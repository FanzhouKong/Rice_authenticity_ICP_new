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86A22" w14:textId="7C9472A6" w:rsidR="00BB3C1B" w:rsidRDefault="00021827" w:rsidP="00BB3C1B">
      <w:pPr>
        <w:pStyle w:val="Title"/>
        <w:rPr>
          <w:sz w:val="44"/>
          <w:szCs w:val="44"/>
        </w:rPr>
      </w:pPr>
      <w:r>
        <w:rPr>
          <w:sz w:val="44"/>
          <w:szCs w:val="44"/>
        </w:rPr>
        <w:t xml:space="preserve">Food </w:t>
      </w:r>
      <w:r w:rsidR="0014749D">
        <w:rPr>
          <w:sz w:val="44"/>
          <w:szCs w:val="44"/>
        </w:rPr>
        <w:t xml:space="preserve">Fingerprinting: Using a </w:t>
      </w:r>
      <w:r w:rsidR="00BB3C1B" w:rsidRPr="00BB3C1B">
        <w:rPr>
          <w:sz w:val="44"/>
          <w:szCs w:val="44"/>
        </w:rPr>
        <w:t xml:space="preserve">two-tiered </w:t>
      </w:r>
      <w:r w:rsidR="009205E9">
        <w:rPr>
          <w:sz w:val="44"/>
          <w:szCs w:val="44"/>
        </w:rPr>
        <w:t>a</w:t>
      </w:r>
      <w:r w:rsidR="0014749D">
        <w:rPr>
          <w:sz w:val="44"/>
          <w:szCs w:val="44"/>
        </w:rPr>
        <w:t xml:space="preserve">pproach to </w:t>
      </w:r>
      <w:r w:rsidR="009205E9">
        <w:rPr>
          <w:sz w:val="44"/>
          <w:szCs w:val="44"/>
        </w:rPr>
        <w:t>m</w:t>
      </w:r>
      <w:r w:rsidR="0014749D">
        <w:rPr>
          <w:sz w:val="44"/>
          <w:szCs w:val="44"/>
        </w:rPr>
        <w:t xml:space="preserve">onitor and </w:t>
      </w:r>
      <w:r>
        <w:rPr>
          <w:sz w:val="44"/>
          <w:szCs w:val="44"/>
        </w:rPr>
        <w:t>mitigate</w:t>
      </w:r>
      <w:r w:rsidR="0014749D">
        <w:rPr>
          <w:sz w:val="44"/>
          <w:szCs w:val="44"/>
        </w:rPr>
        <w:t xml:space="preserve"> </w:t>
      </w:r>
      <w:r w:rsidR="009205E9">
        <w:rPr>
          <w:sz w:val="44"/>
          <w:szCs w:val="44"/>
        </w:rPr>
        <w:t>f</w:t>
      </w:r>
      <w:r w:rsidR="0014749D">
        <w:rPr>
          <w:sz w:val="44"/>
          <w:szCs w:val="44"/>
        </w:rPr>
        <w:t xml:space="preserve">ood </w:t>
      </w:r>
      <w:r w:rsidR="009205E9">
        <w:rPr>
          <w:sz w:val="44"/>
          <w:szCs w:val="44"/>
        </w:rPr>
        <w:t>f</w:t>
      </w:r>
      <w:r w:rsidR="0014749D">
        <w:rPr>
          <w:sz w:val="44"/>
          <w:szCs w:val="44"/>
        </w:rPr>
        <w:t>raud</w:t>
      </w:r>
      <w:r>
        <w:rPr>
          <w:sz w:val="44"/>
          <w:szCs w:val="44"/>
        </w:rPr>
        <w:t xml:space="preserve">: The rice case study </w:t>
      </w:r>
    </w:p>
    <w:p w14:paraId="521530AF" w14:textId="77777777" w:rsidR="0014749D" w:rsidRPr="0014749D" w:rsidRDefault="0014749D" w:rsidP="0014749D"/>
    <w:p w14:paraId="38933263" w14:textId="70CDF730" w:rsidR="00D838D3" w:rsidRPr="007027F2" w:rsidRDefault="00D838D3" w:rsidP="00D838D3">
      <w:pPr>
        <w:rPr>
          <w:sz w:val="21"/>
          <w:szCs w:val="21"/>
          <w:lang w:eastAsia="zh-CN"/>
        </w:rPr>
      </w:pPr>
      <w:r>
        <w:t>Terence F Mc</w:t>
      </w:r>
      <w:r w:rsidR="003F70E6">
        <w:t>G</w:t>
      </w:r>
      <w:r>
        <w:t>rath</w:t>
      </w:r>
      <w:r w:rsidRPr="00D838D3">
        <w:rPr>
          <w:vertAlign w:val="superscript"/>
        </w:rPr>
        <w:t>1</w:t>
      </w:r>
      <w:r>
        <w:t>, Maeve Shannon</w:t>
      </w:r>
      <w:r w:rsidRPr="00D838D3">
        <w:rPr>
          <w:vertAlign w:val="superscript"/>
        </w:rPr>
        <w:t>1</w:t>
      </w:r>
      <w:r>
        <w:t xml:space="preserve">, </w:t>
      </w:r>
      <w:r w:rsidR="00210B4F">
        <w:t>Olivier P Chevallier</w:t>
      </w:r>
      <w:r w:rsidR="00210B4F" w:rsidRPr="00210B4F">
        <w:rPr>
          <w:vertAlign w:val="superscript"/>
        </w:rPr>
        <w:t>1</w:t>
      </w:r>
      <w:r w:rsidR="00210B4F">
        <w:t xml:space="preserve">, </w:t>
      </w:r>
      <w:r w:rsidR="00A35D94">
        <w:t>R</w:t>
      </w:r>
      <w:r w:rsidR="00A35D94" w:rsidRPr="00D838D3">
        <w:t xml:space="preserve">atnasekhar </w:t>
      </w:r>
      <w:r w:rsidR="00A35D94">
        <w:t>C</w:t>
      </w:r>
      <w:r w:rsidR="00A35D94" w:rsidRPr="00D838D3">
        <w:t>h</w:t>
      </w:r>
      <w:r w:rsidRPr="00D838D3">
        <w:rPr>
          <w:vertAlign w:val="superscript"/>
        </w:rPr>
        <w:t>1</w:t>
      </w:r>
      <w:r>
        <w:t xml:space="preserve">, </w:t>
      </w:r>
      <w:r>
        <w:rPr>
          <w:sz w:val="21"/>
          <w:szCs w:val="21"/>
          <w:lang w:eastAsia="zh-CN"/>
        </w:rPr>
        <w:t>Fei Xu</w:t>
      </w:r>
      <w:r w:rsidRPr="00D838D3">
        <w:rPr>
          <w:sz w:val="21"/>
          <w:szCs w:val="21"/>
          <w:vertAlign w:val="superscript"/>
          <w:lang w:eastAsia="zh-CN"/>
        </w:rPr>
        <w:t>2</w:t>
      </w:r>
      <w:r>
        <w:rPr>
          <w:sz w:val="21"/>
          <w:szCs w:val="21"/>
          <w:lang w:eastAsia="zh-CN"/>
        </w:rPr>
        <w:t>, Fanzhou Kong</w:t>
      </w:r>
      <w:r w:rsidRPr="00D838D3">
        <w:rPr>
          <w:sz w:val="21"/>
          <w:szCs w:val="21"/>
          <w:vertAlign w:val="superscript"/>
          <w:lang w:eastAsia="zh-CN"/>
        </w:rPr>
        <w:t>2</w:t>
      </w:r>
      <w:r>
        <w:rPr>
          <w:sz w:val="21"/>
          <w:szCs w:val="21"/>
          <w:lang w:eastAsia="zh-CN"/>
        </w:rPr>
        <w:t>, Hong Peng</w:t>
      </w:r>
      <w:r w:rsidRPr="00D838D3">
        <w:rPr>
          <w:sz w:val="21"/>
          <w:szCs w:val="21"/>
          <w:vertAlign w:val="superscript"/>
          <w:lang w:eastAsia="zh-CN"/>
        </w:rPr>
        <w:t>2</w:t>
      </w:r>
      <w:r>
        <w:rPr>
          <w:sz w:val="21"/>
          <w:szCs w:val="21"/>
          <w:lang w:eastAsia="zh-CN"/>
        </w:rPr>
        <w:t xml:space="preserve">, </w:t>
      </w:r>
      <w:r>
        <w:rPr>
          <w:rFonts w:eastAsia="Times New Roman"/>
        </w:rPr>
        <w:t>Ernest Teye</w:t>
      </w:r>
      <w:r w:rsidRPr="00D838D3">
        <w:rPr>
          <w:rFonts w:eastAsia="Times New Roman"/>
          <w:vertAlign w:val="superscript"/>
        </w:rPr>
        <w:t>3</w:t>
      </w:r>
      <w:r>
        <w:rPr>
          <w:rFonts w:eastAsia="Times New Roman"/>
        </w:rPr>
        <w:t>, Selorm Akaba</w:t>
      </w:r>
      <w:r w:rsidRPr="00D838D3">
        <w:rPr>
          <w:rFonts w:eastAsia="Times New Roman"/>
          <w:vertAlign w:val="superscript"/>
        </w:rPr>
        <w:t>3</w:t>
      </w:r>
      <w:r>
        <w:rPr>
          <w:rFonts w:eastAsia="Times New Roman"/>
        </w:rPr>
        <w:t xml:space="preserve">, </w:t>
      </w:r>
      <w:r w:rsidR="00ED5141">
        <w:rPr>
          <w:sz w:val="21"/>
          <w:szCs w:val="21"/>
          <w:lang w:eastAsia="zh-CN"/>
        </w:rPr>
        <w:t>DiWu</w:t>
      </w:r>
      <w:r w:rsidR="00ED5141" w:rsidRPr="001D6BB9">
        <w:rPr>
          <w:sz w:val="21"/>
          <w:szCs w:val="21"/>
          <w:vertAlign w:val="superscript"/>
          <w:lang w:eastAsia="zh-CN"/>
        </w:rPr>
        <w:t>4</w:t>
      </w:r>
      <w:r w:rsidR="001D6BB9">
        <w:rPr>
          <w:sz w:val="21"/>
          <w:szCs w:val="21"/>
          <w:lang w:eastAsia="zh-CN"/>
        </w:rPr>
        <w:t>, Libiao Wu</w:t>
      </w:r>
      <w:r w:rsidR="001D6BB9" w:rsidRPr="001D6BB9">
        <w:rPr>
          <w:sz w:val="21"/>
          <w:szCs w:val="21"/>
          <w:vertAlign w:val="superscript"/>
          <w:lang w:eastAsia="zh-CN"/>
        </w:rPr>
        <w:t>4</w:t>
      </w:r>
      <w:r w:rsidR="001D6BB9">
        <w:rPr>
          <w:sz w:val="21"/>
          <w:szCs w:val="21"/>
          <w:lang w:eastAsia="zh-CN"/>
        </w:rPr>
        <w:t>, Qiang Cai</w:t>
      </w:r>
      <w:r w:rsidR="001D6BB9" w:rsidRPr="001D6BB9">
        <w:rPr>
          <w:sz w:val="21"/>
          <w:szCs w:val="21"/>
          <w:vertAlign w:val="superscript"/>
          <w:lang w:eastAsia="zh-CN"/>
        </w:rPr>
        <w:t>4</w:t>
      </w:r>
      <w:r w:rsidR="001D6BB9">
        <w:rPr>
          <w:sz w:val="21"/>
          <w:szCs w:val="21"/>
          <w:lang w:eastAsia="zh-CN"/>
        </w:rPr>
        <w:t xml:space="preserve">, </w:t>
      </w:r>
      <w:r w:rsidR="00464F8A">
        <w:rPr>
          <w:rFonts w:eastAsia="Times New Roman"/>
        </w:rPr>
        <w:t>Le Nguyen Doan Duy</w:t>
      </w:r>
      <w:r w:rsidR="00464F8A" w:rsidRPr="00E15450">
        <w:rPr>
          <w:rFonts w:eastAsia="Times New Roman"/>
          <w:vertAlign w:val="superscript"/>
        </w:rPr>
        <w:t>5</w:t>
      </w:r>
      <w:r w:rsidR="00464F8A">
        <w:rPr>
          <w:rFonts w:eastAsia="Times New Roman"/>
        </w:rPr>
        <w:t>, Le Van Viet Man</w:t>
      </w:r>
      <w:r w:rsidR="00464F8A" w:rsidRPr="00E15450">
        <w:rPr>
          <w:rFonts w:eastAsia="Times New Roman"/>
          <w:vertAlign w:val="superscript"/>
        </w:rPr>
        <w:t>5</w:t>
      </w:r>
      <w:r w:rsidR="00126D5A">
        <w:rPr>
          <w:sz w:val="21"/>
          <w:szCs w:val="21"/>
          <w:lang w:eastAsia="zh-CN"/>
        </w:rPr>
        <w:t xml:space="preserve">, </w:t>
      </w:r>
      <w:r w:rsidR="00C9669A" w:rsidRPr="00C9669A">
        <w:rPr>
          <w:sz w:val="21"/>
          <w:szCs w:val="21"/>
          <w:lang w:eastAsia="zh-CN"/>
        </w:rPr>
        <w:t>Arun P Kapil</w:t>
      </w:r>
      <w:r w:rsidR="00126D5A" w:rsidRPr="00126D5A">
        <w:rPr>
          <w:sz w:val="21"/>
          <w:szCs w:val="21"/>
          <w:vertAlign w:val="superscript"/>
          <w:lang w:eastAsia="zh-CN"/>
        </w:rPr>
        <w:t>6</w:t>
      </w:r>
      <w:r w:rsidR="00126D5A">
        <w:rPr>
          <w:sz w:val="21"/>
          <w:szCs w:val="21"/>
          <w:lang w:eastAsia="zh-CN"/>
        </w:rPr>
        <w:t xml:space="preserve">, </w:t>
      </w:r>
      <w:r w:rsidR="00F359E4">
        <w:rPr>
          <w:sz w:val="21"/>
          <w:szCs w:val="21"/>
          <w:lang w:eastAsia="zh-CN"/>
        </w:rPr>
        <w:t>Guangtao Zhang</w:t>
      </w:r>
      <w:r w:rsidR="00F359E4" w:rsidRPr="00D838D3">
        <w:rPr>
          <w:sz w:val="21"/>
          <w:szCs w:val="21"/>
          <w:vertAlign w:val="superscript"/>
          <w:lang w:eastAsia="zh-CN"/>
        </w:rPr>
        <w:t>2</w:t>
      </w:r>
      <w:r w:rsidR="00F359E4">
        <w:rPr>
          <w:sz w:val="21"/>
          <w:szCs w:val="21"/>
          <w:lang w:eastAsia="zh-CN"/>
        </w:rPr>
        <w:t>, M</w:t>
      </w:r>
      <w:r>
        <w:rPr>
          <w:sz w:val="21"/>
          <w:szCs w:val="21"/>
          <w:lang w:eastAsia="zh-CN"/>
        </w:rPr>
        <w:t>ary McBride</w:t>
      </w:r>
      <w:r w:rsidR="00126D5A">
        <w:rPr>
          <w:sz w:val="21"/>
          <w:szCs w:val="21"/>
          <w:vertAlign w:val="superscript"/>
          <w:lang w:eastAsia="zh-CN"/>
        </w:rPr>
        <w:t>7</w:t>
      </w:r>
      <w:r>
        <w:rPr>
          <w:sz w:val="21"/>
          <w:szCs w:val="21"/>
          <w:lang w:eastAsia="zh-CN"/>
        </w:rPr>
        <w:t>,</w:t>
      </w:r>
      <w:r>
        <w:t xml:space="preserve"> Christopher T Elliott</w:t>
      </w:r>
      <w:r w:rsidRPr="00D838D3">
        <w:rPr>
          <w:vertAlign w:val="superscript"/>
        </w:rPr>
        <w:t>1</w:t>
      </w:r>
    </w:p>
    <w:p w14:paraId="002FC71C" w14:textId="5AA4B13D" w:rsidR="00D838D3" w:rsidRPr="00D838D3" w:rsidRDefault="00D838D3" w:rsidP="00D838D3">
      <w:pPr>
        <w:rPr>
          <w:sz w:val="21"/>
          <w:szCs w:val="21"/>
          <w:lang w:eastAsia="zh-CN"/>
        </w:rPr>
      </w:pPr>
      <w:r>
        <w:rPr>
          <w:sz w:val="21"/>
          <w:szCs w:val="21"/>
          <w:vertAlign w:val="superscript"/>
          <w:lang w:eastAsia="zh-CN"/>
        </w:rPr>
        <w:t>1</w:t>
      </w:r>
      <w:r w:rsidR="004C7064" w:rsidRPr="004C7064">
        <w:rPr>
          <w:sz w:val="21"/>
          <w:szCs w:val="21"/>
          <w:lang w:eastAsia="zh-CN"/>
        </w:rPr>
        <w:t>Queens Univ Belfast, Sch Biol Sci, Inst Global Food Secur, Belfast BT9 5AG, Antrim, North</w:t>
      </w:r>
      <w:r w:rsidR="004C7064">
        <w:rPr>
          <w:sz w:val="21"/>
          <w:szCs w:val="21"/>
          <w:lang w:eastAsia="zh-CN"/>
        </w:rPr>
        <w:t>ern</w:t>
      </w:r>
      <w:r w:rsidR="004C7064" w:rsidRPr="004C7064">
        <w:rPr>
          <w:sz w:val="21"/>
          <w:szCs w:val="21"/>
          <w:lang w:eastAsia="zh-CN"/>
        </w:rPr>
        <w:t xml:space="preserve"> Ireland</w:t>
      </w:r>
    </w:p>
    <w:p w14:paraId="4067DF49" w14:textId="412419A4" w:rsidR="00D838D3" w:rsidRPr="006568A7" w:rsidRDefault="00D838D3" w:rsidP="00D838D3">
      <w:pPr>
        <w:rPr>
          <w:color w:val="00B0F0"/>
          <w:sz w:val="21"/>
          <w:szCs w:val="21"/>
          <w:lang w:eastAsia="zh-CN"/>
        </w:rPr>
      </w:pPr>
      <w:r w:rsidRPr="006568A7">
        <w:rPr>
          <w:color w:val="00B0F0"/>
          <w:sz w:val="21"/>
          <w:szCs w:val="21"/>
          <w:vertAlign w:val="superscript"/>
          <w:lang w:eastAsia="zh-CN"/>
        </w:rPr>
        <w:t>2</w:t>
      </w:r>
      <w:r w:rsidRPr="006568A7">
        <w:rPr>
          <w:color w:val="00B0F0"/>
          <w:sz w:val="21"/>
          <w:szCs w:val="21"/>
          <w:lang w:eastAsia="zh-CN"/>
        </w:rPr>
        <w:t>Mars Global Food Safety Center, Beijing 101407, China</w:t>
      </w:r>
    </w:p>
    <w:p w14:paraId="0C374730" w14:textId="0E19CD44" w:rsidR="00D838D3" w:rsidRDefault="00D838D3" w:rsidP="00D838D3">
      <w:pPr>
        <w:rPr>
          <w:rFonts w:eastAsia="Times New Roman"/>
        </w:rPr>
      </w:pPr>
      <w:r w:rsidRPr="00D838D3">
        <w:rPr>
          <w:sz w:val="21"/>
          <w:szCs w:val="21"/>
          <w:vertAlign w:val="superscript"/>
          <w:lang w:eastAsia="zh-CN"/>
        </w:rPr>
        <w:t>3</w:t>
      </w:r>
      <w:r>
        <w:rPr>
          <w:sz w:val="21"/>
          <w:szCs w:val="21"/>
          <w:lang w:eastAsia="zh-CN"/>
        </w:rPr>
        <w:t xml:space="preserve"> </w:t>
      </w:r>
      <w:r>
        <w:rPr>
          <w:rFonts w:eastAsia="Times New Roman"/>
        </w:rPr>
        <w:t>University of Cape Coast, College of Agriculture and Natural Sciences, School of Agriculture, Cape Coast, Ghana</w:t>
      </w:r>
    </w:p>
    <w:p w14:paraId="0EE4522B" w14:textId="40C9A934" w:rsidR="00D838D3" w:rsidRDefault="00D838D3" w:rsidP="00D838D3">
      <w:pPr>
        <w:rPr>
          <w:rFonts w:eastAsia="Times New Roman"/>
        </w:rPr>
      </w:pPr>
      <w:r w:rsidRPr="00126D5A">
        <w:rPr>
          <w:rFonts w:eastAsia="Times New Roman"/>
          <w:vertAlign w:val="superscript"/>
        </w:rPr>
        <w:t xml:space="preserve">4 </w:t>
      </w:r>
      <w:r w:rsidR="001D6BB9">
        <w:rPr>
          <w:rFonts w:eastAsia="Times New Roman"/>
        </w:rPr>
        <w:t>Y</w:t>
      </w:r>
      <w:r w:rsidR="001D6BB9">
        <w:rPr>
          <w:rFonts w:eastAsia="Times New Roman"/>
          <w:lang w:eastAsia="zh-CN"/>
        </w:rPr>
        <w:t>angtze Delta Region Institute of Tsinghua University, Zhejiang, China</w:t>
      </w:r>
    </w:p>
    <w:p w14:paraId="7BF0B526" w14:textId="69E0A452" w:rsidR="00D838D3" w:rsidRDefault="00D838D3" w:rsidP="00D838D3">
      <w:pPr>
        <w:rPr>
          <w:rFonts w:eastAsia="Times New Roman"/>
        </w:rPr>
      </w:pPr>
      <w:r w:rsidRPr="00464F8A">
        <w:rPr>
          <w:rFonts w:eastAsia="Times New Roman"/>
          <w:vertAlign w:val="superscript"/>
        </w:rPr>
        <w:t>5</w:t>
      </w:r>
      <w:r w:rsidRPr="00464F8A">
        <w:rPr>
          <w:rFonts w:eastAsia="Times New Roman"/>
        </w:rPr>
        <w:t xml:space="preserve"> </w:t>
      </w:r>
      <w:r w:rsidR="00464F8A" w:rsidRPr="00464F8A">
        <w:rPr>
          <w:rFonts w:eastAsia="Times New Roman"/>
          <w:sz w:val="21"/>
          <w:szCs w:val="21"/>
        </w:rPr>
        <w:t>Ho Chi</w:t>
      </w:r>
      <w:r w:rsidR="00464F8A" w:rsidRPr="00E15450">
        <w:rPr>
          <w:rFonts w:eastAsia="Times New Roman"/>
          <w:sz w:val="21"/>
          <w:szCs w:val="21"/>
        </w:rPr>
        <w:t xml:space="preserve"> Minh City University of Technology - VNU-HCM (HCMUT)</w:t>
      </w:r>
    </w:p>
    <w:p w14:paraId="4D03EB5D" w14:textId="0B3223ED" w:rsidR="00126D5A" w:rsidRPr="00A87698" w:rsidRDefault="00126D5A" w:rsidP="00D838D3">
      <w:pPr>
        <w:rPr>
          <w:rFonts w:eastAsia="Times New Roman"/>
        </w:rPr>
      </w:pPr>
      <w:r w:rsidRPr="00A87698">
        <w:rPr>
          <w:rFonts w:eastAsia="Times New Roman"/>
          <w:vertAlign w:val="superscript"/>
        </w:rPr>
        <w:t>6</w:t>
      </w:r>
      <w:r w:rsidRPr="00A87698">
        <w:rPr>
          <w:rFonts w:eastAsia="Times New Roman"/>
        </w:rPr>
        <w:t xml:space="preserve"> </w:t>
      </w:r>
      <w:r w:rsidR="00C9669A" w:rsidRPr="00A87698">
        <w:rPr>
          <w:rFonts w:eastAsia="Times New Roman"/>
        </w:rPr>
        <w:t>Green Saffron Spices Ltd, Ireland</w:t>
      </w:r>
    </w:p>
    <w:p w14:paraId="0B9FB16C" w14:textId="5911B53E" w:rsidR="00D838D3" w:rsidRPr="00A87698" w:rsidRDefault="00126D5A" w:rsidP="00D838D3">
      <w:pPr>
        <w:rPr>
          <w:rFonts w:eastAsia="Times New Roman"/>
        </w:rPr>
      </w:pPr>
      <w:r w:rsidRPr="00A87698">
        <w:rPr>
          <w:rFonts w:eastAsia="Times New Roman"/>
          <w:vertAlign w:val="superscript"/>
        </w:rPr>
        <w:t>7</w:t>
      </w:r>
      <w:r w:rsidR="00D838D3" w:rsidRPr="00A87698">
        <w:rPr>
          <w:rFonts w:eastAsia="Times New Roman"/>
          <w:vertAlign w:val="superscript"/>
        </w:rPr>
        <w:t xml:space="preserve"> </w:t>
      </w:r>
      <w:r w:rsidR="00D838D3" w:rsidRPr="00A87698">
        <w:rPr>
          <w:rFonts w:eastAsia="Times New Roman"/>
        </w:rPr>
        <w:t>Agilent</w:t>
      </w:r>
      <w:r w:rsidR="0014749D" w:rsidRPr="00A87698">
        <w:rPr>
          <w:rFonts w:eastAsia="Times New Roman"/>
        </w:rPr>
        <w:t xml:space="preserve"> Technologies, Santa Clara CA, USA</w:t>
      </w:r>
    </w:p>
    <w:p w14:paraId="2A4A56DC" w14:textId="28DC59A4" w:rsidR="0086795B" w:rsidRDefault="009F4718" w:rsidP="00BE7D8E">
      <w:pPr>
        <w:pStyle w:val="Heading1"/>
      </w:pPr>
      <w:r w:rsidRPr="00F679D7">
        <w:rPr>
          <w:b/>
          <w:i/>
        </w:rPr>
        <w:t>Abstract:</w:t>
      </w:r>
    </w:p>
    <w:p w14:paraId="6D136563" w14:textId="61290519" w:rsidR="00693552" w:rsidRDefault="00DF4EB5" w:rsidP="0086795B">
      <w:pPr>
        <w:ind w:left="709"/>
      </w:pPr>
      <w:r>
        <w:t>R</w:t>
      </w:r>
      <w:r w:rsidR="00B262FC">
        <w:t xml:space="preserve">ice is </w:t>
      </w:r>
      <w:r w:rsidR="00123136">
        <w:t xml:space="preserve">an </w:t>
      </w:r>
      <w:r w:rsidR="00B262FC">
        <w:t>important staple food</w:t>
      </w:r>
      <w:r w:rsidR="00BE313F">
        <w:t xml:space="preserve"> </w:t>
      </w:r>
      <w:r w:rsidR="003F67C6">
        <w:t xml:space="preserve">that is </w:t>
      </w:r>
      <w:r w:rsidR="00BE313F">
        <w:t xml:space="preserve">consumed </w:t>
      </w:r>
      <w:r w:rsidR="00B262FC">
        <w:t>around the world</w:t>
      </w:r>
      <w:r w:rsidR="00BE313F">
        <w:t>.</w:t>
      </w:r>
      <w:r w:rsidR="000129D6">
        <w:t xml:space="preserve"> </w:t>
      </w:r>
      <w:r w:rsidR="00B262FC">
        <w:t xml:space="preserve">Like many foods, </w:t>
      </w:r>
      <w:r>
        <w:t xml:space="preserve">the price of </w:t>
      </w:r>
      <w:r w:rsidR="00B262FC">
        <w:t>rice</w:t>
      </w:r>
      <w:r>
        <w:t xml:space="preserve"> varies considerably, from very inexpensive for low-quality product to premium pricing</w:t>
      </w:r>
      <w:r w:rsidR="00B262FC">
        <w:t xml:space="preserve"> </w:t>
      </w:r>
      <w:r w:rsidR="00123136">
        <w:t xml:space="preserve">for highly prized varieties from specific locations. Therefore, like other foods it </w:t>
      </w:r>
      <w:r w:rsidR="00B262FC">
        <w:t xml:space="preserve">is </w:t>
      </w:r>
      <w:r>
        <w:t xml:space="preserve">vulnerable </w:t>
      </w:r>
      <w:r w:rsidR="00B262FC">
        <w:t xml:space="preserve">to economically motivated adulteration </w:t>
      </w:r>
      <w:r w:rsidR="000129D6">
        <w:t xml:space="preserve">through </w:t>
      </w:r>
      <w:r w:rsidR="00B262FC">
        <w:t xml:space="preserve">substitution or misrepresentation of </w:t>
      </w:r>
      <w:r w:rsidR="00BE313F">
        <w:t xml:space="preserve">inferior </w:t>
      </w:r>
      <w:r w:rsidR="00B262FC">
        <w:t>quality rice for more expensive</w:t>
      </w:r>
      <w:r w:rsidR="009574E0">
        <w:t xml:space="preserve"> varieties.</w:t>
      </w:r>
      <w:r w:rsidR="00B262FC">
        <w:t xml:space="preserve"> </w:t>
      </w:r>
      <w:r>
        <w:t>I</w:t>
      </w:r>
      <w:r w:rsidR="00B262FC">
        <w:t xml:space="preserve">n this </w:t>
      </w:r>
      <w:r w:rsidR="003F67C6">
        <w:t xml:space="preserve">article </w:t>
      </w:r>
      <w:r w:rsidR="00B262FC">
        <w:t xml:space="preserve">we describe </w:t>
      </w:r>
      <w:r>
        <w:t xml:space="preserve">results </w:t>
      </w:r>
      <w:r w:rsidR="00B262FC">
        <w:t>of a research project</w:t>
      </w:r>
      <w:r w:rsidR="00B262FC">
        <w:rPr>
          <w:rFonts w:ascii="Calibri" w:hAnsi="Calibri" w:cs="Calibri"/>
        </w:rPr>
        <w:t xml:space="preserve"> focused </w:t>
      </w:r>
      <w:r>
        <w:rPr>
          <w:rFonts w:ascii="Calibri" w:hAnsi="Calibri" w:cs="Calibri"/>
        </w:rPr>
        <w:t>t</w:t>
      </w:r>
      <w:r w:rsidR="00BE313F">
        <w:rPr>
          <w:rFonts w:ascii="Calibri" w:hAnsi="Calibri" w:cs="Calibri"/>
        </w:rPr>
        <w:t>o a</w:t>
      </w:r>
      <w:r w:rsidR="00B262FC">
        <w:t>ddress</w:t>
      </w:r>
      <w:r w:rsidR="00BE313F">
        <w:t xml:space="preserve"> </w:t>
      </w:r>
      <w:r w:rsidR="000129D6">
        <w:t xml:space="preserve">potential </w:t>
      </w:r>
      <w:r w:rsidR="00BE313F">
        <w:t xml:space="preserve">food </w:t>
      </w:r>
      <w:r w:rsidR="00B262FC">
        <w:t xml:space="preserve">fraud issues </w:t>
      </w:r>
      <w:r w:rsidR="00BE313F">
        <w:t xml:space="preserve">related to rice supplies in </w:t>
      </w:r>
      <w:r w:rsidR="00B262FC">
        <w:t>China, India, Vietnam</w:t>
      </w:r>
      <w:r w:rsidR="00BE313F">
        <w:t xml:space="preserve"> and </w:t>
      </w:r>
      <w:r w:rsidR="00B262FC">
        <w:t>Ghana.</w:t>
      </w:r>
      <w:r w:rsidR="003F67C6">
        <w:t xml:space="preserve"> Rice fraud manifests differently in each countr</w:t>
      </w:r>
      <w:r w:rsidR="00CD2214">
        <w:t>y</w:t>
      </w:r>
      <w:r>
        <w:t>;</w:t>
      </w:r>
      <w:r w:rsidR="003F67C6">
        <w:t xml:space="preserve"> </w:t>
      </w:r>
      <w:r w:rsidR="0031476A">
        <w:t>therefore,</w:t>
      </w:r>
      <w:r w:rsidR="003F67C6">
        <w:t xml:space="preserve"> tailored solutions </w:t>
      </w:r>
      <w:r w:rsidR="009574E0">
        <w:t>were</w:t>
      </w:r>
      <w:r w:rsidR="003F67C6">
        <w:t xml:space="preserve"> required. Here w</w:t>
      </w:r>
      <w:r w:rsidR="00BE313F">
        <w:t xml:space="preserve">e describe a two-tiered testing regime of </w:t>
      </w:r>
      <w:r w:rsidR="003F67C6">
        <w:t xml:space="preserve">rapid </w:t>
      </w:r>
      <w:r w:rsidR="00BE313F">
        <w:t xml:space="preserve">screening using portable Near Infrared technology </w:t>
      </w:r>
      <w:r w:rsidR="00CD2214">
        <w:t>supported by</w:t>
      </w:r>
      <w:r w:rsidR="00B243A9">
        <w:t xml:space="preserve"> </w:t>
      </w:r>
      <w:r w:rsidR="00BE313F">
        <w:t xml:space="preserve">second tier </w:t>
      </w:r>
      <w:r w:rsidR="00CD2214">
        <w:t xml:space="preserve">testing using mass </w:t>
      </w:r>
      <w:r w:rsidR="000129D6">
        <w:t>spectrometry-based</w:t>
      </w:r>
      <w:r w:rsidR="00BE313F">
        <w:t xml:space="preserve"> </w:t>
      </w:r>
      <w:r w:rsidR="00CD2214">
        <w:t xml:space="preserve">analysis of </w:t>
      </w:r>
      <w:r w:rsidR="003F67C6">
        <w:t xml:space="preserve">suspicious samples. </w:t>
      </w:r>
      <w:r w:rsidR="00123136">
        <w:t xml:space="preserve">Portable </w:t>
      </w:r>
      <w:r w:rsidR="003F67C6">
        <w:t>Near Infrared spectroscopy</w:t>
      </w:r>
      <w:r w:rsidR="009574E0">
        <w:t xml:space="preserve"> models </w:t>
      </w:r>
      <w:r w:rsidR="003F67C6">
        <w:t xml:space="preserve">and </w:t>
      </w:r>
      <w:r w:rsidR="009574E0">
        <w:t>laboratory-based</w:t>
      </w:r>
      <w:r w:rsidR="00123136">
        <w:t xml:space="preserve"> </w:t>
      </w:r>
      <w:r w:rsidR="003F67C6">
        <w:t xml:space="preserve">Gas </w:t>
      </w:r>
      <w:r w:rsidR="009574E0">
        <w:t>C</w:t>
      </w:r>
      <w:r w:rsidR="003F67C6">
        <w:t xml:space="preserve">hromatograph-Mass </w:t>
      </w:r>
      <w:r w:rsidR="009574E0">
        <w:t>S</w:t>
      </w:r>
      <w:r w:rsidR="003F67C6">
        <w:t xml:space="preserve">pectrometry methods were developed to </w:t>
      </w:r>
      <w:r w:rsidR="00123136">
        <w:t xml:space="preserve">differentiate between: high value basmati rice varieties and their potential adulterants; </w:t>
      </w:r>
      <w:r w:rsidR="009574E0">
        <w:t>six Geographic Indicated protected rice varieties from specific regions within China; various qualities of rice in Ghana and Vietnam; as well locally produced and imported rice in Ghana.</w:t>
      </w:r>
      <w:r w:rsidR="00CD2214">
        <w:t xml:space="preserve"> Furthermore</w:t>
      </w:r>
      <w:r w:rsidR="000129D6">
        <w:t>, a</w:t>
      </w:r>
      <w:r w:rsidR="00CD2214">
        <w:t xml:space="preserve">n </w:t>
      </w:r>
      <w:r w:rsidR="00CD2214" w:rsidRPr="40B95934">
        <w:rPr>
          <w:rFonts w:ascii="Calibri" w:eastAsia="Calibri" w:hAnsi="Calibri" w:cs="Calibri"/>
        </w:rPr>
        <w:t xml:space="preserve">Inductively </w:t>
      </w:r>
      <w:r w:rsidR="00CD2214">
        <w:rPr>
          <w:rFonts w:ascii="Calibri" w:eastAsia="Calibri" w:hAnsi="Calibri" w:cs="Calibri"/>
        </w:rPr>
        <w:t>C</w:t>
      </w:r>
      <w:r w:rsidR="00CD2214" w:rsidRPr="40B95934">
        <w:rPr>
          <w:rFonts w:ascii="Calibri" w:eastAsia="Calibri" w:hAnsi="Calibri" w:cs="Calibri"/>
        </w:rPr>
        <w:t xml:space="preserve">oupled </w:t>
      </w:r>
      <w:r w:rsidR="00CD2214">
        <w:rPr>
          <w:rFonts w:ascii="Calibri" w:eastAsia="Calibri" w:hAnsi="Calibri" w:cs="Calibri"/>
        </w:rPr>
        <w:t>P</w:t>
      </w:r>
      <w:r w:rsidR="00CD2214" w:rsidRPr="40B95934">
        <w:rPr>
          <w:rFonts w:ascii="Calibri" w:eastAsia="Calibri" w:hAnsi="Calibri" w:cs="Calibri"/>
        </w:rPr>
        <w:t>lasma</w:t>
      </w:r>
      <w:r w:rsidR="000129D6">
        <w:rPr>
          <w:rFonts w:ascii="Calibri" w:eastAsia="Calibri" w:hAnsi="Calibri" w:cs="Calibri"/>
        </w:rPr>
        <w:t>-</w:t>
      </w:r>
      <w:r w:rsidR="00CD2214">
        <w:rPr>
          <w:rFonts w:ascii="Calibri" w:eastAsia="Calibri" w:hAnsi="Calibri" w:cs="Calibri"/>
        </w:rPr>
        <w:t>M</w:t>
      </w:r>
      <w:r w:rsidR="00CD2214" w:rsidRPr="40B95934">
        <w:rPr>
          <w:rFonts w:ascii="Calibri" w:eastAsia="Calibri" w:hAnsi="Calibri" w:cs="Calibri"/>
        </w:rPr>
        <w:t xml:space="preserve">ass </w:t>
      </w:r>
      <w:r w:rsidR="00CD2214">
        <w:rPr>
          <w:rFonts w:ascii="Calibri" w:eastAsia="Calibri" w:hAnsi="Calibri" w:cs="Calibri"/>
        </w:rPr>
        <w:t>S</w:t>
      </w:r>
      <w:r w:rsidR="00CD2214" w:rsidRPr="40B95934">
        <w:rPr>
          <w:rFonts w:ascii="Calibri" w:eastAsia="Calibri" w:hAnsi="Calibri" w:cs="Calibri"/>
        </w:rPr>
        <w:t>pectrometry</w:t>
      </w:r>
      <w:r w:rsidR="00CD2214">
        <w:rPr>
          <w:rFonts w:ascii="Calibri" w:eastAsia="Calibri" w:hAnsi="Calibri" w:cs="Calibri"/>
        </w:rPr>
        <w:t xml:space="preserve"> method was</w:t>
      </w:r>
      <w:r w:rsidR="009574E0">
        <w:t xml:space="preserve"> </w:t>
      </w:r>
      <w:r w:rsidR="00CD2214">
        <w:t>developed to support the Chinese rice varieties methods as well as a L</w:t>
      </w:r>
      <w:r w:rsidR="00CD2214" w:rsidRPr="00AD5C83">
        <w:t xml:space="preserve">iquid </w:t>
      </w:r>
      <w:r w:rsidR="00CD2214">
        <w:t>C</w:t>
      </w:r>
      <w:r w:rsidR="00CD2214" w:rsidRPr="00AD5C83">
        <w:t xml:space="preserve">hromatography </w:t>
      </w:r>
      <w:r w:rsidR="00CD2214">
        <w:t>Q</w:t>
      </w:r>
      <w:r w:rsidR="00CD2214" w:rsidRPr="00AD5C83">
        <w:t xml:space="preserve">uadrupole </w:t>
      </w:r>
      <w:r w:rsidR="00CD2214">
        <w:t>T</w:t>
      </w:r>
      <w:r w:rsidR="00CD2214" w:rsidRPr="00AD5C83">
        <w:t>ime-of-</w:t>
      </w:r>
      <w:r w:rsidR="00CD2214">
        <w:t>F</w:t>
      </w:r>
      <w:r w:rsidR="00CD2214" w:rsidRPr="00AD5C83">
        <w:t xml:space="preserve">light </w:t>
      </w:r>
      <w:r w:rsidR="00CD2214">
        <w:t>M</w:t>
      </w:r>
      <w:r w:rsidR="00CD2214" w:rsidRPr="00AD5C83">
        <w:t xml:space="preserve">ass </w:t>
      </w:r>
      <w:r w:rsidR="00CD2214">
        <w:t>S</w:t>
      </w:r>
      <w:r w:rsidR="00CD2214" w:rsidRPr="00AD5C83">
        <w:t>pectrometr</w:t>
      </w:r>
      <w:r w:rsidR="00CD2214">
        <w:t>y method for quality differentiation in Vietnam.</w:t>
      </w:r>
      <w:r w:rsidR="00CD2214" w:rsidRPr="00CD2214">
        <w:t xml:space="preserve"> </w:t>
      </w:r>
      <w:r w:rsidR="00CD2214">
        <w:t xml:space="preserve">This two-tier approach </w:t>
      </w:r>
      <w:r w:rsidR="00B243A9">
        <w:t xml:space="preserve">can </w:t>
      </w:r>
      <w:r w:rsidR="00CD2214">
        <w:t>provide a</w:t>
      </w:r>
      <w:r w:rsidR="00021827">
        <w:t xml:space="preserve"> </w:t>
      </w:r>
      <w:r w:rsidR="0031476A">
        <w:t>substantially increased</w:t>
      </w:r>
      <w:r w:rsidR="00CD2214">
        <w:t xml:space="preserve"> level of testing through </w:t>
      </w:r>
      <w:r w:rsidR="00B243A9">
        <w:t xml:space="preserve">rapid </w:t>
      </w:r>
      <w:r w:rsidR="00CD2214">
        <w:t xml:space="preserve">screening outside </w:t>
      </w:r>
      <w:r w:rsidR="000129D6">
        <w:t xml:space="preserve">of </w:t>
      </w:r>
      <w:r w:rsidR="00CD2214">
        <w:t>the laboratory with the reassurance of</w:t>
      </w:r>
      <w:r w:rsidR="00B243A9">
        <w:t xml:space="preserve"> corroborating </w:t>
      </w:r>
      <w:r w:rsidR="00CD2214">
        <w:t xml:space="preserve">mass </w:t>
      </w:r>
      <w:r w:rsidR="000129D6">
        <w:t>spectrometry-based</w:t>
      </w:r>
      <w:r w:rsidR="00CD2214">
        <w:t xml:space="preserve"> </w:t>
      </w:r>
      <w:r w:rsidR="00B243A9">
        <w:t xml:space="preserve">laboratory analysis </w:t>
      </w:r>
      <w:r w:rsidR="00CD2214">
        <w:t>to support decision making.</w:t>
      </w:r>
    </w:p>
    <w:p w14:paraId="59FD05B6" w14:textId="77777777" w:rsidR="00F679D7" w:rsidRPr="00F679D7" w:rsidRDefault="00387C73" w:rsidP="003D43B0">
      <w:pPr>
        <w:pStyle w:val="Heading1"/>
      </w:pPr>
      <w:r w:rsidRPr="00F679D7">
        <w:lastRenderedPageBreak/>
        <w:t xml:space="preserve">Introduction:  </w:t>
      </w:r>
      <w:r w:rsidR="00774530" w:rsidRPr="00F679D7">
        <w:t xml:space="preserve"> </w:t>
      </w:r>
    </w:p>
    <w:p w14:paraId="5AD0F347" w14:textId="7E0416CF" w:rsidR="00774530" w:rsidRDefault="00774530" w:rsidP="00C0006C">
      <w:pPr>
        <w:pStyle w:val="ListParagraph"/>
      </w:pPr>
      <w:r>
        <w:t>Food fraud is defined as the intentional adulteration or misrepresentation of foods and food ingredients for economic gain and is estimated to impact the food industry by $40 billion each year</w:t>
      </w:r>
      <w:r w:rsidR="00D72B8D">
        <w:t xml:space="preserve"> </w:t>
      </w:r>
      <w:r w:rsidR="00D72B8D">
        <w:fldChar w:fldCharType="begin">
          <w:fldData xml:space="preserve">PEVuZE5vdGU+PENpdGU+PEF1dGhvcj5Qd0M8L0F1dGhvcj48WWVhcj4yMDE3PC9ZZWFyPjxSZWNO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</w:fldData>
        </w:fldChar>
      </w:r>
      <w:r w:rsidR="00534C0F">
        <w:instrText xml:space="preserve"> ADDIN EN.CITE </w:instrText>
      </w:r>
      <w:r w:rsidR="00534C0F">
        <w:fldChar w:fldCharType="begin">
          <w:fldData xml:space="preserve">PEVuZE5vdGU+PENpdGU+PEF1dGhvcj5Qd0M8L0F1dGhvcj48WWVhcj4yMDE3PC9ZZWFyPjxSZWNO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</w:fldData>
        </w:fldChar>
      </w:r>
      <w:r w:rsidR="00534C0F">
        <w:instrText xml:space="preserve"> ADDIN EN.CITE.DATA </w:instrText>
      </w:r>
      <w:r w:rsidR="00534C0F">
        <w:fldChar w:fldCharType="end"/>
      </w:r>
      <w:r w:rsidR="00D72B8D">
        <w:fldChar w:fldCharType="separate"/>
      </w:r>
      <w:r w:rsidR="00534C0F">
        <w:rPr>
          <w:noProof/>
        </w:rPr>
        <w:t>(1, 2)</w:t>
      </w:r>
      <w:r w:rsidR="00D72B8D">
        <w:fldChar w:fldCharType="end"/>
      </w:r>
      <w:r>
        <w:t>.</w:t>
      </w:r>
      <w:r w:rsidR="00C0006C">
        <w:t xml:space="preserve"> </w:t>
      </w:r>
      <w:r>
        <w:t>Economically motivated adulteration (EMA) does not just have financial consequences—it can also be a food safety issue with significant public health consequences</w:t>
      </w:r>
      <w:r w:rsidR="00384F81">
        <w:t xml:space="preserve">. </w:t>
      </w:r>
      <w:r w:rsidR="0014219D">
        <w:t xml:space="preserve">Some well-known </w:t>
      </w:r>
      <w:r>
        <w:t xml:space="preserve">examples </w:t>
      </w:r>
      <w:r w:rsidR="004C6722">
        <w:t xml:space="preserve">of EMA </w:t>
      </w:r>
      <w:r>
        <w:t>include</w:t>
      </w:r>
      <w:r w:rsidR="00B15860">
        <w:t xml:space="preserve"> the </w:t>
      </w:r>
      <w:r w:rsidR="001C3AD4">
        <w:t>adulteration of dairy products with melamine</w:t>
      </w:r>
      <w:r w:rsidR="00FE14F9">
        <w:t xml:space="preserve"> in China, </w:t>
      </w:r>
      <w:r w:rsidR="001C3AD4">
        <w:t>whic</w:t>
      </w:r>
      <w:r w:rsidR="000C6452">
        <w:t>h</w:t>
      </w:r>
      <w:r w:rsidR="0042076F">
        <w:t xml:space="preserve"> </w:t>
      </w:r>
      <w:r>
        <w:t>sickened nearly 300,000</w:t>
      </w:r>
      <w:r w:rsidR="00FE14F9">
        <w:t xml:space="preserve"> </w:t>
      </w:r>
      <w:r>
        <w:t xml:space="preserve">babies, and </w:t>
      </w:r>
      <w:r w:rsidR="000C6452">
        <w:t>killed 6 infants</w:t>
      </w:r>
      <w:r w:rsidR="008C472D">
        <w:t xml:space="preserve">, </w:t>
      </w:r>
      <w:r w:rsidR="009A26D3">
        <w:fldChar w:fldCharType="begin"/>
      </w:r>
      <w:r w:rsidR="00534C0F">
        <w:instrText xml:space="preserve"> ADDIN EN.CITE &lt;EndNote&gt;&lt;Cite&gt;&lt;Author&gt;Guardian&lt;/Author&gt;&lt;Year&gt;2008&lt;/Year&gt;&lt;RecNum&gt;981&lt;/RecNum&gt;&lt;DisplayText&gt;(3)&lt;/DisplayText&gt;&lt;record&gt;&lt;rec-number&gt;981&lt;/rec-number&gt;&lt;foreign-keys&gt;&lt;key app="EN" db-id="w9ezvfad45wdw0ep92uxsde6zxxezsvvtavw" timestamp="1582034154" guid="4d7e4ea1-dd9c-4568-9cf0-36bca9cff560"&gt;981&lt;/key&gt;&lt;/foreign-keys&gt;&lt;ref-type name="Web Page"&gt;12&lt;/ref-type&gt;&lt;contributors&gt;&lt;authors&gt;&lt;author&gt;The Guardian&lt;/author&gt;&lt;/authors&gt;&lt;/contributors&gt;&lt;titles&gt;&lt;title&gt;Chinese figures show fivefold rise in babies sick from contaminated milk&lt;/title&gt;&lt;/titles&gt;&lt;volume&gt;2020&lt;/volume&gt;&lt;number&gt;18 February&lt;/number&gt;&lt;dates&gt;&lt;year&gt;2008&lt;/year&gt;&lt;/dates&gt;&lt;urls&gt;&lt;related-urls&gt;&lt;url&gt;https://www.theguardian.com/world/2008/dec/02/china&lt;/url&gt;&lt;/related-urls&gt;&lt;/urls&gt;&lt;/record&gt;&lt;/Cite&gt;&lt;/EndNote&gt;</w:instrText>
      </w:r>
      <w:r w:rsidR="009A26D3">
        <w:fldChar w:fldCharType="separate"/>
      </w:r>
      <w:r w:rsidR="00534C0F">
        <w:rPr>
          <w:noProof/>
        </w:rPr>
        <w:t>(3)</w:t>
      </w:r>
      <w:r w:rsidR="009A26D3">
        <w:fldChar w:fldCharType="end"/>
      </w:r>
      <w:r w:rsidR="00FE14F9">
        <w:t xml:space="preserve"> </w:t>
      </w:r>
      <w:r w:rsidR="008C472D">
        <w:t>and the mis</w:t>
      </w:r>
      <w:r w:rsidR="00566BBA">
        <w:t>branding of</w:t>
      </w:r>
      <w:r>
        <w:t xml:space="preserve"> industrial–grade rapeseed oil, sold as olive oil </w:t>
      </w:r>
      <w:r w:rsidR="00566BBA">
        <w:t xml:space="preserve">in </w:t>
      </w:r>
      <w:r>
        <w:t>Spain</w:t>
      </w:r>
      <w:r w:rsidR="00566BBA">
        <w:t xml:space="preserve">, which </w:t>
      </w:r>
      <w:r>
        <w:t>caused 20,000 illnesses and at least 300 deaths</w:t>
      </w:r>
      <w:r w:rsidR="009A26D3">
        <w:t xml:space="preserve"> </w:t>
      </w:r>
      <w:r w:rsidR="009A26D3">
        <w:fldChar w:fldCharType="begin">
          <w:fldData xml:space="preserve">PEVuZE5vdGU+PENpdGU+PEF1dGhvcj5HZWxwaTwvQXV0aG9yPjxZZWFyPjIwMDI8L1llYXI+PFJl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</w:fldData>
        </w:fldChar>
      </w:r>
      <w:r w:rsidR="00534C0F">
        <w:instrText xml:space="preserve"> ADDIN EN.CITE </w:instrText>
      </w:r>
      <w:r w:rsidR="00534C0F">
        <w:fldChar w:fldCharType="begin">
          <w:fldData xml:space="preserve">PEVuZE5vdGU+PENpdGU+PEF1dGhvcj5HZWxwaTwvQXV0aG9yPjxZZWFyPjIwMDI8L1llYXI+PFJl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</w:fldData>
        </w:fldChar>
      </w:r>
      <w:r w:rsidR="00534C0F">
        <w:instrText xml:space="preserve"> ADDIN EN.CITE.DATA </w:instrText>
      </w:r>
      <w:r w:rsidR="00534C0F">
        <w:fldChar w:fldCharType="end"/>
      </w:r>
      <w:r w:rsidR="009A26D3">
        <w:fldChar w:fldCharType="separate"/>
      </w:r>
      <w:r w:rsidR="00534C0F">
        <w:rPr>
          <w:noProof/>
        </w:rPr>
        <w:t>(4)</w:t>
      </w:r>
      <w:r w:rsidR="009A26D3">
        <w:fldChar w:fldCharType="end"/>
      </w:r>
      <w:r w:rsidR="00D95A25">
        <w:t>.</w:t>
      </w:r>
    </w:p>
    <w:p w14:paraId="005C7FBD" w14:textId="627F15D6" w:rsidR="002D2720" w:rsidRPr="006A44DF" w:rsidRDefault="00774530" w:rsidP="006A44DF">
      <w:pPr>
        <w:spacing w:after="120"/>
        <w:ind w:left="720"/>
        <w:rPr>
          <w:color w:val="FF0000"/>
        </w:rPr>
      </w:pPr>
      <w:r>
        <w:t>The economics of the global rice trade make rice an attractive target for criminals. More than 3.5 billion peopl</w:t>
      </w:r>
      <w:r w:rsidR="00A33432">
        <w:rPr>
          <w:rStyle w:val="tgc"/>
          <w:rFonts w:cs="Arial"/>
        </w:rPr>
        <w:t xml:space="preserve">e </w:t>
      </w:r>
      <w:r w:rsidRPr="00774530">
        <w:rPr>
          <w:rStyle w:val="tgc"/>
          <w:rFonts w:cs="Arial"/>
        </w:rPr>
        <w:t>de</w:t>
      </w:r>
      <w:r>
        <w:t xml:space="preserve">pend on rice for as much as </w:t>
      </w:r>
      <w:r w:rsidR="00730710">
        <w:t>20%</w:t>
      </w:r>
      <w:r>
        <w:t xml:space="preserve"> of their daily calories</w:t>
      </w:r>
      <w:r w:rsidR="00730710">
        <w:t xml:space="preserve"> </w:t>
      </w:r>
      <w:r w:rsidR="00730710">
        <w:fldChar w:fldCharType="begin"/>
      </w:r>
      <w:r w:rsidR="00534C0F">
        <w:instrText xml:space="preserve"> ADDIN EN.CITE &lt;EndNote&gt;&lt;Cite&gt;&lt;Author&gt;Seck&lt;/Author&gt;&lt;Year&gt;2012&lt;/Year&gt;&lt;RecNum&gt;983&lt;/RecNum&gt;&lt;DisplayText&gt;(5)&lt;/DisplayText&gt;&lt;record&gt;&lt;rec-number&gt;983&lt;/rec-number&gt;&lt;foreign-keys&gt;&lt;key app="EN" db-id="w9ezvfad45wdw0ep92uxsde6zxxezsvvtavw" timestamp="1582035323" guid="9dd7c30a-e6c7-4b2e-a478-15e0b04b1a67"&gt;983&lt;/key&gt;&lt;/foreign-keys&gt;&lt;ref-type name="Journal Article"&gt;17&lt;/ref-type&gt;&lt;contributors&gt;&lt;authors&gt;&lt;author&gt;Seck, P. A.&lt;/author&gt;&lt;author&gt;Diagne, A.&lt;/author&gt;&lt;author&gt;Mohanty, S.&lt;/author&gt;&lt;author&gt;Wopereis, M. C. S.&lt;/author&gt;&lt;/authors&gt;&lt;/contributors&gt;&lt;auth-address&gt;[Seck, Papa Abdoulaye|Diagne, Aliou|Wopereis, Marco C. S.] Africa Rice Ctr, Cotonou, Benin. [Mohanty, Samarendu] Int Rice Res Inst, Los Banos, Philippines.&amp;#xD;Diagne, A (reprint author), Africa Rice Ctr, 01 BP 2031, Cotonou, Benin.&amp;#xD;a.diagne@cgiar.org&lt;/auth-address&gt;&lt;titles&gt;&lt;title&gt;Crops that feed the world 7: Rice&lt;/title&gt;&lt;secondary-title&gt;Food Security&lt;/secondary-title&gt;&lt;alt-title&gt;Food Secur.&lt;/alt-title&gt;&lt;/titles&gt;&lt;periodical&gt;&lt;full-title&gt;Food Security&lt;/full-title&gt;&lt;/periodical&gt;&lt;pages&gt;7-24&lt;/pages&gt;&lt;volume&gt;4&lt;/volume&gt;&lt;number&gt;1&lt;/number&gt;&lt;keywords&gt;&lt;keyword&gt;Rice&lt;/keyword&gt;&lt;keyword&gt;Food security&lt;/keyword&gt;&lt;keyword&gt;Africa&lt;/keyword&gt;&lt;keyword&gt;Asia&lt;/keyword&gt;&lt;keyword&gt;Food crisis&lt;/keyword&gt;&lt;keyword&gt;Rice production&lt;/keyword&gt;&lt;keyword&gt;nerica rice&lt;/keyword&gt;&lt;keyword&gt;africa&lt;/keyword&gt;&lt;keyword&gt;uganda&lt;/keyword&gt;&lt;keyword&gt;revolution&lt;/keyword&gt;&lt;keyword&gt;innovation&lt;/keyword&gt;&lt;keyword&gt;gambia&lt;/keyword&gt;&lt;keyword&gt;Food Science &amp;amp; Technology&lt;/keyword&gt;&lt;/keywords&gt;&lt;dates&gt;&lt;year&gt;2012&lt;/year&gt;&lt;pub-dates&gt;&lt;date&gt;Mar&lt;/date&gt;&lt;/pub-dates&gt;&lt;/dates&gt;&lt;isbn&gt;1876-4517&lt;/isbn&gt;&lt;work-type&gt;Article&lt;/work-type&gt;&lt;urls&gt;&lt;related-urls&gt;&lt;url&gt;https://link.springer.com/content/pdf/10.1007/s12571-012-0168-1.pdf&lt;/url&gt;&lt;/related-urls&gt;&lt;/urls&gt;&lt;electronic-resource-num&gt;10.1007/s12571-012-0168-1&lt;/electronic-resource-num&gt;&lt;/record&gt;&lt;/Cite&gt;&lt;/EndNote&gt;</w:instrText>
      </w:r>
      <w:r w:rsidR="00730710">
        <w:fldChar w:fldCharType="separate"/>
      </w:r>
      <w:r w:rsidR="00534C0F">
        <w:rPr>
          <w:noProof/>
        </w:rPr>
        <w:t>(5)</w:t>
      </w:r>
      <w:r w:rsidR="00730710">
        <w:fldChar w:fldCharType="end"/>
      </w:r>
      <w:r>
        <w:t>. Asia accounts for 90% of global rice consumption, but rice is also the fastest-growing food staple in Africa and in Latin America</w:t>
      </w:r>
      <w:r w:rsidR="00C8039E">
        <w:t xml:space="preserve"> </w:t>
      </w:r>
      <w:r w:rsidR="00C8039E">
        <w:fldChar w:fldCharType="begin"/>
      </w:r>
      <w:r w:rsidR="00534C0F">
        <w:instrText xml:space="preserve"> ADDIN EN.CITE &lt;EndNote&gt;&lt;Cite&gt;&lt;Author&gt;Seck&lt;/Author&gt;&lt;Year&gt;2012&lt;/Year&gt;&lt;RecNum&gt;983&lt;/RecNum&gt;&lt;DisplayText&gt;(5)&lt;/DisplayText&gt;&lt;record&gt;&lt;rec-number&gt;983&lt;/rec-number&gt;&lt;foreign-keys&gt;&lt;key app="EN" db-id="w9ezvfad45wdw0ep92uxsde6zxxezsvvtavw" timestamp="1582035323" guid="9dd7c30a-e6c7-4b2e-a478-15e0b04b1a67"&gt;983&lt;/key&gt;&lt;/foreign-keys&gt;&lt;ref-type name="Journal Article"&gt;17&lt;/ref-type&gt;&lt;contributors&gt;&lt;authors&gt;&lt;author&gt;Seck, P. A.&lt;/author&gt;&lt;author&gt;Diagne, A.&lt;/author&gt;&lt;author&gt;Mohanty, S.&lt;/author&gt;&lt;author&gt;Wopereis, M. C. S.&lt;/author&gt;&lt;/authors&gt;&lt;/contributors&gt;&lt;auth-address&gt;[Seck, Papa Abdoulaye|Diagne, Aliou|Wopereis, Marco C. S.] Africa Rice Ctr, Cotonou, Benin. [Mohanty, Samarendu] Int Rice Res Inst, Los Banos, Philippines.&amp;#xD;Diagne, A (reprint author), Africa Rice Ctr, 01 BP 2031, Cotonou, Benin.&amp;#xD;a.diagne@cgiar.org&lt;/auth-address&gt;&lt;titles&gt;&lt;title&gt;Crops that feed the world 7: Rice&lt;/title&gt;&lt;secondary-title&gt;Food Security&lt;/secondary-title&gt;&lt;alt-title&gt;Food Secur.&lt;/alt-title&gt;&lt;/titles&gt;&lt;periodical&gt;&lt;full-title&gt;Food Security&lt;/full-title&gt;&lt;/periodical&gt;&lt;pages&gt;7-24&lt;/pages&gt;&lt;volume&gt;4&lt;/volume&gt;&lt;number&gt;1&lt;/number&gt;&lt;keywords&gt;&lt;keyword&gt;Rice&lt;/keyword&gt;&lt;keyword&gt;Food security&lt;/keyword&gt;&lt;keyword&gt;Africa&lt;/keyword&gt;&lt;keyword&gt;Asia&lt;/keyword&gt;&lt;keyword&gt;Food crisis&lt;/keyword&gt;&lt;keyword&gt;Rice production&lt;/keyword&gt;&lt;keyword&gt;nerica rice&lt;/keyword&gt;&lt;keyword&gt;africa&lt;/keyword&gt;&lt;keyword&gt;uganda&lt;/keyword&gt;&lt;keyword&gt;revolution&lt;/keyword&gt;&lt;keyword&gt;innovation&lt;/keyword&gt;&lt;keyword&gt;gambia&lt;/keyword&gt;&lt;keyword&gt;Food Science &amp;amp; Technology&lt;/keyword&gt;&lt;/keywords&gt;&lt;dates&gt;&lt;year&gt;2012&lt;/year&gt;&lt;pub-dates&gt;&lt;date&gt;Mar&lt;/date&gt;&lt;/pub-dates&gt;&lt;/dates&gt;&lt;isbn&gt;1876-4517&lt;/isbn&gt;&lt;work-type&gt;Article&lt;/work-type&gt;&lt;urls&gt;&lt;related-urls&gt;&lt;url&gt;https://link.springer.com/content/pdf/10.1007/s12571-012-0168-1.pdf&lt;/url&gt;&lt;/related-urls&gt;&lt;/urls&gt;&lt;electronic-resource-num&gt;10.1007/s12571-012-0168-1&lt;/electronic-resource-num&gt;&lt;/record&gt;&lt;/Cite&gt;&lt;/EndNote&gt;</w:instrText>
      </w:r>
      <w:r w:rsidR="00C8039E">
        <w:fldChar w:fldCharType="separate"/>
      </w:r>
      <w:r w:rsidR="00534C0F">
        <w:rPr>
          <w:noProof/>
        </w:rPr>
        <w:t>(5)</w:t>
      </w:r>
      <w:r w:rsidR="00C8039E">
        <w:fldChar w:fldCharType="end"/>
      </w:r>
      <w:r>
        <w:t xml:space="preserve">. </w:t>
      </w:r>
      <w:r w:rsidRPr="00A12339">
        <w:t xml:space="preserve">Fraud </w:t>
      </w:r>
      <w:r>
        <w:t>in the rice supply has been</w:t>
      </w:r>
      <w:r w:rsidRPr="00A12339">
        <w:t xml:space="preserve"> known for some time</w:t>
      </w:r>
      <w:r>
        <w:t xml:space="preserve"> and typically involves the substitution of low</w:t>
      </w:r>
      <w:r w:rsidR="004844D1">
        <w:t>er</w:t>
      </w:r>
      <w:r>
        <w:t>-quality rice for premium</w:t>
      </w:r>
      <w:r w:rsidR="004844D1">
        <w:t xml:space="preserve"> produc</w:t>
      </w:r>
      <w:r w:rsidR="001D032A">
        <w:t>t</w:t>
      </w:r>
      <w:r w:rsidR="004844D1">
        <w:t>. For example</w:t>
      </w:r>
      <w:r w:rsidR="00445CC3">
        <w:t xml:space="preserve">, </w:t>
      </w:r>
      <w:r w:rsidR="004844D1">
        <w:t xml:space="preserve">substitution of </w:t>
      </w:r>
      <w:r>
        <w:t xml:space="preserve">Basmati or </w:t>
      </w:r>
      <w:r w:rsidR="004844D1">
        <w:t>Thai Hom Mali</w:t>
      </w:r>
      <w:r w:rsidR="008B283C">
        <w:t xml:space="preserve"> rice</w:t>
      </w:r>
      <w:r>
        <w:t xml:space="preserve">, which </w:t>
      </w:r>
      <w:r w:rsidR="004844D1">
        <w:t xml:space="preserve">are both </w:t>
      </w:r>
      <w:r>
        <w:t xml:space="preserve">prized for </w:t>
      </w:r>
      <w:r w:rsidR="004844D1">
        <w:t xml:space="preserve">their </w:t>
      </w:r>
      <w:r>
        <w:t>aroma and flavor</w:t>
      </w:r>
      <w:r w:rsidR="0069580A">
        <w:t xml:space="preserve"> is commo</w:t>
      </w:r>
      <w:r w:rsidR="00612E2D">
        <w:t>n</w:t>
      </w:r>
      <w:r w:rsidR="00A25BDC">
        <w:t xml:space="preserve"> </w:t>
      </w:r>
      <w:r w:rsidR="0065069E">
        <w:fldChar w:fldCharType="begin">
          <w:fldData xml:space="preserve">PEVuZE5vdGU+PENpdGU+PEF1dGhvcj5BbGk8L0F1dGhvcj48WWVhcj4yMDE3PC9ZZWFyPjxSZWNO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</w:fldData>
        </w:fldChar>
      </w:r>
      <w:r w:rsidR="00534C0F">
        <w:instrText xml:space="preserve"> ADDIN EN.CITE </w:instrText>
      </w:r>
      <w:r w:rsidR="00534C0F">
        <w:fldChar w:fldCharType="begin">
          <w:fldData xml:space="preserve">PEVuZE5vdGU+PENpdGU+PEF1dGhvcj5BbGk8L0F1dGhvcj48WWVhcj4yMDE3PC9ZZWFyPjxSZWNO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</w:fldData>
        </w:fldChar>
      </w:r>
      <w:r w:rsidR="00534C0F">
        <w:instrText xml:space="preserve"> ADDIN EN.CITE.DATA </w:instrText>
      </w:r>
      <w:r w:rsidR="00534C0F">
        <w:fldChar w:fldCharType="end"/>
      </w:r>
      <w:r w:rsidR="0065069E">
        <w:fldChar w:fldCharType="separate"/>
      </w:r>
      <w:r w:rsidR="00534C0F">
        <w:rPr>
          <w:noProof/>
        </w:rPr>
        <w:t>(6, 7)</w:t>
      </w:r>
      <w:r w:rsidR="0065069E">
        <w:fldChar w:fldCharType="end"/>
      </w:r>
      <w:r w:rsidR="00FE2550">
        <w:t>,</w:t>
      </w:r>
      <w:r w:rsidR="00A918DC">
        <w:t xml:space="preserve">as is </w:t>
      </w:r>
      <w:r w:rsidR="00ED549C">
        <w:t xml:space="preserve">the </w:t>
      </w:r>
      <w:r w:rsidR="004844D1">
        <w:t xml:space="preserve">substitution of Wuchung rice (a </w:t>
      </w:r>
      <w:r w:rsidR="00FE2550">
        <w:t>Chin</w:t>
      </w:r>
      <w:r w:rsidR="00464F8A">
        <w:t>ese</w:t>
      </w:r>
      <w:r w:rsidR="00FE2550">
        <w:t xml:space="preserve"> </w:t>
      </w:r>
      <w:r w:rsidR="004844D1" w:rsidRPr="004844D1">
        <w:t xml:space="preserve">geographical indication (GI) </w:t>
      </w:r>
      <w:r w:rsidR="004844D1">
        <w:t xml:space="preserve">protected rice). </w:t>
      </w:r>
      <w:r w:rsidR="00400EA7">
        <w:t xml:space="preserve">In a scandal </w:t>
      </w:r>
      <w:r w:rsidR="008F6F50">
        <w:t>that emerged</w:t>
      </w:r>
      <w:r w:rsidR="00400EA7">
        <w:t xml:space="preserve"> in </w:t>
      </w:r>
      <w:r w:rsidR="00ED549C">
        <w:t xml:space="preserve">2010, it was reported that </w:t>
      </w:r>
      <w:r w:rsidR="008B283C">
        <w:t xml:space="preserve">ten times </w:t>
      </w:r>
      <w:r w:rsidR="00ED549C">
        <w:t xml:space="preserve">more </w:t>
      </w:r>
      <w:r w:rsidR="008B283C">
        <w:t>Wuchang rice was sold than was produced</w:t>
      </w:r>
      <w:r w:rsidR="00ED549C">
        <w:t xml:space="preserve"> </w:t>
      </w:r>
      <w:r w:rsidR="00ED549C">
        <w:fldChar w:fldCharType="begin"/>
      </w:r>
      <w:r w:rsidR="00534C0F">
        <w:instrText xml:space="preserve"> ADDIN EN.CITE &lt;EndNote&gt;&lt;Cite&gt;&lt;Author&gt;Rodriguez&lt;/Author&gt;&lt;Year&gt;2014&lt;/Year&gt;&lt;RecNum&gt;972&lt;/RecNum&gt;&lt;DisplayText&gt;(8)&lt;/DisplayText&gt;&lt;record&gt;&lt;rec-number&gt;972&lt;/rec-number&gt;&lt;foreign-keys&gt;&lt;key app="EN" db-id="w9ezvfad45wdw0ep92uxsde6zxxezsvvtavw" timestamp="1580123443" guid="9e4c71e7-466c-4377-b62a-2f88931600d4"&gt;972&lt;/key&gt;&lt;/foreign-keys&gt;&lt;ref-type name="Electronic Article"&gt;43&lt;/ref-type&gt;&lt;contributors&gt;&lt;authors&gt;&lt;author&gt;Rodriguez, Lulu&lt;/author&gt;&lt;author&gt;Li,   Jing&lt;/author&gt;&lt;author&gt;Sar,   Sela&lt;/author&gt;&lt;/authors&gt;&lt;/contributors&gt;&lt;titles&gt;&lt;title&gt;Social trust and risk knowledge, perception and behaviours resulting from a rice tampering scandal&lt;/title&gt;&lt;secondary-title&gt;International Journal of Food Safety, Nutrition and Public Health&lt;/secondary-title&gt;&lt;/titles&gt;&lt;periodical&gt;&lt;full-title&gt;International Journal of Food Safety, Nutrition and Public Health&lt;/full-title&gt;&lt;/periodical&gt;&lt;volume&gt;5&lt;/volume&gt;&lt;number&gt;1&lt;/number&gt;&lt;section&gt;16 July 2014&lt;/section&gt;&lt;dates&gt;&lt;year&gt;2014&lt;/year&gt;&lt;/dates&gt;&lt;urls&gt;&lt;/urls&gt;&lt;electronic-resource-num&gt;10.1504/IJFSNPH.2014.063513&lt;/electronic-resource-num&gt;&lt;/record&gt;&lt;/Cite&gt;&lt;/EndNote&gt;</w:instrText>
      </w:r>
      <w:r w:rsidR="00ED549C">
        <w:fldChar w:fldCharType="separate"/>
      </w:r>
      <w:r w:rsidR="00534C0F">
        <w:rPr>
          <w:noProof/>
        </w:rPr>
        <w:t>(8)</w:t>
      </w:r>
      <w:r w:rsidR="00ED549C">
        <w:fldChar w:fldCharType="end"/>
      </w:r>
      <w:r w:rsidR="006A44DF">
        <w:t xml:space="preserve">; </w:t>
      </w:r>
      <w:r w:rsidR="002D2720" w:rsidRPr="003D43B0">
        <w:t>West African countries including Ghana, Nigeria and their neighbor</w:t>
      </w:r>
      <w:r w:rsidR="00FD2E8B" w:rsidRPr="003D43B0">
        <w:t>s</w:t>
      </w:r>
      <w:r w:rsidR="002D2720" w:rsidRPr="003D43B0">
        <w:t xml:space="preserve"> have experience</w:t>
      </w:r>
      <w:r w:rsidR="006A44DF">
        <w:t xml:space="preserve">d </w:t>
      </w:r>
      <w:r w:rsidR="002D2720" w:rsidRPr="003D43B0">
        <w:t xml:space="preserve">numerous cases of </w:t>
      </w:r>
      <w:r w:rsidR="003511DB" w:rsidRPr="003D43B0">
        <w:t>poor-quality</w:t>
      </w:r>
      <w:r w:rsidR="002D2720" w:rsidRPr="003D43B0">
        <w:t xml:space="preserve"> rice in the</w:t>
      </w:r>
      <w:r w:rsidR="006A44DF">
        <w:t>ir</w:t>
      </w:r>
      <w:r w:rsidR="002D2720" w:rsidRPr="003D43B0">
        <w:t xml:space="preserve"> markets. More specifically</w:t>
      </w:r>
      <w:r w:rsidR="006A44DF">
        <w:t>,</w:t>
      </w:r>
      <w:r w:rsidR="002D2720" w:rsidRPr="003D43B0">
        <w:t xml:space="preserve"> </w:t>
      </w:r>
      <w:r w:rsidR="00FD2E8B" w:rsidRPr="003D43B0">
        <w:t xml:space="preserve">expired or </w:t>
      </w:r>
      <w:r w:rsidR="003511DB" w:rsidRPr="003D43B0">
        <w:t>poor-quality</w:t>
      </w:r>
      <w:r w:rsidR="002D2720" w:rsidRPr="003D43B0">
        <w:t xml:space="preserve"> rice is normally bagged </w:t>
      </w:r>
      <w:r w:rsidR="00DF2988">
        <w:t xml:space="preserve">and re-branded </w:t>
      </w:r>
      <w:r w:rsidR="006A1E87">
        <w:t xml:space="preserve">with counterfeit </w:t>
      </w:r>
      <w:r w:rsidR="004A672F">
        <w:t>labels</w:t>
      </w:r>
      <w:r w:rsidR="006A1E87">
        <w:t xml:space="preserve"> that consumers associate with high-quality rice</w:t>
      </w:r>
      <w:r w:rsidR="00FD2E8B" w:rsidRPr="003D43B0">
        <w:t>.</w:t>
      </w:r>
    </w:p>
    <w:p w14:paraId="121E0AE1" w14:textId="6A1FB5D7" w:rsidR="004C7674" w:rsidRDefault="00F679D7" w:rsidP="004A672F">
      <w:pPr>
        <w:spacing w:after="120"/>
        <w:ind w:left="720"/>
        <w:rPr>
          <w:rFonts w:ascii="Calibri" w:hAnsi="Calibri" w:cs="Calibri"/>
        </w:rPr>
      </w:pPr>
      <w:r>
        <w:t xml:space="preserve">Here, we describe </w:t>
      </w:r>
      <w:r w:rsidR="00C0006C">
        <w:t>results from a research project</w:t>
      </w:r>
      <w:r w:rsidR="004A672F">
        <w:rPr>
          <w:rFonts w:ascii="Calibri" w:hAnsi="Calibri" w:cs="Calibri"/>
        </w:rPr>
        <w:t>, led by Professor Chris Elliott from the I</w:t>
      </w:r>
      <w:r w:rsidR="004A672F" w:rsidRPr="00B9146A">
        <w:rPr>
          <w:rFonts w:cstheme="minorHAnsi"/>
          <w:noProof/>
        </w:rPr>
        <w:t xml:space="preserve">nstitute of Global Food Security at Queen’s University Belfast, </w:t>
      </w:r>
      <w:r w:rsidR="004A672F">
        <w:rPr>
          <w:rFonts w:cstheme="minorHAnsi"/>
          <w:noProof/>
        </w:rPr>
        <w:t>UK</w:t>
      </w:r>
      <w:r w:rsidR="004A672F" w:rsidRPr="00B9146A">
        <w:rPr>
          <w:rFonts w:cstheme="minorHAnsi"/>
          <w:noProof/>
        </w:rPr>
        <w:t>,</w:t>
      </w:r>
      <w:r w:rsidR="004A672F">
        <w:rPr>
          <w:rFonts w:cstheme="minorHAnsi"/>
          <w:noProof/>
        </w:rPr>
        <w:t xml:space="preserve"> </w:t>
      </w:r>
      <w:r w:rsidR="00C0006C">
        <w:t>focused</w:t>
      </w:r>
      <w:r>
        <w:t xml:space="preserve"> to</w:t>
      </w:r>
      <w:r w:rsidR="006A1E87">
        <w:t xml:space="preserve"> </w:t>
      </w:r>
      <w:r w:rsidR="00B67873">
        <w:t xml:space="preserve">understand and address food fraud issues specific to rice. </w:t>
      </w:r>
      <w:r w:rsidR="002337AA">
        <w:t>A</w:t>
      </w:r>
      <w:r w:rsidR="00EC54BA">
        <w:t xml:space="preserve">n </w:t>
      </w:r>
      <w:r w:rsidR="002337AA">
        <w:t xml:space="preserve">international </w:t>
      </w:r>
      <w:r w:rsidR="00EC54BA">
        <w:t xml:space="preserve">team </w:t>
      </w:r>
      <w:r w:rsidR="000A62FA">
        <w:t xml:space="preserve">from countries that </w:t>
      </w:r>
      <w:r w:rsidR="00EC54BA">
        <w:t>represent</w:t>
      </w:r>
      <w:r w:rsidR="00B14880">
        <w:t xml:space="preserve"> </w:t>
      </w:r>
      <w:r w:rsidR="000A62FA">
        <w:t>most</w:t>
      </w:r>
      <w:r w:rsidR="00B14880">
        <w:t xml:space="preserve"> of the major </w:t>
      </w:r>
      <w:r w:rsidR="00E64BEC">
        <w:t xml:space="preserve">producers, exporters and consumers of rice </w:t>
      </w:r>
      <w:r w:rsidR="008E237D">
        <w:t>was assembled, including partners from</w:t>
      </w:r>
      <w:r w:rsidR="00EC54BA">
        <w:t xml:space="preserve"> China, </w:t>
      </w:r>
      <w:r w:rsidR="006D0533">
        <w:t>India, Vietnam</w:t>
      </w:r>
      <w:r w:rsidR="003033D5">
        <w:t xml:space="preserve">, </w:t>
      </w:r>
      <w:r w:rsidR="006D0533">
        <w:t>Ghana, Ireland,</w:t>
      </w:r>
      <w:r w:rsidR="00956678">
        <w:t xml:space="preserve"> the United Kingdom, and the United States</w:t>
      </w:r>
      <w:r w:rsidR="003033D5">
        <w:t>.</w:t>
      </w:r>
      <w:r w:rsidR="0031476A">
        <w:t xml:space="preserve"> </w:t>
      </w:r>
      <w:r w:rsidR="00864FA1">
        <w:t>Fraud in rice is not ubi</w:t>
      </w:r>
      <w:r w:rsidR="002C65FA">
        <w:t>quitou</w:t>
      </w:r>
      <w:r w:rsidR="00864FA1">
        <w:t>s</w:t>
      </w:r>
      <w:r w:rsidR="003A7534">
        <w:t xml:space="preserve">; </w:t>
      </w:r>
      <w:r w:rsidR="0030339A">
        <w:t>different countries face very different challenges</w:t>
      </w:r>
      <w:r w:rsidR="00643047">
        <w:t xml:space="preserve"> requiring tailored solutions. </w:t>
      </w:r>
      <w:r w:rsidR="004A672F">
        <w:rPr>
          <w:rFonts w:ascii="Calibri" w:hAnsi="Calibri" w:cs="Calibri"/>
        </w:rPr>
        <w:t xml:space="preserve">Therefore, we developed a use-case approach for rice fraud in China, Ghana, India and Vietnam </w:t>
      </w:r>
      <w:r w:rsidR="00E6322E">
        <w:rPr>
          <w:rFonts w:ascii="Calibri" w:hAnsi="Calibri" w:cs="Calibri"/>
        </w:rPr>
        <w:t>to explore the feasibility of</w:t>
      </w:r>
      <w:r w:rsidR="0029590F">
        <w:rPr>
          <w:rFonts w:ascii="Calibri" w:hAnsi="Calibri" w:cs="Calibri"/>
        </w:rPr>
        <w:t xml:space="preserve"> usi</w:t>
      </w:r>
      <w:r w:rsidR="00473836">
        <w:rPr>
          <w:rFonts w:ascii="Calibri" w:hAnsi="Calibri" w:cs="Calibri"/>
        </w:rPr>
        <w:t xml:space="preserve">ng a single testing approach </w:t>
      </w:r>
      <w:r w:rsidR="008459D6">
        <w:rPr>
          <w:rFonts w:ascii="Calibri" w:hAnsi="Calibri" w:cs="Calibri"/>
        </w:rPr>
        <w:t>as a solution to address disti</w:t>
      </w:r>
      <w:r w:rsidR="00E17B68">
        <w:rPr>
          <w:rFonts w:ascii="Calibri" w:hAnsi="Calibri" w:cs="Calibri"/>
        </w:rPr>
        <w:t>n</w:t>
      </w:r>
      <w:r w:rsidR="008459D6">
        <w:rPr>
          <w:rFonts w:ascii="Calibri" w:hAnsi="Calibri" w:cs="Calibri"/>
        </w:rPr>
        <w:t xml:space="preserve">ct and complex </w:t>
      </w:r>
      <w:r w:rsidR="004C7674">
        <w:rPr>
          <w:rFonts w:ascii="Calibri" w:hAnsi="Calibri" w:cs="Calibri"/>
        </w:rPr>
        <w:t>real-world circumstances.</w:t>
      </w:r>
    </w:p>
    <w:p w14:paraId="501870D9" w14:textId="595DDFE2" w:rsidR="00C0006C" w:rsidRDefault="004A672F" w:rsidP="00FD7E55">
      <w:pPr>
        <w:spacing w:after="120"/>
        <w:ind w:left="720"/>
      </w:pPr>
      <w:r w:rsidRPr="00774530">
        <w:rPr>
          <w:rFonts w:cs="Calibri"/>
        </w:rPr>
        <w:t>Analytical technologies</w:t>
      </w:r>
      <w:r>
        <w:t>, including spectroscopic techniques, molecular or genome analysis, and mass-spectrometric methods have been developed and applied for the determination of authenticity in foods</w:t>
      </w:r>
      <w:r w:rsidR="00027305">
        <w:t xml:space="preserve"> </w:t>
      </w:r>
      <w:r w:rsidR="00A213D5">
        <w:fldChar w:fldCharType="begin">
          <w:fldData xml:space="preserve">PEVuZE5vdGU+PENpdGU+PEF1dGhvcj5NZWRpbmE8L0F1dGhvcj48WWVhcj4yMDE5PC9ZZWFyPjxS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</w:fldData>
        </w:fldChar>
      </w:r>
      <w:r w:rsidR="00534C0F">
        <w:instrText xml:space="preserve"> ADDIN EN.CITE </w:instrText>
      </w:r>
      <w:r w:rsidR="00534C0F">
        <w:fldChar w:fldCharType="begin">
          <w:fldData xml:space="preserve">PEVuZE5vdGU+PENpdGU+PEF1dGhvcj5NZWRpbmE8L0F1dGhvcj48WWVhcj4yMDE5PC9ZZWFyPjxS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</w:fldData>
        </w:fldChar>
      </w:r>
      <w:r w:rsidR="00534C0F">
        <w:instrText xml:space="preserve"> ADDIN EN.CITE.DATA </w:instrText>
      </w:r>
      <w:r w:rsidR="00534C0F">
        <w:fldChar w:fldCharType="end"/>
      </w:r>
      <w:r w:rsidR="00A213D5">
        <w:fldChar w:fldCharType="separate"/>
      </w:r>
      <w:r w:rsidR="00534C0F">
        <w:rPr>
          <w:noProof/>
        </w:rPr>
        <w:t>(9, 10)</w:t>
      </w:r>
      <w:r w:rsidR="00A213D5">
        <w:fldChar w:fldCharType="end"/>
      </w:r>
      <w:r>
        <w:t xml:space="preserve">. </w:t>
      </w:r>
      <w:r w:rsidR="000F505E">
        <w:t>For this project, we employed</w:t>
      </w:r>
      <w:r w:rsidR="00F679D7">
        <w:t xml:space="preserve"> a two-tiered system of testing technologies</w:t>
      </w:r>
      <w:r w:rsidR="006A44DF">
        <w:t>,</w:t>
      </w:r>
      <w:r w:rsidR="00F679D7">
        <w:t xml:space="preserve"> </w:t>
      </w:r>
      <w:r w:rsidR="00C0006C">
        <w:t xml:space="preserve">for detecting rice fraud in global supply chains. </w:t>
      </w:r>
      <w:r w:rsidR="00B9146A">
        <w:t xml:space="preserve">The first tier </w:t>
      </w:r>
      <w:r w:rsidR="00B9146A" w:rsidRPr="001853D5">
        <w:rPr>
          <w:rFonts w:cstheme="minorHAnsi"/>
          <w:noProof/>
        </w:rPr>
        <w:t>consist</w:t>
      </w:r>
      <w:r w:rsidR="00B9146A">
        <w:rPr>
          <w:rFonts w:cstheme="minorHAnsi"/>
          <w:noProof/>
        </w:rPr>
        <w:t>s</w:t>
      </w:r>
      <w:r w:rsidR="00B9146A" w:rsidRPr="001853D5">
        <w:rPr>
          <w:rFonts w:cstheme="minorHAnsi"/>
          <w:noProof/>
        </w:rPr>
        <w:t xml:space="preserve"> of a</w:t>
      </w:r>
      <w:r w:rsidR="00B9146A" w:rsidRPr="0037211E">
        <w:rPr>
          <w:rFonts w:cstheme="minorHAnsi"/>
          <w:noProof/>
        </w:rPr>
        <w:t xml:space="preserve"> screening method</w:t>
      </w:r>
      <w:r w:rsidR="000F505E">
        <w:rPr>
          <w:rFonts w:cstheme="minorHAnsi"/>
          <w:noProof/>
        </w:rPr>
        <w:t xml:space="preserve">, </w:t>
      </w:r>
      <w:r w:rsidR="00B9146A" w:rsidRPr="001853D5">
        <w:rPr>
          <w:rFonts w:cstheme="minorHAnsi"/>
          <w:noProof/>
        </w:rPr>
        <w:t xml:space="preserve">based on </w:t>
      </w:r>
      <w:r w:rsidR="00B9146A">
        <w:rPr>
          <w:rFonts w:cstheme="minorHAnsi"/>
          <w:noProof/>
        </w:rPr>
        <w:t xml:space="preserve">a small hand-held (and field-portable) </w:t>
      </w:r>
      <w:r w:rsidR="00B9146A">
        <w:t>molecular spectroscopic technique</w:t>
      </w:r>
      <w:r w:rsidR="00385B63">
        <w:t xml:space="preserve"> </w:t>
      </w:r>
      <w:r w:rsidR="00B9146A">
        <w:t>that</w:t>
      </w:r>
      <w:r w:rsidR="00C0006C">
        <w:t xml:space="preserve"> provides </w:t>
      </w:r>
      <w:r w:rsidR="0037211E">
        <w:t xml:space="preserve">end-users with </w:t>
      </w:r>
      <w:r w:rsidR="00C0006C">
        <w:t xml:space="preserve">a rapid, low-cost, and easy-to-use “food fingerprinting” </w:t>
      </w:r>
      <w:r w:rsidR="00B9146A">
        <w:t>technique</w:t>
      </w:r>
      <w:r w:rsidR="006A44DF">
        <w:t xml:space="preserve">. This technology </w:t>
      </w:r>
      <w:r w:rsidR="00C0006C">
        <w:t xml:space="preserve">can be used by stakeholders across the entire food supply chain to </w:t>
      </w:r>
      <w:r w:rsidR="00B9146A">
        <w:t xml:space="preserve">quickly screen samples for fingerprint anomalies. The second tier employs a much more rigorous, </w:t>
      </w:r>
      <w:r w:rsidR="00B9146A" w:rsidRPr="0037211E">
        <w:t>laboratory-based confirmatory analysis technique</w:t>
      </w:r>
      <w:r w:rsidR="00B9146A">
        <w:t xml:space="preserve"> that uses</w:t>
      </w:r>
      <w:r w:rsidR="0037211E">
        <w:t xml:space="preserve"> techniques such as </w:t>
      </w:r>
      <w:r w:rsidR="00AD5C83">
        <w:t>L</w:t>
      </w:r>
      <w:r w:rsidR="00AD5C83" w:rsidRPr="00AD5C83">
        <w:t xml:space="preserve">iquid </w:t>
      </w:r>
      <w:r w:rsidR="00AD5C83">
        <w:t>C</w:t>
      </w:r>
      <w:r w:rsidR="00AD5C83" w:rsidRPr="00AD5C83">
        <w:t xml:space="preserve">hromatography </w:t>
      </w:r>
      <w:r w:rsidR="00AD5C83">
        <w:t>Q</w:t>
      </w:r>
      <w:r w:rsidR="00AD5C83" w:rsidRPr="00AD5C83">
        <w:t xml:space="preserve">uadrupole </w:t>
      </w:r>
      <w:r w:rsidR="00AD5C83">
        <w:t>T</w:t>
      </w:r>
      <w:r w:rsidR="00AD5C83" w:rsidRPr="00AD5C83">
        <w:t>ime-of-</w:t>
      </w:r>
      <w:r w:rsidR="00AD5C83">
        <w:t>F</w:t>
      </w:r>
      <w:r w:rsidR="00AD5C83" w:rsidRPr="00AD5C83">
        <w:t xml:space="preserve">light </w:t>
      </w:r>
      <w:r w:rsidR="00AD5C83">
        <w:t>M</w:t>
      </w:r>
      <w:r w:rsidR="00AD5C83" w:rsidRPr="00AD5C83">
        <w:t xml:space="preserve">ass </w:t>
      </w:r>
      <w:r w:rsidR="00AD5C83">
        <w:t>S</w:t>
      </w:r>
      <w:r w:rsidR="00AD5C83" w:rsidRPr="00AD5C83">
        <w:t xml:space="preserve">pectrometry </w:t>
      </w:r>
      <w:r w:rsidR="00AD5C83">
        <w:t>(LC-</w:t>
      </w:r>
      <w:r w:rsidR="00B9146A" w:rsidRPr="001853D5">
        <w:rPr>
          <w:rFonts w:cstheme="minorHAnsi"/>
          <w:noProof/>
        </w:rPr>
        <w:t>QTOF</w:t>
      </w:r>
      <w:r w:rsidR="00AD5C83">
        <w:rPr>
          <w:rFonts w:cstheme="minorHAnsi"/>
          <w:noProof/>
        </w:rPr>
        <w:t>-MS</w:t>
      </w:r>
      <w:r w:rsidR="00B9146A" w:rsidRPr="00A920A6">
        <w:rPr>
          <w:rFonts w:cstheme="minorHAnsi"/>
          <w:noProof/>
        </w:rPr>
        <w:t>)</w:t>
      </w:r>
      <w:r w:rsidR="0037211E" w:rsidRPr="00A920A6">
        <w:rPr>
          <w:rFonts w:cstheme="minorHAnsi"/>
          <w:noProof/>
        </w:rPr>
        <w:t xml:space="preserve">, </w:t>
      </w:r>
      <w:r w:rsidR="00FC6339">
        <w:rPr>
          <w:rFonts w:cstheme="minorHAnsi"/>
          <w:noProof/>
        </w:rPr>
        <w:t>Gas Chromatography-</w:t>
      </w:r>
      <w:r w:rsidR="00FC6339">
        <w:rPr>
          <w:rFonts w:ascii="Calibri" w:eastAsia="Calibri" w:hAnsi="Calibri" w:cs="Calibri"/>
        </w:rPr>
        <w:t>M</w:t>
      </w:r>
      <w:r w:rsidR="00FC6339" w:rsidRPr="40B95934">
        <w:rPr>
          <w:rFonts w:ascii="Calibri" w:eastAsia="Calibri" w:hAnsi="Calibri" w:cs="Calibri"/>
        </w:rPr>
        <w:t xml:space="preserve">ass </w:t>
      </w:r>
      <w:r w:rsidR="00FC6339">
        <w:rPr>
          <w:rFonts w:ascii="Calibri" w:eastAsia="Calibri" w:hAnsi="Calibri" w:cs="Calibri"/>
        </w:rPr>
        <w:t>S</w:t>
      </w:r>
      <w:r w:rsidR="00FC6339" w:rsidRPr="40B95934">
        <w:rPr>
          <w:rFonts w:ascii="Calibri" w:eastAsia="Calibri" w:hAnsi="Calibri" w:cs="Calibri"/>
        </w:rPr>
        <w:t>pectrometry</w:t>
      </w:r>
      <w:r w:rsidR="00FC6339">
        <w:rPr>
          <w:rFonts w:cstheme="minorHAnsi"/>
          <w:noProof/>
        </w:rPr>
        <w:t xml:space="preserve"> (</w:t>
      </w:r>
      <w:r w:rsidR="0037211E" w:rsidRPr="00A920A6">
        <w:rPr>
          <w:rFonts w:cstheme="minorHAnsi"/>
          <w:noProof/>
        </w:rPr>
        <w:t>GC-MS</w:t>
      </w:r>
      <w:r w:rsidR="00FC6339">
        <w:rPr>
          <w:rFonts w:cstheme="minorHAnsi"/>
          <w:noProof/>
        </w:rPr>
        <w:t>)</w:t>
      </w:r>
      <w:r w:rsidR="00A920A6" w:rsidRPr="00A920A6">
        <w:rPr>
          <w:rFonts w:cstheme="minorHAnsi"/>
          <w:noProof/>
        </w:rPr>
        <w:t xml:space="preserve"> or</w:t>
      </w:r>
      <w:r w:rsidR="0037211E" w:rsidRPr="00A920A6">
        <w:rPr>
          <w:rFonts w:cstheme="minorHAnsi"/>
          <w:noProof/>
        </w:rPr>
        <w:t xml:space="preserve"> </w:t>
      </w:r>
      <w:r w:rsidR="000E1CFE" w:rsidRPr="40B95934">
        <w:rPr>
          <w:rFonts w:ascii="Calibri" w:eastAsia="Calibri" w:hAnsi="Calibri" w:cs="Calibri"/>
        </w:rPr>
        <w:t xml:space="preserve">Inductively </w:t>
      </w:r>
      <w:r w:rsidR="00FC6339">
        <w:rPr>
          <w:rFonts w:ascii="Calibri" w:eastAsia="Calibri" w:hAnsi="Calibri" w:cs="Calibri"/>
        </w:rPr>
        <w:t>C</w:t>
      </w:r>
      <w:r w:rsidR="000E1CFE" w:rsidRPr="40B95934">
        <w:rPr>
          <w:rFonts w:ascii="Calibri" w:eastAsia="Calibri" w:hAnsi="Calibri" w:cs="Calibri"/>
        </w:rPr>
        <w:t xml:space="preserve">oupled </w:t>
      </w:r>
      <w:r w:rsidR="00FC6339">
        <w:rPr>
          <w:rFonts w:ascii="Calibri" w:eastAsia="Calibri" w:hAnsi="Calibri" w:cs="Calibri"/>
        </w:rPr>
        <w:t>P</w:t>
      </w:r>
      <w:r w:rsidR="000E1CFE" w:rsidRPr="40B95934">
        <w:rPr>
          <w:rFonts w:ascii="Calibri" w:eastAsia="Calibri" w:hAnsi="Calibri" w:cs="Calibri"/>
        </w:rPr>
        <w:t xml:space="preserve">lasma </w:t>
      </w:r>
      <w:r w:rsidR="00FC6339">
        <w:rPr>
          <w:rFonts w:ascii="Calibri" w:eastAsia="Calibri" w:hAnsi="Calibri" w:cs="Calibri"/>
        </w:rPr>
        <w:t>M</w:t>
      </w:r>
      <w:r w:rsidR="000E1CFE" w:rsidRPr="40B95934">
        <w:rPr>
          <w:rFonts w:ascii="Calibri" w:eastAsia="Calibri" w:hAnsi="Calibri" w:cs="Calibri"/>
        </w:rPr>
        <w:t xml:space="preserve">ass </w:t>
      </w:r>
      <w:r w:rsidR="00FC6339">
        <w:rPr>
          <w:rFonts w:ascii="Calibri" w:eastAsia="Calibri" w:hAnsi="Calibri" w:cs="Calibri"/>
        </w:rPr>
        <w:t>S</w:t>
      </w:r>
      <w:r w:rsidR="000E1CFE" w:rsidRPr="40B95934">
        <w:rPr>
          <w:rFonts w:ascii="Calibri" w:eastAsia="Calibri" w:hAnsi="Calibri" w:cs="Calibri"/>
        </w:rPr>
        <w:t xml:space="preserve">pectrometry </w:t>
      </w:r>
      <w:r w:rsidR="000E1CFE">
        <w:rPr>
          <w:rFonts w:ascii="Calibri" w:eastAsia="Calibri" w:hAnsi="Calibri" w:cs="Calibri"/>
        </w:rPr>
        <w:t>(</w:t>
      </w:r>
      <w:r w:rsidR="0037211E" w:rsidRPr="00A920A6">
        <w:rPr>
          <w:rFonts w:cstheme="minorHAnsi"/>
          <w:noProof/>
        </w:rPr>
        <w:t>ICP-MS</w:t>
      </w:r>
      <w:r w:rsidR="000E1CFE">
        <w:rPr>
          <w:rFonts w:cstheme="minorHAnsi"/>
          <w:noProof/>
        </w:rPr>
        <w:t>)</w:t>
      </w:r>
      <w:r w:rsidR="00B9146A" w:rsidRPr="00A920A6">
        <w:rPr>
          <w:rFonts w:cstheme="minorHAnsi"/>
          <w:noProof/>
        </w:rPr>
        <w:t xml:space="preserve"> for detection</w:t>
      </w:r>
      <w:r w:rsidR="00B9146A" w:rsidRPr="001853D5">
        <w:rPr>
          <w:rFonts w:cstheme="minorHAnsi"/>
          <w:noProof/>
        </w:rPr>
        <w:t xml:space="preserve">, quantitation, and confirmation of </w:t>
      </w:r>
      <w:r w:rsidR="00B9146A">
        <w:rPr>
          <w:rFonts w:cstheme="minorHAnsi"/>
          <w:noProof/>
        </w:rPr>
        <w:t>anomolous</w:t>
      </w:r>
      <w:r w:rsidR="00B9146A" w:rsidRPr="001853D5">
        <w:rPr>
          <w:rFonts w:cstheme="minorHAnsi"/>
          <w:noProof/>
        </w:rPr>
        <w:t xml:space="preserve"> screening results</w:t>
      </w:r>
      <w:r w:rsidR="00B9146A">
        <w:rPr>
          <w:rFonts w:cstheme="minorHAnsi"/>
          <w:noProof/>
        </w:rPr>
        <w:t xml:space="preserve">. </w:t>
      </w:r>
      <w:r w:rsidR="0037211E">
        <w:rPr>
          <w:rFonts w:cstheme="minorHAnsi"/>
          <w:noProof/>
        </w:rPr>
        <w:t xml:space="preserve">The most appropriate </w:t>
      </w:r>
      <w:r w:rsidR="0037211E">
        <w:rPr>
          <w:rFonts w:cstheme="minorHAnsi"/>
          <w:noProof/>
        </w:rPr>
        <w:lastRenderedPageBreak/>
        <w:t xml:space="preserve">technique </w:t>
      </w:r>
      <w:r w:rsidR="00E60521">
        <w:rPr>
          <w:rFonts w:cstheme="minorHAnsi"/>
          <w:noProof/>
        </w:rPr>
        <w:t>was</w:t>
      </w:r>
      <w:r w:rsidR="0037211E">
        <w:rPr>
          <w:rFonts w:cstheme="minorHAnsi"/>
          <w:noProof/>
        </w:rPr>
        <w:t xml:space="preserve"> selected based on the queston </w:t>
      </w:r>
      <w:r w:rsidR="0014749D">
        <w:rPr>
          <w:rFonts w:cstheme="minorHAnsi"/>
          <w:noProof/>
        </w:rPr>
        <w:t>at hand</w:t>
      </w:r>
      <w:r w:rsidR="0037211E">
        <w:rPr>
          <w:rFonts w:cstheme="minorHAnsi"/>
          <w:noProof/>
        </w:rPr>
        <w:t>.</w:t>
      </w:r>
      <w:r w:rsidR="0014749D">
        <w:rPr>
          <w:rFonts w:cstheme="minorHAnsi"/>
          <w:noProof/>
        </w:rPr>
        <w:t xml:space="preserve"> </w:t>
      </w:r>
      <w:r w:rsidR="00C0006C">
        <w:t>Whil</w:t>
      </w:r>
      <w:r w:rsidR="00FD7E55">
        <w:t xml:space="preserve">e </w:t>
      </w:r>
      <w:r w:rsidR="00C0006C">
        <w:t xml:space="preserve">the </w:t>
      </w:r>
      <w:r w:rsidR="00965CBB">
        <w:t xml:space="preserve">use-cases presented here are </w:t>
      </w:r>
      <w:r w:rsidR="00C0006C">
        <w:t xml:space="preserve">focused on rice, it is envisaged that the </w:t>
      </w:r>
      <w:r w:rsidR="00965CBB">
        <w:t xml:space="preserve">two-tier </w:t>
      </w:r>
      <w:r w:rsidR="00C0006C">
        <w:t>approach could be use</w:t>
      </w:r>
      <w:r w:rsidR="00FD7E55">
        <w:t>d</w:t>
      </w:r>
      <w:r w:rsidR="00C0006C">
        <w:t xml:space="preserve"> with a wide range of commodities vulnerable to fraud</w:t>
      </w:r>
      <w:r w:rsidR="00385B63">
        <w:t>.</w:t>
      </w:r>
    </w:p>
    <w:p w14:paraId="20CDE4F6" w14:textId="2731475A" w:rsidR="009F4718" w:rsidRDefault="009F4718" w:rsidP="003D43B0">
      <w:pPr>
        <w:pStyle w:val="Heading1"/>
      </w:pPr>
      <w:r>
        <w:t>Experimental Section:</w:t>
      </w:r>
    </w:p>
    <w:p w14:paraId="3A2EB91A" w14:textId="46B57E2D" w:rsidR="000260F1" w:rsidRPr="008C1BB3" w:rsidRDefault="000260F1" w:rsidP="000260F1">
      <w:pPr>
        <w:pStyle w:val="Heading2"/>
        <w:rPr>
          <w:noProof/>
        </w:rPr>
      </w:pPr>
      <w:r w:rsidRPr="008C1BB3">
        <w:rPr>
          <w:noProof/>
        </w:rPr>
        <w:t>Rice samples:</w:t>
      </w:r>
    </w:p>
    <w:p w14:paraId="7B8FA214" w14:textId="3D88CDFB" w:rsidR="000260F1" w:rsidRDefault="000260F1" w:rsidP="00383AA6">
      <w:pPr>
        <w:pStyle w:val="ListParagraph"/>
        <w:spacing w:after="120"/>
        <w:ind w:left="794"/>
        <w:rPr>
          <w:rFonts w:cstheme="minorHAnsi"/>
          <w:noProof/>
        </w:rPr>
      </w:pPr>
      <w:r w:rsidRPr="008C1BB3">
        <w:rPr>
          <w:rFonts w:cstheme="minorHAnsi"/>
          <w:noProof/>
        </w:rPr>
        <w:t xml:space="preserve">The Institute of Global Food Security at Queen’s University in Belfast, </w:t>
      </w:r>
      <w:r w:rsidR="00932E72">
        <w:rPr>
          <w:rFonts w:cstheme="minorHAnsi"/>
          <w:noProof/>
        </w:rPr>
        <w:t>UK</w:t>
      </w:r>
      <w:r w:rsidRPr="008C1BB3">
        <w:rPr>
          <w:rFonts w:cstheme="minorHAnsi"/>
          <w:noProof/>
        </w:rPr>
        <w:t xml:space="preserve">, has </w:t>
      </w:r>
      <w:r w:rsidR="006F0AA8">
        <w:rPr>
          <w:rFonts w:cstheme="minorHAnsi"/>
          <w:noProof/>
        </w:rPr>
        <w:t>a library of over 1</w:t>
      </w:r>
      <w:r w:rsidR="00FD7E55">
        <w:rPr>
          <w:rFonts w:cstheme="minorHAnsi"/>
          <w:noProof/>
        </w:rPr>
        <w:t>,</w:t>
      </w:r>
      <w:r w:rsidR="006F0AA8">
        <w:rPr>
          <w:rFonts w:cstheme="minorHAnsi"/>
          <w:noProof/>
        </w:rPr>
        <w:t xml:space="preserve">000 authentic </w:t>
      </w:r>
      <w:r w:rsidR="000069EC">
        <w:rPr>
          <w:rFonts w:cstheme="minorHAnsi"/>
          <w:noProof/>
        </w:rPr>
        <w:t xml:space="preserve">polished white </w:t>
      </w:r>
      <w:r w:rsidR="006F0AA8">
        <w:rPr>
          <w:rFonts w:cstheme="minorHAnsi"/>
          <w:noProof/>
        </w:rPr>
        <w:t xml:space="preserve">rice </w:t>
      </w:r>
      <w:r w:rsidR="001D08EA">
        <w:rPr>
          <w:rFonts w:cstheme="minorHAnsi"/>
          <w:noProof/>
        </w:rPr>
        <w:t xml:space="preserve">samples </w:t>
      </w:r>
      <w:r w:rsidRPr="008C1BB3">
        <w:rPr>
          <w:rFonts w:cstheme="minorHAnsi"/>
          <w:noProof/>
        </w:rPr>
        <w:t xml:space="preserve">collected </w:t>
      </w:r>
      <w:r w:rsidR="006F0AA8">
        <w:rPr>
          <w:rFonts w:cstheme="minorHAnsi"/>
          <w:noProof/>
        </w:rPr>
        <w:t>over several years</w:t>
      </w:r>
      <w:r w:rsidR="00932E72">
        <w:rPr>
          <w:rFonts w:cstheme="minorHAnsi"/>
          <w:noProof/>
        </w:rPr>
        <w:t xml:space="preserve">. This library </w:t>
      </w:r>
      <w:r w:rsidRPr="008C1BB3">
        <w:rPr>
          <w:rFonts w:cstheme="minorHAnsi"/>
          <w:noProof/>
        </w:rPr>
        <w:t>represent</w:t>
      </w:r>
      <w:r w:rsidR="00932E72">
        <w:rPr>
          <w:rFonts w:cstheme="minorHAnsi"/>
          <w:noProof/>
        </w:rPr>
        <w:t>s</w:t>
      </w:r>
      <w:r w:rsidRPr="008C1BB3">
        <w:rPr>
          <w:rFonts w:cstheme="minorHAnsi"/>
          <w:noProof/>
        </w:rPr>
        <w:t xml:space="preserve"> different </w:t>
      </w:r>
      <w:r w:rsidR="00FC6906">
        <w:rPr>
          <w:rFonts w:cstheme="minorHAnsi"/>
          <w:noProof/>
        </w:rPr>
        <w:t xml:space="preserve">rice </w:t>
      </w:r>
      <w:r w:rsidRPr="008C1BB3">
        <w:rPr>
          <w:rFonts w:cstheme="minorHAnsi"/>
          <w:noProof/>
        </w:rPr>
        <w:t xml:space="preserve">varieties and countries of origin. </w:t>
      </w:r>
      <w:r w:rsidR="008C1BB3">
        <w:rPr>
          <w:rFonts w:cstheme="minorHAnsi"/>
          <w:noProof/>
        </w:rPr>
        <w:t>P</w:t>
      </w:r>
      <w:r w:rsidRPr="008C1BB3">
        <w:rPr>
          <w:rFonts w:cstheme="minorHAnsi"/>
          <w:noProof/>
        </w:rPr>
        <w:t xml:space="preserve">roject partners collected traceable </w:t>
      </w:r>
      <w:r w:rsidR="000069EC">
        <w:rPr>
          <w:rFonts w:cstheme="minorHAnsi"/>
          <w:noProof/>
        </w:rPr>
        <w:t xml:space="preserve">polished white </w:t>
      </w:r>
      <w:r w:rsidRPr="008C1BB3">
        <w:rPr>
          <w:rFonts w:cstheme="minorHAnsi"/>
          <w:noProof/>
        </w:rPr>
        <w:t xml:space="preserve">rice samples </w:t>
      </w:r>
      <w:r w:rsidR="008C1BB3" w:rsidRPr="008C1BB3">
        <w:rPr>
          <w:rFonts w:cstheme="minorHAnsi"/>
          <w:noProof/>
        </w:rPr>
        <w:t>in</w:t>
      </w:r>
      <w:r w:rsidR="008C1BB3">
        <w:rPr>
          <w:rFonts w:cstheme="minorHAnsi"/>
          <w:noProof/>
        </w:rPr>
        <w:t>-</w:t>
      </w:r>
      <w:r w:rsidR="008C1BB3" w:rsidRPr="008C1BB3">
        <w:rPr>
          <w:rFonts w:cstheme="minorHAnsi"/>
          <w:noProof/>
        </w:rPr>
        <w:t>country</w:t>
      </w:r>
      <w:r w:rsidR="008C1BB3">
        <w:rPr>
          <w:rFonts w:cstheme="minorHAnsi"/>
          <w:noProof/>
        </w:rPr>
        <w:t>,</w:t>
      </w:r>
      <w:r w:rsidR="008C1BB3" w:rsidRPr="008C1BB3">
        <w:rPr>
          <w:rFonts w:cstheme="minorHAnsi"/>
          <w:noProof/>
        </w:rPr>
        <w:t xml:space="preserve"> </w:t>
      </w:r>
      <w:r w:rsidR="008C1BB3">
        <w:rPr>
          <w:rFonts w:cstheme="minorHAnsi"/>
          <w:noProof/>
        </w:rPr>
        <w:t xml:space="preserve">over the two year project </w:t>
      </w:r>
      <w:r w:rsidR="001D08EA">
        <w:rPr>
          <w:rFonts w:cstheme="minorHAnsi"/>
          <w:noProof/>
        </w:rPr>
        <w:t xml:space="preserve">thus providing </w:t>
      </w:r>
      <w:r w:rsidR="008C1BB3">
        <w:rPr>
          <w:rFonts w:cstheme="minorHAnsi"/>
          <w:noProof/>
        </w:rPr>
        <w:t xml:space="preserve">not only variability in source of rice but also </w:t>
      </w:r>
      <w:r w:rsidR="001C44C9">
        <w:rPr>
          <w:rFonts w:cstheme="minorHAnsi"/>
          <w:noProof/>
        </w:rPr>
        <w:t xml:space="preserve">in </w:t>
      </w:r>
      <w:r w:rsidR="008C1BB3">
        <w:rPr>
          <w:rFonts w:cstheme="minorHAnsi"/>
          <w:noProof/>
        </w:rPr>
        <w:t>harvest</w:t>
      </w:r>
      <w:r w:rsidR="006F0AA8">
        <w:rPr>
          <w:rFonts w:cstheme="minorHAnsi"/>
          <w:noProof/>
        </w:rPr>
        <w:t>, processing batches</w:t>
      </w:r>
      <w:r w:rsidR="008C1BB3">
        <w:rPr>
          <w:rFonts w:cstheme="minorHAnsi"/>
          <w:noProof/>
        </w:rPr>
        <w:t xml:space="preserve"> and storage conditions. All rice samples collected in-country w</w:t>
      </w:r>
      <w:r w:rsidR="001C44C9">
        <w:rPr>
          <w:rFonts w:cstheme="minorHAnsi"/>
          <w:noProof/>
        </w:rPr>
        <w:t>ere</w:t>
      </w:r>
      <w:r w:rsidR="008C1BB3">
        <w:rPr>
          <w:rFonts w:cstheme="minorHAnsi"/>
          <w:noProof/>
        </w:rPr>
        <w:t xml:space="preserve"> sub-sampled and shared with t</w:t>
      </w:r>
      <w:r w:rsidR="008C1BB3" w:rsidRPr="008C1BB3">
        <w:rPr>
          <w:rFonts w:cstheme="minorHAnsi"/>
          <w:noProof/>
        </w:rPr>
        <w:t>he Institute f</w:t>
      </w:r>
      <w:r w:rsidR="00932E72">
        <w:rPr>
          <w:rFonts w:cstheme="minorHAnsi"/>
          <w:noProof/>
        </w:rPr>
        <w:t>or</w:t>
      </w:r>
      <w:r w:rsidR="008C1BB3" w:rsidRPr="008C1BB3">
        <w:rPr>
          <w:rFonts w:cstheme="minorHAnsi"/>
          <w:noProof/>
        </w:rPr>
        <w:t xml:space="preserve"> Global Food Security</w:t>
      </w:r>
      <w:r w:rsidRPr="008C1BB3">
        <w:rPr>
          <w:rFonts w:cstheme="minorHAnsi"/>
          <w:noProof/>
        </w:rPr>
        <w:t>.</w:t>
      </w:r>
    </w:p>
    <w:p w14:paraId="288B1ACB" w14:textId="3C324FA4" w:rsidR="000260F1" w:rsidRPr="000260F1" w:rsidRDefault="000260F1" w:rsidP="000260F1">
      <w:pPr>
        <w:pStyle w:val="Heading2"/>
      </w:pPr>
      <w:r>
        <w:t>Instrumentation</w:t>
      </w:r>
    </w:p>
    <w:p w14:paraId="060F7FC3" w14:textId="245DAE54" w:rsidR="000260F1" w:rsidRDefault="000260F1" w:rsidP="000260F1">
      <w:pPr>
        <w:pStyle w:val="Heading3"/>
        <w:rPr>
          <w:noProof/>
        </w:rPr>
      </w:pPr>
      <w:r>
        <w:rPr>
          <w:noProof/>
        </w:rPr>
        <w:t>Handheld NIR</w:t>
      </w:r>
    </w:p>
    <w:p w14:paraId="60CCCCAB" w14:textId="738F6FE6" w:rsidR="008F35C8" w:rsidRPr="008C1BB3" w:rsidRDefault="4B36E594" w:rsidP="007A5704">
      <w:pPr>
        <w:ind w:left="720"/>
      </w:pPr>
      <w:r>
        <w:t>Each of the partners in the project received a SCiO instrument</w:t>
      </w:r>
      <w:r w:rsidR="00D81A20">
        <w:t xml:space="preserve"> </w:t>
      </w:r>
      <w:r>
        <w:t xml:space="preserve">for in-country scanning. The SCiO is a small handheld </w:t>
      </w:r>
      <w:r w:rsidR="001B43F1">
        <w:t xml:space="preserve">near infrared </w:t>
      </w:r>
      <w:r w:rsidR="00D83317">
        <w:t xml:space="preserve">(NIR) </w:t>
      </w:r>
      <w:r>
        <w:t>scanner</w:t>
      </w:r>
      <w:r w:rsidR="00932E72">
        <w:t>, manufactured by Consumer Physics,</w:t>
      </w:r>
      <w:r w:rsidRPr="4B36E594">
        <w:rPr>
          <w:noProof/>
        </w:rPr>
        <w:t xml:space="preserve"> measuring </w:t>
      </w:r>
      <w:r>
        <w:t>18.8 x 40.2 x 67.7 mm and weighing 35</w:t>
      </w:r>
      <w:r w:rsidR="00B66A1F">
        <w:t xml:space="preserve"> </w:t>
      </w:r>
      <w:r>
        <w:t>gr</w:t>
      </w:r>
      <w:r w:rsidR="00B66A1F">
        <w:t>ams</w:t>
      </w:r>
      <w:r>
        <w:t>. It works through a phone-based App to record NIR spectra between 740 and 1070 nm. scan</w:t>
      </w:r>
      <w:r w:rsidR="00654DD9">
        <w:t>s</w:t>
      </w:r>
      <w:r>
        <w:t xml:space="preserve"> take </w:t>
      </w:r>
      <w:r w:rsidR="00654DD9">
        <w:t>less than 5 sec</w:t>
      </w:r>
      <w:r w:rsidR="001525B3">
        <w:t xml:space="preserve"> </w:t>
      </w:r>
      <w:r w:rsidR="001525B3">
        <w:fldChar w:fldCharType="begin"/>
      </w:r>
      <w:r w:rsidR="00534C0F">
        <w:instrText xml:space="preserve"> ADDIN EN.CITE &lt;EndNote&gt;&lt;Cite&gt;&lt;Author&gt;ConsumerPhysics&lt;/Author&gt;&lt;Year&gt;2020&lt;/Year&gt;&lt;RecNum&gt;977&lt;/RecNum&gt;&lt;DisplayText&gt;(11)&lt;/DisplayText&gt;&lt;record&gt;&lt;rec-number&gt;977&lt;/rec-number&gt;&lt;foreign-keys&gt;&lt;key app="EN" db-id="w9ezvfad45wdw0ep92uxsde6zxxezsvvtavw" timestamp="1581344511" guid="8d799993-85d2-49ba-8978-c38da167f6ad"&gt;977&lt;/key&gt;&lt;/foreign-keys&gt;&lt;ref-type name="Web Page"&gt;12&lt;/ref-type&gt;&lt;contributors&gt;&lt;authors&gt;&lt;author&gt;ConsumerPhysics&lt;/author&gt;&lt;/authors&gt;&lt;/contributors&gt;&lt;titles&gt;&lt;title&gt;Technology&lt;/title&gt;&lt;/titles&gt;&lt;volume&gt;2020&lt;/volume&gt;&lt;number&gt;10 February&lt;/number&gt;&lt;dates&gt;&lt;year&gt;2020&lt;/year&gt;&lt;/dates&gt;&lt;urls&gt;&lt;related-urls&gt;&lt;url&gt;https://www.consumerphysics.com/business/technology/&lt;/url&gt;&lt;/related-urls&gt;&lt;/urls&gt;&lt;/record&gt;&lt;/Cite&gt;&lt;/EndNote&gt;</w:instrText>
      </w:r>
      <w:r w:rsidR="001525B3">
        <w:fldChar w:fldCharType="separate"/>
      </w:r>
      <w:r w:rsidR="00534C0F">
        <w:rPr>
          <w:noProof/>
        </w:rPr>
        <w:t>(11)</w:t>
      </w:r>
      <w:r w:rsidR="001525B3">
        <w:fldChar w:fldCharType="end"/>
      </w:r>
      <w:r>
        <w:t xml:space="preserve">. All spectra </w:t>
      </w:r>
      <w:r w:rsidR="00B66A1F">
        <w:t>were</w:t>
      </w:r>
      <w:r>
        <w:t xml:space="preserve"> stored in Consumer Physics cloud database. Users access their data through a browser-based App called ‘The Lab’. This App allows users to pre-process data, develop and validate their own models before publishing them for others to use. </w:t>
      </w:r>
      <w:r w:rsidR="007038D2">
        <w:t>Project p</w:t>
      </w:r>
      <w:r>
        <w:t xml:space="preserve">artners shared a single researcher license login that allowed them to store all project data </w:t>
      </w:r>
      <w:r w:rsidR="00932E72">
        <w:t xml:space="preserve">in </w:t>
      </w:r>
      <w:r>
        <w:t>one account. Th</w:t>
      </w:r>
      <w:r w:rsidR="00932E72">
        <w:t xml:space="preserve">is </w:t>
      </w:r>
      <w:r>
        <w:t>researcher license allowed spectral data to be exported from the cloud for manipulation in other software.</w:t>
      </w:r>
      <w:r w:rsidR="007A5704" w:rsidRPr="007A5704">
        <w:t xml:space="preserve"> </w:t>
      </w:r>
      <w:r w:rsidR="007A5704">
        <w:t>All participants underwent a one-week training course in instrument use and chemometric model development and validation at the Institute for Global Food Security.</w:t>
      </w:r>
    </w:p>
    <w:p w14:paraId="5E217141" w14:textId="3CC8D34A" w:rsidR="000260F1" w:rsidRPr="00932E72" w:rsidRDefault="000260F1" w:rsidP="000260F1">
      <w:pPr>
        <w:pStyle w:val="Heading3"/>
        <w:rPr>
          <w:bCs/>
          <w:noProof/>
        </w:rPr>
      </w:pPr>
      <w:r w:rsidRPr="00932E72">
        <w:rPr>
          <w:noProof/>
        </w:rPr>
        <w:t>LC-QTOF</w:t>
      </w:r>
      <w:r w:rsidR="00AD5C83">
        <w:rPr>
          <w:noProof/>
        </w:rPr>
        <w:t>-MS</w:t>
      </w:r>
    </w:p>
    <w:p w14:paraId="558364A1" w14:textId="4394EE81" w:rsidR="00932E72" w:rsidRDefault="4F9909B1" w:rsidP="00D02EF2">
      <w:pPr>
        <w:spacing w:line="240" w:lineRule="auto"/>
        <w:ind w:left="720"/>
      </w:pPr>
      <w:r>
        <w:t>Analysis were carried out using an Agilent Infinity 1290 liquid chromatography system coupled to an Agilent 6545 QToF with a Jet Stream ioni</w:t>
      </w:r>
      <w:r w:rsidR="006B1297">
        <w:t>z</w:t>
      </w:r>
      <w:r>
        <w:t>ation source</w:t>
      </w:r>
      <w:r w:rsidR="00C318EA">
        <w:t xml:space="preserve"> (Agilent Technologies, Santa Clara, USA)</w:t>
      </w:r>
      <w:r>
        <w:t xml:space="preserve"> operating in positive mode with the following parameters: mass range, 50−1200 m/z; capillary voltage, 3.5 kV; nozzle voltage, 300 kV; gas temperature, 240 °C; drying gas (nitrogen), 11 L. min</w:t>
      </w:r>
      <w:r w:rsidRPr="4F9909B1">
        <w:rPr>
          <w:vertAlign w:val="superscript"/>
        </w:rPr>
        <w:t>-1</w:t>
      </w:r>
      <w:r>
        <w:t>; nebulizer gas (nitrogen), 35 psi; sheath gas temperature, 320 °C; sheath gas flow (nitrogen), 11 L. min-</w:t>
      </w:r>
      <w:r w:rsidRPr="4F9909B1">
        <w:rPr>
          <w:vertAlign w:val="superscript"/>
        </w:rPr>
        <w:t>1</w:t>
      </w:r>
      <w:r>
        <w:t>; fragment</w:t>
      </w:r>
      <w:r w:rsidR="006B1297">
        <w:t>e</w:t>
      </w:r>
      <w:r>
        <w:t>r, 110 V; All Ion mode; acquisition rate 0.1 scan.s</w:t>
      </w:r>
      <w:r w:rsidRPr="4F9909B1">
        <w:rPr>
          <w:vertAlign w:val="superscript"/>
        </w:rPr>
        <w:t>-1</w:t>
      </w:r>
      <w:r>
        <w:t>.</w:t>
      </w:r>
    </w:p>
    <w:p w14:paraId="009949B7" w14:textId="077DCE4F" w:rsidR="5ABD0BDC" w:rsidRDefault="4F9909B1" w:rsidP="00D02EF2">
      <w:pPr>
        <w:spacing w:line="240" w:lineRule="auto"/>
        <w:ind w:left="720"/>
      </w:pPr>
      <w:r>
        <w:t>Chromatographic separation was performed on an Agilent Zorbax Eclipse Plus C18 RRHD column (50x2.1</w:t>
      </w:r>
      <w:r w:rsidR="00A920A6">
        <w:t xml:space="preserve"> </w:t>
      </w:r>
      <w:r>
        <w:t>mm, 1.8 µm) maintained at 45</w:t>
      </w:r>
      <w:r w:rsidR="00A920A6">
        <w:t xml:space="preserve"> </w:t>
      </w:r>
      <w:r w:rsidRPr="4F9909B1">
        <w:rPr>
          <w:vertAlign w:val="superscript"/>
        </w:rPr>
        <w:t>o</w:t>
      </w:r>
      <w:r>
        <w:t>C with a flow rate of 0.5 mL.min</w:t>
      </w:r>
      <w:r w:rsidRPr="4F9909B1">
        <w:rPr>
          <w:vertAlign w:val="superscript"/>
        </w:rPr>
        <w:t>-1</w:t>
      </w:r>
      <w:r>
        <w:t xml:space="preserve"> with the following gradient using water with 0.1</w:t>
      </w:r>
      <w:r w:rsidR="00EA5F3C">
        <w:t xml:space="preserve"> </w:t>
      </w:r>
      <w:r>
        <w:t>% formic acid and methanol with 0.1</w:t>
      </w:r>
      <w:r w:rsidR="00EA5F3C">
        <w:t xml:space="preserve"> </w:t>
      </w:r>
      <w:r>
        <w:t>% formic acid as mobile phase A and B, respectively: starting at 99</w:t>
      </w:r>
      <w:r w:rsidR="00EA5F3C">
        <w:t xml:space="preserve"> </w:t>
      </w:r>
      <w:r>
        <w:t>% A to 95</w:t>
      </w:r>
      <w:r w:rsidR="00EA5F3C">
        <w:t xml:space="preserve"> </w:t>
      </w:r>
      <w:r>
        <w:t>% A over 1 min, then linear gradient from 95</w:t>
      </w:r>
      <w:r w:rsidR="00EA5F3C">
        <w:t xml:space="preserve"> </w:t>
      </w:r>
      <w:r>
        <w:t>% A to 5</w:t>
      </w:r>
      <w:r w:rsidR="00EA5F3C">
        <w:t xml:space="preserve"> </w:t>
      </w:r>
      <w:r>
        <w:t>% A over 6 min, then from 5</w:t>
      </w:r>
      <w:r w:rsidR="00EA5F3C">
        <w:t xml:space="preserve"> </w:t>
      </w:r>
      <w:r>
        <w:t>% A to 1</w:t>
      </w:r>
      <w:r w:rsidR="00EA5F3C">
        <w:t xml:space="preserve"> </w:t>
      </w:r>
      <w:r>
        <w:t>% A over 2 min, then returned to initial condition with 99</w:t>
      </w:r>
      <w:r w:rsidR="00EA5F3C">
        <w:t xml:space="preserve"> </w:t>
      </w:r>
      <w:r>
        <w:t>% A over 0.2 min.</w:t>
      </w:r>
    </w:p>
    <w:p w14:paraId="77106694" w14:textId="6F323110" w:rsidR="000260F1" w:rsidRPr="00BF16B6" w:rsidRDefault="40B95934" w:rsidP="000260F1">
      <w:pPr>
        <w:pStyle w:val="Heading3"/>
        <w:rPr>
          <w:color w:val="00B0F0"/>
        </w:rPr>
      </w:pPr>
      <w:r w:rsidRPr="00BF16B6">
        <w:rPr>
          <w:color w:val="00B0F0"/>
        </w:rPr>
        <w:t>ICP-MS</w:t>
      </w:r>
    </w:p>
    <w:p w14:paraId="444CEAE9" w14:textId="4510DAF6" w:rsidR="00FB4CCB" w:rsidRPr="00BF16B6" w:rsidRDefault="00FB753A" w:rsidP="00F81E26">
      <w:pPr>
        <w:ind w:left="709"/>
        <w:rPr>
          <w:color w:val="00B0F0"/>
        </w:rPr>
      </w:pPr>
      <w:r w:rsidRPr="00BF16B6">
        <w:rPr>
          <w:rFonts w:ascii="Calibri" w:eastAsia="Calibri" w:hAnsi="Calibri" w:cs="Calibri"/>
          <w:color w:val="00B0F0"/>
        </w:rPr>
        <w:t>Elemental profiling was performed using a</w:t>
      </w:r>
      <w:r w:rsidR="001304C2" w:rsidRPr="00BF16B6">
        <w:rPr>
          <w:rFonts w:ascii="Calibri" w:eastAsia="Calibri" w:hAnsi="Calibri" w:cs="Calibri"/>
          <w:color w:val="00B0F0"/>
        </w:rPr>
        <w:t xml:space="preserve">n </w:t>
      </w:r>
      <w:r w:rsidR="001304C2" w:rsidRPr="00BF16B6">
        <w:rPr>
          <w:rFonts w:cstheme="minorHAnsi"/>
          <w:noProof/>
          <w:color w:val="00B0F0"/>
        </w:rPr>
        <w:t xml:space="preserve">ICP-MS </w:t>
      </w:r>
      <w:r w:rsidR="00C34722" w:rsidRPr="00BF16B6">
        <w:rPr>
          <w:color w:val="00B0F0"/>
        </w:rPr>
        <w:t>(</w:t>
      </w:r>
      <w:r w:rsidR="40B95934" w:rsidRPr="00BF16B6">
        <w:rPr>
          <w:color w:val="00B0F0"/>
        </w:rPr>
        <w:t>7900</w:t>
      </w:r>
      <w:r w:rsidR="00C34722" w:rsidRPr="00BF16B6">
        <w:rPr>
          <w:color w:val="00B0F0"/>
        </w:rPr>
        <w:t>)</w:t>
      </w:r>
      <w:r w:rsidRPr="00BF16B6">
        <w:rPr>
          <w:color w:val="00B0F0"/>
        </w:rPr>
        <w:t xml:space="preserve"> equipped with a concentric micromist nebulizer and a quartz double wall spray chamber, cooled to 2 °C (Agilent Technologies, Santa Clara, USA)</w:t>
      </w:r>
      <w:ins w:id="0" w:author="Peng, Hong" w:date="2020-04-08T14:10:00Z">
        <w:r w:rsidR="00D63668">
          <w:rPr>
            <w:rFonts w:hint="eastAsia"/>
            <w:color w:val="00B0F0"/>
            <w:lang w:eastAsia="zh-CN"/>
          </w:rPr>
          <w:t>.</w:t>
        </w:r>
      </w:ins>
      <w:r w:rsidRPr="00BF16B6">
        <w:rPr>
          <w:color w:val="00B0F0"/>
        </w:rPr>
        <w:t xml:space="preserve"> Thirty </w:t>
      </w:r>
      <w:r w:rsidR="00772239" w:rsidRPr="00BF16B6">
        <w:rPr>
          <w:color w:val="00B0F0"/>
        </w:rPr>
        <w:t xml:space="preserve">elements (B, Na, Mg, Al, K, Ca, Sc, Ti, V, Cr, Mn, Fe, Co, Ni, Cu, Zn, Ga, Ge, As, </w:t>
      </w:r>
      <w:r w:rsidR="00772239" w:rsidRPr="00BF16B6">
        <w:rPr>
          <w:color w:val="00B0F0"/>
        </w:rPr>
        <w:lastRenderedPageBreak/>
        <w:t>Se, Rb, Sr, Nb, Mo, Ag, Cd, Cs, Ba, Hg, Pb)</w:t>
      </w:r>
      <w:r w:rsidRPr="00BF16B6">
        <w:rPr>
          <w:color w:val="00B0F0"/>
        </w:rPr>
        <w:t xml:space="preserve"> </w:t>
      </w:r>
      <w:r w:rsidR="00B72757" w:rsidRPr="00BF16B6">
        <w:rPr>
          <w:color w:val="00B0F0"/>
        </w:rPr>
        <w:t xml:space="preserve">were </w:t>
      </w:r>
      <w:del w:id="1" w:author="Peng, Hong" w:date="2020-04-08T14:16:00Z">
        <w:r w:rsidR="00B72757" w:rsidRPr="00BF16B6" w:rsidDel="00D63668">
          <w:rPr>
            <w:color w:val="00B0F0"/>
          </w:rPr>
          <w:delText>monitored</w:delText>
        </w:r>
      </w:del>
      <w:ins w:id="2" w:author="Peng, Hong" w:date="2020-04-08T14:16:00Z">
        <w:r w:rsidR="00D63668">
          <w:rPr>
            <w:color w:val="00B0F0"/>
          </w:rPr>
          <w:t>measured</w:t>
        </w:r>
      </w:ins>
      <w:r w:rsidR="00B72757" w:rsidRPr="00BF16B6">
        <w:rPr>
          <w:color w:val="00B0F0"/>
        </w:rPr>
        <w:t xml:space="preserve">. </w:t>
      </w:r>
      <w:r w:rsidR="40B95934" w:rsidRPr="00BF16B6">
        <w:rPr>
          <w:color w:val="00B0F0"/>
        </w:rPr>
        <w:t>The instrumental setting and operative conditions were adopted from a previous study</w:t>
      </w:r>
      <w:r w:rsidR="00D2626C" w:rsidRPr="00BF16B6">
        <w:rPr>
          <w:color w:val="00B0F0"/>
        </w:rPr>
        <w:t xml:space="preserve">, with </w:t>
      </w:r>
      <w:ins w:id="3" w:author="Peng, Hong" w:date="2020-04-08T14:17:00Z">
        <w:r w:rsidR="00D63668">
          <w:rPr>
            <w:color w:val="00B0F0"/>
          </w:rPr>
          <w:t xml:space="preserve">some </w:t>
        </w:r>
      </w:ins>
      <w:r w:rsidR="00D2626C" w:rsidRPr="00BF16B6">
        <w:rPr>
          <w:color w:val="00B0F0"/>
        </w:rPr>
        <w:t>modifications</w:t>
      </w:r>
      <w:r w:rsidR="00D24684" w:rsidRPr="00BF16B6">
        <w:rPr>
          <w:color w:val="00B0F0"/>
        </w:rPr>
        <w:t xml:space="preserve"> </w:t>
      </w:r>
      <w:r w:rsidR="00D24684" w:rsidRPr="00BF16B6">
        <w:rPr>
          <w:color w:val="00B0F0"/>
        </w:rPr>
        <w:fldChar w:fldCharType="begin">
          <w:fldData xml:space="preserve">PEVuZE5vdGU+PENpdGU+PEF1dGhvcj5Ib3BmZXI8L0F1dGhvcj48WWVhcj4yMDE1PC9ZZWFyPjxS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==
</w:fldData>
        </w:fldChar>
      </w:r>
      <w:r w:rsidR="00534C0F" w:rsidRPr="00BF16B6">
        <w:rPr>
          <w:color w:val="00B0F0"/>
        </w:rPr>
        <w:instrText xml:space="preserve"> ADDIN EN.CITE </w:instrText>
      </w:r>
      <w:r w:rsidR="00534C0F" w:rsidRPr="00BF16B6">
        <w:rPr>
          <w:color w:val="00B0F0"/>
        </w:rPr>
        <w:fldChar w:fldCharType="begin">
          <w:fldData xml:space="preserve">PEVuZE5vdGU+PENpdGU+PEF1dGhvcj5Ib3BmZXI8L0F1dGhvcj48WWVhcj4yMDE1PC9ZZWFyPjxS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==
</w:fldData>
        </w:fldChar>
      </w:r>
      <w:r w:rsidR="00534C0F" w:rsidRPr="00BF16B6">
        <w:rPr>
          <w:color w:val="00B0F0"/>
        </w:rPr>
        <w:instrText xml:space="preserve"> ADDIN EN.CITE.DATA </w:instrText>
      </w:r>
      <w:r w:rsidR="00534C0F" w:rsidRPr="00BF16B6">
        <w:rPr>
          <w:color w:val="00B0F0"/>
        </w:rPr>
      </w:r>
      <w:r w:rsidR="00534C0F" w:rsidRPr="00BF16B6">
        <w:rPr>
          <w:color w:val="00B0F0"/>
        </w:rPr>
        <w:fldChar w:fldCharType="end"/>
      </w:r>
      <w:r w:rsidR="00D24684" w:rsidRPr="00BF16B6">
        <w:rPr>
          <w:color w:val="00B0F0"/>
        </w:rPr>
      </w:r>
      <w:r w:rsidR="00D24684" w:rsidRPr="00BF16B6">
        <w:rPr>
          <w:color w:val="00B0F0"/>
        </w:rPr>
        <w:fldChar w:fldCharType="separate"/>
      </w:r>
      <w:r w:rsidR="00534C0F" w:rsidRPr="00BF16B6">
        <w:rPr>
          <w:noProof/>
          <w:color w:val="00B0F0"/>
        </w:rPr>
        <w:t>(12)</w:t>
      </w:r>
      <w:r w:rsidR="00D24684" w:rsidRPr="00BF16B6">
        <w:rPr>
          <w:color w:val="00B0F0"/>
        </w:rPr>
        <w:fldChar w:fldCharType="end"/>
      </w:r>
      <w:r w:rsidR="00135560" w:rsidRPr="00BF16B6">
        <w:rPr>
          <w:color w:val="00B0F0"/>
        </w:rPr>
        <w:t xml:space="preserve">. Briefly, </w:t>
      </w:r>
      <w:r w:rsidR="00D324EE" w:rsidRPr="00BF16B6">
        <w:rPr>
          <w:color w:val="00B0F0"/>
        </w:rPr>
        <w:t xml:space="preserve">under the helium tune mode, </w:t>
      </w:r>
      <w:r w:rsidR="00157F3C" w:rsidRPr="00BF16B6">
        <w:rPr>
          <w:color w:val="00B0F0"/>
        </w:rPr>
        <w:t xml:space="preserve">the plasma parameters were 1550 W RF power, </w:t>
      </w:r>
      <w:r w:rsidR="00D324EE" w:rsidRPr="00BF16B6">
        <w:rPr>
          <w:color w:val="00B0F0"/>
        </w:rPr>
        <w:t>8</w:t>
      </w:r>
      <w:r w:rsidR="00157F3C" w:rsidRPr="00BF16B6">
        <w:rPr>
          <w:color w:val="00B0F0"/>
        </w:rPr>
        <w:t xml:space="preserve"> mm sampling depth, and 1.</w:t>
      </w:r>
      <w:r w:rsidR="00D324EE" w:rsidRPr="00BF16B6">
        <w:rPr>
          <w:color w:val="00B0F0"/>
        </w:rPr>
        <w:t>16</w:t>
      </w:r>
      <w:r w:rsidR="00157F3C" w:rsidRPr="00BF16B6">
        <w:rPr>
          <w:color w:val="00B0F0"/>
        </w:rPr>
        <w:t xml:space="preserve"> L</w:t>
      </w:r>
      <w:ins w:id="4" w:author="Peng, Hong" w:date="2020-04-08T14:11:00Z">
        <w:r w:rsidR="00D63668" w:rsidRPr="00BF16B6">
          <w:rPr>
            <w:rFonts w:cstheme="minorHAnsi"/>
            <w:color w:val="00B0F0"/>
          </w:rPr>
          <w:t>·</w:t>
        </w:r>
      </w:ins>
      <w:del w:id="5" w:author="Peng, Hong" w:date="2020-04-08T14:11:00Z">
        <w:r w:rsidR="00D324EE" w:rsidRPr="00BF16B6" w:rsidDel="00D63668">
          <w:rPr>
            <w:color w:val="00B0F0"/>
          </w:rPr>
          <w:delText>.</w:delText>
        </w:r>
      </w:del>
      <w:r w:rsidR="00157F3C" w:rsidRPr="00BF16B6">
        <w:rPr>
          <w:color w:val="00B0F0"/>
        </w:rPr>
        <w:t>min</w:t>
      </w:r>
      <w:r w:rsidR="00D324EE" w:rsidRPr="00BF16B6">
        <w:rPr>
          <w:color w:val="00B0F0"/>
          <w:vertAlign w:val="superscript"/>
        </w:rPr>
        <w:t>-1</w:t>
      </w:r>
      <w:r w:rsidR="00157F3C" w:rsidRPr="00BF16B6">
        <w:rPr>
          <w:color w:val="00B0F0"/>
        </w:rPr>
        <w:t xml:space="preserve"> carrier gas flow (Argon).</w:t>
      </w:r>
      <w:r w:rsidR="000C6B26" w:rsidRPr="00BF16B6">
        <w:rPr>
          <w:color w:val="00B0F0"/>
        </w:rPr>
        <w:t xml:space="preserve"> Cell gas (Helium) flow of 5.0 mL</w:t>
      </w:r>
      <w:r w:rsidR="000C6B26" w:rsidRPr="00BF16B6">
        <w:rPr>
          <w:rFonts w:cstheme="minorHAnsi"/>
          <w:color w:val="00B0F0"/>
        </w:rPr>
        <w:t>·</w:t>
      </w:r>
      <w:del w:id="6" w:author="Peng, Hong" w:date="2020-04-08T14:11:00Z">
        <w:r w:rsidR="000C6B26" w:rsidRPr="00BF16B6" w:rsidDel="00D63668">
          <w:rPr>
            <w:color w:val="00B0F0"/>
          </w:rPr>
          <w:delText xml:space="preserve"> </w:delText>
        </w:r>
      </w:del>
      <w:r w:rsidR="000C6B26" w:rsidRPr="00BF16B6">
        <w:rPr>
          <w:color w:val="00B0F0"/>
        </w:rPr>
        <w:t>min</w:t>
      </w:r>
      <w:r w:rsidR="000C6B26" w:rsidRPr="00BF16B6">
        <w:rPr>
          <w:color w:val="00B0F0"/>
          <w:vertAlign w:val="superscript"/>
        </w:rPr>
        <w:t xml:space="preserve">-1 </w:t>
      </w:r>
      <w:r w:rsidR="000C6B26" w:rsidRPr="00BF16B6">
        <w:rPr>
          <w:color w:val="00B0F0"/>
        </w:rPr>
        <w:t>was also applied.</w:t>
      </w:r>
      <w:r w:rsidR="006855E5" w:rsidRPr="00BF16B6">
        <w:rPr>
          <w:color w:val="00B0F0"/>
        </w:rPr>
        <w:t xml:space="preserve"> </w:t>
      </w:r>
      <w:r w:rsidR="000C6B26" w:rsidRPr="00BF16B6">
        <w:rPr>
          <w:rFonts w:hint="eastAsia"/>
          <w:color w:val="00B0F0"/>
        </w:rPr>
        <w:t>M</w:t>
      </w:r>
      <w:r w:rsidR="000C6B26" w:rsidRPr="00BF16B6">
        <w:rPr>
          <w:color w:val="00B0F0"/>
        </w:rPr>
        <w:t>ulti-element calibration standard 2A (part# 8500-6940</w:t>
      </w:r>
      <w:r w:rsidR="00574563" w:rsidRPr="00BF16B6">
        <w:rPr>
          <w:color w:val="00B0F0"/>
        </w:rPr>
        <w:t>)</w:t>
      </w:r>
      <w:ins w:id="7" w:author="Peng, Hong" w:date="2020-04-08T14:11:00Z">
        <w:r w:rsidR="00D63668">
          <w:rPr>
            <w:color w:val="00B0F0"/>
          </w:rPr>
          <w:t xml:space="preserve"> </w:t>
        </w:r>
      </w:ins>
      <w:del w:id="8" w:author="Peng, Hong" w:date="2020-04-08T14:11:00Z">
        <w:r w:rsidR="00574563" w:rsidRPr="00BF16B6" w:rsidDel="00D63668">
          <w:rPr>
            <w:color w:val="00B0F0"/>
          </w:rPr>
          <w:delText>,</w:delText>
        </w:r>
        <w:r w:rsidR="00B50410" w:rsidDel="00D63668">
          <w:rPr>
            <w:color w:val="00B0F0"/>
          </w:rPr>
          <w:delText xml:space="preserve"> </w:delText>
        </w:r>
      </w:del>
      <w:ins w:id="9" w:author="Peng, Hong" w:date="2020-04-08T14:11:00Z">
        <w:r w:rsidR="00D63668">
          <w:rPr>
            <w:color w:val="00B0F0"/>
          </w:rPr>
          <w:t xml:space="preserve">and </w:t>
        </w:r>
      </w:ins>
      <w:r w:rsidR="000C6B26" w:rsidRPr="00BF16B6">
        <w:rPr>
          <w:color w:val="00B0F0"/>
        </w:rPr>
        <w:t>4 (part# 8500-6942), environmental calibration standard (part# 5183-4688)</w:t>
      </w:r>
      <w:del w:id="10" w:author="Peng, Hong" w:date="2020-04-08T14:12:00Z">
        <w:r w:rsidR="000C6B26" w:rsidRPr="00BF16B6" w:rsidDel="00D63668">
          <w:rPr>
            <w:rFonts w:hint="eastAsia"/>
            <w:color w:val="00B0F0"/>
          </w:rPr>
          <w:delText>,</w:delText>
        </w:r>
      </w:del>
      <w:r w:rsidR="000C6B26" w:rsidRPr="00BF16B6">
        <w:rPr>
          <w:color w:val="00B0F0"/>
        </w:rPr>
        <w:t xml:space="preserve"> and </w:t>
      </w:r>
      <w:ins w:id="11" w:author="Peng, Hong" w:date="2020-04-08T14:12:00Z">
        <w:r w:rsidR="00D63668">
          <w:rPr>
            <w:color w:val="00B0F0"/>
          </w:rPr>
          <w:t xml:space="preserve">standard solution of </w:t>
        </w:r>
      </w:ins>
      <w:r w:rsidR="000C6B26" w:rsidRPr="00BF16B6">
        <w:rPr>
          <w:color w:val="00B0F0"/>
        </w:rPr>
        <w:t xml:space="preserve">Sc </w:t>
      </w:r>
      <w:del w:id="12" w:author="Xu, Jason" w:date="2020-04-03T11:07:00Z">
        <w:r w:rsidR="000C6B26" w:rsidRPr="00BF16B6" w:rsidDel="00B50410">
          <w:rPr>
            <w:color w:val="00B0F0"/>
          </w:rPr>
          <w:delText xml:space="preserve">standard </w:delText>
        </w:r>
      </w:del>
      <w:r w:rsidR="000C6B26" w:rsidRPr="00BF16B6">
        <w:rPr>
          <w:color w:val="00B0F0"/>
        </w:rPr>
        <w:t xml:space="preserve">(part# 5190-8578) were purchased from Agilent Technologies (Santa Clara, CA, USA). The calibration </w:t>
      </w:r>
      <w:del w:id="13" w:author="Peng, Hong" w:date="2020-04-08T14:17:00Z">
        <w:r w:rsidR="000C6B26" w:rsidRPr="00BF16B6" w:rsidDel="00D63668">
          <w:rPr>
            <w:color w:val="00B0F0"/>
          </w:rPr>
          <w:delText xml:space="preserve">curve </w:delText>
        </w:r>
      </w:del>
      <w:ins w:id="14" w:author="Peng, Hong" w:date="2020-04-08T14:17:00Z">
        <w:r w:rsidR="00D63668">
          <w:rPr>
            <w:color w:val="00B0F0"/>
          </w:rPr>
          <w:t>solution</w:t>
        </w:r>
        <w:r w:rsidR="00D63668" w:rsidRPr="00BF16B6">
          <w:rPr>
            <w:color w:val="00B0F0"/>
          </w:rPr>
          <w:t xml:space="preserve"> </w:t>
        </w:r>
      </w:ins>
      <w:r w:rsidR="000C6B26" w:rsidRPr="00BF16B6">
        <w:rPr>
          <w:color w:val="00B0F0"/>
        </w:rPr>
        <w:t>was prepared by mixing and diluting the above-mentioned standards. The certified reference material (CRM) of rice flour (1568b) was purchased from the National Institute of Standards and Technology (Gaithersburg, MD, USA). CRM was measured</w:t>
      </w:r>
      <w:r w:rsidR="00AA3214">
        <w:rPr>
          <w:color w:val="00B0F0"/>
        </w:rPr>
        <w:t xml:space="preserve"> </w:t>
      </w:r>
      <w:r w:rsidR="00574563">
        <w:rPr>
          <w:color w:val="00B0F0"/>
        </w:rPr>
        <w:t xml:space="preserve">once </w:t>
      </w:r>
      <w:r w:rsidR="00574563" w:rsidRPr="00BF16B6">
        <w:rPr>
          <w:color w:val="00B0F0"/>
        </w:rPr>
        <w:t>every</w:t>
      </w:r>
      <w:r w:rsidR="000C6B26" w:rsidRPr="00BF16B6">
        <w:rPr>
          <w:color w:val="00B0F0"/>
        </w:rPr>
        <w:t xml:space="preserve"> 10 samples to ensure the accuracy of the analysis. And diluted internal standard (</w:t>
      </w:r>
      <w:r w:rsidR="00DC68D8" w:rsidRPr="00BF16B6">
        <w:rPr>
          <w:color w:val="00B0F0"/>
        </w:rPr>
        <w:t>IS</w:t>
      </w:r>
      <w:r w:rsidR="000C6B26" w:rsidRPr="00BF16B6">
        <w:rPr>
          <w:color w:val="00B0F0"/>
        </w:rPr>
        <w:t>)</w:t>
      </w:r>
      <w:r w:rsidR="00DC68D8" w:rsidRPr="00BF16B6">
        <w:rPr>
          <w:color w:val="00B0F0"/>
        </w:rPr>
        <w:t xml:space="preserve"> solution</w:t>
      </w:r>
      <w:r w:rsidR="000C6B26" w:rsidRPr="00BF16B6">
        <w:rPr>
          <w:color w:val="00B0F0"/>
        </w:rPr>
        <w:t xml:space="preserve"> (1 mg</w:t>
      </w:r>
      <w:ins w:id="15" w:author="Peng, Hong" w:date="2020-04-08T14:13:00Z">
        <w:r w:rsidR="00D63668" w:rsidRPr="00BF16B6">
          <w:rPr>
            <w:rFonts w:cstheme="minorHAnsi"/>
            <w:color w:val="00B0F0"/>
          </w:rPr>
          <w:t>·</w:t>
        </w:r>
      </w:ins>
      <w:del w:id="16" w:author="Peng, Hong" w:date="2020-04-08T14:13:00Z">
        <w:r w:rsidR="000C6B26" w:rsidRPr="00BF16B6" w:rsidDel="00D63668">
          <w:rPr>
            <w:color w:val="00B0F0"/>
          </w:rPr>
          <w:delText>.</w:delText>
        </w:r>
      </w:del>
      <w:r w:rsidR="000C6B26" w:rsidRPr="00BF16B6">
        <w:rPr>
          <w:color w:val="00B0F0"/>
        </w:rPr>
        <w:t>L</w:t>
      </w:r>
      <w:r w:rsidR="000C6B26" w:rsidRPr="00BF16B6">
        <w:rPr>
          <w:color w:val="00B0F0"/>
          <w:vertAlign w:val="superscript"/>
        </w:rPr>
        <w:t>-1</w:t>
      </w:r>
      <w:r w:rsidR="000C6B26" w:rsidRPr="00BF16B6">
        <w:rPr>
          <w:color w:val="00B0F0"/>
        </w:rPr>
        <w:t>) of Rh (Agilent Technology, Santa Clara, part# 8500-6945)</w:t>
      </w:r>
      <w:r w:rsidR="00DC68D8" w:rsidRPr="00BF16B6">
        <w:rPr>
          <w:color w:val="00B0F0"/>
        </w:rPr>
        <w:t xml:space="preserve"> was mixed with the sample stream before entering the nebulizer in a mixing tee (sample tubing 1.02 mm inner diameter, IS tubing 0.25 mm inner diameter), with the peristaltic pump operating at 0.1 rps. </w:t>
      </w:r>
      <w:r w:rsidR="003E6E68" w:rsidRPr="00BF16B6">
        <w:rPr>
          <w:color w:val="00B0F0"/>
        </w:rPr>
        <w:t>All samples were analyzed in duplicate</w:t>
      </w:r>
      <w:r w:rsidR="00DC68D8" w:rsidRPr="00BF16B6">
        <w:rPr>
          <w:color w:val="00B0F0"/>
        </w:rPr>
        <w:t>.</w:t>
      </w:r>
    </w:p>
    <w:p w14:paraId="508B9933" w14:textId="675CA80A" w:rsidR="000260F1" w:rsidRDefault="660E92A9" w:rsidP="000260F1">
      <w:pPr>
        <w:pStyle w:val="Heading3"/>
      </w:pPr>
      <w:r>
        <w:t>GC</w:t>
      </w:r>
      <w:r w:rsidR="007A2A82">
        <w:t>-</w:t>
      </w:r>
      <w:r>
        <w:t>MS</w:t>
      </w:r>
    </w:p>
    <w:p w14:paraId="3FF0CEA7" w14:textId="790DA486" w:rsidR="660E92A9" w:rsidRDefault="660E92A9" w:rsidP="00B111FC">
      <w:pPr>
        <w:ind w:left="714"/>
      </w:pPr>
      <w:r w:rsidRPr="660E92A9">
        <w:t>Samples were analy</w:t>
      </w:r>
      <w:r w:rsidR="00EF0CE7">
        <w:t>z</w:t>
      </w:r>
      <w:r w:rsidRPr="660E92A9">
        <w:t xml:space="preserve">ed using </w:t>
      </w:r>
      <w:r w:rsidR="00EF0CE7">
        <w:t xml:space="preserve">an Agilent </w:t>
      </w:r>
      <w:r w:rsidR="00171C6F">
        <w:t>7890 gas chromatograph coupled to an Agi</w:t>
      </w:r>
      <w:r w:rsidR="00AD61D9">
        <w:t>lent 5793C mass spectrometer (Agil</w:t>
      </w:r>
      <w:r w:rsidR="00F96067">
        <w:t>ent</w:t>
      </w:r>
      <w:r w:rsidR="00AD61D9">
        <w:t xml:space="preserve"> Technologies, San</w:t>
      </w:r>
      <w:r w:rsidR="00F96067">
        <w:t>ta Clara, USA)</w:t>
      </w:r>
      <w:r w:rsidR="002C7AD4">
        <w:t>.</w:t>
      </w:r>
      <w:r w:rsidR="009E2954" w:rsidRPr="00BD3BF1">
        <w:t xml:space="preserve"> </w:t>
      </w:r>
      <w:r w:rsidR="00B111FC" w:rsidRPr="660E92A9">
        <w:t>Helium was used as a carrier gas at a flow rate of 1 ml min</w:t>
      </w:r>
      <w:r w:rsidR="00B111FC" w:rsidRPr="660E92A9">
        <w:rPr>
          <w:vertAlign w:val="superscript"/>
        </w:rPr>
        <w:t>-1</w:t>
      </w:r>
      <w:r w:rsidR="00B111FC" w:rsidRPr="660E92A9">
        <w:t xml:space="preserve">. Samples exposed to </w:t>
      </w:r>
      <w:r w:rsidR="00B111FC" w:rsidRPr="00AD5C83">
        <w:t>Solid-</w:t>
      </w:r>
      <w:r w:rsidR="00B111FC">
        <w:t>P</w:t>
      </w:r>
      <w:r w:rsidR="00B111FC" w:rsidRPr="00AD5C83">
        <w:t xml:space="preserve">hase </w:t>
      </w:r>
      <w:r w:rsidR="00B111FC">
        <w:t>M</w:t>
      </w:r>
      <w:r w:rsidR="00B111FC" w:rsidRPr="00AD5C83">
        <w:t xml:space="preserve">icroextraction </w:t>
      </w:r>
      <w:r w:rsidR="00B111FC">
        <w:t>(</w:t>
      </w:r>
      <w:r w:rsidR="00B111FC" w:rsidRPr="660E92A9">
        <w:t>SPME</w:t>
      </w:r>
      <w:r w:rsidR="00B111FC">
        <w:t>)</w:t>
      </w:r>
      <w:r w:rsidR="00B111FC" w:rsidRPr="660E92A9">
        <w:t xml:space="preserve"> PDMS/DVB/CARBOXANE fiber was injected into the HP-5 MS capillary column consisting of a stationary phase of 5</w:t>
      </w:r>
      <w:r w:rsidR="00B111FC">
        <w:t xml:space="preserve"> </w:t>
      </w:r>
      <w:r w:rsidR="00B111FC" w:rsidRPr="660E92A9">
        <w:t>% phenyl 95</w:t>
      </w:r>
      <w:r w:rsidR="00B111FC">
        <w:t xml:space="preserve"> </w:t>
      </w:r>
      <w:r w:rsidR="00B111FC" w:rsidRPr="660E92A9">
        <w:t>% methyl polysiloxane in the splitless mode.</w:t>
      </w:r>
      <w:r w:rsidR="00B111FC">
        <w:t xml:space="preserve"> </w:t>
      </w:r>
      <w:r w:rsidRPr="660E92A9">
        <w:t>The injector, ion source and transfer line temperatures were set at 270</w:t>
      </w:r>
      <w:r w:rsidR="00EA5F3C">
        <w:t xml:space="preserve"> </w:t>
      </w:r>
      <w:r w:rsidRPr="660E92A9">
        <w:t>°C, 220</w:t>
      </w:r>
      <w:r w:rsidR="00EA5F3C">
        <w:t xml:space="preserve"> </w:t>
      </w:r>
      <w:r w:rsidRPr="660E92A9">
        <w:t>°C and 280</w:t>
      </w:r>
      <w:r w:rsidR="00EA5F3C">
        <w:t xml:space="preserve"> </w:t>
      </w:r>
      <w:r w:rsidRPr="660E92A9">
        <w:t>°C respectively. The initial oven temperature was held at 50</w:t>
      </w:r>
      <w:r w:rsidR="00EA5F3C">
        <w:t xml:space="preserve"> </w:t>
      </w:r>
      <w:r w:rsidRPr="660E92A9">
        <w:t>°C for 1 min, increased to 170</w:t>
      </w:r>
      <w:r w:rsidR="00EA5F3C">
        <w:t xml:space="preserve"> </w:t>
      </w:r>
      <w:r w:rsidRPr="660E92A9">
        <w:t>°C for 2 minutes at a rate of 10°C</w:t>
      </w:r>
      <w:r w:rsidR="00EA5F3C">
        <w:t xml:space="preserve"> </w:t>
      </w:r>
      <w:r w:rsidRPr="660E92A9">
        <w:t>min</w:t>
      </w:r>
      <w:r w:rsidR="00EA5F3C" w:rsidRPr="00EA5F3C">
        <w:rPr>
          <w:vertAlign w:val="superscript"/>
        </w:rPr>
        <w:t>-1</w:t>
      </w:r>
      <w:r w:rsidRPr="660E92A9">
        <w:t xml:space="preserve"> and finally increased to 280</w:t>
      </w:r>
      <w:r w:rsidR="00EA5F3C">
        <w:t xml:space="preserve"> </w:t>
      </w:r>
      <w:r w:rsidRPr="660E92A9">
        <w:t>°C for 1 min at a rate of 30</w:t>
      </w:r>
      <w:r w:rsidR="00EA5F3C">
        <w:t xml:space="preserve"> </w:t>
      </w:r>
      <w:r w:rsidRPr="660E92A9">
        <w:t>°C</w:t>
      </w:r>
      <w:r w:rsidR="00EA5F3C">
        <w:t xml:space="preserve"> </w:t>
      </w:r>
      <w:r w:rsidRPr="660E92A9">
        <w:t>min</w:t>
      </w:r>
      <w:r w:rsidR="00EA5F3C" w:rsidRPr="00EA5F3C">
        <w:rPr>
          <w:vertAlign w:val="superscript"/>
        </w:rPr>
        <w:t>-1</w:t>
      </w:r>
      <w:r w:rsidRPr="660E92A9">
        <w:t>.</w:t>
      </w:r>
      <w:r w:rsidR="00B0004E" w:rsidRPr="00B0004E">
        <w:t xml:space="preserve"> </w:t>
      </w:r>
      <w:r w:rsidR="00B0004E" w:rsidRPr="660E92A9">
        <w:t>Full scan mass spectra were acquired</w:t>
      </w:r>
      <w:r w:rsidR="003D476E">
        <w:t xml:space="preserve"> at 70 eV from </w:t>
      </w:r>
      <w:r w:rsidR="00FE7BC0">
        <w:t xml:space="preserve">m/z </w:t>
      </w:r>
      <w:r w:rsidR="003D4EE0">
        <w:t xml:space="preserve">45-750 </w:t>
      </w:r>
      <w:r w:rsidR="00B0004E" w:rsidRPr="660E92A9">
        <w:t xml:space="preserve">at </w:t>
      </w:r>
      <w:r w:rsidR="00B0004E">
        <w:t xml:space="preserve">a rate of </w:t>
      </w:r>
      <w:r w:rsidR="00B0004E" w:rsidRPr="660E92A9">
        <w:t>1 scan s</w:t>
      </w:r>
      <w:r w:rsidR="00B0004E" w:rsidRPr="660E92A9">
        <w:rPr>
          <w:vertAlign w:val="superscript"/>
        </w:rPr>
        <w:t>-1</w:t>
      </w:r>
      <w:r w:rsidR="00B0004E" w:rsidRPr="660E92A9">
        <w:t xml:space="preserve"> with an initial solvent delay of 6 min. </w:t>
      </w:r>
      <w:r w:rsidRPr="660E92A9">
        <w:t xml:space="preserve">Overall samples run time </w:t>
      </w:r>
      <w:r w:rsidR="003D4EE0">
        <w:t>was</w:t>
      </w:r>
      <w:r w:rsidRPr="660E92A9">
        <w:t xml:space="preserve"> 20 minutes</w:t>
      </w:r>
      <w:r w:rsidR="00D02EF2">
        <w:t>.</w:t>
      </w:r>
    </w:p>
    <w:p w14:paraId="3A2DDA3D" w14:textId="7F0B9972" w:rsidR="0084345C" w:rsidRDefault="0084345C" w:rsidP="000069EC">
      <w:pPr>
        <w:pStyle w:val="Heading2"/>
        <w:rPr>
          <w:noProof/>
        </w:rPr>
      </w:pPr>
      <w:r w:rsidRPr="000260F1">
        <w:rPr>
          <w:noProof/>
        </w:rPr>
        <w:t>Protocols</w:t>
      </w:r>
    </w:p>
    <w:p w14:paraId="7B0AAA77" w14:textId="214B99F8" w:rsidR="000069EC" w:rsidRDefault="000069EC" w:rsidP="006764BC">
      <w:pPr>
        <w:pStyle w:val="Heading3"/>
      </w:pPr>
      <w:r>
        <w:t>Handheld NIR</w:t>
      </w:r>
      <w:r w:rsidR="005316B5">
        <w:t xml:space="preserve"> sample preparation and analysis</w:t>
      </w:r>
    </w:p>
    <w:p w14:paraId="3A93B105" w14:textId="3E3BFB3B" w:rsidR="000069EC" w:rsidRDefault="000069EC" w:rsidP="00383AA6">
      <w:pPr>
        <w:ind w:left="720"/>
      </w:pPr>
      <w:r>
        <w:t xml:space="preserve">Polished white rice was </w:t>
      </w:r>
      <w:r w:rsidR="007B24A0">
        <w:t>analyzed</w:t>
      </w:r>
      <w:r>
        <w:t xml:space="preserve"> as whole grains without any further sample preparation. Sufficient sample was dispensed into a glass petri dish to cover the base and to a </w:t>
      </w:r>
      <w:r w:rsidRPr="007B24A0">
        <w:t>depth of approximately 10</w:t>
      </w:r>
      <w:r w:rsidR="00EA5F3C">
        <w:t xml:space="preserve"> </w:t>
      </w:r>
      <w:r w:rsidRPr="007B24A0">
        <w:t xml:space="preserve">mm when evenly distributed. Samples were scanned </w:t>
      </w:r>
      <w:r w:rsidR="005316B5">
        <w:t>statically</w:t>
      </w:r>
      <w:r w:rsidR="005316B5" w:rsidRPr="007B24A0">
        <w:t xml:space="preserve"> </w:t>
      </w:r>
      <w:r w:rsidRPr="007B24A0">
        <w:t>from underneath</w:t>
      </w:r>
      <w:r w:rsidR="007B24A0">
        <w:t>, through the glass,</w:t>
      </w:r>
      <w:r w:rsidRPr="007B24A0">
        <w:t xml:space="preserve"> in triplicate with re</w:t>
      </w:r>
      <w:r w:rsidR="007B24A0">
        <w:t>positioning of the SCiO device between scans to ensure averaged scan data w</w:t>
      </w:r>
      <w:r w:rsidR="00831DB9">
        <w:t xml:space="preserve">ould be </w:t>
      </w:r>
      <w:r w:rsidR="007B24A0">
        <w:t>representative of the larger sample.</w:t>
      </w:r>
    </w:p>
    <w:p w14:paraId="0EEE7E33" w14:textId="367C23E8" w:rsidR="005042CD" w:rsidRPr="00D02EF2" w:rsidRDefault="40B95934" w:rsidP="006764BC">
      <w:pPr>
        <w:pStyle w:val="Heading3"/>
      </w:pPr>
      <w:r w:rsidRPr="00D02EF2">
        <w:rPr>
          <w:noProof/>
        </w:rPr>
        <w:t>LC-QTOF</w:t>
      </w:r>
      <w:r w:rsidR="00AD5C83">
        <w:rPr>
          <w:noProof/>
        </w:rPr>
        <w:t>-MS</w:t>
      </w:r>
      <w:r w:rsidRPr="00D02EF2">
        <w:rPr>
          <w:noProof/>
        </w:rPr>
        <w:t xml:space="preserve"> </w:t>
      </w:r>
      <w:r w:rsidRPr="00D02EF2">
        <w:t>sample preparation and analysis</w:t>
      </w:r>
    </w:p>
    <w:p w14:paraId="174882C0" w14:textId="145B3EBA" w:rsidR="40B95934" w:rsidRDefault="4F9909B1" w:rsidP="40B95934">
      <w:pPr>
        <w:spacing w:line="240" w:lineRule="auto"/>
        <w:ind w:left="720"/>
        <w:jc w:val="both"/>
      </w:pPr>
      <w:r>
        <w:t>Polished white rice was milled using Hario Skerton Plus Ceramic coffee grinder then sieved using Glenammer sieves 106 mic (800 microns). One hundred milligrams of milled rice w</w:t>
      </w:r>
      <w:r w:rsidR="00EA5F3C">
        <w:t>as</w:t>
      </w:r>
      <w:r>
        <w:t xml:space="preserve"> weigh</w:t>
      </w:r>
      <w:r w:rsidR="00A71DF6">
        <w:t xml:space="preserve">ed </w:t>
      </w:r>
      <w:r>
        <w:t>using a</w:t>
      </w:r>
      <w:r w:rsidR="00EA5F3C">
        <w:t>n</w:t>
      </w:r>
      <w:r>
        <w:t xml:space="preserve"> </w:t>
      </w:r>
      <w:r w:rsidR="00A71DF6">
        <w:t>a</w:t>
      </w:r>
      <w:r>
        <w:t xml:space="preserve">nalytical </w:t>
      </w:r>
      <w:r w:rsidR="00A71DF6">
        <w:t>b</w:t>
      </w:r>
      <w:r>
        <w:t>alance</w:t>
      </w:r>
      <w:r w:rsidR="00A71DF6">
        <w:t xml:space="preserve">. </w:t>
      </w:r>
      <w:r>
        <w:t xml:space="preserve">The analytes were extracted with 2 mL of water (18.2 MΩ/cm)/LC–MS Chromasolv </w:t>
      </w:r>
      <w:hyperlink r:id="rId11">
        <w:r>
          <w:t>methanol</w:t>
        </w:r>
      </w:hyperlink>
      <w:r>
        <w:t xml:space="preserve"> (4:1, v/v) by vortexing for 10 min at 2500 rpm</w:t>
      </w:r>
      <w:r w:rsidR="00E84810">
        <w:t xml:space="preserve">, followed by </w:t>
      </w:r>
      <w:r>
        <w:t>sonication for 15 min at maximum frequency. After centrifugation at 10,000</w:t>
      </w:r>
      <w:r w:rsidR="00EA5F3C">
        <w:t xml:space="preserve"> </w:t>
      </w:r>
      <w:r>
        <w:t>g for 10 min at 4 °C</w:t>
      </w:r>
      <w:r w:rsidR="00E84810">
        <w:t xml:space="preserve">, </w:t>
      </w:r>
      <w:r>
        <w:t>0.5</w:t>
      </w:r>
      <w:r w:rsidR="00EA5F3C">
        <w:t xml:space="preserve"> </w:t>
      </w:r>
      <w:r>
        <w:t>mL of the supernatant was transferred to a fresh tube and solvent evaporated for 8 hours using an Eppendorf Concentrator Plus at room temperature with aqueous setting. Next, the extract was reconstituted in 0.3</w:t>
      </w:r>
      <w:r w:rsidR="00EA5F3C">
        <w:t xml:space="preserve"> </w:t>
      </w:r>
      <w:r>
        <w:t>mL of ultra-pure water, filtered through a 0.22 μm Costar Spin-X Centrifuge Tube Filter (5,000</w:t>
      </w:r>
      <w:r w:rsidR="00EA5F3C">
        <w:t xml:space="preserve"> </w:t>
      </w:r>
      <w:r>
        <w:t>g at 4</w:t>
      </w:r>
      <w:r w:rsidR="00EA5F3C">
        <w:t xml:space="preserve"> </w:t>
      </w:r>
      <w:r>
        <w:t>°C for 10 min) and transferred into vials for the LC-</w:t>
      </w:r>
      <w:r w:rsidR="001676D3">
        <w:t>QTOF</w:t>
      </w:r>
      <w:r w:rsidR="00AD5C83">
        <w:t>-MS</w:t>
      </w:r>
      <w:r>
        <w:t xml:space="preserve"> analysis.</w:t>
      </w:r>
    </w:p>
    <w:p w14:paraId="4440F2E7" w14:textId="5BC0E538" w:rsidR="005042CD" w:rsidRPr="006764BC" w:rsidRDefault="40B95934" w:rsidP="006764BC">
      <w:pPr>
        <w:pStyle w:val="Heading3"/>
      </w:pPr>
      <w:r w:rsidRPr="006764BC">
        <w:rPr>
          <w:noProof/>
        </w:rPr>
        <w:lastRenderedPageBreak/>
        <w:t xml:space="preserve">ICP-MS </w:t>
      </w:r>
      <w:r w:rsidRPr="006764BC">
        <w:t>sample preparation and analysis</w:t>
      </w:r>
    </w:p>
    <w:p w14:paraId="05155CD3" w14:textId="2CC5A52D" w:rsidR="005042CD" w:rsidRDefault="40B95934" w:rsidP="40B95934">
      <w:pPr>
        <w:ind w:left="720"/>
        <w:rPr>
          <w:color w:val="00B0F0"/>
        </w:rPr>
      </w:pPr>
      <w:r w:rsidRPr="00966D90">
        <w:rPr>
          <w:color w:val="00B0F0"/>
        </w:rPr>
        <w:t>0.5 g of rice grains was directly digested</w:t>
      </w:r>
      <w:r w:rsidR="00A94107" w:rsidRPr="00966D90">
        <w:rPr>
          <w:color w:val="00B0F0"/>
        </w:rPr>
        <w:t xml:space="preserve"> using 6 mL of </w:t>
      </w:r>
      <w:ins w:id="17" w:author="Xu, Jason" w:date="2020-04-03T10:30:00Z">
        <w:r w:rsidR="0092593E">
          <w:rPr>
            <w:color w:val="00B0F0"/>
          </w:rPr>
          <w:t>nitic acid</w:t>
        </w:r>
        <w:r w:rsidR="0092593E" w:rsidRPr="00966D90">
          <w:rPr>
            <w:color w:val="00B0F0"/>
          </w:rPr>
          <w:t xml:space="preserve"> </w:t>
        </w:r>
      </w:ins>
      <w:r w:rsidR="00A94107" w:rsidRPr="00966D90">
        <w:rPr>
          <w:color w:val="00B0F0"/>
        </w:rPr>
        <w:t>in a</w:t>
      </w:r>
      <w:ins w:id="18" w:author="Xu, Jason" w:date="2020-04-03T10:23:00Z">
        <w:r w:rsidR="006C1384">
          <w:rPr>
            <w:color w:val="00B0F0"/>
          </w:rPr>
          <w:t xml:space="preserve"> </w:t>
        </w:r>
      </w:ins>
      <w:ins w:id="19" w:author="Xu, Jason" w:date="2020-04-03T10:24:00Z">
        <w:r w:rsidR="006C1384">
          <w:rPr>
            <w:color w:val="00B0F0"/>
          </w:rPr>
          <w:t>Teflon</w:t>
        </w:r>
      </w:ins>
      <w:r w:rsidR="00A94107" w:rsidRPr="00966D90">
        <w:rPr>
          <w:color w:val="00B0F0"/>
        </w:rPr>
        <w:t xml:space="preserve"> digestion </w:t>
      </w:r>
      <w:ins w:id="20" w:author="Xu, Jason" w:date="2020-04-03T10:45:00Z">
        <w:r w:rsidR="00E26CAE" w:rsidRPr="00966D90">
          <w:rPr>
            <w:color w:val="00B0F0"/>
          </w:rPr>
          <w:t>vessel</w:t>
        </w:r>
      </w:ins>
      <w:ins w:id="21" w:author="Xu, Jason" w:date="2020-04-03T10:46:00Z">
        <w:r w:rsidR="00E26CAE">
          <w:rPr>
            <w:color w:val="00B0F0"/>
          </w:rPr>
          <w:t>.</w:t>
        </w:r>
      </w:ins>
      <w:ins w:id="22" w:author="Xu, Jason" w:date="2020-04-03T10:45:00Z">
        <w:r w:rsidR="00E26CAE" w:rsidRPr="00966D90">
          <w:rPr>
            <w:color w:val="00B0F0"/>
          </w:rPr>
          <w:t xml:space="preserve"> The</w:t>
        </w:r>
      </w:ins>
      <w:r w:rsidR="003930E3" w:rsidRPr="00966D90">
        <w:rPr>
          <w:color w:val="00B0F0"/>
        </w:rPr>
        <w:t xml:space="preserve"> vessel was</w:t>
      </w:r>
      <w:r w:rsidR="003930E3" w:rsidRPr="00966D90">
        <w:rPr>
          <w:color w:val="00B0F0"/>
          <w:lang w:eastAsia="zh-CN"/>
        </w:rPr>
        <w:t xml:space="preserve"> </w:t>
      </w:r>
      <w:r w:rsidR="003930E3" w:rsidRPr="00966D90">
        <w:rPr>
          <w:color w:val="00B0F0"/>
        </w:rPr>
        <w:t xml:space="preserve">placed in a fume hood overnight </w:t>
      </w:r>
      <w:ins w:id="23" w:author="Xu, Jason" w:date="2020-04-03T10:24:00Z">
        <w:r w:rsidR="000A5250">
          <w:rPr>
            <w:color w:val="00B0F0"/>
          </w:rPr>
          <w:t xml:space="preserve">for pre-digestion </w:t>
        </w:r>
      </w:ins>
      <w:r w:rsidR="003930E3" w:rsidRPr="00966D90">
        <w:rPr>
          <w:color w:val="00B0F0"/>
        </w:rPr>
        <w:t>and then transferred to the microwave digestion instrument</w:t>
      </w:r>
      <w:ins w:id="24" w:author="Xu, Jason" w:date="2020-04-03T10:24:00Z">
        <w:r w:rsidR="00755183">
          <w:rPr>
            <w:color w:val="00B0F0"/>
          </w:rPr>
          <w:t xml:space="preserve"> (Anton</w:t>
        </w:r>
      </w:ins>
      <w:ins w:id="25" w:author="Xu, Jason" w:date="2020-04-03T10:25:00Z">
        <w:r w:rsidR="00755183">
          <w:rPr>
            <w:color w:val="00B0F0"/>
          </w:rPr>
          <w:t xml:space="preserve"> Paar, Austria</w:t>
        </w:r>
      </w:ins>
      <w:ins w:id="26" w:author="Xu, Jason" w:date="2020-04-03T10:24:00Z">
        <w:r w:rsidR="00755183">
          <w:rPr>
            <w:color w:val="00B0F0"/>
          </w:rPr>
          <w:t>)</w:t>
        </w:r>
      </w:ins>
      <w:r w:rsidR="003930E3" w:rsidRPr="00966D90">
        <w:rPr>
          <w:color w:val="00B0F0"/>
        </w:rPr>
        <w:t>.</w:t>
      </w:r>
      <w:r w:rsidRPr="00966D90">
        <w:rPr>
          <w:color w:val="00B0F0"/>
        </w:rPr>
        <w:t xml:space="preserve"> The digestion temperature </w:t>
      </w:r>
      <w:r w:rsidR="003930E3" w:rsidRPr="00966D90">
        <w:rPr>
          <w:color w:val="00B0F0"/>
        </w:rPr>
        <w:t xml:space="preserve">of 180 °C was </w:t>
      </w:r>
      <w:r w:rsidRPr="00966D90">
        <w:rPr>
          <w:color w:val="00B0F0"/>
        </w:rPr>
        <w:t>gradually reach</w:t>
      </w:r>
      <w:r w:rsidR="006764BC" w:rsidRPr="00966D90">
        <w:rPr>
          <w:color w:val="00B0F0"/>
        </w:rPr>
        <w:t>ed</w:t>
      </w:r>
      <w:r w:rsidRPr="00966D90">
        <w:rPr>
          <w:color w:val="00B0F0"/>
        </w:rPr>
        <w:t xml:space="preserve"> </w:t>
      </w:r>
      <w:r w:rsidR="003930E3" w:rsidRPr="00966D90">
        <w:rPr>
          <w:color w:val="00B0F0"/>
        </w:rPr>
        <w:t>with</w:t>
      </w:r>
      <w:r w:rsidRPr="00966D90">
        <w:rPr>
          <w:color w:val="00B0F0"/>
        </w:rPr>
        <w:t>in 15 min</w:t>
      </w:r>
      <w:r w:rsidR="00755183">
        <w:rPr>
          <w:color w:val="00B0F0"/>
        </w:rPr>
        <w:t xml:space="preserve"> </w:t>
      </w:r>
      <w:r w:rsidRPr="00966D90">
        <w:rPr>
          <w:color w:val="00B0F0"/>
        </w:rPr>
        <w:t xml:space="preserve">and </w:t>
      </w:r>
      <w:r w:rsidR="003930E3" w:rsidRPr="00966D90">
        <w:rPr>
          <w:color w:val="00B0F0"/>
        </w:rPr>
        <w:t xml:space="preserve">held </w:t>
      </w:r>
      <w:r w:rsidRPr="00966D90">
        <w:rPr>
          <w:color w:val="00B0F0"/>
        </w:rPr>
        <w:t xml:space="preserve">for 20 min. </w:t>
      </w:r>
      <w:ins w:id="27" w:author="Xu, Jason" w:date="2020-04-03T10:25:00Z">
        <w:r w:rsidR="006E5BC5">
          <w:rPr>
            <w:color w:val="00B0F0"/>
          </w:rPr>
          <w:t xml:space="preserve">After digestion, </w:t>
        </w:r>
      </w:ins>
      <w:ins w:id="28" w:author="Xu, Jason" w:date="2020-04-03T10:28:00Z">
        <w:r w:rsidR="00D515C0">
          <w:rPr>
            <w:color w:val="00B0F0"/>
          </w:rPr>
          <w:t>t</w:t>
        </w:r>
      </w:ins>
      <w:r w:rsidR="003930E3" w:rsidRPr="00966D90">
        <w:rPr>
          <w:color w:val="00B0F0"/>
        </w:rPr>
        <w:t>he</w:t>
      </w:r>
      <w:r w:rsidRPr="00966D90">
        <w:rPr>
          <w:color w:val="00B0F0"/>
        </w:rPr>
        <w:t xml:space="preserve"> solution w</w:t>
      </w:r>
      <w:r w:rsidR="003930E3" w:rsidRPr="00966D90">
        <w:rPr>
          <w:color w:val="00B0F0"/>
        </w:rPr>
        <w:t>as</w:t>
      </w:r>
      <w:r w:rsidRPr="00966D90">
        <w:rPr>
          <w:color w:val="00B0F0"/>
        </w:rPr>
        <w:t xml:space="preserve"> cooled </w:t>
      </w:r>
      <w:r w:rsidR="006764BC" w:rsidRPr="00966D90">
        <w:rPr>
          <w:color w:val="00B0F0"/>
        </w:rPr>
        <w:t xml:space="preserve">to </w:t>
      </w:r>
      <w:r w:rsidRPr="00966D90">
        <w:rPr>
          <w:color w:val="00B0F0"/>
        </w:rPr>
        <w:t>room temperature and diluted to 50</w:t>
      </w:r>
      <w:r w:rsidR="00105036" w:rsidRPr="00966D90">
        <w:rPr>
          <w:color w:val="00B0F0"/>
        </w:rPr>
        <w:t xml:space="preserve"> </w:t>
      </w:r>
      <w:r w:rsidRPr="00966D90">
        <w:rPr>
          <w:color w:val="00B0F0"/>
        </w:rPr>
        <w:t>mL</w:t>
      </w:r>
      <w:r w:rsidR="0077520F">
        <w:rPr>
          <w:color w:val="00B0F0"/>
        </w:rPr>
        <w:t xml:space="preserve"> </w:t>
      </w:r>
      <w:r w:rsidR="003930E3" w:rsidRPr="00966D90">
        <w:rPr>
          <w:color w:val="00B0F0"/>
        </w:rPr>
        <w:t xml:space="preserve">with </w:t>
      </w:r>
      <w:ins w:id="29" w:author="Xu, Jason" w:date="2020-04-03T10:29:00Z">
        <w:r w:rsidR="0077520F">
          <w:rPr>
            <w:color w:val="00B0F0"/>
          </w:rPr>
          <w:t xml:space="preserve">deionized </w:t>
        </w:r>
      </w:ins>
      <w:r w:rsidR="003930E3" w:rsidRPr="00966D90">
        <w:rPr>
          <w:color w:val="00B0F0"/>
        </w:rPr>
        <w:t>water</w:t>
      </w:r>
      <w:ins w:id="30" w:author="Xu, Jason" w:date="2020-04-03T10:29:00Z">
        <w:r w:rsidR="00400837">
          <w:rPr>
            <w:color w:val="00B0F0"/>
          </w:rPr>
          <w:t xml:space="preserve">. </w:t>
        </w:r>
      </w:ins>
      <w:ins w:id="31" w:author="Xu, Jason" w:date="2020-04-03T10:31:00Z">
        <w:r w:rsidR="0096231C">
          <w:rPr>
            <w:color w:val="00B0F0"/>
          </w:rPr>
          <w:t xml:space="preserve">In </w:t>
        </w:r>
      </w:ins>
      <w:ins w:id="32" w:author="Xu, Jason" w:date="2020-04-03T10:32:00Z">
        <w:r w:rsidR="0096231C">
          <w:rPr>
            <w:color w:val="00B0F0"/>
          </w:rPr>
          <w:t>order to avoid cross contamination, p</w:t>
        </w:r>
      </w:ins>
      <w:ins w:id="33" w:author="Xu, Jason" w:date="2020-04-03T10:29:00Z">
        <w:r w:rsidR="00400837">
          <w:rPr>
            <w:color w:val="00B0F0"/>
          </w:rPr>
          <w:t>re</w:t>
        </w:r>
      </w:ins>
      <w:ins w:id="34" w:author="Xu, Jason" w:date="2020-04-03T10:30:00Z">
        <w:r w:rsidR="00400837">
          <w:rPr>
            <w:color w:val="00B0F0"/>
          </w:rPr>
          <w:t xml:space="preserve">cautions were taken by soaking </w:t>
        </w:r>
        <w:r w:rsidR="0092593E">
          <w:rPr>
            <w:color w:val="00B0F0"/>
          </w:rPr>
          <w:t>all materials including the digestion vessels in ni</w:t>
        </w:r>
      </w:ins>
      <w:ins w:id="35" w:author="Xu, Jason" w:date="2020-04-03T10:31:00Z">
        <w:r w:rsidR="00C201C3">
          <w:rPr>
            <w:color w:val="00B0F0"/>
          </w:rPr>
          <w:t xml:space="preserve">tric acid (30%, </w:t>
        </w:r>
        <w:r w:rsidR="00C201C3" w:rsidRPr="006138DA">
          <w:rPr>
            <w:i/>
            <w:color w:val="00B0F0"/>
            <w:rPrChange w:id="36" w:author="Peng, Hong" w:date="2020-04-08T16:28:00Z">
              <w:rPr>
                <w:color w:val="00B0F0"/>
              </w:rPr>
            </w:rPrChange>
          </w:rPr>
          <w:t>v</w:t>
        </w:r>
        <w:r w:rsidR="00C201C3">
          <w:rPr>
            <w:color w:val="00B0F0"/>
          </w:rPr>
          <w:t>/</w:t>
        </w:r>
        <w:r w:rsidR="00C201C3" w:rsidRPr="006138DA">
          <w:rPr>
            <w:i/>
            <w:color w:val="00B0F0"/>
            <w:rPrChange w:id="37" w:author="Peng, Hong" w:date="2020-04-08T16:28:00Z">
              <w:rPr>
                <w:color w:val="00B0F0"/>
              </w:rPr>
            </w:rPrChange>
          </w:rPr>
          <w:t>v</w:t>
        </w:r>
        <w:r w:rsidR="00C201C3">
          <w:rPr>
            <w:color w:val="00B0F0"/>
          </w:rPr>
          <w:t>)</w:t>
        </w:r>
        <w:r w:rsidR="0096231C">
          <w:rPr>
            <w:color w:val="00B0F0"/>
          </w:rPr>
          <w:t xml:space="preserve"> for 24 </w:t>
        </w:r>
      </w:ins>
      <w:ins w:id="38" w:author="Xu, Jason" w:date="2020-04-03T10:32:00Z">
        <w:r w:rsidR="0096231C">
          <w:rPr>
            <w:color w:val="00B0F0"/>
          </w:rPr>
          <w:t>h</w:t>
        </w:r>
      </w:ins>
      <w:r w:rsidR="0096231C">
        <w:rPr>
          <w:color w:val="00B0F0"/>
        </w:rPr>
        <w:t xml:space="preserve"> </w:t>
      </w:r>
      <w:ins w:id="39" w:author="Xu, Jason" w:date="2020-04-03T10:32:00Z">
        <w:r w:rsidR="0096231C">
          <w:rPr>
            <w:color w:val="00B0F0"/>
          </w:rPr>
          <w:t xml:space="preserve">and then </w:t>
        </w:r>
        <w:r w:rsidR="00484867">
          <w:rPr>
            <w:color w:val="00B0F0"/>
          </w:rPr>
          <w:t xml:space="preserve">rinsed with deionized water for three times. </w:t>
        </w:r>
      </w:ins>
    </w:p>
    <w:p w14:paraId="7D3D9021" w14:textId="77777777" w:rsidR="00FD26FB" w:rsidRPr="00966D90" w:rsidRDefault="00FD26FB" w:rsidP="40B95934">
      <w:pPr>
        <w:ind w:left="720"/>
        <w:rPr>
          <w:color w:val="00B0F0"/>
        </w:rPr>
      </w:pPr>
    </w:p>
    <w:p w14:paraId="6D0E14AD" w14:textId="7916B34C" w:rsidR="005042CD" w:rsidRPr="006764BC" w:rsidRDefault="05A8F8BB" w:rsidP="006764BC">
      <w:pPr>
        <w:pStyle w:val="Heading3"/>
        <w:rPr>
          <w:bCs/>
          <w:noProof/>
        </w:rPr>
      </w:pPr>
      <w:r w:rsidRPr="006764BC">
        <w:rPr>
          <w:noProof/>
        </w:rPr>
        <w:t>GC</w:t>
      </w:r>
      <w:r w:rsidR="007A2A82">
        <w:rPr>
          <w:noProof/>
        </w:rPr>
        <w:t>-</w:t>
      </w:r>
      <w:r w:rsidRPr="006764BC">
        <w:rPr>
          <w:noProof/>
        </w:rPr>
        <w:t xml:space="preserve">MS </w:t>
      </w:r>
      <w:r w:rsidRPr="006764BC">
        <w:t>sample preparation and analysis</w:t>
      </w:r>
    </w:p>
    <w:p w14:paraId="01DB8444" w14:textId="1BBEF7C3" w:rsidR="009D24DA" w:rsidRDefault="4CA33570" w:rsidP="4CA33570">
      <w:pPr>
        <w:ind w:left="720"/>
      </w:pPr>
      <w:r w:rsidRPr="4CA33570">
        <w:t xml:space="preserve">3 grams of </w:t>
      </w:r>
      <w:r w:rsidR="006764BC">
        <w:t>r</w:t>
      </w:r>
      <w:r w:rsidRPr="4CA33570">
        <w:t xml:space="preserve">ice </w:t>
      </w:r>
      <w:r w:rsidR="00EF2A17">
        <w:t xml:space="preserve">grains </w:t>
      </w:r>
      <w:r w:rsidR="006764BC">
        <w:t xml:space="preserve">were </w:t>
      </w:r>
      <w:r w:rsidRPr="4CA33570">
        <w:t xml:space="preserve">weighed into </w:t>
      </w:r>
      <w:r w:rsidR="006764BC">
        <w:t xml:space="preserve">a </w:t>
      </w:r>
      <w:r w:rsidRPr="4CA33570">
        <w:t>10</w:t>
      </w:r>
      <w:r w:rsidR="00105036">
        <w:t xml:space="preserve"> </w:t>
      </w:r>
      <w:r w:rsidRPr="4CA33570">
        <w:t xml:space="preserve">ml head space vial. Samples </w:t>
      </w:r>
      <w:r w:rsidR="006764BC">
        <w:t xml:space="preserve">were </w:t>
      </w:r>
      <w:r w:rsidRPr="4CA33570">
        <w:t xml:space="preserve">incubated with PDMS/DVB/Carboxane fiber for 5 min at 70 </w:t>
      </w:r>
      <w:r w:rsidR="00105036">
        <w:t>°</w:t>
      </w:r>
      <w:r w:rsidRPr="4CA33570">
        <w:t xml:space="preserve">C. Fiber desorption was performed for 2 minutes at 270 </w:t>
      </w:r>
      <w:r w:rsidR="006764BC" w:rsidRPr="006764BC">
        <w:rPr>
          <w:vertAlign w:val="superscript"/>
        </w:rPr>
        <w:t>o</w:t>
      </w:r>
      <w:r w:rsidRPr="4CA33570">
        <w:t>C.</w:t>
      </w:r>
    </w:p>
    <w:p w14:paraId="0C1A370C" w14:textId="4F26C590" w:rsidR="0084345C" w:rsidRPr="000260F1" w:rsidRDefault="0084345C" w:rsidP="006764BC">
      <w:pPr>
        <w:pStyle w:val="Heading3"/>
        <w:rPr>
          <w:noProof/>
        </w:rPr>
      </w:pPr>
      <w:r w:rsidRPr="000260F1">
        <w:rPr>
          <w:noProof/>
        </w:rPr>
        <w:t>Model</w:t>
      </w:r>
      <w:r w:rsidR="000260F1">
        <w:rPr>
          <w:noProof/>
        </w:rPr>
        <w:t xml:space="preserve"> </w:t>
      </w:r>
      <w:r w:rsidR="000260F1" w:rsidRPr="006764BC">
        <w:t>building</w:t>
      </w:r>
      <w:r w:rsidRPr="000260F1">
        <w:rPr>
          <w:noProof/>
        </w:rPr>
        <w:t xml:space="preserve"> </w:t>
      </w:r>
    </w:p>
    <w:p w14:paraId="42C33422" w14:textId="55B3D60A" w:rsidR="005316B5" w:rsidRDefault="005316B5" w:rsidP="006764BC">
      <w:pPr>
        <w:pStyle w:val="Heading4"/>
      </w:pPr>
      <w:r w:rsidRPr="006764BC">
        <w:t>Handheld</w:t>
      </w:r>
      <w:r>
        <w:t xml:space="preserve"> NIR</w:t>
      </w:r>
    </w:p>
    <w:p w14:paraId="79AF1E98" w14:textId="0833BB96" w:rsidR="00387C73" w:rsidRDefault="4B36E594" w:rsidP="0037209E">
      <w:pPr>
        <w:ind w:left="720"/>
      </w:pPr>
      <w:r>
        <w:t xml:space="preserve">Classification models where built and validated for spectral data using several different applications. Initial models were built using Consumer Physics ‘The Lab’ browser-based interface which allows users to select and apply a set of pre-processing functions and develop models using a Random Forest algorithm. A separate sample set was then used for validation. </w:t>
      </w:r>
      <w:r w:rsidR="00A405A6">
        <w:t xml:space="preserve">Project </w:t>
      </w:r>
      <w:r>
        <w:t xml:space="preserve">partners </w:t>
      </w:r>
      <w:r w:rsidR="00105036">
        <w:t xml:space="preserve">also </w:t>
      </w:r>
      <w:r>
        <w:t xml:space="preserve">processed the data in </w:t>
      </w:r>
      <w:r w:rsidR="00A405A6">
        <w:t xml:space="preserve">various </w:t>
      </w:r>
      <w:r>
        <w:t xml:space="preserve">alternative software such as Matlab (MathWorks) and Simca 15 (Sartorius Stedim) which allows for the selection of different pre-processing and classification algorithms. Through this procedure the </w:t>
      </w:r>
      <w:r w:rsidR="00105036">
        <w:t xml:space="preserve">models that yielded the </w:t>
      </w:r>
      <w:r>
        <w:t xml:space="preserve">best </w:t>
      </w:r>
      <w:r w:rsidR="00105036">
        <w:t>internal cross-validation statistics and</w:t>
      </w:r>
      <w:r w:rsidR="00EF75BC">
        <w:t>,</w:t>
      </w:r>
      <w:r w:rsidR="00105036">
        <w:t xml:space="preserve"> where available, the most correctly identified Validation set samples</w:t>
      </w:r>
      <w:r>
        <w:t xml:space="preserve"> were identified for addressing the specific needs of each </w:t>
      </w:r>
      <w:r w:rsidR="006764BC">
        <w:t>partner</w:t>
      </w:r>
      <w:r>
        <w:t>.</w:t>
      </w:r>
    </w:p>
    <w:p w14:paraId="5B64C328" w14:textId="01242D40" w:rsidR="005042CD" w:rsidRDefault="005042CD" w:rsidP="006764BC">
      <w:pPr>
        <w:pStyle w:val="Heading4"/>
      </w:pPr>
      <w:r w:rsidRPr="5ABD0BDC">
        <w:rPr>
          <w:noProof/>
        </w:rPr>
        <w:t>LC-QTOF</w:t>
      </w:r>
      <w:r w:rsidR="00AD5C83">
        <w:rPr>
          <w:noProof/>
        </w:rPr>
        <w:t>-MS</w:t>
      </w:r>
    </w:p>
    <w:p w14:paraId="58066FAA" w14:textId="18705DAC" w:rsidR="40B95934" w:rsidRDefault="40B95934" w:rsidP="40B95934">
      <w:pPr>
        <w:ind w:left="720"/>
        <w:jc w:val="both"/>
      </w:pPr>
      <w:r>
        <w:t>Raw data files were processed using MassHunter Profinder 10.0 software then exported to Mass Profiler Professional 15 or Simca 15.</w:t>
      </w:r>
      <w:r w:rsidR="06922B2B">
        <w:t>0</w:t>
      </w:r>
      <w:r>
        <w:t xml:space="preserve"> for further data processing/filtering and/or multivariate analysis. </w:t>
      </w:r>
    </w:p>
    <w:p w14:paraId="6165122E" w14:textId="7A250535" w:rsidR="005042CD" w:rsidRDefault="005042CD" w:rsidP="006764BC">
      <w:pPr>
        <w:pStyle w:val="Heading4"/>
      </w:pPr>
      <w:r>
        <w:rPr>
          <w:noProof/>
        </w:rPr>
        <w:t>ICP-MS</w:t>
      </w:r>
    </w:p>
    <w:p w14:paraId="6B4702B6" w14:textId="272CA319" w:rsidR="0065226C" w:rsidRPr="00966D90" w:rsidRDefault="003930E3" w:rsidP="0090552B">
      <w:pPr>
        <w:ind w:left="720"/>
        <w:rPr>
          <w:color w:val="00B0F0"/>
        </w:rPr>
      </w:pPr>
      <w:r w:rsidRPr="00966D90">
        <w:rPr>
          <w:color w:val="00B0F0"/>
        </w:rPr>
        <w:t xml:space="preserve">The </w:t>
      </w:r>
      <w:r w:rsidRPr="00966D90">
        <w:rPr>
          <w:color w:val="00B0F0"/>
          <w:lang w:eastAsia="zh-CN"/>
        </w:rPr>
        <w:t xml:space="preserve">data was first pre-processed by taking logarithmic transformation and then split into </w:t>
      </w:r>
      <w:del w:id="40" w:author="Peng, Hong" w:date="2020-04-08T15:12:00Z">
        <w:r w:rsidRPr="00966D90" w:rsidDel="00EB372B">
          <w:rPr>
            <w:color w:val="00B0F0"/>
            <w:lang w:eastAsia="zh-CN"/>
          </w:rPr>
          <w:delText xml:space="preserve">Reference </w:delText>
        </w:r>
      </w:del>
      <w:ins w:id="41" w:author="Peng, Hong" w:date="2020-04-08T15:12:00Z">
        <w:r w:rsidR="00EB372B">
          <w:rPr>
            <w:color w:val="00B0F0"/>
            <w:lang w:eastAsia="zh-CN"/>
          </w:rPr>
          <w:t>r</w:t>
        </w:r>
        <w:r w:rsidR="00EB372B" w:rsidRPr="00966D90">
          <w:rPr>
            <w:color w:val="00B0F0"/>
            <w:lang w:eastAsia="zh-CN"/>
          </w:rPr>
          <w:t xml:space="preserve">eference </w:t>
        </w:r>
      </w:ins>
      <w:r w:rsidRPr="00966D90">
        <w:rPr>
          <w:color w:val="00B0F0"/>
          <w:lang w:eastAsia="zh-CN"/>
        </w:rPr>
        <w:t xml:space="preserve">and </w:t>
      </w:r>
      <w:del w:id="42" w:author="Peng, Hong" w:date="2020-04-08T15:12:00Z">
        <w:r w:rsidRPr="00966D90" w:rsidDel="00EB372B">
          <w:rPr>
            <w:color w:val="00B0F0"/>
            <w:lang w:eastAsia="zh-CN"/>
          </w:rPr>
          <w:delText xml:space="preserve">Validation </w:delText>
        </w:r>
      </w:del>
      <w:ins w:id="43" w:author="Peng, Hong" w:date="2020-04-08T15:12:00Z">
        <w:r w:rsidR="00EB372B">
          <w:rPr>
            <w:color w:val="00B0F0"/>
            <w:lang w:eastAsia="zh-CN"/>
          </w:rPr>
          <w:t>v</w:t>
        </w:r>
        <w:r w:rsidR="00EB372B" w:rsidRPr="00966D90">
          <w:rPr>
            <w:color w:val="00B0F0"/>
            <w:lang w:eastAsia="zh-CN"/>
          </w:rPr>
          <w:t xml:space="preserve">alidation </w:t>
        </w:r>
      </w:ins>
      <w:r w:rsidRPr="00966D90">
        <w:rPr>
          <w:color w:val="00B0F0"/>
          <w:lang w:eastAsia="zh-CN"/>
        </w:rPr>
        <w:t xml:space="preserve">sets </w:t>
      </w:r>
      <w:r w:rsidR="00914798" w:rsidRPr="00966D90">
        <w:rPr>
          <w:color w:val="00B0F0"/>
          <w:lang w:eastAsia="zh-CN"/>
        </w:rPr>
        <w:t>at</w:t>
      </w:r>
      <w:r w:rsidRPr="00966D90">
        <w:rPr>
          <w:color w:val="00B0F0"/>
          <w:lang w:eastAsia="zh-CN"/>
        </w:rPr>
        <w:t xml:space="preserve"> a </w:t>
      </w:r>
      <w:r w:rsidR="0014749D" w:rsidRPr="00966D90">
        <w:rPr>
          <w:color w:val="00B0F0"/>
          <w:lang w:eastAsia="zh-CN"/>
        </w:rPr>
        <w:t xml:space="preserve">ratio of </w:t>
      </w:r>
      <w:r w:rsidR="00914798" w:rsidRPr="00966D90">
        <w:rPr>
          <w:color w:val="00B0F0"/>
          <w:lang w:eastAsia="zh-CN"/>
        </w:rPr>
        <w:t>80:20</w:t>
      </w:r>
      <w:r w:rsidRPr="00966D90">
        <w:rPr>
          <w:color w:val="00B0F0"/>
        </w:rPr>
        <w:t>. Partial Least Square-Discriminant Analysis (PLS</w:t>
      </w:r>
      <w:r w:rsidR="00914798" w:rsidRPr="00966D90">
        <w:rPr>
          <w:color w:val="00B0F0"/>
        </w:rPr>
        <w:t>-</w:t>
      </w:r>
      <w:r w:rsidRPr="00966D90">
        <w:rPr>
          <w:color w:val="00B0F0"/>
        </w:rPr>
        <w:t>DA) was implemented in RStudio with additional package “</w:t>
      </w:r>
      <w:r w:rsidRPr="00966D90">
        <w:rPr>
          <w:color w:val="00B0F0"/>
          <w:lang w:eastAsia="zh-CN"/>
        </w:rPr>
        <w:t>m</w:t>
      </w:r>
      <w:r w:rsidRPr="00966D90">
        <w:rPr>
          <w:color w:val="00B0F0"/>
        </w:rPr>
        <w:t xml:space="preserve">ixOmics” and “ropls”. The PLS-DA model was </w:t>
      </w:r>
      <w:del w:id="44" w:author="Peng, Hong" w:date="2020-04-08T15:13:00Z">
        <w:r w:rsidRPr="00966D90" w:rsidDel="00B91A07">
          <w:rPr>
            <w:color w:val="00B0F0"/>
          </w:rPr>
          <w:delText xml:space="preserve">constructed </w:delText>
        </w:r>
      </w:del>
      <w:ins w:id="45" w:author="Peng, Hong" w:date="2020-04-08T15:13:00Z">
        <w:r w:rsidR="00B91A07">
          <w:rPr>
            <w:color w:val="00B0F0"/>
          </w:rPr>
          <w:t>built</w:t>
        </w:r>
        <w:r w:rsidR="00B91A07" w:rsidRPr="00966D90">
          <w:rPr>
            <w:color w:val="00B0F0"/>
          </w:rPr>
          <w:t xml:space="preserve"> </w:t>
        </w:r>
      </w:ins>
      <w:r w:rsidRPr="00966D90">
        <w:rPr>
          <w:color w:val="00B0F0"/>
        </w:rPr>
        <w:t xml:space="preserve">with the </w:t>
      </w:r>
      <w:del w:id="46" w:author="Peng, Hong" w:date="2020-04-08T15:13:00Z">
        <w:r w:rsidRPr="00966D90" w:rsidDel="00B91A07">
          <w:rPr>
            <w:color w:val="00B0F0"/>
          </w:rPr>
          <w:delText xml:space="preserve">Reference </w:delText>
        </w:r>
      </w:del>
      <w:ins w:id="47" w:author="Peng, Hong" w:date="2020-04-08T15:13:00Z">
        <w:r w:rsidR="00B91A07">
          <w:rPr>
            <w:color w:val="00B0F0"/>
          </w:rPr>
          <w:t>r</w:t>
        </w:r>
        <w:r w:rsidR="00B91A07" w:rsidRPr="00966D90">
          <w:rPr>
            <w:color w:val="00B0F0"/>
          </w:rPr>
          <w:t xml:space="preserve">eference </w:t>
        </w:r>
      </w:ins>
      <w:r w:rsidRPr="00966D90">
        <w:rPr>
          <w:color w:val="00B0F0"/>
        </w:rPr>
        <w:t xml:space="preserve">set and optimized using 5-fold cross-validation 10 times. The optimized model was then independently validated </w:t>
      </w:r>
      <w:del w:id="48" w:author="Peng, Hong" w:date="2020-04-08T15:13:00Z">
        <w:r w:rsidRPr="00966D90" w:rsidDel="00B91A07">
          <w:rPr>
            <w:color w:val="00B0F0"/>
          </w:rPr>
          <w:delText xml:space="preserve">against </w:delText>
        </w:r>
      </w:del>
      <w:ins w:id="49" w:author="Peng, Hong" w:date="2020-04-08T15:13:00Z">
        <w:r w:rsidR="00B91A07">
          <w:rPr>
            <w:color w:val="00B0F0"/>
          </w:rPr>
          <w:t>using</w:t>
        </w:r>
        <w:r w:rsidR="00B91A07" w:rsidRPr="00966D90">
          <w:rPr>
            <w:color w:val="00B0F0"/>
          </w:rPr>
          <w:t xml:space="preserve"> </w:t>
        </w:r>
      </w:ins>
      <w:r w:rsidRPr="00966D90">
        <w:rPr>
          <w:color w:val="00B0F0"/>
        </w:rPr>
        <w:t xml:space="preserve">the </w:t>
      </w:r>
      <w:del w:id="50" w:author="Peng, Hong" w:date="2020-04-08T15:13:00Z">
        <w:r w:rsidRPr="00966D90" w:rsidDel="00B91A07">
          <w:rPr>
            <w:color w:val="00B0F0"/>
          </w:rPr>
          <w:delText xml:space="preserve">Validation </w:delText>
        </w:r>
      </w:del>
      <w:ins w:id="51" w:author="Peng, Hong" w:date="2020-04-08T15:13:00Z">
        <w:r w:rsidR="00B91A07">
          <w:rPr>
            <w:color w:val="00B0F0"/>
          </w:rPr>
          <w:t>v</w:t>
        </w:r>
        <w:r w:rsidR="00B91A07" w:rsidRPr="00966D90">
          <w:rPr>
            <w:color w:val="00B0F0"/>
          </w:rPr>
          <w:t xml:space="preserve">alidation </w:t>
        </w:r>
      </w:ins>
      <w:r w:rsidRPr="00966D90">
        <w:rPr>
          <w:color w:val="00B0F0"/>
        </w:rPr>
        <w:t xml:space="preserve">set and the overall accuracy rate was </w:t>
      </w:r>
      <w:del w:id="52" w:author="Peng, Hong" w:date="2020-04-08T15:13:00Z">
        <w:r w:rsidRPr="00966D90" w:rsidDel="00B91A07">
          <w:rPr>
            <w:color w:val="00B0F0"/>
          </w:rPr>
          <w:delText>calculated</w:delText>
        </w:r>
      </w:del>
      <w:ins w:id="53" w:author="Peng, Hong" w:date="2020-04-08T15:13:00Z">
        <w:r w:rsidR="00B91A07">
          <w:rPr>
            <w:color w:val="00B0F0"/>
          </w:rPr>
          <w:t>determined</w:t>
        </w:r>
      </w:ins>
      <w:r w:rsidRPr="00966D90">
        <w:rPr>
          <w:color w:val="00B0F0"/>
        </w:rPr>
        <w:t>.</w:t>
      </w:r>
    </w:p>
    <w:p w14:paraId="672F37F9" w14:textId="70AE422C" w:rsidR="005042CD" w:rsidRPr="005042CD" w:rsidRDefault="05A8F8BB" w:rsidP="006764BC">
      <w:pPr>
        <w:pStyle w:val="Heading4"/>
        <w:rPr>
          <w:noProof/>
        </w:rPr>
      </w:pPr>
      <w:r w:rsidRPr="05A8F8BB">
        <w:rPr>
          <w:noProof/>
        </w:rPr>
        <w:t>GC</w:t>
      </w:r>
      <w:r w:rsidR="007A2A82">
        <w:rPr>
          <w:noProof/>
        </w:rPr>
        <w:t>-</w:t>
      </w:r>
      <w:r w:rsidRPr="05A8F8BB">
        <w:rPr>
          <w:noProof/>
        </w:rPr>
        <w:t>MS</w:t>
      </w:r>
    </w:p>
    <w:p w14:paraId="4012D06D" w14:textId="68A6E340" w:rsidR="05A8F8BB" w:rsidRDefault="05A8F8BB" w:rsidP="002A0B14">
      <w:pPr>
        <w:ind w:left="720"/>
      </w:pPr>
      <w:r w:rsidRPr="05A8F8BB">
        <w:rPr>
          <w:noProof/>
        </w:rPr>
        <w:t xml:space="preserve">Spectral files were pre-processed using MassHunter software. </w:t>
      </w:r>
      <w:r w:rsidR="00EF2A17">
        <w:rPr>
          <w:noProof/>
        </w:rPr>
        <w:t>M</w:t>
      </w:r>
      <w:r w:rsidR="00EF2A17" w:rsidRPr="00A87698">
        <w:t>ore than 160 compounds including aldehydes, aromatic compounds, alkanes, alkenes, N-heterocyclic compounds</w:t>
      </w:r>
      <w:r w:rsidR="00EF2A17">
        <w:t xml:space="preserve"> and </w:t>
      </w:r>
      <w:r w:rsidR="00EF2A17" w:rsidRPr="00A87698">
        <w:t xml:space="preserve">alcohols </w:t>
      </w:r>
      <w:r w:rsidR="00EF2A17">
        <w:t>where used to differentiate sample groups in this untargeted method</w:t>
      </w:r>
      <w:r w:rsidR="00EF2A17">
        <w:rPr>
          <w:b/>
          <w:bCs/>
        </w:rPr>
        <w:t xml:space="preserve">. </w:t>
      </w:r>
      <w:r w:rsidRPr="05A8F8BB">
        <w:rPr>
          <w:noProof/>
        </w:rPr>
        <w:t xml:space="preserve">Multivariate statistical analysis was performed using Metaboanalyst. Normalised data was used for </w:t>
      </w:r>
      <w:r w:rsidRPr="05A8F8BB">
        <w:rPr>
          <w:noProof/>
        </w:rPr>
        <w:lastRenderedPageBreak/>
        <w:t xml:space="preserve">multivariate analysis to remove the offsets and adjust the importance of high and low abundance metabolites to an equal level. </w:t>
      </w:r>
      <w:r w:rsidR="000E1CFE">
        <w:rPr>
          <w:noProof/>
        </w:rPr>
        <w:t>Princip</w:t>
      </w:r>
      <w:r w:rsidR="00C32661">
        <w:rPr>
          <w:noProof/>
        </w:rPr>
        <w:t>al</w:t>
      </w:r>
      <w:r w:rsidR="000E1CFE">
        <w:rPr>
          <w:noProof/>
        </w:rPr>
        <w:t xml:space="preserve"> Component Analysis (</w:t>
      </w:r>
      <w:r w:rsidRPr="05A8F8BB">
        <w:rPr>
          <w:noProof/>
        </w:rPr>
        <w:t>PCA</w:t>
      </w:r>
      <w:r w:rsidR="000E1CFE">
        <w:rPr>
          <w:noProof/>
        </w:rPr>
        <w:t>)</w:t>
      </w:r>
      <w:r w:rsidRPr="05A8F8BB">
        <w:rPr>
          <w:noProof/>
        </w:rPr>
        <w:t xml:space="preserve"> was performed to identify clustering patterns. Further, supervised PLS-DA was applied. The developed PLS-DA model was validated using the cross-validation method and its quality assessed on Accuracy, R</w:t>
      </w:r>
      <w:r w:rsidRPr="05A8F8BB">
        <w:rPr>
          <w:noProof/>
          <w:vertAlign w:val="superscript"/>
        </w:rPr>
        <w:t>2</w:t>
      </w:r>
      <w:r w:rsidRPr="05A8F8BB">
        <w:rPr>
          <w:noProof/>
        </w:rPr>
        <w:t xml:space="preserve"> and Q</w:t>
      </w:r>
      <w:r w:rsidRPr="05A8F8BB">
        <w:rPr>
          <w:noProof/>
          <w:vertAlign w:val="superscript"/>
        </w:rPr>
        <w:t xml:space="preserve">2 </w:t>
      </w:r>
      <w:r w:rsidRPr="05A8F8BB">
        <w:rPr>
          <w:noProof/>
        </w:rPr>
        <w:t xml:space="preserve">scores. </w:t>
      </w:r>
    </w:p>
    <w:p w14:paraId="4E359EA9" w14:textId="77777777" w:rsidR="009F4718" w:rsidRDefault="009F4718" w:rsidP="003D43B0">
      <w:pPr>
        <w:pStyle w:val="Heading1"/>
      </w:pPr>
      <w:r w:rsidRPr="00965CBB">
        <w:t>Results and Discussion</w:t>
      </w:r>
      <w:r>
        <w:t xml:space="preserve"> </w:t>
      </w:r>
    </w:p>
    <w:p w14:paraId="308DBE15" w14:textId="3CC09405" w:rsidR="00623D18" w:rsidRDefault="00623D18" w:rsidP="00623D18">
      <w:pPr>
        <w:pStyle w:val="Heading2"/>
      </w:pPr>
      <w:r w:rsidRPr="006A406B">
        <w:t xml:space="preserve">Use Case </w:t>
      </w:r>
      <w:r>
        <w:t>1</w:t>
      </w:r>
      <w:r w:rsidRPr="006A406B">
        <w:t>: India</w:t>
      </w:r>
      <w:r>
        <w:t xml:space="preserve"> </w:t>
      </w:r>
    </w:p>
    <w:p w14:paraId="48C1FC7A" w14:textId="6764B352" w:rsidR="00623D18" w:rsidRPr="002A55E3" w:rsidRDefault="00623D18" w:rsidP="00623D18">
      <w:pPr>
        <w:ind w:left="720"/>
      </w:pPr>
      <w:r>
        <w:t>Basmati rice, known as the ‘queen of fragrance’, is famous for its fragrance and delicate flavor. The aroma is due to the presence of a chemical called 2-acetyl-1-pyrroline, which is 12 times more abundant in Basmati than any other rice</w:t>
      </w:r>
      <w:r w:rsidR="005A6B4C">
        <w:t xml:space="preserve"> </w:t>
      </w:r>
      <w:r w:rsidR="005A6B4C">
        <w:fldChar w:fldCharType="begin"/>
      </w:r>
      <w:r w:rsidR="00534C0F">
        <w:instrText xml:space="preserve"> ADDIN EN.CITE &lt;EndNote&gt;&lt;Cite&gt;&lt;Author&gt;whfoods.org&lt;/Author&gt;&lt;Year&gt;2020&lt;/Year&gt;&lt;RecNum&gt;988&lt;/RecNum&gt;&lt;DisplayText&gt;(13)&lt;/DisplayText&gt;&lt;record&gt;&lt;rec-number&gt;988&lt;/rec-number&gt;&lt;foreign-keys&gt;&lt;key app="EN" db-id="w9ezvfad45wdw0ep92uxsde6zxxezsvvtavw" timestamp="1582536902" guid="fd79b53e-9433-4af2-8a45-aed57971aed4"&gt;988&lt;/key&gt;&lt;/foreign-keys&gt;&lt;ref-type name="Web Page"&gt;12&lt;/ref-type&gt;&lt;contributors&gt;&lt;authors&gt;&lt;author&gt;whfoods.org&lt;/author&gt;&lt;/authors&gt;&lt;/contributors&gt;&lt;titles&gt;&lt;title&gt;What is the difference between basmati rice and regular rice (both the brown and white versions)?&lt;/title&gt;&lt;/titles&gt;&lt;volume&gt;2020&lt;/volume&gt;&lt;number&gt;24 February&lt;/number&gt;&lt;dates&gt;&lt;year&gt;2020&lt;/year&gt;&lt;/dates&gt;&lt;urls&gt;&lt;related-urls&gt;&lt;url&gt;http://whfoods.org/genpage.php?tname=dailytip&amp;amp;dbid=365&lt;/url&gt;&lt;/related-urls&gt;&lt;/urls&gt;&lt;/record&gt;&lt;/Cite&gt;&lt;/EndNote&gt;</w:instrText>
      </w:r>
      <w:r w:rsidR="005A6B4C">
        <w:fldChar w:fldCharType="separate"/>
      </w:r>
      <w:r w:rsidR="00534C0F">
        <w:rPr>
          <w:noProof/>
        </w:rPr>
        <w:t>(13)</w:t>
      </w:r>
      <w:r w:rsidR="005A6B4C">
        <w:fldChar w:fldCharType="end"/>
      </w:r>
      <w:r>
        <w:t xml:space="preserve">. Basmati is a healthy ‘Supergrain’. It is gluten-free and low in fat. It contains all eight essential amino acids, folic acid, and is very low in sodium and has no cholesterol in its composition. It has a low to medium glycemic index as compared to other non-Basmati rice, meaning that energy is released at a slower, steadier rate leading to a more balanced level of energy </w:t>
      </w:r>
      <w:r w:rsidR="005A6B4C">
        <w:fldChar w:fldCharType="begin"/>
      </w:r>
      <w:r w:rsidR="00534C0F">
        <w:instrText xml:space="preserve"> ADDIN EN.CITE &lt;EndNote&gt;&lt;Cite&gt;&lt;Author&gt;Tilda&lt;/Author&gt;&lt;Year&gt;2020&lt;/Year&gt;&lt;RecNum&gt;989&lt;/RecNum&gt;&lt;DisplayText&gt;(14)&lt;/DisplayText&gt;&lt;record&gt;&lt;rec-number&gt;989&lt;/rec-number&gt;&lt;foreign-keys&gt;&lt;key app="EN" db-id="w9ezvfad45wdw0ep92uxsde6zxxezsvvtavw" timestamp="1582537078" guid="f6cb25a3-1d04-4b0c-87ae-d0239e1d02db"&gt;989&lt;/key&gt;&lt;/foreign-keys&gt;&lt;ref-type name="Web Page"&gt;12&lt;/ref-type&gt;&lt;contributors&gt;&lt;authors&gt;&lt;author&gt;Tilda&lt;/author&gt;&lt;/authors&gt;&lt;/contributors&gt;&lt;titles&gt;&lt;title&gt;Why Basmati Is Best&lt;/title&gt;&lt;/titles&gt;&lt;volume&gt;2020&lt;/volume&gt;&lt;number&gt;24 February&lt;/number&gt;&lt;dates&gt;&lt;year&gt;2020&lt;/year&gt;&lt;/dates&gt;&lt;urls&gt;&lt;related-urls&gt;&lt;url&gt;https://www.tilda.com/whats-new/why-basmati-is-best/&lt;/url&gt;&lt;/related-urls&gt;&lt;/urls&gt;&lt;/record&gt;&lt;/Cite&gt;&lt;/EndNote&gt;</w:instrText>
      </w:r>
      <w:r w:rsidR="005A6B4C">
        <w:fldChar w:fldCharType="separate"/>
      </w:r>
      <w:r w:rsidR="00534C0F">
        <w:rPr>
          <w:noProof/>
        </w:rPr>
        <w:t>(14)</w:t>
      </w:r>
      <w:r w:rsidR="005A6B4C">
        <w:fldChar w:fldCharType="end"/>
      </w:r>
      <w:r>
        <w:t>.</w:t>
      </w:r>
    </w:p>
    <w:p w14:paraId="54FFADC9" w14:textId="43B02D1D" w:rsidR="00623D18" w:rsidRDefault="00623D18" w:rsidP="00623D18">
      <w:pPr>
        <w:ind w:left="720"/>
      </w:pPr>
      <w:r>
        <w:t xml:space="preserve">Basmati is grown only in the foothills of the Himalayan mountain range. This is its </w:t>
      </w:r>
      <w:r w:rsidR="008D6D9F">
        <w:t>GI</w:t>
      </w:r>
      <w:r>
        <w:t>. The major areas of cultivation of basmati rice are in the states of Jammu &amp; Kashmir, Himachal Pradesh, Punjab, Haryana, Delhi, Uttrakhand and western Uttar Pradesh. There are approximately 36 traditional strains of Basmati, with only about 5 to 6 being traded in the open market at any one time. India is the leading exporter of the Basmati rice to the global market. Major export destinations for 2018-19 were Iran, Saudi Arab</w:t>
      </w:r>
      <w:r w:rsidR="005A6B4C">
        <w:t>ia</w:t>
      </w:r>
      <w:r>
        <w:t xml:space="preserve">, Iraq, UAE, and Yemen </w:t>
      </w:r>
      <w:r w:rsidR="00C36132">
        <w:fldChar w:fldCharType="begin"/>
      </w:r>
      <w:r w:rsidR="00534C0F">
        <w:instrText xml:space="preserve"> ADDIN EN.CITE &lt;EndNote&gt;&lt;Cite&gt;&lt;Author&gt;APEDA&lt;/Author&gt;&lt;Year&gt;2015&lt;/Year&gt;&lt;RecNum&gt;990&lt;/RecNum&gt;&lt;DisplayText&gt;(15)&lt;/DisplayText&gt;&lt;record&gt;&lt;rec-number&gt;990&lt;/rec-number&gt;&lt;foreign-keys&gt;&lt;key app="EN" db-id="w9ezvfad45wdw0ep92uxsde6zxxezsvvtavw" timestamp="1582537245" guid="8b410eb9-364b-48eb-b9bc-56e8958165fd"&gt;990&lt;/key&gt;&lt;/foreign-keys&gt;&lt;ref-type name="Web Page"&gt;12&lt;/ref-type&gt;&lt;contributors&gt;&lt;authors&gt;&lt;author&gt;APEDA&lt;/author&gt;&lt;/authors&gt;&lt;/contributors&gt;&lt;titles&gt;&lt;title&gt;BASMATI RICE&lt;/title&gt;&lt;/titles&gt;&lt;volume&gt;2020&lt;/volume&gt;&lt;number&gt;24 February&lt;/number&gt;&lt;dates&gt;&lt;year&gt;2015&lt;/year&gt;&lt;/dates&gt;&lt;urls&gt;&lt;related-urls&gt;&lt;url&gt;http://apeda.gov.in/apedawebsite/SubHead_Products/Basmati_Rice.htm&lt;/url&gt;&lt;/related-urls&gt;&lt;/urls&gt;&lt;/record&gt;&lt;/Cite&gt;&lt;/EndNote&gt;</w:instrText>
      </w:r>
      <w:r w:rsidR="00C36132">
        <w:fldChar w:fldCharType="separate"/>
      </w:r>
      <w:r w:rsidR="00534C0F">
        <w:rPr>
          <w:noProof/>
        </w:rPr>
        <w:t>(15)</w:t>
      </w:r>
      <w:r w:rsidR="00C36132">
        <w:fldChar w:fldCharType="end"/>
      </w:r>
      <w:r>
        <w:t xml:space="preserve">. More than 44 million metric tonnes of basmati rice, with an approximate market value of $4.7 billion USD were exported in 2018 </w:t>
      </w:r>
      <w:r w:rsidR="00C36132">
        <w:fldChar w:fldCharType="begin"/>
      </w:r>
      <w:r w:rsidR="00534C0F">
        <w:instrText xml:space="preserve"> ADDIN EN.CITE &lt;EndNote&gt;&lt;Cite&gt;&lt;Author&gt;APEDA&lt;/Author&gt;&lt;Year&gt;2015&lt;/Year&gt;&lt;RecNum&gt;990&lt;/RecNum&gt;&lt;DisplayText&gt;(15)&lt;/DisplayText&gt;&lt;record&gt;&lt;rec-number&gt;990&lt;/rec-number&gt;&lt;foreign-keys&gt;&lt;key app="EN" db-id="w9ezvfad45wdw0ep92uxsde6zxxezsvvtavw" timestamp="1582537245" guid="8b410eb9-364b-48eb-b9bc-56e8958165fd"&gt;990&lt;/key&gt;&lt;/foreign-keys&gt;&lt;ref-type name="Web Page"&gt;12&lt;/ref-type&gt;&lt;contributors&gt;&lt;authors&gt;&lt;author&gt;APEDA&lt;/author&gt;&lt;/authors&gt;&lt;/contributors&gt;&lt;titles&gt;&lt;title&gt;BASMATI RICE&lt;/title&gt;&lt;/titles&gt;&lt;volume&gt;2020&lt;/volume&gt;&lt;number&gt;24 February&lt;/number&gt;&lt;dates&gt;&lt;year&gt;2015&lt;/year&gt;&lt;/dates&gt;&lt;urls&gt;&lt;related-urls&gt;&lt;url&gt;http://apeda.gov.in/apedawebsite/SubHead_Products/Basmati_Rice.htm&lt;/url&gt;&lt;/related-urls&gt;&lt;/urls&gt;&lt;/record&gt;&lt;/Cite&gt;&lt;/EndNote&gt;</w:instrText>
      </w:r>
      <w:r w:rsidR="00C36132">
        <w:fldChar w:fldCharType="separate"/>
      </w:r>
      <w:r w:rsidR="00534C0F">
        <w:rPr>
          <w:noProof/>
        </w:rPr>
        <w:t>(15)</w:t>
      </w:r>
      <w:r w:rsidR="00C36132">
        <w:fldChar w:fldCharType="end"/>
      </w:r>
      <w:r>
        <w:t xml:space="preserve">. </w:t>
      </w:r>
    </w:p>
    <w:p w14:paraId="6FBACD36" w14:textId="58BF9BE5" w:rsidR="00623D18" w:rsidRPr="002A55E3" w:rsidRDefault="00623D18" w:rsidP="00623D18">
      <w:pPr>
        <w:ind w:left="720"/>
      </w:pPr>
      <w:bookmarkStart w:id="54" w:name="_Hlk33774341"/>
      <w:r>
        <w:t xml:space="preserve">Basmati rice, prized for its unique flavor and fragrance, is vulnerable to fraudulent variety claims and substitution fraud. </w:t>
      </w:r>
      <w:r w:rsidRPr="3B5EB58C">
        <w:rPr>
          <w:rFonts w:ascii="Calibri" w:eastAsia="Calibri" w:hAnsi="Calibri" w:cs="Calibri"/>
        </w:rPr>
        <w:t xml:space="preserve">The main </w:t>
      </w:r>
      <w:r>
        <w:rPr>
          <w:rFonts w:ascii="Calibri" w:eastAsia="Calibri" w:hAnsi="Calibri" w:cs="Calibri"/>
        </w:rPr>
        <w:t>goal</w:t>
      </w:r>
      <w:r w:rsidRPr="3B5EB58C">
        <w:rPr>
          <w:rFonts w:ascii="Calibri" w:eastAsia="Calibri" w:hAnsi="Calibri" w:cs="Calibri"/>
        </w:rPr>
        <w:t xml:space="preserve"> of the Indian rice study was to develop a two-tiered method to identify and protect the more expensive Pusa 1121 and Taraori rice varieties; ensuring that they have not been substituted</w:t>
      </w:r>
      <w:bookmarkEnd w:id="54"/>
      <w:r w:rsidRPr="3B5EB58C">
        <w:rPr>
          <w:rFonts w:ascii="Calibri" w:eastAsia="Calibri" w:hAnsi="Calibri" w:cs="Calibri"/>
        </w:rPr>
        <w:t xml:space="preserve">. In total, Green Saffron Ltd provided 1399 samples representing 7 basmati varieties: Pusa 1121 </w:t>
      </w:r>
      <w:r w:rsidRPr="007C6873">
        <w:t>(n=</w:t>
      </w:r>
      <w:r w:rsidRPr="007C6873">
        <w:rPr>
          <w:rFonts w:ascii="Calibri" w:eastAsia="Calibri" w:hAnsi="Calibri" w:cs="Calibri"/>
        </w:rPr>
        <w:t xml:space="preserve"> 250</w:t>
      </w:r>
      <w:r w:rsidRPr="007C6873">
        <w:t>)</w:t>
      </w:r>
      <w:r w:rsidRPr="007C6873">
        <w:rPr>
          <w:rFonts w:ascii="Calibri" w:eastAsia="Calibri" w:hAnsi="Calibri" w:cs="Calibri"/>
        </w:rPr>
        <w:t xml:space="preserve">; Pusa 1509 </w:t>
      </w:r>
      <w:r w:rsidRPr="007C6873">
        <w:t>(n=149);</w:t>
      </w:r>
      <w:r w:rsidRPr="007C6873">
        <w:rPr>
          <w:rFonts w:ascii="Calibri" w:eastAsia="Calibri" w:hAnsi="Calibri" w:cs="Calibri"/>
        </w:rPr>
        <w:t xml:space="preserve"> Sugandha </w:t>
      </w:r>
      <w:r w:rsidRPr="007C6873">
        <w:t>(n=250);</w:t>
      </w:r>
      <w:r w:rsidRPr="007C6873">
        <w:rPr>
          <w:rFonts w:ascii="Calibri" w:eastAsia="Calibri" w:hAnsi="Calibri" w:cs="Calibri"/>
        </w:rPr>
        <w:t xml:space="preserve"> Taraori </w:t>
      </w:r>
      <w:r w:rsidRPr="007C6873">
        <w:t>(n=150);</w:t>
      </w:r>
      <w:r w:rsidRPr="007C6873">
        <w:rPr>
          <w:rFonts w:ascii="Calibri" w:eastAsia="Calibri" w:hAnsi="Calibri" w:cs="Calibri"/>
        </w:rPr>
        <w:t xml:space="preserve"> Shabnam </w:t>
      </w:r>
      <w:r w:rsidRPr="007C6873">
        <w:t>(n=250);</w:t>
      </w:r>
      <w:r w:rsidRPr="007C6873">
        <w:rPr>
          <w:rFonts w:ascii="Calibri" w:eastAsia="Calibri" w:hAnsi="Calibri" w:cs="Calibri"/>
        </w:rPr>
        <w:t xml:space="preserve"> Duplicate basmati </w:t>
      </w:r>
      <w:r w:rsidRPr="007C6873">
        <w:t xml:space="preserve">(n=200); </w:t>
      </w:r>
      <w:r w:rsidRPr="007C6873">
        <w:rPr>
          <w:rFonts w:ascii="Calibri" w:eastAsia="Calibri" w:hAnsi="Calibri" w:cs="Calibri"/>
        </w:rPr>
        <w:t xml:space="preserve">and Sharbati </w:t>
      </w:r>
      <w:r w:rsidRPr="007C6873">
        <w:t>(n=150)</w:t>
      </w:r>
      <w:r w:rsidRPr="007C6873">
        <w:rPr>
          <w:rFonts w:ascii="Calibri" w:eastAsia="Calibri" w:hAnsi="Calibri" w:cs="Calibri"/>
        </w:rPr>
        <w:t>). Pusa</w:t>
      </w:r>
      <w:r w:rsidRPr="3B5EB58C">
        <w:rPr>
          <w:rFonts w:ascii="Calibri" w:eastAsia="Calibri" w:hAnsi="Calibri" w:cs="Calibri"/>
        </w:rPr>
        <w:t xml:space="preserve"> 1509 and Sugandha are considered potential adulterants of Pusa 1121</w:t>
      </w:r>
      <w:r w:rsidR="0014749D">
        <w:rPr>
          <w:rFonts w:ascii="Calibri" w:eastAsia="Calibri" w:hAnsi="Calibri" w:cs="Calibri"/>
        </w:rPr>
        <w:t>,</w:t>
      </w:r>
      <w:r w:rsidR="00DF4EB5">
        <w:rPr>
          <w:rFonts w:ascii="Calibri" w:eastAsia="Calibri" w:hAnsi="Calibri" w:cs="Calibri"/>
        </w:rPr>
        <w:t xml:space="preserve"> </w:t>
      </w:r>
      <w:r w:rsidR="0014749D">
        <w:rPr>
          <w:rFonts w:ascii="Calibri" w:eastAsia="Calibri" w:hAnsi="Calibri" w:cs="Calibri"/>
        </w:rPr>
        <w:t xml:space="preserve">and </w:t>
      </w:r>
      <w:r w:rsidRPr="3B5EB58C">
        <w:rPr>
          <w:rFonts w:ascii="Calibri" w:eastAsia="Calibri" w:hAnsi="Calibri" w:cs="Calibri"/>
        </w:rPr>
        <w:t xml:space="preserve">Shabnam, Duplicate </w:t>
      </w:r>
      <w:r>
        <w:rPr>
          <w:rFonts w:ascii="Calibri" w:eastAsia="Calibri" w:hAnsi="Calibri" w:cs="Calibri"/>
        </w:rPr>
        <w:t>B</w:t>
      </w:r>
      <w:r w:rsidRPr="3B5EB58C">
        <w:rPr>
          <w:rFonts w:ascii="Calibri" w:eastAsia="Calibri" w:hAnsi="Calibri" w:cs="Calibri"/>
        </w:rPr>
        <w:t>asmati and Sharbati are considered potential adulterants of Taraori.</w:t>
      </w:r>
    </w:p>
    <w:p w14:paraId="6C5F7E9C" w14:textId="77777777" w:rsidR="00623D18" w:rsidRDefault="00623D18" w:rsidP="00623D18">
      <w:pPr>
        <w:pStyle w:val="Heading3"/>
      </w:pPr>
      <w:r>
        <w:t>Handheld NIR</w:t>
      </w:r>
    </w:p>
    <w:p w14:paraId="26891964" w14:textId="77777777" w:rsidR="00623D18" w:rsidRDefault="00623D18" w:rsidP="00623D18">
      <w:pPr>
        <w:ind w:left="720"/>
      </w:pPr>
      <w:r w:rsidRPr="3B5EB58C">
        <w:rPr>
          <w:rFonts w:ascii="Calibri" w:eastAsia="Calibri" w:hAnsi="Calibri" w:cs="Calibri"/>
        </w:rPr>
        <w:t xml:space="preserve">Samples were scanned using the SCiO instrument. Sample data was divided into a Reference set </w:t>
      </w:r>
      <w:r w:rsidRPr="007C6873">
        <w:rPr>
          <w:rFonts w:ascii="Calibri" w:eastAsia="Calibri" w:hAnsi="Calibri" w:cs="Calibri"/>
        </w:rPr>
        <w:t>(n= 934), to build the models, and a Validation set (n=465)</w:t>
      </w:r>
      <w:r w:rsidRPr="3B5EB58C">
        <w:rPr>
          <w:rFonts w:ascii="Calibri" w:eastAsia="Calibri" w:hAnsi="Calibri" w:cs="Calibri"/>
        </w:rPr>
        <w:t xml:space="preserve"> to test the models. Chemometric models were developed using SIMCA 15 to differentiate the varieties. </w:t>
      </w:r>
    </w:p>
    <w:p w14:paraId="749FC866" w14:textId="3600FD8D" w:rsidR="00623D18" w:rsidRDefault="00623D18" w:rsidP="00623D18">
      <w:pPr>
        <w:ind w:left="720"/>
        <w:rPr>
          <w:rFonts w:ascii="Calibri" w:eastAsia="Calibri" w:hAnsi="Calibri" w:cs="Calibri"/>
        </w:rPr>
      </w:pPr>
      <w:r>
        <w:rPr>
          <w:rFonts w:ascii="Calibri" w:eastAsia="Calibri" w:hAnsi="Calibri" w:cs="Calibri"/>
        </w:rPr>
        <w:t xml:space="preserve">Multiple pre-processing techniques were applied to spectral data before multiclass </w:t>
      </w:r>
      <w:r w:rsidRPr="4B36E594">
        <w:rPr>
          <w:rFonts w:ascii="Calibri" w:eastAsia="Calibri" w:hAnsi="Calibri" w:cs="Calibri"/>
        </w:rPr>
        <w:t xml:space="preserve">models containing </w:t>
      </w:r>
      <w:r>
        <w:rPr>
          <w:rFonts w:ascii="Calibri" w:eastAsia="Calibri" w:hAnsi="Calibri" w:cs="Calibri"/>
        </w:rPr>
        <w:t xml:space="preserve">Pusa </w:t>
      </w:r>
      <w:r w:rsidRPr="4B36E594">
        <w:rPr>
          <w:rFonts w:ascii="Calibri" w:eastAsia="Calibri" w:hAnsi="Calibri" w:cs="Calibri"/>
        </w:rPr>
        <w:t>1121 and its adulterants</w:t>
      </w:r>
      <w:r>
        <w:rPr>
          <w:rFonts w:ascii="Calibri" w:eastAsia="Calibri" w:hAnsi="Calibri" w:cs="Calibri"/>
        </w:rPr>
        <w:t xml:space="preserve"> were built alongside m</w:t>
      </w:r>
      <w:r w:rsidRPr="4B36E594">
        <w:rPr>
          <w:rFonts w:ascii="Calibri" w:eastAsia="Calibri" w:hAnsi="Calibri" w:cs="Calibri"/>
        </w:rPr>
        <w:t>odels</w:t>
      </w:r>
      <w:r>
        <w:rPr>
          <w:rFonts w:ascii="Calibri" w:eastAsia="Calibri" w:hAnsi="Calibri" w:cs="Calibri"/>
        </w:rPr>
        <w:t xml:space="preserve"> for </w:t>
      </w:r>
      <w:r w:rsidRPr="4B36E594">
        <w:rPr>
          <w:rFonts w:ascii="Calibri" w:eastAsia="Calibri" w:hAnsi="Calibri" w:cs="Calibri"/>
        </w:rPr>
        <w:t xml:space="preserve">Taraori and its adulterants. </w:t>
      </w:r>
      <w:r>
        <w:rPr>
          <w:rFonts w:ascii="Calibri" w:eastAsia="Calibri" w:hAnsi="Calibri" w:cs="Calibri"/>
        </w:rPr>
        <w:t xml:space="preserve">In total, </w:t>
      </w:r>
      <w:r w:rsidRPr="007C6873">
        <w:rPr>
          <w:rFonts w:ascii="Calibri" w:eastAsia="Calibri" w:hAnsi="Calibri" w:cs="Calibri"/>
        </w:rPr>
        <w:t>more than 18 multiclass</w:t>
      </w:r>
      <w:r>
        <w:rPr>
          <w:rFonts w:ascii="Calibri" w:eastAsia="Calibri" w:hAnsi="Calibri" w:cs="Calibri"/>
        </w:rPr>
        <w:t xml:space="preserve"> models were generated and tested using the </w:t>
      </w:r>
      <w:r w:rsidR="0084663A">
        <w:rPr>
          <w:rFonts w:ascii="Calibri" w:eastAsia="Calibri" w:hAnsi="Calibri" w:cs="Calibri"/>
        </w:rPr>
        <w:t>V</w:t>
      </w:r>
      <w:r>
        <w:rPr>
          <w:rFonts w:ascii="Calibri" w:eastAsia="Calibri" w:hAnsi="Calibri" w:cs="Calibri"/>
        </w:rPr>
        <w:t xml:space="preserve">alidation set. </w:t>
      </w:r>
      <w:r w:rsidR="00F359E4">
        <w:rPr>
          <w:rFonts w:ascii="Calibri" w:eastAsia="Calibri" w:hAnsi="Calibri" w:cs="Calibri"/>
        </w:rPr>
        <w:t xml:space="preserve">Spectral data that had undergone </w:t>
      </w:r>
      <w:r w:rsidR="00F359E4" w:rsidRPr="4B36E594">
        <w:rPr>
          <w:rFonts w:ascii="Calibri" w:eastAsia="Calibri" w:hAnsi="Calibri" w:cs="Calibri"/>
        </w:rPr>
        <w:t xml:space="preserve">Standard Normal Variate (SNV), </w:t>
      </w:r>
      <w:r w:rsidR="00F359E4">
        <w:rPr>
          <w:rFonts w:ascii="Calibri" w:eastAsia="Calibri" w:hAnsi="Calibri" w:cs="Calibri"/>
        </w:rPr>
        <w:t>f</w:t>
      </w:r>
      <w:r w:rsidR="00F359E4" w:rsidRPr="4B36E594">
        <w:rPr>
          <w:rFonts w:ascii="Calibri" w:eastAsia="Calibri" w:hAnsi="Calibri" w:cs="Calibri"/>
        </w:rPr>
        <w:t>irst derivative and Savitzky-Golay (SG)</w:t>
      </w:r>
      <w:r w:rsidR="00F359E4">
        <w:rPr>
          <w:rFonts w:ascii="Calibri" w:eastAsia="Calibri" w:hAnsi="Calibri" w:cs="Calibri"/>
        </w:rPr>
        <w:t xml:space="preserve"> smoothing</w:t>
      </w:r>
      <w:r w:rsidR="00F359E4" w:rsidRPr="4B36E594">
        <w:rPr>
          <w:rFonts w:ascii="Calibri" w:eastAsia="Calibri" w:hAnsi="Calibri" w:cs="Calibri"/>
        </w:rPr>
        <w:t xml:space="preserve"> pre-processing </w:t>
      </w:r>
      <w:r w:rsidR="00F359E4">
        <w:rPr>
          <w:rFonts w:ascii="Calibri" w:eastAsia="Calibri" w:hAnsi="Calibri" w:cs="Calibri"/>
        </w:rPr>
        <w:t xml:space="preserve">followed by model building using Orthogonal Partial Least Squares-Discriminant Analysis (OPLS-DA) </w:t>
      </w:r>
      <w:r w:rsidR="00F359E4" w:rsidRPr="4B36E594">
        <w:rPr>
          <w:rFonts w:ascii="Calibri" w:eastAsia="Calibri" w:hAnsi="Calibri" w:cs="Calibri"/>
        </w:rPr>
        <w:t xml:space="preserve">were found to produce the best </w:t>
      </w:r>
      <w:r w:rsidR="00F359E4">
        <w:rPr>
          <w:rFonts w:ascii="Calibri" w:eastAsia="Calibri" w:hAnsi="Calibri" w:cs="Calibri"/>
        </w:rPr>
        <w:t>multi-</w:t>
      </w:r>
      <w:r w:rsidR="00F359E4">
        <w:rPr>
          <w:rFonts w:ascii="Calibri" w:eastAsia="Calibri" w:hAnsi="Calibri" w:cs="Calibri"/>
        </w:rPr>
        <w:lastRenderedPageBreak/>
        <w:t xml:space="preserve">class </w:t>
      </w:r>
      <w:r w:rsidR="00F359E4" w:rsidRPr="4B36E594">
        <w:rPr>
          <w:rFonts w:ascii="Calibri" w:eastAsia="Calibri" w:hAnsi="Calibri" w:cs="Calibri"/>
        </w:rPr>
        <w:t>models</w:t>
      </w:r>
      <w:r w:rsidR="00F359E4">
        <w:rPr>
          <w:rFonts w:ascii="Calibri" w:eastAsia="Calibri" w:hAnsi="Calibri" w:cs="Calibri"/>
        </w:rPr>
        <w:t xml:space="preserve"> in terms of predicted results for the Validation. </w:t>
      </w:r>
      <w:r>
        <w:rPr>
          <w:rFonts w:ascii="Calibri" w:eastAsia="Calibri" w:hAnsi="Calibri" w:cs="Calibri"/>
        </w:rPr>
        <w:t xml:space="preserve">The best </w:t>
      </w:r>
      <w:r w:rsidR="00AF127D">
        <w:rPr>
          <w:rFonts w:ascii="Calibri" w:eastAsia="Calibri" w:hAnsi="Calibri" w:cs="Calibri"/>
        </w:rPr>
        <w:t xml:space="preserve">multiclass </w:t>
      </w:r>
      <w:r>
        <w:rPr>
          <w:rFonts w:ascii="Calibri" w:eastAsia="Calibri" w:hAnsi="Calibri" w:cs="Calibri"/>
        </w:rPr>
        <w:t>models for Pusa 1121 and Taraori</w:t>
      </w:r>
      <w:r w:rsidR="0084663A">
        <w:rPr>
          <w:rFonts w:ascii="Calibri" w:eastAsia="Calibri" w:hAnsi="Calibri" w:cs="Calibri"/>
        </w:rPr>
        <w:t>, based on the number of correctly identified samples in the Validation set,</w:t>
      </w:r>
      <w:r>
        <w:rPr>
          <w:rFonts w:ascii="Calibri" w:eastAsia="Calibri" w:hAnsi="Calibri" w:cs="Calibri"/>
        </w:rPr>
        <w:t xml:space="preserve"> are presented in </w:t>
      </w:r>
      <w:r w:rsidRPr="3B5EB58C">
        <w:fldChar w:fldCharType="begin"/>
      </w:r>
      <w:r>
        <w:rPr>
          <w:rFonts w:ascii="Calibri" w:eastAsia="Calibri" w:hAnsi="Calibri" w:cs="Calibri"/>
        </w:rPr>
        <w:instrText xml:space="preserve"> REF _Ref31098933 \h </w:instrText>
      </w:r>
      <w:r w:rsidRPr="3B5EB58C">
        <w:rPr>
          <w:rFonts w:ascii="Calibri" w:eastAsia="Calibri" w:hAnsi="Calibri" w:cs="Calibri"/>
        </w:rPr>
        <w:fldChar w:fldCharType="separate"/>
      </w:r>
      <w:r w:rsidR="00BD599C">
        <w:t xml:space="preserve">Figure </w:t>
      </w:r>
      <w:r w:rsidR="00BD599C">
        <w:rPr>
          <w:noProof/>
        </w:rPr>
        <w:t>1</w:t>
      </w:r>
      <w:r w:rsidRPr="3B5EB58C">
        <w:fldChar w:fldCharType="end"/>
      </w:r>
      <w:r>
        <w:rPr>
          <w:rFonts w:ascii="Calibri" w:eastAsia="Calibri" w:hAnsi="Calibri" w:cs="Calibri"/>
        </w:rPr>
        <w:t xml:space="preserve">a and </w:t>
      </w:r>
      <w:r w:rsidRPr="3B5EB58C">
        <w:fldChar w:fldCharType="begin"/>
      </w:r>
      <w:r>
        <w:rPr>
          <w:rFonts w:ascii="Calibri" w:eastAsia="Calibri" w:hAnsi="Calibri" w:cs="Calibri"/>
        </w:rPr>
        <w:instrText xml:space="preserve"> REF _Ref31098933 \h </w:instrText>
      </w:r>
      <w:r w:rsidRPr="3B5EB58C">
        <w:rPr>
          <w:rFonts w:ascii="Calibri" w:eastAsia="Calibri" w:hAnsi="Calibri" w:cs="Calibri"/>
        </w:rPr>
        <w:fldChar w:fldCharType="separate"/>
      </w:r>
      <w:r w:rsidR="00BD599C">
        <w:t xml:space="preserve">Figure </w:t>
      </w:r>
      <w:r w:rsidR="00BD599C">
        <w:rPr>
          <w:noProof/>
        </w:rPr>
        <w:t>1</w:t>
      </w:r>
      <w:r w:rsidRPr="3B5EB58C">
        <w:fldChar w:fldCharType="end"/>
      </w:r>
      <w:r>
        <w:rPr>
          <w:rFonts w:ascii="Calibri" w:eastAsia="Calibri" w:hAnsi="Calibri" w:cs="Calibri"/>
        </w:rPr>
        <w:t>b respectively.</w:t>
      </w:r>
      <w:r w:rsidR="00F359E4">
        <w:rPr>
          <w:rFonts w:ascii="Calibri" w:eastAsia="Calibri" w:hAnsi="Calibri" w:cs="Calibri"/>
        </w:rPr>
        <w:t xml:space="preserve"> It is important to note that these figures are a two-dimensional representation of a </w:t>
      </w:r>
      <w:r w:rsidR="003058CA">
        <w:rPr>
          <w:rFonts w:ascii="Calibri" w:eastAsia="Calibri" w:hAnsi="Calibri" w:cs="Calibri"/>
        </w:rPr>
        <w:t>three-dimensional</w:t>
      </w:r>
      <w:r w:rsidR="00F359E4">
        <w:rPr>
          <w:rFonts w:ascii="Calibri" w:eastAsia="Calibri" w:hAnsi="Calibri" w:cs="Calibri"/>
        </w:rPr>
        <w:t xml:space="preserve"> model. There appears to be overlap between </w:t>
      </w:r>
      <w:r w:rsidR="003933F1">
        <w:rPr>
          <w:rFonts w:ascii="Calibri" w:eastAsia="Calibri" w:hAnsi="Calibri" w:cs="Calibri"/>
        </w:rPr>
        <w:t>P</w:t>
      </w:r>
      <w:r w:rsidR="00F359E4">
        <w:rPr>
          <w:rFonts w:ascii="Calibri" w:eastAsia="Calibri" w:hAnsi="Calibri" w:cs="Calibri"/>
        </w:rPr>
        <w:t xml:space="preserve">usa 1509 and Sugandha in </w:t>
      </w:r>
      <w:r w:rsidR="00F359E4">
        <w:rPr>
          <w:rFonts w:ascii="Calibri" w:eastAsia="Calibri" w:hAnsi="Calibri" w:cs="Calibri"/>
        </w:rPr>
        <w:fldChar w:fldCharType="begin"/>
      </w:r>
      <w:r w:rsidR="00F359E4">
        <w:rPr>
          <w:rFonts w:ascii="Calibri" w:eastAsia="Calibri" w:hAnsi="Calibri" w:cs="Calibri"/>
        </w:rPr>
        <w:instrText xml:space="preserve"> REF _Ref31098933 \h </w:instrText>
      </w:r>
      <w:r w:rsidR="00F359E4">
        <w:rPr>
          <w:rFonts w:ascii="Calibri" w:eastAsia="Calibri" w:hAnsi="Calibri" w:cs="Calibri"/>
        </w:rPr>
      </w:r>
      <w:r w:rsidR="00F359E4">
        <w:rPr>
          <w:rFonts w:ascii="Calibri" w:eastAsia="Calibri" w:hAnsi="Calibri" w:cs="Calibri"/>
        </w:rPr>
        <w:fldChar w:fldCharType="separate"/>
      </w:r>
      <w:r w:rsidR="00F359E4">
        <w:t xml:space="preserve">Figure </w:t>
      </w:r>
      <w:r w:rsidR="00F359E4">
        <w:rPr>
          <w:noProof/>
        </w:rPr>
        <w:t>1</w:t>
      </w:r>
      <w:r w:rsidR="00F359E4">
        <w:rPr>
          <w:rFonts w:ascii="Calibri" w:eastAsia="Calibri" w:hAnsi="Calibri" w:cs="Calibri"/>
        </w:rPr>
        <w:fldChar w:fldCharType="end"/>
      </w:r>
      <w:r w:rsidR="00F359E4">
        <w:rPr>
          <w:rFonts w:ascii="Calibri" w:eastAsia="Calibri" w:hAnsi="Calibri" w:cs="Calibri"/>
        </w:rPr>
        <w:t>a. However</w:t>
      </w:r>
      <w:r w:rsidR="003933F1">
        <w:rPr>
          <w:rFonts w:ascii="Calibri" w:eastAsia="Calibri" w:hAnsi="Calibri" w:cs="Calibri"/>
        </w:rPr>
        <w:t>,</w:t>
      </w:r>
      <w:r w:rsidR="00F359E4">
        <w:rPr>
          <w:rFonts w:ascii="Calibri" w:eastAsia="Calibri" w:hAnsi="Calibri" w:cs="Calibri"/>
        </w:rPr>
        <w:t xml:space="preserve"> this </w:t>
      </w:r>
      <w:r w:rsidR="003933F1">
        <w:rPr>
          <w:rFonts w:ascii="Calibri" w:eastAsia="Calibri" w:hAnsi="Calibri" w:cs="Calibri"/>
        </w:rPr>
        <w:t xml:space="preserve">overlap is </w:t>
      </w:r>
      <w:r w:rsidR="00F359E4">
        <w:rPr>
          <w:rFonts w:ascii="Calibri" w:eastAsia="Calibri" w:hAnsi="Calibri" w:cs="Calibri"/>
        </w:rPr>
        <w:t xml:space="preserve">lessened when the z-axis is </w:t>
      </w:r>
      <w:r w:rsidR="003933F1">
        <w:rPr>
          <w:rFonts w:ascii="Calibri" w:eastAsia="Calibri" w:hAnsi="Calibri" w:cs="Calibri"/>
        </w:rPr>
        <w:t>considered</w:t>
      </w:r>
      <w:r w:rsidR="00F359E4">
        <w:rPr>
          <w:rFonts w:ascii="Calibri" w:eastAsia="Calibri" w:hAnsi="Calibri" w:cs="Calibri"/>
        </w:rPr>
        <w:t>. Furthermore</w:t>
      </w:r>
      <w:r w:rsidR="003933F1">
        <w:rPr>
          <w:rFonts w:ascii="Calibri" w:eastAsia="Calibri" w:hAnsi="Calibri" w:cs="Calibri"/>
        </w:rPr>
        <w:t>,</w:t>
      </w:r>
      <w:r w:rsidR="00F359E4">
        <w:rPr>
          <w:rFonts w:ascii="Calibri" w:eastAsia="Calibri" w:hAnsi="Calibri" w:cs="Calibri"/>
        </w:rPr>
        <w:t xml:space="preserve"> any potential overlap</w:t>
      </w:r>
      <w:r w:rsidR="003933F1">
        <w:rPr>
          <w:rFonts w:ascii="Calibri" w:eastAsia="Calibri" w:hAnsi="Calibri" w:cs="Calibri"/>
        </w:rPr>
        <w:t xml:space="preserve"> between the two adulterants has no impact on correctly identifying Pusa 1121 as that cluster is well separated from the others. When running the Validation set, n</w:t>
      </w:r>
      <w:r w:rsidRPr="4B36E594">
        <w:rPr>
          <w:rFonts w:ascii="Calibri" w:eastAsia="Calibri" w:hAnsi="Calibri" w:cs="Calibri"/>
        </w:rPr>
        <w:t xml:space="preserve">one of the adulterants were misclassified as </w:t>
      </w:r>
      <w:r>
        <w:rPr>
          <w:rFonts w:ascii="Calibri" w:eastAsia="Calibri" w:hAnsi="Calibri" w:cs="Calibri"/>
        </w:rPr>
        <w:t xml:space="preserve">Pusa </w:t>
      </w:r>
      <w:r w:rsidRPr="4B36E594">
        <w:rPr>
          <w:rFonts w:ascii="Calibri" w:eastAsia="Calibri" w:hAnsi="Calibri" w:cs="Calibri"/>
        </w:rPr>
        <w:t>1121 and only 2</w:t>
      </w:r>
      <w:r w:rsidR="00AF127D">
        <w:rPr>
          <w:rFonts w:ascii="Calibri" w:eastAsia="Calibri" w:hAnsi="Calibri" w:cs="Calibri"/>
        </w:rPr>
        <w:t xml:space="preserve"> (both Sharbati)</w:t>
      </w:r>
      <w:r w:rsidRPr="4B36E594">
        <w:rPr>
          <w:rFonts w:ascii="Calibri" w:eastAsia="Calibri" w:hAnsi="Calibri" w:cs="Calibri"/>
        </w:rPr>
        <w:t xml:space="preserve"> out </w:t>
      </w:r>
      <w:r w:rsidR="00AF127D">
        <w:rPr>
          <w:rFonts w:ascii="Calibri" w:eastAsia="Calibri" w:hAnsi="Calibri" w:cs="Calibri"/>
        </w:rPr>
        <w:t>200</w:t>
      </w:r>
      <w:r w:rsidRPr="4B36E594">
        <w:rPr>
          <w:rFonts w:ascii="Calibri" w:eastAsia="Calibri" w:hAnsi="Calibri" w:cs="Calibri"/>
        </w:rPr>
        <w:t xml:space="preserve"> </w:t>
      </w:r>
      <w:r w:rsidR="00AF127D">
        <w:rPr>
          <w:rFonts w:ascii="Calibri" w:eastAsia="Calibri" w:hAnsi="Calibri" w:cs="Calibri"/>
        </w:rPr>
        <w:t xml:space="preserve">non-Taraori </w:t>
      </w:r>
      <w:r w:rsidRPr="4B36E594">
        <w:rPr>
          <w:rFonts w:ascii="Calibri" w:eastAsia="Calibri" w:hAnsi="Calibri" w:cs="Calibri"/>
        </w:rPr>
        <w:t>samples were misclassified as Taraori</w:t>
      </w:r>
      <w:r>
        <w:rPr>
          <w:rFonts w:ascii="Calibri" w:eastAsia="Calibri" w:hAnsi="Calibri" w:cs="Calibri"/>
        </w:rPr>
        <w:t>. P</w:t>
      </w:r>
      <w:r w:rsidRPr="4B36E594">
        <w:rPr>
          <w:rFonts w:ascii="Calibri" w:eastAsia="Calibri" w:hAnsi="Calibri" w:cs="Calibri"/>
        </w:rPr>
        <w:t>erformance improved when binary models</w:t>
      </w:r>
      <w:r>
        <w:rPr>
          <w:rFonts w:ascii="Calibri" w:eastAsia="Calibri" w:hAnsi="Calibri" w:cs="Calibri"/>
        </w:rPr>
        <w:t xml:space="preserve"> were used eg Pusa 1121 vrs adulterants and Taraori vrs adulterants</w:t>
      </w:r>
      <w:r w:rsidR="00AF127D">
        <w:rPr>
          <w:rFonts w:ascii="Calibri" w:eastAsia="Calibri" w:hAnsi="Calibri" w:cs="Calibri"/>
        </w:rPr>
        <w:t xml:space="preserve"> where t</w:t>
      </w:r>
      <w:r>
        <w:rPr>
          <w:rFonts w:ascii="Calibri" w:eastAsia="Calibri" w:hAnsi="Calibri" w:cs="Calibri"/>
        </w:rPr>
        <w:t xml:space="preserve">here </w:t>
      </w:r>
      <w:r w:rsidRPr="4B36E594">
        <w:rPr>
          <w:rFonts w:ascii="Calibri" w:eastAsia="Calibri" w:hAnsi="Calibri" w:cs="Calibri"/>
        </w:rPr>
        <w:t>was no misclassification of the adulterants when the binary models were tested</w:t>
      </w:r>
      <w:r w:rsidR="003933F1">
        <w:rPr>
          <w:rFonts w:ascii="Calibri" w:eastAsia="Calibri" w:hAnsi="Calibri" w:cs="Calibri"/>
        </w:rPr>
        <w:t xml:space="preserve"> with the Validation set</w:t>
      </w:r>
      <w:r w:rsidRPr="4B36E594">
        <w:rPr>
          <w:rFonts w:ascii="Calibri" w:eastAsia="Calibri" w:hAnsi="Calibri" w:cs="Calibri"/>
        </w:rPr>
        <w:t>.</w:t>
      </w:r>
    </w:p>
    <w:p w14:paraId="30D7DE4D" w14:textId="49CC86FE" w:rsidR="00623D18" w:rsidRPr="007A2A82" w:rsidRDefault="00623D18" w:rsidP="00623D18">
      <w:pPr>
        <w:ind w:left="720"/>
        <w:rPr>
          <w:rFonts w:ascii="Calibri" w:eastAsia="Calibri" w:hAnsi="Calibri" w:cs="Calibri"/>
        </w:rPr>
      </w:pPr>
      <w:r w:rsidRPr="4B36E594">
        <w:rPr>
          <w:rFonts w:ascii="Calibri" w:eastAsia="Calibri" w:hAnsi="Calibri" w:cs="Calibri"/>
        </w:rPr>
        <w:t xml:space="preserve">This demonstrates that </w:t>
      </w:r>
      <w:r>
        <w:rPr>
          <w:rFonts w:ascii="Calibri" w:eastAsia="Calibri" w:hAnsi="Calibri" w:cs="Calibri"/>
        </w:rPr>
        <w:t xml:space="preserve">both </w:t>
      </w:r>
      <w:r w:rsidRPr="4B36E594">
        <w:rPr>
          <w:rFonts w:ascii="Calibri" w:eastAsia="Calibri" w:hAnsi="Calibri" w:cs="Calibri"/>
        </w:rPr>
        <w:t xml:space="preserve">multiclass </w:t>
      </w:r>
      <w:r>
        <w:rPr>
          <w:rFonts w:ascii="Calibri" w:eastAsia="Calibri" w:hAnsi="Calibri" w:cs="Calibri"/>
        </w:rPr>
        <w:t xml:space="preserve">and binary </w:t>
      </w:r>
      <w:r w:rsidRPr="4B36E594">
        <w:rPr>
          <w:rFonts w:ascii="Calibri" w:eastAsia="Calibri" w:hAnsi="Calibri" w:cs="Calibri"/>
        </w:rPr>
        <w:t>model</w:t>
      </w:r>
      <w:r>
        <w:rPr>
          <w:rFonts w:ascii="Calibri" w:eastAsia="Calibri" w:hAnsi="Calibri" w:cs="Calibri"/>
        </w:rPr>
        <w:t>s</w:t>
      </w:r>
      <w:r w:rsidRPr="4B36E594">
        <w:rPr>
          <w:rFonts w:ascii="Calibri" w:eastAsia="Calibri" w:hAnsi="Calibri" w:cs="Calibri"/>
        </w:rPr>
        <w:t xml:space="preserve"> can be used</w:t>
      </w:r>
      <w:r w:rsidR="00DF4EB5">
        <w:rPr>
          <w:rFonts w:ascii="Calibri" w:eastAsia="Calibri" w:hAnsi="Calibri" w:cs="Calibri"/>
        </w:rPr>
        <w:t>,</w:t>
      </w:r>
      <w:r w:rsidRPr="4B36E594">
        <w:rPr>
          <w:rFonts w:ascii="Calibri" w:eastAsia="Calibri" w:hAnsi="Calibri" w:cs="Calibri"/>
        </w:rPr>
        <w:t xml:space="preserve"> </w:t>
      </w:r>
      <w:r w:rsidR="00DF4EB5">
        <w:rPr>
          <w:rFonts w:ascii="Calibri" w:eastAsia="Calibri" w:hAnsi="Calibri" w:cs="Calibri"/>
        </w:rPr>
        <w:t xml:space="preserve">with reasonable accuracy, </w:t>
      </w:r>
      <w:r w:rsidRPr="4B36E594">
        <w:rPr>
          <w:rFonts w:ascii="Calibri" w:eastAsia="Calibri" w:hAnsi="Calibri" w:cs="Calibri"/>
        </w:rPr>
        <w:t xml:space="preserve">to </w:t>
      </w:r>
      <w:r>
        <w:rPr>
          <w:rFonts w:ascii="Calibri" w:eastAsia="Calibri" w:hAnsi="Calibri" w:cs="Calibri"/>
        </w:rPr>
        <w:t>rapidly screen for adulteration in the field, allowing for suspect samples to be returned to the lab for tier-two testing.</w:t>
      </w:r>
      <w:r w:rsidR="003933F1">
        <w:rPr>
          <w:rFonts w:ascii="Calibri" w:eastAsia="Calibri" w:hAnsi="Calibri" w:cs="Calibri"/>
        </w:rPr>
        <w:t xml:space="preserve"> In this instance, there are strengths and limitations when using either binary or multiclass models. The binary models clearly identify authentic Pusa 1121 and Taraori </w:t>
      </w:r>
      <w:r w:rsidR="00644E35">
        <w:rPr>
          <w:rFonts w:ascii="Calibri" w:eastAsia="Calibri" w:hAnsi="Calibri" w:cs="Calibri"/>
        </w:rPr>
        <w:t>rice from their adulterants,</w:t>
      </w:r>
      <w:r w:rsidR="003933F1">
        <w:rPr>
          <w:rFonts w:ascii="Calibri" w:eastAsia="Calibri" w:hAnsi="Calibri" w:cs="Calibri"/>
        </w:rPr>
        <w:t xml:space="preserve"> but </w:t>
      </w:r>
      <w:r w:rsidR="00A06697">
        <w:rPr>
          <w:rFonts w:ascii="Calibri" w:eastAsia="Calibri" w:hAnsi="Calibri" w:cs="Calibri"/>
        </w:rPr>
        <w:t xml:space="preserve">in an adulterated sample, </w:t>
      </w:r>
      <w:r w:rsidR="003933F1">
        <w:rPr>
          <w:rFonts w:ascii="Calibri" w:eastAsia="Calibri" w:hAnsi="Calibri" w:cs="Calibri"/>
        </w:rPr>
        <w:t xml:space="preserve">they will not reveal </w:t>
      </w:r>
      <w:r w:rsidR="00644E35">
        <w:rPr>
          <w:rFonts w:ascii="Calibri" w:eastAsia="Calibri" w:hAnsi="Calibri" w:cs="Calibri"/>
        </w:rPr>
        <w:t xml:space="preserve">the nature of the </w:t>
      </w:r>
      <w:r w:rsidR="003933F1">
        <w:rPr>
          <w:rFonts w:ascii="Calibri" w:eastAsia="Calibri" w:hAnsi="Calibri" w:cs="Calibri"/>
        </w:rPr>
        <w:t xml:space="preserve">adulterant. Multiclass models </w:t>
      </w:r>
      <w:r w:rsidR="00644E35">
        <w:rPr>
          <w:rFonts w:ascii="Calibri" w:eastAsia="Calibri" w:hAnsi="Calibri" w:cs="Calibri"/>
        </w:rPr>
        <w:t>will identify the adulterant</w:t>
      </w:r>
      <w:r w:rsidR="00DF4EB5">
        <w:rPr>
          <w:rFonts w:ascii="Calibri" w:eastAsia="Calibri" w:hAnsi="Calibri" w:cs="Calibri"/>
        </w:rPr>
        <w:t>.</w:t>
      </w:r>
      <w:r w:rsidR="00644E35">
        <w:rPr>
          <w:rFonts w:ascii="Calibri" w:eastAsia="Calibri" w:hAnsi="Calibri" w:cs="Calibri"/>
        </w:rPr>
        <w:t xml:space="preserve"> </w:t>
      </w:r>
      <w:r w:rsidR="00DF4EB5">
        <w:rPr>
          <w:rFonts w:ascii="Calibri" w:eastAsia="Calibri" w:hAnsi="Calibri" w:cs="Calibri"/>
        </w:rPr>
        <w:t>H</w:t>
      </w:r>
      <w:r w:rsidR="00644E35">
        <w:rPr>
          <w:rFonts w:ascii="Calibri" w:eastAsia="Calibri" w:hAnsi="Calibri" w:cs="Calibri"/>
        </w:rPr>
        <w:t xml:space="preserve">owever, clusters may be closer together, or even overlap, as the OPLS-DA algorithm works to separate multiple clusters from each other. Ultimately the choice of model used will be determined by the </w:t>
      </w:r>
      <w:r w:rsidR="00DF4EB5">
        <w:rPr>
          <w:rFonts w:ascii="Calibri" w:eastAsia="Calibri" w:hAnsi="Calibri" w:cs="Calibri"/>
        </w:rPr>
        <w:t>e</w:t>
      </w:r>
      <w:r w:rsidR="00644E35">
        <w:rPr>
          <w:rFonts w:ascii="Calibri" w:eastAsia="Calibri" w:hAnsi="Calibri" w:cs="Calibri"/>
        </w:rPr>
        <w:t>nd-</w:t>
      </w:r>
      <w:r w:rsidR="00DF4EB5">
        <w:rPr>
          <w:rFonts w:ascii="Calibri" w:eastAsia="Calibri" w:hAnsi="Calibri" w:cs="Calibri"/>
        </w:rPr>
        <w:t>u</w:t>
      </w:r>
      <w:r w:rsidR="00644E35">
        <w:rPr>
          <w:rFonts w:ascii="Calibri" w:eastAsia="Calibri" w:hAnsi="Calibri" w:cs="Calibri"/>
        </w:rPr>
        <w:t xml:space="preserve">ser. </w:t>
      </w:r>
      <w:r w:rsidR="00DF4EB5">
        <w:rPr>
          <w:rFonts w:ascii="Calibri" w:eastAsia="Calibri" w:hAnsi="Calibri" w:cs="Calibri"/>
        </w:rPr>
        <w:t xml:space="preserve">The end-user must determine if identifying samples as authentic </w:t>
      </w:r>
      <w:r w:rsidR="00644E35">
        <w:rPr>
          <w:rFonts w:ascii="Calibri" w:eastAsia="Calibri" w:hAnsi="Calibri" w:cs="Calibri"/>
        </w:rPr>
        <w:t>(binary model)</w:t>
      </w:r>
      <w:r w:rsidR="00DF4EB5">
        <w:rPr>
          <w:rFonts w:ascii="Calibri" w:eastAsia="Calibri" w:hAnsi="Calibri" w:cs="Calibri"/>
        </w:rPr>
        <w:t xml:space="preserve"> is sufficient </w:t>
      </w:r>
      <w:r w:rsidR="00644E35">
        <w:rPr>
          <w:rFonts w:ascii="Calibri" w:eastAsia="Calibri" w:hAnsi="Calibri" w:cs="Calibri"/>
        </w:rPr>
        <w:t xml:space="preserve">or </w:t>
      </w:r>
      <w:r w:rsidR="00DF4EB5">
        <w:rPr>
          <w:rFonts w:ascii="Calibri" w:eastAsia="Calibri" w:hAnsi="Calibri" w:cs="Calibri"/>
        </w:rPr>
        <w:t xml:space="preserve">if </w:t>
      </w:r>
      <w:r w:rsidR="00644E35">
        <w:rPr>
          <w:rFonts w:ascii="Calibri" w:eastAsia="Calibri" w:hAnsi="Calibri" w:cs="Calibri"/>
        </w:rPr>
        <w:t>identify</w:t>
      </w:r>
      <w:r w:rsidR="00DF4EB5">
        <w:rPr>
          <w:rFonts w:ascii="Calibri" w:eastAsia="Calibri" w:hAnsi="Calibri" w:cs="Calibri"/>
        </w:rPr>
        <w:t xml:space="preserve">ing </w:t>
      </w:r>
      <w:r w:rsidR="00644E35">
        <w:rPr>
          <w:rFonts w:ascii="Calibri" w:eastAsia="Calibri" w:hAnsi="Calibri" w:cs="Calibri"/>
        </w:rPr>
        <w:t>the adulterant</w:t>
      </w:r>
      <w:r w:rsidR="00DF4EB5">
        <w:rPr>
          <w:rFonts w:ascii="Calibri" w:eastAsia="Calibri" w:hAnsi="Calibri" w:cs="Calibri"/>
        </w:rPr>
        <w:t>(s)</w:t>
      </w:r>
      <w:r w:rsidR="00644E35">
        <w:rPr>
          <w:rFonts w:ascii="Calibri" w:eastAsia="Calibri" w:hAnsi="Calibri" w:cs="Calibri"/>
        </w:rPr>
        <w:t xml:space="preserve"> (multiclass model)</w:t>
      </w:r>
      <w:r w:rsidR="00DF4EB5">
        <w:rPr>
          <w:rFonts w:ascii="Calibri" w:eastAsia="Calibri" w:hAnsi="Calibri" w:cs="Calibri"/>
        </w:rPr>
        <w:t xml:space="preserve"> will also be required.</w:t>
      </w:r>
    </w:p>
    <w:p w14:paraId="490B4C33" w14:textId="77777777" w:rsidR="00623D18" w:rsidRDefault="00623D18" w:rsidP="00623D18">
      <w:pPr>
        <w:pStyle w:val="Heading3"/>
      </w:pPr>
      <w:r w:rsidRPr="05A8F8BB">
        <w:t xml:space="preserve">GC-MS Indian </w:t>
      </w:r>
      <w:r>
        <w:t>r</w:t>
      </w:r>
      <w:r w:rsidRPr="05A8F8BB">
        <w:t xml:space="preserve">ice </w:t>
      </w:r>
      <w:r>
        <w:t>s</w:t>
      </w:r>
      <w:r w:rsidRPr="05A8F8BB">
        <w:t xml:space="preserve">amples </w:t>
      </w:r>
    </w:p>
    <w:p w14:paraId="50DC9984" w14:textId="659A69F0" w:rsidR="000C07A9" w:rsidRPr="00126D5A" w:rsidRDefault="00FF64B1" w:rsidP="000C07A9">
      <w:pPr>
        <w:ind w:left="720"/>
      </w:pPr>
      <w:r w:rsidRPr="00C9669A">
        <w:rPr>
          <w:color w:val="000000" w:themeColor="text1"/>
        </w:rPr>
        <w:t>Volatile Organic Compound</w:t>
      </w:r>
      <w:r>
        <w:rPr>
          <w:color w:val="000000" w:themeColor="text1"/>
        </w:rPr>
        <w:t>s</w:t>
      </w:r>
      <w:r w:rsidRPr="00C9669A">
        <w:rPr>
          <w:color w:val="000000" w:themeColor="text1"/>
        </w:rPr>
        <w:t xml:space="preserve"> </w:t>
      </w:r>
      <w:r>
        <w:rPr>
          <w:color w:val="000000" w:themeColor="text1"/>
        </w:rPr>
        <w:t>(</w:t>
      </w:r>
      <w:r w:rsidR="000C07A9" w:rsidRPr="00126D5A">
        <w:rPr>
          <w:color w:val="000000" w:themeColor="text1"/>
        </w:rPr>
        <w:t>VOC</w:t>
      </w:r>
      <w:r w:rsidR="00AC18E0">
        <w:rPr>
          <w:color w:val="000000" w:themeColor="text1"/>
        </w:rPr>
        <w:t>s</w:t>
      </w:r>
      <w:r>
        <w:rPr>
          <w:color w:val="000000" w:themeColor="text1"/>
        </w:rPr>
        <w:t>)</w:t>
      </w:r>
      <w:r w:rsidR="000C07A9" w:rsidRPr="00126D5A">
        <w:rPr>
          <w:color w:val="000000" w:themeColor="text1"/>
        </w:rPr>
        <w:t xml:space="preserve"> are often treated as an important component in the assessment of rice quality due to the </w:t>
      </w:r>
      <w:r w:rsidR="00C9669A">
        <w:rPr>
          <w:color w:val="000000" w:themeColor="text1"/>
        </w:rPr>
        <w:t xml:space="preserve">presence </w:t>
      </w:r>
      <w:r w:rsidR="000C07A9" w:rsidRPr="00126D5A">
        <w:rPr>
          <w:color w:val="000000" w:themeColor="text1"/>
        </w:rPr>
        <w:t xml:space="preserve">of </w:t>
      </w:r>
      <w:r w:rsidR="00C9669A">
        <w:rPr>
          <w:color w:val="000000" w:themeColor="text1"/>
        </w:rPr>
        <w:t xml:space="preserve">a </w:t>
      </w:r>
      <w:r w:rsidR="000C07A9" w:rsidRPr="00126D5A">
        <w:rPr>
          <w:color w:val="000000" w:themeColor="text1"/>
        </w:rPr>
        <w:t xml:space="preserve">large variety </w:t>
      </w:r>
      <w:r w:rsidR="00C9669A">
        <w:rPr>
          <w:color w:val="000000" w:themeColor="text1"/>
        </w:rPr>
        <w:t xml:space="preserve">of </w:t>
      </w:r>
      <w:r w:rsidR="000C07A9" w:rsidRPr="00126D5A">
        <w:rPr>
          <w:color w:val="000000" w:themeColor="text1"/>
        </w:rPr>
        <w:t>aroma</w:t>
      </w:r>
      <w:r w:rsidR="00C9669A">
        <w:rPr>
          <w:color w:val="000000" w:themeColor="text1"/>
        </w:rPr>
        <w:t>tic</w:t>
      </w:r>
      <w:r w:rsidR="000C07A9" w:rsidRPr="00126D5A">
        <w:rPr>
          <w:color w:val="000000" w:themeColor="text1"/>
        </w:rPr>
        <w:t xml:space="preserve"> organic carbon-based molecules such as aldehydes, ketones and hydrocarbons. </w:t>
      </w:r>
      <w:r w:rsidR="00FC6339">
        <w:rPr>
          <w:color w:val="000000" w:themeColor="text1"/>
        </w:rPr>
        <w:t>T</w:t>
      </w:r>
      <w:r w:rsidR="000C07A9" w:rsidRPr="00126D5A">
        <w:rPr>
          <w:color w:val="000000" w:themeColor="text1"/>
        </w:rPr>
        <w:t xml:space="preserve">he aroma profile </w:t>
      </w:r>
      <w:r w:rsidR="00C9669A">
        <w:rPr>
          <w:color w:val="000000" w:themeColor="text1"/>
        </w:rPr>
        <w:t xml:space="preserve">can </w:t>
      </w:r>
      <w:r w:rsidR="000C07A9" w:rsidRPr="00126D5A">
        <w:rPr>
          <w:color w:val="000000" w:themeColor="text1"/>
        </w:rPr>
        <w:t>identify the qualitative differences between different rice samples. Analysis of VOC</w:t>
      </w:r>
      <w:r w:rsidR="00AC18E0">
        <w:rPr>
          <w:color w:val="000000" w:themeColor="text1"/>
        </w:rPr>
        <w:t>s</w:t>
      </w:r>
      <w:r w:rsidR="000C07A9" w:rsidRPr="00126D5A">
        <w:rPr>
          <w:color w:val="000000" w:themeColor="text1"/>
        </w:rPr>
        <w:t xml:space="preserve"> is usually performed by either head space or purge and trap with separation and detection by GC-MS. </w:t>
      </w:r>
      <w:r w:rsidR="00AD5C83">
        <w:rPr>
          <w:color w:val="000000" w:themeColor="text1"/>
        </w:rPr>
        <w:t xml:space="preserve">Here, </w:t>
      </w:r>
      <w:r w:rsidR="00C9669A" w:rsidRPr="00C9669A">
        <w:rPr>
          <w:color w:val="000000" w:themeColor="text1"/>
        </w:rPr>
        <w:t>VOC profiles</w:t>
      </w:r>
      <w:r w:rsidR="00AD5C83">
        <w:rPr>
          <w:color w:val="000000" w:themeColor="text1"/>
        </w:rPr>
        <w:t xml:space="preserve"> were established, based on the analysis of </w:t>
      </w:r>
      <w:r w:rsidR="00C9669A" w:rsidRPr="00C9669A">
        <w:rPr>
          <w:color w:val="000000" w:themeColor="text1"/>
        </w:rPr>
        <w:t xml:space="preserve">10 to 15 samples </w:t>
      </w:r>
      <w:r w:rsidR="00AD5C83">
        <w:rPr>
          <w:color w:val="000000" w:themeColor="text1"/>
        </w:rPr>
        <w:t xml:space="preserve">of </w:t>
      </w:r>
      <w:r w:rsidR="00C9669A" w:rsidRPr="00C9669A">
        <w:rPr>
          <w:color w:val="000000" w:themeColor="text1"/>
        </w:rPr>
        <w:t>each of the seven different varieties of Indian Basmati rice samples, using Head space SPME combined with GC-MS</w:t>
      </w:r>
      <w:r w:rsidR="00C20685">
        <w:rPr>
          <w:color w:val="000000" w:themeColor="text1"/>
        </w:rPr>
        <w:t>.</w:t>
      </w:r>
    </w:p>
    <w:p w14:paraId="71618231" w14:textId="4663A034" w:rsidR="0031476A" w:rsidRDefault="000C07A9" w:rsidP="0031476A">
      <w:pPr>
        <w:ind w:left="720"/>
      </w:pPr>
      <w:r w:rsidRPr="00126D5A">
        <w:t>PCA analysis</w:t>
      </w:r>
      <w:r w:rsidR="00A35D94">
        <w:t xml:space="preserve"> </w:t>
      </w:r>
      <w:r w:rsidR="004B1395">
        <w:t xml:space="preserve">was used to </w:t>
      </w:r>
      <w:r w:rsidR="00E51938">
        <w:t>differentiate</w:t>
      </w:r>
      <w:r w:rsidR="004B1395">
        <w:t xml:space="preserve"> </w:t>
      </w:r>
      <w:r w:rsidR="00E51938" w:rsidRPr="00126D5A">
        <w:t>Pusa 1121</w:t>
      </w:r>
      <w:r w:rsidR="004B1395">
        <w:t xml:space="preserve"> from </w:t>
      </w:r>
      <w:r w:rsidRPr="00126D5A">
        <w:t xml:space="preserve">Pusa 1509 and Sugandha rice samples. </w:t>
      </w:r>
      <w:r w:rsidR="00C9669A">
        <w:t xml:space="preserve">The </w:t>
      </w:r>
      <w:r w:rsidR="00AD5C83">
        <w:t>f</w:t>
      </w:r>
      <w:r w:rsidRPr="00126D5A">
        <w:t>i</w:t>
      </w:r>
      <w:r w:rsidR="00AD5C83">
        <w:t>r</w:t>
      </w:r>
      <w:r w:rsidRPr="00126D5A">
        <w:t>st two princip</w:t>
      </w:r>
      <w:r w:rsidR="00C32661">
        <w:t>al</w:t>
      </w:r>
      <w:r w:rsidRPr="00126D5A">
        <w:t xml:space="preserve"> components (PCs) </w:t>
      </w:r>
      <w:r w:rsidR="00864662">
        <w:t xml:space="preserve">show clear separation between the clusters, </w:t>
      </w:r>
      <w:r w:rsidR="00864662">
        <w:fldChar w:fldCharType="begin"/>
      </w:r>
      <w:r w:rsidR="00864662">
        <w:instrText xml:space="preserve"> REF _Ref33780142 \h </w:instrText>
      </w:r>
      <w:r w:rsidR="00864662">
        <w:fldChar w:fldCharType="separate"/>
      </w:r>
      <w:r w:rsidR="00864662">
        <w:t xml:space="preserve">Figure </w:t>
      </w:r>
      <w:r w:rsidR="00864662">
        <w:rPr>
          <w:noProof/>
        </w:rPr>
        <w:t>2</w:t>
      </w:r>
      <w:r w:rsidR="00864662">
        <w:fldChar w:fldCharType="end"/>
      </w:r>
      <w:r w:rsidR="00864662">
        <w:t xml:space="preserve">a. Indeed, they </w:t>
      </w:r>
      <w:r w:rsidRPr="00126D5A">
        <w:t>explained 84</w:t>
      </w:r>
      <w:r w:rsidR="0059103C">
        <w:t xml:space="preserve"> </w:t>
      </w:r>
      <w:r w:rsidRPr="00126D5A">
        <w:t xml:space="preserve">% of total variation. PC1 </w:t>
      </w:r>
      <w:r w:rsidR="00864662">
        <w:t xml:space="preserve">shows </w:t>
      </w:r>
      <w:r w:rsidRPr="00126D5A">
        <w:t>the variation of Pusa 1509 from Pusa</w:t>
      </w:r>
      <w:r w:rsidR="0059103C">
        <w:t xml:space="preserve"> </w:t>
      </w:r>
      <w:r w:rsidRPr="00126D5A">
        <w:t>1121</w:t>
      </w:r>
      <w:r w:rsidR="00E51938">
        <w:t xml:space="preserve"> </w:t>
      </w:r>
      <w:r w:rsidR="00864662">
        <w:t xml:space="preserve">or </w:t>
      </w:r>
      <w:r w:rsidRPr="00126D5A">
        <w:t>Sugandha</w:t>
      </w:r>
      <w:r w:rsidR="00864662">
        <w:t>.</w:t>
      </w:r>
      <w:r w:rsidRPr="00126D5A">
        <w:t xml:space="preserve"> PC2 </w:t>
      </w:r>
      <w:r w:rsidR="00864662">
        <w:t xml:space="preserve">shows </w:t>
      </w:r>
      <w:r w:rsidRPr="00126D5A">
        <w:t>the variation between Sugandha and Pusa 1121</w:t>
      </w:r>
      <w:r w:rsidR="00E51938">
        <w:t xml:space="preserve"> </w:t>
      </w:r>
      <w:r w:rsidR="00864662">
        <w:t>or</w:t>
      </w:r>
      <w:r w:rsidR="00E51938">
        <w:t xml:space="preserve"> </w:t>
      </w:r>
      <w:r w:rsidRPr="00126D5A">
        <w:t>Pusa 1509.</w:t>
      </w:r>
      <w:r w:rsidR="00E51938">
        <w:t xml:space="preserve"> </w:t>
      </w:r>
      <w:r w:rsidR="006050E6">
        <w:t xml:space="preserve">In practical terms this means we can differentiate all three rice varieties from each other. </w:t>
      </w:r>
      <w:r w:rsidRPr="00126D5A">
        <w:t>Internal cross validation with</w:t>
      </w:r>
      <w:r w:rsidR="00C9669A">
        <w:t xml:space="preserve"> an</w:t>
      </w:r>
      <w:r w:rsidRPr="00126D5A">
        <w:t xml:space="preserve"> independent data set show</w:t>
      </w:r>
      <w:r w:rsidR="00C9669A">
        <w:t>ed</w:t>
      </w:r>
      <w:r w:rsidRPr="00126D5A">
        <w:t xml:space="preserve"> good Q2 (0.98678), R2 (0.99899) and accuracy (1.0). Pusa 1509 and Sugandha samples contains </w:t>
      </w:r>
      <w:r w:rsidR="00C9669A">
        <w:t xml:space="preserve">a </w:t>
      </w:r>
      <w:r w:rsidRPr="00126D5A">
        <w:t>high</w:t>
      </w:r>
      <w:r w:rsidR="00C9669A">
        <w:t>er</w:t>
      </w:r>
      <w:r w:rsidRPr="00126D5A">
        <w:t xml:space="preserve"> VOC profile than Pusa 1121 rice samples.</w:t>
      </w:r>
      <w:r w:rsidR="006050E6">
        <w:t xml:space="preserve"> This form</w:t>
      </w:r>
      <w:r w:rsidR="00AD5C83">
        <w:t>s</w:t>
      </w:r>
      <w:r w:rsidR="006050E6">
        <w:t xml:space="preserve"> the basis for differentiation.</w:t>
      </w:r>
    </w:p>
    <w:p w14:paraId="2BACB44F" w14:textId="140726A0" w:rsidR="00623D18" w:rsidRPr="0031476A" w:rsidRDefault="00C32661" w:rsidP="0031476A">
      <w:pPr>
        <w:ind w:left="720"/>
      </w:pPr>
      <w:r>
        <w:t>PCA</w:t>
      </w:r>
      <w:r w:rsidR="0059103C" w:rsidRPr="00580C29">
        <w:t xml:space="preserve"> </w:t>
      </w:r>
      <w:r w:rsidR="000C07A9" w:rsidRPr="00580C29">
        <w:t xml:space="preserve">of </w:t>
      </w:r>
      <w:r w:rsidR="00E51938" w:rsidRPr="006B19C5">
        <w:t>Taraori</w:t>
      </w:r>
      <w:r w:rsidR="00E51938">
        <w:t>,</w:t>
      </w:r>
      <w:r w:rsidR="00E51938" w:rsidRPr="00A35D94">
        <w:t xml:space="preserve"> </w:t>
      </w:r>
      <w:r w:rsidR="000C07A9" w:rsidRPr="00580C29">
        <w:t>Shabnam, Sharbati and Duplicate samples identified clustering of sample groups</w:t>
      </w:r>
      <w:r w:rsidR="00864662">
        <w:t>.</w:t>
      </w:r>
      <w:r w:rsidR="000C07A9" w:rsidRPr="00580C29">
        <w:t xml:space="preserve"> </w:t>
      </w:r>
      <w:r w:rsidR="0059103C">
        <w:t xml:space="preserve">The first two </w:t>
      </w:r>
      <w:r>
        <w:t>PCs</w:t>
      </w:r>
      <w:r w:rsidR="0059103C">
        <w:t xml:space="preserve"> </w:t>
      </w:r>
      <w:r w:rsidR="00864662">
        <w:t xml:space="preserve">show the variation between all clusters, </w:t>
      </w:r>
      <w:r w:rsidR="00864662">
        <w:fldChar w:fldCharType="begin"/>
      </w:r>
      <w:r w:rsidR="00864662">
        <w:instrText xml:space="preserve"> REF _Ref33780142 \h </w:instrText>
      </w:r>
      <w:r w:rsidR="00864662">
        <w:fldChar w:fldCharType="separate"/>
      </w:r>
      <w:r w:rsidR="00864662">
        <w:t xml:space="preserve">Figure </w:t>
      </w:r>
      <w:r w:rsidR="00864662">
        <w:rPr>
          <w:noProof/>
        </w:rPr>
        <w:t>2</w:t>
      </w:r>
      <w:r w:rsidR="00864662">
        <w:fldChar w:fldCharType="end"/>
      </w:r>
      <w:r w:rsidR="00864662">
        <w:t xml:space="preserve">b. Indeed, the first 2 PCs </w:t>
      </w:r>
      <w:r w:rsidR="000C07A9" w:rsidRPr="00580C29">
        <w:t xml:space="preserve">explained </w:t>
      </w:r>
      <w:r w:rsidR="0059103C" w:rsidRPr="00F856F0">
        <w:t>64.9</w:t>
      </w:r>
      <w:r w:rsidR="0059103C">
        <w:t xml:space="preserve"> </w:t>
      </w:r>
      <w:r w:rsidR="0059103C" w:rsidRPr="00F856F0">
        <w:t>%</w:t>
      </w:r>
      <w:r w:rsidR="0059103C">
        <w:t xml:space="preserve"> of the </w:t>
      </w:r>
      <w:r w:rsidR="000C07A9" w:rsidRPr="00580C29">
        <w:t>total variation</w:t>
      </w:r>
      <w:r w:rsidR="0059103C">
        <w:t>.</w:t>
      </w:r>
      <w:r w:rsidR="000C07A9" w:rsidRPr="00580C29">
        <w:t xml:space="preserve"> PC1 </w:t>
      </w:r>
      <w:r w:rsidR="00864662">
        <w:t xml:space="preserve">shows </w:t>
      </w:r>
      <w:r w:rsidR="000C07A9" w:rsidRPr="00580C29">
        <w:t>the variation between Duplicate, Shabnam</w:t>
      </w:r>
      <w:r w:rsidR="006050E6">
        <w:t xml:space="preserve"> </w:t>
      </w:r>
      <w:r w:rsidR="006050E6">
        <w:lastRenderedPageBreak/>
        <w:t xml:space="preserve">and </w:t>
      </w:r>
      <w:r w:rsidR="000C07A9" w:rsidRPr="00580C29">
        <w:t>Sharbati</w:t>
      </w:r>
      <w:r w:rsidR="007B7D58">
        <w:t>/</w:t>
      </w:r>
      <w:r w:rsidR="000C07A9" w:rsidRPr="00580C29">
        <w:t xml:space="preserve">Taraori. PC2 </w:t>
      </w:r>
      <w:r w:rsidR="007B7D58">
        <w:t xml:space="preserve">shows </w:t>
      </w:r>
      <w:r w:rsidR="000C07A9" w:rsidRPr="00580C29">
        <w:t xml:space="preserve">the variation </w:t>
      </w:r>
      <w:r w:rsidR="007B7D58">
        <w:t xml:space="preserve">between </w:t>
      </w:r>
      <w:r w:rsidR="000C07A9" w:rsidRPr="00580C29">
        <w:t>Taraori</w:t>
      </w:r>
      <w:r w:rsidR="007B7D58">
        <w:t xml:space="preserve">, </w:t>
      </w:r>
      <w:r w:rsidR="000C07A9" w:rsidRPr="00580C29">
        <w:t xml:space="preserve">Sharbati </w:t>
      </w:r>
      <w:r w:rsidR="007B7D58">
        <w:t xml:space="preserve">and Shabnam/Duplicate </w:t>
      </w:r>
      <w:r w:rsidR="000C07A9" w:rsidRPr="00580C29">
        <w:t xml:space="preserve">rice </w:t>
      </w:r>
      <w:r w:rsidR="007B7D58">
        <w:t>clusters</w:t>
      </w:r>
      <w:r w:rsidR="000C07A9" w:rsidRPr="00580C29">
        <w:t>.</w:t>
      </w:r>
      <w:r w:rsidR="006050E6">
        <w:t xml:space="preserve"> Therefore</w:t>
      </w:r>
      <w:r w:rsidR="007B7D58">
        <w:t>,</w:t>
      </w:r>
      <w:r w:rsidR="006050E6">
        <w:t xml:space="preserve"> based on a combination of the first 2 PCs, we can differentiate all four rice varieties from each other.</w:t>
      </w:r>
      <w:r w:rsidR="000C07A9" w:rsidRPr="00580C29">
        <w:t xml:space="preserve"> Internal cross validation with </w:t>
      </w:r>
      <w:r w:rsidR="00A94107">
        <w:t xml:space="preserve">an </w:t>
      </w:r>
      <w:r w:rsidR="000C07A9" w:rsidRPr="00580C29">
        <w:t xml:space="preserve">independent data set shown good Q2 (0.99695), R2 (0.99895) and accuracy (1.0). Duplicate and Shabnam rice samples contain </w:t>
      </w:r>
      <w:r w:rsidR="00A94107">
        <w:t xml:space="preserve">a </w:t>
      </w:r>
      <w:r w:rsidR="000C07A9" w:rsidRPr="00580C29">
        <w:t>low</w:t>
      </w:r>
      <w:r w:rsidR="00A94107">
        <w:t>er</w:t>
      </w:r>
      <w:r w:rsidR="000C07A9" w:rsidRPr="00580C29">
        <w:t xml:space="preserve"> VOC profile content than Sharbati</w:t>
      </w:r>
      <w:r w:rsidR="00A94107">
        <w:t xml:space="preserve"> and </w:t>
      </w:r>
      <w:r w:rsidR="000C07A9" w:rsidRPr="00580C29">
        <w:t>Taraori rice samples.</w:t>
      </w:r>
    </w:p>
    <w:p w14:paraId="32A01BDC" w14:textId="7D362E08" w:rsidR="00623D18" w:rsidRDefault="00ED46FF" w:rsidP="00ED46FF">
      <w:pPr>
        <w:pStyle w:val="Heading3"/>
      </w:pPr>
      <w:r w:rsidRPr="00580C29">
        <w:t xml:space="preserve">Summary and </w:t>
      </w:r>
      <w:r>
        <w:t>n</w:t>
      </w:r>
      <w:r w:rsidRPr="00580C29">
        <w:t>ext steps</w:t>
      </w:r>
    </w:p>
    <w:p w14:paraId="3AA7FCD2" w14:textId="0C10011F" w:rsidR="00ED46FF" w:rsidRPr="00580C29" w:rsidRDefault="00ED46FF" w:rsidP="00580C29">
      <w:pPr>
        <w:ind w:left="709"/>
      </w:pPr>
      <w:r>
        <w:t xml:space="preserve">A rapid field deployable NIR method has been developed that can distinguish two important basmati rice varieties from </w:t>
      </w:r>
      <w:r w:rsidR="006050E6">
        <w:t xml:space="preserve">their </w:t>
      </w:r>
      <w:r>
        <w:t xml:space="preserve">potential adulterants. A proof-of-concept study using GC-MS suggests that this technology is an appropriate </w:t>
      </w:r>
      <w:r w:rsidR="006050E6">
        <w:t>laboratory</w:t>
      </w:r>
      <w:r w:rsidR="00875178">
        <w:t>-</w:t>
      </w:r>
      <w:r w:rsidR="006050E6">
        <w:t xml:space="preserve">based </w:t>
      </w:r>
      <w:r>
        <w:t xml:space="preserve">tier two supporting confirmation test. </w:t>
      </w:r>
      <w:r w:rsidR="00B0314C">
        <w:t xml:space="preserve">The NIR and GC-MS methods are complementary to each other, providing similar identification capabilities but using completely different underlying technologies. They can be used together in a two-tier system of rapid in-field detection with suspicious samples being forwarded to the lab for GC-MS analysis. </w:t>
      </w:r>
      <w:r>
        <w:t>Additional rice samples from the new season will be shipped, scanned and used to test and improve the database. In order to increase the robustness of the model, other Indian basmati, and non-basmati rice varieties should be added.</w:t>
      </w:r>
    </w:p>
    <w:p w14:paraId="695FC6FC" w14:textId="1639F851" w:rsidR="0090369B" w:rsidRDefault="0090369B" w:rsidP="0090369B">
      <w:pPr>
        <w:pStyle w:val="Heading2"/>
      </w:pPr>
      <w:r>
        <w:t xml:space="preserve">Use Case </w:t>
      </w:r>
      <w:r w:rsidR="00157D14">
        <w:t>2</w:t>
      </w:r>
      <w:r>
        <w:t>: China</w:t>
      </w:r>
    </w:p>
    <w:p w14:paraId="6E95901A" w14:textId="3FD4E519" w:rsidR="00561679" w:rsidRDefault="00F82752" w:rsidP="007E4646">
      <w:pPr>
        <w:ind w:left="720"/>
      </w:pPr>
      <w:r w:rsidRPr="40B95934">
        <w:t>Worldwide</w:t>
      </w:r>
      <w:r w:rsidR="00E6560E" w:rsidRPr="40B95934">
        <w:t xml:space="preserve">, China </w:t>
      </w:r>
      <w:r>
        <w:t>is the biggest producer</w:t>
      </w:r>
      <w:r w:rsidR="00ED5141">
        <w:t xml:space="preserve"> and consumer of </w:t>
      </w:r>
      <w:r>
        <w:t>rice</w:t>
      </w:r>
      <w:r w:rsidR="00E6560E" w:rsidRPr="40B95934">
        <w:t xml:space="preserve">, with </w:t>
      </w:r>
      <w:r w:rsidR="00862D61">
        <w:t>approximately 2</w:t>
      </w:r>
      <w:r w:rsidR="00ED5141">
        <w:t>12</w:t>
      </w:r>
      <w:r w:rsidR="00862D61">
        <w:t xml:space="preserve"> </w:t>
      </w:r>
      <w:r w:rsidR="00E6560E" w:rsidRPr="40B95934">
        <w:t>million metric ton</w:t>
      </w:r>
      <w:r w:rsidR="003A4D1B">
        <w:t>nes</w:t>
      </w:r>
      <w:r>
        <w:t xml:space="preserve"> produced</w:t>
      </w:r>
      <w:r w:rsidR="00ED5141">
        <w:t xml:space="preserve"> and 193 million metric tonnes consumed </w:t>
      </w:r>
      <w:r w:rsidR="00761CC6">
        <w:t>in 2018</w:t>
      </w:r>
      <w:r w:rsidR="00ED5141">
        <w:t xml:space="preserve"> </w:t>
      </w:r>
      <w:r w:rsidR="00ED5141">
        <w:fldChar w:fldCharType="begin"/>
      </w:r>
      <w:r w:rsidR="00ED5141">
        <w:instrText xml:space="preserve"> ADDIN EN.CITE &lt;EndNote&gt;&lt;Cite&gt;&lt;Author&gt;ChinaNationalBureauofStatistics&lt;/Author&gt;&lt;Year&gt;2018&lt;/Year&gt;&lt;RecNum&gt;1002&lt;/RecNum&gt;&lt;DisplayText&gt;(16)&lt;/DisplayText&gt;&lt;record&gt;&lt;rec-number&gt;1002&lt;/rec-number&gt;&lt;foreign-keys&gt;&lt;key app="EN" db-id="w9ezvfad45wdw0ep92uxsde6zxxezsvvtavw" timestamp="1583492727" guid="89785819-e5c5-45ff-aa56-710779765d2a"&gt;1002&lt;/key&gt;&lt;/foreign-keys&gt;&lt;ref-type name="Web Page"&gt;12&lt;/ref-type&gt;&lt;contributors&gt;&lt;authors&gt;&lt;author&gt;ChinaNationalBureauofStatistics&lt;/author&gt;&lt;/authors&gt;&lt;/contributors&gt;&lt;titles&gt;&lt;title&gt;&lt;style face="normal" font="default" charset="134" size="100%"&gt;</w:instrText>
      </w:r>
      <w:r w:rsidR="00ED5141">
        <w:rPr>
          <w:rFonts w:ascii="MS Gothic" w:eastAsia="MS Gothic" w:hAnsi="MS Gothic" w:cs="MS Gothic" w:hint="eastAsia"/>
        </w:rPr>
        <w:instrText>国家</w:instrText>
      </w:r>
      <w:r w:rsidR="00ED5141">
        <w:rPr>
          <w:rFonts w:ascii="Microsoft JhengHei" w:eastAsia="Microsoft JhengHei" w:hAnsi="Microsoft JhengHei" w:cs="Microsoft JhengHei" w:hint="eastAsia"/>
        </w:rPr>
        <w:instrText>统计局关于</w:instrText>
      </w:r>
      <w:r w:rsidR="00ED5141">
        <w:instrText>&lt;/style&gt;&lt;style face="normal" font="default" size="100%"&gt;2018&lt;/style&gt;&lt;style face="normal" font="default" charset="134" size="100%"&gt;</w:instrText>
      </w:r>
      <w:r w:rsidR="00ED5141">
        <w:rPr>
          <w:rFonts w:ascii="MS Gothic" w:eastAsia="MS Gothic" w:hAnsi="MS Gothic" w:cs="MS Gothic" w:hint="eastAsia"/>
        </w:rPr>
        <w:instrText>年粮食</w:instrText>
      </w:r>
      <w:r w:rsidR="00ED5141">
        <w:rPr>
          <w:rFonts w:ascii="Microsoft JhengHei" w:eastAsia="Microsoft JhengHei" w:hAnsi="Microsoft JhengHei" w:cs="Microsoft JhengHei" w:hint="eastAsia"/>
        </w:rPr>
        <w:instrText>产量的公告</w:instrText>
      </w:r>
      <w:r w:rsidR="00ED5141">
        <w:instrText>&lt;/style&gt;&lt;/title&gt;&lt;/titles&gt;&lt;volume&gt;2020&lt;/volume&gt;&lt;number&gt;06 March&lt;/number&gt;&lt;dates&gt;&lt;year&gt;2018&lt;/year&gt;&lt;/dates&gt;&lt;urls&gt;&lt;related-urls&gt;&lt;url&gt;http://www.stats.gov.cn/tjsj/zxfb/201812/t20181214_1639544.html&lt;/url&gt;&lt;/related-urls&gt;&lt;/urls&gt;&lt;/record&gt;&lt;/Cite&gt;&lt;/EndNote&gt;</w:instrText>
      </w:r>
      <w:r w:rsidR="00ED5141">
        <w:fldChar w:fldCharType="separate"/>
      </w:r>
      <w:r w:rsidR="00ED5141">
        <w:rPr>
          <w:noProof/>
        </w:rPr>
        <w:t>(16)</w:t>
      </w:r>
      <w:r w:rsidR="00ED5141">
        <w:fldChar w:fldCharType="end"/>
      </w:r>
      <w:r w:rsidR="00EF75BC">
        <w:t>.</w:t>
      </w:r>
      <w:r w:rsidR="004E5437">
        <w:t xml:space="preserve"> </w:t>
      </w:r>
      <w:r w:rsidR="001D6BB9">
        <w:t xml:space="preserve">China has a vast history of rice </w:t>
      </w:r>
      <w:r w:rsidR="001D6BB9" w:rsidRPr="00512C1B">
        <w:t>cultivation</w:t>
      </w:r>
      <w:r w:rsidR="001D6BB9">
        <w:rPr>
          <w:lang w:eastAsia="zh-CN"/>
        </w:rPr>
        <w:t xml:space="preserve">, with </w:t>
      </w:r>
      <w:r w:rsidR="001D6BB9">
        <w:t>earliest archeology relics among Yangtze river (</w:t>
      </w:r>
      <w:r w:rsidR="001D6BB9" w:rsidRPr="00512C1B">
        <w:t>Diaotonghuan</w:t>
      </w:r>
      <w:r w:rsidR="001D6BB9">
        <w:t xml:space="preserve"> 8,000- 12,000 B.P.) and Pearl river valley (8</w:t>
      </w:r>
      <w:r w:rsidR="001D6BB9">
        <w:rPr>
          <w:rFonts w:ascii="MS Gothic" w:eastAsia="等线" w:hAnsi="MS Gothic" w:cs="MS Gothic" w:hint="eastAsia"/>
          <w:lang w:eastAsia="zh-CN"/>
        </w:rPr>
        <w:t>,</w:t>
      </w:r>
      <w:r w:rsidR="001D6BB9">
        <w:t>200- 13,500 B.P.)</w:t>
      </w:r>
      <w:r w:rsidR="0031476A">
        <w:t xml:space="preserve">. </w:t>
      </w:r>
      <w:r w:rsidR="001D6BB9">
        <w:t>T</w:t>
      </w:r>
      <w:r w:rsidR="001D6BB9">
        <w:rPr>
          <w:rFonts w:hint="eastAsia"/>
          <w:lang w:eastAsia="zh-CN"/>
        </w:rPr>
        <w:t>he</w:t>
      </w:r>
      <w:r w:rsidR="001D6BB9">
        <w:rPr>
          <w:lang w:eastAsia="zh-CN"/>
        </w:rPr>
        <w:t xml:space="preserve">re are more than 300 known breeding varieties developed, </w:t>
      </w:r>
      <w:r w:rsidR="001D6BB9">
        <w:rPr>
          <w:rFonts w:hint="eastAsia"/>
          <w:lang w:eastAsia="zh-CN"/>
        </w:rPr>
        <w:t>co</w:t>
      </w:r>
      <w:r w:rsidR="001D6BB9">
        <w:rPr>
          <w:lang w:eastAsia="zh-CN"/>
        </w:rPr>
        <w:t xml:space="preserve">vering both Indica and Japonica species, among which 132 leading varieties </w:t>
      </w:r>
      <w:r w:rsidR="004B1395">
        <w:rPr>
          <w:lang w:eastAsia="zh-CN"/>
        </w:rPr>
        <w:t xml:space="preserve">are </w:t>
      </w:r>
      <w:r w:rsidR="001D6BB9">
        <w:rPr>
          <w:lang w:eastAsia="zh-CN"/>
        </w:rPr>
        <w:t xml:space="preserve">registered by </w:t>
      </w:r>
      <w:r w:rsidR="004B1395">
        <w:rPr>
          <w:lang w:eastAsia="zh-CN"/>
        </w:rPr>
        <w:t xml:space="preserve">the </w:t>
      </w:r>
      <w:r w:rsidR="001D6BB9">
        <w:rPr>
          <w:lang w:eastAsia="zh-CN"/>
        </w:rPr>
        <w:t>M</w:t>
      </w:r>
      <w:r w:rsidR="004B1395">
        <w:rPr>
          <w:lang w:eastAsia="zh-CN"/>
        </w:rPr>
        <w:t xml:space="preserve">inistry of Agriculture </w:t>
      </w:r>
      <w:r w:rsidR="001D6BB9">
        <w:rPr>
          <w:lang w:eastAsia="zh-CN"/>
        </w:rPr>
        <w:t xml:space="preserve">of China </w:t>
      </w:r>
      <w:r w:rsidR="001D6BB9">
        <w:rPr>
          <w:lang w:eastAsia="zh-CN"/>
        </w:rPr>
        <w:fldChar w:fldCharType="begin"/>
      </w:r>
      <w:r w:rsidR="001D6BB9">
        <w:rPr>
          <w:lang w:eastAsia="zh-CN"/>
        </w:rPr>
        <w:instrText xml:space="preserve"> ADDIN EN.CITE &lt;EndNote&gt;&lt;Cite&gt;&lt;Author&gt;NationalRiceDataCentre&lt;/Author&gt;&lt;Year&gt;2019&lt;/Year&gt;&lt;RecNum&gt;1003&lt;/RecNum&gt;&lt;DisplayText&gt;(17)&lt;/DisplayText&gt;&lt;record&gt;&lt;rec-number&gt;1003&lt;/rec-number&gt;&lt;foreign-keys&gt;&lt;key app="EN" db-id="w9ezvfad45wdw0ep92uxsde6zxxezsvvtavw" timestamp="1583493705" guid="1cc69c91-8f79-4e99-969c-81812e208602"&gt;1003&lt;/key&gt;&lt;/foreign-keys&gt;&lt;ref-type name="Web Page"&gt;12&lt;/ref-type&gt;&lt;contributors&gt;&lt;authors&gt;&lt;author&gt;NationalRiceDataCentre&lt;/author&gt;&lt;/authors&gt;&lt;/contributors&gt;&lt;titles&gt;&lt;title&gt; China Rice Variety and Pedigree Database&lt;/title&gt;&lt;/titles&gt;&lt;volume&gt;2020&lt;/volume&gt;&lt;number&gt;6 March&lt;/number&gt;&lt;dates&gt;&lt;year&gt;2019&lt;/year&gt;&lt;/dates&gt;&lt;urls&gt;&lt;related-urls&gt;&lt;url&gt;http://www.ricedata.cn/variety/index.htm&lt;/url&gt;&lt;/related-urls&gt;&lt;/urls&gt;&lt;/record&gt;&lt;/Cite&gt;&lt;/EndNote&gt;</w:instrText>
      </w:r>
      <w:r w:rsidR="001D6BB9">
        <w:rPr>
          <w:lang w:eastAsia="zh-CN"/>
        </w:rPr>
        <w:fldChar w:fldCharType="separate"/>
      </w:r>
      <w:r w:rsidR="001D6BB9">
        <w:rPr>
          <w:noProof/>
          <w:lang w:eastAsia="zh-CN"/>
        </w:rPr>
        <w:t>(17)</w:t>
      </w:r>
      <w:r w:rsidR="001D6BB9">
        <w:rPr>
          <w:lang w:eastAsia="zh-CN"/>
        </w:rPr>
        <w:fldChar w:fldCharType="end"/>
      </w:r>
      <w:r w:rsidR="001D6BB9">
        <w:rPr>
          <w:lang w:eastAsia="zh-CN"/>
        </w:rPr>
        <w:t xml:space="preserve">. </w:t>
      </w:r>
      <w:r w:rsidR="00715BE4" w:rsidRPr="40B95934">
        <w:t xml:space="preserve">Geographically, rice production </w:t>
      </w:r>
      <w:r w:rsidR="007E4646">
        <w:t xml:space="preserve">activities can be found </w:t>
      </w:r>
      <w:r w:rsidR="001D12C1">
        <w:t xml:space="preserve">throughout the </w:t>
      </w:r>
      <w:r w:rsidR="007E4646">
        <w:t xml:space="preserve">eastern and southern provinces of the country, especially along the Yangtze and Pearl rivers </w:t>
      </w:r>
      <w:r w:rsidR="007E4646">
        <w:fldChar w:fldCharType="begin"/>
      </w:r>
      <w:r w:rsidR="007E4646">
        <w:instrText xml:space="preserve"> ADDIN EN.CITE &lt;EndNote&gt;&lt;Cite&gt;&lt;Author&gt;NationalBureauofStatistics&lt;/Author&gt;&lt;Year&gt;2018&lt;/Year&gt;&lt;RecNum&gt;1004&lt;/RecNum&gt;&lt;DisplayText&gt;(18)&lt;/DisplayText&gt;&lt;record&gt;&lt;rec-number&gt;1004&lt;/rec-number&gt;&lt;foreign-keys&gt;&lt;key app="EN" db-id="w9ezvfad45wdw0ep92uxsde6zxxezsvvtavw" timestamp="1583494192" guid="419b4464-f70f-4db5-a955-6828b82a7df8"&gt;1004&lt;/key&gt;&lt;/foreign-keys&gt;&lt;ref-type name="Web Page"&gt;12&lt;/ref-type&gt;&lt;contributors&gt;&lt;authors&gt;&lt;author&gt;NationalBureauofStatistics &lt;/author&gt;&lt;/authors&gt;&lt;/contributors&gt;&lt;titles&gt;&lt;title&gt;Announcement of the National Bureau of Statistics on the Grain Output in 2018&lt;/title&gt;&lt;/titles&gt;&lt;volume&gt;2020&lt;/volume&gt;&lt;number&gt;6 March&lt;/number&gt;&lt;dates&gt;&lt;year&gt;2018&lt;/year&gt;&lt;/dates&gt;&lt;urls&gt;&lt;related-urls&gt;&lt;url&gt;http://www.stats.gov.cn/tjsj/zxfb/201812/t20181214_1639544.html&lt;/url&gt;&lt;/related-urls&gt;&lt;/urls&gt;&lt;/record&gt;&lt;/Cite&gt;&lt;/EndNote&gt;</w:instrText>
      </w:r>
      <w:r w:rsidR="007E4646">
        <w:fldChar w:fldCharType="separate"/>
      </w:r>
      <w:r w:rsidR="007E4646">
        <w:rPr>
          <w:noProof/>
        </w:rPr>
        <w:t>(18)</w:t>
      </w:r>
      <w:r w:rsidR="007E4646">
        <w:fldChar w:fldCharType="end"/>
      </w:r>
      <w:r w:rsidR="007E4646">
        <w:t xml:space="preserve">. </w:t>
      </w:r>
      <w:r w:rsidR="004B1395">
        <w:t>V</w:t>
      </w:r>
      <w:r w:rsidR="007E4646">
        <w:t>arieties grown in different regions have diverse growing seasons, climate and environment</w:t>
      </w:r>
      <w:r w:rsidR="00BA3753">
        <w:t>al</w:t>
      </w:r>
      <w:r w:rsidR="007E4646">
        <w:t xml:space="preserve"> conditions, </w:t>
      </w:r>
      <w:r w:rsidR="00F204BC">
        <w:t>and there</w:t>
      </w:r>
      <w:r w:rsidR="007E4646">
        <w:t xml:space="preserve"> can be between one to three harvests</w:t>
      </w:r>
      <w:r w:rsidR="001D12C1">
        <w:t xml:space="preserve"> each year</w:t>
      </w:r>
      <w:r w:rsidR="007E4646">
        <w:t xml:space="preserve">. </w:t>
      </w:r>
      <w:r w:rsidR="00BA3753">
        <w:t>Consequently</w:t>
      </w:r>
      <w:r w:rsidR="005971EE">
        <w:t xml:space="preserve">, </w:t>
      </w:r>
      <w:r w:rsidR="007E4646">
        <w:t>huge differences</w:t>
      </w:r>
      <w:r w:rsidR="005971EE">
        <w:t xml:space="preserve"> are observed </w:t>
      </w:r>
      <w:r w:rsidR="00496E21">
        <w:t>in</w:t>
      </w:r>
      <w:r w:rsidR="005971EE">
        <w:t xml:space="preserve"> </w:t>
      </w:r>
      <w:r w:rsidR="007E4646">
        <w:t>genetic, physical and chemical components</w:t>
      </w:r>
      <w:r w:rsidR="00496E21">
        <w:t xml:space="preserve"> between varieties</w:t>
      </w:r>
      <w:r w:rsidR="007E4646">
        <w:t>. Th</w:t>
      </w:r>
      <w:r w:rsidR="00195AF0">
        <w:t>ese differences result in</w:t>
      </w:r>
      <w:r w:rsidR="007E4646">
        <w:t xml:space="preserve"> </w:t>
      </w:r>
      <w:r w:rsidR="007E4646" w:rsidRPr="00833045">
        <w:t>rich and varied</w:t>
      </w:r>
      <w:r w:rsidR="007E4646">
        <w:t xml:space="preserve"> </w:t>
      </w:r>
      <w:r w:rsidR="007E4646">
        <w:rPr>
          <w:lang w:eastAsia="zh-CN"/>
        </w:rPr>
        <w:t xml:space="preserve">tastes and </w:t>
      </w:r>
      <w:r w:rsidR="00F204BC">
        <w:rPr>
          <w:lang w:eastAsia="zh-CN"/>
        </w:rPr>
        <w:t>flavors</w:t>
      </w:r>
      <w:r w:rsidR="007E4646">
        <w:rPr>
          <w:lang w:eastAsia="zh-CN"/>
        </w:rPr>
        <w:t xml:space="preserve">, </w:t>
      </w:r>
      <w:r w:rsidR="00865EA9">
        <w:rPr>
          <w:lang w:eastAsia="zh-CN"/>
        </w:rPr>
        <w:t>which in turn affect the</w:t>
      </w:r>
      <w:r w:rsidR="007E4646">
        <w:rPr>
          <w:lang w:eastAsia="zh-CN"/>
        </w:rPr>
        <w:t xml:space="preserve"> price, which can be a 20-50 fold difference</w:t>
      </w:r>
      <w:r w:rsidR="007E4646">
        <w:t xml:space="preserve">. </w:t>
      </w:r>
    </w:p>
    <w:p w14:paraId="3C2F8E69" w14:textId="0A42D3F7" w:rsidR="00BB0D82" w:rsidRDefault="007E4646" w:rsidP="007E4646">
      <w:pPr>
        <w:ind w:left="720"/>
      </w:pPr>
      <w:r>
        <w:t xml:space="preserve">The </w:t>
      </w:r>
      <w:r w:rsidR="00E6560E" w:rsidRPr="40B95934">
        <w:t>GI</w:t>
      </w:r>
      <w:r>
        <w:t xml:space="preserve"> system likely </w:t>
      </w:r>
      <w:r w:rsidR="00F204BC">
        <w:t>originated</w:t>
      </w:r>
      <w:r>
        <w:t xml:space="preserve"> in 19</w:t>
      </w:r>
      <w:r w:rsidRPr="007E4646">
        <w:rPr>
          <w:vertAlign w:val="superscript"/>
        </w:rPr>
        <w:t>th</w:t>
      </w:r>
      <w:r>
        <w:t xml:space="preserve"> Century Europe</w:t>
      </w:r>
      <w:r w:rsidR="00E6560E" w:rsidRPr="40B95934">
        <w:t xml:space="preserve"> </w:t>
      </w:r>
      <w:r w:rsidR="004123A7">
        <w:t>is a designation</w:t>
      </w:r>
      <w:r w:rsidR="0018695C">
        <w:t xml:space="preserve"> assigned to certain products </w:t>
      </w:r>
      <w:r w:rsidR="00740AB8">
        <w:t>from</w:t>
      </w:r>
      <w:r w:rsidR="0018695C">
        <w:t xml:space="preserve"> a</w:t>
      </w:r>
      <w:r w:rsidR="00520344">
        <w:t xml:space="preserve"> specific geographical origin</w:t>
      </w:r>
      <w:r w:rsidR="0018695C">
        <w:t xml:space="preserve"> </w:t>
      </w:r>
      <w:r w:rsidR="00F722FB">
        <w:t xml:space="preserve">and with </w:t>
      </w:r>
      <w:r w:rsidR="00561E35">
        <w:t>qualities</w:t>
      </w:r>
      <w:r w:rsidR="00F722FB">
        <w:t xml:space="preserve"> or reputation</w:t>
      </w:r>
      <w:r w:rsidR="00740AB8">
        <w:t>s</w:t>
      </w:r>
      <w:r w:rsidR="00F722FB">
        <w:t xml:space="preserve"> </w:t>
      </w:r>
      <w:r w:rsidR="00740AB8">
        <w:t>which</w:t>
      </w:r>
      <w:r w:rsidR="002009D0">
        <w:t xml:space="preserve"> </w:t>
      </w:r>
      <w:r w:rsidR="00740AB8">
        <w:t>are associated with</w:t>
      </w:r>
      <w:r w:rsidR="002009D0">
        <w:t xml:space="preserve"> </w:t>
      </w:r>
      <w:r w:rsidR="00F204BC">
        <w:t>historical and culture factors, which the name usually represent</w:t>
      </w:r>
      <w:r w:rsidR="00561E35">
        <w:t>ing</w:t>
      </w:r>
      <w:r w:rsidR="00F204BC">
        <w:t xml:space="preserve"> the location and commercial brand itself</w:t>
      </w:r>
      <w:r w:rsidR="002009D0">
        <w:t xml:space="preserve">. </w:t>
      </w:r>
      <w:r w:rsidR="00C1436A">
        <w:t xml:space="preserve">With rising standards of living, </w:t>
      </w:r>
      <w:r w:rsidR="00E6560E" w:rsidRPr="40B95934">
        <w:t xml:space="preserve">there is a strong demand for GI products in China. </w:t>
      </w:r>
      <w:r w:rsidR="00964B15">
        <w:t>T</w:t>
      </w:r>
      <w:r w:rsidR="0087518C">
        <w:t xml:space="preserve">here are more than 60 </w:t>
      </w:r>
      <w:r w:rsidR="00964B15">
        <w:t xml:space="preserve">Chinese </w:t>
      </w:r>
      <w:r w:rsidR="0087518C">
        <w:t xml:space="preserve">rice cultivars with GI designations, but none </w:t>
      </w:r>
      <w:r w:rsidR="00740AB8">
        <w:t xml:space="preserve">are </w:t>
      </w:r>
      <w:r w:rsidR="0087518C">
        <w:t xml:space="preserve">more prized </w:t>
      </w:r>
      <w:r w:rsidR="00737786">
        <w:t>and known to Chinese people than Wuchang rice</w:t>
      </w:r>
      <w:r w:rsidR="00561679">
        <w:t xml:space="preserve">. </w:t>
      </w:r>
      <w:r w:rsidR="00377A5A">
        <w:t>Market demand for Wuchang rice greatly exceeds the amount of Wuchang rice that is actually produced. This situation creates exactly the conditions that drive food fraud, and</w:t>
      </w:r>
      <w:r w:rsidR="00E6560E" w:rsidRPr="40B95934">
        <w:t xml:space="preserve"> fraudulent </w:t>
      </w:r>
      <w:r w:rsidR="00740AB8" w:rsidRPr="40B95934">
        <w:t>behavior</w:t>
      </w:r>
      <w:r w:rsidR="00E6560E" w:rsidRPr="40B95934">
        <w:t xml:space="preserve"> such as partial substitution </w:t>
      </w:r>
      <w:r w:rsidR="00377A5A">
        <w:t xml:space="preserve">of high quality Wuchang rice </w:t>
      </w:r>
      <w:r w:rsidR="00740AB8">
        <w:t xml:space="preserve">with low quality rice </w:t>
      </w:r>
      <w:r w:rsidR="00ED2EF0">
        <w:t xml:space="preserve">which </w:t>
      </w:r>
      <w:r w:rsidR="00E6560E" w:rsidRPr="40B95934">
        <w:t>has been reported in recent years</w:t>
      </w:r>
      <w:r w:rsidR="00ED2EF0">
        <w:t>.</w:t>
      </w:r>
      <w:r w:rsidR="00F82752">
        <w:t xml:space="preserve"> </w:t>
      </w:r>
      <w:r w:rsidR="00ED2EF0">
        <w:t>For example w</w:t>
      </w:r>
      <w:r w:rsidR="00377A5A">
        <w:t>here m</w:t>
      </w:r>
      <w:r w:rsidR="00737786">
        <w:rPr>
          <w:rFonts w:hint="eastAsia"/>
          <w:lang w:eastAsia="zh-CN"/>
        </w:rPr>
        <w:t>illion</w:t>
      </w:r>
      <w:r w:rsidR="00377A5A">
        <w:rPr>
          <w:lang w:eastAsia="zh-CN"/>
        </w:rPr>
        <w:t>s of</w:t>
      </w:r>
      <w:r w:rsidR="00737786">
        <w:t xml:space="preserve"> </w:t>
      </w:r>
      <w:r w:rsidR="00737786">
        <w:rPr>
          <w:rFonts w:hint="eastAsia"/>
          <w:lang w:eastAsia="zh-CN"/>
        </w:rPr>
        <w:t>t</w:t>
      </w:r>
      <w:r w:rsidR="00737786">
        <w:t>onnes of rice produced elsewhere w</w:t>
      </w:r>
      <w:r w:rsidR="00ED2EF0">
        <w:t>as</w:t>
      </w:r>
      <w:r w:rsidR="00737786">
        <w:t xml:space="preserve"> carried across hundreds of kilometers </w:t>
      </w:r>
      <w:r w:rsidR="00737786">
        <w:rPr>
          <w:rFonts w:hint="eastAsia"/>
          <w:lang w:eastAsia="zh-CN"/>
        </w:rPr>
        <w:t>to</w:t>
      </w:r>
      <w:r w:rsidR="00737786">
        <w:rPr>
          <w:lang w:eastAsia="zh-CN"/>
        </w:rPr>
        <w:t xml:space="preserve"> the GI area, mixed and packed, </w:t>
      </w:r>
      <w:r w:rsidR="00ED2EF0">
        <w:rPr>
          <w:lang w:eastAsia="zh-CN"/>
        </w:rPr>
        <w:t xml:space="preserve">or </w:t>
      </w:r>
      <w:r w:rsidR="00737786">
        <w:rPr>
          <w:lang w:eastAsia="zh-CN"/>
        </w:rPr>
        <w:t xml:space="preserve">directly </w:t>
      </w:r>
      <w:r w:rsidR="00ED2EF0">
        <w:rPr>
          <w:lang w:eastAsia="zh-CN"/>
        </w:rPr>
        <w:t xml:space="preserve">substituted with falsified labels </w:t>
      </w:r>
      <w:r w:rsidR="00ED2EF0">
        <w:fldChar w:fldCharType="begin"/>
      </w:r>
      <w:r w:rsidR="00ED2EF0">
        <w:instrText xml:space="preserve"> ADDIN EN.CITE &lt;EndNote&gt;&lt;Cite&gt;&lt;Author&gt;Rodriguez&lt;/Author&gt;&lt;Year&gt;2014&lt;/Year&gt;&lt;RecNum&gt;972&lt;/RecNum&gt;&lt;DisplayText&gt;(8)&lt;/DisplayText&gt;&lt;record&gt;&lt;rec-number&gt;972&lt;/rec-number&gt;&lt;foreign-keys&gt;&lt;key app="EN" db-id="w9ezvfad45wdw0ep92uxsde6zxxezsvvtavw" timestamp="1580123443" guid="9e4c71e7-466c-4377-b62a-2f88931600d4"&gt;972&lt;/key&gt;&lt;/foreign-keys&gt;&lt;ref-type name="Electronic Article"&gt;43&lt;/ref-type&gt;&lt;contributors&gt;&lt;authors&gt;&lt;author&gt;Rodriguez, Lulu&lt;/author&gt;&lt;author&gt;Li,   Jing&lt;/author&gt;&lt;author&gt;Sar,   Sela&lt;/author&gt;&lt;/authors&gt;&lt;/contributors&gt;&lt;titles&gt;&lt;title&gt;Social trust and risk knowledge, perception and behaviours resulting from a rice tampering scandal&lt;/title&gt;&lt;secondary-title&gt;International Journal of Food Safety, Nutrition and Public Health&lt;/secondary-title&gt;&lt;/titles&gt;&lt;periodical&gt;&lt;full-title&gt;International Journal of Food Safety, Nutrition and Public Health&lt;/full-title&gt;&lt;/periodical&gt;&lt;volume&gt;5&lt;/volume&gt;&lt;number&gt;1&lt;/number&gt;&lt;section&gt;16 July 2014&lt;/section&gt;&lt;dates&gt;&lt;year&gt;2014&lt;/year&gt;&lt;/dates&gt;&lt;urls&gt;&lt;/urls&gt;&lt;electronic-resource-num&gt;10.1504/IJFSNPH.2014.063513&lt;/electronic-resource-num&gt;&lt;/record&gt;&lt;/Cite&gt;&lt;/EndNote&gt;</w:instrText>
      </w:r>
      <w:r w:rsidR="00ED2EF0">
        <w:fldChar w:fldCharType="separate"/>
      </w:r>
      <w:r w:rsidR="00ED2EF0">
        <w:rPr>
          <w:noProof/>
        </w:rPr>
        <w:t>(8)</w:t>
      </w:r>
      <w:r w:rsidR="00ED2EF0">
        <w:fldChar w:fldCharType="end"/>
      </w:r>
      <w:r w:rsidR="00737786">
        <w:rPr>
          <w:lang w:eastAsia="zh-CN"/>
        </w:rPr>
        <w:t xml:space="preserve">. Each year, </w:t>
      </w:r>
      <w:r w:rsidR="00ED2EF0">
        <w:rPr>
          <w:lang w:eastAsia="zh-CN"/>
        </w:rPr>
        <w:t xml:space="preserve">it is </w:t>
      </w:r>
      <w:r w:rsidR="00737786">
        <w:rPr>
          <w:lang w:eastAsia="zh-CN"/>
        </w:rPr>
        <w:t xml:space="preserve">estimated </w:t>
      </w:r>
      <w:r w:rsidR="00ED2EF0">
        <w:rPr>
          <w:lang w:eastAsia="zh-CN"/>
        </w:rPr>
        <w:t xml:space="preserve">that </w:t>
      </w:r>
      <w:r w:rsidR="00737786">
        <w:rPr>
          <w:lang w:eastAsia="zh-CN"/>
        </w:rPr>
        <w:t xml:space="preserve">10-fold more Wuchang rice </w:t>
      </w:r>
      <w:r w:rsidR="00ED2EF0">
        <w:rPr>
          <w:lang w:eastAsia="zh-CN"/>
        </w:rPr>
        <w:t xml:space="preserve">is </w:t>
      </w:r>
      <w:r w:rsidR="00737786">
        <w:rPr>
          <w:lang w:eastAsia="zh-CN"/>
        </w:rPr>
        <w:t xml:space="preserve">available on markets than produced. </w:t>
      </w:r>
      <w:r w:rsidR="00740AB8">
        <w:t>It is</w:t>
      </w:r>
      <w:r w:rsidR="00377A5A">
        <w:t xml:space="preserve"> very </w:t>
      </w:r>
      <w:r w:rsidR="00E6560E" w:rsidRPr="40B95934">
        <w:t>challeng</w:t>
      </w:r>
      <w:r w:rsidR="00740AB8">
        <w:t xml:space="preserve">ing </w:t>
      </w:r>
      <w:r w:rsidR="00E6560E" w:rsidRPr="40B95934">
        <w:t xml:space="preserve">to </w:t>
      </w:r>
      <w:r w:rsidR="00377A5A">
        <w:t>accurately identify rice as Wuchang rice by visual inspection.</w:t>
      </w:r>
      <w:r w:rsidR="00923D08">
        <w:t xml:space="preserve"> </w:t>
      </w:r>
      <w:r w:rsidR="00377A5A">
        <w:t>T</w:t>
      </w:r>
      <w:r w:rsidR="00964B15">
        <w:t>here</w:t>
      </w:r>
      <w:r w:rsidR="00923D08">
        <w:t>fore</w:t>
      </w:r>
      <w:r w:rsidR="00377A5A">
        <w:t>,</w:t>
      </w:r>
      <w:r w:rsidR="00923D08">
        <w:t xml:space="preserve"> </w:t>
      </w:r>
      <w:r w:rsidR="00923D08">
        <w:lastRenderedPageBreak/>
        <w:t xml:space="preserve">there is a great need to develop an </w:t>
      </w:r>
      <w:r w:rsidR="00E6560E" w:rsidRPr="40B95934">
        <w:t>easy</w:t>
      </w:r>
      <w:r w:rsidR="00923D08">
        <w:t xml:space="preserve"> to use</w:t>
      </w:r>
      <w:r w:rsidR="00E6560E" w:rsidRPr="40B95934">
        <w:t xml:space="preserve">, </w:t>
      </w:r>
      <w:r w:rsidR="00377A5A">
        <w:t xml:space="preserve">cost-effective and </w:t>
      </w:r>
      <w:r w:rsidR="00E6560E" w:rsidRPr="40B95934">
        <w:t>reliable</w:t>
      </w:r>
      <w:r w:rsidR="00377A5A">
        <w:t xml:space="preserve"> means to quickly identi</w:t>
      </w:r>
      <w:r w:rsidR="005336A6">
        <w:t>f</w:t>
      </w:r>
      <w:r w:rsidR="00377A5A">
        <w:t>y and confirm rice GI. We have used NIR spectroscop</w:t>
      </w:r>
      <w:r w:rsidR="005336A6">
        <w:t>y</w:t>
      </w:r>
      <w:r w:rsidR="00377A5A">
        <w:t xml:space="preserve"> to develop GI rice </w:t>
      </w:r>
      <w:r w:rsidR="00E6560E" w:rsidRPr="40B95934">
        <w:t>“fingerprint</w:t>
      </w:r>
      <w:r w:rsidR="00377A5A">
        <w:t>s</w:t>
      </w:r>
      <w:r w:rsidR="00E6560E" w:rsidRPr="40B95934">
        <w:t>”</w:t>
      </w:r>
      <w:r w:rsidR="00923D08">
        <w:t xml:space="preserve"> to prevent </w:t>
      </w:r>
      <w:r w:rsidR="00377A5A">
        <w:t>a</w:t>
      </w:r>
      <w:r w:rsidR="00923D08">
        <w:t>dulteration</w:t>
      </w:r>
      <w:r w:rsidR="00E6560E" w:rsidRPr="40B95934">
        <w:t>.</w:t>
      </w:r>
    </w:p>
    <w:p w14:paraId="6DBA745B" w14:textId="5CAF21EF" w:rsidR="006353EB" w:rsidRPr="000B3A24" w:rsidRDefault="00737786" w:rsidP="00157D14">
      <w:pPr>
        <w:ind w:left="720"/>
        <w:rPr>
          <w:color w:val="00B0F0"/>
        </w:rPr>
      </w:pPr>
      <w:r>
        <w:t xml:space="preserve">In this study, we investigated </w:t>
      </w:r>
      <w:r w:rsidR="004B1395">
        <w:t xml:space="preserve">differentiation of </w:t>
      </w:r>
      <w:r>
        <w:t>GI varieties</w:t>
      </w:r>
      <w:r w:rsidR="00ED2EF0">
        <w:t>,</w:t>
      </w:r>
      <w:r>
        <w:t xml:space="preserve"> </w:t>
      </w:r>
      <w:r w:rsidR="004B1395">
        <w:t xml:space="preserve">over </w:t>
      </w:r>
      <w:r>
        <w:t>a</w:t>
      </w:r>
      <w:r>
        <w:rPr>
          <w:lang w:eastAsia="zh-CN"/>
        </w:rPr>
        <w:t xml:space="preserve"> large </w:t>
      </w:r>
      <w:r w:rsidR="00ED2EF0">
        <w:rPr>
          <w:lang w:eastAsia="zh-CN"/>
        </w:rPr>
        <w:t>geographic area</w:t>
      </w:r>
      <w:r>
        <w:rPr>
          <w:lang w:eastAsia="zh-CN"/>
        </w:rPr>
        <w:t xml:space="preserve"> by </w:t>
      </w:r>
      <w:r>
        <w:t>establishing authentic</w:t>
      </w:r>
      <w:r w:rsidR="00ED2EF0">
        <w:t>ity</w:t>
      </w:r>
      <w:r>
        <w:t xml:space="preserve"> models </w:t>
      </w:r>
      <w:r w:rsidR="00ED2EF0">
        <w:t>using several technology platforms</w:t>
      </w:r>
      <w:r>
        <w:t>.</w:t>
      </w:r>
      <w:r>
        <w:rPr>
          <w:rFonts w:hint="eastAsia"/>
        </w:rPr>
        <w:t xml:space="preserve"> </w:t>
      </w:r>
      <w:r w:rsidR="004B1395" w:rsidRPr="000B3A24">
        <w:rPr>
          <w:color w:val="00B0F0"/>
        </w:rPr>
        <w:t xml:space="preserve">Over 100 </w:t>
      </w:r>
      <w:r w:rsidR="00157D14" w:rsidRPr="000B3A24">
        <w:rPr>
          <w:color w:val="00B0F0"/>
        </w:rPr>
        <w:t xml:space="preserve">polished white rice samples were collected </w:t>
      </w:r>
      <w:r w:rsidR="00204F58" w:rsidRPr="000B3A24">
        <w:rPr>
          <w:color w:val="00B0F0"/>
        </w:rPr>
        <w:t xml:space="preserve">from credible rice processing factories, from five provinces </w:t>
      </w:r>
      <w:r w:rsidR="00157D14" w:rsidRPr="000B3A24">
        <w:rPr>
          <w:color w:val="00B0F0"/>
        </w:rPr>
        <w:t xml:space="preserve">in </w:t>
      </w:r>
      <w:bookmarkStart w:id="55" w:name="_Hlk33081678"/>
      <w:r w:rsidR="00157D14" w:rsidRPr="000B3A24">
        <w:rPr>
          <w:color w:val="00B0F0"/>
        </w:rPr>
        <w:t>China</w:t>
      </w:r>
      <w:bookmarkEnd w:id="55"/>
      <w:r w:rsidR="00204F58" w:rsidRPr="000B3A24">
        <w:rPr>
          <w:color w:val="00B0F0"/>
        </w:rPr>
        <w:t xml:space="preserve">. </w:t>
      </w:r>
      <w:r w:rsidR="00157D14" w:rsidRPr="000B3A24">
        <w:rPr>
          <w:color w:val="00B0F0"/>
        </w:rPr>
        <w:t>These samples represent 6 different GI varieties</w:t>
      </w:r>
      <w:r w:rsidR="0093326E" w:rsidRPr="000B3A24">
        <w:rPr>
          <w:color w:val="00B0F0"/>
        </w:rPr>
        <w:t>, which are among the top 20 most popular rice varieties in China, and have a pricing point at least five-fold of the average rice price</w:t>
      </w:r>
      <w:r w:rsidR="00157D14" w:rsidRPr="000B3A24">
        <w:rPr>
          <w:color w:val="00B0F0"/>
        </w:rPr>
        <w:t>: Wuchang (WC) (n=20); Jingshanqiao (JSQ) (n=20); Panjin-Yanfeng (PJ-YF) (n=20); Panjin-Liaoxing (PJ-LX) (n=20); Sheyang (SY) (n=20); and Dongjinxi (DJX)</w:t>
      </w:r>
      <w:r w:rsidR="00F959B2" w:rsidRPr="000B3A24">
        <w:rPr>
          <w:color w:val="00B0F0"/>
        </w:rPr>
        <w:t xml:space="preserve"> (n=16)</w:t>
      </w:r>
      <w:r w:rsidR="00157D14" w:rsidRPr="000B3A24">
        <w:rPr>
          <w:color w:val="00B0F0"/>
        </w:rPr>
        <w:t xml:space="preserve">. </w:t>
      </w:r>
      <w:r w:rsidR="0093326E" w:rsidRPr="000B3A24">
        <w:rPr>
          <w:color w:val="00B0F0"/>
        </w:rPr>
        <w:t>Th</w:t>
      </w:r>
      <w:r w:rsidR="00303B11" w:rsidRPr="000B3A24">
        <w:rPr>
          <w:color w:val="00B0F0"/>
        </w:rPr>
        <w:t>e</w:t>
      </w:r>
      <w:r w:rsidR="0093326E" w:rsidRPr="000B3A24">
        <w:rPr>
          <w:color w:val="00B0F0"/>
        </w:rPr>
        <w:t xml:space="preserve">se varieties were selected </w:t>
      </w:r>
      <w:r w:rsidR="00303B11" w:rsidRPr="000B3A24">
        <w:rPr>
          <w:color w:val="00B0F0"/>
        </w:rPr>
        <w:t xml:space="preserve">because </w:t>
      </w:r>
      <w:r w:rsidR="0093326E" w:rsidRPr="000B3A24">
        <w:rPr>
          <w:color w:val="00B0F0"/>
        </w:rPr>
        <w:t xml:space="preserve">multi-variable factors </w:t>
      </w:r>
      <w:r w:rsidR="00303B11" w:rsidRPr="000B3A24">
        <w:rPr>
          <w:color w:val="00B0F0"/>
        </w:rPr>
        <w:t xml:space="preserve">can </w:t>
      </w:r>
      <w:r w:rsidR="0093326E" w:rsidRPr="000B3A24">
        <w:rPr>
          <w:color w:val="00B0F0"/>
        </w:rPr>
        <w:t>contribute to the study including physical geographic span</w:t>
      </w:r>
      <w:r w:rsidR="00303B11" w:rsidRPr="000B3A24">
        <w:rPr>
          <w:color w:val="00B0F0"/>
        </w:rPr>
        <w:t>;</w:t>
      </w:r>
      <w:r w:rsidR="0093326E" w:rsidRPr="000B3A24">
        <w:rPr>
          <w:color w:val="00B0F0"/>
        </w:rPr>
        <w:t xml:space="preserve"> induced environmental factors differences (Heilong River, Liao River, Yangtze River and Pearl River)</w:t>
      </w:r>
      <w:r w:rsidR="00303B11" w:rsidRPr="000B3A24">
        <w:rPr>
          <w:color w:val="00B0F0"/>
        </w:rPr>
        <w:t xml:space="preserve">; </w:t>
      </w:r>
      <w:r w:rsidR="0093326E" w:rsidRPr="000B3A24">
        <w:rPr>
          <w:color w:val="00B0F0"/>
        </w:rPr>
        <w:t xml:space="preserve">potential genetic differences </w:t>
      </w:r>
      <w:r w:rsidR="0093326E" w:rsidRPr="000B3A24">
        <w:rPr>
          <w:rFonts w:hint="eastAsia"/>
          <w:color w:val="00B0F0"/>
          <w:lang w:eastAsia="zh-CN"/>
        </w:rPr>
        <w:t>be</w:t>
      </w:r>
      <w:r w:rsidR="0093326E" w:rsidRPr="000B3A24">
        <w:rPr>
          <w:color w:val="00B0F0"/>
          <w:lang w:eastAsia="zh-CN"/>
        </w:rPr>
        <w:t xml:space="preserve">tween species </w:t>
      </w:r>
      <w:r w:rsidR="00303B11" w:rsidRPr="000B3A24">
        <w:rPr>
          <w:color w:val="00B0F0"/>
          <w:lang w:eastAsia="zh-CN"/>
        </w:rPr>
        <w:t>(</w:t>
      </w:r>
      <w:r w:rsidR="00106264" w:rsidRPr="000B3A24">
        <w:rPr>
          <w:color w:val="00B0F0"/>
        </w:rPr>
        <w:t xml:space="preserve">Dongjinxi </w:t>
      </w:r>
      <w:r w:rsidR="00303B11" w:rsidRPr="000B3A24">
        <w:rPr>
          <w:color w:val="00B0F0"/>
        </w:rPr>
        <w:t xml:space="preserve">and Jingshanqiao are </w:t>
      </w:r>
      <w:r w:rsidR="00106264" w:rsidRPr="000B3A24">
        <w:rPr>
          <w:color w:val="00B0F0"/>
        </w:rPr>
        <w:t>Indica species</w:t>
      </w:r>
      <w:r w:rsidR="00303B11" w:rsidRPr="000B3A24">
        <w:rPr>
          <w:color w:val="00B0F0"/>
        </w:rPr>
        <w:t xml:space="preserve"> while the other varieties are Japonica species); and the impact of multiple varieties grown in a smaller scaled GI region (the two varieties in Panjin).</w:t>
      </w:r>
    </w:p>
    <w:p w14:paraId="0074A7B1" w14:textId="77777777" w:rsidR="0090369B" w:rsidRDefault="0090369B" w:rsidP="0090369B">
      <w:pPr>
        <w:pStyle w:val="Heading3"/>
        <w:rPr>
          <w:noProof/>
        </w:rPr>
      </w:pPr>
      <w:r w:rsidRPr="4B36E594">
        <w:rPr>
          <w:noProof/>
        </w:rPr>
        <w:t>Handheld NIR</w:t>
      </w:r>
    </w:p>
    <w:p w14:paraId="1651E228" w14:textId="352CD5AD" w:rsidR="0090369B" w:rsidRDefault="00157D14" w:rsidP="0090369B">
      <w:pPr>
        <w:ind w:left="720"/>
      </w:pPr>
      <w:r>
        <w:t xml:space="preserve">The Chinese rice samples were scanned in triplicate on the SCiO </w:t>
      </w:r>
      <w:r w:rsidR="00ED2EF0">
        <w:t xml:space="preserve">according to the protocol in the experimental section. </w:t>
      </w:r>
      <w:r w:rsidR="00C66F7E">
        <w:t>P</w:t>
      </w:r>
      <w:r w:rsidR="0090369B">
        <w:t>re-processing techniques w</w:t>
      </w:r>
      <w:r w:rsidR="00C57033">
        <w:t>ere</w:t>
      </w:r>
      <w:r w:rsidR="0090369B">
        <w:t xml:space="preserve"> applied</w:t>
      </w:r>
      <w:r w:rsidR="00C66F7E">
        <w:t xml:space="preserve"> individually and in combination. In total more than </w:t>
      </w:r>
      <w:r w:rsidR="00C55145">
        <w:t>5</w:t>
      </w:r>
      <w:r w:rsidR="00C66F7E">
        <w:t xml:space="preserve">0 iterations were applied </w:t>
      </w:r>
      <w:r w:rsidR="0090369B">
        <w:t>to the data and chemometric models developed, in both ‘The lab’ and Simca 15, to distinguish between the varieties</w:t>
      </w:r>
      <w:r w:rsidR="00C66F7E">
        <w:t xml:space="preserve"> (</w:t>
      </w:r>
      <w:r w:rsidR="00677FF7">
        <w:t>data not shown</w:t>
      </w:r>
      <w:r w:rsidR="00C66F7E">
        <w:t>)</w:t>
      </w:r>
      <w:r w:rsidR="0090369B">
        <w:t>.</w:t>
      </w:r>
    </w:p>
    <w:p w14:paraId="56676145" w14:textId="04BA3594" w:rsidR="00033B18" w:rsidRDefault="0090369B" w:rsidP="0090369B">
      <w:pPr>
        <w:ind w:left="720"/>
      </w:pPr>
      <w:r>
        <w:t xml:space="preserve">Using </w:t>
      </w:r>
      <w:r w:rsidR="00033B18">
        <w:t>‘</w:t>
      </w:r>
      <w:r>
        <w:t>The Lab</w:t>
      </w:r>
      <w:r w:rsidR="00033B18">
        <w:t>’</w:t>
      </w:r>
      <w:r>
        <w:t>, the best Random Forest model</w:t>
      </w:r>
      <w:r w:rsidR="000E7A11">
        <w:t>,</w:t>
      </w:r>
      <w:r>
        <w:t xml:space="preserve"> </w:t>
      </w:r>
      <w:r w:rsidR="000E7A11">
        <w:t xml:space="preserve">based on internal cross-validation. </w:t>
      </w:r>
      <w:r>
        <w:t>was obtained after averaging the sample replicates then applying</w:t>
      </w:r>
      <w:r w:rsidR="006126D7">
        <w:t xml:space="preserve"> </w:t>
      </w:r>
      <w:r>
        <w:t>Wavelength Z</w:t>
      </w:r>
      <w:r w:rsidR="00E57E33">
        <w:t>-</w:t>
      </w:r>
      <w:r>
        <w:t xml:space="preserve">score to the full spectral range produced by the SCiO. </w:t>
      </w:r>
      <w:r w:rsidR="004B1395">
        <w:fldChar w:fldCharType="begin"/>
      </w:r>
      <w:r w:rsidR="004B1395">
        <w:instrText xml:space="preserve"> REF _Ref36017654 \h </w:instrText>
      </w:r>
      <w:r w:rsidR="004B1395">
        <w:fldChar w:fldCharType="separate"/>
      </w:r>
      <w:r w:rsidR="004B1395">
        <w:t xml:space="preserve">Table </w:t>
      </w:r>
      <w:r w:rsidR="004B1395">
        <w:rPr>
          <w:noProof/>
        </w:rPr>
        <w:t>1</w:t>
      </w:r>
      <w:r w:rsidR="004B1395">
        <w:fldChar w:fldCharType="end"/>
      </w:r>
      <w:r>
        <w:t xml:space="preserve"> shows the confusion table generated by </w:t>
      </w:r>
      <w:r w:rsidR="00033B18">
        <w:t>‘</w:t>
      </w:r>
      <w:r>
        <w:t>The Lab</w:t>
      </w:r>
      <w:r w:rsidR="00033B18">
        <w:t>’</w:t>
      </w:r>
      <w:r>
        <w:t xml:space="preserve"> under these conditions.</w:t>
      </w:r>
      <w:r w:rsidR="000B1968">
        <w:t xml:space="preserve"> A confusion table, in this instance, is a tabular representation of predicted result (Y-axis) against known classification (X-axis)</w:t>
      </w:r>
      <w:r w:rsidR="00783A8E">
        <w:t>.</w:t>
      </w:r>
      <w:r w:rsidR="000B1968">
        <w:t xml:space="preserve"> </w:t>
      </w:r>
      <w:r w:rsidR="00783A8E">
        <w:t xml:space="preserve">It allows us to tell how well a model performs based on internal cross-validation. </w:t>
      </w:r>
      <w:r w:rsidR="000B1968">
        <w:t xml:space="preserve">The ideal situation would show a diagonal green line of predicted results, each box in that </w:t>
      </w:r>
      <w:r w:rsidR="00783A8E">
        <w:t xml:space="preserve">green </w:t>
      </w:r>
      <w:r w:rsidR="000B1968">
        <w:t xml:space="preserve">line </w:t>
      </w:r>
      <w:r w:rsidR="00783A8E">
        <w:t xml:space="preserve">showing </w:t>
      </w:r>
      <w:r w:rsidR="000B1968">
        <w:t xml:space="preserve">100 % and all other boxes in the confusion table showing 0 %. This would indicate that everything has been correctly identified. </w:t>
      </w:r>
      <w:r>
        <w:t>Using Simca 15, the best model</w:t>
      </w:r>
      <w:r w:rsidR="00677FF7">
        <w:t>, based on internal cross-validation,</w:t>
      </w:r>
      <w:r>
        <w:t xml:space="preserve"> was generated using an OPLS-DA algorithm on data that had undergone SNV</w:t>
      </w:r>
      <w:r w:rsidR="00893233">
        <w:t xml:space="preserve"> pr</w:t>
      </w:r>
      <w:r>
        <w:t xml:space="preserve">eprocessing </w:t>
      </w:r>
      <w:r w:rsidR="004B1395">
        <w:t>(</w:t>
      </w:r>
      <w:r w:rsidR="00E6560E">
        <w:fldChar w:fldCharType="begin"/>
      </w:r>
      <w:r w:rsidR="00E6560E">
        <w:instrText xml:space="preserve"> REF _Ref31028768 \h </w:instrText>
      </w:r>
      <w:r w:rsidR="00E6560E">
        <w:fldChar w:fldCharType="separate"/>
      </w:r>
      <w:r w:rsidR="00BD599C">
        <w:t xml:space="preserve">Figure </w:t>
      </w:r>
      <w:r w:rsidR="00BD599C">
        <w:rPr>
          <w:noProof/>
        </w:rPr>
        <w:t>3</w:t>
      </w:r>
      <w:r w:rsidR="00E6560E">
        <w:fldChar w:fldCharType="end"/>
      </w:r>
      <w:r w:rsidR="004B1395">
        <w:t>)</w:t>
      </w:r>
      <w:r>
        <w:t xml:space="preserve">. </w:t>
      </w:r>
      <w:r w:rsidR="00783A8E">
        <w:t>These conditions are different than those used for generating the basmati rice models. However, this is acceptable because we are optimizing, and choosing</w:t>
      </w:r>
      <w:r w:rsidR="002E40F7">
        <w:t>,</w:t>
      </w:r>
      <w:r w:rsidR="00783A8E">
        <w:t xml:space="preserve"> the most appropriate conditions to address </w:t>
      </w:r>
      <w:r w:rsidR="002E40F7">
        <w:t xml:space="preserve">questions of </w:t>
      </w:r>
      <w:r w:rsidR="00783A8E">
        <w:t>sample</w:t>
      </w:r>
      <w:r w:rsidR="002E40F7">
        <w:t>s from each country individually</w:t>
      </w:r>
      <w:r w:rsidR="00783A8E">
        <w:t>. What works best for basmati rice does not necessarily work best to address the questions asked of the Chinese rice samples.</w:t>
      </w:r>
    </w:p>
    <w:p w14:paraId="5934924F" w14:textId="790F0DD9" w:rsidR="00E6560E" w:rsidRDefault="004B1395" w:rsidP="00E6560E">
      <w:pPr>
        <w:ind w:left="720"/>
      </w:pPr>
      <w:r>
        <w:rPr>
          <w:highlight w:val="yellow"/>
        </w:rPr>
        <w:fldChar w:fldCharType="begin"/>
      </w:r>
      <w:r>
        <w:rPr>
          <w:highlight w:val="yellow"/>
        </w:rPr>
        <w:instrText xml:space="preserve"> REF _Ref36017654 \h </w:instrText>
      </w:r>
      <w:r>
        <w:rPr>
          <w:highlight w:val="yellow"/>
        </w:rPr>
      </w:r>
      <w:r>
        <w:rPr>
          <w:highlight w:val="yellow"/>
        </w:rPr>
        <w:fldChar w:fldCharType="separate"/>
      </w:r>
      <w:r>
        <w:t xml:space="preserve">Table </w:t>
      </w:r>
      <w:r>
        <w:rPr>
          <w:noProof/>
        </w:rPr>
        <w:t>1</w:t>
      </w:r>
      <w:r>
        <w:rPr>
          <w:highlight w:val="yellow"/>
        </w:rPr>
        <w:fldChar w:fldCharType="end"/>
      </w:r>
      <w:r w:rsidR="0090369B">
        <w:t xml:space="preserve"> shows that</w:t>
      </w:r>
      <w:r w:rsidR="00E6560E">
        <w:t xml:space="preserve"> during internal cross-validation,</w:t>
      </w:r>
      <w:r w:rsidR="0090369B">
        <w:t xml:space="preserve"> all </w:t>
      </w:r>
      <w:r w:rsidR="006126D7">
        <w:t xml:space="preserve">GI varieties </w:t>
      </w:r>
      <w:r w:rsidR="000E7A11">
        <w:t xml:space="preserve">can be </w:t>
      </w:r>
      <w:r w:rsidR="006126D7">
        <w:t>correctly classified (a diagonal line of green boxes with 100 % correct classified)</w:t>
      </w:r>
      <w:r w:rsidR="00A27C73">
        <w:t>.</w:t>
      </w:r>
      <w:r w:rsidR="006126D7">
        <w:t xml:space="preserve"> </w:t>
      </w:r>
      <w:r w:rsidR="00E6560E">
        <w:fldChar w:fldCharType="begin"/>
      </w:r>
      <w:r w:rsidR="00E6560E">
        <w:instrText xml:space="preserve"> REF _Ref31028768 \h </w:instrText>
      </w:r>
      <w:r w:rsidR="00E6560E">
        <w:fldChar w:fldCharType="separate"/>
      </w:r>
      <w:r w:rsidR="00BD599C">
        <w:t xml:space="preserve">Figure </w:t>
      </w:r>
      <w:r w:rsidR="00BD599C">
        <w:rPr>
          <w:noProof/>
        </w:rPr>
        <w:t>3</w:t>
      </w:r>
      <w:r w:rsidR="00E6560E">
        <w:fldChar w:fldCharType="end"/>
      </w:r>
      <w:r w:rsidR="0090369B">
        <w:t xml:space="preserve"> shows clustering within GI varieties. </w:t>
      </w:r>
      <w:r w:rsidR="00893233">
        <w:t>The Wuchang rice appears to have separated into two sub-clusters. This could be due to different varieties being grown with</w:t>
      </w:r>
      <w:r w:rsidR="00783A8E">
        <w:t>in</w:t>
      </w:r>
      <w:r w:rsidR="00893233">
        <w:t xml:space="preserve"> the GI region</w:t>
      </w:r>
      <w:r w:rsidR="00783A8E">
        <w:t xml:space="preserve"> or </w:t>
      </w:r>
      <w:r w:rsidR="002E40F7">
        <w:t xml:space="preserve">more likely is the </w:t>
      </w:r>
      <w:r w:rsidR="00783A8E">
        <w:t>result of the limited number of samples used</w:t>
      </w:r>
      <w:r w:rsidR="00893233">
        <w:t xml:space="preserve">. </w:t>
      </w:r>
      <w:r w:rsidR="0090369B">
        <w:t>The robustness of the</w:t>
      </w:r>
      <w:r w:rsidR="00E6560E">
        <w:t>se</w:t>
      </w:r>
      <w:r w:rsidR="0090369B">
        <w:t xml:space="preserve"> model</w:t>
      </w:r>
      <w:r w:rsidR="000E7A11">
        <w:t>s</w:t>
      </w:r>
      <w:r w:rsidR="0090369B">
        <w:t xml:space="preserve"> can only be tested when additional samples have been collected. However, if either model proves to be robust through a comprehensive validation, then the SCiO could be used for rapid in-field assessment of GI status. </w:t>
      </w:r>
      <w:r w:rsidR="0049687B">
        <w:t>Having a robust</w:t>
      </w:r>
      <w:r w:rsidR="001E50BF">
        <w:t>, reliable, rapid field-based screening technology would not</w:t>
      </w:r>
      <w:r w:rsidR="00677FF7">
        <w:t xml:space="preserve"> </w:t>
      </w:r>
      <w:r w:rsidR="0090369B">
        <w:t xml:space="preserve">only protect sellers </w:t>
      </w:r>
      <w:r w:rsidR="0090369B">
        <w:lastRenderedPageBreak/>
        <w:t>from unfair competition through fraudulent vendors but also protect those consumers who choose to purchase these GI varieties.</w:t>
      </w:r>
    </w:p>
    <w:p w14:paraId="599D68E0" w14:textId="77777777" w:rsidR="0090369B" w:rsidRPr="005042CD" w:rsidRDefault="0090369B" w:rsidP="0090369B">
      <w:pPr>
        <w:pStyle w:val="Heading3"/>
        <w:rPr>
          <w:noProof/>
        </w:rPr>
      </w:pPr>
      <w:r w:rsidRPr="40B95934">
        <w:rPr>
          <w:noProof/>
        </w:rPr>
        <w:t>ICP-MS</w:t>
      </w:r>
    </w:p>
    <w:p w14:paraId="06CD38EA" w14:textId="29303BBC" w:rsidR="0090369B" w:rsidRPr="000765CD" w:rsidRDefault="0090369B" w:rsidP="00580C29">
      <w:pPr>
        <w:spacing w:line="257" w:lineRule="auto"/>
        <w:ind w:left="709"/>
        <w:rPr>
          <w:color w:val="00B0F0"/>
        </w:rPr>
      </w:pPr>
      <w:r w:rsidRPr="000765CD">
        <w:rPr>
          <w:rFonts w:ascii="Calibri" w:eastAsia="Calibri" w:hAnsi="Calibri" w:cs="Calibri"/>
          <w:color w:val="00B0F0"/>
        </w:rPr>
        <w:t>ICP-MS</w:t>
      </w:r>
      <w:r w:rsidR="00E60315" w:rsidRPr="000765CD">
        <w:rPr>
          <w:rFonts w:ascii="Calibri" w:eastAsia="Calibri" w:hAnsi="Calibri" w:cs="Calibri"/>
          <w:color w:val="00B0F0"/>
        </w:rPr>
        <w:t xml:space="preserve"> is a powerful analytical tool that quantitatively determines the level of both metal and non-metal elements. It</w:t>
      </w:r>
      <w:r w:rsidRPr="000765CD">
        <w:rPr>
          <w:rFonts w:ascii="Calibri" w:eastAsia="Calibri" w:hAnsi="Calibri" w:cs="Calibri"/>
          <w:color w:val="00B0F0"/>
        </w:rPr>
        <w:t xml:space="preserve"> has the advantages of wide dynamic range, high throughput and relatively easy sample preparation</w:t>
      </w:r>
      <w:r w:rsidR="0022535C" w:rsidRPr="000765CD">
        <w:rPr>
          <w:rFonts w:ascii="Calibri" w:eastAsia="Calibri" w:hAnsi="Calibri" w:cs="Calibri"/>
          <w:color w:val="00B0F0"/>
        </w:rPr>
        <w:t xml:space="preserve"> </w:t>
      </w:r>
      <w:r w:rsidR="0022535C" w:rsidRPr="000765CD">
        <w:rPr>
          <w:rFonts w:ascii="Calibri" w:eastAsia="Calibri" w:hAnsi="Calibri" w:cs="Calibri"/>
          <w:color w:val="00B0F0"/>
        </w:rPr>
        <w:fldChar w:fldCharType="begin"/>
      </w:r>
      <w:r w:rsidR="007E4646" w:rsidRPr="000765CD">
        <w:rPr>
          <w:rFonts w:ascii="Calibri" w:eastAsia="Calibri" w:hAnsi="Calibri" w:cs="Calibri"/>
          <w:color w:val="00B0F0"/>
        </w:rPr>
        <w:instrText xml:space="preserve"> ADDIN EN.CITE &lt;EndNote&gt;&lt;Cite&gt;&lt;Author&gt;Wadood&lt;/Author&gt;&lt;Year&gt;2020&lt;/Year&gt;&lt;RecNum&gt;995&lt;/RecNum&gt;&lt;DisplayText&gt;(19)&lt;/DisplayText&gt;&lt;record&gt;&lt;rec-number&gt;995&lt;/rec-number&gt;&lt;foreign-keys&gt;&lt;key app="EN" db-id="w9ezvfad45wdw0ep92uxsde6zxxezsvvtavw" timestamp="1583226186" guid="c99e7ab5-4b20-4ce2-8abb-d68e18f105a7"&gt;995&lt;/key&gt;&lt;/foreign-keys&gt;&lt;ref-type name="Journal Article"&gt;17&lt;/ref-type&gt;&lt;contributors&gt;&lt;authors&gt;&lt;author&gt;Wadood, S. A.&lt;/author&gt;&lt;author&gt;Guo, B. L.&lt;/author&gt;&lt;author&gt;Zhang, X. W.&lt;/author&gt;&lt;author&gt;Hussain, I.&lt;/author&gt;&lt;author&gt;Wei, Y. M.&lt;/author&gt;&lt;/authors&gt;&lt;/contributors&gt;&lt;titles&gt;&lt;title&gt;Recent development in the application of analytical techniques for the traceability and authenticity of food of plant origin&lt;/title&gt;&lt;secondary-title&gt;Microchemical Journal&lt;/secondary-title&gt;&lt;/titles&gt;&lt;periodical&gt;&lt;full-title&gt;Microchemical Journal&lt;/full-title&gt;&lt;abbr-1&gt;Microchem J.&lt;/abbr-1&gt;&lt;/periodical&gt;&lt;volume&gt;152&lt;/volume&gt;&lt;dates&gt;&lt;year&gt;2020&lt;/year&gt;&lt;pub-dates&gt;&lt;date&gt;Jan&lt;/date&gt;&lt;/pub-dates&gt;&lt;/dates&gt;&lt;isbn&gt;0026-265X&lt;/isbn&gt;&lt;accession-num&gt;WOS:000503315300002&lt;/accession-num&gt;&lt;work-type&gt;Review&lt;/work-type&gt;&lt;urls&gt;&lt;related-urls&gt;&lt;url&gt;&amp;lt;Go to ISI&amp;gt;://WOS:000503315300002&lt;/url&gt;&lt;/related-urls&gt;&lt;/urls&gt;&lt;custom7&gt;104295&lt;/custom7&gt;&lt;electronic-resource-num&gt;10.1016/j.microc.2019.104295&lt;/electronic-resource-num&gt;&lt;/record&gt;&lt;/Cite&gt;&lt;/EndNote&gt;</w:instrText>
      </w:r>
      <w:r w:rsidR="0022535C" w:rsidRPr="000765CD">
        <w:rPr>
          <w:rFonts w:ascii="Calibri" w:eastAsia="Calibri" w:hAnsi="Calibri" w:cs="Calibri"/>
          <w:color w:val="00B0F0"/>
        </w:rPr>
        <w:fldChar w:fldCharType="separate"/>
      </w:r>
      <w:r w:rsidR="007E4646" w:rsidRPr="000765CD">
        <w:rPr>
          <w:rFonts w:ascii="Calibri" w:eastAsia="Calibri" w:hAnsi="Calibri" w:cs="Calibri"/>
          <w:noProof/>
          <w:color w:val="00B0F0"/>
        </w:rPr>
        <w:t>(19)</w:t>
      </w:r>
      <w:r w:rsidR="0022535C" w:rsidRPr="000765CD">
        <w:rPr>
          <w:rFonts w:ascii="Calibri" w:eastAsia="Calibri" w:hAnsi="Calibri" w:cs="Calibri"/>
          <w:color w:val="00B0F0"/>
        </w:rPr>
        <w:fldChar w:fldCharType="end"/>
      </w:r>
      <w:r w:rsidRPr="000765CD">
        <w:rPr>
          <w:rFonts w:ascii="Calibri" w:eastAsia="Calibri" w:hAnsi="Calibri" w:cs="Calibri"/>
          <w:color w:val="00B0F0"/>
        </w:rPr>
        <w:t xml:space="preserve">. </w:t>
      </w:r>
      <w:r w:rsidR="00A27C73" w:rsidRPr="000765CD">
        <w:rPr>
          <w:rFonts w:ascii="Calibri" w:eastAsia="Calibri" w:hAnsi="Calibri" w:cs="Calibri"/>
          <w:color w:val="00B0F0"/>
        </w:rPr>
        <w:t>Since</w:t>
      </w:r>
      <w:r w:rsidR="00E60315" w:rsidRPr="000765CD">
        <w:rPr>
          <w:rFonts w:ascii="Calibri" w:eastAsia="Calibri" w:hAnsi="Calibri" w:cs="Calibri"/>
          <w:color w:val="00B0F0"/>
        </w:rPr>
        <w:t xml:space="preserve"> the element</w:t>
      </w:r>
      <w:r w:rsidR="00A27C73" w:rsidRPr="000765CD">
        <w:rPr>
          <w:rFonts w:ascii="Calibri" w:eastAsia="Calibri" w:hAnsi="Calibri" w:cs="Calibri"/>
          <w:color w:val="00B0F0"/>
        </w:rPr>
        <w:t>al</w:t>
      </w:r>
      <w:r w:rsidR="00E60315" w:rsidRPr="000765CD">
        <w:rPr>
          <w:rFonts w:ascii="Calibri" w:eastAsia="Calibri" w:hAnsi="Calibri" w:cs="Calibri"/>
          <w:color w:val="00B0F0"/>
        </w:rPr>
        <w:t xml:space="preserve"> composition in plants </w:t>
      </w:r>
      <w:r w:rsidR="00A27C73" w:rsidRPr="000765CD">
        <w:rPr>
          <w:rFonts w:ascii="Calibri" w:eastAsia="Calibri" w:hAnsi="Calibri" w:cs="Calibri"/>
          <w:color w:val="00B0F0"/>
        </w:rPr>
        <w:t>is</w:t>
      </w:r>
      <w:r w:rsidR="00E60315" w:rsidRPr="000765CD">
        <w:rPr>
          <w:rFonts w:ascii="Calibri" w:eastAsia="Calibri" w:hAnsi="Calibri" w:cs="Calibri"/>
          <w:color w:val="00B0F0"/>
        </w:rPr>
        <w:t xml:space="preserve"> largely determined by factors such as soil characteristics and agricultural practices</w:t>
      </w:r>
      <w:r w:rsidR="0022535C" w:rsidRPr="000765CD">
        <w:rPr>
          <w:rFonts w:ascii="Calibri" w:eastAsia="Calibri" w:hAnsi="Calibri" w:cs="Calibri"/>
          <w:color w:val="00B0F0"/>
        </w:rPr>
        <w:t xml:space="preserve"> </w:t>
      </w:r>
      <w:r w:rsidR="0022535C" w:rsidRPr="000765CD">
        <w:rPr>
          <w:rFonts w:ascii="Calibri" w:eastAsia="Calibri" w:hAnsi="Calibri" w:cs="Calibri"/>
          <w:color w:val="00B0F0"/>
        </w:rPr>
        <w:fldChar w:fldCharType="begin">
          <w:fldData xml:space="preserve">PEVuZE5vdGU+PENpdGU+PEF1dGhvcj5DaHVuZzwvQXV0aG9yPjxZZWFyPjIwMTg8L1llYXI+PFJl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</w:fldData>
        </w:fldChar>
      </w:r>
      <w:r w:rsidR="007E4646" w:rsidRPr="000765CD">
        <w:rPr>
          <w:rFonts w:ascii="Calibri" w:eastAsia="Calibri" w:hAnsi="Calibri" w:cs="Calibri"/>
          <w:color w:val="00B0F0"/>
        </w:rPr>
        <w:instrText xml:space="preserve"> ADDIN EN.CITE </w:instrText>
      </w:r>
      <w:r w:rsidR="007E4646" w:rsidRPr="000765CD">
        <w:rPr>
          <w:rFonts w:ascii="Calibri" w:eastAsia="Calibri" w:hAnsi="Calibri" w:cs="Calibri"/>
          <w:color w:val="00B0F0"/>
        </w:rPr>
        <w:fldChar w:fldCharType="begin">
          <w:fldData xml:space="preserve">PEVuZE5vdGU+PENpdGU+PEF1dGhvcj5DaHVuZzwvQXV0aG9yPjxZZWFyPjIwMTg8L1llYXI+PFJl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</w:fldData>
        </w:fldChar>
      </w:r>
      <w:r w:rsidR="007E4646" w:rsidRPr="000765CD">
        <w:rPr>
          <w:rFonts w:ascii="Calibri" w:eastAsia="Calibri" w:hAnsi="Calibri" w:cs="Calibri"/>
          <w:color w:val="00B0F0"/>
        </w:rPr>
        <w:instrText xml:space="preserve"> ADDIN EN.CITE.DATA </w:instrText>
      </w:r>
      <w:r w:rsidR="007E4646" w:rsidRPr="000765CD">
        <w:rPr>
          <w:rFonts w:ascii="Calibri" w:eastAsia="Calibri" w:hAnsi="Calibri" w:cs="Calibri"/>
          <w:color w:val="00B0F0"/>
        </w:rPr>
      </w:r>
      <w:r w:rsidR="007E4646" w:rsidRPr="000765CD">
        <w:rPr>
          <w:rFonts w:ascii="Calibri" w:eastAsia="Calibri" w:hAnsi="Calibri" w:cs="Calibri"/>
          <w:color w:val="00B0F0"/>
        </w:rPr>
        <w:fldChar w:fldCharType="end"/>
      </w:r>
      <w:r w:rsidR="0022535C" w:rsidRPr="000765CD">
        <w:rPr>
          <w:rFonts w:ascii="Calibri" w:eastAsia="Calibri" w:hAnsi="Calibri" w:cs="Calibri"/>
          <w:color w:val="00B0F0"/>
        </w:rPr>
      </w:r>
      <w:r w:rsidR="0022535C" w:rsidRPr="000765CD">
        <w:rPr>
          <w:rFonts w:ascii="Calibri" w:eastAsia="Calibri" w:hAnsi="Calibri" w:cs="Calibri"/>
          <w:color w:val="00B0F0"/>
        </w:rPr>
        <w:fldChar w:fldCharType="separate"/>
      </w:r>
      <w:r w:rsidR="007E4646" w:rsidRPr="000765CD">
        <w:rPr>
          <w:rFonts w:ascii="Calibri" w:eastAsia="Calibri" w:hAnsi="Calibri" w:cs="Calibri"/>
          <w:noProof/>
          <w:color w:val="00B0F0"/>
        </w:rPr>
        <w:t>(20, 21)</w:t>
      </w:r>
      <w:r w:rsidR="0022535C" w:rsidRPr="000765CD">
        <w:rPr>
          <w:rFonts w:ascii="Calibri" w:eastAsia="Calibri" w:hAnsi="Calibri" w:cs="Calibri"/>
          <w:color w:val="00B0F0"/>
        </w:rPr>
        <w:fldChar w:fldCharType="end"/>
      </w:r>
      <w:r w:rsidR="005A26D0" w:rsidRPr="000765CD">
        <w:rPr>
          <w:rFonts w:ascii="Calibri" w:eastAsia="Calibri" w:hAnsi="Calibri" w:cs="Calibri"/>
          <w:color w:val="00B0F0"/>
        </w:rPr>
        <w:t>, e</w:t>
      </w:r>
      <w:r w:rsidR="00E60315" w:rsidRPr="000765CD">
        <w:rPr>
          <w:rFonts w:ascii="Calibri" w:eastAsia="Calibri" w:hAnsi="Calibri" w:cs="Calibri"/>
          <w:color w:val="00B0F0"/>
        </w:rPr>
        <w:t xml:space="preserve">lemental profiles </w:t>
      </w:r>
      <w:del w:id="56" w:author="Peng, Hong" w:date="2020-04-08T15:35:00Z">
        <w:r w:rsidR="00E60315" w:rsidRPr="000765CD" w:rsidDel="000F23C1">
          <w:rPr>
            <w:rFonts w:ascii="Calibri" w:eastAsia="Calibri" w:hAnsi="Calibri" w:cs="Calibri"/>
            <w:color w:val="00B0F0"/>
          </w:rPr>
          <w:delText xml:space="preserve">from </w:delText>
        </w:r>
      </w:del>
      <w:ins w:id="57" w:author="Peng, Hong" w:date="2020-04-08T15:35:00Z">
        <w:r w:rsidR="000F23C1">
          <w:rPr>
            <w:rFonts w:ascii="Calibri" w:eastAsia="Calibri" w:hAnsi="Calibri" w:cs="Calibri"/>
            <w:color w:val="00B0F0"/>
          </w:rPr>
          <w:t>of</w:t>
        </w:r>
        <w:r w:rsidR="000F23C1" w:rsidRPr="000765CD">
          <w:rPr>
            <w:rFonts w:ascii="Calibri" w:eastAsia="Calibri" w:hAnsi="Calibri" w:cs="Calibri"/>
            <w:color w:val="00B0F0"/>
          </w:rPr>
          <w:t xml:space="preserve"> </w:t>
        </w:r>
      </w:ins>
      <w:r w:rsidR="00E60315" w:rsidRPr="000765CD">
        <w:rPr>
          <w:rFonts w:ascii="Calibri" w:eastAsia="Calibri" w:hAnsi="Calibri" w:cs="Calibri"/>
          <w:color w:val="00B0F0"/>
        </w:rPr>
        <w:t>plants obtained by ICP-MS ha</w:t>
      </w:r>
      <w:r w:rsidR="00515741" w:rsidRPr="000765CD">
        <w:rPr>
          <w:rFonts w:ascii="Calibri" w:eastAsia="Calibri" w:hAnsi="Calibri" w:cs="Calibri"/>
          <w:color w:val="00B0F0"/>
        </w:rPr>
        <w:t>ve</w:t>
      </w:r>
      <w:r w:rsidR="00E60315" w:rsidRPr="000765CD">
        <w:rPr>
          <w:rFonts w:ascii="Calibri" w:eastAsia="Calibri" w:hAnsi="Calibri" w:cs="Calibri"/>
          <w:color w:val="00B0F0"/>
        </w:rPr>
        <w:t xml:space="preserve"> been used to identify </w:t>
      </w:r>
      <w:del w:id="58" w:author="Peng, Hong" w:date="2020-04-08T15:35:00Z">
        <w:r w:rsidR="00E60315" w:rsidRPr="000765CD" w:rsidDel="000F23C1">
          <w:rPr>
            <w:rFonts w:ascii="Calibri" w:eastAsia="Calibri" w:hAnsi="Calibri" w:cs="Calibri"/>
            <w:color w:val="00B0F0"/>
          </w:rPr>
          <w:delText xml:space="preserve">the </w:delText>
        </w:r>
      </w:del>
      <w:ins w:id="59" w:author="Peng, Hong" w:date="2020-04-08T15:35:00Z">
        <w:r w:rsidR="000F23C1">
          <w:rPr>
            <w:rFonts w:ascii="Calibri" w:eastAsia="Calibri" w:hAnsi="Calibri" w:cs="Calibri"/>
            <w:color w:val="00B0F0"/>
          </w:rPr>
          <w:t>their</w:t>
        </w:r>
        <w:r w:rsidR="000F23C1" w:rsidRPr="000765CD">
          <w:rPr>
            <w:rFonts w:ascii="Calibri" w:eastAsia="Calibri" w:hAnsi="Calibri" w:cs="Calibri"/>
            <w:color w:val="00B0F0"/>
          </w:rPr>
          <w:t xml:space="preserve"> </w:t>
        </w:r>
      </w:ins>
      <w:r w:rsidR="00E60315" w:rsidRPr="000765CD">
        <w:rPr>
          <w:rFonts w:ascii="Calibri" w:eastAsia="Calibri" w:hAnsi="Calibri" w:cs="Calibri"/>
          <w:color w:val="00B0F0"/>
        </w:rPr>
        <w:t>geological origins</w:t>
      </w:r>
      <w:r w:rsidR="005A26D0" w:rsidRPr="000765CD">
        <w:rPr>
          <w:rFonts w:ascii="Calibri" w:eastAsia="Calibri" w:hAnsi="Calibri" w:cs="Calibri"/>
          <w:color w:val="00B0F0"/>
        </w:rPr>
        <w:t xml:space="preserve"> </w:t>
      </w:r>
      <w:r w:rsidR="0022535C" w:rsidRPr="000765CD">
        <w:rPr>
          <w:rFonts w:ascii="Calibri" w:eastAsia="Calibri" w:hAnsi="Calibri" w:cs="Calibri"/>
          <w:color w:val="00B0F0"/>
        </w:rPr>
        <w:fldChar w:fldCharType="begin">
          <w:fldData xml:space="preserve">PEVuZE5vdGU+PENpdGU+PEF1dGhvcj5DaGVhamVzYWRhZ3VsPC9BdXRob3I+PFllYXI+MjAxMzwv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</w:fldData>
        </w:fldChar>
      </w:r>
      <w:r w:rsidR="007E4646" w:rsidRPr="000765CD">
        <w:rPr>
          <w:rFonts w:ascii="Calibri" w:eastAsia="Calibri" w:hAnsi="Calibri" w:cs="Calibri"/>
          <w:color w:val="00B0F0"/>
        </w:rPr>
        <w:instrText xml:space="preserve"> ADDIN EN.CITE </w:instrText>
      </w:r>
      <w:r w:rsidR="007E4646" w:rsidRPr="000765CD">
        <w:rPr>
          <w:rFonts w:ascii="Calibri" w:eastAsia="Calibri" w:hAnsi="Calibri" w:cs="Calibri"/>
          <w:color w:val="00B0F0"/>
        </w:rPr>
        <w:fldChar w:fldCharType="begin">
          <w:fldData xml:space="preserve">PEVuZE5vdGU+PENpdGU+PEF1dGhvcj5DaGVhamVzYWRhZ3VsPC9BdXRob3I+PFllYXI+MjAxMzwv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</w:fldData>
        </w:fldChar>
      </w:r>
      <w:r w:rsidR="007E4646" w:rsidRPr="000765CD">
        <w:rPr>
          <w:rFonts w:ascii="Calibri" w:eastAsia="Calibri" w:hAnsi="Calibri" w:cs="Calibri"/>
          <w:color w:val="00B0F0"/>
        </w:rPr>
        <w:instrText xml:space="preserve"> ADDIN EN.CITE.DATA </w:instrText>
      </w:r>
      <w:r w:rsidR="007E4646" w:rsidRPr="000765CD">
        <w:rPr>
          <w:rFonts w:ascii="Calibri" w:eastAsia="Calibri" w:hAnsi="Calibri" w:cs="Calibri"/>
          <w:color w:val="00B0F0"/>
        </w:rPr>
      </w:r>
      <w:r w:rsidR="007E4646" w:rsidRPr="000765CD">
        <w:rPr>
          <w:rFonts w:ascii="Calibri" w:eastAsia="Calibri" w:hAnsi="Calibri" w:cs="Calibri"/>
          <w:color w:val="00B0F0"/>
        </w:rPr>
        <w:fldChar w:fldCharType="end"/>
      </w:r>
      <w:r w:rsidR="0022535C" w:rsidRPr="000765CD">
        <w:rPr>
          <w:rFonts w:ascii="Calibri" w:eastAsia="Calibri" w:hAnsi="Calibri" w:cs="Calibri"/>
          <w:color w:val="00B0F0"/>
        </w:rPr>
      </w:r>
      <w:r w:rsidR="0022535C" w:rsidRPr="000765CD">
        <w:rPr>
          <w:rFonts w:ascii="Calibri" w:eastAsia="Calibri" w:hAnsi="Calibri" w:cs="Calibri"/>
          <w:color w:val="00B0F0"/>
        </w:rPr>
        <w:fldChar w:fldCharType="separate"/>
      </w:r>
      <w:r w:rsidR="007E4646" w:rsidRPr="000765CD">
        <w:rPr>
          <w:rFonts w:ascii="Calibri" w:eastAsia="Calibri" w:hAnsi="Calibri" w:cs="Calibri"/>
          <w:noProof/>
          <w:color w:val="00B0F0"/>
        </w:rPr>
        <w:t>(22, 23)</w:t>
      </w:r>
      <w:r w:rsidR="0022535C" w:rsidRPr="000765CD">
        <w:rPr>
          <w:rFonts w:ascii="Calibri" w:eastAsia="Calibri" w:hAnsi="Calibri" w:cs="Calibri"/>
          <w:color w:val="00B0F0"/>
        </w:rPr>
        <w:fldChar w:fldCharType="end"/>
      </w:r>
      <w:r w:rsidRPr="000765CD">
        <w:rPr>
          <w:rFonts w:ascii="Calibri" w:eastAsia="Calibri" w:hAnsi="Calibri" w:cs="Calibri"/>
          <w:color w:val="00B0F0"/>
        </w:rPr>
        <w:t xml:space="preserve">. </w:t>
      </w:r>
    </w:p>
    <w:p w14:paraId="49C6AF8F" w14:textId="016B33A1" w:rsidR="00DE7594" w:rsidRDefault="002B302B" w:rsidP="00AE32C2">
      <w:pPr>
        <w:spacing w:line="257" w:lineRule="auto"/>
        <w:ind w:left="709"/>
        <w:rPr>
          <w:ins w:id="60" w:author="Xu, Jason" w:date="2020-04-03T11:33:00Z"/>
          <w:rFonts w:ascii="Calibri" w:eastAsia="Calibri" w:hAnsi="Calibri" w:cs="Calibri"/>
          <w:color w:val="00B0F0"/>
        </w:rPr>
      </w:pPr>
      <w:r w:rsidRPr="000765CD">
        <w:rPr>
          <w:rFonts w:ascii="Calibri" w:eastAsia="Calibri" w:hAnsi="Calibri" w:cs="Calibri"/>
          <w:color w:val="00B0F0"/>
        </w:rPr>
        <w:t>R</w:t>
      </w:r>
      <w:r w:rsidR="0090369B" w:rsidRPr="000765CD">
        <w:rPr>
          <w:rFonts w:ascii="Calibri" w:eastAsia="Calibri" w:hAnsi="Calibri" w:cs="Calibri"/>
          <w:color w:val="00B0F0"/>
        </w:rPr>
        <w:t xml:space="preserve">ice samples </w:t>
      </w:r>
      <w:r w:rsidR="00E60315" w:rsidRPr="000765CD">
        <w:rPr>
          <w:rFonts w:ascii="Calibri" w:eastAsia="Calibri" w:hAnsi="Calibri" w:cs="Calibri"/>
          <w:color w:val="00B0F0"/>
        </w:rPr>
        <w:t>were</w:t>
      </w:r>
      <w:r w:rsidR="0090369B" w:rsidRPr="000765CD">
        <w:rPr>
          <w:rFonts w:ascii="Calibri" w:eastAsia="Calibri" w:hAnsi="Calibri" w:cs="Calibri"/>
          <w:color w:val="00B0F0"/>
        </w:rPr>
        <w:t xml:space="preserve"> analyzed with </w:t>
      </w:r>
      <w:r w:rsidR="00E60315" w:rsidRPr="000765CD">
        <w:rPr>
          <w:rFonts w:ascii="Calibri" w:eastAsia="Calibri" w:hAnsi="Calibri" w:cs="Calibri"/>
          <w:color w:val="00B0F0"/>
        </w:rPr>
        <w:t xml:space="preserve">the </w:t>
      </w:r>
      <w:r w:rsidR="0090369B" w:rsidRPr="000765CD">
        <w:rPr>
          <w:rFonts w:ascii="Calibri" w:eastAsia="Calibri" w:hAnsi="Calibri" w:cs="Calibri"/>
          <w:color w:val="00B0F0"/>
        </w:rPr>
        <w:t xml:space="preserve">Agilent 7900 ICP-MS. The </w:t>
      </w:r>
      <w:r w:rsidRPr="000765CD">
        <w:rPr>
          <w:rFonts w:ascii="Calibri" w:eastAsia="Calibri" w:hAnsi="Calibri" w:cs="Calibri"/>
          <w:color w:val="00B0F0"/>
        </w:rPr>
        <w:t xml:space="preserve">data from the </w:t>
      </w:r>
      <w:del w:id="61" w:author="Peng, Hong" w:date="2020-04-08T15:35:00Z">
        <w:r w:rsidRPr="000765CD" w:rsidDel="000F23C1">
          <w:rPr>
            <w:rFonts w:ascii="Calibri" w:eastAsia="Calibri" w:hAnsi="Calibri" w:cs="Calibri"/>
            <w:color w:val="00B0F0"/>
          </w:rPr>
          <w:delText xml:space="preserve">Reference </w:delText>
        </w:r>
      </w:del>
      <w:ins w:id="62" w:author="Peng, Hong" w:date="2020-04-08T15:35:00Z">
        <w:r w:rsidR="000F23C1">
          <w:rPr>
            <w:rFonts w:ascii="Calibri" w:eastAsia="Calibri" w:hAnsi="Calibri" w:cs="Calibri"/>
            <w:color w:val="00B0F0"/>
          </w:rPr>
          <w:t>r</w:t>
        </w:r>
        <w:r w:rsidR="000F23C1" w:rsidRPr="000765CD">
          <w:rPr>
            <w:rFonts w:ascii="Calibri" w:eastAsia="Calibri" w:hAnsi="Calibri" w:cs="Calibri"/>
            <w:color w:val="00B0F0"/>
          </w:rPr>
          <w:t xml:space="preserve">eference </w:t>
        </w:r>
      </w:ins>
      <w:r w:rsidRPr="000765CD">
        <w:rPr>
          <w:rFonts w:ascii="Calibri" w:eastAsia="Calibri" w:hAnsi="Calibri" w:cs="Calibri"/>
          <w:color w:val="00B0F0"/>
        </w:rPr>
        <w:t xml:space="preserve">set was </w:t>
      </w:r>
      <w:r w:rsidR="0090369B" w:rsidRPr="000765CD">
        <w:rPr>
          <w:rFonts w:ascii="Calibri" w:eastAsia="Calibri" w:hAnsi="Calibri" w:cs="Calibri"/>
          <w:color w:val="00B0F0"/>
        </w:rPr>
        <w:t xml:space="preserve">subjected to </w:t>
      </w:r>
      <w:r w:rsidRPr="000765CD">
        <w:rPr>
          <w:rFonts w:ascii="Calibri" w:eastAsia="Calibri" w:hAnsi="Calibri" w:cs="Calibri"/>
          <w:color w:val="00B0F0"/>
        </w:rPr>
        <w:t xml:space="preserve">PLS-DA in order to </w:t>
      </w:r>
      <w:del w:id="63" w:author="Peng, Hong" w:date="2020-04-08T15:36:00Z">
        <w:r w:rsidRPr="000765CD" w:rsidDel="000F23C1">
          <w:rPr>
            <w:rFonts w:ascii="Calibri" w:eastAsia="Calibri" w:hAnsi="Calibri" w:cs="Calibri"/>
            <w:color w:val="00B0F0"/>
          </w:rPr>
          <w:delText xml:space="preserve">construct </w:delText>
        </w:r>
      </w:del>
      <w:ins w:id="64" w:author="Peng, Hong" w:date="2020-04-08T15:36:00Z">
        <w:r w:rsidR="000F23C1">
          <w:rPr>
            <w:rFonts w:ascii="Calibri" w:eastAsia="Calibri" w:hAnsi="Calibri" w:cs="Calibri"/>
            <w:color w:val="00B0F0"/>
          </w:rPr>
          <w:t>build</w:t>
        </w:r>
        <w:r w:rsidR="000F23C1" w:rsidRPr="000765CD">
          <w:rPr>
            <w:rFonts w:ascii="Calibri" w:eastAsia="Calibri" w:hAnsi="Calibri" w:cs="Calibri"/>
            <w:color w:val="00B0F0"/>
          </w:rPr>
          <w:t xml:space="preserve"> </w:t>
        </w:r>
      </w:ins>
      <w:r w:rsidRPr="000765CD">
        <w:rPr>
          <w:rFonts w:ascii="Calibri" w:eastAsia="Calibri" w:hAnsi="Calibri" w:cs="Calibri"/>
          <w:color w:val="00B0F0"/>
        </w:rPr>
        <w:t>a model to differentiate the six GI rice varieties</w:t>
      </w:r>
      <w:r w:rsidR="0090369B" w:rsidRPr="000765CD">
        <w:rPr>
          <w:rFonts w:ascii="Calibri" w:eastAsia="Calibri" w:hAnsi="Calibri" w:cs="Calibri"/>
          <w:color w:val="00B0F0"/>
        </w:rPr>
        <w:t xml:space="preserve">. </w:t>
      </w:r>
      <w:r w:rsidRPr="000765CD">
        <w:rPr>
          <w:rFonts w:ascii="Calibri" w:eastAsia="Calibri" w:hAnsi="Calibri" w:cs="Calibri"/>
          <w:color w:val="00B0F0"/>
        </w:rPr>
        <w:t xml:space="preserve">As shown in </w:t>
      </w:r>
      <w:r w:rsidR="00AD23F3" w:rsidRPr="000765CD">
        <w:rPr>
          <w:rFonts w:ascii="Calibri" w:eastAsia="Calibri" w:hAnsi="Calibri" w:cs="Calibri"/>
          <w:color w:val="00B0F0"/>
        </w:rPr>
        <w:fldChar w:fldCharType="begin"/>
      </w:r>
      <w:r w:rsidR="00AD23F3" w:rsidRPr="000765CD">
        <w:rPr>
          <w:rFonts w:ascii="Calibri" w:eastAsia="Calibri" w:hAnsi="Calibri" w:cs="Calibri"/>
          <w:color w:val="00B0F0"/>
        </w:rPr>
        <w:instrText xml:space="preserve"> REF _Ref33785178 \h </w:instrText>
      </w:r>
      <w:r w:rsidR="00AD23F3" w:rsidRPr="000765CD">
        <w:rPr>
          <w:rFonts w:ascii="Calibri" w:eastAsia="Calibri" w:hAnsi="Calibri" w:cs="Calibri"/>
          <w:color w:val="00B0F0"/>
        </w:rPr>
      </w:r>
      <w:r w:rsidR="00AD23F3" w:rsidRPr="000765CD">
        <w:rPr>
          <w:rFonts w:ascii="Calibri" w:eastAsia="Calibri" w:hAnsi="Calibri" w:cs="Calibri"/>
          <w:color w:val="00B0F0"/>
        </w:rPr>
        <w:fldChar w:fldCharType="separate"/>
      </w:r>
      <w:r w:rsidR="00BD599C" w:rsidRPr="000765CD">
        <w:rPr>
          <w:color w:val="00B0F0"/>
        </w:rPr>
        <w:t xml:space="preserve">Figure </w:t>
      </w:r>
      <w:r w:rsidR="00BD599C" w:rsidRPr="000765CD">
        <w:rPr>
          <w:noProof/>
          <w:color w:val="00B0F0"/>
        </w:rPr>
        <w:t>4</w:t>
      </w:r>
      <w:r w:rsidR="00AD23F3" w:rsidRPr="000765CD">
        <w:rPr>
          <w:rFonts w:ascii="Calibri" w:eastAsia="Calibri" w:hAnsi="Calibri" w:cs="Calibri"/>
          <w:color w:val="00B0F0"/>
        </w:rPr>
        <w:fldChar w:fldCharType="end"/>
      </w:r>
      <w:r w:rsidRPr="000765CD">
        <w:rPr>
          <w:rFonts w:ascii="Calibri" w:eastAsia="Calibri" w:hAnsi="Calibri" w:cs="Calibri"/>
          <w:color w:val="00B0F0"/>
        </w:rPr>
        <w:t xml:space="preserve">, the first two components </w:t>
      </w:r>
      <w:r w:rsidR="002E40F7" w:rsidRPr="000765CD">
        <w:rPr>
          <w:rFonts w:ascii="Calibri" w:eastAsia="Calibri" w:hAnsi="Calibri" w:cs="Calibri"/>
          <w:color w:val="00B0F0"/>
        </w:rPr>
        <w:t>show</w:t>
      </w:r>
      <w:ins w:id="65" w:author="Peng, Hong" w:date="2020-04-08T15:37:00Z">
        <w:r w:rsidR="000F23C1">
          <w:rPr>
            <w:rFonts w:ascii="Calibri" w:eastAsia="Calibri" w:hAnsi="Calibri" w:cs="Calibri"/>
            <w:color w:val="00B0F0"/>
          </w:rPr>
          <w:t>ed</w:t>
        </w:r>
      </w:ins>
      <w:r w:rsidR="002E40F7" w:rsidRPr="000765CD">
        <w:rPr>
          <w:rFonts w:ascii="Calibri" w:eastAsia="Calibri" w:hAnsi="Calibri" w:cs="Calibri"/>
          <w:color w:val="00B0F0"/>
        </w:rPr>
        <w:t xml:space="preserve"> limited differentiation between the classes</w:t>
      </w:r>
      <w:ins w:id="66" w:author="Peng, Hong" w:date="2020-04-08T15:37:00Z">
        <w:r w:rsidR="000F23C1">
          <w:rPr>
            <w:rFonts w:ascii="Calibri" w:eastAsia="Calibri" w:hAnsi="Calibri" w:cs="Calibri"/>
            <w:color w:val="00B0F0"/>
          </w:rPr>
          <w:t>,</w:t>
        </w:r>
      </w:ins>
      <w:r w:rsidR="002E40F7" w:rsidRPr="000765CD">
        <w:rPr>
          <w:rFonts w:ascii="Calibri" w:eastAsia="Calibri" w:hAnsi="Calibri" w:cs="Calibri"/>
          <w:color w:val="00B0F0"/>
        </w:rPr>
        <w:t xml:space="preserve"> </w:t>
      </w:r>
      <w:del w:id="67" w:author="Peng, Hong" w:date="2020-04-08T15:37:00Z">
        <w:r w:rsidR="002E40F7" w:rsidRPr="000765CD" w:rsidDel="000F23C1">
          <w:rPr>
            <w:rFonts w:ascii="Calibri" w:eastAsia="Calibri" w:hAnsi="Calibri" w:cs="Calibri"/>
            <w:color w:val="00B0F0"/>
          </w:rPr>
          <w:delText>with the first 2 components</w:delText>
        </w:r>
      </w:del>
      <w:ins w:id="68" w:author="Peng, Hong" w:date="2020-04-08T15:37:00Z">
        <w:r w:rsidR="000F23C1">
          <w:rPr>
            <w:rFonts w:ascii="Calibri" w:eastAsia="Calibri" w:hAnsi="Calibri" w:cs="Calibri"/>
            <w:color w:val="00B0F0"/>
          </w:rPr>
          <w:t>which</w:t>
        </w:r>
      </w:ins>
      <w:r w:rsidR="002E40F7" w:rsidRPr="000765CD">
        <w:rPr>
          <w:rFonts w:ascii="Calibri" w:eastAsia="Calibri" w:hAnsi="Calibri" w:cs="Calibri"/>
          <w:color w:val="00B0F0"/>
        </w:rPr>
        <w:t xml:space="preserve"> </w:t>
      </w:r>
      <w:r w:rsidR="00FA1887" w:rsidRPr="000765CD">
        <w:rPr>
          <w:rFonts w:ascii="Calibri" w:eastAsia="Calibri" w:hAnsi="Calibri" w:cs="Calibri"/>
          <w:color w:val="00B0F0"/>
        </w:rPr>
        <w:t>account</w:t>
      </w:r>
      <w:ins w:id="69" w:author="Peng, Hong" w:date="2020-04-08T15:37:00Z">
        <w:r w:rsidR="000F23C1">
          <w:rPr>
            <w:rFonts w:ascii="Calibri" w:eastAsia="Calibri" w:hAnsi="Calibri" w:cs="Calibri"/>
            <w:color w:val="00B0F0"/>
          </w:rPr>
          <w:t>ed</w:t>
        </w:r>
      </w:ins>
      <w:r w:rsidR="00FA1887" w:rsidRPr="000765CD">
        <w:rPr>
          <w:rFonts w:ascii="Calibri" w:eastAsia="Calibri" w:hAnsi="Calibri" w:cs="Calibri"/>
          <w:color w:val="00B0F0"/>
        </w:rPr>
        <w:t xml:space="preserve"> for </w:t>
      </w:r>
      <w:r w:rsidRPr="000765CD">
        <w:rPr>
          <w:rFonts w:ascii="Calibri" w:eastAsia="Calibri" w:hAnsi="Calibri" w:cs="Calibri"/>
          <w:color w:val="00B0F0"/>
        </w:rPr>
        <w:t xml:space="preserve">nearly 50% of the total variance. Specifically, </w:t>
      </w:r>
      <w:ins w:id="70" w:author="Xu, Jason" w:date="2020-04-03T11:33:00Z">
        <w:r w:rsidR="00E65000">
          <w:rPr>
            <w:color w:val="00B0F0"/>
          </w:rPr>
          <w:t>PJ-YF</w:t>
        </w:r>
      </w:ins>
      <w:r w:rsidRPr="000765CD">
        <w:rPr>
          <w:rFonts w:ascii="Calibri" w:eastAsia="Calibri" w:hAnsi="Calibri" w:cs="Calibri"/>
          <w:color w:val="00B0F0"/>
        </w:rPr>
        <w:t xml:space="preserve">, </w:t>
      </w:r>
      <w:ins w:id="71" w:author="Xu, Jason" w:date="2020-04-03T11:33:00Z">
        <w:r w:rsidR="00E65000">
          <w:rPr>
            <w:color w:val="00B0F0"/>
          </w:rPr>
          <w:t>JSQ</w:t>
        </w:r>
      </w:ins>
      <w:del w:id="72" w:author="Peng, Hong" w:date="2020-04-08T15:39:00Z">
        <w:r w:rsidRPr="000765CD" w:rsidDel="000F23C1">
          <w:rPr>
            <w:rFonts w:ascii="Calibri" w:eastAsia="Calibri" w:hAnsi="Calibri" w:cs="Calibri"/>
            <w:color w:val="00B0F0"/>
          </w:rPr>
          <w:delText>,</w:delText>
        </w:r>
      </w:del>
      <w:r w:rsidRPr="000765CD">
        <w:rPr>
          <w:rFonts w:ascii="Calibri" w:eastAsia="Calibri" w:hAnsi="Calibri" w:cs="Calibri"/>
          <w:color w:val="00B0F0"/>
        </w:rPr>
        <w:t xml:space="preserve"> and </w:t>
      </w:r>
      <w:ins w:id="73" w:author="Xu, Jason" w:date="2020-04-03T11:33:00Z">
        <w:r w:rsidR="00E65000">
          <w:rPr>
            <w:color w:val="00B0F0"/>
          </w:rPr>
          <w:t xml:space="preserve">DJX </w:t>
        </w:r>
      </w:ins>
      <w:del w:id="74" w:author="Peng, Hong" w:date="2020-04-08T15:39:00Z">
        <w:r w:rsidRPr="000765CD" w:rsidDel="000F23C1">
          <w:rPr>
            <w:rFonts w:ascii="Calibri" w:eastAsia="Calibri" w:hAnsi="Calibri" w:cs="Calibri"/>
            <w:color w:val="00B0F0"/>
          </w:rPr>
          <w:delText xml:space="preserve">can </w:delText>
        </w:r>
      </w:del>
      <w:ins w:id="75" w:author="Peng, Hong" w:date="2020-04-08T15:39:00Z">
        <w:r w:rsidR="000F23C1">
          <w:rPr>
            <w:rFonts w:ascii="Calibri" w:eastAsia="Calibri" w:hAnsi="Calibri" w:cs="Calibri"/>
            <w:color w:val="00B0F0"/>
          </w:rPr>
          <w:t>could</w:t>
        </w:r>
        <w:r w:rsidR="000F23C1" w:rsidRPr="000765CD">
          <w:rPr>
            <w:rFonts w:ascii="Calibri" w:eastAsia="Calibri" w:hAnsi="Calibri" w:cs="Calibri"/>
            <w:color w:val="00B0F0"/>
          </w:rPr>
          <w:t xml:space="preserve"> </w:t>
        </w:r>
      </w:ins>
      <w:r w:rsidRPr="000765CD">
        <w:rPr>
          <w:rFonts w:ascii="Calibri" w:eastAsia="Calibri" w:hAnsi="Calibri" w:cs="Calibri"/>
          <w:color w:val="00B0F0"/>
        </w:rPr>
        <w:t>be clearly separated from the other</w:t>
      </w:r>
      <w:ins w:id="76" w:author="Peng, Hong" w:date="2020-04-08T15:40:00Z">
        <w:r w:rsidR="000F23C1">
          <w:rPr>
            <w:rFonts w:ascii="Calibri" w:eastAsia="Calibri" w:hAnsi="Calibri" w:cs="Calibri"/>
            <w:color w:val="00B0F0"/>
          </w:rPr>
          <w:t>s</w:t>
        </w:r>
      </w:ins>
      <w:del w:id="77" w:author="Peng, Hong" w:date="2020-04-08T15:41:00Z">
        <w:r w:rsidRPr="000765CD" w:rsidDel="000F23C1">
          <w:rPr>
            <w:rFonts w:ascii="Calibri" w:eastAsia="Calibri" w:hAnsi="Calibri" w:cs="Calibri"/>
            <w:color w:val="00B0F0"/>
          </w:rPr>
          <w:delText xml:space="preserve"> rice</w:delText>
        </w:r>
      </w:del>
      <w:r w:rsidRPr="000765CD">
        <w:rPr>
          <w:rFonts w:ascii="Calibri" w:eastAsia="Calibri" w:hAnsi="Calibri" w:cs="Calibri"/>
          <w:color w:val="00B0F0"/>
        </w:rPr>
        <w:t xml:space="preserve">; while </w:t>
      </w:r>
      <w:ins w:id="78" w:author="Xu, Jason" w:date="2020-04-03T11:33:00Z">
        <w:r w:rsidR="00E65000">
          <w:rPr>
            <w:color w:val="00B0F0"/>
          </w:rPr>
          <w:t>PJ</w:t>
        </w:r>
      </w:ins>
      <w:ins w:id="79" w:author="Xu, Jason" w:date="2020-04-03T11:34:00Z">
        <w:r w:rsidR="00E65000">
          <w:rPr>
            <w:color w:val="00B0F0"/>
          </w:rPr>
          <w:t>-LX</w:t>
        </w:r>
      </w:ins>
      <w:r w:rsidRPr="000765CD">
        <w:rPr>
          <w:rFonts w:ascii="Calibri" w:eastAsia="Calibri" w:hAnsi="Calibri" w:cs="Calibri"/>
          <w:color w:val="00B0F0"/>
        </w:rPr>
        <w:t xml:space="preserve">, </w:t>
      </w:r>
      <w:ins w:id="80" w:author="Xu, Jason" w:date="2020-04-03T11:34:00Z">
        <w:r w:rsidR="00E65000">
          <w:rPr>
            <w:color w:val="00B0F0"/>
          </w:rPr>
          <w:t>SY</w:t>
        </w:r>
      </w:ins>
      <w:del w:id="81" w:author="Peng, Hong" w:date="2020-04-08T15:41:00Z">
        <w:r w:rsidRPr="000765CD" w:rsidDel="000F23C1">
          <w:rPr>
            <w:rFonts w:ascii="Calibri" w:eastAsia="Calibri" w:hAnsi="Calibri" w:cs="Calibri"/>
            <w:color w:val="00B0F0"/>
          </w:rPr>
          <w:delText>,</w:delText>
        </w:r>
      </w:del>
      <w:r w:rsidRPr="000765CD">
        <w:rPr>
          <w:rFonts w:ascii="Calibri" w:eastAsia="Calibri" w:hAnsi="Calibri" w:cs="Calibri"/>
          <w:color w:val="00B0F0"/>
        </w:rPr>
        <w:t xml:space="preserve"> and </w:t>
      </w:r>
      <w:ins w:id="82" w:author="Xu, Jason" w:date="2020-04-03T11:34:00Z">
        <w:r w:rsidR="009961E8">
          <w:rPr>
            <w:color w:val="00B0F0"/>
          </w:rPr>
          <w:t>WC</w:t>
        </w:r>
        <w:r w:rsidR="009961E8" w:rsidRPr="000765CD">
          <w:rPr>
            <w:rFonts w:ascii="Calibri" w:eastAsia="Calibri" w:hAnsi="Calibri" w:cs="Calibri"/>
            <w:color w:val="00B0F0"/>
          </w:rPr>
          <w:t xml:space="preserve"> </w:t>
        </w:r>
      </w:ins>
      <w:del w:id="83" w:author="Peng, Hong" w:date="2020-04-08T15:41:00Z">
        <w:r w:rsidRPr="000765CD" w:rsidDel="000F23C1">
          <w:rPr>
            <w:rFonts w:ascii="Calibri" w:eastAsia="Calibri" w:hAnsi="Calibri" w:cs="Calibri"/>
            <w:color w:val="00B0F0"/>
          </w:rPr>
          <w:delText xml:space="preserve">rice </w:delText>
        </w:r>
      </w:del>
      <w:r w:rsidRPr="000765CD">
        <w:rPr>
          <w:rFonts w:ascii="Calibri" w:eastAsia="Calibri" w:hAnsi="Calibri" w:cs="Calibri"/>
          <w:color w:val="00B0F0"/>
        </w:rPr>
        <w:t xml:space="preserve">were clustered together. Internal cross-validation showed that the model </w:t>
      </w:r>
      <w:del w:id="84" w:author="Peng, Hong" w:date="2020-04-08T15:41:00Z">
        <w:r w:rsidRPr="000765CD" w:rsidDel="000F23C1">
          <w:rPr>
            <w:rFonts w:ascii="Calibri" w:eastAsia="Calibri" w:hAnsi="Calibri" w:cs="Calibri"/>
            <w:color w:val="00B0F0"/>
          </w:rPr>
          <w:delText xml:space="preserve">has </w:delText>
        </w:r>
      </w:del>
      <w:ins w:id="85" w:author="Peng, Hong" w:date="2020-04-08T15:41:00Z">
        <w:r w:rsidR="000F23C1">
          <w:rPr>
            <w:rFonts w:ascii="Calibri" w:eastAsia="Calibri" w:hAnsi="Calibri" w:cs="Calibri"/>
            <w:color w:val="00B0F0"/>
          </w:rPr>
          <w:t>had a</w:t>
        </w:r>
        <w:r w:rsidR="000F23C1" w:rsidRPr="000765CD">
          <w:rPr>
            <w:rFonts w:ascii="Calibri" w:eastAsia="Calibri" w:hAnsi="Calibri" w:cs="Calibri"/>
            <w:color w:val="00B0F0"/>
          </w:rPr>
          <w:t xml:space="preserve"> </w:t>
        </w:r>
      </w:ins>
      <w:r w:rsidRPr="000765CD">
        <w:rPr>
          <w:rFonts w:ascii="Calibri" w:eastAsia="Calibri" w:hAnsi="Calibri" w:cs="Calibri"/>
          <w:color w:val="00B0F0"/>
        </w:rPr>
        <w:t>good predictability: R</w:t>
      </w:r>
      <w:r w:rsidRPr="000765CD">
        <w:rPr>
          <w:rFonts w:ascii="Calibri" w:eastAsia="Calibri" w:hAnsi="Calibri" w:cs="Calibri"/>
          <w:color w:val="00B0F0"/>
          <w:vertAlign w:val="superscript"/>
        </w:rPr>
        <w:t>2</w:t>
      </w:r>
      <w:r w:rsidRPr="000765CD">
        <w:rPr>
          <w:rFonts w:ascii="Calibri" w:eastAsia="Calibri" w:hAnsi="Calibri" w:cs="Calibri"/>
          <w:color w:val="00B0F0"/>
        </w:rPr>
        <w:t>X= 0.859, R</w:t>
      </w:r>
      <w:r w:rsidRPr="000765CD">
        <w:rPr>
          <w:rFonts w:ascii="Calibri" w:eastAsia="Calibri" w:hAnsi="Calibri" w:cs="Calibri"/>
          <w:color w:val="00B0F0"/>
          <w:vertAlign w:val="superscript"/>
        </w:rPr>
        <w:t>2</w:t>
      </w:r>
      <w:r w:rsidRPr="000765CD">
        <w:rPr>
          <w:rFonts w:ascii="Calibri" w:eastAsia="Calibri" w:hAnsi="Calibri" w:cs="Calibri"/>
          <w:color w:val="00B0F0"/>
        </w:rPr>
        <w:t>Y= 0.935, Q</w:t>
      </w:r>
      <w:r w:rsidRPr="000765CD">
        <w:rPr>
          <w:rFonts w:ascii="Calibri" w:eastAsia="Calibri" w:hAnsi="Calibri" w:cs="Calibri"/>
          <w:color w:val="00B0F0"/>
          <w:vertAlign w:val="superscript"/>
        </w:rPr>
        <w:t>2</w:t>
      </w:r>
      <w:r w:rsidRPr="000765CD">
        <w:rPr>
          <w:rFonts w:ascii="Calibri" w:eastAsia="Calibri" w:hAnsi="Calibri" w:cs="Calibri"/>
          <w:color w:val="00B0F0"/>
        </w:rPr>
        <w:t xml:space="preserve">Y= 0.907. Further external validation was conducted using the </w:t>
      </w:r>
      <w:ins w:id="86" w:author="Xu, Jason" w:date="2020-04-03T11:29:00Z">
        <w:r w:rsidR="00E85385">
          <w:rPr>
            <w:rFonts w:ascii="Calibri" w:eastAsia="Calibri" w:hAnsi="Calibri" w:cs="Calibri"/>
            <w:color w:val="00B0F0"/>
          </w:rPr>
          <w:t>v</w:t>
        </w:r>
        <w:r w:rsidR="00E85385" w:rsidRPr="000765CD">
          <w:rPr>
            <w:rFonts w:ascii="Calibri" w:eastAsia="Calibri" w:hAnsi="Calibri" w:cs="Calibri"/>
            <w:color w:val="00B0F0"/>
          </w:rPr>
          <w:t xml:space="preserve">alidation </w:t>
        </w:r>
      </w:ins>
      <w:r w:rsidRPr="000765CD">
        <w:rPr>
          <w:rFonts w:ascii="Calibri" w:eastAsia="Calibri" w:hAnsi="Calibri" w:cs="Calibri"/>
          <w:color w:val="00B0F0"/>
        </w:rPr>
        <w:t xml:space="preserve">set to determine the accuracy of the </w:t>
      </w:r>
      <w:del w:id="87" w:author="Peng, Hong" w:date="2020-04-08T15:42:00Z">
        <w:r w:rsidRPr="000765CD" w:rsidDel="000F23C1">
          <w:rPr>
            <w:rFonts w:ascii="Calibri" w:eastAsia="Calibri" w:hAnsi="Calibri" w:cs="Calibri"/>
            <w:color w:val="00B0F0"/>
          </w:rPr>
          <w:delText xml:space="preserve">PLS-DA </w:delText>
        </w:r>
      </w:del>
      <w:r w:rsidRPr="000765CD">
        <w:rPr>
          <w:rFonts w:ascii="Calibri" w:eastAsia="Calibri" w:hAnsi="Calibri" w:cs="Calibri"/>
          <w:color w:val="00B0F0"/>
        </w:rPr>
        <w:t xml:space="preserve">model. </w:t>
      </w:r>
      <w:ins w:id="88" w:author="Peng, Hong" w:date="2020-04-08T15:49:00Z">
        <w:r w:rsidR="00AE32C2">
          <w:rPr>
            <w:rFonts w:ascii="Calibri" w:eastAsia="Calibri" w:hAnsi="Calibri" w:cs="Calibri"/>
            <w:color w:val="00B0F0"/>
          </w:rPr>
          <w:t>The overall prediction accuracy for all six GI rice was 88.46%, and t</w:t>
        </w:r>
      </w:ins>
      <w:del w:id="89" w:author="Peng, Hong" w:date="2020-04-08T15:49:00Z">
        <w:r w:rsidRPr="000765CD" w:rsidDel="00AE32C2">
          <w:rPr>
            <w:rFonts w:ascii="Calibri" w:eastAsia="Calibri" w:hAnsi="Calibri" w:cs="Calibri"/>
            <w:color w:val="00B0F0"/>
          </w:rPr>
          <w:delText>T</w:delText>
        </w:r>
      </w:del>
      <w:r w:rsidRPr="000765CD">
        <w:rPr>
          <w:rFonts w:ascii="Calibri" w:eastAsia="Calibri" w:hAnsi="Calibri" w:cs="Calibri"/>
          <w:color w:val="00B0F0"/>
        </w:rPr>
        <w:t>he prediction accuracy</w:t>
      </w:r>
      <w:del w:id="90" w:author="Peng, Hong" w:date="2020-04-08T15:42:00Z">
        <w:r w:rsidR="006951C8" w:rsidRPr="000765CD" w:rsidDel="000F23C1">
          <w:rPr>
            <w:rFonts w:ascii="Calibri" w:eastAsia="Calibri" w:hAnsi="Calibri" w:cs="Calibri"/>
            <w:color w:val="00B0F0"/>
          </w:rPr>
          <w:delText>, of the PLS-DA model,</w:delText>
        </w:r>
      </w:del>
      <w:r w:rsidR="006951C8" w:rsidRPr="000765CD">
        <w:rPr>
          <w:rFonts w:ascii="Calibri" w:eastAsia="Calibri" w:hAnsi="Calibri" w:cs="Calibri"/>
          <w:color w:val="00B0F0"/>
        </w:rPr>
        <w:t xml:space="preserve"> </w:t>
      </w:r>
      <w:r w:rsidRPr="000765CD">
        <w:rPr>
          <w:rFonts w:ascii="Calibri" w:eastAsia="Calibri" w:hAnsi="Calibri" w:cs="Calibri"/>
          <w:color w:val="00B0F0"/>
        </w:rPr>
        <w:t xml:space="preserve">for each GI rice is shown in </w:t>
      </w:r>
      <w:r w:rsidR="008A5327" w:rsidRPr="000765CD">
        <w:rPr>
          <w:rFonts w:ascii="Calibri" w:eastAsia="Calibri" w:hAnsi="Calibri" w:cs="Calibri"/>
          <w:color w:val="00B0F0"/>
        </w:rPr>
        <w:fldChar w:fldCharType="begin"/>
      </w:r>
      <w:r w:rsidR="008A5327" w:rsidRPr="000765CD">
        <w:rPr>
          <w:rFonts w:ascii="Calibri" w:eastAsia="Calibri" w:hAnsi="Calibri" w:cs="Calibri"/>
          <w:color w:val="00B0F0"/>
        </w:rPr>
        <w:instrText xml:space="preserve"> REF _Ref33785414 \h  \* MERGEFORMAT </w:instrText>
      </w:r>
      <w:r w:rsidR="008A5327" w:rsidRPr="000765CD">
        <w:rPr>
          <w:rFonts w:ascii="Calibri" w:eastAsia="Calibri" w:hAnsi="Calibri" w:cs="Calibri"/>
          <w:color w:val="00B0F0"/>
        </w:rPr>
      </w:r>
      <w:r w:rsidR="008A5327" w:rsidRPr="000765CD">
        <w:rPr>
          <w:rFonts w:ascii="Calibri" w:eastAsia="Calibri" w:hAnsi="Calibri" w:cs="Calibri"/>
          <w:color w:val="00B0F0"/>
        </w:rPr>
        <w:fldChar w:fldCharType="separate"/>
      </w:r>
      <w:r w:rsidR="00FA1887" w:rsidRPr="000765CD">
        <w:rPr>
          <w:color w:val="00B0F0"/>
        </w:rPr>
        <w:t xml:space="preserve">Table </w:t>
      </w:r>
      <w:r w:rsidR="00FA1887" w:rsidRPr="000765CD">
        <w:rPr>
          <w:noProof/>
          <w:color w:val="00B0F0"/>
        </w:rPr>
        <w:t>2</w:t>
      </w:r>
      <w:r w:rsidR="008A5327" w:rsidRPr="000765CD">
        <w:rPr>
          <w:rFonts w:ascii="Calibri" w:eastAsia="Calibri" w:hAnsi="Calibri" w:cs="Calibri"/>
          <w:color w:val="00B0F0"/>
        </w:rPr>
        <w:fldChar w:fldCharType="end"/>
      </w:r>
      <w:del w:id="91" w:author="Peng, Hong" w:date="2020-04-08T15:46:00Z">
        <w:r w:rsidRPr="000765CD" w:rsidDel="00AE32C2">
          <w:rPr>
            <w:rFonts w:ascii="Calibri" w:eastAsia="Calibri" w:hAnsi="Calibri" w:cs="Calibri"/>
            <w:color w:val="00B0F0"/>
          </w:rPr>
          <w:delText xml:space="preserve">, </w:delText>
        </w:r>
      </w:del>
      <w:ins w:id="92" w:author="Peng, Hong" w:date="2020-04-08T15:46:00Z">
        <w:r w:rsidR="00AE32C2">
          <w:rPr>
            <w:rFonts w:ascii="Calibri" w:eastAsia="Calibri" w:hAnsi="Calibri" w:cs="Calibri"/>
            <w:color w:val="00B0F0"/>
          </w:rPr>
          <w:t>.</w:t>
        </w:r>
      </w:ins>
      <w:del w:id="93" w:author="Peng, Hong" w:date="2020-04-08T15:46:00Z">
        <w:r w:rsidRPr="000765CD" w:rsidDel="00AE32C2">
          <w:rPr>
            <w:rFonts w:ascii="Calibri" w:eastAsia="Calibri" w:hAnsi="Calibri" w:cs="Calibri"/>
            <w:color w:val="00B0F0"/>
          </w:rPr>
          <w:delText xml:space="preserve">and the overall </w:delText>
        </w:r>
      </w:del>
      <w:del w:id="94" w:author="Peng, Hong" w:date="2020-04-08T15:44:00Z">
        <w:r w:rsidRPr="000765CD" w:rsidDel="00AE32C2">
          <w:rPr>
            <w:rFonts w:ascii="Calibri" w:eastAsia="Calibri" w:hAnsi="Calibri" w:cs="Calibri"/>
            <w:color w:val="00B0F0"/>
          </w:rPr>
          <w:delText xml:space="preserve">predictive </w:delText>
        </w:r>
      </w:del>
      <w:del w:id="95" w:author="Peng, Hong" w:date="2020-04-08T15:46:00Z">
        <w:r w:rsidRPr="000765CD" w:rsidDel="00AE32C2">
          <w:rPr>
            <w:rFonts w:ascii="Calibri" w:eastAsia="Calibri" w:hAnsi="Calibri" w:cs="Calibri"/>
            <w:color w:val="00B0F0"/>
          </w:rPr>
          <w:delText>accuracy for all six GI rice was 88.46 %.</w:delText>
        </w:r>
      </w:del>
      <w:r w:rsidR="00473870" w:rsidRPr="000765CD">
        <w:rPr>
          <w:rFonts w:ascii="Calibri" w:eastAsia="Calibri" w:hAnsi="Calibri" w:cs="Calibri"/>
          <w:color w:val="00B0F0"/>
        </w:rPr>
        <w:t xml:space="preserve"> From the confusion table, in this instance representing predictions </w:t>
      </w:r>
      <w:r w:rsidR="004B17E9" w:rsidRPr="000765CD">
        <w:rPr>
          <w:rFonts w:ascii="Calibri" w:eastAsia="Calibri" w:hAnsi="Calibri" w:cs="Calibri"/>
          <w:color w:val="00B0F0"/>
        </w:rPr>
        <w:t xml:space="preserve">for the </w:t>
      </w:r>
      <w:del w:id="96" w:author="Peng, Hong" w:date="2020-04-08T15:46:00Z">
        <w:r w:rsidR="004B17E9" w:rsidRPr="000765CD" w:rsidDel="00AE32C2">
          <w:rPr>
            <w:rFonts w:ascii="Calibri" w:eastAsia="Calibri" w:hAnsi="Calibri" w:cs="Calibri"/>
            <w:color w:val="00B0F0"/>
          </w:rPr>
          <w:delText xml:space="preserve">Validation </w:delText>
        </w:r>
      </w:del>
      <w:ins w:id="97" w:author="Peng, Hong" w:date="2020-04-08T15:46:00Z">
        <w:r w:rsidR="00AE32C2">
          <w:rPr>
            <w:rFonts w:ascii="Calibri" w:eastAsia="Calibri" w:hAnsi="Calibri" w:cs="Calibri"/>
            <w:color w:val="00B0F0"/>
          </w:rPr>
          <w:t>v</w:t>
        </w:r>
        <w:r w:rsidR="00AE32C2" w:rsidRPr="000765CD">
          <w:rPr>
            <w:rFonts w:ascii="Calibri" w:eastAsia="Calibri" w:hAnsi="Calibri" w:cs="Calibri"/>
            <w:color w:val="00B0F0"/>
          </w:rPr>
          <w:t xml:space="preserve">alidation </w:t>
        </w:r>
      </w:ins>
      <w:r w:rsidR="004B17E9" w:rsidRPr="000765CD">
        <w:rPr>
          <w:rFonts w:ascii="Calibri" w:eastAsia="Calibri" w:hAnsi="Calibri" w:cs="Calibri"/>
          <w:color w:val="00B0F0"/>
        </w:rPr>
        <w:t xml:space="preserve">set, there </w:t>
      </w:r>
      <w:del w:id="98" w:author="Peng, Hong" w:date="2020-04-08T15:46:00Z">
        <w:r w:rsidR="004B17E9" w:rsidRPr="000765CD" w:rsidDel="00AE32C2">
          <w:rPr>
            <w:rFonts w:ascii="Calibri" w:eastAsia="Calibri" w:hAnsi="Calibri" w:cs="Calibri"/>
            <w:color w:val="00B0F0"/>
          </w:rPr>
          <w:delText xml:space="preserve">are </w:delText>
        </w:r>
      </w:del>
      <w:ins w:id="99" w:author="Peng, Hong" w:date="2020-04-08T15:46:00Z">
        <w:r w:rsidR="00AE32C2">
          <w:rPr>
            <w:rFonts w:ascii="Calibri" w:eastAsia="Calibri" w:hAnsi="Calibri" w:cs="Calibri"/>
            <w:color w:val="00B0F0"/>
          </w:rPr>
          <w:t>were</w:t>
        </w:r>
        <w:r w:rsidR="00AE32C2" w:rsidRPr="000765CD">
          <w:rPr>
            <w:rFonts w:ascii="Calibri" w:eastAsia="Calibri" w:hAnsi="Calibri" w:cs="Calibri"/>
            <w:color w:val="00B0F0"/>
          </w:rPr>
          <w:t xml:space="preserve"> </w:t>
        </w:r>
      </w:ins>
      <w:r w:rsidR="004B17E9" w:rsidRPr="000765CD">
        <w:rPr>
          <w:rFonts w:ascii="Calibri" w:eastAsia="Calibri" w:hAnsi="Calibri" w:cs="Calibri"/>
          <w:color w:val="00B0F0"/>
        </w:rPr>
        <w:t>excellent results for 5 of the 6 GI varieties. However,</w:t>
      </w:r>
      <w:r w:rsidR="00473870" w:rsidRPr="000765CD">
        <w:rPr>
          <w:rFonts w:ascii="Calibri" w:eastAsia="Calibri" w:hAnsi="Calibri" w:cs="Calibri"/>
          <w:color w:val="00B0F0"/>
        </w:rPr>
        <w:t xml:space="preserve"> </w:t>
      </w:r>
      <w:ins w:id="100" w:author="Xu, Jason" w:date="2020-04-03T11:34:00Z">
        <w:r w:rsidR="009961E8">
          <w:rPr>
            <w:rFonts w:ascii="Calibri" w:eastAsia="Calibri" w:hAnsi="Calibri" w:cs="Calibri"/>
            <w:color w:val="00B0F0"/>
          </w:rPr>
          <w:t>WC</w:t>
        </w:r>
        <w:del w:id="101" w:author="Peng, Hong" w:date="2020-04-08T15:50:00Z">
          <w:r w:rsidR="009961E8" w:rsidDel="00AE32C2">
            <w:rPr>
              <w:rFonts w:ascii="Calibri" w:eastAsia="Calibri" w:hAnsi="Calibri" w:cs="Calibri"/>
              <w:color w:val="00B0F0"/>
            </w:rPr>
            <w:delText xml:space="preserve"> </w:delText>
          </w:r>
        </w:del>
      </w:ins>
      <w:r w:rsidR="00473870" w:rsidRPr="000765CD">
        <w:rPr>
          <w:rFonts w:ascii="Calibri" w:eastAsia="Calibri" w:hAnsi="Calibri" w:cs="Calibri"/>
          <w:color w:val="00B0F0"/>
        </w:rPr>
        <w:t xml:space="preserve"> </w:t>
      </w:r>
      <w:r w:rsidR="004B17E9" w:rsidRPr="000765CD">
        <w:rPr>
          <w:rFonts w:ascii="Calibri" w:eastAsia="Calibri" w:hAnsi="Calibri" w:cs="Calibri"/>
          <w:color w:val="00B0F0"/>
        </w:rPr>
        <w:t xml:space="preserve">has been </w:t>
      </w:r>
      <w:r w:rsidR="00473870" w:rsidRPr="000765CD">
        <w:rPr>
          <w:rFonts w:ascii="Calibri" w:eastAsia="Calibri" w:hAnsi="Calibri" w:cs="Calibri"/>
          <w:color w:val="00B0F0"/>
        </w:rPr>
        <w:t xml:space="preserve">misclassified as </w:t>
      </w:r>
      <w:ins w:id="102" w:author="Xu, Jason" w:date="2020-04-03T11:33:00Z">
        <w:r w:rsidR="00E65000">
          <w:rPr>
            <w:color w:val="00B0F0"/>
          </w:rPr>
          <w:t>PJ-LX</w:t>
        </w:r>
      </w:ins>
      <w:r w:rsidR="00473870" w:rsidRPr="000765CD">
        <w:rPr>
          <w:color w:val="00B0F0"/>
        </w:rPr>
        <w:t xml:space="preserve"> 75 % of the time. This could </w:t>
      </w:r>
      <w:del w:id="103" w:author="Peng, Hong" w:date="2020-04-08T15:52:00Z">
        <w:r w:rsidR="00473870" w:rsidRPr="000765CD" w:rsidDel="00AE32C2">
          <w:rPr>
            <w:color w:val="00B0F0"/>
          </w:rPr>
          <w:delText>have been</w:delText>
        </w:r>
      </w:del>
      <w:ins w:id="104" w:author="Peng, Hong" w:date="2020-04-08T15:52:00Z">
        <w:r w:rsidR="00AE32C2">
          <w:rPr>
            <w:color w:val="00B0F0"/>
          </w:rPr>
          <w:t>be</w:t>
        </w:r>
      </w:ins>
      <w:r w:rsidR="00473870" w:rsidRPr="000765CD">
        <w:rPr>
          <w:color w:val="00B0F0"/>
        </w:rPr>
        <w:t xml:space="preserve"> anticipated looking at the clustering of classes in </w:t>
      </w:r>
      <w:r w:rsidR="00473870" w:rsidRPr="000765CD">
        <w:rPr>
          <w:color w:val="00B0F0"/>
        </w:rPr>
        <w:fldChar w:fldCharType="begin"/>
      </w:r>
      <w:r w:rsidR="00473870" w:rsidRPr="000765CD">
        <w:rPr>
          <w:color w:val="00B0F0"/>
        </w:rPr>
        <w:instrText xml:space="preserve"> REF _Ref33785178 \h </w:instrText>
      </w:r>
      <w:r w:rsidR="00473870" w:rsidRPr="000765CD">
        <w:rPr>
          <w:color w:val="00B0F0"/>
        </w:rPr>
      </w:r>
      <w:r w:rsidR="00473870" w:rsidRPr="000765CD">
        <w:rPr>
          <w:color w:val="00B0F0"/>
        </w:rPr>
        <w:fldChar w:fldCharType="separate"/>
      </w:r>
      <w:r w:rsidR="00473870" w:rsidRPr="000765CD">
        <w:rPr>
          <w:color w:val="00B0F0"/>
        </w:rPr>
        <w:t xml:space="preserve">Figure </w:t>
      </w:r>
      <w:r w:rsidR="00473870" w:rsidRPr="000765CD">
        <w:rPr>
          <w:noProof/>
          <w:color w:val="00B0F0"/>
        </w:rPr>
        <w:t>4</w:t>
      </w:r>
      <w:r w:rsidR="00473870" w:rsidRPr="000765CD">
        <w:rPr>
          <w:color w:val="00B0F0"/>
        </w:rPr>
        <w:fldChar w:fldCharType="end"/>
      </w:r>
      <w:r w:rsidR="00473870" w:rsidRPr="000765CD">
        <w:rPr>
          <w:color w:val="00B0F0"/>
        </w:rPr>
        <w:t xml:space="preserve"> where </w:t>
      </w:r>
      <w:ins w:id="105" w:author="Xu, Jason" w:date="2020-04-03T11:35:00Z">
        <w:r w:rsidR="00580E3A">
          <w:rPr>
            <w:color w:val="00B0F0"/>
          </w:rPr>
          <w:t>WC</w:t>
        </w:r>
      </w:ins>
      <w:r w:rsidR="00473870" w:rsidRPr="000765CD">
        <w:rPr>
          <w:color w:val="00B0F0"/>
        </w:rPr>
        <w:t xml:space="preserve">, </w:t>
      </w:r>
      <w:ins w:id="106" w:author="Xu, Jason" w:date="2020-04-03T11:35:00Z">
        <w:r w:rsidR="00580E3A">
          <w:rPr>
            <w:color w:val="00B0F0"/>
          </w:rPr>
          <w:t>PJ-LX</w:t>
        </w:r>
      </w:ins>
      <w:r w:rsidR="00473870" w:rsidRPr="000765CD">
        <w:rPr>
          <w:color w:val="00B0F0"/>
        </w:rPr>
        <w:t xml:space="preserve"> and </w:t>
      </w:r>
      <w:ins w:id="107" w:author="Xu, Jason" w:date="2020-04-03T11:36:00Z">
        <w:r w:rsidR="00580E3A">
          <w:rPr>
            <w:color w:val="00B0F0"/>
          </w:rPr>
          <w:t xml:space="preserve">SY </w:t>
        </w:r>
      </w:ins>
      <w:r w:rsidR="00473870" w:rsidRPr="000765CD">
        <w:rPr>
          <w:color w:val="00B0F0"/>
        </w:rPr>
        <w:t>clusters overlap</w:t>
      </w:r>
      <w:ins w:id="108" w:author="Peng, Hong" w:date="2020-04-08T15:54:00Z">
        <w:r w:rsidR="00AE32C2">
          <w:rPr>
            <w:color w:val="00B0F0"/>
          </w:rPr>
          <w:t>ped</w:t>
        </w:r>
      </w:ins>
      <w:r w:rsidR="00473870" w:rsidRPr="000765CD">
        <w:rPr>
          <w:color w:val="00B0F0"/>
        </w:rPr>
        <w:t xml:space="preserve">. </w:t>
      </w:r>
      <w:r w:rsidR="006951C8" w:rsidRPr="000765CD">
        <w:rPr>
          <w:rFonts w:ascii="Calibri" w:eastAsia="Calibri" w:hAnsi="Calibri" w:cs="Calibri"/>
          <w:color w:val="00B0F0"/>
        </w:rPr>
        <w:t>One possible approach to overcome th</w:t>
      </w:r>
      <w:r w:rsidR="00473870" w:rsidRPr="000765CD">
        <w:rPr>
          <w:rFonts w:ascii="Calibri" w:eastAsia="Calibri" w:hAnsi="Calibri" w:cs="Calibri"/>
          <w:color w:val="00B0F0"/>
        </w:rPr>
        <w:t xml:space="preserve">is issue </w:t>
      </w:r>
      <w:del w:id="109" w:author="Peng, Hong" w:date="2020-04-08T15:56:00Z">
        <w:r w:rsidR="006951C8" w:rsidRPr="000765CD" w:rsidDel="00AC182F">
          <w:rPr>
            <w:rFonts w:ascii="Calibri" w:eastAsia="Calibri" w:hAnsi="Calibri" w:cs="Calibri"/>
            <w:color w:val="00B0F0"/>
          </w:rPr>
          <w:delText xml:space="preserve">would </w:delText>
        </w:r>
      </w:del>
      <w:ins w:id="110" w:author="Peng, Hong" w:date="2020-04-08T15:56:00Z">
        <w:r w:rsidR="00AC182F">
          <w:rPr>
            <w:rFonts w:ascii="Calibri" w:eastAsia="Calibri" w:hAnsi="Calibri" w:cs="Calibri"/>
            <w:color w:val="00B0F0"/>
          </w:rPr>
          <w:t>could</w:t>
        </w:r>
        <w:r w:rsidR="00AC182F" w:rsidRPr="000765CD">
          <w:rPr>
            <w:rFonts w:ascii="Calibri" w:eastAsia="Calibri" w:hAnsi="Calibri" w:cs="Calibri"/>
            <w:color w:val="00B0F0"/>
          </w:rPr>
          <w:t xml:space="preserve"> </w:t>
        </w:r>
      </w:ins>
      <w:r w:rsidR="006951C8" w:rsidRPr="000765CD">
        <w:rPr>
          <w:rFonts w:ascii="Calibri" w:eastAsia="Calibri" w:hAnsi="Calibri" w:cs="Calibri"/>
          <w:color w:val="00B0F0"/>
        </w:rPr>
        <w:t xml:space="preserve">be to </w:t>
      </w:r>
      <w:r w:rsidR="00370BD3" w:rsidRPr="000765CD">
        <w:rPr>
          <w:rFonts w:ascii="Calibri" w:eastAsia="Calibri" w:hAnsi="Calibri" w:cs="Calibri"/>
          <w:color w:val="00B0F0"/>
        </w:rPr>
        <w:t xml:space="preserve">create a separate model to just discriminate between these varieties then </w:t>
      </w:r>
      <w:r w:rsidR="006951C8" w:rsidRPr="000765CD">
        <w:rPr>
          <w:rFonts w:ascii="Calibri" w:eastAsia="Calibri" w:hAnsi="Calibri" w:cs="Calibri"/>
          <w:color w:val="00B0F0"/>
        </w:rPr>
        <w:t xml:space="preserve">run </w:t>
      </w:r>
      <w:r w:rsidR="00370BD3" w:rsidRPr="000765CD">
        <w:rPr>
          <w:rFonts w:ascii="Calibri" w:eastAsia="Calibri" w:hAnsi="Calibri" w:cs="Calibri"/>
          <w:color w:val="00B0F0"/>
        </w:rPr>
        <w:t>sample</w:t>
      </w:r>
      <w:del w:id="111" w:author="Peng, Hong" w:date="2020-04-08T15:55:00Z">
        <w:r w:rsidR="00370BD3" w:rsidRPr="000765CD" w:rsidDel="00AC182F">
          <w:rPr>
            <w:rFonts w:ascii="Calibri" w:eastAsia="Calibri" w:hAnsi="Calibri" w:cs="Calibri"/>
            <w:color w:val="00B0F0"/>
          </w:rPr>
          <w:delText>s</w:delText>
        </w:r>
      </w:del>
      <w:r w:rsidR="00370BD3" w:rsidRPr="000765CD">
        <w:rPr>
          <w:rFonts w:ascii="Calibri" w:eastAsia="Calibri" w:hAnsi="Calibri" w:cs="Calibri"/>
          <w:color w:val="00B0F0"/>
        </w:rPr>
        <w:t xml:space="preserve"> scan</w:t>
      </w:r>
      <w:del w:id="112" w:author="Peng, Hong" w:date="2020-04-08T15:55:00Z">
        <w:r w:rsidR="00370BD3" w:rsidRPr="000765CD" w:rsidDel="00AC182F">
          <w:rPr>
            <w:rFonts w:ascii="Calibri" w:eastAsia="Calibri" w:hAnsi="Calibri" w:cs="Calibri"/>
            <w:color w:val="00B0F0"/>
          </w:rPr>
          <w:delText>s</w:delText>
        </w:r>
      </w:del>
      <w:r w:rsidR="00370BD3" w:rsidRPr="000765CD">
        <w:rPr>
          <w:rFonts w:ascii="Calibri" w:eastAsia="Calibri" w:hAnsi="Calibri" w:cs="Calibri"/>
          <w:color w:val="00B0F0"/>
        </w:rPr>
        <w:t xml:space="preserve"> through two models. The first model </w:t>
      </w:r>
      <w:r w:rsidR="005A26D0" w:rsidRPr="000765CD">
        <w:rPr>
          <w:rFonts w:ascii="Calibri" w:eastAsia="Calibri" w:hAnsi="Calibri" w:cs="Calibri"/>
          <w:color w:val="00B0F0"/>
        </w:rPr>
        <w:t xml:space="preserve">would </w:t>
      </w:r>
      <w:r w:rsidR="00370BD3" w:rsidRPr="000765CD">
        <w:rPr>
          <w:rFonts w:ascii="Calibri" w:eastAsia="Calibri" w:hAnsi="Calibri" w:cs="Calibri"/>
          <w:color w:val="00B0F0"/>
        </w:rPr>
        <w:t xml:space="preserve">identify </w:t>
      </w:r>
      <w:ins w:id="113" w:author="Xu, Jason" w:date="2020-04-03T11:37:00Z">
        <w:r w:rsidR="004B7392">
          <w:rPr>
            <w:color w:val="00B0F0"/>
          </w:rPr>
          <w:t>PJ-YF</w:t>
        </w:r>
      </w:ins>
      <w:r w:rsidR="005A26D0" w:rsidRPr="000765CD">
        <w:rPr>
          <w:rFonts w:ascii="Calibri" w:eastAsia="Calibri" w:hAnsi="Calibri" w:cs="Calibri"/>
          <w:color w:val="00B0F0"/>
        </w:rPr>
        <w:t xml:space="preserve">, </w:t>
      </w:r>
      <w:ins w:id="114" w:author="Xu, Jason" w:date="2020-04-03T11:37:00Z">
        <w:r w:rsidR="004B7392">
          <w:rPr>
            <w:color w:val="00B0F0"/>
          </w:rPr>
          <w:t>JSQ</w:t>
        </w:r>
      </w:ins>
      <w:del w:id="115" w:author="Peng, Hong" w:date="2020-04-08T15:57:00Z">
        <w:r w:rsidR="005A26D0" w:rsidRPr="000765CD" w:rsidDel="00AC182F">
          <w:rPr>
            <w:rFonts w:ascii="Calibri" w:eastAsia="Calibri" w:hAnsi="Calibri" w:cs="Calibri"/>
            <w:color w:val="00B0F0"/>
          </w:rPr>
          <w:delText>,</w:delText>
        </w:r>
      </w:del>
      <w:r w:rsidR="005A26D0" w:rsidRPr="000765CD">
        <w:rPr>
          <w:rFonts w:ascii="Calibri" w:eastAsia="Calibri" w:hAnsi="Calibri" w:cs="Calibri"/>
          <w:color w:val="00B0F0"/>
        </w:rPr>
        <w:t xml:space="preserve"> and </w:t>
      </w:r>
      <w:ins w:id="116" w:author="Xu, Jason" w:date="2020-04-03T11:37:00Z">
        <w:r w:rsidR="004B7392">
          <w:rPr>
            <w:color w:val="00B0F0"/>
          </w:rPr>
          <w:t xml:space="preserve">DJX </w:t>
        </w:r>
      </w:ins>
      <w:r w:rsidR="005A26D0" w:rsidRPr="000765CD">
        <w:rPr>
          <w:color w:val="00B0F0"/>
        </w:rPr>
        <w:t xml:space="preserve">and a cluster of the remaining GI varieties </w:t>
      </w:r>
      <w:r w:rsidR="00370BD3" w:rsidRPr="000765CD">
        <w:rPr>
          <w:rFonts w:ascii="Calibri" w:eastAsia="Calibri" w:hAnsi="Calibri" w:cs="Calibri"/>
          <w:color w:val="00B0F0"/>
        </w:rPr>
        <w:t xml:space="preserve">whilst the second model would </w:t>
      </w:r>
      <w:r w:rsidR="005A26D0" w:rsidRPr="000765CD">
        <w:rPr>
          <w:rFonts w:ascii="Calibri" w:eastAsia="Calibri" w:hAnsi="Calibri" w:cs="Calibri"/>
          <w:color w:val="00B0F0"/>
        </w:rPr>
        <w:t xml:space="preserve">be used specifically to </w:t>
      </w:r>
      <w:r w:rsidR="00370BD3" w:rsidRPr="000765CD">
        <w:rPr>
          <w:rFonts w:ascii="Calibri" w:eastAsia="Calibri" w:hAnsi="Calibri" w:cs="Calibri"/>
          <w:color w:val="00B0F0"/>
        </w:rPr>
        <w:t xml:space="preserve">differentiate between </w:t>
      </w:r>
      <w:ins w:id="117" w:author="Xu, Jason" w:date="2020-04-03T11:37:00Z">
        <w:r w:rsidR="004B7392">
          <w:rPr>
            <w:color w:val="00B0F0"/>
          </w:rPr>
          <w:t>PJ</w:t>
        </w:r>
      </w:ins>
      <w:ins w:id="118" w:author="Xu, Jason" w:date="2020-04-03T11:38:00Z">
        <w:r w:rsidR="004B7392">
          <w:rPr>
            <w:color w:val="00B0F0"/>
          </w:rPr>
          <w:t>-LX</w:t>
        </w:r>
      </w:ins>
      <w:r w:rsidR="005A26D0" w:rsidRPr="000765CD">
        <w:rPr>
          <w:rFonts w:ascii="Calibri" w:eastAsia="Calibri" w:hAnsi="Calibri" w:cs="Calibri"/>
          <w:color w:val="00B0F0"/>
        </w:rPr>
        <w:t xml:space="preserve">, </w:t>
      </w:r>
      <w:ins w:id="119" w:author="Xu, Jason" w:date="2020-04-03T11:38:00Z">
        <w:r w:rsidR="004B7392">
          <w:rPr>
            <w:color w:val="00B0F0"/>
          </w:rPr>
          <w:t>SY</w:t>
        </w:r>
      </w:ins>
      <w:r w:rsidR="005A26D0" w:rsidRPr="000765CD">
        <w:rPr>
          <w:rFonts w:ascii="Calibri" w:eastAsia="Calibri" w:hAnsi="Calibri" w:cs="Calibri"/>
          <w:color w:val="00B0F0"/>
        </w:rPr>
        <w:t xml:space="preserve">, and </w:t>
      </w:r>
      <w:ins w:id="120" w:author="Xu, Jason" w:date="2020-04-03T11:38:00Z">
        <w:r w:rsidR="004B7392">
          <w:rPr>
            <w:color w:val="00B0F0"/>
          </w:rPr>
          <w:t xml:space="preserve">WC </w:t>
        </w:r>
      </w:ins>
      <w:r w:rsidR="005A26D0" w:rsidRPr="000765CD">
        <w:rPr>
          <w:rFonts w:ascii="Calibri" w:eastAsia="Calibri" w:hAnsi="Calibri" w:cs="Calibri"/>
          <w:color w:val="00B0F0"/>
        </w:rPr>
        <w:t>when needed</w:t>
      </w:r>
      <w:r w:rsidR="00370BD3" w:rsidRPr="000765CD">
        <w:rPr>
          <w:rFonts w:ascii="Calibri" w:eastAsia="Calibri" w:hAnsi="Calibri" w:cs="Calibri"/>
          <w:color w:val="00B0F0"/>
        </w:rPr>
        <w:t xml:space="preserve">. This could improve the number of </w:t>
      </w:r>
      <w:ins w:id="121" w:author="Xu, Jason" w:date="2020-04-03T11:40:00Z">
        <w:r w:rsidR="000A2362">
          <w:rPr>
            <w:rFonts w:ascii="Calibri" w:eastAsia="Calibri" w:hAnsi="Calibri" w:cs="Calibri"/>
            <w:color w:val="00B0F0"/>
          </w:rPr>
          <w:t xml:space="preserve">WC </w:t>
        </w:r>
      </w:ins>
      <w:r w:rsidR="00FA1887" w:rsidRPr="000765CD">
        <w:rPr>
          <w:rFonts w:ascii="Calibri" w:eastAsia="Calibri" w:hAnsi="Calibri" w:cs="Calibri"/>
          <w:color w:val="00B0F0"/>
        </w:rPr>
        <w:t xml:space="preserve">samples </w:t>
      </w:r>
      <w:r w:rsidR="00370BD3" w:rsidRPr="000765CD">
        <w:rPr>
          <w:rFonts w:ascii="Calibri" w:eastAsia="Calibri" w:hAnsi="Calibri" w:cs="Calibri"/>
          <w:color w:val="00B0F0"/>
        </w:rPr>
        <w:t>correctly predicted.</w:t>
      </w:r>
      <w:r w:rsidR="004B17E9" w:rsidRPr="000765CD">
        <w:rPr>
          <w:rFonts w:ascii="Calibri" w:eastAsia="Calibri" w:hAnsi="Calibri" w:cs="Calibri"/>
          <w:color w:val="00B0F0"/>
        </w:rPr>
        <w:t xml:space="preserve"> </w:t>
      </w:r>
      <w:r w:rsidR="00D5712B" w:rsidRPr="000765CD">
        <w:rPr>
          <w:rFonts w:ascii="Calibri" w:eastAsia="Calibri" w:hAnsi="Calibri" w:cs="Calibri"/>
          <w:color w:val="00B0F0"/>
        </w:rPr>
        <w:t>I</w:t>
      </w:r>
      <w:r w:rsidR="004B17E9" w:rsidRPr="000765CD">
        <w:rPr>
          <w:rFonts w:ascii="Calibri" w:eastAsia="Calibri" w:hAnsi="Calibri" w:cs="Calibri"/>
          <w:color w:val="00B0F0"/>
        </w:rPr>
        <w:t xml:space="preserve">f this clustering turns out to be </w:t>
      </w:r>
      <w:r w:rsidR="00D5712B" w:rsidRPr="000765CD">
        <w:rPr>
          <w:rFonts w:ascii="Calibri" w:eastAsia="Calibri" w:hAnsi="Calibri" w:cs="Calibri"/>
          <w:color w:val="00B0F0"/>
        </w:rPr>
        <w:t xml:space="preserve">a </w:t>
      </w:r>
      <w:commentRangeStart w:id="122"/>
      <w:r w:rsidR="00D5712B" w:rsidRPr="000765CD">
        <w:rPr>
          <w:rFonts w:ascii="Calibri" w:eastAsia="Calibri" w:hAnsi="Calibri" w:cs="Calibri"/>
          <w:color w:val="00B0F0"/>
        </w:rPr>
        <w:t xml:space="preserve">true </w:t>
      </w:r>
      <w:r w:rsidR="004B17E9" w:rsidRPr="000765CD">
        <w:rPr>
          <w:rFonts w:ascii="Calibri" w:eastAsia="Calibri" w:hAnsi="Calibri" w:cs="Calibri"/>
          <w:color w:val="00B0F0"/>
        </w:rPr>
        <w:t>artefact</w:t>
      </w:r>
      <w:commentRangeEnd w:id="122"/>
      <w:r w:rsidR="00FF6770">
        <w:rPr>
          <w:rStyle w:val="CommentReference"/>
        </w:rPr>
        <w:commentReference w:id="122"/>
      </w:r>
      <w:r w:rsidR="00FA1887" w:rsidRPr="000765CD">
        <w:rPr>
          <w:rFonts w:ascii="Calibri" w:eastAsia="Calibri" w:hAnsi="Calibri" w:cs="Calibri"/>
          <w:color w:val="00B0F0"/>
        </w:rPr>
        <w:t>,</w:t>
      </w:r>
      <w:r w:rsidR="004B17E9" w:rsidRPr="000765CD">
        <w:rPr>
          <w:rFonts w:ascii="Calibri" w:eastAsia="Calibri" w:hAnsi="Calibri" w:cs="Calibri"/>
          <w:color w:val="00B0F0"/>
        </w:rPr>
        <w:t xml:space="preserve"> then further </w:t>
      </w:r>
      <w:r w:rsidR="00D5712B" w:rsidRPr="000765CD">
        <w:rPr>
          <w:rFonts w:ascii="Calibri" w:eastAsia="Calibri" w:hAnsi="Calibri" w:cs="Calibri"/>
          <w:color w:val="00B0F0"/>
        </w:rPr>
        <w:t xml:space="preserve">analysis </w:t>
      </w:r>
      <w:r w:rsidR="004B17E9" w:rsidRPr="000765CD">
        <w:rPr>
          <w:rFonts w:ascii="Calibri" w:eastAsia="Calibri" w:hAnsi="Calibri" w:cs="Calibri"/>
          <w:color w:val="00B0F0"/>
        </w:rPr>
        <w:t>would be required</w:t>
      </w:r>
      <w:r w:rsidR="00D5712B" w:rsidRPr="000765CD">
        <w:rPr>
          <w:rFonts w:ascii="Calibri" w:eastAsia="Calibri" w:hAnsi="Calibri" w:cs="Calibri"/>
          <w:color w:val="00B0F0"/>
        </w:rPr>
        <w:t xml:space="preserve"> to understand what could </w:t>
      </w:r>
      <w:del w:id="124" w:author="Peng, Hong" w:date="2020-04-08T16:32:00Z">
        <w:r w:rsidR="00D5712B" w:rsidRPr="000765CD" w:rsidDel="00E11F62">
          <w:rPr>
            <w:rFonts w:ascii="Calibri" w:eastAsia="Calibri" w:hAnsi="Calibri" w:cs="Calibri"/>
            <w:color w:val="00B0F0"/>
          </w:rPr>
          <w:delText>be causing</w:delText>
        </w:r>
      </w:del>
      <w:ins w:id="125" w:author="Peng, Hong" w:date="2020-04-08T16:19:00Z">
        <w:r w:rsidR="004E0598">
          <w:rPr>
            <w:rFonts w:ascii="Calibri" w:eastAsia="Calibri" w:hAnsi="Calibri" w:cs="Calibri"/>
            <w:color w:val="00B0F0"/>
          </w:rPr>
          <w:t>c</w:t>
        </w:r>
      </w:ins>
      <w:ins w:id="126" w:author="Peng, Hong" w:date="2020-04-08T16:18:00Z">
        <w:r w:rsidR="00AD4E2B">
          <w:rPr>
            <w:rFonts w:ascii="Calibri" w:eastAsia="Calibri" w:hAnsi="Calibri" w:cs="Calibri"/>
            <w:color w:val="00B0F0"/>
          </w:rPr>
          <w:t>ause</w:t>
        </w:r>
      </w:ins>
      <w:r w:rsidR="00D5712B" w:rsidRPr="000765CD">
        <w:rPr>
          <w:rFonts w:ascii="Calibri" w:eastAsia="Calibri" w:hAnsi="Calibri" w:cs="Calibri"/>
          <w:color w:val="00B0F0"/>
        </w:rPr>
        <w:t xml:space="preserve"> the clustering (nearby regions, same irrigation source etc). However, </w:t>
      </w:r>
      <w:r w:rsidR="004B17E9" w:rsidRPr="000765CD">
        <w:rPr>
          <w:rFonts w:ascii="Calibri" w:eastAsia="Calibri" w:hAnsi="Calibri" w:cs="Calibri"/>
          <w:color w:val="00B0F0"/>
        </w:rPr>
        <w:t xml:space="preserve">the </w:t>
      </w:r>
      <w:r w:rsidR="00D5712B" w:rsidRPr="000765CD">
        <w:rPr>
          <w:rFonts w:ascii="Calibri" w:eastAsia="Calibri" w:hAnsi="Calibri" w:cs="Calibri"/>
          <w:color w:val="00B0F0"/>
        </w:rPr>
        <w:t xml:space="preserve">primary </w:t>
      </w:r>
      <w:r w:rsidR="004B17E9" w:rsidRPr="000765CD">
        <w:rPr>
          <w:rFonts w:ascii="Calibri" w:eastAsia="Calibri" w:hAnsi="Calibri" w:cs="Calibri"/>
          <w:color w:val="00B0F0"/>
        </w:rPr>
        <w:t>issue to be addressed with all Chinese models is the limited number of samples used in their creation</w:t>
      </w:r>
      <w:r w:rsidR="00D5712B" w:rsidRPr="000765CD">
        <w:rPr>
          <w:rFonts w:ascii="Calibri" w:eastAsia="Calibri" w:hAnsi="Calibri" w:cs="Calibri"/>
          <w:color w:val="00B0F0"/>
        </w:rPr>
        <w:t xml:space="preserve">. Therefore, </w:t>
      </w:r>
      <w:r w:rsidR="004B17E9" w:rsidRPr="000765CD">
        <w:rPr>
          <w:rFonts w:ascii="Calibri" w:eastAsia="Calibri" w:hAnsi="Calibri" w:cs="Calibri"/>
          <w:color w:val="00B0F0"/>
        </w:rPr>
        <w:t>in</w:t>
      </w:r>
      <w:r w:rsidR="00FA1887" w:rsidRPr="000765CD">
        <w:rPr>
          <w:rFonts w:ascii="Calibri" w:eastAsia="Calibri" w:hAnsi="Calibri" w:cs="Calibri"/>
          <w:color w:val="00B0F0"/>
        </w:rPr>
        <w:t>-</w:t>
      </w:r>
      <w:r w:rsidR="004B17E9" w:rsidRPr="000765CD">
        <w:rPr>
          <w:rFonts w:ascii="Calibri" w:eastAsia="Calibri" w:hAnsi="Calibri" w:cs="Calibri"/>
          <w:color w:val="00B0F0"/>
        </w:rPr>
        <w:t>depth analysis should be delayed until models have been generated with appropriate sample numbers.</w:t>
      </w:r>
    </w:p>
    <w:p w14:paraId="7C073C19" w14:textId="1C3E5FDD" w:rsidR="00E65000" w:rsidRPr="000765CD" w:rsidDel="000A2362" w:rsidRDefault="00E65000" w:rsidP="000A2362">
      <w:pPr>
        <w:spacing w:line="257" w:lineRule="auto"/>
        <w:rPr>
          <w:del w:id="127" w:author="Xu, Jason" w:date="2020-04-03T11:40:00Z"/>
          <w:color w:val="00B0F0"/>
        </w:rPr>
      </w:pPr>
    </w:p>
    <w:p w14:paraId="69086D4D" w14:textId="77777777" w:rsidR="0090369B" w:rsidRDefault="0090369B" w:rsidP="0090369B">
      <w:pPr>
        <w:pStyle w:val="Heading3"/>
      </w:pPr>
      <w:r>
        <w:t xml:space="preserve">GC-MS China Rice samples </w:t>
      </w:r>
    </w:p>
    <w:p w14:paraId="12D53A51" w14:textId="5EDED655" w:rsidR="000C07A9" w:rsidRPr="00580C29" w:rsidRDefault="000C07A9" w:rsidP="00580C29">
      <w:pPr>
        <w:ind w:left="709"/>
        <w:rPr>
          <w:bCs/>
        </w:rPr>
      </w:pPr>
      <w:r w:rsidRPr="00580C29">
        <w:rPr>
          <w:bCs/>
        </w:rPr>
        <w:t xml:space="preserve">We analyzed </w:t>
      </w:r>
      <w:r w:rsidR="008A5327" w:rsidRPr="00580C29">
        <w:rPr>
          <w:bCs/>
        </w:rPr>
        <w:t xml:space="preserve">the </w:t>
      </w:r>
      <w:r w:rsidRPr="00580C29">
        <w:rPr>
          <w:bCs/>
        </w:rPr>
        <w:t xml:space="preserve">6 different </w:t>
      </w:r>
      <w:r w:rsidR="00FA1887">
        <w:rPr>
          <w:bCs/>
        </w:rPr>
        <w:t xml:space="preserve">Chines rice varieties </w:t>
      </w:r>
      <w:r w:rsidR="008B0E4E">
        <w:rPr>
          <w:bCs/>
        </w:rPr>
        <w:t>using the method described in the experimental section</w:t>
      </w:r>
      <w:r w:rsidR="008A5327" w:rsidRPr="00580C29">
        <w:rPr>
          <w:bCs/>
        </w:rPr>
        <w:t>.</w:t>
      </w:r>
      <w:r w:rsidRPr="00580C29">
        <w:rPr>
          <w:bCs/>
        </w:rPr>
        <w:t xml:space="preserve"> PCA and PLS-DA analysis was performed on the data matrix obtained from GC-MS spectral files. </w:t>
      </w:r>
      <w:r w:rsidR="00D5712B">
        <w:rPr>
          <w:bCs/>
        </w:rPr>
        <w:t>The f</w:t>
      </w:r>
      <w:r w:rsidRPr="00580C29">
        <w:rPr>
          <w:bCs/>
        </w:rPr>
        <w:t xml:space="preserve">irst two principal components </w:t>
      </w:r>
      <w:r w:rsidR="00FA1887">
        <w:rPr>
          <w:bCs/>
        </w:rPr>
        <w:t>(</w:t>
      </w:r>
      <w:r w:rsidR="00FA1887">
        <w:rPr>
          <w:bCs/>
        </w:rPr>
        <w:fldChar w:fldCharType="begin"/>
      </w:r>
      <w:r w:rsidR="00FA1887">
        <w:rPr>
          <w:bCs/>
        </w:rPr>
        <w:instrText xml:space="preserve"> REF _Ref33786083 \h </w:instrText>
      </w:r>
      <w:r w:rsidR="00FA1887">
        <w:rPr>
          <w:bCs/>
        </w:rPr>
      </w:r>
      <w:r w:rsidR="00FA1887">
        <w:rPr>
          <w:bCs/>
        </w:rPr>
        <w:fldChar w:fldCharType="separate"/>
      </w:r>
      <w:r w:rsidR="00FA1887" w:rsidRPr="00663B80">
        <w:t xml:space="preserve">Figure </w:t>
      </w:r>
      <w:r w:rsidR="00FA1887">
        <w:rPr>
          <w:noProof/>
        </w:rPr>
        <w:t>5</w:t>
      </w:r>
      <w:r w:rsidR="00FA1887">
        <w:rPr>
          <w:bCs/>
        </w:rPr>
        <w:fldChar w:fldCharType="end"/>
      </w:r>
      <w:r w:rsidR="00FA1887">
        <w:rPr>
          <w:bCs/>
        </w:rPr>
        <w:t xml:space="preserve">) </w:t>
      </w:r>
      <w:r w:rsidR="007B7D58">
        <w:rPr>
          <w:bCs/>
        </w:rPr>
        <w:t>show variation between rice clusters</w:t>
      </w:r>
      <w:r w:rsidR="00FA1887">
        <w:rPr>
          <w:bCs/>
        </w:rPr>
        <w:t>.</w:t>
      </w:r>
      <w:r w:rsidR="00D5712B">
        <w:rPr>
          <w:bCs/>
        </w:rPr>
        <w:t xml:space="preserve"> </w:t>
      </w:r>
      <w:r w:rsidR="007B7D58">
        <w:rPr>
          <w:bCs/>
        </w:rPr>
        <w:t xml:space="preserve">Indeed, they </w:t>
      </w:r>
      <w:r w:rsidRPr="00580C29">
        <w:rPr>
          <w:bCs/>
        </w:rPr>
        <w:t>explain</w:t>
      </w:r>
      <w:r w:rsidR="007B7D58">
        <w:rPr>
          <w:bCs/>
        </w:rPr>
        <w:t xml:space="preserve"> </w:t>
      </w:r>
      <w:r w:rsidR="007B7D58" w:rsidRPr="00580C29">
        <w:rPr>
          <w:bCs/>
        </w:rPr>
        <w:t>42.4 %</w:t>
      </w:r>
      <w:r w:rsidR="007B7D58">
        <w:rPr>
          <w:bCs/>
        </w:rPr>
        <w:t xml:space="preserve"> </w:t>
      </w:r>
      <w:r w:rsidR="007B7D58" w:rsidRPr="00580C29">
        <w:rPr>
          <w:bCs/>
        </w:rPr>
        <w:t>of</w:t>
      </w:r>
      <w:r w:rsidR="007B7D58" w:rsidRPr="00580C29" w:rsidDel="007B7D58">
        <w:rPr>
          <w:bCs/>
        </w:rPr>
        <w:t xml:space="preserve"> </w:t>
      </w:r>
      <w:r w:rsidRPr="00580C29">
        <w:rPr>
          <w:bCs/>
        </w:rPr>
        <w:t>the total variation.</w:t>
      </w:r>
      <w:r w:rsidR="008A5327" w:rsidRPr="00580C29">
        <w:rPr>
          <w:bCs/>
        </w:rPr>
        <w:t xml:space="preserve"> </w:t>
      </w:r>
      <w:r w:rsidRPr="00580C29">
        <w:rPr>
          <w:bCs/>
        </w:rPr>
        <w:t xml:space="preserve">PC2 </w:t>
      </w:r>
      <w:r w:rsidR="007B7D58">
        <w:rPr>
          <w:bCs/>
        </w:rPr>
        <w:t xml:space="preserve">shows </w:t>
      </w:r>
      <w:r w:rsidRPr="00580C29">
        <w:rPr>
          <w:bCs/>
        </w:rPr>
        <w:t>clear classification of</w:t>
      </w:r>
      <w:r w:rsidR="00875178">
        <w:rPr>
          <w:bCs/>
        </w:rPr>
        <w:t xml:space="preserve"> the </w:t>
      </w:r>
      <w:r w:rsidRPr="00580C29">
        <w:rPr>
          <w:bCs/>
        </w:rPr>
        <w:t xml:space="preserve">Panjin groups </w:t>
      </w:r>
      <w:r w:rsidR="007B7D58">
        <w:rPr>
          <w:bCs/>
        </w:rPr>
        <w:t>(Panjin-Yanfeng</w:t>
      </w:r>
      <w:r w:rsidR="007B7D58" w:rsidRPr="00580C29">
        <w:rPr>
          <w:bCs/>
        </w:rPr>
        <w:t xml:space="preserve"> </w:t>
      </w:r>
      <w:r w:rsidR="007B7D58">
        <w:rPr>
          <w:bCs/>
        </w:rPr>
        <w:t>and</w:t>
      </w:r>
      <w:r w:rsidR="007B7D58" w:rsidRPr="007B7D58">
        <w:rPr>
          <w:bCs/>
        </w:rPr>
        <w:t xml:space="preserve"> </w:t>
      </w:r>
      <w:r w:rsidR="007B7D58">
        <w:rPr>
          <w:bCs/>
        </w:rPr>
        <w:t>Panjin-</w:t>
      </w:r>
      <w:r w:rsidR="007B7D58" w:rsidRPr="00580C29">
        <w:t>Liaoxing</w:t>
      </w:r>
      <w:r w:rsidR="007B7D58">
        <w:t>)</w:t>
      </w:r>
      <w:r w:rsidRPr="00580C29">
        <w:rPr>
          <w:bCs/>
        </w:rPr>
        <w:t xml:space="preserve"> from other sample groups</w:t>
      </w:r>
      <w:r w:rsidR="007B7D58">
        <w:rPr>
          <w:bCs/>
        </w:rPr>
        <w:t xml:space="preserve"> (</w:t>
      </w:r>
      <w:r w:rsidR="007B7D58" w:rsidRPr="000E1CFE">
        <w:rPr>
          <w:bCs/>
        </w:rPr>
        <w:t>Wuchang</w:t>
      </w:r>
      <w:r w:rsidRPr="00580C29">
        <w:rPr>
          <w:bCs/>
        </w:rPr>
        <w:t>,</w:t>
      </w:r>
      <w:r w:rsidR="007B7D58">
        <w:rPr>
          <w:bCs/>
        </w:rPr>
        <w:t xml:space="preserve"> Jinshanqiao, Sheyang and Dongjinxi)</w:t>
      </w:r>
      <w:r w:rsidR="00663B80">
        <w:rPr>
          <w:bCs/>
        </w:rPr>
        <w:t xml:space="preserve">, </w:t>
      </w:r>
      <w:r w:rsidR="00663B80">
        <w:rPr>
          <w:bCs/>
        </w:rPr>
        <w:fldChar w:fldCharType="begin"/>
      </w:r>
      <w:r w:rsidR="00663B80">
        <w:rPr>
          <w:bCs/>
        </w:rPr>
        <w:instrText xml:space="preserve"> REF _Ref33786083 \h </w:instrText>
      </w:r>
      <w:r w:rsidR="00663B80">
        <w:rPr>
          <w:bCs/>
        </w:rPr>
      </w:r>
      <w:r w:rsidR="00663B80">
        <w:rPr>
          <w:bCs/>
        </w:rPr>
        <w:fldChar w:fldCharType="separate"/>
      </w:r>
      <w:r w:rsidR="00BD599C" w:rsidRPr="00663B80">
        <w:t xml:space="preserve">Figure </w:t>
      </w:r>
      <w:r w:rsidR="00BD599C">
        <w:rPr>
          <w:noProof/>
        </w:rPr>
        <w:t>5</w:t>
      </w:r>
      <w:r w:rsidR="00663B80">
        <w:rPr>
          <w:bCs/>
        </w:rPr>
        <w:fldChar w:fldCharType="end"/>
      </w:r>
      <w:r w:rsidRPr="00580C29">
        <w:rPr>
          <w:bCs/>
        </w:rPr>
        <w:t xml:space="preserve">. PC1 </w:t>
      </w:r>
      <w:r w:rsidR="007B7D58">
        <w:rPr>
          <w:bCs/>
        </w:rPr>
        <w:t xml:space="preserve">shows </w:t>
      </w:r>
      <w:r w:rsidRPr="00580C29">
        <w:rPr>
          <w:bCs/>
        </w:rPr>
        <w:t xml:space="preserve">the variation between </w:t>
      </w:r>
      <w:r w:rsidR="004C0E22">
        <w:rPr>
          <w:bCs/>
        </w:rPr>
        <w:t>Sheyang</w:t>
      </w:r>
      <w:r w:rsidR="004C0E22" w:rsidRPr="00580C29">
        <w:rPr>
          <w:bCs/>
        </w:rPr>
        <w:t xml:space="preserve"> </w:t>
      </w:r>
      <w:r w:rsidRPr="00580C29">
        <w:rPr>
          <w:bCs/>
        </w:rPr>
        <w:t xml:space="preserve">and </w:t>
      </w:r>
      <w:r w:rsidR="004C0E22">
        <w:rPr>
          <w:bCs/>
        </w:rPr>
        <w:t>Jinshanqiao</w:t>
      </w:r>
      <w:r w:rsidRPr="00580C29">
        <w:rPr>
          <w:bCs/>
        </w:rPr>
        <w:t xml:space="preserve">. </w:t>
      </w:r>
      <w:r w:rsidR="006171C3">
        <w:rPr>
          <w:bCs/>
        </w:rPr>
        <w:t xml:space="preserve">This indicates that we can trace rice varieties based on geographic origin but not </w:t>
      </w:r>
      <w:r w:rsidR="006171C3">
        <w:rPr>
          <w:bCs/>
        </w:rPr>
        <w:lastRenderedPageBreak/>
        <w:t>necessarily GI variety</w:t>
      </w:r>
      <w:r w:rsidR="00875178">
        <w:rPr>
          <w:bCs/>
        </w:rPr>
        <w:t xml:space="preserve"> as indicated by the inability to discriminate between Panjin-</w:t>
      </w:r>
      <w:r w:rsidR="00875178" w:rsidRPr="00580C29">
        <w:t>Liaoxing</w:t>
      </w:r>
      <w:r w:rsidR="00875178">
        <w:rPr>
          <w:b/>
          <w:bCs/>
        </w:rPr>
        <w:t xml:space="preserve"> </w:t>
      </w:r>
      <w:r w:rsidR="00875178">
        <w:rPr>
          <w:bCs/>
        </w:rPr>
        <w:t>and Panjin-Yanfeng</w:t>
      </w:r>
      <w:r w:rsidR="006171C3">
        <w:rPr>
          <w:bCs/>
        </w:rPr>
        <w:t xml:space="preserve">. </w:t>
      </w:r>
      <w:r w:rsidR="006171C3" w:rsidRPr="000E1CFE">
        <w:rPr>
          <w:bCs/>
        </w:rPr>
        <w:t>A</w:t>
      </w:r>
      <w:r w:rsidR="006171C3" w:rsidRPr="004D1852">
        <w:rPr>
          <w:bCs/>
        </w:rPr>
        <w:t xml:space="preserve">lthough not </w:t>
      </w:r>
      <w:r w:rsidR="004D1852" w:rsidRPr="00580C29">
        <w:rPr>
          <w:bCs/>
        </w:rPr>
        <w:t>clearly</w:t>
      </w:r>
      <w:r w:rsidR="006171C3" w:rsidRPr="000E1CFE">
        <w:rPr>
          <w:bCs/>
        </w:rPr>
        <w:t xml:space="preserve"> visible in </w:t>
      </w:r>
      <w:r w:rsidR="004D1852" w:rsidRPr="00580C29">
        <w:rPr>
          <w:bCs/>
        </w:rPr>
        <w:fldChar w:fldCharType="begin"/>
      </w:r>
      <w:r w:rsidR="004D1852" w:rsidRPr="00580C29">
        <w:rPr>
          <w:bCs/>
        </w:rPr>
        <w:instrText xml:space="preserve"> REF _Ref33786083 \h </w:instrText>
      </w:r>
      <w:r w:rsidR="004D1852">
        <w:rPr>
          <w:bCs/>
        </w:rPr>
        <w:instrText xml:space="preserve"> \* MERGEFORMAT </w:instrText>
      </w:r>
      <w:r w:rsidR="004D1852" w:rsidRPr="00580C29">
        <w:rPr>
          <w:bCs/>
        </w:rPr>
      </w:r>
      <w:r w:rsidR="004D1852" w:rsidRPr="00580C29">
        <w:rPr>
          <w:bCs/>
        </w:rPr>
        <w:fldChar w:fldCharType="separate"/>
      </w:r>
      <w:r w:rsidR="00BD599C" w:rsidRPr="00663B80">
        <w:t xml:space="preserve">Figure </w:t>
      </w:r>
      <w:r w:rsidR="00BD599C">
        <w:t>5</w:t>
      </w:r>
      <w:r w:rsidR="004D1852" w:rsidRPr="00580C29">
        <w:rPr>
          <w:bCs/>
        </w:rPr>
        <w:fldChar w:fldCharType="end"/>
      </w:r>
      <w:r w:rsidR="006171C3" w:rsidRPr="000E1CFE">
        <w:rPr>
          <w:bCs/>
        </w:rPr>
        <w:t xml:space="preserve">, Wuchang rice </w:t>
      </w:r>
      <w:r w:rsidR="006171C3" w:rsidRPr="004D1852">
        <w:rPr>
          <w:bCs/>
        </w:rPr>
        <w:t xml:space="preserve">is differentiated </w:t>
      </w:r>
      <w:r w:rsidR="004D1852">
        <w:rPr>
          <w:bCs/>
        </w:rPr>
        <w:t xml:space="preserve">from the </w:t>
      </w:r>
      <w:r w:rsidR="006171C3" w:rsidRPr="000E1CFE">
        <w:rPr>
          <w:bCs/>
        </w:rPr>
        <w:t xml:space="preserve">Panjin group </w:t>
      </w:r>
      <w:r w:rsidR="004D1852">
        <w:rPr>
          <w:bCs/>
        </w:rPr>
        <w:t xml:space="preserve">as well as Sheyang and Dongjinxi GI varieties </w:t>
      </w:r>
      <w:r w:rsidR="006171C3" w:rsidRPr="000E1CFE">
        <w:rPr>
          <w:bCs/>
        </w:rPr>
        <w:t xml:space="preserve">but not from </w:t>
      </w:r>
      <w:r w:rsidR="004D1852">
        <w:rPr>
          <w:bCs/>
        </w:rPr>
        <w:t>Jinshanqiao</w:t>
      </w:r>
      <w:r w:rsidR="006171C3" w:rsidRPr="000E1CFE">
        <w:rPr>
          <w:bCs/>
        </w:rPr>
        <w:t>.</w:t>
      </w:r>
      <w:r w:rsidR="006171C3">
        <w:rPr>
          <w:bCs/>
        </w:rPr>
        <w:t xml:space="preserve"> </w:t>
      </w:r>
      <w:r w:rsidRPr="00580C29">
        <w:rPr>
          <w:bCs/>
        </w:rPr>
        <w:t xml:space="preserve">Internal cross validation with </w:t>
      </w:r>
      <w:r w:rsidR="008A5327" w:rsidRPr="00580C29">
        <w:rPr>
          <w:bCs/>
        </w:rPr>
        <w:t xml:space="preserve">an </w:t>
      </w:r>
      <w:r w:rsidRPr="00580C29">
        <w:rPr>
          <w:bCs/>
        </w:rPr>
        <w:t>independent data set show good Q2 (0.85273), R2 (0.95876) and accuracy (0.95).</w:t>
      </w:r>
    </w:p>
    <w:p w14:paraId="4D806521" w14:textId="77777777" w:rsidR="00ED46FF" w:rsidRPr="00580C29" w:rsidRDefault="00ED46FF" w:rsidP="00580C29">
      <w:pPr>
        <w:pStyle w:val="Heading3"/>
      </w:pPr>
      <w:r w:rsidRPr="000A0E81">
        <w:t>Summary and next steps</w:t>
      </w:r>
    </w:p>
    <w:p w14:paraId="5D2A37B1" w14:textId="460A07F3" w:rsidR="00715BE4" w:rsidRPr="00DB7CA2" w:rsidRDefault="0059697B" w:rsidP="006D51AE">
      <w:pPr>
        <w:ind w:left="709"/>
        <w:rPr>
          <w:color w:val="00B0F0"/>
        </w:rPr>
      </w:pPr>
      <w:r>
        <w:t xml:space="preserve">These Chinese models should be considered proof-of-concept due to the limited number of rice samples used in this study. </w:t>
      </w:r>
      <w:r w:rsidR="0032114C">
        <w:t xml:space="preserve">New samples </w:t>
      </w:r>
      <w:r w:rsidR="00370BD3" w:rsidRPr="00370BD3">
        <w:t xml:space="preserve">are </w:t>
      </w:r>
      <w:r w:rsidR="0032114C">
        <w:t xml:space="preserve">being collected to introduce seasonal variability of the GI rice, Non-GI rice varieties are also being collected to broaden the scope. It is clear from the above methods that each of the models have their own </w:t>
      </w:r>
      <w:r w:rsidR="000664F0">
        <w:t xml:space="preserve">uses and </w:t>
      </w:r>
      <w:r w:rsidR="0032114C">
        <w:t xml:space="preserve">limitations, The NIR method remains a useful screening tool but will not give a suitable level of confidence </w:t>
      </w:r>
      <w:r w:rsidR="006D51AE">
        <w:t xml:space="preserve">for decision making, </w:t>
      </w:r>
      <w:r w:rsidR="000A0E81">
        <w:t>meanwhile the</w:t>
      </w:r>
      <w:r w:rsidR="00D5712B">
        <w:t xml:space="preserve">se limited </w:t>
      </w:r>
      <w:r w:rsidR="000A0E81">
        <w:t>GC-MS</w:t>
      </w:r>
      <w:r w:rsidR="00D5712B">
        <w:t xml:space="preserve"> and ICP-MS methods cannot provide a clear solution individually but taken together may provide appropriate answers. The GC-MS </w:t>
      </w:r>
      <w:r w:rsidR="000A0E81">
        <w:t>models could be useful in determining geographic origin.</w:t>
      </w:r>
      <w:r w:rsidR="000A0E81" w:rsidRPr="00DB7CA2">
        <w:rPr>
          <w:color w:val="00B0F0"/>
        </w:rPr>
        <w:t xml:space="preserve"> </w:t>
      </w:r>
      <w:r w:rsidR="006D51AE" w:rsidRPr="00DB7CA2">
        <w:rPr>
          <w:color w:val="00B0F0"/>
        </w:rPr>
        <w:t>The ICP-MS method currently works well for some of the varieties</w:t>
      </w:r>
      <w:r w:rsidR="005761A5" w:rsidRPr="00DB7CA2">
        <w:rPr>
          <w:color w:val="00B0F0"/>
        </w:rPr>
        <w:t xml:space="preserve">. </w:t>
      </w:r>
      <w:del w:id="128" w:author="Peng, Hong" w:date="2020-04-08T16:03:00Z">
        <w:r w:rsidR="005761A5" w:rsidRPr="00DB7CA2" w:rsidDel="00E67ABF">
          <w:rPr>
            <w:color w:val="00B0F0"/>
          </w:rPr>
          <w:delText>As previously mentioned</w:delText>
        </w:r>
        <w:r w:rsidR="000664F0" w:rsidRPr="00DB7CA2" w:rsidDel="00E67ABF">
          <w:rPr>
            <w:color w:val="00B0F0"/>
          </w:rPr>
          <w:delText xml:space="preserve">, </w:delText>
        </w:r>
      </w:del>
      <w:r w:rsidR="000664F0" w:rsidRPr="00DB7CA2">
        <w:rPr>
          <w:color w:val="00B0F0"/>
        </w:rPr>
        <w:t xml:space="preserve">PLS-DA models </w:t>
      </w:r>
      <w:ins w:id="129" w:author="Peng, Hong" w:date="2020-04-08T16:14:00Z">
        <w:r w:rsidR="005B4540">
          <w:rPr>
            <w:rFonts w:ascii="Calibri" w:eastAsia="Calibri" w:hAnsi="Calibri" w:cs="Calibri"/>
            <w:color w:val="00B0F0"/>
          </w:rPr>
          <w:t>using</w:t>
        </w:r>
        <w:r w:rsidR="005B4540" w:rsidRPr="00DB7CA2">
          <w:rPr>
            <w:rFonts w:ascii="Calibri" w:eastAsia="Calibri" w:hAnsi="Calibri" w:cs="Calibri"/>
            <w:color w:val="00B0F0"/>
          </w:rPr>
          <w:t xml:space="preserve"> algorithms such as Support Vector Machine Learning</w:t>
        </w:r>
        <w:r w:rsidR="005B4540">
          <w:rPr>
            <w:rFonts w:ascii="Calibri" w:eastAsia="Calibri" w:hAnsi="Calibri" w:cs="Calibri"/>
            <w:color w:val="00B0F0"/>
          </w:rPr>
          <w:t xml:space="preserve"> will be evaluated </w:t>
        </w:r>
      </w:ins>
      <w:r w:rsidR="000664F0" w:rsidRPr="00DB7CA2">
        <w:rPr>
          <w:color w:val="00B0F0"/>
        </w:rPr>
        <w:t xml:space="preserve">to </w:t>
      </w:r>
      <w:r w:rsidR="005761A5" w:rsidRPr="00DB7CA2">
        <w:rPr>
          <w:color w:val="00B0F0"/>
        </w:rPr>
        <w:t xml:space="preserve">separate </w:t>
      </w:r>
      <w:del w:id="130" w:author="Peng, Hong" w:date="2020-04-08T16:04:00Z">
        <w:r w:rsidR="005761A5" w:rsidRPr="00DB7CA2" w:rsidDel="00E67ABF">
          <w:rPr>
            <w:color w:val="00B0F0"/>
          </w:rPr>
          <w:delText xml:space="preserve">the </w:delText>
        </w:r>
      </w:del>
      <w:ins w:id="131" w:author="Xu, Jason" w:date="2020-04-03T11:41:00Z">
        <w:r w:rsidR="000A2362">
          <w:rPr>
            <w:bCs/>
            <w:color w:val="00B0F0"/>
          </w:rPr>
          <w:t>PJ-LX</w:t>
        </w:r>
      </w:ins>
      <w:r w:rsidR="005761A5" w:rsidRPr="00DB7CA2">
        <w:rPr>
          <w:rFonts w:ascii="Calibri" w:eastAsia="Calibri" w:hAnsi="Calibri" w:cs="Calibri"/>
          <w:color w:val="00B0F0"/>
        </w:rPr>
        <w:t xml:space="preserve">, </w:t>
      </w:r>
      <w:ins w:id="132" w:author="Xu, Jason" w:date="2020-04-03T11:41:00Z">
        <w:r w:rsidR="000A2362">
          <w:rPr>
            <w:bCs/>
            <w:color w:val="00B0F0"/>
          </w:rPr>
          <w:t>SY</w:t>
        </w:r>
        <w:r w:rsidR="000A2362" w:rsidRPr="00DB7CA2">
          <w:rPr>
            <w:rFonts w:ascii="Calibri" w:eastAsia="Calibri" w:hAnsi="Calibri" w:cs="Calibri"/>
            <w:color w:val="00B0F0"/>
          </w:rPr>
          <w:t xml:space="preserve"> </w:t>
        </w:r>
      </w:ins>
      <w:r w:rsidR="005761A5" w:rsidRPr="00DB7CA2">
        <w:rPr>
          <w:rFonts w:ascii="Calibri" w:eastAsia="Calibri" w:hAnsi="Calibri" w:cs="Calibri"/>
          <w:color w:val="00B0F0"/>
        </w:rPr>
        <w:t xml:space="preserve">and </w:t>
      </w:r>
      <w:ins w:id="133" w:author="Xu, Jason" w:date="2020-04-03T11:41:00Z">
        <w:r w:rsidR="000A2362">
          <w:rPr>
            <w:bCs/>
            <w:color w:val="00B0F0"/>
          </w:rPr>
          <w:t xml:space="preserve">WC </w:t>
        </w:r>
      </w:ins>
      <w:del w:id="134" w:author="Peng, Hong" w:date="2020-04-08T16:04:00Z">
        <w:r w:rsidRPr="00DB7CA2" w:rsidDel="00E67ABF">
          <w:rPr>
            <w:rFonts w:ascii="Calibri" w:eastAsia="Calibri" w:hAnsi="Calibri" w:cs="Calibri"/>
            <w:color w:val="00B0F0"/>
          </w:rPr>
          <w:delText xml:space="preserve"> </w:delText>
        </w:r>
      </w:del>
      <w:r w:rsidR="000664F0" w:rsidRPr="00DB7CA2">
        <w:rPr>
          <w:rFonts w:ascii="Calibri" w:eastAsia="Calibri" w:hAnsi="Calibri" w:cs="Calibri"/>
          <w:color w:val="00B0F0"/>
        </w:rPr>
        <w:t>cluster</w:t>
      </w:r>
      <w:r w:rsidR="0019710B" w:rsidRPr="00DB7CA2">
        <w:rPr>
          <w:rFonts w:ascii="Calibri" w:eastAsia="Calibri" w:hAnsi="Calibri" w:cs="Calibri"/>
          <w:color w:val="00B0F0"/>
        </w:rPr>
        <w:t>s</w:t>
      </w:r>
      <w:del w:id="135" w:author="Peng, Hong" w:date="2020-04-08T16:04:00Z">
        <w:r w:rsidR="0019710B" w:rsidRPr="00DB7CA2" w:rsidDel="00E67ABF">
          <w:rPr>
            <w:rFonts w:ascii="Calibri" w:eastAsia="Calibri" w:hAnsi="Calibri" w:cs="Calibri"/>
            <w:color w:val="00B0F0"/>
          </w:rPr>
          <w:delText>, for ICP-MS data,</w:delText>
        </w:r>
      </w:del>
      <w:del w:id="136" w:author="Peng, Hong" w:date="2020-04-08T16:14:00Z">
        <w:r w:rsidR="000664F0" w:rsidRPr="00DB7CA2" w:rsidDel="005B4540">
          <w:rPr>
            <w:rFonts w:ascii="Calibri" w:eastAsia="Calibri" w:hAnsi="Calibri" w:cs="Calibri"/>
            <w:color w:val="00B0F0"/>
          </w:rPr>
          <w:delText xml:space="preserve"> will be evaluated </w:delText>
        </w:r>
      </w:del>
      <w:del w:id="137" w:author="Peng, Hong" w:date="2020-04-08T16:04:00Z">
        <w:r w:rsidR="000664F0" w:rsidRPr="00DB7CA2" w:rsidDel="00E67ABF">
          <w:rPr>
            <w:rFonts w:ascii="Calibri" w:eastAsia="Calibri" w:hAnsi="Calibri" w:cs="Calibri"/>
            <w:color w:val="00B0F0"/>
          </w:rPr>
          <w:delText>as well as other</w:delText>
        </w:r>
      </w:del>
      <w:del w:id="138" w:author="Peng, Hong" w:date="2020-04-08T16:14:00Z">
        <w:r w:rsidR="000664F0" w:rsidRPr="00DB7CA2" w:rsidDel="005B4540">
          <w:rPr>
            <w:rFonts w:ascii="Calibri" w:eastAsia="Calibri" w:hAnsi="Calibri" w:cs="Calibri"/>
            <w:color w:val="00B0F0"/>
          </w:rPr>
          <w:delText xml:space="preserve"> algorithms such as Support Vector Machine Learning</w:delText>
        </w:r>
      </w:del>
      <w:r w:rsidR="000664F0" w:rsidRPr="00DB7CA2">
        <w:rPr>
          <w:rFonts w:ascii="Calibri" w:eastAsia="Calibri" w:hAnsi="Calibri" w:cs="Calibri"/>
          <w:color w:val="00B0F0"/>
        </w:rPr>
        <w:t>. The use of Artificial Intelligence to predict results will also be investigated.</w:t>
      </w:r>
    </w:p>
    <w:p w14:paraId="5ACD3802" w14:textId="5699391C" w:rsidR="0090369B" w:rsidRDefault="0090369B" w:rsidP="0090369B">
      <w:pPr>
        <w:pStyle w:val="Heading2"/>
      </w:pPr>
      <w:r>
        <w:t xml:space="preserve">Use Case </w:t>
      </w:r>
      <w:r w:rsidR="003F70E6">
        <w:t>3</w:t>
      </w:r>
      <w:r>
        <w:t xml:space="preserve">: Ghana </w:t>
      </w:r>
    </w:p>
    <w:p w14:paraId="04CA38E5" w14:textId="48BDFED4" w:rsidR="00672F5D" w:rsidRDefault="0090369B" w:rsidP="00672F5D">
      <w:pPr>
        <w:ind w:left="720"/>
      </w:pPr>
      <w:bookmarkStart w:id="139" w:name="_Hlk29976363"/>
      <w:r w:rsidRPr="001F4F5B">
        <w:t xml:space="preserve">West Africa countries </w:t>
      </w:r>
      <w:r w:rsidR="009B7484">
        <w:t xml:space="preserve">are net </w:t>
      </w:r>
      <w:r w:rsidR="00CC2DCC">
        <w:t xml:space="preserve">rice importers and in 2018, </w:t>
      </w:r>
      <w:r w:rsidRPr="001F4F5B">
        <w:t>import</w:t>
      </w:r>
      <w:r w:rsidR="00CC2DCC">
        <w:t>ed</w:t>
      </w:r>
      <w:r w:rsidRPr="001F4F5B">
        <w:t xml:space="preserve"> more than 7.6 million </w:t>
      </w:r>
      <w:r w:rsidR="00F5424F">
        <w:t xml:space="preserve">metric </w:t>
      </w:r>
      <w:r w:rsidRPr="001F4F5B">
        <w:t>tonnes</w:t>
      </w:r>
      <w:r w:rsidR="00CC2DCC">
        <w:t xml:space="preserve"> at a cost of </w:t>
      </w:r>
      <w:r w:rsidR="00E44951">
        <w:t>$4 billion USD</w:t>
      </w:r>
      <w:r w:rsidR="00F5424F">
        <w:t xml:space="preserve"> </w:t>
      </w:r>
      <w:r w:rsidRPr="001F4F5B">
        <w:fldChar w:fldCharType="begin"/>
      </w:r>
      <w:r w:rsidR="007E4646">
        <w:instrText xml:space="preserve"> ADDIN EN.CITE &lt;EndNote&gt;&lt;Cite&gt;&lt;Author&gt;Fiamohe&lt;/Author&gt;&lt;Year&gt;2018&lt;/Year&gt;&lt;RecNum&gt;479&lt;/RecNum&gt;&lt;DisplayText&gt;(24)&lt;/DisplayText&gt;&lt;record&gt;&lt;rec-number&gt;479&lt;/rec-number&gt;&lt;foreign-keys&gt;&lt;key app="EN" db-id="s29rxf5xmed00ped9vmxrszk9vxrre55dtew"&gt;479&lt;/key&gt;&lt;/foreign-keys&gt;</w:instrText>
      </w:r>
      <w:r w:rsidR="007E4646">
        <w:rPr>
          <w:rFonts w:hint="eastAsia"/>
        </w:rPr>
        <w:instrText>&lt;ref-type name="Journal Article"&gt;17&lt;/ref-type&gt;&lt;contributors&gt;&lt;authors&gt;&lt;author&gt;Fiamohe, Rose&lt;/author&gt;&lt;author&gt;Demont, Matty&lt;/author&gt;&lt;author&gt;Saito, Kazuki&lt;/author&gt;&lt;author&gt;Roy</w:instrText>
      </w:r>
      <w:r w:rsidR="007E4646">
        <w:rPr>
          <w:rFonts w:hint="eastAsia"/>
        </w:rPr>
        <w:instrText>‐</w:instrText>
      </w:r>
      <w:r w:rsidR="007E4646">
        <w:rPr>
          <w:rFonts w:hint="eastAsia"/>
        </w:rPr>
        <w:instrText>Macauley, Harold&lt;/author&gt;&lt;author&gt;Tollens, Eric&lt;/author&gt;&lt;/authors&gt;&lt;/contributors&gt;&lt;tit</w:instrText>
      </w:r>
      <w:r w:rsidR="007E4646">
        <w:instrText>les&gt;&lt;title&gt;How Can West African Rice Compete in Urban Markets? A Demand Perspective for Policymakers&lt;/title&gt;&lt;secondary-title&gt;EuroChoices&lt;/secondary-title&gt;&lt;/titles&gt;&lt;periodical&gt;&lt;full-title&gt;EuroChoices&lt;/full-title&gt;&lt;/periodical&gt;&lt;dates&gt;&lt;year&gt;2018&lt;/year&gt;&lt;/dates&gt;&lt;isbn&gt;1478-0917&lt;/isbn&gt;&lt;urls&gt;&lt;/urls&gt;&lt;/record&gt;&lt;/Cite&gt;&lt;/EndNote&gt;</w:instrText>
      </w:r>
      <w:r w:rsidRPr="001F4F5B">
        <w:fldChar w:fldCharType="separate"/>
      </w:r>
      <w:r w:rsidR="007E4646">
        <w:rPr>
          <w:noProof/>
        </w:rPr>
        <w:t>(24)</w:t>
      </w:r>
      <w:r w:rsidRPr="001F4F5B">
        <w:fldChar w:fldCharType="end"/>
      </w:r>
      <w:r w:rsidRPr="001F4F5B">
        <w:t>.</w:t>
      </w:r>
      <w:r>
        <w:t xml:space="preserve"> </w:t>
      </w:r>
      <w:r w:rsidR="00F23BA3">
        <w:t>In</w:t>
      </w:r>
      <w:r>
        <w:t xml:space="preserve"> Ghana, rice has become a major staple food </w:t>
      </w:r>
      <w:r w:rsidR="00F23BA3">
        <w:t xml:space="preserve">and </w:t>
      </w:r>
      <w:r>
        <w:t>consumption is higher than domestic production</w:t>
      </w:r>
      <w:r w:rsidR="00FA1887">
        <w:t>. Therefore, Ghana imports approximately 60% of the total amount of rice consumed each year</w:t>
      </w:r>
      <w:r w:rsidR="000B0853">
        <w:t xml:space="preserve"> </w:t>
      </w:r>
      <w:r w:rsidR="000B0853">
        <w:fldChar w:fldCharType="begin"/>
      </w:r>
      <w:r w:rsidR="007E4646">
        <w:instrText xml:space="preserve"> ADDIN EN.CITE &lt;EndNote&gt;&lt;Cite&gt;&lt;Author&gt;Fiamohe&lt;/Author&gt;&lt;Year&gt;2018&lt;/Year&gt;&lt;RecNum&gt;1&lt;/RecNum&gt;&lt;DisplayText&gt;(24)&lt;/DisplayText&gt;&lt;record&gt;&lt;rec-number&gt;1&lt;/rec-number&gt;&lt;foreign-keys&gt;&lt;key app="EN" db-id="95pp0r9sq5as0iev2dk5tw9dftsewpzfpsaz" timestamp="1582833635"&gt;1&lt;/ke</w:instrText>
      </w:r>
      <w:r w:rsidR="007E4646">
        <w:rPr>
          <w:rFonts w:hint="eastAsia"/>
        </w:rPr>
        <w:instrText>y&gt;&lt;/foreign-keys&gt;&lt;ref-type name="Journal Article"&gt;17&lt;/ref-type&gt;&lt;contributors&gt;&lt;authors&gt;&lt;author&gt;Fiamohe, Rose&lt;/author&gt;&lt;author&gt;Demont, Matty&lt;/author&gt;&lt;author&gt;Saito, Kazuki&lt;/author&gt;&lt;author&gt;Roy</w:instrText>
      </w:r>
      <w:r w:rsidR="007E4646">
        <w:rPr>
          <w:rFonts w:hint="eastAsia"/>
        </w:rPr>
        <w:instrText>‐</w:instrText>
      </w:r>
      <w:r w:rsidR="007E4646">
        <w:rPr>
          <w:rFonts w:hint="eastAsia"/>
        </w:rPr>
        <w:instrText>Macauley, Harold&lt;/author&gt;&lt;author&gt;Tollens, Eric&lt;/author&gt;&lt;/authors&gt;&lt;/</w:instrText>
      </w:r>
      <w:r w:rsidR="007E4646">
        <w:instrText>contributors&gt;&lt;titles&gt;&lt;title&gt;How Can West African Rice Compete in Urban Markets? A Demand Perspective for Policymakers&lt;/title&gt;&lt;secondary-title&gt;EuroChoices&lt;/secondary-title&gt;&lt;/titles&gt;&lt;dates&gt;&lt;year&gt;2018&lt;/year&gt;&lt;/dates&gt;&lt;isbn&gt;1478-0917&lt;/isbn&gt;&lt;urls&gt;&lt;/urls&gt;&lt;/record&gt;&lt;/Cite&gt;&lt;/EndNote&gt;</w:instrText>
      </w:r>
      <w:r w:rsidR="000B0853">
        <w:fldChar w:fldCharType="separate"/>
      </w:r>
      <w:r w:rsidR="007E4646">
        <w:rPr>
          <w:noProof/>
        </w:rPr>
        <w:t>(24)</w:t>
      </w:r>
      <w:r w:rsidR="000B0853">
        <w:fldChar w:fldCharType="end"/>
      </w:r>
      <w:r w:rsidR="00F23BA3">
        <w:t>.</w:t>
      </w:r>
      <w:r>
        <w:t xml:space="preserve"> </w:t>
      </w:r>
      <w:r w:rsidR="00F23BA3">
        <w:t xml:space="preserve">This has a </w:t>
      </w:r>
      <w:r>
        <w:t xml:space="preserve">huge impact on the local economy. </w:t>
      </w:r>
      <w:r w:rsidR="008B0E4E">
        <w:t>The amount of money Ghana spends each year on rice imports has been rising steadily, increasing from $151M in 2007 to more than $1.2B in 2015, with the majority of imports coming from Thailand, Vietnam, and India.</w:t>
      </w:r>
      <w:r w:rsidR="004E4CD1">
        <w:t xml:space="preserve"> </w:t>
      </w:r>
      <w:r w:rsidR="004E4CD1">
        <w:fldChar w:fldCharType="begin">
          <w:fldData xml:space="preserve">PEVuZE5vdGU+PENpdGU+PEF1dGhvcj5Hcm93QWZyaWNhPC9BdXRob3I+PFllYXI+MjAxODwvWWVh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</w:fldData>
        </w:fldChar>
      </w:r>
      <w:r w:rsidR="007E4646">
        <w:instrText xml:space="preserve"> ADDIN EN.CITE </w:instrText>
      </w:r>
      <w:r w:rsidR="007E4646">
        <w:fldChar w:fldCharType="begin">
          <w:fldData xml:space="preserve">PEVuZE5vdGU+PENpdGU+PEF1dGhvcj5Hcm93QWZyaWNhPC9BdXRob3I+PFllYXI+MjAxODwvWWVh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</w:fldData>
        </w:fldChar>
      </w:r>
      <w:r w:rsidR="007E4646">
        <w:instrText xml:space="preserve"> ADDIN EN.CITE.DATA </w:instrText>
      </w:r>
      <w:r w:rsidR="007E4646">
        <w:fldChar w:fldCharType="end"/>
      </w:r>
      <w:r w:rsidR="004E4CD1">
        <w:fldChar w:fldCharType="separate"/>
      </w:r>
      <w:r w:rsidR="007E4646">
        <w:rPr>
          <w:noProof/>
        </w:rPr>
        <w:t>(24-26)</w:t>
      </w:r>
      <w:r w:rsidR="004E4CD1">
        <w:fldChar w:fldCharType="end"/>
      </w:r>
      <w:r>
        <w:t>.</w:t>
      </w:r>
    </w:p>
    <w:p w14:paraId="77EE51F9" w14:textId="5A3A0431" w:rsidR="0090369B" w:rsidRPr="00672F5D" w:rsidRDefault="0090369B" w:rsidP="00672F5D">
      <w:pPr>
        <w:ind w:left="720"/>
      </w:pPr>
      <w:r>
        <w:t>The</w:t>
      </w:r>
      <w:r w:rsidR="00672F5D">
        <w:t xml:space="preserve">re is </w:t>
      </w:r>
      <w:r w:rsidR="00FA1887">
        <w:t xml:space="preserve">considerable variation in the quality of </w:t>
      </w:r>
      <w:r w:rsidR="00672F5D">
        <w:t xml:space="preserve">imported rice and there are </w:t>
      </w:r>
      <w:r>
        <w:t xml:space="preserve">frequent </w:t>
      </w:r>
      <w:r w:rsidR="00672F5D">
        <w:t>rumors</w:t>
      </w:r>
      <w:r>
        <w:t xml:space="preserve"> that poor qualit</w:t>
      </w:r>
      <w:r w:rsidR="00672F5D">
        <w:t xml:space="preserve">y rice is </w:t>
      </w:r>
      <w:r w:rsidRPr="001F4F5B">
        <w:t xml:space="preserve">flooding the </w:t>
      </w:r>
      <w:r>
        <w:t>local market</w:t>
      </w:r>
      <w:r w:rsidR="00672F5D">
        <w:t>s</w:t>
      </w:r>
      <w:r w:rsidR="004546D0">
        <w:t xml:space="preserve"> </w:t>
      </w:r>
      <w:r w:rsidR="004546D0">
        <w:fldChar w:fldCharType="begin"/>
      </w:r>
      <w:r w:rsidR="007E4646">
        <w:instrText xml:space="preserve"> ADDIN EN.CITE &lt;EndNote&gt;&lt;Cite&gt;&lt;Author&gt;Teye&lt;/Author&gt;&lt;Year&gt;2019&lt;/Year&gt;&lt;RecNum&gt;993&lt;/RecNum&gt;&lt;DisplayText&gt;(27)&lt;/DisplayText&gt;&lt;record&gt;&lt;rec-number&gt;993&lt;/rec-number&gt;&lt;foreign-keys&gt;&lt;key app="EN" db-id="w9ezvfad45wdw0ep92uxsde6zxxezsvvtavw" timestamp="1582835433" guid="d658bb4e-7de3-46cb-8b48-212306901972"&gt;993&lt;/key&gt;&lt;/foreign-keys&gt;&lt;ref-type name="Journal Article"&gt;17&lt;/ref-type&gt;&lt;contributors&gt;&lt;authors&gt;&lt;author&gt;Teye, E.&lt;/author&gt;&lt;author&gt;Amuah, C. L. Y.&lt;/author&gt;&lt;author&gt;McGrath, T.&lt;/author&gt;&lt;author&gt;Elliott, C.&lt;/author&gt;&lt;/authors&gt;&lt;/contributors&gt;&lt;titles&gt;&lt;title&gt;Innovative and rapid analysis for rice authenticity using hand-held NIR spectrometry and chemometrics&lt;/title&gt;&lt;secondary-title&gt;Spectrochimica Acta Part a-Molecular and Biomolecular Spectroscopy&lt;/secondary-title&gt;&lt;/titles&gt;&lt;periodical&gt;&lt;full-title&gt;Spectrochimica Acta Part A-Molecular and Biomolecular Spectroscopy&lt;/full-title&gt;&lt;/periodical&gt;&lt;pages&gt;147-154&lt;/pages&gt;&lt;volume&gt;217&lt;/volume&gt;&lt;dates&gt;&lt;year&gt;2019&lt;/year&gt;&lt;pub-dates&gt;&lt;date&gt;Jun&lt;/date&gt;&lt;/pub-dates&gt;&lt;/dates&gt;&lt;isbn&gt;1386-1425&lt;/isbn&gt;&lt;accession-num&gt;WOS:000471331700020&lt;/accession-num&gt;&lt;urls&gt;&lt;related-urls&gt;&lt;url&gt;&amp;lt;Go to ISI&amp;gt;://WOS:000471331700020&lt;/url&gt;&lt;/related-urls&gt;&lt;/urls&gt;&lt;electronic-resource-num&gt;10.1016/j.saa.2019.03.085&lt;/electronic-resource-num&gt;&lt;/record&gt;&lt;/Cite&gt;&lt;/EndNote&gt;</w:instrText>
      </w:r>
      <w:r w:rsidR="004546D0">
        <w:fldChar w:fldCharType="separate"/>
      </w:r>
      <w:r w:rsidR="007E4646">
        <w:rPr>
          <w:noProof/>
        </w:rPr>
        <w:t>(27)</w:t>
      </w:r>
      <w:r w:rsidR="004546D0">
        <w:fldChar w:fldCharType="end"/>
      </w:r>
      <w:r>
        <w:t xml:space="preserve">. This claim is </w:t>
      </w:r>
      <w:r w:rsidR="00672F5D">
        <w:t xml:space="preserve">worrying because </w:t>
      </w:r>
      <w:r w:rsidRPr="001F4F5B">
        <w:t xml:space="preserve">it is extremely </w:t>
      </w:r>
      <w:r>
        <w:t>cumbersome</w:t>
      </w:r>
      <w:r w:rsidRPr="001F4F5B">
        <w:t xml:space="preserve"> to identify the </w:t>
      </w:r>
      <w:r>
        <w:t>integrity st</w:t>
      </w:r>
      <w:r w:rsidRPr="001F4F5B">
        <w:t xml:space="preserve">atus </w:t>
      </w:r>
      <w:r w:rsidR="00672F5D">
        <w:t>of</w:t>
      </w:r>
      <w:r w:rsidRPr="001F4F5B">
        <w:t xml:space="preserve"> the </w:t>
      </w:r>
      <w:r>
        <w:t>rice</w:t>
      </w:r>
      <w:r w:rsidR="00672F5D">
        <w:t xml:space="preserve"> consignments</w:t>
      </w:r>
      <w:r>
        <w:t xml:space="preserve">. </w:t>
      </w:r>
    </w:p>
    <w:p w14:paraId="10A7C5EE" w14:textId="2C90865F" w:rsidR="00B8182D" w:rsidRDefault="0090369B" w:rsidP="00672F5D">
      <w:pPr>
        <w:ind w:left="720"/>
      </w:pPr>
      <w:r>
        <w:t xml:space="preserve">The challenges of </w:t>
      </w:r>
      <w:r w:rsidR="008B0E4E">
        <w:t xml:space="preserve">authenticating </w:t>
      </w:r>
      <w:r>
        <w:t>huge import</w:t>
      </w:r>
      <w:r w:rsidR="00672F5D">
        <w:t>s</w:t>
      </w:r>
      <w:r w:rsidR="008B0E4E">
        <w:t xml:space="preserve"> of rice,</w:t>
      </w:r>
      <w:r>
        <w:t xml:space="preserve"> coupled with</w:t>
      </w:r>
      <w:r w:rsidR="008B0E4E">
        <w:t xml:space="preserve"> ensuring the safety of poor </w:t>
      </w:r>
      <w:r>
        <w:t xml:space="preserve">quality </w:t>
      </w:r>
      <w:r w:rsidR="008B0E4E">
        <w:t xml:space="preserve">rice </w:t>
      </w:r>
      <w:r>
        <w:t>has compe</w:t>
      </w:r>
      <w:r w:rsidR="00DA702B">
        <w:t>lled</w:t>
      </w:r>
      <w:r>
        <w:t xml:space="preserve"> the government of Ghana to introduce </w:t>
      </w:r>
      <w:r w:rsidR="00DA702B">
        <w:t xml:space="preserve">a </w:t>
      </w:r>
      <w:r>
        <w:t xml:space="preserve">flagship </w:t>
      </w:r>
      <w:r w:rsidR="00DA702B">
        <w:t>program,</w:t>
      </w:r>
      <w:r w:rsidR="008B0E4E">
        <w:t xml:space="preserve"> known as </w:t>
      </w:r>
      <w:r w:rsidR="00DA702B">
        <w:t>“</w:t>
      </w:r>
      <w:r>
        <w:t>planting for food and jobs</w:t>
      </w:r>
      <w:r w:rsidR="008B0E4E">
        <w:t>.</w:t>
      </w:r>
      <w:r w:rsidR="00DA702B">
        <w:t xml:space="preserve">” </w:t>
      </w:r>
      <w:r w:rsidR="008B0E4E">
        <w:t xml:space="preserve">The program has, </w:t>
      </w:r>
      <w:r w:rsidR="00DA702B">
        <w:t xml:space="preserve">a </w:t>
      </w:r>
      <w:r>
        <w:t>special emphasis on rice production</w:t>
      </w:r>
      <w:r w:rsidR="008B0E4E">
        <w:t xml:space="preserve">, and is </w:t>
      </w:r>
      <w:r w:rsidR="00DA702B">
        <w:t xml:space="preserve">forecast to </w:t>
      </w:r>
      <w:r>
        <w:t xml:space="preserve">increase rice production </w:t>
      </w:r>
      <w:r w:rsidR="00DA702B">
        <w:t xml:space="preserve">from 450,000 metric tonnes </w:t>
      </w:r>
      <w:r>
        <w:t>to 750,000 metric tonnes by 2020</w:t>
      </w:r>
      <w:r w:rsidR="00F47BF6">
        <w:t xml:space="preserve"> </w:t>
      </w:r>
      <w:r w:rsidR="00F47BF6">
        <w:fldChar w:fldCharType="begin"/>
      </w:r>
      <w:r w:rsidR="007E4646">
        <w:instrText xml:space="preserve"> ADDIN EN.CITE &lt;EndNote&gt;&lt;Cite&gt;&lt;Author&gt;BusinessGhana&lt;/Author&gt;&lt;Year&gt;2019&lt;/Year&gt;&lt;RecNum&gt;994&lt;/RecNum&gt;&lt;DisplayText&gt;(28)&lt;/DisplayText&gt;&lt;record&gt;&lt;rec-number&gt;994&lt;/rec-number&gt;&lt;foreign-keys&gt;&lt;key app="EN" db-id="w9ezvfad45wdw0ep92uxsde6zxxezsvvtavw" timestamp="1582835779" guid="294158b8-78d9-4c14-913c-64ee298e8083"&gt;994&lt;/key&gt;&lt;/foreign-keys&gt;&lt;ref-type name="Web Page"&gt;12&lt;/ref-type&gt;&lt;contributors&gt;&lt;authors&gt;&lt;author&gt;BusinessGhana&lt;/author&gt;&lt;/authors&gt;&lt;/contributors&gt;&lt;titles&gt;&lt;title&gt;Rice production in Ghana to reach 750,000&lt;/title&gt;&lt;/titles&gt;&lt;volume&gt;2020&lt;/volume&gt;&lt;number&gt;27 February&lt;/number&gt;&lt;dates&gt;&lt;year&gt;2019&lt;/year&gt;&lt;/dates&gt;&lt;urls&gt;&lt;related-urls&gt;&lt;url&gt;https://www.businessghana.com/site/news/general/194744/Rice-production-in-Ghana-to-reach-750,000&lt;/url&gt;&lt;/related-urls&gt;&lt;/urls&gt;&lt;/record&gt;&lt;/Cite&gt;&lt;/EndNote&gt;</w:instrText>
      </w:r>
      <w:r w:rsidR="00F47BF6">
        <w:fldChar w:fldCharType="separate"/>
      </w:r>
      <w:r w:rsidR="007E4646">
        <w:rPr>
          <w:noProof/>
        </w:rPr>
        <w:t>(28)</w:t>
      </w:r>
      <w:r w:rsidR="00F47BF6">
        <w:fldChar w:fldCharType="end"/>
      </w:r>
      <w:r>
        <w:t xml:space="preserve">. </w:t>
      </w:r>
    </w:p>
    <w:p w14:paraId="46BC1061" w14:textId="37A7DD58" w:rsidR="00E84936" w:rsidRDefault="00E84936" w:rsidP="00F5424F">
      <w:pPr>
        <w:ind w:left="720"/>
      </w:pPr>
      <w:r w:rsidRPr="00E84936">
        <w:t xml:space="preserve">In certain </w:t>
      </w:r>
      <w:r>
        <w:t>circumstances</w:t>
      </w:r>
      <w:r w:rsidR="008B0E4E">
        <w:t>,</w:t>
      </w:r>
      <w:r>
        <w:t xml:space="preserve"> </w:t>
      </w:r>
      <w:r w:rsidRPr="00E84936">
        <w:t>both local</w:t>
      </w:r>
      <w:r w:rsidR="008B0E4E">
        <w:t>-</w:t>
      </w:r>
      <w:r w:rsidRPr="00E84936">
        <w:t>grown and imported rice are subject to frau</w:t>
      </w:r>
      <w:r>
        <w:t>d</w:t>
      </w:r>
      <w:r w:rsidR="00A51E5C">
        <w:t xml:space="preserve">. </w:t>
      </w:r>
      <w:r>
        <w:t>Many consumers i</w:t>
      </w:r>
      <w:r w:rsidR="00DA702B">
        <w:t xml:space="preserve">n Ghana </w:t>
      </w:r>
      <w:r>
        <w:t xml:space="preserve">show a </w:t>
      </w:r>
      <w:r w:rsidR="00DA702B">
        <w:t>preference for i</w:t>
      </w:r>
      <w:r w:rsidR="0090369B">
        <w:t>mported rice over local rice</w:t>
      </w:r>
      <w:r w:rsidR="00774C6C">
        <w:t xml:space="preserve"> because they believe imported is higher quality</w:t>
      </w:r>
      <w:r w:rsidR="00DA702B">
        <w:t xml:space="preserve">. This </w:t>
      </w:r>
      <w:r w:rsidR="0090369B">
        <w:t xml:space="preserve">has created a potential avenue for mislabeling of Ghana rice as imported </w:t>
      </w:r>
      <w:r w:rsidR="00DA702B">
        <w:t>rice</w:t>
      </w:r>
      <w:r w:rsidR="00D45E7A">
        <w:t>.</w:t>
      </w:r>
      <w:r w:rsidR="007F60F8">
        <w:t xml:space="preserve"> Conversely, t</w:t>
      </w:r>
      <w:r>
        <w:t xml:space="preserve">here are </w:t>
      </w:r>
      <w:r w:rsidR="00DA702B">
        <w:t xml:space="preserve">consumers who actively </w:t>
      </w:r>
      <w:r w:rsidR="00B8182D">
        <w:t xml:space="preserve">seek out </w:t>
      </w:r>
      <w:r w:rsidR="00DA702B">
        <w:t xml:space="preserve">Ghana rice </w:t>
      </w:r>
      <w:r w:rsidR="00B8182D">
        <w:t>to insure they are buying local</w:t>
      </w:r>
      <w:r w:rsidR="00D45E7A">
        <w:t>.</w:t>
      </w:r>
      <w:r w:rsidR="00774C6C">
        <w:t xml:space="preserve"> S</w:t>
      </w:r>
      <w:r w:rsidR="0090369B">
        <w:t xml:space="preserve">tudies </w:t>
      </w:r>
      <w:r w:rsidR="00B8182D">
        <w:t xml:space="preserve">have shown </w:t>
      </w:r>
      <w:r w:rsidR="0090369B">
        <w:t>that</w:t>
      </w:r>
      <w:r w:rsidR="0090369B" w:rsidRPr="00CA2B17">
        <w:t xml:space="preserve"> consume</w:t>
      </w:r>
      <w:r w:rsidR="0090369B">
        <w:t xml:space="preserve">rs who </w:t>
      </w:r>
      <w:r w:rsidR="00B8182D">
        <w:t xml:space="preserve">prioritize </w:t>
      </w:r>
      <w:r w:rsidR="0090369B" w:rsidRPr="00CA2B17">
        <w:t xml:space="preserve">local rice do so out of the perception that </w:t>
      </w:r>
      <w:r w:rsidR="00B8182D">
        <w:t xml:space="preserve">even though </w:t>
      </w:r>
      <w:r w:rsidR="0090369B" w:rsidRPr="00CA2B17">
        <w:t>it is inexpensive</w:t>
      </w:r>
      <w:r w:rsidR="00B8182D">
        <w:t>, it h</w:t>
      </w:r>
      <w:r w:rsidR="0090369B" w:rsidRPr="00CA2B17">
        <w:t>as better nutriti</w:t>
      </w:r>
      <w:r w:rsidR="0090369B">
        <w:t xml:space="preserve">onal quality </w:t>
      </w:r>
      <w:r w:rsidR="00774C6C">
        <w:fldChar w:fldCharType="begin"/>
      </w:r>
      <w:r w:rsidR="007E4646">
        <w:instrText xml:space="preserve"> ADDIN EN.CITE &lt;EndNote&gt;&lt;Cite&gt;&lt;Author&gt;Diako&lt;/Author&gt;&lt;Year&gt;2010&lt;/Year&gt;&lt;RecNum&gt;976&lt;/RecNum&gt;&lt;DisplayText&gt;(29)&lt;/DisplayText&gt;&lt;record&gt;&lt;rec-number&gt;976&lt;/rec-number&gt;&lt;foreign-keys&gt;&lt;key app="EN" db-id="w9ezvfad45wdw0ep92uxsde6zxxezsvvtavw" timestamp="1580224329" guid="d37fe2c5-5c4b-4d2f-8ef3-b6f2cff0be68"&gt;976&lt;/key&gt;&lt;/foreign-keys&gt;&lt;ref-type name="Journal Article"&gt;17&lt;/ref-type&gt;&lt;contributors&gt;&lt;authors&gt;&lt;author&gt;Diako, C.&lt;/author&gt;&lt;author&gt;Sakyi-Dawson, E.&lt;/author&gt;&lt;author&gt;Bediako-Amoa, B&lt;/author&gt;&lt;author&gt;Saalia, F.K&lt;/author&gt;&lt;author&gt;Manful, J.T.&lt;/author&gt;&lt;/authors&gt;&lt;/contributors&gt;&lt;titles&gt;&lt;title&gt;Consumer Perceptions, Knowledge and Preferences for Aromatic Rice Types in Ghana&lt;/title&gt;&lt;secondary-title&gt;Nature  and Science&lt;/secondary-title&gt;&lt;/titles&gt;&lt;periodical&gt;&lt;full-title&gt;Nature  and Science&lt;/full-title&gt;&lt;/periodical&gt;&lt;pages&gt;8&lt;/pages&gt;&lt;volume&gt;8&lt;/volume&gt;&lt;number&gt;12&lt;/number&gt;&lt;section&gt;12&lt;/section&gt;&lt;dates&gt;&lt;year&gt;2010&lt;/year&gt;&lt;/dates&gt;&lt;isbn&gt;1545-0740&lt;/isbn&gt;&lt;urls&gt;&lt;/urls&gt;&lt;/record&gt;&lt;/Cite&gt;&lt;/EndNote&gt;</w:instrText>
      </w:r>
      <w:r w:rsidR="00774C6C">
        <w:fldChar w:fldCharType="separate"/>
      </w:r>
      <w:r w:rsidR="007E4646">
        <w:rPr>
          <w:noProof/>
        </w:rPr>
        <w:t>(29)</w:t>
      </w:r>
      <w:r w:rsidR="00774C6C">
        <w:fldChar w:fldCharType="end"/>
      </w:r>
      <w:r w:rsidR="0090369B">
        <w:t>.</w:t>
      </w:r>
      <w:r>
        <w:t xml:space="preserve"> Furthermore, </w:t>
      </w:r>
      <w:r>
        <w:lastRenderedPageBreak/>
        <w:t xml:space="preserve">the increased </w:t>
      </w:r>
      <w:r w:rsidRPr="00E84936">
        <w:t>production and consumption of local rice builds a more sustainable economy for Ghana and region</w:t>
      </w:r>
      <w:r w:rsidR="00D45E7A">
        <w:t>.</w:t>
      </w:r>
      <w:r w:rsidR="0090369B">
        <w:t xml:space="preserve"> </w:t>
      </w:r>
    </w:p>
    <w:p w14:paraId="54D8D89E" w14:textId="1D14B4B1" w:rsidR="00774C6C" w:rsidRDefault="0090369B" w:rsidP="00E84936">
      <w:pPr>
        <w:ind w:left="720"/>
      </w:pPr>
      <w:r>
        <w:t>Th</w:t>
      </w:r>
      <w:r w:rsidR="00E84936">
        <w:t>ese</w:t>
      </w:r>
      <w:r w:rsidR="00774C6C">
        <w:t xml:space="preserve"> d</w:t>
      </w:r>
      <w:r>
        <w:t>ivergent perceptions</w:t>
      </w:r>
      <w:r w:rsidR="00F91931">
        <w:t xml:space="preserve"> regarding quality have</w:t>
      </w:r>
      <w:r w:rsidR="00E84936">
        <w:t xml:space="preserve"> facilitated </w:t>
      </w:r>
      <w:r>
        <w:t xml:space="preserve">food fraudsters to cheat local consumers who are at the mercy of cumbersome quality control via slow detection methods. </w:t>
      </w:r>
    </w:p>
    <w:p w14:paraId="0CCBB3EC" w14:textId="3C291423" w:rsidR="0090369B" w:rsidRDefault="00554203" w:rsidP="00774C6C">
      <w:pPr>
        <w:ind w:left="720"/>
      </w:pPr>
      <w:r>
        <w:t xml:space="preserve">Actual </w:t>
      </w:r>
      <w:r w:rsidR="0090369B">
        <w:t>quality attribute</w:t>
      </w:r>
      <w:r w:rsidR="00774C6C">
        <w:t>s</w:t>
      </w:r>
      <w:r>
        <w:t xml:space="preserve"> including </w:t>
      </w:r>
      <w:r w:rsidR="0090369B">
        <w:t>a</w:t>
      </w:r>
      <w:r w:rsidR="0090369B" w:rsidRPr="00AA647C">
        <w:t>ppearance</w:t>
      </w:r>
      <w:r w:rsidR="0090369B">
        <w:t xml:space="preserve"> (whiteness and</w:t>
      </w:r>
      <w:r w:rsidR="0090369B" w:rsidRPr="00AA647C">
        <w:t xml:space="preserve"> </w:t>
      </w:r>
      <w:r w:rsidR="0090369B">
        <w:t xml:space="preserve">glittering) </w:t>
      </w:r>
      <w:r w:rsidR="0090369B" w:rsidRPr="00AA647C">
        <w:t xml:space="preserve">of </w:t>
      </w:r>
      <w:r w:rsidR="00774C6C">
        <w:t xml:space="preserve">uncooked </w:t>
      </w:r>
      <w:r w:rsidR="0090369B" w:rsidRPr="00AA647C">
        <w:t>rice</w:t>
      </w:r>
      <w:r w:rsidR="00E830D9">
        <w:t xml:space="preserve"> and taste/aroma for cooked rice</w:t>
      </w:r>
      <w:r w:rsidR="0090369B" w:rsidRPr="00AA647C">
        <w:t xml:space="preserve"> is </w:t>
      </w:r>
      <w:r w:rsidR="00774C6C" w:rsidRPr="00AA647C">
        <w:t>cr</w:t>
      </w:r>
      <w:r w:rsidR="00774C6C">
        <w:t xml:space="preserve">ucial </w:t>
      </w:r>
      <w:r w:rsidR="0090369B" w:rsidRPr="00AA647C">
        <w:t>to consumers in Ghana</w:t>
      </w:r>
      <w:r w:rsidR="00774C6C">
        <w:t xml:space="preserve"> </w:t>
      </w:r>
      <w:r w:rsidR="00774C6C">
        <w:fldChar w:fldCharType="begin"/>
      </w:r>
      <w:r w:rsidR="007E4646">
        <w:instrText xml:space="preserve"> ADDIN EN.CITE &lt;EndNote&gt;&lt;Cite&gt;&lt;Author&gt;Diako&lt;/Author&gt;&lt;Year&gt;2010&lt;/Year&gt;&lt;RecNum&gt;976&lt;/RecNum&gt;&lt;DisplayText&gt;(29)&lt;/DisplayText&gt;&lt;record&gt;&lt;rec-number&gt;976&lt;/rec-number&gt;&lt;foreign-keys&gt;&lt;key app="EN" db-id="w9ezvfad45wdw0ep92uxsde6zxxezsvvtavw" timestamp="1580224329" guid="d37fe2c5-5c4b-4d2f-8ef3-b6f2cff0be68"&gt;976&lt;/key&gt;&lt;/foreign-keys&gt;&lt;ref-type name="Journal Article"&gt;17&lt;/ref-type&gt;&lt;contributors&gt;&lt;authors&gt;&lt;author&gt;Diako, C.&lt;/author&gt;&lt;author&gt;Sakyi-Dawson, E.&lt;/author&gt;&lt;author&gt;Bediako-Amoa, B&lt;/author&gt;&lt;author&gt;Saalia, F.K&lt;/author&gt;&lt;author&gt;Manful, J.T.&lt;/author&gt;&lt;/authors&gt;&lt;/contributors&gt;&lt;titles&gt;&lt;title&gt;Consumer Perceptions, Knowledge and Preferences for Aromatic Rice Types in Ghana&lt;/title&gt;&lt;secondary-title&gt;Nature  and Science&lt;/secondary-title&gt;&lt;/titles&gt;&lt;periodical&gt;&lt;full-title&gt;Nature  and Science&lt;/full-title&gt;&lt;/periodical&gt;&lt;pages&gt;8&lt;/pages&gt;&lt;volume&gt;8&lt;/volume&gt;&lt;number&gt;12&lt;/number&gt;&lt;section&gt;12&lt;/section&gt;&lt;dates&gt;&lt;year&gt;2010&lt;/year&gt;&lt;/dates&gt;&lt;isbn&gt;1545-0740&lt;/isbn&gt;&lt;urls&gt;&lt;/urls&gt;&lt;/record&gt;&lt;/Cite&gt;&lt;/EndNote&gt;</w:instrText>
      </w:r>
      <w:r w:rsidR="00774C6C">
        <w:fldChar w:fldCharType="separate"/>
      </w:r>
      <w:r w:rsidR="007E4646">
        <w:rPr>
          <w:noProof/>
        </w:rPr>
        <w:t>(29)</w:t>
      </w:r>
      <w:r w:rsidR="00774C6C">
        <w:fldChar w:fldCharType="end"/>
      </w:r>
      <w:r w:rsidR="0090369B" w:rsidRPr="00AA647C">
        <w:t>.</w:t>
      </w:r>
      <w:r w:rsidR="0090369B">
        <w:t xml:space="preserve"> </w:t>
      </w:r>
      <w:r w:rsidR="00774C6C">
        <w:t xml:space="preserve">Consumers also </w:t>
      </w:r>
      <w:r w:rsidR="0090369B">
        <w:t xml:space="preserve">consider cooking quality (notable expansion and speed of cooking), absence of stones, percentage broken and absence of </w:t>
      </w:r>
      <w:r w:rsidR="00774C6C">
        <w:t xml:space="preserve">mold </w:t>
      </w:r>
      <w:r w:rsidR="00F47BF6">
        <w:fldChar w:fldCharType="begin"/>
      </w:r>
      <w:r w:rsidR="007E4646">
        <w:instrText xml:space="preserve"> ADDIN EN.CITE &lt;EndNote&gt;&lt;Cite&gt;&lt;Author&gt;Diako&lt;/Author&gt;&lt;Year&gt;2010&lt;/Year&gt;&lt;RecNum&gt;976&lt;/RecNum&gt;&lt;DisplayText&gt;(29)&lt;/DisplayText&gt;&lt;record&gt;&lt;rec-number&gt;976&lt;/rec-number&gt;&lt;foreign-keys&gt;&lt;key app="EN" db-id="w9ezvfad45wdw0ep92uxsde6zxxezsvvtavw" timestamp="1580224329" guid="d37fe2c5-5c4b-4d2f-8ef3-b6f2cff0be68"&gt;976&lt;/key&gt;&lt;/foreign-keys&gt;&lt;ref-type name="Journal Article"&gt;17&lt;/ref-type&gt;&lt;contributors&gt;&lt;authors&gt;&lt;author&gt;Diako, C.&lt;/author&gt;&lt;author&gt;Sakyi-Dawson, E.&lt;/author&gt;&lt;author&gt;Bediako-Amoa, B&lt;/author&gt;&lt;author&gt;Saalia, F.K&lt;/author&gt;&lt;author&gt;Manful, J.T.&lt;/author&gt;&lt;/authors&gt;&lt;/contributors&gt;&lt;titles&gt;&lt;title&gt;Consumer Perceptions, Knowledge and Preferences for Aromatic Rice Types in Ghana&lt;/title&gt;&lt;secondary-title&gt;Nature  and Science&lt;/secondary-title&gt;&lt;/titles&gt;&lt;periodical&gt;&lt;full-title&gt;Nature  and Science&lt;/full-title&gt;&lt;/periodical&gt;&lt;pages&gt;8&lt;/pages&gt;&lt;volume&gt;8&lt;/volume&gt;&lt;number&gt;12&lt;/number&gt;&lt;section&gt;12&lt;/section&gt;&lt;dates&gt;&lt;year&gt;2010&lt;/year&gt;&lt;/dates&gt;&lt;isbn&gt;1545-0740&lt;/isbn&gt;&lt;urls&gt;&lt;/urls&gt;&lt;/record&gt;&lt;/Cite&gt;&lt;/EndNote&gt;</w:instrText>
      </w:r>
      <w:r w:rsidR="00F47BF6">
        <w:fldChar w:fldCharType="separate"/>
      </w:r>
      <w:r w:rsidR="007E4646">
        <w:rPr>
          <w:noProof/>
        </w:rPr>
        <w:t>(29)</w:t>
      </w:r>
      <w:r w:rsidR="00F47BF6">
        <w:fldChar w:fldCharType="end"/>
      </w:r>
      <w:r w:rsidR="0090369B">
        <w:t>. Th</w:t>
      </w:r>
      <w:r>
        <w:t xml:space="preserve">ese </w:t>
      </w:r>
      <w:r w:rsidR="0090369B">
        <w:t>criteria often categorize</w:t>
      </w:r>
      <w:r w:rsidR="000E2C93">
        <w:t xml:space="preserve"> </w:t>
      </w:r>
      <w:r w:rsidR="0090369B">
        <w:t xml:space="preserve">rice into three distinct groups </w:t>
      </w:r>
      <w:r w:rsidR="00DA1241">
        <w:t xml:space="preserve">referred to </w:t>
      </w:r>
      <w:r w:rsidR="0090369B">
        <w:t>as high quality, mid</w:t>
      </w:r>
      <w:r w:rsidR="0090369B" w:rsidRPr="00F25216">
        <w:t xml:space="preserve"> </w:t>
      </w:r>
      <w:r w:rsidR="0090369B">
        <w:t>quality and low quality. However</w:t>
      </w:r>
      <w:r w:rsidR="00F5424F">
        <w:t>,</w:t>
      </w:r>
      <w:r w:rsidR="0090369B">
        <w:t xml:space="preserve"> beyond this, there are numerous brands in the market with poor quality attribute</w:t>
      </w:r>
      <w:r>
        <w:t>s</w:t>
      </w:r>
      <w:r w:rsidR="0090369B">
        <w:t xml:space="preserve"> (mostly not easily identified by the consumer). </w:t>
      </w:r>
    </w:p>
    <w:p w14:paraId="501941E5" w14:textId="77777777" w:rsidR="004C03DA" w:rsidRDefault="004C03DA" w:rsidP="004C03DA">
      <w:pPr>
        <w:pStyle w:val="Heading3"/>
      </w:pPr>
      <w:r>
        <w:t>Handheld NIR</w:t>
      </w:r>
    </w:p>
    <w:p w14:paraId="4EFB380F" w14:textId="6EA85A9A" w:rsidR="0090369B" w:rsidRDefault="00B60F58" w:rsidP="00A600B6">
      <w:pPr>
        <w:ind w:left="720"/>
        <w:rPr>
          <w:rStyle w:val="CommentReference"/>
        </w:rPr>
      </w:pPr>
      <w:r>
        <w:t>Rice samples (n=</w:t>
      </w:r>
      <w:r w:rsidR="00161E02">
        <w:t>565</w:t>
      </w:r>
      <w:r>
        <w:t xml:space="preserve">) were collected from </w:t>
      </w:r>
      <w:r w:rsidRPr="001F4F5B">
        <w:t>local millers,</w:t>
      </w:r>
      <w:r w:rsidR="005A5AE2">
        <w:t xml:space="preserve"> and </w:t>
      </w:r>
      <w:r w:rsidRPr="001F4F5B">
        <w:t xml:space="preserve">recognized retailers </w:t>
      </w:r>
      <w:r w:rsidR="00DC0F4C">
        <w:t xml:space="preserve">from </w:t>
      </w:r>
      <w:r w:rsidRPr="001F4F5B">
        <w:t>seven regions in Ghana</w:t>
      </w:r>
      <w:r w:rsidR="005A5AE2">
        <w:t>. I</w:t>
      </w:r>
      <w:r>
        <w:t>mported rice (from Thailand and Vietnam) was purcha</w:t>
      </w:r>
      <w:r w:rsidR="00DA1241">
        <w:t>s</w:t>
      </w:r>
      <w:r>
        <w:t xml:space="preserve">ed from </w:t>
      </w:r>
      <w:r w:rsidR="00DA1241">
        <w:t>recognized</w:t>
      </w:r>
      <w:r>
        <w:t xml:space="preserve"> supermarkets in Ghana</w:t>
      </w:r>
      <w:r w:rsidRPr="001F4F5B">
        <w:t>.</w:t>
      </w:r>
      <w:r>
        <w:rPr>
          <w:color w:val="FF0000"/>
        </w:rPr>
        <w:t xml:space="preserve"> </w:t>
      </w:r>
      <w:r w:rsidR="0090369B">
        <w:t>Armed with the quality attributes</w:t>
      </w:r>
      <w:r w:rsidR="00DA1241">
        <w:t xml:space="preserve"> (appearance, taste, </w:t>
      </w:r>
      <w:r w:rsidR="00FA1887">
        <w:t>aroma</w:t>
      </w:r>
      <w:r w:rsidR="00DA1241">
        <w:t>, etc)</w:t>
      </w:r>
      <w:r w:rsidR="0090369B">
        <w:t xml:space="preserve">, sensory </w:t>
      </w:r>
      <w:r w:rsidR="0090369B" w:rsidRPr="00682026">
        <w:rPr>
          <w:color w:val="000000" w:themeColor="text1"/>
        </w:rPr>
        <w:t xml:space="preserve">analysis (1-6 point hedonic scale) was </w:t>
      </w:r>
      <w:r>
        <w:rPr>
          <w:color w:val="000000" w:themeColor="text1"/>
        </w:rPr>
        <w:t xml:space="preserve">performed </w:t>
      </w:r>
      <w:r w:rsidR="0090369B">
        <w:t>and the rice samples</w:t>
      </w:r>
      <w:r w:rsidR="00E84936">
        <w:t xml:space="preserve"> </w:t>
      </w:r>
      <w:r w:rsidR="0090369B">
        <w:t xml:space="preserve">were </w:t>
      </w:r>
      <w:r>
        <w:t xml:space="preserve">further </w:t>
      </w:r>
      <w:r w:rsidR="0090369B">
        <w:t>grouped into three distinct group</w:t>
      </w:r>
      <w:r w:rsidR="00E84936">
        <w:t xml:space="preserve">s: high </w:t>
      </w:r>
      <w:r w:rsidR="00E84936" w:rsidRPr="00161E02">
        <w:t xml:space="preserve">quality </w:t>
      </w:r>
      <w:r w:rsidR="00E84936" w:rsidRPr="00580C29">
        <w:t>(n=</w:t>
      </w:r>
      <w:r w:rsidR="00161E02" w:rsidRPr="00580C29">
        <w:t>170</w:t>
      </w:r>
      <w:r w:rsidR="00E84936" w:rsidRPr="00580C29">
        <w:t>)</w:t>
      </w:r>
      <w:r w:rsidR="00E84936" w:rsidRPr="00161E02">
        <w:t>,</w:t>
      </w:r>
      <w:r w:rsidR="00E84936">
        <w:t xml:space="preserve"> mid </w:t>
      </w:r>
      <w:r w:rsidR="00E84936" w:rsidRPr="00161E02">
        <w:t xml:space="preserve">quality </w:t>
      </w:r>
      <w:r w:rsidR="00E84936" w:rsidRPr="00580C29">
        <w:t>(n=</w:t>
      </w:r>
      <w:r w:rsidR="00161E02" w:rsidRPr="00580C29">
        <w:t>268</w:t>
      </w:r>
      <w:r w:rsidR="00E84936" w:rsidRPr="00580C29">
        <w:t>)</w:t>
      </w:r>
      <w:r w:rsidR="00E84936" w:rsidRPr="00161E02">
        <w:t xml:space="preserve"> and</w:t>
      </w:r>
      <w:r w:rsidR="00E84936">
        <w:t xml:space="preserve"> low </w:t>
      </w:r>
      <w:r w:rsidR="00E84936" w:rsidRPr="00161E02">
        <w:t xml:space="preserve">quality </w:t>
      </w:r>
      <w:r w:rsidR="00E84936" w:rsidRPr="00580C29">
        <w:t>(n=</w:t>
      </w:r>
      <w:r w:rsidR="00161E02" w:rsidRPr="00580C29">
        <w:t>127</w:t>
      </w:r>
      <w:r w:rsidR="00E84936" w:rsidRPr="00580C29">
        <w:t>)</w:t>
      </w:r>
      <w:r w:rsidR="0090369B" w:rsidRPr="00161E02">
        <w:t>. Interestingly</w:t>
      </w:r>
      <w:r w:rsidR="0090369B">
        <w:t xml:space="preserve"> these grouping </w:t>
      </w:r>
      <w:r w:rsidR="002423EE">
        <w:t xml:space="preserve">correlated to purchase price. </w:t>
      </w:r>
      <w:r>
        <w:t>Samples were scanned using the SCiO.</w:t>
      </w:r>
      <w:r w:rsidR="00E24EA1">
        <w:t xml:space="preserve"> </w:t>
      </w:r>
      <w:r w:rsidR="00DC0F4C">
        <w:t>D</w:t>
      </w:r>
      <w:r w:rsidR="0090369B">
        <w:t>ata sets were subjected to several preprocessing techniques</w:t>
      </w:r>
      <w:r w:rsidR="00E24EA1">
        <w:t xml:space="preserve"> </w:t>
      </w:r>
      <w:r w:rsidR="00A600B6">
        <w:t>indiv</w:t>
      </w:r>
      <w:r w:rsidR="00161E02">
        <w:t>i</w:t>
      </w:r>
      <w:r w:rsidR="00A600B6">
        <w:t xml:space="preserve">dually and combined before PCAs were </w:t>
      </w:r>
      <w:r w:rsidR="00E24EA1">
        <w:t>generat</w:t>
      </w:r>
      <w:r w:rsidR="00A600B6">
        <w:t>ed i</w:t>
      </w:r>
      <w:r w:rsidR="00E24EA1">
        <w:t>n Matlab</w:t>
      </w:r>
      <w:r w:rsidR="00A600B6">
        <w:rPr>
          <w:rStyle w:val="CommentReference"/>
        </w:rPr>
        <w:t>.</w:t>
      </w:r>
    </w:p>
    <w:p w14:paraId="48C33E10" w14:textId="0EFEEFB8" w:rsidR="007E5DE5" w:rsidRPr="001A47FE" w:rsidRDefault="00442779" w:rsidP="001A47FE">
      <w:pPr>
        <w:ind w:left="720"/>
        <w:rPr>
          <w:sz w:val="16"/>
          <w:szCs w:val="16"/>
        </w:rPr>
      </w:pPr>
      <w:r>
        <w:t xml:space="preserve">Two </w:t>
      </w:r>
      <w:r w:rsidR="001A47FE">
        <w:t xml:space="preserve">major questions were asked; how to differentiate the quality </w:t>
      </w:r>
      <w:r w:rsidR="00161E02">
        <w:t xml:space="preserve">categories </w:t>
      </w:r>
      <w:r w:rsidR="001A47FE">
        <w:t>of rice</w:t>
      </w:r>
      <w:r w:rsidR="00421A31">
        <w:t xml:space="preserve"> </w:t>
      </w:r>
      <w:r w:rsidR="001A47FE">
        <w:t xml:space="preserve">and </w:t>
      </w:r>
      <w:r w:rsidR="00421A31">
        <w:t xml:space="preserve">how to </w:t>
      </w:r>
      <w:r w:rsidR="001A47FE">
        <w:t xml:space="preserve">identify locally grown Ghana rice from imported </w:t>
      </w:r>
      <w:r w:rsidR="00DA1241">
        <w:t>rice</w:t>
      </w:r>
      <w:r w:rsidR="001A47FE">
        <w:t>.</w:t>
      </w:r>
      <w:r w:rsidR="00D26280">
        <w:t xml:space="preserve"> PCAs buil</w:t>
      </w:r>
      <w:r w:rsidR="002B0A51">
        <w:t>t</w:t>
      </w:r>
      <w:r w:rsidR="00D26280">
        <w:t xml:space="preserve"> after MSC pre-processing provides clear cluster trends for each of the questions asked of the Ghana rice samples. </w:t>
      </w:r>
      <w:r w:rsidR="007E5DE5">
        <w:t>For quality grades,</w:t>
      </w:r>
      <w:r w:rsidR="00D26280">
        <w:t xml:space="preserve"> the first t</w:t>
      </w:r>
      <w:r w:rsidR="007E5DE5" w:rsidRPr="0054500C">
        <w:t xml:space="preserve">hree </w:t>
      </w:r>
      <w:r w:rsidR="00C32661">
        <w:t>PCs</w:t>
      </w:r>
      <w:r w:rsidR="001A47FE">
        <w:t xml:space="preserve"> explain </w:t>
      </w:r>
      <w:r w:rsidR="007E5DE5" w:rsidRPr="0054500C">
        <w:t>98.67%</w:t>
      </w:r>
      <w:r w:rsidR="007E5DE5">
        <w:t xml:space="preserve"> </w:t>
      </w:r>
      <w:r w:rsidR="00D26280">
        <w:t>of the variation</w:t>
      </w:r>
      <w:r w:rsidR="00421A31">
        <w:t xml:space="preserve"> </w:t>
      </w:r>
      <w:r w:rsidR="007E5DE5">
        <w:t xml:space="preserve">and whether the rice was locally grown or imported, the first three </w:t>
      </w:r>
      <w:r w:rsidR="00C32661">
        <w:t>PCs</w:t>
      </w:r>
      <w:r w:rsidR="001A47FE">
        <w:t xml:space="preserve"> explain </w:t>
      </w:r>
      <w:r w:rsidR="007E5DE5">
        <w:t>99.84%</w:t>
      </w:r>
      <w:r w:rsidR="001A47FE">
        <w:t>.</w:t>
      </w:r>
    </w:p>
    <w:p w14:paraId="56AB8704" w14:textId="653F0F21" w:rsidR="009806E3" w:rsidRDefault="00161E02" w:rsidP="001A47FE">
      <w:pPr>
        <w:ind w:left="720"/>
      </w:pPr>
      <w:r>
        <w:t xml:space="preserve">To build the identification model, the sample set was divided into a </w:t>
      </w:r>
      <w:r w:rsidR="009806E3">
        <w:t>R</w:t>
      </w:r>
      <w:r>
        <w:t>eference set</w:t>
      </w:r>
      <w:r w:rsidR="00B91D1B">
        <w:t xml:space="preserve"> (n=377)</w:t>
      </w:r>
      <w:r>
        <w:t xml:space="preserve"> and </w:t>
      </w:r>
      <w:r w:rsidR="009806E3">
        <w:t>V</w:t>
      </w:r>
      <w:r>
        <w:t>alidation set</w:t>
      </w:r>
      <w:r w:rsidR="00B91D1B">
        <w:t xml:space="preserve"> (188)</w:t>
      </w:r>
      <w:r>
        <w:t>. To avoid bias in selection of samples into the subgroup, members in each subset were selected as follow; for every three samples, two w</w:t>
      </w:r>
      <w:r w:rsidR="00B91D1B">
        <w:t>ere</w:t>
      </w:r>
      <w:r>
        <w:t xml:space="preserve"> randomly selected </w:t>
      </w:r>
      <w:r w:rsidR="00B91D1B">
        <w:t xml:space="preserve">for </w:t>
      </w:r>
      <w:r>
        <w:t xml:space="preserve">the </w:t>
      </w:r>
      <w:r w:rsidR="00B91D1B">
        <w:t xml:space="preserve">reference </w:t>
      </w:r>
      <w:r>
        <w:t xml:space="preserve">set while the remaining sample </w:t>
      </w:r>
      <w:r w:rsidR="00B91D1B">
        <w:t xml:space="preserve">formed part of </w:t>
      </w:r>
      <w:r>
        <w:t xml:space="preserve">the </w:t>
      </w:r>
      <w:r w:rsidR="00B91D1B">
        <w:t xml:space="preserve">validation </w:t>
      </w:r>
      <w:r>
        <w:t xml:space="preserve">set </w:t>
      </w:r>
      <w:r w:rsidR="00B91D1B">
        <w:fldChar w:fldCharType="begin"/>
      </w:r>
      <w:r w:rsidR="007E4646">
        <w:instrText xml:space="preserve"> ADDIN EN.CITE &lt;EndNote&gt;&lt;Cite&gt;&lt;Author&gt;Teye&lt;/Author&gt;&lt;Year&gt;2019&lt;/Year&gt;&lt;RecNum&gt;993&lt;/RecNum&gt;&lt;DisplayText&gt;(27)&lt;/DisplayText&gt;&lt;record&gt;&lt;rec-number&gt;993&lt;/rec-number&gt;&lt;foreign-keys&gt;&lt;key app="EN" db-id="w9ezvfad45wdw0ep92uxsde6zxxezsvvtavw" timestamp="1582835433" guid="d658bb4e-7de3-46cb-8b48-212306901972"&gt;993&lt;/key&gt;&lt;/foreign-keys&gt;&lt;ref-type name="Journal Article"&gt;17&lt;/ref-type&gt;&lt;contributors&gt;&lt;authors&gt;&lt;author&gt;Teye, E.&lt;/author&gt;&lt;author&gt;Amuah, C. L. Y.&lt;/author&gt;&lt;author&gt;McGrath, T.&lt;/author&gt;&lt;author&gt;Elliott, C.&lt;/author&gt;&lt;/authors&gt;&lt;/contributors&gt;&lt;titles&gt;&lt;title&gt;Innovative and rapid analysis for rice authenticity using hand-held NIR spectrometry and chemometrics&lt;/title&gt;&lt;secondary-title&gt;Spectrochimica Acta Part a-Molecular and Biomolecular Spectroscopy&lt;/secondary-title&gt;&lt;/titles&gt;&lt;periodical&gt;&lt;full-title&gt;Spectrochimica Acta Part A-Molecular and Biomolecular Spectroscopy&lt;/full-title&gt;&lt;/periodical&gt;&lt;pages&gt;147-154&lt;/pages&gt;&lt;volume&gt;217&lt;/volume&gt;&lt;dates&gt;&lt;year&gt;2019&lt;/year&gt;&lt;pub-dates&gt;&lt;date&gt;Jun&lt;/date&gt;&lt;/pub-dates&gt;&lt;/dates&gt;&lt;isbn&gt;1386-1425&lt;/isbn&gt;&lt;accession-num&gt;WOS:000471331700020&lt;/accession-num&gt;&lt;urls&gt;&lt;related-urls&gt;&lt;url&gt;&amp;lt;Go to ISI&amp;gt;://WOS:000471331700020&lt;/url&gt;&lt;/related-urls&gt;&lt;/urls&gt;&lt;electronic-resource-num&gt;10.1016/j.saa.2019.03.085&lt;/electronic-resource-num&gt;&lt;/record&gt;&lt;/Cite&gt;&lt;/EndNote&gt;</w:instrText>
      </w:r>
      <w:r w:rsidR="00B91D1B">
        <w:fldChar w:fldCharType="separate"/>
      </w:r>
      <w:r w:rsidR="007E4646">
        <w:rPr>
          <w:noProof/>
        </w:rPr>
        <w:t>(27)</w:t>
      </w:r>
      <w:r w:rsidR="00B91D1B">
        <w:fldChar w:fldCharType="end"/>
      </w:r>
      <w:r>
        <w:t xml:space="preserve">. </w:t>
      </w:r>
      <w:r w:rsidR="001A47FE">
        <w:t>T</w:t>
      </w:r>
      <w:r w:rsidR="0090369B" w:rsidRPr="003D43B0">
        <w:t>he handheld spectroscopic technique coupled with chemometric</w:t>
      </w:r>
      <w:r w:rsidR="00B91D1B">
        <w:t>s</w:t>
      </w:r>
      <w:r w:rsidR="0090369B" w:rsidRPr="003D43B0">
        <w:t xml:space="preserve"> </w:t>
      </w:r>
      <w:r w:rsidR="00B91D1B">
        <w:t>w</w:t>
      </w:r>
      <w:r w:rsidR="0090369B" w:rsidRPr="003D43B0">
        <w:t xml:space="preserve">as successfully </w:t>
      </w:r>
      <w:r w:rsidR="00B91D1B">
        <w:t xml:space="preserve">developed for rapid identification of </w:t>
      </w:r>
      <w:r w:rsidR="0090369B" w:rsidRPr="003D43B0">
        <w:t xml:space="preserve">three </w:t>
      </w:r>
      <w:r w:rsidR="00B91D1B">
        <w:t xml:space="preserve">rice quality </w:t>
      </w:r>
      <w:r w:rsidR="0090369B" w:rsidRPr="003D43B0">
        <w:t>categories (High quality, mid quality and low quality)</w:t>
      </w:r>
      <w:r w:rsidR="009806E3">
        <w:t xml:space="preserve"> at 87.5 % identification rate in the Reference set and 86.6 % in the Validation set by using multiplicative scatter correction plus support vector machine (MSC-SVM) algorithm</w:t>
      </w:r>
      <w:r w:rsidR="0090369B" w:rsidRPr="003D43B0">
        <w:t>. In addition</w:t>
      </w:r>
      <w:r w:rsidR="009806E3">
        <w:t>,</w:t>
      </w:r>
      <w:r w:rsidR="0090369B" w:rsidRPr="003D43B0">
        <w:t xml:space="preserve"> the technique </w:t>
      </w:r>
      <w:r w:rsidR="009806E3">
        <w:t>was</w:t>
      </w:r>
      <w:r w:rsidR="0090369B" w:rsidRPr="003D43B0">
        <w:t xml:space="preserve"> employed to </w:t>
      </w:r>
      <w:r w:rsidR="009806E3">
        <w:t>differentiate between locally grown rice and imported rice at a rate of 100% for both Reference set (n=339) and Validation set (n=226) by using K-nearest neighbor (KNN) or SVM</w:t>
      </w:r>
      <w:r w:rsidR="0090369B" w:rsidRPr="003D43B0">
        <w:t>.</w:t>
      </w:r>
    </w:p>
    <w:p w14:paraId="16031247" w14:textId="77777777" w:rsidR="0090369B" w:rsidRDefault="0090369B" w:rsidP="0090369B">
      <w:pPr>
        <w:pStyle w:val="Heading3"/>
      </w:pPr>
      <w:r w:rsidRPr="005E7C30">
        <w:t>GC-MS Jasmine rice samples from Ghana</w:t>
      </w:r>
      <w:r>
        <w:t xml:space="preserve"> </w:t>
      </w:r>
    </w:p>
    <w:p w14:paraId="0EE0EE16" w14:textId="4C1B938C" w:rsidR="0090369B" w:rsidRDefault="0090369B" w:rsidP="005E7C30">
      <w:pPr>
        <w:ind w:left="720"/>
      </w:pPr>
      <w:r>
        <w:t xml:space="preserve">VOC profile of </w:t>
      </w:r>
      <w:r w:rsidR="005E7C30">
        <w:t xml:space="preserve">high- and low-quality jasmine from Ghana where </w:t>
      </w:r>
      <w:r w:rsidR="006171C3">
        <w:t>analyzed</w:t>
      </w:r>
      <w:r>
        <w:t xml:space="preserve">. PLS-DA analysis was performed on the data matrix obtained from GC-MS spectral analysis. </w:t>
      </w:r>
      <w:r w:rsidR="005E7C30">
        <w:fldChar w:fldCharType="begin"/>
      </w:r>
      <w:r w:rsidR="005E7C30">
        <w:instrText xml:space="preserve"> REF _Ref31133351 \h </w:instrText>
      </w:r>
      <w:r w:rsidR="005E7C30">
        <w:fldChar w:fldCharType="separate"/>
      </w:r>
      <w:r w:rsidR="00BD599C">
        <w:t xml:space="preserve">Figure </w:t>
      </w:r>
      <w:r w:rsidR="00BD599C">
        <w:rPr>
          <w:noProof/>
        </w:rPr>
        <w:t>6</w:t>
      </w:r>
      <w:r w:rsidR="005E7C30">
        <w:fldChar w:fldCharType="end"/>
      </w:r>
      <w:r>
        <w:t xml:space="preserve"> show</w:t>
      </w:r>
      <w:r w:rsidR="005E7C30">
        <w:t>s</w:t>
      </w:r>
      <w:r>
        <w:t xml:space="preserve"> that </w:t>
      </w:r>
      <w:r w:rsidR="005E7C30">
        <w:t xml:space="preserve">the </w:t>
      </w:r>
      <w:r>
        <w:t xml:space="preserve">first two components </w:t>
      </w:r>
      <w:r w:rsidR="0019710B">
        <w:t xml:space="preserve">show separation of sample clusters. They </w:t>
      </w:r>
      <w:r>
        <w:t>explain</w:t>
      </w:r>
      <w:r w:rsidR="0019710B">
        <w:t xml:space="preserve"> </w:t>
      </w:r>
      <w:r>
        <w:t>71.3</w:t>
      </w:r>
      <w:r w:rsidR="0019710B">
        <w:t xml:space="preserve"> </w:t>
      </w:r>
      <w:r>
        <w:t xml:space="preserve">% of total variation. Principal component </w:t>
      </w:r>
      <w:r w:rsidR="005E7C30">
        <w:t>1</w:t>
      </w:r>
      <w:r>
        <w:t xml:space="preserve"> show</w:t>
      </w:r>
      <w:r w:rsidR="005E7C30">
        <w:t>s</w:t>
      </w:r>
      <w:r>
        <w:t xml:space="preserve"> clear </w:t>
      </w:r>
      <w:r w:rsidR="0019710B">
        <w:t xml:space="preserve">separation </w:t>
      </w:r>
      <w:r>
        <w:t xml:space="preserve">in high quality and low-quality sample groups. </w:t>
      </w:r>
      <w:r w:rsidR="006171C3">
        <w:lastRenderedPageBreak/>
        <w:t xml:space="preserve">Internal </w:t>
      </w:r>
      <w:r>
        <w:t>cross</w:t>
      </w:r>
      <w:r w:rsidR="006171C3">
        <w:t>-</w:t>
      </w:r>
      <w:r>
        <w:t xml:space="preserve">validation </w:t>
      </w:r>
      <w:r w:rsidR="008D2DAB">
        <w:t xml:space="preserve">by </w:t>
      </w:r>
      <w:r>
        <w:t xml:space="preserve">independent data set </w:t>
      </w:r>
      <w:r w:rsidR="005E7C30">
        <w:t xml:space="preserve">gave </w:t>
      </w:r>
      <w:r>
        <w:t xml:space="preserve">good Q2 (0.97632), R2 (0.99931) and accuracy (1.0) presented in </w:t>
      </w:r>
      <w:r w:rsidR="00534C0F">
        <w:fldChar w:fldCharType="begin"/>
      </w:r>
      <w:r w:rsidR="00534C0F">
        <w:instrText xml:space="preserve"> REF _Ref34070261 \h </w:instrText>
      </w:r>
      <w:r w:rsidR="00534C0F">
        <w:fldChar w:fldCharType="separate"/>
      </w:r>
      <w:r w:rsidR="00BD599C">
        <w:t xml:space="preserve">Figure </w:t>
      </w:r>
      <w:r w:rsidR="00BD599C">
        <w:rPr>
          <w:noProof/>
        </w:rPr>
        <w:t>6</w:t>
      </w:r>
      <w:r w:rsidR="00534C0F">
        <w:fldChar w:fldCharType="end"/>
      </w:r>
      <w:r>
        <w:t>. Further permutation test analysis showed model validation with significance (p &lt; 0.01). Hierarchical clustering analysis was further performed and showed clear separate clustering of High-quality jasmine samples from low quality jasmine samples from Ghana</w:t>
      </w:r>
      <w:r w:rsidR="005E7C30">
        <w:t>.</w:t>
      </w:r>
    </w:p>
    <w:p w14:paraId="711ED720" w14:textId="144957F1" w:rsidR="0090369B" w:rsidRDefault="00ED46FF" w:rsidP="00ED46FF">
      <w:pPr>
        <w:pStyle w:val="Heading3"/>
      </w:pPr>
      <w:r>
        <w:t>Summary and next steps</w:t>
      </w:r>
    </w:p>
    <w:p w14:paraId="78CEC908" w14:textId="1B3C4AF5" w:rsidR="008D6D9F" w:rsidRPr="00122F83" w:rsidRDefault="008D6D9F" w:rsidP="008D6D9F">
      <w:pPr>
        <w:ind w:left="720"/>
      </w:pPr>
      <w:r>
        <w:t xml:space="preserve">We have successfully used this handheld spectroscopic technology in marketplaces in Ghana (Cape Coast and Accra) to improve the integrity of rice sold in these locations. Specifically, out of the 30 samples randomly selected and tested nondestructively in the market </w:t>
      </w:r>
      <w:r w:rsidR="003F70E6">
        <w:t xml:space="preserve">for either </w:t>
      </w:r>
      <w:r>
        <w:t xml:space="preserve">quality grade </w:t>
      </w:r>
      <w:r w:rsidR="003F70E6">
        <w:t>or</w:t>
      </w:r>
      <w:r>
        <w:t xml:space="preserve"> imported </w:t>
      </w:r>
      <w:r w:rsidR="00AF4EAD">
        <w:t>versus</w:t>
      </w:r>
      <w:r>
        <w:t xml:space="preserve"> local, </w:t>
      </w:r>
      <w:r w:rsidR="003F70E6">
        <w:t>27</w:t>
      </w:r>
      <w:r>
        <w:t xml:space="preserve"> samples</w:t>
      </w:r>
      <w:r w:rsidR="003F70E6">
        <w:t xml:space="preserve"> (90 %) </w:t>
      </w:r>
      <w:r w:rsidR="00AF4EAD">
        <w:t xml:space="preserve">had their quality status correctly identified </w:t>
      </w:r>
      <w:r w:rsidR="003F70E6">
        <w:t>whil</w:t>
      </w:r>
      <w:r w:rsidR="006C4029">
        <w:t>e</w:t>
      </w:r>
      <w:r w:rsidR="003F70E6">
        <w:t xml:space="preserve"> </w:t>
      </w:r>
      <w:r>
        <w:t>2</w:t>
      </w:r>
      <w:r w:rsidR="003F70E6">
        <w:t>8</w:t>
      </w:r>
      <w:r>
        <w:t xml:space="preserve"> samples</w:t>
      </w:r>
      <w:r w:rsidR="003F70E6">
        <w:t xml:space="preserve"> (93 %) </w:t>
      </w:r>
      <w:r w:rsidR="00AF4EAD">
        <w:t>where correctly differentiated in terms of whether they were imported or locally grown</w:t>
      </w:r>
      <w:r>
        <w:t>. This trial further brings a great relief to consumers and quality control officer alike who are challenged and unable to perform rapid onsite determination of rice integrity. Through this work the attention of national authorities such as FDA - Ghana, and Ghana standard Authority has been drawn for future uptake and collaboration.</w:t>
      </w:r>
    </w:p>
    <w:bookmarkEnd w:id="139"/>
    <w:p w14:paraId="026CB5F5" w14:textId="4BA8C087" w:rsidR="009B45D8" w:rsidRDefault="009B45D8" w:rsidP="003D43B0">
      <w:pPr>
        <w:pStyle w:val="Heading2"/>
      </w:pPr>
      <w:r w:rsidRPr="00E729BE">
        <w:t xml:space="preserve">Use Case </w:t>
      </w:r>
      <w:r w:rsidR="00414B60">
        <w:t>4</w:t>
      </w:r>
      <w:r w:rsidRPr="00E729BE">
        <w:t>: Vietnam</w:t>
      </w:r>
      <w:r>
        <w:t xml:space="preserve"> </w:t>
      </w:r>
    </w:p>
    <w:p w14:paraId="130EBE38" w14:textId="1D5B28EA" w:rsidR="008C0F09" w:rsidRDefault="00B53BB6" w:rsidP="008C0F09">
      <w:pPr>
        <w:ind w:left="720"/>
      </w:pPr>
      <w:r>
        <w:t xml:space="preserve">Vietnam </w:t>
      </w:r>
      <w:r w:rsidR="004E3163">
        <w:t xml:space="preserve">is the third biggest rice exported in the world, following only </w:t>
      </w:r>
      <w:r w:rsidR="00DE0913">
        <w:t>India and Thailand</w:t>
      </w:r>
      <w:r w:rsidR="004A6F7E">
        <w:t xml:space="preserve"> </w:t>
      </w:r>
      <w:r w:rsidR="004A6F7E">
        <w:fldChar w:fldCharType="begin"/>
      </w:r>
      <w:r w:rsidR="007E4646">
        <w:instrText xml:space="preserve"> ADDIN EN.CITE &lt;EndNote&gt;&lt;Cite&gt;&lt;Author&gt;Statista&lt;/Author&gt;&lt;Year&gt;2019&lt;/Year&gt;&lt;RecNum&gt;978&lt;/RecNum&gt;&lt;DisplayText&gt;(30)&lt;/DisplayText&gt;&lt;record&gt;&lt;rec-number&gt;978&lt;/rec-number&gt;&lt;foreign-keys&gt;&lt;key app="EN" db-id="w9ezvfad45wdw0ep92uxsde6zxxezsvvtavw" timestamp="1581345681" guid="d5fedca6-6b74-4c05-abf7-8fc6365aa98e"&gt;978&lt;/key&gt;&lt;/foreign-keys&gt;&lt;ref-type name="Web Page"&gt;12&lt;/ref-type&gt;&lt;contributors&gt;&lt;authors&gt;&lt;author&gt;Statista&lt;/author&gt;&lt;/authors&gt;&lt;/contributors&gt;&lt;titles&gt;&lt;title&gt;Paddy rice production worldwide 2017-2018, by country&lt;/title&gt;&lt;/titles&gt;&lt;volume&gt;2020&lt;/volume&gt;&lt;number&gt;10th February&lt;/number&gt;&lt;dates&gt;&lt;year&gt;2019&lt;/year&gt;&lt;/dates&gt;&lt;urls&gt;&lt;related-urls&gt;&lt;url&gt;https://www.statista.com/statistics/255937/leading-rice-producers-worldwide/&lt;/url&gt;&lt;/related-urls&gt;&lt;/urls&gt;&lt;/record&gt;&lt;/Cite&gt;&lt;/EndNote&gt;</w:instrText>
      </w:r>
      <w:r w:rsidR="004A6F7E">
        <w:fldChar w:fldCharType="separate"/>
      </w:r>
      <w:r w:rsidR="007E4646">
        <w:rPr>
          <w:noProof/>
        </w:rPr>
        <w:t>(30)</w:t>
      </w:r>
      <w:r w:rsidR="004A6F7E">
        <w:fldChar w:fldCharType="end"/>
      </w:r>
      <w:r w:rsidR="00EE5F30">
        <w:t>.</w:t>
      </w:r>
      <w:r w:rsidR="00DE0913">
        <w:t xml:space="preserve"> </w:t>
      </w:r>
      <w:r w:rsidR="008C0F09">
        <w:t xml:space="preserve">In 2018 </w:t>
      </w:r>
      <w:r w:rsidR="4F9909B1">
        <w:t xml:space="preserve">Vietnam exported 6 </w:t>
      </w:r>
      <w:r w:rsidR="008C0F09">
        <w:t xml:space="preserve">million </w:t>
      </w:r>
      <w:r w:rsidR="00DF6B23">
        <w:t>metric tonnes</w:t>
      </w:r>
      <w:r w:rsidR="4F9909B1">
        <w:t xml:space="preserve"> of rice with </w:t>
      </w:r>
      <w:r w:rsidR="00DF6B23">
        <w:t>an estimated market value of</w:t>
      </w:r>
      <w:r w:rsidR="4F9909B1">
        <w:t xml:space="preserve"> </w:t>
      </w:r>
      <w:r w:rsidR="00EE794D">
        <w:t>$</w:t>
      </w:r>
      <w:r w:rsidR="4F9909B1">
        <w:t>3 billion USD</w:t>
      </w:r>
      <w:r w:rsidR="00BB3C1B">
        <w:t xml:space="preserve"> </w:t>
      </w:r>
      <w:r w:rsidR="00BB3C1B">
        <w:fldChar w:fldCharType="begin"/>
      </w:r>
      <w:r w:rsidR="007E4646">
        <w:instrText xml:space="preserve"> ADDIN EN.CITE &lt;EndNote&gt;&lt;Cite&gt;&lt;Author&gt;Asemconnectvietnam.gov.vn&lt;/Author&gt;&lt;Year&gt;2019&lt;/Year&gt;&lt;RecNum&gt;1001&lt;/RecNum&gt;&lt;DisplayText&gt;(31)&lt;/DisplayText&gt;&lt;record&gt;&lt;rec-number&gt;1001&lt;/rec-number&gt;&lt;foreign-keys&gt;&lt;key app="EN" db-id="w9ezvfad45wdw0ep92uxsde6zxxezsvvtavw" timestamp="1583397658" guid="14bac400-6f0d-412d-a72e-edf809a0bef2"&gt;1001&lt;/key&gt;&lt;/foreign-keys&gt;&lt;ref-type name="Web Page"&gt;12&lt;/ref-type&gt;&lt;contributors&gt;&lt;authors&gt;&lt;author&gt;Asemconnectvietnam.gov.vn&lt;/author&gt;&lt;/authors&gt;&lt;/contributors&gt;&lt;titles&gt;&lt;title&gt;Vietnam’s rice export markets in first nine months of 2019 &lt;/title&gt;&lt;/titles&gt;&lt;volume&gt;2020&lt;/volume&gt;&lt;number&gt;5 March&lt;/number&gt;&lt;dates&gt;&lt;year&gt;2019&lt;/year&gt;&lt;/dates&gt;&lt;urls&gt;&lt;related-urls&gt;&lt;url&gt;http://asemconnectvietnam.gov.vn/default.aspx?ID1=2&amp;amp;ZID1=8&amp;amp;ID8=91612&lt;/url&gt;&lt;/related-urls&gt;&lt;/urls&gt;&lt;/record&gt;&lt;/Cite&gt;&lt;/EndNote&gt;</w:instrText>
      </w:r>
      <w:r w:rsidR="00BB3C1B">
        <w:fldChar w:fldCharType="separate"/>
      </w:r>
      <w:r w:rsidR="007E4646">
        <w:rPr>
          <w:noProof/>
        </w:rPr>
        <w:t>(31)</w:t>
      </w:r>
      <w:r w:rsidR="00BB3C1B">
        <w:fldChar w:fldCharType="end"/>
      </w:r>
      <w:r w:rsidR="4F9909B1">
        <w:t xml:space="preserve">. The average price of rice is </w:t>
      </w:r>
      <w:r w:rsidR="00F24E98">
        <w:t>$</w:t>
      </w:r>
      <w:r w:rsidR="4F9909B1">
        <w:t>502 USD</w:t>
      </w:r>
      <w:r w:rsidR="00F24E98">
        <w:t xml:space="preserve"> per metric tonne</w:t>
      </w:r>
      <w:r w:rsidR="008C0F09">
        <w:t xml:space="preserve"> </w:t>
      </w:r>
      <w:r w:rsidR="00BB3C1B">
        <w:fldChar w:fldCharType="begin"/>
      </w:r>
      <w:r w:rsidR="007E4646">
        <w:instrText xml:space="preserve"> ADDIN EN.CITE &lt;EndNote&gt;&lt;Cite&gt;&lt;Author&gt;Asemconnectvietnam.gov.vn&lt;/Author&gt;&lt;Year&gt;2019&lt;/Year&gt;&lt;RecNum&gt;1001&lt;/RecNum&gt;&lt;DisplayText&gt;(31)&lt;/DisplayText&gt;&lt;record&gt;&lt;rec-number&gt;1001&lt;/rec-number&gt;&lt;foreign-keys&gt;&lt;key app="EN" db-id="w9ezvfad45wdw0ep92uxsde6zxxezsvvtavw" timestamp="1583397658" guid="14bac400-6f0d-412d-a72e-edf809a0bef2"&gt;1001&lt;/key&gt;&lt;/foreign-keys&gt;&lt;ref-type name="Web Page"&gt;12&lt;/ref-type&gt;&lt;contributors&gt;&lt;authors&gt;&lt;author&gt;Asemconnectvietnam.gov.vn&lt;/author&gt;&lt;/authors&gt;&lt;/contributors&gt;&lt;titles&gt;&lt;title&gt;Vietnam’s rice export markets in first nine months of 2019 &lt;/title&gt;&lt;/titles&gt;&lt;volume&gt;2020&lt;/volume&gt;&lt;number&gt;5 March&lt;/number&gt;&lt;dates&gt;&lt;year&gt;2019&lt;/year&gt;&lt;/dates&gt;&lt;urls&gt;&lt;related-urls&gt;&lt;url&gt;http://asemconnectvietnam.gov.vn/default.aspx?ID1=2&amp;amp;ZID1=8&amp;amp;ID8=91612&lt;/url&gt;&lt;/related-urls&gt;&lt;/urls&gt;&lt;/record&gt;&lt;/Cite&gt;&lt;/EndNote&gt;</w:instrText>
      </w:r>
      <w:r w:rsidR="00BB3C1B">
        <w:fldChar w:fldCharType="separate"/>
      </w:r>
      <w:r w:rsidR="007E4646">
        <w:rPr>
          <w:noProof/>
        </w:rPr>
        <w:t>(31)</w:t>
      </w:r>
      <w:r w:rsidR="00BB3C1B">
        <w:fldChar w:fldCharType="end"/>
      </w:r>
      <w:r w:rsidR="4F9909B1">
        <w:t xml:space="preserve">. </w:t>
      </w:r>
      <w:r w:rsidR="00C12D84">
        <w:t xml:space="preserve">Vietnam </w:t>
      </w:r>
      <w:r w:rsidR="00014023">
        <w:t xml:space="preserve">enjoys two harvest each year, one in early spring and another in </w:t>
      </w:r>
      <w:r w:rsidR="00757647">
        <w:t>late summer.</w:t>
      </w:r>
    </w:p>
    <w:p w14:paraId="4BFC168A" w14:textId="4F567F71" w:rsidR="00C12D84" w:rsidRDefault="00C12D84" w:rsidP="008C0F09">
      <w:pPr>
        <w:ind w:left="720"/>
      </w:pPr>
      <w:r>
        <w:t xml:space="preserve">There are 2 big issues in </w:t>
      </w:r>
      <w:r w:rsidR="008C0F09">
        <w:t xml:space="preserve">the </w:t>
      </w:r>
      <w:r>
        <w:t>Vietnam</w:t>
      </w:r>
      <w:r w:rsidR="008C0F09">
        <w:t>ese</w:t>
      </w:r>
      <w:r>
        <w:t xml:space="preserve"> rice market. The </w:t>
      </w:r>
      <w:r w:rsidR="008C0F09">
        <w:t>first</w:t>
      </w:r>
      <w:r>
        <w:t xml:space="preserve"> issue is the export value. Vietnam </w:t>
      </w:r>
      <w:r w:rsidR="00757647">
        <w:t>does not currently have a</w:t>
      </w:r>
      <w:r w:rsidR="00FC38DE">
        <w:t xml:space="preserve"> </w:t>
      </w:r>
      <w:r>
        <w:t>national brand name</w:t>
      </w:r>
      <w:r w:rsidR="007250D6">
        <w:t>, unlike India (Basmati)</w:t>
      </w:r>
      <w:r w:rsidR="003F171C">
        <w:t>, or Thailand (Hom Mali).</w:t>
      </w:r>
      <w:r w:rsidR="0031476A">
        <w:t xml:space="preserve"> </w:t>
      </w:r>
      <w:r w:rsidR="00B8730B">
        <w:t>Because Vietnam rice produc</w:t>
      </w:r>
      <w:r w:rsidR="00A940F1">
        <w:t>ers</w:t>
      </w:r>
      <w:r w:rsidR="00B8730B">
        <w:t xml:space="preserve"> believe that the lack </w:t>
      </w:r>
      <w:r w:rsidR="00A940F1">
        <w:t>of</w:t>
      </w:r>
      <w:r w:rsidR="00B8730B">
        <w:t xml:space="preserve"> a national brand </w:t>
      </w:r>
      <w:r w:rsidR="00A940F1">
        <w:t xml:space="preserve">limits the perceived value of Vietnamese rice exports, </w:t>
      </w:r>
      <w:r>
        <w:t>Vietnam is trying to build a national brand, but the communication for this brand is not efficient, and the rice import</w:t>
      </w:r>
      <w:r w:rsidR="008B6235">
        <w:t>ing</w:t>
      </w:r>
      <w:r>
        <w:t xml:space="preserve"> countries still consider Vietnam rice </w:t>
      </w:r>
      <w:r w:rsidR="008B6235">
        <w:t xml:space="preserve">as </w:t>
      </w:r>
      <w:r>
        <w:t xml:space="preserve">low quality. </w:t>
      </w:r>
      <w:r w:rsidR="00BB11D7">
        <w:t>This is a big issue because even though Vietnam export</w:t>
      </w:r>
      <w:r w:rsidR="006C4029">
        <w:t>s</w:t>
      </w:r>
      <w:r w:rsidR="00BB11D7">
        <w:t xml:space="preserve"> a lot of rice, the income of rice farmers is still very limited. </w:t>
      </w:r>
      <w:r>
        <w:t xml:space="preserve">In addition, some of Vietnam rice varieties </w:t>
      </w:r>
      <w:r w:rsidR="0069770D">
        <w:t xml:space="preserve">are sold </w:t>
      </w:r>
      <w:r>
        <w:t>at higher price</w:t>
      </w:r>
      <w:r w:rsidR="0069770D">
        <w:t>s</w:t>
      </w:r>
      <w:r>
        <w:t>, for example Dai Thom 8,</w:t>
      </w:r>
      <w:r w:rsidR="0069770D">
        <w:t xml:space="preserve"> and </w:t>
      </w:r>
      <w:r>
        <w:t>some rice manufacturers will mix with lower price</w:t>
      </w:r>
      <w:r w:rsidR="0069770D">
        <w:t>d</w:t>
      </w:r>
      <w:r>
        <w:t xml:space="preserve"> varieties </w:t>
      </w:r>
      <w:r w:rsidR="0069770D">
        <w:t>whil</w:t>
      </w:r>
      <w:r w:rsidR="006C4029">
        <w:t>e</w:t>
      </w:r>
      <w:r w:rsidR="0069770D">
        <w:t xml:space="preserve"> charging the higher price.</w:t>
      </w:r>
      <w:r>
        <w:t xml:space="preserve"> This kind of fraud </w:t>
      </w:r>
      <w:r w:rsidR="00605EC7">
        <w:t xml:space="preserve">is not good for Vietnamese consumers as they pay high price for the </w:t>
      </w:r>
      <w:r w:rsidR="0069770D">
        <w:t>low-quality</w:t>
      </w:r>
      <w:r w:rsidR="00605EC7">
        <w:t xml:space="preserve"> rice.</w:t>
      </w:r>
      <w:r>
        <w:t xml:space="preserve"> </w:t>
      </w:r>
    </w:p>
    <w:p w14:paraId="72E48410" w14:textId="1808966B" w:rsidR="00C12D84" w:rsidRDefault="00605EC7" w:rsidP="00C12D84">
      <w:pPr>
        <w:ind w:left="720"/>
      </w:pPr>
      <w:r>
        <w:t xml:space="preserve">In Vietnam the quality of rice is defined by the odor, appearance, palatability and texture of the cooking rice </w:t>
      </w:r>
      <w:r w:rsidR="002F449E">
        <w:fldChar w:fldCharType="begin"/>
      </w:r>
      <w:r w:rsidR="007E4646">
        <w:instrText xml:space="preserve"> ADDIN EN.CITE &lt;EndNote&gt;&lt;Cite&gt;&lt;Author&gt;Lu&lt;/Author&gt;&lt;Year&gt;2015&lt;/Year&gt;&lt;RecNum&gt;1000&lt;/RecNum&gt;&lt;DisplayText&gt;(32)&lt;/DisplayText&gt;&lt;record&gt;&lt;rec-number&gt;1000&lt;/rec-number&gt;&lt;foreign-keys&gt;&lt;key app="EN" db-id="w9ezvfad45wdw0ep92uxsde6zxxezsvvtavw" timestamp="1583228108" guid="a151aa8a-b65e-4883-bab4-1a4f05fd9506"&gt;1000&lt;/key&gt;&lt;/foreign-keys&gt;&lt;ref-type name="Journal Article"&gt;17&lt;/ref-type&gt;&lt;contributors&gt;&lt;authors&gt;&lt;author&gt;Lu, L.&lt;/author&gt;&lt;author&gt;Tian, S. Y.&lt;/author&gt;&lt;author&gt;Deng, S. P.&lt;/author&gt;&lt;author&gt;Zhu, Z. W.&lt;/author&gt;&lt;author&gt;Hu, X. Q.&lt;/author&gt;&lt;/authors&gt;&lt;/contributors&gt;&lt;titles&gt;&lt;title&gt;Determination of rice sensory quality with similarity analysis-artificial neural network method in electronic tongue system&lt;/title&gt;&lt;secondary-title&gt;Rsc Advances&lt;/secondary-title&gt;&lt;/titles&gt;&lt;periodical&gt;&lt;full-title&gt;Rsc Advances&lt;/full-title&gt;&lt;/periodical&gt;&lt;pages&gt;47900-47908&lt;/pages&gt;&lt;volume&gt;5&lt;/volume&gt;&lt;number&gt;59&lt;/number&gt;&lt;dates&gt;&lt;year&gt;2015&lt;/year&gt;&lt;/dates&gt;&lt;isbn&gt;2046-2069&lt;/isbn&gt;&lt;accession-num&gt;WOS:000355703700073&lt;/accession-num&gt;&lt;urls&gt;&lt;related-urls&gt;&lt;url&gt;&amp;lt;Go to ISI&amp;gt;://WOS:000355703700073&lt;/url&gt;&lt;/related-urls&gt;&lt;/urls&gt;&lt;electronic-resource-num&gt;10.1039/c5ra06310h&lt;/electronic-resource-num&gt;&lt;/record&gt;&lt;/Cite&gt;&lt;/EndNote&gt;</w:instrText>
      </w:r>
      <w:r w:rsidR="002F449E">
        <w:fldChar w:fldCharType="separate"/>
      </w:r>
      <w:r w:rsidR="007E4646">
        <w:rPr>
          <w:noProof/>
        </w:rPr>
        <w:t>(32)</w:t>
      </w:r>
      <w:r w:rsidR="002F449E">
        <w:fldChar w:fldCharType="end"/>
      </w:r>
      <w:r>
        <w:t xml:space="preserve">. </w:t>
      </w:r>
      <w:r w:rsidR="00C12D84">
        <w:t xml:space="preserve">The </w:t>
      </w:r>
      <w:r w:rsidR="00FC38DE">
        <w:t>high-quality</w:t>
      </w:r>
      <w:r w:rsidR="00C12D84">
        <w:t xml:space="preserve"> </w:t>
      </w:r>
      <w:r w:rsidR="00FC38DE">
        <w:t>rice always</w:t>
      </w:r>
      <w:r w:rsidR="00C12D84">
        <w:t xml:space="preserve"> has a bright surface, nearly transparent body, soft texture and good cooking quality. The </w:t>
      </w:r>
      <w:r w:rsidR="00FC38DE">
        <w:t>low-quality</w:t>
      </w:r>
      <w:r w:rsidR="00C12D84">
        <w:t xml:space="preserve"> rice has a hard texture and low cooking quality. The price of high-quality rice is about 20-25% higher than low quality rice. In the local market</w:t>
      </w:r>
      <w:r w:rsidR="00FC38DE">
        <w:t>,</w:t>
      </w:r>
      <w:r w:rsidR="00C12D84">
        <w:t xml:space="preserve"> there are more than 150 different brands. The most popular brands </w:t>
      </w:r>
      <w:r w:rsidR="00FC38DE">
        <w:t xml:space="preserve">are </w:t>
      </w:r>
      <w:r w:rsidR="00C12D84">
        <w:t xml:space="preserve">always </w:t>
      </w:r>
      <w:r w:rsidR="00FC38DE">
        <w:t xml:space="preserve">exposed to fraud risk in that fraudulent </w:t>
      </w:r>
      <w:r w:rsidR="00C12D84">
        <w:t>retailers mix low</w:t>
      </w:r>
      <w:r w:rsidR="00FC38DE">
        <w:t>-</w:t>
      </w:r>
      <w:r w:rsidR="00C12D84">
        <w:t>quality rice into high value brands in order to get more benefit. The big companies try to protect their brands, but they can’t find a</w:t>
      </w:r>
      <w:r w:rsidR="00FC38DE">
        <w:t>n</w:t>
      </w:r>
      <w:r w:rsidR="00C12D84">
        <w:t xml:space="preserve"> efficient tool for this. Moreover, as rice is not a </w:t>
      </w:r>
      <w:r w:rsidR="00FC38DE">
        <w:t>high value product</w:t>
      </w:r>
      <w:r w:rsidR="00C12D84">
        <w:t xml:space="preserve">, </w:t>
      </w:r>
      <w:r w:rsidR="00B469B7">
        <w:t xml:space="preserve">using </w:t>
      </w:r>
      <w:r w:rsidR="00C12D84">
        <w:t>modern method</w:t>
      </w:r>
      <w:r w:rsidR="00B469B7">
        <w:t xml:space="preserve">s, with costly </w:t>
      </w:r>
      <w:r w:rsidR="00FC38DE">
        <w:t>high-tech</w:t>
      </w:r>
      <w:r w:rsidR="00C12D84">
        <w:t xml:space="preserve"> equipment </w:t>
      </w:r>
      <w:r w:rsidR="00FC38DE">
        <w:t xml:space="preserve">is not a </w:t>
      </w:r>
      <w:r w:rsidR="00B469B7">
        <w:t xml:space="preserve">viable </w:t>
      </w:r>
      <w:r w:rsidR="00FC38DE">
        <w:t>choice</w:t>
      </w:r>
      <w:r w:rsidR="00B469B7">
        <w:t>. Especially when considering that the number of sub-samples needed to be analy</w:t>
      </w:r>
      <w:r w:rsidR="002F449E">
        <w:t>z</w:t>
      </w:r>
      <w:r w:rsidR="00B469B7">
        <w:t>ed to protect against fraud events would need to be increased compared to meeting statutory requirements for safety testing</w:t>
      </w:r>
      <w:r w:rsidR="00C12D84">
        <w:t>.</w:t>
      </w:r>
      <w:r w:rsidR="00B469B7">
        <w:t xml:space="preserve"> In this instance a two-tier system makes perfect sense where sample screening can be increased using a low-cost portable </w:t>
      </w:r>
      <w:r w:rsidR="00B469B7">
        <w:lastRenderedPageBreak/>
        <w:t>device whil</w:t>
      </w:r>
      <w:r w:rsidR="006C4029">
        <w:t>e</w:t>
      </w:r>
      <w:r w:rsidR="00B469B7">
        <w:t xml:space="preserve"> only suspect samples </w:t>
      </w:r>
      <w:r w:rsidR="006C4029">
        <w:t xml:space="preserve">would be taken on </w:t>
      </w:r>
      <w:r w:rsidR="00B469B7">
        <w:t>to the more expensive mass spec</w:t>
      </w:r>
      <w:r w:rsidR="006C4029">
        <w:t>trometry-</w:t>
      </w:r>
      <w:r w:rsidR="00B469B7">
        <w:t>based methods.</w:t>
      </w:r>
    </w:p>
    <w:p w14:paraId="13DD9389" w14:textId="0CA1307A" w:rsidR="00580C29" w:rsidRDefault="00580C29" w:rsidP="00580C29">
      <w:pPr>
        <w:pStyle w:val="ListParagraph"/>
      </w:pPr>
      <w:r>
        <w:t>In this study w</w:t>
      </w:r>
      <w:r w:rsidRPr="00C12D84">
        <w:t>e differentiate</w:t>
      </w:r>
      <w:r>
        <w:t xml:space="preserve">d </w:t>
      </w:r>
      <w:r w:rsidRPr="00C12D84">
        <w:t>between high</w:t>
      </w:r>
      <w:r>
        <w:t>-quality, mid-quality</w:t>
      </w:r>
      <w:r w:rsidRPr="00C12D84">
        <w:t xml:space="preserve"> and low-quality rice</w:t>
      </w:r>
      <w:r>
        <w:t xml:space="preserve">. </w:t>
      </w:r>
      <w:r w:rsidRPr="00C12D84">
        <w:t xml:space="preserve">We collected </w:t>
      </w:r>
      <w:r>
        <w:t>4</w:t>
      </w:r>
      <w:r w:rsidRPr="00C12D84">
        <w:t xml:space="preserve"> varieties</w:t>
      </w:r>
      <w:r>
        <w:t xml:space="preserve">: </w:t>
      </w:r>
      <w:r w:rsidRPr="00C12D84">
        <w:t>Dai Thom 8</w:t>
      </w:r>
      <w:r>
        <w:t xml:space="preserve"> </w:t>
      </w:r>
      <w:r w:rsidRPr="002F449E">
        <w:t>(</w:t>
      </w:r>
      <w:r w:rsidRPr="0033002A">
        <w:t>n=9</w:t>
      </w:r>
      <w:r>
        <w:t xml:space="preserve">3); </w:t>
      </w:r>
      <w:r w:rsidRPr="00C12D84">
        <w:t xml:space="preserve">OM </w:t>
      </w:r>
      <w:r w:rsidRPr="002F449E">
        <w:t xml:space="preserve">5451 </w:t>
      </w:r>
      <w:r w:rsidRPr="0033002A">
        <w:t>(n=</w:t>
      </w:r>
      <w:r>
        <w:t xml:space="preserve">96); </w:t>
      </w:r>
      <w:r w:rsidRPr="00C12D84">
        <w:t>OM 6976</w:t>
      </w:r>
      <w:r>
        <w:t xml:space="preserve"> </w:t>
      </w:r>
      <w:r w:rsidRPr="0033002A">
        <w:t>(n=</w:t>
      </w:r>
      <w:r>
        <w:t>55</w:t>
      </w:r>
      <w:r w:rsidRPr="0033002A">
        <w:t>)</w:t>
      </w:r>
      <w:r w:rsidRPr="002F449E">
        <w:t>;</w:t>
      </w:r>
      <w:r>
        <w:t xml:space="preserve"> and </w:t>
      </w:r>
      <w:r w:rsidRPr="00C12D84">
        <w:t>IR 50404</w:t>
      </w:r>
      <w:r>
        <w:t xml:space="preserve"> </w:t>
      </w:r>
      <w:r w:rsidRPr="0033002A">
        <w:t>(n=</w:t>
      </w:r>
      <w:r>
        <w:t>68</w:t>
      </w:r>
      <w:r w:rsidRPr="0033002A">
        <w:t>)</w:t>
      </w:r>
      <w:r>
        <w:t xml:space="preserve"> from </w:t>
      </w:r>
      <w:r w:rsidRPr="00C12D84">
        <w:t>4 different provinces in</w:t>
      </w:r>
      <w:r w:rsidR="006C4029">
        <w:t xml:space="preserve"> the</w:t>
      </w:r>
      <w:r w:rsidRPr="00C12D84">
        <w:t xml:space="preserve"> Mekong delta</w:t>
      </w:r>
      <w:r w:rsidR="006C4029">
        <w:t>.</w:t>
      </w:r>
      <w:r w:rsidRPr="00C12D84">
        <w:t xml:space="preserve"> In this collection, IR 50404 is considered as low-quality </w:t>
      </w:r>
      <w:r>
        <w:t>whil</w:t>
      </w:r>
      <w:r w:rsidR="006C4029">
        <w:t>e</w:t>
      </w:r>
      <w:r>
        <w:t xml:space="preserve"> OM 6976 is considered mid-quality </w:t>
      </w:r>
      <w:r w:rsidRPr="00C12D84">
        <w:t>rice</w:t>
      </w:r>
      <w:r>
        <w:t xml:space="preserve">. These </w:t>
      </w:r>
      <w:r w:rsidRPr="00C12D84">
        <w:t>variet</w:t>
      </w:r>
      <w:r>
        <w:t>ies are</w:t>
      </w:r>
      <w:r w:rsidRPr="00C12D84">
        <w:t xml:space="preserve"> often used to mix with the </w:t>
      </w:r>
      <w:r w:rsidR="0069770D">
        <w:t xml:space="preserve">higher quality </w:t>
      </w:r>
      <w:r w:rsidRPr="00C12D84">
        <w:t>rice</w:t>
      </w:r>
      <w:r w:rsidR="0069770D">
        <w:t xml:space="preserve"> </w:t>
      </w:r>
      <w:r w:rsidRPr="00C12D84">
        <w:t xml:space="preserve">to lower the </w:t>
      </w:r>
      <w:r w:rsidR="0069770D">
        <w:t>production cost but to increase profit for the fraudsters</w:t>
      </w:r>
      <w:r w:rsidRPr="00C12D84">
        <w:t>.</w:t>
      </w:r>
    </w:p>
    <w:p w14:paraId="415B91B2" w14:textId="77777777" w:rsidR="00580C29" w:rsidRDefault="00580C29" w:rsidP="00580C29">
      <w:pPr>
        <w:pStyle w:val="Heading3"/>
      </w:pPr>
      <w:r>
        <w:t>Handheld NIR</w:t>
      </w:r>
    </w:p>
    <w:p w14:paraId="6D212A28" w14:textId="579D03DD" w:rsidR="00C12D84" w:rsidRDefault="00580C29">
      <w:pPr>
        <w:pStyle w:val="ListParagraph"/>
      </w:pPr>
      <w:r>
        <w:t>Samples where scanned in triplicate on the SCiO. The data were divided into a Reference set (n=179 samples) and Validation set (133 samples). The Reference set was used to develop models in Simca 15 whil</w:t>
      </w:r>
      <w:r w:rsidR="006C4029">
        <w:t>e</w:t>
      </w:r>
      <w:r>
        <w:t xml:space="preserve"> the Validation set was used as an independent set to evaluate how well the models could accurately predict results. Multiple pre-processing and model algorithms where evaluated. The spectra share very similar absorbance patterns therefore it’s essential that all the spectra undergo the most suitable pretreatment techniques, by applying preprocessing techniques individually and in combination in an iterative approach. The best results, in terms of correctly predicting high-quality, mid-quality or low-quality rice was obtained using an OPLS-DA model on data that had undergone SNV 1</w:t>
      </w:r>
      <w:r w:rsidRPr="003A38DF">
        <w:rPr>
          <w:vertAlign w:val="superscript"/>
        </w:rPr>
        <w:t>st</w:t>
      </w:r>
      <w:r>
        <w:t xml:space="preserve"> derivative and SG smoothing, in that order, with a correct prediction of 96.6.7 %, 27.3 % and 90.9 % respectively. The model has performed poorly for the identification of mid-quality rice with only 6 of 22 being correctly identified</w:t>
      </w:r>
      <w:r w:rsidR="006C4029">
        <w:t xml:space="preserve">, with </w:t>
      </w:r>
      <w:r>
        <w:t xml:space="preserve">9 </w:t>
      </w:r>
      <w:r w:rsidR="006C4029">
        <w:t xml:space="preserve">samples </w:t>
      </w:r>
      <w:r>
        <w:t>identified as high-quality and 5 samples could not be clearly assigned to any of three clusters. This was not an unexpected result in that the mid-quality rice cluster bridged the gap between high-quality and low-quality rice varieties. Internal cross-validation of this model shows an R2 of 0.617 and a Q2 of 0.576. When building models excluding the mid-quality rice, we successfully identified high-quality and low-quality rice 92.1 % and 90.9 % respectively. These initial results indicate that the either the multi-class or two-class model could be successfully used as a field deployable screening tool to correctly identify low-quality rice in approximately 90 % of the cases. However, suspect samples and random quality control samples could be sent back to the laboratory for Tier two testing. Additional work would need to be undertaken to see if a model could be optimized for mid-quality rice identification.</w:t>
      </w:r>
    </w:p>
    <w:p w14:paraId="62FBDAF7" w14:textId="03827195" w:rsidR="004C03DA" w:rsidRDefault="004C03DA" w:rsidP="004C03DA">
      <w:pPr>
        <w:pStyle w:val="Heading3"/>
      </w:pPr>
      <w:r>
        <w:t>LC-</w:t>
      </w:r>
      <w:r w:rsidR="001676D3">
        <w:t>QTOF</w:t>
      </w:r>
      <w:r w:rsidR="00AD5C83">
        <w:t>-MS</w:t>
      </w:r>
    </w:p>
    <w:p w14:paraId="78802563" w14:textId="41986A04" w:rsidR="2FEE8C94" w:rsidRDefault="6E0F4B72" w:rsidP="00580C29">
      <w:pPr>
        <w:ind w:left="720"/>
        <w:rPr>
          <w:rFonts w:ascii="Calibri" w:eastAsia="Calibri" w:hAnsi="Calibri" w:cs="Calibri"/>
        </w:rPr>
      </w:pPr>
      <w:r w:rsidRPr="5C6E0689">
        <w:rPr>
          <w:rFonts w:ascii="Calibri" w:eastAsia="Calibri" w:hAnsi="Calibri" w:cs="Calibri"/>
        </w:rPr>
        <w:t>This study was designed as a proof of concept to assess further development of a targeted type methodology by initiating a “markers” discovery phase with high resolution mass spectrometry.</w:t>
      </w:r>
    </w:p>
    <w:p w14:paraId="27366D98" w14:textId="7C972558" w:rsidR="00522EC9" w:rsidRDefault="6E0F4B72" w:rsidP="00522EC9">
      <w:pPr>
        <w:ind w:left="720"/>
        <w:rPr>
          <w:rFonts w:ascii="Calibri" w:eastAsia="Calibri" w:hAnsi="Calibri" w:cs="Calibri"/>
        </w:rPr>
      </w:pPr>
      <w:r w:rsidRPr="5C6E0689">
        <w:rPr>
          <w:rFonts w:ascii="Calibri" w:eastAsia="Calibri" w:hAnsi="Calibri" w:cs="Calibri"/>
        </w:rPr>
        <w:t>Sample set was constituted by 4 different rice varieties (Dai Thom (n=8); OM 5451 (n=7); OM 6976 (n=7); and IR 50404 (n=8) divided in 3 groups based on subjective quality (Low, Medium and High).</w:t>
      </w:r>
    </w:p>
    <w:p w14:paraId="02A81C43" w14:textId="4463DF3A" w:rsidR="6E0F4B72" w:rsidRPr="00BD599C" w:rsidRDefault="6E0F4B72" w:rsidP="00580C29">
      <w:pPr>
        <w:ind w:left="720"/>
        <w:rPr>
          <w:rFonts w:ascii="Calibri" w:eastAsia="Calibri" w:hAnsi="Calibri" w:cs="Calibri"/>
        </w:rPr>
      </w:pPr>
      <w:r w:rsidRPr="00BD599C">
        <w:rPr>
          <w:rFonts w:ascii="Calibri" w:eastAsia="Calibri" w:hAnsi="Calibri" w:cs="Calibri"/>
        </w:rPr>
        <w:t xml:space="preserve">Data were processed using Profinder where alignment, deconvolution and then peak piking were carried out. A total of </w:t>
      </w:r>
      <w:r w:rsidRPr="00580C29">
        <w:rPr>
          <w:rFonts w:ascii="Calibri" w:eastAsia="Calibri" w:hAnsi="Calibri" w:cs="Calibri"/>
        </w:rPr>
        <w:t>893</w:t>
      </w:r>
      <w:r w:rsidRPr="00BD599C">
        <w:rPr>
          <w:rFonts w:ascii="Calibri" w:eastAsia="Calibri" w:hAnsi="Calibri" w:cs="Calibri"/>
        </w:rPr>
        <w:t xml:space="preserve"> Features were detected and the resulting matrix was exported to SIMCA for multivariate analysis and subsequent evaluation. To assess the general quality of the acquired spectral data (univariate/Pareto scaled) PCA and model assessment were performed. </w:t>
      </w:r>
      <w:r w:rsidRPr="00580C29">
        <w:rPr>
          <w:rFonts w:ascii="Calibri" w:eastAsia="Calibri" w:hAnsi="Calibri" w:cs="Calibri"/>
        </w:rPr>
        <w:t>Next, data</w:t>
      </w:r>
      <w:r w:rsidRPr="00BD599C">
        <w:rPr>
          <w:rFonts w:ascii="Calibri" w:eastAsia="Calibri" w:hAnsi="Calibri" w:cs="Calibri"/>
        </w:rPr>
        <w:t xml:space="preserve"> were mean centered, either Pareto or univariate scaled and grouped into respective classes prior to OPLS-DA. R2 (cumulative), Q2 (cumulative) values and RMSECV were </w:t>
      </w:r>
      <w:r w:rsidRPr="00BD599C">
        <w:rPr>
          <w:rFonts w:ascii="Calibri" w:eastAsia="Calibri" w:hAnsi="Calibri" w:cs="Calibri"/>
        </w:rPr>
        <w:lastRenderedPageBreak/>
        <w:t>used to determine the validity of the models, with R2 (cum) employed as an indicator of the variation described by all components in the model and Q2 &amp; RMSECV as measures of how accurately the model can predict class membership.</w:t>
      </w:r>
      <w:r w:rsidRPr="00580C29">
        <w:rPr>
          <w:rFonts w:ascii="Calibri" w:eastAsia="Calibri" w:hAnsi="Calibri" w:cs="Calibri"/>
        </w:rPr>
        <w:t xml:space="preserve"> All Q</w:t>
      </w:r>
      <w:r w:rsidR="001676D3">
        <w:rPr>
          <w:rFonts w:ascii="Calibri" w:eastAsia="Calibri" w:hAnsi="Calibri" w:cs="Calibri"/>
        </w:rPr>
        <w:t>uality controls</w:t>
      </w:r>
      <w:r w:rsidRPr="00580C29">
        <w:rPr>
          <w:rFonts w:ascii="Calibri" w:eastAsia="Calibri" w:hAnsi="Calibri" w:cs="Calibri"/>
        </w:rPr>
        <w:t xml:space="preserve"> were found to be tightly clustered within the center of respective PCA scores plots which indicate good discrimination between different classes of rice, with the first five </w:t>
      </w:r>
      <w:r w:rsidR="00C32661" w:rsidRPr="00580C29">
        <w:rPr>
          <w:rFonts w:ascii="Calibri" w:eastAsia="Calibri" w:hAnsi="Calibri" w:cs="Calibri"/>
        </w:rPr>
        <w:t>PCs</w:t>
      </w:r>
      <w:r w:rsidRPr="00580C29">
        <w:rPr>
          <w:rFonts w:ascii="Calibri" w:eastAsia="Calibri" w:hAnsi="Calibri" w:cs="Calibri"/>
        </w:rPr>
        <w:t xml:space="preserve"> explained 66% of variation</w:t>
      </w:r>
      <w:r w:rsidR="00BD599C" w:rsidRPr="00580C29">
        <w:rPr>
          <w:rFonts w:ascii="Calibri" w:eastAsia="Calibri" w:hAnsi="Calibri" w:cs="Calibri"/>
        </w:rPr>
        <w:t xml:space="preserve">, </w:t>
      </w:r>
      <w:r w:rsidR="00BD599C" w:rsidRPr="00580C29">
        <w:rPr>
          <w:rFonts w:ascii="Calibri" w:eastAsia="Calibri" w:hAnsi="Calibri" w:cs="Calibri"/>
        </w:rPr>
        <w:fldChar w:fldCharType="begin"/>
      </w:r>
      <w:r w:rsidR="00BD599C" w:rsidRPr="00580C29">
        <w:rPr>
          <w:rFonts w:ascii="Calibri" w:eastAsia="Calibri" w:hAnsi="Calibri" w:cs="Calibri"/>
        </w:rPr>
        <w:instrText xml:space="preserve"> REF _Ref34229055 \h </w:instrText>
      </w:r>
      <w:r w:rsidR="00BD599C" w:rsidRPr="00580C29">
        <w:rPr>
          <w:rFonts w:ascii="Calibri" w:eastAsia="Calibri" w:hAnsi="Calibri" w:cs="Calibri"/>
        </w:rPr>
      </w:r>
      <w:r w:rsidR="00BD599C" w:rsidRPr="00580C29">
        <w:rPr>
          <w:rFonts w:ascii="Calibri" w:eastAsia="Calibri" w:hAnsi="Calibri" w:cs="Calibri"/>
        </w:rPr>
        <w:fldChar w:fldCharType="separate"/>
      </w:r>
      <w:r w:rsidR="00BD599C" w:rsidRPr="00BD599C">
        <w:t xml:space="preserve">Figure </w:t>
      </w:r>
      <w:r w:rsidR="00BD599C">
        <w:rPr>
          <w:noProof/>
        </w:rPr>
        <w:t>7</w:t>
      </w:r>
      <w:r w:rsidR="00BD599C" w:rsidRPr="00580C29">
        <w:rPr>
          <w:rFonts w:ascii="Calibri" w:eastAsia="Calibri" w:hAnsi="Calibri" w:cs="Calibri"/>
        </w:rPr>
        <w:fldChar w:fldCharType="end"/>
      </w:r>
      <w:r w:rsidR="00BD599C" w:rsidRPr="00580C29">
        <w:rPr>
          <w:rFonts w:ascii="Calibri" w:eastAsia="Calibri" w:hAnsi="Calibri" w:cs="Calibri"/>
        </w:rPr>
        <w:t>a</w:t>
      </w:r>
      <w:r w:rsidRPr="00580C29">
        <w:rPr>
          <w:rFonts w:ascii="Calibri" w:eastAsia="Calibri" w:hAnsi="Calibri" w:cs="Calibri"/>
        </w:rPr>
        <w:t xml:space="preserve">. </w:t>
      </w:r>
      <w:r w:rsidR="00056026">
        <w:rPr>
          <w:rFonts w:ascii="Calibri" w:eastAsia="Calibri" w:hAnsi="Calibri" w:cs="Calibri"/>
        </w:rPr>
        <w:t>An overall three group</w:t>
      </w:r>
      <w:r w:rsidR="009A0133">
        <w:rPr>
          <w:rFonts w:ascii="Calibri" w:eastAsia="Calibri" w:hAnsi="Calibri" w:cs="Calibri"/>
        </w:rPr>
        <w:t>,</w:t>
      </w:r>
      <w:r w:rsidR="00056026">
        <w:rPr>
          <w:rFonts w:ascii="Calibri" w:eastAsia="Calibri" w:hAnsi="Calibri" w:cs="Calibri"/>
        </w:rPr>
        <w:t xml:space="preserve"> </w:t>
      </w:r>
      <w:r w:rsidR="009A0133">
        <w:rPr>
          <w:rFonts w:ascii="Calibri" w:eastAsia="Calibri" w:hAnsi="Calibri" w:cs="Calibri"/>
        </w:rPr>
        <w:fldChar w:fldCharType="begin"/>
      </w:r>
      <w:r w:rsidR="009A0133">
        <w:rPr>
          <w:rFonts w:ascii="Calibri" w:eastAsia="Calibri" w:hAnsi="Calibri" w:cs="Calibri"/>
        </w:rPr>
        <w:instrText xml:space="preserve"> REF _Ref34229055 \h </w:instrText>
      </w:r>
      <w:r w:rsidR="009A0133">
        <w:rPr>
          <w:rFonts w:ascii="Calibri" w:eastAsia="Calibri" w:hAnsi="Calibri" w:cs="Calibri"/>
        </w:rPr>
      </w:r>
      <w:r w:rsidR="009A0133">
        <w:rPr>
          <w:rFonts w:ascii="Calibri" w:eastAsia="Calibri" w:hAnsi="Calibri" w:cs="Calibri"/>
        </w:rPr>
        <w:fldChar w:fldCharType="separate"/>
      </w:r>
      <w:r w:rsidR="009A0133" w:rsidRPr="00BD599C">
        <w:t xml:space="preserve">Figure </w:t>
      </w:r>
      <w:r w:rsidR="009A0133">
        <w:rPr>
          <w:noProof/>
        </w:rPr>
        <w:t>7</w:t>
      </w:r>
      <w:r w:rsidR="009A0133">
        <w:rPr>
          <w:rFonts w:ascii="Calibri" w:eastAsia="Calibri" w:hAnsi="Calibri" w:cs="Calibri"/>
        </w:rPr>
        <w:fldChar w:fldCharType="end"/>
      </w:r>
      <w:r w:rsidR="009A0133">
        <w:rPr>
          <w:rFonts w:ascii="Calibri" w:eastAsia="Calibri" w:hAnsi="Calibri" w:cs="Calibri"/>
        </w:rPr>
        <w:t xml:space="preserve">b, </w:t>
      </w:r>
      <w:r w:rsidR="00056026">
        <w:rPr>
          <w:rFonts w:ascii="Calibri" w:eastAsia="Calibri" w:hAnsi="Calibri" w:cs="Calibri"/>
        </w:rPr>
        <w:t>and m</w:t>
      </w:r>
      <w:r w:rsidRPr="00580C29">
        <w:rPr>
          <w:rFonts w:ascii="Calibri" w:eastAsia="Calibri" w:hAnsi="Calibri" w:cs="Calibri"/>
        </w:rPr>
        <w:t xml:space="preserve">ultiple supervised OPLS-DA </w:t>
      </w:r>
      <w:r w:rsidR="00522EC9" w:rsidRPr="00580C29">
        <w:rPr>
          <w:rFonts w:ascii="Calibri" w:eastAsia="Calibri" w:hAnsi="Calibri" w:cs="Calibri"/>
        </w:rPr>
        <w:t xml:space="preserve">models </w:t>
      </w:r>
      <w:r w:rsidRPr="00580C29">
        <w:rPr>
          <w:rFonts w:ascii="Calibri" w:eastAsia="Calibri" w:hAnsi="Calibri" w:cs="Calibri"/>
        </w:rPr>
        <w:t>were then generated by comparing rice by quality attribute. OPLS-DA classification models were validated using response permutation (200 iterations) in SIMCA. For instance, an OPLS-DA model between High and Low quality was generated with one latent component and three orthogonal component</w:t>
      </w:r>
      <w:r w:rsidR="00522EC9" w:rsidRPr="00580C29">
        <w:rPr>
          <w:rFonts w:ascii="Calibri" w:eastAsia="Calibri" w:hAnsi="Calibri" w:cs="Calibri"/>
        </w:rPr>
        <w:t>s</w:t>
      </w:r>
      <w:r w:rsidRPr="00580C29">
        <w:rPr>
          <w:rFonts w:ascii="Calibri" w:eastAsia="Calibri" w:hAnsi="Calibri" w:cs="Calibri"/>
        </w:rPr>
        <w:t xml:space="preserve"> with resulting R2 = 99.9%, Q2= 92.2 % and RMESECV of 13.3%</w:t>
      </w:r>
      <w:r w:rsidR="00BD599C">
        <w:rPr>
          <w:rFonts w:ascii="Calibri" w:eastAsia="Calibri" w:hAnsi="Calibri" w:cs="Calibri"/>
        </w:rPr>
        <w:t xml:space="preserve">, </w:t>
      </w:r>
      <w:r w:rsidR="00056026">
        <w:rPr>
          <w:rFonts w:ascii="Calibri" w:eastAsia="Calibri" w:hAnsi="Calibri" w:cs="Calibri"/>
        </w:rPr>
        <w:fldChar w:fldCharType="begin"/>
      </w:r>
      <w:r w:rsidR="00056026">
        <w:rPr>
          <w:rFonts w:ascii="Calibri" w:eastAsia="Calibri" w:hAnsi="Calibri" w:cs="Calibri"/>
        </w:rPr>
        <w:instrText xml:space="preserve"> REF _Ref34229055 \h </w:instrText>
      </w:r>
      <w:r w:rsidR="00056026">
        <w:rPr>
          <w:rFonts w:ascii="Calibri" w:eastAsia="Calibri" w:hAnsi="Calibri" w:cs="Calibri"/>
        </w:rPr>
      </w:r>
      <w:r w:rsidR="00056026">
        <w:rPr>
          <w:rFonts w:ascii="Calibri" w:eastAsia="Calibri" w:hAnsi="Calibri" w:cs="Calibri"/>
        </w:rPr>
        <w:fldChar w:fldCharType="separate"/>
      </w:r>
      <w:r w:rsidR="00056026" w:rsidRPr="00BD599C">
        <w:t xml:space="preserve">Figure </w:t>
      </w:r>
      <w:r w:rsidR="00056026">
        <w:rPr>
          <w:noProof/>
        </w:rPr>
        <w:t>8</w:t>
      </w:r>
      <w:r w:rsidR="00056026">
        <w:rPr>
          <w:rFonts w:ascii="Calibri" w:eastAsia="Calibri" w:hAnsi="Calibri" w:cs="Calibri"/>
        </w:rPr>
        <w:fldChar w:fldCharType="end"/>
      </w:r>
      <w:r w:rsidR="009A0133">
        <w:rPr>
          <w:rFonts w:ascii="Calibri" w:eastAsia="Calibri" w:hAnsi="Calibri" w:cs="Calibri"/>
        </w:rPr>
        <w:t>a.</w:t>
      </w:r>
      <w:r w:rsidR="00056026" w:rsidRPr="00580C29">
        <w:rPr>
          <w:rFonts w:ascii="Calibri" w:eastAsia="Calibri" w:hAnsi="Calibri" w:cs="Calibri"/>
        </w:rPr>
        <w:t xml:space="preserve"> </w:t>
      </w:r>
      <w:r w:rsidRPr="00580C29">
        <w:rPr>
          <w:rFonts w:ascii="Calibri" w:eastAsia="Calibri" w:hAnsi="Calibri" w:cs="Calibri"/>
        </w:rPr>
        <w:t>One of the main advantage of this LC-</w:t>
      </w:r>
      <w:r w:rsidR="001676D3">
        <w:rPr>
          <w:rFonts w:ascii="Calibri" w:eastAsia="Calibri" w:hAnsi="Calibri" w:cs="Calibri"/>
        </w:rPr>
        <w:t>QTOF</w:t>
      </w:r>
      <w:r w:rsidR="00AD5C83">
        <w:rPr>
          <w:rFonts w:ascii="Calibri" w:eastAsia="Calibri" w:hAnsi="Calibri" w:cs="Calibri"/>
        </w:rPr>
        <w:t>-MS</w:t>
      </w:r>
      <w:r w:rsidRPr="00580C29">
        <w:rPr>
          <w:rFonts w:ascii="Calibri" w:eastAsia="Calibri" w:hAnsi="Calibri" w:cs="Calibri"/>
        </w:rPr>
        <w:t xml:space="preserve"> methodology is to allow more data mining by filtering the main features responsible for the discrimination between group in order to select a limited number of “quality markers” to be transferred to a targeted method on a dedicated routine instrument such as an LC-MS/MS system. For each OPLS-DA model, associated S-plots and variable importance in projection (VIP) plots enabled identification of a set of most promising ions responsible for class separation among all rice varieties</w:t>
      </w:r>
      <w:r w:rsidR="00056026">
        <w:rPr>
          <w:rFonts w:ascii="Calibri" w:eastAsia="Calibri" w:hAnsi="Calibri" w:cs="Calibri"/>
        </w:rPr>
        <w:t xml:space="preserve"> </w:t>
      </w:r>
      <w:r w:rsidR="009A0133">
        <w:rPr>
          <w:rFonts w:ascii="Calibri" w:eastAsia="Calibri" w:hAnsi="Calibri" w:cs="Calibri"/>
        </w:rPr>
        <w:fldChar w:fldCharType="begin"/>
      </w:r>
      <w:r w:rsidR="009A0133">
        <w:rPr>
          <w:rFonts w:ascii="Calibri" w:eastAsia="Calibri" w:hAnsi="Calibri" w:cs="Calibri"/>
        </w:rPr>
        <w:instrText xml:space="preserve"> REF _Ref36449577 \h </w:instrText>
      </w:r>
      <w:r w:rsidR="009A0133">
        <w:rPr>
          <w:rFonts w:ascii="Calibri" w:eastAsia="Calibri" w:hAnsi="Calibri" w:cs="Calibri"/>
        </w:rPr>
      </w:r>
      <w:r w:rsidR="009A0133">
        <w:rPr>
          <w:rFonts w:ascii="Calibri" w:eastAsia="Calibri" w:hAnsi="Calibri" w:cs="Calibri"/>
        </w:rPr>
        <w:fldChar w:fldCharType="separate"/>
      </w:r>
      <w:r w:rsidR="009A0133">
        <w:t xml:space="preserve">Figure </w:t>
      </w:r>
      <w:r w:rsidR="009A0133">
        <w:rPr>
          <w:noProof/>
        </w:rPr>
        <w:t>8</w:t>
      </w:r>
      <w:r w:rsidR="009A0133">
        <w:rPr>
          <w:rFonts w:ascii="Calibri" w:eastAsia="Calibri" w:hAnsi="Calibri" w:cs="Calibri"/>
        </w:rPr>
        <w:fldChar w:fldCharType="end"/>
      </w:r>
      <w:r w:rsidR="009A0133">
        <w:rPr>
          <w:rFonts w:ascii="Calibri" w:eastAsia="Calibri" w:hAnsi="Calibri" w:cs="Calibri"/>
        </w:rPr>
        <w:t>b</w:t>
      </w:r>
      <w:r w:rsidRPr="00580C29">
        <w:rPr>
          <w:rFonts w:ascii="Calibri" w:eastAsia="Calibri" w:hAnsi="Calibri" w:cs="Calibri"/>
        </w:rPr>
        <w:t>. No unique “markers” were identified but a set of putative “markers” to be quantitatively monitor has to be investigate</w:t>
      </w:r>
      <w:r w:rsidR="00377D0D">
        <w:rPr>
          <w:rFonts w:ascii="Calibri" w:eastAsia="Calibri" w:hAnsi="Calibri" w:cs="Calibri"/>
        </w:rPr>
        <w:t>d</w:t>
      </w:r>
      <w:r w:rsidRPr="00580C29">
        <w:rPr>
          <w:rFonts w:ascii="Calibri" w:eastAsia="Calibri" w:hAnsi="Calibri" w:cs="Calibri"/>
        </w:rPr>
        <w:t xml:space="preserve"> further.</w:t>
      </w:r>
      <w:r w:rsidR="00377D0D">
        <w:rPr>
          <w:rFonts w:ascii="Calibri" w:eastAsia="Calibri" w:hAnsi="Calibri" w:cs="Calibri"/>
        </w:rPr>
        <w:t xml:space="preserve"> </w:t>
      </w:r>
      <w:r w:rsidR="00A53467">
        <w:rPr>
          <w:rFonts w:ascii="Calibri" w:eastAsia="Calibri" w:hAnsi="Calibri" w:cs="Calibri"/>
        </w:rPr>
        <w:t xml:space="preserve">More new samples will need to be </w:t>
      </w:r>
      <w:r w:rsidR="0031476A">
        <w:rPr>
          <w:rFonts w:ascii="Calibri" w:eastAsia="Calibri" w:hAnsi="Calibri" w:cs="Calibri"/>
        </w:rPr>
        <w:t>analyzed</w:t>
      </w:r>
      <w:r w:rsidR="00A53467">
        <w:rPr>
          <w:rFonts w:ascii="Calibri" w:eastAsia="Calibri" w:hAnsi="Calibri" w:cs="Calibri"/>
        </w:rPr>
        <w:t xml:space="preserve"> in order to validate these markers and then transfer to a proper targeted analysis acting as confirmatory test using for instance a triple </w:t>
      </w:r>
      <w:r w:rsidR="0031476A">
        <w:rPr>
          <w:rFonts w:ascii="Calibri" w:eastAsia="Calibri" w:hAnsi="Calibri" w:cs="Calibri"/>
        </w:rPr>
        <w:t>quadrupole</w:t>
      </w:r>
      <w:r w:rsidR="00A53467">
        <w:rPr>
          <w:rFonts w:ascii="Calibri" w:eastAsia="Calibri" w:hAnsi="Calibri" w:cs="Calibri"/>
        </w:rPr>
        <w:t xml:space="preserve"> instrument can be considered.</w:t>
      </w:r>
      <w:r w:rsidR="0031476A">
        <w:rPr>
          <w:rFonts w:ascii="Calibri" w:eastAsia="Calibri" w:hAnsi="Calibri" w:cs="Calibri"/>
        </w:rPr>
        <w:t xml:space="preserve"> </w:t>
      </w:r>
      <w:r w:rsidRPr="00580C29">
        <w:rPr>
          <w:rFonts w:ascii="Calibri" w:eastAsia="Calibri" w:hAnsi="Calibri" w:cs="Calibri"/>
        </w:rPr>
        <w:t xml:space="preserve">However, </w:t>
      </w:r>
      <w:r w:rsidR="00A53467">
        <w:rPr>
          <w:rFonts w:ascii="Calibri" w:eastAsia="Calibri" w:hAnsi="Calibri" w:cs="Calibri"/>
        </w:rPr>
        <w:t>this mass spectrometry</w:t>
      </w:r>
      <w:r w:rsidR="00A53467" w:rsidRPr="00580C29">
        <w:rPr>
          <w:rFonts w:ascii="Calibri" w:eastAsia="Calibri" w:hAnsi="Calibri" w:cs="Calibri"/>
        </w:rPr>
        <w:t xml:space="preserve"> </w:t>
      </w:r>
      <w:r w:rsidRPr="00580C29">
        <w:rPr>
          <w:rFonts w:ascii="Calibri" w:eastAsia="Calibri" w:hAnsi="Calibri" w:cs="Calibri"/>
        </w:rPr>
        <w:t>methodology require</w:t>
      </w:r>
      <w:r w:rsidR="00534C0F" w:rsidRPr="00580C29">
        <w:rPr>
          <w:rFonts w:ascii="Calibri" w:eastAsia="Calibri" w:hAnsi="Calibri" w:cs="Calibri"/>
        </w:rPr>
        <w:t>s a</w:t>
      </w:r>
      <w:r w:rsidRPr="00580C29">
        <w:rPr>
          <w:rFonts w:ascii="Calibri" w:eastAsia="Calibri" w:hAnsi="Calibri" w:cs="Calibri"/>
        </w:rPr>
        <w:t xml:space="preserve"> considerable amount of resources in term of instrument, software and staff time and therefore can only be implemented within a modern </w:t>
      </w:r>
      <w:r w:rsidR="00522EC9" w:rsidRPr="00580C29">
        <w:rPr>
          <w:rFonts w:ascii="Calibri" w:eastAsia="Calibri" w:hAnsi="Calibri" w:cs="Calibri"/>
        </w:rPr>
        <w:t>well-equipped</w:t>
      </w:r>
      <w:r w:rsidRPr="00580C29">
        <w:rPr>
          <w:rFonts w:ascii="Calibri" w:eastAsia="Calibri" w:hAnsi="Calibri" w:cs="Calibri"/>
        </w:rPr>
        <w:t xml:space="preserve"> laboratory.</w:t>
      </w:r>
    </w:p>
    <w:p w14:paraId="0471D1BC" w14:textId="330DA6B0" w:rsidR="00566BD7" w:rsidRDefault="00ED46FF" w:rsidP="004C03DA">
      <w:pPr>
        <w:pStyle w:val="Heading3"/>
      </w:pPr>
      <w:r>
        <w:t>Summary and n</w:t>
      </w:r>
      <w:r w:rsidR="004C03DA" w:rsidRPr="004C03DA">
        <w:t>ext steps</w:t>
      </w:r>
    </w:p>
    <w:p w14:paraId="18E8C842" w14:textId="4E736607" w:rsidR="004C03DA" w:rsidRDefault="00566BD7" w:rsidP="00580C29">
      <w:pPr>
        <w:ind w:left="709"/>
      </w:pPr>
      <w:r>
        <w:t>During the project</w:t>
      </w:r>
      <w:r w:rsidR="006C4029">
        <w:t xml:space="preserve"> and an International workshop</w:t>
      </w:r>
      <w:r>
        <w:t>, the Vietnam team have introduced this new technique to more than 50 stakeholders (rice manufacturers, rice distributors, rice quality control staff)</w:t>
      </w:r>
      <w:r w:rsidR="006C4029">
        <w:t xml:space="preserve"> in Vietnam. The stakeholder interest in this approach has been significant and a proposal</w:t>
      </w:r>
      <w:r>
        <w:t xml:space="preserve"> to develop a method for rapid detection of low-quality rice mixed with high-quality rice</w:t>
      </w:r>
      <w:r w:rsidR="006C4029">
        <w:t xml:space="preserve"> is being explored.</w:t>
      </w:r>
      <w:r>
        <w:t xml:space="preserve"> In addition, some rice manufacturers are also interested in using this technique to protect their GI rice brand name.</w:t>
      </w:r>
    </w:p>
    <w:p w14:paraId="5D0E178B" w14:textId="31A5E556" w:rsidR="00C411EA" w:rsidRPr="00672CC3" w:rsidRDefault="004C03DA" w:rsidP="00C411EA">
      <w:pPr>
        <w:pStyle w:val="Heading1"/>
      </w:pPr>
      <w:r w:rsidRPr="00BA5A92">
        <w:t xml:space="preserve">General </w:t>
      </w:r>
      <w:r w:rsidR="00C411EA" w:rsidRPr="00BA5A92">
        <w:t>Discussion</w:t>
      </w:r>
    </w:p>
    <w:p w14:paraId="7FE76C03" w14:textId="74BEAAF0" w:rsidR="00CD3BA6" w:rsidRPr="00574563" w:rsidRDefault="00783233" w:rsidP="00672CC3">
      <w:pPr>
        <w:ind w:left="720"/>
      </w:pPr>
      <w:r w:rsidRPr="00574563">
        <w:t xml:space="preserve">Towards the end of the project, several </w:t>
      </w:r>
      <w:r w:rsidR="00CD3BA6" w:rsidRPr="00574563">
        <w:t xml:space="preserve">demonstrations and </w:t>
      </w:r>
      <w:r w:rsidRPr="00574563">
        <w:t>workshops where held in Ghana</w:t>
      </w:r>
      <w:r w:rsidR="00D506CD" w:rsidRPr="00574563">
        <w:t>,</w:t>
      </w:r>
      <w:r w:rsidRPr="00574563">
        <w:t xml:space="preserve"> China and Vietnam</w:t>
      </w:r>
      <w:r w:rsidR="006C4029" w:rsidRPr="00574563">
        <w:t xml:space="preserve"> (</w:t>
      </w:r>
      <w:r w:rsidR="006C4029" w:rsidRPr="00574563">
        <w:fldChar w:fldCharType="begin"/>
      </w:r>
      <w:r w:rsidR="006C4029" w:rsidRPr="00574563">
        <w:instrText xml:space="preserve"> REF _Ref31204932 \h </w:instrText>
      </w:r>
      <w:r w:rsidR="006C4029" w:rsidRPr="00574563">
        <w:fldChar w:fldCharType="separate"/>
      </w:r>
      <w:r w:rsidR="009A0133" w:rsidRPr="00574563">
        <w:t xml:space="preserve">Figure </w:t>
      </w:r>
      <w:r w:rsidR="009A0133" w:rsidRPr="00574563">
        <w:rPr>
          <w:noProof/>
        </w:rPr>
        <w:t>9</w:t>
      </w:r>
      <w:r w:rsidR="006C4029" w:rsidRPr="00574563">
        <w:fldChar w:fldCharType="end"/>
      </w:r>
      <w:r w:rsidR="006C4029" w:rsidRPr="00574563">
        <w:t>)</w:t>
      </w:r>
      <w:r w:rsidRPr="00574563">
        <w:t xml:space="preserve">. </w:t>
      </w:r>
      <w:r w:rsidR="00D506CD" w:rsidRPr="00574563">
        <w:t>Rice industry s</w:t>
      </w:r>
      <w:r w:rsidRPr="00574563">
        <w:t>takeholders including farmers</w:t>
      </w:r>
      <w:r w:rsidR="00D506CD" w:rsidRPr="00574563">
        <w:t>,</w:t>
      </w:r>
      <w:r w:rsidRPr="00574563">
        <w:t xml:space="preserve"> processors</w:t>
      </w:r>
      <w:r w:rsidR="00D506CD" w:rsidRPr="00574563">
        <w:t>, regulators,</w:t>
      </w:r>
      <w:r w:rsidRPr="00574563">
        <w:t xml:space="preserve"> exporters</w:t>
      </w:r>
      <w:r w:rsidR="00D506CD" w:rsidRPr="00574563">
        <w:t>,</w:t>
      </w:r>
      <w:r w:rsidRPr="00574563">
        <w:t xml:space="preserve"> traders</w:t>
      </w:r>
      <w:r w:rsidR="00D506CD" w:rsidRPr="00574563">
        <w:t>,</w:t>
      </w:r>
      <w:r w:rsidRPr="00574563">
        <w:t xml:space="preserve"> and consumers, were invited in each country</w:t>
      </w:r>
      <w:r w:rsidR="001766AF" w:rsidRPr="00574563">
        <w:t xml:space="preserve"> and </w:t>
      </w:r>
      <w:r w:rsidR="00F54757" w:rsidRPr="00574563">
        <w:t xml:space="preserve">from </w:t>
      </w:r>
      <w:r w:rsidR="001766AF" w:rsidRPr="00574563">
        <w:t>neighboring countries</w:t>
      </w:r>
      <w:r w:rsidRPr="00574563">
        <w:t xml:space="preserve">. </w:t>
      </w:r>
      <w:r w:rsidR="00D506CD" w:rsidRPr="00574563">
        <w:t>The topic and nature of the workshops generated a lot of interest, with more than 180 participants in the Ghana workshop alone. T</w:t>
      </w:r>
      <w:r w:rsidRPr="00574563">
        <w:t xml:space="preserve">he purpose of these workshops where to not only </w:t>
      </w:r>
      <w:r w:rsidR="00D506CD" w:rsidRPr="00574563">
        <w:t xml:space="preserve">to </w:t>
      </w:r>
      <w:r w:rsidRPr="00574563">
        <w:t xml:space="preserve">disseminate information on the occurrence of rice fraud but also to demonstrate </w:t>
      </w:r>
      <w:r w:rsidR="001766AF" w:rsidRPr="00574563">
        <w:t xml:space="preserve">and discuss </w:t>
      </w:r>
      <w:r w:rsidRPr="00574563">
        <w:t xml:space="preserve">the use of </w:t>
      </w:r>
      <w:r w:rsidR="00CD3BA6" w:rsidRPr="00574563">
        <w:t xml:space="preserve">the two-tier system, </w:t>
      </w:r>
      <w:r w:rsidR="00D506CD" w:rsidRPr="00574563">
        <w:t>handheld NIR</w:t>
      </w:r>
      <w:r w:rsidR="00CD3BA6" w:rsidRPr="00574563">
        <w:t xml:space="preserve"> for in-field detection supported by laboratory based mass spec</w:t>
      </w:r>
      <w:r w:rsidRPr="00574563">
        <w:t xml:space="preserve"> </w:t>
      </w:r>
      <w:r w:rsidR="00CD3BA6" w:rsidRPr="00574563">
        <w:t xml:space="preserve">methods, </w:t>
      </w:r>
      <w:r w:rsidR="00D506CD" w:rsidRPr="00574563">
        <w:t xml:space="preserve">to address the relevant </w:t>
      </w:r>
      <w:r w:rsidR="00CD3BA6" w:rsidRPr="00574563">
        <w:t xml:space="preserve">rice </w:t>
      </w:r>
      <w:r w:rsidR="001766AF" w:rsidRPr="00574563">
        <w:t xml:space="preserve">authenticity concerns in </w:t>
      </w:r>
      <w:r w:rsidR="00D506CD" w:rsidRPr="00574563">
        <w:t>each country</w:t>
      </w:r>
      <w:r w:rsidR="001766AF" w:rsidRPr="00574563">
        <w:t xml:space="preserve"> specifically</w:t>
      </w:r>
      <w:r w:rsidR="00CD3BA6" w:rsidRPr="00574563">
        <w:t>. F</w:t>
      </w:r>
      <w:r w:rsidR="00D506CD" w:rsidRPr="00574563">
        <w:t xml:space="preserve">eedback </w:t>
      </w:r>
      <w:r w:rsidR="00CD3BA6" w:rsidRPr="00574563">
        <w:t xml:space="preserve">was also collected </w:t>
      </w:r>
      <w:r w:rsidR="00D506CD" w:rsidRPr="00574563">
        <w:t xml:space="preserve">on how Users could make practical use of a two-tier </w:t>
      </w:r>
      <w:r w:rsidR="00747D36" w:rsidRPr="00574563">
        <w:t>testing regime</w:t>
      </w:r>
      <w:r w:rsidR="00D506CD" w:rsidRPr="00574563">
        <w:t xml:space="preserve">. Discussions around the two-tier system generated many talking points and excitement grew for the number of </w:t>
      </w:r>
      <w:r w:rsidR="001766AF" w:rsidRPr="00574563">
        <w:t xml:space="preserve">potential </w:t>
      </w:r>
      <w:r w:rsidR="00D506CD" w:rsidRPr="00574563">
        <w:t>applications</w:t>
      </w:r>
      <w:r w:rsidR="001766AF" w:rsidRPr="00574563">
        <w:t xml:space="preserve"> and follow-up activities where instigated.</w:t>
      </w:r>
    </w:p>
    <w:p w14:paraId="4DDE605C" w14:textId="7E391E95" w:rsidR="003541B4" w:rsidRPr="00574563" w:rsidRDefault="00A058A1" w:rsidP="002D456D">
      <w:pPr>
        <w:ind w:left="720"/>
      </w:pPr>
      <w:r w:rsidRPr="00574563">
        <w:lastRenderedPageBreak/>
        <w:t xml:space="preserve">Both the handheld NIR and mass spec methods have pros and cons. From an end-user perspective, the benefits of the handheld NIR method include: it is rapid, facilitating fast results; low cost, therefore </w:t>
      </w:r>
      <w:r w:rsidR="003541B4" w:rsidRPr="00574563">
        <w:t>does not significantly a</w:t>
      </w:r>
      <w:r w:rsidR="00BA5A92" w:rsidRPr="00574563">
        <w:t>d</w:t>
      </w:r>
      <w:r w:rsidR="003541B4" w:rsidRPr="00574563">
        <w:t xml:space="preserve">d to the cost of food and </w:t>
      </w:r>
      <w:r w:rsidRPr="00574563">
        <w:t xml:space="preserve">more samples can be analyzed; </w:t>
      </w:r>
      <w:r w:rsidR="003541B4" w:rsidRPr="00574563">
        <w:t xml:space="preserve">provides a degree of consumer confidence; </w:t>
      </w:r>
      <w:r w:rsidRPr="00574563">
        <w:t xml:space="preserve">can be performed with minimal training by anyone; and it is not confined to a laboratory. However, </w:t>
      </w:r>
      <w:r w:rsidR="003541B4" w:rsidRPr="00574563">
        <w:t xml:space="preserve">models are only as good as the databases used to generate them; and </w:t>
      </w:r>
      <w:r w:rsidR="002D456D" w:rsidRPr="00574563">
        <w:t xml:space="preserve">it remains a screening test, therefore legal decisions </w:t>
      </w:r>
      <w:r w:rsidR="003541B4" w:rsidRPr="00574563">
        <w:t xml:space="preserve">should not </w:t>
      </w:r>
      <w:r w:rsidR="002D456D" w:rsidRPr="00574563">
        <w:t xml:space="preserve">be </w:t>
      </w:r>
      <w:r w:rsidR="003541B4" w:rsidRPr="00574563">
        <w:t>based on its finding</w:t>
      </w:r>
      <w:r w:rsidR="00BA5A92" w:rsidRPr="00574563">
        <w:t>.</w:t>
      </w:r>
      <w:r w:rsidR="002D456D" w:rsidRPr="00574563">
        <w:t xml:space="preserve"> </w:t>
      </w:r>
      <w:r w:rsidR="001676D3" w:rsidRPr="00574563">
        <w:t>LC-</w:t>
      </w:r>
      <w:r w:rsidR="00A53467" w:rsidRPr="00574563">
        <w:t xml:space="preserve">QTof </w:t>
      </w:r>
      <w:r w:rsidR="00E32E8F" w:rsidRPr="00574563">
        <w:t xml:space="preserve">methods are considered </w:t>
      </w:r>
      <w:r w:rsidR="001676D3" w:rsidRPr="00574563">
        <w:t xml:space="preserve">more accurate and can deal with more complex </w:t>
      </w:r>
      <w:r w:rsidR="00E32E8F" w:rsidRPr="00574563">
        <w:t>matrices</w:t>
      </w:r>
      <w:r w:rsidR="001676D3" w:rsidRPr="00574563">
        <w:t xml:space="preserve">. However, it </w:t>
      </w:r>
      <w:r w:rsidR="00E32E8F" w:rsidRPr="00574563">
        <w:t xml:space="preserve">remains </w:t>
      </w:r>
      <w:r w:rsidR="001676D3" w:rsidRPr="00574563">
        <w:t>expensive</w:t>
      </w:r>
      <w:r w:rsidR="00E32E8F" w:rsidRPr="00574563">
        <w:t xml:space="preserve"> and requires laboratory infrastructure.</w:t>
      </w:r>
      <w:r w:rsidR="001676D3" w:rsidRPr="00574563">
        <w:t xml:space="preserve"> </w:t>
      </w:r>
      <w:r w:rsidR="00E32E8F" w:rsidRPr="00574563">
        <w:t>Method development and analysis are time and resource consuming</w:t>
      </w:r>
      <w:r w:rsidR="001676D3" w:rsidRPr="00574563">
        <w:t xml:space="preserve">. </w:t>
      </w:r>
      <w:r w:rsidR="00A53467" w:rsidRPr="00574563">
        <w:t>How</w:t>
      </w:r>
      <w:r w:rsidR="00A87698" w:rsidRPr="00574563">
        <w:t>e</w:t>
      </w:r>
      <w:r w:rsidR="00A53467" w:rsidRPr="00574563">
        <w:t>ver, u</w:t>
      </w:r>
      <w:r w:rsidR="001676D3" w:rsidRPr="00574563">
        <w:t>sing LC-</w:t>
      </w:r>
      <w:r w:rsidR="00A53467" w:rsidRPr="00574563">
        <w:t>HR</w:t>
      </w:r>
      <w:r w:rsidR="00AD5C83" w:rsidRPr="00574563">
        <w:t>MS</w:t>
      </w:r>
      <w:r w:rsidR="001676D3" w:rsidRPr="00574563">
        <w:t xml:space="preserve"> facilitates development of a future confirmatory test such as on a LC-MS/MS system, however there is no guarantee that this can be achieved prior to model development.</w:t>
      </w:r>
      <w:r w:rsidR="002D456D" w:rsidRPr="00574563">
        <w:t xml:space="preserve"> </w:t>
      </w:r>
    </w:p>
    <w:p w14:paraId="5FEC34B6" w14:textId="3EB15AA5" w:rsidR="002D456D" w:rsidRPr="00574563" w:rsidRDefault="002D456D" w:rsidP="002D456D">
      <w:pPr>
        <w:ind w:left="720"/>
      </w:pPr>
      <w:r w:rsidRPr="00574563">
        <w:t xml:space="preserve">It is our belief that combining </w:t>
      </w:r>
      <w:r w:rsidR="003541B4" w:rsidRPr="00574563">
        <w:t xml:space="preserve">the screening and confirmation methods </w:t>
      </w:r>
      <w:r w:rsidRPr="00574563">
        <w:t xml:space="preserve">into a multi-tiered testing system is the best approach. They complement each other to provide the best solution to the end-user. Screening with the handheld NIR will facilitate increasing the number of samples to be </w:t>
      </w:r>
      <w:r w:rsidR="00BA5A92" w:rsidRPr="00574563">
        <w:t>analyzed</w:t>
      </w:r>
      <w:r w:rsidRPr="00574563">
        <w:t xml:space="preserve"> and provide a </w:t>
      </w:r>
      <w:r w:rsidR="00E32E8F" w:rsidRPr="00574563">
        <w:t>fast-positive</w:t>
      </w:r>
      <w:r w:rsidRPr="00574563">
        <w:t xml:space="preserve"> release</w:t>
      </w:r>
      <w:r w:rsidR="003541B4" w:rsidRPr="00574563">
        <w:t xml:space="preserve"> w</w:t>
      </w:r>
      <w:r w:rsidRPr="00574563">
        <w:t>hile identifying the suspicious samples that are then forwarded for the more sensitive mass spec methods for confirmation.</w:t>
      </w:r>
      <w:r w:rsidR="003541B4" w:rsidRPr="00574563">
        <w:t xml:space="preserve"> </w:t>
      </w:r>
    </w:p>
    <w:p w14:paraId="459273CB" w14:textId="3237DD76" w:rsidR="00C12D84" w:rsidRPr="00574563" w:rsidRDefault="00F3566C" w:rsidP="003541B4">
      <w:pPr>
        <w:ind w:left="720"/>
      </w:pPr>
      <w:r w:rsidRPr="00574563">
        <w:t xml:space="preserve">Through our initial discussions between partners it became clear that a “one size fits all” approach would not work, for example, India had no need for Chinese GI rice determination nor concern of distinguishing high- or low-quality rice. Adding these data streams into the Indian models would have cause unnecessary noise. </w:t>
      </w:r>
      <w:r w:rsidR="00BA5A92" w:rsidRPr="00574563">
        <w:t xml:space="preserve">Tackling </w:t>
      </w:r>
      <w:r w:rsidRPr="00574563">
        <w:t xml:space="preserve">each as an individual use case helped to meet </w:t>
      </w:r>
      <w:r w:rsidR="00BA5A92" w:rsidRPr="00574563">
        <w:t xml:space="preserve">country specific </w:t>
      </w:r>
      <w:r w:rsidRPr="00574563">
        <w:t>needs and this should be the approach taken in the future.</w:t>
      </w:r>
    </w:p>
    <w:p w14:paraId="6CFF029F" w14:textId="21CC6AC8" w:rsidR="000479A9" w:rsidRDefault="007A2FC5" w:rsidP="00302339">
      <w:pPr>
        <w:pStyle w:val="Heading1"/>
      </w:pPr>
      <w:r>
        <w:t>Conclusion</w:t>
      </w:r>
    </w:p>
    <w:p w14:paraId="5D9EF277" w14:textId="5D75389E" w:rsidR="005A06BD" w:rsidRPr="00574563" w:rsidRDefault="005A06BD" w:rsidP="00F81E26">
      <w:pPr>
        <w:ind w:left="720"/>
      </w:pPr>
      <w:r w:rsidRPr="00574563">
        <w:t xml:space="preserve">Different analytical approaches are being used for detection, prevention, and mitigation of food fraud. </w:t>
      </w:r>
      <w:r w:rsidR="001051E6" w:rsidRPr="00574563">
        <w:t>Different analytical platforms have inherent strengths and limitations</w:t>
      </w:r>
      <w:r w:rsidR="005D1DE0" w:rsidRPr="00574563">
        <w:t xml:space="preserve"> which have been well-summarized by many others in numerous reviews</w:t>
      </w:r>
      <w:r w:rsidR="008501EE" w:rsidRPr="00574563">
        <w:t>. S</w:t>
      </w:r>
      <w:r w:rsidR="00631EB3" w:rsidRPr="00574563">
        <w:t xml:space="preserve">o far, </w:t>
      </w:r>
      <w:r w:rsidR="001051E6" w:rsidRPr="00574563">
        <w:t>no single technology can be used to address all forms of food fraud, therefore, a combination of different approaches may be needed.</w:t>
      </w:r>
      <w:r w:rsidR="00C217F2" w:rsidRPr="00574563">
        <w:t xml:space="preserve"> </w:t>
      </w:r>
      <w:r w:rsidR="00433204" w:rsidRPr="00574563">
        <w:t xml:space="preserve">The overall objective of this study was to explore the </w:t>
      </w:r>
      <w:r w:rsidR="00923814" w:rsidRPr="00574563">
        <w:rPr>
          <w:rFonts w:ascii="Calibri" w:hAnsi="Calibri" w:cs="Calibri"/>
        </w:rPr>
        <w:t>feasibility of using a single testing approach</w:t>
      </w:r>
      <w:r w:rsidR="00C217F2" w:rsidRPr="00574563">
        <w:rPr>
          <w:rFonts w:ascii="Calibri" w:hAnsi="Calibri" w:cs="Calibri"/>
        </w:rPr>
        <w:t xml:space="preserve"> </w:t>
      </w:r>
      <w:r w:rsidR="00923814" w:rsidRPr="00574563">
        <w:rPr>
          <w:rFonts w:ascii="Calibri" w:hAnsi="Calibri" w:cs="Calibri"/>
        </w:rPr>
        <w:t xml:space="preserve">to </w:t>
      </w:r>
      <w:r w:rsidR="00A012FB" w:rsidRPr="00574563">
        <w:rPr>
          <w:rFonts w:ascii="Calibri" w:hAnsi="Calibri" w:cs="Calibri"/>
        </w:rPr>
        <w:t>adulteration in rice</w:t>
      </w:r>
      <w:r w:rsidR="00BA7DC0" w:rsidRPr="00574563">
        <w:rPr>
          <w:rFonts w:ascii="Calibri" w:hAnsi="Calibri" w:cs="Calibri"/>
        </w:rPr>
        <w:t xml:space="preserve">. We aimed to determine if the </w:t>
      </w:r>
      <w:r w:rsidR="00725580" w:rsidRPr="00574563">
        <w:rPr>
          <w:rFonts w:ascii="Calibri" w:hAnsi="Calibri" w:cs="Calibri"/>
        </w:rPr>
        <w:t xml:space="preserve">solution could be used to </w:t>
      </w:r>
      <w:r w:rsidR="00923814" w:rsidRPr="00574563">
        <w:rPr>
          <w:rFonts w:ascii="Calibri" w:hAnsi="Calibri" w:cs="Calibri"/>
        </w:rPr>
        <w:t xml:space="preserve">address </w:t>
      </w:r>
      <w:r w:rsidR="008C0FCF" w:rsidRPr="00574563">
        <w:rPr>
          <w:rFonts w:ascii="Calibri" w:hAnsi="Calibri" w:cs="Calibri"/>
        </w:rPr>
        <w:t xml:space="preserve">the </w:t>
      </w:r>
      <w:r w:rsidR="00923814" w:rsidRPr="00574563">
        <w:rPr>
          <w:rFonts w:ascii="Calibri" w:hAnsi="Calibri" w:cs="Calibri"/>
        </w:rPr>
        <w:t>distinct and complex real-world circumstances</w:t>
      </w:r>
      <w:r w:rsidR="00725580" w:rsidRPr="00574563">
        <w:rPr>
          <w:rFonts w:ascii="Calibri" w:hAnsi="Calibri" w:cs="Calibri"/>
        </w:rPr>
        <w:t xml:space="preserve"> that </w:t>
      </w:r>
      <w:r w:rsidR="00225FCE" w:rsidRPr="00574563">
        <w:rPr>
          <w:rFonts w:ascii="Calibri" w:hAnsi="Calibri" w:cs="Calibri"/>
        </w:rPr>
        <w:t>are encountered with this commodity</w:t>
      </w:r>
      <w:r w:rsidR="00923814" w:rsidRPr="00574563">
        <w:rPr>
          <w:rFonts w:ascii="Calibri" w:hAnsi="Calibri" w:cs="Calibri"/>
        </w:rPr>
        <w:t xml:space="preserve">. </w:t>
      </w:r>
      <w:r w:rsidR="00C217F2" w:rsidRPr="00574563">
        <w:rPr>
          <w:rFonts w:ascii="Calibri" w:hAnsi="Calibri" w:cs="Calibri"/>
        </w:rPr>
        <w:t>We employed a</w:t>
      </w:r>
      <w:r w:rsidRPr="00574563">
        <w:rPr>
          <w:rFonts w:ascii="Calibri" w:hAnsi="Calibri" w:cs="Calibri"/>
        </w:rPr>
        <w:t xml:space="preserve"> two-tiered approach </w:t>
      </w:r>
      <w:r w:rsidR="00E20540" w:rsidRPr="00574563">
        <w:rPr>
          <w:rFonts w:ascii="Calibri" w:hAnsi="Calibri" w:cs="Calibri"/>
        </w:rPr>
        <w:t xml:space="preserve">consisting of a </w:t>
      </w:r>
      <w:r w:rsidRPr="00574563">
        <w:rPr>
          <w:rFonts w:cstheme="minorHAnsi"/>
          <w:noProof/>
        </w:rPr>
        <w:t>screening method</w:t>
      </w:r>
      <w:r w:rsidR="00C217F2" w:rsidRPr="00574563">
        <w:rPr>
          <w:rFonts w:cstheme="minorHAnsi"/>
          <w:noProof/>
        </w:rPr>
        <w:t xml:space="preserve"> (based on</w:t>
      </w:r>
      <w:r w:rsidR="00E5179D" w:rsidRPr="00574563">
        <w:rPr>
          <w:rFonts w:cstheme="minorHAnsi"/>
          <w:noProof/>
        </w:rPr>
        <w:t xml:space="preserve"> portable NIR)</w:t>
      </w:r>
      <w:r w:rsidR="00C217F2" w:rsidRPr="00574563">
        <w:rPr>
          <w:rFonts w:cstheme="minorHAnsi"/>
          <w:noProof/>
        </w:rPr>
        <w:t xml:space="preserve"> </w:t>
      </w:r>
      <w:r w:rsidR="000C3216" w:rsidRPr="00574563">
        <w:rPr>
          <w:rFonts w:cstheme="minorHAnsi"/>
          <w:noProof/>
        </w:rPr>
        <w:t>fol</w:t>
      </w:r>
      <w:r w:rsidR="00E5179D" w:rsidRPr="00574563">
        <w:rPr>
          <w:rFonts w:cstheme="minorHAnsi"/>
          <w:noProof/>
        </w:rPr>
        <w:t>l</w:t>
      </w:r>
      <w:r w:rsidR="000C3216" w:rsidRPr="00574563">
        <w:rPr>
          <w:rFonts w:cstheme="minorHAnsi"/>
          <w:noProof/>
        </w:rPr>
        <w:t xml:space="preserve">owed by </w:t>
      </w:r>
      <w:r w:rsidR="001051E6" w:rsidRPr="00574563">
        <w:rPr>
          <w:rFonts w:cstheme="minorHAnsi"/>
          <w:noProof/>
        </w:rPr>
        <w:t>confirmatory analysis,</w:t>
      </w:r>
      <w:r w:rsidR="00E5179D" w:rsidRPr="00574563">
        <w:rPr>
          <w:rFonts w:cstheme="minorHAnsi"/>
          <w:noProof/>
        </w:rPr>
        <w:t xml:space="preserve"> using combinations of LC-MS, GC-MS, and ICP-MS.</w:t>
      </w:r>
    </w:p>
    <w:p w14:paraId="5F136414" w14:textId="1DBB3DB1" w:rsidR="00773AD8" w:rsidRPr="00574563" w:rsidRDefault="00AC231C" w:rsidP="005D1DE0">
      <w:pPr>
        <w:ind w:left="720"/>
      </w:pPr>
      <w:r w:rsidRPr="00574563">
        <w:t xml:space="preserve">Our results demonstrate the value of a two-tiered approach: using orthogonal detection modalities yields </w:t>
      </w:r>
      <w:r w:rsidR="00BF379E" w:rsidRPr="00574563">
        <w:t xml:space="preserve">considerably more information than any single </w:t>
      </w:r>
      <w:r w:rsidR="005D1DE0" w:rsidRPr="00574563">
        <w:t xml:space="preserve">method. </w:t>
      </w:r>
      <w:r w:rsidR="00D6413E" w:rsidRPr="00574563">
        <w:t xml:space="preserve">Moreover, consideration should be given to </w:t>
      </w:r>
      <w:r w:rsidR="00AA0442" w:rsidRPr="00574563">
        <w:t xml:space="preserve">use-case practicalities: will the </w:t>
      </w:r>
      <w:r w:rsidR="0039507F" w:rsidRPr="00574563">
        <w:t xml:space="preserve">end-user benefit more from screening approaches, or </w:t>
      </w:r>
      <w:r w:rsidR="008915AC" w:rsidRPr="00574563">
        <w:t xml:space="preserve">does the use-case require high-confidence </w:t>
      </w:r>
      <w:r w:rsidR="00773AD8" w:rsidRPr="00574563">
        <w:t>confirmatory analysis?</w:t>
      </w:r>
    </w:p>
    <w:p w14:paraId="3DE71B85" w14:textId="5C3FA8EA" w:rsidR="004854A2" w:rsidRPr="00574563" w:rsidRDefault="008501EE" w:rsidP="00F81E26">
      <w:pPr>
        <w:ind w:left="720"/>
      </w:pPr>
      <w:r w:rsidRPr="00574563">
        <w:t xml:space="preserve">These results also underscore the need to ensure that “fingerprinting” </w:t>
      </w:r>
      <w:r w:rsidR="00E22719" w:rsidRPr="00574563">
        <w:t xml:space="preserve">techniques employ models that </w:t>
      </w:r>
      <w:r w:rsidR="005A4A97" w:rsidRPr="00574563">
        <w:t xml:space="preserve">have been built using authentic reference samples and </w:t>
      </w:r>
      <w:r w:rsidR="00E22719" w:rsidRPr="00574563">
        <w:t xml:space="preserve">adequate numbers of samples – typically </w:t>
      </w:r>
      <w:r w:rsidR="00843475" w:rsidRPr="00574563">
        <w:t xml:space="preserve">at least </w:t>
      </w:r>
      <w:r w:rsidR="00885BCB" w:rsidRPr="00574563">
        <w:t>hundreds sample</w:t>
      </w:r>
      <w:r w:rsidR="00F236BD" w:rsidRPr="00574563">
        <w:t>s</w:t>
      </w:r>
      <w:r w:rsidR="002D29B3" w:rsidRPr="00574563">
        <w:t>—</w:t>
      </w:r>
      <w:r w:rsidR="00F236BD" w:rsidRPr="00574563">
        <w:t xml:space="preserve">reflecting </w:t>
      </w:r>
      <w:r w:rsidR="00885BCB" w:rsidRPr="00574563">
        <w:t>the diversity</w:t>
      </w:r>
      <w:r w:rsidR="00495174" w:rsidRPr="00574563">
        <w:t xml:space="preserve"> of the food product. For commodities like rice, consideration must be given </w:t>
      </w:r>
      <w:r w:rsidR="0053020E" w:rsidRPr="00574563">
        <w:t xml:space="preserve">not only to the variety of rice, but also to </w:t>
      </w:r>
      <w:r w:rsidR="0053020E" w:rsidRPr="00574563">
        <w:lastRenderedPageBreak/>
        <w:t>growing conditions, the number of harvest</w:t>
      </w:r>
      <w:r w:rsidR="0020308D" w:rsidRPr="00574563">
        <w:t>s, and seasonal fluctuations. The best models will be built</w:t>
      </w:r>
      <w:r w:rsidR="00BC62C5" w:rsidRPr="00574563">
        <w:t xml:space="preserve"> and refined</w:t>
      </w:r>
      <w:r w:rsidR="0020308D" w:rsidRPr="00574563">
        <w:t xml:space="preserve"> over years</w:t>
      </w:r>
      <w:r w:rsidR="00BC62C5" w:rsidRPr="00574563">
        <w:t>.</w:t>
      </w:r>
    </w:p>
    <w:p w14:paraId="11400D60" w14:textId="74A24B4A" w:rsidR="006C03F1" w:rsidRDefault="006C03F1" w:rsidP="006C03F1">
      <w:pPr>
        <w:pStyle w:val="Heading1"/>
      </w:pPr>
      <w:r>
        <w:t>Acknowledgements</w:t>
      </w:r>
    </w:p>
    <w:p w14:paraId="112F4275" w14:textId="7D1B4FFD" w:rsidR="006C03F1" w:rsidRPr="00E4715B" w:rsidRDefault="006C03F1" w:rsidP="009A0133">
      <w:pPr>
        <w:ind w:left="709"/>
      </w:pPr>
      <w:r>
        <w:t xml:space="preserve">The authors would like to thank the </w:t>
      </w:r>
      <w:r w:rsidRPr="006C03F1">
        <w:t xml:space="preserve">Agilent </w:t>
      </w:r>
      <w:r>
        <w:t>F</w:t>
      </w:r>
      <w:r w:rsidRPr="006C03F1">
        <w:t>oundation</w:t>
      </w:r>
      <w:r>
        <w:t xml:space="preserve">, </w:t>
      </w:r>
      <w:r w:rsidRPr="003A6E82">
        <w:rPr>
          <w:color w:val="00B0F0"/>
        </w:rPr>
        <w:t xml:space="preserve">Mars Global Food Safety Center </w:t>
      </w:r>
      <w:r>
        <w:t xml:space="preserve">and the </w:t>
      </w:r>
      <w:r w:rsidRPr="006C03F1">
        <w:t>National Natural Science Foundation of China</w:t>
      </w:r>
      <w:r>
        <w:t xml:space="preserve"> for their support throughout this project.</w:t>
      </w:r>
    </w:p>
    <w:p w14:paraId="171BF0B1" w14:textId="31756D2D" w:rsidR="00BE176F" w:rsidRDefault="0C4A7D08" w:rsidP="00302339">
      <w:pPr>
        <w:pStyle w:val="Heading1"/>
      </w:pPr>
      <w:r>
        <w:t xml:space="preserve">References </w:t>
      </w:r>
    </w:p>
    <w:p w14:paraId="3375CF70" w14:textId="08834C81" w:rsidR="007E4646" w:rsidRPr="007E4646" w:rsidRDefault="00ED549C" w:rsidP="0031476A">
      <w:pPr>
        <w:pStyle w:val="EndNoteBibliography"/>
        <w:spacing w:after="0"/>
        <w:ind w:left="567" w:hanging="567"/>
      </w:pPr>
      <w:r>
        <w:fldChar w:fldCharType="begin"/>
      </w:r>
      <w:r>
        <w:instrText xml:space="preserve"> ADDIN EN.REFLIST </w:instrText>
      </w:r>
      <w:r>
        <w:fldChar w:fldCharType="separate"/>
      </w:r>
      <w:r w:rsidR="007E4646" w:rsidRPr="007E4646">
        <w:t>(1)</w:t>
      </w:r>
      <w:r w:rsidR="007E4646" w:rsidRPr="007E4646">
        <w:tab/>
        <w:t xml:space="preserve">PwC (2017) Food fraud vulnerability assessment 2020, 18 February </w:t>
      </w:r>
      <w:hyperlink r:id="rId14" w:history="1">
        <w:r w:rsidR="007E4646" w:rsidRPr="007E4646">
          <w:rPr>
            <w:rStyle w:val="Hyperlink"/>
          </w:rPr>
          <w:t>https://www.pwc.com/gx/en/services/food-supply-integrity-services/food-fraud-vulnerability-assessment.html</w:t>
        </w:r>
      </w:hyperlink>
    </w:p>
    <w:p w14:paraId="581E8FCC" w14:textId="77777777" w:rsidR="007E4646" w:rsidRPr="007E4646" w:rsidRDefault="007E4646" w:rsidP="0031476A">
      <w:pPr>
        <w:pStyle w:val="EndNoteBibliography"/>
        <w:spacing w:after="0"/>
        <w:ind w:left="567" w:hanging="567"/>
      </w:pPr>
      <w:r w:rsidRPr="007E4646">
        <w:t>(2)</w:t>
      </w:r>
      <w:r w:rsidRPr="007E4646">
        <w:tab/>
        <w:t xml:space="preserve">Kendall, H., Clark, B., Rhymer, C., Kuznesof, S., Hajslova, J., Tomaniova, M., Brereton, P., &amp; Frewer, L. (2019) </w:t>
      </w:r>
      <w:r w:rsidRPr="007E4646">
        <w:rPr>
          <w:i/>
        </w:rPr>
        <w:t>Trends in Food Science &amp; Technology</w:t>
      </w:r>
      <w:r w:rsidRPr="007E4646">
        <w:t xml:space="preserve"> </w:t>
      </w:r>
      <w:r w:rsidRPr="007E4646">
        <w:rPr>
          <w:b/>
        </w:rPr>
        <w:t>94</w:t>
      </w:r>
      <w:r w:rsidRPr="007E4646">
        <w:t>, 79-90</w:t>
      </w:r>
    </w:p>
    <w:p w14:paraId="5F1F22C8" w14:textId="2335655B" w:rsidR="007E4646" w:rsidRPr="007E4646" w:rsidRDefault="007E4646" w:rsidP="0031476A">
      <w:pPr>
        <w:pStyle w:val="EndNoteBibliography"/>
        <w:spacing w:after="0"/>
        <w:ind w:left="567" w:hanging="567"/>
      </w:pPr>
      <w:r w:rsidRPr="007E4646">
        <w:t>(3)</w:t>
      </w:r>
      <w:r w:rsidRPr="007E4646">
        <w:tab/>
        <w:t xml:space="preserve">Guardian, T. (2008) Chinese figures show fivefold rise in babies sick from contaminated milk 2020, 18 February </w:t>
      </w:r>
      <w:hyperlink r:id="rId15" w:history="1">
        <w:r w:rsidRPr="007E4646">
          <w:rPr>
            <w:rStyle w:val="Hyperlink"/>
          </w:rPr>
          <w:t>https://www.theguardian.com/world/2008/dec/02/china</w:t>
        </w:r>
      </w:hyperlink>
    </w:p>
    <w:p w14:paraId="7BCF5802" w14:textId="77777777" w:rsidR="007E4646" w:rsidRPr="007E4646" w:rsidRDefault="007E4646" w:rsidP="0031476A">
      <w:pPr>
        <w:pStyle w:val="EndNoteBibliography"/>
        <w:spacing w:after="0"/>
        <w:ind w:left="567" w:hanging="567"/>
      </w:pPr>
      <w:r w:rsidRPr="007E4646">
        <w:t>(4)</w:t>
      </w:r>
      <w:r w:rsidRPr="007E4646">
        <w:tab/>
        <w:t xml:space="preserve">Gelpi, E., de la Paz, M.P., Terracini, B., Abaitua, I., de la Camara, A.G., Kilbourne, E.M., Lahoz, C., Nemery, B., Philen, R.M., Soldevilla, L., Tarkowski, S., &amp; Syn, W.C.S.C.T.O. (2002) </w:t>
      </w:r>
      <w:r w:rsidRPr="007E4646">
        <w:rPr>
          <w:i/>
        </w:rPr>
        <w:t>Environmental Health Perspectives</w:t>
      </w:r>
      <w:r w:rsidRPr="007E4646">
        <w:t xml:space="preserve"> </w:t>
      </w:r>
      <w:r w:rsidRPr="007E4646">
        <w:rPr>
          <w:b/>
        </w:rPr>
        <w:t>110</w:t>
      </w:r>
      <w:r w:rsidRPr="007E4646">
        <w:t>, 457-464</w:t>
      </w:r>
    </w:p>
    <w:p w14:paraId="73F49EAD" w14:textId="77777777" w:rsidR="007E4646" w:rsidRPr="007E4646" w:rsidRDefault="007E4646" w:rsidP="0031476A">
      <w:pPr>
        <w:pStyle w:val="EndNoteBibliography"/>
        <w:spacing w:after="0"/>
        <w:ind w:left="567" w:hanging="567"/>
      </w:pPr>
      <w:r w:rsidRPr="007E4646">
        <w:t>(5)</w:t>
      </w:r>
      <w:r w:rsidRPr="007E4646">
        <w:tab/>
        <w:t xml:space="preserve">Seck, P.A., Diagne, A., Mohanty, S., &amp; Wopereis, M.C.S. (2012) </w:t>
      </w:r>
      <w:r w:rsidRPr="007E4646">
        <w:rPr>
          <w:i/>
        </w:rPr>
        <w:t>Food Security</w:t>
      </w:r>
      <w:r w:rsidRPr="007E4646">
        <w:t xml:space="preserve"> </w:t>
      </w:r>
      <w:r w:rsidRPr="007E4646">
        <w:rPr>
          <w:b/>
        </w:rPr>
        <w:t>4</w:t>
      </w:r>
      <w:r w:rsidRPr="007E4646">
        <w:t>, 7-24</w:t>
      </w:r>
    </w:p>
    <w:p w14:paraId="4298C82E" w14:textId="77777777" w:rsidR="007E4646" w:rsidRPr="007E4646" w:rsidRDefault="007E4646" w:rsidP="0031476A">
      <w:pPr>
        <w:pStyle w:val="EndNoteBibliography"/>
        <w:spacing w:after="0"/>
        <w:ind w:left="567" w:hanging="567"/>
      </w:pPr>
      <w:r w:rsidRPr="007E4646">
        <w:t>(6)</w:t>
      </w:r>
      <w:r w:rsidRPr="007E4646">
        <w:tab/>
        <w:t xml:space="preserve">Ali, T., Jhandhir, Z., Ahmad, A., Khan, M., Khan, A.A., &amp; Choi, G.S. (2017) </w:t>
      </w:r>
      <w:r w:rsidRPr="007E4646">
        <w:rPr>
          <w:i/>
        </w:rPr>
        <w:t>Multimedia Tools and Applications</w:t>
      </w:r>
      <w:r w:rsidRPr="007E4646">
        <w:t xml:space="preserve"> </w:t>
      </w:r>
      <w:r w:rsidRPr="007E4646">
        <w:rPr>
          <w:b/>
        </w:rPr>
        <w:t>76</w:t>
      </w:r>
      <w:r w:rsidRPr="007E4646">
        <w:t>, 24675-24704</w:t>
      </w:r>
    </w:p>
    <w:p w14:paraId="79EBE3AB" w14:textId="77777777" w:rsidR="007E4646" w:rsidRPr="007E4646" w:rsidRDefault="007E4646" w:rsidP="0031476A">
      <w:pPr>
        <w:pStyle w:val="EndNoteBibliography"/>
        <w:spacing w:after="0"/>
        <w:ind w:left="567" w:hanging="567"/>
      </w:pPr>
      <w:r w:rsidRPr="007E4646">
        <w:t>(7)</w:t>
      </w:r>
      <w:r w:rsidRPr="007E4646">
        <w:tab/>
        <w:t xml:space="preserve">Kukusamude, C., &amp; Kongsri, S. (2018) </w:t>
      </w:r>
      <w:r w:rsidRPr="007E4646">
        <w:rPr>
          <w:i/>
        </w:rPr>
        <w:t>Food Control</w:t>
      </w:r>
      <w:r w:rsidRPr="007E4646">
        <w:t xml:space="preserve"> </w:t>
      </w:r>
      <w:r w:rsidRPr="007E4646">
        <w:rPr>
          <w:b/>
        </w:rPr>
        <w:t>91</w:t>
      </w:r>
      <w:r w:rsidRPr="007E4646">
        <w:t>, 357-364</w:t>
      </w:r>
    </w:p>
    <w:p w14:paraId="717CBF2B" w14:textId="77777777" w:rsidR="007E4646" w:rsidRPr="007E4646" w:rsidRDefault="007E4646" w:rsidP="0031476A">
      <w:pPr>
        <w:pStyle w:val="EndNoteBibliography"/>
        <w:spacing w:after="0"/>
        <w:ind w:left="567" w:hanging="567"/>
      </w:pPr>
      <w:r w:rsidRPr="007E4646">
        <w:t>(8)</w:t>
      </w:r>
      <w:r w:rsidRPr="007E4646">
        <w:tab/>
        <w:t>Rodriguez, L., Li, J., &amp; Sar, S. (2014) Social trust and risk knowledge, perception and behaviours resulting from a rice tampering scandal. in</w:t>
      </w:r>
      <w:r w:rsidRPr="007E4646">
        <w:rPr>
          <w:i/>
        </w:rPr>
        <w:t xml:space="preserve"> International Journal of Food Safety, Nutrition and Public Health</w:t>
      </w:r>
      <w:r w:rsidRPr="007E4646">
        <w:t>, Vol. 5</w:t>
      </w:r>
    </w:p>
    <w:p w14:paraId="4B43D155" w14:textId="77777777" w:rsidR="007E4646" w:rsidRPr="007E4646" w:rsidRDefault="007E4646" w:rsidP="0031476A">
      <w:pPr>
        <w:pStyle w:val="EndNoteBibliography"/>
        <w:spacing w:after="0"/>
        <w:ind w:left="567" w:hanging="567"/>
      </w:pPr>
      <w:r w:rsidRPr="007E4646">
        <w:t>(9)</w:t>
      </w:r>
      <w:r w:rsidRPr="007E4646">
        <w:tab/>
        <w:t xml:space="preserve">Medina, S., Perestrelo, R., Silva, P., Pereira, J.A.M., &amp; Camara, J.S. (2019) </w:t>
      </w:r>
      <w:r w:rsidRPr="007E4646">
        <w:rPr>
          <w:i/>
        </w:rPr>
        <w:t>Trends in Food Science &amp; Technology</w:t>
      </w:r>
      <w:r w:rsidRPr="007E4646">
        <w:t xml:space="preserve"> </w:t>
      </w:r>
      <w:r w:rsidRPr="007E4646">
        <w:rPr>
          <w:b/>
        </w:rPr>
        <w:t>85</w:t>
      </w:r>
      <w:r w:rsidRPr="007E4646">
        <w:t>, 163-176</w:t>
      </w:r>
    </w:p>
    <w:p w14:paraId="5A6622F1" w14:textId="77777777" w:rsidR="007E4646" w:rsidRPr="007E4646" w:rsidRDefault="007E4646" w:rsidP="0031476A">
      <w:pPr>
        <w:pStyle w:val="EndNoteBibliography"/>
        <w:spacing w:after="0"/>
        <w:ind w:left="567" w:hanging="567"/>
      </w:pPr>
      <w:r w:rsidRPr="007E4646">
        <w:t>(10)</w:t>
      </w:r>
      <w:r w:rsidRPr="007E4646">
        <w:tab/>
        <w:t xml:space="preserve">Creydt, M., &amp; Fischer, M. (2018) </w:t>
      </w:r>
      <w:r w:rsidRPr="007E4646">
        <w:rPr>
          <w:i/>
        </w:rPr>
        <w:t>Electrophoresis</w:t>
      </w:r>
      <w:r w:rsidRPr="007E4646">
        <w:t xml:space="preserve"> </w:t>
      </w:r>
      <w:r w:rsidRPr="007E4646">
        <w:rPr>
          <w:b/>
        </w:rPr>
        <w:t>39</w:t>
      </w:r>
      <w:r w:rsidRPr="007E4646">
        <w:t>, 1569-1581</w:t>
      </w:r>
    </w:p>
    <w:p w14:paraId="7380B806" w14:textId="35D5FA73" w:rsidR="007E4646" w:rsidRPr="007E4646" w:rsidRDefault="007E4646" w:rsidP="0031476A">
      <w:pPr>
        <w:pStyle w:val="EndNoteBibliography"/>
        <w:spacing w:after="0"/>
        <w:ind w:left="567" w:hanging="567"/>
      </w:pPr>
      <w:r w:rsidRPr="007E4646">
        <w:t>(11)</w:t>
      </w:r>
      <w:r w:rsidRPr="007E4646">
        <w:tab/>
        <w:t>Consumer</w:t>
      </w:r>
      <w:r w:rsidR="009A0133">
        <w:t xml:space="preserve"> </w:t>
      </w:r>
      <w:r w:rsidRPr="007E4646">
        <w:t xml:space="preserve">Physics (2020) Technology 2020, 10 February </w:t>
      </w:r>
      <w:hyperlink r:id="rId16" w:history="1">
        <w:r w:rsidRPr="007E4646">
          <w:rPr>
            <w:rStyle w:val="Hyperlink"/>
          </w:rPr>
          <w:t>https://www.consumerphysics.com/business/technology/</w:t>
        </w:r>
      </w:hyperlink>
    </w:p>
    <w:p w14:paraId="7CD619A3" w14:textId="77777777" w:rsidR="007E4646" w:rsidRPr="007E4646" w:rsidRDefault="007E4646" w:rsidP="0031476A">
      <w:pPr>
        <w:pStyle w:val="EndNoteBibliography"/>
        <w:spacing w:after="0"/>
        <w:ind w:left="567" w:hanging="567"/>
      </w:pPr>
      <w:r w:rsidRPr="007E4646">
        <w:t>(12)</w:t>
      </w:r>
      <w:r w:rsidRPr="007E4646">
        <w:tab/>
        <w:t xml:space="preserve">Hopfer, H., Nelson, J., Collins, T.S., Heymann, H., &amp; Ebeler, S.E. (2015) </w:t>
      </w:r>
      <w:r w:rsidRPr="007E4646">
        <w:rPr>
          <w:i/>
        </w:rPr>
        <w:t>Food Chemistry</w:t>
      </w:r>
      <w:r w:rsidRPr="007E4646">
        <w:t xml:space="preserve"> </w:t>
      </w:r>
      <w:r w:rsidRPr="007E4646">
        <w:rPr>
          <w:b/>
        </w:rPr>
        <w:t>172</w:t>
      </w:r>
      <w:r w:rsidRPr="007E4646">
        <w:t>, 486-496</w:t>
      </w:r>
    </w:p>
    <w:p w14:paraId="022DE60C" w14:textId="3F284B3D" w:rsidR="007E4646" w:rsidRPr="007E4646" w:rsidRDefault="007E4646" w:rsidP="0031476A">
      <w:pPr>
        <w:pStyle w:val="EndNoteBibliography"/>
        <w:spacing w:after="0"/>
        <w:ind w:left="567" w:hanging="567"/>
      </w:pPr>
      <w:r w:rsidRPr="007E4646">
        <w:t>(13)</w:t>
      </w:r>
      <w:r w:rsidRPr="007E4646">
        <w:tab/>
        <w:t xml:space="preserve">whfoods.org (2020) What is the difference between basmati rice and regular rice (both the brown and white versions)? 2020, 24 February </w:t>
      </w:r>
      <w:hyperlink r:id="rId17" w:history="1">
        <w:r w:rsidRPr="007E4646">
          <w:rPr>
            <w:rStyle w:val="Hyperlink"/>
          </w:rPr>
          <w:t>http://whfoods.org/genpage.php?tname=dailytip&amp;dbid=365</w:t>
        </w:r>
      </w:hyperlink>
    </w:p>
    <w:p w14:paraId="4625FED1" w14:textId="75B9D459" w:rsidR="007E4646" w:rsidRPr="007E4646" w:rsidRDefault="007E4646" w:rsidP="0031476A">
      <w:pPr>
        <w:pStyle w:val="EndNoteBibliography"/>
        <w:spacing w:after="0"/>
        <w:ind w:left="567" w:hanging="567"/>
      </w:pPr>
      <w:r w:rsidRPr="007E4646">
        <w:t>(14)</w:t>
      </w:r>
      <w:r w:rsidRPr="007E4646">
        <w:tab/>
        <w:t xml:space="preserve">Tilda (2020) Why Basmati Is Best 2020, 24 February </w:t>
      </w:r>
      <w:hyperlink r:id="rId18" w:history="1">
        <w:r w:rsidRPr="007E4646">
          <w:rPr>
            <w:rStyle w:val="Hyperlink"/>
          </w:rPr>
          <w:t>https://www.tilda.com/whats-new/why-basmati-is-best/</w:t>
        </w:r>
      </w:hyperlink>
    </w:p>
    <w:p w14:paraId="6B10E8B0" w14:textId="659D3E3C" w:rsidR="007E4646" w:rsidRPr="007E4646" w:rsidRDefault="007E4646" w:rsidP="0031476A">
      <w:pPr>
        <w:pStyle w:val="EndNoteBibliography"/>
        <w:spacing w:after="0"/>
        <w:ind w:left="567" w:hanging="567"/>
      </w:pPr>
      <w:r w:rsidRPr="007E4646">
        <w:t>(15)</w:t>
      </w:r>
      <w:r w:rsidRPr="007E4646">
        <w:tab/>
        <w:t xml:space="preserve">APEDA (2015) BASMATI RICE 2020, 24 February </w:t>
      </w:r>
      <w:hyperlink r:id="rId19" w:history="1">
        <w:r w:rsidRPr="007E4646">
          <w:rPr>
            <w:rStyle w:val="Hyperlink"/>
          </w:rPr>
          <w:t>http://apeda.gov.in/apedawebsite/SubHead_Products/Basmati_Rice.htm</w:t>
        </w:r>
      </w:hyperlink>
    </w:p>
    <w:p w14:paraId="7159DF6A" w14:textId="3255764C" w:rsidR="007E4646" w:rsidRPr="007E4646" w:rsidRDefault="007E4646" w:rsidP="0031476A">
      <w:pPr>
        <w:pStyle w:val="EndNoteBibliography"/>
        <w:spacing w:after="0"/>
        <w:ind w:left="567" w:hanging="567"/>
      </w:pPr>
      <w:r w:rsidRPr="007E4646">
        <w:rPr>
          <w:rFonts w:hint="eastAsia"/>
        </w:rPr>
        <w:t>(16)</w:t>
      </w:r>
      <w:r w:rsidRPr="007E4646">
        <w:rPr>
          <w:rFonts w:hint="eastAsia"/>
        </w:rPr>
        <w:tab/>
        <w:t>China</w:t>
      </w:r>
      <w:r w:rsidR="009A0133">
        <w:t xml:space="preserve"> </w:t>
      </w:r>
      <w:r w:rsidRPr="007E4646">
        <w:rPr>
          <w:rFonts w:hint="eastAsia"/>
        </w:rPr>
        <w:t>National</w:t>
      </w:r>
      <w:r w:rsidR="009A0133">
        <w:t xml:space="preserve"> </w:t>
      </w:r>
      <w:r w:rsidRPr="007E4646">
        <w:rPr>
          <w:rFonts w:hint="eastAsia"/>
        </w:rPr>
        <w:t>Bureau</w:t>
      </w:r>
      <w:r w:rsidR="009A0133">
        <w:t xml:space="preserve"> </w:t>
      </w:r>
      <w:r w:rsidRPr="007E4646">
        <w:rPr>
          <w:rFonts w:hint="eastAsia"/>
        </w:rPr>
        <w:t>of</w:t>
      </w:r>
      <w:r w:rsidR="009A0133">
        <w:t xml:space="preserve"> </w:t>
      </w:r>
      <w:r w:rsidRPr="007E4646">
        <w:rPr>
          <w:rFonts w:hint="eastAsia"/>
        </w:rPr>
        <w:t xml:space="preserve">Statistics (2018) </w:t>
      </w:r>
      <w:r w:rsidRPr="007E4646">
        <w:rPr>
          <w:rFonts w:hint="eastAsia"/>
        </w:rPr>
        <w:t>国家统计局关于</w:t>
      </w:r>
      <w:r w:rsidRPr="007E4646">
        <w:rPr>
          <w:rFonts w:hint="eastAsia"/>
        </w:rPr>
        <w:t>2018</w:t>
      </w:r>
      <w:r w:rsidRPr="007E4646">
        <w:rPr>
          <w:rFonts w:hint="eastAsia"/>
        </w:rPr>
        <w:t>年粮食产量的公告</w:t>
      </w:r>
      <w:r w:rsidRPr="007E4646">
        <w:rPr>
          <w:rFonts w:hint="eastAsia"/>
        </w:rPr>
        <w:t xml:space="preserve"> 2020, 06 March </w:t>
      </w:r>
      <w:hyperlink r:id="rId20" w:history="1">
        <w:r w:rsidRPr="007E4646">
          <w:rPr>
            <w:rStyle w:val="Hyperlink"/>
            <w:rFonts w:hint="eastAsia"/>
          </w:rPr>
          <w:t>http://www.stats.gov.cn/tjsj/zxfb/201812/t20181214_1639544.html</w:t>
        </w:r>
      </w:hyperlink>
    </w:p>
    <w:p w14:paraId="531CB779" w14:textId="7050B91E" w:rsidR="007E4646" w:rsidRPr="007E4646" w:rsidRDefault="007E4646" w:rsidP="0031476A">
      <w:pPr>
        <w:pStyle w:val="EndNoteBibliography"/>
        <w:spacing w:after="0"/>
        <w:ind w:left="567" w:hanging="567"/>
      </w:pPr>
      <w:r w:rsidRPr="007E4646">
        <w:t>(17)</w:t>
      </w:r>
      <w:r w:rsidRPr="007E4646">
        <w:tab/>
        <w:t>National</w:t>
      </w:r>
      <w:r w:rsidR="009A0133">
        <w:t xml:space="preserve"> </w:t>
      </w:r>
      <w:r w:rsidRPr="007E4646">
        <w:t>Rice</w:t>
      </w:r>
      <w:r w:rsidR="009A0133">
        <w:t xml:space="preserve"> </w:t>
      </w:r>
      <w:r w:rsidRPr="007E4646">
        <w:t>Data</w:t>
      </w:r>
      <w:r w:rsidR="009A0133">
        <w:t xml:space="preserve"> </w:t>
      </w:r>
      <w:r w:rsidRPr="007E4646">
        <w:t xml:space="preserve">Centre (2019) China Rice Variety and Pedigree Database 2020, 6 March </w:t>
      </w:r>
      <w:hyperlink r:id="rId21" w:history="1">
        <w:r w:rsidRPr="007E4646">
          <w:rPr>
            <w:rStyle w:val="Hyperlink"/>
          </w:rPr>
          <w:t>http://www.ricedata.cn/variety/index.htm</w:t>
        </w:r>
      </w:hyperlink>
    </w:p>
    <w:p w14:paraId="6361B98A" w14:textId="2EC081D3" w:rsidR="007E4646" w:rsidRPr="007E4646" w:rsidRDefault="007E4646" w:rsidP="0031476A">
      <w:pPr>
        <w:pStyle w:val="EndNoteBibliography"/>
        <w:spacing w:after="0"/>
        <w:ind w:left="567" w:hanging="567"/>
      </w:pPr>
      <w:r w:rsidRPr="007E4646">
        <w:t>(18)</w:t>
      </w:r>
      <w:r w:rsidRPr="007E4646">
        <w:tab/>
        <w:t>National</w:t>
      </w:r>
      <w:r w:rsidR="009A0133">
        <w:t xml:space="preserve"> </w:t>
      </w:r>
      <w:r w:rsidRPr="007E4646">
        <w:t>Bureau</w:t>
      </w:r>
      <w:r w:rsidR="009A0133">
        <w:t xml:space="preserve"> </w:t>
      </w:r>
      <w:r w:rsidRPr="007E4646">
        <w:t>of</w:t>
      </w:r>
      <w:r w:rsidR="009A0133">
        <w:t xml:space="preserve"> </w:t>
      </w:r>
      <w:r w:rsidRPr="007E4646">
        <w:t xml:space="preserve">Statistics (2018) Announcement of the National Bureau of Statistics on the Grain Output in 2018 2020, 6 March </w:t>
      </w:r>
      <w:hyperlink r:id="rId22" w:history="1">
        <w:r w:rsidRPr="007E4646">
          <w:rPr>
            <w:rStyle w:val="Hyperlink"/>
          </w:rPr>
          <w:t>http://www.stats.gov.cn/tjsj/zxfb/201812/t20181214_1639544.html</w:t>
        </w:r>
      </w:hyperlink>
    </w:p>
    <w:p w14:paraId="29179BD3" w14:textId="77777777" w:rsidR="007E4646" w:rsidRPr="007E4646" w:rsidRDefault="007E4646" w:rsidP="0031476A">
      <w:pPr>
        <w:pStyle w:val="EndNoteBibliography"/>
        <w:spacing w:after="0"/>
        <w:ind w:left="567" w:hanging="567"/>
        <w:rPr>
          <w:b/>
        </w:rPr>
      </w:pPr>
      <w:r w:rsidRPr="007E4646">
        <w:lastRenderedPageBreak/>
        <w:t>(19)</w:t>
      </w:r>
      <w:r w:rsidRPr="007E4646">
        <w:tab/>
        <w:t xml:space="preserve">Wadood, S.A., Guo, B.L., Zhang, X.W., Hussain, I., &amp; Wei, Y.M. (2020) </w:t>
      </w:r>
      <w:r w:rsidRPr="007E4646">
        <w:rPr>
          <w:i/>
        </w:rPr>
        <w:t>Microchem J.</w:t>
      </w:r>
      <w:r w:rsidRPr="007E4646">
        <w:t xml:space="preserve"> </w:t>
      </w:r>
      <w:r w:rsidRPr="007E4646">
        <w:rPr>
          <w:b/>
        </w:rPr>
        <w:t>152</w:t>
      </w:r>
    </w:p>
    <w:p w14:paraId="65775356" w14:textId="77777777" w:rsidR="007E4646" w:rsidRPr="007E4646" w:rsidRDefault="007E4646" w:rsidP="0031476A">
      <w:pPr>
        <w:pStyle w:val="EndNoteBibliography"/>
        <w:spacing w:after="0"/>
        <w:ind w:left="567" w:hanging="567"/>
      </w:pPr>
      <w:r w:rsidRPr="007E4646">
        <w:t>(20)</w:t>
      </w:r>
      <w:r w:rsidRPr="007E4646">
        <w:tab/>
        <w:t xml:space="preserve">Chung, I.M., Kim, J.K., Lee, K.J., Park, S.K., Lee, J.H., Son, N.Y., Jin, Y.I., &amp; Kim, S.H. (2018) </w:t>
      </w:r>
      <w:r w:rsidRPr="007E4646">
        <w:rPr>
          <w:i/>
        </w:rPr>
        <w:t>Food Chemistry</w:t>
      </w:r>
      <w:r w:rsidRPr="007E4646">
        <w:t xml:space="preserve"> </w:t>
      </w:r>
      <w:r w:rsidRPr="007E4646">
        <w:rPr>
          <w:b/>
        </w:rPr>
        <w:t>240</w:t>
      </w:r>
      <w:r w:rsidRPr="007E4646">
        <w:t>, 840-849</w:t>
      </w:r>
    </w:p>
    <w:p w14:paraId="7693C8A5" w14:textId="77777777" w:rsidR="007E4646" w:rsidRPr="007E4646" w:rsidRDefault="007E4646" w:rsidP="0031476A">
      <w:pPr>
        <w:pStyle w:val="EndNoteBibliography"/>
        <w:spacing w:after="0"/>
        <w:ind w:left="567" w:hanging="567"/>
      </w:pPr>
      <w:r w:rsidRPr="007E4646">
        <w:t>(21)</w:t>
      </w:r>
      <w:r w:rsidRPr="007E4646">
        <w:tab/>
        <w:t xml:space="preserve">Zhang, Y., Song, Q., Yan, J., Tang, J., Zhao, R., He, Z., Zou, C., &amp; Ortiz-Monasterio, I. (2010) </w:t>
      </w:r>
      <w:r w:rsidRPr="007E4646">
        <w:rPr>
          <w:i/>
        </w:rPr>
        <w:t>Euphytica</w:t>
      </w:r>
      <w:r w:rsidRPr="007E4646">
        <w:t xml:space="preserve"> </w:t>
      </w:r>
      <w:r w:rsidRPr="007E4646">
        <w:rPr>
          <w:b/>
        </w:rPr>
        <w:t>174</w:t>
      </w:r>
      <w:r w:rsidRPr="007E4646">
        <w:t>, 303-313</w:t>
      </w:r>
    </w:p>
    <w:p w14:paraId="7A2AA431" w14:textId="77777777" w:rsidR="007E4646" w:rsidRPr="007E4646" w:rsidRDefault="007E4646" w:rsidP="0031476A">
      <w:pPr>
        <w:pStyle w:val="EndNoteBibliography"/>
        <w:spacing w:after="0"/>
        <w:ind w:left="567" w:hanging="567"/>
      </w:pPr>
      <w:r w:rsidRPr="007E4646">
        <w:t>(22)</w:t>
      </w:r>
      <w:r w:rsidRPr="007E4646">
        <w:tab/>
        <w:t xml:space="preserve">Cheajesadagul, P., Arnaudguilhem, C., Shiowatana, J., Siripinyanond, A., &amp; Szpunar, J. (2013) </w:t>
      </w:r>
      <w:r w:rsidRPr="007E4646">
        <w:rPr>
          <w:i/>
        </w:rPr>
        <w:t>Food Chemistry</w:t>
      </w:r>
      <w:r w:rsidRPr="007E4646">
        <w:t xml:space="preserve"> </w:t>
      </w:r>
      <w:r w:rsidRPr="007E4646">
        <w:rPr>
          <w:b/>
        </w:rPr>
        <w:t>141</w:t>
      </w:r>
      <w:r w:rsidRPr="007E4646">
        <w:t>, 3504-3509</w:t>
      </w:r>
    </w:p>
    <w:p w14:paraId="05839D71" w14:textId="77777777" w:rsidR="007E4646" w:rsidRPr="007E4646" w:rsidRDefault="007E4646" w:rsidP="0031476A">
      <w:pPr>
        <w:pStyle w:val="EndNoteBibliography"/>
        <w:spacing w:after="0"/>
        <w:ind w:left="567" w:hanging="567"/>
      </w:pPr>
      <w:r w:rsidRPr="007E4646">
        <w:t>(23)</w:t>
      </w:r>
      <w:r w:rsidRPr="007E4646">
        <w:tab/>
        <w:t xml:space="preserve">Maione, C., Batista, B.L., Campiglia, A.D., Barbosa, F., &amp; Barbosa, R.M. (2016) </w:t>
      </w:r>
      <w:r w:rsidRPr="007E4646">
        <w:rPr>
          <w:i/>
        </w:rPr>
        <w:t>Computers and Electronics in Agriculture</w:t>
      </w:r>
      <w:r w:rsidRPr="007E4646">
        <w:t xml:space="preserve"> </w:t>
      </w:r>
      <w:r w:rsidRPr="007E4646">
        <w:rPr>
          <w:b/>
        </w:rPr>
        <w:t>121</w:t>
      </w:r>
      <w:r w:rsidRPr="007E4646">
        <w:t>, 101-107</w:t>
      </w:r>
    </w:p>
    <w:p w14:paraId="7E9A5B6B" w14:textId="77777777" w:rsidR="007E4646" w:rsidRPr="007E4646" w:rsidRDefault="007E4646" w:rsidP="0031476A">
      <w:pPr>
        <w:pStyle w:val="EndNoteBibliography"/>
        <w:spacing w:after="0"/>
        <w:ind w:left="567" w:hanging="567"/>
        <w:rPr>
          <w:i/>
        </w:rPr>
      </w:pPr>
      <w:r w:rsidRPr="007E4646">
        <w:rPr>
          <w:rFonts w:hint="eastAsia"/>
        </w:rPr>
        <w:t>(24)</w:t>
      </w:r>
      <w:r w:rsidRPr="007E4646">
        <w:rPr>
          <w:rFonts w:hint="eastAsia"/>
        </w:rPr>
        <w:tab/>
        <w:t>Fiamohe, R., Demont, M., Saito, K., Roy</w:t>
      </w:r>
      <w:r w:rsidRPr="007E4646">
        <w:rPr>
          <w:rFonts w:hint="eastAsia"/>
        </w:rPr>
        <w:t>‐</w:t>
      </w:r>
      <w:r w:rsidRPr="007E4646">
        <w:rPr>
          <w:rFonts w:hint="eastAsia"/>
        </w:rPr>
        <w:t xml:space="preserve">Macauley, H., &amp; Tollens, E. (2018) </w:t>
      </w:r>
      <w:r w:rsidRPr="007E4646">
        <w:rPr>
          <w:rFonts w:hint="eastAsia"/>
          <w:i/>
        </w:rPr>
        <w:t>EuroChoices</w:t>
      </w:r>
    </w:p>
    <w:p w14:paraId="279B8948" w14:textId="2A413C2B" w:rsidR="007E4646" w:rsidRPr="007E4646" w:rsidRDefault="007E4646" w:rsidP="0031476A">
      <w:pPr>
        <w:pStyle w:val="EndNoteBibliography"/>
        <w:spacing w:after="0"/>
        <w:ind w:left="567" w:hanging="567"/>
      </w:pPr>
      <w:r w:rsidRPr="007E4646">
        <w:t>(25)</w:t>
      </w:r>
      <w:r w:rsidRPr="007E4646">
        <w:tab/>
        <w:t>Grow</w:t>
      </w:r>
      <w:r w:rsidR="009A0133">
        <w:t xml:space="preserve"> </w:t>
      </w:r>
      <w:r w:rsidRPr="007E4646">
        <w:t xml:space="preserve">Africa (2018) ECOWAS RICE FACTBOOK 2020, 27 February </w:t>
      </w:r>
      <w:hyperlink r:id="rId23" w:history="1">
        <w:r w:rsidRPr="007E4646">
          <w:rPr>
            <w:rStyle w:val="Hyperlink"/>
          </w:rPr>
          <w:t>https://www.growafrica.com/resources/ecowas-rice-factbook</w:t>
        </w:r>
      </w:hyperlink>
    </w:p>
    <w:p w14:paraId="6427E7FF" w14:textId="23AE0029" w:rsidR="007E4646" w:rsidRPr="007E4646" w:rsidRDefault="007E4646" w:rsidP="0031476A">
      <w:pPr>
        <w:pStyle w:val="EndNoteBibliography"/>
        <w:spacing w:after="0"/>
        <w:ind w:left="567" w:hanging="567"/>
      </w:pPr>
      <w:r w:rsidRPr="007E4646">
        <w:t>(26)</w:t>
      </w:r>
      <w:r w:rsidRPr="007E4646">
        <w:tab/>
        <w:t>Business</w:t>
      </w:r>
      <w:r w:rsidR="009A0133">
        <w:t xml:space="preserve"> </w:t>
      </w:r>
      <w:r w:rsidRPr="007E4646">
        <w:t xml:space="preserve">Ghana (2018) Ghana imports over US1,162 billion worth of rice annually-Minister 2020, 27 February </w:t>
      </w:r>
      <w:hyperlink r:id="rId24" w:history="1">
        <w:r w:rsidRPr="007E4646">
          <w:rPr>
            <w:rStyle w:val="Hyperlink"/>
          </w:rPr>
          <w:t>https://www.businessghana.com/site/news/business/167665/Ghana-imports-over-US1-162-billion-worth-of-rice-annually-Minister</w:t>
        </w:r>
      </w:hyperlink>
    </w:p>
    <w:p w14:paraId="08438B70" w14:textId="77777777" w:rsidR="007E4646" w:rsidRPr="007E4646" w:rsidRDefault="007E4646" w:rsidP="0031476A">
      <w:pPr>
        <w:pStyle w:val="EndNoteBibliography"/>
        <w:spacing w:after="0"/>
        <w:ind w:left="567" w:hanging="567"/>
      </w:pPr>
      <w:r w:rsidRPr="007E4646">
        <w:t>(27)</w:t>
      </w:r>
      <w:r w:rsidRPr="007E4646">
        <w:tab/>
        <w:t xml:space="preserve">Teye, E., Amuah, C.L.Y., McGrath, T., &amp; Elliott, C. (2019) </w:t>
      </w:r>
      <w:r w:rsidRPr="007E4646">
        <w:rPr>
          <w:i/>
        </w:rPr>
        <w:t>Spectrochimica Acta Part a-Molecular and Biomolecular Spectroscopy</w:t>
      </w:r>
      <w:r w:rsidRPr="007E4646">
        <w:t xml:space="preserve"> </w:t>
      </w:r>
      <w:r w:rsidRPr="007E4646">
        <w:rPr>
          <w:b/>
        </w:rPr>
        <w:t>217</w:t>
      </w:r>
      <w:r w:rsidRPr="007E4646">
        <w:t>, 147-154</w:t>
      </w:r>
    </w:p>
    <w:p w14:paraId="788B26F0" w14:textId="6548E3C2" w:rsidR="007E4646" w:rsidRPr="007E4646" w:rsidRDefault="007E4646" w:rsidP="0031476A">
      <w:pPr>
        <w:pStyle w:val="EndNoteBibliography"/>
        <w:spacing w:after="0"/>
        <w:ind w:left="567" w:hanging="567"/>
      </w:pPr>
      <w:r w:rsidRPr="007E4646">
        <w:t>(28)</w:t>
      </w:r>
      <w:r w:rsidRPr="007E4646">
        <w:tab/>
        <w:t>Business</w:t>
      </w:r>
      <w:r w:rsidR="009A0133">
        <w:t xml:space="preserve"> </w:t>
      </w:r>
      <w:r w:rsidRPr="007E4646">
        <w:t xml:space="preserve">Ghana (2019) Rice production in Ghana to reach 750,000 2020, 27 February </w:t>
      </w:r>
      <w:hyperlink r:id="rId25" w:history="1">
        <w:r w:rsidRPr="007E4646">
          <w:rPr>
            <w:rStyle w:val="Hyperlink"/>
          </w:rPr>
          <w:t>https://www.businessghana.com/site/news/general/194744/Rice-production-in-Ghana-to-reach-750,000</w:t>
        </w:r>
      </w:hyperlink>
    </w:p>
    <w:p w14:paraId="7AB900D4" w14:textId="4677915B" w:rsidR="007E4646" w:rsidRPr="007E4646" w:rsidRDefault="007E4646" w:rsidP="0031476A">
      <w:pPr>
        <w:pStyle w:val="EndNoteBibliography"/>
        <w:spacing w:after="0"/>
        <w:ind w:left="567" w:hanging="567"/>
      </w:pPr>
      <w:r w:rsidRPr="007E4646">
        <w:t>(29)</w:t>
      </w:r>
      <w:r w:rsidRPr="007E4646">
        <w:tab/>
        <w:t xml:space="preserve">Diako, C., Sakyi-Dawson, E., Bediako-Amoa, B., Saalia, F.K., &amp; Manful, J.T. (2010) </w:t>
      </w:r>
      <w:r w:rsidRPr="007E4646">
        <w:rPr>
          <w:i/>
        </w:rPr>
        <w:t>Nature and Science</w:t>
      </w:r>
      <w:r w:rsidRPr="007E4646">
        <w:t xml:space="preserve"> </w:t>
      </w:r>
      <w:r w:rsidRPr="007E4646">
        <w:rPr>
          <w:b/>
        </w:rPr>
        <w:t>8</w:t>
      </w:r>
      <w:r w:rsidRPr="007E4646">
        <w:t>, 8</w:t>
      </w:r>
    </w:p>
    <w:p w14:paraId="528521B0" w14:textId="4C905920" w:rsidR="007E4646" w:rsidRPr="007E4646" w:rsidRDefault="007E4646" w:rsidP="0031476A">
      <w:pPr>
        <w:pStyle w:val="EndNoteBibliography"/>
        <w:spacing w:after="0"/>
        <w:ind w:left="567" w:hanging="567"/>
      </w:pPr>
      <w:r w:rsidRPr="007E4646">
        <w:t>(30)</w:t>
      </w:r>
      <w:r w:rsidRPr="007E4646">
        <w:tab/>
        <w:t xml:space="preserve">Statista (2019) Paddy rice production worldwide 2017-2018, by country 2020, 10th February </w:t>
      </w:r>
      <w:hyperlink r:id="rId26" w:history="1">
        <w:r w:rsidRPr="007E4646">
          <w:rPr>
            <w:rStyle w:val="Hyperlink"/>
          </w:rPr>
          <w:t>https://www.statista.com/statistics/255937/leading-rice-producers-worldwide/</w:t>
        </w:r>
      </w:hyperlink>
    </w:p>
    <w:p w14:paraId="087EA1A9" w14:textId="07BAFD05" w:rsidR="007E4646" w:rsidRPr="007E4646" w:rsidRDefault="007E4646" w:rsidP="0031476A">
      <w:pPr>
        <w:pStyle w:val="EndNoteBibliography"/>
        <w:spacing w:after="0"/>
        <w:ind w:left="567" w:hanging="567"/>
      </w:pPr>
      <w:r w:rsidRPr="007E4646">
        <w:t>(31)</w:t>
      </w:r>
      <w:r w:rsidRPr="007E4646">
        <w:tab/>
        <w:t xml:space="preserve">Asemconnectvietnam.gov.vn (2019) Vietnam’s rice export markets in first nine months of 2019 2020, 5 March </w:t>
      </w:r>
      <w:hyperlink r:id="rId27" w:history="1">
        <w:r w:rsidRPr="007E4646">
          <w:rPr>
            <w:rStyle w:val="Hyperlink"/>
          </w:rPr>
          <w:t>http://asemconnectvietnam.gov.vn/default.aspx?ID1=2&amp;ZID1=8&amp;ID8=91612</w:t>
        </w:r>
      </w:hyperlink>
    </w:p>
    <w:p w14:paraId="6317E019" w14:textId="77777777" w:rsidR="007E4646" w:rsidRPr="007E4646" w:rsidRDefault="007E4646" w:rsidP="0031476A">
      <w:pPr>
        <w:pStyle w:val="EndNoteBibliography"/>
        <w:ind w:left="567" w:hanging="567"/>
      </w:pPr>
      <w:r w:rsidRPr="007E4646">
        <w:t>(32)</w:t>
      </w:r>
      <w:r w:rsidRPr="007E4646">
        <w:tab/>
        <w:t xml:space="preserve">Lu, L., Tian, S.Y., Deng, S.P., Zhu, Z.W., &amp; Hu, X.Q. (2015) </w:t>
      </w:r>
      <w:r w:rsidRPr="007E4646">
        <w:rPr>
          <w:i/>
        </w:rPr>
        <w:t>Rsc Advances</w:t>
      </w:r>
      <w:r w:rsidRPr="007E4646">
        <w:t xml:space="preserve"> </w:t>
      </w:r>
      <w:r w:rsidRPr="007E4646">
        <w:rPr>
          <w:b/>
        </w:rPr>
        <w:t>5</w:t>
      </w:r>
      <w:r w:rsidRPr="007E4646">
        <w:t>, 47900-47908</w:t>
      </w:r>
    </w:p>
    <w:p w14:paraId="5AB5BDAF" w14:textId="7A26524B" w:rsidR="0C4A7D08" w:rsidRDefault="00ED549C" w:rsidP="0031476A">
      <w:pPr>
        <w:ind w:left="567" w:hanging="567"/>
      </w:pPr>
      <w:r>
        <w:fldChar w:fldCharType="end"/>
      </w:r>
    </w:p>
    <w:p w14:paraId="2B2FFF5C" w14:textId="511A8203" w:rsidR="00E4715B" w:rsidRDefault="00E4715B" w:rsidP="00E4715B">
      <w:pPr>
        <w:pStyle w:val="Heading1"/>
      </w:pPr>
      <w:r>
        <w:t>Figure Legends</w:t>
      </w:r>
    </w:p>
    <w:p w14:paraId="5D4212FE" w14:textId="705740FF" w:rsidR="00125B4A" w:rsidRDefault="00125B4A" w:rsidP="00125B4A">
      <w:pPr>
        <w:pStyle w:val="Caption"/>
        <w:jc w:val="both"/>
      </w:pPr>
      <w:bookmarkStart w:id="140" w:name="_Ref31098933"/>
      <w:r>
        <w:t xml:space="preserve">Figure </w:t>
      </w:r>
      <w:r>
        <w:fldChar w:fldCharType="begin"/>
      </w:r>
      <w:r>
        <w:instrText xml:space="preserve"> SEQ Figure \* ARABIC </w:instrText>
      </w:r>
      <w:r>
        <w:fldChar w:fldCharType="separate"/>
      </w:r>
      <w:r w:rsidR="003171D5">
        <w:rPr>
          <w:noProof/>
        </w:rPr>
        <w:t>1</w:t>
      </w:r>
      <w:r>
        <w:fldChar w:fldCharType="end"/>
      </w:r>
      <w:bookmarkEnd w:id="140"/>
      <w:r w:rsidRPr="05A8F8BB">
        <w:t xml:space="preserve">Chemometric models to class various </w:t>
      </w:r>
      <w:r>
        <w:t xml:space="preserve">basmati </w:t>
      </w:r>
      <w:r w:rsidRPr="05A8F8BB">
        <w:t>varieties of rice. a</w:t>
      </w:r>
      <w:r>
        <w:t>:</w:t>
      </w:r>
      <w:r w:rsidRPr="05A8F8BB">
        <w:t xml:space="preserve"> Multiclass OPLS-DA model containing 1121 and its two adulterants, b</w:t>
      </w:r>
      <w:r>
        <w:t>:</w:t>
      </w:r>
      <w:r w:rsidRPr="05A8F8BB">
        <w:t xml:space="preserve"> Multiclass OPLS-DA model containing Taraori and its three adulterants</w:t>
      </w:r>
      <w:r>
        <w:t>.</w:t>
      </w:r>
      <w:r w:rsidRPr="05A8F8BB">
        <w:t xml:space="preserve"> </w:t>
      </w:r>
    </w:p>
    <w:p w14:paraId="15AC7019" w14:textId="19546AFA" w:rsidR="00125B4A" w:rsidRDefault="00125B4A" w:rsidP="00125B4A">
      <w:pPr>
        <w:pStyle w:val="Caption"/>
      </w:pPr>
      <w:bookmarkStart w:id="141" w:name="_Ref33780142"/>
      <w:r>
        <w:t xml:space="preserve">Figure </w:t>
      </w:r>
      <w:r>
        <w:fldChar w:fldCharType="begin"/>
      </w:r>
      <w:r>
        <w:instrText xml:space="preserve"> SEQ Figure \* ARABIC </w:instrText>
      </w:r>
      <w:r>
        <w:fldChar w:fldCharType="separate"/>
      </w:r>
      <w:r w:rsidR="003171D5">
        <w:rPr>
          <w:noProof/>
        </w:rPr>
        <w:t>2</w:t>
      </w:r>
      <w:r>
        <w:fldChar w:fldCharType="end"/>
      </w:r>
      <w:bookmarkEnd w:id="141"/>
      <w:r>
        <w:t>:VOC Principal component analysis of a</w:t>
      </w:r>
      <w:r w:rsidR="003171D5">
        <w:t>:</w:t>
      </w:r>
      <w:r>
        <w:t xml:space="preserve"> Pusa 1121, Pusa 1509 and Sugandha rice samples. 10-15 samples were analyzed from each group; b</w:t>
      </w:r>
      <w:r w:rsidR="003171D5">
        <w:t>:</w:t>
      </w:r>
      <w:r>
        <w:t xml:space="preserve"> </w:t>
      </w:r>
      <w:r w:rsidRPr="0059103C">
        <w:t>Duplicate, Shabnam, Sharbati and Taraori rice samples. 10-15 samples were analyzed from each group.</w:t>
      </w:r>
    </w:p>
    <w:p w14:paraId="6D7E03B5" w14:textId="7F5A5037" w:rsidR="00125B4A" w:rsidRDefault="00125B4A" w:rsidP="00125B4A">
      <w:pPr>
        <w:pStyle w:val="Caption"/>
      </w:pPr>
      <w:bookmarkStart w:id="142" w:name="_Ref31028768"/>
      <w:r>
        <w:t xml:space="preserve">Figure </w:t>
      </w:r>
      <w:r>
        <w:fldChar w:fldCharType="begin"/>
      </w:r>
      <w:r>
        <w:instrText xml:space="preserve"> SEQ Figure \* ARABIC </w:instrText>
      </w:r>
      <w:r>
        <w:fldChar w:fldCharType="separate"/>
      </w:r>
      <w:r w:rsidR="003171D5">
        <w:rPr>
          <w:noProof/>
        </w:rPr>
        <w:t>3</w:t>
      </w:r>
      <w:r>
        <w:fldChar w:fldCharType="end"/>
      </w:r>
      <w:bookmarkEnd w:id="142"/>
      <w:r>
        <w:t>: Optimal model for Chinese rice samples, produced in Simca 15.</w:t>
      </w:r>
    </w:p>
    <w:p w14:paraId="42CF455B" w14:textId="0C77F2F9" w:rsidR="00125B4A" w:rsidRDefault="00125B4A" w:rsidP="00125B4A">
      <w:pPr>
        <w:pStyle w:val="Caption"/>
        <w:rPr>
          <w:rFonts w:ascii="Calibri" w:eastAsia="Calibri" w:hAnsi="Calibri" w:cs="Calibri"/>
        </w:rPr>
      </w:pPr>
      <w:bookmarkStart w:id="143" w:name="_Ref33785178"/>
      <w:bookmarkStart w:id="144" w:name="_Ref31033165"/>
      <w:r>
        <w:t xml:space="preserve">Figure </w:t>
      </w:r>
      <w:r>
        <w:fldChar w:fldCharType="begin"/>
      </w:r>
      <w:r>
        <w:instrText xml:space="preserve"> SEQ Figure \* ARABIC </w:instrText>
      </w:r>
      <w:r>
        <w:fldChar w:fldCharType="separate"/>
      </w:r>
      <w:r w:rsidR="003171D5">
        <w:rPr>
          <w:noProof/>
        </w:rPr>
        <w:t>4</w:t>
      </w:r>
      <w:r>
        <w:fldChar w:fldCharType="end"/>
      </w:r>
      <w:bookmarkEnd w:id="143"/>
      <w:bookmarkEnd w:id="144"/>
      <w:r w:rsidRPr="00715BE4">
        <w:rPr>
          <w:rFonts w:ascii="Calibri" w:eastAsia="Calibri" w:hAnsi="Calibri" w:cs="Calibri"/>
        </w:rPr>
        <w:t xml:space="preserve"> </w:t>
      </w:r>
      <w:r w:rsidRPr="40B95934">
        <w:rPr>
          <w:rFonts w:ascii="Calibri" w:eastAsia="Calibri" w:hAnsi="Calibri" w:cs="Calibri"/>
        </w:rPr>
        <w:t>P</w:t>
      </w:r>
      <w:r>
        <w:rPr>
          <w:rFonts w:ascii="Calibri" w:eastAsia="Calibri" w:hAnsi="Calibri" w:cs="Calibri"/>
        </w:rPr>
        <w:t xml:space="preserve">LS-DA score plot derived from </w:t>
      </w:r>
      <w:r w:rsidRPr="40B95934">
        <w:rPr>
          <w:rFonts w:ascii="Calibri" w:eastAsia="Calibri" w:hAnsi="Calibri" w:cs="Calibri"/>
        </w:rPr>
        <w:t xml:space="preserve">30 elements in </w:t>
      </w:r>
      <w:r>
        <w:rPr>
          <w:rFonts w:ascii="Calibri" w:eastAsia="Calibri" w:hAnsi="Calibri" w:cs="Calibri"/>
        </w:rPr>
        <w:t>s</w:t>
      </w:r>
      <w:r w:rsidRPr="40B95934">
        <w:rPr>
          <w:rFonts w:ascii="Calibri" w:eastAsia="Calibri" w:hAnsi="Calibri" w:cs="Calibri"/>
        </w:rPr>
        <w:t>ix GI rice.</w:t>
      </w:r>
    </w:p>
    <w:p w14:paraId="06BD3309" w14:textId="1E7EA0E7" w:rsidR="00125B4A" w:rsidRPr="00663B80" w:rsidRDefault="00125B4A" w:rsidP="00125B4A">
      <w:pPr>
        <w:pStyle w:val="Caption"/>
      </w:pPr>
      <w:bookmarkStart w:id="145" w:name="_Ref33786083"/>
      <w:r w:rsidRPr="00663B80">
        <w:t xml:space="preserve">Figure </w:t>
      </w:r>
      <w:r w:rsidRPr="00BB11D7">
        <w:fldChar w:fldCharType="begin"/>
      </w:r>
      <w:r w:rsidRPr="00663B80">
        <w:instrText xml:space="preserve"> SEQ Figure \* ARABIC </w:instrText>
      </w:r>
      <w:r w:rsidRPr="00BB11D7">
        <w:fldChar w:fldCharType="separate"/>
      </w:r>
      <w:r w:rsidR="003171D5">
        <w:rPr>
          <w:noProof/>
        </w:rPr>
        <w:t>5</w:t>
      </w:r>
      <w:r w:rsidRPr="00BB11D7">
        <w:fldChar w:fldCharType="end"/>
      </w:r>
      <w:bookmarkEnd w:id="145"/>
      <w:r w:rsidRPr="00663B80">
        <w:t>:</w:t>
      </w:r>
      <w:r w:rsidRPr="00580C29">
        <w:t xml:space="preserve"> PCA analysis of </w:t>
      </w:r>
      <w:r w:rsidRPr="00663B80">
        <w:t>Wuchang</w:t>
      </w:r>
      <w:r w:rsidRPr="00580C29">
        <w:t xml:space="preserve"> (WC), Jingshanqiao (JSQ), Panjin-Yanfeng (PJ-YF), Panjin-Liaoxing (PJ-LX), Sheyang (SY) and Dongjinxi (DJX)</w:t>
      </w:r>
    </w:p>
    <w:p w14:paraId="0BFFC915" w14:textId="5AA33783" w:rsidR="00E4715B" w:rsidRDefault="00E4715B" w:rsidP="00E4715B">
      <w:pPr>
        <w:pStyle w:val="Caption"/>
        <w:rPr>
          <w:rFonts w:ascii="Times New Roman" w:hAnsi="Times New Roman" w:cs="Times New Roman"/>
        </w:rPr>
      </w:pPr>
      <w:bookmarkStart w:id="146" w:name="_Ref34070261"/>
      <w:bookmarkStart w:id="147" w:name="_Ref31133351"/>
      <w:r>
        <w:t xml:space="preserve">Figure </w:t>
      </w:r>
      <w:r>
        <w:fldChar w:fldCharType="begin"/>
      </w:r>
      <w:r>
        <w:instrText xml:space="preserve"> SEQ Figure \* ARABIC </w:instrText>
      </w:r>
      <w:r>
        <w:fldChar w:fldCharType="separate"/>
      </w:r>
      <w:r w:rsidR="003171D5">
        <w:rPr>
          <w:noProof/>
        </w:rPr>
        <w:t>6</w:t>
      </w:r>
      <w:r>
        <w:fldChar w:fldCharType="end"/>
      </w:r>
      <w:bookmarkEnd w:id="146"/>
      <w:bookmarkEnd w:id="147"/>
      <w:r>
        <w:t>:</w:t>
      </w:r>
      <w:r w:rsidRPr="005E7C30">
        <w:rPr>
          <w:rFonts w:ascii="Times New Roman" w:hAnsi="Times New Roman" w:cs="Times New Roman"/>
        </w:rPr>
        <w:t xml:space="preserve"> </w:t>
      </w:r>
      <w:r>
        <w:rPr>
          <w:rFonts w:ascii="Times New Roman" w:hAnsi="Times New Roman" w:cs="Times New Roman"/>
        </w:rPr>
        <w:t xml:space="preserve">Principal component analysis of High quality and low-quality Jasmine rice samples from Ghana. 10 samples were analysed from each sample group.  </w:t>
      </w:r>
    </w:p>
    <w:p w14:paraId="073799FF" w14:textId="51A13E5A" w:rsidR="00E4715B" w:rsidRDefault="00E4715B" w:rsidP="00E4715B">
      <w:pPr>
        <w:pStyle w:val="Caption"/>
      </w:pPr>
      <w:bookmarkStart w:id="148" w:name="_Ref34229055"/>
      <w:r w:rsidRPr="00BD599C">
        <w:t xml:space="preserve">Figure </w:t>
      </w:r>
      <w:r w:rsidRPr="00580C29">
        <w:fldChar w:fldCharType="begin"/>
      </w:r>
      <w:r w:rsidRPr="00580C29">
        <w:instrText xml:space="preserve"> SEQ Figure \* ARABIC </w:instrText>
      </w:r>
      <w:r w:rsidRPr="00580C29">
        <w:fldChar w:fldCharType="separate"/>
      </w:r>
      <w:r w:rsidR="003171D5">
        <w:rPr>
          <w:noProof/>
        </w:rPr>
        <w:t>7</w:t>
      </w:r>
      <w:r w:rsidRPr="00580C29">
        <w:fldChar w:fldCharType="end"/>
      </w:r>
      <w:bookmarkEnd w:id="148"/>
      <w:r>
        <w:t>a</w:t>
      </w:r>
      <w:r w:rsidRPr="00580C29">
        <w:t xml:space="preserve">: </w:t>
      </w:r>
      <w:r w:rsidR="003171D5" w:rsidRPr="00580C29">
        <w:t xml:space="preserve">Principal component analysis of High quality, Medium quality and low-quality rice samples from Vietnam. </w:t>
      </w:r>
      <w:r w:rsidR="003171D5">
        <w:t xml:space="preserve">b: </w:t>
      </w:r>
      <w:r w:rsidR="003171D5" w:rsidRPr="00580C29">
        <w:t>Multiclass OPLS-DA model containing High</w:t>
      </w:r>
      <w:r w:rsidR="003171D5">
        <w:t>, Medium</w:t>
      </w:r>
      <w:r w:rsidR="003171D5" w:rsidRPr="00580C29">
        <w:t xml:space="preserve"> and Low quality</w:t>
      </w:r>
      <w:r w:rsidRPr="00580C29">
        <w:t>.</w:t>
      </w:r>
    </w:p>
    <w:p w14:paraId="2EC3E61A" w14:textId="0E817993" w:rsidR="00D47093" w:rsidRPr="00580C29" w:rsidRDefault="003171D5" w:rsidP="003171D5">
      <w:pPr>
        <w:pStyle w:val="Caption"/>
      </w:pPr>
      <w:bookmarkStart w:id="149" w:name="_Ref36449577"/>
      <w:r>
        <w:lastRenderedPageBreak/>
        <w:t xml:space="preserve">Figure </w:t>
      </w:r>
      <w:r>
        <w:fldChar w:fldCharType="begin"/>
      </w:r>
      <w:r>
        <w:instrText xml:space="preserve"> SEQ Figure \* ARABIC </w:instrText>
      </w:r>
      <w:r>
        <w:fldChar w:fldCharType="separate"/>
      </w:r>
      <w:r>
        <w:rPr>
          <w:noProof/>
        </w:rPr>
        <w:t>8</w:t>
      </w:r>
      <w:r>
        <w:fldChar w:fldCharType="end"/>
      </w:r>
      <w:bookmarkEnd w:id="149"/>
      <w:r>
        <w:t>a:</w:t>
      </w:r>
      <w:r w:rsidR="00D47093" w:rsidRPr="00580C29">
        <w:t>Multiclass OPLS-DA model containing</w:t>
      </w:r>
      <w:r w:rsidR="00237A7A">
        <w:t xml:space="preserve"> h</w:t>
      </w:r>
      <w:r w:rsidR="00D47093" w:rsidRPr="00580C29">
        <w:t>igh</w:t>
      </w:r>
      <w:r w:rsidR="00D47093">
        <w:t xml:space="preserve"> </w:t>
      </w:r>
      <w:r w:rsidR="00D47093" w:rsidRPr="00580C29">
        <w:t>and low-quality rice samples from Vietnam</w:t>
      </w:r>
      <w:r w:rsidR="00D47093">
        <w:t>. b</w:t>
      </w:r>
      <w:r w:rsidR="00237A7A">
        <w:t>:</w:t>
      </w:r>
      <w:r w:rsidR="00D47093">
        <w:t xml:space="preserve"> S-plot from </w:t>
      </w:r>
      <w:r w:rsidR="00D47093" w:rsidRPr="00580C29">
        <w:t xml:space="preserve">Multiclass OPLS-DA model containing </w:t>
      </w:r>
      <w:r w:rsidR="00237A7A">
        <w:t>h</w:t>
      </w:r>
      <w:r w:rsidR="00D47093" w:rsidRPr="00580C29">
        <w:t>igh</w:t>
      </w:r>
      <w:r w:rsidR="00D47093">
        <w:t xml:space="preserve"> </w:t>
      </w:r>
      <w:r w:rsidR="00D47093" w:rsidRPr="00580C29">
        <w:t>and low-quality rice samples from Vietnam</w:t>
      </w:r>
      <w:r w:rsidR="00D47093">
        <w:t xml:space="preserve"> with possible markers of low quality investigated (circle)</w:t>
      </w:r>
    </w:p>
    <w:p w14:paraId="3ABA871F" w14:textId="5ED15C53" w:rsidR="00E4715B" w:rsidRPr="00783233" w:rsidRDefault="00E4715B" w:rsidP="00E4715B">
      <w:pPr>
        <w:pStyle w:val="Caption"/>
      </w:pPr>
      <w:bookmarkStart w:id="150" w:name="_Ref31204932"/>
      <w:r>
        <w:t xml:space="preserve">Figure </w:t>
      </w:r>
      <w:r>
        <w:fldChar w:fldCharType="begin"/>
      </w:r>
      <w:r>
        <w:instrText xml:space="preserve"> SEQ Figure \* ARABIC </w:instrText>
      </w:r>
      <w:r>
        <w:fldChar w:fldCharType="separate"/>
      </w:r>
      <w:r w:rsidR="009A0133">
        <w:rPr>
          <w:noProof/>
        </w:rPr>
        <w:t>9</w:t>
      </w:r>
      <w:r>
        <w:fldChar w:fldCharType="end"/>
      </w:r>
      <w:bookmarkEnd w:id="150"/>
      <w:r>
        <w:t>: Demonstration being performed at a market in Ghana</w:t>
      </w:r>
    </w:p>
    <w:p w14:paraId="3B22A1D5" w14:textId="151E9F57" w:rsidR="00E4715B" w:rsidRDefault="00E4715B" w:rsidP="00E4715B">
      <w:pPr>
        <w:pStyle w:val="Heading1"/>
      </w:pPr>
      <w:r>
        <w:t>Table Legends</w:t>
      </w:r>
    </w:p>
    <w:p w14:paraId="4A0E2E62" w14:textId="77777777" w:rsidR="00125B4A" w:rsidRDefault="00125B4A" w:rsidP="00125B4A">
      <w:pPr>
        <w:pStyle w:val="Caption"/>
      </w:pPr>
      <w:bookmarkStart w:id="151" w:name="_Ref36017654"/>
      <w:r>
        <w:t xml:space="preserve">Table </w:t>
      </w:r>
      <w:r>
        <w:fldChar w:fldCharType="begin"/>
      </w:r>
      <w:r>
        <w:instrText xml:space="preserve"> SEQ Table \* ARABIC </w:instrText>
      </w:r>
      <w:r>
        <w:fldChar w:fldCharType="separate"/>
      </w:r>
      <w:r>
        <w:rPr>
          <w:noProof/>
        </w:rPr>
        <w:t>1</w:t>
      </w:r>
      <w:r>
        <w:fldChar w:fldCharType="end"/>
      </w:r>
      <w:bookmarkEnd w:id="151"/>
      <w:r>
        <w:t>: Confusion table for optimal Random Forest model developed in ‘The Lab’ using Chinese rice samples</w:t>
      </w:r>
    </w:p>
    <w:p w14:paraId="0EE16806" w14:textId="609777C0" w:rsidR="00125B4A" w:rsidRPr="00125B4A" w:rsidRDefault="00125B4A" w:rsidP="009A0133">
      <w:pPr>
        <w:pStyle w:val="Caption"/>
      </w:pPr>
      <w:bookmarkStart w:id="152" w:name="_Ref33785414"/>
      <w:r>
        <w:t xml:space="preserve">Table </w:t>
      </w:r>
      <w:r>
        <w:rPr>
          <w:i w:val="0"/>
          <w:iCs w:val="0"/>
        </w:rPr>
        <w:fldChar w:fldCharType="begin"/>
      </w:r>
      <w:r>
        <w:instrText xml:space="preserve"> SEQ Table \* ARABIC </w:instrText>
      </w:r>
      <w:r>
        <w:rPr>
          <w:i w:val="0"/>
          <w:iCs w:val="0"/>
        </w:rPr>
        <w:fldChar w:fldCharType="separate"/>
      </w:r>
      <w:r>
        <w:rPr>
          <w:noProof/>
        </w:rPr>
        <w:t>2</w:t>
      </w:r>
      <w:r>
        <w:rPr>
          <w:i w:val="0"/>
          <w:iCs w:val="0"/>
        </w:rPr>
        <w:fldChar w:fldCharType="end"/>
      </w:r>
      <w:bookmarkEnd w:id="152"/>
      <w:r>
        <w:t>: Confusion matrix derived from external Validation set</w:t>
      </w:r>
    </w:p>
    <w:sectPr w:rsidR="00125B4A" w:rsidRPr="00125B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Peng, Hong" w:date="2020-04-08T17:12:00Z" w:initials="PH">
    <w:p w14:paraId="05DC9D9D" w14:textId="65FA9867" w:rsidR="00FF6770" w:rsidRDefault="00FF6770">
      <w:pPr>
        <w:pStyle w:val="CommentText"/>
        <w:rPr>
          <w:rFonts w:hint="eastAsia"/>
          <w:lang w:eastAsia="zh-CN"/>
        </w:rPr>
      </w:pPr>
      <w:r>
        <w:rPr>
          <w:rStyle w:val="CommentReference"/>
        </w:rPr>
        <w:annotationRef/>
      </w:r>
      <w:r>
        <w:rPr>
          <w:rFonts w:hint="eastAsia"/>
          <w:lang w:eastAsia="zh-CN"/>
        </w:rPr>
        <w:t>A</w:t>
      </w:r>
      <w:r>
        <w:rPr>
          <w:lang w:eastAsia="zh-CN"/>
        </w:rPr>
        <w:t>s we discussed, please check this with Terry to confirm the meaning here. Personally, I prefer a clear and straightforward expression.</w:t>
      </w:r>
      <w:bookmarkStart w:id="123" w:name="_GoBack"/>
      <w:bookmarkEnd w:id="12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DC9D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AB91B" w14:textId="77777777" w:rsidR="009156EC" w:rsidRDefault="009156EC">
      <w:pPr>
        <w:spacing w:after="0" w:line="240" w:lineRule="auto"/>
      </w:pPr>
      <w:r>
        <w:separator/>
      </w:r>
    </w:p>
  </w:endnote>
  <w:endnote w:type="continuationSeparator" w:id="0">
    <w:p w14:paraId="5B3502B3" w14:textId="77777777" w:rsidR="009156EC" w:rsidRDefault="009156EC">
      <w:pPr>
        <w:spacing w:after="0" w:line="240" w:lineRule="auto"/>
      </w:pPr>
      <w:r>
        <w:continuationSeparator/>
      </w:r>
    </w:p>
  </w:endnote>
  <w:endnote w:type="continuationNotice" w:id="1">
    <w:p w14:paraId="1B770A75" w14:textId="77777777" w:rsidR="009156EC" w:rsidRDefault="00915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155E6" w14:textId="77777777" w:rsidR="009156EC" w:rsidRDefault="009156EC">
      <w:pPr>
        <w:spacing w:after="0" w:line="240" w:lineRule="auto"/>
      </w:pPr>
      <w:r>
        <w:separator/>
      </w:r>
    </w:p>
  </w:footnote>
  <w:footnote w:type="continuationSeparator" w:id="0">
    <w:p w14:paraId="2D955455" w14:textId="77777777" w:rsidR="009156EC" w:rsidRDefault="009156EC">
      <w:pPr>
        <w:spacing w:after="0" w:line="240" w:lineRule="auto"/>
      </w:pPr>
      <w:r>
        <w:continuationSeparator/>
      </w:r>
    </w:p>
  </w:footnote>
  <w:footnote w:type="continuationNotice" w:id="1">
    <w:p w14:paraId="756AF178" w14:textId="77777777" w:rsidR="009156EC" w:rsidRDefault="009156E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7FF1"/>
    <w:multiLevelType w:val="hybridMultilevel"/>
    <w:tmpl w:val="4F2007BE"/>
    <w:lvl w:ilvl="0" w:tplc="1CE86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32211"/>
    <w:multiLevelType w:val="hybridMultilevel"/>
    <w:tmpl w:val="17FC8460"/>
    <w:lvl w:ilvl="0" w:tplc="2C60C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820A3"/>
    <w:multiLevelType w:val="hybridMultilevel"/>
    <w:tmpl w:val="FFFFFFFF"/>
    <w:lvl w:ilvl="0" w:tplc="706098C6">
      <w:start w:val="1"/>
      <w:numFmt w:val="decimal"/>
      <w:lvlText w:val="%1."/>
      <w:lvlJc w:val="left"/>
      <w:pPr>
        <w:ind w:left="720" w:hanging="360"/>
      </w:pPr>
    </w:lvl>
    <w:lvl w:ilvl="1" w:tplc="5FE8AB64">
      <w:start w:val="1"/>
      <w:numFmt w:val="lowerLetter"/>
      <w:lvlText w:val="%2."/>
      <w:lvlJc w:val="left"/>
      <w:pPr>
        <w:ind w:left="1440" w:hanging="360"/>
      </w:pPr>
    </w:lvl>
    <w:lvl w:ilvl="2" w:tplc="B34AD28E">
      <w:start w:val="1"/>
      <w:numFmt w:val="lowerRoman"/>
      <w:lvlText w:val="%3."/>
      <w:lvlJc w:val="right"/>
      <w:pPr>
        <w:ind w:left="2160" w:hanging="180"/>
      </w:pPr>
    </w:lvl>
    <w:lvl w:ilvl="3" w:tplc="49F6F512">
      <w:start w:val="1"/>
      <w:numFmt w:val="decimal"/>
      <w:lvlText w:val="%4."/>
      <w:lvlJc w:val="left"/>
      <w:pPr>
        <w:ind w:left="2880" w:hanging="360"/>
      </w:pPr>
    </w:lvl>
    <w:lvl w:ilvl="4" w:tplc="3ACAC266">
      <w:start w:val="1"/>
      <w:numFmt w:val="lowerLetter"/>
      <w:lvlText w:val="%5."/>
      <w:lvlJc w:val="left"/>
      <w:pPr>
        <w:ind w:left="3600" w:hanging="360"/>
      </w:pPr>
    </w:lvl>
    <w:lvl w:ilvl="5" w:tplc="8020DABC">
      <w:start w:val="1"/>
      <w:numFmt w:val="lowerRoman"/>
      <w:lvlText w:val="%6."/>
      <w:lvlJc w:val="right"/>
      <w:pPr>
        <w:ind w:left="4320" w:hanging="180"/>
      </w:pPr>
    </w:lvl>
    <w:lvl w:ilvl="6" w:tplc="16147AC8">
      <w:start w:val="1"/>
      <w:numFmt w:val="decimal"/>
      <w:lvlText w:val="%7."/>
      <w:lvlJc w:val="left"/>
      <w:pPr>
        <w:ind w:left="5040" w:hanging="360"/>
      </w:pPr>
    </w:lvl>
    <w:lvl w:ilvl="7" w:tplc="E738D0FC">
      <w:start w:val="1"/>
      <w:numFmt w:val="lowerLetter"/>
      <w:lvlText w:val="%8."/>
      <w:lvlJc w:val="left"/>
      <w:pPr>
        <w:ind w:left="5760" w:hanging="360"/>
      </w:pPr>
    </w:lvl>
    <w:lvl w:ilvl="8" w:tplc="DECAAB80">
      <w:start w:val="1"/>
      <w:numFmt w:val="lowerRoman"/>
      <w:lvlText w:val="%9."/>
      <w:lvlJc w:val="right"/>
      <w:pPr>
        <w:ind w:left="6480" w:hanging="180"/>
      </w:pPr>
    </w:lvl>
  </w:abstractNum>
  <w:abstractNum w:abstractNumId="3" w15:restartNumberingAfterBreak="0">
    <w:nsid w:val="16CC3B72"/>
    <w:multiLevelType w:val="hybridMultilevel"/>
    <w:tmpl w:val="98B8775A"/>
    <w:lvl w:ilvl="0" w:tplc="2DDCA2C4">
      <w:start w:val="1"/>
      <w:numFmt w:val="decimal"/>
      <w:lvlText w:val="%1."/>
      <w:lvlJc w:val="left"/>
      <w:pPr>
        <w:ind w:left="720" w:hanging="360"/>
      </w:pPr>
    </w:lvl>
    <w:lvl w:ilvl="1" w:tplc="D51C379C">
      <w:start w:val="1"/>
      <w:numFmt w:val="lowerLetter"/>
      <w:lvlText w:val="%2."/>
      <w:lvlJc w:val="left"/>
      <w:pPr>
        <w:ind w:left="1440" w:hanging="360"/>
      </w:pPr>
    </w:lvl>
    <w:lvl w:ilvl="2" w:tplc="D98ED096">
      <w:start w:val="1"/>
      <w:numFmt w:val="lowerRoman"/>
      <w:lvlText w:val="%3."/>
      <w:lvlJc w:val="right"/>
      <w:pPr>
        <w:ind w:left="2160" w:hanging="180"/>
      </w:pPr>
    </w:lvl>
    <w:lvl w:ilvl="3" w:tplc="A70E6EB6">
      <w:start w:val="1"/>
      <w:numFmt w:val="decimal"/>
      <w:lvlText w:val="%4."/>
      <w:lvlJc w:val="left"/>
      <w:pPr>
        <w:ind w:left="2880" w:hanging="360"/>
      </w:pPr>
    </w:lvl>
    <w:lvl w:ilvl="4" w:tplc="C3C2A0B8">
      <w:start w:val="1"/>
      <w:numFmt w:val="lowerLetter"/>
      <w:lvlText w:val="%5."/>
      <w:lvlJc w:val="left"/>
      <w:pPr>
        <w:ind w:left="3600" w:hanging="360"/>
      </w:pPr>
    </w:lvl>
    <w:lvl w:ilvl="5" w:tplc="22126902">
      <w:start w:val="1"/>
      <w:numFmt w:val="lowerRoman"/>
      <w:lvlText w:val="%6."/>
      <w:lvlJc w:val="right"/>
      <w:pPr>
        <w:ind w:left="4320" w:hanging="180"/>
      </w:pPr>
    </w:lvl>
    <w:lvl w:ilvl="6" w:tplc="09684508">
      <w:start w:val="1"/>
      <w:numFmt w:val="decimal"/>
      <w:lvlText w:val="%7."/>
      <w:lvlJc w:val="left"/>
      <w:pPr>
        <w:ind w:left="5040" w:hanging="360"/>
      </w:pPr>
    </w:lvl>
    <w:lvl w:ilvl="7" w:tplc="A0FEBA26">
      <w:start w:val="1"/>
      <w:numFmt w:val="lowerLetter"/>
      <w:lvlText w:val="%8."/>
      <w:lvlJc w:val="left"/>
      <w:pPr>
        <w:ind w:left="5760" w:hanging="360"/>
      </w:pPr>
    </w:lvl>
    <w:lvl w:ilvl="8" w:tplc="EDDEF60C">
      <w:start w:val="1"/>
      <w:numFmt w:val="lowerRoman"/>
      <w:lvlText w:val="%9."/>
      <w:lvlJc w:val="right"/>
      <w:pPr>
        <w:ind w:left="6480" w:hanging="180"/>
      </w:pPr>
    </w:lvl>
  </w:abstractNum>
  <w:abstractNum w:abstractNumId="4" w15:restartNumberingAfterBreak="0">
    <w:nsid w:val="16F44FA8"/>
    <w:multiLevelType w:val="hybridMultilevel"/>
    <w:tmpl w:val="63B82594"/>
    <w:lvl w:ilvl="0" w:tplc="1D4E8CFC">
      <w:start w:val="1"/>
      <w:numFmt w:val="bullet"/>
      <w:lvlText w:val=""/>
      <w:lvlJc w:val="left"/>
      <w:pPr>
        <w:ind w:left="720" w:hanging="360"/>
      </w:pPr>
      <w:rPr>
        <w:rFonts w:ascii="Symbol" w:hAnsi="Symbol" w:hint="default"/>
      </w:rPr>
    </w:lvl>
    <w:lvl w:ilvl="1" w:tplc="4A38C194">
      <w:start w:val="1"/>
      <w:numFmt w:val="bullet"/>
      <w:lvlText w:val=""/>
      <w:lvlJc w:val="left"/>
      <w:pPr>
        <w:ind w:left="1440" w:hanging="360"/>
      </w:pPr>
      <w:rPr>
        <w:rFonts w:ascii="Symbol" w:hAnsi="Symbol" w:hint="default"/>
      </w:rPr>
    </w:lvl>
    <w:lvl w:ilvl="2" w:tplc="DF5691BA">
      <w:start w:val="1"/>
      <w:numFmt w:val="bullet"/>
      <w:lvlText w:val=""/>
      <w:lvlJc w:val="left"/>
      <w:pPr>
        <w:ind w:left="2160" w:hanging="360"/>
      </w:pPr>
      <w:rPr>
        <w:rFonts w:ascii="Wingdings" w:hAnsi="Wingdings" w:hint="default"/>
      </w:rPr>
    </w:lvl>
    <w:lvl w:ilvl="3" w:tplc="FB324DB0">
      <w:start w:val="1"/>
      <w:numFmt w:val="bullet"/>
      <w:lvlText w:val=""/>
      <w:lvlJc w:val="left"/>
      <w:pPr>
        <w:ind w:left="2880" w:hanging="360"/>
      </w:pPr>
      <w:rPr>
        <w:rFonts w:ascii="Symbol" w:hAnsi="Symbol" w:hint="default"/>
      </w:rPr>
    </w:lvl>
    <w:lvl w:ilvl="4" w:tplc="C05655B6">
      <w:start w:val="1"/>
      <w:numFmt w:val="bullet"/>
      <w:lvlText w:val="o"/>
      <w:lvlJc w:val="left"/>
      <w:pPr>
        <w:ind w:left="3600" w:hanging="360"/>
      </w:pPr>
      <w:rPr>
        <w:rFonts w:ascii="Courier New" w:hAnsi="Courier New" w:hint="default"/>
      </w:rPr>
    </w:lvl>
    <w:lvl w:ilvl="5" w:tplc="BFC463D2">
      <w:start w:val="1"/>
      <w:numFmt w:val="bullet"/>
      <w:lvlText w:val=""/>
      <w:lvlJc w:val="left"/>
      <w:pPr>
        <w:ind w:left="4320" w:hanging="360"/>
      </w:pPr>
      <w:rPr>
        <w:rFonts w:ascii="Wingdings" w:hAnsi="Wingdings" w:hint="default"/>
      </w:rPr>
    </w:lvl>
    <w:lvl w:ilvl="6" w:tplc="DE1A1336">
      <w:start w:val="1"/>
      <w:numFmt w:val="bullet"/>
      <w:lvlText w:val=""/>
      <w:lvlJc w:val="left"/>
      <w:pPr>
        <w:ind w:left="5040" w:hanging="360"/>
      </w:pPr>
      <w:rPr>
        <w:rFonts w:ascii="Symbol" w:hAnsi="Symbol" w:hint="default"/>
      </w:rPr>
    </w:lvl>
    <w:lvl w:ilvl="7" w:tplc="703AE94E">
      <w:start w:val="1"/>
      <w:numFmt w:val="bullet"/>
      <w:lvlText w:val="o"/>
      <w:lvlJc w:val="left"/>
      <w:pPr>
        <w:ind w:left="5760" w:hanging="360"/>
      </w:pPr>
      <w:rPr>
        <w:rFonts w:ascii="Courier New" w:hAnsi="Courier New" w:hint="default"/>
      </w:rPr>
    </w:lvl>
    <w:lvl w:ilvl="8" w:tplc="F3AEDD56">
      <w:start w:val="1"/>
      <w:numFmt w:val="bullet"/>
      <w:lvlText w:val=""/>
      <w:lvlJc w:val="left"/>
      <w:pPr>
        <w:ind w:left="6480" w:hanging="360"/>
      </w:pPr>
      <w:rPr>
        <w:rFonts w:ascii="Wingdings" w:hAnsi="Wingdings" w:hint="default"/>
      </w:rPr>
    </w:lvl>
  </w:abstractNum>
  <w:abstractNum w:abstractNumId="5" w15:restartNumberingAfterBreak="0">
    <w:nsid w:val="26C80E24"/>
    <w:multiLevelType w:val="hybridMultilevel"/>
    <w:tmpl w:val="21341C3A"/>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025EDA"/>
    <w:multiLevelType w:val="hybridMultilevel"/>
    <w:tmpl w:val="66AEBE3C"/>
    <w:lvl w:ilvl="0" w:tplc="F1DC2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F16B7D"/>
    <w:multiLevelType w:val="hybridMultilevel"/>
    <w:tmpl w:val="E0D269F6"/>
    <w:lvl w:ilvl="0" w:tplc="6CE05380">
      <w:start w:val="1"/>
      <w:numFmt w:val="bullet"/>
      <w:lvlText w:val=""/>
      <w:lvlJc w:val="left"/>
      <w:pPr>
        <w:ind w:left="720" w:hanging="360"/>
      </w:pPr>
      <w:rPr>
        <w:rFonts w:ascii="Symbol" w:hAnsi="Symbol" w:hint="default"/>
      </w:rPr>
    </w:lvl>
    <w:lvl w:ilvl="1" w:tplc="A5621324">
      <w:start w:val="1"/>
      <w:numFmt w:val="bullet"/>
      <w:lvlText w:val=""/>
      <w:lvlJc w:val="left"/>
      <w:pPr>
        <w:ind w:left="1440" w:hanging="360"/>
      </w:pPr>
      <w:rPr>
        <w:rFonts w:ascii="Symbol" w:hAnsi="Symbol" w:hint="default"/>
      </w:rPr>
    </w:lvl>
    <w:lvl w:ilvl="2" w:tplc="B950B0DE">
      <w:start w:val="1"/>
      <w:numFmt w:val="bullet"/>
      <w:lvlText w:val=""/>
      <w:lvlJc w:val="left"/>
      <w:pPr>
        <w:ind w:left="2160" w:hanging="360"/>
      </w:pPr>
      <w:rPr>
        <w:rFonts w:ascii="Wingdings" w:hAnsi="Wingdings" w:hint="default"/>
      </w:rPr>
    </w:lvl>
    <w:lvl w:ilvl="3" w:tplc="E7AAFFC4">
      <w:start w:val="1"/>
      <w:numFmt w:val="bullet"/>
      <w:lvlText w:val=""/>
      <w:lvlJc w:val="left"/>
      <w:pPr>
        <w:ind w:left="2880" w:hanging="360"/>
      </w:pPr>
      <w:rPr>
        <w:rFonts w:ascii="Symbol" w:hAnsi="Symbol" w:hint="default"/>
      </w:rPr>
    </w:lvl>
    <w:lvl w:ilvl="4" w:tplc="90D0018C">
      <w:start w:val="1"/>
      <w:numFmt w:val="bullet"/>
      <w:lvlText w:val="o"/>
      <w:lvlJc w:val="left"/>
      <w:pPr>
        <w:ind w:left="3600" w:hanging="360"/>
      </w:pPr>
      <w:rPr>
        <w:rFonts w:ascii="Courier New" w:hAnsi="Courier New" w:hint="default"/>
      </w:rPr>
    </w:lvl>
    <w:lvl w:ilvl="5" w:tplc="B57AAC7E">
      <w:start w:val="1"/>
      <w:numFmt w:val="bullet"/>
      <w:lvlText w:val=""/>
      <w:lvlJc w:val="left"/>
      <w:pPr>
        <w:ind w:left="4320" w:hanging="360"/>
      </w:pPr>
      <w:rPr>
        <w:rFonts w:ascii="Wingdings" w:hAnsi="Wingdings" w:hint="default"/>
      </w:rPr>
    </w:lvl>
    <w:lvl w:ilvl="6" w:tplc="C9904890">
      <w:start w:val="1"/>
      <w:numFmt w:val="bullet"/>
      <w:lvlText w:val=""/>
      <w:lvlJc w:val="left"/>
      <w:pPr>
        <w:ind w:left="5040" w:hanging="360"/>
      </w:pPr>
      <w:rPr>
        <w:rFonts w:ascii="Symbol" w:hAnsi="Symbol" w:hint="default"/>
      </w:rPr>
    </w:lvl>
    <w:lvl w:ilvl="7" w:tplc="46A0CB08">
      <w:start w:val="1"/>
      <w:numFmt w:val="bullet"/>
      <w:lvlText w:val="o"/>
      <w:lvlJc w:val="left"/>
      <w:pPr>
        <w:ind w:left="5760" w:hanging="360"/>
      </w:pPr>
      <w:rPr>
        <w:rFonts w:ascii="Courier New" w:hAnsi="Courier New" w:hint="default"/>
      </w:rPr>
    </w:lvl>
    <w:lvl w:ilvl="8" w:tplc="7C80AA70">
      <w:start w:val="1"/>
      <w:numFmt w:val="bullet"/>
      <w:lvlText w:val=""/>
      <w:lvlJc w:val="left"/>
      <w:pPr>
        <w:ind w:left="6480" w:hanging="360"/>
      </w:pPr>
      <w:rPr>
        <w:rFonts w:ascii="Wingdings" w:hAnsi="Wingdings" w:hint="default"/>
      </w:rPr>
    </w:lvl>
  </w:abstractNum>
  <w:abstractNum w:abstractNumId="8" w15:restartNumberingAfterBreak="0">
    <w:nsid w:val="53786C23"/>
    <w:multiLevelType w:val="hybridMultilevel"/>
    <w:tmpl w:val="61AC93C4"/>
    <w:lvl w:ilvl="0" w:tplc="481CD2E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D01E4"/>
    <w:multiLevelType w:val="hybridMultilevel"/>
    <w:tmpl w:val="806E6E4E"/>
    <w:lvl w:ilvl="0" w:tplc="4870569A">
      <w:start w:val="1"/>
      <w:numFmt w:val="bullet"/>
      <w:lvlText w:val=""/>
      <w:lvlJc w:val="left"/>
      <w:pPr>
        <w:ind w:left="720" w:hanging="360"/>
      </w:pPr>
      <w:rPr>
        <w:rFonts w:ascii="Symbol" w:hAnsi="Symbol" w:hint="default"/>
      </w:rPr>
    </w:lvl>
    <w:lvl w:ilvl="1" w:tplc="DE9452BE">
      <w:start w:val="1"/>
      <w:numFmt w:val="bullet"/>
      <w:lvlText w:val=""/>
      <w:lvlJc w:val="left"/>
      <w:pPr>
        <w:ind w:left="1440" w:hanging="360"/>
      </w:pPr>
      <w:rPr>
        <w:rFonts w:ascii="Symbol" w:hAnsi="Symbol" w:hint="default"/>
      </w:rPr>
    </w:lvl>
    <w:lvl w:ilvl="2" w:tplc="93EC4B7C">
      <w:start w:val="1"/>
      <w:numFmt w:val="bullet"/>
      <w:lvlText w:val=""/>
      <w:lvlJc w:val="left"/>
      <w:pPr>
        <w:ind w:left="2160" w:hanging="360"/>
      </w:pPr>
      <w:rPr>
        <w:rFonts w:ascii="Wingdings" w:hAnsi="Wingdings" w:hint="default"/>
      </w:rPr>
    </w:lvl>
    <w:lvl w:ilvl="3" w:tplc="3AD68F00">
      <w:start w:val="1"/>
      <w:numFmt w:val="bullet"/>
      <w:lvlText w:val=""/>
      <w:lvlJc w:val="left"/>
      <w:pPr>
        <w:ind w:left="2880" w:hanging="360"/>
      </w:pPr>
      <w:rPr>
        <w:rFonts w:ascii="Symbol" w:hAnsi="Symbol" w:hint="default"/>
      </w:rPr>
    </w:lvl>
    <w:lvl w:ilvl="4" w:tplc="63BA5926">
      <w:start w:val="1"/>
      <w:numFmt w:val="bullet"/>
      <w:lvlText w:val="o"/>
      <w:lvlJc w:val="left"/>
      <w:pPr>
        <w:ind w:left="3600" w:hanging="360"/>
      </w:pPr>
      <w:rPr>
        <w:rFonts w:ascii="Courier New" w:hAnsi="Courier New" w:hint="default"/>
      </w:rPr>
    </w:lvl>
    <w:lvl w:ilvl="5" w:tplc="6512EB6C">
      <w:start w:val="1"/>
      <w:numFmt w:val="bullet"/>
      <w:lvlText w:val=""/>
      <w:lvlJc w:val="left"/>
      <w:pPr>
        <w:ind w:left="4320" w:hanging="360"/>
      </w:pPr>
      <w:rPr>
        <w:rFonts w:ascii="Wingdings" w:hAnsi="Wingdings" w:hint="default"/>
      </w:rPr>
    </w:lvl>
    <w:lvl w:ilvl="6" w:tplc="454E3A00">
      <w:start w:val="1"/>
      <w:numFmt w:val="bullet"/>
      <w:lvlText w:val=""/>
      <w:lvlJc w:val="left"/>
      <w:pPr>
        <w:ind w:left="5040" w:hanging="360"/>
      </w:pPr>
      <w:rPr>
        <w:rFonts w:ascii="Symbol" w:hAnsi="Symbol" w:hint="default"/>
      </w:rPr>
    </w:lvl>
    <w:lvl w:ilvl="7" w:tplc="65A4C4F4">
      <w:start w:val="1"/>
      <w:numFmt w:val="bullet"/>
      <w:lvlText w:val="o"/>
      <w:lvlJc w:val="left"/>
      <w:pPr>
        <w:ind w:left="5760" w:hanging="360"/>
      </w:pPr>
      <w:rPr>
        <w:rFonts w:ascii="Courier New" w:hAnsi="Courier New" w:hint="default"/>
      </w:rPr>
    </w:lvl>
    <w:lvl w:ilvl="8" w:tplc="4D7E5AD0">
      <w:start w:val="1"/>
      <w:numFmt w:val="bullet"/>
      <w:lvlText w:val=""/>
      <w:lvlJc w:val="left"/>
      <w:pPr>
        <w:ind w:left="6480" w:hanging="360"/>
      </w:pPr>
      <w:rPr>
        <w:rFonts w:ascii="Wingdings" w:hAnsi="Wingdings" w:hint="default"/>
      </w:rPr>
    </w:lvl>
  </w:abstractNum>
  <w:abstractNum w:abstractNumId="10" w15:restartNumberingAfterBreak="0">
    <w:nsid w:val="62603B05"/>
    <w:multiLevelType w:val="hybridMultilevel"/>
    <w:tmpl w:val="C22CC9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B502CDF"/>
    <w:multiLevelType w:val="hybridMultilevel"/>
    <w:tmpl w:val="A98024C0"/>
    <w:lvl w:ilvl="0" w:tplc="04090013">
      <w:start w:val="1"/>
      <w:numFmt w:val="upp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EAC04CB"/>
    <w:multiLevelType w:val="hybridMultilevel"/>
    <w:tmpl w:val="E02C7240"/>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F900AB"/>
    <w:multiLevelType w:val="hybridMultilevel"/>
    <w:tmpl w:val="A98024C0"/>
    <w:lvl w:ilvl="0" w:tplc="04090013">
      <w:start w:val="1"/>
      <w:numFmt w:val="upp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9620775"/>
    <w:multiLevelType w:val="hybridMultilevel"/>
    <w:tmpl w:val="7B5040F8"/>
    <w:lvl w:ilvl="0" w:tplc="1D384F1C">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9"/>
  </w:num>
  <w:num w:numId="4">
    <w:abstractNumId w:val="3"/>
  </w:num>
  <w:num w:numId="5">
    <w:abstractNumId w:val="8"/>
  </w:num>
  <w:num w:numId="6">
    <w:abstractNumId w:val="1"/>
  </w:num>
  <w:num w:numId="7">
    <w:abstractNumId w:val="6"/>
  </w:num>
  <w:num w:numId="8">
    <w:abstractNumId w:val="14"/>
  </w:num>
  <w:num w:numId="9">
    <w:abstractNumId w:val="5"/>
  </w:num>
  <w:num w:numId="10">
    <w:abstractNumId w:val="13"/>
  </w:num>
  <w:num w:numId="11">
    <w:abstractNumId w:val="12"/>
  </w:num>
  <w:num w:numId="12">
    <w:abstractNumId w:val="0"/>
  </w:num>
  <w:num w:numId="13">
    <w:abstractNumId w:val="2"/>
  </w:num>
  <w:num w:numId="14">
    <w:abstractNumId w:val="11"/>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g, Hong">
    <w15:presenceInfo w15:providerId="AD" w15:userId="S-1-5-21-3555285318-3598121220-927574299-985293"/>
  </w15:person>
  <w15:person w15:author="Xu, Jason">
    <w15:presenceInfo w15:providerId="AD" w15:userId="S::jason.xu@effem.com::d593a947-e985-4675-98ef-c4d8c1d8e6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Assn Analyt Chem Int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ezvfad45wdw0ep92uxsde6zxxezsvvtavw&quot;&gt;My EndNote Library&lt;record-ids&gt;&lt;item&gt;972&lt;/item&gt;&lt;item&gt;973&lt;/item&gt;&lt;item&gt;976&lt;/item&gt;&lt;item&gt;977&lt;/item&gt;&lt;item&gt;978&lt;/item&gt;&lt;item&gt;979&lt;/item&gt;&lt;item&gt;980&lt;/item&gt;&lt;item&gt;981&lt;/item&gt;&lt;item&gt;982&lt;/item&gt;&lt;item&gt;983&lt;/item&gt;&lt;item&gt;984&lt;/item&gt;&lt;item&gt;985&lt;/item&gt;&lt;item&gt;986&lt;/item&gt;&lt;item&gt;987&lt;/item&gt;&lt;item&gt;988&lt;/item&gt;&lt;item&gt;989&lt;/item&gt;&lt;item&gt;990&lt;/item&gt;&lt;item&gt;991&lt;/item&gt;&lt;item&gt;992&lt;/item&gt;&lt;item&gt;993&lt;/item&gt;&lt;item&gt;994&lt;/item&gt;&lt;item&gt;995&lt;/item&gt;&lt;item&gt;996&lt;/item&gt;&lt;item&gt;997&lt;/item&gt;&lt;item&gt;998&lt;/item&gt;&lt;item&gt;999&lt;/item&gt;&lt;item&gt;1000&lt;/item&gt;&lt;item&gt;1001&lt;/item&gt;&lt;item&gt;1002&lt;/item&gt;&lt;item&gt;1003&lt;/item&gt;&lt;item&gt;1004&lt;/item&gt;&lt;/record-ids&gt;&lt;/item&gt;&lt;/Libraries&gt;"/>
  </w:docVars>
  <w:rsids>
    <w:rsidRoot w:val="00387C73"/>
    <w:rsid w:val="00002691"/>
    <w:rsid w:val="000069EC"/>
    <w:rsid w:val="000117E8"/>
    <w:rsid w:val="000129D6"/>
    <w:rsid w:val="00014023"/>
    <w:rsid w:val="00017506"/>
    <w:rsid w:val="00021827"/>
    <w:rsid w:val="00024E4A"/>
    <w:rsid w:val="000260F1"/>
    <w:rsid w:val="00027305"/>
    <w:rsid w:val="00033B18"/>
    <w:rsid w:val="00033F7D"/>
    <w:rsid w:val="0003401F"/>
    <w:rsid w:val="0004233B"/>
    <w:rsid w:val="00045F67"/>
    <w:rsid w:val="000479A9"/>
    <w:rsid w:val="00050337"/>
    <w:rsid w:val="00056026"/>
    <w:rsid w:val="00062E12"/>
    <w:rsid w:val="000664F0"/>
    <w:rsid w:val="000765CD"/>
    <w:rsid w:val="00083931"/>
    <w:rsid w:val="000874E4"/>
    <w:rsid w:val="000A0E81"/>
    <w:rsid w:val="000A2362"/>
    <w:rsid w:val="000A5250"/>
    <w:rsid w:val="000A5D5F"/>
    <w:rsid w:val="000A62FA"/>
    <w:rsid w:val="000B0853"/>
    <w:rsid w:val="000B1968"/>
    <w:rsid w:val="000B3697"/>
    <w:rsid w:val="000B3A24"/>
    <w:rsid w:val="000C07A9"/>
    <w:rsid w:val="000C3216"/>
    <w:rsid w:val="000C6452"/>
    <w:rsid w:val="000C6B26"/>
    <w:rsid w:val="000E1CFE"/>
    <w:rsid w:val="000E2C93"/>
    <w:rsid w:val="000E397B"/>
    <w:rsid w:val="000E3E94"/>
    <w:rsid w:val="000E3EF3"/>
    <w:rsid w:val="000E5680"/>
    <w:rsid w:val="000E7A11"/>
    <w:rsid w:val="000F0AF3"/>
    <w:rsid w:val="000F21F1"/>
    <w:rsid w:val="000F23C1"/>
    <w:rsid w:val="000F505E"/>
    <w:rsid w:val="00100338"/>
    <w:rsid w:val="00105036"/>
    <w:rsid w:val="001051E6"/>
    <w:rsid w:val="00106264"/>
    <w:rsid w:val="00122723"/>
    <w:rsid w:val="00122AE7"/>
    <w:rsid w:val="00123136"/>
    <w:rsid w:val="0012590C"/>
    <w:rsid w:val="00125ADF"/>
    <w:rsid w:val="00125B4A"/>
    <w:rsid w:val="00126D5A"/>
    <w:rsid w:val="001304C2"/>
    <w:rsid w:val="00134AEF"/>
    <w:rsid w:val="00135560"/>
    <w:rsid w:val="00136399"/>
    <w:rsid w:val="00137D60"/>
    <w:rsid w:val="0014219D"/>
    <w:rsid w:val="0014749D"/>
    <w:rsid w:val="001525B3"/>
    <w:rsid w:val="001572FE"/>
    <w:rsid w:val="00157D14"/>
    <w:rsid w:val="00157F3C"/>
    <w:rsid w:val="00161E02"/>
    <w:rsid w:val="00165DA8"/>
    <w:rsid w:val="001676D3"/>
    <w:rsid w:val="00170229"/>
    <w:rsid w:val="00171C6F"/>
    <w:rsid w:val="001766AF"/>
    <w:rsid w:val="00177C9C"/>
    <w:rsid w:val="00181590"/>
    <w:rsid w:val="0018254F"/>
    <w:rsid w:val="0018695C"/>
    <w:rsid w:val="00195AF0"/>
    <w:rsid w:val="0019710B"/>
    <w:rsid w:val="00197A18"/>
    <w:rsid w:val="001A47FE"/>
    <w:rsid w:val="001B43F1"/>
    <w:rsid w:val="001C3AD4"/>
    <w:rsid w:val="001C44C9"/>
    <w:rsid w:val="001C526A"/>
    <w:rsid w:val="001C5494"/>
    <w:rsid w:val="001D032A"/>
    <w:rsid w:val="001D08EA"/>
    <w:rsid w:val="001D12C1"/>
    <w:rsid w:val="001D6BB9"/>
    <w:rsid w:val="001E50BF"/>
    <w:rsid w:val="001E79CA"/>
    <w:rsid w:val="002009D0"/>
    <w:rsid w:val="0020308D"/>
    <w:rsid w:val="00204F58"/>
    <w:rsid w:val="00210B4F"/>
    <w:rsid w:val="00215036"/>
    <w:rsid w:val="00216F05"/>
    <w:rsid w:val="00222CD0"/>
    <w:rsid w:val="0022376B"/>
    <w:rsid w:val="00223DCE"/>
    <w:rsid w:val="0022535C"/>
    <w:rsid w:val="00225FCE"/>
    <w:rsid w:val="002277E2"/>
    <w:rsid w:val="002337AA"/>
    <w:rsid w:val="00237A7A"/>
    <w:rsid w:val="002423EE"/>
    <w:rsid w:val="00243D83"/>
    <w:rsid w:val="00244031"/>
    <w:rsid w:val="00245D54"/>
    <w:rsid w:val="00254C3C"/>
    <w:rsid w:val="002610B3"/>
    <w:rsid w:val="002705F6"/>
    <w:rsid w:val="0027096C"/>
    <w:rsid w:val="00276F0F"/>
    <w:rsid w:val="00287D99"/>
    <w:rsid w:val="0029590F"/>
    <w:rsid w:val="002A03DC"/>
    <w:rsid w:val="002A0B14"/>
    <w:rsid w:val="002A31E5"/>
    <w:rsid w:val="002A55E3"/>
    <w:rsid w:val="002A7FE5"/>
    <w:rsid w:val="002B0A51"/>
    <w:rsid w:val="002B302B"/>
    <w:rsid w:val="002C3EDC"/>
    <w:rsid w:val="002C65FA"/>
    <w:rsid w:val="002C7AD4"/>
    <w:rsid w:val="002D2720"/>
    <w:rsid w:val="002D29B3"/>
    <w:rsid w:val="002D456D"/>
    <w:rsid w:val="002D797D"/>
    <w:rsid w:val="002E10B7"/>
    <w:rsid w:val="002E40F7"/>
    <w:rsid w:val="002E7362"/>
    <w:rsid w:val="002E7D3B"/>
    <w:rsid w:val="002F449E"/>
    <w:rsid w:val="00302339"/>
    <w:rsid w:val="0030339A"/>
    <w:rsid w:val="003033D5"/>
    <w:rsid w:val="00303B11"/>
    <w:rsid w:val="00304A35"/>
    <w:rsid w:val="003058CA"/>
    <w:rsid w:val="0031476A"/>
    <w:rsid w:val="003171D5"/>
    <w:rsid w:val="0032114C"/>
    <w:rsid w:val="00330A6B"/>
    <w:rsid w:val="00340534"/>
    <w:rsid w:val="003419D0"/>
    <w:rsid w:val="0034648E"/>
    <w:rsid w:val="00346A2A"/>
    <w:rsid w:val="003507A2"/>
    <w:rsid w:val="003511DB"/>
    <w:rsid w:val="003541B4"/>
    <w:rsid w:val="00361995"/>
    <w:rsid w:val="00370BD3"/>
    <w:rsid w:val="0037209E"/>
    <w:rsid w:val="0037211E"/>
    <w:rsid w:val="00377A5A"/>
    <w:rsid w:val="00377D0D"/>
    <w:rsid w:val="00383AA6"/>
    <w:rsid w:val="00383ABE"/>
    <w:rsid w:val="00384F81"/>
    <w:rsid w:val="00385B63"/>
    <w:rsid w:val="00387C73"/>
    <w:rsid w:val="00391C44"/>
    <w:rsid w:val="003930E3"/>
    <w:rsid w:val="003933F1"/>
    <w:rsid w:val="00394D90"/>
    <w:rsid w:val="0039507F"/>
    <w:rsid w:val="00396D00"/>
    <w:rsid w:val="003A4D1B"/>
    <w:rsid w:val="003A6E82"/>
    <w:rsid w:val="003A7534"/>
    <w:rsid w:val="003B160E"/>
    <w:rsid w:val="003C08AA"/>
    <w:rsid w:val="003C1E5C"/>
    <w:rsid w:val="003C3348"/>
    <w:rsid w:val="003D43B0"/>
    <w:rsid w:val="003D476E"/>
    <w:rsid w:val="003D4EE0"/>
    <w:rsid w:val="003E6E68"/>
    <w:rsid w:val="003F0960"/>
    <w:rsid w:val="003F171C"/>
    <w:rsid w:val="003F67C6"/>
    <w:rsid w:val="003F70E6"/>
    <w:rsid w:val="003F7AA0"/>
    <w:rsid w:val="00400837"/>
    <w:rsid w:val="00400EA7"/>
    <w:rsid w:val="00402CE8"/>
    <w:rsid w:val="00407D92"/>
    <w:rsid w:val="004123A7"/>
    <w:rsid w:val="00412BD9"/>
    <w:rsid w:val="00414B60"/>
    <w:rsid w:val="004179E8"/>
    <w:rsid w:val="0042076F"/>
    <w:rsid w:val="00421A31"/>
    <w:rsid w:val="00426416"/>
    <w:rsid w:val="00433204"/>
    <w:rsid w:val="00442779"/>
    <w:rsid w:val="00444961"/>
    <w:rsid w:val="00445CC3"/>
    <w:rsid w:val="0044618F"/>
    <w:rsid w:val="00452A0B"/>
    <w:rsid w:val="004546D0"/>
    <w:rsid w:val="00464F8A"/>
    <w:rsid w:val="00466CF6"/>
    <w:rsid w:val="00473836"/>
    <w:rsid w:val="00473870"/>
    <w:rsid w:val="004743CD"/>
    <w:rsid w:val="004844D1"/>
    <w:rsid w:val="00484867"/>
    <w:rsid w:val="004854A2"/>
    <w:rsid w:val="00485D0C"/>
    <w:rsid w:val="00495174"/>
    <w:rsid w:val="004958B1"/>
    <w:rsid w:val="0049687B"/>
    <w:rsid w:val="00496DE1"/>
    <w:rsid w:val="00496E21"/>
    <w:rsid w:val="004A3B11"/>
    <w:rsid w:val="004A3B9E"/>
    <w:rsid w:val="004A672F"/>
    <w:rsid w:val="004A6D09"/>
    <w:rsid w:val="004A6F7E"/>
    <w:rsid w:val="004B1395"/>
    <w:rsid w:val="004B17E9"/>
    <w:rsid w:val="004B7392"/>
    <w:rsid w:val="004C03DA"/>
    <w:rsid w:val="004C0E22"/>
    <w:rsid w:val="004C376C"/>
    <w:rsid w:val="004C54C8"/>
    <w:rsid w:val="004C5DA0"/>
    <w:rsid w:val="004C6722"/>
    <w:rsid w:val="004C7064"/>
    <w:rsid w:val="004C7674"/>
    <w:rsid w:val="004D1852"/>
    <w:rsid w:val="004D6CF5"/>
    <w:rsid w:val="004E0598"/>
    <w:rsid w:val="004E3163"/>
    <w:rsid w:val="004E4CD1"/>
    <w:rsid w:val="004E5437"/>
    <w:rsid w:val="004F3EC9"/>
    <w:rsid w:val="004F3F35"/>
    <w:rsid w:val="005042CD"/>
    <w:rsid w:val="00515741"/>
    <w:rsid w:val="005163ED"/>
    <w:rsid w:val="00520344"/>
    <w:rsid w:val="00522EC9"/>
    <w:rsid w:val="0053020E"/>
    <w:rsid w:val="005316B5"/>
    <w:rsid w:val="005336A6"/>
    <w:rsid w:val="00534C0F"/>
    <w:rsid w:val="0053628B"/>
    <w:rsid w:val="00541D97"/>
    <w:rsid w:val="005427A8"/>
    <w:rsid w:val="00542ADD"/>
    <w:rsid w:val="00547493"/>
    <w:rsid w:val="00554203"/>
    <w:rsid w:val="00561679"/>
    <w:rsid w:val="00561E35"/>
    <w:rsid w:val="00566BBA"/>
    <w:rsid w:val="00566BD7"/>
    <w:rsid w:val="00574563"/>
    <w:rsid w:val="005761A5"/>
    <w:rsid w:val="00580C29"/>
    <w:rsid w:val="00580E3A"/>
    <w:rsid w:val="0059103C"/>
    <w:rsid w:val="0059120F"/>
    <w:rsid w:val="00596186"/>
    <w:rsid w:val="0059697B"/>
    <w:rsid w:val="005971EE"/>
    <w:rsid w:val="005A06BD"/>
    <w:rsid w:val="005A26D0"/>
    <w:rsid w:val="005A4A97"/>
    <w:rsid w:val="005A5AE2"/>
    <w:rsid w:val="005A6B4C"/>
    <w:rsid w:val="005A6EF4"/>
    <w:rsid w:val="005B04DA"/>
    <w:rsid w:val="005B0BFD"/>
    <w:rsid w:val="005B42F0"/>
    <w:rsid w:val="005B4540"/>
    <w:rsid w:val="005B5D7C"/>
    <w:rsid w:val="005B7118"/>
    <w:rsid w:val="005B7778"/>
    <w:rsid w:val="005C3368"/>
    <w:rsid w:val="005D1DE0"/>
    <w:rsid w:val="005E5FE9"/>
    <w:rsid w:val="005E63A0"/>
    <w:rsid w:val="005E74B2"/>
    <w:rsid w:val="005E7C30"/>
    <w:rsid w:val="005F6BE0"/>
    <w:rsid w:val="00600C70"/>
    <w:rsid w:val="00603E0E"/>
    <w:rsid w:val="006050E6"/>
    <w:rsid w:val="00605EC7"/>
    <w:rsid w:val="00607DD2"/>
    <w:rsid w:val="006126D7"/>
    <w:rsid w:val="00612E2D"/>
    <w:rsid w:val="006138DA"/>
    <w:rsid w:val="006171C3"/>
    <w:rsid w:val="00623D18"/>
    <w:rsid w:val="00624C96"/>
    <w:rsid w:val="00631EB3"/>
    <w:rsid w:val="006353EB"/>
    <w:rsid w:val="00643047"/>
    <w:rsid w:val="006447AB"/>
    <w:rsid w:val="00644E35"/>
    <w:rsid w:val="0065069E"/>
    <w:rsid w:val="0065226C"/>
    <w:rsid w:val="00654B88"/>
    <w:rsid w:val="00654DD9"/>
    <w:rsid w:val="006568A7"/>
    <w:rsid w:val="00663B80"/>
    <w:rsid w:val="00672CC3"/>
    <w:rsid w:val="00672F5D"/>
    <w:rsid w:val="006764BC"/>
    <w:rsid w:val="00677FF7"/>
    <w:rsid w:val="00681587"/>
    <w:rsid w:val="006855E5"/>
    <w:rsid w:val="006861EA"/>
    <w:rsid w:val="00686C25"/>
    <w:rsid w:val="00690C07"/>
    <w:rsid w:val="00692512"/>
    <w:rsid w:val="00693552"/>
    <w:rsid w:val="006951C8"/>
    <w:rsid w:val="0069580A"/>
    <w:rsid w:val="0069770D"/>
    <w:rsid w:val="006A1E87"/>
    <w:rsid w:val="006A406B"/>
    <w:rsid w:val="006A44DF"/>
    <w:rsid w:val="006A69F4"/>
    <w:rsid w:val="006A718B"/>
    <w:rsid w:val="006B1297"/>
    <w:rsid w:val="006C03F1"/>
    <w:rsid w:val="006C06C4"/>
    <w:rsid w:val="006C1384"/>
    <w:rsid w:val="006C1BC1"/>
    <w:rsid w:val="006C3762"/>
    <w:rsid w:val="006C4029"/>
    <w:rsid w:val="006D0533"/>
    <w:rsid w:val="006D51AE"/>
    <w:rsid w:val="006E5BC5"/>
    <w:rsid w:val="006F0AA8"/>
    <w:rsid w:val="00700683"/>
    <w:rsid w:val="007027F2"/>
    <w:rsid w:val="007038D2"/>
    <w:rsid w:val="0070564F"/>
    <w:rsid w:val="00707419"/>
    <w:rsid w:val="0071490E"/>
    <w:rsid w:val="00714FDE"/>
    <w:rsid w:val="00715BE4"/>
    <w:rsid w:val="007164B4"/>
    <w:rsid w:val="00720096"/>
    <w:rsid w:val="007250D6"/>
    <w:rsid w:val="00725580"/>
    <w:rsid w:val="00730710"/>
    <w:rsid w:val="0073153D"/>
    <w:rsid w:val="00732058"/>
    <w:rsid w:val="00737786"/>
    <w:rsid w:val="00740AB8"/>
    <w:rsid w:val="00740F51"/>
    <w:rsid w:val="0074122D"/>
    <w:rsid w:val="007451ED"/>
    <w:rsid w:val="00747D36"/>
    <w:rsid w:val="00755183"/>
    <w:rsid w:val="00757647"/>
    <w:rsid w:val="00761CC6"/>
    <w:rsid w:val="0076401A"/>
    <w:rsid w:val="00764ECA"/>
    <w:rsid w:val="00772239"/>
    <w:rsid w:val="00773AD8"/>
    <w:rsid w:val="00774530"/>
    <w:rsid w:val="00774C6C"/>
    <w:rsid w:val="0077520F"/>
    <w:rsid w:val="00780486"/>
    <w:rsid w:val="00780F34"/>
    <w:rsid w:val="00781B9E"/>
    <w:rsid w:val="00783233"/>
    <w:rsid w:val="00783A8E"/>
    <w:rsid w:val="00786506"/>
    <w:rsid w:val="007A2A82"/>
    <w:rsid w:val="007A2AB2"/>
    <w:rsid w:val="007A2FC5"/>
    <w:rsid w:val="007A5704"/>
    <w:rsid w:val="007A65DE"/>
    <w:rsid w:val="007B24A0"/>
    <w:rsid w:val="007B2626"/>
    <w:rsid w:val="007B7D58"/>
    <w:rsid w:val="007C6873"/>
    <w:rsid w:val="007D2C2C"/>
    <w:rsid w:val="007E4646"/>
    <w:rsid w:val="007E5DE5"/>
    <w:rsid w:val="007E762F"/>
    <w:rsid w:val="007F0365"/>
    <w:rsid w:val="007F60F8"/>
    <w:rsid w:val="00801AFA"/>
    <w:rsid w:val="008044DD"/>
    <w:rsid w:val="00805125"/>
    <w:rsid w:val="00817E02"/>
    <w:rsid w:val="00823EB3"/>
    <w:rsid w:val="00827553"/>
    <w:rsid w:val="00827B4B"/>
    <w:rsid w:val="00831DB9"/>
    <w:rsid w:val="0084345C"/>
    <w:rsid w:val="00843475"/>
    <w:rsid w:val="0084353B"/>
    <w:rsid w:val="008459D6"/>
    <w:rsid w:val="0084663A"/>
    <w:rsid w:val="008501EE"/>
    <w:rsid w:val="00862D61"/>
    <w:rsid w:val="00864662"/>
    <w:rsid w:val="00864FA1"/>
    <w:rsid w:val="00865EA9"/>
    <w:rsid w:val="0086795B"/>
    <w:rsid w:val="00871F13"/>
    <w:rsid w:val="00875178"/>
    <w:rsid w:val="0087518C"/>
    <w:rsid w:val="0087757D"/>
    <w:rsid w:val="00885BCB"/>
    <w:rsid w:val="008915AC"/>
    <w:rsid w:val="00893233"/>
    <w:rsid w:val="00893D40"/>
    <w:rsid w:val="00894ED6"/>
    <w:rsid w:val="008A06EB"/>
    <w:rsid w:val="008A43C2"/>
    <w:rsid w:val="008A5327"/>
    <w:rsid w:val="008A6EE9"/>
    <w:rsid w:val="008B03F4"/>
    <w:rsid w:val="008B0E4E"/>
    <w:rsid w:val="008B283C"/>
    <w:rsid w:val="008B6235"/>
    <w:rsid w:val="008C0F09"/>
    <w:rsid w:val="008C0FCF"/>
    <w:rsid w:val="008C1BB3"/>
    <w:rsid w:val="008C472D"/>
    <w:rsid w:val="008C4B50"/>
    <w:rsid w:val="008C77EA"/>
    <w:rsid w:val="008D2DAB"/>
    <w:rsid w:val="008D4760"/>
    <w:rsid w:val="008D6D9F"/>
    <w:rsid w:val="008E237D"/>
    <w:rsid w:val="008E571C"/>
    <w:rsid w:val="008F35C8"/>
    <w:rsid w:val="008F6F50"/>
    <w:rsid w:val="0090369B"/>
    <w:rsid w:val="0090552B"/>
    <w:rsid w:val="009106E7"/>
    <w:rsid w:val="00913695"/>
    <w:rsid w:val="00914798"/>
    <w:rsid w:val="009156EC"/>
    <w:rsid w:val="009205E9"/>
    <w:rsid w:val="00923814"/>
    <w:rsid w:val="00923D08"/>
    <w:rsid w:val="009258BB"/>
    <w:rsid w:val="0092593E"/>
    <w:rsid w:val="00925D23"/>
    <w:rsid w:val="00932BC0"/>
    <w:rsid w:val="00932E72"/>
    <w:rsid w:val="0093326E"/>
    <w:rsid w:val="009338E7"/>
    <w:rsid w:val="009360EF"/>
    <w:rsid w:val="00943ACE"/>
    <w:rsid w:val="00947D01"/>
    <w:rsid w:val="0095266E"/>
    <w:rsid w:val="00952BC2"/>
    <w:rsid w:val="00956678"/>
    <w:rsid w:val="009574E0"/>
    <w:rsid w:val="0096231C"/>
    <w:rsid w:val="00964B15"/>
    <w:rsid w:val="00965CBB"/>
    <w:rsid w:val="00966D90"/>
    <w:rsid w:val="00975D1D"/>
    <w:rsid w:val="009806E3"/>
    <w:rsid w:val="0098178C"/>
    <w:rsid w:val="00985B51"/>
    <w:rsid w:val="00993396"/>
    <w:rsid w:val="009961E8"/>
    <w:rsid w:val="009A00D3"/>
    <w:rsid w:val="009A0133"/>
    <w:rsid w:val="009A1151"/>
    <w:rsid w:val="009A26D3"/>
    <w:rsid w:val="009A3355"/>
    <w:rsid w:val="009B0CFE"/>
    <w:rsid w:val="009B44EB"/>
    <w:rsid w:val="009B45D8"/>
    <w:rsid w:val="009B48DA"/>
    <w:rsid w:val="009B7484"/>
    <w:rsid w:val="009C626F"/>
    <w:rsid w:val="009C7757"/>
    <w:rsid w:val="009D199B"/>
    <w:rsid w:val="009D24DA"/>
    <w:rsid w:val="009D696F"/>
    <w:rsid w:val="009E2954"/>
    <w:rsid w:val="009E3FF5"/>
    <w:rsid w:val="009E4406"/>
    <w:rsid w:val="009E5FD1"/>
    <w:rsid w:val="009F1143"/>
    <w:rsid w:val="009F4718"/>
    <w:rsid w:val="009F6929"/>
    <w:rsid w:val="00A004D1"/>
    <w:rsid w:val="00A012FB"/>
    <w:rsid w:val="00A04BD9"/>
    <w:rsid w:val="00A058A1"/>
    <w:rsid w:val="00A06697"/>
    <w:rsid w:val="00A2054A"/>
    <w:rsid w:val="00A213D5"/>
    <w:rsid w:val="00A2497D"/>
    <w:rsid w:val="00A25BDC"/>
    <w:rsid w:val="00A2653B"/>
    <w:rsid w:val="00A27C73"/>
    <w:rsid w:val="00A33432"/>
    <w:rsid w:val="00A35D94"/>
    <w:rsid w:val="00A405A6"/>
    <w:rsid w:val="00A409BF"/>
    <w:rsid w:val="00A43107"/>
    <w:rsid w:val="00A44852"/>
    <w:rsid w:val="00A51E5C"/>
    <w:rsid w:val="00A53467"/>
    <w:rsid w:val="00A600B6"/>
    <w:rsid w:val="00A71DF6"/>
    <w:rsid w:val="00A80C4D"/>
    <w:rsid w:val="00A80D4B"/>
    <w:rsid w:val="00A83B67"/>
    <w:rsid w:val="00A847CD"/>
    <w:rsid w:val="00A87698"/>
    <w:rsid w:val="00A918DC"/>
    <w:rsid w:val="00A920A6"/>
    <w:rsid w:val="00A940F1"/>
    <w:rsid w:val="00A94107"/>
    <w:rsid w:val="00AA0442"/>
    <w:rsid w:val="00AA3214"/>
    <w:rsid w:val="00AA4A1D"/>
    <w:rsid w:val="00AA5369"/>
    <w:rsid w:val="00AA7F85"/>
    <w:rsid w:val="00AB130C"/>
    <w:rsid w:val="00AB3F44"/>
    <w:rsid w:val="00AB409D"/>
    <w:rsid w:val="00AC182F"/>
    <w:rsid w:val="00AC18E0"/>
    <w:rsid w:val="00AC231C"/>
    <w:rsid w:val="00AC69FB"/>
    <w:rsid w:val="00AD23F3"/>
    <w:rsid w:val="00AD2D83"/>
    <w:rsid w:val="00AD43C7"/>
    <w:rsid w:val="00AD4E2B"/>
    <w:rsid w:val="00AD56F3"/>
    <w:rsid w:val="00AD5C83"/>
    <w:rsid w:val="00AD61D9"/>
    <w:rsid w:val="00AD7417"/>
    <w:rsid w:val="00AE0425"/>
    <w:rsid w:val="00AE32C2"/>
    <w:rsid w:val="00AF127D"/>
    <w:rsid w:val="00AF29C4"/>
    <w:rsid w:val="00AF4EAD"/>
    <w:rsid w:val="00B0004E"/>
    <w:rsid w:val="00B0314C"/>
    <w:rsid w:val="00B04DF2"/>
    <w:rsid w:val="00B10E5F"/>
    <w:rsid w:val="00B111FC"/>
    <w:rsid w:val="00B118AA"/>
    <w:rsid w:val="00B12CCD"/>
    <w:rsid w:val="00B14880"/>
    <w:rsid w:val="00B15860"/>
    <w:rsid w:val="00B16272"/>
    <w:rsid w:val="00B17FC7"/>
    <w:rsid w:val="00B243A9"/>
    <w:rsid w:val="00B262FC"/>
    <w:rsid w:val="00B339DE"/>
    <w:rsid w:val="00B35594"/>
    <w:rsid w:val="00B41447"/>
    <w:rsid w:val="00B469B7"/>
    <w:rsid w:val="00B50410"/>
    <w:rsid w:val="00B53BB6"/>
    <w:rsid w:val="00B571D6"/>
    <w:rsid w:val="00B575DF"/>
    <w:rsid w:val="00B57E0F"/>
    <w:rsid w:val="00B60F58"/>
    <w:rsid w:val="00B64E73"/>
    <w:rsid w:val="00B65014"/>
    <w:rsid w:val="00B66A1F"/>
    <w:rsid w:val="00B67873"/>
    <w:rsid w:val="00B70A53"/>
    <w:rsid w:val="00B72757"/>
    <w:rsid w:val="00B74384"/>
    <w:rsid w:val="00B8182D"/>
    <w:rsid w:val="00B863C9"/>
    <w:rsid w:val="00B8730B"/>
    <w:rsid w:val="00B9146A"/>
    <w:rsid w:val="00B91A07"/>
    <w:rsid w:val="00B91D1B"/>
    <w:rsid w:val="00B91F6E"/>
    <w:rsid w:val="00B947D9"/>
    <w:rsid w:val="00BA0A4A"/>
    <w:rsid w:val="00BA3753"/>
    <w:rsid w:val="00BA5A92"/>
    <w:rsid w:val="00BA7DC0"/>
    <w:rsid w:val="00BB0D82"/>
    <w:rsid w:val="00BB11D7"/>
    <w:rsid w:val="00BB3C1B"/>
    <w:rsid w:val="00BC62C5"/>
    <w:rsid w:val="00BD0D6D"/>
    <w:rsid w:val="00BD1DCF"/>
    <w:rsid w:val="00BD3BF1"/>
    <w:rsid w:val="00BD599C"/>
    <w:rsid w:val="00BD7012"/>
    <w:rsid w:val="00BE15E0"/>
    <w:rsid w:val="00BE176F"/>
    <w:rsid w:val="00BE313F"/>
    <w:rsid w:val="00BE3CB4"/>
    <w:rsid w:val="00BE7D8E"/>
    <w:rsid w:val="00BF16B6"/>
    <w:rsid w:val="00BF1A0F"/>
    <w:rsid w:val="00BF379E"/>
    <w:rsid w:val="00BF5DC4"/>
    <w:rsid w:val="00BF712C"/>
    <w:rsid w:val="00C0006C"/>
    <w:rsid w:val="00C009A3"/>
    <w:rsid w:val="00C01742"/>
    <w:rsid w:val="00C067FB"/>
    <w:rsid w:val="00C10136"/>
    <w:rsid w:val="00C1100B"/>
    <w:rsid w:val="00C12D84"/>
    <w:rsid w:val="00C1436A"/>
    <w:rsid w:val="00C201C3"/>
    <w:rsid w:val="00C20685"/>
    <w:rsid w:val="00C217F2"/>
    <w:rsid w:val="00C27D88"/>
    <w:rsid w:val="00C318EA"/>
    <w:rsid w:val="00C32661"/>
    <w:rsid w:val="00C34722"/>
    <w:rsid w:val="00C36132"/>
    <w:rsid w:val="00C411EA"/>
    <w:rsid w:val="00C533DE"/>
    <w:rsid w:val="00C55145"/>
    <w:rsid w:val="00C56E0D"/>
    <w:rsid w:val="00C57033"/>
    <w:rsid w:val="00C618E9"/>
    <w:rsid w:val="00C66F7E"/>
    <w:rsid w:val="00C670CD"/>
    <w:rsid w:val="00C8039E"/>
    <w:rsid w:val="00C81025"/>
    <w:rsid w:val="00C814C4"/>
    <w:rsid w:val="00C93B48"/>
    <w:rsid w:val="00C96331"/>
    <w:rsid w:val="00C9669A"/>
    <w:rsid w:val="00CA0169"/>
    <w:rsid w:val="00CA7907"/>
    <w:rsid w:val="00CC2DCC"/>
    <w:rsid w:val="00CC378E"/>
    <w:rsid w:val="00CD2214"/>
    <w:rsid w:val="00CD3BA6"/>
    <w:rsid w:val="00CF5045"/>
    <w:rsid w:val="00D02EF2"/>
    <w:rsid w:val="00D131A1"/>
    <w:rsid w:val="00D16AB0"/>
    <w:rsid w:val="00D20DE7"/>
    <w:rsid w:val="00D24684"/>
    <w:rsid w:val="00D2626C"/>
    <w:rsid w:val="00D26280"/>
    <w:rsid w:val="00D324EE"/>
    <w:rsid w:val="00D36149"/>
    <w:rsid w:val="00D37A21"/>
    <w:rsid w:val="00D45E7A"/>
    <w:rsid w:val="00D47093"/>
    <w:rsid w:val="00D506CD"/>
    <w:rsid w:val="00D515C0"/>
    <w:rsid w:val="00D5712B"/>
    <w:rsid w:val="00D63668"/>
    <w:rsid w:val="00D638C2"/>
    <w:rsid w:val="00D6413E"/>
    <w:rsid w:val="00D72B8D"/>
    <w:rsid w:val="00D72FAF"/>
    <w:rsid w:val="00D750D9"/>
    <w:rsid w:val="00D81A20"/>
    <w:rsid w:val="00D83317"/>
    <w:rsid w:val="00D838D3"/>
    <w:rsid w:val="00D95A25"/>
    <w:rsid w:val="00DA1241"/>
    <w:rsid w:val="00DA3A2F"/>
    <w:rsid w:val="00DA42A5"/>
    <w:rsid w:val="00DA702B"/>
    <w:rsid w:val="00DB7CA2"/>
    <w:rsid w:val="00DC0F4C"/>
    <w:rsid w:val="00DC2CD3"/>
    <w:rsid w:val="00DC68D8"/>
    <w:rsid w:val="00DD2E7D"/>
    <w:rsid w:val="00DD38F9"/>
    <w:rsid w:val="00DE0913"/>
    <w:rsid w:val="00DE7594"/>
    <w:rsid w:val="00DF2988"/>
    <w:rsid w:val="00DF4EB5"/>
    <w:rsid w:val="00DF6B23"/>
    <w:rsid w:val="00E00461"/>
    <w:rsid w:val="00E10630"/>
    <w:rsid w:val="00E10ABD"/>
    <w:rsid w:val="00E11F62"/>
    <w:rsid w:val="00E1687F"/>
    <w:rsid w:val="00E17B68"/>
    <w:rsid w:val="00E20540"/>
    <w:rsid w:val="00E22719"/>
    <w:rsid w:val="00E24EA1"/>
    <w:rsid w:val="00E26CAE"/>
    <w:rsid w:val="00E32E8F"/>
    <w:rsid w:val="00E3767F"/>
    <w:rsid w:val="00E44951"/>
    <w:rsid w:val="00E4715B"/>
    <w:rsid w:val="00E5006B"/>
    <w:rsid w:val="00E5179D"/>
    <w:rsid w:val="00E51938"/>
    <w:rsid w:val="00E5251A"/>
    <w:rsid w:val="00E56E68"/>
    <w:rsid w:val="00E57E33"/>
    <w:rsid w:val="00E60315"/>
    <w:rsid w:val="00E60521"/>
    <w:rsid w:val="00E6322E"/>
    <w:rsid w:val="00E63989"/>
    <w:rsid w:val="00E64BEC"/>
    <w:rsid w:val="00E65000"/>
    <w:rsid w:val="00E6560E"/>
    <w:rsid w:val="00E679CA"/>
    <w:rsid w:val="00E67ABF"/>
    <w:rsid w:val="00E729BE"/>
    <w:rsid w:val="00E82B54"/>
    <w:rsid w:val="00E82F70"/>
    <w:rsid w:val="00E830D9"/>
    <w:rsid w:val="00E84810"/>
    <w:rsid w:val="00E84936"/>
    <w:rsid w:val="00E84A7A"/>
    <w:rsid w:val="00E85385"/>
    <w:rsid w:val="00E93A2E"/>
    <w:rsid w:val="00EA23A8"/>
    <w:rsid w:val="00EA2749"/>
    <w:rsid w:val="00EA5F3C"/>
    <w:rsid w:val="00EB372B"/>
    <w:rsid w:val="00EC45B8"/>
    <w:rsid w:val="00EC53AB"/>
    <w:rsid w:val="00EC54BA"/>
    <w:rsid w:val="00ED0765"/>
    <w:rsid w:val="00ED133C"/>
    <w:rsid w:val="00ED2EF0"/>
    <w:rsid w:val="00ED46FF"/>
    <w:rsid w:val="00ED5141"/>
    <w:rsid w:val="00ED549C"/>
    <w:rsid w:val="00ED6CBC"/>
    <w:rsid w:val="00EE2AA1"/>
    <w:rsid w:val="00EE5F30"/>
    <w:rsid w:val="00EE794D"/>
    <w:rsid w:val="00EF022B"/>
    <w:rsid w:val="00EF0CE7"/>
    <w:rsid w:val="00EF13FE"/>
    <w:rsid w:val="00EF2A17"/>
    <w:rsid w:val="00EF75BC"/>
    <w:rsid w:val="00F0675E"/>
    <w:rsid w:val="00F142CC"/>
    <w:rsid w:val="00F204BC"/>
    <w:rsid w:val="00F236BD"/>
    <w:rsid w:val="00F23BA3"/>
    <w:rsid w:val="00F24E98"/>
    <w:rsid w:val="00F24F47"/>
    <w:rsid w:val="00F3566C"/>
    <w:rsid w:val="00F359E4"/>
    <w:rsid w:val="00F40377"/>
    <w:rsid w:val="00F43955"/>
    <w:rsid w:val="00F47BF6"/>
    <w:rsid w:val="00F53ED3"/>
    <w:rsid w:val="00F5424F"/>
    <w:rsid w:val="00F54757"/>
    <w:rsid w:val="00F5667C"/>
    <w:rsid w:val="00F627C2"/>
    <w:rsid w:val="00F66C6B"/>
    <w:rsid w:val="00F679D7"/>
    <w:rsid w:val="00F722FB"/>
    <w:rsid w:val="00F73AC0"/>
    <w:rsid w:val="00F81E26"/>
    <w:rsid w:val="00F82752"/>
    <w:rsid w:val="00F91931"/>
    <w:rsid w:val="00F959B2"/>
    <w:rsid w:val="00F96067"/>
    <w:rsid w:val="00FA1887"/>
    <w:rsid w:val="00FA736F"/>
    <w:rsid w:val="00FB2C2F"/>
    <w:rsid w:val="00FB4CCB"/>
    <w:rsid w:val="00FB54F2"/>
    <w:rsid w:val="00FB753A"/>
    <w:rsid w:val="00FC03C7"/>
    <w:rsid w:val="00FC340D"/>
    <w:rsid w:val="00FC38DE"/>
    <w:rsid w:val="00FC6339"/>
    <w:rsid w:val="00FC6906"/>
    <w:rsid w:val="00FD26FB"/>
    <w:rsid w:val="00FD2E8B"/>
    <w:rsid w:val="00FD7297"/>
    <w:rsid w:val="00FD7E55"/>
    <w:rsid w:val="00FE14F9"/>
    <w:rsid w:val="00FE2550"/>
    <w:rsid w:val="00FE7BC0"/>
    <w:rsid w:val="00FF64B1"/>
    <w:rsid w:val="00FF6770"/>
    <w:rsid w:val="01334BC0"/>
    <w:rsid w:val="01763A05"/>
    <w:rsid w:val="017DE973"/>
    <w:rsid w:val="01867A52"/>
    <w:rsid w:val="021F2C0E"/>
    <w:rsid w:val="02AFC651"/>
    <w:rsid w:val="02DBFA7A"/>
    <w:rsid w:val="02E9E915"/>
    <w:rsid w:val="03ACB3B4"/>
    <w:rsid w:val="03C099ED"/>
    <w:rsid w:val="03D42232"/>
    <w:rsid w:val="04406D42"/>
    <w:rsid w:val="05A8F8BB"/>
    <w:rsid w:val="05FE33CB"/>
    <w:rsid w:val="06922B2B"/>
    <w:rsid w:val="070B1671"/>
    <w:rsid w:val="08D8EB0A"/>
    <w:rsid w:val="08F4ACC0"/>
    <w:rsid w:val="0B301541"/>
    <w:rsid w:val="0C1BC9C6"/>
    <w:rsid w:val="0C4A7D08"/>
    <w:rsid w:val="0C51CB5A"/>
    <w:rsid w:val="0C687E9D"/>
    <w:rsid w:val="0D33EDD4"/>
    <w:rsid w:val="0E247C60"/>
    <w:rsid w:val="0E7CB112"/>
    <w:rsid w:val="0F3AFE8C"/>
    <w:rsid w:val="12144831"/>
    <w:rsid w:val="130DE728"/>
    <w:rsid w:val="13CE92B4"/>
    <w:rsid w:val="1445B079"/>
    <w:rsid w:val="15BC275C"/>
    <w:rsid w:val="17820152"/>
    <w:rsid w:val="18C404C8"/>
    <w:rsid w:val="18E4BD7C"/>
    <w:rsid w:val="1935EA4B"/>
    <w:rsid w:val="1DE5DEC1"/>
    <w:rsid w:val="1DEAAAE1"/>
    <w:rsid w:val="1E5F6EB6"/>
    <w:rsid w:val="1EDE7D0F"/>
    <w:rsid w:val="1F66DDFB"/>
    <w:rsid w:val="21445C7B"/>
    <w:rsid w:val="214B74A5"/>
    <w:rsid w:val="216DE655"/>
    <w:rsid w:val="229DED54"/>
    <w:rsid w:val="22E91C76"/>
    <w:rsid w:val="2303304C"/>
    <w:rsid w:val="2308841B"/>
    <w:rsid w:val="23ABEFCE"/>
    <w:rsid w:val="249A4B66"/>
    <w:rsid w:val="24CD3B1F"/>
    <w:rsid w:val="26C6A535"/>
    <w:rsid w:val="2722BA1C"/>
    <w:rsid w:val="2813C021"/>
    <w:rsid w:val="2829491B"/>
    <w:rsid w:val="2B432715"/>
    <w:rsid w:val="2F577565"/>
    <w:rsid w:val="2FEE8C94"/>
    <w:rsid w:val="30140D25"/>
    <w:rsid w:val="3078F570"/>
    <w:rsid w:val="3217100C"/>
    <w:rsid w:val="32A45D0D"/>
    <w:rsid w:val="32E607B2"/>
    <w:rsid w:val="33B44C42"/>
    <w:rsid w:val="341BCDFB"/>
    <w:rsid w:val="34F9C6F0"/>
    <w:rsid w:val="34FD002C"/>
    <w:rsid w:val="35518075"/>
    <w:rsid w:val="35896917"/>
    <w:rsid w:val="365E7027"/>
    <w:rsid w:val="37F934FC"/>
    <w:rsid w:val="39C2DC95"/>
    <w:rsid w:val="3A113FEF"/>
    <w:rsid w:val="3B5EB58C"/>
    <w:rsid w:val="3B6121B3"/>
    <w:rsid w:val="3B81600D"/>
    <w:rsid w:val="3C0EDC34"/>
    <w:rsid w:val="3D7C7E41"/>
    <w:rsid w:val="3FD05AA0"/>
    <w:rsid w:val="40B95934"/>
    <w:rsid w:val="40BEF9C0"/>
    <w:rsid w:val="415D94B7"/>
    <w:rsid w:val="4160A997"/>
    <w:rsid w:val="42AB9BA5"/>
    <w:rsid w:val="4327F9F5"/>
    <w:rsid w:val="433883DD"/>
    <w:rsid w:val="45A96CED"/>
    <w:rsid w:val="46EF3F36"/>
    <w:rsid w:val="477D263F"/>
    <w:rsid w:val="4783360B"/>
    <w:rsid w:val="478C9CF3"/>
    <w:rsid w:val="4835BA7C"/>
    <w:rsid w:val="48A29510"/>
    <w:rsid w:val="4B36E594"/>
    <w:rsid w:val="4CA33570"/>
    <w:rsid w:val="4D6A406D"/>
    <w:rsid w:val="4E447805"/>
    <w:rsid w:val="4E63BC89"/>
    <w:rsid w:val="4F9909B1"/>
    <w:rsid w:val="4FF8CB06"/>
    <w:rsid w:val="504F0FFA"/>
    <w:rsid w:val="5156C17A"/>
    <w:rsid w:val="51CA5C00"/>
    <w:rsid w:val="5229CC06"/>
    <w:rsid w:val="525B9C69"/>
    <w:rsid w:val="52B0E132"/>
    <w:rsid w:val="52E4A8C4"/>
    <w:rsid w:val="53A3A926"/>
    <w:rsid w:val="5419481A"/>
    <w:rsid w:val="5544C38A"/>
    <w:rsid w:val="559112CC"/>
    <w:rsid w:val="55AA823A"/>
    <w:rsid w:val="5688CF46"/>
    <w:rsid w:val="568AEA8C"/>
    <w:rsid w:val="58415E58"/>
    <w:rsid w:val="58D2FFE5"/>
    <w:rsid w:val="5ABD0BDC"/>
    <w:rsid w:val="5B4352FE"/>
    <w:rsid w:val="5BF4A9A4"/>
    <w:rsid w:val="5C6E0689"/>
    <w:rsid w:val="5D2CB55E"/>
    <w:rsid w:val="5DB83082"/>
    <w:rsid w:val="5F98D54C"/>
    <w:rsid w:val="6050E8E8"/>
    <w:rsid w:val="605243C7"/>
    <w:rsid w:val="60F5A0F7"/>
    <w:rsid w:val="6146C3DB"/>
    <w:rsid w:val="61C9BC4E"/>
    <w:rsid w:val="638D674C"/>
    <w:rsid w:val="64725641"/>
    <w:rsid w:val="660E92A9"/>
    <w:rsid w:val="66920C23"/>
    <w:rsid w:val="678AA13C"/>
    <w:rsid w:val="68D98B69"/>
    <w:rsid w:val="699D97B5"/>
    <w:rsid w:val="69C72430"/>
    <w:rsid w:val="69FC6CE4"/>
    <w:rsid w:val="6A7DFC73"/>
    <w:rsid w:val="6C538BA9"/>
    <w:rsid w:val="6C9EF41F"/>
    <w:rsid w:val="6CEBD281"/>
    <w:rsid w:val="6E0F4B72"/>
    <w:rsid w:val="6E97E4D4"/>
    <w:rsid w:val="6FAFDBE4"/>
    <w:rsid w:val="712B088D"/>
    <w:rsid w:val="7154ED64"/>
    <w:rsid w:val="727AD549"/>
    <w:rsid w:val="729BB5B5"/>
    <w:rsid w:val="74626E04"/>
    <w:rsid w:val="7546025C"/>
    <w:rsid w:val="75D876C6"/>
    <w:rsid w:val="761C1F20"/>
    <w:rsid w:val="771538E6"/>
    <w:rsid w:val="781A2DBB"/>
    <w:rsid w:val="7922B975"/>
    <w:rsid w:val="792ABC6E"/>
    <w:rsid w:val="7957DB25"/>
    <w:rsid w:val="79BF403B"/>
    <w:rsid w:val="79EB6668"/>
    <w:rsid w:val="7AD8903E"/>
    <w:rsid w:val="7BADECDC"/>
    <w:rsid w:val="7F2A64ED"/>
    <w:rsid w:val="7F6846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A3BDB"/>
  <w15:chartTrackingRefBased/>
  <w15:docId w15:val="{92FF9584-38AE-4E25-9485-77A72F00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6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69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C73"/>
    <w:pPr>
      <w:ind w:left="720"/>
      <w:contextualSpacing/>
    </w:pPr>
  </w:style>
  <w:style w:type="character" w:customStyle="1" w:styleId="tgc">
    <w:name w:val="_tgc"/>
    <w:basedOn w:val="DefaultParagraphFont"/>
    <w:rsid w:val="00774530"/>
  </w:style>
  <w:style w:type="character" w:styleId="Strong">
    <w:name w:val="Strong"/>
    <w:basedOn w:val="DefaultParagraphFont"/>
    <w:uiPriority w:val="22"/>
    <w:qFormat/>
    <w:rsid w:val="00774530"/>
    <w:rPr>
      <w:b/>
      <w:bCs/>
    </w:rPr>
  </w:style>
  <w:style w:type="character" w:customStyle="1" w:styleId="Heading1Char">
    <w:name w:val="Heading 1 Char"/>
    <w:basedOn w:val="DefaultParagraphFont"/>
    <w:link w:val="Heading1"/>
    <w:uiPriority w:val="9"/>
    <w:rsid w:val="00D638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3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C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D43B0"/>
    <w:rPr>
      <w:sz w:val="16"/>
      <w:szCs w:val="16"/>
    </w:rPr>
  </w:style>
  <w:style w:type="paragraph" w:styleId="CommentText">
    <w:name w:val="annotation text"/>
    <w:basedOn w:val="Normal"/>
    <w:link w:val="CommentTextChar"/>
    <w:uiPriority w:val="99"/>
    <w:unhideWhenUsed/>
    <w:rsid w:val="003D43B0"/>
    <w:pPr>
      <w:spacing w:line="240" w:lineRule="auto"/>
    </w:pPr>
    <w:rPr>
      <w:sz w:val="20"/>
      <w:szCs w:val="20"/>
    </w:rPr>
  </w:style>
  <w:style w:type="character" w:customStyle="1" w:styleId="CommentTextChar">
    <w:name w:val="Comment Text Char"/>
    <w:basedOn w:val="DefaultParagraphFont"/>
    <w:link w:val="CommentText"/>
    <w:uiPriority w:val="99"/>
    <w:rsid w:val="003D43B0"/>
    <w:rPr>
      <w:sz w:val="20"/>
      <w:szCs w:val="20"/>
    </w:rPr>
  </w:style>
  <w:style w:type="paragraph" w:styleId="CommentSubject">
    <w:name w:val="annotation subject"/>
    <w:basedOn w:val="CommentText"/>
    <w:next w:val="CommentText"/>
    <w:link w:val="CommentSubjectChar"/>
    <w:uiPriority w:val="99"/>
    <w:semiHidden/>
    <w:unhideWhenUsed/>
    <w:rsid w:val="003D43B0"/>
    <w:rPr>
      <w:b/>
      <w:bCs/>
    </w:rPr>
  </w:style>
  <w:style w:type="character" w:customStyle="1" w:styleId="CommentSubjectChar">
    <w:name w:val="Comment Subject Char"/>
    <w:basedOn w:val="CommentTextChar"/>
    <w:link w:val="CommentSubject"/>
    <w:uiPriority w:val="99"/>
    <w:semiHidden/>
    <w:rsid w:val="003D43B0"/>
    <w:rPr>
      <w:b/>
      <w:bCs/>
      <w:sz w:val="20"/>
      <w:szCs w:val="20"/>
    </w:rPr>
  </w:style>
  <w:style w:type="paragraph" w:styleId="BalloonText">
    <w:name w:val="Balloon Text"/>
    <w:basedOn w:val="Normal"/>
    <w:link w:val="BalloonTextChar"/>
    <w:uiPriority w:val="99"/>
    <w:semiHidden/>
    <w:unhideWhenUsed/>
    <w:rsid w:val="003D43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3B0"/>
    <w:rPr>
      <w:rFonts w:ascii="Segoe UI" w:hAnsi="Segoe UI" w:cs="Segoe UI"/>
      <w:sz w:val="18"/>
      <w:szCs w:val="18"/>
    </w:rPr>
  </w:style>
  <w:style w:type="character" w:customStyle="1" w:styleId="Heading2Char">
    <w:name w:val="Heading 2 Char"/>
    <w:basedOn w:val="DefaultParagraphFont"/>
    <w:link w:val="Heading2"/>
    <w:uiPriority w:val="9"/>
    <w:rsid w:val="003D43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60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69E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0069EC"/>
    <w:pPr>
      <w:spacing w:after="200" w:line="240" w:lineRule="auto"/>
    </w:pPr>
    <w:rPr>
      <w:i/>
      <w:iCs/>
      <w:color w:val="44546A" w:themeColor="text2"/>
      <w:sz w:val="18"/>
      <w:szCs w:val="18"/>
      <w:lang w:val="en-GB"/>
    </w:rPr>
  </w:style>
  <w:style w:type="paragraph" w:styleId="NoSpacing">
    <w:name w:val="No Spacing"/>
    <w:uiPriority w:val="1"/>
    <w:qFormat/>
    <w:rsid w:val="000069EC"/>
    <w:pPr>
      <w:spacing w:after="0" w:line="240" w:lineRule="auto"/>
    </w:pPr>
    <w:rPr>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FC340D"/>
    <w:rPr>
      <w:color w:val="0000FF"/>
      <w:u w:val="single"/>
    </w:rPr>
  </w:style>
  <w:style w:type="paragraph" w:styleId="NormalWeb">
    <w:name w:val="Normal (Web)"/>
    <w:basedOn w:val="Normal"/>
    <w:uiPriority w:val="99"/>
    <w:semiHidden/>
    <w:unhideWhenUsed/>
    <w:rsid w:val="004844D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ndNoteBibliographyTitle">
    <w:name w:val="EndNote Bibliography Title"/>
    <w:basedOn w:val="Normal"/>
    <w:link w:val="EndNoteBibliographyTitleChar"/>
    <w:rsid w:val="00ED549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549C"/>
    <w:rPr>
      <w:rFonts w:ascii="Calibri" w:hAnsi="Calibri" w:cs="Calibri"/>
      <w:noProof/>
    </w:rPr>
  </w:style>
  <w:style w:type="paragraph" w:customStyle="1" w:styleId="EndNoteBibliography">
    <w:name w:val="EndNote Bibliography"/>
    <w:basedOn w:val="Normal"/>
    <w:link w:val="EndNoteBibliographyChar"/>
    <w:rsid w:val="00ED549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549C"/>
    <w:rPr>
      <w:rFonts w:ascii="Calibri" w:hAnsi="Calibri" w:cs="Calibri"/>
      <w:noProof/>
    </w:rPr>
  </w:style>
  <w:style w:type="character" w:styleId="FollowedHyperlink">
    <w:name w:val="FollowedHyperlink"/>
    <w:basedOn w:val="DefaultParagraphFont"/>
    <w:uiPriority w:val="99"/>
    <w:semiHidden/>
    <w:unhideWhenUsed/>
    <w:rsid w:val="00D24684"/>
    <w:rPr>
      <w:color w:val="954F72" w:themeColor="followedHyperlink"/>
      <w:u w:val="single"/>
    </w:rPr>
  </w:style>
  <w:style w:type="character" w:customStyle="1" w:styleId="UnresolvedMention1">
    <w:name w:val="Unresolved Mention1"/>
    <w:basedOn w:val="DefaultParagraphFont"/>
    <w:uiPriority w:val="99"/>
    <w:semiHidden/>
    <w:unhideWhenUsed/>
    <w:rsid w:val="00D24684"/>
    <w:rPr>
      <w:color w:val="605E5C"/>
      <w:shd w:val="clear" w:color="auto" w:fill="E1DFDD"/>
    </w:rPr>
  </w:style>
  <w:style w:type="character" w:customStyle="1" w:styleId="html-italic">
    <w:name w:val="html-italic"/>
    <w:basedOn w:val="DefaultParagraphFont"/>
    <w:rsid w:val="00FB4CCB"/>
  </w:style>
  <w:style w:type="character" w:customStyle="1" w:styleId="label">
    <w:name w:val="label"/>
    <w:basedOn w:val="DefaultParagraphFont"/>
    <w:rsid w:val="00024E4A"/>
  </w:style>
  <w:style w:type="character" w:customStyle="1" w:styleId="inlineblock">
    <w:name w:val="inlineblock"/>
    <w:basedOn w:val="DefaultParagraphFont"/>
    <w:rsid w:val="00024E4A"/>
  </w:style>
  <w:style w:type="paragraph" w:styleId="Revision">
    <w:name w:val="Revision"/>
    <w:hidden/>
    <w:uiPriority w:val="99"/>
    <w:semiHidden/>
    <w:rsid w:val="00A876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1166">
      <w:bodyDiv w:val="1"/>
      <w:marLeft w:val="0"/>
      <w:marRight w:val="0"/>
      <w:marTop w:val="0"/>
      <w:marBottom w:val="0"/>
      <w:divBdr>
        <w:top w:val="none" w:sz="0" w:space="0" w:color="auto"/>
        <w:left w:val="none" w:sz="0" w:space="0" w:color="auto"/>
        <w:bottom w:val="none" w:sz="0" w:space="0" w:color="auto"/>
        <w:right w:val="none" w:sz="0" w:space="0" w:color="auto"/>
      </w:divBdr>
    </w:div>
    <w:div w:id="322205934">
      <w:bodyDiv w:val="1"/>
      <w:marLeft w:val="0"/>
      <w:marRight w:val="0"/>
      <w:marTop w:val="0"/>
      <w:marBottom w:val="0"/>
      <w:divBdr>
        <w:top w:val="none" w:sz="0" w:space="0" w:color="auto"/>
        <w:left w:val="none" w:sz="0" w:space="0" w:color="auto"/>
        <w:bottom w:val="none" w:sz="0" w:space="0" w:color="auto"/>
        <w:right w:val="none" w:sz="0" w:space="0" w:color="auto"/>
      </w:divBdr>
    </w:div>
    <w:div w:id="341248776">
      <w:bodyDiv w:val="1"/>
      <w:marLeft w:val="0"/>
      <w:marRight w:val="0"/>
      <w:marTop w:val="0"/>
      <w:marBottom w:val="0"/>
      <w:divBdr>
        <w:top w:val="none" w:sz="0" w:space="0" w:color="auto"/>
        <w:left w:val="none" w:sz="0" w:space="0" w:color="auto"/>
        <w:bottom w:val="none" w:sz="0" w:space="0" w:color="auto"/>
        <w:right w:val="none" w:sz="0" w:space="0" w:color="auto"/>
      </w:divBdr>
    </w:div>
    <w:div w:id="592860106">
      <w:bodyDiv w:val="1"/>
      <w:marLeft w:val="0"/>
      <w:marRight w:val="0"/>
      <w:marTop w:val="0"/>
      <w:marBottom w:val="0"/>
      <w:divBdr>
        <w:top w:val="none" w:sz="0" w:space="0" w:color="auto"/>
        <w:left w:val="none" w:sz="0" w:space="0" w:color="auto"/>
        <w:bottom w:val="none" w:sz="0" w:space="0" w:color="auto"/>
        <w:right w:val="none" w:sz="0" w:space="0" w:color="auto"/>
      </w:divBdr>
    </w:div>
    <w:div w:id="628097875">
      <w:bodyDiv w:val="1"/>
      <w:marLeft w:val="0"/>
      <w:marRight w:val="0"/>
      <w:marTop w:val="0"/>
      <w:marBottom w:val="0"/>
      <w:divBdr>
        <w:top w:val="none" w:sz="0" w:space="0" w:color="auto"/>
        <w:left w:val="none" w:sz="0" w:space="0" w:color="auto"/>
        <w:bottom w:val="none" w:sz="0" w:space="0" w:color="auto"/>
        <w:right w:val="none" w:sz="0" w:space="0" w:color="auto"/>
      </w:divBdr>
      <w:divsChild>
        <w:div w:id="1191190405">
          <w:marLeft w:val="0"/>
          <w:marRight w:val="0"/>
          <w:marTop w:val="0"/>
          <w:marBottom w:val="0"/>
          <w:divBdr>
            <w:top w:val="none" w:sz="0" w:space="0" w:color="auto"/>
            <w:left w:val="none" w:sz="0" w:space="0" w:color="auto"/>
            <w:bottom w:val="none" w:sz="0" w:space="0" w:color="auto"/>
            <w:right w:val="none" w:sz="0" w:space="0" w:color="auto"/>
          </w:divBdr>
        </w:div>
        <w:div w:id="1527478934">
          <w:marLeft w:val="0"/>
          <w:marRight w:val="0"/>
          <w:marTop w:val="0"/>
          <w:marBottom w:val="0"/>
          <w:divBdr>
            <w:top w:val="none" w:sz="0" w:space="0" w:color="auto"/>
            <w:left w:val="none" w:sz="0" w:space="0" w:color="auto"/>
            <w:bottom w:val="none" w:sz="0" w:space="0" w:color="auto"/>
            <w:right w:val="none" w:sz="0" w:space="0" w:color="auto"/>
          </w:divBdr>
          <w:divsChild>
            <w:div w:id="1009601456">
              <w:marLeft w:val="0"/>
              <w:marRight w:val="0"/>
              <w:marTop w:val="0"/>
              <w:marBottom w:val="0"/>
              <w:divBdr>
                <w:top w:val="none" w:sz="0" w:space="0" w:color="auto"/>
                <w:left w:val="none" w:sz="0" w:space="0" w:color="auto"/>
                <w:bottom w:val="none" w:sz="0" w:space="0" w:color="auto"/>
                <w:right w:val="none" w:sz="0" w:space="0" w:color="auto"/>
              </w:divBdr>
            </w:div>
            <w:div w:id="481434498">
              <w:marLeft w:val="0"/>
              <w:marRight w:val="0"/>
              <w:marTop w:val="0"/>
              <w:marBottom w:val="0"/>
              <w:divBdr>
                <w:top w:val="none" w:sz="0" w:space="0" w:color="auto"/>
                <w:left w:val="none" w:sz="0" w:space="0" w:color="auto"/>
                <w:bottom w:val="none" w:sz="0" w:space="0" w:color="auto"/>
                <w:right w:val="none" w:sz="0" w:space="0" w:color="auto"/>
              </w:divBdr>
              <w:divsChild>
                <w:div w:id="11438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3379">
          <w:marLeft w:val="0"/>
          <w:marRight w:val="0"/>
          <w:marTop w:val="0"/>
          <w:marBottom w:val="0"/>
          <w:divBdr>
            <w:top w:val="none" w:sz="0" w:space="0" w:color="auto"/>
            <w:left w:val="none" w:sz="0" w:space="0" w:color="auto"/>
            <w:bottom w:val="none" w:sz="0" w:space="0" w:color="auto"/>
            <w:right w:val="none" w:sz="0" w:space="0" w:color="auto"/>
          </w:divBdr>
        </w:div>
      </w:divsChild>
    </w:div>
    <w:div w:id="678776108">
      <w:bodyDiv w:val="1"/>
      <w:marLeft w:val="0"/>
      <w:marRight w:val="0"/>
      <w:marTop w:val="0"/>
      <w:marBottom w:val="0"/>
      <w:divBdr>
        <w:top w:val="none" w:sz="0" w:space="0" w:color="auto"/>
        <w:left w:val="none" w:sz="0" w:space="0" w:color="auto"/>
        <w:bottom w:val="none" w:sz="0" w:space="0" w:color="auto"/>
        <w:right w:val="none" w:sz="0" w:space="0" w:color="auto"/>
      </w:divBdr>
    </w:div>
    <w:div w:id="897668997">
      <w:bodyDiv w:val="1"/>
      <w:marLeft w:val="0"/>
      <w:marRight w:val="0"/>
      <w:marTop w:val="0"/>
      <w:marBottom w:val="0"/>
      <w:divBdr>
        <w:top w:val="none" w:sz="0" w:space="0" w:color="auto"/>
        <w:left w:val="none" w:sz="0" w:space="0" w:color="auto"/>
        <w:bottom w:val="none" w:sz="0" w:space="0" w:color="auto"/>
        <w:right w:val="none" w:sz="0" w:space="0" w:color="auto"/>
      </w:divBdr>
    </w:div>
    <w:div w:id="981930331">
      <w:bodyDiv w:val="1"/>
      <w:marLeft w:val="0"/>
      <w:marRight w:val="0"/>
      <w:marTop w:val="0"/>
      <w:marBottom w:val="0"/>
      <w:divBdr>
        <w:top w:val="none" w:sz="0" w:space="0" w:color="auto"/>
        <w:left w:val="none" w:sz="0" w:space="0" w:color="auto"/>
        <w:bottom w:val="none" w:sz="0" w:space="0" w:color="auto"/>
        <w:right w:val="none" w:sz="0" w:space="0" w:color="auto"/>
      </w:divBdr>
    </w:div>
    <w:div w:id="1285966105">
      <w:bodyDiv w:val="1"/>
      <w:marLeft w:val="0"/>
      <w:marRight w:val="0"/>
      <w:marTop w:val="0"/>
      <w:marBottom w:val="0"/>
      <w:divBdr>
        <w:top w:val="none" w:sz="0" w:space="0" w:color="auto"/>
        <w:left w:val="none" w:sz="0" w:space="0" w:color="auto"/>
        <w:bottom w:val="none" w:sz="0" w:space="0" w:color="auto"/>
        <w:right w:val="none" w:sz="0" w:space="0" w:color="auto"/>
      </w:divBdr>
    </w:div>
    <w:div w:id="1377855911">
      <w:bodyDiv w:val="1"/>
      <w:marLeft w:val="0"/>
      <w:marRight w:val="0"/>
      <w:marTop w:val="0"/>
      <w:marBottom w:val="0"/>
      <w:divBdr>
        <w:top w:val="none" w:sz="0" w:space="0" w:color="auto"/>
        <w:left w:val="none" w:sz="0" w:space="0" w:color="auto"/>
        <w:bottom w:val="none" w:sz="0" w:space="0" w:color="auto"/>
        <w:right w:val="none" w:sz="0" w:space="0" w:color="auto"/>
      </w:divBdr>
    </w:div>
    <w:div w:id="1400329746">
      <w:bodyDiv w:val="1"/>
      <w:marLeft w:val="0"/>
      <w:marRight w:val="0"/>
      <w:marTop w:val="0"/>
      <w:marBottom w:val="0"/>
      <w:divBdr>
        <w:top w:val="none" w:sz="0" w:space="0" w:color="auto"/>
        <w:left w:val="none" w:sz="0" w:space="0" w:color="auto"/>
        <w:bottom w:val="none" w:sz="0" w:space="0" w:color="auto"/>
        <w:right w:val="none" w:sz="0" w:space="0" w:color="auto"/>
      </w:divBdr>
    </w:div>
    <w:div w:id="1685203600">
      <w:bodyDiv w:val="1"/>
      <w:marLeft w:val="0"/>
      <w:marRight w:val="0"/>
      <w:marTop w:val="0"/>
      <w:marBottom w:val="0"/>
      <w:divBdr>
        <w:top w:val="none" w:sz="0" w:space="0" w:color="auto"/>
        <w:left w:val="none" w:sz="0" w:space="0" w:color="auto"/>
        <w:bottom w:val="none" w:sz="0" w:space="0" w:color="auto"/>
        <w:right w:val="none" w:sz="0" w:space="0" w:color="auto"/>
      </w:divBdr>
      <w:divsChild>
        <w:div w:id="694189039">
          <w:marLeft w:val="0"/>
          <w:marRight w:val="0"/>
          <w:marTop w:val="0"/>
          <w:marBottom w:val="0"/>
          <w:divBdr>
            <w:top w:val="none" w:sz="0" w:space="0" w:color="auto"/>
            <w:left w:val="none" w:sz="0" w:space="0" w:color="auto"/>
            <w:bottom w:val="none" w:sz="0" w:space="0" w:color="auto"/>
            <w:right w:val="none" w:sz="0" w:space="0" w:color="auto"/>
          </w:divBdr>
        </w:div>
        <w:div w:id="1740133174">
          <w:marLeft w:val="0"/>
          <w:marRight w:val="0"/>
          <w:marTop w:val="0"/>
          <w:marBottom w:val="0"/>
          <w:divBdr>
            <w:top w:val="none" w:sz="0" w:space="0" w:color="auto"/>
            <w:left w:val="none" w:sz="0" w:space="0" w:color="auto"/>
            <w:bottom w:val="none" w:sz="0" w:space="0" w:color="auto"/>
            <w:right w:val="none" w:sz="0" w:space="0" w:color="auto"/>
          </w:divBdr>
          <w:divsChild>
            <w:div w:id="607465097">
              <w:marLeft w:val="0"/>
              <w:marRight w:val="0"/>
              <w:marTop w:val="0"/>
              <w:marBottom w:val="0"/>
              <w:divBdr>
                <w:top w:val="none" w:sz="0" w:space="0" w:color="auto"/>
                <w:left w:val="none" w:sz="0" w:space="0" w:color="auto"/>
                <w:bottom w:val="none" w:sz="0" w:space="0" w:color="auto"/>
                <w:right w:val="none" w:sz="0" w:space="0" w:color="auto"/>
              </w:divBdr>
            </w:div>
            <w:div w:id="265041770">
              <w:marLeft w:val="0"/>
              <w:marRight w:val="0"/>
              <w:marTop w:val="0"/>
              <w:marBottom w:val="0"/>
              <w:divBdr>
                <w:top w:val="none" w:sz="0" w:space="0" w:color="auto"/>
                <w:left w:val="none" w:sz="0" w:space="0" w:color="auto"/>
                <w:bottom w:val="none" w:sz="0" w:space="0" w:color="auto"/>
                <w:right w:val="none" w:sz="0" w:space="0" w:color="auto"/>
              </w:divBdr>
              <w:divsChild>
                <w:div w:id="16158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000">
          <w:marLeft w:val="0"/>
          <w:marRight w:val="0"/>
          <w:marTop w:val="0"/>
          <w:marBottom w:val="0"/>
          <w:divBdr>
            <w:top w:val="none" w:sz="0" w:space="0" w:color="auto"/>
            <w:left w:val="none" w:sz="0" w:space="0" w:color="auto"/>
            <w:bottom w:val="none" w:sz="0" w:space="0" w:color="auto"/>
            <w:right w:val="none" w:sz="0" w:space="0" w:color="auto"/>
          </w:divBdr>
        </w:div>
        <w:div w:id="1883008581">
          <w:marLeft w:val="0"/>
          <w:marRight w:val="0"/>
          <w:marTop w:val="0"/>
          <w:marBottom w:val="0"/>
          <w:divBdr>
            <w:top w:val="none" w:sz="0" w:space="0" w:color="auto"/>
            <w:left w:val="none" w:sz="0" w:space="0" w:color="auto"/>
            <w:bottom w:val="none" w:sz="0" w:space="0" w:color="auto"/>
            <w:right w:val="none" w:sz="0" w:space="0" w:color="auto"/>
          </w:divBdr>
        </w:div>
      </w:divsChild>
    </w:div>
    <w:div w:id="1709837467">
      <w:bodyDiv w:val="1"/>
      <w:marLeft w:val="0"/>
      <w:marRight w:val="0"/>
      <w:marTop w:val="0"/>
      <w:marBottom w:val="0"/>
      <w:divBdr>
        <w:top w:val="none" w:sz="0" w:space="0" w:color="auto"/>
        <w:left w:val="none" w:sz="0" w:space="0" w:color="auto"/>
        <w:bottom w:val="none" w:sz="0" w:space="0" w:color="auto"/>
        <w:right w:val="none" w:sz="0" w:space="0" w:color="auto"/>
      </w:divBdr>
    </w:div>
    <w:div w:id="1748187004">
      <w:bodyDiv w:val="1"/>
      <w:marLeft w:val="0"/>
      <w:marRight w:val="0"/>
      <w:marTop w:val="0"/>
      <w:marBottom w:val="0"/>
      <w:divBdr>
        <w:top w:val="none" w:sz="0" w:space="0" w:color="auto"/>
        <w:left w:val="none" w:sz="0" w:space="0" w:color="auto"/>
        <w:bottom w:val="none" w:sz="0" w:space="0" w:color="auto"/>
        <w:right w:val="none" w:sz="0" w:space="0" w:color="auto"/>
      </w:divBdr>
    </w:div>
    <w:div w:id="1755198072">
      <w:bodyDiv w:val="1"/>
      <w:marLeft w:val="0"/>
      <w:marRight w:val="0"/>
      <w:marTop w:val="0"/>
      <w:marBottom w:val="0"/>
      <w:divBdr>
        <w:top w:val="none" w:sz="0" w:space="0" w:color="auto"/>
        <w:left w:val="none" w:sz="0" w:space="0" w:color="auto"/>
        <w:bottom w:val="none" w:sz="0" w:space="0" w:color="auto"/>
        <w:right w:val="none" w:sz="0" w:space="0" w:color="auto"/>
      </w:divBdr>
    </w:div>
    <w:div w:id="1974172550">
      <w:bodyDiv w:val="1"/>
      <w:marLeft w:val="0"/>
      <w:marRight w:val="0"/>
      <w:marTop w:val="0"/>
      <w:marBottom w:val="0"/>
      <w:divBdr>
        <w:top w:val="none" w:sz="0" w:space="0" w:color="auto"/>
        <w:left w:val="none" w:sz="0" w:space="0" w:color="auto"/>
        <w:bottom w:val="none" w:sz="0" w:space="0" w:color="auto"/>
        <w:right w:val="none" w:sz="0" w:space="0" w:color="auto"/>
      </w:divBdr>
      <w:divsChild>
        <w:div w:id="1442872111">
          <w:marLeft w:val="0"/>
          <w:marRight w:val="0"/>
          <w:marTop w:val="0"/>
          <w:marBottom w:val="0"/>
          <w:divBdr>
            <w:top w:val="none" w:sz="0" w:space="0" w:color="auto"/>
            <w:left w:val="none" w:sz="0" w:space="0" w:color="auto"/>
            <w:bottom w:val="none" w:sz="0" w:space="0" w:color="auto"/>
            <w:right w:val="none" w:sz="0" w:space="0" w:color="auto"/>
          </w:divBdr>
          <w:divsChild>
            <w:div w:id="298919054">
              <w:marLeft w:val="0"/>
              <w:marRight w:val="0"/>
              <w:marTop w:val="0"/>
              <w:marBottom w:val="0"/>
              <w:divBdr>
                <w:top w:val="none" w:sz="0" w:space="0" w:color="auto"/>
                <w:left w:val="none" w:sz="0" w:space="0" w:color="auto"/>
                <w:bottom w:val="none" w:sz="0" w:space="0" w:color="auto"/>
                <w:right w:val="none" w:sz="0" w:space="0" w:color="auto"/>
              </w:divBdr>
              <w:divsChild>
                <w:div w:id="1726761596">
                  <w:marLeft w:val="0"/>
                  <w:marRight w:val="0"/>
                  <w:marTop w:val="0"/>
                  <w:marBottom w:val="0"/>
                  <w:divBdr>
                    <w:top w:val="none" w:sz="0" w:space="0" w:color="auto"/>
                    <w:left w:val="none" w:sz="0" w:space="0" w:color="auto"/>
                    <w:bottom w:val="none" w:sz="0" w:space="0" w:color="auto"/>
                    <w:right w:val="none" w:sz="0" w:space="0" w:color="auto"/>
                  </w:divBdr>
                  <w:divsChild>
                    <w:div w:id="546524739">
                      <w:marLeft w:val="0"/>
                      <w:marRight w:val="0"/>
                      <w:marTop w:val="0"/>
                      <w:marBottom w:val="0"/>
                      <w:divBdr>
                        <w:top w:val="none" w:sz="0" w:space="0" w:color="auto"/>
                        <w:left w:val="none" w:sz="0" w:space="0" w:color="auto"/>
                        <w:bottom w:val="none" w:sz="0" w:space="0" w:color="auto"/>
                        <w:right w:val="none" w:sz="0" w:space="0" w:color="auto"/>
                      </w:divBdr>
                    </w:div>
                    <w:div w:id="21280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936">
              <w:marLeft w:val="0"/>
              <w:marRight w:val="0"/>
              <w:marTop w:val="0"/>
              <w:marBottom w:val="0"/>
              <w:divBdr>
                <w:top w:val="none" w:sz="0" w:space="0" w:color="auto"/>
                <w:left w:val="none" w:sz="0" w:space="0" w:color="auto"/>
                <w:bottom w:val="none" w:sz="0" w:space="0" w:color="auto"/>
                <w:right w:val="none" w:sz="0" w:space="0" w:color="auto"/>
              </w:divBdr>
              <w:divsChild>
                <w:div w:id="1609775305">
                  <w:marLeft w:val="0"/>
                  <w:marRight w:val="0"/>
                  <w:marTop w:val="0"/>
                  <w:marBottom w:val="0"/>
                  <w:divBdr>
                    <w:top w:val="none" w:sz="0" w:space="0" w:color="auto"/>
                    <w:left w:val="none" w:sz="0" w:space="0" w:color="auto"/>
                    <w:bottom w:val="none" w:sz="0" w:space="0" w:color="auto"/>
                    <w:right w:val="none" w:sz="0" w:space="0" w:color="auto"/>
                  </w:divBdr>
                </w:div>
                <w:div w:id="151023697">
                  <w:marLeft w:val="0"/>
                  <w:marRight w:val="0"/>
                  <w:marTop w:val="0"/>
                  <w:marBottom w:val="0"/>
                  <w:divBdr>
                    <w:top w:val="none" w:sz="0" w:space="0" w:color="auto"/>
                    <w:left w:val="none" w:sz="0" w:space="0" w:color="auto"/>
                    <w:bottom w:val="none" w:sz="0" w:space="0" w:color="auto"/>
                    <w:right w:val="none" w:sz="0" w:space="0" w:color="auto"/>
                  </w:divBdr>
                </w:div>
                <w:div w:id="1944919475">
                  <w:marLeft w:val="0"/>
                  <w:marRight w:val="0"/>
                  <w:marTop w:val="0"/>
                  <w:marBottom w:val="0"/>
                  <w:divBdr>
                    <w:top w:val="none" w:sz="0" w:space="0" w:color="auto"/>
                    <w:left w:val="none" w:sz="0" w:space="0" w:color="auto"/>
                    <w:bottom w:val="none" w:sz="0" w:space="0" w:color="auto"/>
                    <w:right w:val="none" w:sz="0" w:space="0" w:color="auto"/>
                  </w:divBdr>
                </w:div>
                <w:div w:id="1740596641">
                  <w:marLeft w:val="0"/>
                  <w:marRight w:val="0"/>
                  <w:marTop w:val="0"/>
                  <w:marBottom w:val="0"/>
                  <w:divBdr>
                    <w:top w:val="none" w:sz="0" w:space="0" w:color="auto"/>
                    <w:left w:val="none" w:sz="0" w:space="0" w:color="auto"/>
                    <w:bottom w:val="none" w:sz="0" w:space="0" w:color="auto"/>
                    <w:right w:val="none" w:sz="0" w:space="0" w:color="auto"/>
                  </w:divBdr>
                </w:div>
                <w:div w:id="770583776">
                  <w:marLeft w:val="0"/>
                  <w:marRight w:val="0"/>
                  <w:marTop w:val="0"/>
                  <w:marBottom w:val="0"/>
                  <w:divBdr>
                    <w:top w:val="none" w:sz="0" w:space="0" w:color="auto"/>
                    <w:left w:val="none" w:sz="0" w:space="0" w:color="auto"/>
                    <w:bottom w:val="none" w:sz="0" w:space="0" w:color="auto"/>
                    <w:right w:val="none" w:sz="0" w:space="0" w:color="auto"/>
                  </w:divBdr>
                  <w:divsChild>
                    <w:div w:id="974024650">
                      <w:marLeft w:val="0"/>
                      <w:marRight w:val="0"/>
                      <w:marTop w:val="0"/>
                      <w:marBottom w:val="0"/>
                      <w:divBdr>
                        <w:top w:val="none" w:sz="0" w:space="0" w:color="auto"/>
                        <w:left w:val="none" w:sz="0" w:space="0" w:color="auto"/>
                        <w:bottom w:val="none" w:sz="0" w:space="0" w:color="auto"/>
                        <w:right w:val="none" w:sz="0" w:space="0" w:color="auto"/>
                      </w:divBdr>
                      <w:divsChild>
                        <w:div w:id="2146848397">
                          <w:marLeft w:val="0"/>
                          <w:marRight w:val="0"/>
                          <w:marTop w:val="0"/>
                          <w:marBottom w:val="0"/>
                          <w:divBdr>
                            <w:top w:val="none" w:sz="0" w:space="0" w:color="auto"/>
                            <w:left w:val="none" w:sz="0" w:space="0" w:color="auto"/>
                            <w:bottom w:val="none" w:sz="0" w:space="0" w:color="auto"/>
                            <w:right w:val="none" w:sz="0" w:space="0" w:color="auto"/>
                          </w:divBdr>
                        </w:div>
                        <w:div w:id="90127689">
                          <w:marLeft w:val="0"/>
                          <w:marRight w:val="0"/>
                          <w:marTop w:val="0"/>
                          <w:marBottom w:val="0"/>
                          <w:divBdr>
                            <w:top w:val="none" w:sz="0" w:space="0" w:color="auto"/>
                            <w:left w:val="none" w:sz="0" w:space="0" w:color="auto"/>
                            <w:bottom w:val="none" w:sz="0" w:space="0" w:color="auto"/>
                            <w:right w:val="none" w:sz="0" w:space="0" w:color="auto"/>
                          </w:divBdr>
                        </w:div>
                      </w:divsChild>
                    </w:div>
                    <w:div w:id="35934072">
                      <w:marLeft w:val="0"/>
                      <w:marRight w:val="0"/>
                      <w:marTop w:val="0"/>
                      <w:marBottom w:val="0"/>
                      <w:divBdr>
                        <w:top w:val="none" w:sz="0" w:space="0" w:color="auto"/>
                        <w:left w:val="none" w:sz="0" w:space="0" w:color="auto"/>
                        <w:bottom w:val="none" w:sz="0" w:space="0" w:color="auto"/>
                        <w:right w:val="none" w:sz="0" w:space="0" w:color="auto"/>
                      </w:divBdr>
                      <w:divsChild>
                        <w:div w:id="1307855694">
                          <w:marLeft w:val="0"/>
                          <w:marRight w:val="0"/>
                          <w:marTop w:val="0"/>
                          <w:marBottom w:val="0"/>
                          <w:divBdr>
                            <w:top w:val="none" w:sz="0" w:space="0" w:color="auto"/>
                            <w:left w:val="none" w:sz="0" w:space="0" w:color="auto"/>
                            <w:bottom w:val="none" w:sz="0" w:space="0" w:color="auto"/>
                            <w:right w:val="none" w:sz="0" w:space="0" w:color="auto"/>
                          </w:divBdr>
                        </w:div>
                        <w:div w:id="234554351">
                          <w:marLeft w:val="0"/>
                          <w:marRight w:val="0"/>
                          <w:marTop w:val="0"/>
                          <w:marBottom w:val="0"/>
                          <w:divBdr>
                            <w:top w:val="none" w:sz="0" w:space="0" w:color="auto"/>
                            <w:left w:val="none" w:sz="0" w:space="0" w:color="auto"/>
                            <w:bottom w:val="none" w:sz="0" w:space="0" w:color="auto"/>
                            <w:right w:val="none" w:sz="0" w:space="0" w:color="auto"/>
                          </w:divBdr>
                        </w:div>
                      </w:divsChild>
                    </w:div>
                    <w:div w:id="1872264109">
                      <w:marLeft w:val="0"/>
                      <w:marRight w:val="0"/>
                      <w:marTop w:val="0"/>
                      <w:marBottom w:val="0"/>
                      <w:divBdr>
                        <w:top w:val="none" w:sz="0" w:space="0" w:color="auto"/>
                        <w:left w:val="none" w:sz="0" w:space="0" w:color="auto"/>
                        <w:bottom w:val="none" w:sz="0" w:space="0" w:color="auto"/>
                        <w:right w:val="none" w:sz="0" w:space="0" w:color="auto"/>
                      </w:divBdr>
                      <w:divsChild>
                        <w:div w:id="1245072702">
                          <w:marLeft w:val="0"/>
                          <w:marRight w:val="0"/>
                          <w:marTop w:val="0"/>
                          <w:marBottom w:val="0"/>
                          <w:divBdr>
                            <w:top w:val="none" w:sz="0" w:space="0" w:color="auto"/>
                            <w:left w:val="none" w:sz="0" w:space="0" w:color="auto"/>
                            <w:bottom w:val="none" w:sz="0" w:space="0" w:color="auto"/>
                            <w:right w:val="none" w:sz="0" w:space="0" w:color="auto"/>
                          </w:divBdr>
                        </w:div>
                        <w:div w:id="1916819024">
                          <w:marLeft w:val="0"/>
                          <w:marRight w:val="0"/>
                          <w:marTop w:val="0"/>
                          <w:marBottom w:val="0"/>
                          <w:divBdr>
                            <w:top w:val="none" w:sz="0" w:space="0" w:color="auto"/>
                            <w:left w:val="none" w:sz="0" w:space="0" w:color="auto"/>
                            <w:bottom w:val="none" w:sz="0" w:space="0" w:color="auto"/>
                            <w:right w:val="none" w:sz="0" w:space="0" w:color="auto"/>
                          </w:divBdr>
                        </w:div>
                      </w:divsChild>
                    </w:div>
                    <w:div w:id="2029600854">
                      <w:marLeft w:val="0"/>
                      <w:marRight w:val="0"/>
                      <w:marTop w:val="0"/>
                      <w:marBottom w:val="0"/>
                      <w:divBdr>
                        <w:top w:val="none" w:sz="0" w:space="0" w:color="auto"/>
                        <w:left w:val="none" w:sz="0" w:space="0" w:color="auto"/>
                        <w:bottom w:val="none" w:sz="0" w:space="0" w:color="auto"/>
                        <w:right w:val="none" w:sz="0" w:space="0" w:color="auto"/>
                      </w:divBdr>
                      <w:divsChild>
                        <w:div w:id="1421490775">
                          <w:marLeft w:val="0"/>
                          <w:marRight w:val="0"/>
                          <w:marTop w:val="0"/>
                          <w:marBottom w:val="0"/>
                          <w:divBdr>
                            <w:top w:val="none" w:sz="0" w:space="0" w:color="auto"/>
                            <w:left w:val="none" w:sz="0" w:space="0" w:color="auto"/>
                            <w:bottom w:val="none" w:sz="0" w:space="0" w:color="auto"/>
                            <w:right w:val="none" w:sz="0" w:space="0" w:color="auto"/>
                          </w:divBdr>
                        </w:div>
                        <w:div w:id="740717022">
                          <w:marLeft w:val="0"/>
                          <w:marRight w:val="0"/>
                          <w:marTop w:val="0"/>
                          <w:marBottom w:val="0"/>
                          <w:divBdr>
                            <w:top w:val="none" w:sz="0" w:space="0" w:color="auto"/>
                            <w:left w:val="none" w:sz="0" w:space="0" w:color="auto"/>
                            <w:bottom w:val="none" w:sz="0" w:space="0" w:color="auto"/>
                            <w:right w:val="none" w:sz="0" w:space="0" w:color="auto"/>
                          </w:divBdr>
                        </w:div>
                      </w:divsChild>
                    </w:div>
                    <w:div w:id="419453269">
                      <w:marLeft w:val="0"/>
                      <w:marRight w:val="0"/>
                      <w:marTop w:val="0"/>
                      <w:marBottom w:val="0"/>
                      <w:divBdr>
                        <w:top w:val="none" w:sz="0" w:space="0" w:color="auto"/>
                        <w:left w:val="none" w:sz="0" w:space="0" w:color="auto"/>
                        <w:bottom w:val="none" w:sz="0" w:space="0" w:color="auto"/>
                        <w:right w:val="none" w:sz="0" w:space="0" w:color="auto"/>
                      </w:divBdr>
                      <w:divsChild>
                        <w:div w:id="1156989945">
                          <w:marLeft w:val="0"/>
                          <w:marRight w:val="0"/>
                          <w:marTop w:val="0"/>
                          <w:marBottom w:val="0"/>
                          <w:divBdr>
                            <w:top w:val="none" w:sz="0" w:space="0" w:color="auto"/>
                            <w:left w:val="none" w:sz="0" w:space="0" w:color="auto"/>
                            <w:bottom w:val="none" w:sz="0" w:space="0" w:color="auto"/>
                            <w:right w:val="none" w:sz="0" w:space="0" w:color="auto"/>
                          </w:divBdr>
                        </w:div>
                        <w:div w:id="12954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780">
                  <w:marLeft w:val="0"/>
                  <w:marRight w:val="0"/>
                  <w:marTop w:val="0"/>
                  <w:marBottom w:val="0"/>
                  <w:divBdr>
                    <w:top w:val="none" w:sz="0" w:space="0" w:color="auto"/>
                    <w:left w:val="none" w:sz="0" w:space="0" w:color="auto"/>
                    <w:bottom w:val="none" w:sz="0" w:space="0" w:color="auto"/>
                    <w:right w:val="none" w:sz="0" w:space="0" w:color="auto"/>
                  </w:divBdr>
                </w:div>
                <w:div w:id="1367215411">
                  <w:marLeft w:val="0"/>
                  <w:marRight w:val="0"/>
                  <w:marTop w:val="0"/>
                  <w:marBottom w:val="0"/>
                  <w:divBdr>
                    <w:top w:val="none" w:sz="0" w:space="0" w:color="auto"/>
                    <w:left w:val="none" w:sz="0" w:space="0" w:color="auto"/>
                    <w:bottom w:val="none" w:sz="0" w:space="0" w:color="auto"/>
                    <w:right w:val="none" w:sz="0" w:space="0" w:color="auto"/>
                  </w:divBdr>
                </w:div>
                <w:div w:id="1815635931">
                  <w:marLeft w:val="0"/>
                  <w:marRight w:val="0"/>
                  <w:marTop w:val="0"/>
                  <w:marBottom w:val="0"/>
                  <w:divBdr>
                    <w:top w:val="none" w:sz="0" w:space="0" w:color="auto"/>
                    <w:left w:val="none" w:sz="0" w:space="0" w:color="auto"/>
                    <w:bottom w:val="none" w:sz="0" w:space="0" w:color="auto"/>
                    <w:right w:val="none" w:sz="0" w:space="0" w:color="auto"/>
                  </w:divBdr>
                  <w:divsChild>
                    <w:div w:id="311259280">
                      <w:marLeft w:val="0"/>
                      <w:marRight w:val="0"/>
                      <w:marTop w:val="0"/>
                      <w:marBottom w:val="0"/>
                      <w:divBdr>
                        <w:top w:val="none" w:sz="0" w:space="0" w:color="auto"/>
                        <w:left w:val="none" w:sz="0" w:space="0" w:color="auto"/>
                        <w:bottom w:val="none" w:sz="0" w:space="0" w:color="auto"/>
                        <w:right w:val="none" w:sz="0" w:space="0" w:color="auto"/>
                      </w:divBdr>
                      <w:divsChild>
                        <w:div w:id="16815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6676">
                  <w:marLeft w:val="0"/>
                  <w:marRight w:val="0"/>
                  <w:marTop w:val="0"/>
                  <w:marBottom w:val="0"/>
                  <w:divBdr>
                    <w:top w:val="none" w:sz="0" w:space="0" w:color="auto"/>
                    <w:left w:val="none" w:sz="0" w:space="0" w:color="auto"/>
                    <w:bottom w:val="none" w:sz="0" w:space="0" w:color="auto"/>
                    <w:right w:val="none" w:sz="0" w:space="0" w:color="auto"/>
                  </w:divBdr>
                </w:div>
                <w:div w:id="1418019863">
                  <w:marLeft w:val="0"/>
                  <w:marRight w:val="0"/>
                  <w:marTop w:val="0"/>
                  <w:marBottom w:val="0"/>
                  <w:divBdr>
                    <w:top w:val="none" w:sz="0" w:space="0" w:color="auto"/>
                    <w:left w:val="none" w:sz="0" w:space="0" w:color="auto"/>
                    <w:bottom w:val="none" w:sz="0" w:space="0" w:color="auto"/>
                    <w:right w:val="none" w:sz="0" w:space="0" w:color="auto"/>
                  </w:divBdr>
                  <w:divsChild>
                    <w:div w:id="570509412">
                      <w:marLeft w:val="0"/>
                      <w:marRight w:val="0"/>
                      <w:marTop w:val="0"/>
                      <w:marBottom w:val="0"/>
                      <w:divBdr>
                        <w:top w:val="none" w:sz="0" w:space="0" w:color="auto"/>
                        <w:left w:val="none" w:sz="0" w:space="0" w:color="auto"/>
                        <w:bottom w:val="none" w:sz="0" w:space="0" w:color="auto"/>
                        <w:right w:val="none" w:sz="0" w:space="0" w:color="auto"/>
                      </w:divBdr>
                      <w:divsChild>
                        <w:div w:id="16133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4010">
              <w:marLeft w:val="0"/>
              <w:marRight w:val="0"/>
              <w:marTop w:val="0"/>
              <w:marBottom w:val="0"/>
              <w:divBdr>
                <w:top w:val="none" w:sz="0" w:space="0" w:color="auto"/>
                <w:left w:val="none" w:sz="0" w:space="0" w:color="auto"/>
                <w:bottom w:val="none" w:sz="0" w:space="0" w:color="auto"/>
                <w:right w:val="none" w:sz="0" w:space="0" w:color="auto"/>
              </w:divBdr>
              <w:divsChild>
                <w:div w:id="1918400894">
                  <w:marLeft w:val="0"/>
                  <w:marRight w:val="0"/>
                  <w:marTop w:val="0"/>
                  <w:marBottom w:val="0"/>
                  <w:divBdr>
                    <w:top w:val="none" w:sz="0" w:space="0" w:color="auto"/>
                    <w:left w:val="none" w:sz="0" w:space="0" w:color="auto"/>
                    <w:bottom w:val="none" w:sz="0" w:space="0" w:color="auto"/>
                    <w:right w:val="none" w:sz="0" w:space="0" w:color="auto"/>
                  </w:divBdr>
                </w:div>
                <w:div w:id="1996643735">
                  <w:marLeft w:val="0"/>
                  <w:marRight w:val="0"/>
                  <w:marTop w:val="0"/>
                  <w:marBottom w:val="0"/>
                  <w:divBdr>
                    <w:top w:val="none" w:sz="0" w:space="0" w:color="auto"/>
                    <w:left w:val="none" w:sz="0" w:space="0" w:color="auto"/>
                    <w:bottom w:val="none" w:sz="0" w:space="0" w:color="auto"/>
                    <w:right w:val="none" w:sz="0" w:space="0" w:color="auto"/>
                  </w:divBdr>
                </w:div>
                <w:div w:id="449976863">
                  <w:marLeft w:val="0"/>
                  <w:marRight w:val="0"/>
                  <w:marTop w:val="0"/>
                  <w:marBottom w:val="0"/>
                  <w:divBdr>
                    <w:top w:val="none" w:sz="0" w:space="0" w:color="auto"/>
                    <w:left w:val="none" w:sz="0" w:space="0" w:color="auto"/>
                    <w:bottom w:val="none" w:sz="0" w:space="0" w:color="auto"/>
                    <w:right w:val="none" w:sz="0" w:space="0" w:color="auto"/>
                  </w:divBdr>
                </w:div>
                <w:div w:id="743768682">
                  <w:marLeft w:val="0"/>
                  <w:marRight w:val="0"/>
                  <w:marTop w:val="0"/>
                  <w:marBottom w:val="0"/>
                  <w:divBdr>
                    <w:top w:val="none" w:sz="0" w:space="0" w:color="auto"/>
                    <w:left w:val="none" w:sz="0" w:space="0" w:color="auto"/>
                    <w:bottom w:val="none" w:sz="0" w:space="0" w:color="auto"/>
                    <w:right w:val="none" w:sz="0" w:space="0" w:color="auto"/>
                  </w:divBdr>
                </w:div>
                <w:div w:id="784275541">
                  <w:marLeft w:val="0"/>
                  <w:marRight w:val="0"/>
                  <w:marTop w:val="0"/>
                  <w:marBottom w:val="0"/>
                  <w:divBdr>
                    <w:top w:val="none" w:sz="0" w:space="0" w:color="auto"/>
                    <w:left w:val="none" w:sz="0" w:space="0" w:color="auto"/>
                    <w:bottom w:val="none" w:sz="0" w:space="0" w:color="auto"/>
                    <w:right w:val="none" w:sz="0" w:space="0" w:color="auto"/>
                  </w:divBdr>
                </w:div>
                <w:div w:id="372390879">
                  <w:marLeft w:val="0"/>
                  <w:marRight w:val="0"/>
                  <w:marTop w:val="0"/>
                  <w:marBottom w:val="0"/>
                  <w:divBdr>
                    <w:top w:val="none" w:sz="0" w:space="0" w:color="auto"/>
                    <w:left w:val="none" w:sz="0" w:space="0" w:color="auto"/>
                    <w:bottom w:val="none" w:sz="0" w:space="0" w:color="auto"/>
                    <w:right w:val="none" w:sz="0" w:space="0" w:color="auto"/>
                  </w:divBdr>
                </w:div>
                <w:div w:id="36704594">
                  <w:marLeft w:val="0"/>
                  <w:marRight w:val="0"/>
                  <w:marTop w:val="0"/>
                  <w:marBottom w:val="0"/>
                  <w:divBdr>
                    <w:top w:val="none" w:sz="0" w:space="0" w:color="auto"/>
                    <w:left w:val="none" w:sz="0" w:space="0" w:color="auto"/>
                    <w:bottom w:val="none" w:sz="0" w:space="0" w:color="auto"/>
                    <w:right w:val="none" w:sz="0" w:space="0" w:color="auto"/>
                  </w:divBdr>
                </w:div>
                <w:div w:id="2064670206">
                  <w:marLeft w:val="0"/>
                  <w:marRight w:val="0"/>
                  <w:marTop w:val="0"/>
                  <w:marBottom w:val="0"/>
                  <w:divBdr>
                    <w:top w:val="none" w:sz="0" w:space="0" w:color="auto"/>
                    <w:left w:val="none" w:sz="0" w:space="0" w:color="auto"/>
                    <w:bottom w:val="none" w:sz="0" w:space="0" w:color="auto"/>
                    <w:right w:val="none" w:sz="0" w:space="0" w:color="auto"/>
                  </w:divBdr>
                </w:div>
                <w:div w:id="1782455549">
                  <w:marLeft w:val="0"/>
                  <w:marRight w:val="0"/>
                  <w:marTop w:val="0"/>
                  <w:marBottom w:val="0"/>
                  <w:divBdr>
                    <w:top w:val="none" w:sz="0" w:space="0" w:color="auto"/>
                    <w:left w:val="none" w:sz="0" w:space="0" w:color="auto"/>
                    <w:bottom w:val="none" w:sz="0" w:space="0" w:color="auto"/>
                    <w:right w:val="none" w:sz="0" w:space="0" w:color="auto"/>
                  </w:divBdr>
                  <w:divsChild>
                    <w:div w:id="2132363492">
                      <w:marLeft w:val="0"/>
                      <w:marRight w:val="0"/>
                      <w:marTop w:val="0"/>
                      <w:marBottom w:val="0"/>
                      <w:divBdr>
                        <w:top w:val="none" w:sz="0" w:space="0" w:color="auto"/>
                        <w:left w:val="none" w:sz="0" w:space="0" w:color="auto"/>
                        <w:bottom w:val="none" w:sz="0" w:space="0" w:color="auto"/>
                        <w:right w:val="none" w:sz="0" w:space="0" w:color="auto"/>
                      </w:divBdr>
                    </w:div>
                    <w:div w:id="1926914164">
                      <w:marLeft w:val="0"/>
                      <w:marRight w:val="0"/>
                      <w:marTop w:val="0"/>
                      <w:marBottom w:val="0"/>
                      <w:divBdr>
                        <w:top w:val="none" w:sz="0" w:space="0" w:color="auto"/>
                        <w:left w:val="none" w:sz="0" w:space="0" w:color="auto"/>
                        <w:bottom w:val="none" w:sz="0" w:space="0" w:color="auto"/>
                        <w:right w:val="none" w:sz="0" w:space="0" w:color="auto"/>
                      </w:divBdr>
                      <w:divsChild>
                        <w:div w:id="17850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882">
                  <w:marLeft w:val="0"/>
                  <w:marRight w:val="0"/>
                  <w:marTop w:val="0"/>
                  <w:marBottom w:val="0"/>
                  <w:divBdr>
                    <w:top w:val="none" w:sz="0" w:space="0" w:color="auto"/>
                    <w:left w:val="none" w:sz="0" w:space="0" w:color="auto"/>
                    <w:bottom w:val="none" w:sz="0" w:space="0" w:color="auto"/>
                    <w:right w:val="none" w:sz="0" w:space="0" w:color="auto"/>
                  </w:divBdr>
                </w:div>
                <w:div w:id="819688673">
                  <w:marLeft w:val="0"/>
                  <w:marRight w:val="0"/>
                  <w:marTop w:val="0"/>
                  <w:marBottom w:val="0"/>
                  <w:divBdr>
                    <w:top w:val="none" w:sz="0" w:space="0" w:color="auto"/>
                    <w:left w:val="none" w:sz="0" w:space="0" w:color="auto"/>
                    <w:bottom w:val="none" w:sz="0" w:space="0" w:color="auto"/>
                    <w:right w:val="none" w:sz="0" w:space="0" w:color="auto"/>
                  </w:divBdr>
                </w:div>
                <w:div w:id="152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3241">
      <w:bodyDiv w:val="1"/>
      <w:marLeft w:val="0"/>
      <w:marRight w:val="0"/>
      <w:marTop w:val="0"/>
      <w:marBottom w:val="0"/>
      <w:divBdr>
        <w:top w:val="none" w:sz="0" w:space="0" w:color="auto"/>
        <w:left w:val="none" w:sz="0" w:space="0" w:color="auto"/>
        <w:bottom w:val="none" w:sz="0" w:space="0" w:color="auto"/>
        <w:right w:val="none" w:sz="0" w:space="0" w:color="auto"/>
      </w:divBdr>
    </w:div>
    <w:div w:id="20384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tilda.com/whats-new/why-basmati-is-best/" TargetMode="External"/><Relationship Id="rId26" Type="http://schemas.openxmlformats.org/officeDocument/2006/relationships/hyperlink" Target="https://www.statista.com/statistics/255937/leading-rice-producers-worldwide/" TargetMode="External"/><Relationship Id="rId3" Type="http://schemas.openxmlformats.org/officeDocument/2006/relationships/customXml" Target="../customXml/item3.xml"/><Relationship Id="rId21" Type="http://schemas.openxmlformats.org/officeDocument/2006/relationships/hyperlink" Target="http://www.ricedata.cn/variety/index.ht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hfoods.org/genpage.php?tname=dailytip&amp;dbid=365" TargetMode="External"/><Relationship Id="rId25" Type="http://schemas.openxmlformats.org/officeDocument/2006/relationships/hyperlink" Target="https://www.businessghana.com/site/news/general/194744/Rice-production-in-Ghana-to-reach-750,000" TargetMode="External"/><Relationship Id="rId2" Type="http://schemas.openxmlformats.org/officeDocument/2006/relationships/customXml" Target="../customXml/item2.xml"/><Relationship Id="rId16" Type="http://schemas.openxmlformats.org/officeDocument/2006/relationships/hyperlink" Target="https://www.consumerphysics.com/business/technology/" TargetMode="External"/><Relationship Id="rId20" Type="http://schemas.openxmlformats.org/officeDocument/2006/relationships/hyperlink" Target="http://www.stats.gov.cn/tjsj/zxfb/201812/t20181214_1639544.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topics/chemistry/methanol" TargetMode="External"/><Relationship Id="rId24" Type="http://schemas.openxmlformats.org/officeDocument/2006/relationships/hyperlink" Target="https://www.businessghana.com/site/news/business/167665/Ghana-imports-over-US1-162-billion-worth-of-rice-annually-Minister" TargetMode="External"/><Relationship Id="rId5" Type="http://schemas.openxmlformats.org/officeDocument/2006/relationships/numbering" Target="numbering.xml"/><Relationship Id="rId15" Type="http://schemas.openxmlformats.org/officeDocument/2006/relationships/hyperlink" Target="https://www.theguardian.com/world/2008/dec/02/china" TargetMode="External"/><Relationship Id="rId23" Type="http://schemas.openxmlformats.org/officeDocument/2006/relationships/hyperlink" Target="https://www.growafrica.com/resources/ecowas-rice-factbook"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peda.gov.in/apedawebsite/SubHead_Products/Basmati_Ric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wc.com/gx/en/services/food-supply-integrity-services/food-fraud-vulnerability-assessment.html" TargetMode="External"/><Relationship Id="rId22" Type="http://schemas.openxmlformats.org/officeDocument/2006/relationships/hyperlink" Target="http://www.stats.gov.cn/tjsj/zxfb/201812/t20181214_1639544.html" TargetMode="External"/><Relationship Id="rId27" Type="http://schemas.openxmlformats.org/officeDocument/2006/relationships/hyperlink" Target="http://asemconnectvietnam.gov.vn/default.aspx?ID1=2&amp;ZID1=8&amp;ID8=9161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a704bbe89977e2ef74a10e76e99fb23e">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524872fe57d6e5e29ac9ee20e14e7b6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2A03-FA5E-4516-B8D4-E1EFAE130B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1A2153-B084-470A-96F7-84996050C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94BCD4-B97E-48F5-8838-6A1077B51B37}">
  <ds:schemaRefs>
    <ds:schemaRef ds:uri="http://schemas.microsoft.com/sharepoint/v3/contenttype/forms"/>
  </ds:schemaRefs>
</ds:datastoreItem>
</file>

<file path=customXml/itemProps4.xml><?xml version="1.0" encoding="utf-8"?>
<ds:datastoreItem xmlns:ds="http://schemas.openxmlformats.org/officeDocument/2006/customXml" ds:itemID="{A1AD6364-0212-4E0F-8FB4-AF8C94A4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13298</Words>
  <Characters>75800</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MCBRIDE,MARY (Agilent USA)</dc:creator>
  <cp:keywords/>
  <dc:description/>
  <cp:lastModifiedBy>Peng, Hong</cp:lastModifiedBy>
  <cp:revision>14</cp:revision>
  <dcterms:created xsi:type="dcterms:W3CDTF">2020-04-08T06:08:00Z</dcterms:created>
  <dcterms:modified xsi:type="dcterms:W3CDTF">2020-04-08T09:13:00Z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0x0101003ECE3B8E35883E4CBDDDDB1BD610B171</vt:lpwstr>
  </property>
</Properties>
</file>