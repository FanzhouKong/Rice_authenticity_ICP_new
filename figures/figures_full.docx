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AF00" w14:textId="77777777" w:rsidR="00134FC5" w:rsidRDefault="00134FC5" w:rsidP="00743FCB"/>
    <w:p w14:paraId="3BB24917" w14:textId="77777777" w:rsidR="00134FC5" w:rsidRDefault="00134FC5" w:rsidP="00743FCB"/>
    <w:p w14:paraId="4DB004CC" w14:textId="77777777" w:rsidR="00134FC5" w:rsidRDefault="00134FC5" w:rsidP="00743FCB"/>
    <w:p w14:paraId="3AA9C697" w14:textId="41AABA0B" w:rsidR="0059371D" w:rsidRDefault="00510289" w:rsidP="00743FCB">
      <w:pPr>
        <w:rPr>
          <w:ins w:id="0" w:author="Xu, Jason" w:date="2019-08-08T16:19:00Z"/>
        </w:rPr>
      </w:pPr>
      <w:r>
        <w:rPr>
          <w:noProof/>
        </w:rPr>
        <w:drawing>
          <wp:inline distT="0" distB="0" distL="0" distR="0" wp14:anchorId="211F2084" wp14:editId="62115242">
            <wp:extent cx="5943600" cy="46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3F88" w14:textId="7D518009" w:rsidR="00F23A7B" w:rsidRDefault="00510289" w:rsidP="00743FCB">
      <w:pPr>
        <w:rPr>
          <w:ins w:id="1" w:author="Xu, Jason" w:date="2019-08-07T13:52:00Z"/>
        </w:rPr>
      </w:pPr>
      <w:r w:rsidRPr="00510289">
        <w:t>Fig.1.</w:t>
      </w:r>
      <w:r>
        <w:t xml:space="preserve"> </w:t>
      </w:r>
      <w:r w:rsidR="00EB2A55">
        <w:t>G</w:t>
      </w:r>
      <w:r w:rsidRPr="00510289">
        <w:t>eographical</w:t>
      </w:r>
      <w:r>
        <w:t xml:space="preserve"> </w:t>
      </w:r>
      <w:r w:rsidRPr="00510289">
        <w:t>information</w:t>
      </w:r>
      <w:r>
        <w:t xml:space="preserve"> </w:t>
      </w:r>
      <w:r w:rsidRPr="00510289">
        <w:t>of</w:t>
      </w:r>
      <w:r>
        <w:t xml:space="preserve"> GI </w:t>
      </w:r>
      <w:r w:rsidRPr="00510289">
        <w:t>rice</w:t>
      </w:r>
      <w:r>
        <w:t xml:space="preserve"> </w:t>
      </w:r>
      <w:r w:rsidRPr="00510289">
        <w:t>samples</w:t>
      </w:r>
      <w:r>
        <w:t xml:space="preserve"> collected </w:t>
      </w:r>
      <w:r w:rsidRPr="00510289">
        <w:t>from</w:t>
      </w:r>
      <w:r>
        <w:t xml:space="preserve"> </w:t>
      </w:r>
      <w:r w:rsidRPr="00510289">
        <w:t>different</w:t>
      </w:r>
      <w:r>
        <w:t xml:space="preserve"> </w:t>
      </w:r>
      <w:r w:rsidRPr="00510289">
        <w:t>regions</w:t>
      </w:r>
      <w:r>
        <w:t xml:space="preserve"> of </w:t>
      </w:r>
      <w:r w:rsidRPr="00510289">
        <w:t>China</w:t>
      </w:r>
      <w:r>
        <w:t xml:space="preserve"> with </w:t>
      </w:r>
      <w:r w:rsidR="00BC538D">
        <w:rPr>
          <w:rFonts w:hint="eastAsia"/>
        </w:rPr>
        <w:t>corresponding</w:t>
      </w:r>
      <w:r w:rsidR="00BC538D">
        <w:t xml:space="preserve"> sample size</w:t>
      </w:r>
      <w:r w:rsidR="00C224E6">
        <w:t>.</w:t>
      </w:r>
    </w:p>
    <w:p w14:paraId="47E90958" w14:textId="57E77694" w:rsidR="0091167D" w:rsidRDefault="0091167D" w:rsidP="00ED262E">
      <w:pPr>
        <w:jc w:val="center"/>
        <w:rPr>
          <w:ins w:id="2" w:author="Xu, Jason" w:date="2019-08-07T13:52:00Z"/>
        </w:rPr>
      </w:pPr>
    </w:p>
    <w:p w14:paraId="65BCF351" w14:textId="38C87F42" w:rsidR="0091167D" w:rsidRDefault="0091167D" w:rsidP="00ED262E">
      <w:pPr>
        <w:jc w:val="center"/>
        <w:rPr>
          <w:ins w:id="3" w:author="Xu, Jason" w:date="2019-08-07T13:52:00Z"/>
        </w:rPr>
      </w:pPr>
    </w:p>
    <w:p w14:paraId="7EC6CAC8" w14:textId="510886A3" w:rsidR="0091167D" w:rsidRDefault="0091167D" w:rsidP="00ED262E">
      <w:pPr>
        <w:jc w:val="center"/>
        <w:rPr>
          <w:ins w:id="4" w:author="Xu, Jason" w:date="2019-08-07T13:52:00Z"/>
        </w:rPr>
      </w:pPr>
    </w:p>
    <w:p w14:paraId="2771EA43" w14:textId="49BFC1F7" w:rsidR="00795F2E" w:rsidRDefault="00795F2E" w:rsidP="00795F2E">
      <w:pPr>
        <w:rPr>
          <w:ins w:id="5" w:author="Xu, Jason" w:date="2019-08-07T13:56:00Z"/>
        </w:rPr>
      </w:pPr>
      <w:r>
        <w:t>(</w:t>
      </w:r>
      <w:r>
        <w:rPr>
          <w:rFonts w:hint="eastAsia"/>
        </w:rPr>
        <w:t>a</w:t>
      </w:r>
      <w:r>
        <w:t>)</w:t>
      </w:r>
    </w:p>
    <w:p w14:paraId="5C80FEC4" w14:textId="6E274A5B" w:rsidR="00743FCB" w:rsidRDefault="00743FCB" w:rsidP="00795F2E">
      <w:pPr>
        <w:rPr>
          <w:noProof/>
        </w:rPr>
      </w:pPr>
      <w:r>
        <w:rPr>
          <w:noProof/>
        </w:rPr>
        <w:drawing>
          <wp:inline distT="0" distB="0" distL="0" distR="0" wp14:anchorId="745C8316" wp14:editId="28A26B1E">
            <wp:extent cx="3295650" cy="238315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651D" w14:textId="0FE31FF0" w:rsidR="0091167D" w:rsidRDefault="0091167D" w:rsidP="00795F2E">
      <w:pPr>
        <w:jc w:val="center"/>
        <w:rPr>
          <w:noProof/>
        </w:rPr>
      </w:pPr>
    </w:p>
    <w:p w14:paraId="55B6D00B" w14:textId="60E9646F" w:rsidR="0091167D" w:rsidDel="00743FCB" w:rsidRDefault="0091167D">
      <w:pPr>
        <w:rPr>
          <w:del w:id="6" w:author="Xu, Jason" w:date="2019-08-07T13:56:00Z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b)</w:t>
      </w:r>
    </w:p>
    <w:p w14:paraId="3EC6F7FF" w14:textId="7F79F7C6" w:rsidR="0091167D" w:rsidDel="0091167D" w:rsidRDefault="00743FCB" w:rsidP="00F415DA">
      <w:pPr>
        <w:spacing w:before="240"/>
        <w:rPr>
          <w:del w:id="7" w:author="Xu, Jason" w:date="2019-08-07T13:52:00Z"/>
        </w:rPr>
      </w:pPr>
      <w:r>
        <w:rPr>
          <w:noProof/>
        </w:rPr>
        <w:drawing>
          <wp:inline distT="0" distB="0" distL="0" distR="0" wp14:anchorId="05236AA8" wp14:editId="09124405">
            <wp:extent cx="2997200" cy="193167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09" cy="19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5F89" w14:textId="1594CE69" w:rsidR="00510289" w:rsidDel="0091167D" w:rsidRDefault="00510289" w:rsidP="00795F2E">
      <w:pPr>
        <w:jc w:val="center"/>
        <w:rPr>
          <w:del w:id="8" w:author="Xu, Jason" w:date="2019-08-07T13:52:00Z"/>
        </w:rPr>
      </w:pPr>
    </w:p>
    <w:p w14:paraId="6D0FFBCC" w14:textId="7252F078" w:rsidR="00743FCB" w:rsidRDefault="00795F2E" w:rsidP="0091167D">
      <w:r>
        <w:rPr>
          <w:rFonts w:hint="eastAsia"/>
        </w:rPr>
        <w:t>(</w:t>
      </w:r>
      <w:r>
        <w:t>c)</w:t>
      </w:r>
    </w:p>
    <w:p w14:paraId="06A04C80" w14:textId="450A2B2A" w:rsidR="0091167D" w:rsidRDefault="0091167D" w:rsidP="00F415DA">
      <w:r>
        <w:rPr>
          <w:noProof/>
        </w:rPr>
        <w:lastRenderedPageBreak/>
        <w:drawing>
          <wp:inline distT="0" distB="0" distL="0" distR="0" wp14:anchorId="5D5FEDA7" wp14:editId="6CBCA431">
            <wp:extent cx="3124200" cy="1823669"/>
            <wp:effectExtent l="0" t="0" r="0" b="57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95" cy="184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746A" w14:textId="1E191C49" w:rsidR="00510289" w:rsidRDefault="00510289" w:rsidP="0091167D">
      <w:pPr>
        <w:jc w:val="center"/>
      </w:pPr>
    </w:p>
    <w:p w14:paraId="0B346AD1" w14:textId="6E6077E7" w:rsidR="00510289" w:rsidRDefault="00510289">
      <w:pPr>
        <w:rPr>
          <w:ins w:id="9" w:author="Xu, Jason" w:date="2019-08-07T13:58:00Z"/>
        </w:rPr>
      </w:pPr>
      <w:r w:rsidRPr="00510289">
        <w:t>Fig.</w:t>
      </w:r>
      <w:r>
        <w:t>2</w:t>
      </w:r>
      <w:r w:rsidRPr="00510289">
        <w:t>.PCA</w:t>
      </w:r>
      <w:r>
        <w:t xml:space="preserve"> </w:t>
      </w:r>
      <w:r w:rsidR="00F701C9">
        <w:t xml:space="preserve">on </w:t>
      </w:r>
      <w:r w:rsidR="00314F8D">
        <w:t xml:space="preserve">elemental concentration based on 30 variables in six GI </w:t>
      </w:r>
      <w:r w:rsidR="00C33DFC">
        <w:t>rice</w:t>
      </w:r>
      <w:r w:rsidR="009810DB">
        <w:t xml:space="preserve">: </w:t>
      </w:r>
      <w:r w:rsidR="00C33DFC">
        <w:t>(</w:t>
      </w:r>
      <w:r w:rsidR="00884ADA">
        <w:t>a</w:t>
      </w:r>
      <w:r w:rsidRPr="00510289">
        <w:t>)</w:t>
      </w:r>
      <w:r>
        <w:t xml:space="preserve"> </w:t>
      </w:r>
      <w:r w:rsidR="00D90916" w:rsidRPr="00510289">
        <w:t>Sc</w:t>
      </w:r>
      <w:r w:rsidR="00D90916">
        <w:t xml:space="preserve">ore </w:t>
      </w:r>
      <w:r w:rsidRPr="00510289">
        <w:t>plot</w:t>
      </w:r>
      <w:r>
        <w:t xml:space="preserve"> </w:t>
      </w:r>
      <w:r w:rsidR="005A2EEE">
        <w:rPr>
          <w:rFonts w:hint="eastAsia"/>
        </w:rPr>
        <w:t>o</w:t>
      </w:r>
      <w:r w:rsidR="005A2EEE">
        <w:t xml:space="preserve">f PC1 </w:t>
      </w:r>
      <w:r w:rsidR="003A6E3D">
        <w:t>and PC</w:t>
      </w:r>
      <w:r w:rsidR="00932224">
        <w:t>2, with</w:t>
      </w:r>
      <w:r>
        <w:t xml:space="preserve"> 95% confidence interval eclipse</w:t>
      </w:r>
      <w:r w:rsidRPr="00510289">
        <w:t>;</w:t>
      </w:r>
      <w:r>
        <w:t xml:space="preserve"> </w:t>
      </w:r>
      <w:r w:rsidRPr="00510289">
        <w:t>(</w:t>
      </w:r>
      <w:r w:rsidR="00884ADA">
        <w:t>b</w:t>
      </w:r>
      <w:r w:rsidRPr="00510289">
        <w:t>)</w:t>
      </w:r>
      <w:r>
        <w:t xml:space="preserve"> </w:t>
      </w:r>
      <w:r w:rsidRPr="00510289">
        <w:t>Distribution</w:t>
      </w:r>
      <w:r>
        <w:t xml:space="preserve"> </w:t>
      </w:r>
      <w:r w:rsidRPr="00510289">
        <w:t>of</w:t>
      </w:r>
      <w:r>
        <w:t xml:space="preserve"> </w:t>
      </w:r>
      <w:r w:rsidRPr="00510289">
        <w:t>variance contribution</w:t>
      </w:r>
      <w:r>
        <w:t xml:space="preserve"> ratio </w:t>
      </w:r>
      <w:r w:rsidRPr="00510289">
        <w:t>of</w:t>
      </w:r>
      <w:r>
        <w:t xml:space="preserve"> </w:t>
      </w:r>
      <w:r w:rsidR="00C33DFC">
        <w:t xml:space="preserve">first </w:t>
      </w:r>
      <w:r w:rsidR="003C3257">
        <w:t>ten</w:t>
      </w:r>
      <w:r w:rsidR="00C33DFC">
        <w:t xml:space="preserve"> PC</w:t>
      </w:r>
      <w:r>
        <w:t xml:space="preserve"> </w:t>
      </w:r>
      <w:r w:rsidRPr="00510289">
        <w:t>(</w:t>
      </w:r>
      <w:r w:rsidR="00884ADA">
        <w:t>c</w:t>
      </w:r>
      <w:r w:rsidRPr="00510289">
        <w:t>)</w:t>
      </w:r>
      <w:r>
        <w:t xml:space="preserve"> Loading plot of all variables on first two PCs.</w:t>
      </w:r>
    </w:p>
    <w:p w14:paraId="3A6E53A6" w14:textId="0E7403CB" w:rsidR="00743FCB" w:rsidRPr="00C33DFC" w:rsidRDefault="00743FCB">
      <w:pPr>
        <w:rPr>
          <w:ins w:id="10" w:author="Xu, Jason" w:date="2019-08-07T13:58:00Z"/>
        </w:rPr>
      </w:pPr>
    </w:p>
    <w:p w14:paraId="13C233D4" w14:textId="77777777" w:rsidR="00743FCB" w:rsidRPr="00314F8D" w:rsidRDefault="00743FCB"/>
    <w:p w14:paraId="5ABF2AAB" w14:textId="4A2B4994" w:rsidR="00510289" w:rsidRDefault="00134FC5" w:rsidP="00250BB5">
      <w:r>
        <w:rPr>
          <w:noProof/>
        </w:rPr>
        <w:lastRenderedPageBreak/>
        <w:drawing>
          <wp:inline distT="0" distB="0" distL="0" distR="0" wp14:anchorId="79B28376" wp14:editId="3C4D63CC">
            <wp:extent cx="8846288" cy="5603240"/>
            <wp:effectExtent l="0" t="0" r="12065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5DECF95-784D-4829-A288-B1EBB40B0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876772" w14:textId="1752FFA7" w:rsidR="00845EA1" w:rsidRDefault="001F002A">
      <w:pPr>
        <w:rPr>
          <w:ins w:id="11" w:author="Xu, Jason" w:date="2019-08-07T13:58:00Z"/>
        </w:rPr>
      </w:pPr>
      <w:r w:rsidRPr="001F002A">
        <w:t xml:space="preserve">Fig. </w:t>
      </w:r>
      <w:r>
        <w:t>3</w:t>
      </w:r>
      <w:r w:rsidRPr="001F002A">
        <w:t xml:space="preserve">. Relative variable importance based on </w:t>
      </w:r>
      <w:r>
        <w:t>Relief algorithm</w:t>
      </w:r>
      <w:r w:rsidRPr="001F002A">
        <w:t>.</w:t>
      </w:r>
      <w:r>
        <w:t xml:space="preserve"> </w:t>
      </w:r>
    </w:p>
    <w:p w14:paraId="007B28A6" w14:textId="5BC3B25C" w:rsidR="00743FCB" w:rsidRDefault="00743FCB">
      <w:pPr>
        <w:rPr>
          <w:ins w:id="12" w:author="Xu, Jason" w:date="2019-08-07T13:58:00Z"/>
        </w:rPr>
      </w:pPr>
    </w:p>
    <w:p w14:paraId="7D9E66CF" w14:textId="43D824B3" w:rsidR="00743FCB" w:rsidRDefault="00743FCB">
      <w:pPr>
        <w:rPr>
          <w:ins w:id="13" w:author="Xu, Jason" w:date="2019-08-07T13:58:00Z"/>
        </w:rPr>
      </w:pPr>
    </w:p>
    <w:p w14:paraId="5604B6D3" w14:textId="1F610B38" w:rsidR="00743FCB" w:rsidRDefault="00743FCB">
      <w:pPr>
        <w:rPr>
          <w:ins w:id="14" w:author="Xu, Jason" w:date="2019-08-07T13:58:00Z"/>
        </w:rPr>
      </w:pPr>
    </w:p>
    <w:p w14:paraId="68F822F5" w14:textId="7EEE3C05" w:rsidR="00743FCB" w:rsidRDefault="00743FCB">
      <w:pPr>
        <w:rPr>
          <w:ins w:id="15" w:author="Xu, Jason" w:date="2019-08-07T13:58:00Z"/>
        </w:rPr>
      </w:pPr>
    </w:p>
    <w:p w14:paraId="148191F1" w14:textId="6E552A11" w:rsidR="00743FCB" w:rsidRDefault="00743FCB">
      <w:pPr>
        <w:rPr>
          <w:ins w:id="16" w:author="Xu, Jason" w:date="2019-08-07T13:58:00Z"/>
        </w:rPr>
      </w:pPr>
    </w:p>
    <w:p w14:paraId="3CC5E068" w14:textId="77777777" w:rsidR="007E216C" w:rsidRDefault="007E34C1" w:rsidP="007E216C">
      <w:r>
        <w:rPr>
          <w:rStyle w:val="CommentReference"/>
        </w:rPr>
        <w:commentReference w:id="17"/>
      </w:r>
      <w:r w:rsidR="007E216C">
        <w:rPr>
          <w:noProof/>
        </w:rPr>
        <w:drawing>
          <wp:inline distT="0" distB="0" distL="0" distR="0" wp14:anchorId="123CCD4C" wp14:editId="419CA152">
            <wp:extent cx="5943600" cy="31718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C0154AD-39CE-8343-B609-E9858433B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3ED565" w14:textId="7F9AF9AA" w:rsidR="007E216C" w:rsidRDefault="007E216C" w:rsidP="007E216C">
      <w:r w:rsidRPr="001F002A">
        <w:t xml:space="preserve">Fig. </w:t>
      </w:r>
      <w:r w:rsidR="00134FC5">
        <w:t>4</w:t>
      </w:r>
      <w:r w:rsidRPr="001F002A">
        <w:t xml:space="preserve">. </w:t>
      </w:r>
      <w:r>
        <w:t>10-fold grid-search</w:t>
      </w:r>
      <w:r w:rsidRPr="001F002A">
        <w:t xml:space="preserve"> results </w:t>
      </w:r>
      <w:r>
        <w:t xml:space="preserve">for finding the optimal classifiers. Both classifiers could reach 100% accuracy during the training process with only top 4 features selected. The best RF classifier has hyperparameters of </w:t>
      </w:r>
      <w:proofErr w:type="spellStart"/>
      <w:r>
        <w:t>max_depth</w:t>
      </w:r>
      <w:proofErr w:type="spellEnd"/>
      <w:r>
        <w:t xml:space="preserve"> equals 37, </w:t>
      </w:r>
      <w:proofErr w:type="spellStart"/>
      <w:r>
        <w:t>max_features</w:t>
      </w:r>
      <w:proofErr w:type="spellEnd"/>
      <w:r>
        <w:t xml:space="preserve"> set to ‘auto’ and </w:t>
      </w:r>
      <w:proofErr w:type="spellStart"/>
      <w:r>
        <w:t>n_estimators</w:t>
      </w:r>
      <w:proofErr w:type="spellEnd"/>
      <w:r>
        <w:t xml:space="preserve"> equals 200. The best SVM classifier has ‘</w:t>
      </w:r>
      <w:proofErr w:type="spellStart"/>
      <w:r>
        <w:t>rbf</w:t>
      </w:r>
      <w:proofErr w:type="spellEnd"/>
      <w:r>
        <w:t xml:space="preserve">’ kernel with C value of 1 and gamma value of 0.1. </w:t>
      </w:r>
    </w:p>
    <w:p w14:paraId="7768E30B" w14:textId="77777777" w:rsidR="00134FC5" w:rsidRDefault="00134FC5" w:rsidP="007E216C"/>
    <w:p w14:paraId="1B8D2E7A" w14:textId="77777777" w:rsidR="007E216C" w:rsidRDefault="007E216C" w:rsidP="007E216C"/>
    <w:p w14:paraId="445055EC" w14:textId="75CFE326" w:rsidR="00760419" w:rsidRDefault="00134FC5">
      <w:r>
        <w:rPr>
          <w:noProof/>
        </w:rPr>
        <w:lastRenderedPageBreak/>
        <w:drawing>
          <wp:inline distT="0" distB="0" distL="0" distR="0" wp14:anchorId="67EDC490" wp14:editId="109989C4">
            <wp:extent cx="3838850" cy="359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2" cy="35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05C2" wp14:editId="22997FFD">
            <wp:extent cx="3732205" cy="3493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40" cy="34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2BA1" w14:textId="5976A3B1" w:rsidR="00134FC5" w:rsidRDefault="00134FC5">
      <w:r w:rsidRPr="005368A0">
        <w:rPr>
          <w:highlight w:val="yellow"/>
        </w:rPr>
        <w:t xml:space="preserve">Figure 5: confusion matrix of the </w:t>
      </w:r>
      <w:r w:rsidR="005368A0" w:rsidRPr="005368A0">
        <w:rPr>
          <w:highlight w:val="yellow"/>
        </w:rPr>
        <w:t>optimal classifier (TBD).</w:t>
      </w:r>
    </w:p>
    <w:p w14:paraId="3772ACA5" w14:textId="0DBB4DCE" w:rsidR="005368A0" w:rsidRDefault="005368A0">
      <w:r>
        <w:t>Table 2: accuracy and Kappa achieved of the 2 optimal classifiers on test set.</w:t>
      </w:r>
      <w:bookmarkStart w:id="18" w:name="_GoBack"/>
      <w:bookmarkEnd w:id="18"/>
    </w:p>
    <w:tbl>
      <w:tblPr>
        <w:tblW w:w="6220" w:type="dxa"/>
        <w:tblLook w:val="04A0" w:firstRow="1" w:lastRow="0" w:firstColumn="1" w:lastColumn="0" w:noHBand="0" w:noVBand="1"/>
      </w:tblPr>
      <w:tblGrid>
        <w:gridCol w:w="1400"/>
        <w:gridCol w:w="2900"/>
        <w:gridCol w:w="1020"/>
        <w:gridCol w:w="960"/>
      </w:tblGrid>
      <w:tr w:rsidR="005368A0" w:rsidRPr="005368A0" w14:paraId="5006FA6B" w14:textId="77777777" w:rsidTr="005368A0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21174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466BC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Number of variables selected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5FABD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3A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Kappa</w:t>
            </w:r>
          </w:p>
        </w:tc>
      </w:tr>
      <w:tr w:rsidR="005368A0" w:rsidRPr="005368A0" w14:paraId="73965314" w14:textId="77777777" w:rsidTr="005368A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C3B2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68A0">
              <w:rPr>
                <w:rFonts w:ascii="Calibri" w:eastAsia="Times New Roman" w:hAnsi="Calibri" w:cs="Calibri"/>
                <w:color w:val="000000"/>
              </w:rPr>
              <w:t>ReliefF</w:t>
            </w:r>
            <w:proofErr w:type="spellEnd"/>
            <w:r w:rsidRPr="005368A0">
              <w:rPr>
                <w:rFonts w:ascii="Calibri" w:eastAsia="Times New Roman" w:hAnsi="Calibri" w:cs="Calibri"/>
                <w:color w:val="000000"/>
              </w:rPr>
              <w:t xml:space="preserve"> + SVM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61ED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7E7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9BB5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68A0" w:rsidRPr="005368A0" w14:paraId="4AA7C0C6" w14:textId="77777777" w:rsidTr="005368A0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2EC8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68A0">
              <w:rPr>
                <w:rFonts w:ascii="Calibri" w:eastAsia="Times New Roman" w:hAnsi="Calibri" w:cs="Calibri"/>
                <w:color w:val="000000"/>
              </w:rPr>
              <w:t>ReliefF</w:t>
            </w:r>
            <w:proofErr w:type="spellEnd"/>
            <w:r w:rsidRPr="005368A0">
              <w:rPr>
                <w:rFonts w:ascii="Calibri" w:eastAsia="Times New Roman" w:hAnsi="Calibri" w:cs="Calibri"/>
                <w:color w:val="000000"/>
              </w:rPr>
              <w:t xml:space="preserve"> + RF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AD0F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2B3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5663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68A0" w:rsidRPr="005368A0" w14:paraId="456A31D1" w14:textId="77777777" w:rsidTr="005368A0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373C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C153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6C2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B931" w14:textId="77777777" w:rsidR="005368A0" w:rsidRPr="005368A0" w:rsidRDefault="005368A0" w:rsidP="00536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68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3D6581" w14:textId="610CFB85" w:rsidR="005368A0" w:rsidRDefault="005368A0"/>
    <w:p w14:paraId="768DAA03" w14:textId="72D29AA3" w:rsidR="00253920" w:rsidRPr="00EB64D4" w:rsidRDefault="00253920" w:rsidP="00253920">
      <w:pPr>
        <w:pStyle w:val="Caption"/>
        <w:keepNext/>
        <w:rPr>
          <w:sz w:val="24"/>
        </w:rPr>
      </w:pPr>
      <w:r w:rsidRPr="00EB64D4">
        <w:rPr>
          <w:sz w:val="24"/>
        </w:rPr>
        <w:lastRenderedPageBreak/>
        <w:t xml:space="preserve">Table  </w:t>
      </w:r>
      <w:r w:rsidRPr="00EB64D4">
        <w:rPr>
          <w:sz w:val="24"/>
        </w:rPr>
        <w:fldChar w:fldCharType="begin"/>
      </w:r>
      <w:r w:rsidRPr="00EB64D4">
        <w:rPr>
          <w:sz w:val="24"/>
        </w:rPr>
        <w:instrText xml:space="preserve"> SEQ Table_ \* ARABIC </w:instrText>
      </w:r>
      <w:r w:rsidRPr="00EB64D4">
        <w:rPr>
          <w:sz w:val="24"/>
        </w:rPr>
        <w:fldChar w:fldCharType="separate"/>
      </w:r>
      <w:r w:rsidR="00094537">
        <w:rPr>
          <w:noProof/>
          <w:sz w:val="24"/>
        </w:rPr>
        <w:t>1</w:t>
      </w:r>
      <w:r w:rsidRPr="00EB64D4">
        <w:rPr>
          <w:sz w:val="24"/>
        </w:rPr>
        <w:fldChar w:fldCharType="end"/>
      </w:r>
      <w:r w:rsidRPr="00EB64D4">
        <w:rPr>
          <w:sz w:val="24"/>
        </w:rPr>
        <w:t>. The concentrations of 30 elements in six GI rice.</w:t>
      </w:r>
    </w:p>
    <w:tbl>
      <w:tblPr>
        <w:tblpPr w:leftFromText="180" w:rightFromText="180" w:vertAnchor="text" w:horzAnchor="margin" w:tblpXSpec="center" w:tblpY="-931"/>
        <w:tblW w:w="14962" w:type="dxa"/>
        <w:tblLook w:val="04A0" w:firstRow="1" w:lastRow="0" w:firstColumn="1" w:lastColumn="0" w:noHBand="0" w:noVBand="1"/>
      </w:tblPr>
      <w:tblGrid>
        <w:gridCol w:w="1642"/>
        <w:gridCol w:w="1995"/>
        <w:gridCol w:w="1919"/>
        <w:gridCol w:w="2363"/>
        <w:gridCol w:w="1940"/>
        <w:gridCol w:w="2157"/>
        <w:gridCol w:w="1986"/>
        <w:gridCol w:w="960"/>
      </w:tblGrid>
      <w:tr w:rsidR="00253920" w:rsidRPr="00CA4E85" w14:paraId="718B30C6" w14:textId="77777777" w:rsidTr="00DF1217">
        <w:trPr>
          <w:trHeight w:val="290"/>
        </w:trPr>
        <w:tc>
          <w:tcPr>
            <w:tcW w:w="14002" w:type="dxa"/>
            <w:gridSpan w:val="7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FEF341" w14:textId="48D45DF9" w:rsidR="00253920" w:rsidRPr="00CA4E85" w:rsidRDefault="00253920" w:rsidP="00253920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>
              <w:rPr>
                <w:rFonts w:ascii="DengXian" w:eastAsia="DengXian" w:hAnsi="DengXian" w:cs="SimSun" w:hint="eastAsia"/>
                <w:color w:val="000000"/>
              </w:rPr>
              <w:lastRenderedPageBreak/>
              <w:t>T</w:t>
            </w:r>
            <w:r w:rsidR="007E216C">
              <w:rPr>
                <w:rFonts w:ascii="DengXian" w:eastAsia="DengXian" w:hAnsi="DengXian" w:cs="SimSun"/>
                <w:color w:val="000000"/>
              </w:rPr>
              <w:t>y</w:t>
            </w:r>
            <w:r>
              <w:rPr>
                <w:rFonts w:ascii="DengXian" w:eastAsia="DengXian" w:hAnsi="DengXian" w:cs="SimSun"/>
                <w:color w:val="000000"/>
              </w:rPr>
              <w:t xml:space="preserve">pe of GI </w:t>
            </w:r>
            <w:r w:rsidR="00FF7674">
              <w:rPr>
                <w:rFonts w:ascii="DengXian" w:eastAsia="DengXian" w:hAnsi="DengXian" w:cs="SimSun"/>
                <w:color w:val="000000"/>
              </w:rPr>
              <w:t>R</w:t>
            </w:r>
            <w:r>
              <w:rPr>
                <w:rFonts w:ascii="DengXian" w:eastAsia="DengXian" w:hAnsi="DengXian" w:cs="SimSun"/>
                <w:color w:val="000000"/>
              </w:rPr>
              <w:t xml:space="preserve">ice 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BE9B" w14:textId="77777777" w:rsidR="00253920" w:rsidRPr="00CA4E85" w:rsidRDefault="00253920" w:rsidP="00253920">
            <w:pPr>
              <w:spacing w:after="0" w:line="240" w:lineRule="auto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 xml:space="preserve">　</w:t>
            </w:r>
          </w:p>
        </w:tc>
      </w:tr>
      <w:tr w:rsidR="00253920" w:rsidRPr="00CA4E85" w14:paraId="73AB0B93" w14:textId="77777777" w:rsidTr="007E216C">
        <w:trPr>
          <w:trHeight w:val="280"/>
        </w:trPr>
        <w:tc>
          <w:tcPr>
            <w:tcW w:w="14002" w:type="dxa"/>
            <w:gridSpan w:val="7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textDirection w:val="tbRlV"/>
            <w:vAlign w:val="center"/>
            <w:hideMark/>
          </w:tcPr>
          <w:p w14:paraId="03DB0E6D" w14:textId="77777777" w:rsidR="00253920" w:rsidRPr="00CA4E85" w:rsidRDefault="00253920" w:rsidP="007E216C">
            <w:pPr>
              <w:spacing w:after="0" w:line="240" w:lineRule="auto"/>
              <w:ind w:left="113" w:right="113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V"/>
            <w:vAlign w:val="bottom"/>
            <w:hideMark/>
          </w:tcPr>
          <w:p w14:paraId="05C50DB2" w14:textId="77777777" w:rsidR="00253920" w:rsidRPr="00CA4E85" w:rsidRDefault="00253920" w:rsidP="007E216C">
            <w:pPr>
              <w:spacing w:after="0" w:line="240" w:lineRule="auto"/>
              <w:ind w:left="113" w:right="113"/>
              <w:rPr>
                <w:rFonts w:ascii="DengXian" w:eastAsia="DengXian" w:hAnsi="DengXian" w:cs="SimSun"/>
                <w:color w:val="000000"/>
              </w:rPr>
            </w:pPr>
          </w:p>
        </w:tc>
      </w:tr>
      <w:tr w:rsidR="00253920" w:rsidRPr="00CA4E85" w14:paraId="23CB1621" w14:textId="77777777" w:rsidTr="00DF1217">
        <w:trPr>
          <w:trHeight w:val="497"/>
        </w:trPr>
        <w:tc>
          <w:tcPr>
            <w:tcW w:w="164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E8032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Element</w:t>
            </w:r>
          </w:p>
        </w:tc>
        <w:tc>
          <w:tcPr>
            <w:tcW w:w="199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CE000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GG (n=16)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E3047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JS (n=20)</w:t>
            </w:r>
          </w:p>
        </w:tc>
        <w:tc>
          <w:tcPr>
            <w:tcW w:w="236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2F753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PJ-1（n=35）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FAD7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PJ-2 (n=20)</w:t>
            </w:r>
          </w:p>
        </w:tc>
        <w:tc>
          <w:tcPr>
            <w:tcW w:w="21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9EB82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WC (n=20)</w:t>
            </w:r>
          </w:p>
        </w:tc>
        <w:tc>
          <w:tcPr>
            <w:tcW w:w="19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0C592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SY (n=20)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3ACF" w14:textId="67CC2339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p value</w:t>
            </w:r>
          </w:p>
        </w:tc>
      </w:tr>
      <w:tr w:rsidR="00253920" w:rsidRPr="00CA4E85" w14:paraId="5A4255E3" w14:textId="77777777" w:rsidTr="00DF1217">
        <w:trPr>
          <w:trHeight w:val="497"/>
        </w:trPr>
        <w:tc>
          <w:tcPr>
            <w:tcW w:w="164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CBE4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BCEF9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191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0D52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236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3E8D8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C7D1F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21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CE3EA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19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47662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721A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</w:tr>
      <w:tr w:rsidR="00253920" w:rsidRPr="00CA4E85" w14:paraId="0453F8AA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5BFF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10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 xml:space="preserve">B </w:t>
            </w:r>
            <w:r>
              <w:rPr>
                <w:rFonts w:ascii="DengXian" w:eastAsia="DengXian" w:hAnsi="DengXian" w:cs="SimSun"/>
                <w:color w:val="000000"/>
              </w:rPr>
              <w:t>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C3D8" w14:textId="1D7025BE" w:rsidR="00253920" w:rsidRPr="009714EF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392.</w:t>
            </w:r>
            <w:r>
              <w:rPr>
                <w:rFonts w:ascii="DengXian" w:eastAsia="DengXian" w:hAnsi="DengXian" w:cs="SimSun"/>
                <w:color w:val="000000"/>
              </w:rPr>
              <w:t xml:space="preserve">50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41.03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1022" w14:textId="7264A0F1" w:rsidR="00253920" w:rsidRPr="00E215AE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30</w:t>
            </w:r>
            <w:r>
              <w:rPr>
                <w:rFonts w:ascii="DengXian" w:eastAsia="DengXian" w:hAnsi="DengXian" w:cs="SimSun"/>
                <w:color w:val="000000"/>
              </w:rPr>
              <w:t>2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 xml:space="preserve">00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36.18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B9F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727.3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75.75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71B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425.56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49.09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B26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320.3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28.38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D84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440.5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50.61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051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327DC291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3E0B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23</w:t>
            </w:r>
            <w:r w:rsidRPr="00B7574C">
              <w:rPr>
                <w:rFonts w:ascii="DengXian" w:eastAsia="DengXian" w:hAnsi="DengXian" w:cs="SimSun" w:hint="eastAsia"/>
              </w:rPr>
              <w:t>Na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ECE3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.08 ± 0.19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7F7A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.18 ± 0.12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e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624E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4.25 ± 6.41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3542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6</w:t>
            </w:r>
            <w:r w:rsidRPr="00B7574C">
              <w:rPr>
                <w:rFonts w:ascii="DengXian" w:eastAsia="DengXian" w:hAnsi="DengXian" w:cs="SimSun"/>
              </w:rPr>
              <w:t>.00 ± 0.63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0688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5</w:t>
            </w:r>
            <w:r w:rsidRPr="00B7574C">
              <w:rPr>
                <w:rFonts w:ascii="DengXian" w:eastAsia="DengXian" w:hAnsi="DengXian" w:cs="SimSun"/>
              </w:rPr>
              <w:t>.30 ± 0.59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7C47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/>
              </w:rPr>
              <w:t>20.00 ± 3.14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86B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1B9AF51F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1556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24</w:t>
            </w:r>
            <w:r w:rsidRPr="00B7574C">
              <w:rPr>
                <w:rFonts w:ascii="DengXian" w:eastAsia="DengXian" w:hAnsi="DengXian" w:cs="SimSun" w:hint="eastAsia"/>
              </w:rPr>
              <w:t xml:space="preserve">Mg </w:t>
            </w:r>
            <w:r w:rsidRPr="00B7574C">
              <w:rPr>
                <w:rFonts w:ascii="DengXian" w:eastAsia="DengXian" w:hAnsi="DengXian" w:cs="SimSun"/>
              </w:rPr>
              <w:t>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43DB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25</w:t>
            </w:r>
            <w:r w:rsidRPr="00B7574C">
              <w:rPr>
                <w:rFonts w:ascii="DengXian" w:eastAsia="DengXian" w:hAnsi="DengXian" w:cs="SimSun"/>
              </w:rPr>
              <w:t>7.01 ± 20.61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90A90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25</w:t>
            </w:r>
            <w:r w:rsidRPr="00B7574C">
              <w:rPr>
                <w:rFonts w:ascii="DengXian" w:eastAsia="DengXian" w:hAnsi="DengXian" w:cs="SimSun"/>
              </w:rPr>
              <w:t>4.94 ± 16.05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26A1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18</w:t>
            </w:r>
            <w:r w:rsidRPr="00B7574C">
              <w:rPr>
                <w:rFonts w:ascii="DengXian" w:eastAsia="DengXian" w:hAnsi="DengXian" w:cs="SimSun"/>
              </w:rPr>
              <w:t>7.29 ± 22.75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D30B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187</w:t>
            </w:r>
            <w:r w:rsidRPr="00B7574C">
              <w:rPr>
                <w:rFonts w:ascii="DengXian" w:eastAsia="DengXian" w:hAnsi="DengXian" w:cs="SimSun"/>
              </w:rPr>
              <w:t>.41 ± 13.29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1DB1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83.24 ± 13.86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0130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185</w:t>
            </w:r>
            <w:r w:rsidRPr="00B7574C">
              <w:rPr>
                <w:rFonts w:ascii="DengXian" w:eastAsia="DengXian" w:hAnsi="DengXian" w:cs="SimSun"/>
              </w:rPr>
              <w:t>.46 ± 22.02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923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F7A5EC4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5A4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27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Al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986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403.07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79.75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708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1483.52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213.89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D5B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2361.21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785.19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809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326.9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62.13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A95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526.2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125.48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9CD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402.2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78.87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773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3A5EB949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457F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39</w:t>
            </w:r>
            <w:r w:rsidRPr="00B7574C">
              <w:rPr>
                <w:rFonts w:ascii="DengXian" w:eastAsia="DengXian" w:hAnsi="DengXian" w:cs="SimSun" w:hint="eastAsia"/>
              </w:rPr>
              <w:t>K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C6C4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961</w:t>
            </w:r>
            <w:r w:rsidRPr="00B7574C">
              <w:rPr>
                <w:rFonts w:ascii="DengXian" w:eastAsia="DengXian" w:hAnsi="DengXian" w:cs="SimSun"/>
              </w:rPr>
              <w:t>.45 ± 65.69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3ECC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77</w:t>
            </w:r>
            <w:r w:rsidRPr="00B7574C">
              <w:rPr>
                <w:rFonts w:ascii="DengXian" w:eastAsia="DengXian" w:hAnsi="DengXian" w:cs="SimSun"/>
              </w:rPr>
              <w:t>0.48 ± 44.69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D9AC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723</w:t>
            </w:r>
            <w:r w:rsidRPr="00B7574C">
              <w:rPr>
                <w:rFonts w:ascii="DengXian" w:eastAsia="DengXian" w:hAnsi="DengXian" w:cs="SimSun"/>
              </w:rPr>
              <w:t>.98 ± 75.70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72D9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702</w:t>
            </w:r>
            <w:r w:rsidRPr="00B7574C">
              <w:rPr>
                <w:rFonts w:ascii="DengXian" w:eastAsia="DengXian" w:hAnsi="DengXian" w:cs="SimSun"/>
              </w:rPr>
              <w:t>.17 ± 45.36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E718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842</w:t>
            </w:r>
            <w:r w:rsidRPr="00B7574C">
              <w:rPr>
                <w:rFonts w:ascii="DengXian" w:eastAsia="DengXian" w:hAnsi="DengXian" w:cs="SimSun"/>
              </w:rPr>
              <w:t>.62 ± 45.82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A4BA7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105</w:t>
            </w:r>
            <w:r w:rsidRPr="00B7574C">
              <w:rPr>
                <w:rFonts w:ascii="DengXian" w:eastAsia="DengXian" w:hAnsi="DengXian" w:cs="SimSun"/>
              </w:rPr>
              <w:t>3.24 ± 104.88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078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73865B30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E6EE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43</w:t>
            </w:r>
            <w:r w:rsidRPr="00B7574C">
              <w:rPr>
                <w:rFonts w:ascii="DengXian" w:eastAsia="DengXian" w:hAnsi="DengXian" w:cs="SimSun" w:hint="eastAsia"/>
              </w:rPr>
              <w:t>Ca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2841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63</w:t>
            </w:r>
            <w:r w:rsidRPr="00B7574C">
              <w:rPr>
                <w:rFonts w:ascii="DengXian" w:eastAsia="DengXian" w:hAnsi="DengXian" w:cs="SimSun"/>
              </w:rPr>
              <w:t>.14 ± 6.30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1FC1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43</w:t>
            </w:r>
            <w:r w:rsidRPr="00B7574C">
              <w:rPr>
                <w:rFonts w:ascii="DengXian" w:eastAsia="DengXian" w:hAnsi="DengXian" w:cs="SimSun"/>
              </w:rPr>
              <w:t>.81 ± 2.36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F64C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63</w:t>
            </w:r>
            <w:r w:rsidRPr="00B7574C">
              <w:rPr>
                <w:rFonts w:ascii="DengXian" w:eastAsia="DengXian" w:hAnsi="DengXian" w:cs="SimSun"/>
              </w:rPr>
              <w:t>.56 ± 7.03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8A84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55</w:t>
            </w:r>
            <w:r w:rsidRPr="00B7574C">
              <w:rPr>
                <w:rFonts w:ascii="DengXian" w:eastAsia="DengXian" w:hAnsi="DengXian" w:cs="SimSun"/>
              </w:rPr>
              <w:t>.93 ± 3.27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B9AD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56</w:t>
            </w:r>
            <w:r w:rsidRPr="00B7574C">
              <w:rPr>
                <w:rFonts w:ascii="DengXian" w:eastAsia="DengXian" w:hAnsi="DengXian" w:cs="SimSun"/>
              </w:rPr>
              <w:t>.81 ± 3.34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05E0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46</w:t>
            </w:r>
            <w:r w:rsidRPr="00B7574C">
              <w:rPr>
                <w:rFonts w:ascii="DengXian" w:eastAsia="DengXian" w:hAnsi="DengXian" w:cs="SimSun"/>
              </w:rPr>
              <w:t>.44 ± 3.57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4F0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31FE76F0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419E" w14:textId="197F433A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45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Sc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039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7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C23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0.10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B17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0.2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006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A29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0.07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5A4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2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DED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06A9CDAA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A6F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48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Ti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FF2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38.74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19.18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782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48.22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11.75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48D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89.01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26.74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288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19.6</w:t>
            </w:r>
            <w:r>
              <w:rPr>
                <w:rFonts w:ascii="DengXian" w:eastAsia="DengXian" w:hAnsi="DengXian" w:cs="SimSun"/>
                <w:color w:val="000000"/>
              </w:rPr>
              <w:t xml:space="preserve">7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6.75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E89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31.0</w:t>
            </w:r>
            <w:r>
              <w:rPr>
                <w:rFonts w:ascii="DengXian" w:eastAsia="DengXian" w:hAnsi="DengXian" w:cs="SimSun"/>
                <w:color w:val="000000"/>
              </w:rPr>
              <w:t xml:space="preserve">7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8.17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BF3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23.6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8.12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BE4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6CCAF07B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AFC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51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V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D0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1.01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E61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2.5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248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3.7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018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0.5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1BA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1.1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57B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0.71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1D9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552E7892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905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52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Cr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54C" w14:textId="77777777" w:rsidR="00253920" w:rsidRPr="00514E2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514E2C">
              <w:rPr>
                <w:rFonts w:ascii="DengXian" w:eastAsia="DengXian" w:hAnsi="DengXian" w:cs="SimSun" w:hint="eastAsia"/>
                <w:color w:val="000000"/>
              </w:rPr>
              <w:t>15.9</w:t>
            </w:r>
            <w:r w:rsidRPr="00514E2C">
              <w:rPr>
                <w:rFonts w:ascii="DengXian" w:eastAsia="DengXian" w:hAnsi="DengXian" w:cs="SimSun"/>
                <w:color w:val="000000"/>
              </w:rPr>
              <w:t>7 ± 6.26</w:t>
            </w:r>
            <w:r w:rsidRPr="00514E2C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852F" w14:textId="77777777" w:rsidR="00253920" w:rsidRPr="00514E2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514E2C">
              <w:rPr>
                <w:rFonts w:ascii="DengXian" w:eastAsia="DengXian" w:hAnsi="DengXian" w:cs="SimSun" w:hint="eastAsia"/>
                <w:color w:val="000000"/>
              </w:rPr>
              <w:t>33.49</w:t>
            </w:r>
            <w:r w:rsidRPr="00514E2C">
              <w:rPr>
                <w:rFonts w:ascii="DengXian" w:eastAsia="DengXian" w:hAnsi="DengXian" w:cs="SimSun"/>
                <w:color w:val="000000"/>
              </w:rPr>
              <w:t xml:space="preserve"> ± 37.03</w:t>
            </w:r>
            <w:r w:rsidRPr="00514E2C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5096" w14:textId="77777777" w:rsidR="00253920" w:rsidRPr="00514E2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514E2C">
              <w:rPr>
                <w:rFonts w:ascii="DengXian" w:eastAsia="DengXian" w:hAnsi="DengXian" w:cs="SimSun" w:hint="eastAsia"/>
                <w:color w:val="000000"/>
              </w:rPr>
              <w:t>15.73</w:t>
            </w:r>
            <w:r w:rsidRPr="00514E2C">
              <w:rPr>
                <w:rFonts w:ascii="DengXian" w:eastAsia="DengXian" w:hAnsi="DengXian" w:cs="SimSun"/>
                <w:color w:val="000000"/>
              </w:rPr>
              <w:t xml:space="preserve"> ± 7.38</w:t>
            </w:r>
            <w:r w:rsidRPr="00514E2C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75B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11.</w:t>
            </w:r>
            <w:r>
              <w:rPr>
                <w:rFonts w:ascii="DengXian" w:eastAsia="DengXian" w:hAnsi="DengXian" w:cs="SimSun"/>
                <w:color w:val="000000"/>
              </w:rPr>
              <w:t xml:space="preserve">48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2.64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C48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10.89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0B3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16.75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5.28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486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025F5454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4FE1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55</w:t>
            </w:r>
            <w:r w:rsidRPr="00B7574C">
              <w:rPr>
                <w:rFonts w:ascii="DengXian" w:eastAsia="DengXian" w:hAnsi="DengXian" w:cs="SimSun" w:hint="eastAsia"/>
              </w:rPr>
              <w:t>Mn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5895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9</w:t>
            </w:r>
            <w:r w:rsidRPr="00B7574C">
              <w:rPr>
                <w:rFonts w:ascii="DengXian" w:eastAsia="DengXian" w:hAnsi="DengXian" w:cs="SimSun"/>
              </w:rPr>
              <w:t>.91 ± 0.99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310F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5</w:t>
            </w:r>
            <w:r w:rsidRPr="00B7574C">
              <w:rPr>
                <w:rFonts w:ascii="DengXian" w:eastAsia="DengXian" w:hAnsi="DengXian" w:cs="SimSun"/>
              </w:rPr>
              <w:t>.15 ± 0.49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e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D9A0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/>
              </w:rPr>
              <w:t>7.03 ± 0.80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AC6A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/>
              </w:rPr>
              <w:t>8.71 ± 0.75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1774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/>
              </w:rPr>
              <w:t>13.53 ± 0.85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98C8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/>
              </w:rPr>
              <w:t>7.45 ± 0.68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E9C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6E49A5A9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CB5F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56</w:t>
            </w:r>
            <w:r w:rsidRPr="00B7574C">
              <w:rPr>
                <w:rFonts w:ascii="DengXian" w:eastAsia="DengXian" w:hAnsi="DengXian" w:cs="SimSun" w:hint="eastAsia"/>
              </w:rPr>
              <w:t>Fe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BF7A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.66 ± 0.57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6C23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.62 ± 0.42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32C2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4</w:t>
            </w:r>
            <w:r w:rsidRPr="00B7574C">
              <w:rPr>
                <w:rFonts w:ascii="DengXian" w:eastAsia="DengXian" w:hAnsi="DengXian" w:cs="SimSun"/>
              </w:rPr>
              <w:t>.06 ± 0.85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3796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.53 ± 0.12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39AE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.53 ± 0.13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86EC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.05 ± 0.23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0D3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0.000</w:t>
            </w:r>
          </w:p>
        </w:tc>
      </w:tr>
      <w:tr w:rsidR="00253920" w:rsidRPr="00CA4E85" w14:paraId="1C3F433A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2475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59</w:t>
            </w:r>
            <w:r w:rsidRPr="00CA4E85">
              <w:rPr>
                <w:rFonts w:ascii="DengXian" w:eastAsia="DengXian" w:hAnsi="DengXian" w:cs="SimSun" w:hint="eastAsia"/>
              </w:rPr>
              <w:t>Co</w:t>
            </w:r>
            <w:r>
              <w:rPr>
                <w:rFonts w:ascii="DengXian" w:eastAsia="DengXian" w:hAnsi="DengXian" w:cs="SimSun"/>
              </w:rPr>
              <w:t xml:space="preserve"> </w:t>
            </w:r>
            <w:r>
              <w:rPr>
                <w:rFonts w:ascii="DengXian" w:eastAsia="DengXian" w:hAnsi="DengXian" w:cs="SimSun"/>
                <w:color w:val="000000"/>
              </w:rPr>
              <w:t>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4AE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8.0</w:t>
            </w:r>
            <w:r>
              <w:rPr>
                <w:rFonts w:ascii="DengXian" w:eastAsia="DengXian" w:hAnsi="DengXian" w:cs="SimSun"/>
              </w:rPr>
              <w:t>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1.15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9AAA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5.24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0.66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876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3.26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0.49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95B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2.0</w:t>
            </w:r>
            <w:r>
              <w:rPr>
                <w:rFonts w:ascii="DengXian" w:eastAsia="DengXian" w:hAnsi="DengXian" w:cs="SimSun"/>
              </w:rPr>
              <w:t>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0.30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628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2.81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0.75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cd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8EB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2.53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0.42</w:t>
            </w:r>
            <w:r w:rsidRPr="00CA4E85">
              <w:rPr>
                <w:rFonts w:ascii="DengXian" w:eastAsia="DengXian" w:hAnsi="DengXian" w:cs="SimSun" w:hint="eastAsia"/>
                <w:vertAlign w:val="superscript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BD4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0.000</w:t>
            </w:r>
          </w:p>
        </w:tc>
      </w:tr>
      <w:tr w:rsidR="00253920" w:rsidRPr="00CA4E85" w14:paraId="1C26F25E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CF0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60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Ni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19E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243.99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57.89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B55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190.9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28.04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BA0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101.99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21.33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876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83.60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21.27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258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130.2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36.40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8A5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148.014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29.83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52E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F3EEC01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055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65</w:t>
            </w:r>
            <w:r w:rsidRPr="00B7574C">
              <w:rPr>
                <w:rFonts w:ascii="DengXian" w:eastAsia="DengXian" w:hAnsi="DengXian" w:cs="SimSun" w:hint="eastAsia"/>
              </w:rPr>
              <w:t>Cu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6F7D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.42 ± 0.30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FA9B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.83 ± 0.14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F13E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.13 ± 0.24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77E6A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.74 ± 0.15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6665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</w:t>
            </w:r>
            <w:r w:rsidRPr="00B7574C">
              <w:rPr>
                <w:rFonts w:ascii="DengXian" w:eastAsia="DengXian" w:hAnsi="DengXian" w:cs="SimSun"/>
              </w:rPr>
              <w:t>.71 ± 0.14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323F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2</w:t>
            </w:r>
            <w:r w:rsidRPr="00B7574C">
              <w:rPr>
                <w:rFonts w:ascii="DengXian" w:eastAsia="DengXian" w:hAnsi="DengXian" w:cs="SimSun"/>
              </w:rPr>
              <w:t>.57 ± 0.24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678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7E1ECAF3" w14:textId="77777777" w:rsidTr="00DF1217">
        <w:trPr>
          <w:trHeight w:val="33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B829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  <w:vertAlign w:val="superscript"/>
              </w:rPr>
              <w:t>66</w:t>
            </w:r>
            <w:r w:rsidRPr="00B7574C">
              <w:rPr>
                <w:rFonts w:ascii="DengXian" w:eastAsia="DengXian" w:hAnsi="DengXian" w:cs="SimSun" w:hint="eastAsia"/>
              </w:rPr>
              <w:t>Zn</w:t>
            </w:r>
            <w:r w:rsidRPr="00B7574C">
              <w:rPr>
                <w:rFonts w:ascii="DengXian" w:eastAsia="DengXian" w:hAnsi="DengXian" w:cs="SimSun"/>
              </w:rPr>
              <w:t xml:space="preserve"> (mg/kg)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F8B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14</w:t>
            </w:r>
            <w:r w:rsidRPr="00B7574C">
              <w:rPr>
                <w:rFonts w:ascii="DengXian" w:eastAsia="DengXian" w:hAnsi="DengXian" w:cs="SimSun"/>
              </w:rPr>
              <w:t>.66 ± 1.29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5F9C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11</w:t>
            </w:r>
            <w:r w:rsidRPr="00B7574C">
              <w:rPr>
                <w:rFonts w:ascii="DengXian" w:eastAsia="DengXian" w:hAnsi="DengXian" w:cs="SimSun"/>
              </w:rPr>
              <w:t>.12 ± 0.64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9DBE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10</w:t>
            </w:r>
            <w:r w:rsidRPr="00B7574C">
              <w:rPr>
                <w:rFonts w:ascii="DengXian" w:eastAsia="DengXian" w:hAnsi="DengXian" w:cs="SimSun"/>
              </w:rPr>
              <w:t>.58 ± 0.98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5318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11</w:t>
            </w:r>
            <w:r w:rsidRPr="00B7574C">
              <w:rPr>
                <w:rFonts w:ascii="DengXian" w:eastAsia="DengXian" w:hAnsi="DengXian" w:cs="SimSun"/>
              </w:rPr>
              <w:t>.57 ± 0.86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AE16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11</w:t>
            </w:r>
            <w:r w:rsidRPr="00B7574C">
              <w:rPr>
                <w:rFonts w:ascii="DengXian" w:eastAsia="DengXian" w:hAnsi="DengXian" w:cs="SimSun"/>
              </w:rPr>
              <w:t>.23 ± 0.59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7130" w14:textId="77777777" w:rsidR="00253920" w:rsidRPr="00B7574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B7574C">
              <w:rPr>
                <w:rFonts w:ascii="DengXian" w:eastAsia="DengXian" w:hAnsi="DengXian" w:cs="SimSun" w:hint="eastAsia"/>
              </w:rPr>
              <w:t>11</w:t>
            </w:r>
            <w:r w:rsidRPr="00B7574C">
              <w:rPr>
                <w:rFonts w:ascii="DengXian" w:eastAsia="DengXian" w:hAnsi="DengXian" w:cs="SimSun"/>
              </w:rPr>
              <w:t>.49 ± 0.81</w:t>
            </w:r>
            <w:r w:rsidRPr="00B7574C">
              <w:rPr>
                <w:rFonts w:ascii="DengXian" w:eastAsia="DengXian" w:hAnsi="DengXian" w:cs="SimSun" w:hint="eastAsia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073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44FCCA3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B88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70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Ga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BED5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0.2</w:t>
            </w:r>
            <w:r>
              <w:rPr>
                <w:rFonts w:ascii="DengXian" w:eastAsia="DengXian" w:hAnsi="DengXian" w:cs="SimSun"/>
                <w:color w:val="000000"/>
              </w:rPr>
              <w:t xml:space="preserve">2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C17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0.5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45D5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</w:t>
            </w:r>
            <w:r>
              <w:rPr>
                <w:rFonts w:ascii="DengXian" w:eastAsia="DengXian" w:hAnsi="DengXian" w:cs="SimSun"/>
                <w:color w:val="000000"/>
              </w:rPr>
              <w:t xml:space="preserve">20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0.60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AE0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</w:t>
            </w:r>
            <w:r>
              <w:rPr>
                <w:rFonts w:ascii="DengXian" w:eastAsia="DengXian" w:hAnsi="DengXian" w:cs="SimSun"/>
                <w:color w:val="000000"/>
              </w:rPr>
              <w:t xml:space="preserve">10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395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0.3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617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0.1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0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4AF08AF4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510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73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Ge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20E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1.59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F93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1.67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9A0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2.1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0.41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0F3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2.14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0.44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F48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1.56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2F6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1.1</w:t>
            </w:r>
            <w:r>
              <w:rPr>
                <w:rFonts w:ascii="DengXian" w:eastAsia="DengXian" w:hAnsi="DengXian" w:cs="SimSun"/>
                <w:color w:val="000000"/>
              </w:rPr>
              <w:t xml:space="preserve">5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D51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1BE90D4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83F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75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As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6B1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103.7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12.31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80E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110.5</w:t>
            </w:r>
            <w:r>
              <w:rPr>
                <w:rFonts w:ascii="DengXian" w:eastAsia="DengXian" w:hAnsi="DengXian" w:cs="SimSun"/>
                <w:color w:val="000000"/>
              </w:rPr>
              <w:t xml:space="preserve">2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8.72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5AE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90.7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7.79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940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125.5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16.05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8B8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114.63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18.40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1EA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88.4</w:t>
            </w:r>
            <w:r>
              <w:rPr>
                <w:rFonts w:ascii="DengXian" w:eastAsia="DengXian" w:hAnsi="DengXian" w:cs="SimSun"/>
                <w:color w:val="000000"/>
              </w:rPr>
              <w:t xml:space="preserve">5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11.13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A74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98B2099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E68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78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Se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079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48.60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12.10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DBF5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53.51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17.15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375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32.01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9.86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0A8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34.20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9.90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E72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28.0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9.17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A7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20.3</w:t>
            </w:r>
            <w:r>
              <w:rPr>
                <w:rFonts w:ascii="DengXian" w:eastAsia="DengXian" w:hAnsi="DengXian" w:cs="SimSun"/>
                <w:color w:val="000000"/>
              </w:rPr>
              <w:t xml:space="preserve">2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9.24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5FE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0698D39F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54D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85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Rb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8BF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2219.95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537.81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E7C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1424.81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111.55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EE7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533.78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91.24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6E3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1022.20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180.70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A89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2143.9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173.53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B7C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1210.3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301.79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02D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0C9A56D0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2D7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86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Sr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ED2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67.6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13.59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C0D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57.7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5.18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A8C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145.15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23.96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2FC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97.</w:t>
            </w:r>
            <w:r>
              <w:rPr>
                <w:rFonts w:ascii="DengXian" w:eastAsia="DengXian" w:hAnsi="DengXian" w:cs="SimSun"/>
                <w:color w:val="000000"/>
              </w:rPr>
              <w:t xml:space="preserve">90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6.72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F26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75.8</w:t>
            </w:r>
            <w:r>
              <w:rPr>
                <w:rFonts w:ascii="DengXian" w:eastAsia="DengXian" w:hAnsi="DengXian" w:cs="SimSun"/>
                <w:color w:val="000000"/>
              </w:rPr>
              <w:t xml:space="preserve">7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6.75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9AA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56.6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5.37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0A2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4ED0E188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23B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93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Nb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AEC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8BF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0.1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7EF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0.2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A97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45B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6C6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0.01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721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612A95D2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095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98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Mo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BD1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445.7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71.50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486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318.8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32.38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BB1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378.9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34.02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234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344.26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28.46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A1F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412.87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59.05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999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427.95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40.65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FE1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0047454C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279B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107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Ag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7F4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2.2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B52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0.48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D52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1.9</w:t>
            </w:r>
            <w:r>
              <w:rPr>
                <w:rFonts w:ascii="DengXian" w:eastAsia="DengXian" w:hAnsi="DengXian" w:cs="SimSun"/>
                <w:color w:val="000000"/>
              </w:rPr>
              <w:t xml:space="preserve">1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7BF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1.29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303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1.3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744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1.7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16B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323AE08D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2DC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114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Cd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BD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228.3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37.34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C23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43.6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11.93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EA9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9.03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3.95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3DB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10.5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3.82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3D3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16.</w:t>
            </w:r>
            <w:r>
              <w:rPr>
                <w:rFonts w:ascii="DengXian" w:eastAsia="DengXian" w:hAnsi="DengXian" w:cs="SimSun"/>
                <w:color w:val="000000"/>
              </w:rPr>
              <w:t xml:space="preserve">70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6.91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64F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18.68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4.85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C56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3D0E891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5CD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133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Cs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436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18.7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22.87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b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C9D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1.6</w:t>
            </w:r>
            <w:r>
              <w:rPr>
                <w:rFonts w:ascii="DengXian" w:eastAsia="DengXian" w:hAnsi="DengXian" w:cs="SimSun"/>
                <w:color w:val="000000"/>
              </w:rPr>
              <w:t xml:space="preserve">8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0.18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07C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0.8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0.15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479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1.0</w:t>
            </w:r>
            <w:r>
              <w:rPr>
                <w:rFonts w:ascii="DengXian" w:eastAsia="DengXian" w:hAnsi="DengXian" w:cs="SimSun"/>
                <w:color w:val="000000"/>
              </w:rPr>
              <w:t xml:space="preserve">6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489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2.0</w:t>
            </w:r>
            <w:r>
              <w:rPr>
                <w:rFonts w:ascii="DengXian" w:eastAsia="DengXian" w:hAnsi="DengXian" w:cs="SimSun"/>
                <w:color w:val="000000"/>
              </w:rPr>
              <w:t xml:space="preserve">5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F0AA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1.0</w:t>
            </w:r>
            <w:r>
              <w:rPr>
                <w:rFonts w:ascii="DengXian" w:eastAsia="DengXian" w:hAnsi="DengXian" w:cs="SimSun"/>
                <w:color w:val="000000"/>
              </w:rPr>
              <w:t xml:space="preserve">7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0.28</w:t>
            </w:r>
            <w:r w:rsidRPr="006D32CF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B9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56414C33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D70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lastRenderedPageBreak/>
              <w:t>138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Ba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AF1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181.91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26.94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F27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158.</w:t>
            </w:r>
            <w:r>
              <w:rPr>
                <w:rFonts w:ascii="DengXian" w:eastAsia="DengXian" w:hAnsi="DengXian" w:cs="SimSun"/>
                <w:color w:val="000000"/>
              </w:rPr>
              <w:t xml:space="preserve">70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17.87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CB60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74.31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34.07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0887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73.2</w:t>
            </w:r>
            <w:r>
              <w:rPr>
                <w:rFonts w:ascii="DengXian" w:eastAsia="DengXian" w:hAnsi="DengXian" w:cs="SimSun"/>
                <w:color w:val="000000"/>
              </w:rPr>
              <w:t xml:space="preserve">9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10.79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F70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54.7</w:t>
            </w:r>
            <w:r>
              <w:rPr>
                <w:rFonts w:ascii="DengXian" w:eastAsia="DengXian" w:hAnsi="DengXian" w:cs="SimSun"/>
                <w:color w:val="000000"/>
              </w:rPr>
              <w:t xml:space="preserve">3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10.15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05D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25.10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4.44</w:t>
            </w:r>
            <w:r w:rsidRPr="006D32CF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B0D9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CA4E85" w14:paraId="21C682F9" w14:textId="77777777" w:rsidTr="00DF1217">
        <w:trPr>
          <w:trHeight w:val="280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126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201</w:t>
            </w:r>
            <w:r w:rsidRPr="00CA4E85">
              <w:rPr>
                <w:rFonts w:ascii="DengXian" w:eastAsia="DengXian" w:hAnsi="DengXian" w:cs="SimSun" w:hint="eastAsia"/>
                <w:color w:val="000000"/>
              </w:rPr>
              <w:t>Hg</w:t>
            </w:r>
            <w:r>
              <w:rPr>
                <w:rFonts w:ascii="DengXian" w:eastAsia="DengXian" w:hAnsi="DengXian" w:cs="SimSun"/>
                <w:color w:val="000000"/>
              </w:rPr>
              <w:t xml:space="preserve"> (ng/kg)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A788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3.2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1.00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CE46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1.3</w:t>
            </w:r>
            <w:r>
              <w:rPr>
                <w:rFonts w:ascii="DengXian" w:eastAsia="DengXian" w:hAnsi="DengXian" w:cs="SimSun"/>
                <w:color w:val="000000"/>
              </w:rPr>
              <w:t xml:space="preserve">2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0.23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F9F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1.6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0.30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7A53" w14:textId="77777777" w:rsidR="00253920" w:rsidRPr="00514E2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514E2C">
              <w:rPr>
                <w:rFonts w:ascii="DengXian" w:eastAsia="DengXian" w:hAnsi="DengXian" w:cs="SimSun" w:hint="eastAsia"/>
                <w:color w:val="000000"/>
              </w:rPr>
              <w:t>1.4</w:t>
            </w:r>
            <w:r w:rsidRPr="00514E2C">
              <w:rPr>
                <w:rFonts w:ascii="DengXian" w:eastAsia="DengXian" w:hAnsi="DengXian" w:cs="SimSun"/>
                <w:color w:val="000000"/>
              </w:rPr>
              <w:t>8 ± 0.36</w:t>
            </w:r>
            <w:r w:rsidRPr="00514E2C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B1F2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2.23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0.86</w:t>
            </w:r>
            <w:r w:rsidRPr="00CA4E85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b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6B0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1.6</w:t>
            </w:r>
            <w:r>
              <w:rPr>
                <w:rFonts w:ascii="DengXian" w:eastAsia="DengXian" w:hAnsi="DengXian" w:cs="SimSun"/>
                <w:color w:val="000000"/>
              </w:rPr>
              <w:t xml:space="preserve">4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0.42</w:t>
            </w:r>
            <w:r w:rsidRPr="006D32CF">
              <w:rPr>
                <w:rFonts w:ascii="DengXian" w:eastAsia="DengXian" w:hAnsi="DengXian" w:cs="SimSun" w:hint="eastAsia"/>
                <w:color w:val="000000"/>
                <w:vertAlign w:val="superscri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BF44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0.000</w:t>
            </w:r>
          </w:p>
        </w:tc>
      </w:tr>
      <w:tr w:rsidR="00253920" w:rsidRPr="001C10A8" w14:paraId="57CEF871" w14:textId="77777777" w:rsidTr="00DF1217">
        <w:trPr>
          <w:trHeight w:val="290"/>
        </w:trPr>
        <w:tc>
          <w:tcPr>
            <w:tcW w:w="1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B5A2E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1B7ECA">
              <w:rPr>
                <w:rFonts w:ascii="DengXian" w:eastAsia="DengXian" w:hAnsi="DengXian" w:cs="SimSun" w:hint="eastAsia"/>
                <w:vertAlign w:val="superscript"/>
              </w:rPr>
              <w:t>208</w:t>
            </w:r>
            <w:r w:rsidRPr="00CA4E85">
              <w:rPr>
                <w:rFonts w:ascii="DengXian" w:eastAsia="DengXian" w:hAnsi="DengXian" w:cs="SimSun" w:hint="eastAsia"/>
              </w:rPr>
              <w:t>Pb</w:t>
            </w:r>
            <w:r>
              <w:rPr>
                <w:rFonts w:ascii="DengXian" w:eastAsia="DengXian" w:hAnsi="DengXian" w:cs="SimSun"/>
              </w:rPr>
              <w:t xml:space="preserve"> </w:t>
            </w:r>
            <w:r>
              <w:rPr>
                <w:rFonts w:ascii="DengXian" w:eastAsia="DengXian" w:hAnsi="DengXian" w:cs="SimSun"/>
                <w:color w:val="000000"/>
              </w:rPr>
              <w:t>(ng/kg)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F7AB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15.02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9.85</w:t>
            </w:r>
            <w:r w:rsidRPr="009837EE">
              <w:rPr>
                <w:rFonts w:ascii="DengXian" w:eastAsia="DengXian" w:hAnsi="DengXian" w:cs="SimSun" w:hint="eastAsia"/>
                <w:vertAlign w:val="superscript"/>
              </w:rPr>
              <w:t>a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4914F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10.61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7.98</w:t>
            </w:r>
            <w:r w:rsidRPr="009837EE">
              <w:rPr>
                <w:rFonts w:ascii="DengXian" w:eastAsia="DengXian" w:hAnsi="DengXian" w:cs="SimSun"/>
                <w:vertAlign w:val="superscript"/>
              </w:rPr>
              <w:t>a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745D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15.83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8.60</w:t>
            </w:r>
            <w:r w:rsidRPr="009837EE">
              <w:rPr>
                <w:rFonts w:ascii="DengXian" w:eastAsia="DengXian" w:hAnsi="DengXian" w:cs="SimSun"/>
                <w:vertAlign w:val="superscript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FF1AB" w14:textId="77777777" w:rsidR="00253920" w:rsidRPr="00514E2C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514E2C">
              <w:rPr>
                <w:rFonts w:ascii="DengXian" w:eastAsia="DengXian" w:hAnsi="DengXian" w:cs="SimSun" w:hint="eastAsia"/>
              </w:rPr>
              <w:t>10.93</w:t>
            </w:r>
            <w:r w:rsidRPr="00514E2C">
              <w:rPr>
                <w:rFonts w:ascii="DengXian" w:eastAsia="DengXian" w:hAnsi="DengXian" w:cs="SimSun"/>
                <w:color w:val="000000"/>
              </w:rPr>
              <w:t xml:space="preserve"> ± 9.37</w:t>
            </w:r>
            <w:r w:rsidRPr="00514E2C">
              <w:rPr>
                <w:rFonts w:ascii="DengXian" w:eastAsia="DengXian" w:hAnsi="DengXian" w:cs="SimSun"/>
                <w:vertAlign w:val="superscript"/>
              </w:rPr>
              <w:t>a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365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8.23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12.03</w:t>
            </w:r>
            <w:r w:rsidRPr="009837EE">
              <w:rPr>
                <w:rFonts w:ascii="DengXian" w:eastAsia="DengXian" w:hAnsi="DengXian" w:cs="SimSun"/>
                <w:vertAlign w:val="superscript"/>
              </w:rPr>
              <w:t>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B8B61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11.52</w:t>
            </w:r>
            <w:r>
              <w:rPr>
                <w:rFonts w:ascii="DengXian" w:eastAsia="DengXian" w:hAnsi="DengXian" w:cs="SimSun"/>
                <w:color w:val="000000"/>
              </w:rPr>
              <w:t xml:space="preserve"> </w:t>
            </w:r>
            <w:r w:rsidRPr="009714EF">
              <w:rPr>
                <w:rFonts w:ascii="DengXian" w:eastAsia="DengXian" w:hAnsi="DengXian" w:cs="SimSun"/>
                <w:color w:val="000000"/>
              </w:rPr>
              <w:t>±</w:t>
            </w:r>
            <w:r>
              <w:rPr>
                <w:rFonts w:ascii="DengXian" w:eastAsia="DengXian" w:hAnsi="DengXian" w:cs="SimSun"/>
                <w:color w:val="000000"/>
              </w:rPr>
              <w:t xml:space="preserve"> 10.91</w:t>
            </w:r>
            <w:r w:rsidRPr="006D32CF">
              <w:rPr>
                <w:rFonts w:ascii="DengXian" w:eastAsia="DengXian" w:hAnsi="DengXian" w:cs="SimSun"/>
                <w:vertAlign w:val="superscri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ECCB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</w:rPr>
            </w:pPr>
            <w:r w:rsidRPr="00CA4E85">
              <w:rPr>
                <w:rFonts w:ascii="DengXian" w:eastAsia="DengXian" w:hAnsi="DengXian" w:cs="SimSun" w:hint="eastAsia"/>
              </w:rPr>
              <w:t>0.</w:t>
            </w:r>
            <w:r w:rsidRPr="009837EE">
              <w:rPr>
                <w:rFonts w:ascii="DengXian" w:eastAsia="DengXian" w:hAnsi="DengXian" w:cs="SimSun" w:hint="eastAsia"/>
              </w:rPr>
              <w:t>084</w:t>
            </w:r>
          </w:p>
        </w:tc>
      </w:tr>
      <w:tr w:rsidR="00253920" w:rsidRPr="00CA4E85" w14:paraId="5662B249" w14:textId="77777777" w:rsidTr="00DF1217">
        <w:trPr>
          <w:trHeight w:val="352"/>
        </w:trPr>
        <w:tc>
          <w:tcPr>
            <w:tcW w:w="98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F8F1" w14:textId="77777777" w:rsidR="00253920" w:rsidRPr="00CA4E85" w:rsidRDefault="00253920" w:rsidP="00DF1217">
            <w:pPr>
              <w:spacing w:after="0" w:line="240" w:lineRule="auto"/>
              <w:rPr>
                <w:rFonts w:ascii="DengXian" w:eastAsia="DengXian" w:hAnsi="DengXian" w:cs="SimSun"/>
                <w:color w:val="000000"/>
              </w:rPr>
            </w:pPr>
            <w:r w:rsidRPr="00CA4E85">
              <w:rPr>
                <w:rFonts w:ascii="DengXian" w:eastAsia="DengXian" w:hAnsi="DengXian" w:cs="SimSun" w:hint="eastAsia"/>
                <w:color w:val="000000"/>
              </w:rPr>
              <w:t>Note: small letters represent significant difference at p=0.05 confident level.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12FD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3ACC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5123" w14:textId="77777777" w:rsidR="00253920" w:rsidRPr="00CA4E85" w:rsidRDefault="00253920" w:rsidP="00DF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064966" w14:textId="77777777" w:rsidR="00674889" w:rsidDel="006A28A0" w:rsidRDefault="00674889" w:rsidP="00DF1217">
      <w:pPr>
        <w:jc w:val="center"/>
        <w:rPr>
          <w:del w:id="19" w:author="Xu, Jason" w:date="2019-08-08T13:26:00Z"/>
        </w:rPr>
      </w:pPr>
    </w:p>
    <w:p w14:paraId="38F0B98B" w14:textId="060ADFF8" w:rsidR="00335B46" w:rsidRDefault="00335B46"/>
    <w:p w14:paraId="6A3ED1BB" w14:textId="0700EC52" w:rsidR="00335B46" w:rsidRDefault="00335B46"/>
    <w:p w14:paraId="4976C328" w14:textId="6C29A64D" w:rsidR="00335B46" w:rsidRDefault="00335B46"/>
    <w:p w14:paraId="14DDD0D6" w14:textId="1CA154C5" w:rsidR="00335B46" w:rsidRDefault="00335B46"/>
    <w:p w14:paraId="743DD7CA" w14:textId="038C5281" w:rsidR="00335B46" w:rsidRDefault="00335B46"/>
    <w:p w14:paraId="3945C48E" w14:textId="44923D13" w:rsidR="00335B46" w:rsidRDefault="00335B46"/>
    <w:p w14:paraId="393DD24D" w14:textId="13B9A9FE" w:rsidR="00335B46" w:rsidRDefault="00335B46"/>
    <w:p w14:paraId="54BB3CD4" w14:textId="2E197CC4" w:rsidR="00335B46" w:rsidRDefault="00335B46"/>
    <w:p w14:paraId="22D42653" w14:textId="3FCEFDB1" w:rsidR="00335B46" w:rsidRDefault="00335B46"/>
    <w:p w14:paraId="02E74A58" w14:textId="7E1BB9AD" w:rsidR="00335B46" w:rsidRDefault="00335B46"/>
    <w:p w14:paraId="08AF2C65" w14:textId="4346E38D" w:rsidR="00335B46" w:rsidRDefault="00335B46"/>
    <w:p w14:paraId="11946F4B" w14:textId="067E4646" w:rsidR="00335B46" w:rsidRDefault="00335B46"/>
    <w:p w14:paraId="355A9D7C" w14:textId="70585E68" w:rsidR="00335B46" w:rsidRDefault="00335B46"/>
    <w:p w14:paraId="092ABD1C" w14:textId="47A5A26E" w:rsidR="00335B46" w:rsidRDefault="00335B46"/>
    <w:p w14:paraId="385525D6" w14:textId="35994E59" w:rsidR="00335B46" w:rsidRDefault="00335B46"/>
    <w:p w14:paraId="16FA64DA" w14:textId="178775CB" w:rsidR="00335B46" w:rsidRDefault="00335B46"/>
    <w:p w14:paraId="4842E9A2" w14:textId="467289FC" w:rsidR="00094537" w:rsidRDefault="00094537" w:rsidP="00094537">
      <w:pPr>
        <w:pStyle w:val="Caption"/>
        <w:keepNext/>
      </w:pPr>
      <w:r>
        <w:t>Table S1. Recoveries of elements in SRM (1568b)</w:t>
      </w:r>
    </w:p>
    <w:tbl>
      <w:tblPr>
        <w:tblW w:w="3969" w:type="dxa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80"/>
        <w:gridCol w:w="2089"/>
      </w:tblGrid>
      <w:tr w:rsidR="006748DF" w:rsidRPr="006748DF" w14:paraId="1D753BD5" w14:textId="77777777" w:rsidTr="00094537">
        <w:trPr>
          <w:trHeight w:val="280"/>
        </w:trPr>
        <w:tc>
          <w:tcPr>
            <w:tcW w:w="188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7EE0F" w14:textId="77777777" w:rsidR="006748DF" w:rsidRPr="006748DF" w:rsidRDefault="006748DF" w:rsidP="006748DF">
            <w:pPr>
              <w:spacing w:after="0" w:line="240" w:lineRule="auto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Element in SRM</w:t>
            </w:r>
          </w:p>
        </w:tc>
        <w:tc>
          <w:tcPr>
            <w:tcW w:w="208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46A0D" w14:textId="77777777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Recovery (%)</w:t>
            </w:r>
          </w:p>
        </w:tc>
      </w:tr>
      <w:tr w:rsidR="006748DF" w:rsidRPr="006748DF" w14:paraId="5701F1B8" w14:textId="77777777" w:rsidTr="00094537">
        <w:trPr>
          <w:trHeight w:val="280"/>
        </w:trPr>
        <w:tc>
          <w:tcPr>
            <w:tcW w:w="188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51C51" w14:textId="23FDCE4F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lastRenderedPageBreak/>
              <w:t xml:space="preserve">24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Mg</w:t>
            </w:r>
          </w:p>
        </w:tc>
        <w:tc>
          <w:tcPr>
            <w:tcW w:w="20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C2345" w14:textId="3210B015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94.70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3AA90DB2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0A31004" w14:textId="5AE06066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27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Al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AAA19B6" w14:textId="453FDA7D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97.42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2DCC906C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27F3BF3" w14:textId="6CDF0FA1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39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K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662B7FA3" w14:textId="3DADC47A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99.23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56A1A21F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BCD418C" w14:textId="446786E1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44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Ca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C58682F" w14:textId="4E5758B5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101.87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785D4EF8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1D5714E" w14:textId="52AE3516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55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Mn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688258" w14:textId="07F2F02C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91.84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1003D4BB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EAB7A9A" w14:textId="0037748C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56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Fe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38B3F30" w14:textId="0DF4885A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98.58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0C4685D9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E04B790" w14:textId="6A7ED362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63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Cu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60300E8" w14:textId="791F994B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95.75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5A0E0882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88986D7" w14:textId="1E803D1B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66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Zn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F0691A4" w14:textId="4C48BFB7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85.50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5309773A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7694B73" w14:textId="38B50941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75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As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D806E04" w14:textId="1DEFB7DC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102.34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01E227C9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D2FDBDD" w14:textId="1430D14A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78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Se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012876D" w14:textId="106D2760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95.53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5255F44D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C1CEC8F" w14:textId="2FD9D315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95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Mo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CAC200A" w14:textId="468C470C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89.67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  <w:tr w:rsidR="006748DF" w:rsidRPr="006748DF" w14:paraId="03EB04FA" w14:textId="77777777" w:rsidTr="00094537">
        <w:trPr>
          <w:trHeight w:val="28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68A118D" w14:textId="5283A63E" w:rsidR="006748DF" w:rsidRPr="006748DF" w:rsidRDefault="006748DF" w:rsidP="006E6594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  <w:vertAlign w:val="superscript"/>
              </w:rPr>
              <w:t xml:space="preserve">111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Cd</w:t>
            </w:r>
          </w:p>
        </w:tc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39D0376C" w14:textId="0E8E618B" w:rsidR="006748DF" w:rsidRPr="006748DF" w:rsidRDefault="006748DF" w:rsidP="006748DF">
            <w:pPr>
              <w:spacing w:after="0" w:line="240" w:lineRule="auto"/>
              <w:jc w:val="center"/>
              <w:rPr>
                <w:rFonts w:ascii="DengXian" w:eastAsia="DengXian" w:hAnsi="DengXian" w:cs="SimSun"/>
                <w:color w:val="000000"/>
                <w:sz w:val="24"/>
              </w:rPr>
            </w:pP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80.80</w:t>
            </w:r>
            <w:r w:rsidR="00DF1217">
              <w:rPr>
                <w:rFonts w:ascii="DengXian" w:eastAsia="DengXian" w:hAnsi="DengXian" w:cs="SimSun"/>
                <w:color w:val="000000"/>
                <w:sz w:val="24"/>
              </w:rPr>
              <w:t xml:space="preserve"> </w:t>
            </w:r>
            <w:r w:rsidRPr="006748DF">
              <w:rPr>
                <w:rFonts w:ascii="DengXian" w:eastAsia="DengXian" w:hAnsi="DengXian" w:cs="SimSun" w:hint="eastAsia"/>
                <w:color w:val="000000"/>
                <w:sz w:val="24"/>
              </w:rPr>
              <w:t>%</w:t>
            </w:r>
          </w:p>
        </w:tc>
      </w:tr>
    </w:tbl>
    <w:p w14:paraId="42BEA7DD" w14:textId="77B97FB1" w:rsidR="00335B46" w:rsidRDefault="00335B46"/>
    <w:p w14:paraId="2264AEC0" w14:textId="0B90C290" w:rsidR="00134FC5" w:rsidRDefault="00134FC5"/>
    <w:p w14:paraId="4B84B460" w14:textId="3D08AB34" w:rsidR="00134FC5" w:rsidRDefault="00134FC5"/>
    <w:p w14:paraId="109CCC0D" w14:textId="6A4CC03F" w:rsidR="00134FC5" w:rsidRDefault="00134FC5"/>
    <w:p w14:paraId="1D783390" w14:textId="77777777" w:rsidR="00134FC5" w:rsidRPr="00933856" w:rsidRDefault="00134FC5"/>
    <w:sectPr w:rsidR="00134FC5" w:rsidRPr="00933856" w:rsidSect="001C3DE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Xu, Jason" w:date="2019-08-09T15:58:00Z" w:initials="XJ">
    <w:p w14:paraId="76F933F5" w14:textId="7DE178AE" w:rsidR="007E34C1" w:rsidRDefault="007E34C1">
      <w:pPr>
        <w:pStyle w:val="CommentText"/>
      </w:pPr>
      <w:r>
        <w:rPr>
          <w:rStyle w:val="CommentReference"/>
        </w:rPr>
        <w:annotationRef/>
      </w:r>
      <w:r>
        <w:t>Draft fig. Still trying to decide what is the best way to present</w:t>
      </w:r>
      <w:r w:rsidR="00DA2104">
        <w:t xml:space="preserve">. Our heatmap was not give an obvious </w:t>
      </w:r>
      <w:r w:rsidR="00AB177D">
        <w:t xml:space="preserve">demo.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F933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F1FDA" w14:textId="77777777" w:rsidR="008D0398" w:rsidRDefault="008D0398" w:rsidP="00BD1139">
      <w:pPr>
        <w:spacing w:after="0" w:line="240" w:lineRule="auto"/>
      </w:pPr>
      <w:r>
        <w:separator/>
      </w:r>
    </w:p>
  </w:endnote>
  <w:endnote w:type="continuationSeparator" w:id="0">
    <w:p w14:paraId="2E1A874E" w14:textId="77777777" w:rsidR="008D0398" w:rsidRDefault="008D0398" w:rsidP="00BD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D6056" w14:textId="77777777" w:rsidR="00BE0A51" w:rsidRDefault="00BE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E1A69" w14:textId="6827766B" w:rsidR="0059371D" w:rsidRDefault="005937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F6CD86" wp14:editId="79DE17A4">
              <wp:simplePos x="0" y="0"/>
              <wp:positionH relativeFrom="page">
                <wp:posOffset>0</wp:posOffset>
              </wp:positionH>
              <wp:positionV relativeFrom="page">
                <wp:posOffset>7315200</wp:posOffset>
              </wp:positionV>
              <wp:extent cx="10058400" cy="266700"/>
              <wp:effectExtent l="0" t="0" r="0" b="0"/>
              <wp:wrapNone/>
              <wp:docPr id="14" name="MSIPCM304547b297b42d47b2069ca1" descr="{&quot;HashCode&quot;:159745633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80B975" w14:textId="57392B8F" w:rsidR="0059371D" w:rsidRPr="0059371D" w:rsidRDefault="0059371D" w:rsidP="0059371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9371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Non-Confidential - Mars, Incorporated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6CD86" id="_x0000_t202" coordsize="21600,21600" o:spt="202" path="m,l,21600r21600,l21600,xe">
              <v:stroke joinstyle="miter"/>
              <v:path gradientshapeok="t" o:connecttype="rect"/>
            </v:shapetype>
            <v:shape id="MSIPCM304547b297b42d47b2069ca1" o:spid="_x0000_s1038" type="#_x0000_t202" alt="{&quot;HashCode&quot;:159745633,&quot;Height&quot;:612.0,&quot;Width&quot;:792.0,&quot;Placement&quot;:&quot;Footer&quot;,&quot;Index&quot;:&quot;Primary&quot;,&quot;Section&quot;:1,&quot;Top&quot;:0.0,&quot;Left&quot;:0.0}" style="position:absolute;margin-left:0;margin-top:8in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" o:allowincell="f" filled="f" stroked="f" strokeweight=".5pt">
              <v:textbox inset="20pt,0,,0">
                <w:txbxContent>
                  <w:p w14:paraId="2C80B975" w14:textId="57392B8F" w:rsidR="0059371D" w:rsidRPr="0059371D" w:rsidRDefault="0059371D" w:rsidP="0059371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9371D">
                      <w:rPr>
                        <w:rFonts w:ascii="Calibri" w:hAnsi="Calibri" w:cs="Calibri"/>
                        <w:color w:val="000000"/>
                        <w:sz w:val="20"/>
                      </w:rPr>
                      <w:t>Non-Confidential - Mars, Incorporated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6954" w14:textId="77777777" w:rsidR="00BE0A51" w:rsidRDefault="00BE0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02C9" w14:textId="77777777" w:rsidR="008D0398" w:rsidRDefault="008D0398" w:rsidP="00BD1139">
      <w:pPr>
        <w:spacing w:after="0" w:line="240" w:lineRule="auto"/>
      </w:pPr>
      <w:r>
        <w:separator/>
      </w:r>
    </w:p>
  </w:footnote>
  <w:footnote w:type="continuationSeparator" w:id="0">
    <w:p w14:paraId="09D85253" w14:textId="77777777" w:rsidR="008D0398" w:rsidRDefault="008D0398" w:rsidP="00BD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0BE8B" w14:textId="77777777" w:rsidR="00BE0A51" w:rsidRDefault="00BE0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310B2" w14:textId="77777777" w:rsidR="00BE0A51" w:rsidRDefault="00BE0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358AC" w14:textId="77777777" w:rsidR="00BE0A51" w:rsidRDefault="00BE0A51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, Jason">
    <w15:presenceInfo w15:providerId="AD" w15:userId="S::jason.xu@effem.com::d593a947-e985-4675-98ef-c4d8c1d8e6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27"/>
    <w:rsid w:val="0003480A"/>
    <w:rsid w:val="00094537"/>
    <w:rsid w:val="000F730A"/>
    <w:rsid w:val="00134FC5"/>
    <w:rsid w:val="00136E7C"/>
    <w:rsid w:val="001A286C"/>
    <w:rsid w:val="001C10A8"/>
    <w:rsid w:val="001C3DEC"/>
    <w:rsid w:val="001F002A"/>
    <w:rsid w:val="00207A35"/>
    <w:rsid w:val="00247F40"/>
    <w:rsid w:val="00250BB5"/>
    <w:rsid w:val="00252ED5"/>
    <w:rsid w:val="00253920"/>
    <w:rsid w:val="0026035D"/>
    <w:rsid w:val="00265005"/>
    <w:rsid w:val="002D6735"/>
    <w:rsid w:val="002F7D73"/>
    <w:rsid w:val="00314F8D"/>
    <w:rsid w:val="00326E59"/>
    <w:rsid w:val="00335B46"/>
    <w:rsid w:val="00344DCA"/>
    <w:rsid w:val="00366D0E"/>
    <w:rsid w:val="003A6E3D"/>
    <w:rsid w:val="003C3257"/>
    <w:rsid w:val="004002D1"/>
    <w:rsid w:val="00422C2E"/>
    <w:rsid w:val="0044642F"/>
    <w:rsid w:val="00460BB4"/>
    <w:rsid w:val="00473F3D"/>
    <w:rsid w:val="004A5EA5"/>
    <w:rsid w:val="004B5CD1"/>
    <w:rsid w:val="004D04C0"/>
    <w:rsid w:val="004E3B2D"/>
    <w:rsid w:val="004F20A3"/>
    <w:rsid w:val="00510289"/>
    <w:rsid w:val="00530916"/>
    <w:rsid w:val="005368A0"/>
    <w:rsid w:val="00545A58"/>
    <w:rsid w:val="00556350"/>
    <w:rsid w:val="00557F57"/>
    <w:rsid w:val="0059046D"/>
    <w:rsid w:val="0059371D"/>
    <w:rsid w:val="005A2EEE"/>
    <w:rsid w:val="005B660C"/>
    <w:rsid w:val="005C1909"/>
    <w:rsid w:val="005D3331"/>
    <w:rsid w:val="00665B81"/>
    <w:rsid w:val="00674889"/>
    <w:rsid w:val="006748DF"/>
    <w:rsid w:val="006A28A0"/>
    <w:rsid w:val="006C221A"/>
    <w:rsid w:val="006C45C5"/>
    <w:rsid w:val="006E6594"/>
    <w:rsid w:val="007018DF"/>
    <w:rsid w:val="00712BBB"/>
    <w:rsid w:val="00740BD7"/>
    <w:rsid w:val="00743FCB"/>
    <w:rsid w:val="00760419"/>
    <w:rsid w:val="00795F2E"/>
    <w:rsid w:val="007B19F5"/>
    <w:rsid w:val="007B4846"/>
    <w:rsid w:val="007C31CB"/>
    <w:rsid w:val="007E216C"/>
    <w:rsid w:val="007E34C1"/>
    <w:rsid w:val="007E3630"/>
    <w:rsid w:val="00814CC9"/>
    <w:rsid w:val="0083207F"/>
    <w:rsid w:val="00845EA1"/>
    <w:rsid w:val="00884ADA"/>
    <w:rsid w:val="008A6D27"/>
    <w:rsid w:val="008B2456"/>
    <w:rsid w:val="008D0398"/>
    <w:rsid w:val="0090362A"/>
    <w:rsid w:val="009079F9"/>
    <w:rsid w:val="0091167D"/>
    <w:rsid w:val="00932224"/>
    <w:rsid w:val="0093249A"/>
    <w:rsid w:val="00933856"/>
    <w:rsid w:val="00943986"/>
    <w:rsid w:val="0097436D"/>
    <w:rsid w:val="00975C64"/>
    <w:rsid w:val="009810DB"/>
    <w:rsid w:val="009938F9"/>
    <w:rsid w:val="00993AF9"/>
    <w:rsid w:val="009C6C3C"/>
    <w:rsid w:val="009F215D"/>
    <w:rsid w:val="00A01404"/>
    <w:rsid w:val="00A01E9D"/>
    <w:rsid w:val="00A26FA7"/>
    <w:rsid w:val="00AB177D"/>
    <w:rsid w:val="00AD522F"/>
    <w:rsid w:val="00AD5BCE"/>
    <w:rsid w:val="00B054C4"/>
    <w:rsid w:val="00B6204D"/>
    <w:rsid w:val="00B71464"/>
    <w:rsid w:val="00B8267F"/>
    <w:rsid w:val="00BA0688"/>
    <w:rsid w:val="00BC538D"/>
    <w:rsid w:val="00BD1139"/>
    <w:rsid w:val="00BE0A51"/>
    <w:rsid w:val="00BF7A07"/>
    <w:rsid w:val="00C224E6"/>
    <w:rsid w:val="00C30D2C"/>
    <w:rsid w:val="00C33DFC"/>
    <w:rsid w:val="00C51C50"/>
    <w:rsid w:val="00C75632"/>
    <w:rsid w:val="00C77535"/>
    <w:rsid w:val="00C9521F"/>
    <w:rsid w:val="00CA1671"/>
    <w:rsid w:val="00CB280E"/>
    <w:rsid w:val="00CC7CB7"/>
    <w:rsid w:val="00CE67D3"/>
    <w:rsid w:val="00D05898"/>
    <w:rsid w:val="00D42E12"/>
    <w:rsid w:val="00D8143E"/>
    <w:rsid w:val="00D90916"/>
    <w:rsid w:val="00D91940"/>
    <w:rsid w:val="00DA2104"/>
    <w:rsid w:val="00DD61E2"/>
    <w:rsid w:val="00DD746A"/>
    <w:rsid w:val="00DF1217"/>
    <w:rsid w:val="00E3324F"/>
    <w:rsid w:val="00E96DE6"/>
    <w:rsid w:val="00EB2A55"/>
    <w:rsid w:val="00EB64D4"/>
    <w:rsid w:val="00ED00D0"/>
    <w:rsid w:val="00ED262E"/>
    <w:rsid w:val="00F21C08"/>
    <w:rsid w:val="00F23A7B"/>
    <w:rsid w:val="00F415DA"/>
    <w:rsid w:val="00F42313"/>
    <w:rsid w:val="00F701C9"/>
    <w:rsid w:val="00FA6E21"/>
    <w:rsid w:val="00FC0881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03711"/>
  <w15:chartTrackingRefBased/>
  <w15:docId w15:val="{4192F3C6-4842-41B7-B395-2CF3A8A8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464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7F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F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F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F40"/>
    <w:rPr>
      <w:b/>
      <w:bCs/>
    </w:rPr>
  </w:style>
  <w:style w:type="paragraph" w:styleId="Revision">
    <w:name w:val="Revision"/>
    <w:hidden/>
    <w:uiPriority w:val="99"/>
    <w:semiHidden/>
    <w:rsid w:val="00ED26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F7A07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3A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3A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omments" Target="comments.xml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zkon\Documents\GitHub\Rice_authenticity_ICP_new\relief_result_pyth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zkon\iCloudDrive\Desktop\GFSC\Projects\Rice%20Authentication%20Project\publication_restart\figures&amp;tables\training%20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relief_result_python!$B$1</c:f>
              <c:strCache>
                <c:ptCount val="1"/>
                <c:pt idx="0">
                  <c:v>Relative importance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relief_result_python!$A$2:$A$31</c:f>
              <c:strCache>
                <c:ptCount val="30"/>
                <c:pt idx="0">
                  <c:v>Al</c:v>
                </c:pt>
                <c:pt idx="1">
                  <c:v>Rb</c:v>
                </c:pt>
                <c:pt idx="2">
                  <c:v>B</c:v>
                </c:pt>
                <c:pt idx="3">
                  <c:v>Na</c:v>
                </c:pt>
                <c:pt idx="4">
                  <c:v>Sr</c:v>
                </c:pt>
                <c:pt idx="5">
                  <c:v>V</c:v>
                </c:pt>
                <c:pt idx="6">
                  <c:v>Nb</c:v>
                </c:pt>
                <c:pt idx="7">
                  <c:v>Fe</c:v>
                </c:pt>
                <c:pt idx="8">
                  <c:v>Ba</c:v>
                </c:pt>
                <c:pt idx="9">
                  <c:v>Mn</c:v>
                </c:pt>
                <c:pt idx="10">
                  <c:v>Cd</c:v>
                </c:pt>
                <c:pt idx="11">
                  <c:v>Ti</c:v>
                </c:pt>
                <c:pt idx="12">
                  <c:v>Ca</c:v>
                </c:pt>
                <c:pt idx="13">
                  <c:v>Co</c:v>
                </c:pt>
                <c:pt idx="14">
                  <c:v>Ag</c:v>
                </c:pt>
                <c:pt idx="15">
                  <c:v>K</c:v>
                </c:pt>
                <c:pt idx="16">
                  <c:v>Ga</c:v>
                </c:pt>
                <c:pt idx="17">
                  <c:v>Ni</c:v>
                </c:pt>
                <c:pt idx="18">
                  <c:v>Cu</c:v>
                </c:pt>
                <c:pt idx="19">
                  <c:v>Mg</c:v>
                </c:pt>
                <c:pt idx="20">
                  <c:v>Ge</c:v>
                </c:pt>
                <c:pt idx="21">
                  <c:v>Cs</c:v>
                </c:pt>
                <c:pt idx="22">
                  <c:v>As</c:v>
                </c:pt>
                <c:pt idx="23">
                  <c:v>Sc</c:v>
                </c:pt>
                <c:pt idx="24">
                  <c:v>Pb</c:v>
                </c:pt>
                <c:pt idx="25">
                  <c:v>Mo</c:v>
                </c:pt>
                <c:pt idx="26">
                  <c:v>Zn</c:v>
                </c:pt>
                <c:pt idx="27">
                  <c:v>Hg</c:v>
                </c:pt>
                <c:pt idx="28">
                  <c:v>Se</c:v>
                </c:pt>
                <c:pt idx="29">
                  <c:v>Cr</c:v>
                </c:pt>
              </c:strCache>
            </c:strRef>
          </c:cat>
          <c:val>
            <c:numRef>
              <c:f>relief_result_python!$B$2:$B$31</c:f>
              <c:numCache>
                <c:formatCode>General</c:formatCode>
                <c:ptCount val="30"/>
                <c:pt idx="0">
                  <c:v>0.40806385992055499</c:v>
                </c:pt>
                <c:pt idx="1">
                  <c:v>0.36455786627336401</c:v>
                </c:pt>
                <c:pt idx="2">
                  <c:v>0.35574003881428101</c:v>
                </c:pt>
                <c:pt idx="3">
                  <c:v>0.34992625541632399</c:v>
                </c:pt>
                <c:pt idx="4">
                  <c:v>0.33883346890034799</c:v>
                </c:pt>
                <c:pt idx="5">
                  <c:v>0.33495064167278799</c:v>
                </c:pt>
                <c:pt idx="6">
                  <c:v>0.31101531530230497</c:v>
                </c:pt>
                <c:pt idx="7">
                  <c:v>0.30452930997841798</c:v>
                </c:pt>
                <c:pt idx="8">
                  <c:v>0.26536804627492599</c:v>
                </c:pt>
                <c:pt idx="9">
                  <c:v>0.26242434483649801</c:v>
                </c:pt>
                <c:pt idx="10">
                  <c:v>0.23784899051417699</c:v>
                </c:pt>
                <c:pt idx="11">
                  <c:v>0.235529922123286</c:v>
                </c:pt>
                <c:pt idx="12">
                  <c:v>0.21034404128574599</c:v>
                </c:pt>
                <c:pt idx="13">
                  <c:v>0.20134261296384301</c:v>
                </c:pt>
                <c:pt idx="14">
                  <c:v>0.19358789303117699</c:v>
                </c:pt>
                <c:pt idx="15">
                  <c:v>0.18796987089087899</c:v>
                </c:pt>
                <c:pt idx="16">
                  <c:v>0.184085282412359</c:v>
                </c:pt>
                <c:pt idx="17">
                  <c:v>0.167165967717254</c:v>
                </c:pt>
                <c:pt idx="18">
                  <c:v>0.16023506516783501</c:v>
                </c:pt>
                <c:pt idx="19">
                  <c:v>0.15069786265400201</c:v>
                </c:pt>
                <c:pt idx="20">
                  <c:v>0.14162715899711001</c:v>
                </c:pt>
                <c:pt idx="21">
                  <c:v>0.13425126098899001</c:v>
                </c:pt>
                <c:pt idx="22">
                  <c:v>0.123610680964682</c:v>
                </c:pt>
                <c:pt idx="23">
                  <c:v>0.10133620631484901</c:v>
                </c:pt>
                <c:pt idx="24">
                  <c:v>9.6162792184343607E-2</c:v>
                </c:pt>
                <c:pt idx="25">
                  <c:v>9.03170837554442E-2</c:v>
                </c:pt>
                <c:pt idx="26">
                  <c:v>7.8627565493418497E-2</c:v>
                </c:pt>
                <c:pt idx="27">
                  <c:v>7.7840574757911896E-2</c:v>
                </c:pt>
                <c:pt idx="28">
                  <c:v>7.5588005842575898E-2</c:v>
                </c:pt>
                <c:pt idx="29">
                  <c:v>6.9217625317265594E-2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53-4695-8D96-174227801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18716399"/>
        <c:axId val="710153071"/>
      </c:barChart>
      <c:catAx>
        <c:axId val="7187163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153071"/>
        <c:crosses val="autoZero"/>
        <c:auto val="1"/>
        <c:lblAlgn val="ctr"/>
        <c:lblOffset val="100"/>
        <c:noMultiLvlLbl val="0"/>
      </c:catAx>
      <c:valAx>
        <c:axId val="710153071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71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Cross</a:t>
            </a:r>
            <a:r>
              <a:rPr lang="en-US" sz="1800" baseline="0"/>
              <a:t> validation result for model training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94202898550722"/>
          <c:y val="0.13194903056472781"/>
          <c:w val="0.85945247061508612"/>
          <c:h val="0.719488400643467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0.48727300000000001</c:v>
                </c:pt>
                <c:pt idx="1">
                  <c:v>0.83363600000000004</c:v>
                </c:pt>
                <c:pt idx="2">
                  <c:v>0.92181800000000003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E-4824-87C7-ED0881F571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0.63545499999999999</c:v>
                </c:pt>
                <c:pt idx="1">
                  <c:v>0.86272700000000002</c:v>
                </c:pt>
                <c:pt idx="2">
                  <c:v>0.91181800000000002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5E-4824-87C7-ED0881F57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644112"/>
        <c:axId val="742773520"/>
      </c:lineChart>
      <c:catAx>
        <c:axId val="74264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Number of features</a:t>
                </a:r>
              </a:p>
            </c:rich>
          </c:tx>
          <c:layout>
            <c:manualLayout>
              <c:xMode val="edge"/>
              <c:yMode val="edge"/>
              <c:x val="0.40634624451883633"/>
              <c:y val="0.9137761408856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773520"/>
        <c:crosses val="autoZero"/>
        <c:auto val="1"/>
        <c:lblAlgn val="ctr"/>
        <c:lblOffset val="100"/>
        <c:noMultiLvlLbl val="0"/>
      </c:catAx>
      <c:valAx>
        <c:axId val="742773520"/>
        <c:scaling>
          <c:orientation val="minMax"/>
          <c:max val="1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Mean accuracy (%)</a:t>
                </a:r>
              </a:p>
            </c:rich>
          </c:tx>
          <c:layout>
            <c:manualLayout>
              <c:xMode val="edge"/>
              <c:yMode val="edge"/>
              <c:x val="1.5418433272763982E-2"/>
              <c:y val="0.284955821963695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64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783881426586384"/>
          <c:y val="0.65357463381593417"/>
          <c:w val="9.663159752089813E-2"/>
          <c:h val="0.209328591990517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E3B8E35883E4CBDDDDB1BD610B171" ma:contentTypeVersion="13" ma:contentTypeDescription="Create a new document." ma:contentTypeScope="" ma:versionID="cf8009d5aae889a007bc2330cb3232e2">
  <xsd:schema xmlns:xsd="http://www.w3.org/2001/XMLSchema" xmlns:xs="http://www.w3.org/2001/XMLSchema" xmlns:p="http://schemas.microsoft.com/office/2006/metadata/properties" xmlns:ns3="26407697-7c1c-4480-ad2d-c4e93e9c0aae" xmlns:ns4="2c9b2fca-c7e1-4415-b54e-299cc257fb41" targetNamespace="http://schemas.microsoft.com/office/2006/metadata/properties" ma:root="true" ma:fieldsID="b4030e049d38a9a9618f43a8a7245850" ns3:_="" ns4:_="">
    <xsd:import namespace="26407697-7c1c-4480-ad2d-c4e93e9c0aae"/>
    <xsd:import namespace="2c9b2fca-c7e1-4415-b54e-299cc257f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07697-7c1c-4480-ad2d-c4e93e9c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b2fca-c7e1-4415-b54e-299cc257f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8B928-4013-45F2-80B5-2A5F67F95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A1829C-04C5-40F7-B9CD-23FF40B98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07697-7c1c-4480-ad2d-c4e93e9c0aae"/>
    <ds:schemaRef ds:uri="2c9b2fca-c7e1-4415-b54e-299cc257f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AFB92-1E1F-4E22-B734-39D7FEFF4B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Fanzhou</dc:creator>
  <cp:keywords/>
  <dc:description/>
  <cp:lastModifiedBy>fanzhou kong</cp:lastModifiedBy>
  <cp:revision>45</cp:revision>
  <dcterms:created xsi:type="dcterms:W3CDTF">2019-08-09T03:34:00Z</dcterms:created>
  <dcterms:modified xsi:type="dcterms:W3CDTF">2020-01-20T14:01:00Z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0x0101003ECE3B8E35883E4CBDDDDB1BD610B171</vt:lpwstr>
  </property>
  <property fmtid="{D5CDD505-2E9C-101B-9397-08002B2CF9AE}" pid="3" name="MSIP_Label_f0dbc93a-61e6-4ecb-8b98-fe10ad6e53c9_Enabled">
    <vt:lpwstr>True</vt:lpwstr>
  </property>
  <property fmtid="{D5CDD505-2E9C-101B-9397-08002B2CF9AE}" pid="4" name="MSIP_Label_f0dbc93a-61e6-4ecb-8b98-fe10ad6e53c9_SiteId">
    <vt:lpwstr>2fc13e34-f03f-498b-982a-7cb446e25bc6</vt:lpwstr>
  </property>
  <property fmtid="{D5CDD505-2E9C-101B-9397-08002B2CF9AE}" pid="5" name="MSIP_Label_f0dbc93a-61e6-4ecb-8b98-fe10ad6e53c9_Owner">
    <vt:lpwstr>jason.xu@effem.com</vt:lpwstr>
  </property>
  <property fmtid="{D5CDD505-2E9C-101B-9397-08002B2CF9AE}" pid="6" name="MSIP_Label_f0dbc93a-61e6-4ecb-8b98-fe10ad6e53c9_SetDate">
    <vt:lpwstr>2019-08-08T08:18:27.5461353Z</vt:lpwstr>
  </property>
  <property fmtid="{D5CDD505-2E9C-101B-9397-08002B2CF9AE}" pid="7" name="MSIP_Label_f0dbc93a-61e6-4ecb-8b98-fe10ad6e53c9_Name">
    <vt:lpwstr>Non-Confidential</vt:lpwstr>
  </property>
  <property fmtid="{D5CDD505-2E9C-101B-9397-08002B2CF9AE}" pid="8" name="MSIP_Label_f0dbc93a-61e6-4ecb-8b98-fe10ad6e53c9_Application">
    <vt:lpwstr>Microsoft Azure Information Protection</vt:lpwstr>
  </property>
  <property fmtid="{D5CDD505-2E9C-101B-9397-08002B2CF9AE}" pid="9" name="MSIP_Label_f0dbc93a-61e6-4ecb-8b98-fe10ad6e53c9_ActionId">
    <vt:lpwstr>38baf97e-0405-4173-bbf2-8427fff3eca2</vt:lpwstr>
  </property>
  <property fmtid="{D5CDD505-2E9C-101B-9397-08002B2CF9AE}" pid="10" name="MSIP_Label_f0dbc93a-61e6-4ecb-8b98-fe10ad6e53c9_Extended_MSFT_Method">
    <vt:lpwstr>Manual</vt:lpwstr>
  </property>
  <property fmtid="{D5CDD505-2E9C-101B-9397-08002B2CF9AE}" pid="11" name="Sensitivity">
    <vt:lpwstr>Non-Confidential</vt:lpwstr>
  </property>
</Properties>
</file>