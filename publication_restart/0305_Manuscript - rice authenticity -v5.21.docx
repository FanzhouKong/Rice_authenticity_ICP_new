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afb"/>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r w:rsidRPr="007A1C84">
        <w:rPr>
          <w:b/>
          <w:bCs/>
        </w:rPr>
        <w:t>ABSTRACT</w:t>
      </w:r>
    </w:p>
    <w:p w14:paraId="463ABA15" w14:textId="2FAD5DC4"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 xml:space="preserve">along with feature </w:t>
      </w:r>
      <w:proofErr w:type="spellStart"/>
      <w:r w:rsidR="00CB111F">
        <w:t>slection</w:t>
      </w:r>
      <w:proofErr w:type="spellEnd"/>
      <w:r w:rsidR="00CB111F">
        <w:t xml:space="preserve"> (</w:t>
      </w:r>
      <w:proofErr w:type="spellStart"/>
      <w:r w:rsidR="00CB111F">
        <w:t>relief</w:t>
      </w:r>
      <w:r w:rsidR="00D42B15">
        <w:t>F</w:t>
      </w:r>
      <w:proofErr w:type="spellEnd"/>
      <w:r w:rsidR="00CB111F">
        <w:t xml:space="preserve"> algorithm) </w:t>
      </w:r>
      <w:r w:rsidRPr="002E42D4">
        <w:t xml:space="preserve">were </w:t>
      </w:r>
      <w:r w:rsidR="0073727A" w:rsidRPr="002E42D4">
        <w:t xml:space="preserve">implemented to </w:t>
      </w:r>
      <w:r w:rsidR="00CB111F">
        <w:t xml:space="preserve">build </w:t>
      </w:r>
      <w:proofErr w:type="spellStart"/>
      <w:r w:rsidR="00CB111F">
        <w:t>classificaition</w:t>
      </w:r>
      <w:proofErr w:type="spellEnd"/>
      <w:r w:rsidR="00CB111F">
        <w:t xml:space="preserve"> models</w:t>
      </w:r>
      <w:r w:rsidRPr="002E42D4">
        <w:t>.</w:t>
      </w:r>
      <w:r w:rsidRPr="002F5305">
        <w:t xml:space="preserve"> For both SVM and RF, f</w:t>
      </w:r>
      <w:r w:rsidRPr="00702429">
        <w:t>our elements (</w:t>
      </w:r>
      <w:r w:rsidR="00422B3C">
        <w:t>Al, Rb, B, and Na</w:t>
      </w:r>
      <w:r w:rsidRPr="00702429">
        <w:t xml:space="preserve">) only could enable the prediction </w:t>
      </w:r>
      <w:r w:rsidR="00CB111F">
        <w:t>of geographical origins</w:t>
      </w:r>
      <w:r w:rsidR="005412A2">
        <w:t xml:space="preserve"> of </w:t>
      </w:r>
      <w:r w:rsidR="00435B6F">
        <w:t>six GI rice</w:t>
      </w:r>
      <w:r w:rsidR="00CB111F">
        <w:t xml:space="preserve"> </w:t>
      </w:r>
      <w:r w:rsidRPr="00702429">
        <w:t>with 100% accuracy. These results demonstrate</w:t>
      </w:r>
      <w:r w:rsidR="008A521B">
        <w:t>d</w:t>
      </w:r>
      <w:r w:rsidRPr="00702429">
        <w:t xml:space="preserve"> </w:t>
      </w:r>
      <w:r w:rsidR="009C4B21">
        <w:rPr>
          <w:rFonts w:hint="eastAsia"/>
        </w:rPr>
        <w:t>t</w:t>
      </w:r>
      <w:r w:rsidR="009C4B21">
        <w:t xml:space="preserve">hat </w:t>
      </w:r>
      <w:r w:rsidRPr="00702429">
        <w:t xml:space="preserve">the feasibility of </w:t>
      </w:r>
      <w:r w:rsidR="008A521B">
        <w:t xml:space="preserve">using </w:t>
      </w:r>
      <w:r w:rsidRPr="00702429">
        <w:t xml:space="preserve">ICP-MS combined with machine learning techniques as an effective strategy for authentication of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5BA8EF47"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r w:rsidR="007325E8">
        <w:fldChar w:fldCharType="begin" w:fldLock="1"/>
      </w:r>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r w:rsidR="007325E8">
        <w:fldChar w:fldCharType="end"/>
      </w:r>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r w:rsidR="0079511E">
        <w:fldChar w:fldCharType="begin" w:fldLock="1"/>
      </w:r>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r w:rsidR="0079511E">
        <w:fldChar w:fldCharType="end"/>
      </w:r>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r w:rsidR="00FE2E10">
        <w:fldChar w:fldCharType="begin" w:fldLock="1"/>
      </w:r>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r w:rsidR="00FE2E10">
        <w:fldChar w:fldCharType="end"/>
      </w:r>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r w:rsidR="00FD6AF8">
        <w:t xml:space="preserve">. </w:t>
      </w:r>
    </w:p>
    <w:p w14:paraId="5C078344" w14:textId="544EC81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3517CA">
        <w:fldChar w:fldCharType="begin" w:fldLock="1"/>
      </w:r>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r w:rsidR="003517CA">
        <w:fldChar w:fldCharType="end"/>
      </w:r>
      <w:r w:rsidR="00435B6F">
        <w:t xml:space="preserve">. </w:t>
      </w:r>
      <w:r w:rsidR="00A317A5">
        <w:t xml:space="preserve">China is leading in the rice paddy production in the world, </w:t>
      </w:r>
      <w:r w:rsidR="00A33206">
        <w:t xml:space="preserve">with </w:t>
      </w:r>
      <w:r w:rsidR="00100725">
        <w:rPr>
          <w:rFonts w:hint="eastAsia"/>
        </w:rPr>
        <w:t>220</w:t>
      </w:r>
      <w:r w:rsidR="00A33206">
        <w:t xml:space="preserve"> million metric tons in 201</w:t>
      </w:r>
      <w:r w:rsidR="008525A9">
        <w:rPr>
          <w:rFonts w:hint="eastAsia"/>
        </w:rPr>
        <w:t>8</w:t>
      </w:r>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r w:rsidR="008A458D">
        <w:t>people</w:t>
      </w:r>
      <w:r w:rsidR="00087C4E">
        <w:t>’</w:t>
      </w:r>
      <w:r w:rsidR="008A458D">
        <w:t xml:space="preserve">s </w:t>
      </w:r>
      <w:r w:rsidR="00FC2526">
        <w:t xml:space="preserve">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 xml:space="preserve">. </w:t>
      </w:r>
      <w:r w:rsidR="008E6E79">
        <w:t>For example</w:t>
      </w:r>
      <w:r w:rsidR="00300D92">
        <w:t xml:space="preserve">, Wuchang rice, one </w:t>
      </w:r>
      <w:r w:rsidR="0027273F">
        <w:t>GI rice</w:t>
      </w:r>
      <w:r w:rsidR="00410D8F">
        <w:t xml:space="preserve"> </w:t>
      </w:r>
      <w:r w:rsidR="00E533E5">
        <w:t xml:space="preserve">produced </w:t>
      </w:r>
      <w:r w:rsidR="00DB6A6B">
        <w:t xml:space="preserve">in Heilongjiang </w:t>
      </w:r>
      <w:r w:rsidR="00EF795E">
        <w:t xml:space="preserve">province </w:t>
      </w:r>
      <w:r w:rsidR="00DB6A6B">
        <w:t>in China</w:t>
      </w:r>
      <w:r w:rsidR="00F4255C">
        <w:t>’</w:t>
      </w:r>
      <w:r w:rsidR="00DB6A6B">
        <w:t xml:space="preserve">s northeast region, </w:t>
      </w:r>
      <w:r w:rsidR="00DF5D31">
        <w:t xml:space="preserve">is </w:t>
      </w:r>
      <w:r w:rsidR="00341A4D">
        <w:t xml:space="preserve">known for </w:t>
      </w:r>
      <w:r w:rsidR="00FA5F31">
        <w:rPr>
          <w:rFonts w:hint="eastAsia"/>
        </w:rPr>
        <w:t>the</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w:t>
      </w:r>
      <w:r w:rsidR="00EF795E">
        <w:t xml:space="preserve">the </w:t>
      </w:r>
      <w:r w:rsidR="007567DD">
        <w:t xml:space="preserve">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that of </w:t>
      </w:r>
      <w:r w:rsidR="004816DF">
        <w:t>other</w:t>
      </w:r>
      <w:r w:rsidR="005666EB">
        <w:t xml:space="preserve"> domestic</w:t>
      </w:r>
      <w:r w:rsidR="001F49D4">
        <w:t xml:space="preserve"> </w:t>
      </w:r>
      <w:r w:rsidR="006C2805">
        <w:rPr>
          <w:rFonts w:hint="eastAsia"/>
        </w:rPr>
        <w:t>ones</w:t>
      </w:r>
      <w:r w:rsidR="00CD21E0">
        <w:t>,</w:t>
      </w:r>
      <w:r w:rsidR="00E34654">
        <w:t xml:space="preserve"> </w:t>
      </w:r>
      <w:r w:rsidR="00CD21E0">
        <w:t>making</w:t>
      </w:r>
      <w:r w:rsidR="00B42B08">
        <w:t xml:space="preserve"> </w:t>
      </w:r>
      <w:proofErr w:type="spellStart"/>
      <w:r w:rsidR="000C6996">
        <w:t>WuChang</w:t>
      </w:r>
      <w:proofErr w:type="spellEnd"/>
      <w:r w:rsidR="000C6996">
        <w:t xml:space="preserve"> rice</w:t>
      </w:r>
      <w:r w:rsidR="00647332">
        <w:t xml:space="preserve">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DB0D7A">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9,10&lt;/sup&gt;","plainTextFormattedCitation":"9,10","previouslyFormattedCitation":"&lt;sup&gt;9,10&lt;/sup&gt;"},"properties":{"noteIndex":0},"schema":"https://github.com/citation-style-language/schema/raw/master/csl-citation.json"}</w:instrText>
      </w:r>
      <w:r w:rsidR="00FF28B5">
        <w:fldChar w:fldCharType="separate"/>
      </w:r>
      <w:r w:rsidR="003517CA" w:rsidRPr="003517CA">
        <w:rPr>
          <w:noProof/>
          <w:vertAlign w:val="superscript"/>
        </w:rPr>
        <w:t>9,10</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r w:rsidR="00443999">
        <w:t xml:space="preserve"> </w:t>
      </w:r>
      <w:commentRangeStart w:id="0"/>
      <w:r w:rsidR="00517515">
        <w:t>Yet t</w:t>
      </w:r>
      <w:r w:rsidR="00443999">
        <w:t xml:space="preserve">o </w:t>
      </w:r>
      <w:r w:rsidR="00A00D65">
        <w:t xml:space="preserve">our knowledge, </w:t>
      </w:r>
      <w:r w:rsidR="00517515">
        <w:t xml:space="preserve">there is </w:t>
      </w:r>
      <w:r w:rsidR="00A00D65">
        <w:t xml:space="preserve">by far </w:t>
      </w:r>
      <w:r w:rsidR="00945D79">
        <w:t xml:space="preserve">still a </w:t>
      </w:r>
      <w:r w:rsidR="00517515">
        <w:t xml:space="preserve">lack of universally </w:t>
      </w:r>
      <w:proofErr w:type="spellStart"/>
      <w:r w:rsidR="00517515">
        <w:t>recongnized</w:t>
      </w:r>
      <w:proofErr w:type="spellEnd"/>
      <w:r w:rsidR="00517515">
        <w:t xml:space="preserve"> tech</w:t>
      </w:r>
      <w:r w:rsidR="00E30990">
        <w:t xml:space="preserve">niques </w:t>
      </w:r>
      <w:r w:rsidR="00A00D65">
        <w:t xml:space="preserve">for the </w:t>
      </w:r>
      <w:r w:rsidR="009D3E3A">
        <w:t>protect</w:t>
      </w:r>
      <w:r w:rsidR="00F83C59">
        <w:t>ion</w:t>
      </w:r>
      <w:r w:rsidR="00945D79">
        <w:t xml:space="preserve"> Chinese</w:t>
      </w:r>
      <w:r w:rsidR="009D3E3A">
        <w:t xml:space="preserve"> GI</w:t>
      </w:r>
      <w:r w:rsidR="00945D79">
        <w:t xml:space="preserve"> rice.</w:t>
      </w:r>
      <w:commentRangeEnd w:id="0"/>
      <w:r w:rsidR="00C112A9">
        <w:rPr>
          <w:rStyle w:val="afc"/>
        </w:rPr>
        <w:commentReference w:id="0"/>
      </w:r>
      <w:r w:rsidR="00945D79">
        <w:t xml:space="preserve"> </w:t>
      </w:r>
      <w:r w:rsidR="009D3E3A">
        <w:t xml:space="preserve"> </w:t>
      </w:r>
    </w:p>
    <w:p w14:paraId="519E2DC7" w14:textId="1DB525D4" w:rsidR="00C973BD" w:rsidRPr="00971954" w:rsidRDefault="00FC64A3" w:rsidP="00212AD0">
      <w:pPr>
        <w:jc w:val="both"/>
        <w:rPr>
          <w:b/>
          <w:bCs/>
        </w:rPr>
      </w:pPr>
      <w:r>
        <w:t xml:space="preserve">In recent years, </w:t>
      </w:r>
      <w:r w:rsidR="007F788D">
        <w:t xml:space="preserve">various </w:t>
      </w:r>
      <w:r w:rsidR="009D7CBC">
        <w:t>analytical</w:t>
      </w:r>
      <w:r w:rsidR="004906F7">
        <w:t xml:space="preserve"> approaches</w:t>
      </w:r>
      <w:r w:rsidR="004E192E">
        <w:t xml:space="preserve"> with the aid of multivariate analysis (MVA) and </w:t>
      </w:r>
      <w:r w:rsidR="0064739E">
        <w:t>machine learning</w:t>
      </w:r>
      <w:r w:rsidR="00BB7243">
        <w:t xml:space="preserve"> (ML)</w:t>
      </w:r>
      <w:r w:rsidR="004E192E">
        <w:t xml:space="preserve"> techniques</w:t>
      </w:r>
      <w:r w:rsidR="00585BE7">
        <w:t xml:space="preserve"> </w:t>
      </w:r>
      <w:r w:rsidR="00FF0C46">
        <w:t>are in</w:t>
      </w:r>
      <w:r w:rsidR="0003481E">
        <w:t xml:space="preserve"> </w:t>
      </w:r>
      <w:r w:rsidR="004C0C96">
        <w:rPr>
          <w:rFonts w:hint="eastAsia"/>
        </w:rPr>
        <w:t>rapid</w:t>
      </w:r>
      <w:r w:rsidR="004C0C96">
        <w:t xml:space="preserve"> </w:t>
      </w:r>
      <w:r w:rsidR="0003481E">
        <w:t>develo</w:t>
      </w:r>
      <w:r w:rsidR="00FF0C46">
        <w:t>pment</w:t>
      </w:r>
      <w:r w:rsidR="0003481E">
        <w:t xml:space="preserve"> to </w:t>
      </w:r>
      <w:r w:rsidR="002E59A0">
        <w:t xml:space="preserve">address the issue </w:t>
      </w:r>
      <w:proofErr w:type="gramStart"/>
      <w:r w:rsidR="002E59A0">
        <w:t xml:space="preserve">of  </w:t>
      </w:r>
      <w:r w:rsidR="00C973BD">
        <w:t>geo</w:t>
      </w:r>
      <w:r w:rsidR="00F40DB4">
        <w:t>graphical</w:t>
      </w:r>
      <w:proofErr w:type="gramEnd"/>
      <w:r w:rsidR="00F40DB4">
        <w:t xml:space="preserve"> authentication.</w:t>
      </w:r>
      <w:r w:rsidR="00F55CC1">
        <w:t xml:space="preserve"> </w:t>
      </w:r>
      <w:r w:rsidR="00570F36">
        <w:t>Among all the analytical approaches</w:t>
      </w:r>
      <w:r w:rsidR="00815A54">
        <w:t>,</w:t>
      </w:r>
      <w:r w:rsidR="00787E12">
        <w:t xml:space="preserve"> </w:t>
      </w:r>
      <w:r w:rsidR="000F37D7">
        <w:t xml:space="preserve">inductively coupled plasma </w:t>
      </w:r>
      <w:r w:rsidR="000F37D7" w:rsidRPr="00332FD1">
        <w:t>mass spectrometry</w:t>
      </w:r>
      <w:r w:rsidR="000F37D7">
        <w:t xml:space="preserve"> (ICP-MS) </w:t>
      </w:r>
      <w:r w:rsidR="00ED06B7">
        <w:t>analysis</w:t>
      </w:r>
      <w:r w:rsidR="00971954">
        <w:t xml:space="preserve"> </w:t>
      </w:r>
      <w:r w:rsidR="00EF5A92">
        <w:t>has drawn more and more att</w:t>
      </w:r>
      <w:r w:rsidR="009263E9">
        <w:t>entions</w:t>
      </w:r>
      <w:r w:rsidR="008427F7">
        <w:t xml:space="preserve">, </w:t>
      </w:r>
      <w:r w:rsidR="00EF5A92">
        <w:t xml:space="preserve">thanks to its capability </w:t>
      </w:r>
      <w:r w:rsidR="008427F7">
        <w:t xml:space="preserve">of </w:t>
      </w:r>
      <w:r w:rsidR="00EF5A92">
        <w:t>determin</w:t>
      </w:r>
      <w:r w:rsidR="008427F7">
        <w:t>ing</w:t>
      </w:r>
      <w:r w:rsidR="00EF5A92">
        <w:t xml:space="preserve"> the level of both metal and non-metal elements, </w:t>
      </w:r>
      <w:r w:rsidR="008427F7">
        <w:t xml:space="preserve">with the </w:t>
      </w:r>
      <w:r w:rsidR="00EF5A92">
        <w:t xml:space="preserve">advantages of wide dynamic range, high throughput and </w:t>
      </w:r>
      <w:proofErr w:type="spellStart"/>
      <w:r w:rsidR="00EF5A92">
        <w:t>relateviely</w:t>
      </w:r>
      <w:proofErr w:type="spellEnd"/>
      <w:r w:rsidR="00EF5A92">
        <w:t xml:space="preserve"> easy requirement for sample preparation</w:t>
      </w:r>
      <w:r w:rsidR="00EF5A92">
        <w:fldChar w:fldCharType="begin" w:fldLock="1"/>
      </w:r>
      <w:r w:rsidR="00DE4173">
        <w:instrText>ADDIN CSL_CITATION {"citationItems":[{"id":"ITEM-1","itemData":{"DOI":"10.1016/j.microc.2019.104295","ISSN":"0026265X","abstract":"The traceability of agro-products are very crucial as the food with know and guaranteed origin charged a high premium; meanwhile, the authenticity of the food product is also very necessary, since the adulteration of agro-products with cheap ingredients or chemicals pose a serious health threat to the consumer. Therefore there is clearly need to demonstrate these authenticity problems by modern analytical techniques. This review attempted to highlight the current overview in the application of analytical techniques such as liquid and gas chromatography, isotope ratio and elemental analysis, spectroscopic, DNA based and sensor technologies for the authentication of food of plant origin, with a special focus on geographical origin traceability and authenticity during the last five years. Papers cited here mainly include fruits, cereals, pulses, tea, coffee, spices, edible oil, fruit juices, and alcoholic beverages. The effectiveness of these techniques in laboratory and industrial level and also their advantages and drawbacks are discussed.","author":[{"dropping-particle":"","family":"Wadood","given":"Syed Abdul","non-dropping-particle":"","parse-names":false,"suffix":""},{"dropping-particle":"","family":"Boli","given":"Guo","non-dropping-particle":"","parse-names":false,"suffix":""},{"dropping-particle":"","family":"Xiaowen","given":"Zhang","non-dropping-particle":"","parse-names":false,"suffix":""},{"dropping-particle":"","family":"Hussain","given":"Imtiaz","non-dropping-particle":"","parse-names":false,"suffix":""},{"dropping-particle":"","family":"Yimin","given":"Wei","non-dropping-particle":"","parse-names":false,"suffix":""}],"container-title":"Microchemical Journal","id":"ITEM-1","issued":{"date-parts":[["2020"]]},"page":"104295","publisher":"Elsevier B.V.","title":"Recent development in the application of analytical techniques for the traceability and authenticity of food of plant origin","type":"article-journal","volume":"152"},"uris":["http://www.mendeley.com/documents/?uuid=db6842f4-c640-4bbf-8638-3117f271c9a6"]}],"mendeley":{"formattedCitation":"&lt;sup&gt;11&lt;/sup&gt;","plainTextFormattedCitation":"11","previouslyFormattedCitation":"&lt;sup&gt;11&lt;/sup&gt;"},"properties":{"noteIndex":0},"schema":"https://github.com/citation-style-language/schema/raw/master/csl-citation.json"}</w:instrText>
      </w:r>
      <w:r w:rsidR="00EF5A92">
        <w:fldChar w:fldCharType="separate"/>
      </w:r>
      <w:r w:rsidR="003431A2" w:rsidRPr="003431A2">
        <w:rPr>
          <w:noProof/>
          <w:vertAlign w:val="superscript"/>
        </w:rPr>
        <w:t>11</w:t>
      </w:r>
      <w:r w:rsidR="00EF5A92">
        <w:fldChar w:fldCharType="end"/>
      </w:r>
      <w:r w:rsidR="00DE6F79">
        <w:t xml:space="preserve">. </w:t>
      </w:r>
      <w:r w:rsidR="00257EA1">
        <w:t xml:space="preserve">With the </w:t>
      </w:r>
      <w:r w:rsidR="009C285E">
        <w:t>e</w:t>
      </w:r>
      <w:r w:rsidR="005B336C">
        <w:t>vidence</w:t>
      </w:r>
      <w:r w:rsidR="0098100E">
        <w:t xml:space="preserve"> </w:t>
      </w:r>
      <w:r w:rsidR="00257EA1">
        <w:t xml:space="preserve">showing </w:t>
      </w:r>
      <w:r w:rsidR="005B336C">
        <w:t xml:space="preserve"> that element c</w:t>
      </w:r>
      <w:r w:rsidR="00C96B7E">
        <w:t>omposition in plant</w:t>
      </w:r>
      <w:r w:rsidR="00870F65">
        <w:t>s</w:t>
      </w:r>
      <w:r w:rsidR="00C96B7E">
        <w:t xml:space="preserve"> are </w:t>
      </w:r>
      <w:proofErr w:type="spellStart"/>
      <w:r w:rsidR="00C96B7E">
        <w:t>vestly</w:t>
      </w:r>
      <w:proofErr w:type="spellEnd"/>
      <w:r w:rsidR="00C96B7E">
        <w:t xml:space="preserve"> </w:t>
      </w:r>
      <w:proofErr w:type="spellStart"/>
      <w:r w:rsidR="00C96B7E">
        <w:t>determinded</w:t>
      </w:r>
      <w:proofErr w:type="spellEnd"/>
      <w:r w:rsidR="00C96B7E">
        <w:t xml:space="preserve"> by factors </w:t>
      </w:r>
      <w:r w:rsidR="00B51475">
        <w:t xml:space="preserve">such as </w:t>
      </w:r>
      <w:proofErr w:type="spellStart"/>
      <w:r w:rsidR="00B51475">
        <w:t>soild</w:t>
      </w:r>
      <w:proofErr w:type="spellEnd"/>
      <w:r w:rsidR="00B51475">
        <w:t xml:space="preserve"> characteristics and agricultural practice</w:t>
      </w:r>
      <w:r w:rsidR="00DE4173">
        <w:fldChar w:fldCharType="begin" w:fldLock="1"/>
      </w:r>
      <w:r w:rsidR="0036367D">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id":"ITEM-2","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-2","issued":{"date-parts":[["2010"]]},"page":"303-313","title":"Mineral element concentrations in grains of Chinese wheat cultivars","type":"article-journal"},"uris":["http://www.mendeley.com/documents/?uuid=87848834-4618-4f94-9a81-6b3890fb139a"]}],"mendeley":{"formattedCitation":"&lt;sup&gt;12,13&lt;/sup&gt;","plainTextFormattedCitation":"12,13","previouslyFormattedCitation":"&lt;sup&gt;12,13&lt;/sup&gt;"},"properties":{"noteIndex":0},"schema":"https://github.com/citation-style-language/schema/raw/master/csl-citation.json"}</w:instrText>
      </w:r>
      <w:r w:rsidR="00DE4173">
        <w:fldChar w:fldCharType="separate"/>
      </w:r>
      <w:r w:rsidR="00DE4173" w:rsidRPr="00DE4173">
        <w:rPr>
          <w:noProof/>
          <w:vertAlign w:val="superscript"/>
        </w:rPr>
        <w:t>12,13</w:t>
      </w:r>
      <w:r w:rsidR="00DE4173">
        <w:fldChar w:fldCharType="end"/>
      </w:r>
      <w:r w:rsidR="00B51475">
        <w:t xml:space="preserve">, the </w:t>
      </w:r>
      <w:r w:rsidR="00540B4F">
        <w:t>multi-elemental profiling based on ICP-MS analysis</w:t>
      </w:r>
      <w:r w:rsidR="00870F65">
        <w:t xml:space="preserve"> </w:t>
      </w:r>
      <w:r w:rsidR="001D3D87">
        <w:t xml:space="preserve">already </w:t>
      </w:r>
      <w:r w:rsidR="00870F65">
        <w:t>been</w:t>
      </w:r>
      <w:r w:rsidR="006F040D">
        <w:t xml:space="preserve"> </w:t>
      </w:r>
      <w:r w:rsidR="009C1263">
        <w:t xml:space="preserve">proved to be a </w:t>
      </w:r>
      <w:r w:rsidR="006F040D">
        <w:t xml:space="preserve">promising information </w:t>
      </w:r>
      <w:proofErr w:type="spellStart"/>
      <w:r w:rsidR="006F040D">
        <w:t>souces</w:t>
      </w:r>
      <w:proofErr w:type="spellEnd"/>
      <w:r w:rsidR="006F040D">
        <w:t xml:space="preserve"> </w:t>
      </w:r>
      <w:r w:rsidR="004951D3">
        <w:t xml:space="preserve">to determine </w:t>
      </w:r>
      <w:r w:rsidR="001F46E1">
        <w:t>origins of rice</w:t>
      </w:r>
      <w:r w:rsidR="00027F09" w:rsidRPr="00332FD1">
        <w:fldChar w:fldCharType="begin" w:fldLock="1"/>
      </w:r>
      <w:r w:rsidR="0036367D">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14–16&lt;/sup&gt;","plainTextFormattedCitation":"14–16","previouslyFormattedCitation":"&lt;sup&gt;14–16&lt;/sup&gt;"},"properties":{"noteIndex":0},"schema":"https://github.com/citation-style-language/schema/raw/master/csl-citation.json"}</w:instrText>
      </w:r>
      <w:r w:rsidR="00027F09" w:rsidRPr="00332FD1">
        <w:fldChar w:fldCharType="separate"/>
      </w:r>
      <w:r w:rsidR="00DE4173" w:rsidRPr="00DE4173">
        <w:rPr>
          <w:noProof/>
          <w:vertAlign w:val="superscript"/>
        </w:rPr>
        <w:t>14–16</w:t>
      </w:r>
      <w:r w:rsidR="00027F09" w:rsidRPr="00332FD1">
        <w:fldChar w:fldCharType="end"/>
      </w:r>
      <w:r w:rsidR="00540B4F">
        <w:t xml:space="preserve">. </w:t>
      </w:r>
    </w:p>
    <w:p w14:paraId="5853157F" w14:textId="2B6477F8" w:rsidR="00B318B9" w:rsidRPr="00781FEF" w:rsidRDefault="004951D3" w:rsidP="00212AD0">
      <w:pPr>
        <w:jc w:val="both"/>
      </w:pPr>
      <w:r>
        <w:t>Beyon</w:t>
      </w:r>
      <w:r w:rsidR="00DF121A">
        <w:rPr>
          <w:rFonts w:hint="eastAsia"/>
        </w:rPr>
        <w:t>d</w:t>
      </w:r>
      <w:r>
        <w:t xml:space="preserve"> the </w:t>
      </w:r>
      <w:r w:rsidR="006D63F9">
        <w:t xml:space="preserve">advance of modern analytical </w:t>
      </w:r>
      <w:proofErr w:type="spellStart"/>
      <w:r w:rsidR="00767627">
        <w:t>appoarches</w:t>
      </w:r>
      <w:proofErr w:type="spellEnd"/>
      <w:r w:rsidR="00767627">
        <w:t>, a</w:t>
      </w:r>
      <w:r w:rsidR="007D2CFB">
        <w:t xml:space="preserve">nother cornerstone </w:t>
      </w:r>
      <w:r w:rsidR="00CD0745">
        <w:t xml:space="preserve">for </w:t>
      </w:r>
      <w:r w:rsidR="00AC556D">
        <w:t xml:space="preserve">the </w:t>
      </w:r>
      <w:r w:rsidR="00CD0745">
        <w:t>success</w:t>
      </w:r>
      <w:r w:rsidR="00320B9B">
        <w:t xml:space="preserve"> of</w:t>
      </w:r>
      <w:r w:rsidR="001C5591">
        <w:t xml:space="preserve"> geo</w:t>
      </w:r>
      <w:r w:rsidR="005B7F56">
        <w:t>graphical origination</w:t>
      </w:r>
      <w:r w:rsidR="00DF6DA6">
        <w:t xml:space="preserve">, is </w:t>
      </w:r>
      <w:r w:rsidR="001D3D87">
        <w:t xml:space="preserve">to ensure </w:t>
      </w:r>
      <w:r w:rsidR="00DF6DA6">
        <w:t xml:space="preserve">the large </w:t>
      </w:r>
      <w:proofErr w:type="spellStart"/>
      <w:r w:rsidR="00DF6DA6">
        <w:t>volumn</w:t>
      </w:r>
      <w:proofErr w:type="spellEnd"/>
      <w:r w:rsidR="00DF6DA6">
        <w:t xml:space="preserve"> of </w:t>
      </w:r>
      <w:r w:rsidR="0068299F">
        <w:t>dat</w:t>
      </w:r>
      <w:r w:rsidR="00051936">
        <w:t xml:space="preserve">a </w:t>
      </w:r>
      <w:r w:rsidR="0068299F">
        <w:t xml:space="preserve">generated can be properly </w:t>
      </w:r>
      <w:r w:rsidR="00766ABF">
        <w:t>processed and interpreted</w:t>
      </w:r>
      <w:r w:rsidR="0036367D">
        <w:fldChar w:fldCharType="begin" w:fldLock="1"/>
      </w:r>
      <w:r w:rsidR="00FB1AF0">
        <w:instrText>ADDIN CSL_CITATION {"citationItems":[{"id":"ITEM-1","itemData":{"DOI":"https://doi.org/10.1016/j.trac.2017.08.011","ISSN":"0165-9936","abstract":"Foodomics is a newly developed discipline that has become more and more important in the last years where focus on food and the understanding of food systems has increased significantly. In this review, the flow of a typical foodomics study will be followed with a focus on the core components, where chemometric expertise is more deeply involved. These are: how to acquire sound data, how to exploit an experimental design, how to use classification in a proper way, how to look at more analytical platforms at the same time and, not the least, how to understand the limitations when interpreting the developed models. For each of these phases, the most common data issues will be highlighted and some of the most recent chemometric methods that are able to help solving them, will be presented.","author":[{"dropping-particle":"","family":"Bevilacqua","given":"Marta","non-dropping-particle":"","parse-names":false,"suffix":""},{"dropping-particle":"","family":"Bro","given":"Rasmus","non-dropping-particle":"","parse-names":false,"suffix":""},{"dropping-particle":"","family":"Marini","given":"Federico","non-dropping-particle":"","parse-names":false,"suffix":""},{"dropping-particle":"","family":"Rinnan","given":"Åsmund","non-dropping-particle":"","parse-names":false,"suffix":""},{"dropping-particle":"","family":"Rasmussen","given":"Morten Arendt","non-dropping-particle":"","parse-names":false,"suffix":""},{"dropping-particle":"","family":"Skov","given":"Thomas","non-dropping-particle":"","parse-names":false,"suffix":""}],"container-title":"TrAC Trends in Analytical Chemistry","id":"ITEM-1","issued":{"date-parts":[["2017"]]},"note":"Special issue on Foodomics and Modern Food Analysis","page":"42-51","title":"Recent chemometrics advances for foodomics","type":"article-journal","volume":"96"},"uris":["http://www.mendeley.com/documents/?uuid=2039f41c-c77c-47f7-a368-d49676c79797"]}],"mendeley":{"formattedCitation":"&lt;sup&gt;17&lt;/sup&gt;","plainTextFormattedCitation":"17","previouslyFormattedCitation":"&lt;sup&gt;17&lt;/sup&gt;"},"properties":{"noteIndex":0},"schema":"https://github.com/citation-style-language/schema/raw/master/csl-citation.json"}</w:instrText>
      </w:r>
      <w:r w:rsidR="0036367D">
        <w:fldChar w:fldCharType="separate"/>
      </w:r>
      <w:r w:rsidR="0036367D" w:rsidRPr="0036367D">
        <w:rPr>
          <w:noProof/>
          <w:vertAlign w:val="superscript"/>
        </w:rPr>
        <w:t>17</w:t>
      </w:r>
      <w:r w:rsidR="0036367D">
        <w:fldChar w:fldCharType="end"/>
      </w:r>
      <w:r w:rsidR="00576857">
        <w:rPr>
          <w:rFonts w:hint="eastAsia"/>
        </w:rPr>
        <w:t>.</w:t>
      </w:r>
      <w:r w:rsidR="00576857">
        <w:t xml:space="preserve"> </w:t>
      </w:r>
      <w:r w:rsidR="00DD27D4">
        <w:t xml:space="preserve">As been summarized in a </w:t>
      </w:r>
      <w:r w:rsidR="00461666">
        <w:t xml:space="preserve">recent </w:t>
      </w:r>
      <w:r w:rsidR="00DD27D4">
        <w:t>review</w:t>
      </w:r>
      <w:r w:rsidR="00FC64A3">
        <w:fldChar w:fldCharType="begin" w:fldLock="1"/>
      </w:r>
      <w:r w:rsidR="00FB1AF0">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18&lt;/sup&gt;","plainTextFormattedCitation":"18","previouslyFormattedCitation":"&lt;sup&gt;18&lt;/sup&gt;"},"properties":{"noteIndex":0},"schema":"https://github.com/citation-style-language/schema/raw/master/csl-citation.json"}</w:instrText>
      </w:r>
      <w:r w:rsidR="00FC64A3">
        <w:fldChar w:fldCharType="separate"/>
      </w:r>
      <w:r w:rsidR="0036367D" w:rsidRPr="0036367D">
        <w:rPr>
          <w:noProof/>
          <w:vertAlign w:val="superscript"/>
        </w:rPr>
        <w:t>18</w:t>
      </w:r>
      <w:r w:rsidR="00FC64A3">
        <w:fldChar w:fldCharType="end"/>
      </w:r>
      <w:r w:rsidR="00DD27D4">
        <w:t xml:space="preserve">, </w:t>
      </w:r>
      <w:r w:rsidR="002B13B1">
        <w:t xml:space="preserve">MVA such as </w:t>
      </w:r>
      <w:r w:rsidR="00AB35B2">
        <w:t>princi</w:t>
      </w:r>
      <w:r w:rsidR="00E02081">
        <w:t>pal</w:t>
      </w:r>
      <w:r w:rsidR="00AB35B2">
        <w:t xml:space="preserve"> component analysis (PCA) </w:t>
      </w:r>
      <w:r w:rsidR="00766ABF">
        <w:t>,</w:t>
      </w:r>
      <w:r w:rsidR="00614EF1">
        <w:t xml:space="preserve"> </w:t>
      </w:r>
      <w:r w:rsidR="00766ABF">
        <w:t xml:space="preserve">and </w:t>
      </w:r>
      <w:r w:rsidR="00C468D7">
        <w:t>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734051">
        <w:t>method for data processing</w:t>
      </w:r>
      <w:r w:rsidR="006D551A">
        <w:t xml:space="preserve">, </w:t>
      </w:r>
      <w:r w:rsidR="00DD5D12">
        <w:t xml:space="preserve">due to their simplicity and </w:t>
      </w:r>
      <w:r w:rsidR="005E0F1B">
        <w:t xml:space="preserve">success in spotting </w:t>
      </w:r>
      <w:r w:rsidR="003D3A85">
        <w:t xml:space="preserve">hidden </w:t>
      </w:r>
      <w:r w:rsidR="005E0F1B">
        <w:t xml:space="preserve">trend </w:t>
      </w:r>
      <w:r w:rsidR="003D3A85">
        <w:t xml:space="preserve">embedded in the dataset. </w:t>
      </w:r>
      <w:r w:rsidR="009E2E76" w:rsidRPr="001B40F0">
        <w:t>However,</w:t>
      </w:r>
      <w:r w:rsidR="009E2E76">
        <w:t xml:space="preserve"> </w:t>
      </w:r>
      <w:r w:rsidR="0024313A">
        <w:t>with</w:t>
      </w:r>
      <w:r w:rsidR="009E2E76" w:rsidRPr="00CD2EE0">
        <w:t xml:space="preserve"> the </w:t>
      </w:r>
      <w:r w:rsidR="0024313A">
        <w:t xml:space="preserve">increased </w:t>
      </w:r>
      <w:r w:rsidR="00F838CF">
        <w:t>complexity</w:t>
      </w:r>
      <w:r w:rsidR="00F838CF" w:rsidRPr="00CD2EE0">
        <w:t xml:space="preserve"> </w:t>
      </w:r>
      <w:r w:rsidR="009E2E76" w:rsidRPr="00CD2EE0">
        <w:t xml:space="preserve">and the </w:t>
      </w:r>
      <w:proofErr w:type="spellStart"/>
      <w:r w:rsidR="00F838CF">
        <w:t>volumn</w:t>
      </w:r>
      <w:proofErr w:type="spellEnd"/>
      <w:r w:rsidR="00F838CF" w:rsidRPr="00CD2EE0">
        <w:t xml:space="preserve"> </w:t>
      </w:r>
      <w:r w:rsidR="009E2E76" w:rsidRPr="00CD2EE0">
        <w:t>of data generated</w:t>
      </w:r>
      <w:r w:rsidR="009E2E76">
        <w:t>,</w:t>
      </w:r>
      <w:r w:rsidR="009E2E76" w:rsidRPr="00CD2EE0">
        <w:t xml:space="preserve"> more advanced pattern recognition models are </w:t>
      </w:r>
      <w:r w:rsidR="00FA129A">
        <w:t>in</w:t>
      </w:r>
      <w:r w:rsidR="006A2C84">
        <w:t xml:space="preserve"> </w:t>
      </w:r>
      <w:r w:rsidR="006B1F65">
        <w:t>u</w:t>
      </w:r>
      <w:r w:rsidR="006A2C84">
        <w:t>rgent demand</w:t>
      </w:r>
      <w:r w:rsidR="00FB1AF0">
        <w:fldChar w:fldCharType="begin" w:fldLock="1"/>
      </w:r>
      <w:r w:rsidR="00990D19">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FB1AF0">
        <w:fldChar w:fldCharType="separate"/>
      </w:r>
      <w:r w:rsidR="00FB1AF0" w:rsidRPr="00FB1AF0">
        <w:rPr>
          <w:noProof/>
          <w:vertAlign w:val="superscript"/>
        </w:rPr>
        <w:t>19</w:t>
      </w:r>
      <w:r w:rsidR="00FB1AF0">
        <w:fldChar w:fldCharType="end"/>
      </w:r>
      <w:r w:rsidR="00990D19">
        <w:t>.</w:t>
      </w:r>
      <w:r w:rsidR="00BE44B5">
        <w:t xml:space="preserve"> </w:t>
      </w:r>
      <w:r w:rsidR="005656F4">
        <w:t xml:space="preserve">In the past decade, </w:t>
      </w:r>
      <w:r w:rsidR="00D70694">
        <w:t>ML</w:t>
      </w:r>
      <w:r w:rsidR="00374D0A">
        <w:t xml:space="preserve"> </w:t>
      </w:r>
      <w:r w:rsidR="00944CC8">
        <w:t>has demonstrated</w:t>
      </w:r>
      <w:r w:rsidR="005656F4">
        <w:t xml:space="preserve"> its capability </w:t>
      </w:r>
      <w:r w:rsidR="00374D0A">
        <w:t xml:space="preserve">to </w:t>
      </w:r>
      <w:r w:rsidR="005C5519">
        <w:t xml:space="preserve">process </w:t>
      </w:r>
      <w:r w:rsidR="003C6E30">
        <w:t>complex</w:t>
      </w:r>
      <w:r w:rsidR="006D0473">
        <w:t xml:space="preserve"> problems</w:t>
      </w:r>
      <w:r w:rsidR="006A4598">
        <w:t>,</w:t>
      </w:r>
      <w:r w:rsidR="00DC19F7">
        <w:t xml:space="preserve"> </w:t>
      </w:r>
      <w:r w:rsidR="006A4598">
        <w:t xml:space="preserve">particularly </w:t>
      </w:r>
      <w:r w:rsidR="00DE0C97">
        <w:t>in the domain of ecology</w:t>
      </w:r>
      <w:r w:rsidR="00990D19">
        <w:fldChar w:fldCharType="begin" w:fldLock="1"/>
      </w:r>
      <w:r w:rsidR="00990D19">
        <w:instrText>ADDIN CSL_CITATION {"citationItems":[{"id":"ITEM-1","itemData":{"DOI":"10.1890/07-0539.1","abstract":"Classification procedures are some of the most widely used statistical methods in ecology. Random forests (RF) is a new and powerful statistical classifier that is well established in other disciplines but is relatively unknown in ecology. Advantages of RF compared to other statistical classifiers include (1) very high classification accuracy; (2) a novel method of determining variable importance; (3) ability to model complex interactions among predictor variables; (4) flexibility to perform several types of statistical data analysis, including regression, classification, survival analysis, and unsupervised learning; and (5) an algorithm for imputing missing values. We compared the accuracies of RF and four other commonly used statistical classifiers using data on invasive plant species presence in Lava Beds National Monument, California, USA, rare lichen species presence in the Pacific Northwest, USA, and nest sites for cavity nesting birds in the Uinta Mountains, Utah, USA. We observed high classification accuracy in all applications as measured by cross-validation and, in the case of the lichen data, by independent test data, when comparing RF to other common classification methods. We also observed that the variables that RF identified as most important for classifying invasive plant species coincided with expectations based on the literature.","author":[{"dropping-particle":"","family":"Cutler","given":"D Richard","non-dropping-particle":"","parse-names":false,"suffix":""},{"dropping-particle":"","family":"Edwards Jr.","given":"Thomas C","non-dropping-particle":"","parse-names":false,"suffix":""},{"dropping-particle":"","family":"Beard","given":"Karen H","non-dropping-particle":"","parse-names":false,"suffix":""},{"dropping-particle":"","family":"Cutler","given":"Adele","non-dropping-particle":"","parse-names":false,"suffix":""},{"dropping-particle":"","family":"Hess","given":"Kyle T","non-dropping-particle":"","parse-names":false,"suffix":""},{"dropping-particle":"","family":"Gibson","given":"Jacob","non-dropping-particle":"","parse-names":false,"suffix":""},{"dropping-particle":"","family":"Lawler","given":"Joshua J","non-dropping-particle":"","parse-names":false,"suffix":""}],"container-title":"Ecology","id":"ITEM-1","issue":"11","issued":{"date-parts":[["2007"]]},"page":"2783-2792","title":"RANDOM FORESTS FOR CLASSIFICATION IN ECOLOGY","type":"article-journal","volume":"88"},"uris":["http://www.mendeley.com/documents/?uuid=a47ccfa8-596f-4461-9a21-fc6a51d8b91a"]}],"mendeley":{"formattedCitation":"&lt;sup&gt;20&lt;/sup&gt;","plainTextFormattedCitation":"20","previouslyFormattedCitation":"&lt;sup&gt;20&lt;/sup&gt;"},"properties":{"noteIndex":0},"schema":"https://github.com/citation-style-language/schema/raw/master/csl-citation.json"}</w:instrText>
      </w:r>
      <w:r w:rsidR="00990D19">
        <w:fldChar w:fldCharType="separate"/>
      </w:r>
      <w:r w:rsidR="00990D19" w:rsidRPr="00990D19">
        <w:rPr>
          <w:noProof/>
          <w:vertAlign w:val="superscript"/>
        </w:rPr>
        <w:t>20</w:t>
      </w:r>
      <w:r w:rsidR="00990D19">
        <w:fldChar w:fldCharType="end"/>
      </w:r>
      <w:r w:rsidR="00DE0C97" w:rsidRPr="009A1A8C">
        <w:t>,</w:t>
      </w:r>
      <w:r w:rsidR="00DE0C97">
        <w:t xml:space="preserve"> medicine</w:t>
      </w:r>
      <w:r w:rsidR="00990D19">
        <w:fldChar w:fldCharType="begin" w:fldLock="1"/>
      </w:r>
      <w:r w:rsidR="00990D19">
        <w:instrText>ADDIN CSL_CITATION {"citationItems":[{"id":"ITEM-1","itemData":{"DOI":"10.4236/jbise.2010.31009","author":[{"dropping-particle":"","family":"Hu","given":"Wei","non-dropping-particle":"","parse-names":false,"suffix":""}],"container-title":"Journal of Biomedical Science and Engineering","id":"ITEM-1","issued":{"date-parts":[["2010"]]},"title":"Identifying predictive markers of chemosensitivity of breast cancer with random forests","type":"article-journal","volume":"3"},"uris":["http://www.mendeley.com/documents/?uuid=e51519ee-e09a-464e-9003-f1359ceade0e"]}],"mendeley":{"formattedCitation":"&lt;sup&gt;21&lt;/sup&gt;","plainTextFormattedCitation":"21","previouslyFormattedCitation":"&lt;sup&gt;21&lt;/sup&gt;"},"properties":{"noteIndex":0},"schema":"https://github.com/citation-style-language/schema/raw/master/csl-citation.json"}</w:instrText>
      </w:r>
      <w:r w:rsidR="00990D19">
        <w:fldChar w:fldCharType="separate"/>
      </w:r>
      <w:r w:rsidR="00990D19" w:rsidRPr="00990D19">
        <w:rPr>
          <w:noProof/>
          <w:vertAlign w:val="superscript"/>
        </w:rPr>
        <w:t>21</w:t>
      </w:r>
      <w:r w:rsidR="00990D19">
        <w:fldChar w:fldCharType="end"/>
      </w:r>
      <w:r w:rsidR="00DE0C97">
        <w:t xml:space="preserve"> </w:t>
      </w:r>
      <w:commentRangeStart w:id="1"/>
      <w:r w:rsidR="00DC19F7" w:rsidRPr="009A1A8C">
        <w:rPr>
          <w:color w:val="FF0000"/>
        </w:rPr>
        <w:t>(</w:t>
      </w:r>
      <w:r w:rsidR="00EE0DB5" w:rsidRPr="009A1A8C">
        <w:rPr>
          <w:color w:val="FF0000"/>
        </w:rPr>
        <w:t>and 4.2</w:t>
      </w:r>
      <w:r w:rsidR="00DC19F7" w:rsidRPr="009A1A8C">
        <w:rPr>
          <w:color w:val="FF0000"/>
        </w:rPr>
        <w:t>)</w:t>
      </w:r>
      <w:commentRangeEnd w:id="1"/>
      <w:r w:rsidR="00990D19">
        <w:rPr>
          <w:rStyle w:val="afc"/>
        </w:rPr>
        <w:commentReference w:id="1"/>
      </w:r>
      <w:r w:rsidR="00DE0C97" w:rsidRPr="009A1A8C">
        <w:t>,</w:t>
      </w:r>
      <w:r w:rsidR="00DE0C97">
        <w:t xml:space="preserve"> astronomy</w:t>
      </w:r>
      <w:r w:rsidR="00990D19">
        <w:fldChar w:fldCharType="begin" w:fldLock="1"/>
      </w:r>
      <w:r w:rsidR="00990D19">
        <w:instrText>ADDIN CSL_CITATION {"citationItems":[{"id":"ITEM-1","itemData":{"DOI":"10.1088/1674-4527/9/2/011","author":[{"dropping-particle":"","family":"Gao","given":"Dan","non-dropping-particle":"","parse-names":false,"suffix":""},{"dropping-particle":"","family":"Zhang","given":"Yanxia","non-dropping-particle":"","parse-names":false,"suffix":""},{"dropping-particle":"","family":"Zhao","given":"Yongheng","non-dropping-particle":"","parse-names":false,"suffix":""}],"container-title":"Research in Astronomy and Astrophysics","id":"ITEM-1","issued":{"date-parts":[["2009"]]},"page":"220","title":"Random forest algorithm for classification of multiwavelength data","type":"article-journal","volume":"9"},"uris":["http://www.mendeley.com/documents/?uuid=bac44b3e-8158-4a42-abd1-9cb5d53a0192"]}],"mendeley":{"formattedCitation":"&lt;sup&gt;22&lt;/sup&gt;","plainTextFormattedCitation":"22","previouslyFormattedCitation":"&lt;sup&gt;22&lt;/sup&gt;"},"properties":{"noteIndex":0},"schema":"https://github.com/citation-style-language/schema/raw/master/csl-citation.json"}</w:instrText>
      </w:r>
      <w:r w:rsidR="00990D19">
        <w:fldChar w:fldCharType="separate"/>
      </w:r>
      <w:r w:rsidR="00990D19" w:rsidRPr="00990D19">
        <w:rPr>
          <w:noProof/>
          <w:vertAlign w:val="superscript"/>
        </w:rPr>
        <w:t>22</w:t>
      </w:r>
      <w:r w:rsidR="00990D19">
        <w:fldChar w:fldCharType="end"/>
      </w:r>
      <w:r w:rsidR="00DE0C97" w:rsidRPr="009A1A8C">
        <w:t>,</w:t>
      </w:r>
      <w:r w:rsidR="00DE0C97">
        <w:t xml:space="preserve"> and bioinformatics</w:t>
      </w:r>
      <w:r w:rsidR="00990D19">
        <w:fldChar w:fldCharType="begin" w:fldLock="1"/>
      </w:r>
      <w:r w:rsidR="00276528">
        <w:instrText>ADDIN CSL_CITATION {"citationItems":[{"id":"ITEM-1","itemData":{"DOI":"10.1002/widm.1072","abstract":"Abstract The random forest (RF) algorithm by Leo Breiman has become a standard data analysis tool in bioinformatics. It has shown excellent performance in settings where the number of variables is much larger than the number of observations, can cope with complex interaction structures as well as highly correlated variables and return measures of variable importance. This paper synthesizes 10 years of RF development with emphasis on applications to bioinformatics and computational biology. Special attention is paid to practical aspects such as the selection of parameters, available RF implementations, and important pitfalls and biases of RF and its variable importance measures (VIMs). The paper surveys recent developments of the methodology relevant to bioinformatics as well as some representative examples of RF applications in this context and possible directions for future research. © 2012 Wiley Periodicals, Inc. This article is categorized under: Algorithmic Development &gt; Hierarchies and Trees Algorithmic Development &gt; Statistics Application Areas &gt; Health Care","author":[{"dropping-particle":"","family":"Boulesteix","given":"Anne-Laure","non-dropping-particle":"","parse-names":false,"suffix":""},{"dropping-particle":"","family":"Janitza","given":"Silke","non-dropping-particle":"","parse-names":false,"suffix":""},{"dropping-particle":"","family":"Kruppa","given":"Jochen","non-dropping-particle":"","parse-names":false,"suffix":""},{"dropping-particle":"","family":"König","given":"Inke R","non-dropping-particle":"","parse-names":false,"suffix":""}],"container-title":"WIREs Data Mining and Knowledge Discovery","id":"ITEM-1","issue":"6","issued":{"date-parts":[["2012"]]},"page":"493-507","title":"Overview of random forest methodology and practical guidance with emphasis on computational biology and bioinformatics","type":"article-journal","volume":"2"},"uris":["http://www.mendeley.com/documents/?uuid=a42280d3-599b-499b-a959-7aeddff95de0"]}],"mendeley":{"formattedCitation":"&lt;sup&gt;23&lt;/sup&gt;","plainTextFormattedCitation":"23","previouslyFormattedCitation":"&lt;sup&gt;23&lt;/sup&gt;"},"properties":{"noteIndex":0},"schema":"https://github.com/citation-style-language/schema/raw/master/csl-citation.json"}</w:instrText>
      </w:r>
      <w:r w:rsidR="00990D19">
        <w:fldChar w:fldCharType="separate"/>
      </w:r>
      <w:r w:rsidR="00990D19" w:rsidRPr="00990D19">
        <w:rPr>
          <w:noProof/>
          <w:vertAlign w:val="superscript"/>
        </w:rPr>
        <w:t>23</w:t>
      </w:r>
      <w:r w:rsidR="00990D19">
        <w:fldChar w:fldCharType="end"/>
      </w:r>
      <w:r w:rsidR="00DE0C97" w:rsidRPr="009A1A8C">
        <w:t>,</w:t>
      </w:r>
      <w:r w:rsidR="00DE0C97">
        <w:t xml:space="preserve"> while</w:t>
      </w:r>
      <w:r w:rsidR="00DE0C97" w:rsidRPr="00CD2EE0">
        <w:t xml:space="preserve"> </w:t>
      </w:r>
      <w:r w:rsidR="00DE0C97">
        <w:t>only</w:t>
      </w:r>
      <w:r w:rsidR="00DC19F7">
        <w:t xml:space="preserve"> a few</w:t>
      </w:r>
      <w:r w:rsidR="00DE0C97">
        <w:t xml:space="preserve"> </w:t>
      </w:r>
      <w:r w:rsidR="00DC19F7">
        <w:t>attempts have been made</w:t>
      </w:r>
      <w:r w:rsidR="00DE0C97">
        <w:t xml:space="preserve"> in the area of food authentication</w:t>
      </w:r>
      <w:r w:rsidR="0091360D">
        <w:fldChar w:fldCharType="begin" w:fldLock="1"/>
      </w:r>
      <w:r w:rsidR="00FB1AF0">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91360D">
        <w:fldChar w:fldCharType="separate"/>
      </w:r>
      <w:r w:rsidR="0036367D" w:rsidRPr="0036367D">
        <w:rPr>
          <w:noProof/>
          <w:vertAlign w:val="superscript"/>
        </w:rPr>
        <w:t>19</w:t>
      </w:r>
      <w:r w:rsidR="0091360D">
        <w:fldChar w:fldCharType="end"/>
      </w:r>
      <w:r w:rsidR="00DE0C97">
        <w:t xml:space="preserve">. </w:t>
      </w:r>
      <w:r w:rsidR="00587E8D">
        <w:t>N</w:t>
      </w:r>
      <w:r w:rsidR="00186CB2">
        <w:t>otably</w:t>
      </w:r>
      <w:r w:rsidR="003E54D5">
        <w:t xml:space="preserve">, </w:t>
      </w:r>
      <w:r w:rsidR="00B56800">
        <w:t xml:space="preserve">some of the most widely adopted techniques such as </w:t>
      </w:r>
      <w:r w:rsidR="00BB5870">
        <w:t>s</w:t>
      </w:r>
      <w:r w:rsidR="00E929A9" w:rsidRPr="00047224">
        <w:t>upport vector m</w:t>
      </w:r>
      <w:r w:rsidR="00CD41FA" w:rsidRPr="00A531B1">
        <w:t>achines (SVM)</w:t>
      </w:r>
      <w:r w:rsidR="001432D0" w:rsidRPr="00562E7E" w:rsidDel="001432D0">
        <w:t xml:space="preserve"> </w:t>
      </w:r>
      <w:r w:rsidR="00F41C08">
        <w:t xml:space="preserve">and </w:t>
      </w:r>
      <w:r w:rsidR="00141F17" w:rsidRPr="00562E7E">
        <w:t>random forest (RF)</w:t>
      </w:r>
      <w:r w:rsidR="00294EAC">
        <w:t xml:space="preserve"> </w:t>
      </w:r>
      <w:r w:rsidR="008906DF">
        <w:t xml:space="preserve">have been </w:t>
      </w:r>
      <w:r w:rsidR="00FC6505">
        <w:t>reported</w:t>
      </w:r>
      <w:r w:rsidR="008906DF">
        <w:t xml:space="preserve"> to outperform </w:t>
      </w:r>
      <w:r w:rsidR="00434954">
        <w:t>traditional MVA</w:t>
      </w:r>
      <w:r w:rsidR="00A57CF2">
        <w:fldChar w:fldCharType="begin" w:fldLock="1"/>
      </w:r>
      <w:r w:rsidR="00276528">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24&lt;/sup&gt;","plainTextFormattedCitation":"24","previouslyFormattedCitation":"&lt;sup&gt;24&lt;/sup&gt;"},"properties":{"noteIndex":0},"schema":"https://github.com/citation-style-language/schema/raw/master/csl-citation.json"}</w:instrText>
      </w:r>
      <w:r w:rsidR="00A57CF2">
        <w:fldChar w:fldCharType="separate"/>
      </w:r>
      <w:r w:rsidR="00990D19" w:rsidRPr="00990D19">
        <w:rPr>
          <w:noProof/>
          <w:vertAlign w:val="superscript"/>
        </w:rPr>
        <w:t>24</w:t>
      </w:r>
      <w:r w:rsidR="00A57CF2">
        <w:fldChar w:fldCharType="end"/>
      </w:r>
      <w:r w:rsidR="0078720C">
        <w:t xml:space="preserve">, </w:t>
      </w:r>
      <w:r w:rsidR="00087C4E">
        <w:t>and</w:t>
      </w:r>
      <w:r w:rsidR="000F4757">
        <w:t xml:space="preserve"> </w:t>
      </w:r>
      <w:r w:rsidR="00FD2F16">
        <w:t xml:space="preserve">lead to </w:t>
      </w:r>
      <w:proofErr w:type="spellStart"/>
      <w:r w:rsidR="00FD2F16">
        <w:t>predition</w:t>
      </w:r>
      <w:proofErr w:type="spellEnd"/>
      <w:r w:rsidR="00FD2F16">
        <w:t xml:space="preserve"> models with </w:t>
      </w:r>
      <w:r w:rsidR="000E45ED">
        <w:t>increase</w:t>
      </w:r>
      <w:r w:rsidR="00FD2F16">
        <w:t xml:space="preserve">d </w:t>
      </w:r>
      <w:r w:rsidR="000E45ED">
        <w:t xml:space="preserve">reliability and </w:t>
      </w:r>
      <w:r w:rsidR="009E2E76">
        <w:t>robustness</w:t>
      </w:r>
      <w:r w:rsidR="00FC6505">
        <w:t>.</w:t>
      </w:r>
      <w:r w:rsidR="00726E63">
        <w:fldChar w:fldCharType="begin" w:fldLock="1"/>
      </w:r>
      <w:r w:rsidR="00276528">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276528">
        <w:rPr>
          <w:rFonts w:hint="eastAsia"/>
        </w:rPr>
        <w:instrText xml:space="preserve">d ( NIR ) spectroscopy : Focus on parameters optimization and model interpretation </w:instrText>
      </w:r>
      <w:r w:rsidR="00276528">
        <w:rPr>
          <w:rFonts w:hint="eastAsia"/>
        </w:rPr>
        <w:instrText>☆</w:instrText>
      </w:r>
      <w:r w:rsidR="00276528">
        <w:rPr>
          <w:rFonts w:hint="eastAsia"/>
        </w:rPr>
        <w:instrText>","type":"article-journal","volume":"96"},"uris":["http://www.mendeley.com/documents/?uuid=47137a07-3923-401b-95f6-51fd479e4280"]},{"id":"ITEM-2","itemData":{"DOI":"10.101</w:instrText>
      </w:r>
      <w:r w:rsidR="00276528">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15,25&lt;/sup&gt;","plainTextFormattedCitation":"15,25","previouslyFormattedCitation":"&lt;sup&gt;15,25&lt;/sup&gt;"},"properties":{"noteIndex":0},"schema":"https://github.com/citation-style-language/schema/raw/master/csl-citation.json"}</w:instrText>
      </w:r>
      <w:r w:rsidR="00726E63">
        <w:fldChar w:fldCharType="separate"/>
      </w:r>
      <w:r w:rsidR="00990D19" w:rsidRPr="00990D19">
        <w:rPr>
          <w:noProof/>
          <w:vertAlign w:val="superscript"/>
        </w:rPr>
        <w:t>15,25</w:t>
      </w:r>
      <w:r w:rsidR="00726E63">
        <w:fldChar w:fldCharType="end"/>
      </w:r>
      <w:r w:rsidR="004819FD">
        <w:t xml:space="preserve"> </w:t>
      </w:r>
    </w:p>
    <w:p w14:paraId="71574BB1" w14:textId="5815CAC2" w:rsidR="00907D80" w:rsidRDefault="00B518E6" w:rsidP="000D05CC">
      <w:pPr>
        <w:jc w:val="both"/>
      </w:pPr>
      <w:r>
        <w:t xml:space="preserve">The </w:t>
      </w:r>
      <w:r w:rsidR="00901ED3">
        <w:t xml:space="preserve">aim of </w:t>
      </w:r>
      <w:r w:rsidR="00C0217F">
        <w:t>the present</w:t>
      </w:r>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geographical origins of six types of Chinese GI rice. </w:t>
      </w:r>
      <w:r w:rsidR="00A47F9D">
        <w:t>SVM and RF w</w:t>
      </w:r>
      <w:r w:rsidR="009E2E76">
        <w:t>ere</w:t>
      </w:r>
      <w:r w:rsidR="00A47F9D">
        <w:t xml:space="preserve"> utilized </w:t>
      </w:r>
      <w:r w:rsidR="008C2180">
        <w:t xml:space="preserve">to uncover the hidden information from the </w:t>
      </w:r>
      <w:r w:rsidR="008C2EA3">
        <w:t>elemental profiling obtained by ICP-MS, and there</w:t>
      </w:r>
      <w:r w:rsidR="00A67727">
        <w:t>by</w:t>
      </w:r>
      <w:r w:rsidR="00A47F9D">
        <w:t xml:space="preserve"> construct </w:t>
      </w:r>
      <w:r w:rsidR="00D526BD">
        <w:t xml:space="preserve">reliable </w:t>
      </w:r>
      <w:proofErr w:type="spellStart"/>
      <w:r w:rsidR="006B49A4">
        <w:t>predition</w:t>
      </w:r>
      <w:proofErr w:type="spellEnd"/>
      <w:r w:rsidR="006B49A4">
        <w:t xml:space="preserve"> models</w:t>
      </w:r>
      <w:r w:rsidR="00D526BD">
        <w:t xml:space="preserve">. Furthermore, </w:t>
      </w:r>
      <w:r w:rsidR="00B16512">
        <w:t>feature selection</w:t>
      </w:r>
      <w:r w:rsidR="00F26D97">
        <w:t xml:space="preserve"> </w:t>
      </w:r>
      <w:r w:rsidR="00F26D97">
        <w:rPr>
          <w:rFonts w:hint="eastAsia"/>
        </w:rPr>
        <w:t>wa</w:t>
      </w:r>
      <w:r w:rsidR="00F26D97">
        <w:t xml:space="preserve">s </w:t>
      </w:r>
      <w:r w:rsidR="006B49A4">
        <w:t xml:space="preserve">also </w:t>
      </w:r>
      <w:r w:rsidR="00F26D97">
        <w:t>applied</w:t>
      </w:r>
      <w:r w:rsidR="007E516E">
        <w:t xml:space="preserve">, </w:t>
      </w:r>
      <w:r w:rsidR="006B49A4">
        <w:t xml:space="preserve">with the aim of </w:t>
      </w:r>
      <w:r w:rsidR="00E41101">
        <w:t xml:space="preserve">identifying </w:t>
      </w:r>
      <w:r w:rsidR="008C2180">
        <w:t>key biomarke</w:t>
      </w:r>
      <w:r w:rsidR="00D526BD">
        <w:t xml:space="preserve">rs that contribute the most to </w:t>
      </w:r>
      <w:r w:rsidR="00E430B0">
        <w:t xml:space="preserve">the </w:t>
      </w:r>
      <w:r w:rsidR="00D36E86">
        <w:t xml:space="preserve">difference between GI </w:t>
      </w:r>
      <w:proofErr w:type="spellStart"/>
      <w:r w:rsidR="00D36E86">
        <w:t>rices</w:t>
      </w:r>
      <w:proofErr w:type="spellEnd"/>
      <w:r w:rsidR="00D36E86">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0B9814D5" w:rsidR="00CF5D00" w:rsidRPr="004D4109" w:rsidRDefault="00444491" w:rsidP="00980408">
      <w:pPr>
        <w:jc w:val="both"/>
      </w:pPr>
      <w:r>
        <w:lastRenderedPageBreak/>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4F53B7">
        <w:t xml:space="preserve">credible rice processing factories, from five provinces in </w:t>
      </w:r>
      <w:bookmarkStart w:id="2" w:name="_Hlk33081678"/>
      <w:r w:rsidR="004F53B7">
        <w:t>China</w:t>
      </w:r>
      <w:bookmarkEnd w:id="2"/>
      <w:r w:rsidR="004F53B7" w:rsidDel="004F53B7">
        <w:t xml:space="preserve"> </w:t>
      </w:r>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AE7FA1">
        <w:t>th</w:t>
      </w:r>
      <w:r w:rsidR="007B3BA9">
        <w:t>os</w:t>
      </w:r>
      <w:r w:rsidR="00AE7FA1">
        <w:t>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del w:id="3" w:author="Peng, Hong" w:date="2020-03-03T17:15:00Z">
        <w:r w:rsidR="00B02336" w:rsidDel="00AE7FA1">
          <w:delText xml:space="preserve"> </w:delText>
        </w:r>
      </w:del>
      <w:proofErr w:type="gramStart"/>
      <w:r w:rsidR="00A92A0D">
        <w:t>J</w:t>
      </w:r>
      <w:r w:rsidR="00F0153F">
        <w:t>S</w:t>
      </w:r>
      <w:r w:rsidR="00A8105D">
        <w:t xml:space="preserve">, </w:t>
      </w:r>
      <w:r w:rsidR="00615DA8">
        <w:t xml:space="preserve"> and</w:t>
      </w:r>
      <w:proofErr w:type="gramEnd"/>
      <w:r w:rsidR="00615DA8">
        <w:t xml:space="preserve">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del w:id="4" w:author="Peng, Hong" w:date="2020-03-03T17:19:00Z">
        <w:r w:rsidR="004C5B86" w:rsidRPr="008C5EFD" w:rsidDel="00AE7FA1">
          <w:delText xml:space="preserve"> </w:delText>
        </w:r>
      </w:del>
      <w:del w:id="5" w:author="Peng, Hong" w:date="2020-03-03T17:10:00Z">
        <w:r w:rsidR="007E1A91" w:rsidRPr="008C5EFD" w:rsidDel="00623473">
          <w:delText xml:space="preserve"> </w:delText>
        </w:r>
      </w:del>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102648D3" w14:textId="140B4162" w:rsidR="009C285E" w:rsidRPr="003A54CF" w:rsidRDefault="00D36D21" w:rsidP="00980408">
      <w:pPr>
        <w:jc w:val="both"/>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r w:rsidR="003A2E69">
        <w:t xml:space="preserve">, and </w:t>
      </w:r>
      <w:r w:rsidR="003A2E69" w:rsidRPr="00C474D8">
        <w:rPr>
          <w:vertAlign w:val="superscript"/>
        </w:rPr>
        <w:t>103</w:t>
      </w:r>
      <w:r w:rsidR="003A2E69" w:rsidRPr="004B5336">
        <w:t>Rh (</w:t>
      </w:r>
      <w:r w:rsidR="003A2E69">
        <w:t>10 mg</w:t>
      </w:r>
      <w:r w:rsidR="003A2E69" w:rsidRPr="00C474D8">
        <w:rPr>
          <w:rFonts w:cstheme="minorHAnsi"/>
        </w:rPr>
        <w:t>·</w:t>
      </w:r>
      <w:r w:rsidR="003A2E69">
        <w:t xml:space="preserve"> L</w:t>
      </w:r>
      <w:r w:rsidR="003A2E69" w:rsidRPr="00C474D8">
        <w:rPr>
          <w:vertAlign w:val="superscript"/>
        </w:rPr>
        <w:t>-1</w:t>
      </w:r>
      <w:r w:rsidR="003A2E69" w:rsidRPr="00C474D8">
        <w:rPr>
          <w:vertAlign w:val="subscript"/>
        </w:rPr>
        <w:t xml:space="preserve">, </w:t>
      </w:r>
      <w:r w:rsidR="003A2E69" w:rsidRPr="004B5336">
        <w:t>part# 8500-</w:t>
      </w:r>
      <w:proofErr w:type="gramStart"/>
      <w:r w:rsidR="003A2E69" w:rsidRPr="004B5336">
        <w:t>6945)</w:t>
      </w:r>
      <w:r w:rsidR="00633DA6" w:rsidRPr="004B5336">
        <w:t>were</w:t>
      </w:r>
      <w:proofErr w:type="gramEnd"/>
      <w:r w:rsidR="00633DA6" w:rsidRPr="004B5336">
        <w:t xml:space="preserve"> purchased from Agilent Technologies (Santa Clara, CA, USA).</w:t>
      </w:r>
      <w:r w:rsidR="00C9685E" w:rsidRPr="00C9685E">
        <w:t xml:space="preserve"> </w:t>
      </w:r>
      <w:r w:rsidR="00C9685E" w:rsidRPr="006E0B82">
        <w:t xml:space="preserve">One certified reference material </w:t>
      </w:r>
      <w:r w:rsidR="003A54CF">
        <w:t xml:space="preserve">(CRM) </w:t>
      </w:r>
      <w:r w:rsidR="00C9685E" w:rsidRPr="006E0B82">
        <w:t>of rice flour</w:t>
      </w:r>
      <w:r w:rsidR="00C9685E">
        <w:t xml:space="preserve"> (1568b)</w:t>
      </w:r>
      <w:r w:rsidR="003A54CF">
        <w:t xml:space="preserve"> was purchased</w:t>
      </w:r>
      <w:r w:rsidR="00C9685E" w:rsidRPr="006E0B82">
        <w:t xml:space="preserve"> from the National Institute of Standards and Technology (Gaithersburg, MD, USA)</w:t>
      </w:r>
      <w:r w:rsidR="009C285E">
        <w:t>.</w:t>
      </w:r>
    </w:p>
    <w:p w14:paraId="209A3687" w14:textId="2AC7C826" w:rsidR="00D36D21" w:rsidRPr="000162E2" w:rsidRDefault="00D36D21" w:rsidP="000162E2">
      <w:pPr>
        <w:jc w:val="both"/>
        <w:rPr>
          <w:i/>
          <w:iCs/>
        </w:rPr>
      </w:pPr>
      <w:r w:rsidRPr="000162E2">
        <w:rPr>
          <w:i/>
          <w:iCs/>
        </w:rPr>
        <w:t>ICP-MS analysis</w:t>
      </w:r>
    </w:p>
    <w:p w14:paraId="48FA04E2" w14:textId="60565758" w:rsidR="00442F43" w:rsidRPr="00B82F68" w:rsidRDefault="002B78FE" w:rsidP="003A560B">
      <w:pPr>
        <w:ind w:rightChars="100" w:right="220"/>
        <w:jc w:val="both"/>
      </w:pPr>
      <w:r>
        <w:t xml:space="preserve">First of all, a 30% (v/v) nitric solution was prepared by diluting nitric acid </w:t>
      </w:r>
      <w:r w:rsidR="00A85D8B">
        <w:t xml:space="preserve">with </w:t>
      </w:r>
      <w:proofErr w:type="spellStart"/>
      <w:r w:rsidR="00010BCB">
        <w:t>dionized</w:t>
      </w:r>
      <w:proofErr w:type="spellEnd"/>
      <w:r w:rsidR="00010BCB">
        <w:t xml:space="preserve"> </w:t>
      </w:r>
      <w:proofErr w:type="gramStart"/>
      <w:r w:rsidR="00010BCB">
        <w:t>water .</w:t>
      </w:r>
      <w:proofErr w:type="gramEnd"/>
      <w:r w:rsidR="00010BCB">
        <w:t xml:space="preserve"> </w:t>
      </w:r>
      <w:r w:rsidR="00F239C7">
        <w:t>Before use</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 xml:space="preserve">in </w:t>
      </w:r>
      <w:r w:rsidR="00FC5F08">
        <w:t xml:space="preserve">nitric solution for 24h and then rinsed </w:t>
      </w:r>
      <w:r w:rsidR="00C9349F">
        <w:t>with</w:t>
      </w:r>
      <w:r w:rsidR="00E41A70">
        <w:t xml:space="preserve"> </w:t>
      </w:r>
      <w:r w:rsidR="00C9349F">
        <w:t>deionized water</w:t>
      </w:r>
      <w:r w:rsidR="00CE4045">
        <w:t xml:space="preserve"> for three times</w:t>
      </w:r>
      <w:r w:rsidR="00F239C7">
        <w:t xml:space="preserve">, </w:t>
      </w:r>
      <w:proofErr w:type="gramStart"/>
      <w:r w:rsidR="00F239C7">
        <w:t>thus</w:t>
      </w:r>
      <w:proofErr w:type="gramEnd"/>
      <w:r w:rsidR="00F239C7">
        <w:t xml:space="preserve"> to</w:t>
      </w:r>
      <w:r w:rsidR="00D14BED">
        <w:t xml:space="preserve"> avoid cross contamination</w:t>
      </w:r>
      <w:r w:rsidR="007B5B18">
        <w:t xml:space="preserv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A30EA3">
        <w:t xml:space="preserve"> </w:t>
      </w:r>
      <w:r w:rsidR="00424B00">
        <w:t>using 6</w:t>
      </w:r>
      <w:r w:rsidR="00424B00">
        <w:rPr>
          <w:rFonts w:hint="eastAsia"/>
        </w:rPr>
        <w:t>m</w:t>
      </w:r>
      <w:r w:rsidR="00424B00">
        <w:t>L of nitric acid</w:t>
      </w:r>
      <w:r w:rsidR="00460E51">
        <w:t xml:space="preserve"> in a digestion vessel, in duplicate.</w:t>
      </w:r>
      <w:r w:rsidR="007A15A1">
        <w:t xml:space="preserve"> </w:t>
      </w:r>
      <w:r w:rsidR="001548C0">
        <w:t>The vessel was</w:t>
      </w:r>
      <w:r w:rsidR="00424B00">
        <w:t xml:space="preserve"> </w:t>
      </w:r>
      <w:r w:rsidR="001548C0">
        <w:t>place</w:t>
      </w:r>
      <w:r w:rsidR="007A15A1">
        <w:t>d</w:t>
      </w:r>
      <w:r w:rsidR="001548C0">
        <w:t xml:space="preserve"> </w:t>
      </w:r>
      <w:r w:rsidR="007A4A45">
        <w:t xml:space="preserve">in a fume hood overnight and then transferred to the microwave oven </w:t>
      </w:r>
      <w:r w:rsidR="00D40089">
        <w:t>(</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A70D0E">
        <w:t xml:space="preserve">. The digestion </w:t>
      </w:r>
      <w:r w:rsidR="00205D7D">
        <w:t xml:space="preserve">temperature </w:t>
      </w:r>
      <w:r w:rsidR="009E217B">
        <w:t xml:space="preserve">of 180 </w:t>
      </w:r>
      <w:r w:rsidR="009E217B" w:rsidRPr="00442F43">
        <w:t>°</w:t>
      </w:r>
      <w:r w:rsidR="009E217B">
        <w:t xml:space="preserve">C was </w:t>
      </w:r>
      <w:r w:rsidR="001D7F52">
        <w:t>gradually reach</w:t>
      </w:r>
      <w:r w:rsidR="00D01CEF">
        <w:t>ed</w:t>
      </w:r>
      <w:r w:rsidR="001D7F52">
        <w:t xml:space="preserve"> </w:t>
      </w:r>
      <w:r w:rsidR="00852FE9">
        <w:t xml:space="preserve">in 15 min, and </w:t>
      </w:r>
      <w:r w:rsidR="00A75633">
        <w:t>held</w:t>
      </w:r>
      <w:r w:rsidR="00852FE9">
        <w:t xml:space="preserve"> for </w:t>
      </w:r>
      <w:r w:rsidR="001D1638">
        <w:t>20</w:t>
      </w:r>
      <w:r w:rsidR="00A52876">
        <w:t xml:space="preserve"> </w:t>
      </w:r>
      <w:r w:rsidR="001D1638">
        <w:t>min.</w:t>
      </w:r>
      <w:r w:rsidR="006518E0">
        <w:t xml:space="preserve"> </w:t>
      </w:r>
      <w:r w:rsidR="008676C3">
        <w:t>Following the digestion, a</w:t>
      </w:r>
      <w:r w:rsidR="005D430F">
        <w:t xml:space="preserve">ll solutions </w:t>
      </w:r>
      <w:r w:rsidR="001B7F6A">
        <w:t xml:space="preserve">were cooled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w:t>
      </w:r>
      <w:proofErr w:type="spellStart"/>
      <w:r w:rsidR="00E1407B">
        <w:t>dionized</w:t>
      </w:r>
      <w:proofErr w:type="spellEnd"/>
      <w:r w:rsidR="00E1407B">
        <w:t xml:space="preserve"> water, </w:t>
      </w:r>
      <w:proofErr w:type="gramStart"/>
      <w:r w:rsidR="00E1407B">
        <w:t xml:space="preserve">in </w:t>
      </w:r>
      <w:r w:rsidR="00EE07C3" w:rsidRPr="001F3783">
        <w:t xml:space="preserve"> metal</w:t>
      </w:r>
      <w:proofErr w:type="gramEnd"/>
      <w:r w:rsidR="00EE07C3" w:rsidRPr="001F3783">
        <w:t>-free plastic tubes</w:t>
      </w:r>
      <w:r w:rsidR="00B04A1D" w:rsidRPr="001F3783">
        <w:t xml:space="preserve">. </w:t>
      </w:r>
    </w:p>
    <w:p w14:paraId="48E7B518" w14:textId="7257FE85" w:rsidR="009E3A59" w:rsidRDefault="0015375A" w:rsidP="00F90E2A">
      <w:pPr>
        <w:jc w:val="both"/>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276528">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26&lt;/sup&gt;","plainTextFormattedCitation":"26","previouslyFormattedCitation":"&lt;sup&gt;26&lt;/sup&gt;"},"properties":{"noteIndex":0},"schema":"https://github.com/citation-style-language/schema/raw/master/csl-citation.json"}</w:instrText>
      </w:r>
      <w:r w:rsidR="00F46157" w:rsidRPr="004B5336">
        <w:fldChar w:fldCharType="separate"/>
      </w:r>
      <w:r w:rsidR="00990D19" w:rsidRPr="00990D19">
        <w:rPr>
          <w:noProof/>
          <w:vertAlign w:val="superscript"/>
        </w:rPr>
        <w:t>26</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r w:rsidR="00434350">
        <w:t xml:space="preserve"> </w:t>
      </w:r>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 xml:space="preserve">. </w:t>
      </w:r>
      <w:r w:rsidR="00BE5474">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w:t>
      </w:r>
      <w:r w:rsidR="00030D97">
        <w:t xml:space="preserve"> </w:t>
      </w:r>
      <w:r w:rsidR="00BE5474">
        <w:t>were measured</w:t>
      </w:r>
      <w:r w:rsidR="00030D97" w:rsidRPr="004B5336">
        <w:t xml:space="preserve">. The internal standard solution of </w:t>
      </w:r>
      <w:r w:rsidR="00030D97" w:rsidRPr="00C474D8">
        <w:rPr>
          <w:vertAlign w:val="superscript"/>
        </w:rPr>
        <w:t>103</w:t>
      </w:r>
      <w:r w:rsidR="00030D97" w:rsidRPr="004B5336">
        <w:t xml:space="preserve">Rh </w:t>
      </w:r>
      <w:r w:rsidR="003B03AA">
        <w:t xml:space="preserve">and </w:t>
      </w:r>
      <w:r w:rsidR="00434350">
        <w:t>SRM</w:t>
      </w:r>
      <w:r w:rsidR="00030D97">
        <w:t xml:space="preserve"> </w:t>
      </w:r>
      <w:r w:rsidR="00030D97" w:rsidRPr="006E0B82">
        <w:rPr>
          <w:rFonts w:hint="eastAsia"/>
        </w:rPr>
        <w:t>w</w:t>
      </w:r>
      <w:r w:rsidR="00030D97" w:rsidRPr="006E0B82">
        <w:t>as used to verify the</w:t>
      </w:r>
      <w:r w:rsidR="00434350">
        <w:t xml:space="preserve"> stability </w:t>
      </w:r>
      <w:proofErr w:type="gramStart"/>
      <w:r w:rsidR="00434350">
        <w:t xml:space="preserve">and </w:t>
      </w:r>
      <w:r w:rsidR="00030D97" w:rsidRPr="006E0B82">
        <w:t xml:space="preserve"> accuracy</w:t>
      </w:r>
      <w:proofErr w:type="gramEnd"/>
      <w:r w:rsidR="00030D97">
        <w:t xml:space="preserve"> </w:t>
      </w:r>
      <w:r w:rsidR="00030D97" w:rsidRPr="006E0B82">
        <w:t>of the analy</w:t>
      </w:r>
      <w:r w:rsidR="006B4F73">
        <w:t xml:space="preserve">zing </w:t>
      </w:r>
      <w:r w:rsidR="00030D97" w:rsidRPr="006E0B82">
        <w:t>method</w:t>
      </w:r>
      <w:r w:rsidR="00030D97">
        <w:t xml:space="preserve">. </w:t>
      </w:r>
    </w:p>
    <w:p w14:paraId="6D9538B8" w14:textId="50B0E0D2" w:rsidR="005F2FCB" w:rsidRPr="00F90E2A" w:rsidRDefault="0015677D" w:rsidP="00F90E2A">
      <w:pPr>
        <w:jc w:val="both"/>
        <w:rPr>
          <w:i/>
          <w:iCs/>
        </w:rPr>
      </w:pPr>
      <w:r w:rsidRPr="00F90E2A">
        <w:rPr>
          <w:i/>
          <w:iCs/>
        </w:rPr>
        <w:t xml:space="preserve">Statistical analysis </w:t>
      </w:r>
    </w:p>
    <w:p w14:paraId="43BA628E" w14:textId="6A5502B2" w:rsidR="00B60385" w:rsidRDefault="001A00EC" w:rsidP="00381A0F">
      <w:pPr>
        <w:jc w:val="both"/>
      </w:pPr>
      <w:r w:rsidRPr="000F79B9">
        <w:t xml:space="preserve">One-way analysis of variance </w:t>
      </w:r>
      <w:r w:rsidR="00B10585" w:rsidRPr="000F79B9">
        <w:t>(</w:t>
      </w:r>
      <w:r w:rsidRPr="000F79B9">
        <w:t xml:space="preserve">ANOVA) </w:t>
      </w:r>
      <w:r w:rsidR="008A3C50">
        <w:t>coupled with Tukey</w:t>
      </w:r>
      <w:r w:rsidR="00FE52DD">
        <w:t>’s</w:t>
      </w:r>
      <w:r w:rsidR="008A3C50">
        <w:t xml:space="preserve"> </w:t>
      </w:r>
      <w:r w:rsidR="00473C41">
        <w:t>test</w:t>
      </w:r>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r w:rsidR="00F70FDB">
        <w:t xml:space="preserve"> </w:t>
      </w:r>
      <w:r w:rsidRPr="000F79B9">
        <w:t>was carried out</w:t>
      </w:r>
      <w:r w:rsidR="00FE52DD">
        <w:t xml:space="preserve"> on the original dataset</w:t>
      </w:r>
      <w:r w:rsidRPr="000F79B9">
        <w:t xml:space="preserve"> </w:t>
      </w:r>
      <w:r w:rsidR="00D92DC1">
        <w:t>for the comparison of element</w:t>
      </w:r>
      <w:r w:rsidR="00F70FDB">
        <w:t>s’ levels in six GI rice.</w:t>
      </w:r>
      <w:r w:rsidR="00A156BB">
        <w:t xml:space="preserve"> </w:t>
      </w:r>
      <w:r w:rsidR="00B82F68" w:rsidRPr="007825AF">
        <w:t>The dataset</w:t>
      </w:r>
      <w:r w:rsidR="00B82F68">
        <w:rPr>
          <w:color w:val="FF0000"/>
        </w:rPr>
        <w:t xml:space="preserve"> </w:t>
      </w:r>
      <w:r w:rsidR="004F6125">
        <w:t xml:space="preserve">was </w:t>
      </w:r>
      <w:r w:rsidR="00884DAF">
        <w:t xml:space="preserve">then </w:t>
      </w:r>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visualization</w:t>
      </w:r>
      <w:r w:rsidR="004F6125" w:rsidRPr="00F15929">
        <w:t>.</w:t>
      </w:r>
      <w:ins w:id="6" w:author="fanzhou kong" w:date="2020-03-12T15:37:00Z">
        <w:r w:rsidR="009276B3">
          <w:t xml:space="preserve"> </w:t>
        </w:r>
      </w:ins>
      <w:r w:rsidR="00DB0D7A" w:rsidRPr="00F15929">
        <w:t xml:space="preserve">Two machine learning algorithms, RF and SVM were implemented </w:t>
      </w:r>
      <w:r w:rsidR="00DB0D7A">
        <w:t>to construct</w:t>
      </w:r>
      <w:r w:rsidR="00DB0D7A" w:rsidRPr="00F15929">
        <w:t xml:space="preserve"> classifiers</w:t>
      </w:r>
      <w:r w:rsidR="00DB0D7A">
        <w:t>.</w:t>
      </w:r>
      <w:r w:rsidR="00B92CFD">
        <w:t xml:space="preserve"> </w:t>
      </w:r>
      <w:r w:rsidR="00FB5602" w:rsidRPr="00733E0F">
        <w:t>RF</w:t>
      </w:r>
      <w:r w:rsidR="00FB5602" w:rsidRPr="00F15929">
        <w:t xml:space="preserve"> was first introduced by Breiman</w:t>
      </w:r>
      <w:r w:rsidR="00FB5602" w:rsidRPr="00F15929">
        <w:fldChar w:fldCharType="begin" w:fldLock="1"/>
      </w:r>
      <w:r w:rsidR="00276528">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27&lt;/sup&gt;","plainTextFormattedCitation":"27","previouslyFormattedCitation":"&lt;sup&gt;27&lt;/sup&gt;"},"properties":{"noteIndex":0},"schema":"https://github.com/citation-style-language/schema/raw/master/csl-citation.json"}</w:instrText>
      </w:r>
      <w:r w:rsidR="00FB5602" w:rsidRPr="00F15929">
        <w:fldChar w:fldCharType="separate"/>
      </w:r>
      <w:r w:rsidR="00276528" w:rsidRPr="00276528">
        <w:rPr>
          <w:noProof/>
          <w:vertAlign w:val="superscript"/>
        </w:rPr>
        <w:t>27</w:t>
      </w:r>
      <w:r w:rsidR="00FB5602" w:rsidRPr="00F15929">
        <w:fldChar w:fldCharType="end"/>
      </w:r>
      <w:r w:rsidR="00FB5602" w:rsidRPr="00F15929">
        <w:t xml:space="preserve"> and it is made of a</w:t>
      </w:r>
      <w:r w:rsidR="00FB5602">
        <w:t xml:space="preserve">n ensemble of </w:t>
      </w:r>
      <w:r w:rsidR="00FB5602" w:rsidRPr="00F15929">
        <w:t>decision trees, which are generated from original dataset using bootstrap partition</w:t>
      </w:r>
      <w:r w:rsidR="00B92CFD">
        <w:t>.</w:t>
      </w:r>
      <w:r w:rsidR="00FB5602">
        <w:t xml:space="preserve"> </w:t>
      </w:r>
      <w:r w:rsidR="00FB5602" w:rsidRPr="00F15929">
        <w:t>SVM makes classifications by projecting</w:t>
      </w:r>
      <w:r w:rsidR="00FB5602" w:rsidRPr="001B40DC">
        <w:t xml:space="preserve"> the input vectors into a high dimensional space, and</w:t>
      </w:r>
      <w:r w:rsidR="00FB5602" w:rsidRPr="00572C70">
        <w:t xml:space="preserve"> finding a hyperplane that could separate different </w:t>
      </w:r>
      <w:r w:rsidR="00FB5602" w:rsidRPr="00733E0F">
        <w:t>classes</w:t>
      </w:r>
      <w:r w:rsidR="00FB5602" w:rsidRPr="003254E9">
        <w:fldChar w:fldCharType="begin" w:fldLock="1"/>
      </w:r>
      <w:r w:rsidR="00276528">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28&lt;/sup&gt;","plainTextFormattedCitation":"28","previouslyFormattedCitation":"&lt;sup&gt;28&lt;/sup&gt;"},"properties":{"noteIndex":0},"schema":"https://github.com/citation-style-language/schema/raw/master/csl-citation.json"}</w:instrText>
      </w:r>
      <w:r w:rsidR="00FB5602" w:rsidRPr="003254E9">
        <w:fldChar w:fldCharType="separate"/>
      </w:r>
      <w:r w:rsidR="00276528" w:rsidRPr="00276528">
        <w:rPr>
          <w:noProof/>
          <w:vertAlign w:val="superscript"/>
        </w:rPr>
        <w:t>28</w:t>
      </w:r>
      <w:r w:rsidR="00FB5602" w:rsidRPr="003254E9">
        <w:fldChar w:fldCharType="end"/>
      </w:r>
      <w:r w:rsidR="00FB5602">
        <w:t>.</w:t>
      </w:r>
      <w:commentRangeStart w:id="7"/>
      <w:commentRangeEnd w:id="7"/>
      <w:r w:rsidR="00FB5602" w:rsidDel="00FB5602">
        <w:rPr>
          <w:rStyle w:val="afc"/>
        </w:rPr>
        <w:t xml:space="preserve"> </w:t>
      </w:r>
      <w:r w:rsidR="00DB0D7A" w:rsidRPr="00AE2182">
        <w:t xml:space="preserve"> </w:t>
      </w:r>
      <w:r w:rsidR="0050617A">
        <w:t>Feature selection is a data processing technique</w:t>
      </w:r>
      <w:r w:rsidR="009276B3">
        <w:t xml:space="preserve"> </w:t>
      </w:r>
      <w:r w:rsidR="0050617A">
        <w:t>usually used during data mining, aiming to identify relationship between one or multiple features and their dependent variable</w:t>
      </w:r>
      <w:r w:rsidR="00961339">
        <w:t xml:space="preserve"> </w:t>
      </w:r>
      <w:commentRangeStart w:id="8"/>
      <w:r w:rsidR="00961339" w:rsidRPr="00EC766A">
        <w:rPr>
          <w:highlight w:val="yellow"/>
        </w:rPr>
        <w:t>(reference</w:t>
      </w:r>
      <w:r w:rsidR="001226AE">
        <w:rPr>
          <w:highlight w:val="yellow"/>
        </w:rPr>
        <w:t xml:space="preserve"> </w:t>
      </w:r>
      <w:commentRangeEnd w:id="8"/>
      <w:r w:rsidR="00EC766A">
        <w:rPr>
          <w:rStyle w:val="afc"/>
        </w:rPr>
        <w:commentReference w:id="8"/>
      </w:r>
      <w:r w:rsidR="001226AE">
        <w:rPr>
          <w:highlight w:val="yellow"/>
        </w:rPr>
        <w:t>7</w:t>
      </w:r>
      <w:r w:rsidR="00961339" w:rsidRPr="00EC766A">
        <w:rPr>
          <w:highlight w:val="yellow"/>
        </w:rPr>
        <w:t>)</w:t>
      </w:r>
      <w:r w:rsidR="0050617A">
        <w:t>, in this case, the type of GI rice.</w:t>
      </w:r>
      <w:r w:rsidR="00DB0D7A">
        <w:t xml:space="preserve"> </w:t>
      </w:r>
      <w:r w:rsidR="009276B3">
        <w:t xml:space="preserve">In our study, </w:t>
      </w:r>
      <w:r w:rsidR="00DB0D7A" w:rsidRPr="00BA0445">
        <w:t>Relief</w:t>
      </w:r>
      <w:r w:rsidR="00DB0D7A">
        <w:t>F</w:t>
      </w:r>
      <w:r w:rsidR="00DB0D7A">
        <w:fldChar w:fldCharType="begin" w:fldLock="1"/>
      </w:r>
      <w:r w:rsidR="00276528">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29,30&lt;/sup&gt;","plainTextFormattedCitation":"29,30","previouslyFormattedCitation":"&lt;sup&gt;29,30&lt;/sup&gt;"},"properties":{"noteIndex":0},"schema":"https://github.com/citation-style-language/schema/raw/master/csl-citation.json"}</w:instrText>
      </w:r>
      <w:r w:rsidR="00DB0D7A">
        <w:fldChar w:fldCharType="separate"/>
      </w:r>
      <w:r w:rsidR="00276528" w:rsidRPr="00276528">
        <w:rPr>
          <w:noProof/>
          <w:vertAlign w:val="superscript"/>
        </w:rPr>
        <w:t>29,30</w:t>
      </w:r>
      <w:r w:rsidR="00DB0D7A">
        <w:fldChar w:fldCharType="end"/>
      </w:r>
      <w:r w:rsidR="00DB0D7A">
        <w:t xml:space="preserve"> was</w:t>
      </w:r>
      <w:r w:rsidR="00DB0D7A" w:rsidRPr="00027B6C">
        <w:t xml:space="preserve"> ut</w:t>
      </w:r>
      <w:r w:rsidR="00DB0D7A" w:rsidRPr="000E296B">
        <w:t>ilized</w:t>
      </w:r>
      <w:r w:rsidR="00DB0D7A" w:rsidRPr="008D69CE">
        <w:t xml:space="preserve"> </w:t>
      </w:r>
      <w:r w:rsidR="00DB0D7A" w:rsidRPr="00F056C9">
        <w:t>t</w:t>
      </w:r>
      <w:r w:rsidR="00DB0D7A" w:rsidRPr="008D69CE">
        <w:t>o</w:t>
      </w:r>
      <w:r w:rsidR="00DB0D7A" w:rsidRPr="00AE2182">
        <w:t xml:space="preserve"> determine how </w:t>
      </w:r>
      <w:r w:rsidR="00DB0D7A">
        <w:t xml:space="preserve">much </w:t>
      </w:r>
      <w:r w:rsidR="00DB0D7A" w:rsidRPr="00AE2182">
        <w:lastRenderedPageBreak/>
        <w:t xml:space="preserve">each feature </w:t>
      </w:r>
      <w:r w:rsidR="00DB0D7A">
        <w:t>contributed</w:t>
      </w:r>
      <w:r w:rsidR="00DB0D7A" w:rsidRPr="005F2653">
        <w:t xml:space="preserve"> to</w:t>
      </w:r>
      <w:r w:rsidR="00DB0D7A" w:rsidRPr="00BF4819">
        <w:t xml:space="preserve"> the </w:t>
      </w:r>
      <w:r w:rsidR="00DB0D7A" w:rsidRPr="00AB3D8F">
        <w:t>overall</w:t>
      </w:r>
      <w:r w:rsidR="00DB0D7A">
        <w:t xml:space="preserve"> </w:t>
      </w:r>
      <w:r w:rsidR="00DB0D7A" w:rsidRPr="00BF4819">
        <w:t>classification</w:t>
      </w:r>
      <w:r w:rsidR="005775FF">
        <w:t xml:space="preserve"> by assigning relative importance to features basing on </w:t>
      </w:r>
      <w:r w:rsidR="00AF2707">
        <w:t xml:space="preserve">a calculated </w:t>
      </w:r>
      <w:r w:rsidR="009416B6">
        <w:t>proxy statistic</w:t>
      </w:r>
      <w:r w:rsidR="009416B6">
        <w:fldChar w:fldCharType="begin" w:fldLock="1"/>
      </w:r>
      <w:r w:rsidR="00276528">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30&lt;/sup&gt;","plainTextFormattedCitation":"30","previouslyFormattedCitation":"&lt;sup&gt;30&lt;/sup&gt;"},"properties":{"noteIndex":0},"schema":"https://github.com/citation-style-language/schema/raw/master/csl-citation.json"}</w:instrText>
      </w:r>
      <w:r w:rsidR="009416B6">
        <w:fldChar w:fldCharType="separate"/>
      </w:r>
      <w:r w:rsidR="00276528" w:rsidRPr="00276528">
        <w:rPr>
          <w:noProof/>
          <w:vertAlign w:val="superscript"/>
        </w:rPr>
        <w:t>30</w:t>
      </w:r>
      <w:r w:rsidR="009416B6">
        <w:fldChar w:fldCharType="end"/>
      </w:r>
      <w:r w:rsidR="009416B6" w:rsidRPr="00733E0F">
        <w:t>.</w:t>
      </w:r>
      <w:r w:rsidR="00AF2707">
        <w:t xml:space="preserve"> </w:t>
      </w:r>
      <w:r w:rsidR="00FD69AC">
        <w:t xml:space="preserve"> </w:t>
      </w:r>
      <w:r w:rsidR="00FE227B" w:rsidRPr="00D164C7">
        <w:t>Fig. 2</w:t>
      </w:r>
      <w:r w:rsidR="00DF4FDF">
        <w:t xml:space="preserve"> demonstrated </w:t>
      </w:r>
      <w:r w:rsidR="00FE227B" w:rsidRPr="00763AE6">
        <w:t xml:space="preserve">the </w:t>
      </w:r>
      <w:r w:rsidR="00FE227B">
        <w:t>workflow</w:t>
      </w:r>
      <w:r w:rsidR="00FE227B" w:rsidRPr="00763AE6">
        <w:t xml:space="preserve"> </w:t>
      </w:r>
      <w:r w:rsidR="00FE227B">
        <w:t>we</w:t>
      </w:r>
      <w:r w:rsidR="00B43599">
        <w:t xml:space="preserve"> </w:t>
      </w:r>
      <w:r w:rsidR="00FE227B">
        <w:t xml:space="preserve">used </w:t>
      </w:r>
      <w:r w:rsidR="00FE227B" w:rsidRPr="00763AE6">
        <w:t xml:space="preserve">for </w:t>
      </w:r>
      <w:r w:rsidR="00FE227B">
        <w:t>the training of classifiers and the validation of the classification models</w:t>
      </w:r>
      <w:r w:rsidR="00B43599">
        <w:t xml:space="preserve">: </w:t>
      </w:r>
    </w:p>
    <w:p w14:paraId="50BFA3EF" w14:textId="37CD8BF7" w:rsidR="00B60385" w:rsidRDefault="00451F25" w:rsidP="00FF49F3">
      <w:pPr>
        <w:pStyle w:val="af9"/>
        <w:numPr>
          <w:ilvl w:val="3"/>
          <w:numId w:val="22"/>
        </w:numPr>
        <w:ind w:firstLineChars="0"/>
        <w:jc w:val="both"/>
      </w:pPr>
      <w:r>
        <w:t>T</w:t>
      </w:r>
      <w:r w:rsidR="003F0340">
        <w:t xml:space="preserve">he </w:t>
      </w:r>
      <w:r w:rsidR="00B43599">
        <w:t xml:space="preserve">entire scaled </w:t>
      </w:r>
      <w:r w:rsidR="003F0340">
        <w:t xml:space="preserve">dataset </w:t>
      </w:r>
      <w:r w:rsidR="00A30DC6">
        <w:t xml:space="preserve">generated from </w:t>
      </w:r>
      <w:r w:rsidR="003F0340" w:rsidRPr="00CB275C">
        <w:t xml:space="preserve">131 samples </w:t>
      </w:r>
      <w:r w:rsidR="003F0340">
        <w:t>was</w:t>
      </w:r>
      <w:r w:rsidR="00244B7F">
        <w:t xml:space="preserve"> randomly</w:t>
      </w:r>
      <w:r w:rsidR="003F0340">
        <w:t xml:space="preserve"> </w:t>
      </w:r>
      <w:proofErr w:type="spellStart"/>
      <w:r w:rsidR="003F0340">
        <w:t>splitted</w:t>
      </w:r>
      <w:proofErr w:type="spellEnd"/>
      <w:r w:rsidR="003F0340" w:rsidRPr="00CB275C">
        <w:t xml:space="preserve"> into </w:t>
      </w:r>
      <w:r w:rsidR="003F0340">
        <w:t xml:space="preserve">a </w:t>
      </w:r>
      <w:r w:rsidR="003F0340" w:rsidRPr="00CB275C">
        <w:t xml:space="preserve">training </w:t>
      </w:r>
      <w:r w:rsidR="003F0340" w:rsidRPr="007027A0">
        <w:t>set</w:t>
      </w:r>
      <w:r w:rsidR="003F0340">
        <w:t xml:space="preserve"> (n=104)</w:t>
      </w:r>
      <w:r w:rsidR="003F0340" w:rsidRPr="00CB275C">
        <w:t xml:space="preserve"> and</w:t>
      </w:r>
      <w:r w:rsidR="003F0340">
        <w:t xml:space="preserve"> a</w:t>
      </w:r>
      <w:r w:rsidR="003F0340" w:rsidRPr="00CB275C">
        <w:t xml:space="preserve"> testing set </w:t>
      </w:r>
      <w:r w:rsidR="003F0340">
        <w:t>(n=27)</w:t>
      </w:r>
      <w:r w:rsidR="003F0340" w:rsidRPr="00B95CEE">
        <w:t xml:space="preserve"> </w:t>
      </w:r>
      <w:r w:rsidR="003F0340" w:rsidRPr="007C7D51">
        <w:t>in a stratified fashion</w:t>
      </w:r>
      <w:r w:rsidR="003F0340">
        <w:t xml:space="preserve"> (80:20). </w:t>
      </w:r>
    </w:p>
    <w:p w14:paraId="02798C4D" w14:textId="6773F375" w:rsidR="00255BD0" w:rsidRDefault="003F0340" w:rsidP="007825AF">
      <w:pPr>
        <w:pStyle w:val="af9"/>
        <w:numPr>
          <w:ilvl w:val="3"/>
          <w:numId w:val="22"/>
        </w:numPr>
        <w:ind w:firstLineChars="0"/>
        <w:jc w:val="both"/>
      </w:pPr>
      <w:r w:rsidRPr="00763AE6">
        <w:t xml:space="preserve">The </w:t>
      </w:r>
      <w:proofErr w:type="spellStart"/>
      <w:r w:rsidR="0006244D" w:rsidRPr="00BA0445">
        <w:t>Relief</w:t>
      </w:r>
      <w:r w:rsidR="0006244D">
        <w:t>F</w:t>
      </w:r>
      <w:proofErr w:type="spellEnd"/>
      <w:r w:rsidR="00DB0D7A">
        <w:t xml:space="preserve"> </w:t>
      </w:r>
      <w:r w:rsidRPr="00763AE6">
        <w:t xml:space="preserve">algorithm was applied </w:t>
      </w:r>
      <w:r w:rsidR="00381A0F" w:rsidRPr="00763AE6">
        <w:t xml:space="preserve">only </w:t>
      </w:r>
      <w:r w:rsidR="00D1184B">
        <w:t>to</w:t>
      </w:r>
      <w:r w:rsidR="00D1184B" w:rsidRPr="00763AE6">
        <w:t xml:space="preserve"> </w:t>
      </w:r>
      <w:r w:rsidR="00381A0F" w:rsidRPr="00763AE6">
        <w:t xml:space="preserve">the training </w:t>
      </w:r>
      <w:r w:rsidR="00381A0F" w:rsidRPr="00B045F2">
        <w:t>set</w:t>
      </w:r>
      <w:r w:rsidRPr="00256BFC">
        <w:t>.</w:t>
      </w:r>
      <w:r w:rsidRPr="00B60385">
        <w:rPr>
          <w:color w:val="FF0000"/>
        </w:rPr>
        <w:t xml:space="preserve"> </w:t>
      </w:r>
      <w:r>
        <w:t xml:space="preserve">Following this, a </w:t>
      </w:r>
      <w:r w:rsidRPr="00B045F2">
        <w:t>10</w:t>
      </w:r>
      <w:r>
        <w:t>-fold grid-search cross-validation</w:t>
      </w:r>
      <w:r>
        <w:fldChar w:fldCharType="begin" w:fldLock="1"/>
      </w:r>
      <w:r w:rsidR="00276528">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31&lt;/sup&gt;","plainTextFormattedCitation":"31","previouslyFormattedCitation":"&lt;sup&gt;31&lt;/sup&gt;"},"properties":{"noteIndex":0},"schema":"https://github.com/citation-style-language/schema/raw/master/csl-citation.json"}</w:instrText>
      </w:r>
      <w:r>
        <w:fldChar w:fldCharType="separate"/>
      </w:r>
      <w:r w:rsidR="00276528" w:rsidRPr="00276528">
        <w:rPr>
          <w:noProof/>
          <w:vertAlign w:val="superscript"/>
        </w:rPr>
        <w:t>31</w:t>
      </w:r>
      <w:r>
        <w:fldChar w:fldCharType="end"/>
      </w:r>
      <w:r>
        <w:t xml:space="preserve"> was conducted </w:t>
      </w:r>
      <w:r w:rsidR="003B5136">
        <w:t xml:space="preserve">and the </w:t>
      </w:r>
      <w:r w:rsidRPr="00D5360E">
        <w:t>mean cross-validation accuracy</w:t>
      </w:r>
      <w:r w:rsidR="003B5136">
        <w:t xml:space="preserve"> was reported</w:t>
      </w:r>
      <w:r w:rsidR="002764BD">
        <w:t xml:space="preserve"> </w:t>
      </w:r>
      <w:r w:rsidR="002764BD" w:rsidRPr="00172974">
        <w:t xml:space="preserve">as the metric of selecting optimal </w:t>
      </w:r>
      <w:r w:rsidR="002764BD" w:rsidRPr="005B66F8">
        <w:t>classifiers.</w:t>
      </w:r>
      <w:r w:rsidR="00033E9A">
        <w:t xml:space="preserve"> </w:t>
      </w:r>
      <w:r w:rsidR="00324CE2">
        <w:t>F</w:t>
      </w:r>
      <w:r>
        <w:t>orward selection</w:t>
      </w:r>
      <w:r>
        <w:fldChar w:fldCharType="begin" w:fldLock="1"/>
      </w:r>
      <w:r w:rsidR="00276528">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32&lt;/sup&gt;","plainTextFormattedCitation":"32","previouslyFormattedCitation":"&lt;sup&gt;32&lt;/sup&gt;"},"properties":{"noteIndex":0},"schema":"https://github.com/citation-style-language/schema/raw/master/csl-citation.json"}</w:instrText>
      </w:r>
      <w:r>
        <w:fldChar w:fldCharType="separate"/>
      </w:r>
      <w:r w:rsidR="00276528" w:rsidRPr="00276528">
        <w:rPr>
          <w:noProof/>
          <w:vertAlign w:val="superscript"/>
        </w:rPr>
        <w:t>32</w:t>
      </w:r>
      <w:r>
        <w:fldChar w:fldCharType="end"/>
      </w:r>
      <w:r w:rsidR="00644AC0">
        <w:t xml:space="preserve"> </w:t>
      </w:r>
      <w:r w:rsidR="005D4AAF">
        <w:t xml:space="preserve">was conducted to select </w:t>
      </w:r>
      <w:r w:rsidR="00DB0D7A" w:rsidRPr="00CF1DEC">
        <w:t xml:space="preserve">pre-ranked </w:t>
      </w:r>
      <w:r w:rsidR="005D4AAF" w:rsidRPr="00CF1DEC">
        <w:t>features</w:t>
      </w:r>
      <w:r w:rsidR="0099786A" w:rsidRPr="00CF1DEC">
        <w:t>,</w:t>
      </w:r>
      <w:r w:rsidR="00CF7465" w:rsidRPr="00CF1DEC">
        <w:t xml:space="preserve"> </w:t>
      </w:r>
      <w:r w:rsidR="00324CE2">
        <w:t>and stop</w:t>
      </w:r>
      <w:r w:rsidR="00334EB0">
        <w:t>ped</w:t>
      </w:r>
      <w:r w:rsidR="00CF7465" w:rsidRPr="00CF1DEC">
        <w:t xml:space="preserve"> when</w:t>
      </w:r>
      <w:r w:rsidR="00434BFA" w:rsidRPr="00CF1DEC">
        <w:t xml:space="preserve"> the adding of features</w:t>
      </w:r>
      <w:r w:rsidR="00DB721E" w:rsidRPr="00CF1DEC">
        <w:t xml:space="preserve"> </w:t>
      </w:r>
      <w:r w:rsidR="00B95CEE">
        <w:t>made</w:t>
      </w:r>
      <w:r w:rsidR="00B95CEE" w:rsidRPr="00CF1DEC">
        <w:t xml:space="preserve"> </w:t>
      </w:r>
      <w:r w:rsidR="00DB721E" w:rsidRPr="00CF1DEC">
        <w:t>no contribution to the improvement of</w:t>
      </w:r>
      <w:r w:rsidR="00AD12CD">
        <w:t xml:space="preserve"> the prediction</w:t>
      </w:r>
      <w:r w:rsidR="00DB721E" w:rsidRPr="00CF1DEC">
        <w:t xml:space="preserve"> </w:t>
      </w:r>
      <w:r w:rsidR="002A328C" w:rsidRPr="00CF1DEC">
        <w:t>accuracy</w:t>
      </w:r>
      <w:r w:rsidR="00033E9A">
        <w:t xml:space="preserve">. </w:t>
      </w:r>
      <w:r w:rsidR="00DB0D7A">
        <w:t>M</w:t>
      </w:r>
      <w:r w:rsidR="00B95CEE">
        <w:t>eanwh</w:t>
      </w:r>
      <w:r w:rsidR="00876689">
        <w:t>i</w:t>
      </w:r>
      <w:r w:rsidR="00B95CEE">
        <w:t>le</w:t>
      </w:r>
      <w:r w:rsidR="00C278F2" w:rsidRPr="00B81FCC">
        <w:t xml:space="preserve">, </w:t>
      </w:r>
      <w:r w:rsidR="0078326F" w:rsidRPr="00763AE6">
        <w:t xml:space="preserve">all possible combinations of </w:t>
      </w:r>
      <w:proofErr w:type="spellStart"/>
      <w:r w:rsidR="001A01A2">
        <w:t>hyperparametes</w:t>
      </w:r>
      <w:proofErr w:type="spellEnd"/>
      <w:r w:rsidR="001A01A2">
        <w:t xml:space="preserve"> were </w:t>
      </w:r>
      <w:r w:rsidR="008D1048">
        <w:t>tested</w:t>
      </w:r>
      <w:r w:rsidR="00F33CE1">
        <w:t>.</w:t>
      </w:r>
      <w:r>
        <w:t xml:space="preserve"> </w:t>
      </w:r>
    </w:p>
    <w:p w14:paraId="622F9B07" w14:textId="711A9EE3" w:rsidR="0006244D" w:rsidRPr="00EC3131" w:rsidRDefault="00921DEE" w:rsidP="007825AF">
      <w:pPr>
        <w:pStyle w:val="af9"/>
        <w:numPr>
          <w:ilvl w:val="3"/>
          <w:numId w:val="22"/>
        </w:numPr>
        <w:ind w:firstLineChars="0"/>
        <w:jc w:val="both"/>
        <w:rPr>
          <w:color w:val="FF0000"/>
        </w:rPr>
      </w:pPr>
      <w:r>
        <w:t>T</w:t>
      </w:r>
      <w:r w:rsidR="003F0340" w:rsidRPr="000A51EB">
        <w:t>he</w:t>
      </w:r>
      <w:r w:rsidR="003F0340">
        <w:t xml:space="preserve"> optimal</w:t>
      </w:r>
      <w:r w:rsidR="003F0340" w:rsidRPr="000A51EB">
        <w:t xml:space="preserve"> classifiers </w:t>
      </w:r>
      <w:r w:rsidR="003F0340">
        <w:t xml:space="preserve">generated </w:t>
      </w:r>
      <w:r w:rsidR="003F0340" w:rsidRPr="00A7250E">
        <w:t>were</w:t>
      </w:r>
      <w:r w:rsidR="003F0340">
        <w:t xml:space="preserve"> independently validated </w:t>
      </w:r>
      <w:r w:rsidR="00DB0D7A">
        <w:t>on the testing set</w:t>
      </w:r>
      <w:r w:rsidR="008853E6">
        <w:t xml:space="preserve">. </w:t>
      </w:r>
      <w:r w:rsidR="00DB0D7A">
        <w:t xml:space="preserve"> </w:t>
      </w:r>
    </w:p>
    <w:p w14:paraId="1330DCCC" w14:textId="40545152" w:rsidR="009F3DC7" w:rsidRDefault="008548A7" w:rsidP="00BD2411">
      <w:pPr>
        <w:jc w:val="both"/>
      </w:pPr>
      <w:r>
        <w:t xml:space="preserve">All </w:t>
      </w:r>
      <w:r w:rsidR="00E941C1">
        <w:t xml:space="preserve">data </w:t>
      </w:r>
      <w:r w:rsidR="002363B7">
        <w:t xml:space="preserve">analysis </w:t>
      </w:r>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r w:rsidR="000E6B47">
        <w:fldChar w:fldCharType="begin" w:fldLock="1"/>
      </w:r>
      <w:r w:rsidR="00276528">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33&lt;/sup&gt;","plainTextFormattedCitation":"33","previouslyFormattedCitation":"&lt;sup&gt;33&lt;/sup&gt;"},"properties":{"noteIndex":0},"schema":"https://github.com/citation-style-language/schema/raw/master/csl-citation.json"}</w:instrText>
      </w:r>
      <w:r w:rsidR="000E6B47">
        <w:fldChar w:fldCharType="separate"/>
      </w:r>
      <w:r w:rsidR="00276528" w:rsidRPr="00276528">
        <w:rPr>
          <w:noProof/>
          <w:vertAlign w:val="superscript"/>
        </w:rPr>
        <w:t>33</w:t>
      </w:r>
      <w:r w:rsidR="000E6B47">
        <w:fldChar w:fldCharType="end"/>
      </w:r>
      <w:r w:rsidR="0035521E" w:rsidRPr="001810AB">
        <w:t xml:space="preserve">, </w:t>
      </w:r>
      <w:proofErr w:type="spellStart"/>
      <w:r w:rsidR="0035521E" w:rsidRPr="001810AB">
        <w:t>factoextra</w:t>
      </w:r>
      <w:proofErr w:type="spellEnd"/>
      <w:r w:rsidR="006F5366">
        <w:t xml:space="preserve"> (R)</w:t>
      </w:r>
      <w:r w:rsidR="000E6B47">
        <w:fldChar w:fldCharType="begin" w:fldLock="1"/>
      </w:r>
      <w:r w:rsidR="00276528">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34&lt;/sup&gt;","plainTextFormattedCitation":"34","previouslyFormattedCitation":"&lt;sup&gt;34&lt;/sup&gt;"},"properties":{"noteIndex":0},"schema":"https://github.com/citation-style-language/schema/raw/master/csl-citation.json"}</w:instrText>
      </w:r>
      <w:r w:rsidR="000E6B47">
        <w:fldChar w:fldCharType="separate"/>
      </w:r>
      <w:r w:rsidR="00276528" w:rsidRPr="00276528">
        <w:rPr>
          <w:noProof/>
          <w:vertAlign w:val="superscript"/>
        </w:rPr>
        <w:t>34</w:t>
      </w:r>
      <w:r w:rsidR="000E6B47">
        <w:fldChar w:fldCharType="end"/>
      </w:r>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276528">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34&lt;/sup&gt;","plainTextFormattedCitation":"34","previouslyFormattedCitation":"&lt;sup&gt;34&lt;/sup&gt;"},"properties":{"noteIndex":0},"schema":"https://github.com/citation-style-language/schema/raw/master/csl-citation.json"}</w:instrText>
      </w:r>
      <w:r w:rsidR="00585A01" w:rsidRPr="001810AB">
        <w:fldChar w:fldCharType="separate"/>
      </w:r>
      <w:r w:rsidR="00276528" w:rsidRPr="00276528">
        <w:rPr>
          <w:noProof/>
          <w:vertAlign w:val="superscript"/>
        </w:rPr>
        <w:t>34</w:t>
      </w:r>
      <w:r w:rsidR="00585A01" w:rsidRPr="001810AB">
        <w:fldChar w:fldCharType="end"/>
      </w:r>
      <w:r w:rsidR="006F5366">
        <w:t xml:space="preserve">, </w:t>
      </w:r>
      <w:proofErr w:type="spellStart"/>
      <w:r w:rsidR="006F5366">
        <w:t>sklearn</w:t>
      </w:r>
      <w:proofErr w:type="spellEnd"/>
      <w:r w:rsidR="006F5366">
        <w:t xml:space="preserve"> (</w:t>
      </w:r>
      <w:r w:rsidR="002A5FE1">
        <w:t>Python</w:t>
      </w:r>
      <w:r w:rsidR="006F5366">
        <w:t>)</w:t>
      </w:r>
      <w:r w:rsidR="004A07AB">
        <w:fldChar w:fldCharType="begin" w:fldLock="1"/>
      </w:r>
      <w:r w:rsidR="00276528">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35&lt;/sup&gt;","plainTextFormattedCitation":"35","previouslyFormattedCitation":"&lt;sup&gt;35&lt;/sup&gt;"},"properties":{"noteIndex":0},"schema":"https://github.com/citation-style-language/schema/raw/master/csl-citation.json"}</w:instrText>
      </w:r>
      <w:r w:rsidR="004A07AB">
        <w:fldChar w:fldCharType="separate"/>
      </w:r>
      <w:r w:rsidR="00276528" w:rsidRPr="00276528">
        <w:rPr>
          <w:noProof/>
          <w:vertAlign w:val="superscript"/>
        </w:rPr>
        <w:t>35</w:t>
      </w:r>
      <w:r w:rsidR="004A07AB">
        <w:fldChar w:fldCharType="end"/>
      </w:r>
      <w:r w:rsidR="006F5366">
        <w:t xml:space="preserve">, </w:t>
      </w:r>
      <w:proofErr w:type="spellStart"/>
      <w:r w:rsidR="006F5366">
        <w:t>skrebate</w:t>
      </w:r>
      <w:proofErr w:type="spellEnd"/>
      <w:r w:rsidR="006F5366">
        <w:t xml:space="preserve"> (Python)</w:t>
      </w:r>
      <w:r w:rsidR="003872CB">
        <w:fldChar w:fldCharType="begin" w:fldLock="1"/>
      </w:r>
      <w:r w:rsidR="00276528">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276528">
        <w:rPr>
          <w:rFonts w:ascii="Cambria Math" w:hAnsi="Cambria Math" w:cs="Cambria Math"/>
        </w:rPr>
        <w:instrText>∗</w:instrText>
      </w:r>
      <w:r w:rsidR="00276528">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36&lt;/sup&gt;","plainTextFormattedCitation":"36","previouslyFormattedCitation":"&lt;sup&gt;36&lt;/sup&gt;"},"properties":{"noteIndex":0},"schema":"https://github.com/citation-style-language/schema/raw/master/csl-citation.json"}</w:instrText>
      </w:r>
      <w:r w:rsidR="003872CB">
        <w:fldChar w:fldCharType="separate"/>
      </w:r>
      <w:r w:rsidR="00276528" w:rsidRPr="00276528">
        <w:rPr>
          <w:noProof/>
          <w:vertAlign w:val="superscript"/>
        </w:rPr>
        <w:t>36</w:t>
      </w:r>
      <w:r w:rsidR="003872CB">
        <w:fldChar w:fldCharType="end"/>
      </w:r>
      <w:r w:rsidR="006F5366">
        <w:t xml:space="preserve">, </w:t>
      </w:r>
      <w:proofErr w:type="spellStart"/>
      <w:r w:rsidR="006F5366">
        <w:t>numpy</w:t>
      </w:r>
      <w:proofErr w:type="spellEnd"/>
      <w:r w:rsidR="006F5366">
        <w:t xml:space="preserve"> (Python)</w:t>
      </w:r>
      <w:r w:rsidR="009E3A59">
        <w:fldChar w:fldCharType="begin" w:fldLock="1"/>
      </w:r>
      <w:r w:rsidR="00276528">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37&lt;/sup&gt;","plainTextFormattedCitation":"37","previouslyFormattedCitation":"&lt;sup&gt;37&lt;/sup&gt;"},"properties":{"noteIndex":0},"schema":"https://github.com/citation-style-language/schema/raw/master/csl-citation.json"}</w:instrText>
      </w:r>
      <w:r w:rsidR="009E3A59">
        <w:fldChar w:fldCharType="separate"/>
      </w:r>
      <w:r w:rsidR="00276528" w:rsidRPr="00276528">
        <w:rPr>
          <w:noProof/>
          <w:vertAlign w:val="superscript"/>
        </w:rPr>
        <w:t>37</w:t>
      </w:r>
      <w:r w:rsidR="009E3A59">
        <w:fldChar w:fldCharType="end"/>
      </w:r>
      <w:r w:rsidR="006F5366">
        <w:t xml:space="preserve"> and pandas (Python)</w:t>
      </w:r>
      <w:r w:rsidR="003872CB">
        <w:fldChar w:fldCharType="begin" w:fldLock="1"/>
      </w:r>
      <w:r w:rsidR="00276528">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38&lt;/sup&gt;","plainTextFormattedCitation":"38","previouslyFormattedCitation":"&lt;sup&gt;38&lt;/sup&gt;"},"properties":{"noteIndex":0},"schema":"https://github.com/citation-style-language/schema/raw/master/csl-citation.json"}</w:instrText>
      </w:r>
      <w:r w:rsidR="003872CB">
        <w:fldChar w:fldCharType="separate"/>
      </w:r>
      <w:r w:rsidR="00276528" w:rsidRPr="00276528">
        <w:rPr>
          <w:noProof/>
          <w:vertAlign w:val="superscript"/>
        </w:rPr>
        <w:t>38</w:t>
      </w:r>
      <w:r w:rsidR="003872CB">
        <w:fldChar w:fldCharType="end"/>
      </w:r>
      <w:r w:rsidR="002A5FE1">
        <w:t xml:space="preserve"> </w:t>
      </w:r>
      <w:r w:rsidR="00BD0225">
        <w:t>.</w:t>
      </w:r>
    </w:p>
    <w:p w14:paraId="7F50251C" w14:textId="5E0FEE6A" w:rsidR="00A87703" w:rsidRDefault="006626B6" w:rsidP="003805CC">
      <w:pPr>
        <w:jc w:val="both"/>
        <w:rPr>
          <w:b/>
        </w:rPr>
      </w:pPr>
      <w:bookmarkStart w:id="9" w:name="_GoBack"/>
      <w:r>
        <w:rPr>
          <w:b/>
        </w:rPr>
        <w:t xml:space="preserve">RESULTS AND DISCUSSION  </w:t>
      </w:r>
    </w:p>
    <w:bookmarkEnd w:id="9"/>
    <w:p w14:paraId="563545BE" w14:textId="4A33CF6F" w:rsidR="00DC026A" w:rsidRPr="00E96441" w:rsidRDefault="00DC026A" w:rsidP="003805CC">
      <w:pPr>
        <w:jc w:val="both"/>
        <w:rPr>
          <w:b/>
          <w:i/>
          <w:iCs/>
        </w:rPr>
      </w:pPr>
      <w:r w:rsidRPr="00E96441">
        <w:rPr>
          <w:bCs/>
          <w:i/>
          <w:iCs/>
        </w:rPr>
        <w:t>Elemental concentration</w:t>
      </w:r>
      <w:r w:rsidR="00433C54">
        <w:rPr>
          <w:bCs/>
          <w:i/>
          <w:iCs/>
        </w:rPr>
        <w:t>s</w:t>
      </w:r>
      <w:r w:rsidRPr="00E96441">
        <w:rPr>
          <w:bCs/>
          <w:i/>
          <w:iCs/>
        </w:rPr>
        <w:t xml:space="preserve"> </w:t>
      </w:r>
    </w:p>
    <w:p w14:paraId="3A4ED93F" w14:textId="5F188ED0" w:rsidR="00A43142" w:rsidRPr="00ED28E8" w:rsidRDefault="009A0A08" w:rsidP="00B2354C">
      <w:pPr>
        <w:jc w:val="both"/>
        <w:rPr>
          <w:strike/>
        </w:rPr>
      </w:pPr>
      <w:r>
        <w:t>As shown in Table S1, t</w:t>
      </w:r>
      <w:r w:rsidR="005D7A63">
        <w:t xml:space="preserve">he measured </w:t>
      </w:r>
      <w:commentRangeStart w:id="10"/>
      <w:commentRangeStart w:id="11"/>
      <w:r w:rsidR="005D7A63">
        <w:t>concentrations</w:t>
      </w:r>
      <w:commentRangeEnd w:id="10"/>
      <w:r w:rsidR="005D7A63">
        <w:rPr>
          <w:rStyle w:val="afc"/>
        </w:rPr>
        <w:commentReference w:id="10"/>
      </w:r>
      <w:commentRangeEnd w:id="11"/>
      <w:r w:rsidR="00CC1346">
        <w:rPr>
          <w:rStyle w:val="afc"/>
        </w:rPr>
        <w:commentReference w:id="11"/>
      </w:r>
      <w:r w:rsidR="005D7A63">
        <w:t xml:space="preserve"> of SRM agreed well with the certified values</w:t>
      </w:r>
      <w:r w:rsidR="00F912F8">
        <w:t xml:space="preserve">, </w:t>
      </w:r>
      <w:r w:rsidR="005D7A63">
        <w:t xml:space="preserve">indicating </w:t>
      </w:r>
      <w:r>
        <w:t>the high</w:t>
      </w:r>
      <w:r w:rsidR="005E3231">
        <w:t xml:space="preserve"> </w:t>
      </w:r>
      <w:r w:rsidR="001E6707">
        <w:t>accuracy of ICP-MS analysis</w:t>
      </w:r>
      <w:r w:rsidR="005D7A63">
        <w:t xml:space="preserve">. </w:t>
      </w:r>
      <w:r w:rsidR="00DC026A" w:rsidRPr="00D164C7">
        <w:t>Table 1</w:t>
      </w:r>
      <w:r w:rsidR="00DC026A" w:rsidRPr="009A0C81">
        <w:t xml:space="preserve"> shows</w:t>
      </w:r>
      <w:r w:rsidR="00DC026A">
        <w:t xml:space="preserve"> the </w:t>
      </w:r>
      <w:r w:rsidR="00433C54">
        <w:t>measured concentrations</w:t>
      </w:r>
      <w:r w:rsidR="00DC026A">
        <w:t xml:space="preserve"> of 30 elements </w:t>
      </w:r>
      <w:r w:rsidR="00433C54">
        <w:t xml:space="preserve">in the </w:t>
      </w:r>
      <w:r w:rsidR="00DC026A">
        <w:t xml:space="preserve">six </w:t>
      </w:r>
      <w:proofErr w:type="spellStart"/>
      <w:r w:rsidR="00433C54">
        <w:t>typies</w:t>
      </w:r>
      <w:proofErr w:type="spellEnd"/>
      <w:r w:rsidR="00433C54">
        <w:t xml:space="preserve"> of Chinese </w:t>
      </w:r>
      <w:r w:rsidR="00DC026A">
        <w:t xml:space="preserve">GI rice. </w:t>
      </w:r>
      <w:r w:rsidR="00B2354C" w:rsidRPr="00ED28E8">
        <w:t xml:space="preserve">Overall, except </w:t>
      </w:r>
      <w:r w:rsidR="009837E5">
        <w:t xml:space="preserve">for </w:t>
      </w:r>
      <w:r w:rsidR="00B2354C" w:rsidRPr="00ED28E8">
        <w:rPr>
          <w:vertAlign w:val="superscript"/>
        </w:rPr>
        <w:t>208</w:t>
      </w:r>
      <w:r w:rsidR="00B2354C" w:rsidRPr="00ED28E8">
        <w:t xml:space="preserve">Pb, significant differences could be observed among all elements across </w:t>
      </w:r>
      <w:r w:rsidR="00381653">
        <w:t>all types of rice</w:t>
      </w:r>
      <w:r w:rsidR="00B2354C" w:rsidRPr="00ED28E8">
        <w:t>. However,</w:t>
      </w:r>
      <w:r w:rsidR="005F35E0">
        <w:t xml:space="preserve"> it was not obvious</w:t>
      </w:r>
      <w:r w:rsidR="000760DC">
        <w:t xml:space="preserve"> </w:t>
      </w:r>
      <w:r w:rsidR="005F35E0">
        <w:t xml:space="preserve">which </w:t>
      </w:r>
      <w:r w:rsidR="00630C05">
        <w:t>element</w:t>
      </w:r>
      <w:r w:rsidR="005F35E0">
        <w:t>(s)</w:t>
      </w:r>
      <w:r w:rsidR="0025294A">
        <w:t xml:space="preserve">contributed the </w:t>
      </w:r>
      <w:r w:rsidR="009B7342">
        <w:t>most to</w:t>
      </w:r>
      <w:r w:rsidR="006A7053">
        <w:t xml:space="preserve"> </w:t>
      </w:r>
      <w:r w:rsidR="00B2354C" w:rsidRPr="00ED28E8">
        <w:t>differentiat</w:t>
      </w:r>
      <w:r w:rsidR="006A7053">
        <w:t>ing</w:t>
      </w:r>
      <w:r w:rsidR="00B2354C" w:rsidRPr="00ED28E8">
        <w:t xml:space="preserve"> all types of rice.</w:t>
      </w:r>
      <w:r w:rsidR="004D6AA8" w:rsidRPr="00ED28E8">
        <w:t xml:space="preserve"> </w:t>
      </w:r>
      <w:r w:rsidR="00560520" w:rsidRPr="00ED28E8">
        <w:t xml:space="preserve"> </w:t>
      </w:r>
    </w:p>
    <w:p w14:paraId="19632F7F" w14:textId="26D219C3" w:rsidR="00DC026A" w:rsidRPr="009A2496" w:rsidRDefault="00A6102A" w:rsidP="003805CC">
      <w:pPr>
        <w:jc w:val="both"/>
        <w:rPr>
          <w:bCs/>
          <w:i/>
          <w:iCs/>
        </w:rPr>
      </w:pPr>
      <w:r>
        <w:rPr>
          <w:bCs/>
          <w:i/>
          <w:iCs/>
        </w:rPr>
        <w:t>PCA analysis</w:t>
      </w:r>
    </w:p>
    <w:p w14:paraId="0D21D19D" w14:textId="58613A6D" w:rsidR="00DC026A" w:rsidRDefault="00DC026A" w:rsidP="00243EB2">
      <w:pPr>
        <w:jc w:val="both"/>
      </w:pPr>
      <w:r>
        <w:t xml:space="preserve">As shown in </w:t>
      </w:r>
      <w:r w:rsidRPr="00D164C7">
        <w:t>Fig</w:t>
      </w:r>
      <w:r w:rsidR="00AE2B8C" w:rsidRPr="00D164C7">
        <w:t>.</w:t>
      </w:r>
      <w:r w:rsidRPr="00D164C7">
        <w:t xml:space="preserve"> </w:t>
      </w:r>
      <w:r w:rsidR="00A6102A">
        <w:t>3</w:t>
      </w:r>
      <w:r w:rsidR="00A6102A" w:rsidRPr="00D164C7">
        <w:t>a</w:t>
      </w:r>
      <w:r w:rsidRPr="009A0C81">
        <w:t xml:space="preserve">, </w:t>
      </w:r>
      <w:r w:rsidR="00A42193">
        <w:t xml:space="preserve">based </w:t>
      </w:r>
      <w:r w:rsidR="00A42193" w:rsidRPr="009A0C81">
        <w:t>on the 1</w:t>
      </w:r>
      <w:r w:rsidR="00A42193" w:rsidRPr="009A0C81">
        <w:rPr>
          <w:vertAlign w:val="superscript"/>
        </w:rPr>
        <w:t>st</w:t>
      </w:r>
      <w:r w:rsidR="00A42193" w:rsidRPr="009A0C81">
        <w:t xml:space="preserve"> and 2</w:t>
      </w:r>
      <w:r w:rsidR="00A42193" w:rsidRPr="009A0C81">
        <w:rPr>
          <w:vertAlign w:val="superscript"/>
        </w:rPr>
        <w:t>nd</w:t>
      </w:r>
      <w:r w:rsidR="00A42193" w:rsidRPr="009A0C81">
        <w:t xml:space="preserve"> princip</w:t>
      </w:r>
      <w:r w:rsidR="009C285E">
        <w:t>al</w:t>
      </w:r>
      <w:r w:rsidR="00A42193" w:rsidRPr="009A0C81">
        <w:t xml:space="preserve"> component (PC)</w:t>
      </w:r>
      <w:r w:rsidR="00A42193">
        <w:t xml:space="preserve">, </w:t>
      </w:r>
      <w:r w:rsidR="009A2496" w:rsidRPr="009A0C81">
        <w:t xml:space="preserve">there was </w:t>
      </w:r>
      <w:r w:rsidRPr="009A0C81">
        <w:t xml:space="preserve">a clear separation among PJ-1, GG and </w:t>
      </w:r>
      <w:r w:rsidR="0035292D">
        <w:t>other types</w:t>
      </w:r>
      <w:r w:rsidR="00B915CE">
        <w:t>. W</w:t>
      </w:r>
      <w:r w:rsidRPr="009A0C81">
        <w:t>hile</w:t>
      </w:r>
      <w:r w:rsidRPr="009A0C81">
        <w:rPr>
          <w:color w:val="FF0000"/>
        </w:rPr>
        <w:t xml:space="preserve"> </w:t>
      </w:r>
      <w:r w:rsidRPr="009A0C81">
        <w:t xml:space="preserve">for JS, PJ-2, SY and WC, no satisfactory separation could be achieved. </w:t>
      </w:r>
      <w:r w:rsidR="00041530" w:rsidRPr="009A0C81">
        <w:t>The loading plot (</w:t>
      </w:r>
      <w:r w:rsidRPr="00D164C7">
        <w:t>Fig</w:t>
      </w:r>
      <w:r w:rsidR="00AE2B8C" w:rsidRPr="00D164C7">
        <w:t>.</w:t>
      </w:r>
      <w:r w:rsidRPr="00D164C7">
        <w:t xml:space="preserve"> </w:t>
      </w:r>
      <w:r w:rsidR="0035292D">
        <w:t>3</w:t>
      </w:r>
      <w:r w:rsidR="0035292D" w:rsidRPr="00D164C7">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proofErr w:type="gramStart"/>
      <w:r w:rsidRPr="009A0C81">
        <w:t>V</w:t>
      </w:r>
      <w:r w:rsidR="00B915CE">
        <w:t xml:space="preserve">, </w:t>
      </w:r>
      <w:r w:rsidRPr="009A0C81">
        <w:t xml:space="preserve"> and</w:t>
      </w:r>
      <w:proofErr w:type="gramEnd"/>
      <w:r w:rsidR="0035334B" w:rsidRPr="009A0C81">
        <w:t xml:space="preserve"> </w:t>
      </w:r>
      <w:r w:rsidR="0035334B" w:rsidRPr="009A0C81">
        <w:rPr>
          <w:vertAlign w:val="superscript"/>
        </w:rPr>
        <w:t>48</w:t>
      </w:r>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 xml:space="preserve">Cs,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4757BC">
        <w:t>Notably</w:t>
      </w:r>
      <w:r w:rsidR="00F979DC">
        <w:t xml:space="preserve">, </w:t>
      </w:r>
      <w:r w:rsidRPr="009A0C81">
        <w:t xml:space="preserve">PJ-1 and PJ-2 </w:t>
      </w:r>
      <w:r w:rsidR="00F979DC">
        <w:t xml:space="preserve">could </w:t>
      </w:r>
      <w:r w:rsidRPr="009A0C81">
        <w:t xml:space="preserve">be </w:t>
      </w:r>
      <w:r w:rsidR="00EC3D14" w:rsidRPr="009A0C81">
        <w:t xml:space="preserve">clearly </w:t>
      </w:r>
      <w:r w:rsidRPr="009A0C81">
        <w:t>separated</w:t>
      </w:r>
      <w:r w:rsidR="00F46DF5" w:rsidRPr="009A0C81">
        <w:t xml:space="preserve">, </w:t>
      </w:r>
      <w:r w:rsidR="004757BC">
        <w:t>des</w:t>
      </w:r>
      <w:r w:rsidR="00A665EE">
        <w:t>pite that</w:t>
      </w:r>
      <w:r w:rsidR="00534911">
        <w:t xml:space="preserve"> they were</w:t>
      </w:r>
      <w:r w:rsidR="0044015D">
        <w:t xml:space="preserve"> </w:t>
      </w:r>
      <w:r w:rsidR="00534911" w:rsidRPr="009A0C81">
        <w:t>from the same geological origin</w:t>
      </w:r>
      <w:r w:rsidR="00A665EE">
        <w:t xml:space="preserve"> (Fig. 3a)</w:t>
      </w:r>
      <w:r w:rsidRPr="009A0C81">
        <w:t xml:space="preserve">. </w:t>
      </w:r>
      <w:r w:rsidR="00293CF1">
        <w:t xml:space="preserve">A possible </w:t>
      </w:r>
      <w:proofErr w:type="spellStart"/>
      <w:r w:rsidR="00293CF1">
        <w:t>explaination</w:t>
      </w:r>
      <w:proofErr w:type="spellEnd"/>
      <w:r w:rsidR="00293CF1">
        <w:t xml:space="preserve"> </w:t>
      </w:r>
      <w:r w:rsidR="00B725B7">
        <w:t>could be</w:t>
      </w:r>
      <w:r w:rsidR="00F70547">
        <w:t xml:space="preserve"> that </w:t>
      </w:r>
      <w:r w:rsidR="003E7D84">
        <w:t xml:space="preserve"> cultivar</w:t>
      </w:r>
      <w:r w:rsidR="005F39F2">
        <w:t xml:space="preserve"> </w:t>
      </w:r>
      <w:r w:rsidR="003E7D84">
        <w:t xml:space="preserve">types </w:t>
      </w:r>
      <w:r w:rsidR="00B725B7">
        <w:t xml:space="preserve">are </w:t>
      </w:r>
      <w:r w:rsidR="004D44D7">
        <w:t>also c</w:t>
      </w:r>
      <w:r w:rsidR="005F39F2">
        <w:t>ontribut</w:t>
      </w:r>
      <w:r w:rsidR="004D44D7">
        <w:t xml:space="preserve">ing </w:t>
      </w:r>
      <w:r w:rsidR="005F39F2">
        <w:t xml:space="preserve">to the </w:t>
      </w:r>
      <w:r w:rsidR="004D44D7">
        <w:t>elemental composition in rice kernals</w:t>
      </w:r>
      <w:r>
        <w:fldChar w:fldCharType="begin" w:fldLock="1"/>
      </w:r>
      <w:r w:rsidR="0036367D">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14&lt;/sup&gt;","plainTextFormattedCitation":"14","previouslyFormattedCitation":"&lt;sup&gt;14&lt;/sup&gt;"},"properties":{"noteIndex":0},"schema":"https://github.com/citation-style-language/schema/raw/master/csl-citation.json"}</w:instrText>
      </w:r>
      <w:r>
        <w:fldChar w:fldCharType="separate"/>
      </w:r>
      <w:r w:rsidR="00DE4173" w:rsidRPr="00DE4173">
        <w:rPr>
          <w:noProof/>
          <w:vertAlign w:val="superscript"/>
        </w:rPr>
        <w:t>14</w:t>
      </w:r>
      <w:r>
        <w:fldChar w:fldCharType="end"/>
      </w:r>
      <w:r>
        <w:t xml:space="preserve">. </w:t>
      </w:r>
      <w:ins w:id="12" w:author="fanzhou kong" w:date="2020-03-12T15:54:00Z">
        <w:r w:rsidR="00FE4B10">
          <w:t>Overall</w:t>
        </w:r>
      </w:ins>
      <w:r w:rsidR="000A58AC">
        <w:t xml:space="preserve">, </w:t>
      </w:r>
      <w:ins w:id="13" w:author="fanzhou kong" w:date="2020-03-12T15:50:00Z">
        <w:r w:rsidR="00FE4B10">
          <w:t xml:space="preserve">the first and second </w:t>
        </w:r>
      </w:ins>
      <w:ins w:id="14" w:author="fanzhou kong" w:date="2020-03-12T15:51:00Z">
        <w:r w:rsidR="00FE4B10">
          <w:t>PC cover</w:t>
        </w:r>
      </w:ins>
      <w:ins w:id="15" w:author="Xu, Jason" w:date="2020-03-12T21:14:00Z">
        <w:r w:rsidR="00EC766A">
          <w:t>ed</w:t>
        </w:r>
      </w:ins>
      <w:ins w:id="16" w:author="fanzhou kong" w:date="2020-03-12T15:51:00Z">
        <w:r w:rsidR="00FE4B10">
          <w:t xml:space="preserve"> 60.7% of the total variance</w:t>
        </w:r>
      </w:ins>
      <w:ins w:id="17" w:author="fanzhou kong" w:date="2020-03-12T15:52:00Z">
        <w:r w:rsidR="00FE4B10">
          <w:t xml:space="preserve">. The first PC is especially pertinent of separating </w:t>
        </w:r>
      </w:ins>
      <w:ins w:id="18" w:author="fanzhou kong" w:date="2020-03-12T15:53:00Z">
        <w:r w:rsidR="00FE4B10">
          <w:t>P</w:t>
        </w:r>
      </w:ins>
      <w:ins w:id="19" w:author="fanzhou kong" w:date="2020-03-12T15:54:00Z">
        <w:r w:rsidR="00FE4B10">
          <w:t>J-1</w:t>
        </w:r>
      </w:ins>
      <w:ins w:id="20" w:author="fanzhou kong" w:date="2020-03-12T15:52:00Z">
        <w:r w:rsidR="00FE4B10">
          <w:t xml:space="preserve"> </w:t>
        </w:r>
      </w:ins>
      <w:ins w:id="21" w:author="fanzhou kong" w:date="2020-03-12T15:53:00Z">
        <w:r w:rsidR="00FE4B10">
          <w:t xml:space="preserve">rice samples while the second PC </w:t>
        </w:r>
      </w:ins>
      <w:ins w:id="22" w:author="fanzhou kong" w:date="2020-03-12T15:54:00Z">
        <w:r w:rsidR="00FE4B10">
          <w:t>contribut</w:t>
        </w:r>
      </w:ins>
      <w:r w:rsidR="00EC766A">
        <w:t>ed</w:t>
      </w:r>
      <w:r w:rsidR="00FE4B10">
        <w:t xml:space="preserve"> </w:t>
      </w:r>
      <w:ins w:id="23" w:author="fanzhou kong" w:date="2020-03-12T15:54:00Z">
        <w:r w:rsidR="00FE4B10">
          <w:t>mainly i</w:t>
        </w:r>
      </w:ins>
      <w:ins w:id="24" w:author="fanzhou kong" w:date="2020-03-12T15:55:00Z">
        <w:r w:rsidR="00FE4B10">
          <w:t>n</w:t>
        </w:r>
      </w:ins>
      <w:ins w:id="25" w:author="fanzhou kong" w:date="2020-03-12T15:53:00Z">
        <w:r w:rsidR="00FE4B10">
          <w:t xml:space="preserve"> distinguishing</w:t>
        </w:r>
      </w:ins>
      <w:ins w:id="26" w:author="fanzhou kong" w:date="2020-03-12T15:54:00Z">
        <w:r w:rsidR="00FE4B10">
          <w:t xml:space="preserve"> GG rice samples. Altogether, </w:t>
        </w:r>
      </w:ins>
      <w:ins w:id="27" w:author="Xu, Jason" w:date="2020-03-12T21:15:00Z">
        <w:r w:rsidR="00EC766A">
          <w:t xml:space="preserve">the </w:t>
        </w:r>
      </w:ins>
      <w:r w:rsidR="001C4B5E">
        <w:t>first four PCs</w:t>
      </w:r>
      <w:r w:rsidR="000A58AC">
        <w:t xml:space="preserve"> (PC1</w:t>
      </w:r>
      <w:r w:rsidR="00A970B3">
        <w:t xml:space="preserve"> to PC4</w:t>
      </w:r>
      <w:r w:rsidR="000A58AC">
        <w:t>)</w:t>
      </w:r>
      <w:r w:rsidR="007C213A">
        <w:t xml:space="preserve"> were able to explain</w:t>
      </w:r>
      <w:r w:rsidR="00F979DC">
        <w:t xml:space="preserve"> </w:t>
      </w:r>
      <w:r>
        <w:t xml:space="preserve">nearly </w:t>
      </w:r>
      <w:r w:rsidR="00F979DC">
        <w:t>83</w:t>
      </w:r>
      <w:r>
        <w:t xml:space="preserve">% </w:t>
      </w:r>
      <w:r w:rsidR="004A052B">
        <w:t xml:space="preserve">of the total variances </w:t>
      </w:r>
      <w:r w:rsidRPr="009A0C81">
        <w:t>(</w:t>
      </w:r>
      <w:r w:rsidRPr="00D164C7">
        <w:t>Fig</w:t>
      </w:r>
      <w:r w:rsidR="00FD1695" w:rsidRPr="00D164C7">
        <w:t>.</w:t>
      </w:r>
      <w:r w:rsidRPr="00D164C7">
        <w:t xml:space="preserve"> </w:t>
      </w:r>
      <w:r w:rsidR="00F979DC">
        <w:t>3</w:t>
      </w:r>
      <w:r w:rsidR="00F979DC" w:rsidRPr="00D164C7">
        <w:t>c</w:t>
      </w:r>
      <w:r w:rsidRPr="009A0C81">
        <w:t>)</w:t>
      </w:r>
      <w:ins w:id="28" w:author="fanzhou kong" w:date="2020-03-12T15:55:00Z">
        <w:r w:rsidR="00FE4B10">
          <w:t xml:space="preserve">, </w:t>
        </w:r>
        <w:commentRangeStart w:id="29"/>
        <w:r w:rsidR="00FE4B10">
          <w:t>without fur</w:t>
        </w:r>
      </w:ins>
      <w:ins w:id="30" w:author="fanzhou kong" w:date="2020-03-12T15:56:00Z">
        <w:r w:rsidR="00FE4B10">
          <w:t>ther</w:t>
        </w:r>
      </w:ins>
      <w:ins w:id="31" w:author="fanzhou kong" w:date="2020-03-12T15:55:00Z">
        <w:r w:rsidR="00FE4B10">
          <w:t xml:space="preserve"> class discrimination observed</w:t>
        </w:r>
      </w:ins>
      <w:r w:rsidRPr="009A0C81">
        <w:t>.</w:t>
      </w:r>
      <w:r>
        <w:t xml:space="preserve"> </w:t>
      </w:r>
      <w:commentRangeEnd w:id="29"/>
      <w:r w:rsidR="00EC766A">
        <w:rPr>
          <w:rStyle w:val="afc"/>
        </w:rPr>
        <w:commentReference w:id="29"/>
      </w:r>
    </w:p>
    <w:p w14:paraId="47917066" w14:textId="76C38BD5" w:rsidR="00FE02A5" w:rsidRPr="00371BA2" w:rsidRDefault="00FE02A5" w:rsidP="00FE02A5">
      <w:pPr>
        <w:pStyle w:val="afd"/>
        <w:rPr>
          <w:i/>
          <w:iCs/>
        </w:rPr>
      </w:pPr>
      <w:r w:rsidRPr="00371BA2">
        <w:rPr>
          <w:i/>
          <w:iCs/>
        </w:rPr>
        <w:t>Determination of geographical orig</w:t>
      </w:r>
      <w:r w:rsidRPr="00B51EF0">
        <w:rPr>
          <w:i/>
          <w:iCs/>
        </w:rPr>
        <w:t>in</w:t>
      </w:r>
      <w:r w:rsidR="001214E1" w:rsidRPr="00B51EF0">
        <w:rPr>
          <w:i/>
          <w:iCs/>
        </w:rPr>
        <w:t xml:space="preserve">s of </w:t>
      </w:r>
      <w:r w:rsidR="003D33D8" w:rsidRPr="00B51EF0">
        <w:rPr>
          <w:i/>
          <w:iCs/>
        </w:rPr>
        <w:t xml:space="preserve">six </w:t>
      </w:r>
      <w:proofErr w:type="spellStart"/>
      <w:r w:rsidR="001214E1" w:rsidRPr="00B51EF0">
        <w:rPr>
          <w:i/>
          <w:iCs/>
        </w:rPr>
        <w:t>Chinise</w:t>
      </w:r>
      <w:proofErr w:type="spellEnd"/>
      <w:r w:rsidR="001214E1" w:rsidRPr="00B51EF0">
        <w:rPr>
          <w:i/>
          <w:iCs/>
        </w:rPr>
        <w:t xml:space="preserve"> </w:t>
      </w:r>
      <w:r w:rsidR="001214E1" w:rsidRPr="009276B3">
        <w:rPr>
          <w:i/>
          <w:iCs/>
        </w:rPr>
        <w:t xml:space="preserve">GI </w:t>
      </w:r>
      <w:commentRangeStart w:id="32"/>
      <w:commentRangeStart w:id="33"/>
      <w:r w:rsidR="001214E1" w:rsidRPr="00EC766A">
        <w:rPr>
          <w:i/>
          <w:iCs/>
        </w:rPr>
        <w:t>ri</w:t>
      </w:r>
      <w:r w:rsidR="001214E1">
        <w:rPr>
          <w:i/>
          <w:iCs/>
        </w:rPr>
        <w:t>ce</w:t>
      </w:r>
      <w:commentRangeEnd w:id="32"/>
      <w:r w:rsidR="00985868">
        <w:rPr>
          <w:rStyle w:val="afc"/>
        </w:rPr>
        <w:commentReference w:id="32"/>
      </w:r>
      <w:commentRangeEnd w:id="33"/>
      <w:r w:rsidR="00D47826">
        <w:rPr>
          <w:rStyle w:val="afc"/>
        </w:rPr>
        <w:commentReference w:id="33"/>
      </w:r>
      <w:r w:rsidR="001A5730">
        <w:rPr>
          <w:i/>
          <w:iCs/>
        </w:rPr>
        <w:t xml:space="preserve">   </w:t>
      </w:r>
      <w:ins w:id="34" w:author="fanzhou kong" w:date="2020-02-03T15:56:00Z">
        <w:r w:rsidR="001A5730">
          <w:rPr>
            <w:i/>
            <w:iCs/>
          </w:rPr>
          <w:t xml:space="preserve"> </w:t>
        </w:r>
      </w:ins>
    </w:p>
    <w:p w14:paraId="7D289F7C" w14:textId="0C27E0E2" w:rsidR="00466873" w:rsidRDefault="006C2917">
      <w:pPr>
        <w:jc w:val="both"/>
        <w:rPr>
          <w:ins w:id="35" w:author="Xu, Jason" w:date="2020-03-11T14:37:00Z"/>
        </w:rPr>
      </w:pPr>
      <w:r w:rsidRPr="00E70EF3">
        <w:t>Sampling is fundamental to achieve reliable results from multivariate model building</w:t>
      </w:r>
      <w:r w:rsidR="0016526D" w:rsidRPr="00E70EF3">
        <w:fldChar w:fldCharType="begin" w:fldLock="1"/>
      </w:r>
      <w:r w:rsidR="00276528">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39&lt;/sup&gt;","plainTextFormattedCitation":"39","previouslyFormattedCitation":"&lt;sup&gt;39&lt;/sup&gt;"},"properties":{"noteIndex":0},"schema":"https://github.com/citation-style-language/schema/raw/master/csl-citation.json"}</w:instrText>
      </w:r>
      <w:r w:rsidR="0016526D" w:rsidRPr="00E70EF3">
        <w:fldChar w:fldCharType="separate"/>
      </w:r>
      <w:r w:rsidR="00276528" w:rsidRPr="00276528">
        <w:rPr>
          <w:noProof/>
          <w:vertAlign w:val="superscript"/>
        </w:rPr>
        <w:t>39</w:t>
      </w:r>
      <w:r w:rsidR="0016526D" w:rsidRPr="00E70EF3">
        <w:fldChar w:fldCharType="end"/>
      </w:r>
      <w:r w:rsidR="00D7274A" w:rsidRPr="00E70EF3">
        <w:t xml:space="preserve">, while </w:t>
      </w:r>
      <w:r w:rsidR="00CF7035" w:rsidRPr="00E70EF3">
        <w:t xml:space="preserve">sample </w:t>
      </w:r>
      <w:proofErr w:type="spellStart"/>
      <w:r w:rsidR="00CF7035" w:rsidRPr="00E70EF3">
        <w:t>scaricity</w:t>
      </w:r>
      <w:proofErr w:type="spellEnd"/>
      <w:r w:rsidR="00CF7035" w:rsidRPr="00E70EF3">
        <w:t xml:space="preserve"> along with </w:t>
      </w:r>
      <w:r w:rsidR="00E70EF3" w:rsidRPr="00E70EF3">
        <w:t xml:space="preserve">a lack of </w:t>
      </w:r>
      <w:r w:rsidR="00CF7035" w:rsidRPr="00E70EF3">
        <w:t>sample representa</w:t>
      </w:r>
      <w:r w:rsidR="0016526D" w:rsidRPr="00E70EF3">
        <w:t>tiveness are major reason</w:t>
      </w:r>
      <w:r w:rsidR="00E968AA">
        <w:t>s</w:t>
      </w:r>
      <w:r w:rsidR="0016526D" w:rsidRPr="00E70EF3">
        <w:t xml:space="preserve"> </w:t>
      </w:r>
      <w:r w:rsidR="007034ED" w:rsidRPr="00E70EF3">
        <w:t>leading to unreliable classification</w:t>
      </w:r>
      <w:r w:rsidR="007034ED" w:rsidRPr="00E70EF3">
        <w:fldChar w:fldCharType="begin" w:fldLock="1"/>
      </w:r>
      <w:r w:rsidR="00276528">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40&lt;/sup&gt;","plainTextFormattedCitation":"40","previouslyFormattedCitation":"&lt;sup&gt;40&lt;/sup&gt;"},"properties":{"noteIndex":0},"schema":"https://github.com/citation-style-language/schema/raw/master/csl-citation.json"}</w:instrText>
      </w:r>
      <w:r w:rsidR="007034ED" w:rsidRPr="00E70EF3">
        <w:fldChar w:fldCharType="separate"/>
      </w:r>
      <w:r w:rsidR="00276528" w:rsidRPr="00276528">
        <w:rPr>
          <w:noProof/>
          <w:vertAlign w:val="superscript"/>
        </w:rPr>
        <w:t>40</w:t>
      </w:r>
      <w:r w:rsidR="007034ED" w:rsidRPr="00E70EF3">
        <w:fldChar w:fldCharType="end"/>
      </w:r>
      <w:r w:rsidR="007034ED" w:rsidRPr="00E70EF3">
        <w:t xml:space="preserve">. </w:t>
      </w:r>
      <w:r w:rsidR="00CC436F" w:rsidRPr="00E70EF3">
        <w:t>In this study</w:t>
      </w:r>
      <w:r w:rsidR="00EB4D85">
        <w:t xml:space="preserve">, </w:t>
      </w:r>
      <w:r w:rsidR="00C945C6">
        <w:t>rather than sampling from the marke</w:t>
      </w:r>
      <w:r w:rsidR="00695F90">
        <w:t>t</w:t>
      </w:r>
      <w:r w:rsidR="00C945C6">
        <w:t xml:space="preserve">, we obtained all </w:t>
      </w:r>
      <w:r w:rsidR="00E25A0A">
        <w:t xml:space="preserve">GI </w:t>
      </w:r>
      <w:r w:rsidR="00E25A0A">
        <w:lastRenderedPageBreak/>
        <w:t xml:space="preserve">rice samples from </w:t>
      </w:r>
      <w:r w:rsidR="00AB2851">
        <w:t>reliable sources</w:t>
      </w:r>
      <w:r w:rsidR="000F37F1">
        <w:t xml:space="preserve">, </w:t>
      </w:r>
      <w:r w:rsidR="00EB4D85">
        <w:t xml:space="preserve">which </w:t>
      </w:r>
      <w:r w:rsidR="00251612">
        <w:t>minimize</w:t>
      </w:r>
      <w:r w:rsidR="00644428">
        <w:t>d</w:t>
      </w:r>
      <w:r w:rsidR="000F37F1">
        <w:t xml:space="preserve"> the risk </w:t>
      </w:r>
      <w:r w:rsidR="00695F90">
        <w:t>o</w:t>
      </w:r>
      <w:r w:rsidR="0016232B">
        <w:t>f model</w:t>
      </w:r>
      <w:r w:rsidR="00E73A2F">
        <w:t>ing</w:t>
      </w:r>
      <w:r w:rsidR="0016232B">
        <w:t xml:space="preserve"> with</w:t>
      </w:r>
      <w:r w:rsidR="00E73A2F">
        <w:t xml:space="preserve"> “contaminated” </w:t>
      </w:r>
      <w:commentRangeStart w:id="36"/>
      <w:commentRangeStart w:id="37"/>
      <w:commentRangeStart w:id="38"/>
      <w:r w:rsidR="00E73A2F">
        <w:t>data</w:t>
      </w:r>
      <w:r w:rsidR="00E968AA">
        <w:t>set</w:t>
      </w:r>
      <w:commentRangeEnd w:id="36"/>
      <w:r w:rsidR="00BB665F">
        <w:rPr>
          <w:rStyle w:val="afc"/>
        </w:rPr>
        <w:commentReference w:id="36"/>
      </w:r>
      <w:commentRangeEnd w:id="37"/>
      <w:r w:rsidR="004735EF">
        <w:rPr>
          <w:rStyle w:val="afc"/>
        </w:rPr>
        <w:commentReference w:id="37"/>
      </w:r>
      <w:commentRangeEnd w:id="38"/>
      <w:r w:rsidR="00F33CE1">
        <w:rPr>
          <w:rStyle w:val="afc"/>
        </w:rPr>
        <w:commentReference w:id="38"/>
      </w:r>
      <w:r w:rsidR="00E73A2F">
        <w:t>.</w:t>
      </w:r>
    </w:p>
    <w:p w14:paraId="6B587961" w14:textId="177B7C6C" w:rsidR="00831499" w:rsidRDefault="007D741D">
      <w:pPr>
        <w:jc w:val="both"/>
        <w:rPr>
          <w:ins w:id="39" w:author="Xu, Jason" w:date="2020-03-11T10:41:00Z"/>
        </w:rPr>
      </w:pPr>
      <w:r w:rsidRPr="00E26AA4">
        <w:t>Fig</w:t>
      </w:r>
      <w:r w:rsidR="00FD1695" w:rsidRPr="00E26AA4">
        <w:t>.</w:t>
      </w:r>
      <w:r w:rsidRPr="00E26AA4">
        <w:t xml:space="preserve"> 4</w:t>
      </w:r>
      <w:ins w:id="40" w:author="fanzhou kong" w:date="2020-03-12T15:45:00Z">
        <w:r w:rsidR="009276B3">
          <w:t xml:space="preserve"> </w:t>
        </w:r>
      </w:ins>
      <w:r w:rsidR="008358BF">
        <w:t xml:space="preserve">demonstrated the key results obtained from model training. </w:t>
      </w:r>
      <w:ins w:id="41" w:author="fanzhou kong" w:date="2020-03-12T15:18:00Z">
        <w:r w:rsidR="00961339">
          <w:t>F</w:t>
        </w:r>
      </w:ins>
      <w:ins w:id="42" w:author="fanzhou kong" w:date="2020-03-12T15:02:00Z">
        <w:r w:rsidR="00AE4DA6">
          <w:t xml:space="preserve">eature selection was traditionally implemented for </w:t>
        </w:r>
      </w:ins>
      <w:ins w:id="43" w:author="fanzhou kong" w:date="2020-03-12T15:03:00Z">
        <w:r w:rsidR="00AE4DA6">
          <w:t xml:space="preserve">simplifying models and </w:t>
        </w:r>
        <w:r w:rsidR="0050617A">
          <w:t>minimize the risk of overfitting on training set</w:t>
        </w:r>
        <w:commentRangeStart w:id="44"/>
        <w:r w:rsidR="0050617A">
          <w:t xml:space="preserve"> (</w:t>
        </w:r>
        <w:r w:rsidR="0050617A" w:rsidRPr="00276528">
          <w:rPr>
            <w:highlight w:val="yellow"/>
          </w:rPr>
          <w:t>reference</w:t>
        </w:r>
      </w:ins>
      <w:ins w:id="45" w:author="fanzhou kong" w:date="2020-03-12T16:08:00Z">
        <w:r w:rsidR="001226AE">
          <w:t xml:space="preserve"> </w:t>
        </w:r>
      </w:ins>
      <w:ins w:id="46" w:author="fanzhou kong" w:date="2020-03-12T16:09:00Z">
        <w:r w:rsidR="001226AE">
          <w:t>8</w:t>
        </w:r>
      </w:ins>
      <w:ins w:id="47" w:author="fanzhou kong" w:date="2020-03-12T15:03:00Z">
        <w:r w:rsidR="0050617A">
          <w:t>)</w:t>
        </w:r>
      </w:ins>
      <w:commentRangeEnd w:id="44"/>
      <w:r w:rsidR="00EC766A">
        <w:rPr>
          <w:rStyle w:val="afc"/>
        </w:rPr>
        <w:commentReference w:id="44"/>
      </w:r>
      <w:ins w:id="48" w:author="fanzhou kong" w:date="2020-03-12T15:03:00Z">
        <w:r w:rsidR="0050617A">
          <w:t xml:space="preserve">. Beyond that, </w:t>
        </w:r>
      </w:ins>
      <w:ins w:id="49" w:author="fanzhou kong" w:date="2020-03-12T15:19:00Z">
        <w:r w:rsidR="00961339">
          <w:t xml:space="preserve">in chemometric studies, </w:t>
        </w:r>
      </w:ins>
      <w:ins w:id="50" w:author="fanzhou kong" w:date="2020-03-12T15:20:00Z">
        <w:r w:rsidR="00961339">
          <w:t xml:space="preserve">feature selection is capable to model the </w:t>
        </w:r>
      </w:ins>
      <w:ins w:id="51" w:author="fanzhou kong" w:date="2020-03-12T15:57:00Z">
        <w:r w:rsidR="00FE4B10">
          <w:t>correlation</w:t>
        </w:r>
      </w:ins>
      <w:ins w:id="52" w:author="fanzhou kong" w:date="2020-03-12T15:20:00Z">
        <w:r w:rsidR="00961339">
          <w:t xml:space="preserve"> </w:t>
        </w:r>
      </w:ins>
      <w:ins w:id="53" w:author="fanzhou kong" w:date="2020-03-12T15:21:00Z">
        <w:r w:rsidR="00961339">
          <w:t>between the classification result and</w:t>
        </w:r>
      </w:ins>
      <w:ins w:id="54" w:author="fanzhou kong" w:date="2020-03-12T15:22:00Z">
        <w:r w:rsidR="00961339">
          <w:t xml:space="preserve"> o</w:t>
        </w:r>
      </w:ins>
      <w:ins w:id="55" w:author="fanzhou kong" w:date="2020-03-12T15:23:00Z">
        <w:r w:rsidR="00961339">
          <w:t xml:space="preserve">nly few </w:t>
        </w:r>
      </w:ins>
      <w:ins w:id="56" w:author="fanzhou kong" w:date="2020-03-12T15:21:00Z">
        <w:r w:rsidR="00961339">
          <w:t>explanatory variables, namely</w:t>
        </w:r>
      </w:ins>
      <w:ins w:id="57" w:author="fanzhou kong" w:date="2020-03-12T15:22:00Z">
        <w:r w:rsidR="00961339">
          <w:t xml:space="preserve"> biomarkers</w:t>
        </w:r>
      </w:ins>
      <w:ins w:id="58" w:author="Xu, Jason" w:date="2020-03-12T21:22:00Z">
        <w:r w:rsidR="00276528">
          <w:fldChar w:fldCharType="begin" w:fldLock="1"/>
        </w:r>
      </w:ins>
      <w:r w:rsidR="00276528">
        <w:instrText>ADDIN CSL_CITATION {"citationItems":[{"id":"ITEM-1","itemData":{"DOI":"10.3389/fmolb.2016.00030","ISSN":"2296-889X (Print)","PMID":"27458587","abstract":"Untargeted metabolomics is a powerful phenotyping tool for better understanding  biological mechanisms involved in human pathology development and identifying early predictive biomarkers. This approach, based on multiple analytical platforms, such as mass spectrometry (MS), chemometrics and bioinformatics, generates massive and complex data that need appropriate analyses to extract the biologically meaningful information. Despite various tools available, it is still a challenge to handle such large and noisy datasets with limited number of individuals without risking overfitting. Moreover, when the objective is focused on the identification of early predictive markers of clinical outcome, few years before occurrence, it becomes essential to use the appropriate algorithms and workflow to be able to discover subtle effects among this large amount of data. In this context, this work consists in studying a workflow describing the general feature selection process, using knowledge discovery and data mining methodologies to propose advanced solutions for predictive biomarker discovery. The strategy was focused on evaluating a combination of numeric-symbolic approaches for feature selection with the objective of obtaining the best combination of metabolites producing an effective and accurate predictive model. Relying first on numerical approaches, and especially on machine learning methods (SVM-RFE, RF, RF-RFE) and on univariate statistical analyses (ANOVA), a comparative study was performed on an original metabolomic dataset and reduced subsets. As resampling method, LOOCV was applied to minimize the risk of overfitting. The best k-features obtained with different scores of importance from the combination of these different approaches were compared and allowed determining the variable stabilities using Formal Concept Analysis. The results revealed the interest of RF-Gini combined with ANOVA for feature selection as these two complementary methods allowed selecting the 48 best candidates for prediction. Using linear logistic regression on this reduced dataset enabled us to obtain the best performances in terms of prediction accuracy and number of false positive with a model including 5 top variables. Therefore, these results highlighted the interest of feature selection methods and the importance of working on reduced datasets for the identification of predictive biomarkers issued from untargeted metabolomics data.","author":[{"dropping-particle":"","family":"Grissa","given":"Dhouha","non-dropping-particle":"","parse-names":false,"suffix":""},{"dropping-particle":"","family":"Pétéra","given":"Mélanie","non-dropping-particle":"","parse-names":false,"suffix":""},{"dropping-particle":"","family":"Brandolini","given":"Marion","non-dropping-particle":"","parse-names":false,"suffix":""},{"dropping-particle":"","family":"Napoli","given":"Amedeo","non-dropping-particle":"","parse-names":false,"suffix":""},{"dropping-particle":"","family":"Comte","given":"Blandine","non-dropping-particle":"","parse-names":false,"suffix":""},{"dropping-particle":"","family":"Pujos-Guillot","given":"Estelle","non-dropping-particle":"","parse-names":false,"suffix":""}],"container-title":"Frontiers in molecular biosciences","id":"ITEM-1","issued":{"date-parts":[["2016"]]},"language":"eng","page":"30","title":"Feature Selection Methods for Early Predictive Biomarker Discovery Using Untargeted  Metabolomic Data.","type":"article-journal","volume":"3"},"uris":["http://www.mendeley.com/documents/?uuid=7c936c00-acaf-436e-8091-3787e84dd154"]}],"mendeley":{"formattedCitation":"&lt;sup&gt;41&lt;/sup&gt;","plainTextFormattedCitation":"41","previouslyFormattedCitation":"&lt;sup&gt;41&lt;/sup&gt;"},"properties":{"noteIndex":0},"schema":"https://github.com/citation-style-language/schema/raw/master/csl-citation.json"}</w:instrText>
      </w:r>
      <w:r w:rsidR="00276528">
        <w:fldChar w:fldCharType="separate"/>
      </w:r>
      <w:r w:rsidR="00276528" w:rsidRPr="00276528">
        <w:rPr>
          <w:noProof/>
          <w:vertAlign w:val="superscript"/>
        </w:rPr>
        <w:t>41</w:t>
      </w:r>
      <w:ins w:id="59" w:author="Xu, Jason" w:date="2020-03-12T21:22:00Z">
        <w:r w:rsidR="00276528">
          <w:fldChar w:fldCharType="end"/>
        </w:r>
      </w:ins>
      <w:ins w:id="60" w:author="fanzhou kong" w:date="2020-03-12T15:22:00Z">
        <w:r w:rsidR="00961339">
          <w:t xml:space="preserve">. </w:t>
        </w:r>
      </w:ins>
      <w:r w:rsidR="008358BF">
        <w:t xml:space="preserve">As shown in Fig. 4a, </w:t>
      </w:r>
      <w:r w:rsidR="006E22F5">
        <w:t>b</w:t>
      </w:r>
      <w:r w:rsidR="00644428">
        <w:t xml:space="preserve">ased on </w:t>
      </w:r>
      <w:r w:rsidR="0012408D">
        <w:t xml:space="preserve">the </w:t>
      </w:r>
      <w:proofErr w:type="spellStart"/>
      <w:r w:rsidR="00644428">
        <w:t>caculation</w:t>
      </w:r>
      <w:proofErr w:type="spellEnd"/>
      <w:r w:rsidR="00644428">
        <w:t xml:space="preserve"> of </w:t>
      </w:r>
      <w:proofErr w:type="spellStart"/>
      <w:r w:rsidR="00644428">
        <w:t>ReliefF</w:t>
      </w:r>
      <w:proofErr w:type="spellEnd"/>
      <w:r w:rsidR="00644428">
        <w:t xml:space="preserve"> algorithm, </w:t>
      </w:r>
      <w:r w:rsidR="008358BF">
        <w:t>relative importance was assigned to all 30 elements</w:t>
      </w:r>
      <w:r w:rsidR="0012408D">
        <w:t xml:space="preserve">, </w:t>
      </w:r>
      <w:r w:rsidR="00644428">
        <w:t xml:space="preserve">indicating how each feature </w:t>
      </w:r>
      <w:r w:rsidR="00FF5239">
        <w:t>(element) was contributing to the overall differentiation among six GI rice</w:t>
      </w:r>
      <w:r w:rsidR="008358BF">
        <w:t xml:space="preserve">. </w:t>
      </w:r>
      <w:r w:rsidR="001A3A8D">
        <w:t>Notably</w:t>
      </w:r>
      <w:r w:rsidR="008358BF">
        <w:t xml:space="preserve">, </w:t>
      </w:r>
      <w:r w:rsidR="008358BF" w:rsidRPr="00E82E0D">
        <w:rPr>
          <w:vertAlign w:val="superscript"/>
        </w:rPr>
        <w:t>27</w:t>
      </w:r>
      <w:r w:rsidR="008358BF">
        <w:t xml:space="preserve">Al, </w:t>
      </w:r>
      <w:r w:rsidR="008358BF" w:rsidRPr="00E82E0D">
        <w:rPr>
          <w:vertAlign w:val="superscript"/>
        </w:rPr>
        <w:t>85</w:t>
      </w:r>
      <w:r w:rsidR="008358BF">
        <w:t xml:space="preserve">Rb, </w:t>
      </w:r>
      <w:r w:rsidR="008358BF" w:rsidRPr="00E82E0D">
        <w:rPr>
          <w:vertAlign w:val="superscript"/>
        </w:rPr>
        <w:t>10</w:t>
      </w:r>
      <w:r w:rsidR="008358BF">
        <w:t xml:space="preserve">B, </w:t>
      </w:r>
      <w:r w:rsidR="008358BF" w:rsidRPr="00E82E0D">
        <w:rPr>
          <w:vertAlign w:val="superscript"/>
        </w:rPr>
        <w:t>23</w:t>
      </w:r>
      <w:r w:rsidR="008358BF">
        <w:t xml:space="preserve">Na, and </w:t>
      </w:r>
      <w:r w:rsidR="008358BF" w:rsidRPr="00E82E0D">
        <w:rPr>
          <w:vertAlign w:val="superscript"/>
        </w:rPr>
        <w:t>86</w:t>
      </w:r>
      <w:r w:rsidR="008358BF">
        <w:t xml:space="preserve">Sr were </w:t>
      </w:r>
      <w:r w:rsidR="00603CC0">
        <w:t>the top five elements that contribute</w:t>
      </w:r>
      <w:r w:rsidR="001D6685">
        <w:t xml:space="preserve">d </w:t>
      </w:r>
      <w:r w:rsidR="001A3A8D">
        <w:t xml:space="preserve">the </w:t>
      </w:r>
      <w:r w:rsidR="00603CC0">
        <w:t xml:space="preserve">most to the differentiation of all six GI </w:t>
      </w:r>
      <w:commentRangeStart w:id="61"/>
      <w:r w:rsidR="00603CC0">
        <w:t>rice</w:t>
      </w:r>
      <w:commentRangeEnd w:id="61"/>
      <w:r w:rsidR="006E22F5">
        <w:rPr>
          <w:rStyle w:val="afc"/>
        </w:rPr>
        <w:commentReference w:id="61"/>
      </w:r>
      <w:r w:rsidR="00603CC0">
        <w:t xml:space="preserve">. </w:t>
      </w:r>
      <w:commentRangeStart w:id="62"/>
      <w:ins w:id="63" w:author="fanzhou kong" w:date="2020-03-12T15:00:00Z">
        <w:r w:rsidR="00AE4DA6">
          <w:t xml:space="preserve">Special </w:t>
        </w:r>
      </w:ins>
      <w:ins w:id="64" w:author="fanzhou kong" w:date="2020-03-12T14:57:00Z">
        <w:r w:rsidR="00AE4DA6">
          <w:t>care was taken</w:t>
        </w:r>
      </w:ins>
      <w:commentRangeEnd w:id="62"/>
      <w:r w:rsidR="00276528">
        <w:rPr>
          <w:rStyle w:val="afc"/>
        </w:rPr>
        <w:commentReference w:id="62"/>
      </w:r>
      <w:ins w:id="65" w:author="fanzhou kong" w:date="2020-03-12T14:57:00Z">
        <w:r w:rsidR="00AE4DA6">
          <w:t xml:space="preserve"> </w:t>
        </w:r>
        <w:del w:id="66" w:author="Xu, Jason" w:date="2020-03-12T21:29:00Z">
          <w:r w:rsidR="00AE4DA6" w:rsidDel="00276528">
            <w:delText xml:space="preserve">here </w:delText>
          </w:r>
        </w:del>
      </w:ins>
      <w:ins w:id="67" w:author="fanzhou kong" w:date="2020-03-12T14:58:00Z">
        <w:del w:id="68" w:author="Xu, Jason" w:date="2020-03-12T21:29:00Z">
          <w:r w:rsidR="00AE4DA6" w:rsidDel="00276528">
            <w:delText>that feature selection and model optimization were only applied to the training set only, ensuring the integrity of validation pro</w:delText>
          </w:r>
        </w:del>
      </w:ins>
      <w:ins w:id="69" w:author="fanzhou kong" w:date="2020-03-12T14:59:00Z">
        <w:del w:id="70" w:author="Xu, Jason" w:date="2020-03-12T21:29:00Z">
          <w:r w:rsidR="00AE4DA6" w:rsidDel="00276528">
            <w:delText xml:space="preserve">cess and </w:delText>
          </w:r>
          <w:r w:rsidR="00AE4DA6" w:rsidRPr="00AE4DA6" w:rsidDel="00276528">
            <w:delText>avoid selection bias such as over-optimistic prediction</w:delText>
          </w:r>
        </w:del>
      </w:ins>
      <w:ins w:id="71" w:author="Xu, Jason" w:date="2020-03-12T21:27:00Z">
        <w:r w:rsidR="00276528">
          <w:t>Notably, t</w:t>
        </w:r>
      </w:ins>
      <w:ins w:id="72" w:author="Xu, Jason" w:date="2020-03-12T21:24:00Z">
        <w:r w:rsidR="00276528">
          <w:rPr>
            <w:rFonts w:hint="eastAsia"/>
          </w:rPr>
          <w:t>o</w:t>
        </w:r>
        <w:r w:rsidR="00276528">
          <w:t xml:space="preserve"> ensure the integrity of </w:t>
        </w:r>
      </w:ins>
      <w:ins w:id="73" w:author="Xu, Jason" w:date="2020-03-12T21:25:00Z">
        <w:r w:rsidR="00276528">
          <w:t xml:space="preserve">validation </w:t>
        </w:r>
        <w:proofErr w:type="spellStart"/>
        <w:r w:rsidR="00276528">
          <w:t>prcess</w:t>
        </w:r>
        <w:proofErr w:type="spellEnd"/>
        <w:r w:rsidR="00276528">
          <w:t xml:space="preserve"> and avoid selection bias such as over-optimistic prediction, </w:t>
        </w:r>
      </w:ins>
      <w:ins w:id="74" w:author="Xu, Jason" w:date="2020-03-12T21:26:00Z">
        <w:r w:rsidR="00276528">
          <w:t>we applied the feature</w:t>
        </w:r>
      </w:ins>
      <w:ins w:id="75" w:author="Xu, Jason" w:date="2020-03-12T21:27:00Z">
        <w:r w:rsidR="00276528">
          <w:t xml:space="preserve"> selection and </w:t>
        </w:r>
        <w:r w:rsidR="00276528" w:rsidRPr="00276528">
          <w:rPr>
            <w:highlight w:val="yellow"/>
          </w:rPr>
          <w:t>model optimization</w:t>
        </w:r>
        <w:r w:rsidR="00276528">
          <w:t xml:space="preserve"> were only applied to the training set</w:t>
        </w:r>
      </w:ins>
      <w:ins w:id="76" w:author="Xu, Jason" w:date="2020-03-12T21:28:00Z">
        <w:r w:rsidR="00276528">
          <w:fldChar w:fldCharType="begin" w:fldLock="1"/>
        </w:r>
      </w:ins>
      <w:r w:rsidR="00276528">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42&lt;/sup&gt;","plainTextFormattedCitation":"42"},"properties":{"noteIndex":0},"schema":"https://github.com/citation-style-language/schema/raw/master/csl-citation.json"}</w:instrText>
      </w:r>
      <w:r w:rsidR="00276528">
        <w:fldChar w:fldCharType="separate"/>
      </w:r>
      <w:r w:rsidR="00276528" w:rsidRPr="00276528">
        <w:rPr>
          <w:noProof/>
          <w:vertAlign w:val="superscript"/>
        </w:rPr>
        <w:t>42</w:t>
      </w:r>
      <w:ins w:id="77" w:author="Xu, Jason" w:date="2020-03-12T21:28:00Z">
        <w:r w:rsidR="00276528">
          <w:fldChar w:fldCharType="end"/>
        </w:r>
      </w:ins>
      <w:ins w:id="78" w:author="Xu, Jason" w:date="2020-03-12T21:27:00Z">
        <w:r w:rsidR="00276528">
          <w:t xml:space="preserve"> </w:t>
        </w:r>
      </w:ins>
      <w:ins w:id="79" w:author="Xu, Jason" w:date="2020-03-12T21:26:00Z">
        <w:r w:rsidR="00276528">
          <w:t xml:space="preserve"> </w:t>
        </w:r>
      </w:ins>
      <w:ins w:id="80" w:author="fanzhou kong" w:date="2020-03-12T14:59:00Z">
        <w:r w:rsidR="00AE4DA6">
          <w:t xml:space="preserve"> (</w:t>
        </w:r>
        <w:r w:rsidR="00AE4DA6" w:rsidRPr="00276528">
          <w:rPr>
            <w:highlight w:val="yellow"/>
          </w:rPr>
          <w:t>reference</w:t>
        </w:r>
      </w:ins>
      <w:ins w:id="81" w:author="fanzhou kong" w:date="2020-03-12T16:09:00Z">
        <w:r w:rsidR="001226AE" w:rsidRPr="00276528">
          <w:rPr>
            <w:highlight w:val="yellow"/>
          </w:rPr>
          <w:t xml:space="preserve"> </w:t>
        </w:r>
      </w:ins>
      <w:ins w:id="82" w:author="fanzhou kong" w:date="2020-03-12T16:10:00Z">
        <w:r w:rsidR="001226AE" w:rsidRPr="00276528">
          <w:rPr>
            <w:highlight w:val="yellow"/>
          </w:rPr>
          <w:t>10</w:t>
        </w:r>
      </w:ins>
      <w:ins w:id="83" w:author="fanzhou kong" w:date="2020-03-12T14:59:00Z">
        <w:r w:rsidR="00AE4DA6">
          <w:t xml:space="preserve">). </w:t>
        </w:r>
      </w:ins>
      <w:r w:rsidR="0011028E">
        <w:t>W</w:t>
      </w:r>
      <w:r w:rsidR="00324935" w:rsidRPr="009A0C81">
        <w:t>ith</w:t>
      </w:r>
      <w:r w:rsidR="00324935">
        <w:t xml:space="preserve"> only one </w:t>
      </w:r>
      <w:r w:rsidR="007F6551">
        <w:t>selected feature</w:t>
      </w:r>
      <w:r w:rsidR="006E22F5">
        <w:t xml:space="preserve"> (</w:t>
      </w:r>
      <w:r w:rsidR="006E22F5">
        <w:rPr>
          <w:vertAlign w:val="superscript"/>
        </w:rPr>
        <w:t>27</w:t>
      </w:r>
      <w:r w:rsidR="006E22F5">
        <w:t>Al)</w:t>
      </w:r>
      <w:r w:rsidR="007F6551">
        <w:t xml:space="preserve">, </w:t>
      </w:r>
      <w:r w:rsidR="007F7D84">
        <w:t xml:space="preserve">the </w:t>
      </w:r>
      <w:r w:rsidR="00B15DEF">
        <w:t>mean cross-validation accuracy</w:t>
      </w:r>
      <w:r w:rsidR="007F7D84">
        <w:t xml:space="preserve"> of 48%</w:t>
      </w:r>
      <w:r w:rsidR="00774946">
        <w:t xml:space="preserve"> and 63</w:t>
      </w:r>
      <w:proofErr w:type="gramStart"/>
      <w:r w:rsidR="00774946">
        <w:t xml:space="preserve">% </w:t>
      </w:r>
      <w:r w:rsidR="00894A23">
        <w:t xml:space="preserve"> </w:t>
      </w:r>
      <w:r w:rsidR="007F7D84">
        <w:t>was</w:t>
      </w:r>
      <w:proofErr w:type="gramEnd"/>
      <w:r w:rsidR="007F7D84">
        <w:t xml:space="preserve"> achieved </w:t>
      </w:r>
      <w:r w:rsidR="00774946">
        <w:t xml:space="preserve">for </w:t>
      </w:r>
      <w:r w:rsidR="007F7D84">
        <w:t>RF</w:t>
      </w:r>
      <w:r w:rsidR="00774946">
        <w:t xml:space="preserve"> and SVM</w:t>
      </w:r>
      <w:r w:rsidR="00891933">
        <w:t>,</w:t>
      </w:r>
      <w:r w:rsidR="00774946">
        <w:t xml:space="preserve"> respectively</w:t>
      </w:r>
      <w:r w:rsidR="00891933">
        <w:t xml:space="preserve"> </w:t>
      </w:r>
      <w:r w:rsidR="00E82E0D">
        <w:t>(Fig. 4b)</w:t>
      </w:r>
      <w:r w:rsidR="006D07F3">
        <w:t xml:space="preserve">. </w:t>
      </w:r>
      <w:r w:rsidR="002A5E48" w:rsidRPr="008476D5">
        <w:t xml:space="preserve">The </w:t>
      </w:r>
      <w:r w:rsidR="00B15DEF">
        <w:t xml:space="preserve">performance </w:t>
      </w:r>
      <w:r w:rsidR="00D82C2A">
        <w:t xml:space="preserve">of </w:t>
      </w:r>
      <w:r w:rsidR="00576B5A">
        <w:t xml:space="preserve">both RF and SVM </w:t>
      </w:r>
      <w:r w:rsidR="00E6238E">
        <w:t>boost</w:t>
      </w:r>
      <w:r w:rsidR="00576B5A">
        <w:t>ed</w:t>
      </w:r>
      <w:r w:rsidR="00E6238E">
        <w:t xml:space="preserve"> </w:t>
      </w:r>
      <w:r w:rsidR="0018518A">
        <w:t xml:space="preserve">significantly </w:t>
      </w:r>
      <w:r w:rsidR="00A1431E">
        <w:t>with</w:t>
      </w:r>
      <w:r w:rsidR="00B15DEF">
        <w:t xml:space="preserve"> more features </w:t>
      </w:r>
      <w:r w:rsidR="00576B5A">
        <w:t xml:space="preserve">been </w:t>
      </w:r>
      <w:r w:rsidR="00B15DEF">
        <w:t>added</w:t>
      </w:r>
      <w:r w:rsidR="002355B6">
        <w:t>. E</w:t>
      </w:r>
      <w:r w:rsidR="00576B5A" w:rsidRPr="00B84A46">
        <w:t>ventually</w:t>
      </w:r>
      <w:r w:rsidR="00ED57F1" w:rsidRPr="0027195F">
        <w:t>,</w:t>
      </w:r>
      <w:r w:rsidR="00ED57F1">
        <w:t xml:space="preserve"> </w:t>
      </w:r>
      <w:r w:rsidR="00A1431E">
        <w:t xml:space="preserve">with </w:t>
      </w:r>
      <w:r w:rsidR="00B15DEF">
        <w:t xml:space="preserve">only </w:t>
      </w:r>
      <w:r w:rsidR="00576B5A">
        <w:t>four</w:t>
      </w:r>
      <w:r w:rsidR="00B15DEF">
        <w:t xml:space="preserve"> features</w:t>
      </w:r>
      <w:r w:rsidR="0023379F">
        <w:t xml:space="preserve"> (</w:t>
      </w:r>
      <w:r w:rsidR="00832FEA" w:rsidRPr="00E82E0D">
        <w:rPr>
          <w:vertAlign w:val="superscript"/>
        </w:rPr>
        <w:t>27</w:t>
      </w:r>
      <w:r w:rsidR="00832FEA">
        <w:t xml:space="preserve">Al, </w:t>
      </w:r>
      <w:r w:rsidR="00832FEA" w:rsidRPr="00E82E0D">
        <w:rPr>
          <w:vertAlign w:val="superscript"/>
        </w:rPr>
        <w:t>85</w:t>
      </w:r>
      <w:r w:rsidR="00832FEA">
        <w:t xml:space="preserve">Rb, </w:t>
      </w:r>
      <w:r w:rsidR="00832FEA" w:rsidRPr="00E82E0D">
        <w:rPr>
          <w:vertAlign w:val="superscript"/>
        </w:rPr>
        <w:t>10</w:t>
      </w:r>
      <w:r w:rsidR="00832FEA">
        <w:t>B</w:t>
      </w:r>
      <w:r w:rsidR="004045CF">
        <w:t xml:space="preserve">, </w:t>
      </w:r>
      <w:r w:rsidR="00832FEA">
        <w:t>and</w:t>
      </w:r>
      <w:r w:rsidR="004045CF">
        <w:t xml:space="preserve"> </w:t>
      </w:r>
      <w:r w:rsidR="00832FEA" w:rsidRPr="00E82E0D">
        <w:rPr>
          <w:vertAlign w:val="superscript"/>
        </w:rPr>
        <w:t>23</w:t>
      </w:r>
      <w:r w:rsidR="00832FEA">
        <w:t>Na</w:t>
      </w:r>
      <w:r w:rsidR="0023379F">
        <w:t>)</w:t>
      </w:r>
      <w:r w:rsidR="00564010">
        <w:t xml:space="preserve">, </w:t>
      </w:r>
      <w:r w:rsidR="006D0633">
        <w:t>the accuracy of 100% was obtained</w:t>
      </w:r>
      <w:r w:rsidR="006D0633" w:rsidRPr="008476D5">
        <w:t xml:space="preserve"> </w:t>
      </w:r>
      <w:r w:rsidR="006D0633">
        <w:t xml:space="preserve">by both RF and </w:t>
      </w:r>
      <w:proofErr w:type="gramStart"/>
      <w:r w:rsidR="006D0633">
        <w:t>SVM</w:t>
      </w:r>
      <w:r w:rsidR="00831499">
        <w:t xml:space="preserve"> </w:t>
      </w:r>
      <w:r w:rsidR="001B5CE0">
        <w:t xml:space="preserve"> </w:t>
      </w:r>
      <w:r w:rsidR="006E22F5">
        <w:t>with</w:t>
      </w:r>
      <w:proofErr w:type="gramEnd"/>
      <w:r w:rsidR="006E22F5">
        <w:t xml:space="preserve"> </w:t>
      </w:r>
      <w:r w:rsidR="00B15DEF">
        <w:t>optimal hyperparameters</w:t>
      </w:r>
      <w:r w:rsidR="00A1431E">
        <w:t xml:space="preserve"> </w:t>
      </w:r>
      <w:r w:rsidR="00564010">
        <w:t>applied</w:t>
      </w:r>
      <w:r w:rsidR="00831499">
        <w:t xml:space="preserve"> (Fig. 4b</w:t>
      </w:r>
      <w:r w:rsidR="004D7010">
        <w:t>)</w:t>
      </w:r>
      <w:r w:rsidR="00B15DEF">
        <w:t>.</w:t>
      </w:r>
      <w:ins w:id="84" w:author="Xu, Jason" w:date="2020-03-10T21:45:00Z">
        <w:r w:rsidR="00DF2B63">
          <w:t xml:space="preserve"> </w:t>
        </w:r>
      </w:ins>
    </w:p>
    <w:p w14:paraId="39F5094F" w14:textId="520E3C5F" w:rsidR="00D272E6" w:rsidRDefault="00E84870">
      <w:pPr>
        <w:jc w:val="both"/>
      </w:pPr>
      <w:r>
        <w:t xml:space="preserve">While </w:t>
      </w:r>
      <w:r w:rsidR="00DF2B63">
        <w:t xml:space="preserve">cross-validation </w:t>
      </w:r>
      <w:r w:rsidR="00F9405B">
        <w:t>was applied</w:t>
      </w:r>
      <w:r w:rsidR="00DF2B63">
        <w:t xml:space="preserve"> to </w:t>
      </w:r>
      <w:r w:rsidR="001D7F79">
        <w:t>assess the</w:t>
      </w:r>
      <w:r w:rsidR="00860174">
        <w:t xml:space="preserve"> goodness</w:t>
      </w:r>
      <w:r w:rsidR="009305BE">
        <w:t>-</w:t>
      </w:r>
      <w:r w:rsidR="00860174">
        <w:t>of</w:t>
      </w:r>
      <w:r w:rsidR="009305BE">
        <w:t>-</w:t>
      </w:r>
      <w:r w:rsidR="00860174">
        <w:t>fit</w:t>
      </w:r>
      <w:r w:rsidR="009305BE">
        <w:t xml:space="preserve"> </w:t>
      </w:r>
      <w:r w:rsidR="00D62168">
        <w:t xml:space="preserve">of </w:t>
      </w:r>
      <w:r w:rsidR="009305BE">
        <w:t>modeling</w:t>
      </w:r>
      <w:r w:rsidR="00D62168">
        <w:t xml:space="preserve"> with</w:t>
      </w:r>
      <w:r w:rsidR="00B0420E">
        <w:t>in the</w:t>
      </w:r>
      <w:r w:rsidR="00D62168">
        <w:t xml:space="preserve"> training set,</w:t>
      </w:r>
      <w:r w:rsidR="009305BE">
        <w:t xml:space="preserve"> </w:t>
      </w:r>
      <w:r w:rsidR="0093188D">
        <w:t>it is not enough to</w:t>
      </w:r>
      <w:r w:rsidR="009D2A30">
        <w:t xml:space="preserve"> </w:t>
      </w:r>
      <w:r w:rsidR="004571E5">
        <w:t>validify the classification model</w:t>
      </w:r>
      <w:r w:rsidR="00C91A69">
        <w:fldChar w:fldCharType="begin" w:fldLock="1"/>
      </w:r>
      <w:r w:rsidR="00FB1AF0">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C91A69">
        <w:fldChar w:fldCharType="separate"/>
      </w:r>
      <w:r w:rsidR="0036367D" w:rsidRPr="0036367D">
        <w:rPr>
          <w:noProof/>
          <w:vertAlign w:val="superscript"/>
        </w:rPr>
        <w:t>19</w:t>
      </w:r>
      <w:r w:rsidR="00C91A69">
        <w:fldChar w:fldCharType="end"/>
      </w:r>
      <w:r w:rsidR="007F0259">
        <w:t xml:space="preserve">. The conduction of a </w:t>
      </w:r>
      <w:proofErr w:type="spellStart"/>
      <w:r w:rsidR="00432543">
        <w:t>sencondary</w:t>
      </w:r>
      <w:proofErr w:type="spellEnd"/>
      <w:r w:rsidR="00432543">
        <w:t xml:space="preserve"> layer of </w:t>
      </w:r>
      <w:r w:rsidR="00F50523">
        <w:t>independent</w:t>
      </w:r>
      <w:r w:rsidR="0034007A">
        <w:t xml:space="preserve"> </w:t>
      </w:r>
      <w:r w:rsidR="00F66288">
        <w:t>validation</w:t>
      </w:r>
      <w:r w:rsidR="004571E5">
        <w:t xml:space="preserve">, </w:t>
      </w:r>
      <w:r w:rsidR="00922BF5">
        <w:t>with</w:t>
      </w:r>
      <w:r w:rsidR="0034007A">
        <w:t xml:space="preserve"> the test</w:t>
      </w:r>
      <w:r w:rsidR="009A3201">
        <w:t>ing set</w:t>
      </w:r>
      <w:r w:rsidR="004F7610">
        <w:t xml:space="preserve">, </w:t>
      </w:r>
      <w:r w:rsidR="00FE0277">
        <w:t xml:space="preserve">is </w:t>
      </w:r>
      <w:r w:rsidR="007F0259">
        <w:t xml:space="preserve">the </w:t>
      </w:r>
      <w:r w:rsidR="00B23251">
        <w:t xml:space="preserve">one and </w:t>
      </w:r>
      <w:r w:rsidR="007F0259">
        <w:t>only</w:t>
      </w:r>
      <w:r w:rsidR="00B23251">
        <w:t xml:space="preserve"> valid paradigm</w:t>
      </w:r>
      <w:r w:rsidR="00B23251">
        <w:fldChar w:fldCharType="begin" w:fldLock="1"/>
      </w:r>
      <w:r w:rsidR="00276528">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43&lt;/sup&gt;","plainTextFormattedCitation":"43","previouslyFormattedCitation":"&lt;sup&gt;42&lt;/sup&gt;"},"properties":{"noteIndex":0},"schema":"https://github.com/citation-style-language/schema/raw/master/csl-citation.json"}</w:instrText>
      </w:r>
      <w:r w:rsidR="00B23251">
        <w:fldChar w:fldCharType="separate"/>
      </w:r>
      <w:r w:rsidR="00276528" w:rsidRPr="00276528">
        <w:rPr>
          <w:noProof/>
          <w:vertAlign w:val="superscript"/>
        </w:rPr>
        <w:t>43</w:t>
      </w:r>
      <w:r w:rsidR="00B23251">
        <w:fldChar w:fldCharType="end"/>
      </w:r>
      <w:r w:rsidR="006E22F5">
        <w:t xml:space="preserve"> for model </w:t>
      </w:r>
      <w:commentRangeStart w:id="85"/>
      <w:r w:rsidR="006E22F5">
        <w:t>assessment</w:t>
      </w:r>
      <w:commentRangeEnd w:id="85"/>
      <w:r w:rsidR="006E22F5">
        <w:rPr>
          <w:rStyle w:val="afc"/>
        </w:rPr>
        <w:commentReference w:id="85"/>
      </w:r>
      <w:r w:rsidR="00B23251">
        <w:t>.</w:t>
      </w:r>
      <w:r w:rsidR="00B15DEF">
        <w:t xml:space="preserve"> </w:t>
      </w:r>
      <w:r w:rsidR="00A96C67">
        <w:t>The</w:t>
      </w:r>
      <w:r w:rsidR="00BB741E">
        <w:t xml:space="preserve"> result of</w:t>
      </w:r>
      <w:r w:rsidR="00A96C67">
        <w:t xml:space="preserve"> </w:t>
      </w:r>
      <w:r w:rsidR="00963DEC">
        <w:t>in</w:t>
      </w:r>
      <w:r w:rsidR="00D938B1">
        <w:t xml:space="preserve">dependent </w:t>
      </w:r>
      <w:r w:rsidR="00A96C67">
        <w:t xml:space="preserve">validation </w:t>
      </w:r>
      <w:r w:rsidR="00BB741E">
        <w:t>using the testing set is shown</w:t>
      </w:r>
      <w:r w:rsidR="00A96C67">
        <w:t xml:space="preserve"> in table 2</w:t>
      </w:r>
      <w:r w:rsidR="00775539">
        <w:t xml:space="preserve">, </w:t>
      </w:r>
      <w:r w:rsidR="00A9506C" w:rsidRPr="00565413">
        <w:rPr>
          <w:highlight w:val="yellow"/>
          <w:rPrChange w:id="86" w:author="Xu, Jason" w:date="2020-03-12T21:31:00Z">
            <w:rPr/>
          </w:rPrChange>
        </w:rPr>
        <w:t xml:space="preserve">where </w:t>
      </w:r>
      <w:proofErr w:type="spellStart"/>
      <w:r w:rsidR="0071280A" w:rsidRPr="00565413">
        <w:rPr>
          <w:highlight w:val="yellow"/>
          <w:rPrChange w:id="87" w:author="Xu, Jason" w:date="2020-03-12T21:31:00Z">
            <w:rPr/>
          </w:rPrChange>
        </w:rPr>
        <w:t>predition</w:t>
      </w:r>
      <w:proofErr w:type="spellEnd"/>
      <w:r w:rsidR="0071280A" w:rsidRPr="00565413">
        <w:rPr>
          <w:highlight w:val="yellow"/>
          <w:rPrChange w:id="88" w:author="Xu, Jason" w:date="2020-03-12T21:31:00Z">
            <w:rPr/>
          </w:rPrChange>
        </w:rPr>
        <w:t xml:space="preserve"> </w:t>
      </w:r>
      <w:r w:rsidR="00933535" w:rsidRPr="00565413">
        <w:rPr>
          <w:highlight w:val="yellow"/>
          <w:rPrChange w:id="89" w:author="Xu, Jason" w:date="2020-03-12T21:31:00Z">
            <w:rPr/>
          </w:rPrChange>
        </w:rPr>
        <w:t xml:space="preserve">accuracy and </w:t>
      </w:r>
      <w:r w:rsidR="00775539" w:rsidRPr="00565413">
        <w:rPr>
          <w:highlight w:val="yellow"/>
          <w:rPrChange w:id="90" w:author="Xu, Jason" w:date="2020-03-12T21:31:00Z">
            <w:rPr/>
          </w:rPrChange>
        </w:rPr>
        <w:t xml:space="preserve">kappa coefficient </w:t>
      </w:r>
      <w:r w:rsidR="0071280A" w:rsidRPr="00565413">
        <w:rPr>
          <w:highlight w:val="yellow"/>
          <w:rPrChange w:id="91" w:author="Xu, Jason" w:date="2020-03-12T21:31:00Z">
            <w:rPr/>
          </w:rPrChange>
        </w:rPr>
        <w:t xml:space="preserve">were shown </w:t>
      </w:r>
      <w:r w:rsidR="0069306D" w:rsidRPr="00565413">
        <w:rPr>
          <w:highlight w:val="yellow"/>
          <w:rPrChange w:id="92" w:author="Xu, Jason" w:date="2020-03-12T21:31:00Z">
            <w:rPr/>
          </w:rPrChange>
        </w:rPr>
        <w:t xml:space="preserve">as signs of </w:t>
      </w:r>
      <w:r w:rsidR="00933535" w:rsidRPr="00565413">
        <w:rPr>
          <w:highlight w:val="yellow"/>
          <w:rPrChange w:id="93" w:author="Xu, Jason" w:date="2020-03-12T21:31:00Z">
            <w:rPr/>
          </w:rPrChange>
        </w:rPr>
        <w:t>the</w:t>
      </w:r>
      <w:r w:rsidR="00775539" w:rsidRPr="00565413">
        <w:rPr>
          <w:highlight w:val="yellow"/>
          <w:rPrChange w:id="94" w:author="Xu, Jason" w:date="2020-03-12T21:31:00Z">
            <w:rPr/>
          </w:rPrChange>
        </w:rPr>
        <w:t xml:space="preserve"> interrater </w:t>
      </w:r>
      <w:commentRangeStart w:id="95"/>
      <w:r w:rsidR="00775539" w:rsidRPr="00565413">
        <w:rPr>
          <w:highlight w:val="yellow"/>
          <w:rPrChange w:id="96" w:author="Xu, Jason" w:date="2020-03-12T21:31:00Z">
            <w:rPr/>
          </w:rPrChange>
        </w:rPr>
        <w:t>reliability</w:t>
      </w:r>
      <w:r w:rsidR="003872CB" w:rsidRPr="004D0AF3">
        <w:fldChar w:fldCharType="begin" w:fldLock="1"/>
      </w:r>
      <w:r w:rsidR="00276528">
        <w:instrText>ADDIN CSL_CITATION {"citationItems":[{"id":"ITEM-1","itemData":{"ISSN":"1330-0962 (Print)","PMID":"23092060","abstract":"The kappa statistic is frequently used to test interrater reliability. The  importance of rater reliability lies in the fact that it represents the extent to which the data collected in the study are correct representations of the variables measured. Measurement of the extent to which data collectors (raters) assign the same score to the same variable is called interrater reliability. While there have been a variety of methods to measure interrater reliability, traditionally it was measured as percent agreement, calculated as the number of agreement scores divided by the total number of scores. In 1960, Jacob Cohen critiqued use of percent agreement due to its inability to account for chance agreement. He introduced the Cohen's kappa, developed to account for the possibility that raters actually guess on at least some variables due to uncertainty. Like most correlation statistics, the kappa can range from -1 to +1. While the kappa is one of the most commonly used statistics to test interrater reliability, it has limitations. Judgments about what level of kappa should be acceptable for health research are questioned. Cohen's suggested interpretation may be too lenient for health related studies because it implies that a score as low as 0.41 might be acceptable. Kappa and percent agreement are compared, and levels for both kappa and percent agreement that should be demanded in healthcare studies are suggested.","author":[{"dropping-particle":"","family":"McHugh","given":"Mary L","non-dropping-particle":"","parse-names":false,"suffix":""}],"container-title":"Biochemia medica","id":"ITEM-1","issue":"3","issued":{"date-parts":[["2012"]]},"language":"eng","page":"276-282","title":"Interrater reliability: the kappa statistic.","type":"article-journal","volume":"22"},"uris":["http://www.mendeley.com/documents/?uuid=2ece1717-ac76-4e2d-be4d-a0e30f10fe1d"]}],"mendeley":{"formattedCitation":"&lt;sup&gt;44&lt;/sup&gt;","plainTextFormattedCitation":"44","previouslyFormattedCitation":"&lt;sup&gt;43&lt;/sup&gt;"},"properties":{"noteIndex":0},"schema":"https://github.com/citation-style-language/schema/raw/master/csl-citation.json"}</w:instrText>
      </w:r>
      <w:r w:rsidR="003872CB" w:rsidRPr="00EC766A">
        <w:fldChar w:fldCharType="separate"/>
      </w:r>
      <w:r w:rsidR="00276528" w:rsidRPr="00276528">
        <w:rPr>
          <w:noProof/>
          <w:vertAlign w:val="superscript"/>
        </w:rPr>
        <w:t>44</w:t>
      </w:r>
      <w:r w:rsidR="003872CB" w:rsidRPr="004D0AF3">
        <w:fldChar w:fldCharType="end"/>
      </w:r>
      <w:commentRangeEnd w:id="95"/>
      <w:r w:rsidR="006E22F5" w:rsidRPr="001B59BA">
        <w:rPr>
          <w:rStyle w:val="afc"/>
        </w:rPr>
        <w:commentReference w:id="95"/>
      </w:r>
      <w:r w:rsidR="00775539" w:rsidRPr="00565413">
        <w:rPr>
          <w:color w:val="FF0000"/>
        </w:rPr>
        <w:t xml:space="preserve">. </w:t>
      </w:r>
      <w:r w:rsidR="00155FCE">
        <w:t xml:space="preserve">According </w:t>
      </w:r>
      <w:r w:rsidR="00A25942">
        <w:t>to the result, b</w:t>
      </w:r>
      <w:r w:rsidR="0057658A">
        <w:t xml:space="preserve">oth classifiers </w:t>
      </w:r>
      <w:r w:rsidR="00933535">
        <w:t xml:space="preserve">could </w:t>
      </w:r>
      <w:proofErr w:type="spellStart"/>
      <w:r w:rsidR="00933535">
        <w:t>predicit</w:t>
      </w:r>
      <w:proofErr w:type="spellEnd"/>
      <w:r w:rsidR="00933535">
        <w:t xml:space="preserve"> the </w:t>
      </w:r>
      <w:r w:rsidR="00894A23">
        <w:t>geographical</w:t>
      </w:r>
      <w:r w:rsidR="00933535">
        <w:t xml:space="preserve"> </w:t>
      </w:r>
      <w:proofErr w:type="spellStart"/>
      <w:r w:rsidR="00933535">
        <w:t>originis</w:t>
      </w:r>
      <w:proofErr w:type="spellEnd"/>
      <w:r w:rsidR="00933535">
        <w:t xml:space="preserve"> of</w:t>
      </w:r>
      <w:r w:rsidR="0057658A">
        <w:t xml:space="preserve"> </w:t>
      </w:r>
      <w:r w:rsidR="003567C3">
        <w:t xml:space="preserve">all </w:t>
      </w:r>
      <w:r w:rsidR="002605F4">
        <w:t xml:space="preserve">six </w:t>
      </w:r>
      <w:r w:rsidR="003567C3">
        <w:t>types of GI rice</w:t>
      </w:r>
      <w:r w:rsidR="00602D2A">
        <w:t xml:space="preserve"> </w:t>
      </w:r>
      <w:r w:rsidR="0057658A">
        <w:t xml:space="preserve">with 100% accuracy. </w:t>
      </w:r>
      <w:r w:rsidR="00894A23">
        <w:t>Th</w:t>
      </w:r>
      <w:r w:rsidR="00A9560A">
        <w:t>is</w:t>
      </w:r>
      <w:r w:rsidR="00894A23">
        <w:t xml:space="preserve"> indicated </w:t>
      </w:r>
      <w:r w:rsidR="000E2D87">
        <w:t>that</w:t>
      </w:r>
      <w:r w:rsidR="00D869D3">
        <w:t xml:space="preserve"> in our study, </w:t>
      </w:r>
      <w:r w:rsidR="00AD618E">
        <w:t xml:space="preserve">the </w:t>
      </w:r>
      <w:r w:rsidR="0057658A">
        <w:t xml:space="preserve">information </w:t>
      </w:r>
      <w:r w:rsidR="00507014">
        <w:t>from</w:t>
      </w:r>
      <w:r w:rsidR="0057658A">
        <w:t xml:space="preserve"> </w:t>
      </w:r>
      <w:r w:rsidR="00AD618E">
        <w:t xml:space="preserve">the </w:t>
      </w:r>
      <w:r w:rsidR="00481C70">
        <w:t xml:space="preserve">four </w:t>
      </w:r>
      <w:r w:rsidR="001214E1">
        <w:t>features</w:t>
      </w:r>
      <w:r w:rsidR="002E6B74">
        <w:t xml:space="preserve"> (</w:t>
      </w:r>
      <w:r w:rsidR="002E6B74" w:rsidRPr="00E82E0D">
        <w:rPr>
          <w:vertAlign w:val="superscript"/>
        </w:rPr>
        <w:t>27</w:t>
      </w:r>
      <w:r w:rsidR="002E6B74">
        <w:t xml:space="preserve">Al, </w:t>
      </w:r>
      <w:r w:rsidR="002E6B74" w:rsidRPr="00E82E0D">
        <w:rPr>
          <w:vertAlign w:val="superscript"/>
        </w:rPr>
        <w:t>85</w:t>
      </w:r>
      <w:r w:rsidR="002E6B74">
        <w:t xml:space="preserve">Rb, </w:t>
      </w:r>
      <w:r w:rsidR="002E6B74" w:rsidRPr="00E82E0D">
        <w:rPr>
          <w:vertAlign w:val="superscript"/>
        </w:rPr>
        <w:t>10</w:t>
      </w:r>
      <w:r w:rsidR="002E6B74">
        <w:t xml:space="preserve">B, and </w:t>
      </w:r>
      <w:r w:rsidR="002E6B74" w:rsidRPr="00E82E0D">
        <w:rPr>
          <w:vertAlign w:val="superscript"/>
        </w:rPr>
        <w:t>23</w:t>
      </w:r>
      <w:r w:rsidR="002E6B74">
        <w:t>Na)</w:t>
      </w:r>
      <w:r w:rsidR="001214E1">
        <w:t xml:space="preserve"> </w:t>
      </w:r>
      <w:r w:rsidR="00E62225">
        <w:t xml:space="preserve">could </w:t>
      </w:r>
      <w:r w:rsidR="00661F64">
        <w:t xml:space="preserve">be </w:t>
      </w:r>
      <w:r w:rsidR="00E62225">
        <w:t>efficiently used to</w:t>
      </w:r>
      <w:r w:rsidR="00791AAE">
        <w:t xml:space="preserve"> predict the geological origins</w:t>
      </w:r>
      <w:r w:rsidR="0057658A" w:rsidRPr="006C7BD7">
        <w:t>.</w:t>
      </w:r>
      <w:r w:rsidR="00A475E2">
        <w:t xml:space="preserve"> </w:t>
      </w:r>
      <w:r w:rsidR="007E06F2">
        <w:t xml:space="preserve">A similar approach was </w:t>
      </w:r>
      <w:r w:rsidR="00894CAA">
        <w:t>applied</w:t>
      </w:r>
      <w:r w:rsidR="00C74873">
        <w:t xml:space="preserve"> by </w:t>
      </w:r>
      <w:proofErr w:type="spellStart"/>
      <w:r w:rsidR="00C25A11">
        <w:t>M</w:t>
      </w:r>
      <w:r w:rsidR="00F27568">
        <w:t>aione</w:t>
      </w:r>
      <w:proofErr w:type="spellEnd"/>
      <w:r w:rsidR="00F27568">
        <w:t xml:space="preserve"> et al.</w:t>
      </w:r>
      <w:r w:rsidR="00093D73">
        <w:fldChar w:fldCharType="begin" w:fldLock="1"/>
      </w:r>
      <w:r w:rsidR="0036367D">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15&lt;/sup&gt;"},"properties":{"noteIndex":0},"schema":"https://github.com/citation-style-language/schema/raw/master/csl-citation.json"}</w:instrText>
      </w:r>
      <w:r w:rsidR="00093D73">
        <w:fldChar w:fldCharType="separate"/>
      </w:r>
      <w:r w:rsidR="00DE4173" w:rsidRPr="00DE4173">
        <w:rPr>
          <w:noProof/>
          <w:vertAlign w:val="superscript"/>
        </w:rPr>
        <w:t>15</w:t>
      </w:r>
      <w:r w:rsidR="00093D73">
        <w:fldChar w:fldCharType="end"/>
      </w:r>
      <w:r w:rsidR="00894CAA">
        <w:t xml:space="preserve">, who has identified </w:t>
      </w:r>
      <w:r w:rsidR="000B4448">
        <w:rPr>
          <w:vertAlign w:val="superscript"/>
        </w:rPr>
        <w:t>114</w:t>
      </w:r>
      <w:r w:rsidR="00DB4BC0">
        <w:t>Cd</w:t>
      </w:r>
      <w:r w:rsidR="00A475E2">
        <w:t>,</w:t>
      </w:r>
      <w:r w:rsidR="00DB4BC0">
        <w:t xml:space="preserve"> </w:t>
      </w:r>
      <w:r w:rsidR="000B4448">
        <w:rPr>
          <w:vertAlign w:val="superscript"/>
        </w:rPr>
        <w:t>85</w:t>
      </w:r>
      <w:r w:rsidR="00DB4BC0">
        <w:t xml:space="preserve">Rb, </w:t>
      </w:r>
      <w:r w:rsidR="000B4448">
        <w:rPr>
          <w:vertAlign w:val="superscript"/>
        </w:rPr>
        <w:t>12</w:t>
      </w:r>
      <w:r w:rsidR="00DB4BC0">
        <w:t>Mg and</w:t>
      </w:r>
      <w:r w:rsidR="00894CAA">
        <w:t xml:space="preserve">, </w:t>
      </w:r>
      <w:r w:rsidR="000B4448">
        <w:rPr>
          <w:vertAlign w:val="superscript"/>
        </w:rPr>
        <w:t>19</w:t>
      </w:r>
      <w:r w:rsidR="00DB4BC0">
        <w:t xml:space="preserve">K as </w:t>
      </w:r>
      <w:r w:rsidR="00A62895">
        <w:t xml:space="preserve">the </w:t>
      </w:r>
      <w:r w:rsidR="004B1229">
        <w:t xml:space="preserve">most relevant elements for the </w:t>
      </w:r>
      <w:proofErr w:type="spellStart"/>
      <w:r w:rsidR="004B1229">
        <w:t>dif</w:t>
      </w:r>
      <w:r w:rsidR="009E371E">
        <w:t>ferientiation</w:t>
      </w:r>
      <w:proofErr w:type="spellEnd"/>
      <w:r w:rsidR="009E371E">
        <w:t xml:space="preserve"> </w:t>
      </w:r>
      <w:r w:rsidR="00DF758B">
        <w:t xml:space="preserve">between rice samples obtained from two geological </w:t>
      </w:r>
      <w:proofErr w:type="spellStart"/>
      <w:r w:rsidR="00DF758B">
        <w:t>orgins</w:t>
      </w:r>
      <w:proofErr w:type="spellEnd"/>
      <w:r w:rsidR="00DF758B">
        <w:t xml:space="preserve"> in </w:t>
      </w:r>
      <w:commentRangeStart w:id="97"/>
      <w:r w:rsidR="00DF758B">
        <w:t>Brazil</w:t>
      </w:r>
      <w:commentRangeEnd w:id="97"/>
      <w:r w:rsidR="006E22F5">
        <w:rPr>
          <w:rStyle w:val="afc"/>
        </w:rPr>
        <w:commentReference w:id="97"/>
      </w:r>
      <w:r w:rsidR="009E371E">
        <w:t>.</w:t>
      </w:r>
      <w:r w:rsidR="0043047A">
        <w:t xml:space="preserve"> </w:t>
      </w:r>
      <w:r w:rsidR="0096118E">
        <w:t xml:space="preserve">To </w:t>
      </w:r>
      <w:r w:rsidR="00046760">
        <w:t xml:space="preserve">get </w:t>
      </w:r>
      <w:r w:rsidR="0096118E">
        <w:t xml:space="preserve">a </w:t>
      </w:r>
      <w:r w:rsidR="00046760">
        <w:t>closer look at the</w:t>
      </w:r>
      <w:commentRangeStart w:id="98"/>
      <w:r w:rsidR="00046760">
        <w:t xml:space="preserve"> </w:t>
      </w:r>
      <w:proofErr w:type="gramStart"/>
      <w:r w:rsidR="00046760">
        <w:t>above mentioned</w:t>
      </w:r>
      <w:proofErr w:type="gramEnd"/>
      <w:r w:rsidR="00046760">
        <w:t xml:space="preserve"> elements</w:t>
      </w:r>
      <w:commentRangeEnd w:id="98"/>
      <w:r w:rsidR="00565413">
        <w:rPr>
          <w:rStyle w:val="afc"/>
        </w:rPr>
        <w:commentReference w:id="98"/>
      </w:r>
      <w:r w:rsidR="00046760">
        <w:t xml:space="preserve"> and understand </w:t>
      </w:r>
      <w:r w:rsidR="00424D91">
        <w:t>why they were playing such critical role in the differentiation, we further plot</w:t>
      </w:r>
      <w:r w:rsidR="00795322">
        <w:t>t</w:t>
      </w:r>
      <w:r w:rsidR="00424D91">
        <w:t xml:space="preserve">ed </w:t>
      </w:r>
      <w:r w:rsidR="00D6348A">
        <w:t>their relative median concentration in radar plot</w:t>
      </w:r>
      <w:r w:rsidR="00795322">
        <w:t>s</w:t>
      </w:r>
      <w:r w:rsidR="00D6348A">
        <w:t xml:space="preserve">. As </w:t>
      </w:r>
      <w:r w:rsidR="00C3020B">
        <w:t>shown in Fig</w:t>
      </w:r>
      <w:ins w:id="99" w:author="fanzhou kong" w:date="2020-03-12T14:29:00Z">
        <w:r w:rsidR="004F1A7C">
          <w:t>.</w:t>
        </w:r>
      </w:ins>
      <w:r w:rsidR="00C3020B">
        <w:t xml:space="preserve"> </w:t>
      </w:r>
      <w:proofErr w:type="gramStart"/>
      <w:r w:rsidR="00C3020B">
        <w:t xml:space="preserve">5 </w:t>
      </w:r>
      <w:r w:rsidR="009A3A64">
        <w:t>,</w:t>
      </w:r>
      <w:proofErr w:type="gramEnd"/>
      <w:r w:rsidR="009A3A64">
        <w:t xml:space="preserve"> </w:t>
      </w:r>
      <w:r w:rsidR="00795322">
        <w:t>e</w:t>
      </w:r>
      <w:r w:rsidR="00795322" w:rsidRPr="009A0C81">
        <w:t>ach</w:t>
      </w:r>
      <w:r w:rsidR="00795322" w:rsidRPr="00321138">
        <w:t xml:space="preserve"> GI rice </w:t>
      </w:r>
      <w:r w:rsidR="00F21AEA">
        <w:t>demonstrated</w:t>
      </w:r>
      <w:r w:rsidR="00795322" w:rsidRPr="00321138">
        <w:t xml:space="preserve"> its unique elemental </w:t>
      </w:r>
      <w:r w:rsidR="00795322">
        <w:t>profiling</w:t>
      </w:r>
      <w:r w:rsidR="00795322" w:rsidRPr="00681411">
        <w:t>.</w:t>
      </w:r>
      <w:r w:rsidR="00795322">
        <w:t xml:space="preserve"> </w:t>
      </w:r>
      <w:r w:rsidR="00F21AEA">
        <w:t xml:space="preserve">Interestingly </w:t>
      </w:r>
      <w:proofErr w:type="gramStart"/>
      <w:r w:rsidR="00F21AEA">
        <w:t xml:space="preserve">for </w:t>
      </w:r>
      <w:r w:rsidR="00795322" w:rsidRPr="006F0A2A">
        <w:t xml:space="preserve"> PJ</w:t>
      </w:r>
      <w:proofErr w:type="gramEnd"/>
      <w:r w:rsidR="00795322" w:rsidRPr="006F0A2A">
        <w:t xml:space="preserve">-1 and PJ-2, </w:t>
      </w:r>
      <w:r w:rsidR="00F21AEA">
        <w:t xml:space="preserve">who can be clearly separated from the PCA plots, </w:t>
      </w:r>
      <w:r w:rsidR="00795322" w:rsidRPr="005A60AA">
        <w:t xml:space="preserve">showed </w:t>
      </w:r>
      <w:r w:rsidR="00795322">
        <w:t xml:space="preserve">significantly </w:t>
      </w:r>
      <w:r w:rsidR="00795322" w:rsidRPr="005A60AA">
        <w:t xml:space="preserve">different elemental </w:t>
      </w:r>
      <w:r w:rsidR="00795322">
        <w:t>profiling</w:t>
      </w:r>
      <w:r w:rsidR="00795322" w:rsidRPr="005A60AA">
        <w:t>.</w:t>
      </w:r>
      <w:r w:rsidR="005564FE">
        <w:t xml:space="preserve"> For example, PJ-1 </w:t>
      </w:r>
      <w:r w:rsidR="0007167B">
        <w:t xml:space="preserve">had </w:t>
      </w:r>
      <w:r w:rsidR="005C7CA7">
        <w:t>the highest level</w:t>
      </w:r>
      <w:r w:rsidR="009F6868">
        <w:t xml:space="preserve"> of </w:t>
      </w:r>
      <w:r w:rsidR="009F6868" w:rsidRPr="00500002">
        <w:rPr>
          <w:vertAlign w:val="superscript"/>
        </w:rPr>
        <w:t>27</w:t>
      </w:r>
      <w:r w:rsidR="005C7CA7">
        <w:t xml:space="preserve">Al among all </w:t>
      </w:r>
      <w:r w:rsidR="0099256A">
        <w:t xml:space="preserve">six types of GI rice, whilst </w:t>
      </w:r>
      <w:r w:rsidR="00091E85">
        <w:t xml:space="preserve">PJ-2 had the lowest level. </w:t>
      </w:r>
      <w:r w:rsidR="00377F90">
        <w:t xml:space="preserve">Such </w:t>
      </w:r>
      <w:r w:rsidR="00BF28D6">
        <w:t>observation agree</w:t>
      </w:r>
      <w:r w:rsidR="00377F90">
        <w:t>d</w:t>
      </w:r>
      <w:r w:rsidR="00BF28D6">
        <w:t xml:space="preserve"> with</w:t>
      </w:r>
      <w:r w:rsidR="00377F90">
        <w:t xml:space="preserve"> previous findings that </w:t>
      </w:r>
      <w:r w:rsidR="00BE7D04">
        <w:t>cultivar type also</w:t>
      </w:r>
      <w:r w:rsidR="004849AA">
        <w:t xml:space="preserve"> majorly </w:t>
      </w:r>
      <w:r w:rsidR="007F714B">
        <w:t>impact</w:t>
      </w:r>
      <w:r w:rsidR="003D724D">
        <w:t xml:space="preserve"> on</w:t>
      </w:r>
      <w:r w:rsidR="007F714B">
        <w:t xml:space="preserve"> the </w:t>
      </w:r>
      <w:r w:rsidR="00C92CE0">
        <w:t>elem</w:t>
      </w:r>
      <w:r w:rsidR="00875C63">
        <w:t>en</w:t>
      </w:r>
      <w:r w:rsidR="00C92CE0">
        <w:t xml:space="preserve">tal </w:t>
      </w:r>
      <w:r w:rsidR="007F714B">
        <w:t xml:space="preserve">composition </w:t>
      </w:r>
      <w:r w:rsidR="003D724D">
        <w:t>in rice</w:t>
      </w:r>
      <w:r w:rsidR="00900953">
        <w:fldChar w:fldCharType="begin" w:fldLock="1"/>
      </w:r>
      <w:r w:rsidR="00276528">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45,46&lt;/sup&gt;","plainTextFormattedCitation":"45,46","previouslyFormattedCitation":"&lt;sup&gt;44,45&lt;/sup&gt;"},"properties":{"noteIndex":0},"schema":"https://github.com/citation-style-language/schema/raw/master/csl-citation.json"}</w:instrText>
      </w:r>
      <w:r w:rsidR="00900953">
        <w:fldChar w:fldCharType="separate"/>
      </w:r>
      <w:r w:rsidR="00276528" w:rsidRPr="00276528">
        <w:rPr>
          <w:noProof/>
          <w:vertAlign w:val="superscript"/>
        </w:rPr>
        <w:t>45,46</w:t>
      </w:r>
      <w:r w:rsidR="00900953">
        <w:fldChar w:fldCharType="end"/>
      </w:r>
      <w:r w:rsidR="00900953">
        <w:t>.</w:t>
      </w:r>
      <w:r w:rsidR="009F6868">
        <w:t xml:space="preserve"> </w:t>
      </w:r>
      <w:r w:rsidR="00A53BDF">
        <w:t xml:space="preserve"> </w:t>
      </w:r>
    </w:p>
    <w:p w14:paraId="2B52DF85" w14:textId="18E23016" w:rsidR="00F71C31" w:rsidDel="006E22F5" w:rsidRDefault="00D272E6" w:rsidP="00D0759F">
      <w:pPr>
        <w:jc w:val="both"/>
        <w:rPr>
          <w:del w:id="100" w:author="Xu, Jason" w:date="2020-03-11T16:13:00Z"/>
          <w:iCs/>
        </w:rPr>
      </w:pPr>
      <w:r>
        <w:t xml:space="preserve">Beyond above four </w:t>
      </w:r>
      <w:r w:rsidR="00074F74">
        <w:t>features</w:t>
      </w:r>
      <w:r>
        <w:t xml:space="preserve">, </w:t>
      </w:r>
      <w:r w:rsidR="00074F74">
        <w:t xml:space="preserve">the elemental </w:t>
      </w:r>
      <w:r w:rsidR="004F1A7C">
        <w:t xml:space="preserve">concentration </w:t>
      </w:r>
      <w:r w:rsidR="00074F74">
        <w:t xml:space="preserve">of </w:t>
      </w:r>
      <w:r w:rsidR="00721B2D" w:rsidRPr="00721B2D">
        <w:rPr>
          <w:vertAlign w:val="superscript"/>
        </w:rPr>
        <w:t>114</w:t>
      </w:r>
      <w:r w:rsidR="00415DF4">
        <w:t xml:space="preserve">Cd </w:t>
      </w:r>
      <w:r w:rsidR="00074F74">
        <w:t xml:space="preserve">also </w:t>
      </w:r>
      <w:proofErr w:type="spellStart"/>
      <w:r w:rsidR="00445C80">
        <w:t>drawed</w:t>
      </w:r>
      <w:proofErr w:type="spellEnd"/>
      <w:r w:rsidR="00445C80">
        <w:t xml:space="preserve"> our attention. In the </w:t>
      </w:r>
      <w:r w:rsidR="003532A3">
        <w:t>study on Brazilian rice</w:t>
      </w:r>
      <w:r w:rsidR="00074F74">
        <w:t xml:space="preserve"> mentioned ea</w:t>
      </w:r>
      <w:r w:rsidR="00BE61E3">
        <w:t>rlier</w:t>
      </w:r>
      <w:r w:rsidR="003532A3">
        <w:t xml:space="preserve">, it was found that the level of Cd alone can be used to differentiate rice from two </w:t>
      </w:r>
      <w:r w:rsidR="00FC14F3">
        <w:t>geological origin</w:t>
      </w:r>
      <w:r w:rsidR="00074F74">
        <w:t xml:space="preserve">. </w:t>
      </w:r>
      <w:r w:rsidR="009079A1">
        <w:t xml:space="preserve">The </w:t>
      </w:r>
      <w:r w:rsidR="0018254F">
        <w:t xml:space="preserve">author </w:t>
      </w:r>
      <w:r w:rsidR="00372593">
        <w:t xml:space="preserve">further </w:t>
      </w:r>
      <w:r w:rsidR="00BF2E00">
        <w:t>pointed out that it was the differen</w:t>
      </w:r>
      <w:r w:rsidR="00372593">
        <w:t>ce in</w:t>
      </w:r>
      <w:r w:rsidR="00BF2E00">
        <w:t xml:space="preserve"> irrigation </w:t>
      </w:r>
      <w:r w:rsidR="00372593">
        <w:t xml:space="preserve">methods that </w:t>
      </w:r>
      <w:r w:rsidR="00D11CD5">
        <w:t xml:space="preserve">resulted </w:t>
      </w:r>
      <w:r w:rsidR="00372593">
        <w:t xml:space="preserve"> </w:t>
      </w:r>
      <w:r w:rsidR="00D11CD5">
        <w:t xml:space="preserve">in variance of </w:t>
      </w:r>
      <w:r w:rsidR="00D11CD5" w:rsidRPr="00721B2D">
        <w:rPr>
          <w:vertAlign w:val="superscript"/>
        </w:rPr>
        <w:t>114</w:t>
      </w:r>
      <w:r w:rsidR="00D11CD5">
        <w:t>Cd composition in two rice</w:t>
      </w:r>
      <w:r w:rsidR="00C3385F">
        <w:fldChar w:fldCharType="begin" w:fldLock="1"/>
      </w:r>
      <w:r w:rsidR="0036367D">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15&lt;/sup&gt;"},"properties":{"noteIndex":0},"schema":"https://github.com/citation-style-language/schema/raw/master/csl-citation.json"}</w:instrText>
      </w:r>
      <w:r w:rsidR="00C3385F">
        <w:fldChar w:fldCharType="separate"/>
      </w:r>
      <w:r w:rsidR="00DE4173" w:rsidRPr="00DE4173">
        <w:rPr>
          <w:noProof/>
          <w:vertAlign w:val="superscript"/>
        </w:rPr>
        <w:t>15</w:t>
      </w:r>
      <w:r w:rsidR="00C3385F">
        <w:fldChar w:fldCharType="end"/>
      </w:r>
      <w:r w:rsidR="00D11CD5">
        <w:t>. In</w:t>
      </w:r>
      <w:r w:rsidR="0018254F">
        <w:t xml:space="preserve"> </w:t>
      </w:r>
      <w:r w:rsidR="00D11CD5">
        <w:t xml:space="preserve">our study, </w:t>
      </w:r>
      <w:r w:rsidR="00A62895" w:rsidRPr="00D1482D">
        <w:rPr>
          <w:vertAlign w:val="superscript"/>
        </w:rPr>
        <w:t>114</w:t>
      </w:r>
      <w:r w:rsidR="00617165">
        <w:t xml:space="preserve">Cd was found in all six </w:t>
      </w:r>
      <w:r w:rsidR="005473E0">
        <w:t xml:space="preserve">types </w:t>
      </w:r>
      <w:r w:rsidR="00617165">
        <w:t>of GI rice</w:t>
      </w:r>
      <w:r w:rsidR="003040AC">
        <w:t>,</w:t>
      </w:r>
      <w:r w:rsidR="00693329">
        <w:t xml:space="preserve"> </w:t>
      </w:r>
      <w:r w:rsidR="00316E43">
        <w:t>with the concentrations</w:t>
      </w:r>
      <w:r w:rsidR="00F71C31">
        <w:t xml:space="preserve"> all below t</w:t>
      </w:r>
      <w:r w:rsidR="00316E43">
        <w:t xml:space="preserve">he </w:t>
      </w:r>
      <w:r w:rsidR="0024293D">
        <w:t xml:space="preserve">China </w:t>
      </w:r>
      <w:r w:rsidR="00316E43">
        <w:t xml:space="preserve">national </w:t>
      </w:r>
      <w:proofErr w:type="spellStart"/>
      <w:r w:rsidR="00316E43">
        <w:t>stardard</w:t>
      </w:r>
      <w:proofErr w:type="spellEnd"/>
      <w:r w:rsidR="00316E43">
        <w:t xml:space="preserve"> </w:t>
      </w:r>
      <w:r w:rsidR="00BD1B6A">
        <w:t xml:space="preserve">of 0.2 </w:t>
      </w:r>
      <w:commentRangeStart w:id="101"/>
      <w:r w:rsidR="00BD1B6A">
        <w:t>ppm</w:t>
      </w:r>
      <w:commentRangeEnd w:id="101"/>
      <w:r w:rsidR="00BD1B6A">
        <w:rPr>
          <w:rStyle w:val="afc"/>
        </w:rPr>
        <w:commentReference w:id="101"/>
      </w:r>
      <w:r w:rsidR="00BD1B6A">
        <w:t xml:space="preserve"> </w:t>
      </w:r>
      <w:r w:rsidR="003040AC">
        <w:t>(Table 1)</w:t>
      </w:r>
      <w:r w:rsidR="00134F7B">
        <w:t xml:space="preserve">. </w:t>
      </w:r>
      <w:r w:rsidR="00554909">
        <w:t>Particularly</w:t>
      </w:r>
      <w:r w:rsidR="00A13299">
        <w:t xml:space="preserve"> for</w:t>
      </w:r>
      <w:r w:rsidR="00554909">
        <w:t xml:space="preserve"> GG rice</w:t>
      </w:r>
      <w:r w:rsidR="00A13299">
        <w:t xml:space="preserve">, which was sampled from </w:t>
      </w:r>
      <w:proofErr w:type="gramStart"/>
      <w:r w:rsidR="00721B2D">
        <w:t xml:space="preserve">Guangxi </w:t>
      </w:r>
      <w:r w:rsidR="00F31B2C">
        <w:t xml:space="preserve"> province</w:t>
      </w:r>
      <w:proofErr w:type="gramEnd"/>
      <w:r w:rsidR="00A13299">
        <w:t xml:space="preserve">, had the highest level of </w:t>
      </w:r>
      <w:r w:rsidR="00A13299" w:rsidRPr="00721B2D">
        <w:rPr>
          <w:vertAlign w:val="superscript"/>
        </w:rPr>
        <w:t>114</w:t>
      </w:r>
      <w:r w:rsidR="00A13299">
        <w:t xml:space="preserve">Cd. </w:t>
      </w:r>
      <w:r w:rsidR="00577FA6">
        <w:t>This ag</w:t>
      </w:r>
      <w:r w:rsidR="00DF5D23">
        <w:t xml:space="preserve">reed with </w:t>
      </w:r>
      <w:r w:rsidR="009B3D63">
        <w:t xml:space="preserve">a </w:t>
      </w:r>
      <w:r w:rsidR="00F71C31">
        <w:rPr>
          <w:iCs/>
        </w:rPr>
        <w:t xml:space="preserve">national scale study, </w:t>
      </w:r>
      <w:r w:rsidR="00DF5D23">
        <w:rPr>
          <w:iCs/>
        </w:rPr>
        <w:t xml:space="preserve">according to which </w:t>
      </w:r>
      <w:r w:rsidR="00F71C31">
        <w:rPr>
          <w:iCs/>
        </w:rPr>
        <w:lastRenderedPageBreak/>
        <w:t xml:space="preserve">the concentration of </w:t>
      </w:r>
      <w:r w:rsidR="00F71C31" w:rsidRPr="00ED322A">
        <w:rPr>
          <w:vertAlign w:val="superscript"/>
        </w:rPr>
        <w:t>114</w:t>
      </w:r>
      <w:r w:rsidR="00F71C31" w:rsidRPr="002E420C">
        <w:rPr>
          <w:iCs/>
        </w:rPr>
        <w:t>Cd in p</w:t>
      </w:r>
      <w:r w:rsidR="00F71C31">
        <w:rPr>
          <w:iCs/>
        </w:rPr>
        <w:t xml:space="preserve">addy soils from different Chinese regions varied significantly, with the </w:t>
      </w:r>
      <w:proofErr w:type="spellStart"/>
      <w:r w:rsidR="00F71C31">
        <w:rPr>
          <w:iCs/>
        </w:rPr>
        <w:t>higheset</w:t>
      </w:r>
      <w:proofErr w:type="spellEnd"/>
      <w:r w:rsidR="00F71C31">
        <w:rPr>
          <w:iCs/>
        </w:rPr>
        <w:t xml:space="preserve"> level </w:t>
      </w:r>
      <w:r w:rsidR="00577FA6">
        <w:rPr>
          <w:iCs/>
        </w:rPr>
        <w:t xml:space="preserve">found </w:t>
      </w:r>
      <w:r w:rsidR="00F71C31">
        <w:rPr>
          <w:iCs/>
        </w:rPr>
        <w:t>in southeast coastal regions (e.g. Hunan</w:t>
      </w:r>
      <w:r w:rsidR="000A7F7E">
        <w:rPr>
          <w:iCs/>
        </w:rPr>
        <w:t xml:space="preserve"> and</w:t>
      </w:r>
      <w:r w:rsidR="00D21D50">
        <w:rPr>
          <w:iCs/>
        </w:rPr>
        <w:t xml:space="preserve"> </w:t>
      </w:r>
      <w:r w:rsidR="00F71C31">
        <w:rPr>
          <w:iCs/>
        </w:rPr>
        <w:t>Guangxi</w:t>
      </w:r>
      <w:r w:rsidR="000A7F7E">
        <w:rPr>
          <w:iCs/>
        </w:rPr>
        <w:t xml:space="preserve"> province</w:t>
      </w:r>
      <w:r w:rsidR="00F71C31">
        <w:rPr>
          <w:iCs/>
        </w:rPr>
        <w:t>)</w:t>
      </w:r>
      <w:r w:rsidR="00F71C31">
        <w:rPr>
          <w:iCs/>
        </w:rPr>
        <w:fldChar w:fldCharType="begin" w:fldLock="1"/>
      </w:r>
      <w:r w:rsidR="00276528">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47&lt;/sup&gt;","plainTextFormattedCitation":"47","previouslyFormattedCitation":"&lt;sup&gt;46&lt;/sup&gt;"},"properties":{"noteIndex":0},"schema":"https://github.com/citation-style-language/schema/raw/master/csl-citation.json"}</w:instrText>
      </w:r>
      <w:r w:rsidR="00F71C31">
        <w:rPr>
          <w:iCs/>
        </w:rPr>
        <w:fldChar w:fldCharType="separate"/>
      </w:r>
      <w:r w:rsidR="00276528" w:rsidRPr="00276528">
        <w:rPr>
          <w:iCs/>
          <w:noProof/>
          <w:vertAlign w:val="superscript"/>
        </w:rPr>
        <w:t>47</w:t>
      </w:r>
      <w:r w:rsidR="00F71C31">
        <w:rPr>
          <w:iCs/>
        </w:rPr>
        <w:fldChar w:fldCharType="end"/>
      </w:r>
      <w:r w:rsidR="00F71C31">
        <w:rPr>
          <w:iCs/>
        </w:rPr>
        <w:t xml:space="preserve">. Therefore, </w:t>
      </w:r>
      <w:r w:rsidR="000A7F7E">
        <w:rPr>
          <w:iCs/>
        </w:rPr>
        <w:t xml:space="preserve">we further evaluated </w:t>
      </w:r>
      <w:r w:rsidR="00F71C31">
        <w:rPr>
          <w:iCs/>
        </w:rPr>
        <w:t xml:space="preserve">the </w:t>
      </w:r>
      <w:proofErr w:type="spellStart"/>
      <w:r w:rsidR="00F71C31">
        <w:rPr>
          <w:iCs/>
        </w:rPr>
        <w:t>feasility</w:t>
      </w:r>
      <w:proofErr w:type="spellEnd"/>
      <w:r w:rsidR="00F71C31">
        <w:rPr>
          <w:iCs/>
        </w:rPr>
        <w:t xml:space="preserve"> of using </w:t>
      </w:r>
      <w:r w:rsidR="00D1482D" w:rsidRPr="00D1482D">
        <w:rPr>
          <w:iCs/>
          <w:vertAlign w:val="superscript"/>
        </w:rPr>
        <w:t>114</w:t>
      </w:r>
      <w:r w:rsidR="00F71C31">
        <w:rPr>
          <w:iCs/>
        </w:rPr>
        <w:t xml:space="preserve">Cd as a biomarker to recognize rice from a specific </w:t>
      </w:r>
      <w:commentRangeStart w:id="102"/>
      <w:commentRangeStart w:id="103"/>
      <w:r w:rsidR="00F71C31">
        <w:rPr>
          <w:iCs/>
        </w:rPr>
        <w:t>region</w:t>
      </w:r>
      <w:commentRangeEnd w:id="102"/>
      <w:r w:rsidR="00961339">
        <w:rPr>
          <w:rStyle w:val="afc"/>
        </w:rPr>
        <w:commentReference w:id="102"/>
      </w:r>
      <w:commentRangeEnd w:id="103"/>
      <w:r w:rsidR="009959E2">
        <w:rPr>
          <w:rStyle w:val="afc"/>
        </w:rPr>
        <w:commentReference w:id="103"/>
      </w:r>
      <w:r w:rsidR="00F71C31">
        <w:rPr>
          <w:iCs/>
        </w:rPr>
        <w:t>.</w:t>
      </w:r>
      <w:commentRangeStart w:id="104"/>
      <w:r w:rsidR="00F71C31">
        <w:rPr>
          <w:iCs/>
        </w:rPr>
        <w:t xml:space="preserve"> </w:t>
      </w:r>
      <w:ins w:id="105" w:author="fanzhou kong" w:date="2020-03-12T14:29:00Z">
        <w:r w:rsidR="004F1A7C">
          <w:rPr>
            <w:iCs/>
          </w:rPr>
          <w:t>Fig. 6</w:t>
        </w:r>
      </w:ins>
      <w:commentRangeEnd w:id="104"/>
      <w:r w:rsidR="009959E2">
        <w:rPr>
          <w:rStyle w:val="afc"/>
        </w:rPr>
        <w:commentReference w:id="104"/>
      </w:r>
      <w:ins w:id="106" w:author="fanzhou kong" w:date="2020-03-12T14:29:00Z">
        <w:r w:rsidR="004F1A7C">
          <w:rPr>
            <w:iCs/>
          </w:rPr>
          <w:t xml:space="preserve"> shows the differences of </w:t>
        </w:r>
      </w:ins>
      <w:ins w:id="107" w:author="fanzhou kong" w:date="2020-03-12T14:30:00Z">
        <w:r w:rsidR="004F1A7C">
          <w:rPr>
            <w:iCs/>
            <w:vertAlign w:val="superscript"/>
          </w:rPr>
          <w:t>114</w:t>
        </w:r>
        <w:r w:rsidR="004F1A7C">
          <w:rPr>
            <w:iCs/>
          </w:rPr>
          <w:t xml:space="preserve">Cd concentration in the </w:t>
        </w:r>
      </w:ins>
      <w:ins w:id="108" w:author="fanzhou kong" w:date="2020-03-12T14:31:00Z">
        <w:r w:rsidR="004F1A7C">
          <w:rPr>
            <w:iCs/>
          </w:rPr>
          <w:t>GG and non</w:t>
        </w:r>
      </w:ins>
      <w:ins w:id="109" w:author="fanzhou kong" w:date="2020-03-12T14:36:00Z">
        <w:r w:rsidR="00D857B3">
          <w:rPr>
            <w:iCs/>
          </w:rPr>
          <w:t>e</w:t>
        </w:r>
      </w:ins>
      <w:ins w:id="110" w:author="Xu, Jason" w:date="2020-03-12T21:35:00Z">
        <w:r w:rsidR="009959E2">
          <w:rPr>
            <w:iCs/>
          </w:rPr>
          <w:t>-</w:t>
        </w:r>
      </w:ins>
      <w:ins w:id="111" w:author="fanzhou kong" w:date="2020-03-12T14:36:00Z">
        <w:del w:id="112" w:author="Xu, Jason" w:date="2020-03-12T21:35:00Z">
          <w:r w:rsidR="00D857B3" w:rsidDel="009959E2">
            <w:rPr>
              <w:iCs/>
            </w:rPr>
            <w:delText xml:space="preserve"> </w:delText>
          </w:r>
        </w:del>
      </w:ins>
      <w:ins w:id="113" w:author="fanzhou kong" w:date="2020-03-12T14:31:00Z">
        <w:r w:rsidR="004F1A7C">
          <w:rPr>
            <w:iCs/>
          </w:rPr>
          <w:t>GG rice</w:t>
        </w:r>
      </w:ins>
      <w:ins w:id="114" w:author="fanzhou kong" w:date="2020-03-12T16:06:00Z">
        <w:r w:rsidR="006E22F5">
          <w:rPr>
            <w:iCs/>
          </w:rPr>
          <w:t xml:space="preserve"> samples</w:t>
        </w:r>
      </w:ins>
      <w:ins w:id="115" w:author="fanzhou kong" w:date="2020-03-12T14:31:00Z">
        <w:r w:rsidR="004F1A7C">
          <w:rPr>
            <w:iCs/>
          </w:rPr>
          <w:t>, which comprises</w:t>
        </w:r>
      </w:ins>
      <w:ins w:id="116" w:author="fanzhou kong" w:date="2020-03-12T14:32:00Z">
        <w:r w:rsidR="004F1A7C">
          <w:rPr>
            <w:iCs/>
          </w:rPr>
          <w:t xml:space="preserve"> all GI rice except </w:t>
        </w:r>
      </w:ins>
      <w:ins w:id="117" w:author="fanzhou kong" w:date="2020-03-12T14:37:00Z">
        <w:r w:rsidR="00D857B3">
          <w:rPr>
            <w:iCs/>
          </w:rPr>
          <w:t>GG</w:t>
        </w:r>
      </w:ins>
      <w:ins w:id="118" w:author="fanzhou kong" w:date="2020-03-12T14:32:00Z">
        <w:r w:rsidR="004F1A7C">
          <w:rPr>
            <w:iCs/>
          </w:rPr>
          <w:t>.</w:t>
        </w:r>
        <w:r w:rsidR="00D857B3">
          <w:rPr>
            <w:iCs/>
          </w:rPr>
          <w:t xml:space="preserve"> The </w:t>
        </w:r>
      </w:ins>
      <w:ins w:id="119" w:author="fanzhou kong" w:date="2020-03-12T14:33:00Z">
        <w:r w:rsidR="00D857B3">
          <w:rPr>
            <w:iCs/>
            <w:vertAlign w:val="superscript"/>
          </w:rPr>
          <w:t>114</w:t>
        </w:r>
        <w:r w:rsidR="00D857B3">
          <w:rPr>
            <w:iCs/>
          </w:rPr>
          <w:t>Cd concentration is significantly diff</w:t>
        </w:r>
      </w:ins>
      <w:ins w:id="120" w:author="fanzhou kong" w:date="2020-03-12T14:34:00Z">
        <w:r w:rsidR="00D857B3">
          <w:rPr>
            <w:iCs/>
          </w:rPr>
          <w:t>erent between GG and non</w:t>
        </w:r>
      </w:ins>
      <w:ins w:id="121" w:author="fanzhou kong" w:date="2020-03-12T14:37:00Z">
        <w:r w:rsidR="00D857B3">
          <w:rPr>
            <w:iCs/>
          </w:rPr>
          <w:t>e</w:t>
        </w:r>
      </w:ins>
      <w:ins w:id="122" w:author="Xu, Jason" w:date="2020-03-12T21:35:00Z">
        <w:r w:rsidR="009959E2">
          <w:rPr>
            <w:iCs/>
          </w:rPr>
          <w:t>-</w:t>
        </w:r>
      </w:ins>
      <w:ins w:id="123" w:author="fanzhou kong" w:date="2020-03-12T14:37:00Z">
        <w:del w:id="124" w:author="Xu, Jason" w:date="2020-03-12T21:35:00Z">
          <w:r w:rsidR="00D857B3" w:rsidDel="009959E2">
            <w:rPr>
              <w:iCs/>
            </w:rPr>
            <w:delText xml:space="preserve"> </w:delText>
          </w:r>
        </w:del>
      </w:ins>
      <w:ins w:id="125" w:author="fanzhou kong" w:date="2020-03-12T14:34:00Z">
        <w:r w:rsidR="00D857B3">
          <w:rPr>
            <w:iCs/>
          </w:rPr>
          <w:t>GG rice samples (</w:t>
        </w:r>
        <w:del w:id="126" w:author="Xu, Jason" w:date="2020-03-12T21:36:00Z">
          <w:r w:rsidR="00D857B3" w:rsidDel="009959E2">
            <w:rPr>
              <w:iCs/>
            </w:rPr>
            <w:delText xml:space="preserve">at significant level of </w:delText>
          </w:r>
        </w:del>
        <w:r w:rsidR="00D857B3">
          <w:rPr>
            <w:i/>
            <w:iCs/>
          </w:rPr>
          <w:t>P</w:t>
        </w:r>
        <w:r w:rsidR="00D857B3">
          <w:rPr>
            <w:iCs/>
          </w:rPr>
          <w:t xml:space="preserve"> &lt; 0.05).</w:t>
        </w:r>
      </w:ins>
      <w:ins w:id="127" w:author="fanzhou kong" w:date="2020-03-12T14:35:00Z">
        <w:r w:rsidR="00D857B3">
          <w:rPr>
            <w:iCs/>
          </w:rPr>
          <w:t xml:space="preserve"> </w:t>
        </w:r>
      </w:ins>
      <w:ins w:id="128" w:author="fanzhou kong" w:date="2020-03-12T14:40:00Z">
        <w:r w:rsidR="00D857B3">
          <w:rPr>
            <w:iCs/>
          </w:rPr>
          <w:t xml:space="preserve">The </w:t>
        </w:r>
        <w:r w:rsidR="00D857B3">
          <w:rPr>
            <w:iCs/>
            <w:vertAlign w:val="superscript"/>
          </w:rPr>
          <w:t>1</w:t>
        </w:r>
      </w:ins>
      <w:ins w:id="129" w:author="fanzhou kong" w:date="2020-03-12T14:41:00Z">
        <w:r w:rsidR="00D857B3">
          <w:rPr>
            <w:iCs/>
            <w:vertAlign w:val="superscript"/>
          </w:rPr>
          <w:t>1</w:t>
        </w:r>
      </w:ins>
      <w:ins w:id="130" w:author="fanzhou kong" w:date="2020-03-12T14:40:00Z">
        <w:r w:rsidR="00D857B3">
          <w:rPr>
            <w:iCs/>
            <w:vertAlign w:val="superscript"/>
          </w:rPr>
          <w:t>4</w:t>
        </w:r>
        <w:r w:rsidR="00D857B3">
          <w:rPr>
            <w:iCs/>
          </w:rPr>
          <w:t>Cd</w:t>
        </w:r>
      </w:ins>
      <w:ins w:id="131" w:author="fanzhou kong" w:date="2020-03-12T14:41:00Z">
        <w:r w:rsidR="00D857B3">
          <w:rPr>
            <w:iCs/>
          </w:rPr>
          <w:t xml:space="preserve"> concentration (after log 2 scaling) </w:t>
        </w:r>
      </w:ins>
      <w:ins w:id="132" w:author="fanzhou kong" w:date="2020-03-12T14:47:00Z">
        <w:r w:rsidR="00405ECB">
          <w:rPr>
            <w:iCs/>
          </w:rPr>
          <w:t xml:space="preserve">of all interested samples </w:t>
        </w:r>
      </w:ins>
      <w:ins w:id="133" w:author="fanzhou kong" w:date="2020-03-12T14:41:00Z">
        <w:r w:rsidR="00D857B3">
          <w:rPr>
            <w:iCs/>
          </w:rPr>
          <w:t>general falls in the range of 2 to 8. Specifically, i</w:t>
        </w:r>
      </w:ins>
      <w:ins w:id="134" w:author="fanzhou kong" w:date="2020-03-12T14:35:00Z">
        <w:r w:rsidR="00D857B3">
          <w:rPr>
            <w:iCs/>
          </w:rPr>
          <w:t xml:space="preserve">n </w:t>
        </w:r>
      </w:ins>
      <w:ins w:id="135" w:author="fanzhou kong" w:date="2020-03-12T14:36:00Z">
        <w:r w:rsidR="00D857B3">
          <w:rPr>
            <w:iCs/>
          </w:rPr>
          <w:t xml:space="preserve">none </w:t>
        </w:r>
      </w:ins>
      <w:ins w:id="136" w:author="fanzhou kong" w:date="2020-03-12T14:35:00Z">
        <w:r w:rsidR="00D857B3">
          <w:rPr>
            <w:iCs/>
          </w:rPr>
          <w:t xml:space="preserve">GG rice samples, the </w:t>
        </w:r>
      </w:ins>
      <w:ins w:id="137" w:author="fanzhou kong" w:date="2020-03-12T14:37:00Z">
        <w:r w:rsidR="00D857B3">
          <w:rPr>
            <w:iCs/>
            <w:vertAlign w:val="superscript"/>
          </w:rPr>
          <w:t>114</w:t>
        </w:r>
      </w:ins>
      <w:ins w:id="138" w:author="fanzhou kong" w:date="2020-03-12T14:35:00Z">
        <w:r w:rsidR="00D857B3" w:rsidRPr="00D857B3">
          <w:rPr>
            <w:iCs/>
          </w:rPr>
          <w:t>Cd</w:t>
        </w:r>
        <w:r w:rsidR="00D857B3">
          <w:rPr>
            <w:iCs/>
          </w:rPr>
          <w:t xml:space="preserve"> concentration (after log 2 scaling) ranging from 2 to 6, </w:t>
        </w:r>
      </w:ins>
      <w:ins w:id="139" w:author="fanzhou kong" w:date="2020-03-12T14:36:00Z">
        <w:r w:rsidR="00D857B3">
          <w:rPr>
            <w:iCs/>
          </w:rPr>
          <w:t xml:space="preserve">while in GG rice samples the value skyrocketed to the range of 7 to 8, leaving a </w:t>
        </w:r>
      </w:ins>
      <w:ins w:id="140" w:author="fanzhou kong" w:date="2020-03-12T14:38:00Z">
        <w:r w:rsidR="00D857B3">
          <w:rPr>
            <w:iCs/>
          </w:rPr>
          <w:t>no</w:t>
        </w:r>
      </w:ins>
      <w:ins w:id="141" w:author="fanzhou kong" w:date="2020-03-12T14:36:00Z">
        <w:r w:rsidR="00D857B3">
          <w:rPr>
            <w:iCs/>
          </w:rPr>
          <w:t xml:space="preserve"> </w:t>
        </w:r>
      </w:ins>
      <w:ins w:id="142" w:author="fanzhou kong" w:date="2020-03-12T14:38:00Z">
        <w:r w:rsidR="00D857B3">
          <w:rPr>
            <w:iCs/>
          </w:rPr>
          <w:t>overlap</w:t>
        </w:r>
      </w:ins>
      <w:ins w:id="143" w:author="fanzhou kong" w:date="2020-03-12T14:36:00Z">
        <w:r w:rsidR="00D857B3">
          <w:rPr>
            <w:iCs/>
          </w:rPr>
          <w:t xml:space="preserve"> between GG and none GG samples</w:t>
        </w:r>
      </w:ins>
      <w:ins w:id="144" w:author="fanzhou kong" w:date="2020-03-12T14:38:00Z">
        <w:r w:rsidR="00D857B3">
          <w:rPr>
            <w:iCs/>
          </w:rPr>
          <w:t>.</w:t>
        </w:r>
      </w:ins>
      <w:ins w:id="145" w:author="fanzhou kong" w:date="2020-03-12T14:47:00Z">
        <w:r w:rsidR="00405ECB">
          <w:rPr>
            <w:iCs/>
          </w:rPr>
          <w:t xml:space="preserve"> </w:t>
        </w:r>
      </w:ins>
      <w:ins w:id="146" w:author="fanzhou kong" w:date="2020-03-12T14:53:00Z">
        <w:r w:rsidR="00AE4DA6">
          <w:rPr>
            <w:rFonts w:hint="eastAsia"/>
            <w:iCs/>
          </w:rPr>
          <w:t>Con</w:t>
        </w:r>
        <w:r w:rsidR="00AE4DA6">
          <w:rPr>
            <w:iCs/>
          </w:rPr>
          <w:t>sequently</w:t>
        </w:r>
      </w:ins>
      <w:ins w:id="147" w:author="fanzhou kong" w:date="2020-03-12T14:47:00Z">
        <w:r w:rsidR="00405ECB">
          <w:rPr>
            <w:iCs/>
          </w:rPr>
          <w:t xml:space="preserve">, </w:t>
        </w:r>
      </w:ins>
      <w:ins w:id="148" w:author="fanzhou kong" w:date="2020-03-12T14:48:00Z">
        <w:r w:rsidR="00405ECB">
          <w:rPr>
            <w:iCs/>
          </w:rPr>
          <w:t xml:space="preserve">the </w:t>
        </w:r>
        <w:r w:rsidR="00405ECB">
          <w:rPr>
            <w:iCs/>
            <w:vertAlign w:val="superscript"/>
          </w:rPr>
          <w:t>114</w:t>
        </w:r>
        <w:r w:rsidR="00405ECB">
          <w:rPr>
            <w:iCs/>
          </w:rPr>
          <w:t xml:space="preserve">Cd concentration alone possesses strong discriminatory power </w:t>
        </w:r>
      </w:ins>
      <w:ins w:id="149" w:author="fanzhou kong" w:date="2020-03-12T14:49:00Z">
        <w:r w:rsidR="00405ECB">
          <w:rPr>
            <w:iCs/>
          </w:rPr>
          <w:t>to distinguish GG rice out of 6 types of GI rice samples</w:t>
        </w:r>
      </w:ins>
      <w:ins w:id="150" w:author="fanzhou kong" w:date="2020-03-12T14:53:00Z">
        <w:r w:rsidR="00AE4DA6">
          <w:rPr>
            <w:iCs/>
          </w:rPr>
          <w:t xml:space="preserve">, which correspondence with the </w:t>
        </w:r>
      </w:ins>
      <w:ins w:id="151" w:author="fanzhou kong" w:date="2020-03-12T14:54:00Z">
        <w:r w:rsidR="00AE4DA6">
          <w:rPr>
            <w:iCs/>
          </w:rPr>
          <w:t xml:space="preserve">high level of </w:t>
        </w:r>
        <w:r w:rsidR="00AE4DA6">
          <w:rPr>
            <w:iCs/>
            <w:vertAlign w:val="superscript"/>
          </w:rPr>
          <w:t>114</w:t>
        </w:r>
        <w:r w:rsidR="00AE4DA6">
          <w:rPr>
            <w:iCs/>
          </w:rPr>
          <w:t>Cd found in the soil GG rice grew on</w:t>
        </w:r>
      </w:ins>
      <w:ins w:id="152" w:author="fanzhou kong" w:date="2020-03-12T14:49:00Z">
        <w:r w:rsidR="00405ECB">
          <w:rPr>
            <w:iCs/>
          </w:rPr>
          <w:t>.</w:t>
        </w:r>
      </w:ins>
    </w:p>
    <w:p w14:paraId="3F80585E" w14:textId="77777777" w:rsidR="006E22F5" w:rsidRDefault="006E22F5" w:rsidP="00F71C31">
      <w:pPr>
        <w:jc w:val="both"/>
        <w:rPr>
          <w:ins w:id="153" w:author="fanzhou kong" w:date="2020-03-12T16:06:00Z"/>
          <w:iCs/>
        </w:rPr>
      </w:pPr>
    </w:p>
    <w:p w14:paraId="6128FC09" w14:textId="308B2C62" w:rsidR="00010895" w:rsidRPr="005A60AA" w:rsidRDefault="0031342B" w:rsidP="00D0759F">
      <w:pPr>
        <w:jc w:val="both"/>
        <w:rPr>
          <w:strike/>
        </w:rPr>
      </w:pPr>
      <w:r>
        <w:rPr>
          <w:rFonts w:hint="eastAsia"/>
        </w:rPr>
        <w:t>O</w:t>
      </w:r>
      <w:r>
        <w:t xml:space="preserve">verall, </w:t>
      </w:r>
      <w:r w:rsidR="004B2154">
        <w:t xml:space="preserve">it </w:t>
      </w:r>
      <w:r w:rsidR="00921298">
        <w:rPr>
          <w:rFonts w:hint="eastAsia"/>
        </w:rPr>
        <w:t>r</w:t>
      </w:r>
      <w:r w:rsidR="00921298">
        <w:t xml:space="preserve">emains a </w:t>
      </w:r>
      <w:r w:rsidR="00E9243E">
        <w:t>challenging</w:t>
      </w:r>
      <w:r w:rsidR="00921298">
        <w:t xml:space="preserve"> task</w:t>
      </w:r>
      <w:r w:rsidR="004B2154">
        <w:t xml:space="preserve"> to elucidate </w:t>
      </w:r>
      <w:r w:rsidR="00F33B46">
        <w:t xml:space="preserve">the rationale </w:t>
      </w:r>
      <w:commentRangeStart w:id="154"/>
      <w:commentRangeStart w:id="155"/>
      <w:r w:rsidR="003F1F58">
        <w:t xml:space="preserve">for </w:t>
      </w:r>
      <w:proofErr w:type="gramStart"/>
      <w:r w:rsidR="003F1F58">
        <w:t>each</w:t>
      </w:r>
      <w:r w:rsidR="00EE75CE">
        <w:t xml:space="preserve"> every</w:t>
      </w:r>
      <w:proofErr w:type="gramEnd"/>
      <w:r w:rsidR="003F1F58">
        <w:t xml:space="preserve"> </w:t>
      </w:r>
      <w:r w:rsidR="00150C76">
        <w:t xml:space="preserve">top </w:t>
      </w:r>
      <w:r w:rsidR="00DF599E">
        <w:t xml:space="preserve">ranking </w:t>
      </w:r>
      <w:r w:rsidR="00150C76">
        <w:t>eleme</w:t>
      </w:r>
      <w:r w:rsidR="000C6F7C">
        <w:t>nt</w:t>
      </w:r>
      <w:r w:rsidR="00150C76">
        <w:t>s</w:t>
      </w:r>
      <w:commentRangeEnd w:id="154"/>
      <w:r w:rsidR="00150C76">
        <w:rPr>
          <w:rStyle w:val="afc"/>
        </w:rPr>
        <w:commentReference w:id="154"/>
      </w:r>
      <w:commentRangeEnd w:id="155"/>
      <w:r w:rsidR="009C285E">
        <w:rPr>
          <w:rStyle w:val="afc"/>
        </w:rPr>
        <w:commentReference w:id="155"/>
      </w:r>
      <w:r w:rsidR="00150C76">
        <w:t xml:space="preserve"> </w:t>
      </w:r>
      <w:r w:rsidR="003F1F58">
        <w:t>that showed</w:t>
      </w:r>
      <w:r w:rsidR="000B76FD">
        <w:t xml:space="preserve"> </w:t>
      </w:r>
      <w:r w:rsidR="004B2154">
        <w:t xml:space="preserve">strong </w:t>
      </w:r>
      <w:r w:rsidR="00F33B46">
        <w:t>differentiation power.</w:t>
      </w:r>
      <w:r w:rsidR="00834D1A">
        <w:t xml:space="preserve"> </w:t>
      </w:r>
      <w:r w:rsidR="009F5C45">
        <w:t>T</w:t>
      </w:r>
      <w:r w:rsidR="008F1FFF">
        <w:t xml:space="preserve">he </w:t>
      </w:r>
      <w:r w:rsidR="005F1587" w:rsidRPr="005F1587">
        <w:t>complexity</w:t>
      </w:r>
      <w:r w:rsidR="009118AD">
        <w:t xml:space="preserve"> here</w:t>
      </w:r>
      <w:r w:rsidR="00B90E4D">
        <w:t>,</w:t>
      </w:r>
      <w:r w:rsidR="00455C79">
        <w:t xml:space="preserve"> </w:t>
      </w:r>
      <w:r w:rsidR="000C6F7C">
        <w:t xml:space="preserve">shall </w:t>
      </w:r>
      <w:r w:rsidR="0084599D">
        <w:t>partially</w:t>
      </w:r>
      <w:r w:rsidR="00053DD0">
        <w:t xml:space="preserve"> </w:t>
      </w:r>
      <w:r w:rsidR="003F1F58">
        <w:t>attribute to</w:t>
      </w:r>
      <w:r w:rsidR="000445B5">
        <w:t xml:space="preserve"> the </w:t>
      </w:r>
      <w:r w:rsidR="00F56D03">
        <w:t xml:space="preserve">sample </w:t>
      </w:r>
      <w:r w:rsidR="0084599D">
        <w:t>diversity</w:t>
      </w:r>
      <w:r w:rsidR="00F56D03">
        <w:t>: in this study, we</w:t>
      </w:r>
      <w:r w:rsidR="007E0C78">
        <w:t xml:space="preserve"> </w:t>
      </w:r>
      <w:r w:rsidR="00812871">
        <w:t xml:space="preserve">collected </w:t>
      </w:r>
      <w:r w:rsidR="007E0C78">
        <w:t xml:space="preserve">samples from all </w:t>
      </w:r>
      <w:r w:rsidR="003857DF">
        <w:t>t</w:t>
      </w:r>
      <w:r w:rsidR="00834D1A">
        <w:t>hree dominate rice producing regions</w:t>
      </w:r>
      <w:r w:rsidR="007E0C78">
        <w:t xml:space="preserve"> in China</w:t>
      </w:r>
      <w:r w:rsidR="00F56D03">
        <w:t xml:space="preserve">, including </w:t>
      </w:r>
      <w:r w:rsidR="003B33AF">
        <w:t xml:space="preserve">the </w:t>
      </w:r>
      <w:r w:rsidR="006E694C">
        <w:t>n</w:t>
      </w:r>
      <w:r w:rsidR="00834D1A">
        <w:t xml:space="preserve">ortheast </w:t>
      </w:r>
      <w:r w:rsidR="008F699D">
        <w:t>China plain</w:t>
      </w:r>
      <w:r w:rsidR="002236C1">
        <w:t xml:space="preserve"> (WC, PJ-1, and PJ-2)</w:t>
      </w:r>
      <w:r w:rsidR="008F699D">
        <w:t xml:space="preserve">, </w:t>
      </w:r>
      <w:r w:rsidR="003468B9">
        <w:t>Yang</w:t>
      </w:r>
      <w:r w:rsidR="00DF1DC4">
        <w:t>t</w:t>
      </w:r>
      <w:r w:rsidR="003468B9">
        <w:t>ze</w:t>
      </w:r>
      <w:r w:rsidR="00DF1DC4">
        <w:t xml:space="preserve"> </w:t>
      </w:r>
      <w:r w:rsidR="003B33AF">
        <w:t>R</w:t>
      </w:r>
      <w:r w:rsidR="00DF1DC4">
        <w:t xml:space="preserve">iver </w:t>
      </w:r>
      <w:r w:rsidR="003B33AF">
        <w:t>B</w:t>
      </w:r>
      <w:r w:rsidR="00DF1DC4">
        <w:t xml:space="preserve">asin </w:t>
      </w:r>
      <w:r w:rsidR="006C7BD7">
        <w:t xml:space="preserve">(SY, </w:t>
      </w:r>
      <w:r w:rsidR="00581EDE">
        <w:t>JS</w:t>
      </w:r>
      <w:r w:rsidR="006C7BD7">
        <w:t>)</w:t>
      </w:r>
      <w:r w:rsidR="00581EDE">
        <w:t xml:space="preserve">, </w:t>
      </w:r>
      <w:r w:rsidR="00DF1DC4">
        <w:t>and southeast c</w:t>
      </w:r>
      <w:r w:rsidR="0026597D">
        <w:t>oastal region</w:t>
      </w:r>
      <w:r w:rsidR="00581EDE">
        <w:t xml:space="preserve"> (GG)</w:t>
      </w:r>
      <w:r w:rsidR="000445B5">
        <w:t>.</w:t>
      </w:r>
      <w:r w:rsidR="00B0461E">
        <w:t xml:space="preserve"> </w:t>
      </w:r>
      <w:r w:rsidR="00F02E0F">
        <w:t xml:space="preserve">Such </w:t>
      </w:r>
      <w:r w:rsidR="009118AD">
        <w:t xml:space="preserve">wide </w:t>
      </w:r>
      <w:r w:rsidR="00375CE6">
        <w:t>geological sampling scope</w:t>
      </w:r>
      <w:r w:rsidR="004429C6">
        <w:t xml:space="preserve">, </w:t>
      </w:r>
      <w:r w:rsidR="00EE75CE">
        <w:t xml:space="preserve">introduced multi-layers of </w:t>
      </w:r>
      <w:r w:rsidR="00617896">
        <w:t xml:space="preserve">complexity </w:t>
      </w:r>
      <w:r w:rsidR="00F02E0F">
        <w:t>(</w:t>
      </w:r>
      <w:r w:rsidR="00617896">
        <w:t xml:space="preserve">e.g. </w:t>
      </w:r>
      <w:r w:rsidR="00F02E0F">
        <w:t xml:space="preserve">soil characteristics, agricultural practices, and genotype variation), </w:t>
      </w:r>
      <w:r w:rsidR="00556756">
        <w:t>which</w:t>
      </w:r>
      <w:r w:rsidR="00F02E0F">
        <w:t xml:space="preserve"> are</w:t>
      </w:r>
      <w:r w:rsidR="00556756">
        <w:t xml:space="preserve"> </w:t>
      </w:r>
      <w:r w:rsidR="00617896">
        <w:t xml:space="preserve">all </w:t>
      </w:r>
      <w:r w:rsidR="00556756">
        <w:t>closely related to the elemental profile of crops</w:t>
      </w:r>
      <w:r w:rsidR="00556756">
        <w:fldChar w:fldCharType="begin" w:fldLock="1"/>
      </w:r>
      <w:r w:rsidR="0036367D">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12&lt;/sup&gt;","plainTextFormattedCitation":"12","previouslyFormattedCitation":"&lt;sup&gt;12&lt;/sup&gt;"},"properties":{"noteIndex":0},"schema":"https://github.com/citation-style-language/schema/raw/master/csl-citation.json"}</w:instrText>
      </w:r>
      <w:r w:rsidR="00556756">
        <w:fldChar w:fldCharType="separate"/>
      </w:r>
      <w:r w:rsidR="00DE4173" w:rsidRPr="00DE4173">
        <w:rPr>
          <w:noProof/>
          <w:vertAlign w:val="superscript"/>
        </w:rPr>
        <w:t>12</w:t>
      </w:r>
      <w:r w:rsidR="00556756">
        <w:fldChar w:fldCharType="end"/>
      </w:r>
      <w:r w:rsidR="00556756" w:rsidRPr="00DA3487">
        <w:rPr>
          <w:vertAlign w:val="superscript"/>
        </w:rPr>
        <w:t>,</w:t>
      </w:r>
      <w:r w:rsidR="00556756">
        <w:fldChar w:fldCharType="begin" w:fldLock="1"/>
      </w:r>
      <w:r w:rsidR="0036367D">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13&lt;/sup&gt;","plainTextFormattedCitation":"13","previouslyFormattedCitation":"&lt;sup&gt;13&lt;/sup&gt;"},"properties":{"noteIndex":0},"schema":"https://github.com/citation-style-language/schema/raw/master/csl-citation.json"}</w:instrText>
      </w:r>
      <w:r w:rsidR="00556756">
        <w:fldChar w:fldCharType="separate"/>
      </w:r>
      <w:r w:rsidR="00DE4173" w:rsidRPr="00DE4173">
        <w:rPr>
          <w:noProof/>
          <w:vertAlign w:val="superscript"/>
        </w:rPr>
        <w:t>13</w:t>
      </w:r>
      <w:r w:rsidR="00556756">
        <w:fldChar w:fldCharType="end"/>
      </w:r>
      <w:r w:rsidR="00F02E0F">
        <w:t>.</w:t>
      </w:r>
      <w:ins w:id="156" w:author="fanzhou kong" w:date="2020-03-12T15:28:00Z">
        <w:r w:rsidR="009C285E">
          <w:t xml:space="preserve"> Nonetheless, as observed </w:t>
        </w:r>
      </w:ins>
      <w:ins w:id="157" w:author="fanzhou kong" w:date="2020-03-12T15:29:00Z">
        <w:r w:rsidR="009C285E">
          <w:t>in the study between GG and none</w:t>
        </w:r>
      </w:ins>
      <w:ins w:id="158" w:author="Xu, Jason" w:date="2020-03-12T21:37:00Z">
        <w:r w:rsidR="009959E2">
          <w:t>-</w:t>
        </w:r>
      </w:ins>
      <w:ins w:id="159" w:author="fanzhou kong" w:date="2020-03-12T15:29:00Z">
        <w:del w:id="160" w:author="Xu, Jason" w:date="2020-03-12T21:37:00Z">
          <w:r w:rsidR="009C285E" w:rsidDel="009959E2">
            <w:delText xml:space="preserve"> </w:delText>
          </w:r>
        </w:del>
        <w:r w:rsidR="009C285E">
          <w:t>GG samples, planting region obviously has significant impact on the rice ele</w:t>
        </w:r>
      </w:ins>
      <w:ins w:id="161" w:author="fanzhou kong" w:date="2020-03-12T15:30:00Z">
        <w:r w:rsidR="009C285E">
          <w:t>mental profile.</w:t>
        </w:r>
      </w:ins>
    </w:p>
    <w:p w14:paraId="69674993" w14:textId="5BBEDA50" w:rsidR="008641A0" w:rsidRDefault="00812871" w:rsidP="008641A0">
      <w:pPr>
        <w:jc w:val="both"/>
      </w:pPr>
      <w:r>
        <w:rPr>
          <w:iCs/>
        </w:rPr>
        <w:t>O</w:t>
      </w:r>
      <w:r w:rsidR="008641A0">
        <w:rPr>
          <w:rFonts w:hint="eastAsia"/>
          <w:iCs/>
        </w:rPr>
        <w:t>u</w:t>
      </w:r>
      <w:r w:rsidR="008641A0">
        <w:rPr>
          <w:iCs/>
        </w:rPr>
        <w:t xml:space="preserve">r study demonstrated that multi-elemental profiling </w:t>
      </w:r>
      <w:r w:rsidR="00985868">
        <w:rPr>
          <w:iCs/>
        </w:rPr>
        <w:t xml:space="preserve">using </w:t>
      </w:r>
      <w:r w:rsidR="008641A0">
        <w:rPr>
          <w:iCs/>
        </w:rPr>
        <w:t xml:space="preserve">ICP-MS coupled with </w:t>
      </w:r>
      <w:r w:rsidR="00617896">
        <w:rPr>
          <w:iCs/>
        </w:rPr>
        <w:t>ML</w:t>
      </w:r>
      <w:r w:rsidR="008641A0">
        <w:rPr>
          <w:iCs/>
        </w:rPr>
        <w:t xml:space="preserve"> technique</w:t>
      </w:r>
      <w:r w:rsidR="001F3C99" w:rsidRPr="000A5A39">
        <w:rPr>
          <w:iCs/>
        </w:rPr>
        <w:t>s</w:t>
      </w:r>
      <w:r w:rsidR="008641A0">
        <w:rPr>
          <w:iCs/>
        </w:rPr>
        <w:t xml:space="preserve">, </w:t>
      </w:r>
      <w:r w:rsidR="00985868">
        <w:rPr>
          <w:iCs/>
        </w:rPr>
        <w:t xml:space="preserve">could </w:t>
      </w:r>
      <w:r w:rsidR="008641A0">
        <w:rPr>
          <w:iCs/>
        </w:rPr>
        <w:t xml:space="preserve">differentiate six </w:t>
      </w:r>
      <w:r w:rsidR="00985868">
        <w:rPr>
          <w:iCs/>
        </w:rPr>
        <w:t xml:space="preserve">types of </w:t>
      </w:r>
      <w:r w:rsidR="008641A0">
        <w:rPr>
          <w:iCs/>
        </w:rPr>
        <w:t xml:space="preserve">Chinese GI </w:t>
      </w:r>
      <w:r w:rsidR="008641A0">
        <w:rPr>
          <w:rFonts w:hint="eastAsia"/>
          <w:iCs/>
        </w:rPr>
        <w:t>rice</w:t>
      </w:r>
      <w:r w:rsidR="008641A0">
        <w:rPr>
          <w:iCs/>
        </w:rPr>
        <w:t xml:space="preserve"> with extremely high accuracy. Particularly, we identified </w:t>
      </w:r>
      <w:r w:rsidR="00985868">
        <w:rPr>
          <w:iCs/>
        </w:rPr>
        <w:t xml:space="preserve">four </w:t>
      </w:r>
      <w:r w:rsidR="008641A0">
        <w:rPr>
          <w:iCs/>
        </w:rPr>
        <w:t xml:space="preserve">elements with the most </w:t>
      </w:r>
      <w:r w:rsidR="00985868">
        <w:rPr>
          <w:iCs/>
        </w:rPr>
        <w:t xml:space="preserve">differentiation </w:t>
      </w:r>
      <w:r w:rsidR="008641A0">
        <w:rPr>
          <w:iCs/>
        </w:rPr>
        <w:t>power</w:t>
      </w:r>
      <w:r w:rsidR="0027383A">
        <w:rPr>
          <w:iCs/>
        </w:rPr>
        <w:t xml:space="preserve">. </w:t>
      </w:r>
      <w:r w:rsidR="00021F8F">
        <w:rPr>
          <w:iCs/>
        </w:rPr>
        <w:t xml:space="preserve"> </w:t>
      </w:r>
      <w:r w:rsidR="0027383A">
        <w:rPr>
          <w:iCs/>
        </w:rPr>
        <w:t xml:space="preserve">This </w:t>
      </w:r>
      <w:r w:rsidR="008641A0">
        <w:rPr>
          <w:iCs/>
        </w:rPr>
        <w:t xml:space="preserve">opens the </w:t>
      </w:r>
      <w:r w:rsidR="008641A0">
        <w:t xml:space="preserve">door </w:t>
      </w:r>
      <w:r w:rsidR="0027383A">
        <w:t xml:space="preserve">for future study on the development </w:t>
      </w:r>
      <w:proofErr w:type="gramStart"/>
      <w:r w:rsidR="0027383A">
        <w:t xml:space="preserve">of </w:t>
      </w:r>
      <w:r w:rsidR="001C04C7">
        <w:t xml:space="preserve"> reliable</w:t>
      </w:r>
      <w:proofErr w:type="gramEnd"/>
      <w:r w:rsidR="001C04C7">
        <w:t xml:space="preserve"> rice classification </w:t>
      </w:r>
      <w:r w:rsidR="0027383A">
        <w:t xml:space="preserve">with </w:t>
      </w:r>
      <w:r w:rsidR="008641A0">
        <w:t>only a handful of elements.</w:t>
      </w:r>
      <w:r w:rsidR="00021F8F" w:rsidRPr="00021F8F">
        <w:rPr>
          <w:iCs/>
        </w:rPr>
        <w:t xml:space="preserve"> </w:t>
      </w:r>
      <w:r w:rsidR="00021F8F">
        <w:rPr>
          <w:iCs/>
        </w:rPr>
        <w:t>Further efforts would</w:t>
      </w:r>
      <w:r w:rsidR="001C1B85">
        <w:rPr>
          <w:iCs/>
        </w:rPr>
        <w:t xml:space="preserve"> be focused on the following </w:t>
      </w:r>
      <w:r w:rsidR="007972A1">
        <w:rPr>
          <w:iCs/>
        </w:rPr>
        <w:t xml:space="preserve">aspects: </w:t>
      </w:r>
      <w:r w:rsidR="008641A0">
        <w:t xml:space="preserve"> </w:t>
      </w:r>
      <w:commentRangeStart w:id="162"/>
      <w:commentRangeStart w:id="163"/>
      <w:r w:rsidR="007972A1" w:rsidRPr="009959E2">
        <w:t xml:space="preserve">1. </w:t>
      </w:r>
      <w:r w:rsidR="008641A0" w:rsidRPr="009959E2">
        <w:t xml:space="preserve"> </w:t>
      </w:r>
      <w:r w:rsidR="008C12A9" w:rsidRPr="009959E2">
        <w:t>A</w:t>
      </w:r>
      <w:r w:rsidR="008641A0" w:rsidRPr="009959E2">
        <w:t xml:space="preserve"> larger dataset</w:t>
      </w:r>
      <w:r w:rsidR="002444ED" w:rsidRPr="009959E2">
        <w:t xml:space="preserve"> </w:t>
      </w:r>
      <w:r w:rsidR="008641A0" w:rsidRPr="009959E2">
        <w:t xml:space="preserve">consists of samples from multiple harvest years </w:t>
      </w:r>
      <w:r w:rsidR="007972A1" w:rsidRPr="009959E2">
        <w:t xml:space="preserve">would </w:t>
      </w:r>
      <w:r w:rsidR="008641A0" w:rsidRPr="009959E2">
        <w:t xml:space="preserve">be introduced </w:t>
      </w:r>
      <w:r w:rsidR="007972A1" w:rsidRPr="009959E2">
        <w:t xml:space="preserve">to test </w:t>
      </w:r>
      <w:r w:rsidR="0085374E" w:rsidRPr="009959E2">
        <w:t>the impact of potential</w:t>
      </w:r>
      <w:r w:rsidR="00282B90" w:rsidRPr="009959E2">
        <w:t xml:space="preserve"> seasonal variation. 2. </w:t>
      </w:r>
      <w:r w:rsidR="008641A0" w:rsidRPr="009959E2">
        <w:t xml:space="preserve">considering the ultimate goal is to protect high value GI rice from </w:t>
      </w:r>
      <w:proofErr w:type="gramStart"/>
      <w:r w:rsidR="008641A0" w:rsidRPr="009959E2">
        <w:t>potential</w:t>
      </w:r>
      <w:proofErr w:type="gramEnd"/>
      <w:r w:rsidR="008641A0" w:rsidRPr="009959E2">
        <w:t xml:space="preserve"> fraudulent activities, we </w:t>
      </w:r>
      <w:r w:rsidR="00282B90" w:rsidRPr="009959E2">
        <w:t xml:space="preserve">would </w:t>
      </w:r>
      <w:r w:rsidR="008641A0" w:rsidRPr="009959E2">
        <w:t>introduce “positive” samples into the classification. One common solution is to dilute GI rice samples with serial does of  highly “l</w:t>
      </w:r>
      <w:r w:rsidR="00A2056A" w:rsidRPr="009959E2">
        <w:rPr>
          <w:rFonts w:hint="eastAsia"/>
        </w:rPr>
        <w:t>o</w:t>
      </w:r>
      <w:r w:rsidR="00A2056A" w:rsidRPr="009959E2">
        <w:t>ok</w:t>
      </w:r>
      <w:r w:rsidR="008641A0" w:rsidRPr="009959E2">
        <w:t>-alikes”</w:t>
      </w:r>
      <w:r w:rsidR="008641A0" w:rsidRPr="009959E2">
        <w:fldChar w:fldCharType="begin" w:fldLock="1"/>
      </w:r>
      <w:r w:rsidR="00276528" w:rsidRPr="009959E2">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48&lt;/sup&gt;","plainTextFormattedCitation":"48","previouslyFormattedCitation":"&lt;sup&gt;47&lt;/sup&gt;"},"properties":{"noteIndex":0},"schema":"https://github.com/citation-style-language/schema/raw/master/csl-citation.json"}</w:instrText>
      </w:r>
      <w:r w:rsidR="008641A0" w:rsidRPr="009959E2">
        <w:fldChar w:fldCharType="separate"/>
      </w:r>
      <w:r w:rsidR="00276528" w:rsidRPr="009959E2">
        <w:rPr>
          <w:noProof/>
          <w:vertAlign w:val="superscript"/>
        </w:rPr>
        <w:t>48</w:t>
      </w:r>
      <w:r w:rsidR="008641A0" w:rsidRPr="009959E2">
        <w:fldChar w:fldCharType="end"/>
      </w:r>
      <w:r w:rsidR="008641A0" w:rsidRPr="009959E2">
        <w:t xml:space="preserve"> .</w:t>
      </w:r>
      <w:commentRangeEnd w:id="162"/>
      <w:r w:rsidR="0049501C" w:rsidRPr="009959E2">
        <w:rPr>
          <w:rStyle w:val="afc"/>
        </w:rPr>
        <w:commentReference w:id="162"/>
      </w:r>
      <w:commentRangeEnd w:id="163"/>
      <w:r w:rsidR="00CA14BE" w:rsidRPr="009959E2">
        <w:rPr>
          <w:rStyle w:val="afc"/>
        </w:rPr>
        <w:commentReference w:id="163"/>
      </w:r>
      <w:r w:rsidR="008641A0" w:rsidRPr="009959E2">
        <w:t>.</w:t>
      </w:r>
      <w:r w:rsidR="008641A0">
        <w:t xml:space="preserve"> </w:t>
      </w:r>
    </w:p>
    <w:p w14:paraId="3A7E7DC5" w14:textId="77777777" w:rsidR="008641A0" w:rsidRDefault="008641A0" w:rsidP="008641A0">
      <w:pPr>
        <w:jc w:val="both"/>
        <w:rPr>
          <w:b/>
        </w:rPr>
      </w:pPr>
      <w:r>
        <w:rPr>
          <w:b/>
        </w:rPr>
        <w:t xml:space="preserve">ACKNOWLEDGMENT </w:t>
      </w:r>
    </w:p>
    <w:p w14:paraId="254E4086" w14:textId="1FD8629F" w:rsidR="008641A0" w:rsidRDefault="008641A0" w:rsidP="003805CC">
      <w:pPr>
        <w:jc w:val="both"/>
      </w:pPr>
      <w:r>
        <w:t xml:space="preserve">We want to thank Dr. </w:t>
      </w:r>
      <w:proofErr w:type="gramStart"/>
      <w:r>
        <w:t>Di</w:t>
      </w:r>
      <w:proofErr w:type="gramEnd"/>
      <w:r>
        <w:t xml:space="preserve"> Wu from Yangtze Delta Region Institute of Tsinghua University for his tremendous support on sampling. We thank Ms. Si Lin</w:t>
      </w:r>
      <w:r w:rsidR="00786966">
        <w:t xml:space="preserve"> and Hongwei </w:t>
      </w:r>
      <w:proofErr w:type="spellStart"/>
      <w:r w:rsidR="00786966">
        <w:t>Qiao</w:t>
      </w:r>
      <w:proofErr w:type="spellEnd"/>
      <w:r w:rsidR="00EF56DE">
        <w:t xml:space="preserve"> </w:t>
      </w:r>
      <w:r>
        <w:t xml:space="preserve">for </w:t>
      </w:r>
      <w:r w:rsidR="00786966">
        <w:t xml:space="preserve">their </w:t>
      </w:r>
      <w:r w:rsidR="00405BD8" w:rsidRPr="00405BD8">
        <w:t>industrious</w:t>
      </w:r>
      <w:r w:rsidR="00405BD8">
        <w:t xml:space="preserve"> </w:t>
      </w:r>
      <w:r>
        <w:t xml:space="preserve">work </w:t>
      </w:r>
      <w:proofErr w:type="gramStart"/>
      <w:r>
        <w:t xml:space="preserve">on </w:t>
      </w:r>
      <w:r w:rsidR="00454E4F">
        <w:t xml:space="preserve"> </w:t>
      </w:r>
      <w:r w:rsidR="00A72D5B">
        <w:t>experimentation</w:t>
      </w:r>
      <w:proofErr w:type="gramEnd"/>
      <w:r w:rsidR="00A72D5B">
        <w:t xml:space="preserve"> </w:t>
      </w:r>
      <w:r w:rsidR="00454E4F">
        <w:t>and documentation</w:t>
      </w:r>
      <w:r>
        <w:t xml:space="preserve">. </w:t>
      </w:r>
    </w:p>
    <w:p w14:paraId="517B5348" w14:textId="4558C411" w:rsidR="00DC236D" w:rsidRDefault="00DC236D" w:rsidP="003805CC">
      <w:pPr>
        <w:jc w:val="both"/>
        <w:rPr>
          <w:b/>
          <w:bCs/>
        </w:rPr>
      </w:pPr>
      <w:commentRangeStart w:id="164"/>
      <w:r w:rsidRPr="007C0490">
        <w:rPr>
          <w:rFonts w:hint="eastAsia"/>
          <w:b/>
          <w:bCs/>
        </w:rPr>
        <w:t>F</w:t>
      </w:r>
      <w:r w:rsidRPr="007C0490">
        <w:rPr>
          <w:b/>
          <w:bCs/>
        </w:rPr>
        <w:t xml:space="preserve">UNDING </w:t>
      </w:r>
      <w:r w:rsidR="00204AEF" w:rsidRPr="007C0490">
        <w:rPr>
          <w:b/>
          <w:bCs/>
        </w:rPr>
        <w:t xml:space="preserve">SOURCES </w:t>
      </w:r>
      <w:commentRangeEnd w:id="164"/>
      <w:r w:rsidR="00DF2003">
        <w:rPr>
          <w:rStyle w:val="afc"/>
        </w:rPr>
        <w:commentReference w:id="164"/>
      </w:r>
    </w:p>
    <w:p w14:paraId="796695E4" w14:textId="665BCEE5" w:rsidR="00173CD8" w:rsidRPr="007C0490" w:rsidRDefault="00173CD8" w:rsidP="003805CC">
      <w:pPr>
        <w:jc w:val="both"/>
        <w:rPr>
          <w:b/>
          <w:bCs/>
        </w:rPr>
      </w:pPr>
      <w:r w:rsidRPr="008C12A9">
        <w:rPr>
          <w:b/>
          <w:bCs/>
        </w:rPr>
        <w:t>TBC</w:t>
      </w:r>
    </w:p>
    <w:p w14:paraId="2B139C19" w14:textId="5248C0AA" w:rsidR="004B7135" w:rsidRPr="007B681A" w:rsidRDefault="00204AEF" w:rsidP="007B681A">
      <w:pPr>
        <w:rPr>
          <w:b/>
        </w:rPr>
      </w:pPr>
      <w:r>
        <w:rPr>
          <w:b/>
        </w:rPr>
        <w:t xml:space="preserve">REFERENCE  </w:t>
      </w:r>
    </w:p>
    <w:p w14:paraId="7D9CEA7B" w14:textId="449751BF" w:rsidR="00276528" w:rsidRPr="00276528" w:rsidRDefault="00FE7C78" w:rsidP="00276528">
      <w:pPr>
        <w:autoSpaceDE w:val="0"/>
        <w:autoSpaceDN w:val="0"/>
        <w:adjustRightInd w:val="0"/>
        <w:spacing w:line="240" w:lineRule="auto"/>
        <w:ind w:left="640" w:hanging="64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276528" w:rsidRPr="00276528">
        <w:rPr>
          <w:rFonts w:ascii="Calibri" w:hAnsi="Calibri" w:cs="Calibri"/>
          <w:noProof/>
          <w:szCs w:val="24"/>
        </w:rPr>
        <w:t>1.</w:t>
      </w:r>
      <w:r w:rsidR="00276528" w:rsidRPr="00276528">
        <w:rPr>
          <w:rFonts w:ascii="Calibri" w:hAnsi="Calibri" w:cs="Calibri"/>
          <w:noProof/>
          <w:szCs w:val="24"/>
        </w:rPr>
        <w:tab/>
        <w:t xml:space="preserve">Drivelos, S. A. &amp; Georgiou, C. A. Multi-element and multi-isotope-ratio analysis to determine the geographical origin of foods in the European Union. </w:t>
      </w:r>
      <w:r w:rsidR="00276528" w:rsidRPr="00276528">
        <w:rPr>
          <w:rFonts w:ascii="Calibri" w:hAnsi="Calibri" w:cs="Calibri"/>
          <w:i/>
          <w:iCs/>
          <w:noProof/>
          <w:szCs w:val="24"/>
        </w:rPr>
        <w:t>TrAC - Trends Anal. Chem.</w:t>
      </w:r>
      <w:r w:rsidR="00276528" w:rsidRPr="00276528">
        <w:rPr>
          <w:rFonts w:ascii="Calibri" w:hAnsi="Calibri" w:cs="Calibri"/>
          <w:noProof/>
          <w:szCs w:val="24"/>
        </w:rPr>
        <w:t xml:space="preserve"> </w:t>
      </w:r>
      <w:r w:rsidR="00276528" w:rsidRPr="00276528">
        <w:rPr>
          <w:rFonts w:ascii="Calibri" w:hAnsi="Calibri" w:cs="Calibri"/>
          <w:b/>
          <w:bCs/>
          <w:noProof/>
          <w:szCs w:val="24"/>
        </w:rPr>
        <w:t>40</w:t>
      </w:r>
      <w:r w:rsidR="00276528" w:rsidRPr="00276528">
        <w:rPr>
          <w:rFonts w:ascii="Calibri" w:hAnsi="Calibri" w:cs="Calibri"/>
          <w:noProof/>
          <w:szCs w:val="24"/>
        </w:rPr>
        <w:t>, 38–51 (2012).</w:t>
      </w:r>
    </w:p>
    <w:p w14:paraId="07DC595D"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w:t>
      </w:r>
      <w:r w:rsidRPr="00276528">
        <w:rPr>
          <w:rFonts w:ascii="Calibri" w:hAnsi="Calibri" w:cs="Calibri"/>
          <w:noProof/>
          <w:szCs w:val="24"/>
        </w:rPr>
        <w:tab/>
        <w:t xml:space="preserve">Summary of the Paris Convention for the Protection of Industrial Property (1883). Available at: https://www.wipo.int/treaties/en/ip/paris/summary_paris.html. </w:t>
      </w:r>
    </w:p>
    <w:p w14:paraId="2B5CEED2"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w:t>
      </w:r>
      <w:r w:rsidRPr="00276528">
        <w:rPr>
          <w:rFonts w:ascii="Calibri" w:hAnsi="Calibri" w:cs="Calibri"/>
          <w:noProof/>
          <w:szCs w:val="24"/>
        </w:rPr>
        <w:tab/>
        <w:t xml:space="preserve">Luykx, D. M. A. M. &amp; Ruth, S. M. Van. Food Chemistry An overview of analytical methods for determining the geographical origin of food products. </w:t>
      </w:r>
      <w:r w:rsidRPr="00276528">
        <w:rPr>
          <w:rFonts w:ascii="Calibri" w:hAnsi="Calibri" w:cs="Calibri"/>
          <w:b/>
          <w:bCs/>
          <w:noProof/>
          <w:szCs w:val="24"/>
        </w:rPr>
        <w:t>107</w:t>
      </w:r>
      <w:r w:rsidRPr="00276528">
        <w:rPr>
          <w:rFonts w:ascii="Calibri" w:hAnsi="Calibri" w:cs="Calibri"/>
          <w:noProof/>
          <w:szCs w:val="24"/>
        </w:rPr>
        <w:t>, 897–911 (2008).</w:t>
      </w:r>
    </w:p>
    <w:p w14:paraId="2742C44F"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w:t>
      </w:r>
      <w:r w:rsidRPr="00276528">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4771D241"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5.</w:t>
      </w:r>
      <w:r w:rsidRPr="00276528">
        <w:rPr>
          <w:rFonts w:ascii="Calibri" w:hAnsi="Calibri" w:cs="Calibri"/>
          <w:noProof/>
          <w:szCs w:val="24"/>
        </w:rPr>
        <w:tab/>
        <w:t xml:space="preserve">Li, Y. Protection of Geographical Indications in China. (2017). Available at: https://www.niuyie.com/protection-of-geographical-indications-in-china/. </w:t>
      </w:r>
    </w:p>
    <w:p w14:paraId="749BF35B"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6.</w:t>
      </w:r>
      <w:r w:rsidRPr="00276528">
        <w:rPr>
          <w:rFonts w:ascii="Calibri" w:hAnsi="Calibri" w:cs="Calibri"/>
          <w:noProof/>
          <w:szCs w:val="24"/>
        </w:rPr>
        <w:tab/>
        <w:t xml:space="preserve">Chauhan, B. S., Jabran, K. &amp; Mahajan, G. </w:t>
      </w:r>
      <w:r w:rsidRPr="00276528">
        <w:rPr>
          <w:rFonts w:ascii="Calibri" w:hAnsi="Calibri" w:cs="Calibri"/>
          <w:i/>
          <w:iCs/>
          <w:noProof/>
          <w:szCs w:val="24"/>
        </w:rPr>
        <w:t>Rice Production Worldwide</w:t>
      </w:r>
      <w:r w:rsidRPr="00276528">
        <w:rPr>
          <w:rFonts w:ascii="Calibri" w:hAnsi="Calibri" w:cs="Calibri"/>
          <w:noProof/>
          <w:szCs w:val="24"/>
        </w:rPr>
        <w:t>.</w:t>
      </w:r>
    </w:p>
    <w:p w14:paraId="1DD3F1E8"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7.</w:t>
      </w:r>
      <w:r w:rsidRPr="00276528">
        <w:rPr>
          <w:rFonts w:ascii="Calibri" w:hAnsi="Calibri" w:cs="Calibri"/>
          <w:noProof/>
          <w:szCs w:val="24"/>
        </w:rPr>
        <w:tab/>
        <w:t xml:space="preserve">Paddy rice production worldwide 2017-2018, by country,. </w:t>
      </w:r>
      <w:r w:rsidRPr="00276528">
        <w:rPr>
          <w:rFonts w:ascii="Calibri" w:hAnsi="Calibri" w:cs="Calibri"/>
          <w:i/>
          <w:iCs/>
          <w:noProof/>
          <w:szCs w:val="24"/>
        </w:rPr>
        <w:t>Statista</w:t>
      </w:r>
      <w:r w:rsidRPr="00276528">
        <w:rPr>
          <w:rFonts w:ascii="Calibri" w:hAnsi="Calibri" w:cs="Calibri"/>
          <w:noProof/>
          <w:szCs w:val="24"/>
        </w:rPr>
        <w:t xml:space="preserve"> (2019). Available at: https://www.statista.com/statistics/255937/leading-rice-producers-worldwide/. </w:t>
      </w:r>
    </w:p>
    <w:p w14:paraId="66F410E5"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8.</w:t>
      </w:r>
      <w:r w:rsidRPr="00276528">
        <w:rPr>
          <w:rFonts w:ascii="Calibri" w:hAnsi="Calibri" w:cs="Calibri"/>
          <w:noProof/>
          <w:szCs w:val="24"/>
        </w:rPr>
        <w:tab/>
        <w:t xml:space="preserve">Jin, S., Zhang, Y. &amp; Xu, Y. Amount of information and the willingness of consumers to pay for food traceability in China. </w:t>
      </w:r>
      <w:r w:rsidRPr="00276528">
        <w:rPr>
          <w:rFonts w:ascii="Calibri" w:hAnsi="Calibri" w:cs="Calibri"/>
          <w:i/>
          <w:iCs/>
          <w:noProof/>
          <w:szCs w:val="24"/>
        </w:rPr>
        <w:t>Food Control</w:t>
      </w:r>
      <w:r w:rsidRPr="00276528">
        <w:rPr>
          <w:rFonts w:ascii="Calibri" w:hAnsi="Calibri" w:cs="Calibri"/>
          <w:noProof/>
          <w:szCs w:val="24"/>
        </w:rPr>
        <w:t xml:space="preserve"> (2017). doi:10.1016/j.foodcont.2017.02.012</w:t>
      </w:r>
    </w:p>
    <w:p w14:paraId="3C390333"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9.</w:t>
      </w:r>
      <w:r w:rsidRPr="00276528">
        <w:rPr>
          <w:rFonts w:ascii="Calibri" w:hAnsi="Calibri" w:cs="Calibri"/>
          <w:noProof/>
          <w:szCs w:val="24"/>
        </w:rPr>
        <w:tab/>
        <w:t>Veeck, G. Food Safety Concerns and Rice Imports in China : 1998 - 2016. (2017).</w:t>
      </w:r>
    </w:p>
    <w:p w14:paraId="723C857B"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10.</w:t>
      </w:r>
      <w:r w:rsidRPr="00276528">
        <w:rPr>
          <w:rFonts w:ascii="Calibri" w:hAnsi="Calibri" w:cs="Calibri"/>
          <w:noProof/>
          <w:szCs w:val="24"/>
        </w:rPr>
        <w:tab/>
        <w:t xml:space="preserve">Qian, L. </w:t>
      </w:r>
      <w:r w:rsidRPr="00276528">
        <w:rPr>
          <w:rFonts w:ascii="Calibri" w:hAnsi="Calibri" w:cs="Calibri"/>
          <w:i/>
          <w:iCs/>
          <w:noProof/>
          <w:szCs w:val="24"/>
        </w:rPr>
        <w:t>et al.</w:t>
      </w:r>
      <w:r w:rsidRPr="00276528">
        <w:rPr>
          <w:rFonts w:ascii="Calibri" w:hAnsi="Calibri" w:cs="Calibri"/>
          <w:noProof/>
          <w:szCs w:val="24"/>
        </w:rPr>
        <w:t xml:space="preserve"> Determination of geographical origin of wuchang rice with the geographical indicator by multielement analysis. </w:t>
      </w:r>
      <w:r w:rsidRPr="00276528">
        <w:rPr>
          <w:rFonts w:ascii="Calibri" w:hAnsi="Calibri" w:cs="Calibri"/>
          <w:i/>
          <w:iCs/>
          <w:noProof/>
          <w:szCs w:val="24"/>
        </w:rPr>
        <w:t>J. Food Qual.</w:t>
      </w:r>
      <w:r w:rsidRPr="00276528">
        <w:rPr>
          <w:rFonts w:ascii="Calibri" w:hAnsi="Calibri" w:cs="Calibri"/>
          <w:noProof/>
          <w:szCs w:val="24"/>
        </w:rPr>
        <w:t xml:space="preserve"> </w:t>
      </w:r>
      <w:r w:rsidRPr="00276528">
        <w:rPr>
          <w:rFonts w:ascii="Calibri" w:hAnsi="Calibri" w:cs="Calibri"/>
          <w:b/>
          <w:bCs/>
          <w:noProof/>
          <w:szCs w:val="24"/>
        </w:rPr>
        <w:t>2019</w:t>
      </w:r>
      <w:r w:rsidRPr="00276528">
        <w:rPr>
          <w:rFonts w:ascii="Calibri" w:hAnsi="Calibri" w:cs="Calibri"/>
          <w:noProof/>
          <w:szCs w:val="24"/>
        </w:rPr>
        <w:t>, (2019).</w:t>
      </w:r>
    </w:p>
    <w:p w14:paraId="16D9A43D"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11.</w:t>
      </w:r>
      <w:r w:rsidRPr="00276528">
        <w:rPr>
          <w:rFonts w:ascii="Calibri" w:hAnsi="Calibri" w:cs="Calibri"/>
          <w:noProof/>
          <w:szCs w:val="24"/>
        </w:rPr>
        <w:tab/>
        <w:t xml:space="preserve">Wadood, S. A., Boli, G., Xiaowen, Z., Hussain, I. &amp; Yimin, W. Recent development in the application of analytical techniques for the traceability and authenticity of food of plant origin. </w:t>
      </w:r>
      <w:r w:rsidRPr="00276528">
        <w:rPr>
          <w:rFonts w:ascii="Calibri" w:hAnsi="Calibri" w:cs="Calibri"/>
          <w:i/>
          <w:iCs/>
          <w:noProof/>
          <w:szCs w:val="24"/>
        </w:rPr>
        <w:t>Microchem. J.</w:t>
      </w:r>
      <w:r w:rsidRPr="00276528">
        <w:rPr>
          <w:rFonts w:ascii="Calibri" w:hAnsi="Calibri" w:cs="Calibri"/>
          <w:noProof/>
          <w:szCs w:val="24"/>
        </w:rPr>
        <w:t xml:space="preserve"> </w:t>
      </w:r>
      <w:r w:rsidRPr="00276528">
        <w:rPr>
          <w:rFonts w:ascii="Calibri" w:hAnsi="Calibri" w:cs="Calibri"/>
          <w:b/>
          <w:bCs/>
          <w:noProof/>
          <w:szCs w:val="24"/>
        </w:rPr>
        <w:t>152</w:t>
      </w:r>
      <w:r w:rsidRPr="00276528">
        <w:rPr>
          <w:rFonts w:ascii="Calibri" w:hAnsi="Calibri" w:cs="Calibri"/>
          <w:noProof/>
          <w:szCs w:val="24"/>
        </w:rPr>
        <w:t>, 104295 (2020).</w:t>
      </w:r>
    </w:p>
    <w:p w14:paraId="367E8902"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12.</w:t>
      </w:r>
      <w:r w:rsidRPr="00276528">
        <w:rPr>
          <w:rFonts w:ascii="Calibri" w:hAnsi="Calibri" w:cs="Calibri"/>
          <w:noProof/>
          <w:szCs w:val="24"/>
        </w:rPr>
        <w:tab/>
        <w:t xml:space="preserve">Chung, I. M. </w:t>
      </w:r>
      <w:r w:rsidRPr="00276528">
        <w:rPr>
          <w:rFonts w:ascii="Calibri" w:hAnsi="Calibri" w:cs="Calibri"/>
          <w:i/>
          <w:iCs/>
          <w:noProof/>
          <w:szCs w:val="24"/>
        </w:rPr>
        <w:t>et al.</w:t>
      </w:r>
      <w:r w:rsidRPr="00276528">
        <w:rPr>
          <w:rFonts w:ascii="Calibri" w:hAnsi="Calibri" w:cs="Calibri"/>
          <w:noProof/>
          <w:szCs w:val="24"/>
        </w:rPr>
        <w:t xml:space="preserve"> Geographic authentication of Asian rice (Oryza sativa L.) using multi-elemental and stable isotopic data combined with multivariate analysis. </w:t>
      </w:r>
      <w:r w:rsidRPr="00276528">
        <w:rPr>
          <w:rFonts w:ascii="Calibri" w:hAnsi="Calibri" w:cs="Calibri"/>
          <w:i/>
          <w:iCs/>
          <w:noProof/>
          <w:szCs w:val="24"/>
        </w:rPr>
        <w:t>Food Chem.</w:t>
      </w:r>
      <w:r w:rsidRPr="00276528">
        <w:rPr>
          <w:rFonts w:ascii="Calibri" w:hAnsi="Calibri" w:cs="Calibri"/>
          <w:noProof/>
          <w:szCs w:val="24"/>
        </w:rPr>
        <w:t xml:space="preserve"> </w:t>
      </w:r>
      <w:r w:rsidRPr="00276528">
        <w:rPr>
          <w:rFonts w:ascii="Calibri" w:hAnsi="Calibri" w:cs="Calibri"/>
          <w:b/>
          <w:bCs/>
          <w:noProof/>
          <w:szCs w:val="24"/>
        </w:rPr>
        <w:t>240</w:t>
      </w:r>
      <w:r w:rsidRPr="00276528">
        <w:rPr>
          <w:rFonts w:ascii="Calibri" w:hAnsi="Calibri" w:cs="Calibri"/>
          <w:noProof/>
          <w:szCs w:val="24"/>
        </w:rPr>
        <w:t>, 840–849 (2018).</w:t>
      </w:r>
    </w:p>
    <w:p w14:paraId="2F5AEB31"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13.</w:t>
      </w:r>
      <w:r w:rsidRPr="00276528">
        <w:rPr>
          <w:rFonts w:ascii="Calibri" w:hAnsi="Calibri" w:cs="Calibri"/>
          <w:noProof/>
          <w:szCs w:val="24"/>
        </w:rPr>
        <w:tab/>
        <w:t>Zhang, Y., Song, Q., Yan, J. &amp; Tang, J. Mineral element concentrations in grains of Chinese wheat cultivars. 303–313 (2010). doi:10.1007/s10681-009-0082-6</w:t>
      </w:r>
    </w:p>
    <w:p w14:paraId="4DFD8BFE"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14.</w:t>
      </w:r>
      <w:r w:rsidRPr="00276528">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276528">
        <w:rPr>
          <w:rFonts w:ascii="Calibri" w:hAnsi="Calibri" w:cs="Calibri"/>
          <w:i/>
          <w:iCs/>
          <w:noProof/>
          <w:szCs w:val="24"/>
        </w:rPr>
        <w:t>Food Chem.</w:t>
      </w:r>
      <w:r w:rsidRPr="00276528">
        <w:rPr>
          <w:rFonts w:ascii="Calibri" w:hAnsi="Calibri" w:cs="Calibri"/>
          <w:noProof/>
          <w:szCs w:val="24"/>
        </w:rPr>
        <w:t xml:space="preserve"> </w:t>
      </w:r>
      <w:r w:rsidRPr="00276528">
        <w:rPr>
          <w:rFonts w:ascii="Calibri" w:hAnsi="Calibri" w:cs="Calibri"/>
          <w:b/>
          <w:bCs/>
          <w:noProof/>
          <w:szCs w:val="24"/>
        </w:rPr>
        <w:t>141</w:t>
      </w:r>
      <w:r w:rsidRPr="00276528">
        <w:rPr>
          <w:rFonts w:ascii="Calibri" w:hAnsi="Calibri" w:cs="Calibri"/>
          <w:noProof/>
          <w:szCs w:val="24"/>
        </w:rPr>
        <w:t>, 3504–3509 (2013).</w:t>
      </w:r>
    </w:p>
    <w:p w14:paraId="12F07D45"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15.</w:t>
      </w:r>
      <w:r w:rsidRPr="00276528">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276528">
        <w:rPr>
          <w:rFonts w:ascii="Calibri" w:hAnsi="Calibri" w:cs="Calibri"/>
          <w:i/>
          <w:iCs/>
          <w:noProof/>
          <w:szCs w:val="24"/>
        </w:rPr>
        <w:t>Comput. Electron. Agric.</w:t>
      </w:r>
      <w:r w:rsidRPr="00276528">
        <w:rPr>
          <w:rFonts w:ascii="Calibri" w:hAnsi="Calibri" w:cs="Calibri"/>
          <w:noProof/>
          <w:szCs w:val="24"/>
        </w:rPr>
        <w:t xml:space="preserve"> </w:t>
      </w:r>
      <w:r w:rsidRPr="00276528">
        <w:rPr>
          <w:rFonts w:ascii="Calibri" w:hAnsi="Calibri" w:cs="Calibri"/>
          <w:b/>
          <w:bCs/>
          <w:noProof/>
          <w:szCs w:val="24"/>
        </w:rPr>
        <w:t>121</w:t>
      </w:r>
      <w:r w:rsidRPr="00276528">
        <w:rPr>
          <w:rFonts w:ascii="Calibri" w:hAnsi="Calibri" w:cs="Calibri"/>
          <w:noProof/>
          <w:szCs w:val="24"/>
        </w:rPr>
        <w:t>, 101–107 (2016).</w:t>
      </w:r>
    </w:p>
    <w:p w14:paraId="2F028C6B"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16.</w:t>
      </w:r>
      <w:r w:rsidRPr="00276528">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276528">
        <w:rPr>
          <w:rFonts w:ascii="Calibri" w:hAnsi="Calibri" w:cs="Calibri"/>
          <w:i/>
          <w:iCs/>
          <w:noProof/>
          <w:szCs w:val="24"/>
        </w:rPr>
        <w:t>J. Anal. Test.</w:t>
      </w:r>
      <w:r w:rsidRPr="00276528">
        <w:rPr>
          <w:rFonts w:ascii="Calibri" w:hAnsi="Calibri" w:cs="Calibri"/>
          <w:noProof/>
          <w:szCs w:val="24"/>
        </w:rPr>
        <w:t xml:space="preserve"> </w:t>
      </w:r>
      <w:r w:rsidRPr="00276528">
        <w:rPr>
          <w:rFonts w:ascii="Calibri" w:hAnsi="Calibri" w:cs="Calibri"/>
          <w:b/>
          <w:bCs/>
          <w:noProof/>
          <w:szCs w:val="24"/>
        </w:rPr>
        <w:t>2</w:t>
      </w:r>
      <w:r w:rsidRPr="00276528">
        <w:rPr>
          <w:rFonts w:ascii="Calibri" w:hAnsi="Calibri" w:cs="Calibri"/>
          <w:noProof/>
          <w:szCs w:val="24"/>
        </w:rPr>
        <w:t>, 138–148 (2018).</w:t>
      </w:r>
    </w:p>
    <w:p w14:paraId="0FD1C23C"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lastRenderedPageBreak/>
        <w:t>17.</w:t>
      </w:r>
      <w:r w:rsidRPr="00276528">
        <w:rPr>
          <w:rFonts w:ascii="Calibri" w:hAnsi="Calibri" w:cs="Calibri"/>
          <w:noProof/>
          <w:szCs w:val="24"/>
        </w:rPr>
        <w:tab/>
        <w:t xml:space="preserve">Bevilacqua, M. </w:t>
      </w:r>
      <w:r w:rsidRPr="00276528">
        <w:rPr>
          <w:rFonts w:ascii="Calibri" w:hAnsi="Calibri" w:cs="Calibri"/>
          <w:i/>
          <w:iCs/>
          <w:noProof/>
          <w:szCs w:val="24"/>
        </w:rPr>
        <w:t>et al.</w:t>
      </w:r>
      <w:r w:rsidRPr="00276528">
        <w:rPr>
          <w:rFonts w:ascii="Calibri" w:hAnsi="Calibri" w:cs="Calibri"/>
          <w:noProof/>
          <w:szCs w:val="24"/>
        </w:rPr>
        <w:t xml:space="preserve"> Recent chemometrics advances for foodomics. </w:t>
      </w:r>
      <w:r w:rsidRPr="00276528">
        <w:rPr>
          <w:rFonts w:ascii="Calibri" w:hAnsi="Calibri" w:cs="Calibri"/>
          <w:i/>
          <w:iCs/>
          <w:noProof/>
          <w:szCs w:val="24"/>
        </w:rPr>
        <w:t>TrAC Trends Anal. Chem.</w:t>
      </w:r>
      <w:r w:rsidRPr="00276528">
        <w:rPr>
          <w:rFonts w:ascii="Calibri" w:hAnsi="Calibri" w:cs="Calibri"/>
          <w:noProof/>
          <w:szCs w:val="24"/>
        </w:rPr>
        <w:t xml:space="preserve"> </w:t>
      </w:r>
      <w:r w:rsidRPr="00276528">
        <w:rPr>
          <w:rFonts w:ascii="Calibri" w:hAnsi="Calibri" w:cs="Calibri"/>
          <w:b/>
          <w:bCs/>
          <w:noProof/>
          <w:szCs w:val="24"/>
        </w:rPr>
        <w:t>96</w:t>
      </w:r>
      <w:r w:rsidRPr="00276528">
        <w:rPr>
          <w:rFonts w:ascii="Calibri" w:hAnsi="Calibri" w:cs="Calibri"/>
          <w:noProof/>
          <w:szCs w:val="24"/>
        </w:rPr>
        <w:t>, 42–51 (2017).</w:t>
      </w:r>
    </w:p>
    <w:p w14:paraId="7D1537B5"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18.</w:t>
      </w:r>
      <w:r w:rsidRPr="00276528">
        <w:rPr>
          <w:rFonts w:ascii="Calibri" w:hAnsi="Calibri" w:cs="Calibri"/>
          <w:noProof/>
          <w:szCs w:val="24"/>
        </w:rPr>
        <w:tab/>
        <w:t xml:space="preserve">Maione, C. &amp; Barbosa, R. M. Recent applications of multivariate data analysis methods in the authentication of rice and the most analyzed parameters: A review. </w:t>
      </w:r>
      <w:r w:rsidRPr="00276528">
        <w:rPr>
          <w:rFonts w:ascii="Calibri" w:hAnsi="Calibri" w:cs="Calibri"/>
          <w:i/>
          <w:iCs/>
          <w:noProof/>
          <w:szCs w:val="24"/>
        </w:rPr>
        <w:t>Crit. Rev. Food Sci. Nutr.</w:t>
      </w:r>
      <w:r w:rsidRPr="00276528">
        <w:rPr>
          <w:rFonts w:ascii="Calibri" w:hAnsi="Calibri" w:cs="Calibri"/>
          <w:noProof/>
          <w:szCs w:val="24"/>
        </w:rPr>
        <w:t xml:space="preserve"> </w:t>
      </w:r>
      <w:r w:rsidRPr="00276528">
        <w:rPr>
          <w:rFonts w:ascii="Calibri" w:hAnsi="Calibri" w:cs="Calibri"/>
          <w:b/>
          <w:bCs/>
          <w:noProof/>
          <w:szCs w:val="24"/>
        </w:rPr>
        <w:t>8398</w:t>
      </w:r>
      <w:r w:rsidRPr="00276528">
        <w:rPr>
          <w:rFonts w:ascii="Calibri" w:hAnsi="Calibri" w:cs="Calibri"/>
          <w:noProof/>
          <w:szCs w:val="24"/>
        </w:rPr>
        <w:t>, 1–12 (2018).</w:t>
      </w:r>
    </w:p>
    <w:p w14:paraId="320718A2"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19.</w:t>
      </w:r>
      <w:r w:rsidRPr="00276528">
        <w:rPr>
          <w:rFonts w:ascii="Calibri" w:hAnsi="Calibri" w:cs="Calibri"/>
          <w:noProof/>
          <w:szCs w:val="24"/>
        </w:rPr>
        <w:tab/>
        <w:t xml:space="preserve">Jiménez-Carvelo, A. M., González-Casado, A., Bagur-González, M. G. &amp; Cuadros-Rodríguez, L. </w:t>
      </w:r>
      <w:r w:rsidRPr="00276528">
        <w:rPr>
          <w:rFonts w:ascii="Calibri" w:hAnsi="Calibri" w:cs="Calibri"/>
          <w:i/>
          <w:iCs/>
          <w:noProof/>
          <w:szCs w:val="24"/>
        </w:rPr>
        <w:t>Alternative data mining/machine learning methods for the analytical evaluation of food quality and authenticity – A review</w:t>
      </w:r>
      <w:r w:rsidRPr="00276528">
        <w:rPr>
          <w:rFonts w:ascii="Calibri" w:hAnsi="Calibri" w:cs="Calibri"/>
          <w:noProof/>
          <w:szCs w:val="24"/>
        </w:rPr>
        <w:t xml:space="preserve">. </w:t>
      </w:r>
      <w:r w:rsidRPr="00276528">
        <w:rPr>
          <w:rFonts w:ascii="Calibri" w:hAnsi="Calibri" w:cs="Calibri"/>
          <w:i/>
          <w:iCs/>
          <w:noProof/>
          <w:szCs w:val="24"/>
        </w:rPr>
        <w:t>Food Research International</w:t>
      </w:r>
      <w:r w:rsidRPr="00276528">
        <w:rPr>
          <w:rFonts w:ascii="Calibri" w:hAnsi="Calibri" w:cs="Calibri"/>
          <w:noProof/>
          <w:szCs w:val="24"/>
        </w:rPr>
        <w:t xml:space="preserve"> </w:t>
      </w:r>
      <w:r w:rsidRPr="00276528">
        <w:rPr>
          <w:rFonts w:ascii="Calibri" w:hAnsi="Calibri" w:cs="Calibri"/>
          <w:b/>
          <w:bCs/>
          <w:noProof/>
          <w:szCs w:val="24"/>
        </w:rPr>
        <w:t>122</w:t>
      </w:r>
      <w:r w:rsidRPr="00276528">
        <w:rPr>
          <w:rFonts w:ascii="Calibri" w:hAnsi="Calibri" w:cs="Calibri"/>
          <w:noProof/>
          <w:szCs w:val="24"/>
        </w:rPr>
        <w:t>, (Elsevier Ltd, 2019).</w:t>
      </w:r>
    </w:p>
    <w:p w14:paraId="5548DEAF"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20.</w:t>
      </w:r>
      <w:r w:rsidRPr="00276528">
        <w:rPr>
          <w:rFonts w:ascii="Calibri" w:hAnsi="Calibri" w:cs="Calibri"/>
          <w:noProof/>
          <w:szCs w:val="24"/>
        </w:rPr>
        <w:tab/>
        <w:t xml:space="preserve">Cutler, D. R. </w:t>
      </w:r>
      <w:r w:rsidRPr="00276528">
        <w:rPr>
          <w:rFonts w:ascii="Calibri" w:hAnsi="Calibri" w:cs="Calibri"/>
          <w:i/>
          <w:iCs/>
          <w:noProof/>
          <w:szCs w:val="24"/>
        </w:rPr>
        <w:t>et al.</w:t>
      </w:r>
      <w:r w:rsidRPr="00276528">
        <w:rPr>
          <w:rFonts w:ascii="Calibri" w:hAnsi="Calibri" w:cs="Calibri"/>
          <w:noProof/>
          <w:szCs w:val="24"/>
        </w:rPr>
        <w:t xml:space="preserve"> RANDOM FORESTS FOR CLASSIFICATION IN ECOLOGY. </w:t>
      </w:r>
      <w:r w:rsidRPr="00276528">
        <w:rPr>
          <w:rFonts w:ascii="Calibri" w:hAnsi="Calibri" w:cs="Calibri"/>
          <w:i/>
          <w:iCs/>
          <w:noProof/>
          <w:szCs w:val="24"/>
        </w:rPr>
        <w:t>Ecology</w:t>
      </w:r>
      <w:r w:rsidRPr="00276528">
        <w:rPr>
          <w:rFonts w:ascii="Calibri" w:hAnsi="Calibri" w:cs="Calibri"/>
          <w:noProof/>
          <w:szCs w:val="24"/>
        </w:rPr>
        <w:t xml:space="preserve"> </w:t>
      </w:r>
      <w:r w:rsidRPr="00276528">
        <w:rPr>
          <w:rFonts w:ascii="Calibri" w:hAnsi="Calibri" w:cs="Calibri"/>
          <w:b/>
          <w:bCs/>
          <w:noProof/>
          <w:szCs w:val="24"/>
        </w:rPr>
        <w:t>88</w:t>
      </w:r>
      <w:r w:rsidRPr="00276528">
        <w:rPr>
          <w:rFonts w:ascii="Calibri" w:hAnsi="Calibri" w:cs="Calibri"/>
          <w:noProof/>
          <w:szCs w:val="24"/>
        </w:rPr>
        <w:t>, 2783–2792 (2007).</w:t>
      </w:r>
    </w:p>
    <w:p w14:paraId="6793C5A0"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21.</w:t>
      </w:r>
      <w:r w:rsidRPr="00276528">
        <w:rPr>
          <w:rFonts w:ascii="Calibri" w:hAnsi="Calibri" w:cs="Calibri"/>
          <w:noProof/>
          <w:szCs w:val="24"/>
        </w:rPr>
        <w:tab/>
        <w:t xml:space="preserve">Hu, W. Identifying predictive markers of chemosensitivity of breast cancer with random forests. </w:t>
      </w:r>
      <w:r w:rsidRPr="00276528">
        <w:rPr>
          <w:rFonts w:ascii="Calibri" w:hAnsi="Calibri" w:cs="Calibri"/>
          <w:i/>
          <w:iCs/>
          <w:noProof/>
          <w:szCs w:val="24"/>
        </w:rPr>
        <w:t>J. Biomed. Sci. Eng.</w:t>
      </w:r>
      <w:r w:rsidRPr="00276528">
        <w:rPr>
          <w:rFonts w:ascii="Calibri" w:hAnsi="Calibri" w:cs="Calibri"/>
          <w:noProof/>
          <w:szCs w:val="24"/>
        </w:rPr>
        <w:t xml:space="preserve"> </w:t>
      </w:r>
      <w:r w:rsidRPr="00276528">
        <w:rPr>
          <w:rFonts w:ascii="Calibri" w:hAnsi="Calibri" w:cs="Calibri"/>
          <w:b/>
          <w:bCs/>
          <w:noProof/>
          <w:szCs w:val="24"/>
        </w:rPr>
        <w:t>3</w:t>
      </w:r>
      <w:r w:rsidRPr="00276528">
        <w:rPr>
          <w:rFonts w:ascii="Calibri" w:hAnsi="Calibri" w:cs="Calibri"/>
          <w:noProof/>
          <w:szCs w:val="24"/>
        </w:rPr>
        <w:t>, (2010).</w:t>
      </w:r>
    </w:p>
    <w:p w14:paraId="2B11741A"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22.</w:t>
      </w:r>
      <w:r w:rsidRPr="00276528">
        <w:rPr>
          <w:rFonts w:ascii="Calibri" w:hAnsi="Calibri" w:cs="Calibri"/>
          <w:noProof/>
          <w:szCs w:val="24"/>
        </w:rPr>
        <w:tab/>
        <w:t xml:space="preserve">Gao, D., Zhang, Y. &amp; Zhao, Y. Random forest algorithm for classification of multiwavelength data. </w:t>
      </w:r>
      <w:r w:rsidRPr="00276528">
        <w:rPr>
          <w:rFonts w:ascii="Calibri" w:hAnsi="Calibri" w:cs="Calibri"/>
          <w:i/>
          <w:iCs/>
          <w:noProof/>
          <w:szCs w:val="24"/>
        </w:rPr>
        <w:t>Res. Astron. Astrophys.</w:t>
      </w:r>
      <w:r w:rsidRPr="00276528">
        <w:rPr>
          <w:rFonts w:ascii="Calibri" w:hAnsi="Calibri" w:cs="Calibri"/>
          <w:noProof/>
          <w:szCs w:val="24"/>
        </w:rPr>
        <w:t xml:space="preserve"> </w:t>
      </w:r>
      <w:r w:rsidRPr="00276528">
        <w:rPr>
          <w:rFonts w:ascii="Calibri" w:hAnsi="Calibri" w:cs="Calibri"/>
          <w:b/>
          <w:bCs/>
          <w:noProof/>
          <w:szCs w:val="24"/>
        </w:rPr>
        <w:t>9</w:t>
      </w:r>
      <w:r w:rsidRPr="00276528">
        <w:rPr>
          <w:rFonts w:ascii="Calibri" w:hAnsi="Calibri" w:cs="Calibri"/>
          <w:noProof/>
          <w:szCs w:val="24"/>
        </w:rPr>
        <w:t>, 220 (2009).</w:t>
      </w:r>
    </w:p>
    <w:p w14:paraId="579FCF47"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23.</w:t>
      </w:r>
      <w:r w:rsidRPr="00276528">
        <w:rPr>
          <w:rFonts w:ascii="Calibri" w:hAnsi="Calibri" w:cs="Calibri"/>
          <w:noProof/>
          <w:szCs w:val="24"/>
        </w:rPr>
        <w:tab/>
        <w:t xml:space="preserve">Boulesteix, A.-L., Janitza, S., Kruppa, J. &amp; König, I. R. Overview of random forest methodology and practical guidance with emphasis on computational biology and bioinformatics. </w:t>
      </w:r>
      <w:r w:rsidRPr="00276528">
        <w:rPr>
          <w:rFonts w:ascii="Calibri" w:hAnsi="Calibri" w:cs="Calibri"/>
          <w:i/>
          <w:iCs/>
          <w:noProof/>
          <w:szCs w:val="24"/>
        </w:rPr>
        <w:t>WIREs Data Min. Knowl. Discov.</w:t>
      </w:r>
      <w:r w:rsidRPr="00276528">
        <w:rPr>
          <w:rFonts w:ascii="Calibri" w:hAnsi="Calibri" w:cs="Calibri"/>
          <w:noProof/>
          <w:szCs w:val="24"/>
        </w:rPr>
        <w:t xml:space="preserve"> </w:t>
      </w:r>
      <w:r w:rsidRPr="00276528">
        <w:rPr>
          <w:rFonts w:ascii="Calibri" w:hAnsi="Calibri" w:cs="Calibri"/>
          <w:b/>
          <w:bCs/>
          <w:noProof/>
          <w:szCs w:val="24"/>
        </w:rPr>
        <w:t>2</w:t>
      </w:r>
      <w:r w:rsidRPr="00276528">
        <w:rPr>
          <w:rFonts w:ascii="Calibri" w:hAnsi="Calibri" w:cs="Calibri"/>
          <w:noProof/>
          <w:szCs w:val="24"/>
        </w:rPr>
        <w:t>, 493–507 (2012).</w:t>
      </w:r>
    </w:p>
    <w:p w14:paraId="28DFBBB9"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24.</w:t>
      </w:r>
      <w:r w:rsidRPr="00276528">
        <w:rPr>
          <w:rFonts w:ascii="Calibri" w:hAnsi="Calibri" w:cs="Calibri"/>
          <w:noProof/>
          <w:szCs w:val="24"/>
        </w:rPr>
        <w:tab/>
        <w:t xml:space="preserve">Gromski, P. S. </w:t>
      </w:r>
      <w:r w:rsidRPr="00276528">
        <w:rPr>
          <w:rFonts w:ascii="Calibri" w:hAnsi="Calibri" w:cs="Calibri"/>
          <w:i/>
          <w:iCs/>
          <w:noProof/>
          <w:szCs w:val="24"/>
        </w:rPr>
        <w:t>et al.</w:t>
      </w:r>
      <w:r w:rsidRPr="00276528">
        <w:rPr>
          <w:rFonts w:ascii="Calibri" w:hAnsi="Calibri" w:cs="Calibri"/>
          <w:noProof/>
          <w:szCs w:val="24"/>
        </w:rPr>
        <w:t xml:space="preserve"> A tutorial review: Metabolomics and partial least squares-discriminant analysis - a marriage of convenience or a shotgun wedding. </w:t>
      </w:r>
      <w:r w:rsidRPr="00276528">
        <w:rPr>
          <w:rFonts w:ascii="Calibri" w:hAnsi="Calibri" w:cs="Calibri"/>
          <w:i/>
          <w:iCs/>
          <w:noProof/>
          <w:szCs w:val="24"/>
        </w:rPr>
        <w:t>Anal. Chim. Acta</w:t>
      </w:r>
      <w:r w:rsidRPr="00276528">
        <w:rPr>
          <w:rFonts w:ascii="Calibri" w:hAnsi="Calibri" w:cs="Calibri"/>
          <w:noProof/>
          <w:szCs w:val="24"/>
        </w:rPr>
        <w:t xml:space="preserve"> </w:t>
      </w:r>
      <w:r w:rsidRPr="00276528">
        <w:rPr>
          <w:rFonts w:ascii="Calibri" w:hAnsi="Calibri" w:cs="Calibri"/>
          <w:b/>
          <w:bCs/>
          <w:noProof/>
          <w:szCs w:val="24"/>
        </w:rPr>
        <w:t>879</w:t>
      </w:r>
      <w:r w:rsidRPr="00276528">
        <w:rPr>
          <w:rFonts w:ascii="Calibri" w:hAnsi="Calibri" w:cs="Calibri"/>
          <w:noProof/>
          <w:szCs w:val="24"/>
        </w:rPr>
        <w:t>, 10–23 (2015).</w:t>
      </w:r>
    </w:p>
    <w:p w14:paraId="2A317563"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25.</w:t>
      </w:r>
      <w:r w:rsidRPr="00276528">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276528">
        <w:rPr>
          <w:rFonts w:ascii="Segoe UI Symbol" w:hAnsi="Segoe UI Symbol" w:cs="Segoe UI Symbol"/>
          <w:noProof/>
          <w:szCs w:val="24"/>
        </w:rPr>
        <w:t>☆</w:t>
      </w:r>
      <w:r w:rsidRPr="00276528">
        <w:rPr>
          <w:rFonts w:ascii="Calibri" w:hAnsi="Calibri" w:cs="Calibri"/>
          <w:noProof/>
          <w:szCs w:val="24"/>
        </w:rPr>
        <w:t xml:space="preserve">. </w:t>
      </w:r>
      <w:r w:rsidRPr="00276528">
        <w:rPr>
          <w:rFonts w:ascii="Calibri" w:hAnsi="Calibri" w:cs="Calibri"/>
          <w:i/>
          <w:iCs/>
          <w:noProof/>
          <w:szCs w:val="24"/>
        </w:rPr>
        <w:t>Chemom. Intell. Lab. Syst.</w:t>
      </w:r>
      <w:r w:rsidRPr="00276528">
        <w:rPr>
          <w:rFonts w:ascii="Calibri" w:hAnsi="Calibri" w:cs="Calibri"/>
          <w:noProof/>
          <w:szCs w:val="24"/>
        </w:rPr>
        <w:t xml:space="preserve"> </w:t>
      </w:r>
      <w:r w:rsidRPr="00276528">
        <w:rPr>
          <w:rFonts w:ascii="Calibri" w:hAnsi="Calibri" w:cs="Calibri"/>
          <w:b/>
          <w:bCs/>
          <w:noProof/>
          <w:szCs w:val="24"/>
        </w:rPr>
        <w:t>96</w:t>
      </w:r>
      <w:r w:rsidRPr="00276528">
        <w:rPr>
          <w:rFonts w:ascii="Calibri" w:hAnsi="Calibri" w:cs="Calibri"/>
          <w:noProof/>
          <w:szCs w:val="24"/>
        </w:rPr>
        <w:t>, 27–33 (2009).</w:t>
      </w:r>
    </w:p>
    <w:p w14:paraId="46710DE3"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26.</w:t>
      </w:r>
      <w:r w:rsidRPr="00276528">
        <w:rPr>
          <w:rFonts w:ascii="Calibri" w:hAnsi="Calibri" w:cs="Calibri"/>
          <w:noProof/>
          <w:szCs w:val="24"/>
        </w:rPr>
        <w:tab/>
        <w:t xml:space="preserve">Hopfer, H., Nelson, J., Collins, T. S., Heymann, H. &amp; Ebeler, S. E. The combined impact of vineyard origin and processing winery on the elemental profile of red wines. </w:t>
      </w:r>
      <w:r w:rsidRPr="00276528">
        <w:rPr>
          <w:rFonts w:ascii="Calibri" w:hAnsi="Calibri" w:cs="Calibri"/>
          <w:i/>
          <w:iCs/>
          <w:noProof/>
          <w:szCs w:val="24"/>
        </w:rPr>
        <w:t>Food Chem.</w:t>
      </w:r>
      <w:r w:rsidRPr="00276528">
        <w:rPr>
          <w:rFonts w:ascii="Calibri" w:hAnsi="Calibri" w:cs="Calibri"/>
          <w:noProof/>
          <w:szCs w:val="24"/>
        </w:rPr>
        <w:t xml:space="preserve"> </w:t>
      </w:r>
      <w:r w:rsidRPr="00276528">
        <w:rPr>
          <w:rFonts w:ascii="Calibri" w:hAnsi="Calibri" w:cs="Calibri"/>
          <w:b/>
          <w:bCs/>
          <w:noProof/>
          <w:szCs w:val="24"/>
        </w:rPr>
        <w:t>172</w:t>
      </w:r>
      <w:r w:rsidRPr="00276528">
        <w:rPr>
          <w:rFonts w:ascii="Calibri" w:hAnsi="Calibri" w:cs="Calibri"/>
          <w:noProof/>
          <w:szCs w:val="24"/>
        </w:rPr>
        <w:t>, 486–496 (2015).</w:t>
      </w:r>
    </w:p>
    <w:p w14:paraId="7A2E9CC5"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27.</w:t>
      </w:r>
      <w:r w:rsidRPr="00276528">
        <w:rPr>
          <w:rFonts w:ascii="Calibri" w:hAnsi="Calibri" w:cs="Calibri"/>
          <w:noProof/>
          <w:szCs w:val="24"/>
        </w:rPr>
        <w:tab/>
        <w:t xml:space="preserve">Breiman, L. Random Forests. </w:t>
      </w:r>
      <w:r w:rsidRPr="00276528">
        <w:rPr>
          <w:rFonts w:ascii="Calibri" w:hAnsi="Calibri" w:cs="Calibri"/>
          <w:i/>
          <w:iCs/>
          <w:noProof/>
          <w:szCs w:val="24"/>
        </w:rPr>
        <w:t>Mach. Learn.</w:t>
      </w:r>
      <w:r w:rsidRPr="00276528">
        <w:rPr>
          <w:rFonts w:ascii="Calibri" w:hAnsi="Calibri" w:cs="Calibri"/>
          <w:noProof/>
          <w:szCs w:val="24"/>
        </w:rPr>
        <w:t xml:space="preserve"> </w:t>
      </w:r>
      <w:r w:rsidRPr="00276528">
        <w:rPr>
          <w:rFonts w:ascii="Calibri" w:hAnsi="Calibri" w:cs="Calibri"/>
          <w:b/>
          <w:bCs/>
          <w:noProof/>
          <w:szCs w:val="24"/>
        </w:rPr>
        <w:t>45</w:t>
      </w:r>
      <w:r w:rsidRPr="00276528">
        <w:rPr>
          <w:rFonts w:ascii="Calibri" w:hAnsi="Calibri" w:cs="Calibri"/>
          <w:noProof/>
          <w:szCs w:val="24"/>
        </w:rPr>
        <w:t>, 5–32 (2001).</w:t>
      </w:r>
    </w:p>
    <w:p w14:paraId="69413391"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28.</w:t>
      </w:r>
      <w:r w:rsidRPr="00276528">
        <w:rPr>
          <w:rFonts w:ascii="Calibri" w:hAnsi="Calibri" w:cs="Calibri"/>
          <w:noProof/>
          <w:szCs w:val="24"/>
        </w:rPr>
        <w:tab/>
        <w:t xml:space="preserve">Cortes, C. &amp; Vapnik, V. Support-Vector Networks. </w:t>
      </w:r>
      <w:r w:rsidRPr="00276528">
        <w:rPr>
          <w:rFonts w:ascii="Calibri" w:hAnsi="Calibri" w:cs="Calibri"/>
          <w:i/>
          <w:iCs/>
          <w:noProof/>
          <w:szCs w:val="24"/>
        </w:rPr>
        <w:t>Mach. Learn.</w:t>
      </w:r>
      <w:r w:rsidRPr="00276528">
        <w:rPr>
          <w:rFonts w:ascii="Calibri" w:hAnsi="Calibri" w:cs="Calibri"/>
          <w:noProof/>
          <w:szCs w:val="24"/>
        </w:rPr>
        <w:t xml:space="preserve"> </w:t>
      </w:r>
      <w:r w:rsidRPr="00276528">
        <w:rPr>
          <w:rFonts w:ascii="Calibri" w:hAnsi="Calibri" w:cs="Calibri"/>
          <w:b/>
          <w:bCs/>
          <w:noProof/>
          <w:szCs w:val="24"/>
        </w:rPr>
        <w:t>20</w:t>
      </w:r>
      <w:r w:rsidRPr="00276528">
        <w:rPr>
          <w:rFonts w:ascii="Calibri" w:hAnsi="Calibri" w:cs="Calibri"/>
          <w:noProof/>
          <w:szCs w:val="24"/>
        </w:rPr>
        <w:t>, 273–297 (1995).</w:t>
      </w:r>
    </w:p>
    <w:p w14:paraId="05642137"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29.</w:t>
      </w:r>
      <w:r w:rsidRPr="00276528">
        <w:rPr>
          <w:rFonts w:ascii="Calibri" w:hAnsi="Calibri" w:cs="Calibri"/>
          <w:noProof/>
          <w:szCs w:val="24"/>
        </w:rPr>
        <w:tab/>
        <w:t xml:space="preserve">Dietterich, T. Machine Learning Research: Four Current Directions. </w:t>
      </w:r>
      <w:r w:rsidRPr="00276528">
        <w:rPr>
          <w:rFonts w:ascii="Calibri" w:hAnsi="Calibri" w:cs="Calibri"/>
          <w:i/>
          <w:iCs/>
          <w:noProof/>
          <w:szCs w:val="24"/>
        </w:rPr>
        <w:t>AI Mag.</w:t>
      </w:r>
      <w:r w:rsidRPr="00276528">
        <w:rPr>
          <w:rFonts w:ascii="Calibri" w:hAnsi="Calibri" w:cs="Calibri"/>
          <w:noProof/>
          <w:szCs w:val="24"/>
        </w:rPr>
        <w:t xml:space="preserve"> </w:t>
      </w:r>
      <w:r w:rsidRPr="00276528">
        <w:rPr>
          <w:rFonts w:ascii="Calibri" w:hAnsi="Calibri" w:cs="Calibri"/>
          <w:b/>
          <w:bCs/>
          <w:noProof/>
          <w:szCs w:val="24"/>
        </w:rPr>
        <w:t>18</w:t>
      </w:r>
      <w:r w:rsidRPr="00276528">
        <w:rPr>
          <w:rFonts w:ascii="Calibri" w:hAnsi="Calibri" w:cs="Calibri"/>
          <w:noProof/>
          <w:szCs w:val="24"/>
        </w:rPr>
        <w:t>, (2000).</w:t>
      </w:r>
    </w:p>
    <w:p w14:paraId="6D5ADECB"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30.</w:t>
      </w:r>
      <w:r w:rsidRPr="00276528">
        <w:rPr>
          <w:rFonts w:ascii="Calibri" w:hAnsi="Calibri" w:cs="Calibri"/>
          <w:noProof/>
          <w:szCs w:val="24"/>
        </w:rPr>
        <w:tab/>
        <w:t xml:space="preserve">Relief-based feature selection: Introduction and review. </w:t>
      </w:r>
      <w:r w:rsidRPr="00276528">
        <w:rPr>
          <w:rFonts w:ascii="Calibri" w:hAnsi="Calibri" w:cs="Calibri"/>
          <w:i/>
          <w:iCs/>
          <w:noProof/>
          <w:szCs w:val="24"/>
        </w:rPr>
        <w:t>J. Biomed. Inform.</w:t>
      </w:r>
      <w:r w:rsidRPr="00276528">
        <w:rPr>
          <w:rFonts w:ascii="Calibri" w:hAnsi="Calibri" w:cs="Calibri"/>
          <w:noProof/>
          <w:szCs w:val="24"/>
        </w:rPr>
        <w:t xml:space="preserve"> </w:t>
      </w:r>
      <w:r w:rsidRPr="00276528">
        <w:rPr>
          <w:rFonts w:ascii="Calibri" w:hAnsi="Calibri" w:cs="Calibri"/>
          <w:b/>
          <w:bCs/>
          <w:noProof/>
          <w:szCs w:val="24"/>
        </w:rPr>
        <w:t>85</w:t>
      </w:r>
      <w:r w:rsidRPr="00276528">
        <w:rPr>
          <w:rFonts w:ascii="Calibri" w:hAnsi="Calibri" w:cs="Calibri"/>
          <w:noProof/>
          <w:szCs w:val="24"/>
        </w:rPr>
        <w:t>, 189–203 (2018).</w:t>
      </w:r>
    </w:p>
    <w:p w14:paraId="52220B34"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31.</w:t>
      </w:r>
      <w:r w:rsidRPr="00276528">
        <w:rPr>
          <w:rFonts w:ascii="Calibri" w:hAnsi="Calibri" w:cs="Calibri"/>
          <w:noProof/>
          <w:szCs w:val="24"/>
        </w:rPr>
        <w:tab/>
        <w:t xml:space="preserve">Krstajic, D., Buturovic, L. J., Leahy, D. E. &amp; Thomas, S. Cross-validation pitfalls when selecting and assessing regression and classification models. </w:t>
      </w:r>
      <w:r w:rsidRPr="00276528">
        <w:rPr>
          <w:rFonts w:ascii="Calibri" w:hAnsi="Calibri" w:cs="Calibri"/>
          <w:i/>
          <w:iCs/>
          <w:noProof/>
          <w:szCs w:val="24"/>
        </w:rPr>
        <w:t>J. Cheminform.</w:t>
      </w:r>
      <w:r w:rsidRPr="00276528">
        <w:rPr>
          <w:rFonts w:ascii="Calibri" w:hAnsi="Calibri" w:cs="Calibri"/>
          <w:noProof/>
          <w:szCs w:val="24"/>
        </w:rPr>
        <w:t xml:space="preserve"> </w:t>
      </w:r>
      <w:r w:rsidRPr="00276528">
        <w:rPr>
          <w:rFonts w:ascii="Calibri" w:hAnsi="Calibri" w:cs="Calibri"/>
          <w:b/>
          <w:bCs/>
          <w:noProof/>
          <w:szCs w:val="24"/>
        </w:rPr>
        <w:t>6</w:t>
      </w:r>
      <w:r w:rsidRPr="00276528">
        <w:rPr>
          <w:rFonts w:ascii="Calibri" w:hAnsi="Calibri" w:cs="Calibri"/>
          <w:noProof/>
          <w:szCs w:val="24"/>
        </w:rPr>
        <w:t>, 10 (2014).</w:t>
      </w:r>
    </w:p>
    <w:p w14:paraId="7F14B4A9"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32.</w:t>
      </w:r>
      <w:r w:rsidRPr="00276528">
        <w:rPr>
          <w:rFonts w:ascii="Calibri" w:hAnsi="Calibri" w:cs="Calibri"/>
          <w:noProof/>
          <w:szCs w:val="24"/>
        </w:rPr>
        <w:tab/>
        <w:t xml:space="preserve">Data Handling in Science and Technology. in </w:t>
      </w:r>
      <w:r w:rsidRPr="00276528">
        <w:rPr>
          <w:rFonts w:ascii="Calibri" w:hAnsi="Calibri" w:cs="Calibri"/>
          <w:i/>
          <w:iCs/>
          <w:noProof/>
          <w:szCs w:val="24"/>
        </w:rPr>
        <w:t>Wavelets in Chemistry</w:t>
      </w:r>
      <w:r w:rsidRPr="00276528">
        <w:rPr>
          <w:rFonts w:ascii="Calibri" w:hAnsi="Calibri" w:cs="Calibri"/>
          <w:noProof/>
          <w:szCs w:val="24"/>
        </w:rPr>
        <w:t xml:space="preserve"> (ed. Walczak, B.) </w:t>
      </w:r>
      <w:r w:rsidRPr="00276528">
        <w:rPr>
          <w:rFonts w:ascii="Calibri" w:hAnsi="Calibri" w:cs="Calibri"/>
          <w:b/>
          <w:bCs/>
          <w:noProof/>
          <w:szCs w:val="24"/>
        </w:rPr>
        <w:t>22</w:t>
      </w:r>
      <w:r w:rsidRPr="00276528">
        <w:rPr>
          <w:rFonts w:ascii="Calibri" w:hAnsi="Calibri" w:cs="Calibri"/>
          <w:noProof/>
          <w:szCs w:val="24"/>
        </w:rPr>
        <w:t>, ii (Elsevier, 2000).</w:t>
      </w:r>
    </w:p>
    <w:p w14:paraId="5863B160"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lastRenderedPageBreak/>
        <w:t>33.</w:t>
      </w:r>
      <w:r w:rsidRPr="00276528">
        <w:rPr>
          <w:rFonts w:ascii="Calibri" w:hAnsi="Calibri" w:cs="Calibri"/>
          <w:noProof/>
          <w:szCs w:val="24"/>
        </w:rPr>
        <w:tab/>
        <w:t>Wickham, H., François, R., Henry, L. &amp; Müller, K. dplyr: A Grammar of Data Manipulation. (2019).</w:t>
      </w:r>
    </w:p>
    <w:p w14:paraId="0398A4FE"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34.</w:t>
      </w:r>
      <w:r w:rsidRPr="00276528">
        <w:rPr>
          <w:rFonts w:ascii="Calibri" w:hAnsi="Calibri" w:cs="Calibri"/>
          <w:noProof/>
          <w:szCs w:val="24"/>
        </w:rPr>
        <w:tab/>
        <w:t>Mundt, A. K. and F. factoextra: Extract and Visualize the Results of Multivariate Data Analyses. (2017).</w:t>
      </w:r>
    </w:p>
    <w:p w14:paraId="11FE5415"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35.</w:t>
      </w:r>
      <w:r w:rsidRPr="00276528">
        <w:rPr>
          <w:rFonts w:ascii="Calibri" w:hAnsi="Calibri" w:cs="Calibri"/>
          <w:noProof/>
          <w:szCs w:val="24"/>
        </w:rPr>
        <w:tab/>
        <w:t xml:space="preserve">Pedregosa, F. </w:t>
      </w:r>
      <w:r w:rsidRPr="00276528">
        <w:rPr>
          <w:rFonts w:ascii="Calibri" w:hAnsi="Calibri" w:cs="Calibri"/>
          <w:i/>
          <w:iCs/>
          <w:noProof/>
          <w:szCs w:val="24"/>
        </w:rPr>
        <w:t>et al.</w:t>
      </w:r>
      <w:r w:rsidRPr="00276528">
        <w:rPr>
          <w:rFonts w:ascii="Calibri" w:hAnsi="Calibri" w:cs="Calibri"/>
          <w:noProof/>
          <w:szCs w:val="24"/>
        </w:rPr>
        <w:t xml:space="preserve"> Scikit-learn: Machine Learning in {P}ython. </w:t>
      </w:r>
      <w:r w:rsidRPr="00276528">
        <w:rPr>
          <w:rFonts w:ascii="Calibri" w:hAnsi="Calibri" w:cs="Calibri"/>
          <w:i/>
          <w:iCs/>
          <w:noProof/>
          <w:szCs w:val="24"/>
        </w:rPr>
        <w:t>J. Mach. Learn. Res.</w:t>
      </w:r>
      <w:r w:rsidRPr="00276528">
        <w:rPr>
          <w:rFonts w:ascii="Calibri" w:hAnsi="Calibri" w:cs="Calibri"/>
          <w:noProof/>
          <w:szCs w:val="24"/>
        </w:rPr>
        <w:t xml:space="preserve"> </w:t>
      </w:r>
      <w:r w:rsidRPr="00276528">
        <w:rPr>
          <w:rFonts w:ascii="Calibri" w:hAnsi="Calibri" w:cs="Calibri"/>
          <w:b/>
          <w:bCs/>
          <w:noProof/>
          <w:szCs w:val="24"/>
        </w:rPr>
        <w:t>12</w:t>
      </w:r>
      <w:r w:rsidRPr="00276528">
        <w:rPr>
          <w:rFonts w:ascii="Calibri" w:hAnsi="Calibri" w:cs="Calibri"/>
          <w:noProof/>
          <w:szCs w:val="24"/>
        </w:rPr>
        <w:t>, 2825–2830 (2011).</w:t>
      </w:r>
    </w:p>
    <w:p w14:paraId="64EC58C2"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36.</w:t>
      </w:r>
      <w:r w:rsidRPr="00276528">
        <w:rPr>
          <w:rFonts w:ascii="Calibri" w:hAnsi="Calibri" w:cs="Calibri"/>
          <w:noProof/>
          <w:szCs w:val="24"/>
        </w:rPr>
        <w:tab/>
        <w:t xml:space="preserve">Urbanowicz, R. J., Olson, R. S., Schmitt, P., Meeker, M. &amp; Moore, J. H. Benchmarking relief-based feature selection methods for bioinformatics data mining. </w:t>
      </w:r>
      <w:r w:rsidRPr="00276528">
        <w:rPr>
          <w:rFonts w:ascii="Calibri" w:hAnsi="Calibri" w:cs="Calibri"/>
          <w:i/>
          <w:iCs/>
          <w:noProof/>
          <w:szCs w:val="24"/>
        </w:rPr>
        <w:t>J. Biomed. Inform.</w:t>
      </w:r>
      <w:r w:rsidRPr="00276528">
        <w:rPr>
          <w:rFonts w:ascii="Calibri" w:hAnsi="Calibri" w:cs="Calibri"/>
          <w:noProof/>
          <w:szCs w:val="24"/>
        </w:rPr>
        <w:t xml:space="preserve"> </w:t>
      </w:r>
      <w:r w:rsidRPr="00276528">
        <w:rPr>
          <w:rFonts w:ascii="Calibri" w:hAnsi="Calibri" w:cs="Calibri"/>
          <w:b/>
          <w:bCs/>
          <w:noProof/>
          <w:szCs w:val="24"/>
        </w:rPr>
        <w:t>85</w:t>
      </w:r>
      <w:r w:rsidRPr="00276528">
        <w:rPr>
          <w:rFonts w:ascii="Calibri" w:hAnsi="Calibri" w:cs="Calibri"/>
          <w:noProof/>
          <w:szCs w:val="24"/>
        </w:rPr>
        <w:t>, 168–188 (2018).</w:t>
      </w:r>
    </w:p>
    <w:p w14:paraId="5A15EDFB"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37.</w:t>
      </w:r>
      <w:r w:rsidRPr="00276528">
        <w:rPr>
          <w:rFonts w:ascii="Calibri" w:hAnsi="Calibri" w:cs="Calibri"/>
          <w:noProof/>
          <w:szCs w:val="24"/>
        </w:rPr>
        <w:tab/>
        <w:t xml:space="preserve">Walt, S. van der, Colbert, S. C. &amp; Varoquaux, G. The NumPy Array: A Structure for Efficient Numerical Computation. </w:t>
      </w:r>
      <w:r w:rsidRPr="00276528">
        <w:rPr>
          <w:rFonts w:ascii="Calibri" w:hAnsi="Calibri" w:cs="Calibri"/>
          <w:i/>
          <w:iCs/>
          <w:noProof/>
          <w:szCs w:val="24"/>
        </w:rPr>
        <w:t>Comput. Sci. Eng.</w:t>
      </w:r>
      <w:r w:rsidRPr="00276528">
        <w:rPr>
          <w:rFonts w:ascii="Calibri" w:hAnsi="Calibri" w:cs="Calibri"/>
          <w:noProof/>
          <w:szCs w:val="24"/>
        </w:rPr>
        <w:t xml:space="preserve"> </w:t>
      </w:r>
      <w:r w:rsidRPr="00276528">
        <w:rPr>
          <w:rFonts w:ascii="Calibri" w:hAnsi="Calibri" w:cs="Calibri"/>
          <w:b/>
          <w:bCs/>
          <w:noProof/>
          <w:szCs w:val="24"/>
        </w:rPr>
        <w:t>13</w:t>
      </w:r>
      <w:r w:rsidRPr="00276528">
        <w:rPr>
          <w:rFonts w:ascii="Calibri" w:hAnsi="Calibri" w:cs="Calibri"/>
          <w:noProof/>
          <w:szCs w:val="24"/>
        </w:rPr>
        <w:t>, 22–30 (2011).</w:t>
      </w:r>
    </w:p>
    <w:p w14:paraId="1657986B"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38.</w:t>
      </w:r>
      <w:r w:rsidRPr="00276528">
        <w:rPr>
          <w:rFonts w:ascii="Calibri" w:hAnsi="Calibri" w:cs="Calibri"/>
          <w:noProof/>
          <w:szCs w:val="24"/>
        </w:rPr>
        <w:tab/>
        <w:t xml:space="preserve">McKinney, W. Data Structures for Statistical Computing in Python. in </w:t>
      </w:r>
      <w:r w:rsidRPr="00276528">
        <w:rPr>
          <w:rFonts w:ascii="Calibri" w:hAnsi="Calibri" w:cs="Calibri"/>
          <w:i/>
          <w:iCs/>
          <w:noProof/>
          <w:szCs w:val="24"/>
        </w:rPr>
        <w:t>Proceedings of the 9th Python in Science Conference</w:t>
      </w:r>
      <w:r w:rsidRPr="00276528">
        <w:rPr>
          <w:rFonts w:ascii="Calibri" w:hAnsi="Calibri" w:cs="Calibri"/>
          <w:noProof/>
          <w:szCs w:val="24"/>
        </w:rPr>
        <w:t xml:space="preserve"> (eds. van der Walt, S. &amp; Millman, J.) 51–56 (2010).</w:t>
      </w:r>
    </w:p>
    <w:p w14:paraId="397EF95E"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39.</w:t>
      </w:r>
      <w:r w:rsidRPr="00276528">
        <w:rPr>
          <w:rFonts w:ascii="Calibri" w:hAnsi="Calibri" w:cs="Calibri"/>
          <w:noProof/>
          <w:szCs w:val="24"/>
        </w:rPr>
        <w:tab/>
        <w:t xml:space="preserve">Brereton, R. G. </w:t>
      </w:r>
      <w:r w:rsidRPr="00276528">
        <w:rPr>
          <w:rFonts w:ascii="Calibri" w:hAnsi="Calibri" w:cs="Calibri"/>
          <w:i/>
          <w:iCs/>
          <w:noProof/>
          <w:szCs w:val="24"/>
        </w:rPr>
        <w:t>et al.</w:t>
      </w:r>
      <w:r w:rsidRPr="00276528">
        <w:rPr>
          <w:rFonts w:ascii="Calibri" w:hAnsi="Calibri" w:cs="Calibri"/>
          <w:noProof/>
          <w:szCs w:val="24"/>
        </w:rPr>
        <w:t xml:space="preserve"> Chemometrics in analytical chemistry—part I: history, experimental design and data analysis tools. </w:t>
      </w:r>
      <w:r w:rsidRPr="00276528">
        <w:rPr>
          <w:rFonts w:ascii="Calibri" w:hAnsi="Calibri" w:cs="Calibri"/>
          <w:i/>
          <w:iCs/>
          <w:noProof/>
          <w:szCs w:val="24"/>
        </w:rPr>
        <w:t>Anal. Bioanal. Chem.</w:t>
      </w:r>
      <w:r w:rsidRPr="00276528">
        <w:rPr>
          <w:rFonts w:ascii="Calibri" w:hAnsi="Calibri" w:cs="Calibri"/>
          <w:noProof/>
          <w:szCs w:val="24"/>
        </w:rPr>
        <w:t xml:space="preserve"> </w:t>
      </w:r>
      <w:r w:rsidRPr="00276528">
        <w:rPr>
          <w:rFonts w:ascii="Calibri" w:hAnsi="Calibri" w:cs="Calibri"/>
          <w:b/>
          <w:bCs/>
          <w:noProof/>
          <w:szCs w:val="24"/>
        </w:rPr>
        <w:t>409</w:t>
      </w:r>
      <w:r w:rsidRPr="00276528">
        <w:rPr>
          <w:rFonts w:ascii="Calibri" w:hAnsi="Calibri" w:cs="Calibri"/>
          <w:noProof/>
          <w:szCs w:val="24"/>
        </w:rPr>
        <w:t>, 5891–5899 (2017).</w:t>
      </w:r>
    </w:p>
    <w:p w14:paraId="57316357"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40.</w:t>
      </w:r>
      <w:r w:rsidRPr="00276528">
        <w:rPr>
          <w:rFonts w:ascii="Calibri" w:hAnsi="Calibri" w:cs="Calibri"/>
          <w:noProof/>
          <w:szCs w:val="24"/>
        </w:rPr>
        <w:tab/>
        <w:t xml:space="preserve">Filzmoser, P. &amp; Group, F. </w:t>
      </w:r>
      <w:r w:rsidRPr="00276528">
        <w:rPr>
          <w:rFonts w:ascii="Calibri" w:hAnsi="Calibri" w:cs="Calibri"/>
          <w:i/>
          <w:iCs/>
          <w:noProof/>
          <w:szCs w:val="24"/>
        </w:rPr>
        <w:t>Intro. to multivariate statistical Analysis in Chemometrics</w:t>
      </w:r>
      <w:r w:rsidRPr="00276528">
        <w:rPr>
          <w:rFonts w:ascii="Calibri" w:hAnsi="Calibri" w:cs="Calibri"/>
          <w:noProof/>
          <w:szCs w:val="24"/>
        </w:rPr>
        <w:t>. (2008).</w:t>
      </w:r>
    </w:p>
    <w:p w14:paraId="1CBCD26E"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41.</w:t>
      </w:r>
      <w:r w:rsidRPr="00276528">
        <w:rPr>
          <w:rFonts w:ascii="Calibri" w:hAnsi="Calibri" w:cs="Calibri"/>
          <w:noProof/>
          <w:szCs w:val="24"/>
        </w:rPr>
        <w:tab/>
        <w:t xml:space="preserve">Grissa, D. </w:t>
      </w:r>
      <w:r w:rsidRPr="00276528">
        <w:rPr>
          <w:rFonts w:ascii="Calibri" w:hAnsi="Calibri" w:cs="Calibri"/>
          <w:i/>
          <w:iCs/>
          <w:noProof/>
          <w:szCs w:val="24"/>
        </w:rPr>
        <w:t>et al.</w:t>
      </w:r>
      <w:r w:rsidRPr="00276528">
        <w:rPr>
          <w:rFonts w:ascii="Calibri" w:hAnsi="Calibri" w:cs="Calibri"/>
          <w:noProof/>
          <w:szCs w:val="24"/>
        </w:rPr>
        <w:t xml:space="preserve"> Feature Selection Methods for Early Predictive Biomarker Discovery Using Untargeted  Metabolomic Data. </w:t>
      </w:r>
      <w:r w:rsidRPr="00276528">
        <w:rPr>
          <w:rFonts w:ascii="Calibri" w:hAnsi="Calibri" w:cs="Calibri"/>
          <w:i/>
          <w:iCs/>
          <w:noProof/>
          <w:szCs w:val="24"/>
        </w:rPr>
        <w:t>Front. Mol. Biosci.</w:t>
      </w:r>
      <w:r w:rsidRPr="00276528">
        <w:rPr>
          <w:rFonts w:ascii="Calibri" w:hAnsi="Calibri" w:cs="Calibri"/>
          <w:noProof/>
          <w:szCs w:val="24"/>
        </w:rPr>
        <w:t xml:space="preserve"> </w:t>
      </w:r>
      <w:r w:rsidRPr="00276528">
        <w:rPr>
          <w:rFonts w:ascii="Calibri" w:hAnsi="Calibri" w:cs="Calibri"/>
          <w:b/>
          <w:bCs/>
          <w:noProof/>
          <w:szCs w:val="24"/>
        </w:rPr>
        <w:t>3</w:t>
      </w:r>
      <w:r w:rsidRPr="00276528">
        <w:rPr>
          <w:rFonts w:ascii="Calibri" w:hAnsi="Calibri" w:cs="Calibri"/>
          <w:noProof/>
          <w:szCs w:val="24"/>
        </w:rPr>
        <w:t>, 30 (2016).</w:t>
      </w:r>
    </w:p>
    <w:p w14:paraId="12E186ED"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42.</w:t>
      </w:r>
      <w:r w:rsidRPr="00276528">
        <w:rPr>
          <w:rFonts w:ascii="Calibri" w:hAnsi="Calibri" w:cs="Calibri"/>
          <w:noProof/>
          <w:szCs w:val="24"/>
        </w:rPr>
        <w:tab/>
        <w:t xml:space="preserve">Ambroise, C. &amp; McLachlan, G. J. Selection bias in gene extraction on the basis of microarray gene-expression data. </w:t>
      </w:r>
      <w:r w:rsidRPr="00276528">
        <w:rPr>
          <w:rFonts w:ascii="Calibri" w:hAnsi="Calibri" w:cs="Calibri"/>
          <w:i/>
          <w:iCs/>
          <w:noProof/>
          <w:szCs w:val="24"/>
        </w:rPr>
        <w:t>Proc. Natl. Acad. Sci.</w:t>
      </w:r>
      <w:r w:rsidRPr="00276528">
        <w:rPr>
          <w:rFonts w:ascii="Calibri" w:hAnsi="Calibri" w:cs="Calibri"/>
          <w:noProof/>
          <w:szCs w:val="24"/>
        </w:rPr>
        <w:t xml:space="preserve"> </w:t>
      </w:r>
      <w:r w:rsidRPr="00276528">
        <w:rPr>
          <w:rFonts w:ascii="Calibri" w:hAnsi="Calibri" w:cs="Calibri"/>
          <w:b/>
          <w:bCs/>
          <w:noProof/>
          <w:szCs w:val="24"/>
        </w:rPr>
        <w:t>99</w:t>
      </w:r>
      <w:r w:rsidRPr="00276528">
        <w:rPr>
          <w:rFonts w:ascii="Calibri" w:hAnsi="Calibri" w:cs="Calibri"/>
          <w:noProof/>
          <w:szCs w:val="24"/>
        </w:rPr>
        <w:t>, 6562–6566 (2002).</w:t>
      </w:r>
    </w:p>
    <w:p w14:paraId="7101F814"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43.</w:t>
      </w:r>
      <w:r w:rsidRPr="00276528">
        <w:rPr>
          <w:rFonts w:ascii="Calibri" w:hAnsi="Calibri" w:cs="Calibri"/>
          <w:noProof/>
          <w:szCs w:val="24"/>
        </w:rPr>
        <w:tab/>
        <w:t>Esbensen, K. H. &amp; Geladi, P. Principles of Proper Validation : use and abuse of re-sampling for validation. 168–187 (2010). doi:10.1002/cem.1310</w:t>
      </w:r>
    </w:p>
    <w:p w14:paraId="73970A21"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44.</w:t>
      </w:r>
      <w:r w:rsidRPr="00276528">
        <w:rPr>
          <w:rFonts w:ascii="Calibri" w:hAnsi="Calibri" w:cs="Calibri"/>
          <w:noProof/>
          <w:szCs w:val="24"/>
        </w:rPr>
        <w:tab/>
        <w:t xml:space="preserve">McHugh, M. L. Interrater reliability: the kappa statistic. </w:t>
      </w:r>
      <w:r w:rsidRPr="00276528">
        <w:rPr>
          <w:rFonts w:ascii="Calibri" w:hAnsi="Calibri" w:cs="Calibri"/>
          <w:i/>
          <w:iCs/>
          <w:noProof/>
          <w:szCs w:val="24"/>
        </w:rPr>
        <w:t>Biochem. medica</w:t>
      </w:r>
      <w:r w:rsidRPr="00276528">
        <w:rPr>
          <w:rFonts w:ascii="Calibri" w:hAnsi="Calibri" w:cs="Calibri"/>
          <w:noProof/>
          <w:szCs w:val="24"/>
        </w:rPr>
        <w:t xml:space="preserve"> </w:t>
      </w:r>
      <w:r w:rsidRPr="00276528">
        <w:rPr>
          <w:rFonts w:ascii="Calibri" w:hAnsi="Calibri" w:cs="Calibri"/>
          <w:b/>
          <w:bCs/>
          <w:noProof/>
          <w:szCs w:val="24"/>
        </w:rPr>
        <w:t>22</w:t>
      </w:r>
      <w:r w:rsidRPr="00276528">
        <w:rPr>
          <w:rFonts w:ascii="Calibri" w:hAnsi="Calibri" w:cs="Calibri"/>
          <w:noProof/>
          <w:szCs w:val="24"/>
        </w:rPr>
        <w:t>, 276–282 (2012).</w:t>
      </w:r>
    </w:p>
    <w:p w14:paraId="046C7F5D"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45.</w:t>
      </w:r>
      <w:r w:rsidRPr="00276528">
        <w:rPr>
          <w:rFonts w:ascii="Calibri" w:hAnsi="Calibri" w:cs="Calibri"/>
          <w:noProof/>
          <w:szCs w:val="24"/>
        </w:rPr>
        <w:tab/>
        <w:t xml:space="preserve">Li, Z., Li, L., Pan, G. &amp; Chen, J. Bioavailability of Cd in a soil-rice system in China: Soil type versus genotype effects. </w:t>
      </w:r>
      <w:r w:rsidRPr="00276528">
        <w:rPr>
          <w:rFonts w:ascii="Calibri" w:hAnsi="Calibri" w:cs="Calibri"/>
          <w:i/>
          <w:iCs/>
          <w:noProof/>
          <w:szCs w:val="24"/>
        </w:rPr>
        <w:t>Plant Soil</w:t>
      </w:r>
      <w:r w:rsidRPr="00276528">
        <w:rPr>
          <w:rFonts w:ascii="Calibri" w:hAnsi="Calibri" w:cs="Calibri"/>
          <w:noProof/>
          <w:szCs w:val="24"/>
        </w:rPr>
        <w:t xml:space="preserve"> </w:t>
      </w:r>
      <w:r w:rsidRPr="00276528">
        <w:rPr>
          <w:rFonts w:ascii="Calibri" w:hAnsi="Calibri" w:cs="Calibri"/>
          <w:b/>
          <w:bCs/>
          <w:noProof/>
          <w:szCs w:val="24"/>
        </w:rPr>
        <w:t>271</w:t>
      </w:r>
      <w:r w:rsidRPr="00276528">
        <w:rPr>
          <w:rFonts w:ascii="Calibri" w:hAnsi="Calibri" w:cs="Calibri"/>
          <w:noProof/>
          <w:szCs w:val="24"/>
        </w:rPr>
        <w:t>, 165–173 (2005).</w:t>
      </w:r>
    </w:p>
    <w:p w14:paraId="515ED180"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46.</w:t>
      </w:r>
      <w:r w:rsidRPr="00276528">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276528">
        <w:rPr>
          <w:rFonts w:ascii="Calibri" w:hAnsi="Calibri" w:cs="Calibri"/>
          <w:b/>
          <w:bCs/>
          <w:noProof/>
          <w:szCs w:val="24"/>
        </w:rPr>
        <w:t>7</w:t>
      </w:r>
      <w:r w:rsidRPr="00276528">
        <w:rPr>
          <w:rFonts w:ascii="Calibri" w:hAnsi="Calibri" w:cs="Calibri"/>
          <w:noProof/>
          <w:szCs w:val="24"/>
        </w:rPr>
        <w:t>, 565–571 (2006).</w:t>
      </w:r>
    </w:p>
    <w:p w14:paraId="3D97F69D" w14:textId="77777777" w:rsidR="00276528" w:rsidRPr="00276528" w:rsidRDefault="00276528" w:rsidP="00276528">
      <w:pPr>
        <w:autoSpaceDE w:val="0"/>
        <w:autoSpaceDN w:val="0"/>
        <w:adjustRightInd w:val="0"/>
        <w:spacing w:line="240" w:lineRule="auto"/>
        <w:ind w:left="640" w:hanging="640"/>
        <w:rPr>
          <w:rFonts w:ascii="Calibri" w:hAnsi="Calibri" w:cs="Calibri"/>
          <w:noProof/>
          <w:szCs w:val="24"/>
        </w:rPr>
      </w:pPr>
      <w:r w:rsidRPr="00276528">
        <w:rPr>
          <w:rFonts w:ascii="Calibri" w:hAnsi="Calibri" w:cs="Calibri"/>
          <w:noProof/>
          <w:szCs w:val="24"/>
        </w:rPr>
        <w:t>47.</w:t>
      </w:r>
      <w:r w:rsidRPr="00276528">
        <w:rPr>
          <w:rFonts w:ascii="Calibri" w:hAnsi="Calibri" w:cs="Calibri"/>
          <w:noProof/>
          <w:szCs w:val="24"/>
        </w:rPr>
        <w:tab/>
        <w:t xml:space="preserve">Liu, X., Tian, G., Jiang, D., Zhang, C. &amp; Kong, L. Cadmium (Cd) distribution and contamination in Chinese paddy soils on national scale. </w:t>
      </w:r>
      <w:r w:rsidRPr="00276528">
        <w:rPr>
          <w:rFonts w:ascii="Calibri" w:hAnsi="Calibri" w:cs="Calibri"/>
          <w:i/>
          <w:iCs/>
          <w:noProof/>
          <w:szCs w:val="24"/>
        </w:rPr>
        <w:t>Environ. Sci. Pollut. Res.</w:t>
      </w:r>
      <w:r w:rsidRPr="00276528">
        <w:rPr>
          <w:rFonts w:ascii="Calibri" w:hAnsi="Calibri" w:cs="Calibri"/>
          <w:noProof/>
          <w:szCs w:val="24"/>
        </w:rPr>
        <w:t xml:space="preserve"> </w:t>
      </w:r>
      <w:r w:rsidRPr="00276528">
        <w:rPr>
          <w:rFonts w:ascii="Calibri" w:hAnsi="Calibri" w:cs="Calibri"/>
          <w:b/>
          <w:bCs/>
          <w:noProof/>
          <w:szCs w:val="24"/>
        </w:rPr>
        <w:t>23</w:t>
      </w:r>
      <w:r w:rsidRPr="00276528">
        <w:rPr>
          <w:rFonts w:ascii="Calibri" w:hAnsi="Calibri" w:cs="Calibri"/>
          <w:noProof/>
          <w:szCs w:val="24"/>
        </w:rPr>
        <w:t>, 17941–17952 (2016).</w:t>
      </w:r>
    </w:p>
    <w:p w14:paraId="09DCBA15" w14:textId="77777777" w:rsidR="00276528" w:rsidRPr="00276528" w:rsidRDefault="00276528" w:rsidP="00276528">
      <w:pPr>
        <w:autoSpaceDE w:val="0"/>
        <w:autoSpaceDN w:val="0"/>
        <w:adjustRightInd w:val="0"/>
        <w:spacing w:line="240" w:lineRule="auto"/>
        <w:ind w:left="640" w:hanging="640"/>
        <w:rPr>
          <w:rFonts w:ascii="Calibri" w:hAnsi="Calibri" w:cs="Calibri"/>
          <w:noProof/>
        </w:rPr>
      </w:pPr>
      <w:r w:rsidRPr="00276528">
        <w:rPr>
          <w:rFonts w:ascii="Calibri" w:hAnsi="Calibri" w:cs="Calibri"/>
          <w:noProof/>
          <w:szCs w:val="24"/>
        </w:rPr>
        <w:t>48.</w:t>
      </w:r>
      <w:r w:rsidRPr="00276528">
        <w:rPr>
          <w:rFonts w:ascii="Calibri" w:hAnsi="Calibri" w:cs="Calibri"/>
          <w:noProof/>
          <w:szCs w:val="24"/>
        </w:rPr>
        <w:tab/>
        <w:t xml:space="preserve">Yu, Y. </w:t>
      </w:r>
      <w:r w:rsidRPr="00276528">
        <w:rPr>
          <w:rFonts w:ascii="Calibri" w:hAnsi="Calibri" w:cs="Calibri"/>
          <w:i/>
          <w:iCs/>
          <w:noProof/>
          <w:szCs w:val="24"/>
        </w:rPr>
        <w:t>et al.</w:t>
      </w:r>
      <w:r w:rsidRPr="00276528">
        <w:rPr>
          <w:rFonts w:ascii="Calibri" w:hAnsi="Calibri" w:cs="Calibri"/>
          <w:noProof/>
          <w:szCs w:val="24"/>
        </w:rPr>
        <w:t xml:space="preserve"> Accuracy and stability improvement in detecting Wuchang rice adulteration by piece-wise multiplicative scatter correction in the hyperspectral imaging system. </w:t>
      </w:r>
      <w:r w:rsidRPr="00276528">
        <w:rPr>
          <w:rFonts w:ascii="Calibri" w:hAnsi="Calibri" w:cs="Calibri"/>
          <w:i/>
          <w:iCs/>
          <w:noProof/>
          <w:szCs w:val="24"/>
        </w:rPr>
        <w:t>Anal. Methods</w:t>
      </w:r>
      <w:r w:rsidRPr="00276528">
        <w:rPr>
          <w:rFonts w:ascii="Calibri" w:hAnsi="Calibri" w:cs="Calibri"/>
          <w:noProof/>
          <w:szCs w:val="24"/>
        </w:rPr>
        <w:t xml:space="preserve"> </w:t>
      </w:r>
      <w:r w:rsidRPr="00276528">
        <w:rPr>
          <w:rFonts w:ascii="Calibri" w:hAnsi="Calibri" w:cs="Calibri"/>
          <w:b/>
          <w:bCs/>
          <w:noProof/>
          <w:szCs w:val="24"/>
        </w:rPr>
        <w:t>10</w:t>
      </w:r>
      <w:r w:rsidRPr="00276528">
        <w:rPr>
          <w:rFonts w:ascii="Calibri" w:hAnsi="Calibri" w:cs="Calibri"/>
          <w:noProof/>
          <w:szCs w:val="24"/>
        </w:rPr>
        <w:t>, 3224–3231 (2018).</w:t>
      </w:r>
    </w:p>
    <w:p w14:paraId="79C155C7" w14:textId="7C8B1C4A" w:rsidR="003A232E" w:rsidDel="00F65122" w:rsidRDefault="00FE7C78" w:rsidP="00F65122">
      <w:pPr>
        <w:pStyle w:val="af9"/>
        <w:ind w:left="220" w:right="220" w:firstLineChars="0" w:firstLine="0"/>
        <w:rPr>
          <w:del w:id="165" w:author="Xu, Jason" w:date="2020-02-11T10:15:00Z"/>
        </w:rPr>
      </w:pPr>
      <w:r>
        <w:fldChar w:fldCharType="end"/>
      </w:r>
    </w:p>
    <w:p w14:paraId="332EB986" w14:textId="6770F508" w:rsidR="0009675C" w:rsidRPr="00EE7B19" w:rsidRDefault="0009675C" w:rsidP="00F65122">
      <w:pPr>
        <w:pStyle w:val="af9"/>
        <w:ind w:left="360" w:firstLineChars="0" w:firstLine="0"/>
      </w:pPr>
    </w:p>
    <w:sectPr w:rsidR="0009675C" w:rsidRPr="00EE7B19" w:rsidSect="00151A6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 Jason" w:date="2020-03-11T18:14:00Z" w:initials="XJ">
    <w:p w14:paraId="48C24134" w14:textId="16C9C356" w:rsidR="006E22F5" w:rsidRDefault="006E22F5">
      <w:pPr>
        <w:pStyle w:val="afd"/>
      </w:pPr>
      <w:r>
        <w:rPr>
          <w:rStyle w:val="afc"/>
        </w:rPr>
        <w:annotationRef/>
      </w:r>
      <w:r>
        <w:t xml:space="preserve">We </w:t>
      </w:r>
      <w:proofErr w:type="spellStart"/>
      <w:r>
        <w:t>can not</w:t>
      </w:r>
      <w:proofErr w:type="spellEnd"/>
      <w:r>
        <w:t xml:space="preserve"> find a lot progress about how (technically) GI rice are protected in China… I will confirm with Di. </w:t>
      </w:r>
    </w:p>
  </w:comment>
  <w:comment w:id="1" w:author="Xu, Jason" w:date="2020-03-12T20:41:00Z" w:initials="XJ">
    <w:p w14:paraId="7B796872" w14:textId="5A78F34A" w:rsidR="00990D19" w:rsidRDefault="00990D19">
      <w:pPr>
        <w:pStyle w:val="afd"/>
      </w:pPr>
      <w:r>
        <w:rPr>
          <w:rStyle w:val="afc"/>
        </w:rPr>
        <w:annotationRef/>
      </w:r>
      <w:proofErr w:type="spellStart"/>
      <w:r>
        <w:t>Refernce</w:t>
      </w:r>
      <w:proofErr w:type="spellEnd"/>
      <w:r>
        <w:t xml:space="preserve"> without author? </w:t>
      </w:r>
    </w:p>
  </w:comment>
  <w:comment w:id="8" w:author="Xu, Jason" w:date="2020-03-12T21:09:00Z" w:initials="XJ">
    <w:p w14:paraId="74450579" w14:textId="0BDE62B0" w:rsidR="00EC766A" w:rsidRDefault="00EC766A">
      <w:pPr>
        <w:pStyle w:val="afd"/>
      </w:pPr>
      <w:r>
        <w:rPr>
          <w:rStyle w:val="afc"/>
        </w:rPr>
        <w:annotationRef/>
      </w:r>
      <w:r>
        <w:t xml:space="preserve">No authors? </w:t>
      </w:r>
    </w:p>
  </w:comment>
  <w:comment w:id="10" w:author="Peng, Hong" w:date="2020-03-03T20:01:00Z" w:initials="PH">
    <w:p w14:paraId="2EFDF1BF" w14:textId="77777777" w:rsidR="006E22F5" w:rsidRPr="00381653" w:rsidRDefault="006E22F5" w:rsidP="005D7A63">
      <w:pPr>
        <w:pStyle w:val="afd"/>
      </w:pPr>
      <w:r>
        <w:rPr>
          <w:rStyle w:val="afc"/>
        </w:rPr>
        <w:annotationRef/>
      </w:r>
      <w:r>
        <w:rPr>
          <w:rFonts w:hint="eastAsia"/>
        </w:rPr>
        <w:t>I</w:t>
      </w:r>
      <w:r>
        <w:t>n the table it’s recovery</w:t>
      </w:r>
    </w:p>
  </w:comment>
  <w:comment w:id="11" w:author="Xu, Jason" w:date="2020-03-05T11:26:00Z" w:initials="XJ">
    <w:p w14:paraId="7C2E3A28" w14:textId="5204086A" w:rsidR="006E22F5" w:rsidRDefault="006E22F5">
      <w:pPr>
        <w:pStyle w:val="afd"/>
      </w:pPr>
      <w:r>
        <w:rPr>
          <w:rStyle w:val="afc"/>
        </w:rPr>
        <w:annotationRef/>
      </w:r>
      <w:r>
        <w:t xml:space="preserve">Yes. I will update with measured values. </w:t>
      </w:r>
    </w:p>
  </w:comment>
  <w:comment w:id="29" w:author="Xu, Jason" w:date="2020-03-12T21:15:00Z" w:initials="XJ">
    <w:p w14:paraId="5030A5B3" w14:textId="02F08642" w:rsidR="00EC766A" w:rsidRDefault="00EC766A">
      <w:pPr>
        <w:pStyle w:val="afd"/>
      </w:pPr>
      <w:r>
        <w:rPr>
          <w:rStyle w:val="afc"/>
        </w:rPr>
        <w:annotationRef/>
      </w:r>
      <w:r>
        <w:rPr>
          <w:rFonts w:hint="eastAsia"/>
        </w:rPr>
        <w:t>?</w:t>
      </w:r>
    </w:p>
  </w:comment>
  <w:comment w:id="32" w:author="Peng, Hong" w:date="2020-03-04T18:39:00Z" w:initials="PH">
    <w:p w14:paraId="3436FFF8" w14:textId="07A1B47A" w:rsidR="006E22F5" w:rsidRDefault="006E22F5">
      <w:pPr>
        <w:pStyle w:val="afd"/>
      </w:pPr>
      <w:r>
        <w:rPr>
          <w:rStyle w:val="afc"/>
        </w:rPr>
        <w:annotationRef/>
      </w:r>
      <w:r>
        <w:rPr>
          <w:rFonts w:hint="eastAsia"/>
        </w:rPr>
        <w:t>A</w:t>
      </w:r>
      <w:r>
        <w:t xml:space="preserve"> general comment, I didn’t feel the significance of using machine learning. Just a good accuracy of 100%?</w:t>
      </w:r>
    </w:p>
  </w:comment>
  <w:comment w:id="33" w:author="Xu, Jason" w:date="2020-03-05T11:38:00Z" w:initials="XJ">
    <w:p w14:paraId="064E0748" w14:textId="19501EE0" w:rsidR="006E22F5" w:rsidRDefault="006E22F5">
      <w:pPr>
        <w:pStyle w:val="afd"/>
      </w:pPr>
      <w:r>
        <w:rPr>
          <w:rStyle w:val="afc"/>
        </w:rPr>
        <w:annotationRef/>
      </w:r>
      <w:r>
        <w:t xml:space="preserve">We have </w:t>
      </w:r>
      <w:proofErr w:type="gramStart"/>
      <w:r>
        <w:t>add</w:t>
      </w:r>
      <w:proofErr w:type="gramEnd"/>
      <w:r>
        <w:t xml:space="preserve"> background in the introduction part. Since we did not involve any traditional MVA</w:t>
      </w:r>
      <w:r>
        <w:rPr>
          <w:rFonts w:hint="eastAsia"/>
        </w:rPr>
        <w:t>,</w:t>
      </w:r>
      <w:r>
        <w:t xml:space="preserve"> </w:t>
      </w:r>
      <w:r>
        <w:rPr>
          <w:rFonts w:hint="eastAsia"/>
        </w:rPr>
        <w:t>in</w:t>
      </w:r>
      <w:r>
        <w:t xml:space="preserve"> </w:t>
      </w:r>
      <w:r>
        <w:rPr>
          <w:rFonts w:hint="eastAsia"/>
        </w:rPr>
        <w:t>this</w:t>
      </w:r>
      <w:r>
        <w:t xml:space="preserve"> </w:t>
      </w:r>
      <w:r>
        <w:rPr>
          <w:rFonts w:hint="eastAsia"/>
        </w:rPr>
        <w:t>part</w:t>
      </w:r>
      <w:r>
        <w:t>, we suggest that we focus on the multi layers of information we got from ML</w:t>
      </w:r>
      <w:r>
        <w:rPr>
          <w:rFonts w:hint="eastAsia"/>
        </w:rPr>
        <w:t>.</w:t>
      </w:r>
      <w:r>
        <w:t xml:space="preserve"> </w:t>
      </w:r>
    </w:p>
  </w:comment>
  <w:comment w:id="36" w:author="Xu, Jason" w:date="2020-03-11T14:38:00Z" w:initials="XJ">
    <w:p w14:paraId="2E04572F" w14:textId="5BE47FC8" w:rsidR="006E22F5" w:rsidRDefault="006E22F5">
      <w:pPr>
        <w:pStyle w:val="afd"/>
      </w:pPr>
      <w:r>
        <w:rPr>
          <w:rStyle w:val="afc"/>
        </w:rPr>
        <w:annotationRef/>
      </w:r>
      <w:r>
        <w:rPr>
          <w:rFonts w:hint="eastAsia"/>
        </w:rPr>
        <w:t>希望在</w:t>
      </w:r>
      <w:r w:rsidRPr="00E91CAB">
        <w:rPr>
          <w:rFonts w:hint="eastAsia"/>
          <w:b/>
          <w:bCs/>
        </w:rPr>
        <w:t>某处</w:t>
      </w:r>
      <w:r>
        <w:rPr>
          <w:rFonts w:hint="eastAsia"/>
        </w:rPr>
        <w:t>加入对</w:t>
      </w:r>
      <w:r>
        <w:rPr>
          <w:rFonts w:hint="eastAsia"/>
        </w:rPr>
        <w:t>feature</w:t>
      </w:r>
      <w:r>
        <w:t xml:space="preserve"> </w:t>
      </w:r>
      <w:r>
        <w:rPr>
          <w:rFonts w:hint="eastAsia"/>
        </w:rPr>
        <w:t>selection</w:t>
      </w:r>
      <w:r>
        <w:t xml:space="preserve"> </w:t>
      </w:r>
      <w:r>
        <w:rPr>
          <w:rFonts w:hint="eastAsia"/>
        </w:rPr>
        <w:t>的简介，不光是</w:t>
      </w:r>
      <w:r>
        <w:rPr>
          <w:rFonts w:hint="eastAsia"/>
        </w:rPr>
        <w:t>de-noise</w:t>
      </w:r>
      <w:r>
        <w:t xml:space="preserve"> </w:t>
      </w:r>
      <w:r>
        <w:rPr>
          <w:rFonts w:hint="eastAsia"/>
        </w:rPr>
        <w:t>for</w:t>
      </w:r>
      <w:r>
        <w:t xml:space="preserve"> </w:t>
      </w:r>
      <w:r>
        <w:rPr>
          <w:rFonts w:hint="eastAsia"/>
        </w:rPr>
        <w:t>better</w:t>
      </w:r>
      <w:r>
        <w:t xml:space="preserve"> </w:t>
      </w:r>
      <w:r>
        <w:rPr>
          <w:rFonts w:hint="eastAsia"/>
        </w:rPr>
        <w:t>machine</w:t>
      </w:r>
      <w:r>
        <w:t xml:space="preserve"> learning… </w:t>
      </w:r>
      <w:r>
        <w:rPr>
          <w:rFonts w:hint="eastAsia"/>
        </w:rPr>
        <w:t>更是能够</w:t>
      </w:r>
      <w:r>
        <w:rPr>
          <w:rFonts w:hint="eastAsia"/>
        </w:rPr>
        <w:t>identify</w:t>
      </w:r>
      <w:r>
        <w:t xml:space="preserve"> </w:t>
      </w:r>
      <w:r>
        <w:rPr>
          <w:rFonts w:hint="eastAsia"/>
        </w:rPr>
        <w:t>重要的</w:t>
      </w:r>
      <w:proofErr w:type="spellStart"/>
      <w:r>
        <w:rPr>
          <w:rFonts w:hint="eastAsia"/>
        </w:rPr>
        <w:t>biomaker</w:t>
      </w:r>
      <w:proofErr w:type="spellEnd"/>
      <w:r>
        <w:t xml:space="preserve"> … </w:t>
      </w:r>
      <w:r>
        <w:rPr>
          <w:rFonts w:hint="eastAsia"/>
        </w:rPr>
        <w:t>相关文献？</w:t>
      </w:r>
      <w:r>
        <w:rPr>
          <w:rFonts w:hint="eastAsia"/>
        </w:rPr>
        <w:t xml:space="preserve"> </w:t>
      </w:r>
      <w:hyperlink r:id="rId1" w:history="1">
        <w:r w:rsidRPr="004849AA">
          <w:rPr>
            <w:color w:val="0000FF"/>
            <w:u w:val="single"/>
          </w:rPr>
          <w:t>https://www.ncbi.nlm.nih.gov/pmc/articles/PMC4937038/</w:t>
        </w:r>
      </w:hyperlink>
    </w:p>
  </w:comment>
  <w:comment w:id="37" w:author="Xu, Jason" w:date="2020-03-11T16:16:00Z" w:initials="XJ">
    <w:p w14:paraId="3DCC10F5" w14:textId="28A8C1B9" w:rsidR="006E22F5" w:rsidRDefault="006E22F5">
      <w:pPr>
        <w:pStyle w:val="afd"/>
      </w:pPr>
      <w:r>
        <w:rPr>
          <w:rStyle w:val="afc"/>
        </w:rPr>
        <w:annotationRef/>
      </w:r>
      <w:r>
        <w:rPr>
          <w:rFonts w:hint="eastAsia"/>
        </w:rPr>
        <w:t>F</w:t>
      </w:r>
      <w:r>
        <w:t xml:space="preserve">Z: </w:t>
      </w:r>
      <w:r>
        <w:rPr>
          <w:rFonts w:hint="eastAsia"/>
        </w:rPr>
        <w:t>关于这一点我还不太确定，想听听你的意见。考虑文章本省的完整性和逻辑性。</w:t>
      </w:r>
    </w:p>
  </w:comment>
  <w:comment w:id="38" w:author="fanzhou kong" w:date="2020-03-12T16:36:00Z" w:initials="fk">
    <w:p w14:paraId="5DAE5C4D" w14:textId="460727ED" w:rsidR="00F33CE1" w:rsidRDefault="00F33CE1">
      <w:pPr>
        <w:pStyle w:val="afd"/>
      </w:pPr>
      <w:r>
        <w:rPr>
          <w:rStyle w:val="afc"/>
        </w:rPr>
        <w:annotationRef/>
      </w:r>
      <w:r>
        <w:t>After reading the journal u provided and other referencing materials, I have added something here.</w:t>
      </w:r>
    </w:p>
  </w:comment>
  <w:comment w:id="44" w:author="Xu, Jason" w:date="2020-03-12T21:20:00Z" w:initials="XJ">
    <w:p w14:paraId="4FC45463" w14:textId="450DED43" w:rsidR="00EC766A" w:rsidRDefault="00EC766A">
      <w:pPr>
        <w:pStyle w:val="afd"/>
      </w:pPr>
      <w:r>
        <w:rPr>
          <w:rStyle w:val="afc"/>
        </w:rPr>
        <w:annotationRef/>
      </w:r>
      <w:r w:rsidR="00276528">
        <w:rPr>
          <w:rFonts w:hint="eastAsia"/>
        </w:rPr>
        <w:t>作者</w:t>
      </w:r>
      <w:r>
        <w:rPr>
          <w:rFonts w:hint="eastAsia"/>
        </w:rPr>
        <w:t>乱码</w:t>
      </w:r>
    </w:p>
  </w:comment>
  <w:comment w:id="61" w:author="fanzhou kong" w:date="2020-03-12T15:59:00Z" w:initials="fk">
    <w:p w14:paraId="58147509" w14:textId="6B4E3E0E" w:rsidR="006E22F5" w:rsidRDefault="006E22F5">
      <w:pPr>
        <w:pStyle w:val="afd"/>
      </w:pPr>
      <w:r>
        <w:rPr>
          <w:rStyle w:val="afc"/>
        </w:rPr>
        <w:annotationRef/>
      </w:r>
      <w:r>
        <w:t>Delete that for duplication in method part</w:t>
      </w:r>
    </w:p>
  </w:comment>
  <w:comment w:id="62" w:author="Xu, Jason" w:date="2020-03-12T21:23:00Z" w:initials="XJ">
    <w:p w14:paraId="13E62A84" w14:textId="2A218A3A" w:rsidR="00276528" w:rsidRDefault="00276528">
      <w:pPr>
        <w:pStyle w:val="afd"/>
      </w:pPr>
      <w:r>
        <w:rPr>
          <w:rStyle w:val="afc"/>
        </w:rPr>
        <w:annotationRef/>
      </w:r>
      <w:r>
        <w:rPr>
          <w:rFonts w:hint="eastAsia"/>
        </w:rPr>
        <w:t>W</w:t>
      </w:r>
      <w:r>
        <w:t xml:space="preserve">ording… </w:t>
      </w:r>
    </w:p>
  </w:comment>
  <w:comment w:id="85" w:author="fanzhou kong" w:date="2020-03-12T16:00:00Z" w:initials="fk">
    <w:p w14:paraId="55114740" w14:textId="51156943" w:rsidR="006E22F5" w:rsidRDefault="006E22F5">
      <w:pPr>
        <w:pStyle w:val="afd"/>
      </w:pPr>
      <w:r>
        <w:rPr>
          <w:rStyle w:val="afc"/>
        </w:rPr>
        <w:annotationRef/>
      </w:r>
      <w:r>
        <w:t>Feels like the sentence is incomplete. Added the other half.</w:t>
      </w:r>
    </w:p>
  </w:comment>
  <w:comment w:id="95" w:author="fanzhou kong" w:date="2020-03-12T16:02:00Z" w:initials="fk">
    <w:p w14:paraId="05B4FAB5" w14:textId="5D464B2C" w:rsidR="006E22F5" w:rsidRDefault="006E22F5">
      <w:pPr>
        <w:pStyle w:val="afd"/>
      </w:pPr>
      <w:r>
        <w:rPr>
          <w:rStyle w:val="afc"/>
        </w:rPr>
        <w:annotationRef/>
      </w:r>
      <w:r>
        <w:t>How about save this part in caption? Here people could misunderstand as prediction accuracy and kappa are signs of interrater reliability; in fact, only kappa does.</w:t>
      </w:r>
    </w:p>
  </w:comment>
  <w:comment w:id="97" w:author="fanzhou kong" w:date="2020-03-12T16:07:00Z" w:initials="fk">
    <w:p w14:paraId="42CEFC9B" w14:textId="37F736F6" w:rsidR="006E22F5" w:rsidRDefault="006E22F5">
      <w:pPr>
        <w:pStyle w:val="afd"/>
      </w:pPr>
      <w:r>
        <w:rPr>
          <w:rStyle w:val="afc"/>
        </w:rPr>
        <w:annotationRef/>
      </w:r>
      <w:r>
        <w:t xml:space="preserve">Wouldn’t the similar results obtained in these 2 studies suggesting another fact: only few elements are enough to make </w:t>
      </w:r>
      <w:r w:rsidR="001226AE">
        <w:t>discrimination of GI rice over vast geographical regions?</w:t>
      </w:r>
    </w:p>
  </w:comment>
  <w:comment w:id="98" w:author="Xu, Jason" w:date="2020-03-12T21:32:00Z" w:initials="XJ">
    <w:p w14:paraId="6C289818" w14:textId="0DAE231B" w:rsidR="00565413" w:rsidRDefault="00565413">
      <w:pPr>
        <w:pStyle w:val="afd"/>
      </w:pPr>
      <w:r>
        <w:rPr>
          <w:rStyle w:val="afc"/>
        </w:rPr>
        <w:annotationRef/>
      </w:r>
      <w:r>
        <w:t>Avoid misunderstanding?</w:t>
      </w:r>
    </w:p>
  </w:comment>
  <w:comment w:id="101" w:author="Xu, Jason" w:date="2020-03-11T15:34:00Z" w:initials="XJ">
    <w:p w14:paraId="00A6BD11" w14:textId="3D408C37" w:rsidR="006E22F5" w:rsidRDefault="006E22F5">
      <w:pPr>
        <w:pStyle w:val="afd"/>
      </w:pPr>
      <w:r>
        <w:rPr>
          <w:rStyle w:val="afc"/>
        </w:rPr>
        <w:annotationRef/>
      </w:r>
      <w:r>
        <w:t xml:space="preserve">JX: Add reference as GB XXX? </w:t>
      </w:r>
    </w:p>
  </w:comment>
  <w:comment w:id="102" w:author="fanzhou kong" w:date="2020-03-12T15:24:00Z" w:initials="fk">
    <w:p w14:paraId="4EB5C7FB" w14:textId="4D0A8F33" w:rsidR="006E22F5" w:rsidRDefault="006E22F5">
      <w:pPr>
        <w:pStyle w:val="afd"/>
      </w:pPr>
      <w:r>
        <w:rPr>
          <w:rStyle w:val="afc"/>
        </w:rPr>
        <w:annotationRef/>
      </w:r>
      <w:r>
        <w:t>A minor thing here: we did not choose Cd because of no reason… we feature selected it.</w:t>
      </w:r>
    </w:p>
  </w:comment>
  <w:comment w:id="103" w:author="Xu, Jason" w:date="2020-03-12T21:35:00Z" w:initials="XJ">
    <w:p w14:paraId="4CFDAD63" w14:textId="6F10CB59" w:rsidR="009959E2" w:rsidRDefault="009959E2">
      <w:pPr>
        <w:pStyle w:val="afd"/>
      </w:pPr>
      <w:r>
        <w:rPr>
          <w:rStyle w:val="afc"/>
        </w:rPr>
        <w:annotationRef/>
      </w:r>
      <w:r>
        <w:t xml:space="preserve">We should also mention the Cd in the feature </w:t>
      </w:r>
      <w:proofErr w:type="gramStart"/>
      <w:r>
        <w:t>selection?</w:t>
      </w:r>
      <w:proofErr w:type="gramEnd"/>
      <w:r>
        <w:t xml:space="preserve"> </w:t>
      </w:r>
    </w:p>
  </w:comment>
  <w:comment w:id="104" w:author="Xu, Jason" w:date="2020-03-12T21:36:00Z" w:initials="XJ">
    <w:p w14:paraId="3A07440E" w14:textId="3AAF1E99" w:rsidR="009959E2" w:rsidRDefault="009959E2">
      <w:pPr>
        <w:pStyle w:val="afd"/>
      </w:pPr>
      <w:r>
        <w:rPr>
          <w:rStyle w:val="afc"/>
        </w:rPr>
        <w:annotationRef/>
      </w:r>
      <w:r>
        <w:rPr>
          <w:rFonts w:hint="eastAsia"/>
        </w:rPr>
        <w:t>L</w:t>
      </w:r>
      <w:r>
        <w:t>et us discuss this part</w:t>
      </w:r>
    </w:p>
  </w:comment>
  <w:comment w:id="154" w:author="Xu, Jason" w:date="2020-03-11T16:17:00Z" w:initials="XJ">
    <w:p w14:paraId="0B0F8D3E" w14:textId="4977C641" w:rsidR="006E22F5" w:rsidRDefault="006E22F5">
      <w:pPr>
        <w:pStyle w:val="afd"/>
      </w:pPr>
      <w:r>
        <w:rPr>
          <w:rStyle w:val="afc"/>
        </w:rPr>
        <w:annotationRef/>
      </w:r>
      <w:r>
        <w:rPr>
          <w:rFonts w:hint="eastAsia"/>
        </w:rPr>
        <w:t>我个人认为，这正是机器学习的魅力，他能解决相对复杂的问题</w:t>
      </w:r>
      <w:r>
        <w:rPr>
          <w:rFonts w:hint="eastAsia"/>
        </w:rPr>
        <w:t xml:space="preserve"> </w:t>
      </w:r>
      <w:r>
        <w:rPr>
          <w:rFonts w:hint="eastAsia"/>
        </w:rPr>
        <w:t>（告诉我们哪些元素重要）</w:t>
      </w:r>
      <w:r>
        <w:rPr>
          <w:rFonts w:hint="eastAsia"/>
        </w:rPr>
        <w:t xml:space="preserve"> </w:t>
      </w:r>
      <w:r>
        <w:rPr>
          <w:rFonts w:hint="eastAsia"/>
        </w:rPr>
        <w:t>但是对于人类，却无法非常直接的给予一一对应的解释。</w:t>
      </w:r>
    </w:p>
  </w:comment>
  <w:comment w:id="155" w:author="fanzhou kong" w:date="2020-03-12T15:30:00Z" w:initials="fk">
    <w:p w14:paraId="15681391" w14:textId="476500E9" w:rsidR="006E22F5" w:rsidRDefault="006E22F5">
      <w:pPr>
        <w:pStyle w:val="afd"/>
      </w:pPr>
      <w:r>
        <w:rPr>
          <w:rStyle w:val="afc"/>
        </w:rPr>
        <w:annotationRef/>
      </w:r>
      <w:r>
        <w:t xml:space="preserve">I agree. But we can provide </w:t>
      </w:r>
      <w:r w:rsidR="008F5407">
        <w:t>one</w:t>
      </w:r>
      <w:r>
        <w:t xml:space="preserve"> solid result here as a promising direction to go out of the riddle.</w:t>
      </w:r>
    </w:p>
  </w:comment>
  <w:comment w:id="162" w:author="Peng, Hong" w:date="2020-03-04T19:07:00Z" w:initials="PH">
    <w:p w14:paraId="384D0825" w14:textId="4514131E" w:rsidR="006E22F5" w:rsidRPr="0049501C" w:rsidRDefault="006E22F5">
      <w:pPr>
        <w:pStyle w:val="afd"/>
      </w:pPr>
      <w:r>
        <w:rPr>
          <w:rStyle w:val="afc"/>
        </w:rPr>
        <w:annotationRef/>
      </w:r>
      <w:r>
        <w:rPr>
          <w:rFonts w:hint="eastAsia"/>
        </w:rPr>
        <w:t>S</w:t>
      </w:r>
      <w:r>
        <w:t>hould be in the above session. Always in the last paragraph, we only highlight the meaning of the work.</w:t>
      </w:r>
    </w:p>
  </w:comment>
  <w:comment w:id="163" w:author="Xu, Jason" w:date="2020-03-11T16:51:00Z" w:initials="XJ">
    <w:p w14:paraId="2FBB17A1" w14:textId="218D1BD2" w:rsidR="006E22F5" w:rsidRDefault="006E22F5">
      <w:pPr>
        <w:pStyle w:val="afd"/>
      </w:pPr>
      <w:r>
        <w:rPr>
          <w:rStyle w:val="afc"/>
        </w:rPr>
        <w:annotationRef/>
      </w:r>
      <w:r>
        <w:t xml:space="preserve">We add in future works here. </w:t>
      </w:r>
    </w:p>
  </w:comment>
  <w:comment w:id="164" w:author="Xu, Jason" w:date="2020-01-07T10:31:00Z" w:initials="XJ">
    <w:p w14:paraId="41A95819" w14:textId="52804D32" w:rsidR="006E22F5" w:rsidRDefault="006E22F5" w:rsidP="00DF2003">
      <w:pPr>
        <w:pStyle w:val="afd"/>
      </w:pPr>
      <w:r>
        <w:rPr>
          <w:rStyle w:val="afc"/>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C24134" w15:done="0"/>
  <w15:commentEx w15:paraId="7B796872" w15:done="0"/>
  <w15:commentEx w15:paraId="74450579" w15:done="0"/>
  <w15:commentEx w15:paraId="2EFDF1BF" w15:done="1"/>
  <w15:commentEx w15:paraId="7C2E3A28" w15:paraIdParent="2EFDF1BF" w15:done="1"/>
  <w15:commentEx w15:paraId="5030A5B3" w15:done="0"/>
  <w15:commentEx w15:paraId="3436FFF8" w15:done="0"/>
  <w15:commentEx w15:paraId="064E0748" w15:paraIdParent="3436FFF8" w15:done="0"/>
  <w15:commentEx w15:paraId="2E04572F" w15:done="1"/>
  <w15:commentEx w15:paraId="3DCC10F5" w15:paraIdParent="2E04572F" w15:done="1"/>
  <w15:commentEx w15:paraId="5DAE5C4D" w15:paraIdParent="2E04572F" w15:done="1"/>
  <w15:commentEx w15:paraId="4FC45463" w15:done="0"/>
  <w15:commentEx w15:paraId="58147509" w15:done="1"/>
  <w15:commentEx w15:paraId="13E62A84" w15:done="0"/>
  <w15:commentEx w15:paraId="55114740" w15:done="1"/>
  <w15:commentEx w15:paraId="05B4FAB5" w15:done="0"/>
  <w15:commentEx w15:paraId="42CEFC9B" w15:done="0"/>
  <w15:commentEx w15:paraId="6C289818" w15:done="0"/>
  <w15:commentEx w15:paraId="00A6BD11" w15:done="0"/>
  <w15:commentEx w15:paraId="4EB5C7FB" w15:done="0"/>
  <w15:commentEx w15:paraId="4CFDAD63" w15:paraIdParent="4EB5C7FB" w15:done="0"/>
  <w15:commentEx w15:paraId="3A07440E" w15:done="0"/>
  <w15:commentEx w15:paraId="0B0F8D3E" w15:done="0"/>
  <w15:commentEx w15:paraId="15681391" w15:paraIdParent="0B0F8D3E" w15:done="0"/>
  <w15:commentEx w15:paraId="384D0825" w15:done="0"/>
  <w15:commentEx w15:paraId="2FBB17A1" w15:paraIdParent="384D0825" w15:done="0"/>
  <w15:commentEx w15:paraId="41A958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24134" w16cid:durableId="2213A91D"/>
  <w16cid:commentId w16cid:paraId="7B796872" w16cid:durableId="22151D0A"/>
  <w16cid:commentId w16cid:paraId="74450579" w16cid:durableId="2215236F"/>
  <w16cid:commentId w16cid:paraId="2EFDF1BF" w16cid:durableId="220B4A71"/>
  <w16cid:commentId w16cid:paraId="7C2E3A28" w16cid:durableId="220B6058"/>
  <w16cid:commentId w16cid:paraId="5030A5B3" w16cid:durableId="221524ED"/>
  <w16cid:commentId w16cid:paraId="3436FFF8" w16cid:durableId="220B4A7F"/>
  <w16cid:commentId w16cid:paraId="064E0748" w16cid:durableId="220B6324"/>
  <w16cid:commentId w16cid:paraId="2E04572F" w16cid:durableId="22137650"/>
  <w16cid:commentId w16cid:paraId="3DCC10F5" w16cid:durableId="22138D44"/>
  <w16cid:commentId w16cid:paraId="5DAE5C4D" w16cid:durableId="2214E38B"/>
  <w16cid:commentId w16cid:paraId="4FC45463" w16cid:durableId="22152626"/>
  <w16cid:commentId w16cid:paraId="58147509" w16cid:durableId="2214DACA"/>
  <w16cid:commentId w16cid:paraId="13E62A84" w16cid:durableId="221526D4"/>
  <w16cid:commentId w16cid:paraId="55114740" w16cid:durableId="2214DB34"/>
  <w16cid:commentId w16cid:paraId="05B4FAB5" w16cid:durableId="2214DB8D"/>
  <w16cid:commentId w16cid:paraId="42CEFC9B" w16cid:durableId="2214DCB6"/>
  <w16cid:commentId w16cid:paraId="6C289818" w16cid:durableId="221528F6"/>
  <w16cid:commentId w16cid:paraId="00A6BD11" w16cid:durableId="221383A2"/>
  <w16cid:commentId w16cid:paraId="4EB5C7FB" w16cid:durableId="2214D2A1"/>
  <w16cid:commentId w16cid:paraId="4CFDAD63" w16cid:durableId="221529A0"/>
  <w16cid:commentId w16cid:paraId="3A07440E" w16cid:durableId="221529F2"/>
  <w16cid:commentId w16cid:paraId="0B0F8D3E" w16cid:durableId="22138DAC"/>
  <w16cid:commentId w16cid:paraId="15681391" w16cid:durableId="2214D412"/>
  <w16cid:commentId w16cid:paraId="384D0825" w16cid:durableId="220B4AA8"/>
  <w16cid:commentId w16cid:paraId="2FBB17A1" w16cid:durableId="221395AA"/>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0EF3E" w14:textId="77777777" w:rsidR="003534A3" w:rsidRDefault="003534A3" w:rsidP="00170E8C">
      <w:pPr>
        <w:spacing w:after="0" w:line="240" w:lineRule="auto"/>
      </w:pPr>
      <w:r>
        <w:separator/>
      </w:r>
    </w:p>
  </w:endnote>
  <w:endnote w:type="continuationSeparator" w:id="0">
    <w:p w14:paraId="424FC827" w14:textId="77777777" w:rsidR="003534A3" w:rsidRDefault="003534A3" w:rsidP="00170E8C">
      <w:pPr>
        <w:spacing w:after="0" w:line="240" w:lineRule="auto"/>
      </w:pPr>
      <w:r>
        <w:continuationSeparator/>
      </w:r>
    </w:p>
  </w:endnote>
  <w:endnote w:type="continuationNotice" w:id="1">
    <w:p w14:paraId="6744E840" w14:textId="77777777" w:rsidR="003534A3" w:rsidRDefault="003534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5750" w14:textId="77777777" w:rsidR="00276528" w:rsidRDefault="00276528">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6E22F5" w:rsidRDefault="006E22F5">
    <w:pPr>
      <w:pStyle w:val="af7"/>
    </w:pPr>
    <w:r>
      <w:rPr>
        <w:noProof/>
      </w:rPr>
      <mc:AlternateContent>
        <mc:Choice Requires="wps">
          <w:drawing>
            <wp:anchor distT="0" distB="0" distL="114300" distR="114300" simplePos="0" relativeHeight="251658240" behindDoc="0" locked="0" layoutInCell="0" allowOverlap="1" wp14:anchorId="5EDF638F" wp14:editId="39B60F62">
              <wp:simplePos x="0" y="0"/>
              <wp:positionH relativeFrom="page">
                <wp:posOffset>0</wp:posOffset>
              </wp:positionH>
              <wp:positionV relativeFrom="page">
                <wp:posOffset>9601200</wp:posOffset>
              </wp:positionV>
              <wp:extent cx="7772400" cy="266700"/>
              <wp:effectExtent l="0" t="0" r="0" b="0"/>
              <wp:wrapNone/>
              <wp:docPr id="1" name="MSIPCM269f4cef9481f8e39521310d"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56731E64" w:rsidR="006E22F5" w:rsidRPr="007D2762" w:rsidRDefault="006E22F5"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269f4cef9481f8e39521310d"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GIHAJ8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56731E64" w:rsidR="006E22F5" w:rsidRPr="007D2762" w:rsidRDefault="006E22F5"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22B65" w14:textId="77777777" w:rsidR="00276528" w:rsidRDefault="00276528">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A4851" w14:textId="77777777" w:rsidR="003534A3" w:rsidRDefault="003534A3" w:rsidP="00170E8C">
      <w:pPr>
        <w:spacing w:after="0" w:line="240" w:lineRule="auto"/>
      </w:pPr>
      <w:r>
        <w:separator/>
      </w:r>
    </w:p>
  </w:footnote>
  <w:footnote w:type="continuationSeparator" w:id="0">
    <w:p w14:paraId="4504ECD7" w14:textId="77777777" w:rsidR="003534A3" w:rsidRDefault="003534A3" w:rsidP="00170E8C">
      <w:pPr>
        <w:spacing w:after="0" w:line="240" w:lineRule="auto"/>
      </w:pPr>
      <w:r>
        <w:continuationSeparator/>
      </w:r>
    </w:p>
  </w:footnote>
  <w:footnote w:type="continuationNotice" w:id="1">
    <w:p w14:paraId="0F698E88" w14:textId="77777777" w:rsidR="003534A3" w:rsidRDefault="003534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3BDE8" w14:textId="77777777" w:rsidR="00276528" w:rsidRDefault="00276528">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CC4A2" w14:textId="77777777" w:rsidR="00276528" w:rsidRDefault="00276528">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7726E" w14:textId="77777777" w:rsidR="00276528" w:rsidRDefault="00276528">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1"/>
      <w:lvlText w:val="%1"/>
      <w:lvlJc w:val="left"/>
      <w:pPr>
        <w:ind w:left="999" w:hanging="432"/>
      </w:pPr>
    </w:lvl>
    <w:lvl w:ilvl="1">
      <w:start w:val="1"/>
      <w:numFmt w:val="decimal"/>
      <w:pStyle w:val="2"/>
      <w:lvlText w:val="%1.%2"/>
      <w:lvlJc w:val="left"/>
      <w:pPr>
        <w:ind w:left="1143" w:hanging="576"/>
      </w:pPr>
    </w:lvl>
    <w:lvl w:ilvl="2">
      <w:start w:val="1"/>
      <w:numFmt w:val="decimal"/>
      <w:pStyle w:val="3"/>
      <w:lvlText w:val="%1.%2.%3"/>
      <w:lvlJc w:val="left"/>
      <w:pPr>
        <w:ind w:left="1287" w:hanging="720"/>
      </w:pPr>
    </w:lvl>
    <w:lvl w:ilvl="3">
      <w:start w:val="1"/>
      <w:numFmt w:val="decimal"/>
      <w:pStyle w:val="4"/>
      <w:lvlText w:val="%1.%2.%3.%4"/>
      <w:lvlJc w:val="left"/>
      <w:pPr>
        <w:ind w:left="1431" w:hanging="864"/>
      </w:pPr>
    </w:lvl>
    <w:lvl w:ilvl="4">
      <w:start w:val="1"/>
      <w:numFmt w:val="decimal"/>
      <w:pStyle w:val="5"/>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6F722C0"/>
    <w:multiLevelType w:val="hybridMultilevel"/>
    <w:tmpl w:val="8F646228"/>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347E54DA">
      <w:start w:val="1"/>
      <w:numFmt w:val="bullet"/>
      <w:lvlText w:val=""/>
      <w:lvlJc w:val="left"/>
      <w:pPr>
        <w:ind w:left="778" w:hanging="420"/>
      </w:pPr>
      <w:rPr>
        <w:rFonts w:ascii="Wingdings" w:hAnsi="Wingdings" w:hint="default"/>
        <w:color w:val="auto"/>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Peng, Hong">
    <w15:presenceInfo w15:providerId="AD" w15:userId="S-1-5-21-3555285318-3598121220-927574299-985293"/>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CDC"/>
    <w:rsid w:val="00011E9E"/>
    <w:rsid w:val="00011F8D"/>
    <w:rsid w:val="00012193"/>
    <w:rsid w:val="00012497"/>
    <w:rsid w:val="000126AF"/>
    <w:rsid w:val="00012835"/>
    <w:rsid w:val="00012A8F"/>
    <w:rsid w:val="00012F5A"/>
    <w:rsid w:val="00013141"/>
    <w:rsid w:val="0001385E"/>
    <w:rsid w:val="000138BD"/>
    <w:rsid w:val="00013AEB"/>
    <w:rsid w:val="00014291"/>
    <w:rsid w:val="00014583"/>
    <w:rsid w:val="00015787"/>
    <w:rsid w:val="00016252"/>
    <w:rsid w:val="000162E2"/>
    <w:rsid w:val="000163CE"/>
    <w:rsid w:val="00016ADA"/>
    <w:rsid w:val="00016E05"/>
    <w:rsid w:val="000170E3"/>
    <w:rsid w:val="00017169"/>
    <w:rsid w:val="00017507"/>
    <w:rsid w:val="00017660"/>
    <w:rsid w:val="000176EC"/>
    <w:rsid w:val="00017816"/>
    <w:rsid w:val="00017B06"/>
    <w:rsid w:val="0002052E"/>
    <w:rsid w:val="0002071D"/>
    <w:rsid w:val="0002074A"/>
    <w:rsid w:val="000208BC"/>
    <w:rsid w:val="00020A49"/>
    <w:rsid w:val="00020BA0"/>
    <w:rsid w:val="00020F73"/>
    <w:rsid w:val="000216CC"/>
    <w:rsid w:val="00021F8F"/>
    <w:rsid w:val="0002271E"/>
    <w:rsid w:val="00022D22"/>
    <w:rsid w:val="00022DD6"/>
    <w:rsid w:val="0002322E"/>
    <w:rsid w:val="00023272"/>
    <w:rsid w:val="000238D2"/>
    <w:rsid w:val="00023B7F"/>
    <w:rsid w:val="000245F0"/>
    <w:rsid w:val="000246F9"/>
    <w:rsid w:val="00024DA5"/>
    <w:rsid w:val="00024E9F"/>
    <w:rsid w:val="00025229"/>
    <w:rsid w:val="00025520"/>
    <w:rsid w:val="00025DC1"/>
    <w:rsid w:val="000264C8"/>
    <w:rsid w:val="000266ED"/>
    <w:rsid w:val="00026741"/>
    <w:rsid w:val="000269AF"/>
    <w:rsid w:val="00026A21"/>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FC"/>
    <w:rsid w:val="000347B0"/>
    <w:rsid w:val="0003481E"/>
    <w:rsid w:val="000349DC"/>
    <w:rsid w:val="00034EA6"/>
    <w:rsid w:val="00035090"/>
    <w:rsid w:val="00035100"/>
    <w:rsid w:val="0003534B"/>
    <w:rsid w:val="000356ED"/>
    <w:rsid w:val="00035DDC"/>
    <w:rsid w:val="00035FC5"/>
    <w:rsid w:val="00037A80"/>
    <w:rsid w:val="000400D8"/>
    <w:rsid w:val="000405F6"/>
    <w:rsid w:val="00041011"/>
    <w:rsid w:val="00041359"/>
    <w:rsid w:val="000413C5"/>
    <w:rsid w:val="000414DB"/>
    <w:rsid w:val="00041530"/>
    <w:rsid w:val="000419B7"/>
    <w:rsid w:val="00041B57"/>
    <w:rsid w:val="00041BDC"/>
    <w:rsid w:val="00041EE6"/>
    <w:rsid w:val="000427DC"/>
    <w:rsid w:val="00042E90"/>
    <w:rsid w:val="00043240"/>
    <w:rsid w:val="0004376A"/>
    <w:rsid w:val="00043AD3"/>
    <w:rsid w:val="0004418C"/>
    <w:rsid w:val="0004432D"/>
    <w:rsid w:val="000445B5"/>
    <w:rsid w:val="00044744"/>
    <w:rsid w:val="00044A1D"/>
    <w:rsid w:val="000452CC"/>
    <w:rsid w:val="00045753"/>
    <w:rsid w:val="00045E39"/>
    <w:rsid w:val="0004650C"/>
    <w:rsid w:val="00046513"/>
    <w:rsid w:val="00046760"/>
    <w:rsid w:val="0004696A"/>
    <w:rsid w:val="00046BA3"/>
    <w:rsid w:val="00046E41"/>
    <w:rsid w:val="00047224"/>
    <w:rsid w:val="000473F5"/>
    <w:rsid w:val="000475CA"/>
    <w:rsid w:val="0005035B"/>
    <w:rsid w:val="00050455"/>
    <w:rsid w:val="00050C3C"/>
    <w:rsid w:val="00050EC3"/>
    <w:rsid w:val="0005171D"/>
    <w:rsid w:val="00051936"/>
    <w:rsid w:val="00051D12"/>
    <w:rsid w:val="00052C93"/>
    <w:rsid w:val="000535CD"/>
    <w:rsid w:val="00053628"/>
    <w:rsid w:val="00053DD0"/>
    <w:rsid w:val="00054157"/>
    <w:rsid w:val="00054445"/>
    <w:rsid w:val="000547E3"/>
    <w:rsid w:val="000547F0"/>
    <w:rsid w:val="00054F45"/>
    <w:rsid w:val="0005557D"/>
    <w:rsid w:val="00055ECA"/>
    <w:rsid w:val="0005633B"/>
    <w:rsid w:val="000567B3"/>
    <w:rsid w:val="00056B62"/>
    <w:rsid w:val="00056D8F"/>
    <w:rsid w:val="00056F4B"/>
    <w:rsid w:val="00057316"/>
    <w:rsid w:val="00057784"/>
    <w:rsid w:val="000577C6"/>
    <w:rsid w:val="0005786F"/>
    <w:rsid w:val="00057FC2"/>
    <w:rsid w:val="000603EC"/>
    <w:rsid w:val="000605B3"/>
    <w:rsid w:val="00060685"/>
    <w:rsid w:val="00060907"/>
    <w:rsid w:val="00061802"/>
    <w:rsid w:val="00061C9C"/>
    <w:rsid w:val="00061D1D"/>
    <w:rsid w:val="00061F7B"/>
    <w:rsid w:val="0006244D"/>
    <w:rsid w:val="00062596"/>
    <w:rsid w:val="00063248"/>
    <w:rsid w:val="000638E9"/>
    <w:rsid w:val="00065036"/>
    <w:rsid w:val="000657F7"/>
    <w:rsid w:val="000658CF"/>
    <w:rsid w:val="0006623A"/>
    <w:rsid w:val="000665A8"/>
    <w:rsid w:val="00066AE4"/>
    <w:rsid w:val="0006706F"/>
    <w:rsid w:val="00067216"/>
    <w:rsid w:val="000677A3"/>
    <w:rsid w:val="00067A50"/>
    <w:rsid w:val="00067AF0"/>
    <w:rsid w:val="00067E9F"/>
    <w:rsid w:val="00067FE5"/>
    <w:rsid w:val="000701B6"/>
    <w:rsid w:val="0007045A"/>
    <w:rsid w:val="00070C51"/>
    <w:rsid w:val="00070CA2"/>
    <w:rsid w:val="00071458"/>
    <w:rsid w:val="0007167B"/>
    <w:rsid w:val="0007187C"/>
    <w:rsid w:val="00071D37"/>
    <w:rsid w:val="00072152"/>
    <w:rsid w:val="000725BC"/>
    <w:rsid w:val="000725E1"/>
    <w:rsid w:val="00072628"/>
    <w:rsid w:val="000727F2"/>
    <w:rsid w:val="0007358F"/>
    <w:rsid w:val="00073661"/>
    <w:rsid w:val="00073E78"/>
    <w:rsid w:val="000740E4"/>
    <w:rsid w:val="000741CE"/>
    <w:rsid w:val="000744D0"/>
    <w:rsid w:val="00074F74"/>
    <w:rsid w:val="000754EE"/>
    <w:rsid w:val="000755DB"/>
    <w:rsid w:val="00075F1B"/>
    <w:rsid w:val="0007603F"/>
    <w:rsid w:val="000760DC"/>
    <w:rsid w:val="0007616B"/>
    <w:rsid w:val="00076478"/>
    <w:rsid w:val="00076669"/>
    <w:rsid w:val="00076B50"/>
    <w:rsid w:val="000772A3"/>
    <w:rsid w:val="0007752F"/>
    <w:rsid w:val="00077A3B"/>
    <w:rsid w:val="00077F33"/>
    <w:rsid w:val="000803EA"/>
    <w:rsid w:val="00080A58"/>
    <w:rsid w:val="000817C3"/>
    <w:rsid w:val="00081EEF"/>
    <w:rsid w:val="00081F94"/>
    <w:rsid w:val="000821F9"/>
    <w:rsid w:val="0008302A"/>
    <w:rsid w:val="000830C7"/>
    <w:rsid w:val="00083498"/>
    <w:rsid w:val="00083BAD"/>
    <w:rsid w:val="00083F52"/>
    <w:rsid w:val="00083FB3"/>
    <w:rsid w:val="000842AE"/>
    <w:rsid w:val="00084E31"/>
    <w:rsid w:val="00084EA0"/>
    <w:rsid w:val="00085092"/>
    <w:rsid w:val="000867AC"/>
    <w:rsid w:val="00086984"/>
    <w:rsid w:val="000870A2"/>
    <w:rsid w:val="0008717D"/>
    <w:rsid w:val="00087574"/>
    <w:rsid w:val="00087C4E"/>
    <w:rsid w:val="0009036F"/>
    <w:rsid w:val="000905E6"/>
    <w:rsid w:val="00090A1B"/>
    <w:rsid w:val="00091E85"/>
    <w:rsid w:val="0009236A"/>
    <w:rsid w:val="00092BE6"/>
    <w:rsid w:val="00092BF3"/>
    <w:rsid w:val="00092C18"/>
    <w:rsid w:val="0009351D"/>
    <w:rsid w:val="00093573"/>
    <w:rsid w:val="00093CB4"/>
    <w:rsid w:val="00093D73"/>
    <w:rsid w:val="0009489B"/>
    <w:rsid w:val="00094AEE"/>
    <w:rsid w:val="00094ED3"/>
    <w:rsid w:val="00094FBF"/>
    <w:rsid w:val="0009519A"/>
    <w:rsid w:val="00095A40"/>
    <w:rsid w:val="00095D39"/>
    <w:rsid w:val="000960C5"/>
    <w:rsid w:val="000960FD"/>
    <w:rsid w:val="0009654B"/>
    <w:rsid w:val="0009675C"/>
    <w:rsid w:val="00096CA6"/>
    <w:rsid w:val="00096FAE"/>
    <w:rsid w:val="000970F1"/>
    <w:rsid w:val="000973DD"/>
    <w:rsid w:val="00097644"/>
    <w:rsid w:val="000976A8"/>
    <w:rsid w:val="000976E3"/>
    <w:rsid w:val="00097713"/>
    <w:rsid w:val="00097884"/>
    <w:rsid w:val="00097AC4"/>
    <w:rsid w:val="00097D52"/>
    <w:rsid w:val="000A02B7"/>
    <w:rsid w:val="000A0656"/>
    <w:rsid w:val="000A07CD"/>
    <w:rsid w:val="000A09E6"/>
    <w:rsid w:val="000A0A1F"/>
    <w:rsid w:val="000A0DCE"/>
    <w:rsid w:val="000A12ED"/>
    <w:rsid w:val="000A16B2"/>
    <w:rsid w:val="000A1DB7"/>
    <w:rsid w:val="000A23E3"/>
    <w:rsid w:val="000A25B8"/>
    <w:rsid w:val="000A28EF"/>
    <w:rsid w:val="000A3083"/>
    <w:rsid w:val="000A3361"/>
    <w:rsid w:val="000A36CC"/>
    <w:rsid w:val="000A38FC"/>
    <w:rsid w:val="000A51EB"/>
    <w:rsid w:val="000A55A6"/>
    <w:rsid w:val="000A5604"/>
    <w:rsid w:val="000A58AC"/>
    <w:rsid w:val="000A5A39"/>
    <w:rsid w:val="000A5C14"/>
    <w:rsid w:val="000A5C71"/>
    <w:rsid w:val="000A608C"/>
    <w:rsid w:val="000A60D4"/>
    <w:rsid w:val="000A6227"/>
    <w:rsid w:val="000A6A6F"/>
    <w:rsid w:val="000A782E"/>
    <w:rsid w:val="000A799D"/>
    <w:rsid w:val="000A7F7E"/>
    <w:rsid w:val="000B000F"/>
    <w:rsid w:val="000B0065"/>
    <w:rsid w:val="000B016A"/>
    <w:rsid w:val="000B0710"/>
    <w:rsid w:val="000B0C79"/>
    <w:rsid w:val="000B0CE7"/>
    <w:rsid w:val="000B2105"/>
    <w:rsid w:val="000B2BEE"/>
    <w:rsid w:val="000B2FCB"/>
    <w:rsid w:val="000B30D6"/>
    <w:rsid w:val="000B365B"/>
    <w:rsid w:val="000B3D1C"/>
    <w:rsid w:val="000B3D96"/>
    <w:rsid w:val="000B3EB3"/>
    <w:rsid w:val="000B412E"/>
    <w:rsid w:val="000B4448"/>
    <w:rsid w:val="000B4589"/>
    <w:rsid w:val="000B4995"/>
    <w:rsid w:val="000B4A4F"/>
    <w:rsid w:val="000B4D94"/>
    <w:rsid w:val="000B5035"/>
    <w:rsid w:val="000B506C"/>
    <w:rsid w:val="000B53BC"/>
    <w:rsid w:val="000B561B"/>
    <w:rsid w:val="000B59F1"/>
    <w:rsid w:val="000B5B66"/>
    <w:rsid w:val="000B5E8B"/>
    <w:rsid w:val="000B5EF5"/>
    <w:rsid w:val="000B5F54"/>
    <w:rsid w:val="000B6C7E"/>
    <w:rsid w:val="000B6EC0"/>
    <w:rsid w:val="000B76E1"/>
    <w:rsid w:val="000B76FD"/>
    <w:rsid w:val="000C0024"/>
    <w:rsid w:val="000C0124"/>
    <w:rsid w:val="000C02F2"/>
    <w:rsid w:val="000C05B5"/>
    <w:rsid w:val="000C195A"/>
    <w:rsid w:val="000C1F06"/>
    <w:rsid w:val="000C2065"/>
    <w:rsid w:val="000C213D"/>
    <w:rsid w:val="000C2C19"/>
    <w:rsid w:val="000C30A6"/>
    <w:rsid w:val="000C367A"/>
    <w:rsid w:val="000C37D3"/>
    <w:rsid w:val="000C3912"/>
    <w:rsid w:val="000C3AF9"/>
    <w:rsid w:val="000C4CE2"/>
    <w:rsid w:val="000C4EB2"/>
    <w:rsid w:val="000C5479"/>
    <w:rsid w:val="000C65AB"/>
    <w:rsid w:val="000C6996"/>
    <w:rsid w:val="000C6F7C"/>
    <w:rsid w:val="000C7488"/>
    <w:rsid w:val="000D00EF"/>
    <w:rsid w:val="000D0179"/>
    <w:rsid w:val="000D05CC"/>
    <w:rsid w:val="000D0A6F"/>
    <w:rsid w:val="000D0FD9"/>
    <w:rsid w:val="000D13E1"/>
    <w:rsid w:val="000D17EB"/>
    <w:rsid w:val="000D2323"/>
    <w:rsid w:val="000D234A"/>
    <w:rsid w:val="000D241B"/>
    <w:rsid w:val="000D2F89"/>
    <w:rsid w:val="000D3089"/>
    <w:rsid w:val="000D31B8"/>
    <w:rsid w:val="000D353A"/>
    <w:rsid w:val="000D3F57"/>
    <w:rsid w:val="000D42C5"/>
    <w:rsid w:val="000D445B"/>
    <w:rsid w:val="000D4C2A"/>
    <w:rsid w:val="000D4E87"/>
    <w:rsid w:val="000D520E"/>
    <w:rsid w:val="000D596F"/>
    <w:rsid w:val="000D66C5"/>
    <w:rsid w:val="000D6B73"/>
    <w:rsid w:val="000D6D48"/>
    <w:rsid w:val="000D75E4"/>
    <w:rsid w:val="000D790E"/>
    <w:rsid w:val="000D7FF0"/>
    <w:rsid w:val="000E0803"/>
    <w:rsid w:val="000E0DDB"/>
    <w:rsid w:val="000E0E2A"/>
    <w:rsid w:val="000E12F5"/>
    <w:rsid w:val="000E163F"/>
    <w:rsid w:val="000E1B7B"/>
    <w:rsid w:val="000E26E6"/>
    <w:rsid w:val="000E296B"/>
    <w:rsid w:val="000E2D50"/>
    <w:rsid w:val="000E2D87"/>
    <w:rsid w:val="000E2F7C"/>
    <w:rsid w:val="000E3485"/>
    <w:rsid w:val="000E36A4"/>
    <w:rsid w:val="000E45ED"/>
    <w:rsid w:val="000E4711"/>
    <w:rsid w:val="000E4770"/>
    <w:rsid w:val="000E47A7"/>
    <w:rsid w:val="000E48CC"/>
    <w:rsid w:val="000E4ABF"/>
    <w:rsid w:val="000E4F53"/>
    <w:rsid w:val="000E567B"/>
    <w:rsid w:val="000E5D76"/>
    <w:rsid w:val="000E5D91"/>
    <w:rsid w:val="000E5DC7"/>
    <w:rsid w:val="000E5EAA"/>
    <w:rsid w:val="000E69DB"/>
    <w:rsid w:val="000E6B47"/>
    <w:rsid w:val="000E6C28"/>
    <w:rsid w:val="000E6EA1"/>
    <w:rsid w:val="000E6F6D"/>
    <w:rsid w:val="000E7900"/>
    <w:rsid w:val="000E7C51"/>
    <w:rsid w:val="000E7D15"/>
    <w:rsid w:val="000F07E9"/>
    <w:rsid w:val="000F14C7"/>
    <w:rsid w:val="000F1730"/>
    <w:rsid w:val="000F1788"/>
    <w:rsid w:val="000F18FE"/>
    <w:rsid w:val="000F1C2A"/>
    <w:rsid w:val="000F2055"/>
    <w:rsid w:val="000F24D2"/>
    <w:rsid w:val="000F2878"/>
    <w:rsid w:val="000F3658"/>
    <w:rsid w:val="000F37D7"/>
    <w:rsid w:val="000F37F1"/>
    <w:rsid w:val="000F3CBA"/>
    <w:rsid w:val="000F403F"/>
    <w:rsid w:val="000F4757"/>
    <w:rsid w:val="000F4A62"/>
    <w:rsid w:val="000F4B39"/>
    <w:rsid w:val="000F505E"/>
    <w:rsid w:val="000F609A"/>
    <w:rsid w:val="000F6CCA"/>
    <w:rsid w:val="000F704D"/>
    <w:rsid w:val="000F79B9"/>
    <w:rsid w:val="000F7A5E"/>
    <w:rsid w:val="000F7D53"/>
    <w:rsid w:val="000F7FE4"/>
    <w:rsid w:val="00100280"/>
    <w:rsid w:val="00100725"/>
    <w:rsid w:val="001008EF"/>
    <w:rsid w:val="00101098"/>
    <w:rsid w:val="0010121A"/>
    <w:rsid w:val="0010181B"/>
    <w:rsid w:val="00101C7B"/>
    <w:rsid w:val="00102797"/>
    <w:rsid w:val="00102A7B"/>
    <w:rsid w:val="00102E63"/>
    <w:rsid w:val="00102EA7"/>
    <w:rsid w:val="00103587"/>
    <w:rsid w:val="00103BA2"/>
    <w:rsid w:val="00103F13"/>
    <w:rsid w:val="00104589"/>
    <w:rsid w:val="001045CF"/>
    <w:rsid w:val="001048F9"/>
    <w:rsid w:val="00106726"/>
    <w:rsid w:val="00107378"/>
    <w:rsid w:val="00107CA3"/>
    <w:rsid w:val="0011028E"/>
    <w:rsid w:val="00110301"/>
    <w:rsid w:val="00110BFF"/>
    <w:rsid w:val="00110C48"/>
    <w:rsid w:val="001119FB"/>
    <w:rsid w:val="00111B61"/>
    <w:rsid w:val="00111C09"/>
    <w:rsid w:val="00112079"/>
    <w:rsid w:val="00112088"/>
    <w:rsid w:val="00112358"/>
    <w:rsid w:val="001126CA"/>
    <w:rsid w:val="00112C37"/>
    <w:rsid w:val="001143CC"/>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28"/>
    <w:rsid w:val="001225F6"/>
    <w:rsid w:val="001226AE"/>
    <w:rsid w:val="00122A03"/>
    <w:rsid w:val="00122B15"/>
    <w:rsid w:val="00123383"/>
    <w:rsid w:val="001234C3"/>
    <w:rsid w:val="001238EB"/>
    <w:rsid w:val="001238F0"/>
    <w:rsid w:val="0012408D"/>
    <w:rsid w:val="00125695"/>
    <w:rsid w:val="00125E1E"/>
    <w:rsid w:val="00125F35"/>
    <w:rsid w:val="00126713"/>
    <w:rsid w:val="001268D6"/>
    <w:rsid w:val="00126BAA"/>
    <w:rsid w:val="001270D0"/>
    <w:rsid w:val="00127283"/>
    <w:rsid w:val="0012761B"/>
    <w:rsid w:val="00127972"/>
    <w:rsid w:val="001301D7"/>
    <w:rsid w:val="001302B7"/>
    <w:rsid w:val="00130E5B"/>
    <w:rsid w:val="00130E84"/>
    <w:rsid w:val="001320CD"/>
    <w:rsid w:val="001328D2"/>
    <w:rsid w:val="00132D78"/>
    <w:rsid w:val="00132ECA"/>
    <w:rsid w:val="00132FFD"/>
    <w:rsid w:val="00133856"/>
    <w:rsid w:val="001339B2"/>
    <w:rsid w:val="00133FA4"/>
    <w:rsid w:val="00134434"/>
    <w:rsid w:val="001348EE"/>
    <w:rsid w:val="00134D95"/>
    <w:rsid w:val="00134E53"/>
    <w:rsid w:val="00134F7B"/>
    <w:rsid w:val="00135ED0"/>
    <w:rsid w:val="00136304"/>
    <w:rsid w:val="00136F39"/>
    <w:rsid w:val="00136F7F"/>
    <w:rsid w:val="0013701B"/>
    <w:rsid w:val="0013711C"/>
    <w:rsid w:val="00137729"/>
    <w:rsid w:val="00137A8D"/>
    <w:rsid w:val="00137C79"/>
    <w:rsid w:val="0014018F"/>
    <w:rsid w:val="00140FD4"/>
    <w:rsid w:val="00141183"/>
    <w:rsid w:val="001414D7"/>
    <w:rsid w:val="00141A0C"/>
    <w:rsid w:val="00141F17"/>
    <w:rsid w:val="001420E8"/>
    <w:rsid w:val="001421DA"/>
    <w:rsid w:val="001432D0"/>
    <w:rsid w:val="00144164"/>
    <w:rsid w:val="0014426F"/>
    <w:rsid w:val="0014500F"/>
    <w:rsid w:val="0014593E"/>
    <w:rsid w:val="00145AB1"/>
    <w:rsid w:val="00146B7F"/>
    <w:rsid w:val="00146DD2"/>
    <w:rsid w:val="00146DFE"/>
    <w:rsid w:val="00147268"/>
    <w:rsid w:val="001476B2"/>
    <w:rsid w:val="00147F19"/>
    <w:rsid w:val="00150197"/>
    <w:rsid w:val="00150C76"/>
    <w:rsid w:val="001511B3"/>
    <w:rsid w:val="001512CF"/>
    <w:rsid w:val="0015190B"/>
    <w:rsid w:val="00151A61"/>
    <w:rsid w:val="00151B19"/>
    <w:rsid w:val="00151CB1"/>
    <w:rsid w:val="00151D68"/>
    <w:rsid w:val="0015237E"/>
    <w:rsid w:val="0015246E"/>
    <w:rsid w:val="00152589"/>
    <w:rsid w:val="00152CA4"/>
    <w:rsid w:val="00152F0A"/>
    <w:rsid w:val="0015301B"/>
    <w:rsid w:val="001531E6"/>
    <w:rsid w:val="0015375A"/>
    <w:rsid w:val="001538A8"/>
    <w:rsid w:val="00153DC4"/>
    <w:rsid w:val="001548C0"/>
    <w:rsid w:val="001549D4"/>
    <w:rsid w:val="00154E89"/>
    <w:rsid w:val="00155567"/>
    <w:rsid w:val="001555EC"/>
    <w:rsid w:val="00155849"/>
    <w:rsid w:val="00155E90"/>
    <w:rsid w:val="00155FCE"/>
    <w:rsid w:val="0015677D"/>
    <w:rsid w:val="001569A4"/>
    <w:rsid w:val="00156A6A"/>
    <w:rsid w:val="00156DA1"/>
    <w:rsid w:val="00156EBC"/>
    <w:rsid w:val="00157C12"/>
    <w:rsid w:val="00160235"/>
    <w:rsid w:val="00160AFC"/>
    <w:rsid w:val="00160BEF"/>
    <w:rsid w:val="00161754"/>
    <w:rsid w:val="0016232B"/>
    <w:rsid w:val="00162D93"/>
    <w:rsid w:val="001634B9"/>
    <w:rsid w:val="001638A2"/>
    <w:rsid w:val="00163937"/>
    <w:rsid w:val="001647D3"/>
    <w:rsid w:val="00164E0F"/>
    <w:rsid w:val="00164F03"/>
    <w:rsid w:val="0016516C"/>
    <w:rsid w:val="00165195"/>
    <w:rsid w:val="0016526D"/>
    <w:rsid w:val="00165502"/>
    <w:rsid w:val="001659ED"/>
    <w:rsid w:val="00165A1D"/>
    <w:rsid w:val="00165B10"/>
    <w:rsid w:val="00166DF4"/>
    <w:rsid w:val="00167130"/>
    <w:rsid w:val="00167497"/>
    <w:rsid w:val="001676C9"/>
    <w:rsid w:val="00167C29"/>
    <w:rsid w:val="00167E0F"/>
    <w:rsid w:val="00167EEB"/>
    <w:rsid w:val="0017008A"/>
    <w:rsid w:val="00170154"/>
    <w:rsid w:val="00170BE8"/>
    <w:rsid w:val="00170E8C"/>
    <w:rsid w:val="00170EE5"/>
    <w:rsid w:val="00171721"/>
    <w:rsid w:val="001723E9"/>
    <w:rsid w:val="00172594"/>
    <w:rsid w:val="00172974"/>
    <w:rsid w:val="00172A08"/>
    <w:rsid w:val="001734BF"/>
    <w:rsid w:val="00173B56"/>
    <w:rsid w:val="00173B71"/>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288"/>
    <w:rsid w:val="00181853"/>
    <w:rsid w:val="00181B4D"/>
    <w:rsid w:val="0018254F"/>
    <w:rsid w:val="001829BC"/>
    <w:rsid w:val="00183152"/>
    <w:rsid w:val="001836A9"/>
    <w:rsid w:val="00183908"/>
    <w:rsid w:val="0018518A"/>
    <w:rsid w:val="001851A3"/>
    <w:rsid w:val="00185D4B"/>
    <w:rsid w:val="00185D4F"/>
    <w:rsid w:val="00186115"/>
    <w:rsid w:val="00186483"/>
    <w:rsid w:val="00186CB2"/>
    <w:rsid w:val="00186F06"/>
    <w:rsid w:val="00187014"/>
    <w:rsid w:val="00187C0C"/>
    <w:rsid w:val="00187F09"/>
    <w:rsid w:val="001908D7"/>
    <w:rsid w:val="00190B61"/>
    <w:rsid w:val="00190E5A"/>
    <w:rsid w:val="001912EC"/>
    <w:rsid w:val="00191509"/>
    <w:rsid w:val="00191601"/>
    <w:rsid w:val="001918A1"/>
    <w:rsid w:val="00191A99"/>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4D98"/>
    <w:rsid w:val="0019514A"/>
    <w:rsid w:val="001953C7"/>
    <w:rsid w:val="001958EA"/>
    <w:rsid w:val="001961A5"/>
    <w:rsid w:val="00196AFB"/>
    <w:rsid w:val="00196E02"/>
    <w:rsid w:val="00196F1A"/>
    <w:rsid w:val="0019705E"/>
    <w:rsid w:val="001975C5"/>
    <w:rsid w:val="001976E9"/>
    <w:rsid w:val="00197F9E"/>
    <w:rsid w:val="001A00EC"/>
    <w:rsid w:val="001A01A2"/>
    <w:rsid w:val="001A044F"/>
    <w:rsid w:val="001A06F1"/>
    <w:rsid w:val="001A0ED4"/>
    <w:rsid w:val="001A11A1"/>
    <w:rsid w:val="001A1902"/>
    <w:rsid w:val="001A1A05"/>
    <w:rsid w:val="001A1A24"/>
    <w:rsid w:val="001A1C69"/>
    <w:rsid w:val="001A1FA1"/>
    <w:rsid w:val="001A22DA"/>
    <w:rsid w:val="001A28A4"/>
    <w:rsid w:val="001A2F24"/>
    <w:rsid w:val="001A3134"/>
    <w:rsid w:val="001A3145"/>
    <w:rsid w:val="001A3388"/>
    <w:rsid w:val="001A3971"/>
    <w:rsid w:val="001A3A8D"/>
    <w:rsid w:val="001A3C89"/>
    <w:rsid w:val="001A3D79"/>
    <w:rsid w:val="001A3E65"/>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3D3"/>
    <w:rsid w:val="001B0909"/>
    <w:rsid w:val="001B1B99"/>
    <w:rsid w:val="001B1D9A"/>
    <w:rsid w:val="001B2BBB"/>
    <w:rsid w:val="001B3A9C"/>
    <w:rsid w:val="001B3F76"/>
    <w:rsid w:val="001B40DC"/>
    <w:rsid w:val="001B40F0"/>
    <w:rsid w:val="001B4629"/>
    <w:rsid w:val="001B5087"/>
    <w:rsid w:val="001B512A"/>
    <w:rsid w:val="001B519B"/>
    <w:rsid w:val="001B526F"/>
    <w:rsid w:val="001B58A5"/>
    <w:rsid w:val="001B59BA"/>
    <w:rsid w:val="001B5CE0"/>
    <w:rsid w:val="001B5D7A"/>
    <w:rsid w:val="001B6721"/>
    <w:rsid w:val="001B68FD"/>
    <w:rsid w:val="001B6C50"/>
    <w:rsid w:val="001B73CD"/>
    <w:rsid w:val="001B741E"/>
    <w:rsid w:val="001B7F6A"/>
    <w:rsid w:val="001C028D"/>
    <w:rsid w:val="001C04C7"/>
    <w:rsid w:val="001C0F1A"/>
    <w:rsid w:val="001C1154"/>
    <w:rsid w:val="001C1B85"/>
    <w:rsid w:val="001C1B9E"/>
    <w:rsid w:val="001C286C"/>
    <w:rsid w:val="001C3C52"/>
    <w:rsid w:val="001C4B5E"/>
    <w:rsid w:val="001C5591"/>
    <w:rsid w:val="001C5BCC"/>
    <w:rsid w:val="001C6040"/>
    <w:rsid w:val="001C6140"/>
    <w:rsid w:val="001C61AF"/>
    <w:rsid w:val="001C697D"/>
    <w:rsid w:val="001C6B0E"/>
    <w:rsid w:val="001C6E8D"/>
    <w:rsid w:val="001C70DB"/>
    <w:rsid w:val="001C79FB"/>
    <w:rsid w:val="001C7A5F"/>
    <w:rsid w:val="001C7BCB"/>
    <w:rsid w:val="001D01A3"/>
    <w:rsid w:val="001D04D7"/>
    <w:rsid w:val="001D06AF"/>
    <w:rsid w:val="001D0D37"/>
    <w:rsid w:val="001D1638"/>
    <w:rsid w:val="001D196A"/>
    <w:rsid w:val="001D1993"/>
    <w:rsid w:val="001D1CD2"/>
    <w:rsid w:val="001D1E7A"/>
    <w:rsid w:val="001D1FC2"/>
    <w:rsid w:val="001D2114"/>
    <w:rsid w:val="001D2489"/>
    <w:rsid w:val="001D2A3A"/>
    <w:rsid w:val="001D2FCD"/>
    <w:rsid w:val="001D32E7"/>
    <w:rsid w:val="001D39A1"/>
    <w:rsid w:val="001D3D87"/>
    <w:rsid w:val="001D3F1D"/>
    <w:rsid w:val="001D41AB"/>
    <w:rsid w:val="001D456F"/>
    <w:rsid w:val="001D46F9"/>
    <w:rsid w:val="001D49DF"/>
    <w:rsid w:val="001D4D53"/>
    <w:rsid w:val="001D523D"/>
    <w:rsid w:val="001D557A"/>
    <w:rsid w:val="001D5E38"/>
    <w:rsid w:val="001D6589"/>
    <w:rsid w:val="001D6685"/>
    <w:rsid w:val="001D66E9"/>
    <w:rsid w:val="001D6720"/>
    <w:rsid w:val="001D6C4B"/>
    <w:rsid w:val="001D6C52"/>
    <w:rsid w:val="001D7196"/>
    <w:rsid w:val="001D71DD"/>
    <w:rsid w:val="001D7AEB"/>
    <w:rsid w:val="001D7F52"/>
    <w:rsid w:val="001D7F79"/>
    <w:rsid w:val="001D7FE9"/>
    <w:rsid w:val="001E0078"/>
    <w:rsid w:val="001E00ED"/>
    <w:rsid w:val="001E0E2B"/>
    <w:rsid w:val="001E102F"/>
    <w:rsid w:val="001E1278"/>
    <w:rsid w:val="001E1BD2"/>
    <w:rsid w:val="001E1DA3"/>
    <w:rsid w:val="001E23FA"/>
    <w:rsid w:val="001E26B5"/>
    <w:rsid w:val="001E2B10"/>
    <w:rsid w:val="001E2ECB"/>
    <w:rsid w:val="001E35E1"/>
    <w:rsid w:val="001E3D64"/>
    <w:rsid w:val="001E3F52"/>
    <w:rsid w:val="001E450C"/>
    <w:rsid w:val="001E4A95"/>
    <w:rsid w:val="001E58EA"/>
    <w:rsid w:val="001E5BDE"/>
    <w:rsid w:val="001E5F7F"/>
    <w:rsid w:val="001E6090"/>
    <w:rsid w:val="001E6707"/>
    <w:rsid w:val="001E67A2"/>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79"/>
    <w:rsid w:val="001F2EA5"/>
    <w:rsid w:val="001F35CA"/>
    <w:rsid w:val="001F3783"/>
    <w:rsid w:val="001F3C99"/>
    <w:rsid w:val="001F3EF9"/>
    <w:rsid w:val="001F4116"/>
    <w:rsid w:val="001F46E1"/>
    <w:rsid w:val="001F49D4"/>
    <w:rsid w:val="001F4CEB"/>
    <w:rsid w:val="001F4DEC"/>
    <w:rsid w:val="001F4FA3"/>
    <w:rsid w:val="001F5005"/>
    <w:rsid w:val="001F508A"/>
    <w:rsid w:val="001F5194"/>
    <w:rsid w:val="001F5208"/>
    <w:rsid w:val="001F58C0"/>
    <w:rsid w:val="001F6A43"/>
    <w:rsid w:val="001F70F8"/>
    <w:rsid w:val="001F7C28"/>
    <w:rsid w:val="0020041E"/>
    <w:rsid w:val="002007B4"/>
    <w:rsid w:val="002009F5"/>
    <w:rsid w:val="00201863"/>
    <w:rsid w:val="002019DA"/>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BE"/>
    <w:rsid w:val="002067D6"/>
    <w:rsid w:val="00206A06"/>
    <w:rsid w:val="002071F2"/>
    <w:rsid w:val="00207448"/>
    <w:rsid w:val="0020752B"/>
    <w:rsid w:val="00207593"/>
    <w:rsid w:val="00207664"/>
    <w:rsid w:val="002077C4"/>
    <w:rsid w:val="00210978"/>
    <w:rsid w:val="00210C43"/>
    <w:rsid w:val="00211BD4"/>
    <w:rsid w:val="0021242A"/>
    <w:rsid w:val="002127F3"/>
    <w:rsid w:val="00212AD0"/>
    <w:rsid w:val="00213202"/>
    <w:rsid w:val="0021332A"/>
    <w:rsid w:val="00214047"/>
    <w:rsid w:val="0021462A"/>
    <w:rsid w:val="00214C5A"/>
    <w:rsid w:val="00215ED0"/>
    <w:rsid w:val="00215ED7"/>
    <w:rsid w:val="002167E5"/>
    <w:rsid w:val="002168A2"/>
    <w:rsid w:val="00217304"/>
    <w:rsid w:val="0021787B"/>
    <w:rsid w:val="00221355"/>
    <w:rsid w:val="002218E2"/>
    <w:rsid w:val="00221A46"/>
    <w:rsid w:val="00221B07"/>
    <w:rsid w:val="00221C07"/>
    <w:rsid w:val="00221EDE"/>
    <w:rsid w:val="00222075"/>
    <w:rsid w:val="002228DE"/>
    <w:rsid w:val="00222CE2"/>
    <w:rsid w:val="00223696"/>
    <w:rsid w:val="002236C1"/>
    <w:rsid w:val="002238B4"/>
    <w:rsid w:val="0022443B"/>
    <w:rsid w:val="002249B6"/>
    <w:rsid w:val="00224E4E"/>
    <w:rsid w:val="00225319"/>
    <w:rsid w:val="002255F9"/>
    <w:rsid w:val="002259E6"/>
    <w:rsid w:val="00225BE3"/>
    <w:rsid w:val="0022664B"/>
    <w:rsid w:val="00226D3C"/>
    <w:rsid w:val="002270AD"/>
    <w:rsid w:val="00227685"/>
    <w:rsid w:val="00227814"/>
    <w:rsid w:val="00227C97"/>
    <w:rsid w:val="00227FA2"/>
    <w:rsid w:val="00230213"/>
    <w:rsid w:val="00230355"/>
    <w:rsid w:val="00230CDD"/>
    <w:rsid w:val="00230D0E"/>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47EC"/>
    <w:rsid w:val="0023493B"/>
    <w:rsid w:val="00234CC2"/>
    <w:rsid w:val="00234EB4"/>
    <w:rsid w:val="00234F60"/>
    <w:rsid w:val="00234FA0"/>
    <w:rsid w:val="002355B6"/>
    <w:rsid w:val="0023621C"/>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293D"/>
    <w:rsid w:val="0024312E"/>
    <w:rsid w:val="0024313A"/>
    <w:rsid w:val="00243446"/>
    <w:rsid w:val="002439F5"/>
    <w:rsid w:val="00243EB2"/>
    <w:rsid w:val="0024415B"/>
    <w:rsid w:val="002444ED"/>
    <w:rsid w:val="00244B7F"/>
    <w:rsid w:val="00244C78"/>
    <w:rsid w:val="00244D0B"/>
    <w:rsid w:val="00245359"/>
    <w:rsid w:val="00245DC3"/>
    <w:rsid w:val="002465AD"/>
    <w:rsid w:val="00246742"/>
    <w:rsid w:val="0024680A"/>
    <w:rsid w:val="00246EBC"/>
    <w:rsid w:val="00247446"/>
    <w:rsid w:val="002479DE"/>
    <w:rsid w:val="00247BE9"/>
    <w:rsid w:val="00247DE6"/>
    <w:rsid w:val="00247F1F"/>
    <w:rsid w:val="002502CB"/>
    <w:rsid w:val="00250362"/>
    <w:rsid w:val="0025059C"/>
    <w:rsid w:val="00250AB7"/>
    <w:rsid w:val="002511BD"/>
    <w:rsid w:val="00251612"/>
    <w:rsid w:val="0025202A"/>
    <w:rsid w:val="00252285"/>
    <w:rsid w:val="00252888"/>
    <w:rsid w:val="0025294A"/>
    <w:rsid w:val="00253565"/>
    <w:rsid w:val="00253591"/>
    <w:rsid w:val="002540D5"/>
    <w:rsid w:val="00254DEE"/>
    <w:rsid w:val="00255481"/>
    <w:rsid w:val="0025570F"/>
    <w:rsid w:val="00255987"/>
    <w:rsid w:val="00255BD0"/>
    <w:rsid w:val="00255E63"/>
    <w:rsid w:val="00256146"/>
    <w:rsid w:val="00256284"/>
    <w:rsid w:val="00256848"/>
    <w:rsid w:val="002568DA"/>
    <w:rsid w:val="00256BFC"/>
    <w:rsid w:val="00256FC6"/>
    <w:rsid w:val="00257C7B"/>
    <w:rsid w:val="00257EA1"/>
    <w:rsid w:val="002601DF"/>
    <w:rsid w:val="002605F4"/>
    <w:rsid w:val="00260B70"/>
    <w:rsid w:val="0026120D"/>
    <w:rsid w:val="0026148A"/>
    <w:rsid w:val="00261545"/>
    <w:rsid w:val="0026156F"/>
    <w:rsid w:val="00261AB9"/>
    <w:rsid w:val="00261B45"/>
    <w:rsid w:val="00261FE4"/>
    <w:rsid w:val="002626B4"/>
    <w:rsid w:val="002629BC"/>
    <w:rsid w:val="00262B69"/>
    <w:rsid w:val="002643AD"/>
    <w:rsid w:val="00264584"/>
    <w:rsid w:val="00264F87"/>
    <w:rsid w:val="00265276"/>
    <w:rsid w:val="0026539B"/>
    <w:rsid w:val="0026597D"/>
    <w:rsid w:val="00265E0B"/>
    <w:rsid w:val="00266422"/>
    <w:rsid w:val="00266940"/>
    <w:rsid w:val="002702B0"/>
    <w:rsid w:val="002709FD"/>
    <w:rsid w:val="00270B17"/>
    <w:rsid w:val="0027153A"/>
    <w:rsid w:val="00271797"/>
    <w:rsid w:val="0027195F"/>
    <w:rsid w:val="00271DE0"/>
    <w:rsid w:val="00271EF9"/>
    <w:rsid w:val="002721D6"/>
    <w:rsid w:val="00272604"/>
    <w:rsid w:val="0027273F"/>
    <w:rsid w:val="00272A0D"/>
    <w:rsid w:val="00272AED"/>
    <w:rsid w:val="0027342A"/>
    <w:rsid w:val="002735D2"/>
    <w:rsid w:val="002737D1"/>
    <w:rsid w:val="0027383A"/>
    <w:rsid w:val="00274285"/>
    <w:rsid w:val="002745AE"/>
    <w:rsid w:val="0027465D"/>
    <w:rsid w:val="002752C4"/>
    <w:rsid w:val="00275339"/>
    <w:rsid w:val="002754A0"/>
    <w:rsid w:val="00275656"/>
    <w:rsid w:val="00275958"/>
    <w:rsid w:val="002764BD"/>
    <w:rsid w:val="00276528"/>
    <w:rsid w:val="0027667D"/>
    <w:rsid w:val="00276D1E"/>
    <w:rsid w:val="00276DF8"/>
    <w:rsid w:val="00276FEC"/>
    <w:rsid w:val="00277086"/>
    <w:rsid w:val="00277233"/>
    <w:rsid w:val="002772C4"/>
    <w:rsid w:val="00277645"/>
    <w:rsid w:val="002776C4"/>
    <w:rsid w:val="0027780F"/>
    <w:rsid w:val="00277913"/>
    <w:rsid w:val="0028017C"/>
    <w:rsid w:val="00280329"/>
    <w:rsid w:val="00281269"/>
    <w:rsid w:val="002819B5"/>
    <w:rsid w:val="0028297F"/>
    <w:rsid w:val="00282B90"/>
    <w:rsid w:val="002830B6"/>
    <w:rsid w:val="002830C7"/>
    <w:rsid w:val="0028346A"/>
    <w:rsid w:val="00283DB7"/>
    <w:rsid w:val="002845CC"/>
    <w:rsid w:val="00284668"/>
    <w:rsid w:val="002851A0"/>
    <w:rsid w:val="002852F0"/>
    <w:rsid w:val="00285418"/>
    <w:rsid w:val="00285668"/>
    <w:rsid w:val="00285815"/>
    <w:rsid w:val="002864D0"/>
    <w:rsid w:val="00286696"/>
    <w:rsid w:val="0028683F"/>
    <w:rsid w:val="00286A70"/>
    <w:rsid w:val="00286CF5"/>
    <w:rsid w:val="00286EA3"/>
    <w:rsid w:val="00286F0E"/>
    <w:rsid w:val="0028792E"/>
    <w:rsid w:val="00287DE4"/>
    <w:rsid w:val="00290159"/>
    <w:rsid w:val="0029047F"/>
    <w:rsid w:val="002909DD"/>
    <w:rsid w:val="00290A82"/>
    <w:rsid w:val="00291207"/>
    <w:rsid w:val="002912EB"/>
    <w:rsid w:val="00291455"/>
    <w:rsid w:val="00291DF8"/>
    <w:rsid w:val="00292D9E"/>
    <w:rsid w:val="00292EA8"/>
    <w:rsid w:val="0029321A"/>
    <w:rsid w:val="002935AA"/>
    <w:rsid w:val="00293702"/>
    <w:rsid w:val="002939C1"/>
    <w:rsid w:val="00293CF1"/>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27C"/>
    <w:rsid w:val="002A26D5"/>
    <w:rsid w:val="002A287C"/>
    <w:rsid w:val="002A2E84"/>
    <w:rsid w:val="002A2F0D"/>
    <w:rsid w:val="002A328C"/>
    <w:rsid w:val="002A3510"/>
    <w:rsid w:val="002A3991"/>
    <w:rsid w:val="002A3D6F"/>
    <w:rsid w:val="002A4306"/>
    <w:rsid w:val="002A44B7"/>
    <w:rsid w:val="002A483A"/>
    <w:rsid w:val="002A4A97"/>
    <w:rsid w:val="002A4E4A"/>
    <w:rsid w:val="002A511F"/>
    <w:rsid w:val="002A5225"/>
    <w:rsid w:val="002A5727"/>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85C"/>
    <w:rsid w:val="002B094E"/>
    <w:rsid w:val="002B09B8"/>
    <w:rsid w:val="002B0CBC"/>
    <w:rsid w:val="002B121F"/>
    <w:rsid w:val="002B13B1"/>
    <w:rsid w:val="002B150C"/>
    <w:rsid w:val="002B158D"/>
    <w:rsid w:val="002B16B5"/>
    <w:rsid w:val="002B32A1"/>
    <w:rsid w:val="002B361C"/>
    <w:rsid w:val="002B3628"/>
    <w:rsid w:val="002B43E5"/>
    <w:rsid w:val="002B46E6"/>
    <w:rsid w:val="002B4949"/>
    <w:rsid w:val="002B4BB7"/>
    <w:rsid w:val="002B536D"/>
    <w:rsid w:val="002B5421"/>
    <w:rsid w:val="002B5539"/>
    <w:rsid w:val="002B5596"/>
    <w:rsid w:val="002B58CC"/>
    <w:rsid w:val="002B5EC1"/>
    <w:rsid w:val="002B623F"/>
    <w:rsid w:val="002B78FE"/>
    <w:rsid w:val="002B7C59"/>
    <w:rsid w:val="002B7CDD"/>
    <w:rsid w:val="002C003A"/>
    <w:rsid w:val="002C01B1"/>
    <w:rsid w:val="002C0628"/>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5F0D"/>
    <w:rsid w:val="002C66BC"/>
    <w:rsid w:val="002C6BCB"/>
    <w:rsid w:val="002C6EC2"/>
    <w:rsid w:val="002C7323"/>
    <w:rsid w:val="002C7337"/>
    <w:rsid w:val="002C73CD"/>
    <w:rsid w:val="002C7541"/>
    <w:rsid w:val="002C771B"/>
    <w:rsid w:val="002C7B7F"/>
    <w:rsid w:val="002D046A"/>
    <w:rsid w:val="002D16A1"/>
    <w:rsid w:val="002D2183"/>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8DF"/>
    <w:rsid w:val="002D7906"/>
    <w:rsid w:val="002D7F32"/>
    <w:rsid w:val="002D7FF5"/>
    <w:rsid w:val="002E0B97"/>
    <w:rsid w:val="002E0C26"/>
    <w:rsid w:val="002E11EB"/>
    <w:rsid w:val="002E209F"/>
    <w:rsid w:val="002E2538"/>
    <w:rsid w:val="002E280F"/>
    <w:rsid w:val="002E283F"/>
    <w:rsid w:val="002E3854"/>
    <w:rsid w:val="002E3889"/>
    <w:rsid w:val="002E3962"/>
    <w:rsid w:val="002E403D"/>
    <w:rsid w:val="002E416C"/>
    <w:rsid w:val="002E420C"/>
    <w:rsid w:val="002E42D4"/>
    <w:rsid w:val="002E42EA"/>
    <w:rsid w:val="002E447E"/>
    <w:rsid w:val="002E45CD"/>
    <w:rsid w:val="002E4902"/>
    <w:rsid w:val="002E4E62"/>
    <w:rsid w:val="002E59A0"/>
    <w:rsid w:val="002E5C52"/>
    <w:rsid w:val="002E5CAD"/>
    <w:rsid w:val="002E69B1"/>
    <w:rsid w:val="002E69BE"/>
    <w:rsid w:val="002E6B74"/>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504B"/>
    <w:rsid w:val="002F5305"/>
    <w:rsid w:val="002F59D6"/>
    <w:rsid w:val="002F5BB5"/>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A1A"/>
    <w:rsid w:val="00303BB8"/>
    <w:rsid w:val="00303C00"/>
    <w:rsid w:val="003040AC"/>
    <w:rsid w:val="0030463E"/>
    <w:rsid w:val="003047F4"/>
    <w:rsid w:val="00305FF1"/>
    <w:rsid w:val="00306217"/>
    <w:rsid w:val="003062F9"/>
    <w:rsid w:val="003067A7"/>
    <w:rsid w:val="00306980"/>
    <w:rsid w:val="003071FE"/>
    <w:rsid w:val="00307212"/>
    <w:rsid w:val="0030754A"/>
    <w:rsid w:val="0030782D"/>
    <w:rsid w:val="00307850"/>
    <w:rsid w:val="00307E9B"/>
    <w:rsid w:val="00310783"/>
    <w:rsid w:val="00310955"/>
    <w:rsid w:val="003109C1"/>
    <w:rsid w:val="003112F3"/>
    <w:rsid w:val="0031163F"/>
    <w:rsid w:val="00311D20"/>
    <w:rsid w:val="00311EAC"/>
    <w:rsid w:val="00312A86"/>
    <w:rsid w:val="00312C25"/>
    <w:rsid w:val="00312FE2"/>
    <w:rsid w:val="0031342B"/>
    <w:rsid w:val="00314291"/>
    <w:rsid w:val="00314401"/>
    <w:rsid w:val="003147F9"/>
    <w:rsid w:val="003150BF"/>
    <w:rsid w:val="0031531B"/>
    <w:rsid w:val="00315D1F"/>
    <w:rsid w:val="00315F23"/>
    <w:rsid w:val="003160A1"/>
    <w:rsid w:val="003160EE"/>
    <w:rsid w:val="00316456"/>
    <w:rsid w:val="00316552"/>
    <w:rsid w:val="00316CB9"/>
    <w:rsid w:val="00316E43"/>
    <w:rsid w:val="003170BD"/>
    <w:rsid w:val="00317343"/>
    <w:rsid w:val="00317687"/>
    <w:rsid w:val="003200A2"/>
    <w:rsid w:val="0032025E"/>
    <w:rsid w:val="0032036A"/>
    <w:rsid w:val="0032071D"/>
    <w:rsid w:val="00320AEF"/>
    <w:rsid w:val="00320B9B"/>
    <w:rsid w:val="00321138"/>
    <w:rsid w:val="003220E4"/>
    <w:rsid w:val="0032288B"/>
    <w:rsid w:val="00322AF2"/>
    <w:rsid w:val="0032340A"/>
    <w:rsid w:val="00323AB5"/>
    <w:rsid w:val="00323D65"/>
    <w:rsid w:val="00324185"/>
    <w:rsid w:val="003246AE"/>
    <w:rsid w:val="00324935"/>
    <w:rsid w:val="00324CE2"/>
    <w:rsid w:val="00325DBA"/>
    <w:rsid w:val="00325DF9"/>
    <w:rsid w:val="00326341"/>
    <w:rsid w:val="00326C12"/>
    <w:rsid w:val="003270AD"/>
    <w:rsid w:val="00327254"/>
    <w:rsid w:val="003274F3"/>
    <w:rsid w:val="003279E1"/>
    <w:rsid w:val="00327AD2"/>
    <w:rsid w:val="0033036E"/>
    <w:rsid w:val="00330A6B"/>
    <w:rsid w:val="003312AE"/>
    <w:rsid w:val="003312BE"/>
    <w:rsid w:val="0033190F"/>
    <w:rsid w:val="003319E4"/>
    <w:rsid w:val="00331EC1"/>
    <w:rsid w:val="00332309"/>
    <w:rsid w:val="00332603"/>
    <w:rsid w:val="00332FD1"/>
    <w:rsid w:val="00333680"/>
    <w:rsid w:val="003337EC"/>
    <w:rsid w:val="0033396D"/>
    <w:rsid w:val="00333CA6"/>
    <w:rsid w:val="003343A2"/>
    <w:rsid w:val="0033461A"/>
    <w:rsid w:val="00334ADB"/>
    <w:rsid w:val="00334BC8"/>
    <w:rsid w:val="00334D53"/>
    <w:rsid w:val="00334EB0"/>
    <w:rsid w:val="00335068"/>
    <w:rsid w:val="003354E8"/>
    <w:rsid w:val="00335AA9"/>
    <w:rsid w:val="00335B6F"/>
    <w:rsid w:val="00336202"/>
    <w:rsid w:val="00337184"/>
    <w:rsid w:val="00337956"/>
    <w:rsid w:val="00337D51"/>
    <w:rsid w:val="00337D63"/>
    <w:rsid w:val="0034007A"/>
    <w:rsid w:val="003403B9"/>
    <w:rsid w:val="00340604"/>
    <w:rsid w:val="00340632"/>
    <w:rsid w:val="00340C0E"/>
    <w:rsid w:val="00341013"/>
    <w:rsid w:val="00341041"/>
    <w:rsid w:val="003410D7"/>
    <w:rsid w:val="00341147"/>
    <w:rsid w:val="003411EA"/>
    <w:rsid w:val="003417ED"/>
    <w:rsid w:val="00341973"/>
    <w:rsid w:val="00341A4D"/>
    <w:rsid w:val="00341AE7"/>
    <w:rsid w:val="003421C4"/>
    <w:rsid w:val="0034250A"/>
    <w:rsid w:val="00342543"/>
    <w:rsid w:val="00342D74"/>
    <w:rsid w:val="003431A2"/>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CC8"/>
    <w:rsid w:val="00350EB0"/>
    <w:rsid w:val="003517B8"/>
    <w:rsid w:val="003517CA"/>
    <w:rsid w:val="003518A9"/>
    <w:rsid w:val="00351EE4"/>
    <w:rsid w:val="003520BB"/>
    <w:rsid w:val="003526BA"/>
    <w:rsid w:val="003527CD"/>
    <w:rsid w:val="0035292D"/>
    <w:rsid w:val="00352A65"/>
    <w:rsid w:val="00353085"/>
    <w:rsid w:val="0035325B"/>
    <w:rsid w:val="003532A3"/>
    <w:rsid w:val="0035334B"/>
    <w:rsid w:val="003534A3"/>
    <w:rsid w:val="00354442"/>
    <w:rsid w:val="00354671"/>
    <w:rsid w:val="003548FB"/>
    <w:rsid w:val="00354A77"/>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1C27"/>
    <w:rsid w:val="00362381"/>
    <w:rsid w:val="00362560"/>
    <w:rsid w:val="003626E3"/>
    <w:rsid w:val="00362809"/>
    <w:rsid w:val="00362851"/>
    <w:rsid w:val="00362C55"/>
    <w:rsid w:val="00362CD8"/>
    <w:rsid w:val="00363349"/>
    <w:rsid w:val="00363522"/>
    <w:rsid w:val="003635EE"/>
    <w:rsid w:val="0036367D"/>
    <w:rsid w:val="00363BE3"/>
    <w:rsid w:val="00363D80"/>
    <w:rsid w:val="00364609"/>
    <w:rsid w:val="00364AAE"/>
    <w:rsid w:val="00364ED2"/>
    <w:rsid w:val="003660F8"/>
    <w:rsid w:val="003674AD"/>
    <w:rsid w:val="003675AA"/>
    <w:rsid w:val="003703A4"/>
    <w:rsid w:val="00370CC2"/>
    <w:rsid w:val="00371668"/>
    <w:rsid w:val="00371BA2"/>
    <w:rsid w:val="003724B7"/>
    <w:rsid w:val="00372593"/>
    <w:rsid w:val="00372FD5"/>
    <w:rsid w:val="003731AC"/>
    <w:rsid w:val="00373211"/>
    <w:rsid w:val="003736AD"/>
    <w:rsid w:val="00373B87"/>
    <w:rsid w:val="00373E16"/>
    <w:rsid w:val="003742D4"/>
    <w:rsid w:val="003745DC"/>
    <w:rsid w:val="00374B35"/>
    <w:rsid w:val="00374B6E"/>
    <w:rsid w:val="00374D0A"/>
    <w:rsid w:val="003753FB"/>
    <w:rsid w:val="00375473"/>
    <w:rsid w:val="0037584A"/>
    <w:rsid w:val="00375CE6"/>
    <w:rsid w:val="00376E17"/>
    <w:rsid w:val="003772D2"/>
    <w:rsid w:val="003779C1"/>
    <w:rsid w:val="00377CA3"/>
    <w:rsid w:val="00377F90"/>
    <w:rsid w:val="00380182"/>
    <w:rsid w:val="003805CC"/>
    <w:rsid w:val="00381653"/>
    <w:rsid w:val="00381A0F"/>
    <w:rsid w:val="00381B7D"/>
    <w:rsid w:val="00381F96"/>
    <w:rsid w:val="0038212E"/>
    <w:rsid w:val="003825D0"/>
    <w:rsid w:val="0038280C"/>
    <w:rsid w:val="00382F63"/>
    <w:rsid w:val="003832F1"/>
    <w:rsid w:val="0038366D"/>
    <w:rsid w:val="0038492D"/>
    <w:rsid w:val="0038509B"/>
    <w:rsid w:val="003857DF"/>
    <w:rsid w:val="00385A28"/>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3601"/>
    <w:rsid w:val="00393BCC"/>
    <w:rsid w:val="00394075"/>
    <w:rsid w:val="00394B32"/>
    <w:rsid w:val="00394E6A"/>
    <w:rsid w:val="00394E9C"/>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757"/>
    <w:rsid w:val="003A19D6"/>
    <w:rsid w:val="003A1D8C"/>
    <w:rsid w:val="003A232E"/>
    <w:rsid w:val="003A2351"/>
    <w:rsid w:val="003A2AA3"/>
    <w:rsid w:val="003A2BD7"/>
    <w:rsid w:val="003A2E69"/>
    <w:rsid w:val="003A3131"/>
    <w:rsid w:val="003A36C6"/>
    <w:rsid w:val="003A371B"/>
    <w:rsid w:val="003A39C4"/>
    <w:rsid w:val="003A3B1F"/>
    <w:rsid w:val="003A3F55"/>
    <w:rsid w:val="003A42F1"/>
    <w:rsid w:val="003A43BD"/>
    <w:rsid w:val="003A44C5"/>
    <w:rsid w:val="003A4650"/>
    <w:rsid w:val="003A4A35"/>
    <w:rsid w:val="003A54CF"/>
    <w:rsid w:val="003A560B"/>
    <w:rsid w:val="003A5A82"/>
    <w:rsid w:val="003A60B5"/>
    <w:rsid w:val="003A638C"/>
    <w:rsid w:val="003A6610"/>
    <w:rsid w:val="003A6BB1"/>
    <w:rsid w:val="003A7093"/>
    <w:rsid w:val="003A74E5"/>
    <w:rsid w:val="003A761D"/>
    <w:rsid w:val="003A7D23"/>
    <w:rsid w:val="003B03AA"/>
    <w:rsid w:val="003B058A"/>
    <w:rsid w:val="003B1011"/>
    <w:rsid w:val="003B1A31"/>
    <w:rsid w:val="003B1E08"/>
    <w:rsid w:val="003B23B2"/>
    <w:rsid w:val="003B259C"/>
    <w:rsid w:val="003B2771"/>
    <w:rsid w:val="003B2BBA"/>
    <w:rsid w:val="003B2C37"/>
    <w:rsid w:val="003B33AF"/>
    <w:rsid w:val="003B354A"/>
    <w:rsid w:val="003B3989"/>
    <w:rsid w:val="003B3C6C"/>
    <w:rsid w:val="003B5136"/>
    <w:rsid w:val="003B53E7"/>
    <w:rsid w:val="003B56A7"/>
    <w:rsid w:val="003B63F5"/>
    <w:rsid w:val="003B6D6E"/>
    <w:rsid w:val="003B6DBB"/>
    <w:rsid w:val="003B72B5"/>
    <w:rsid w:val="003B7C2C"/>
    <w:rsid w:val="003B7E30"/>
    <w:rsid w:val="003C03AC"/>
    <w:rsid w:val="003C0497"/>
    <w:rsid w:val="003C0603"/>
    <w:rsid w:val="003C089A"/>
    <w:rsid w:val="003C151B"/>
    <w:rsid w:val="003C1B0C"/>
    <w:rsid w:val="003C1B14"/>
    <w:rsid w:val="003C1CDF"/>
    <w:rsid w:val="003C1DC7"/>
    <w:rsid w:val="003C22EA"/>
    <w:rsid w:val="003C29AD"/>
    <w:rsid w:val="003C30CD"/>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1036"/>
    <w:rsid w:val="003D1040"/>
    <w:rsid w:val="003D157F"/>
    <w:rsid w:val="003D228C"/>
    <w:rsid w:val="003D26D4"/>
    <w:rsid w:val="003D2818"/>
    <w:rsid w:val="003D2CBE"/>
    <w:rsid w:val="003D30EF"/>
    <w:rsid w:val="003D33D8"/>
    <w:rsid w:val="003D3A85"/>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24D"/>
    <w:rsid w:val="003D73BA"/>
    <w:rsid w:val="003D7771"/>
    <w:rsid w:val="003D77DA"/>
    <w:rsid w:val="003D7810"/>
    <w:rsid w:val="003D7963"/>
    <w:rsid w:val="003E00AD"/>
    <w:rsid w:val="003E0629"/>
    <w:rsid w:val="003E0946"/>
    <w:rsid w:val="003E0B37"/>
    <w:rsid w:val="003E0BA6"/>
    <w:rsid w:val="003E185B"/>
    <w:rsid w:val="003E203A"/>
    <w:rsid w:val="003E2080"/>
    <w:rsid w:val="003E34BF"/>
    <w:rsid w:val="003E3867"/>
    <w:rsid w:val="003E41A2"/>
    <w:rsid w:val="003E4261"/>
    <w:rsid w:val="003E42FE"/>
    <w:rsid w:val="003E4A83"/>
    <w:rsid w:val="003E5203"/>
    <w:rsid w:val="003E54D5"/>
    <w:rsid w:val="003E5B28"/>
    <w:rsid w:val="003E6764"/>
    <w:rsid w:val="003E6D1A"/>
    <w:rsid w:val="003E6DDA"/>
    <w:rsid w:val="003E6EB6"/>
    <w:rsid w:val="003E769F"/>
    <w:rsid w:val="003E7B25"/>
    <w:rsid w:val="003E7C85"/>
    <w:rsid w:val="003E7D84"/>
    <w:rsid w:val="003F01CB"/>
    <w:rsid w:val="003F0340"/>
    <w:rsid w:val="003F1334"/>
    <w:rsid w:val="003F1833"/>
    <w:rsid w:val="003F1AB4"/>
    <w:rsid w:val="003F1F58"/>
    <w:rsid w:val="003F1F61"/>
    <w:rsid w:val="003F20AA"/>
    <w:rsid w:val="003F34A3"/>
    <w:rsid w:val="003F3610"/>
    <w:rsid w:val="003F37A1"/>
    <w:rsid w:val="003F3AA7"/>
    <w:rsid w:val="003F3D1A"/>
    <w:rsid w:val="003F3E04"/>
    <w:rsid w:val="003F4ADF"/>
    <w:rsid w:val="003F5354"/>
    <w:rsid w:val="003F5E0F"/>
    <w:rsid w:val="003F5FE8"/>
    <w:rsid w:val="003F607E"/>
    <w:rsid w:val="003F6473"/>
    <w:rsid w:val="003F6B86"/>
    <w:rsid w:val="003F6BA7"/>
    <w:rsid w:val="003F6DEA"/>
    <w:rsid w:val="003F6E54"/>
    <w:rsid w:val="003F6EBC"/>
    <w:rsid w:val="003F7060"/>
    <w:rsid w:val="003F7EDE"/>
    <w:rsid w:val="00400DF1"/>
    <w:rsid w:val="00401B78"/>
    <w:rsid w:val="00402248"/>
    <w:rsid w:val="00402367"/>
    <w:rsid w:val="00402AB7"/>
    <w:rsid w:val="00403207"/>
    <w:rsid w:val="00403331"/>
    <w:rsid w:val="00403876"/>
    <w:rsid w:val="00403E1F"/>
    <w:rsid w:val="00403F22"/>
    <w:rsid w:val="004045CF"/>
    <w:rsid w:val="004047EC"/>
    <w:rsid w:val="00404B50"/>
    <w:rsid w:val="004052E8"/>
    <w:rsid w:val="00405BD8"/>
    <w:rsid w:val="00405D5D"/>
    <w:rsid w:val="00405DF8"/>
    <w:rsid w:val="00405ECB"/>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1CA"/>
    <w:rsid w:val="004158B6"/>
    <w:rsid w:val="0041591D"/>
    <w:rsid w:val="00415C11"/>
    <w:rsid w:val="00415DF4"/>
    <w:rsid w:val="00415F73"/>
    <w:rsid w:val="00416292"/>
    <w:rsid w:val="00416356"/>
    <w:rsid w:val="004166CE"/>
    <w:rsid w:val="00416D2E"/>
    <w:rsid w:val="00417A27"/>
    <w:rsid w:val="00417BD8"/>
    <w:rsid w:val="00417FD6"/>
    <w:rsid w:val="0042015A"/>
    <w:rsid w:val="0042056E"/>
    <w:rsid w:val="00420669"/>
    <w:rsid w:val="00420C5D"/>
    <w:rsid w:val="00420FB4"/>
    <w:rsid w:val="00421253"/>
    <w:rsid w:val="00421E6E"/>
    <w:rsid w:val="00421EB9"/>
    <w:rsid w:val="00422142"/>
    <w:rsid w:val="00422340"/>
    <w:rsid w:val="004229F6"/>
    <w:rsid w:val="00422B3C"/>
    <w:rsid w:val="004230AA"/>
    <w:rsid w:val="00423ED2"/>
    <w:rsid w:val="00424006"/>
    <w:rsid w:val="00424B00"/>
    <w:rsid w:val="00424D05"/>
    <w:rsid w:val="00424D91"/>
    <w:rsid w:val="00425715"/>
    <w:rsid w:val="00425AE6"/>
    <w:rsid w:val="00425C60"/>
    <w:rsid w:val="00426000"/>
    <w:rsid w:val="00426C28"/>
    <w:rsid w:val="004272B2"/>
    <w:rsid w:val="004274F9"/>
    <w:rsid w:val="0042759F"/>
    <w:rsid w:val="0043047A"/>
    <w:rsid w:val="00430865"/>
    <w:rsid w:val="00432543"/>
    <w:rsid w:val="00432772"/>
    <w:rsid w:val="00432A49"/>
    <w:rsid w:val="00432FD5"/>
    <w:rsid w:val="00432FD6"/>
    <w:rsid w:val="0043332E"/>
    <w:rsid w:val="004339FD"/>
    <w:rsid w:val="00433C54"/>
    <w:rsid w:val="00434350"/>
    <w:rsid w:val="00434607"/>
    <w:rsid w:val="00434667"/>
    <w:rsid w:val="00434954"/>
    <w:rsid w:val="004349A5"/>
    <w:rsid w:val="00434B56"/>
    <w:rsid w:val="00434BFA"/>
    <w:rsid w:val="00434C50"/>
    <w:rsid w:val="00435235"/>
    <w:rsid w:val="00435661"/>
    <w:rsid w:val="00435B6F"/>
    <w:rsid w:val="0043615B"/>
    <w:rsid w:val="00436836"/>
    <w:rsid w:val="004368DE"/>
    <w:rsid w:val="004377F3"/>
    <w:rsid w:val="0044015D"/>
    <w:rsid w:val="004405DC"/>
    <w:rsid w:val="00440899"/>
    <w:rsid w:val="00440C34"/>
    <w:rsid w:val="0044164C"/>
    <w:rsid w:val="00441D87"/>
    <w:rsid w:val="00442336"/>
    <w:rsid w:val="004424F7"/>
    <w:rsid w:val="004429C6"/>
    <w:rsid w:val="00442F43"/>
    <w:rsid w:val="0044300D"/>
    <w:rsid w:val="00443673"/>
    <w:rsid w:val="004436EE"/>
    <w:rsid w:val="00443999"/>
    <w:rsid w:val="00443AAD"/>
    <w:rsid w:val="00443C80"/>
    <w:rsid w:val="00443E91"/>
    <w:rsid w:val="00444491"/>
    <w:rsid w:val="00444B4D"/>
    <w:rsid w:val="00444CB1"/>
    <w:rsid w:val="00445363"/>
    <w:rsid w:val="00445823"/>
    <w:rsid w:val="00445C80"/>
    <w:rsid w:val="00446712"/>
    <w:rsid w:val="004468FC"/>
    <w:rsid w:val="00446AE0"/>
    <w:rsid w:val="00446B9B"/>
    <w:rsid w:val="00447F5B"/>
    <w:rsid w:val="004503F3"/>
    <w:rsid w:val="004511F5"/>
    <w:rsid w:val="0045124F"/>
    <w:rsid w:val="004518E4"/>
    <w:rsid w:val="00451F25"/>
    <w:rsid w:val="00451F5F"/>
    <w:rsid w:val="004520B4"/>
    <w:rsid w:val="00452707"/>
    <w:rsid w:val="00452E37"/>
    <w:rsid w:val="00452E89"/>
    <w:rsid w:val="00452EAA"/>
    <w:rsid w:val="004539F7"/>
    <w:rsid w:val="00453BA9"/>
    <w:rsid w:val="00454119"/>
    <w:rsid w:val="00454AFA"/>
    <w:rsid w:val="00454BE0"/>
    <w:rsid w:val="00454C74"/>
    <w:rsid w:val="00454E4F"/>
    <w:rsid w:val="00455C79"/>
    <w:rsid w:val="0045698A"/>
    <w:rsid w:val="00456C3A"/>
    <w:rsid w:val="004571E5"/>
    <w:rsid w:val="00457A5F"/>
    <w:rsid w:val="00457C86"/>
    <w:rsid w:val="00457D6B"/>
    <w:rsid w:val="00457E72"/>
    <w:rsid w:val="00457F1E"/>
    <w:rsid w:val="00457FF5"/>
    <w:rsid w:val="004601D0"/>
    <w:rsid w:val="00460807"/>
    <w:rsid w:val="00460831"/>
    <w:rsid w:val="00460E51"/>
    <w:rsid w:val="00461083"/>
    <w:rsid w:val="0046142C"/>
    <w:rsid w:val="00461666"/>
    <w:rsid w:val="00461C4D"/>
    <w:rsid w:val="00461D76"/>
    <w:rsid w:val="00461FC2"/>
    <w:rsid w:val="00462582"/>
    <w:rsid w:val="00462893"/>
    <w:rsid w:val="00462A53"/>
    <w:rsid w:val="004633B4"/>
    <w:rsid w:val="00463417"/>
    <w:rsid w:val="0046345F"/>
    <w:rsid w:val="00463A42"/>
    <w:rsid w:val="00463B81"/>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873"/>
    <w:rsid w:val="00466B5A"/>
    <w:rsid w:val="00467575"/>
    <w:rsid w:val="00467A42"/>
    <w:rsid w:val="00467EA3"/>
    <w:rsid w:val="004702EA"/>
    <w:rsid w:val="0047065F"/>
    <w:rsid w:val="00470EA6"/>
    <w:rsid w:val="004717CF"/>
    <w:rsid w:val="00471A22"/>
    <w:rsid w:val="00471D0F"/>
    <w:rsid w:val="00471FF5"/>
    <w:rsid w:val="0047201B"/>
    <w:rsid w:val="004723E4"/>
    <w:rsid w:val="004729E7"/>
    <w:rsid w:val="00472B74"/>
    <w:rsid w:val="00472FE2"/>
    <w:rsid w:val="00473176"/>
    <w:rsid w:val="0047338C"/>
    <w:rsid w:val="004735EF"/>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57BC"/>
    <w:rsid w:val="00476378"/>
    <w:rsid w:val="0047685A"/>
    <w:rsid w:val="004768E1"/>
    <w:rsid w:val="0047690A"/>
    <w:rsid w:val="0047708C"/>
    <w:rsid w:val="00477A1A"/>
    <w:rsid w:val="00477B27"/>
    <w:rsid w:val="004809EB"/>
    <w:rsid w:val="004811A2"/>
    <w:rsid w:val="004816DF"/>
    <w:rsid w:val="004819FD"/>
    <w:rsid w:val="00481C70"/>
    <w:rsid w:val="0048225E"/>
    <w:rsid w:val="00482339"/>
    <w:rsid w:val="004823ED"/>
    <w:rsid w:val="00482A10"/>
    <w:rsid w:val="004831B6"/>
    <w:rsid w:val="004832C8"/>
    <w:rsid w:val="00483A18"/>
    <w:rsid w:val="0048421D"/>
    <w:rsid w:val="00484307"/>
    <w:rsid w:val="004849AA"/>
    <w:rsid w:val="00484A29"/>
    <w:rsid w:val="00484E0F"/>
    <w:rsid w:val="00484F34"/>
    <w:rsid w:val="00485303"/>
    <w:rsid w:val="0048592B"/>
    <w:rsid w:val="00485A92"/>
    <w:rsid w:val="00485AF5"/>
    <w:rsid w:val="004860DD"/>
    <w:rsid w:val="0048685F"/>
    <w:rsid w:val="00486955"/>
    <w:rsid w:val="00486AA6"/>
    <w:rsid w:val="004875E9"/>
    <w:rsid w:val="004876ED"/>
    <w:rsid w:val="0048775B"/>
    <w:rsid w:val="00487C2A"/>
    <w:rsid w:val="00487EAB"/>
    <w:rsid w:val="0049065F"/>
    <w:rsid w:val="004906F7"/>
    <w:rsid w:val="0049090D"/>
    <w:rsid w:val="00491A7A"/>
    <w:rsid w:val="00491A84"/>
    <w:rsid w:val="00491DCE"/>
    <w:rsid w:val="00492797"/>
    <w:rsid w:val="00493B17"/>
    <w:rsid w:val="00493FDF"/>
    <w:rsid w:val="00494044"/>
    <w:rsid w:val="00494FFA"/>
    <w:rsid w:val="0049501C"/>
    <w:rsid w:val="004951D3"/>
    <w:rsid w:val="004952B2"/>
    <w:rsid w:val="0049531C"/>
    <w:rsid w:val="004959E2"/>
    <w:rsid w:val="00496B39"/>
    <w:rsid w:val="00497AE3"/>
    <w:rsid w:val="00497EED"/>
    <w:rsid w:val="004A02EC"/>
    <w:rsid w:val="004A052B"/>
    <w:rsid w:val="004A07AB"/>
    <w:rsid w:val="004A102D"/>
    <w:rsid w:val="004A16FE"/>
    <w:rsid w:val="004A2A05"/>
    <w:rsid w:val="004A2C17"/>
    <w:rsid w:val="004A2C7B"/>
    <w:rsid w:val="004A306B"/>
    <w:rsid w:val="004A3ABF"/>
    <w:rsid w:val="004A42B3"/>
    <w:rsid w:val="004A4443"/>
    <w:rsid w:val="004A4EAA"/>
    <w:rsid w:val="004A5036"/>
    <w:rsid w:val="004A52A3"/>
    <w:rsid w:val="004A533A"/>
    <w:rsid w:val="004A5682"/>
    <w:rsid w:val="004A67F8"/>
    <w:rsid w:val="004A6865"/>
    <w:rsid w:val="004A6D8F"/>
    <w:rsid w:val="004A6F8D"/>
    <w:rsid w:val="004A6FE0"/>
    <w:rsid w:val="004A761D"/>
    <w:rsid w:val="004A76B4"/>
    <w:rsid w:val="004A7EFE"/>
    <w:rsid w:val="004B08A0"/>
    <w:rsid w:val="004B1229"/>
    <w:rsid w:val="004B1A78"/>
    <w:rsid w:val="004B1D39"/>
    <w:rsid w:val="004B1F28"/>
    <w:rsid w:val="004B1F54"/>
    <w:rsid w:val="004B2154"/>
    <w:rsid w:val="004B24BD"/>
    <w:rsid w:val="004B28BA"/>
    <w:rsid w:val="004B2A9F"/>
    <w:rsid w:val="004B2EDF"/>
    <w:rsid w:val="004B34D9"/>
    <w:rsid w:val="004B3977"/>
    <w:rsid w:val="004B41C2"/>
    <w:rsid w:val="004B4206"/>
    <w:rsid w:val="004B5336"/>
    <w:rsid w:val="004B56AD"/>
    <w:rsid w:val="004B57E3"/>
    <w:rsid w:val="004B61B7"/>
    <w:rsid w:val="004B6C36"/>
    <w:rsid w:val="004B6C48"/>
    <w:rsid w:val="004B7135"/>
    <w:rsid w:val="004B7497"/>
    <w:rsid w:val="004B77E5"/>
    <w:rsid w:val="004C065B"/>
    <w:rsid w:val="004C0C96"/>
    <w:rsid w:val="004C1DE3"/>
    <w:rsid w:val="004C1EE7"/>
    <w:rsid w:val="004C1F1A"/>
    <w:rsid w:val="004C289F"/>
    <w:rsid w:val="004C2FCC"/>
    <w:rsid w:val="004C2FF2"/>
    <w:rsid w:val="004C3657"/>
    <w:rsid w:val="004C4A4A"/>
    <w:rsid w:val="004C4DDC"/>
    <w:rsid w:val="004C5B86"/>
    <w:rsid w:val="004C5EC0"/>
    <w:rsid w:val="004C5F55"/>
    <w:rsid w:val="004C6470"/>
    <w:rsid w:val="004C6635"/>
    <w:rsid w:val="004C6792"/>
    <w:rsid w:val="004C7095"/>
    <w:rsid w:val="004C7BAB"/>
    <w:rsid w:val="004C7C9B"/>
    <w:rsid w:val="004D0134"/>
    <w:rsid w:val="004D0867"/>
    <w:rsid w:val="004D0AF3"/>
    <w:rsid w:val="004D1B4A"/>
    <w:rsid w:val="004D21A1"/>
    <w:rsid w:val="004D24CC"/>
    <w:rsid w:val="004D25B9"/>
    <w:rsid w:val="004D2CBE"/>
    <w:rsid w:val="004D3782"/>
    <w:rsid w:val="004D39D2"/>
    <w:rsid w:val="004D3DA1"/>
    <w:rsid w:val="004D3E7A"/>
    <w:rsid w:val="004D3F14"/>
    <w:rsid w:val="004D4109"/>
    <w:rsid w:val="004D419A"/>
    <w:rsid w:val="004D4438"/>
    <w:rsid w:val="004D44D7"/>
    <w:rsid w:val="004D48AA"/>
    <w:rsid w:val="004D4C21"/>
    <w:rsid w:val="004D4CB7"/>
    <w:rsid w:val="004D4E6C"/>
    <w:rsid w:val="004D5827"/>
    <w:rsid w:val="004D58A1"/>
    <w:rsid w:val="004D5A76"/>
    <w:rsid w:val="004D61C2"/>
    <w:rsid w:val="004D6AA8"/>
    <w:rsid w:val="004D6B42"/>
    <w:rsid w:val="004D6E48"/>
    <w:rsid w:val="004D7010"/>
    <w:rsid w:val="004D7483"/>
    <w:rsid w:val="004D7734"/>
    <w:rsid w:val="004D7956"/>
    <w:rsid w:val="004D79E4"/>
    <w:rsid w:val="004D7BFE"/>
    <w:rsid w:val="004D7C2C"/>
    <w:rsid w:val="004E0093"/>
    <w:rsid w:val="004E0924"/>
    <w:rsid w:val="004E092D"/>
    <w:rsid w:val="004E0F8F"/>
    <w:rsid w:val="004E1649"/>
    <w:rsid w:val="004E17F3"/>
    <w:rsid w:val="004E192E"/>
    <w:rsid w:val="004E23CC"/>
    <w:rsid w:val="004E2431"/>
    <w:rsid w:val="004E28A2"/>
    <w:rsid w:val="004E2C2A"/>
    <w:rsid w:val="004E3968"/>
    <w:rsid w:val="004E3F49"/>
    <w:rsid w:val="004E422F"/>
    <w:rsid w:val="004E4545"/>
    <w:rsid w:val="004E47BD"/>
    <w:rsid w:val="004E4861"/>
    <w:rsid w:val="004E4AA2"/>
    <w:rsid w:val="004E4DD0"/>
    <w:rsid w:val="004E5130"/>
    <w:rsid w:val="004E533A"/>
    <w:rsid w:val="004E58C9"/>
    <w:rsid w:val="004E5BFB"/>
    <w:rsid w:val="004E64CD"/>
    <w:rsid w:val="004E65D4"/>
    <w:rsid w:val="004E792B"/>
    <w:rsid w:val="004E7E2A"/>
    <w:rsid w:val="004F008E"/>
    <w:rsid w:val="004F00E3"/>
    <w:rsid w:val="004F032C"/>
    <w:rsid w:val="004F03AF"/>
    <w:rsid w:val="004F07AF"/>
    <w:rsid w:val="004F0981"/>
    <w:rsid w:val="004F0A57"/>
    <w:rsid w:val="004F0D8F"/>
    <w:rsid w:val="004F122D"/>
    <w:rsid w:val="004F13ED"/>
    <w:rsid w:val="004F1A7C"/>
    <w:rsid w:val="004F1DBE"/>
    <w:rsid w:val="004F2512"/>
    <w:rsid w:val="004F290D"/>
    <w:rsid w:val="004F2B6F"/>
    <w:rsid w:val="004F2C72"/>
    <w:rsid w:val="004F2F5B"/>
    <w:rsid w:val="004F30C2"/>
    <w:rsid w:val="004F3317"/>
    <w:rsid w:val="004F346C"/>
    <w:rsid w:val="004F384D"/>
    <w:rsid w:val="004F3D13"/>
    <w:rsid w:val="004F50C4"/>
    <w:rsid w:val="004F52D6"/>
    <w:rsid w:val="004F53B7"/>
    <w:rsid w:val="004F5903"/>
    <w:rsid w:val="004F5C14"/>
    <w:rsid w:val="004F5F4C"/>
    <w:rsid w:val="004F60E7"/>
    <w:rsid w:val="004F6125"/>
    <w:rsid w:val="004F6291"/>
    <w:rsid w:val="004F6899"/>
    <w:rsid w:val="004F6A1E"/>
    <w:rsid w:val="004F6AAE"/>
    <w:rsid w:val="004F6F04"/>
    <w:rsid w:val="004F7463"/>
    <w:rsid w:val="004F7610"/>
    <w:rsid w:val="004F768C"/>
    <w:rsid w:val="004F7724"/>
    <w:rsid w:val="00500002"/>
    <w:rsid w:val="005002F6"/>
    <w:rsid w:val="0050064E"/>
    <w:rsid w:val="00500AF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5DEF"/>
    <w:rsid w:val="0050617A"/>
    <w:rsid w:val="005064F3"/>
    <w:rsid w:val="0050669D"/>
    <w:rsid w:val="005067A0"/>
    <w:rsid w:val="0050690E"/>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1DDF"/>
    <w:rsid w:val="00512484"/>
    <w:rsid w:val="0051278E"/>
    <w:rsid w:val="00512A10"/>
    <w:rsid w:val="00512A3A"/>
    <w:rsid w:val="0051322F"/>
    <w:rsid w:val="00513230"/>
    <w:rsid w:val="005139A5"/>
    <w:rsid w:val="00513F7C"/>
    <w:rsid w:val="00514AFC"/>
    <w:rsid w:val="00514E54"/>
    <w:rsid w:val="00515AF3"/>
    <w:rsid w:val="00515FE9"/>
    <w:rsid w:val="00516180"/>
    <w:rsid w:val="0051621E"/>
    <w:rsid w:val="0051623C"/>
    <w:rsid w:val="005168B7"/>
    <w:rsid w:val="00516940"/>
    <w:rsid w:val="00516A5C"/>
    <w:rsid w:val="00516B4C"/>
    <w:rsid w:val="00516C2A"/>
    <w:rsid w:val="00516C67"/>
    <w:rsid w:val="00516EB5"/>
    <w:rsid w:val="00516F1B"/>
    <w:rsid w:val="00517515"/>
    <w:rsid w:val="005178D5"/>
    <w:rsid w:val="00520190"/>
    <w:rsid w:val="005207E6"/>
    <w:rsid w:val="005208F1"/>
    <w:rsid w:val="00520BD8"/>
    <w:rsid w:val="00521388"/>
    <w:rsid w:val="005213BE"/>
    <w:rsid w:val="005216D2"/>
    <w:rsid w:val="0052177E"/>
    <w:rsid w:val="005224F0"/>
    <w:rsid w:val="00522E2E"/>
    <w:rsid w:val="0052350F"/>
    <w:rsid w:val="00523596"/>
    <w:rsid w:val="005236E2"/>
    <w:rsid w:val="00523798"/>
    <w:rsid w:val="005238A5"/>
    <w:rsid w:val="00523B4F"/>
    <w:rsid w:val="00524356"/>
    <w:rsid w:val="005245D0"/>
    <w:rsid w:val="00524CDB"/>
    <w:rsid w:val="005250D0"/>
    <w:rsid w:val="00525165"/>
    <w:rsid w:val="00525A0E"/>
    <w:rsid w:val="00525F18"/>
    <w:rsid w:val="0052608B"/>
    <w:rsid w:val="005260C1"/>
    <w:rsid w:val="00526B1E"/>
    <w:rsid w:val="00526BC8"/>
    <w:rsid w:val="0052747A"/>
    <w:rsid w:val="0052759C"/>
    <w:rsid w:val="005275BC"/>
    <w:rsid w:val="00530A64"/>
    <w:rsid w:val="005310AB"/>
    <w:rsid w:val="005325CE"/>
    <w:rsid w:val="00532D94"/>
    <w:rsid w:val="00533BFE"/>
    <w:rsid w:val="00534300"/>
    <w:rsid w:val="005344C5"/>
    <w:rsid w:val="00534911"/>
    <w:rsid w:val="00534CDE"/>
    <w:rsid w:val="0053583B"/>
    <w:rsid w:val="005361E0"/>
    <w:rsid w:val="00536879"/>
    <w:rsid w:val="00536A00"/>
    <w:rsid w:val="00536FDE"/>
    <w:rsid w:val="005379FE"/>
    <w:rsid w:val="005401D9"/>
    <w:rsid w:val="005409A0"/>
    <w:rsid w:val="00540B4F"/>
    <w:rsid w:val="00540B74"/>
    <w:rsid w:val="0054112C"/>
    <w:rsid w:val="005412A2"/>
    <w:rsid w:val="0054139C"/>
    <w:rsid w:val="0054149B"/>
    <w:rsid w:val="00541E53"/>
    <w:rsid w:val="0054237D"/>
    <w:rsid w:val="005426CF"/>
    <w:rsid w:val="00543D63"/>
    <w:rsid w:val="00544045"/>
    <w:rsid w:val="00544848"/>
    <w:rsid w:val="00544855"/>
    <w:rsid w:val="00545015"/>
    <w:rsid w:val="00546384"/>
    <w:rsid w:val="00546A33"/>
    <w:rsid w:val="00546FF8"/>
    <w:rsid w:val="005470BE"/>
    <w:rsid w:val="005473E0"/>
    <w:rsid w:val="00547931"/>
    <w:rsid w:val="00547DA2"/>
    <w:rsid w:val="00547DEE"/>
    <w:rsid w:val="005509EF"/>
    <w:rsid w:val="0055168C"/>
    <w:rsid w:val="005516A4"/>
    <w:rsid w:val="005517AA"/>
    <w:rsid w:val="00551FC2"/>
    <w:rsid w:val="00553027"/>
    <w:rsid w:val="00553194"/>
    <w:rsid w:val="00553389"/>
    <w:rsid w:val="005542E2"/>
    <w:rsid w:val="005545C0"/>
    <w:rsid w:val="00554909"/>
    <w:rsid w:val="0055579F"/>
    <w:rsid w:val="00555CD0"/>
    <w:rsid w:val="00555FD1"/>
    <w:rsid w:val="005560BB"/>
    <w:rsid w:val="005564FE"/>
    <w:rsid w:val="00556756"/>
    <w:rsid w:val="0055693F"/>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413"/>
    <w:rsid w:val="005656F4"/>
    <w:rsid w:val="00565E6B"/>
    <w:rsid w:val="00565F48"/>
    <w:rsid w:val="00566126"/>
    <w:rsid w:val="005662DA"/>
    <w:rsid w:val="0056658B"/>
    <w:rsid w:val="005666EB"/>
    <w:rsid w:val="00566B3F"/>
    <w:rsid w:val="00566C2D"/>
    <w:rsid w:val="00567199"/>
    <w:rsid w:val="00567263"/>
    <w:rsid w:val="00567580"/>
    <w:rsid w:val="00567589"/>
    <w:rsid w:val="00567F6A"/>
    <w:rsid w:val="00567F9C"/>
    <w:rsid w:val="00570B4C"/>
    <w:rsid w:val="00570CFD"/>
    <w:rsid w:val="00570F36"/>
    <w:rsid w:val="00571221"/>
    <w:rsid w:val="005713FD"/>
    <w:rsid w:val="00572612"/>
    <w:rsid w:val="00572B60"/>
    <w:rsid w:val="00572C70"/>
    <w:rsid w:val="005731D9"/>
    <w:rsid w:val="0057329F"/>
    <w:rsid w:val="0057396D"/>
    <w:rsid w:val="005741C4"/>
    <w:rsid w:val="00574332"/>
    <w:rsid w:val="005748A6"/>
    <w:rsid w:val="00575144"/>
    <w:rsid w:val="0057594C"/>
    <w:rsid w:val="00576012"/>
    <w:rsid w:val="005761F0"/>
    <w:rsid w:val="005763D9"/>
    <w:rsid w:val="0057658A"/>
    <w:rsid w:val="005765F4"/>
    <w:rsid w:val="00576857"/>
    <w:rsid w:val="00576B5A"/>
    <w:rsid w:val="00576D4C"/>
    <w:rsid w:val="00577350"/>
    <w:rsid w:val="0057738F"/>
    <w:rsid w:val="005775FF"/>
    <w:rsid w:val="00577853"/>
    <w:rsid w:val="00577FA6"/>
    <w:rsid w:val="00577FC5"/>
    <w:rsid w:val="005811F9"/>
    <w:rsid w:val="005817ED"/>
    <w:rsid w:val="00581EDE"/>
    <w:rsid w:val="00582A17"/>
    <w:rsid w:val="00583BDB"/>
    <w:rsid w:val="00584354"/>
    <w:rsid w:val="00584541"/>
    <w:rsid w:val="0058516F"/>
    <w:rsid w:val="00585284"/>
    <w:rsid w:val="005854E4"/>
    <w:rsid w:val="0058567C"/>
    <w:rsid w:val="00585A01"/>
    <w:rsid w:val="00585BE7"/>
    <w:rsid w:val="00585E5D"/>
    <w:rsid w:val="0058624E"/>
    <w:rsid w:val="00586804"/>
    <w:rsid w:val="00586D6B"/>
    <w:rsid w:val="00587034"/>
    <w:rsid w:val="00587538"/>
    <w:rsid w:val="00587557"/>
    <w:rsid w:val="00587E8D"/>
    <w:rsid w:val="00590A2D"/>
    <w:rsid w:val="00590B9A"/>
    <w:rsid w:val="00590D00"/>
    <w:rsid w:val="005910BE"/>
    <w:rsid w:val="00591325"/>
    <w:rsid w:val="0059156E"/>
    <w:rsid w:val="0059174A"/>
    <w:rsid w:val="00591D57"/>
    <w:rsid w:val="00591E3D"/>
    <w:rsid w:val="00592049"/>
    <w:rsid w:val="00592293"/>
    <w:rsid w:val="005927FB"/>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97F79"/>
    <w:rsid w:val="005A0037"/>
    <w:rsid w:val="005A0AAD"/>
    <w:rsid w:val="005A0D8A"/>
    <w:rsid w:val="005A0F7D"/>
    <w:rsid w:val="005A1566"/>
    <w:rsid w:val="005A172B"/>
    <w:rsid w:val="005A1843"/>
    <w:rsid w:val="005A2927"/>
    <w:rsid w:val="005A36D5"/>
    <w:rsid w:val="005A4297"/>
    <w:rsid w:val="005A4436"/>
    <w:rsid w:val="005A4523"/>
    <w:rsid w:val="005A49DD"/>
    <w:rsid w:val="005A54D4"/>
    <w:rsid w:val="005A5D08"/>
    <w:rsid w:val="005A5DFA"/>
    <w:rsid w:val="005A5E10"/>
    <w:rsid w:val="005A5E16"/>
    <w:rsid w:val="005A5FA1"/>
    <w:rsid w:val="005A60AA"/>
    <w:rsid w:val="005A645C"/>
    <w:rsid w:val="005A6A39"/>
    <w:rsid w:val="005A6A8E"/>
    <w:rsid w:val="005A7A70"/>
    <w:rsid w:val="005A7C96"/>
    <w:rsid w:val="005A7F04"/>
    <w:rsid w:val="005B0345"/>
    <w:rsid w:val="005B053B"/>
    <w:rsid w:val="005B067D"/>
    <w:rsid w:val="005B067E"/>
    <w:rsid w:val="005B115B"/>
    <w:rsid w:val="005B119B"/>
    <w:rsid w:val="005B1266"/>
    <w:rsid w:val="005B1B06"/>
    <w:rsid w:val="005B1C9C"/>
    <w:rsid w:val="005B1CD7"/>
    <w:rsid w:val="005B1DD0"/>
    <w:rsid w:val="005B25C0"/>
    <w:rsid w:val="005B2617"/>
    <w:rsid w:val="005B2656"/>
    <w:rsid w:val="005B2707"/>
    <w:rsid w:val="005B2881"/>
    <w:rsid w:val="005B28E2"/>
    <w:rsid w:val="005B2C04"/>
    <w:rsid w:val="005B2CE2"/>
    <w:rsid w:val="005B2EC4"/>
    <w:rsid w:val="005B2FCB"/>
    <w:rsid w:val="005B304B"/>
    <w:rsid w:val="005B3180"/>
    <w:rsid w:val="005B3365"/>
    <w:rsid w:val="005B336C"/>
    <w:rsid w:val="005B355B"/>
    <w:rsid w:val="005B385A"/>
    <w:rsid w:val="005B3DBA"/>
    <w:rsid w:val="005B450A"/>
    <w:rsid w:val="005B482D"/>
    <w:rsid w:val="005B492C"/>
    <w:rsid w:val="005B4B57"/>
    <w:rsid w:val="005B5635"/>
    <w:rsid w:val="005B570D"/>
    <w:rsid w:val="005B57D2"/>
    <w:rsid w:val="005B5CC9"/>
    <w:rsid w:val="005B5FED"/>
    <w:rsid w:val="005B5FFC"/>
    <w:rsid w:val="005B60EB"/>
    <w:rsid w:val="005B66F8"/>
    <w:rsid w:val="005B6835"/>
    <w:rsid w:val="005B6B8C"/>
    <w:rsid w:val="005B6B92"/>
    <w:rsid w:val="005B72E0"/>
    <w:rsid w:val="005B7470"/>
    <w:rsid w:val="005B75A5"/>
    <w:rsid w:val="005B7F56"/>
    <w:rsid w:val="005C0C2C"/>
    <w:rsid w:val="005C180D"/>
    <w:rsid w:val="005C22E1"/>
    <w:rsid w:val="005C2778"/>
    <w:rsid w:val="005C2789"/>
    <w:rsid w:val="005C29B6"/>
    <w:rsid w:val="005C2B2D"/>
    <w:rsid w:val="005C2F1D"/>
    <w:rsid w:val="005C2FB3"/>
    <w:rsid w:val="005C3564"/>
    <w:rsid w:val="005C3611"/>
    <w:rsid w:val="005C3C99"/>
    <w:rsid w:val="005C4886"/>
    <w:rsid w:val="005C4C82"/>
    <w:rsid w:val="005C51EA"/>
    <w:rsid w:val="005C51F5"/>
    <w:rsid w:val="005C5519"/>
    <w:rsid w:val="005C56DC"/>
    <w:rsid w:val="005C5868"/>
    <w:rsid w:val="005C59EC"/>
    <w:rsid w:val="005C5B03"/>
    <w:rsid w:val="005C5F0F"/>
    <w:rsid w:val="005C6A56"/>
    <w:rsid w:val="005C6CEF"/>
    <w:rsid w:val="005C704F"/>
    <w:rsid w:val="005C742A"/>
    <w:rsid w:val="005C7695"/>
    <w:rsid w:val="005C76F8"/>
    <w:rsid w:val="005C7CA7"/>
    <w:rsid w:val="005D0479"/>
    <w:rsid w:val="005D0588"/>
    <w:rsid w:val="005D0C03"/>
    <w:rsid w:val="005D0FB8"/>
    <w:rsid w:val="005D1204"/>
    <w:rsid w:val="005D1600"/>
    <w:rsid w:val="005D19EB"/>
    <w:rsid w:val="005D22BC"/>
    <w:rsid w:val="005D24CB"/>
    <w:rsid w:val="005D27A2"/>
    <w:rsid w:val="005D321A"/>
    <w:rsid w:val="005D369C"/>
    <w:rsid w:val="005D36EC"/>
    <w:rsid w:val="005D3977"/>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89E"/>
    <w:rsid w:val="005E0989"/>
    <w:rsid w:val="005E0F1B"/>
    <w:rsid w:val="005E102C"/>
    <w:rsid w:val="005E11E8"/>
    <w:rsid w:val="005E12F2"/>
    <w:rsid w:val="005E130B"/>
    <w:rsid w:val="005E1B4A"/>
    <w:rsid w:val="005E1B68"/>
    <w:rsid w:val="005E1E13"/>
    <w:rsid w:val="005E201F"/>
    <w:rsid w:val="005E22B4"/>
    <w:rsid w:val="005E3034"/>
    <w:rsid w:val="005E3231"/>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089D"/>
    <w:rsid w:val="005F1587"/>
    <w:rsid w:val="005F1895"/>
    <w:rsid w:val="005F18EF"/>
    <w:rsid w:val="005F1B14"/>
    <w:rsid w:val="005F2104"/>
    <w:rsid w:val="005F2653"/>
    <w:rsid w:val="005F2FCB"/>
    <w:rsid w:val="005F35E0"/>
    <w:rsid w:val="005F373F"/>
    <w:rsid w:val="005F38D6"/>
    <w:rsid w:val="005F38E4"/>
    <w:rsid w:val="005F39F2"/>
    <w:rsid w:val="005F4043"/>
    <w:rsid w:val="005F44C9"/>
    <w:rsid w:val="005F48DE"/>
    <w:rsid w:val="005F519E"/>
    <w:rsid w:val="005F5D9A"/>
    <w:rsid w:val="005F605D"/>
    <w:rsid w:val="005F6753"/>
    <w:rsid w:val="005F6793"/>
    <w:rsid w:val="005F6841"/>
    <w:rsid w:val="005F6A0A"/>
    <w:rsid w:val="005F6C29"/>
    <w:rsid w:val="005F6D56"/>
    <w:rsid w:val="005F70DF"/>
    <w:rsid w:val="005F79F1"/>
    <w:rsid w:val="0060043C"/>
    <w:rsid w:val="00600532"/>
    <w:rsid w:val="00600A5E"/>
    <w:rsid w:val="006010E9"/>
    <w:rsid w:val="00601307"/>
    <w:rsid w:val="00601966"/>
    <w:rsid w:val="00601DA3"/>
    <w:rsid w:val="0060245E"/>
    <w:rsid w:val="00602775"/>
    <w:rsid w:val="006028F6"/>
    <w:rsid w:val="0060295B"/>
    <w:rsid w:val="006029B0"/>
    <w:rsid w:val="00602C77"/>
    <w:rsid w:val="00602D2A"/>
    <w:rsid w:val="00602D53"/>
    <w:rsid w:val="00602F54"/>
    <w:rsid w:val="00603CC0"/>
    <w:rsid w:val="006044E6"/>
    <w:rsid w:val="0060586F"/>
    <w:rsid w:val="00605B84"/>
    <w:rsid w:val="00606261"/>
    <w:rsid w:val="006062EE"/>
    <w:rsid w:val="006067FC"/>
    <w:rsid w:val="00606874"/>
    <w:rsid w:val="00606CED"/>
    <w:rsid w:val="00606F60"/>
    <w:rsid w:val="00607BE8"/>
    <w:rsid w:val="00607C56"/>
    <w:rsid w:val="00607F7E"/>
    <w:rsid w:val="00610013"/>
    <w:rsid w:val="006100E6"/>
    <w:rsid w:val="00610669"/>
    <w:rsid w:val="00610B10"/>
    <w:rsid w:val="00611313"/>
    <w:rsid w:val="00611397"/>
    <w:rsid w:val="0061185B"/>
    <w:rsid w:val="00611AE7"/>
    <w:rsid w:val="00611C26"/>
    <w:rsid w:val="00612397"/>
    <w:rsid w:val="00612F98"/>
    <w:rsid w:val="0061357B"/>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165"/>
    <w:rsid w:val="006172E4"/>
    <w:rsid w:val="00617896"/>
    <w:rsid w:val="00617B4E"/>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C05"/>
    <w:rsid w:val="00630D07"/>
    <w:rsid w:val="00630DF0"/>
    <w:rsid w:val="006313EF"/>
    <w:rsid w:val="00631823"/>
    <w:rsid w:val="00631C4F"/>
    <w:rsid w:val="006324F6"/>
    <w:rsid w:val="00633359"/>
    <w:rsid w:val="00633DA6"/>
    <w:rsid w:val="00633DEE"/>
    <w:rsid w:val="006343F9"/>
    <w:rsid w:val="00634688"/>
    <w:rsid w:val="00634783"/>
    <w:rsid w:val="006358C8"/>
    <w:rsid w:val="006358DA"/>
    <w:rsid w:val="00635B64"/>
    <w:rsid w:val="00635F5D"/>
    <w:rsid w:val="00635F93"/>
    <w:rsid w:val="006361C8"/>
    <w:rsid w:val="00636C83"/>
    <w:rsid w:val="00636CAE"/>
    <w:rsid w:val="00636EEA"/>
    <w:rsid w:val="00637303"/>
    <w:rsid w:val="006378B0"/>
    <w:rsid w:val="006378C2"/>
    <w:rsid w:val="00637C7C"/>
    <w:rsid w:val="0064051B"/>
    <w:rsid w:val="0064054B"/>
    <w:rsid w:val="006412CD"/>
    <w:rsid w:val="00641DFB"/>
    <w:rsid w:val="00642C1B"/>
    <w:rsid w:val="00643280"/>
    <w:rsid w:val="0064357B"/>
    <w:rsid w:val="00643C82"/>
    <w:rsid w:val="006441AA"/>
    <w:rsid w:val="00644428"/>
    <w:rsid w:val="00644A8A"/>
    <w:rsid w:val="00644AC0"/>
    <w:rsid w:val="00645553"/>
    <w:rsid w:val="006461B1"/>
    <w:rsid w:val="0064643B"/>
    <w:rsid w:val="00646828"/>
    <w:rsid w:val="00646B20"/>
    <w:rsid w:val="00646F11"/>
    <w:rsid w:val="00646F91"/>
    <w:rsid w:val="00647332"/>
    <w:rsid w:val="0064739E"/>
    <w:rsid w:val="00647609"/>
    <w:rsid w:val="006476EE"/>
    <w:rsid w:val="00647999"/>
    <w:rsid w:val="00647C72"/>
    <w:rsid w:val="00647CE7"/>
    <w:rsid w:val="00647E3C"/>
    <w:rsid w:val="00647E97"/>
    <w:rsid w:val="00650455"/>
    <w:rsid w:val="006508D3"/>
    <w:rsid w:val="00650A26"/>
    <w:rsid w:val="00650E5C"/>
    <w:rsid w:val="006518E0"/>
    <w:rsid w:val="00651C84"/>
    <w:rsid w:val="00651D6C"/>
    <w:rsid w:val="00651EF0"/>
    <w:rsid w:val="00651F7E"/>
    <w:rsid w:val="006522D3"/>
    <w:rsid w:val="00652453"/>
    <w:rsid w:val="00652906"/>
    <w:rsid w:val="00652D91"/>
    <w:rsid w:val="0065351B"/>
    <w:rsid w:val="006546D5"/>
    <w:rsid w:val="006559FF"/>
    <w:rsid w:val="00655F0B"/>
    <w:rsid w:val="00656B21"/>
    <w:rsid w:val="00656BBE"/>
    <w:rsid w:val="00657392"/>
    <w:rsid w:val="00657A90"/>
    <w:rsid w:val="00660768"/>
    <w:rsid w:val="006607B9"/>
    <w:rsid w:val="00661160"/>
    <w:rsid w:val="00661654"/>
    <w:rsid w:val="00661F64"/>
    <w:rsid w:val="006626B6"/>
    <w:rsid w:val="00662F9E"/>
    <w:rsid w:val="00663EE6"/>
    <w:rsid w:val="006643E3"/>
    <w:rsid w:val="00664ACA"/>
    <w:rsid w:val="00665089"/>
    <w:rsid w:val="00665F7A"/>
    <w:rsid w:val="00666193"/>
    <w:rsid w:val="00666470"/>
    <w:rsid w:val="006666A6"/>
    <w:rsid w:val="00666C9C"/>
    <w:rsid w:val="00667F08"/>
    <w:rsid w:val="00667F85"/>
    <w:rsid w:val="00670B0E"/>
    <w:rsid w:val="00670B51"/>
    <w:rsid w:val="0067148B"/>
    <w:rsid w:val="00671AB2"/>
    <w:rsid w:val="00671B66"/>
    <w:rsid w:val="00671C63"/>
    <w:rsid w:val="00672B09"/>
    <w:rsid w:val="00673241"/>
    <w:rsid w:val="00673974"/>
    <w:rsid w:val="00674251"/>
    <w:rsid w:val="006747A4"/>
    <w:rsid w:val="00674BA6"/>
    <w:rsid w:val="00674DA6"/>
    <w:rsid w:val="0067518E"/>
    <w:rsid w:val="006751EA"/>
    <w:rsid w:val="00675218"/>
    <w:rsid w:val="00675634"/>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3049"/>
    <w:rsid w:val="00684287"/>
    <w:rsid w:val="006843EA"/>
    <w:rsid w:val="0068454E"/>
    <w:rsid w:val="00684773"/>
    <w:rsid w:val="00684D50"/>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049"/>
    <w:rsid w:val="00691D48"/>
    <w:rsid w:val="00691FB5"/>
    <w:rsid w:val="00691FF9"/>
    <w:rsid w:val="0069240E"/>
    <w:rsid w:val="006924A7"/>
    <w:rsid w:val="006926AA"/>
    <w:rsid w:val="0069306D"/>
    <w:rsid w:val="006932E7"/>
    <w:rsid w:val="00693329"/>
    <w:rsid w:val="00693544"/>
    <w:rsid w:val="00693CAA"/>
    <w:rsid w:val="006943B6"/>
    <w:rsid w:val="00694919"/>
    <w:rsid w:val="00694ADE"/>
    <w:rsid w:val="00694CA1"/>
    <w:rsid w:val="00695AC8"/>
    <w:rsid w:val="00695F90"/>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C84"/>
    <w:rsid w:val="006A2ED4"/>
    <w:rsid w:val="006A3217"/>
    <w:rsid w:val="006A36C8"/>
    <w:rsid w:val="006A3A11"/>
    <w:rsid w:val="006A3F8B"/>
    <w:rsid w:val="006A4095"/>
    <w:rsid w:val="006A42E2"/>
    <w:rsid w:val="006A4598"/>
    <w:rsid w:val="006A4CAE"/>
    <w:rsid w:val="006A4FEF"/>
    <w:rsid w:val="006A507F"/>
    <w:rsid w:val="006A5269"/>
    <w:rsid w:val="006A53C6"/>
    <w:rsid w:val="006A5460"/>
    <w:rsid w:val="006A60FE"/>
    <w:rsid w:val="006A697B"/>
    <w:rsid w:val="006A7053"/>
    <w:rsid w:val="006A70C6"/>
    <w:rsid w:val="006A74EB"/>
    <w:rsid w:val="006A7B47"/>
    <w:rsid w:val="006A7D8D"/>
    <w:rsid w:val="006A7F1E"/>
    <w:rsid w:val="006A7F79"/>
    <w:rsid w:val="006B0166"/>
    <w:rsid w:val="006B091A"/>
    <w:rsid w:val="006B0C8D"/>
    <w:rsid w:val="006B0F0B"/>
    <w:rsid w:val="006B1243"/>
    <w:rsid w:val="006B17D9"/>
    <w:rsid w:val="006B1801"/>
    <w:rsid w:val="006B1806"/>
    <w:rsid w:val="006B1F65"/>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5FAC"/>
    <w:rsid w:val="006B64E4"/>
    <w:rsid w:val="006B7141"/>
    <w:rsid w:val="006B78AC"/>
    <w:rsid w:val="006B7CC5"/>
    <w:rsid w:val="006C13F4"/>
    <w:rsid w:val="006C16C3"/>
    <w:rsid w:val="006C1B2D"/>
    <w:rsid w:val="006C25F9"/>
    <w:rsid w:val="006C2805"/>
    <w:rsid w:val="006C2881"/>
    <w:rsid w:val="006C2917"/>
    <w:rsid w:val="006C2CED"/>
    <w:rsid w:val="006C3056"/>
    <w:rsid w:val="006C31C0"/>
    <w:rsid w:val="006C353C"/>
    <w:rsid w:val="006C3D0C"/>
    <w:rsid w:val="006C3FD6"/>
    <w:rsid w:val="006C40F9"/>
    <w:rsid w:val="006C5161"/>
    <w:rsid w:val="006C52CA"/>
    <w:rsid w:val="006C5810"/>
    <w:rsid w:val="006C58E3"/>
    <w:rsid w:val="006C5996"/>
    <w:rsid w:val="006C5C10"/>
    <w:rsid w:val="006C5D14"/>
    <w:rsid w:val="006C5F19"/>
    <w:rsid w:val="006C5F4F"/>
    <w:rsid w:val="006C60AC"/>
    <w:rsid w:val="006C642B"/>
    <w:rsid w:val="006C66EE"/>
    <w:rsid w:val="006C7358"/>
    <w:rsid w:val="006C7618"/>
    <w:rsid w:val="006C79A4"/>
    <w:rsid w:val="006C7BD7"/>
    <w:rsid w:val="006C7E0F"/>
    <w:rsid w:val="006D0473"/>
    <w:rsid w:val="006D0633"/>
    <w:rsid w:val="006D07F3"/>
    <w:rsid w:val="006D08D9"/>
    <w:rsid w:val="006D0F6B"/>
    <w:rsid w:val="006D0F8B"/>
    <w:rsid w:val="006D1255"/>
    <w:rsid w:val="006D1958"/>
    <w:rsid w:val="006D1C09"/>
    <w:rsid w:val="006D2545"/>
    <w:rsid w:val="006D2550"/>
    <w:rsid w:val="006D2F68"/>
    <w:rsid w:val="006D3267"/>
    <w:rsid w:val="006D3309"/>
    <w:rsid w:val="006D360E"/>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B87"/>
    <w:rsid w:val="006D7630"/>
    <w:rsid w:val="006D7964"/>
    <w:rsid w:val="006D7B87"/>
    <w:rsid w:val="006D7B99"/>
    <w:rsid w:val="006E06B8"/>
    <w:rsid w:val="006E09A3"/>
    <w:rsid w:val="006E0B82"/>
    <w:rsid w:val="006E0C20"/>
    <w:rsid w:val="006E1081"/>
    <w:rsid w:val="006E16C6"/>
    <w:rsid w:val="006E170A"/>
    <w:rsid w:val="006E1854"/>
    <w:rsid w:val="006E1CF5"/>
    <w:rsid w:val="006E22F5"/>
    <w:rsid w:val="006E3050"/>
    <w:rsid w:val="006E3840"/>
    <w:rsid w:val="006E3AF1"/>
    <w:rsid w:val="006E3B5C"/>
    <w:rsid w:val="006E3F31"/>
    <w:rsid w:val="006E4043"/>
    <w:rsid w:val="006E4595"/>
    <w:rsid w:val="006E46AA"/>
    <w:rsid w:val="006E4ED1"/>
    <w:rsid w:val="006E6231"/>
    <w:rsid w:val="006E6485"/>
    <w:rsid w:val="006E6542"/>
    <w:rsid w:val="006E694C"/>
    <w:rsid w:val="006E7128"/>
    <w:rsid w:val="006E716A"/>
    <w:rsid w:val="006E7B33"/>
    <w:rsid w:val="006F0017"/>
    <w:rsid w:val="006F040D"/>
    <w:rsid w:val="006F04FA"/>
    <w:rsid w:val="006F05C3"/>
    <w:rsid w:val="006F080F"/>
    <w:rsid w:val="006F0A2A"/>
    <w:rsid w:val="006F1197"/>
    <w:rsid w:val="006F126B"/>
    <w:rsid w:val="006F1FAC"/>
    <w:rsid w:val="006F208F"/>
    <w:rsid w:val="006F264D"/>
    <w:rsid w:val="006F2FA0"/>
    <w:rsid w:val="006F329A"/>
    <w:rsid w:val="006F3B41"/>
    <w:rsid w:val="006F5112"/>
    <w:rsid w:val="006F531B"/>
    <w:rsid w:val="006F5366"/>
    <w:rsid w:val="006F5996"/>
    <w:rsid w:val="006F5D49"/>
    <w:rsid w:val="006F74DF"/>
    <w:rsid w:val="006F7EC9"/>
    <w:rsid w:val="0070064A"/>
    <w:rsid w:val="00700F56"/>
    <w:rsid w:val="00701887"/>
    <w:rsid w:val="00701A5A"/>
    <w:rsid w:val="00701DC9"/>
    <w:rsid w:val="00701EE9"/>
    <w:rsid w:val="00702429"/>
    <w:rsid w:val="007027A0"/>
    <w:rsid w:val="007032C2"/>
    <w:rsid w:val="007034ED"/>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386"/>
    <w:rsid w:val="0070742F"/>
    <w:rsid w:val="0070768C"/>
    <w:rsid w:val="00707CDD"/>
    <w:rsid w:val="00710006"/>
    <w:rsid w:val="007104C8"/>
    <w:rsid w:val="00710623"/>
    <w:rsid w:val="00710717"/>
    <w:rsid w:val="007109CE"/>
    <w:rsid w:val="007109EE"/>
    <w:rsid w:val="0071117D"/>
    <w:rsid w:val="00711B57"/>
    <w:rsid w:val="00711E32"/>
    <w:rsid w:val="0071231D"/>
    <w:rsid w:val="007127F7"/>
    <w:rsid w:val="0071280A"/>
    <w:rsid w:val="0071296D"/>
    <w:rsid w:val="00713209"/>
    <w:rsid w:val="00713B12"/>
    <w:rsid w:val="00713E35"/>
    <w:rsid w:val="00713F07"/>
    <w:rsid w:val="00714526"/>
    <w:rsid w:val="007148D1"/>
    <w:rsid w:val="00714AD8"/>
    <w:rsid w:val="00715430"/>
    <w:rsid w:val="0071559D"/>
    <w:rsid w:val="00715694"/>
    <w:rsid w:val="0071592A"/>
    <w:rsid w:val="00715FB3"/>
    <w:rsid w:val="00716234"/>
    <w:rsid w:val="007165B9"/>
    <w:rsid w:val="0071677A"/>
    <w:rsid w:val="007168DF"/>
    <w:rsid w:val="00717546"/>
    <w:rsid w:val="0071755D"/>
    <w:rsid w:val="00717BF2"/>
    <w:rsid w:val="00717DD1"/>
    <w:rsid w:val="00720BC1"/>
    <w:rsid w:val="00720BD6"/>
    <w:rsid w:val="00720FE5"/>
    <w:rsid w:val="007210A2"/>
    <w:rsid w:val="00721386"/>
    <w:rsid w:val="007214A7"/>
    <w:rsid w:val="00721B2C"/>
    <w:rsid w:val="00721B2D"/>
    <w:rsid w:val="00722083"/>
    <w:rsid w:val="00722226"/>
    <w:rsid w:val="00722353"/>
    <w:rsid w:val="00722435"/>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DAD"/>
    <w:rsid w:val="00727E6E"/>
    <w:rsid w:val="007303BB"/>
    <w:rsid w:val="00730657"/>
    <w:rsid w:val="007307ED"/>
    <w:rsid w:val="00730935"/>
    <w:rsid w:val="007309C4"/>
    <w:rsid w:val="0073165F"/>
    <w:rsid w:val="0073197B"/>
    <w:rsid w:val="00731A19"/>
    <w:rsid w:val="00731A57"/>
    <w:rsid w:val="00731BCE"/>
    <w:rsid w:val="00731E1B"/>
    <w:rsid w:val="0073232A"/>
    <w:rsid w:val="0073240A"/>
    <w:rsid w:val="007325E8"/>
    <w:rsid w:val="00732C9B"/>
    <w:rsid w:val="0073341D"/>
    <w:rsid w:val="00733AD1"/>
    <w:rsid w:val="00733BEE"/>
    <w:rsid w:val="00733E10"/>
    <w:rsid w:val="00734051"/>
    <w:rsid w:val="0073422C"/>
    <w:rsid w:val="00735030"/>
    <w:rsid w:val="007357ED"/>
    <w:rsid w:val="00736171"/>
    <w:rsid w:val="00736579"/>
    <w:rsid w:val="00737272"/>
    <w:rsid w:val="0073727A"/>
    <w:rsid w:val="00737764"/>
    <w:rsid w:val="007403D1"/>
    <w:rsid w:val="007407E8"/>
    <w:rsid w:val="0074090A"/>
    <w:rsid w:val="007415FE"/>
    <w:rsid w:val="00741912"/>
    <w:rsid w:val="00741975"/>
    <w:rsid w:val="00741B79"/>
    <w:rsid w:val="00742A38"/>
    <w:rsid w:val="007431E0"/>
    <w:rsid w:val="00743863"/>
    <w:rsid w:val="00743B86"/>
    <w:rsid w:val="00743C05"/>
    <w:rsid w:val="00744704"/>
    <w:rsid w:val="007447A8"/>
    <w:rsid w:val="00744A2D"/>
    <w:rsid w:val="00744BAC"/>
    <w:rsid w:val="00745FE3"/>
    <w:rsid w:val="00746103"/>
    <w:rsid w:val="00746A80"/>
    <w:rsid w:val="00747273"/>
    <w:rsid w:val="0074734F"/>
    <w:rsid w:val="007477C3"/>
    <w:rsid w:val="00747924"/>
    <w:rsid w:val="00747A0A"/>
    <w:rsid w:val="00747F2D"/>
    <w:rsid w:val="007505B8"/>
    <w:rsid w:val="00750901"/>
    <w:rsid w:val="00750916"/>
    <w:rsid w:val="00750D83"/>
    <w:rsid w:val="0075119F"/>
    <w:rsid w:val="00751470"/>
    <w:rsid w:val="0075192A"/>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1910"/>
    <w:rsid w:val="00761CF2"/>
    <w:rsid w:val="007624F4"/>
    <w:rsid w:val="007626F3"/>
    <w:rsid w:val="00762777"/>
    <w:rsid w:val="007627EA"/>
    <w:rsid w:val="00762E81"/>
    <w:rsid w:val="007631DC"/>
    <w:rsid w:val="0076360A"/>
    <w:rsid w:val="00763AE6"/>
    <w:rsid w:val="00764416"/>
    <w:rsid w:val="0076512F"/>
    <w:rsid w:val="007651F5"/>
    <w:rsid w:val="007657DC"/>
    <w:rsid w:val="00765808"/>
    <w:rsid w:val="0076641F"/>
    <w:rsid w:val="00766516"/>
    <w:rsid w:val="00766ABF"/>
    <w:rsid w:val="00766B62"/>
    <w:rsid w:val="00766CA3"/>
    <w:rsid w:val="00766E66"/>
    <w:rsid w:val="00767627"/>
    <w:rsid w:val="00767FBF"/>
    <w:rsid w:val="0077075D"/>
    <w:rsid w:val="0077103D"/>
    <w:rsid w:val="00771526"/>
    <w:rsid w:val="00771EF2"/>
    <w:rsid w:val="00772524"/>
    <w:rsid w:val="007725E0"/>
    <w:rsid w:val="0077295E"/>
    <w:rsid w:val="00774510"/>
    <w:rsid w:val="00774946"/>
    <w:rsid w:val="00774D19"/>
    <w:rsid w:val="00774F71"/>
    <w:rsid w:val="0077518C"/>
    <w:rsid w:val="007752BB"/>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5AF"/>
    <w:rsid w:val="007827E3"/>
    <w:rsid w:val="00782AE2"/>
    <w:rsid w:val="0078326F"/>
    <w:rsid w:val="00783272"/>
    <w:rsid w:val="007837FF"/>
    <w:rsid w:val="00783902"/>
    <w:rsid w:val="00783C2B"/>
    <w:rsid w:val="00784B35"/>
    <w:rsid w:val="00784C6A"/>
    <w:rsid w:val="007852EF"/>
    <w:rsid w:val="00785CE6"/>
    <w:rsid w:val="00786109"/>
    <w:rsid w:val="0078650E"/>
    <w:rsid w:val="0078663A"/>
    <w:rsid w:val="0078665E"/>
    <w:rsid w:val="00786966"/>
    <w:rsid w:val="00786FEA"/>
    <w:rsid w:val="007871F3"/>
    <w:rsid w:val="0078720C"/>
    <w:rsid w:val="007872AD"/>
    <w:rsid w:val="0078788B"/>
    <w:rsid w:val="00787D9E"/>
    <w:rsid w:val="00787E12"/>
    <w:rsid w:val="00790535"/>
    <w:rsid w:val="00790548"/>
    <w:rsid w:val="00790CD8"/>
    <w:rsid w:val="00791240"/>
    <w:rsid w:val="00791AAE"/>
    <w:rsid w:val="00791B8E"/>
    <w:rsid w:val="00792428"/>
    <w:rsid w:val="00792A62"/>
    <w:rsid w:val="00792A97"/>
    <w:rsid w:val="00792AF4"/>
    <w:rsid w:val="00792B4B"/>
    <w:rsid w:val="0079335F"/>
    <w:rsid w:val="00793C2D"/>
    <w:rsid w:val="00794BC7"/>
    <w:rsid w:val="00794E58"/>
    <w:rsid w:val="0079511E"/>
    <w:rsid w:val="00795132"/>
    <w:rsid w:val="00795322"/>
    <w:rsid w:val="0079574B"/>
    <w:rsid w:val="0079591E"/>
    <w:rsid w:val="00795BE5"/>
    <w:rsid w:val="00795DCB"/>
    <w:rsid w:val="007960FB"/>
    <w:rsid w:val="0079635D"/>
    <w:rsid w:val="00796916"/>
    <w:rsid w:val="007972A1"/>
    <w:rsid w:val="007A0307"/>
    <w:rsid w:val="007A07F4"/>
    <w:rsid w:val="007A0CD7"/>
    <w:rsid w:val="007A0FA6"/>
    <w:rsid w:val="007A107A"/>
    <w:rsid w:val="007A15A1"/>
    <w:rsid w:val="007A18DD"/>
    <w:rsid w:val="007A1C84"/>
    <w:rsid w:val="007A1F61"/>
    <w:rsid w:val="007A1F7F"/>
    <w:rsid w:val="007A2471"/>
    <w:rsid w:val="007A2929"/>
    <w:rsid w:val="007A3473"/>
    <w:rsid w:val="007A399A"/>
    <w:rsid w:val="007A4187"/>
    <w:rsid w:val="007A4323"/>
    <w:rsid w:val="007A48A4"/>
    <w:rsid w:val="007A4A45"/>
    <w:rsid w:val="007A4C38"/>
    <w:rsid w:val="007A4D40"/>
    <w:rsid w:val="007A5570"/>
    <w:rsid w:val="007A5DD2"/>
    <w:rsid w:val="007A5E37"/>
    <w:rsid w:val="007A6221"/>
    <w:rsid w:val="007A7131"/>
    <w:rsid w:val="007A72A2"/>
    <w:rsid w:val="007A7949"/>
    <w:rsid w:val="007A7C60"/>
    <w:rsid w:val="007A7FB0"/>
    <w:rsid w:val="007B0052"/>
    <w:rsid w:val="007B07BB"/>
    <w:rsid w:val="007B0A2A"/>
    <w:rsid w:val="007B0DAF"/>
    <w:rsid w:val="007B0E05"/>
    <w:rsid w:val="007B1261"/>
    <w:rsid w:val="007B1AC7"/>
    <w:rsid w:val="007B20FF"/>
    <w:rsid w:val="007B24C1"/>
    <w:rsid w:val="007B2526"/>
    <w:rsid w:val="007B2CC9"/>
    <w:rsid w:val="007B33EA"/>
    <w:rsid w:val="007B3BA9"/>
    <w:rsid w:val="007B3BD0"/>
    <w:rsid w:val="007B51F7"/>
    <w:rsid w:val="007B53AB"/>
    <w:rsid w:val="007B54B1"/>
    <w:rsid w:val="007B589E"/>
    <w:rsid w:val="007B5AF7"/>
    <w:rsid w:val="007B5B18"/>
    <w:rsid w:val="007B5BA9"/>
    <w:rsid w:val="007B5F1B"/>
    <w:rsid w:val="007B5F82"/>
    <w:rsid w:val="007B681A"/>
    <w:rsid w:val="007B77EE"/>
    <w:rsid w:val="007B7B09"/>
    <w:rsid w:val="007B7EEC"/>
    <w:rsid w:val="007C0490"/>
    <w:rsid w:val="007C07FA"/>
    <w:rsid w:val="007C0882"/>
    <w:rsid w:val="007C0C77"/>
    <w:rsid w:val="007C0F90"/>
    <w:rsid w:val="007C1523"/>
    <w:rsid w:val="007C1688"/>
    <w:rsid w:val="007C1689"/>
    <w:rsid w:val="007C1AC0"/>
    <w:rsid w:val="007C1BC5"/>
    <w:rsid w:val="007C1C0F"/>
    <w:rsid w:val="007C1E99"/>
    <w:rsid w:val="007C213A"/>
    <w:rsid w:val="007C21D0"/>
    <w:rsid w:val="007C23FC"/>
    <w:rsid w:val="007C2C7C"/>
    <w:rsid w:val="007C32BC"/>
    <w:rsid w:val="007C33D9"/>
    <w:rsid w:val="007C3826"/>
    <w:rsid w:val="007C384A"/>
    <w:rsid w:val="007C3C12"/>
    <w:rsid w:val="007C3E0E"/>
    <w:rsid w:val="007C3E4E"/>
    <w:rsid w:val="007C44B8"/>
    <w:rsid w:val="007C4AF6"/>
    <w:rsid w:val="007C4D43"/>
    <w:rsid w:val="007C58C4"/>
    <w:rsid w:val="007C6290"/>
    <w:rsid w:val="007C6EF4"/>
    <w:rsid w:val="007C7007"/>
    <w:rsid w:val="007C737F"/>
    <w:rsid w:val="007C7D51"/>
    <w:rsid w:val="007C7DCC"/>
    <w:rsid w:val="007C7F82"/>
    <w:rsid w:val="007D050D"/>
    <w:rsid w:val="007D0A2B"/>
    <w:rsid w:val="007D1197"/>
    <w:rsid w:val="007D14DF"/>
    <w:rsid w:val="007D2088"/>
    <w:rsid w:val="007D21AE"/>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554"/>
    <w:rsid w:val="007D6C0F"/>
    <w:rsid w:val="007D741D"/>
    <w:rsid w:val="007D7C72"/>
    <w:rsid w:val="007E0258"/>
    <w:rsid w:val="007E06F2"/>
    <w:rsid w:val="007E0C78"/>
    <w:rsid w:val="007E19D9"/>
    <w:rsid w:val="007E1A91"/>
    <w:rsid w:val="007E3F5D"/>
    <w:rsid w:val="007E4075"/>
    <w:rsid w:val="007E4101"/>
    <w:rsid w:val="007E42B5"/>
    <w:rsid w:val="007E5153"/>
    <w:rsid w:val="007E516E"/>
    <w:rsid w:val="007E5375"/>
    <w:rsid w:val="007E5E08"/>
    <w:rsid w:val="007E63B0"/>
    <w:rsid w:val="007E6663"/>
    <w:rsid w:val="007E7405"/>
    <w:rsid w:val="007E755F"/>
    <w:rsid w:val="007E75C0"/>
    <w:rsid w:val="007F0259"/>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5B88"/>
    <w:rsid w:val="007F6551"/>
    <w:rsid w:val="007F714B"/>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364"/>
    <w:rsid w:val="00805704"/>
    <w:rsid w:val="00805B3B"/>
    <w:rsid w:val="00805DAD"/>
    <w:rsid w:val="00805DF4"/>
    <w:rsid w:val="008063AE"/>
    <w:rsid w:val="00806707"/>
    <w:rsid w:val="00806AC4"/>
    <w:rsid w:val="008070C4"/>
    <w:rsid w:val="008071DA"/>
    <w:rsid w:val="008074A7"/>
    <w:rsid w:val="008074B5"/>
    <w:rsid w:val="008077EE"/>
    <w:rsid w:val="00807CF2"/>
    <w:rsid w:val="00807DBB"/>
    <w:rsid w:val="008102F0"/>
    <w:rsid w:val="0081031B"/>
    <w:rsid w:val="008104EC"/>
    <w:rsid w:val="008106CB"/>
    <w:rsid w:val="00810EB6"/>
    <w:rsid w:val="00811591"/>
    <w:rsid w:val="00811D80"/>
    <w:rsid w:val="008121B6"/>
    <w:rsid w:val="008124C6"/>
    <w:rsid w:val="008127E6"/>
    <w:rsid w:val="00812871"/>
    <w:rsid w:val="00812943"/>
    <w:rsid w:val="00812C89"/>
    <w:rsid w:val="00813091"/>
    <w:rsid w:val="0081323D"/>
    <w:rsid w:val="008134CF"/>
    <w:rsid w:val="00813B9B"/>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CBD"/>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65F"/>
    <w:rsid w:val="0082585F"/>
    <w:rsid w:val="00825879"/>
    <w:rsid w:val="00826389"/>
    <w:rsid w:val="00826714"/>
    <w:rsid w:val="00826FBE"/>
    <w:rsid w:val="00827174"/>
    <w:rsid w:val="008279AC"/>
    <w:rsid w:val="0083058F"/>
    <w:rsid w:val="00830D93"/>
    <w:rsid w:val="00831499"/>
    <w:rsid w:val="00831691"/>
    <w:rsid w:val="0083192E"/>
    <w:rsid w:val="00831C3B"/>
    <w:rsid w:val="00831E78"/>
    <w:rsid w:val="008321CD"/>
    <w:rsid w:val="008324A4"/>
    <w:rsid w:val="008325A1"/>
    <w:rsid w:val="0083287E"/>
    <w:rsid w:val="00832884"/>
    <w:rsid w:val="00832B32"/>
    <w:rsid w:val="00832FEA"/>
    <w:rsid w:val="0083312D"/>
    <w:rsid w:val="00833244"/>
    <w:rsid w:val="00833795"/>
    <w:rsid w:val="00833E35"/>
    <w:rsid w:val="008343E8"/>
    <w:rsid w:val="00834D1A"/>
    <w:rsid w:val="00834D3E"/>
    <w:rsid w:val="00834EB4"/>
    <w:rsid w:val="00835096"/>
    <w:rsid w:val="00835207"/>
    <w:rsid w:val="0083536D"/>
    <w:rsid w:val="008354CA"/>
    <w:rsid w:val="008358BF"/>
    <w:rsid w:val="00835919"/>
    <w:rsid w:val="00835F30"/>
    <w:rsid w:val="008365EB"/>
    <w:rsid w:val="0083667E"/>
    <w:rsid w:val="008367C1"/>
    <w:rsid w:val="008369E3"/>
    <w:rsid w:val="00836AC5"/>
    <w:rsid w:val="00837205"/>
    <w:rsid w:val="00840639"/>
    <w:rsid w:val="008410A2"/>
    <w:rsid w:val="00841268"/>
    <w:rsid w:val="008412D3"/>
    <w:rsid w:val="00841E5C"/>
    <w:rsid w:val="008421CD"/>
    <w:rsid w:val="00842227"/>
    <w:rsid w:val="008427F7"/>
    <w:rsid w:val="00843183"/>
    <w:rsid w:val="0084338B"/>
    <w:rsid w:val="008439FD"/>
    <w:rsid w:val="00843A63"/>
    <w:rsid w:val="00843DF1"/>
    <w:rsid w:val="0084400C"/>
    <w:rsid w:val="008440E8"/>
    <w:rsid w:val="0084444F"/>
    <w:rsid w:val="008444CF"/>
    <w:rsid w:val="00844EBA"/>
    <w:rsid w:val="00845435"/>
    <w:rsid w:val="008454B2"/>
    <w:rsid w:val="00845635"/>
    <w:rsid w:val="0084599D"/>
    <w:rsid w:val="00845BF9"/>
    <w:rsid w:val="00845D16"/>
    <w:rsid w:val="0084605F"/>
    <w:rsid w:val="00846444"/>
    <w:rsid w:val="00846732"/>
    <w:rsid w:val="0084675E"/>
    <w:rsid w:val="00846AB8"/>
    <w:rsid w:val="00847381"/>
    <w:rsid w:val="0084742E"/>
    <w:rsid w:val="008476D5"/>
    <w:rsid w:val="008476DC"/>
    <w:rsid w:val="00847A96"/>
    <w:rsid w:val="00847C19"/>
    <w:rsid w:val="00847D51"/>
    <w:rsid w:val="00847F25"/>
    <w:rsid w:val="00850840"/>
    <w:rsid w:val="0085185E"/>
    <w:rsid w:val="00851C56"/>
    <w:rsid w:val="00851D7C"/>
    <w:rsid w:val="00851E50"/>
    <w:rsid w:val="0085231B"/>
    <w:rsid w:val="008525A9"/>
    <w:rsid w:val="00852959"/>
    <w:rsid w:val="00852BB5"/>
    <w:rsid w:val="00852E88"/>
    <w:rsid w:val="00852FE9"/>
    <w:rsid w:val="00853203"/>
    <w:rsid w:val="00853566"/>
    <w:rsid w:val="0085374E"/>
    <w:rsid w:val="0085399D"/>
    <w:rsid w:val="0085463F"/>
    <w:rsid w:val="008547C3"/>
    <w:rsid w:val="008548A7"/>
    <w:rsid w:val="008548BE"/>
    <w:rsid w:val="00854BA5"/>
    <w:rsid w:val="0085535D"/>
    <w:rsid w:val="008563F9"/>
    <w:rsid w:val="0085640E"/>
    <w:rsid w:val="00856C7A"/>
    <w:rsid w:val="00856D94"/>
    <w:rsid w:val="008571B9"/>
    <w:rsid w:val="0085744B"/>
    <w:rsid w:val="00857D75"/>
    <w:rsid w:val="00857E9E"/>
    <w:rsid w:val="00860174"/>
    <w:rsid w:val="008605DF"/>
    <w:rsid w:val="00860C7A"/>
    <w:rsid w:val="00860E28"/>
    <w:rsid w:val="00860E42"/>
    <w:rsid w:val="00861652"/>
    <w:rsid w:val="00861BD8"/>
    <w:rsid w:val="00861EDC"/>
    <w:rsid w:val="008621B3"/>
    <w:rsid w:val="00862596"/>
    <w:rsid w:val="008628E2"/>
    <w:rsid w:val="008641A0"/>
    <w:rsid w:val="00864427"/>
    <w:rsid w:val="0086459A"/>
    <w:rsid w:val="00864D17"/>
    <w:rsid w:val="00865014"/>
    <w:rsid w:val="00865158"/>
    <w:rsid w:val="00866350"/>
    <w:rsid w:val="00866529"/>
    <w:rsid w:val="008667F8"/>
    <w:rsid w:val="00866915"/>
    <w:rsid w:val="0086694A"/>
    <w:rsid w:val="00866E3D"/>
    <w:rsid w:val="00866FB9"/>
    <w:rsid w:val="00867367"/>
    <w:rsid w:val="008676C3"/>
    <w:rsid w:val="00870306"/>
    <w:rsid w:val="00870963"/>
    <w:rsid w:val="00870F65"/>
    <w:rsid w:val="00871D0D"/>
    <w:rsid w:val="008720C0"/>
    <w:rsid w:val="00872795"/>
    <w:rsid w:val="00873140"/>
    <w:rsid w:val="00873649"/>
    <w:rsid w:val="008736B7"/>
    <w:rsid w:val="00874035"/>
    <w:rsid w:val="008743F9"/>
    <w:rsid w:val="00874C29"/>
    <w:rsid w:val="00874DE9"/>
    <w:rsid w:val="00874F4E"/>
    <w:rsid w:val="008759CE"/>
    <w:rsid w:val="00875C63"/>
    <w:rsid w:val="00876689"/>
    <w:rsid w:val="00876A9A"/>
    <w:rsid w:val="00876E21"/>
    <w:rsid w:val="008771DD"/>
    <w:rsid w:val="008806CE"/>
    <w:rsid w:val="00880707"/>
    <w:rsid w:val="00880948"/>
    <w:rsid w:val="00880AC8"/>
    <w:rsid w:val="00880F90"/>
    <w:rsid w:val="00880FB2"/>
    <w:rsid w:val="00881CC1"/>
    <w:rsid w:val="00881DDA"/>
    <w:rsid w:val="0088221D"/>
    <w:rsid w:val="00882401"/>
    <w:rsid w:val="00883072"/>
    <w:rsid w:val="00883463"/>
    <w:rsid w:val="00883A1A"/>
    <w:rsid w:val="008843E7"/>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628"/>
    <w:rsid w:val="00887B00"/>
    <w:rsid w:val="00887C39"/>
    <w:rsid w:val="008905A0"/>
    <w:rsid w:val="008906DF"/>
    <w:rsid w:val="00891214"/>
    <w:rsid w:val="00891933"/>
    <w:rsid w:val="008919B8"/>
    <w:rsid w:val="00891ADB"/>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4CAA"/>
    <w:rsid w:val="00895030"/>
    <w:rsid w:val="00895A4B"/>
    <w:rsid w:val="00896112"/>
    <w:rsid w:val="00896117"/>
    <w:rsid w:val="00896AB1"/>
    <w:rsid w:val="00896EE7"/>
    <w:rsid w:val="00897380"/>
    <w:rsid w:val="00897755"/>
    <w:rsid w:val="008A0507"/>
    <w:rsid w:val="008A0927"/>
    <w:rsid w:val="008A0ADE"/>
    <w:rsid w:val="008A1858"/>
    <w:rsid w:val="008A259E"/>
    <w:rsid w:val="008A28E2"/>
    <w:rsid w:val="008A2925"/>
    <w:rsid w:val="008A29DF"/>
    <w:rsid w:val="008A3500"/>
    <w:rsid w:val="008A3C50"/>
    <w:rsid w:val="008A4229"/>
    <w:rsid w:val="008A458D"/>
    <w:rsid w:val="008A478B"/>
    <w:rsid w:val="008A4A05"/>
    <w:rsid w:val="008A4B61"/>
    <w:rsid w:val="008A4D61"/>
    <w:rsid w:val="008A521B"/>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4453"/>
    <w:rsid w:val="008B5097"/>
    <w:rsid w:val="008B547B"/>
    <w:rsid w:val="008B6CBC"/>
    <w:rsid w:val="008B6E80"/>
    <w:rsid w:val="008B72CA"/>
    <w:rsid w:val="008B7D50"/>
    <w:rsid w:val="008C03E5"/>
    <w:rsid w:val="008C0616"/>
    <w:rsid w:val="008C06BC"/>
    <w:rsid w:val="008C0C9F"/>
    <w:rsid w:val="008C1259"/>
    <w:rsid w:val="008C12A9"/>
    <w:rsid w:val="008C16A1"/>
    <w:rsid w:val="008C1D95"/>
    <w:rsid w:val="008C206D"/>
    <w:rsid w:val="008C2180"/>
    <w:rsid w:val="008C2904"/>
    <w:rsid w:val="008C2CA2"/>
    <w:rsid w:val="008C2EA3"/>
    <w:rsid w:val="008C306E"/>
    <w:rsid w:val="008C3A72"/>
    <w:rsid w:val="008C3EFF"/>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0956"/>
    <w:rsid w:val="008D1048"/>
    <w:rsid w:val="008D1AE7"/>
    <w:rsid w:val="008D1E95"/>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C61"/>
    <w:rsid w:val="008D5D60"/>
    <w:rsid w:val="008D5EB2"/>
    <w:rsid w:val="008D6016"/>
    <w:rsid w:val="008D6618"/>
    <w:rsid w:val="008D69CE"/>
    <w:rsid w:val="008D6A7D"/>
    <w:rsid w:val="008D722E"/>
    <w:rsid w:val="008D7C79"/>
    <w:rsid w:val="008E06BC"/>
    <w:rsid w:val="008E0728"/>
    <w:rsid w:val="008E0762"/>
    <w:rsid w:val="008E07AD"/>
    <w:rsid w:val="008E115D"/>
    <w:rsid w:val="008E1182"/>
    <w:rsid w:val="008E142F"/>
    <w:rsid w:val="008E2240"/>
    <w:rsid w:val="008E24FD"/>
    <w:rsid w:val="008E252B"/>
    <w:rsid w:val="008E2F87"/>
    <w:rsid w:val="008E2FDC"/>
    <w:rsid w:val="008E394B"/>
    <w:rsid w:val="008E3E16"/>
    <w:rsid w:val="008E4606"/>
    <w:rsid w:val="008E5949"/>
    <w:rsid w:val="008E5AFD"/>
    <w:rsid w:val="008E606F"/>
    <w:rsid w:val="008E60A7"/>
    <w:rsid w:val="008E6E79"/>
    <w:rsid w:val="008E7084"/>
    <w:rsid w:val="008E7CE0"/>
    <w:rsid w:val="008F0120"/>
    <w:rsid w:val="008F08CF"/>
    <w:rsid w:val="008F0D61"/>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51D0"/>
    <w:rsid w:val="008F5407"/>
    <w:rsid w:val="008F61CB"/>
    <w:rsid w:val="008F64DE"/>
    <w:rsid w:val="008F64F8"/>
    <w:rsid w:val="008F67A0"/>
    <w:rsid w:val="008F67AB"/>
    <w:rsid w:val="008F699D"/>
    <w:rsid w:val="008F6EF7"/>
    <w:rsid w:val="00900552"/>
    <w:rsid w:val="0090058C"/>
    <w:rsid w:val="00900953"/>
    <w:rsid w:val="00900ACD"/>
    <w:rsid w:val="00900B6A"/>
    <w:rsid w:val="00900D4B"/>
    <w:rsid w:val="0090132A"/>
    <w:rsid w:val="0090147E"/>
    <w:rsid w:val="009018F3"/>
    <w:rsid w:val="00901C53"/>
    <w:rsid w:val="00901DB0"/>
    <w:rsid w:val="00901ED3"/>
    <w:rsid w:val="009021A8"/>
    <w:rsid w:val="00902B01"/>
    <w:rsid w:val="00902D9C"/>
    <w:rsid w:val="0090347B"/>
    <w:rsid w:val="00903624"/>
    <w:rsid w:val="00903B0F"/>
    <w:rsid w:val="00903EAB"/>
    <w:rsid w:val="00903F5B"/>
    <w:rsid w:val="00903FA2"/>
    <w:rsid w:val="00904453"/>
    <w:rsid w:val="00904AA2"/>
    <w:rsid w:val="00904D0E"/>
    <w:rsid w:val="00904E7B"/>
    <w:rsid w:val="0090544A"/>
    <w:rsid w:val="00905A3F"/>
    <w:rsid w:val="00906453"/>
    <w:rsid w:val="00906927"/>
    <w:rsid w:val="00906A20"/>
    <w:rsid w:val="00906E96"/>
    <w:rsid w:val="00906E9C"/>
    <w:rsid w:val="00906F9F"/>
    <w:rsid w:val="0090726D"/>
    <w:rsid w:val="00907540"/>
    <w:rsid w:val="009079A1"/>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3345"/>
    <w:rsid w:val="0091360D"/>
    <w:rsid w:val="009136F4"/>
    <w:rsid w:val="009138D9"/>
    <w:rsid w:val="00913A3A"/>
    <w:rsid w:val="00914547"/>
    <w:rsid w:val="00914834"/>
    <w:rsid w:val="009149F3"/>
    <w:rsid w:val="00914AA0"/>
    <w:rsid w:val="0091510A"/>
    <w:rsid w:val="0091534A"/>
    <w:rsid w:val="00915496"/>
    <w:rsid w:val="009155DE"/>
    <w:rsid w:val="00915748"/>
    <w:rsid w:val="009159BD"/>
    <w:rsid w:val="00915F05"/>
    <w:rsid w:val="00916559"/>
    <w:rsid w:val="00916831"/>
    <w:rsid w:val="0091686A"/>
    <w:rsid w:val="009169ED"/>
    <w:rsid w:val="00920722"/>
    <w:rsid w:val="0092073C"/>
    <w:rsid w:val="00920928"/>
    <w:rsid w:val="00920CAF"/>
    <w:rsid w:val="00920FD4"/>
    <w:rsid w:val="00921298"/>
    <w:rsid w:val="009213A7"/>
    <w:rsid w:val="00921884"/>
    <w:rsid w:val="00921DEE"/>
    <w:rsid w:val="00921E48"/>
    <w:rsid w:val="00921FD9"/>
    <w:rsid w:val="00922330"/>
    <w:rsid w:val="00922493"/>
    <w:rsid w:val="009224A1"/>
    <w:rsid w:val="00922BCA"/>
    <w:rsid w:val="00922BF5"/>
    <w:rsid w:val="00922DDA"/>
    <w:rsid w:val="00922E64"/>
    <w:rsid w:val="00923056"/>
    <w:rsid w:val="00923AF5"/>
    <w:rsid w:val="00924330"/>
    <w:rsid w:val="009250D1"/>
    <w:rsid w:val="00925298"/>
    <w:rsid w:val="00925CCB"/>
    <w:rsid w:val="00925CDA"/>
    <w:rsid w:val="009263E9"/>
    <w:rsid w:val="00926E2E"/>
    <w:rsid w:val="009270DB"/>
    <w:rsid w:val="00927188"/>
    <w:rsid w:val="00927232"/>
    <w:rsid w:val="009276B3"/>
    <w:rsid w:val="00927B9C"/>
    <w:rsid w:val="00927BB2"/>
    <w:rsid w:val="009303D0"/>
    <w:rsid w:val="009305BE"/>
    <w:rsid w:val="00930800"/>
    <w:rsid w:val="009308F2"/>
    <w:rsid w:val="00930D7E"/>
    <w:rsid w:val="00930E5C"/>
    <w:rsid w:val="00931139"/>
    <w:rsid w:val="0093117D"/>
    <w:rsid w:val="009313DD"/>
    <w:rsid w:val="0093160A"/>
    <w:rsid w:val="0093171E"/>
    <w:rsid w:val="0093188D"/>
    <w:rsid w:val="00931A11"/>
    <w:rsid w:val="00931B42"/>
    <w:rsid w:val="00931CF1"/>
    <w:rsid w:val="009323AF"/>
    <w:rsid w:val="009325F1"/>
    <w:rsid w:val="00932732"/>
    <w:rsid w:val="00932D54"/>
    <w:rsid w:val="00933473"/>
    <w:rsid w:val="00933535"/>
    <w:rsid w:val="00934045"/>
    <w:rsid w:val="009340AE"/>
    <w:rsid w:val="0093474C"/>
    <w:rsid w:val="00935685"/>
    <w:rsid w:val="00935DA4"/>
    <w:rsid w:val="00935E09"/>
    <w:rsid w:val="00936073"/>
    <w:rsid w:val="00936B76"/>
    <w:rsid w:val="00936D21"/>
    <w:rsid w:val="00936F2F"/>
    <w:rsid w:val="00937075"/>
    <w:rsid w:val="0093731D"/>
    <w:rsid w:val="0093731F"/>
    <w:rsid w:val="00937947"/>
    <w:rsid w:val="00937EAE"/>
    <w:rsid w:val="009406D6"/>
    <w:rsid w:val="00940E4F"/>
    <w:rsid w:val="00941186"/>
    <w:rsid w:val="009413B6"/>
    <w:rsid w:val="009415F2"/>
    <w:rsid w:val="009416B6"/>
    <w:rsid w:val="009429D9"/>
    <w:rsid w:val="00942A4E"/>
    <w:rsid w:val="00942E0C"/>
    <w:rsid w:val="0094308E"/>
    <w:rsid w:val="00943479"/>
    <w:rsid w:val="0094381E"/>
    <w:rsid w:val="00943822"/>
    <w:rsid w:val="0094382A"/>
    <w:rsid w:val="0094421A"/>
    <w:rsid w:val="00944264"/>
    <w:rsid w:val="0094475A"/>
    <w:rsid w:val="00944784"/>
    <w:rsid w:val="00944CC8"/>
    <w:rsid w:val="00945045"/>
    <w:rsid w:val="00945094"/>
    <w:rsid w:val="00945100"/>
    <w:rsid w:val="00945267"/>
    <w:rsid w:val="00945680"/>
    <w:rsid w:val="00945D79"/>
    <w:rsid w:val="00945F15"/>
    <w:rsid w:val="00945F59"/>
    <w:rsid w:val="00945FE1"/>
    <w:rsid w:val="009466F7"/>
    <w:rsid w:val="0094674E"/>
    <w:rsid w:val="00946DF5"/>
    <w:rsid w:val="00947642"/>
    <w:rsid w:val="00947A5E"/>
    <w:rsid w:val="009505E9"/>
    <w:rsid w:val="00950763"/>
    <w:rsid w:val="00950E9F"/>
    <w:rsid w:val="00951049"/>
    <w:rsid w:val="00951093"/>
    <w:rsid w:val="00951512"/>
    <w:rsid w:val="00951717"/>
    <w:rsid w:val="00951B37"/>
    <w:rsid w:val="009523A4"/>
    <w:rsid w:val="00953092"/>
    <w:rsid w:val="009532C0"/>
    <w:rsid w:val="0095335D"/>
    <w:rsid w:val="00953A8F"/>
    <w:rsid w:val="00953FCA"/>
    <w:rsid w:val="009548AE"/>
    <w:rsid w:val="0095495C"/>
    <w:rsid w:val="00955425"/>
    <w:rsid w:val="00955AF5"/>
    <w:rsid w:val="00955D23"/>
    <w:rsid w:val="00955D2D"/>
    <w:rsid w:val="00956102"/>
    <w:rsid w:val="009564DE"/>
    <w:rsid w:val="00956911"/>
    <w:rsid w:val="00956C54"/>
    <w:rsid w:val="00956C56"/>
    <w:rsid w:val="0095707B"/>
    <w:rsid w:val="009570EF"/>
    <w:rsid w:val="0096118E"/>
    <w:rsid w:val="00961339"/>
    <w:rsid w:val="00961501"/>
    <w:rsid w:val="0096154F"/>
    <w:rsid w:val="00961B4D"/>
    <w:rsid w:val="0096206D"/>
    <w:rsid w:val="009624BE"/>
    <w:rsid w:val="00962B0E"/>
    <w:rsid w:val="00963742"/>
    <w:rsid w:val="009637D0"/>
    <w:rsid w:val="00963941"/>
    <w:rsid w:val="00963A54"/>
    <w:rsid w:val="00963DEC"/>
    <w:rsid w:val="00964297"/>
    <w:rsid w:val="009648B1"/>
    <w:rsid w:val="009648FA"/>
    <w:rsid w:val="009659D4"/>
    <w:rsid w:val="00965C7E"/>
    <w:rsid w:val="00965E86"/>
    <w:rsid w:val="00966BB3"/>
    <w:rsid w:val="009673CA"/>
    <w:rsid w:val="0097036D"/>
    <w:rsid w:val="009704C5"/>
    <w:rsid w:val="0097168D"/>
    <w:rsid w:val="00971954"/>
    <w:rsid w:val="00971D02"/>
    <w:rsid w:val="00972967"/>
    <w:rsid w:val="009729B2"/>
    <w:rsid w:val="00972B34"/>
    <w:rsid w:val="0097304A"/>
    <w:rsid w:val="00973070"/>
    <w:rsid w:val="00973103"/>
    <w:rsid w:val="0097330A"/>
    <w:rsid w:val="00973535"/>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00E"/>
    <w:rsid w:val="00981671"/>
    <w:rsid w:val="00981AE6"/>
    <w:rsid w:val="00981C36"/>
    <w:rsid w:val="0098207F"/>
    <w:rsid w:val="0098218D"/>
    <w:rsid w:val="009825CB"/>
    <w:rsid w:val="0098291A"/>
    <w:rsid w:val="0098324A"/>
    <w:rsid w:val="009837E5"/>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ACD"/>
    <w:rsid w:val="00987AD2"/>
    <w:rsid w:val="00987BF5"/>
    <w:rsid w:val="009900ED"/>
    <w:rsid w:val="009901F6"/>
    <w:rsid w:val="00990612"/>
    <w:rsid w:val="00990AEB"/>
    <w:rsid w:val="00990B0C"/>
    <w:rsid w:val="00990C06"/>
    <w:rsid w:val="00990D19"/>
    <w:rsid w:val="00990F5C"/>
    <w:rsid w:val="00990F7B"/>
    <w:rsid w:val="0099116D"/>
    <w:rsid w:val="00991320"/>
    <w:rsid w:val="009913AB"/>
    <w:rsid w:val="0099161E"/>
    <w:rsid w:val="00991B55"/>
    <w:rsid w:val="00992373"/>
    <w:rsid w:val="0099256A"/>
    <w:rsid w:val="0099274B"/>
    <w:rsid w:val="00992A54"/>
    <w:rsid w:val="0099329B"/>
    <w:rsid w:val="00993BAB"/>
    <w:rsid w:val="00994277"/>
    <w:rsid w:val="00994290"/>
    <w:rsid w:val="00994A88"/>
    <w:rsid w:val="00994F0B"/>
    <w:rsid w:val="0099540C"/>
    <w:rsid w:val="0099542F"/>
    <w:rsid w:val="009959E2"/>
    <w:rsid w:val="00995AA7"/>
    <w:rsid w:val="00995DB5"/>
    <w:rsid w:val="00995EBA"/>
    <w:rsid w:val="00996009"/>
    <w:rsid w:val="0099608C"/>
    <w:rsid w:val="009960A1"/>
    <w:rsid w:val="00996606"/>
    <w:rsid w:val="00996E17"/>
    <w:rsid w:val="0099786A"/>
    <w:rsid w:val="009A0143"/>
    <w:rsid w:val="009A026B"/>
    <w:rsid w:val="009A0423"/>
    <w:rsid w:val="009A0A08"/>
    <w:rsid w:val="009A0C69"/>
    <w:rsid w:val="009A0C81"/>
    <w:rsid w:val="009A1038"/>
    <w:rsid w:val="009A1542"/>
    <w:rsid w:val="009A1A8C"/>
    <w:rsid w:val="009A1E22"/>
    <w:rsid w:val="009A2297"/>
    <w:rsid w:val="009A2496"/>
    <w:rsid w:val="009A264C"/>
    <w:rsid w:val="009A2AB8"/>
    <w:rsid w:val="009A2B54"/>
    <w:rsid w:val="009A304E"/>
    <w:rsid w:val="009A3201"/>
    <w:rsid w:val="009A3A64"/>
    <w:rsid w:val="009A3A81"/>
    <w:rsid w:val="009A3DED"/>
    <w:rsid w:val="009A3E7D"/>
    <w:rsid w:val="009A3F79"/>
    <w:rsid w:val="009A4067"/>
    <w:rsid w:val="009A417B"/>
    <w:rsid w:val="009A418E"/>
    <w:rsid w:val="009A450A"/>
    <w:rsid w:val="009A466C"/>
    <w:rsid w:val="009A4C2D"/>
    <w:rsid w:val="009A4E2A"/>
    <w:rsid w:val="009A532D"/>
    <w:rsid w:val="009A62E8"/>
    <w:rsid w:val="009A6693"/>
    <w:rsid w:val="009A7CA3"/>
    <w:rsid w:val="009B062F"/>
    <w:rsid w:val="009B0714"/>
    <w:rsid w:val="009B08D0"/>
    <w:rsid w:val="009B0FD4"/>
    <w:rsid w:val="009B16CD"/>
    <w:rsid w:val="009B1F08"/>
    <w:rsid w:val="009B215D"/>
    <w:rsid w:val="009B21CA"/>
    <w:rsid w:val="009B28FE"/>
    <w:rsid w:val="009B29A4"/>
    <w:rsid w:val="009B2BBB"/>
    <w:rsid w:val="009B2D83"/>
    <w:rsid w:val="009B2F8C"/>
    <w:rsid w:val="009B37CF"/>
    <w:rsid w:val="009B38B5"/>
    <w:rsid w:val="009B3D63"/>
    <w:rsid w:val="009B3E10"/>
    <w:rsid w:val="009B3E5D"/>
    <w:rsid w:val="009B44DB"/>
    <w:rsid w:val="009B4E40"/>
    <w:rsid w:val="009B50A5"/>
    <w:rsid w:val="009B50A7"/>
    <w:rsid w:val="009B5297"/>
    <w:rsid w:val="009B5957"/>
    <w:rsid w:val="009B5A41"/>
    <w:rsid w:val="009B5A48"/>
    <w:rsid w:val="009B7342"/>
    <w:rsid w:val="009B7775"/>
    <w:rsid w:val="009B7804"/>
    <w:rsid w:val="009B7A75"/>
    <w:rsid w:val="009C0992"/>
    <w:rsid w:val="009C0DA8"/>
    <w:rsid w:val="009C0F25"/>
    <w:rsid w:val="009C1263"/>
    <w:rsid w:val="009C1317"/>
    <w:rsid w:val="009C20AD"/>
    <w:rsid w:val="009C21C4"/>
    <w:rsid w:val="009C22E3"/>
    <w:rsid w:val="009C285E"/>
    <w:rsid w:val="009C28EA"/>
    <w:rsid w:val="009C2CDF"/>
    <w:rsid w:val="009C35F0"/>
    <w:rsid w:val="009C3618"/>
    <w:rsid w:val="009C3707"/>
    <w:rsid w:val="009C3D11"/>
    <w:rsid w:val="009C4097"/>
    <w:rsid w:val="009C41E0"/>
    <w:rsid w:val="009C487D"/>
    <w:rsid w:val="009C4A22"/>
    <w:rsid w:val="009C4B21"/>
    <w:rsid w:val="009C4C06"/>
    <w:rsid w:val="009C502C"/>
    <w:rsid w:val="009C5679"/>
    <w:rsid w:val="009C58F5"/>
    <w:rsid w:val="009C5927"/>
    <w:rsid w:val="009C5BF0"/>
    <w:rsid w:val="009C6394"/>
    <w:rsid w:val="009C69D6"/>
    <w:rsid w:val="009C6A27"/>
    <w:rsid w:val="009C798D"/>
    <w:rsid w:val="009C7F9A"/>
    <w:rsid w:val="009D0A44"/>
    <w:rsid w:val="009D1516"/>
    <w:rsid w:val="009D1BB0"/>
    <w:rsid w:val="009D23CA"/>
    <w:rsid w:val="009D2A30"/>
    <w:rsid w:val="009D361C"/>
    <w:rsid w:val="009D391F"/>
    <w:rsid w:val="009D3CBC"/>
    <w:rsid w:val="009D3D8F"/>
    <w:rsid w:val="009D3E3A"/>
    <w:rsid w:val="009D3F62"/>
    <w:rsid w:val="009D4099"/>
    <w:rsid w:val="009D494B"/>
    <w:rsid w:val="009D60D5"/>
    <w:rsid w:val="009D620A"/>
    <w:rsid w:val="009D6578"/>
    <w:rsid w:val="009D6937"/>
    <w:rsid w:val="009D6A8C"/>
    <w:rsid w:val="009D6A9F"/>
    <w:rsid w:val="009D6DBD"/>
    <w:rsid w:val="009D718B"/>
    <w:rsid w:val="009D7964"/>
    <w:rsid w:val="009D7CBC"/>
    <w:rsid w:val="009E07D2"/>
    <w:rsid w:val="009E0CF3"/>
    <w:rsid w:val="009E124A"/>
    <w:rsid w:val="009E181A"/>
    <w:rsid w:val="009E217B"/>
    <w:rsid w:val="009E220B"/>
    <w:rsid w:val="009E24C1"/>
    <w:rsid w:val="009E273A"/>
    <w:rsid w:val="009E2DFC"/>
    <w:rsid w:val="009E2E76"/>
    <w:rsid w:val="009E305C"/>
    <w:rsid w:val="009E323D"/>
    <w:rsid w:val="009E3272"/>
    <w:rsid w:val="009E3325"/>
    <w:rsid w:val="009E371E"/>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14E8"/>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5C45"/>
    <w:rsid w:val="009F6167"/>
    <w:rsid w:val="009F6784"/>
    <w:rsid w:val="009F6868"/>
    <w:rsid w:val="009F7B95"/>
    <w:rsid w:val="00A0052D"/>
    <w:rsid w:val="00A00A3F"/>
    <w:rsid w:val="00A00D65"/>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0A1"/>
    <w:rsid w:val="00A11106"/>
    <w:rsid w:val="00A11484"/>
    <w:rsid w:val="00A11497"/>
    <w:rsid w:val="00A11757"/>
    <w:rsid w:val="00A11CE1"/>
    <w:rsid w:val="00A11D93"/>
    <w:rsid w:val="00A1261D"/>
    <w:rsid w:val="00A13129"/>
    <w:rsid w:val="00A13299"/>
    <w:rsid w:val="00A133BA"/>
    <w:rsid w:val="00A133ED"/>
    <w:rsid w:val="00A13797"/>
    <w:rsid w:val="00A141F4"/>
    <w:rsid w:val="00A1431E"/>
    <w:rsid w:val="00A145A1"/>
    <w:rsid w:val="00A14A93"/>
    <w:rsid w:val="00A14C40"/>
    <w:rsid w:val="00A1523A"/>
    <w:rsid w:val="00A1554B"/>
    <w:rsid w:val="00A1556C"/>
    <w:rsid w:val="00A156BB"/>
    <w:rsid w:val="00A157C4"/>
    <w:rsid w:val="00A15F9D"/>
    <w:rsid w:val="00A161AC"/>
    <w:rsid w:val="00A16436"/>
    <w:rsid w:val="00A164B7"/>
    <w:rsid w:val="00A166DB"/>
    <w:rsid w:val="00A1716E"/>
    <w:rsid w:val="00A17468"/>
    <w:rsid w:val="00A17FBB"/>
    <w:rsid w:val="00A20456"/>
    <w:rsid w:val="00A2056A"/>
    <w:rsid w:val="00A208F7"/>
    <w:rsid w:val="00A20A34"/>
    <w:rsid w:val="00A21F5D"/>
    <w:rsid w:val="00A222A7"/>
    <w:rsid w:val="00A22A9F"/>
    <w:rsid w:val="00A23092"/>
    <w:rsid w:val="00A23AB5"/>
    <w:rsid w:val="00A23F84"/>
    <w:rsid w:val="00A24A19"/>
    <w:rsid w:val="00A2530E"/>
    <w:rsid w:val="00A25562"/>
    <w:rsid w:val="00A25612"/>
    <w:rsid w:val="00A25942"/>
    <w:rsid w:val="00A261BF"/>
    <w:rsid w:val="00A263AF"/>
    <w:rsid w:val="00A2645B"/>
    <w:rsid w:val="00A26650"/>
    <w:rsid w:val="00A26824"/>
    <w:rsid w:val="00A2695A"/>
    <w:rsid w:val="00A269C2"/>
    <w:rsid w:val="00A26C48"/>
    <w:rsid w:val="00A26C5C"/>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884"/>
    <w:rsid w:val="00A35DE8"/>
    <w:rsid w:val="00A36C78"/>
    <w:rsid w:val="00A3706A"/>
    <w:rsid w:val="00A370C4"/>
    <w:rsid w:val="00A373C8"/>
    <w:rsid w:val="00A3755C"/>
    <w:rsid w:val="00A37748"/>
    <w:rsid w:val="00A37D9C"/>
    <w:rsid w:val="00A37E84"/>
    <w:rsid w:val="00A41BEF"/>
    <w:rsid w:val="00A41FF8"/>
    <w:rsid w:val="00A420A7"/>
    <w:rsid w:val="00A42180"/>
    <w:rsid w:val="00A42193"/>
    <w:rsid w:val="00A4245F"/>
    <w:rsid w:val="00A4286E"/>
    <w:rsid w:val="00A42983"/>
    <w:rsid w:val="00A42A86"/>
    <w:rsid w:val="00A42C4A"/>
    <w:rsid w:val="00A43142"/>
    <w:rsid w:val="00A432BC"/>
    <w:rsid w:val="00A437D1"/>
    <w:rsid w:val="00A438EB"/>
    <w:rsid w:val="00A4414B"/>
    <w:rsid w:val="00A44242"/>
    <w:rsid w:val="00A4444D"/>
    <w:rsid w:val="00A44626"/>
    <w:rsid w:val="00A44A6F"/>
    <w:rsid w:val="00A4566E"/>
    <w:rsid w:val="00A45A04"/>
    <w:rsid w:val="00A464B9"/>
    <w:rsid w:val="00A472FD"/>
    <w:rsid w:val="00A475E2"/>
    <w:rsid w:val="00A476A8"/>
    <w:rsid w:val="00A47882"/>
    <w:rsid w:val="00A47C21"/>
    <w:rsid w:val="00A47F9D"/>
    <w:rsid w:val="00A50DC7"/>
    <w:rsid w:val="00A510C4"/>
    <w:rsid w:val="00A517D0"/>
    <w:rsid w:val="00A51AAC"/>
    <w:rsid w:val="00A52320"/>
    <w:rsid w:val="00A52876"/>
    <w:rsid w:val="00A52EEB"/>
    <w:rsid w:val="00A5313D"/>
    <w:rsid w:val="00A531B1"/>
    <w:rsid w:val="00A5344B"/>
    <w:rsid w:val="00A5364A"/>
    <w:rsid w:val="00A53BDF"/>
    <w:rsid w:val="00A53CDA"/>
    <w:rsid w:val="00A53DBD"/>
    <w:rsid w:val="00A53DE4"/>
    <w:rsid w:val="00A53F70"/>
    <w:rsid w:val="00A541F0"/>
    <w:rsid w:val="00A5445A"/>
    <w:rsid w:val="00A54A32"/>
    <w:rsid w:val="00A54F49"/>
    <w:rsid w:val="00A55680"/>
    <w:rsid w:val="00A55726"/>
    <w:rsid w:val="00A5576C"/>
    <w:rsid w:val="00A55C87"/>
    <w:rsid w:val="00A55CE6"/>
    <w:rsid w:val="00A55EDC"/>
    <w:rsid w:val="00A5660A"/>
    <w:rsid w:val="00A56BC8"/>
    <w:rsid w:val="00A575D8"/>
    <w:rsid w:val="00A57C03"/>
    <w:rsid w:val="00A57CF2"/>
    <w:rsid w:val="00A57FA2"/>
    <w:rsid w:val="00A604F2"/>
    <w:rsid w:val="00A60588"/>
    <w:rsid w:val="00A60FB9"/>
    <w:rsid w:val="00A6102A"/>
    <w:rsid w:val="00A610B4"/>
    <w:rsid w:val="00A6110C"/>
    <w:rsid w:val="00A611A7"/>
    <w:rsid w:val="00A6146F"/>
    <w:rsid w:val="00A616D3"/>
    <w:rsid w:val="00A6189C"/>
    <w:rsid w:val="00A619EF"/>
    <w:rsid w:val="00A61E46"/>
    <w:rsid w:val="00A61F24"/>
    <w:rsid w:val="00A62461"/>
    <w:rsid w:val="00A62677"/>
    <w:rsid w:val="00A62724"/>
    <w:rsid w:val="00A62895"/>
    <w:rsid w:val="00A62DC1"/>
    <w:rsid w:val="00A631D4"/>
    <w:rsid w:val="00A643E2"/>
    <w:rsid w:val="00A647D6"/>
    <w:rsid w:val="00A64AAB"/>
    <w:rsid w:val="00A64FAD"/>
    <w:rsid w:val="00A64FF4"/>
    <w:rsid w:val="00A6521C"/>
    <w:rsid w:val="00A6550F"/>
    <w:rsid w:val="00A65795"/>
    <w:rsid w:val="00A65A33"/>
    <w:rsid w:val="00A66328"/>
    <w:rsid w:val="00A66391"/>
    <w:rsid w:val="00A665EE"/>
    <w:rsid w:val="00A66636"/>
    <w:rsid w:val="00A6679E"/>
    <w:rsid w:val="00A66C0E"/>
    <w:rsid w:val="00A67341"/>
    <w:rsid w:val="00A67727"/>
    <w:rsid w:val="00A67944"/>
    <w:rsid w:val="00A67A06"/>
    <w:rsid w:val="00A7025F"/>
    <w:rsid w:val="00A70686"/>
    <w:rsid w:val="00A70892"/>
    <w:rsid w:val="00A70D0E"/>
    <w:rsid w:val="00A710DA"/>
    <w:rsid w:val="00A72120"/>
    <w:rsid w:val="00A72286"/>
    <w:rsid w:val="00A7250E"/>
    <w:rsid w:val="00A72D5B"/>
    <w:rsid w:val="00A73029"/>
    <w:rsid w:val="00A7318A"/>
    <w:rsid w:val="00A74CED"/>
    <w:rsid w:val="00A74FE1"/>
    <w:rsid w:val="00A753B8"/>
    <w:rsid w:val="00A75633"/>
    <w:rsid w:val="00A75F21"/>
    <w:rsid w:val="00A766F9"/>
    <w:rsid w:val="00A76E29"/>
    <w:rsid w:val="00A77512"/>
    <w:rsid w:val="00A77BEB"/>
    <w:rsid w:val="00A77EF7"/>
    <w:rsid w:val="00A8035D"/>
    <w:rsid w:val="00A805FE"/>
    <w:rsid w:val="00A806B6"/>
    <w:rsid w:val="00A80913"/>
    <w:rsid w:val="00A80EA8"/>
    <w:rsid w:val="00A8105D"/>
    <w:rsid w:val="00A81347"/>
    <w:rsid w:val="00A81A08"/>
    <w:rsid w:val="00A81B29"/>
    <w:rsid w:val="00A825BD"/>
    <w:rsid w:val="00A82D9E"/>
    <w:rsid w:val="00A8317C"/>
    <w:rsid w:val="00A834B6"/>
    <w:rsid w:val="00A842F5"/>
    <w:rsid w:val="00A84BA6"/>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016"/>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06C"/>
    <w:rsid w:val="00A9560A"/>
    <w:rsid w:val="00A95A17"/>
    <w:rsid w:val="00A95DAE"/>
    <w:rsid w:val="00A966F4"/>
    <w:rsid w:val="00A96B8D"/>
    <w:rsid w:val="00A96C67"/>
    <w:rsid w:val="00A96D06"/>
    <w:rsid w:val="00A96F52"/>
    <w:rsid w:val="00A96F8F"/>
    <w:rsid w:val="00A970B3"/>
    <w:rsid w:val="00A97531"/>
    <w:rsid w:val="00AA0DBC"/>
    <w:rsid w:val="00AA1065"/>
    <w:rsid w:val="00AA133E"/>
    <w:rsid w:val="00AA170B"/>
    <w:rsid w:val="00AA21BA"/>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E13"/>
    <w:rsid w:val="00AB03BC"/>
    <w:rsid w:val="00AB073C"/>
    <w:rsid w:val="00AB0797"/>
    <w:rsid w:val="00AB083E"/>
    <w:rsid w:val="00AB0BCA"/>
    <w:rsid w:val="00AB0ED6"/>
    <w:rsid w:val="00AB107A"/>
    <w:rsid w:val="00AB141A"/>
    <w:rsid w:val="00AB1535"/>
    <w:rsid w:val="00AB1786"/>
    <w:rsid w:val="00AB217C"/>
    <w:rsid w:val="00AB2296"/>
    <w:rsid w:val="00AB24E1"/>
    <w:rsid w:val="00AB2692"/>
    <w:rsid w:val="00AB2851"/>
    <w:rsid w:val="00AB2890"/>
    <w:rsid w:val="00AB2BFA"/>
    <w:rsid w:val="00AB2EB7"/>
    <w:rsid w:val="00AB3244"/>
    <w:rsid w:val="00AB3401"/>
    <w:rsid w:val="00AB35B2"/>
    <w:rsid w:val="00AB3D8F"/>
    <w:rsid w:val="00AB3F9A"/>
    <w:rsid w:val="00AB4780"/>
    <w:rsid w:val="00AB4901"/>
    <w:rsid w:val="00AB49E9"/>
    <w:rsid w:val="00AB4CB6"/>
    <w:rsid w:val="00AB515D"/>
    <w:rsid w:val="00AB5686"/>
    <w:rsid w:val="00AB6756"/>
    <w:rsid w:val="00AB6C3C"/>
    <w:rsid w:val="00AB748A"/>
    <w:rsid w:val="00AB76A9"/>
    <w:rsid w:val="00AB77AF"/>
    <w:rsid w:val="00AB77B2"/>
    <w:rsid w:val="00AB77C7"/>
    <w:rsid w:val="00AB7E96"/>
    <w:rsid w:val="00AC07CF"/>
    <w:rsid w:val="00AC0804"/>
    <w:rsid w:val="00AC09A7"/>
    <w:rsid w:val="00AC1AAE"/>
    <w:rsid w:val="00AC2204"/>
    <w:rsid w:val="00AC2F5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E5F"/>
    <w:rsid w:val="00AC7EC7"/>
    <w:rsid w:val="00AC7FA1"/>
    <w:rsid w:val="00AD10A7"/>
    <w:rsid w:val="00AD11DE"/>
    <w:rsid w:val="00AD12CD"/>
    <w:rsid w:val="00AD156D"/>
    <w:rsid w:val="00AD218F"/>
    <w:rsid w:val="00AD21B6"/>
    <w:rsid w:val="00AD2279"/>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C51"/>
    <w:rsid w:val="00AD5E07"/>
    <w:rsid w:val="00AD60C5"/>
    <w:rsid w:val="00AD618E"/>
    <w:rsid w:val="00AD621B"/>
    <w:rsid w:val="00AD6254"/>
    <w:rsid w:val="00AD63B6"/>
    <w:rsid w:val="00AD6450"/>
    <w:rsid w:val="00AD684F"/>
    <w:rsid w:val="00AD6BB7"/>
    <w:rsid w:val="00AD6DA3"/>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A6"/>
    <w:rsid w:val="00AE4DEC"/>
    <w:rsid w:val="00AE4FF9"/>
    <w:rsid w:val="00AE546A"/>
    <w:rsid w:val="00AE59FA"/>
    <w:rsid w:val="00AE5FA5"/>
    <w:rsid w:val="00AE6B24"/>
    <w:rsid w:val="00AE7181"/>
    <w:rsid w:val="00AE7B9D"/>
    <w:rsid w:val="00AE7E88"/>
    <w:rsid w:val="00AE7FA1"/>
    <w:rsid w:val="00AF0018"/>
    <w:rsid w:val="00AF0310"/>
    <w:rsid w:val="00AF03B2"/>
    <w:rsid w:val="00AF0782"/>
    <w:rsid w:val="00AF0A05"/>
    <w:rsid w:val="00AF0ABA"/>
    <w:rsid w:val="00AF0B40"/>
    <w:rsid w:val="00AF0DCE"/>
    <w:rsid w:val="00AF0E78"/>
    <w:rsid w:val="00AF1BA4"/>
    <w:rsid w:val="00AF1C0D"/>
    <w:rsid w:val="00AF227B"/>
    <w:rsid w:val="00AF2360"/>
    <w:rsid w:val="00AF23B2"/>
    <w:rsid w:val="00AF2707"/>
    <w:rsid w:val="00AF29E0"/>
    <w:rsid w:val="00AF2CAD"/>
    <w:rsid w:val="00AF36C3"/>
    <w:rsid w:val="00AF36C6"/>
    <w:rsid w:val="00AF39D8"/>
    <w:rsid w:val="00AF4054"/>
    <w:rsid w:val="00AF40F2"/>
    <w:rsid w:val="00AF40F5"/>
    <w:rsid w:val="00AF4767"/>
    <w:rsid w:val="00AF4A4F"/>
    <w:rsid w:val="00AF4E0A"/>
    <w:rsid w:val="00AF50DB"/>
    <w:rsid w:val="00AF51D6"/>
    <w:rsid w:val="00AF5B8F"/>
    <w:rsid w:val="00AF5BEE"/>
    <w:rsid w:val="00AF5C05"/>
    <w:rsid w:val="00AF5DBC"/>
    <w:rsid w:val="00AF6383"/>
    <w:rsid w:val="00AF6CD8"/>
    <w:rsid w:val="00AF6ECC"/>
    <w:rsid w:val="00AF7393"/>
    <w:rsid w:val="00AF7864"/>
    <w:rsid w:val="00AF7AAA"/>
    <w:rsid w:val="00AF7DFC"/>
    <w:rsid w:val="00B0040D"/>
    <w:rsid w:val="00B00660"/>
    <w:rsid w:val="00B015D0"/>
    <w:rsid w:val="00B01A56"/>
    <w:rsid w:val="00B01B51"/>
    <w:rsid w:val="00B01C37"/>
    <w:rsid w:val="00B01D7A"/>
    <w:rsid w:val="00B01E71"/>
    <w:rsid w:val="00B02336"/>
    <w:rsid w:val="00B03022"/>
    <w:rsid w:val="00B03ADD"/>
    <w:rsid w:val="00B03D28"/>
    <w:rsid w:val="00B03D5D"/>
    <w:rsid w:val="00B03E70"/>
    <w:rsid w:val="00B0420E"/>
    <w:rsid w:val="00B045F2"/>
    <w:rsid w:val="00B0461E"/>
    <w:rsid w:val="00B048F8"/>
    <w:rsid w:val="00B04A1D"/>
    <w:rsid w:val="00B0551F"/>
    <w:rsid w:val="00B0562D"/>
    <w:rsid w:val="00B05FE6"/>
    <w:rsid w:val="00B0612D"/>
    <w:rsid w:val="00B06F33"/>
    <w:rsid w:val="00B0700F"/>
    <w:rsid w:val="00B07474"/>
    <w:rsid w:val="00B07717"/>
    <w:rsid w:val="00B07995"/>
    <w:rsid w:val="00B07AFE"/>
    <w:rsid w:val="00B07E77"/>
    <w:rsid w:val="00B10585"/>
    <w:rsid w:val="00B10BB5"/>
    <w:rsid w:val="00B10E23"/>
    <w:rsid w:val="00B11BAB"/>
    <w:rsid w:val="00B1201C"/>
    <w:rsid w:val="00B122E8"/>
    <w:rsid w:val="00B1338B"/>
    <w:rsid w:val="00B1344F"/>
    <w:rsid w:val="00B1424A"/>
    <w:rsid w:val="00B1469C"/>
    <w:rsid w:val="00B14BFF"/>
    <w:rsid w:val="00B14FAE"/>
    <w:rsid w:val="00B15348"/>
    <w:rsid w:val="00B156DD"/>
    <w:rsid w:val="00B1596A"/>
    <w:rsid w:val="00B15DEF"/>
    <w:rsid w:val="00B16512"/>
    <w:rsid w:val="00B168B7"/>
    <w:rsid w:val="00B172C9"/>
    <w:rsid w:val="00B173DE"/>
    <w:rsid w:val="00B177E5"/>
    <w:rsid w:val="00B17876"/>
    <w:rsid w:val="00B17DEB"/>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251"/>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7A5"/>
    <w:rsid w:val="00B27AFB"/>
    <w:rsid w:val="00B306AD"/>
    <w:rsid w:val="00B30953"/>
    <w:rsid w:val="00B31558"/>
    <w:rsid w:val="00B31634"/>
    <w:rsid w:val="00B318B9"/>
    <w:rsid w:val="00B31C5F"/>
    <w:rsid w:val="00B31DE2"/>
    <w:rsid w:val="00B32D03"/>
    <w:rsid w:val="00B32DB4"/>
    <w:rsid w:val="00B331BF"/>
    <w:rsid w:val="00B33236"/>
    <w:rsid w:val="00B33894"/>
    <w:rsid w:val="00B33D18"/>
    <w:rsid w:val="00B3448C"/>
    <w:rsid w:val="00B344E8"/>
    <w:rsid w:val="00B34591"/>
    <w:rsid w:val="00B35090"/>
    <w:rsid w:val="00B35663"/>
    <w:rsid w:val="00B35E52"/>
    <w:rsid w:val="00B361AE"/>
    <w:rsid w:val="00B364A3"/>
    <w:rsid w:val="00B3674A"/>
    <w:rsid w:val="00B36E03"/>
    <w:rsid w:val="00B37016"/>
    <w:rsid w:val="00B372BD"/>
    <w:rsid w:val="00B374AF"/>
    <w:rsid w:val="00B37642"/>
    <w:rsid w:val="00B37AD5"/>
    <w:rsid w:val="00B37FF3"/>
    <w:rsid w:val="00B40989"/>
    <w:rsid w:val="00B40E4D"/>
    <w:rsid w:val="00B4127E"/>
    <w:rsid w:val="00B418F5"/>
    <w:rsid w:val="00B4202C"/>
    <w:rsid w:val="00B421D9"/>
    <w:rsid w:val="00B42B08"/>
    <w:rsid w:val="00B43231"/>
    <w:rsid w:val="00B43599"/>
    <w:rsid w:val="00B438B0"/>
    <w:rsid w:val="00B43BDA"/>
    <w:rsid w:val="00B446E1"/>
    <w:rsid w:val="00B44CA9"/>
    <w:rsid w:val="00B44DB5"/>
    <w:rsid w:val="00B452BC"/>
    <w:rsid w:val="00B462A1"/>
    <w:rsid w:val="00B466D4"/>
    <w:rsid w:val="00B46C75"/>
    <w:rsid w:val="00B47102"/>
    <w:rsid w:val="00B475DB"/>
    <w:rsid w:val="00B4794B"/>
    <w:rsid w:val="00B47C04"/>
    <w:rsid w:val="00B47C34"/>
    <w:rsid w:val="00B47FFA"/>
    <w:rsid w:val="00B5142C"/>
    <w:rsid w:val="00B5142E"/>
    <w:rsid w:val="00B51475"/>
    <w:rsid w:val="00B518E6"/>
    <w:rsid w:val="00B51EF0"/>
    <w:rsid w:val="00B520F1"/>
    <w:rsid w:val="00B52657"/>
    <w:rsid w:val="00B530A4"/>
    <w:rsid w:val="00B53C1A"/>
    <w:rsid w:val="00B54307"/>
    <w:rsid w:val="00B54ED4"/>
    <w:rsid w:val="00B552FC"/>
    <w:rsid w:val="00B55C70"/>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CF1"/>
    <w:rsid w:val="00B613AB"/>
    <w:rsid w:val="00B61425"/>
    <w:rsid w:val="00B61FB6"/>
    <w:rsid w:val="00B6292D"/>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25B7"/>
    <w:rsid w:val="00B7343A"/>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862"/>
    <w:rsid w:val="00B82986"/>
    <w:rsid w:val="00B82C3B"/>
    <w:rsid w:val="00B82F68"/>
    <w:rsid w:val="00B836F4"/>
    <w:rsid w:val="00B83FE2"/>
    <w:rsid w:val="00B8410C"/>
    <w:rsid w:val="00B848D4"/>
    <w:rsid w:val="00B84A46"/>
    <w:rsid w:val="00B85063"/>
    <w:rsid w:val="00B851B6"/>
    <w:rsid w:val="00B857E7"/>
    <w:rsid w:val="00B85ED1"/>
    <w:rsid w:val="00B8607E"/>
    <w:rsid w:val="00B861FF"/>
    <w:rsid w:val="00B8667A"/>
    <w:rsid w:val="00B87124"/>
    <w:rsid w:val="00B8712E"/>
    <w:rsid w:val="00B87A96"/>
    <w:rsid w:val="00B87D20"/>
    <w:rsid w:val="00B87F0E"/>
    <w:rsid w:val="00B9047A"/>
    <w:rsid w:val="00B90E4D"/>
    <w:rsid w:val="00B911C2"/>
    <w:rsid w:val="00B915CE"/>
    <w:rsid w:val="00B9164B"/>
    <w:rsid w:val="00B91A34"/>
    <w:rsid w:val="00B92182"/>
    <w:rsid w:val="00B92702"/>
    <w:rsid w:val="00B92768"/>
    <w:rsid w:val="00B92CFD"/>
    <w:rsid w:val="00B92EEA"/>
    <w:rsid w:val="00B92FAE"/>
    <w:rsid w:val="00B93239"/>
    <w:rsid w:val="00B934EC"/>
    <w:rsid w:val="00B937B7"/>
    <w:rsid w:val="00B93BAD"/>
    <w:rsid w:val="00B94A21"/>
    <w:rsid w:val="00B94DAD"/>
    <w:rsid w:val="00B95007"/>
    <w:rsid w:val="00B950B4"/>
    <w:rsid w:val="00B9529F"/>
    <w:rsid w:val="00B955B5"/>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287D"/>
    <w:rsid w:val="00BA2F14"/>
    <w:rsid w:val="00BA39C5"/>
    <w:rsid w:val="00BA4886"/>
    <w:rsid w:val="00BA52FF"/>
    <w:rsid w:val="00BA59C6"/>
    <w:rsid w:val="00BA5B2B"/>
    <w:rsid w:val="00BA5B54"/>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1D29"/>
    <w:rsid w:val="00BB20B2"/>
    <w:rsid w:val="00BB249F"/>
    <w:rsid w:val="00BB3DEA"/>
    <w:rsid w:val="00BB45F1"/>
    <w:rsid w:val="00BB4B74"/>
    <w:rsid w:val="00BB4D82"/>
    <w:rsid w:val="00BB4DAA"/>
    <w:rsid w:val="00BB52AD"/>
    <w:rsid w:val="00BB5870"/>
    <w:rsid w:val="00BB5C29"/>
    <w:rsid w:val="00BB6207"/>
    <w:rsid w:val="00BB624E"/>
    <w:rsid w:val="00BB649E"/>
    <w:rsid w:val="00BB665F"/>
    <w:rsid w:val="00BB7243"/>
    <w:rsid w:val="00BB72E4"/>
    <w:rsid w:val="00BB741E"/>
    <w:rsid w:val="00BB7833"/>
    <w:rsid w:val="00BB7B1F"/>
    <w:rsid w:val="00BB7C0D"/>
    <w:rsid w:val="00BB7C25"/>
    <w:rsid w:val="00BC01DD"/>
    <w:rsid w:val="00BC0307"/>
    <w:rsid w:val="00BC048F"/>
    <w:rsid w:val="00BC07E2"/>
    <w:rsid w:val="00BC0965"/>
    <w:rsid w:val="00BC0B67"/>
    <w:rsid w:val="00BC0B81"/>
    <w:rsid w:val="00BC1024"/>
    <w:rsid w:val="00BC10A7"/>
    <w:rsid w:val="00BC1F42"/>
    <w:rsid w:val="00BC2A29"/>
    <w:rsid w:val="00BC2E57"/>
    <w:rsid w:val="00BC3CB3"/>
    <w:rsid w:val="00BC3F11"/>
    <w:rsid w:val="00BC45DD"/>
    <w:rsid w:val="00BC46B8"/>
    <w:rsid w:val="00BC4A94"/>
    <w:rsid w:val="00BC4B09"/>
    <w:rsid w:val="00BC51FA"/>
    <w:rsid w:val="00BC569C"/>
    <w:rsid w:val="00BC5C07"/>
    <w:rsid w:val="00BC643D"/>
    <w:rsid w:val="00BC662E"/>
    <w:rsid w:val="00BC679C"/>
    <w:rsid w:val="00BC6962"/>
    <w:rsid w:val="00BC6D25"/>
    <w:rsid w:val="00BC7293"/>
    <w:rsid w:val="00BC7474"/>
    <w:rsid w:val="00BC7548"/>
    <w:rsid w:val="00BC7703"/>
    <w:rsid w:val="00BC79F0"/>
    <w:rsid w:val="00BD0225"/>
    <w:rsid w:val="00BD07D3"/>
    <w:rsid w:val="00BD082B"/>
    <w:rsid w:val="00BD089D"/>
    <w:rsid w:val="00BD091E"/>
    <w:rsid w:val="00BD0B7B"/>
    <w:rsid w:val="00BD0F84"/>
    <w:rsid w:val="00BD16E1"/>
    <w:rsid w:val="00BD18E6"/>
    <w:rsid w:val="00BD1B6A"/>
    <w:rsid w:val="00BD1BB6"/>
    <w:rsid w:val="00BD1D7B"/>
    <w:rsid w:val="00BD1DDD"/>
    <w:rsid w:val="00BD2411"/>
    <w:rsid w:val="00BD2550"/>
    <w:rsid w:val="00BD25CE"/>
    <w:rsid w:val="00BD2719"/>
    <w:rsid w:val="00BD2B20"/>
    <w:rsid w:val="00BD2ED7"/>
    <w:rsid w:val="00BD3359"/>
    <w:rsid w:val="00BD3613"/>
    <w:rsid w:val="00BD3988"/>
    <w:rsid w:val="00BD3CEA"/>
    <w:rsid w:val="00BD406A"/>
    <w:rsid w:val="00BD4EF5"/>
    <w:rsid w:val="00BD4FCE"/>
    <w:rsid w:val="00BD5113"/>
    <w:rsid w:val="00BD54BE"/>
    <w:rsid w:val="00BD5D78"/>
    <w:rsid w:val="00BD5E84"/>
    <w:rsid w:val="00BD61A7"/>
    <w:rsid w:val="00BD7946"/>
    <w:rsid w:val="00BD7DEE"/>
    <w:rsid w:val="00BE00D8"/>
    <w:rsid w:val="00BE064B"/>
    <w:rsid w:val="00BE0A46"/>
    <w:rsid w:val="00BE0F4D"/>
    <w:rsid w:val="00BE13EF"/>
    <w:rsid w:val="00BE1D12"/>
    <w:rsid w:val="00BE1FAE"/>
    <w:rsid w:val="00BE2027"/>
    <w:rsid w:val="00BE2802"/>
    <w:rsid w:val="00BE2C02"/>
    <w:rsid w:val="00BE2CB3"/>
    <w:rsid w:val="00BE2EC5"/>
    <w:rsid w:val="00BE3517"/>
    <w:rsid w:val="00BE40D7"/>
    <w:rsid w:val="00BE4149"/>
    <w:rsid w:val="00BE42B1"/>
    <w:rsid w:val="00BE42E5"/>
    <w:rsid w:val="00BE44B5"/>
    <w:rsid w:val="00BE4E8A"/>
    <w:rsid w:val="00BE5314"/>
    <w:rsid w:val="00BE538A"/>
    <w:rsid w:val="00BE5474"/>
    <w:rsid w:val="00BE58F0"/>
    <w:rsid w:val="00BE599F"/>
    <w:rsid w:val="00BE61E3"/>
    <w:rsid w:val="00BE66AB"/>
    <w:rsid w:val="00BE6728"/>
    <w:rsid w:val="00BE6909"/>
    <w:rsid w:val="00BE6A5D"/>
    <w:rsid w:val="00BE6CC0"/>
    <w:rsid w:val="00BE6D9F"/>
    <w:rsid w:val="00BE6F1D"/>
    <w:rsid w:val="00BE7652"/>
    <w:rsid w:val="00BE7BBC"/>
    <w:rsid w:val="00BE7D04"/>
    <w:rsid w:val="00BF0383"/>
    <w:rsid w:val="00BF0702"/>
    <w:rsid w:val="00BF1994"/>
    <w:rsid w:val="00BF2061"/>
    <w:rsid w:val="00BF26D7"/>
    <w:rsid w:val="00BF28D6"/>
    <w:rsid w:val="00BF2E00"/>
    <w:rsid w:val="00BF2E11"/>
    <w:rsid w:val="00BF30C6"/>
    <w:rsid w:val="00BF33CE"/>
    <w:rsid w:val="00BF35E0"/>
    <w:rsid w:val="00BF3675"/>
    <w:rsid w:val="00BF4340"/>
    <w:rsid w:val="00BF4747"/>
    <w:rsid w:val="00BF4C70"/>
    <w:rsid w:val="00BF5697"/>
    <w:rsid w:val="00BF583E"/>
    <w:rsid w:val="00BF5C1D"/>
    <w:rsid w:val="00BF6BCC"/>
    <w:rsid w:val="00BF6CF1"/>
    <w:rsid w:val="00BF74D8"/>
    <w:rsid w:val="00BF76FE"/>
    <w:rsid w:val="00BF7763"/>
    <w:rsid w:val="00BF798F"/>
    <w:rsid w:val="00BF7AD4"/>
    <w:rsid w:val="00C00118"/>
    <w:rsid w:val="00C0041F"/>
    <w:rsid w:val="00C007DE"/>
    <w:rsid w:val="00C00FC6"/>
    <w:rsid w:val="00C01E38"/>
    <w:rsid w:val="00C0206A"/>
    <w:rsid w:val="00C0217F"/>
    <w:rsid w:val="00C02821"/>
    <w:rsid w:val="00C02A1A"/>
    <w:rsid w:val="00C03037"/>
    <w:rsid w:val="00C03048"/>
    <w:rsid w:val="00C0320E"/>
    <w:rsid w:val="00C03430"/>
    <w:rsid w:val="00C03E13"/>
    <w:rsid w:val="00C045BB"/>
    <w:rsid w:val="00C047F8"/>
    <w:rsid w:val="00C0485E"/>
    <w:rsid w:val="00C04AF1"/>
    <w:rsid w:val="00C04F0F"/>
    <w:rsid w:val="00C04F2C"/>
    <w:rsid w:val="00C05181"/>
    <w:rsid w:val="00C0655A"/>
    <w:rsid w:val="00C068A8"/>
    <w:rsid w:val="00C06B91"/>
    <w:rsid w:val="00C07917"/>
    <w:rsid w:val="00C10350"/>
    <w:rsid w:val="00C10453"/>
    <w:rsid w:val="00C106AB"/>
    <w:rsid w:val="00C10738"/>
    <w:rsid w:val="00C10929"/>
    <w:rsid w:val="00C1098A"/>
    <w:rsid w:val="00C10AA6"/>
    <w:rsid w:val="00C10D40"/>
    <w:rsid w:val="00C10D82"/>
    <w:rsid w:val="00C10EE6"/>
    <w:rsid w:val="00C10F86"/>
    <w:rsid w:val="00C112A9"/>
    <w:rsid w:val="00C1140C"/>
    <w:rsid w:val="00C120F1"/>
    <w:rsid w:val="00C12186"/>
    <w:rsid w:val="00C12328"/>
    <w:rsid w:val="00C128FD"/>
    <w:rsid w:val="00C130AC"/>
    <w:rsid w:val="00C1317D"/>
    <w:rsid w:val="00C1387F"/>
    <w:rsid w:val="00C13930"/>
    <w:rsid w:val="00C1400F"/>
    <w:rsid w:val="00C143BA"/>
    <w:rsid w:val="00C14563"/>
    <w:rsid w:val="00C157A4"/>
    <w:rsid w:val="00C157EB"/>
    <w:rsid w:val="00C15CC2"/>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354"/>
    <w:rsid w:val="00C2263C"/>
    <w:rsid w:val="00C228FF"/>
    <w:rsid w:val="00C22DD4"/>
    <w:rsid w:val="00C22FCB"/>
    <w:rsid w:val="00C2331F"/>
    <w:rsid w:val="00C233C5"/>
    <w:rsid w:val="00C23431"/>
    <w:rsid w:val="00C2356E"/>
    <w:rsid w:val="00C23700"/>
    <w:rsid w:val="00C23AF9"/>
    <w:rsid w:val="00C245B1"/>
    <w:rsid w:val="00C24839"/>
    <w:rsid w:val="00C24B6E"/>
    <w:rsid w:val="00C25331"/>
    <w:rsid w:val="00C25A11"/>
    <w:rsid w:val="00C25C62"/>
    <w:rsid w:val="00C25DD3"/>
    <w:rsid w:val="00C25F0B"/>
    <w:rsid w:val="00C26B20"/>
    <w:rsid w:val="00C272B3"/>
    <w:rsid w:val="00C278F2"/>
    <w:rsid w:val="00C27C19"/>
    <w:rsid w:val="00C27CCE"/>
    <w:rsid w:val="00C3020B"/>
    <w:rsid w:val="00C304B5"/>
    <w:rsid w:val="00C30873"/>
    <w:rsid w:val="00C3115C"/>
    <w:rsid w:val="00C31274"/>
    <w:rsid w:val="00C314F9"/>
    <w:rsid w:val="00C31831"/>
    <w:rsid w:val="00C31CB7"/>
    <w:rsid w:val="00C31E80"/>
    <w:rsid w:val="00C32007"/>
    <w:rsid w:val="00C324BE"/>
    <w:rsid w:val="00C32CD2"/>
    <w:rsid w:val="00C337D5"/>
    <w:rsid w:val="00C3385F"/>
    <w:rsid w:val="00C33ADD"/>
    <w:rsid w:val="00C33BA7"/>
    <w:rsid w:val="00C33D7E"/>
    <w:rsid w:val="00C346CE"/>
    <w:rsid w:val="00C3520C"/>
    <w:rsid w:val="00C352DB"/>
    <w:rsid w:val="00C360E7"/>
    <w:rsid w:val="00C362A1"/>
    <w:rsid w:val="00C36984"/>
    <w:rsid w:val="00C36BE7"/>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483E"/>
    <w:rsid w:val="00C460A6"/>
    <w:rsid w:val="00C4649D"/>
    <w:rsid w:val="00C468D7"/>
    <w:rsid w:val="00C46F59"/>
    <w:rsid w:val="00C471BE"/>
    <w:rsid w:val="00C471EC"/>
    <w:rsid w:val="00C474D8"/>
    <w:rsid w:val="00C475E0"/>
    <w:rsid w:val="00C47E60"/>
    <w:rsid w:val="00C502BB"/>
    <w:rsid w:val="00C508F8"/>
    <w:rsid w:val="00C50C4C"/>
    <w:rsid w:val="00C51242"/>
    <w:rsid w:val="00C51DE4"/>
    <w:rsid w:val="00C51EFF"/>
    <w:rsid w:val="00C5247B"/>
    <w:rsid w:val="00C5266E"/>
    <w:rsid w:val="00C52867"/>
    <w:rsid w:val="00C52BCA"/>
    <w:rsid w:val="00C52F65"/>
    <w:rsid w:val="00C54E64"/>
    <w:rsid w:val="00C54E97"/>
    <w:rsid w:val="00C54F7D"/>
    <w:rsid w:val="00C55552"/>
    <w:rsid w:val="00C55A0D"/>
    <w:rsid w:val="00C55A12"/>
    <w:rsid w:val="00C55FFD"/>
    <w:rsid w:val="00C562F8"/>
    <w:rsid w:val="00C56319"/>
    <w:rsid w:val="00C5646E"/>
    <w:rsid w:val="00C56500"/>
    <w:rsid w:val="00C565E8"/>
    <w:rsid w:val="00C568A8"/>
    <w:rsid w:val="00C56CF8"/>
    <w:rsid w:val="00C570A1"/>
    <w:rsid w:val="00C571E0"/>
    <w:rsid w:val="00C57207"/>
    <w:rsid w:val="00C572E2"/>
    <w:rsid w:val="00C573DA"/>
    <w:rsid w:val="00C57CD5"/>
    <w:rsid w:val="00C60605"/>
    <w:rsid w:val="00C60869"/>
    <w:rsid w:val="00C60966"/>
    <w:rsid w:val="00C6097E"/>
    <w:rsid w:val="00C618CE"/>
    <w:rsid w:val="00C6197C"/>
    <w:rsid w:val="00C61A7A"/>
    <w:rsid w:val="00C61BBC"/>
    <w:rsid w:val="00C6200D"/>
    <w:rsid w:val="00C62193"/>
    <w:rsid w:val="00C6242E"/>
    <w:rsid w:val="00C64873"/>
    <w:rsid w:val="00C648CF"/>
    <w:rsid w:val="00C64E1D"/>
    <w:rsid w:val="00C655BE"/>
    <w:rsid w:val="00C70039"/>
    <w:rsid w:val="00C701F3"/>
    <w:rsid w:val="00C7034C"/>
    <w:rsid w:val="00C705CA"/>
    <w:rsid w:val="00C70FBE"/>
    <w:rsid w:val="00C711FF"/>
    <w:rsid w:val="00C71A4C"/>
    <w:rsid w:val="00C71E44"/>
    <w:rsid w:val="00C720EC"/>
    <w:rsid w:val="00C727B6"/>
    <w:rsid w:val="00C7289D"/>
    <w:rsid w:val="00C72AFE"/>
    <w:rsid w:val="00C7373D"/>
    <w:rsid w:val="00C737A0"/>
    <w:rsid w:val="00C74212"/>
    <w:rsid w:val="00C74873"/>
    <w:rsid w:val="00C74FB1"/>
    <w:rsid w:val="00C74FC5"/>
    <w:rsid w:val="00C75476"/>
    <w:rsid w:val="00C754F0"/>
    <w:rsid w:val="00C755CC"/>
    <w:rsid w:val="00C7564C"/>
    <w:rsid w:val="00C75769"/>
    <w:rsid w:val="00C75995"/>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3FCB"/>
    <w:rsid w:val="00C84CDC"/>
    <w:rsid w:val="00C85206"/>
    <w:rsid w:val="00C8522E"/>
    <w:rsid w:val="00C85B2E"/>
    <w:rsid w:val="00C85CD2"/>
    <w:rsid w:val="00C86068"/>
    <w:rsid w:val="00C863BC"/>
    <w:rsid w:val="00C875F3"/>
    <w:rsid w:val="00C909AE"/>
    <w:rsid w:val="00C90D5D"/>
    <w:rsid w:val="00C90DF5"/>
    <w:rsid w:val="00C90DF6"/>
    <w:rsid w:val="00C91892"/>
    <w:rsid w:val="00C91A69"/>
    <w:rsid w:val="00C91E08"/>
    <w:rsid w:val="00C92CA0"/>
    <w:rsid w:val="00C92CE0"/>
    <w:rsid w:val="00C932C4"/>
    <w:rsid w:val="00C9349F"/>
    <w:rsid w:val="00C93587"/>
    <w:rsid w:val="00C93933"/>
    <w:rsid w:val="00C941EB"/>
    <w:rsid w:val="00C945C6"/>
    <w:rsid w:val="00C94F7D"/>
    <w:rsid w:val="00C94FE5"/>
    <w:rsid w:val="00C9554A"/>
    <w:rsid w:val="00C9569C"/>
    <w:rsid w:val="00C957B3"/>
    <w:rsid w:val="00C95857"/>
    <w:rsid w:val="00C95BC7"/>
    <w:rsid w:val="00C95C97"/>
    <w:rsid w:val="00C95F80"/>
    <w:rsid w:val="00C96650"/>
    <w:rsid w:val="00C96821"/>
    <w:rsid w:val="00C9685E"/>
    <w:rsid w:val="00C96B7E"/>
    <w:rsid w:val="00C96F2A"/>
    <w:rsid w:val="00C973BD"/>
    <w:rsid w:val="00C97CA3"/>
    <w:rsid w:val="00CA022B"/>
    <w:rsid w:val="00CA0925"/>
    <w:rsid w:val="00CA0A45"/>
    <w:rsid w:val="00CA0CB5"/>
    <w:rsid w:val="00CA0D4F"/>
    <w:rsid w:val="00CA1039"/>
    <w:rsid w:val="00CA13AF"/>
    <w:rsid w:val="00CA14BE"/>
    <w:rsid w:val="00CA21BF"/>
    <w:rsid w:val="00CA2353"/>
    <w:rsid w:val="00CA239D"/>
    <w:rsid w:val="00CA23FC"/>
    <w:rsid w:val="00CA248A"/>
    <w:rsid w:val="00CA2D80"/>
    <w:rsid w:val="00CA2F57"/>
    <w:rsid w:val="00CA31B5"/>
    <w:rsid w:val="00CA3530"/>
    <w:rsid w:val="00CA37FF"/>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2352"/>
    <w:rsid w:val="00CB275C"/>
    <w:rsid w:val="00CB2A70"/>
    <w:rsid w:val="00CB3288"/>
    <w:rsid w:val="00CB3547"/>
    <w:rsid w:val="00CB3AE4"/>
    <w:rsid w:val="00CB498A"/>
    <w:rsid w:val="00CB505F"/>
    <w:rsid w:val="00CB571E"/>
    <w:rsid w:val="00CB6352"/>
    <w:rsid w:val="00CB63D0"/>
    <w:rsid w:val="00CB669D"/>
    <w:rsid w:val="00CB6986"/>
    <w:rsid w:val="00CB6EDD"/>
    <w:rsid w:val="00CB75AC"/>
    <w:rsid w:val="00CB7691"/>
    <w:rsid w:val="00CC07E4"/>
    <w:rsid w:val="00CC0FC4"/>
    <w:rsid w:val="00CC128C"/>
    <w:rsid w:val="00CC1346"/>
    <w:rsid w:val="00CC1950"/>
    <w:rsid w:val="00CC1A56"/>
    <w:rsid w:val="00CC2057"/>
    <w:rsid w:val="00CC22ED"/>
    <w:rsid w:val="00CC242D"/>
    <w:rsid w:val="00CC2B03"/>
    <w:rsid w:val="00CC3101"/>
    <w:rsid w:val="00CC37B9"/>
    <w:rsid w:val="00CC436F"/>
    <w:rsid w:val="00CC447F"/>
    <w:rsid w:val="00CC48AB"/>
    <w:rsid w:val="00CC4CAC"/>
    <w:rsid w:val="00CC4D37"/>
    <w:rsid w:val="00CC5152"/>
    <w:rsid w:val="00CC5203"/>
    <w:rsid w:val="00CC55EE"/>
    <w:rsid w:val="00CC5F07"/>
    <w:rsid w:val="00CC667E"/>
    <w:rsid w:val="00CC6DDF"/>
    <w:rsid w:val="00CC785F"/>
    <w:rsid w:val="00CC7DE2"/>
    <w:rsid w:val="00CD01A6"/>
    <w:rsid w:val="00CD0745"/>
    <w:rsid w:val="00CD0B38"/>
    <w:rsid w:val="00CD139F"/>
    <w:rsid w:val="00CD2153"/>
    <w:rsid w:val="00CD21E0"/>
    <w:rsid w:val="00CD3335"/>
    <w:rsid w:val="00CD3354"/>
    <w:rsid w:val="00CD3524"/>
    <w:rsid w:val="00CD35FF"/>
    <w:rsid w:val="00CD3DDD"/>
    <w:rsid w:val="00CD41FA"/>
    <w:rsid w:val="00CD4321"/>
    <w:rsid w:val="00CD4C8E"/>
    <w:rsid w:val="00CD6A74"/>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947"/>
    <w:rsid w:val="00CE51B4"/>
    <w:rsid w:val="00CE52E8"/>
    <w:rsid w:val="00CE564B"/>
    <w:rsid w:val="00CE573F"/>
    <w:rsid w:val="00CE5A3B"/>
    <w:rsid w:val="00CE69C7"/>
    <w:rsid w:val="00CE6AFF"/>
    <w:rsid w:val="00CE7F1B"/>
    <w:rsid w:val="00CF01EB"/>
    <w:rsid w:val="00CF01FC"/>
    <w:rsid w:val="00CF06AA"/>
    <w:rsid w:val="00CF0E44"/>
    <w:rsid w:val="00CF163C"/>
    <w:rsid w:val="00CF1695"/>
    <w:rsid w:val="00CF1864"/>
    <w:rsid w:val="00CF1DEC"/>
    <w:rsid w:val="00CF315D"/>
    <w:rsid w:val="00CF3950"/>
    <w:rsid w:val="00CF3A94"/>
    <w:rsid w:val="00CF3BE3"/>
    <w:rsid w:val="00CF42C5"/>
    <w:rsid w:val="00CF43AB"/>
    <w:rsid w:val="00CF4E52"/>
    <w:rsid w:val="00CF4F74"/>
    <w:rsid w:val="00CF5D00"/>
    <w:rsid w:val="00CF7035"/>
    <w:rsid w:val="00CF70D9"/>
    <w:rsid w:val="00CF71C9"/>
    <w:rsid w:val="00CF7465"/>
    <w:rsid w:val="00CF790E"/>
    <w:rsid w:val="00CF7E43"/>
    <w:rsid w:val="00CF7FCA"/>
    <w:rsid w:val="00D00C9E"/>
    <w:rsid w:val="00D01CEF"/>
    <w:rsid w:val="00D0227E"/>
    <w:rsid w:val="00D02871"/>
    <w:rsid w:val="00D028CC"/>
    <w:rsid w:val="00D0313B"/>
    <w:rsid w:val="00D0371E"/>
    <w:rsid w:val="00D03FFE"/>
    <w:rsid w:val="00D04349"/>
    <w:rsid w:val="00D043FC"/>
    <w:rsid w:val="00D049C5"/>
    <w:rsid w:val="00D04E71"/>
    <w:rsid w:val="00D05468"/>
    <w:rsid w:val="00D057ED"/>
    <w:rsid w:val="00D05D0F"/>
    <w:rsid w:val="00D0652F"/>
    <w:rsid w:val="00D06898"/>
    <w:rsid w:val="00D06C5D"/>
    <w:rsid w:val="00D0759F"/>
    <w:rsid w:val="00D07F25"/>
    <w:rsid w:val="00D100A1"/>
    <w:rsid w:val="00D103ED"/>
    <w:rsid w:val="00D103F9"/>
    <w:rsid w:val="00D105C2"/>
    <w:rsid w:val="00D10633"/>
    <w:rsid w:val="00D10EA8"/>
    <w:rsid w:val="00D110EA"/>
    <w:rsid w:val="00D11163"/>
    <w:rsid w:val="00D1120E"/>
    <w:rsid w:val="00D11506"/>
    <w:rsid w:val="00D1184B"/>
    <w:rsid w:val="00D119B5"/>
    <w:rsid w:val="00D11CD5"/>
    <w:rsid w:val="00D11D88"/>
    <w:rsid w:val="00D121FA"/>
    <w:rsid w:val="00D1294F"/>
    <w:rsid w:val="00D12BDF"/>
    <w:rsid w:val="00D12CC5"/>
    <w:rsid w:val="00D12F5D"/>
    <w:rsid w:val="00D12F7E"/>
    <w:rsid w:val="00D1326A"/>
    <w:rsid w:val="00D13499"/>
    <w:rsid w:val="00D14611"/>
    <w:rsid w:val="00D1482D"/>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125E"/>
    <w:rsid w:val="00D212A3"/>
    <w:rsid w:val="00D21354"/>
    <w:rsid w:val="00D21579"/>
    <w:rsid w:val="00D21A2C"/>
    <w:rsid w:val="00D21D50"/>
    <w:rsid w:val="00D220D2"/>
    <w:rsid w:val="00D226F1"/>
    <w:rsid w:val="00D22F04"/>
    <w:rsid w:val="00D22F48"/>
    <w:rsid w:val="00D23472"/>
    <w:rsid w:val="00D239B7"/>
    <w:rsid w:val="00D23BB9"/>
    <w:rsid w:val="00D23E47"/>
    <w:rsid w:val="00D2400C"/>
    <w:rsid w:val="00D247DC"/>
    <w:rsid w:val="00D24818"/>
    <w:rsid w:val="00D24842"/>
    <w:rsid w:val="00D24C57"/>
    <w:rsid w:val="00D25368"/>
    <w:rsid w:val="00D2584C"/>
    <w:rsid w:val="00D25862"/>
    <w:rsid w:val="00D25E54"/>
    <w:rsid w:val="00D261D5"/>
    <w:rsid w:val="00D26794"/>
    <w:rsid w:val="00D26961"/>
    <w:rsid w:val="00D26E46"/>
    <w:rsid w:val="00D26FFF"/>
    <w:rsid w:val="00D272E6"/>
    <w:rsid w:val="00D27384"/>
    <w:rsid w:val="00D2743B"/>
    <w:rsid w:val="00D27703"/>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6A33"/>
    <w:rsid w:val="00D36D21"/>
    <w:rsid w:val="00D36E86"/>
    <w:rsid w:val="00D3711E"/>
    <w:rsid w:val="00D37121"/>
    <w:rsid w:val="00D3733D"/>
    <w:rsid w:val="00D37691"/>
    <w:rsid w:val="00D37CC0"/>
    <w:rsid w:val="00D40089"/>
    <w:rsid w:val="00D40090"/>
    <w:rsid w:val="00D402FE"/>
    <w:rsid w:val="00D406CD"/>
    <w:rsid w:val="00D40B61"/>
    <w:rsid w:val="00D41566"/>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D8A"/>
    <w:rsid w:val="00D44F58"/>
    <w:rsid w:val="00D450FD"/>
    <w:rsid w:val="00D45329"/>
    <w:rsid w:val="00D45540"/>
    <w:rsid w:val="00D456DB"/>
    <w:rsid w:val="00D458A3"/>
    <w:rsid w:val="00D4673C"/>
    <w:rsid w:val="00D46741"/>
    <w:rsid w:val="00D467BE"/>
    <w:rsid w:val="00D46B6E"/>
    <w:rsid w:val="00D470B6"/>
    <w:rsid w:val="00D4710C"/>
    <w:rsid w:val="00D47826"/>
    <w:rsid w:val="00D47908"/>
    <w:rsid w:val="00D502B0"/>
    <w:rsid w:val="00D5112C"/>
    <w:rsid w:val="00D5177E"/>
    <w:rsid w:val="00D520A5"/>
    <w:rsid w:val="00D526BD"/>
    <w:rsid w:val="00D5270B"/>
    <w:rsid w:val="00D52A23"/>
    <w:rsid w:val="00D53364"/>
    <w:rsid w:val="00D5360E"/>
    <w:rsid w:val="00D53D0C"/>
    <w:rsid w:val="00D53E6C"/>
    <w:rsid w:val="00D54111"/>
    <w:rsid w:val="00D545BC"/>
    <w:rsid w:val="00D5498B"/>
    <w:rsid w:val="00D54BBB"/>
    <w:rsid w:val="00D54F21"/>
    <w:rsid w:val="00D54F61"/>
    <w:rsid w:val="00D552C5"/>
    <w:rsid w:val="00D55679"/>
    <w:rsid w:val="00D55B5B"/>
    <w:rsid w:val="00D565A6"/>
    <w:rsid w:val="00D566FC"/>
    <w:rsid w:val="00D569D5"/>
    <w:rsid w:val="00D56B2C"/>
    <w:rsid w:val="00D57053"/>
    <w:rsid w:val="00D57112"/>
    <w:rsid w:val="00D57370"/>
    <w:rsid w:val="00D57FAB"/>
    <w:rsid w:val="00D60322"/>
    <w:rsid w:val="00D60CE8"/>
    <w:rsid w:val="00D6147B"/>
    <w:rsid w:val="00D61514"/>
    <w:rsid w:val="00D62168"/>
    <w:rsid w:val="00D62384"/>
    <w:rsid w:val="00D627AC"/>
    <w:rsid w:val="00D628F2"/>
    <w:rsid w:val="00D6345A"/>
    <w:rsid w:val="00D6348A"/>
    <w:rsid w:val="00D656B2"/>
    <w:rsid w:val="00D65917"/>
    <w:rsid w:val="00D65F88"/>
    <w:rsid w:val="00D66501"/>
    <w:rsid w:val="00D66CBB"/>
    <w:rsid w:val="00D66D8E"/>
    <w:rsid w:val="00D66D90"/>
    <w:rsid w:val="00D67347"/>
    <w:rsid w:val="00D6746A"/>
    <w:rsid w:val="00D67754"/>
    <w:rsid w:val="00D67945"/>
    <w:rsid w:val="00D67BB5"/>
    <w:rsid w:val="00D67EE9"/>
    <w:rsid w:val="00D7019D"/>
    <w:rsid w:val="00D705BD"/>
    <w:rsid w:val="00D70694"/>
    <w:rsid w:val="00D70905"/>
    <w:rsid w:val="00D71138"/>
    <w:rsid w:val="00D723C2"/>
    <w:rsid w:val="00D7274A"/>
    <w:rsid w:val="00D727B7"/>
    <w:rsid w:val="00D72A2B"/>
    <w:rsid w:val="00D736D5"/>
    <w:rsid w:val="00D744F4"/>
    <w:rsid w:val="00D74AA8"/>
    <w:rsid w:val="00D753E2"/>
    <w:rsid w:val="00D75884"/>
    <w:rsid w:val="00D76170"/>
    <w:rsid w:val="00D76C14"/>
    <w:rsid w:val="00D76C5D"/>
    <w:rsid w:val="00D77148"/>
    <w:rsid w:val="00D7718F"/>
    <w:rsid w:val="00D77835"/>
    <w:rsid w:val="00D77872"/>
    <w:rsid w:val="00D80254"/>
    <w:rsid w:val="00D80CED"/>
    <w:rsid w:val="00D80ED6"/>
    <w:rsid w:val="00D81A37"/>
    <w:rsid w:val="00D81C1C"/>
    <w:rsid w:val="00D81F7B"/>
    <w:rsid w:val="00D81F90"/>
    <w:rsid w:val="00D82203"/>
    <w:rsid w:val="00D82491"/>
    <w:rsid w:val="00D8258B"/>
    <w:rsid w:val="00D82C2A"/>
    <w:rsid w:val="00D82D78"/>
    <w:rsid w:val="00D82FEA"/>
    <w:rsid w:val="00D8360A"/>
    <w:rsid w:val="00D83BD2"/>
    <w:rsid w:val="00D83C46"/>
    <w:rsid w:val="00D8423D"/>
    <w:rsid w:val="00D84791"/>
    <w:rsid w:val="00D857B3"/>
    <w:rsid w:val="00D85B44"/>
    <w:rsid w:val="00D85BCA"/>
    <w:rsid w:val="00D85C04"/>
    <w:rsid w:val="00D86181"/>
    <w:rsid w:val="00D866B7"/>
    <w:rsid w:val="00D869D3"/>
    <w:rsid w:val="00D86E68"/>
    <w:rsid w:val="00D874A4"/>
    <w:rsid w:val="00D876FD"/>
    <w:rsid w:val="00D878D0"/>
    <w:rsid w:val="00D87EA0"/>
    <w:rsid w:val="00D904A6"/>
    <w:rsid w:val="00D90F74"/>
    <w:rsid w:val="00D912D2"/>
    <w:rsid w:val="00D912E6"/>
    <w:rsid w:val="00D91414"/>
    <w:rsid w:val="00D916EE"/>
    <w:rsid w:val="00D922D3"/>
    <w:rsid w:val="00D92AE5"/>
    <w:rsid w:val="00D92D18"/>
    <w:rsid w:val="00D92DC1"/>
    <w:rsid w:val="00D9322C"/>
    <w:rsid w:val="00D93318"/>
    <w:rsid w:val="00D9364E"/>
    <w:rsid w:val="00D938B1"/>
    <w:rsid w:val="00D938DC"/>
    <w:rsid w:val="00D93F0D"/>
    <w:rsid w:val="00D9512F"/>
    <w:rsid w:val="00D95375"/>
    <w:rsid w:val="00D957BB"/>
    <w:rsid w:val="00D95E2C"/>
    <w:rsid w:val="00D96164"/>
    <w:rsid w:val="00D968C9"/>
    <w:rsid w:val="00D96B4F"/>
    <w:rsid w:val="00D9709E"/>
    <w:rsid w:val="00DA00AB"/>
    <w:rsid w:val="00DA0B43"/>
    <w:rsid w:val="00DA1B10"/>
    <w:rsid w:val="00DA1E6B"/>
    <w:rsid w:val="00DA1E6E"/>
    <w:rsid w:val="00DA2C3D"/>
    <w:rsid w:val="00DA2E80"/>
    <w:rsid w:val="00DA31A8"/>
    <w:rsid w:val="00DA3487"/>
    <w:rsid w:val="00DA38D7"/>
    <w:rsid w:val="00DA4047"/>
    <w:rsid w:val="00DA40D4"/>
    <w:rsid w:val="00DA59B7"/>
    <w:rsid w:val="00DA5E88"/>
    <w:rsid w:val="00DA673C"/>
    <w:rsid w:val="00DA6AB3"/>
    <w:rsid w:val="00DA767A"/>
    <w:rsid w:val="00DA7AF9"/>
    <w:rsid w:val="00DA7E36"/>
    <w:rsid w:val="00DB000D"/>
    <w:rsid w:val="00DB0418"/>
    <w:rsid w:val="00DB0D7A"/>
    <w:rsid w:val="00DB11CF"/>
    <w:rsid w:val="00DB1973"/>
    <w:rsid w:val="00DB1BF8"/>
    <w:rsid w:val="00DB1BFD"/>
    <w:rsid w:val="00DB1DFD"/>
    <w:rsid w:val="00DB2139"/>
    <w:rsid w:val="00DB2179"/>
    <w:rsid w:val="00DB290F"/>
    <w:rsid w:val="00DB2D91"/>
    <w:rsid w:val="00DB30DB"/>
    <w:rsid w:val="00DB315C"/>
    <w:rsid w:val="00DB41DE"/>
    <w:rsid w:val="00DB48AF"/>
    <w:rsid w:val="00DB4BC0"/>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87E"/>
    <w:rsid w:val="00DB7C07"/>
    <w:rsid w:val="00DC026A"/>
    <w:rsid w:val="00DC1154"/>
    <w:rsid w:val="00DC14F8"/>
    <w:rsid w:val="00DC19F7"/>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D01E8"/>
    <w:rsid w:val="00DD0398"/>
    <w:rsid w:val="00DD090A"/>
    <w:rsid w:val="00DD114B"/>
    <w:rsid w:val="00DD15B8"/>
    <w:rsid w:val="00DD1968"/>
    <w:rsid w:val="00DD1A5D"/>
    <w:rsid w:val="00DD1D0A"/>
    <w:rsid w:val="00DD1DA2"/>
    <w:rsid w:val="00DD2186"/>
    <w:rsid w:val="00DD26D3"/>
    <w:rsid w:val="00DD27D4"/>
    <w:rsid w:val="00DD2FC2"/>
    <w:rsid w:val="00DD3A93"/>
    <w:rsid w:val="00DD4999"/>
    <w:rsid w:val="00DD5163"/>
    <w:rsid w:val="00DD51E2"/>
    <w:rsid w:val="00DD5272"/>
    <w:rsid w:val="00DD56CD"/>
    <w:rsid w:val="00DD572E"/>
    <w:rsid w:val="00DD5D12"/>
    <w:rsid w:val="00DD5FB5"/>
    <w:rsid w:val="00DD6446"/>
    <w:rsid w:val="00DD6C76"/>
    <w:rsid w:val="00DD7223"/>
    <w:rsid w:val="00DD727A"/>
    <w:rsid w:val="00DE0544"/>
    <w:rsid w:val="00DE059B"/>
    <w:rsid w:val="00DE0977"/>
    <w:rsid w:val="00DE0BB5"/>
    <w:rsid w:val="00DE0C97"/>
    <w:rsid w:val="00DE1B73"/>
    <w:rsid w:val="00DE29EF"/>
    <w:rsid w:val="00DE2B4A"/>
    <w:rsid w:val="00DE2DCF"/>
    <w:rsid w:val="00DE301A"/>
    <w:rsid w:val="00DE319F"/>
    <w:rsid w:val="00DE3540"/>
    <w:rsid w:val="00DE35FD"/>
    <w:rsid w:val="00DE368D"/>
    <w:rsid w:val="00DE4173"/>
    <w:rsid w:val="00DE433E"/>
    <w:rsid w:val="00DE4B36"/>
    <w:rsid w:val="00DE4B93"/>
    <w:rsid w:val="00DE4F6C"/>
    <w:rsid w:val="00DE5168"/>
    <w:rsid w:val="00DE51FD"/>
    <w:rsid w:val="00DE533C"/>
    <w:rsid w:val="00DE5EC4"/>
    <w:rsid w:val="00DE67DA"/>
    <w:rsid w:val="00DE69D3"/>
    <w:rsid w:val="00DE6BBC"/>
    <w:rsid w:val="00DE6F79"/>
    <w:rsid w:val="00DE727C"/>
    <w:rsid w:val="00DF05DD"/>
    <w:rsid w:val="00DF093D"/>
    <w:rsid w:val="00DF0979"/>
    <w:rsid w:val="00DF11C4"/>
    <w:rsid w:val="00DF121A"/>
    <w:rsid w:val="00DF1851"/>
    <w:rsid w:val="00DF19D1"/>
    <w:rsid w:val="00DF1DC4"/>
    <w:rsid w:val="00DF1EF8"/>
    <w:rsid w:val="00DF2003"/>
    <w:rsid w:val="00DF2089"/>
    <w:rsid w:val="00DF2157"/>
    <w:rsid w:val="00DF220B"/>
    <w:rsid w:val="00DF2B63"/>
    <w:rsid w:val="00DF2F3B"/>
    <w:rsid w:val="00DF3137"/>
    <w:rsid w:val="00DF3562"/>
    <w:rsid w:val="00DF3627"/>
    <w:rsid w:val="00DF368F"/>
    <w:rsid w:val="00DF392C"/>
    <w:rsid w:val="00DF3E45"/>
    <w:rsid w:val="00DF3F9C"/>
    <w:rsid w:val="00DF465A"/>
    <w:rsid w:val="00DF4685"/>
    <w:rsid w:val="00DF48A1"/>
    <w:rsid w:val="00DF4FDF"/>
    <w:rsid w:val="00DF562B"/>
    <w:rsid w:val="00DF566F"/>
    <w:rsid w:val="00DF599E"/>
    <w:rsid w:val="00DF5A9C"/>
    <w:rsid w:val="00DF5B3F"/>
    <w:rsid w:val="00DF5D23"/>
    <w:rsid w:val="00DF5D31"/>
    <w:rsid w:val="00DF5E84"/>
    <w:rsid w:val="00DF6045"/>
    <w:rsid w:val="00DF61D0"/>
    <w:rsid w:val="00DF67EE"/>
    <w:rsid w:val="00DF6DA6"/>
    <w:rsid w:val="00DF6FE9"/>
    <w:rsid w:val="00DF7526"/>
    <w:rsid w:val="00DF758B"/>
    <w:rsid w:val="00DF7B54"/>
    <w:rsid w:val="00DF7EE8"/>
    <w:rsid w:val="00E00401"/>
    <w:rsid w:val="00E00AFE"/>
    <w:rsid w:val="00E00C2B"/>
    <w:rsid w:val="00E00D2C"/>
    <w:rsid w:val="00E00E20"/>
    <w:rsid w:val="00E01290"/>
    <w:rsid w:val="00E015BA"/>
    <w:rsid w:val="00E0164F"/>
    <w:rsid w:val="00E01844"/>
    <w:rsid w:val="00E01C3F"/>
    <w:rsid w:val="00E01EF6"/>
    <w:rsid w:val="00E02081"/>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7A"/>
    <w:rsid w:val="00E11981"/>
    <w:rsid w:val="00E11BE9"/>
    <w:rsid w:val="00E11E6C"/>
    <w:rsid w:val="00E11F49"/>
    <w:rsid w:val="00E12654"/>
    <w:rsid w:val="00E1278A"/>
    <w:rsid w:val="00E12CFE"/>
    <w:rsid w:val="00E12D1C"/>
    <w:rsid w:val="00E13ABC"/>
    <w:rsid w:val="00E13FB3"/>
    <w:rsid w:val="00E1407B"/>
    <w:rsid w:val="00E1549F"/>
    <w:rsid w:val="00E156CB"/>
    <w:rsid w:val="00E15841"/>
    <w:rsid w:val="00E16477"/>
    <w:rsid w:val="00E16F09"/>
    <w:rsid w:val="00E17061"/>
    <w:rsid w:val="00E17142"/>
    <w:rsid w:val="00E2053C"/>
    <w:rsid w:val="00E209FB"/>
    <w:rsid w:val="00E20ECB"/>
    <w:rsid w:val="00E20F53"/>
    <w:rsid w:val="00E21275"/>
    <w:rsid w:val="00E2129F"/>
    <w:rsid w:val="00E213D1"/>
    <w:rsid w:val="00E2160E"/>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5558"/>
    <w:rsid w:val="00E25A0A"/>
    <w:rsid w:val="00E263C6"/>
    <w:rsid w:val="00E26AA4"/>
    <w:rsid w:val="00E27A28"/>
    <w:rsid w:val="00E27E20"/>
    <w:rsid w:val="00E30951"/>
    <w:rsid w:val="00E30990"/>
    <w:rsid w:val="00E30F23"/>
    <w:rsid w:val="00E311A0"/>
    <w:rsid w:val="00E31918"/>
    <w:rsid w:val="00E323DD"/>
    <w:rsid w:val="00E32CB1"/>
    <w:rsid w:val="00E3389C"/>
    <w:rsid w:val="00E33A00"/>
    <w:rsid w:val="00E33B4D"/>
    <w:rsid w:val="00E33F85"/>
    <w:rsid w:val="00E345EB"/>
    <w:rsid w:val="00E34654"/>
    <w:rsid w:val="00E355B1"/>
    <w:rsid w:val="00E3687F"/>
    <w:rsid w:val="00E3699B"/>
    <w:rsid w:val="00E36C6D"/>
    <w:rsid w:val="00E37327"/>
    <w:rsid w:val="00E37E1E"/>
    <w:rsid w:val="00E4004D"/>
    <w:rsid w:val="00E401CE"/>
    <w:rsid w:val="00E4041D"/>
    <w:rsid w:val="00E40D13"/>
    <w:rsid w:val="00E40D1F"/>
    <w:rsid w:val="00E41101"/>
    <w:rsid w:val="00E41A70"/>
    <w:rsid w:val="00E41CE4"/>
    <w:rsid w:val="00E41D69"/>
    <w:rsid w:val="00E42389"/>
    <w:rsid w:val="00E424EF"/>
    <w:rsid w:val="00E42532"/>
    <w:rsid w:val="00E426B9"/>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95"/>
    <w:rsid w:val="00E47649"/>
    <w:rsid w:val="00E47B41"/>
    <w:rsid w:val="00E502C2"/>
    <w:rsid w:val="00E506DE"/>
    <w:rsid w:val="00E5075D"/>
    <w:rsid w:val="00E5083C"/>
    <w:rsid w:val="00E5101F"/>
    <w:rsid w:val="00E51475"/>
    <w:rsid w:val="00E51720"/>
    <w:rsid w:val="00E51815"/>
    <w:rsid w:val="00E51861"/>
    <w:rsid w:val="00E5194A"/>
    <w:rsid w:val="00E519E4"/>
    <w:rsid w:val="00E51A28"/>
    <w:rsid w:val="00E51BA4"/>
    <w:rsid w:val="00E52177"/>
    <w:rsid w:val="00E5269D"/>
    <w:rsid w:val="00E5287B"/>
    <w:rsid w:val="00E529E3"/>
    <w:rsid w:val="00E52B2A"/>
    <w:rsid w:val="00E53122"/>
    <w:rsid w:val="00E53189"/>
    <w:rsid w:val="00E533E5"/>
    <w:rsid w:val="00E53586"/>
    <w:rsid w:val="00E5383C"/>
    <w:rsid w:val="00E53C48"/>
    <w:rsid w:val="00E53DF9"/>
    <w:rsid w:val="00E55050"/>
    <w:rsid w:val="00E55204"/>
    <w:rsid w:val="00E556C0"/>
    <w:rsid w:val="00E55B4A"/>
    <w:rsid w:val="00E562CD"/>
    <w:rsid w:val="00E5673D"/>
    <w:rsid w:val="00E5679F"/>
    <w:rsid w:val="00E56A42"/>
    <w:rsid w:val="00E56F26"/>
    <w:rsid w:val="00E5737F"/>
    <w:rsid w:val="00E57692"/>
    <w:rsid w:val="00E57896"/>
    <w:rsid w:val="00E57BDC"/>
    <w:rsid w:val="00E611B6"/>
    <w:rsid w:val="00E615C9"/>
    <w:rsid w:val="00E61851"/>
    <w:rsid w:val="00E61A59"/>
    <w:rsid w:val="00E61CA1"/>
    <w:rsid w:val="00E61CF2"/>
    <w:rsid w:val="00E61D1D"/>
    <w:rsid w:val="00E61E5D"/>
    <w:rsid w:val="00E61FF6"/>
    <w:rsid w:val="00E62225"/>
    <w:rsid w:val="00E62242"/>
    <w:rsid w:val="00E6238E"/>
    <w:rsid w:val="00E6250E"/>
    <w:rsid w:val="00E62574"/>
    <w:rsid w:val="00E62B41"/>
    <w:rsid w:val="00E631B4"/>
    <w:rsid w:val="00E632EF"/>
    <w:rsid w:val="00E63521"/>
    <w:rsid w:val="00E6365D"/>
    <w:rsid w:val="00E648FD"/>
    <w:rsid w:val="00E653DA"/>
    <w:rsid w:val="00E65E6D"/>
    <w:rsid w:val="00E66A28"/>
    <w:rsid w:val="00E66A99"/>
    <w:rsid w:val="00E66D79"/>
    <w:rsid w:val="00E66E20"/>
    <w:rsid w:val="00E671D5"/>
    <w:rsid w:val="00E673E9"/>
    <w:rsid w:val="00E6752A"/>
    <w:rsid w:val="00E67A79"/>
    <w:rsid w:val="00E701E1"/>
    <w:rsid w:val="00E70793"/>
    <w:rsid w:val="00E70EF3"/>
    <w:rsid w:val="00E7120D"/>
    <w:rsid w:val="00E71A13"/>
    <w:rsid w:val="00E71B21"/>
    <w:rsid w:val="00E72082"/>
    <w:rsid w:val="00E72202"/>
    <w:rsid w:val="00E7259A"/>
    <w:rsid w:val="00E736DD"/>
    <w:rsid w:val="00E73A2F"/>
    <w:rsid w:val="00E73E30"/>
    <w:rsid w:val="00E740CA"/>
    <w:rsid w:val="00E741CF"/>
    <w:rsid w:val="00E742BE"/>
    <w:rsid w:val="00E74386"/>
    <w:rsid w:val="00E745A4"/>
    <w:rsid w:val="00E745E0"/>
    <w:rsid w:val="00E74AE9"/>
    <w:rsid w:val="00E74FC1"/>
    <w:rsid w:val="00E752CA"/>
    <w:rsid w:val="00E75461"/>
    <w:rsid w:val="00E7583F"/>
    <w:rsid w:val="00E75934"/>
    <w:rsid w:val="00E75BD3"/>
    <w:rsid w:val="00E75BF8"/>
    <w:rsid w:val="00E76DB2"/>
    <w:rsid w:val="00E76F83"/>
    <w:rsid w:val="00E76FA2"/>
    <w:rsid w:val="00E7736A"/>
    <w:rsid w:val="00E77480"/>
    <w:rsid w:val="00E7752C"/>
    <w:rsid w:val="00E777D9"/>
    <w:rsid w:val="00E777FC"/>
    <w:rsid w:val="00E7797C"/>
    <w:rsid w:val="00E77D25"/>
    <w:rsid w:val="00E801C5"/>
    <w:rsid w:val="00E8080F"/>
    <w:rsid w:val="00E808C2"/>
    <w:rsid w:val="00E810E7"/>
    <w:rsid w:val="00E8132F"/>
    <w:rsid w:val="00E8138E"/>
    <w:rsid w:val="00E813F4"/>
    <w:rsid w:val="00E814C9"/>
    <w:rsid w:val="00E81929"/>
    <w:rsid w:val="00E81DC9"/>
    <w:rsid w:val="00E82071"/>
    <w:rsid w:val="00E82366"/>
    <w:rsid w:val="00E826A6"/>
    <w:rsid w:val="00E82B90"/>
    <w:rsid w:val="00E82D6D"/>
    <w:rsid w:val="00E82E0D"/>
    <w:rsid w:val="00E83610"/>
    <w:rsid w:val="00E83896"/>
    <w:rsid w:val="00E83B85"/>
    <w:rsid w:val="00E84870"/>
    <w:rsid w:val="00E84995"/>
    <w:rsid w:val="00E85123"/>
    <w:rsid w:val="00E852BB"/>
    <w:rsid w:val="00E855E2"/>
    <w:rsid w:val="00E85A32"/>
    <w:rsid w:val="00E85D8A"/>
    <w:rsid w:val="00E85E32"/>
    <w:rsid w:val="00E85F30"/>
    <w:rsid w:val="00E85FF5"/>
    <w:rsid w:val="00E86372"/>
    <w:rsid w:val="00E87600"/>
    <w:rsid w:val="00E87B3E"/>
    <w:rsid w:val="00E87D93"/>
    <w:rsid w:val="00E87F4F"/>
    <w:rsid w:val="00E902F1"/>
    <w:rsid w:val="00E90484"/>
    <w:rsid w:val="00E91259"/>
    <w:rsid w:val="00E91329"/>
    <w:rsid w:val="00E91526"/>
    <w:rsid w:val="00E91CAB"/>
    <w:rsid w:val="00E91DB5"/>
    <w:rsid w:val="00E9220E"/>
    <w:rsid w:val="00E9243E"/>
    <w:rsid w:val="00E92603"/>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A"/>
    <w:rsid w:val="00E968AF"/>
    <w:rsid w:val="00E969DE"/>
    <w:rsid w:val="00E970E9"/>
    <w:rsid w:val="00E97355"/>
    <w:rsid w:val="00E97421"/>
    <w:rsid w:val="00E977D1"/>
    <w:rsid w:val="00E97D42"/>
    <w:rsid w:val="00E97E5D"/>
    <w:rsid w:val="00EA05BB"/>
    <w:rsid w:val="00EA0D14"/>
    <w:rsid w:val="00EA102E"/>
    <w:rsid w:val="00EA1158"/>
    <w:rsid w:val="00EA138C"/>
    <w:rsid w:val="00EA1EED"/>
    <w:rsid w:val="00EA20FD"/>
    <w:rsid w:val="00EA21B0"/>
    <w:rsid w:val="00EA2EFC"/>
    <w:rsid w:val="00EA2F2B"/>
    <w:rsid w:val="00EA30FA"/>
    <w:rsid w:val="00EA336F"/>
    <w:rsid w:val="00EA446B"/>
    <w:rsid w:val="00EA44C6"/>
    <w:rsid w:val="00EA44EC"/>
    <w:rsid w:val="00EA5214"/>
    <w:rsid w:val="00EA5222"/>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EF"/>
    <w:rsid w:val="00EB4566"/>
    <w:rsid w:val="00EB4CBA"/>
    <w:rsid w:val="00EB4D85"/>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023"/>
    <w:rsid w:val="00EC1157"/>
    <w:rsid w:val="00EC1313"/>
    <w:rsid w:val="00EC18FE"/>
    <w:rsid w:val="00EC1D4B"/>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5D67"/>
    <w:rsid w:val="00EC6647"/>
    <w:rsid w:val="00EC6BB9"/>
    <w:rsid w:val="00EC6CA0"/>
    <w:rsid w:val="00EC7216"/>
    <w:rsid w:val="00EC75A3"/>
    <w:rsid w:val="00EC766A"/>
    <w:rsid w:val="00EC7DD8"/>
    <w:rsid w:val="00ED03F4"/>
    <w:rsid w:val="00ED06B7"/>
    <w:rsid w:val="00ED0762"/>
    <w:rsid w:val="00ED0765"/>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5376"/>
    <w:rsid w:val="00ED5765"/>
    <w:rsid w:val="00ED57F1"/>
    <w:rsid w:val="00ED5D8E"/>
    <w:rsid w:val="00ED5F75"/>
    <w:rsid w:val="00ED6822"/>
    <w:rsid w:val="00ED6826"/>
    <w:rsid w:val="00ED71B6"/>
    <w:rsid w:val="00ED7D90"/>
    <w:rsid w:val="00EE0695"/>
    <w:rsid w:val="00EE07C3"/>
    <w:rsid w:val="00EE0BDC"/>
    <w:rsid w:val="00EE0DB5"/>
    <w:rsid w:val="00EE0E63"/>
    <w:rsid w:val="00EE1236"/>
    <w:rsid w:val="00EE129D"/>
    <w:rsid w:val="00EE192C"/>
    <w:rsid w:val="00EE1936"/>
    <w:rsid w:val="00EE255D"/>
    <w:rsid w:val="00EE2623"/>
    <w:rsid w:val="00EE2833"/>
    <w:rsid w:val="00EE2931"/>
    <w:rsid w:val="00EE2D75"/>
    <w:rsid w:val="00EE3280"/>
    <w:rsid w:val="00EE3D18"/>
    <w:rsid w:val="00EE3F43"/>
    <w:rsid w:val="00EE4622"/>
    <w:rsid w:val="00EE4AB2"/>
    <w:rsid w:val="00EE56E1"/>
    <w:rsid w:val="00EE5D1B"/>
    <w:rsid w:val="00EE666A"/>
    <w:rsid w:val="00EE6743"/>
    <w:rsid w:val="00EE6866"/>
    <w:rsid w:val="00EE68F6"/>
    <w:rsid w:val="00EE74D3"/>
    <w:rsid w:val="00EE75CE"/>
    <w:rsid w:val="00EE7B19"/>
    <w:rsid w:val="00EE7F8D"/>
    <w:rsid w:val="00EF0195"/>
    <w:rsid w:val="00EF04F3"/>
    <w:rsid w:val="00EF0AA5"/>
    <w:rsid w:val="00EF17C7"/>
    <w:rsid w:val="00EF1892"/>
    <w:rsid w:val="00EF1A2C"/>
    <w:rsid w:val="00EF1A3A"/>
    <w:rsid w:val="00EF1C17"/>
    <w:rsid w:val="00EF1CFE"/>
    <w:rsid w:val="00EF1E14"/>
    <w:rsid w:val="00EF29DA"/>
    <w:rsid w:val="00EF2AB1"/>
    <w:rsid w:val="00EF2C18"/>
    <w:rsid w:val="00EF2DE9"/>
    <w:rsid w:val="00EF2E65"/>
    <w:rsid w:val="00EF2E6D"/>
    <w:rsid w:val="00EF3105"/>
    <w:rsid w:val="00EF3126"/>
    <w:rsid w:val="00EF42DC"/>
    <w:rsid w:val="00EF4464"/>
    <w:rsid w:val="00EF44A3"/>
    <w:rsid w:val="00EF48EA"/>
    <w:rsid w:val="00EF4997"/>
    <w:rsid w:val="00EF5289"/>
    <w:rsid w:val="00EF53BA"/>
    <w:rsid w:val="00EF5499"/>
    <w:rsid w:val="00EF56DE"/>
    <w:rsid w:val="00EF5A12"/>
    <w:rsid w:val="00EF5A92"/>
    <w:rsid w:val="00EF66E4"/>
    <w:rsid w:val="00EF6940"/>
    <w:rsid w:val="00EF6A42"/>
    <w:rsid w:val="00EF71CE"/>
    <w:rsid w:val="00EF73A1"/>
    <w:rsid w:val="00EF741F"/>
    <w:rsid w:val="00EF77ED"/>
    <w:rsid w:val="00EF795E"/>
    <w:rsid w:val="00EF7F98"/>
    <w:rsid w:val="00F00255"/>
    <w:rsid w:val="00F003CA"/>
    <w:rsid w:val="00F0041C"/>
    <w:rsid w:val="00F009C0"/>
    <w:rsid w:val="00F009C3"/>
    <w:rsid w:val="00F00E4E"/>
    <w:rsid w:val="00F00FDF"/>
    <w:rsid w:val="00F0153F"/>
    <w:rsid w:val="00F0197B"/>
    <w:rsid w:val="00F01AFF"/>
    <w:rsid w:val="00F01DF3"/>
    <w:rsid w:val="00F0206F"/>
    <w:rsid w:val="00F020ED"/>
    <w:rsid w:val="00F021D7"/>
    <w:rsid w:val="00F0279C"/>
    <w:rsid w:val="00F02B8F"/>
    <w:rsid w:val="00F02E0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AC1"/>
    <w:rsid w:val="00F15D98"/>
    <w:rsid w:val="00F164EA"/>
    <w:rsid w:val="00F168E6"/>
    <w:rsid w:val="00F16DE3"/>
    <w:rsid w:val="00F1753D"/>
    <w:rsid w:val="00F1755B"/>
    <w:rsid w:val="00F17A34"/>
    <w:rsid w:val="00F20A13"/>
    <w:rsid w:val="00F20AAE"/>
    <w:rsid w:val="00F21220"/>
    <w:rsid w:val="00F21272"/>
    <w:rsid w:val="00F21753"/>
    <w:rsid w:val="00F21AEA"/>
    <w:rsid w:val="00F2204A"/>
    <w:rsid w:val="00F22331"/>
    <w:rsid w:val="00F22C68"/>
    <w:rsid w:val="00F22F86"/>
    <w:rsid w:val="00F232DC"/>
    <w:rsid w:val="00F238DD"/>
    <w:rsid w:val="00F239C7"/>
    <w:rsid w:val="00F239E5"/>
    <w:rsid w:val="00F23C4F"/>
    <w:rsid w:val="00F23F0A"/>
    <w:rsid w:val="00F23F21"/>
    <w:rsid w:val="00F240CA"/>
    <w:rsid w:val="00F247A7"/>
    <w:rsid w:val="00F2485C"/>
    <w:rsid w:val="00F248A6"/>
    <w:rsid w:val="00F24DB7"/>
    <w:rsid w:val="00F25D8E"/>
    <w:rsid w:val="00F269ED"/>
    <w:rsid w:val="00F26D97"/>
    <w:rsid w:val="00F26E25"/>
    <w:rsid w:val="00F27568"/>
    <w:rsid w:val="00F276DE"/>
    <w:rsid w:val="00F27D59"/>
    <w:rsid w:val="00F308CE"/>
    <w:rsid w:val="00F30C4C"/>
    <w:rsid w:val="00F312A4"/>
    <w:rsid w:val="00F312C9"/>
    <w:rsid w:val="00F31B2C"/>
    <w:rsid w:val="00F31C6C"/>
    <w:rsid w:val="00F3221D"/>
    <w:rsid w:val="00F32374"/>
    <w:rsid w:val="00F3242E"/>
    <w:rsid w:val="00F3327B"/>
    <w:rsid w:val="00F337D8"/>
    <w:rsid w:val="00F33848"/>
    <w:rsid w:val="00F33B46"/>
    <w:rsid w:val="00F33CE1"/>
    <w:rsid w:val="00F3418B"/>
    <w:rsid w:val="00F3491B"/>
    <w:rsid w:val="00F35A70"/>
    <w:rsid w:val="00F36159"/>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55C"/>
    <w:rsid w:val="00F427AA"/>
    <w:rsid w:val="00F42FE9"/>
    <w:rsid w:val="00F434D5"/>
    <w:rsid w:val="00F43909"/>
    <w:rsid w:val="00F443F4"/>
    <w:rsid w:val="00F44679"/>
    <w:rsid w:val="00F449F2"/>
    <w:rsid w:val="00F44F31"/>
    <w:rsid w:val="00F44FED"/>
    <w:rsid w:val="00F455F5"/>
    <w:rsid w:val="00F46157"/>
    <w:rsid w:val="00F46962"/>
    <w:rsid w:val="00F46DF5"/>
    <w:rsid w:val="00F46E7A"/>
    <w:rsid w:val="00F46FD9"/>
    <w:rsid w:val="00F4726D"/>
    <w:rsid w:val="00F47E08"/>
    <w:rsid w:val="00F47F9C"/>
    <w:rsid w:val="00F50363"/>
    <w:rsid w:val="00F50523"/>
    <w:rsid w:val="00F50698"/>
    <w:rsid w:val="00F50790"/>
    <w:rsid w:val="00F507BC"/>
    <w:rsid w:val="00F50869"/>
    <w:rsid w:val="00F50ABB"/>
    <w:rsid w:val="00F50AFF"/>
    <w:rsid w:val="00F50CD2"/>
    <w:rsid w:val="00F5107A"/>
    <w:rsid w:val="00F515B1"/>
    <w:rsid w:val="00F515DC"/>
    <w:rsid w:val="00F5166B"/>
    <w:rsid w:val="00F5169F"/>
    <w:rsid w:val="00F516EB"/>
    <w:rsid w:val="00F51E56"/>
    <w:rsid w:val="00F51F6E"/>
    <w:rsid w:val="00F52108"/>
    <w:rsid w:val="00F52643"/>
    <w:rsid w:val="00F52AFF"/>
    <w:rsid w:val="00F52C6C"/>
    <w:rsid w:val="00F52D88"/>
    <w:rsid w:val="00F52FDD"/>
    <w:rsid w:val="00F53058"/>
    <w:rsid w:val="00F53501"/>
    <w:rsid w:val="00F53AA7"/>
    <w:rsid w:val="00F5404E"/>
    <w:rsid w:val="00F5434A"/>
    <w:rsid w:val="00F54B98"/>
    <w:rsid w:val="00F55BE4"/>
    <w:rsid w:val="00F55CC1"/>
    <w:rsid w:val="00F569EF"/>
    <w:rsid w:val="00F56B86"/>
    <w:rsid w:val="00F56D03"/>
    <w:rsid w:val="00F5717D"/>
    <w:rsid w:val="00F57502"/>
    <w:rsid w:val="00F57921"/>
    <w:rsid w:val="00F600FA"/>
    <w:rsid w:val="00F601B6"/>
    <w:rsid w:val="00F60522"/>
    <w:rsid w:val="00F60E7C"/>
    <w:rsid w:val="00F619A9"/>
    <w:rsid w:val="00F626A3"/>
    <w:rsid w:val="00F62B5D"/>
    <w:rsid w:val="00F62BF8"/>
    <w:rsid w:val="00F62CA7"/>
    <w:rsid w:val="00F63484"/>
    <w:rsid w:val="00F6357C"/>
    <w:rsid w:val="00F64264"/>
    <w:rsid w:val="00F64389"/>
    <w:rsid w:val="00F6475C"/>
    <w:rsid w:val="00F64E10"/>
    <w:rsid w:val="00F65122"/>
    <w:rsid w:val="00F66288"/>
    <w:rsid w:val="00F66D3D"/>
    <w:rsid w:val="00F66D41"/>
    <w:rsid w:val="00F66E61"/>
    <w:rsid w:val="00F700A2"/>
    <w:rsid w:val="00F701A2"/>
    <w:rsid w:val="00F70307"/>
    <w:rsid w:val="00F70547"/>
    <w:rsid w:val="00F705B6"/>
    <w:rsid w:val="00F705C2"/>
    <w:rsid w:val="00F70FDB"/>
    <w:rsid w:val="00F71128"/>
    <w:rsid w:val="00F71672"/>
    <w:rsid w:val="00F718D2"/>
    <w:rsid w:val="00F719EB"/>
    <w:rsid w:val="00F71BE4"/>
    <w:rsid w:val="00F71C31"/>
    <w:rsid w:val="00F728AD"/>
    <w:rsid w:val="00F72F7D"/>
    <w:rsid w:val="00F73017"/>
    <w:rsid w:val="00F735F8"/>
    <w:rsid w:val="00F737EC"/>
    <w:rsid w:val="00F73F97"/>
    <w:rsid w:val="00F755DC"/>
    <w:rsid w:val="00F7561B"/>
    <w:rsid w:val="00F75806"/>
    <w:rsid w:val="00F763EA"/>
    <w:rsid w:val="00F765F8"/>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1E92"/>
    <w:rsid w:val="00F8204A"/>
    <w:rsid w:val="00F82691"/>
    <w:rsid w:val="00F82737"/>
    <w:rsid w:val="00F828A0"/>
    <w:rsid w:val="00F82DE4"/>
    <w:rsid w:val="00F83206"/>
    <w:rsid w:val="00F838CF"/>
    <w:rsid w:val="00F839F8"/>
    <w:rsid w:val="00F83C59"/>
    <w:rsid w:val="00F83FD2"/>
    <w:rsid w:val="00F844BE"/>
    <w:rsid w:val="00F853D9"/>
    <w:rsid w:val="00F85F06"/>
    <w:rsid w:val="00F8611B"/>
    <w:rsid w:val="00F863A0"/>
    <w:rsid w:val="00F86BC8"/>
    <w:rsid w:val="00F873FC"/>
    <w:rsid w:val="00F87575"/>
    <w:rsid w:val="00F87588"/>
    <w:rsid w:val="00F8767C"/>
    <w:rsid w:val="00F8786B"/>
    <w:rsid w:val="00F87B21"/>
    <w:rsid w:val="00F9023F"/>
    <w:rsid w:val="00F9068F"/>
    <w:rsid w:val="00F909EC"/>
    <w:rsid w:val="00F90B5A"/>
    <w:rsid w:val="00F90E2A"/>
    <w:rsid w:val="00F91228"/>
    <w:rsid w:val="00F912CC"/>
    <w:rsid w:val="00F912F8"/>
    <w:rsid w:val="00F9158E"/>
    <w:rsid w:val="00F917E3"/>
    <w:rsid w:val="00F91B2C"/>
    <w:rsid w:val="00F91C12"/>
    <w:rsid w:val="00F91CAD"/>
    <w:rsid w:val="00F92FEA"/>
    <w:rsid w:val="00F93B09"/>
    <w:rsid w:val="00F93DC9"/>
    <w:rsid w:val="00F9405B"/>
    <w:rsid w:val="00F941C4"/>
    <w:rsid w:val="00F949BC"/>
    <w:rsid w:val="00F94AB1"/>
    <w:rsid w:val="00F94F61"/>
    <w:rsid w:val="00F94F79"/>
    <w:rsid w:val="00F95346"/>
    <w:rsid w:val="00F9591A"/>
    <w:rsid w:val="00F95AAC"/>
    <w:rsid w:val="00F966FB"/>
    <w:rsid w:val="00F96E63"/>
    <w:rsid w:val="00F97558"/>
    <w:rsid w:val="00F979DC"/>
    <w:rsid w:val="00F97C05"/>
    <w:rsid w:val="00F97C95"/>
    <w:rsid w:val="00FA0397"/>
    <w:rsid w:val="00FA0BAE"/>
    <w:rsid w:val="00FA0FD0"/>
    <w:rsid w:val="00FA129A"/>
    <w:rsid w:val="00FA1391"/>
    <w:rsid w:val="00FA14DF"/>
    <w:rsid w:val="00FA1566"/>
    <w:rsid w:val="00FA20C9"/>
    <w:rsid w:val="00FA24A9"/>
    <w:rsid w:val="00FA255A"/>
    <w:rsid w:val="00FA2A62"/>
    <w:rsid w:val="00FA2F4A"/>
    <w:rsid w:val="00FA2F5B"/>
    <w:rsid w:val="00FA3327"/>
    <w:rsid w:val="00FA34CA"/>
    <w:rsid w:val="00FA3594"/>
    <w:rsid w:val="00FA3750"/>
    <w:rsid w:val="00FA3D43"/>
    <w:rsid w:val="00FA3D44"/>
    <w:rsid w:val="00FA3E7B"/>
    <w:rsid w:val="00FA3F8A"/>
    <w:rsid w:val="00FA4683"/>
    <w:rsid w:val="00FA4D6E"/>
    <w:rsid w:val="00FA508F"/>
    <w:rsid w:val="00FA514F"/>
    <w:rsid w:val="00FA527D"/>
    <w:rsid w:val="00FA5344"/>
    <w:rsid w:val="00FA560E"/>
    <w:rsid w:val="00FA5F31"/>
    <w:rsid w:val="00FA631E"/>
    <w:rsid w:val="00FA6336"/>
    <w:rsid w:val="00FA6404"/>
    <w:rsid w:val="00FA6C21"/>
    <w:rsid w:val="00FA6F62"/>
    <w:rsid w:val="00FA7094"/>
    <w:rsid w:val="00FA78E7"/>
    <w:rsid w:val="00FA7B61"/>
    <w:rsid w:val="00FB038F"/>
    <w:rsid w:val="00FB16DF"/>
    <w:rsid w:val="00FB1AF0"/>
    <w:rsid w:val="00FB1F21"/>
    <w:rsid w:val="00FB21AF"/>
    <w:rsid w:val="00FB2524"/>
    <w:rsid w:val="00FB38D6"/>
    <w:rsid w:val="00FB39E6"/>
    <w:rsid w:val="00FB4C94"/>
    <w:rsid w:val="00FB55CA"/>
    <w:rsid w:val="00FB5602"/>
    <w:rsid w:val="00FB5D0B"/>
    <w:rsid w:val="00FB64B7"/>
    <w:rsid w:val="00FB692C"/>
    <w:rsid w:val="00FB6DCF"/>
    <w:rsid w:val="00FB6EFE"/>
    <w:rsid w:val="00FB7720"/>
    <w:rsid w:val="00FB7863"/>
    <w:rsid w:val="00FC08A2"/>
    <w:rsid w:val="00FC0BBD"/>
    <w:rsid w:val="00FC0C2B"/>
    <w:rsid w:val="00FC0E25"/>
    <w:rsid w:val="00FC121F"/>
    <w:rsid w:val="00FC1404"/>
    <w:rsid w:val="00FC14F3"/>
    <w:rsid w:val="00FC1C9A"/>
    <w:rsid w:val="00FC1CB3"/>
    <w:rsid w:val="00FC221B"/>
    <w:rsid w:val="00FC2446"/>
    <w:rsid w:val="00FC2526"/>
    <w:rsid w:val="00FC2608"/>
    <w:rsid w:val="00FC31C2"/>
    <w:rsid w:val="00FC35BE"/>
    <w:rsid w:val="00FC36DB"/>
    <w:rsid w:val="00FC3BA1"/>
    <w:rsid w:val="00FC3C95"/>
    <w:rsid w:val="00FC4011"/>
    <w:rsid w:val="00FC4518"/>
    <w:rsid w:val="00FC4799"/>
    <w:rsid w:val="00FC47AD"/>
    <w:rsid w:val="00FC492F"/>
    <w:rsid w:val="00FC4B32"/>
    <w:rsid w:val="00FC4CD6"/>
    <w:rsid w:val="00FC5791"/>
    <w:rsid w:val="00FC5F08"/>
    <w:rsid w:val="00FC5F47"/>
    <w:rsid w:val="00FC64A3"/>
    <w:rsid w:val="00FC6505"/>
    <w:rsid w:val="00FC6FA4"/>
    <w:rsid w:val="00FC7173"/>
    <w:rsid w:val="00FC7522"/>
    <w:rsid w:val="00FC79FA"/>
    <w:rsid w:val="00FC7DB4"/>
    <w:rsid w:val="00FC7F37"/>
    <w:rsid w:val="00FD06F6"/>
    <w:rsid w:val="00FD0B99"/>
    <w:rsid w:val="00FD1695"/>
    <w:rsid w:val="00FD198E"/>
    <w:rsid w:val="00FD1A7D"/>
    <w:rsid w:val="00FD229E"/>
    <w:rsid w:val="00FD27D3"/>
    <w:rsid w:val="00FD2A2F"/>
    <w:rsid w:val="00FD2A8B"/>
    <w:rsid w:val="00FD2F16"/>
    <w:rsid w:val="00FD2F49"/>
    <w:rsid w:val="00FD30EF"/>
    <w:rsid w:val="00FD3B34"/>
    <w:rsid w:val="00FD3DCB"/>
    <w:rsid w:val="00FD3E57"/>
    <w:rsid w:val="00FD43B6"/>
    <w:rsid w:val="00FD43E4"/>
    <w:rsid w:val="00FD4C9C"/>
    <w:rsid w:val="00FD57B3"/>
    <w:rsid w:val="00FD5BE2"/>
    <w:rsid w:val="00FD691D"/>
    <w:rsid w:val="00FD69AC"/>
    <w:rsid w:val="00FD6AF8"/>
    <w:rsid w:val="00FD720D"/>
    <w:rsid w:val="00FD7AC4"/>
    <w:rsid w:val="00FD7C24"/>
    <w:rsid w:val="00FE0277"/>
    <w:rsid w:val="00FE02A5"/>
    <w:rsid w:val="00FE03BB"/>
    <w:rsid w:val="00FE093D"/>
    <w:rsid w:val="00FE0B71"/>
    <w:rsid w:val="00FE0C9F"/>
    <w:rsid w:val="00FE0F88"/>
    <w:rsid w:val="00FE1350"/>
    <w:rsid w:val="00FE2204"/>
    <w:rsid w:val="00FE227B"/>
    <w:rsid w:val="00FE2DF7"/>
    <w:rsid w:val="00FE2E10"/>
    <w:rsid w:val="00FE2F89"/>
    <w:rsid w:val="00FE302E"/>
    <w:rsid w:val="00FE3DCA"/>
    <w:rsid w:val="00FE4AF4"/>
    <w:rsid w:val="00FE4B10"/>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2F6"/>
    <w:rsid w:val="00FF4522"/>
    <w:rsid w:val="00FF45EE"/>
    <w:rsid w:val="00FF49F3"/>
    <w:rsid w:val="00FF51F8"/>
    <w:rsid w:val="00FF5239"/>
    <w:rsid w:val="00FF56F7"/>
    <w:rsid w:val="00FF6082"/>
    <w:rsid w:val="00FF632C"/>
    <w:rsid w:val="00FF6632"/>
    <w:rsid w:val="00FF6945"/>
    <w:rsid w:val="00FF6991"/>
    <w:rsid w:val="00FF6AA2"/>
    <w:rsid w:val="00FF6D47"/>
    <w:rsid w:val="00FF7219"/>
    <w:rsid w:val="00FF7633"/>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0E8C"/>
  </w:style>
  <w:style w:type="paragraph" w:styleId="1">
    <w:name w:val="heading 1"/>
    <w:basedOn w:val="a"/>
    <w:next w:val="a"/>
    <w:link w:val="10"/>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51A61"/>
  </w:style>
  <w:style w:type="character" w:customStyle="1" w:styleId="10">
    <w:name w:val="标题 1 字符"/>
    <w:basedOn w:val="a0"/>
    <w:link w:val="1"/>
    <w:uiPriority w:val="9"/>
    <w:rsid w:val="00170E8C"/>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170E8C"/>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170E8C"/>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170E8C"/>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170E8C"/>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170E8C"/>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170E8C"/>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170E8C"/>
    <w:pPr>
      <w:spacing w:after="200" w:line="240" w:lineRule="auto"/>
    </w:pPr>
    <w:rPr>
      <w:i/>
      <w:iCs/>
      <w:color w:val="44546A" w:themeColor="text2"/>
      <w:sz w:val="18"/>
      <w:szCs w:val="18"/>
    </w:rPr>
  </w:style>
  <w:style w:type="paragraph" w:styleId="a5">
    <w:name w:val="Title"/>
    <w:basedOn w:val="a"/>
    <w:next w:val="a"/>
    <w:link w:val="a6"/>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标题 字符"/>
    <w:basedOn w:val="a0"/>
    <w:link w:val="a5"/>
    <w:uiPriority w:val="10"/>
    <w:rsid w:val="00170E8C"/>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170E8C"/>
    <w:pPr>
      <w:numPr>
        <w:ilvl w:val="1"/>
      </w:numPr>
    </w:pPr>
    <w:rPr>
      <w:color w:val="5A5A5A" w:themeColor="text1" w:themeTint="A5"/>
      <w:spacing w:val="10"/>
    </w:rPr>
  </w:style>
  <w:style w:type="character" w:customStyle="1" w:styleId="a8">
    <w:name w:val="副标题 字符"/>
    <w:basedOn w:val="a0"/>
    <w:link w:val="a7"/>
    <w:uiPriority w:val="11"/>
    <w:rsid w:val="00170E8C"/>
    <w:rPr>
      <w:color w:val="5A5A5A" w:themeColor="text1" w:themeTint="A5"/>
      <w:spacing w:val="10"/>
    </w:rPr>
  </w:style>
  <w:style w:type="character" w:styleId="a9">
    <w:name w:val="Strong"/>
    <w:basedOn w:val="a0"/>
    <w:uiPriority w:val="22"/>
    <w:qFormat/>
    <w:rsid w:val="00170E8C"/>
    <w:rPr>
      <w:b/>
      <w:bCs/>
      <w:color w:val="000000" w:themeColor="text1"/>
    </w:rPr>
  </w:style>
  <w:style w:type="character" w:styleId="aa">
    <w:name w:val="Emphasis"/>
    <w:basedOn w:val="a0"/>
    <w:uiPriority w:val="20"/>
    <w:qFormat/>
    <w:rsid w:val="00170E8C"/>
    <w:rPr>
      <w:i/>
      <w:iCs/>
      <w:color w:val="auto"/>
    </w:rPr>
  </w:style>
  <w:style w:type="paragraph" w:styleId="ab">
    <w:name w:val="No Spacing"/>
    <w:uiPriority w:val="1"/>
    <w:qFormat/>
    <w:rsid w:val="00170E8C"/>
    <w:pPr>
      <w:spacing w:after="0" w:line="240" w:lineRule="auto"/>
    </w:pPr>
  </w:style>
  <w:style w:type="paragraph" w:styleId="ac">
    <w:name w:val="Quote"/>
    <w:basedOn w:val="a"/>
    <w:next w:val="a"/>
    <w:link w:val="ad"/>
    <w:uiPriority w:val="29"/>
    <w:qFormat/>
    <w:rsid w:val="00170E8C"/>
    <w:pPr>
      <w:spacing w:before="160"/>
      <w:ind w:left="720" w:right="720"/>
    </w:pPr>
    <w:rPr>
      <w:i/>
      <w:iCs/>
      <w:color w:val="000000" w:themeColor="text1"/>
    </w:rPr>
  </w:style>
  <w:style w:type="character" w:customStyle="1" w:styleId="ad">
    <w:name w:val="引用 字符"/>
    <w:basedOn w:val="a0"/>
    <w:link w:val="ac"/>
    <w:uiPriority w:val="29"/>
    <w:rsid w:val="00170E8C"/>
    <w:rPr>
      <w:i/>
      <w:iCs/>
      <w:color w:val="000000" w:themeColor="text1"/>
    </w:rPr>
  </w:style>
  <w:style w:type="paragraph" w:styleId="ae">
    <w:name w:val="Intense Quote"/>
    <w:basedOn w:val="a"/>
    <w:next w:val="a"/>
    <w:link w:val="af"/>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170E8C"/>
    <w:rPr>
      <w:color w:val="000000" w:themeColor="text1"/>
      <w:shd w:val="clear" w:color="auto" w:fill="F2F2F2" w:themeFill="background1" w:themeFillShade="F2"/>
    </w:rPr>
  </w:style>
  <w:style w:type="character" w:styleId="af0">
    <w:name w:val="Subtle Emphasis"/>
    <w:basedOn w:val="a0"/>
    <w:uiPriority w:val="19"/>
    <w:qFormat/>
    <w:rsid w:val="00170E8C"/>
    <w:rPr>
      <w:i/>
      <w:iCs/>
      <w:color w:val="404040" w:themeColor="text1" w:themeTint="BF"/>
    </w:rPr>
  </w:style>
  <w:style w:type="character" w:styleId="af1">
    <w:name w:val="Intense Emphasis"/>
    <w:basedOn w:val="a0"/>
    <w:uiPriority w:val="21"/>
    <w:qFormat/>
    <w:rsid w:val="00170E8C"/>
    <w:rPr>
      <w:b/>
      <w:bCs/>
      <w:i/>
      <w:iCs/>
      <w:caps/>
    </w:rPr>
  </w:style>
  <w:style w:type="character" w:styleId="af2">
    <w:name w:val="Subtle Reference"/>
    <w:basedOn w:val="a0"/>
    <w:uiPriority w:val="31"/>
    <w:qFormat/>
    <w:rsid w:val="00170E8C"/>
    <w:rPr>
      <w:smallCaps/>
      <w:color w:val="404040" w:themeColor="text1" w:themeTint="BF"/>
      <w:u w:val="single" w:color="7F7F7F" w:themeColor="text1" w:themeTint="80"/>
    </w:rPr>
  </w:style>
  <w:style w:type="character" w:styleId="af3">
    <w:name w:val="Intense Reference"/>
    <w:basedOn w:val="a0"/>
    <w:uiPriority w:val="32"/>
    <w:qFormat/>
    <w:rsid w:val="00170E8C"/>
    <w:rPr>
      <w:b/>
      <w:bCs/>
      <w:smallCaps/>
      <w:u w:val="single"/>
    </w:rPr>
  </w:style>
  <w:style w:type="character" w:styleId="af4">
    <w:name w:val="Book Title"/>
    <w:basedOn w:val="a0"/>
    <w:uiPriority w:val="33"/>
    <w:qFormat/>
    <w:rsid w:val="00170E8C"/>
    <w:rPr>
      <w:b w:val="0"/>
      <w:bCs w:val="0"/>
      <w:smallCaps/>
      <w:spacing w:val="5"/>
    </w:rPr>
  </w:style>
  <w:style w:type="paragraph" w:styleId="TOC">
    <w:name w:val="TOC Heading"/>
    <w:basedOn w:val="1"/>
    <w:next w:val="a"/>
    <w:uiPriority w:val="39"/>
    <w:semiHidden/>
    <w:unhideWhenUsed/>
    <w:qFormat/>
    <w:rsid w:val="00170E8C"/>
    <w:pPr>
      <w:outlineLvl w:val="9"/>
    </w:pPr>
  </w:style>
  <w:style w:type="paragraph" w:styleId="af5">
    <w:name w:val="header"/>
    <w:basedOn w:val="a"/>
    <w:link w:val="af6"/>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70E8C"/>
    <w:rPr>
      <w:sz w:val="18"/>
      <w:szCs w:val="18"/>
    </w:rPr>
  </w:style>
  <w:style w:type="paragraph" w:styleId="af7">
    <w:name w:val="footer"/>
    <w:basedOn w:val="a"/>
    <w:link w:val="af8"/>
    <w:uiPriority w:val="99"/>
    <w:unhideWhenUsed/>
    <w:rsid w:val="00170E8C"/>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70E8C"/>
    <w:rPr>
      <w:sz w:val="18"/>
      <w:szCs w:val="18"/>
    </w:rPr>
  </w:style>
  <w:style w:type="paragraph" w:styleId="af9">
    <w:name w:val="List Paragraph"/>
    <w:basedOn w:val="a"/>
    <w:uiPriority w:val="34"/>
    <w:qFormat/>
    <w:rsid w:val="00C7564C"/>
    <w:pPr>
      <w:ind w:firstLineChars="200" w:firstLine="420"/>
    </w:pPr>
  </w:style>
  <w:style w:type="paragraph" w:styleId="afa">
    <w:name w:val="Normal (Web)"/>
    <w:basedOn w:val="a"/>
    <w:uiPriority w:val="99"/>
    <w:semiHidden/>
    <w:unhideWhenUsed/>
    <w:rsid w:val="00961501"/>
    <w:pPr>
      <w:spacing w:before="100" w:beforeAutospacing="1" w:after="100" w:afterAutospacing="1" w:line="240" w:lineRule="auto"/>
    </w:pPr>
    <w:rPr>
      <w:rFonts w:ascii="宋体" w:eastAsia="宋体" w:hAnsi="宋体" w:cs="宋体"/>
      <w:sz w:val="24"/>
      <w:szCs w:val="24"/>
    </w:rPr>
  </w:style>
  <w:style w:type="character" w:styleId="afb">
    <w:name w:val="Hyperlink"/>
    <w:basedOn w:val="a0"/>
    <w:uiPriority w:val="99"/>
    <w:unhideWhenUsed/>
    <w:rsid w:val="0048775B"/>
    <w:rPr>
      <w:color w:val="0000FF"/>
      <w:u w:val="single"/>
    </w:rPr>
  </w:style>
  <w:style w:type="character" w:styleId="afc">
    <w:name w:val="annotation reference"/>
    <w:basedOn w:val="a0"/>
    <w:uiPriority w:val="99"/>
    <w:semiHidden/>
    <w:unhideWhenUsed/>
    <w:rsid w:val="00A52320"/>
    <w:rPr>
      <w:sz w:val="21"/>
      <w:szCs w:val="21"/>
    </w:rPr>
  </w:style>
  <w:style w:type="paragraph" w:styleId="afd">
    <w:name w:val="annotation text"/>
    <w:basedOn w:val="a"/>
    <w:link w:val="afe"/>
    <w:uiPriority w:val="99"/>
    <w:unhideWhenUsed/>
    <w:rsid w:val="00A52320"/>
  </w:style>
  <w:style w:type="character" w:customStyle="1" w:styleId="afe">
    <w:name w:val="批注文字 字符"/>
    <w:basedOn w:val="a0"/>
    <w:link w:val="afd"/>
    <w:uiPriority w:val="99"/>
    <w:rsid w:val="00A52320"/>
  </w:style>
  <w:style w:type="paragraph" w:styleId="aff">
    <w:name w:val="annotation subject"/>
    <w:basedOn w:val="afd"/>
    <w:next w:val="afd"/>
    <w:link w:val="aff0"/>
    <w:uiPriority w:val="99"/>
    <w:semiHidden/>
    <w:unhideWhenUsed/>
    <w:rsid w:val="00A52320"/>
    <w:rPr>
      <w:b/>
      <w:bCs/>
    </w:rPr>
  </w:style>
  <w:style w:type="character" w:customStyle="1" w:styleId="aff0">
    <w:name w:val="批注主题 字符"/>
    <w:basedOn w:val="afe"/>
    <w:link w:val="aff"/>
    <w:uiPriority w:val="99"/>
    <w:semiHidden/>
    <w:rsid w:val="00A52320"/>
    <w:rPr>
      <w:b/>
      <w:bCs/>
    </w:rPr>
  </w:style>
  <w:style w:type="paragraph" w:styleId="aff1">
    <w:name w:val="Balloon Text"/>
    <w:basedOn w:val="a"/>
    <w:link w:val="aff2"/>
    <w:uiPriority w:val="99"/>
    <w:semiHidden/>
    <w:unhideWhenUsed/>
    <w:rsid w:val="00A52320"/>
    <w:pPr>
      <w:spacing w:after="0" w:line="240" w:lineRule="auto"/>
    </w:pPr>
    <w:rPr>
      <w:sz w:val="18"/>
      <w:szCs w:val="18"/>
    </w:rPr>
  </w:style>
  <w:style w:type="character" w:customStyle="1" w:styleId="aff2">
    <w:name w:val="批注框文本 字符"/>
    <w:basedOn w:val="a0"/>
    <w:link w:val="aff1"/>
    <w:uiPriority w:val="99"/>
    <w:semiHidden/>
    <w:rsid w:val="00A52320"/>
    <w:rPr>
      <w:sz w:val="18"/>
      <w:szCs w:val="18"/>
    </w:rPr>
  </w:style>
  <w:style w:type="character" w:customStyle="1" w:styleId="11">
    <w:name w:val="未处理的提及1"/>
    <w:basedOn w:val="a0"/>
    <w:uiPriority w:val="99"/>
    <w:semiHidden/>
    <w:unhideWhenUsed/>
    <w:rsid w:val="00341013"/>
    <w:rPr>
      <w:color w:val="605E5C"/>
      <w:shd w:val="clear" w:color="auto" w:fill="E1DFDD"/>
    </w:rPr>
  </w:style>
  <w:style w:type="paragraph" w:styleId="aff3">
    <w:name w:val="Date"/>
    <w:basedOn w:val="a"/>
    <w:next w:val="a"/>
    <w:link w:val="aff4"/>
    <w:uiPriority w:val="99"/>
    <w:semiHidden/>
    <w:unhideWhenUsed/>
    <w:rsid w:val="00827174"/>
    <w:pPr>
      <w:ind w:leftChars="2500" w:left="100"/>
    </w:pPr>
  </w:style>
  <w:style w:type="character" w:customStyle="1" w:styleId="aff4">
    <w:name w:val="日期 字符"/>
    <w:basedOn w:val="a0"/>
    <w:link w:val="aff3"/>
    <w:uiPriority w:val="99"/>
    <w:semiHidden/>
    <w:rsid w:val="00827174"/>
  </w:style>
  <w:style w:type="paragraph" w:customStyle="1" w:styleId="EndNoteBibliographyTitle">
    <w:name w:val="EndNote Bibliography Title"/>
    <w:basedOn w:val="a"/>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a0"/>
    <w:link w:val="EndNoteBibliographyTitle"/>
    <w:rsid w:val="00F619A9"/>
    <w:rPr>
      <w:rFonts w:ascii="Calibri" w:hAnsi="Calibri" w:cs="Calibri"/>
    </w:rPr>
  </w:style>
  <w:style w:type="paragraph" w:customStyle="1" w:styleId="EndNoteBibliography">
    <w:name w:val="EndNote Bibliography"/>
    <w:basedOn w:val="a"/>
    <w:link w:val="EndNoteBibliographyChar"/>
    <w:rsid w:val="00F619A9"/>
    <w:pPr>
      <w:spacing w:line="240" w:lineRule="auto"/>
    </w:pPr>
    <w:rPr>
      <w:rFonts w:ascii="Calibri" w:hAnsi="Calibri" w:cs="Calibri"/>
    </w:rPr>
  </w:style>
  <w:style w:type="character" w:customStyle="1" w:styleId="EndNoteBibliographyChar">
    <w:name w:val="EndNote Bibliography Char"/>
    <w:basedOn w:val="a0"/>
    <w:link w:val="EndNoteBibliography"/>
    <w:rsid w:val="00F619A9"/>
    <w:rPr>
      <w:rFonts w:ascii="Calibri" w:hAnsi="Calibri" w:cs="Calibri"/>
    </w:rPr>
  </w:style>
  <w:style w:type="paragraph" w:styleId="aff5">
    <w:name w:val="endnote text"/>
    <w:basedOn w:val="a"/>
    <w:link w:val="aff6"/>
    <w:uiPriority w:val="99"/>
    <w:semiHidden/>
    <w:unhideWhenUsed/>
    <w:rsid w:val="00DB7165"/>
    <w:pPr>
      <w:spacing w:after="0" w:line="240" w:lineRule="auto"/>
    </w:pPr>
    <w:rPr>
      <w:sz w:val="20"/>
      <w:szCs w:val="20"/>
    </w:rPr>
  </w:style>
  <w:style w:type="character" w:customStyle="1" w:styleId="aff6">
    <w:name w:val="尾注文本 字符"/>
    <w:basedOn w:val="a0"/>
    <w:link w:val="aff5"/>
    <w:uiPriority w:val="99"/>
    <w:semiHidden/>
    <w:rsid w:val="00DB7165"/>
    <w:rPr>
      <w:sz w:val="20"/>
      <w:szCs w:val="20"/>
    </w:rPr>
  </w:style>
  <w:style w:type="character" w:styleId="aff7">
    <w:name w:val="endnote reference"/>
    <w:basedOn w:val="a0"/>
    <w:uiPriority w:val="99"/>
    <w:semiHidden/>
    <w:unhideWhenUsed/>
    <w:rsid w:val="00DB7165"/>
    <w:rPr>
      <w:vertAlign w:val="superscript"/>
    </w:rPr>
  </w:style>
  <w:style w:type="character" w:styleId="aff8">
    <w:name w:val="FollowedHyperlink"/>
    <w:basedOn w:val="a0"/>
    <w:uiPriority w:val="99"/>
    <w:semiHidden/>
    <w:unhideWhenUsed/>
    <w:rsid w:val="00B40989"/>
    <w:rPr>
      <w:color w:val="954F72" w:themeColor="followedHyperlink"/>
      <w:u w:val="single"/>
    </w:rPr>
  </w:style>
  <w:style w:type="character" w:customStyle="1" w:styleId="21">
    <w:name w:val="未处理的提及2"/>
    <w:basedOn w:val="a0"/>
    <w:uiPriority w:val="99"/>
    <w:semiHidden/>
    <w:unhideWhenUsed/>
    <w:rsid w:val="002B43E5"/>
    <w:rPr>
      <w:color w:val="605E5C"/>
      <w:shd w:val="clear" w:color="auto" w:fill="E1DFDD"/>
    </w:rPr>
  </w:style>
  <w:style w:type="paragraph" w:styleId="aff9">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4937038/"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1C7DB9-33CE-4545-AC5B-47BA80CF0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20158</Words>
  <Characters>114903</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Xu, Jason</cp:lastModifiedBy>
  <cp:revision>7</cp:revision>
  <cp:lastPrinted>2020-01-14T05:59:00Z</cp:lastPrinted>
  <dcterms:created xsi:type="dcterms:W3CDTF">2020-03-12T11:54:00Z</dcterms:created>
  <dcterms:modified xsi:type="dcterms:W3CDTF">2020-03-12T13:40:00Z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