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78C21244" w:rsidR="005E201F" w:rsidRDefault="008F30F0" w:rsidP="0005786F">
      <w:r>
        <w:rPr>
          <w:rFonts w:hint="eastAsia"/>
        </w:rPr>
        <w:t>Target</w:t>
      </w:r>
      <w:r>
        <w:t>: Journal of Agricultural and Food Ch</w:t>
      </w:r>
      <w:r w:rsidR="00494044">
        <w:t xml:space="preserve">emistry </w:t>
      </w:r>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xml:space="preserve">, Guangtao </w:t>
      </w:r>
      <w:commentRangeStart w:id="0"/>
      <w:commentRangeStart w:id="1"/>
      <w:r w:rsidR="00C7564C">
        <w:t>Zhang</w:t>
      </w:r>
      <w:commentRangeEnd w:id="0"/>
      <w:r w:rsidR="00F55BE4">
        <w:rPr>
          <w:rStyle w:val="afc"/>
        </w:rPr>
        <w:commentReference w:id="0"/>
      </w:r>
      <w:commentRangeEnd w:id="1"/>
      <w:r w:rsidR="00746103">
        <w:rPr>
          <w:rStyle w:val="afc"/>
        </w:rPr>
        <w:commentReference w:id="1"/>
      </w:r>
      <w:ins w:id="2"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afb"/>
          </w:rPr>
          <w:t>Guangtao.zhang@effem.com</w:t>
        </w:r>
      </w:hyperlink>
      <w:r w:rsidR="002B43E5">
        <w:t xml:space="preserve"> </w:t>
      </w:r>
    </w:p>
    <w:p w14:paraId="7B6A1A6E" w14:textId="77777777" w:rsidR="007B0052" w:rsidRDefault="007B0052">
      <w:pPr>
        <w:rPr>
          <w:ins w:id="3" w:author="Peng, Hong" w:date="2019-09-20T09:44:00Z"/>
        </w:rPr>
      </w:pPr>
    </w:p>
    <w:p w14:paraId="3EA4228B" w14:textId="2249EE42" w:rsidR="00F2485C" w:rsidRPr="007A1C84" w:rsidRDefault="00924330">
      <w:pPr>
        <w:rPr>
          <w:b/>
          <w:bCs/>
        </w:rPr>
      </w:pPr>
      <w:commentRangeStart w:id="4"/>
      <w:r w:rsidRPr="007A1C84">
        <w:rPr>
          <w:b/>
          <w:bCs/>
        </w:rPr>
        <w:t>ABSTRACT</w:t>
      </w:r>
      <w:commentRangeEnd w:id="4"/>
      <w:r w:rsidR="005C76F8">
        <w:rPr>
          <w:rStyle w:val="afc"/>
        </w:rPr>
        <w:commentReference w:id="4"/>
      </w:r>
    </w:p>
    <w:p w14:paraId="463ABA15" w14:textId="59FBF3DF" w:rsidR="00702429" w:rsidRPr="00702429" w:rsidRDefault="00702429" w:rsidP="00702429">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131 samples from six types of Chinese GI rice were analyzed. Coupled with feature selection (relief algorithm), two machine learning based classifier, support vector machines (SVM) and random forest (RF) were utilized to predict the origins of GI rice; the results were validated through repeated grid-search cross-validation. For both SVM and RF, four elements (Na, Al, Cd, and Rb) only could enable the prediction with 100% accuracy. These results demonstrate the feasibility of ICP-MS combined with machine learning techniques as an effective strategy for authentication of GI rice in China. </w:t>
      </w:r>
    </w:p>
    <w:p w14:paraId="01005211" w14:textId="09DF9B7C" w:rsidR="00702429" w:rsidRDefault="00A045D9">
      <w:r>
        <w:rPr>
          <w:rFonts w:hint="eastAsia"/>
        </w:rPr>
        <w:t>K</w:t>
      </w:r>
      <w:r>
        <w:t xml:space="preserve">EYWORDS </w:t>
      </w:r>
    </w:p>
    <w:p w14:paraId="625C9F77" w14:textId="5A78755C" w:rsidR="0078663A" w:rsidRPr="00702429" w:rsidRDefault="004A16FE">
      <w:r w:rsidRPr="007E6663">
        <w:rPr>
          <w:highlight w:val="yellow"/>
          <w:rPrChange w:id="5" w:author="Xu, Jason" w:date="2019-12-12T11:18:00Z">
            <w:rPr/>
          </w:rPrChange>
        </w:rPr>
        <w:t>TBC</w:t>
      </w:r>
      <w:r>
        <w:t xml:space="preserve"> </w:t>
      </w:r>
    </w:p>
    <w:p w14:paraId="61131577" w14:textId="71C1D90B" w:rsidR="00272AED" w:rsidRPr="0078663A" w:rsidRDefault="00C737A0" w:rsidP="0078663A">
      <w:pPr>
        <w:rPr>
          <w:b/>
        </w:rPr>
      </w:pPr>
      <w:r>
        <w:rPr>
          <w:b/>
        </w:rPr>
        <w:t>INTRODUCTION</w:t>
      </w:r>
      <w:r w:rsidRPr="0078663A">
        <w:rPr>
          <w:b/>
        </w:rPr>
        <w:t xml:space="preserve"> </w:t>
      </w:r>
      <w:commentRangeStart w:id="6"/>
      <w:commentRangeEnd w:id="6"/>
      <w:r w:rsidR="00840639">
        <w:rPr>
          <w:rStyle w:val="afc"/>
        </w:rPr>
        <w:commentReference w:id="6"/>
      </w:r>
    </w:p>
    <w:p w14:paraId="1CC1F170" w14:textId="0F6B366A"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ins w:id="7" w:author="Xu, Jason" w:date="2019-12-24T14:57:00Z">
        <w:r w:rsidR="00111C09">
          <w:t xml:space="preserve">. </w:t>
        </w:r>
      </w:ins>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8"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9"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8E60A7">
        <w:t xml:space="preserve"> with GI certification</w:t>
      </w:r>
      <w:r w:rsidR="003E0946">
        <w:t xml:space="preserve"> generally possess a given quality, reputation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10"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11"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w:t>
      </w:r>
      <w:proofErr w:type="spellStart"/>
      <w:r w:rsidR="006B5421">
        <w:t>MoA</w:t>
      </w:r>
      <w:proofErr w:type="spellEnd"/>
      <w:r w:rsidR="006B5421">
        <w:t xml:space="preserve">) </w:t>
      </w:r>
      <w:commentRangeStart w:id="12"/>
      <w:r w:rsidR="00E7120D">
        <w:t>are</w:t>
      </w:r>
      <w:commentRangeEnd w:id="12"/>
      <w:r w:rsidR="00CA6656">
        <w:rPr>
          <w:rStyle w:val="afc"/>
        </w:rPr>
        <w:commentReference w:id="12"/>
      </w:r>
      <w:r w:rsidR="00E7120D">
        <w:t xml:space="preserve"> supervising and protecting GIs from </w:t>
      </w:r>
      <w:r w:rsidR="00922493">
        <w:t>different aspects or direction</w:t>
      </w:r>
      <w:r w:rsidR="00E048E1">
        <w:t>, at the adminis</w:t>
      </w:r>
      <w:r w:rsidR="00FD6AF8">
        <w:t>trative level</w:t>
      </w:r>
      <w:ins w:id="13"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14" w:author="Xu, Jason" w:date="2019-08-07T16:02:00Z">
        <w:r w:rsidR="00FE2E10">
          <w:fldChar w:fldCharType="end"/>
        </w:r>
      </w:ins>
      <w:r w:rsidR="00FD6AF8">
        <w:t xml:space="preserve">. </w:t>
      </w:r>
    </w:p>
    <w:p w14:paraId="5C078344" w14:textId="34CB4423"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ins w:id="15" w:author="Xu, Jason" w:date="2019-08-07T16:05:00Z">
        <w:r w:rsidR="005F79F1">
          <w:fldChar w:fldCharType="begin" w:fldLock="1"/>
        </w:r>
      </w:ins>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ins w:id="16" w:author="Xu, Jason" w:date="2019-08-07T16:05:00Z">
        <w:r w:rsidR="005F79F1">
          <w:fldChar w:fldCharType="end"/>
        </w:r>
      </w:ins>
      <w:r w:rsidR="00341013">
        <w:t xml:space="preserve">. </w:t>
      </w:r>
      <w:r w:rsidR="00E3699B">
        <w:t xml:space="preserve">With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 rice</w:t>
      </w:r>
      <w:r w:rsidR="00CD21E0">
        <w:t>,</w:t>
      </w:r>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64B35B19"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17"/>
      <w:commentRangeStart w:id="18"/>
      <w:commentRangeEnd w:id="17"/>
      <w:r w:rsidR="00F949BC">
        <w:rPr>
          <w:rStyle w:val="afc"/>
        </w:rPr>
        <w:commentReference w:id="17"/>
      </w:r>
      <w:commentRangeEnd w:id="18"/>
      <w:r w:rsidR="00AD7847">
        <w:t xml:space="preserve"> have been </w:t>
      </w:r>
      <w:r w:rsidR="00F949BC">
        <w:rPr>
          <w:rStyle w:val="afc"/>
        </w:rPr>
        <w:commentReference w:id="18"/>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19"/>
      <w:commentRangeEnd w:id="19"/>
      <w:r w:rsidR="00332603">
        <w:rPr>
          <w:rStyle w:val="afc"/>
        </w:rPr>
        <w:commentReference w:id="19"/>
      </w:r>
      <w:commentRangeStart w:id="20"/>
      <w:commentRangeEnd w:id="20"/>
      <w:r w:rsidR="00DE727C">
        <w:rPr>
          <w:rStyle w:val="afc"/>
        </w:rPr>
        <w:commentReference w:id="20"/>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B37AD5">
        <w:t>strateg</w:t>
      </w:r>
      <w:r w:rsidR="00FA14DF">
        <w:t>y</w:t>
      </w:r>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r w:rsidR="00FA14DF" w:rsidRPr="00562E7E">
        <w:t xml:space="preserve">Furthermore, </w:t>
      </w:r>
      <w:r w:rsidR="00E94A30" w:rsidRPr="00562E7E">
        <w:t xml:space="preserve">there is </w:t>
      </w:r>
      <w:r w:rsidR="00461666" w:rsidRPr="00562E7E">
        <w:t>an</w:t>
      </w:r>
      <w:r w:rsidR="00E94A30" w:rsidRPr="00562E7E">
        <w:t xml:space="preserve"> emerging </w:t>
      </w:r>
      <w:r w:rsidR="00152F0A" w:rsidRPr="00562E7E">
        <w:t xml:space="preserve">trend </w:t>
      </w:r>
      <w:r w:rsidR="003F3610" w:rsidRPr="00562E7E">
        <w:t xml:space="preserve">of </w:t>
      </w:r>
      <w:r w:rsidR="00152F0A" w:rsidRPr="003B56A7">
        <w:t xml:space="preserve">utilizing machine learning </w:t>
      </w:r>
      <w:r w:rsidR="003F6DEA" w:rsidRPr="003B56A7">
        <w:t>techniques</w:t>
      </w:r>
      <w:r w:rsidR="00152F0A" w:rsidRPr="003B56A7">
        <w:t xml:space="preserve"> </w:t>
      </w:r>
      <w:r w:rsidR="00253565" w:rsidRPr="003B56A7">
        <w:t>to achieve the</w:t>
      </w:r>
      <w:r w:rsidR="006D2545" w:rsidRPr="00047224">
        <w:t xml:space="preserve"> </w:t>
      </w:r>
      <w:r w:rsidR="00253565" w:rsidRPr="00047224">
        <w:t xml:space="preserve">goal of rice discrimination. </w:t>
      </w:r>
      <w:r w:rsidR="00945F59" w:rsidRPr="00047224">
        <w:t>S</w:t>
      </w:r>
      <w:r w:rsidR="00E929A9" w:rsidRPr="00047224">
        <w:t>upport vector m</w:t>
      </w:r>
      <w:r w:rsidR="00CD41FA" w:rsidRPr="00A531B1">
        <w:t>achines (SVM)</w:t>
      </w:r>
      <w:r w:rsidR="00271797" w:rsidRPr="00562E7E">
        <w:fldChar w:fldCharType="begin" w:fldLock="1"/>
      </w:r>
      <w:r w:rsidR="00EB6446" w:rsidRPr="006B594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562E7E">
        <w:fldChar w:fldCharType="separate"/>
      </w:r>
      <w:r w:rsidR="0025059C" w:rsidRPr="00562E7E">
        <w:rPr>
          <w:noProof/>
          <w:vertAlign w:val="superscript"/>
        </w:rPr>
        <w:t>14</w:t>
      </w:r>
      <w:r w:rsidR="00271797" w:rsidRPr="00562E7E">
        <w:fldChar w:fldCharType="end"/>
      </w:r>
      <w:r w:rsidR="00CD41FA" w:rsidRPr="00562E7E">
        <w:t>, decisions trees,</w:t>
      </w:r>
      <w:r w:rsidR="00141F17" w:rsidRPr="00562E7E">
        <w:t xml:space="preserve"> random forest (RF)</w:t>
      </w:r>
      <w:r w:rsidR="003F6DEA" w:rsidRPr="00562E7E">
        <w:t xml:space="preserve"> and artificial neural network (ANN)</w:t>
      </w:r>
      <w:r w:rsidR="00271797" w:rsidRPr="00562E7E">
        <w:fldChar w:fldCharType="begin" w:fldLock="1"/>
      </w:r>
      <w:r w:rsidR="00EB6446" w:rsidRPr="006B5948">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562E7E">
        <w:fldChar w:fldCharType="separate"/>
      </w:r>
      <w:r w:rsidR="0025059C" w:rsidRPr="00562E7E">
        <w:rPr>
          <w:noProof/>
          <w:vertAlign w:val="superscript"/>
        </w:rPr>
        <w:t>17</w:t>
      </w:r>
      <w:r w:rsidR="00271797" w:rsidRPr="00562E7E">
        <w:fldChar w:fldCharType="end"/>
      </w:r>
      <w:r w:rsidR="00945F59" w:rsidRPr="00562E7E">
        <w:t xml:space="preserve"> </w:t>
      </w:r>
      <w:r w:rsidR="00B80D33" w:rsidRPr="00562E7E">
        <w:t xml:space="preserve">are </w:t>
      </w:r>
      <w:r w:rsidR="004405DC" w:rsidRPr="00562E7E">
        <w:t xml:space="preserve">the most </w:t>
      </w:r>
      <w:r w:rsidR="005B115B" w:rsidRPr="00562E7E">
        <w:t xml:space="preserve">popular ones found in recent </w:t>
      </w:r>
      <w:r w:rsidR="00BC3CB3" w:rsidRPr="00562E7E">
        <w:t>studies.</w:t>
      </w:r>
      <w:del w:id="21" w:author="Xu, Jason" w:date="2020-01-08T14:42:00Z">
        <w:r w:rsidR="00BC3CB3" w:rsidDel="003A4650">
          <w:delText xml:space="preserve"> </w:delText>
        </w:r>
      </w:del>
      <w:ins w:id="22" w:author="Xu, Jason" w:date="2020-01-02T15:39:00Z">
        <w:r w:rsidR="00894AFB">
          <w:t xml:space="preserve"> </w:t>
        </w:r>
      </w:ins>
    </w:p>
    <w:p w14:paraId="71574BB1" w14:textId="3466236F"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geographical origins 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w:t>
      </w:r>
      <w:r w:rsidR="00083F52">
        <w:t xml:space="preserve">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250D8C80" w:rsidR="00CF5D00" w:rsidRPr="004D4109" w:rsidRDefault="00ED5F75" w:rsidP="00980408">
      <w:pPr>
        <w:jc w:val="both"/>
      </w:pPr>
      <w:r>
        <w:t>P</w:t>
      </w:r>
      <w:r w:rsidR="00446712" w:rsidRPr="00446712">
        <w:t>roper sampling is</w:t>
      </w:r>
      <w:r w:rsidR="00446712">
        <w:t xml:space="preserve"> </w:t>
      </w:r>
      <w:r w:rsidR="002C7541">
        <w:t xml:space="preserve">fundamental for achieving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EF77ED">
        <w:t xml:space="preserve"> (</w:t>
      </w:r>
      <w:r w:rsidR="00CB7691">
        <w:t xml:space="preserve">i.e. 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685CA1">
        <w:t>those</w:t>
      </w:r>
      <w:r w:rsidR="00685CA1" w:rsidRPr="00467EA3">
        <w:t xml:space="preserve"> </w:t>
      </w:r>
      <w:r w:rsidR="0098729F" w:rsidRPr="00467EA3">
        <w:t>GI rice</w:t>
      </w:r>
      <w:r w:rsidR="009A4C2D" w:rsidRPr="00467EA3">
        <w:t xml:space="preserve"> </w:t>
      </w:r>
      <w:r w:rsidR="00685CA1">
        <w:t xml:space="preserve">as </w:t>
      </w:r>
      <w:r w:rsidR="004E47BD">
        <w:t>WC</w:t>
      </w:r>
      <w:r w:rsidR="000C02F2">
        <w:t xml:space="preserve">, </w:t>
      </w:r>
      <w:r w:rsidR="00600532">
        <w:t>G</w:t>
      </w:r>
      <w:r w:rsidR="00616EC0">
        <w:t>G</w:t>
      </w:r>
      <w:r w:rsidR="0060053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 xml:space="preserve">, </w:t>
      </w:r>
      <w:r w:rsidR="00A92A0D">
        <w:t>J</w:t>
      </w:r>
      <w:r w:rsidR="00F0153F">
        <w:t>S</w:t>
      </w:r>
      <w:r w:rsidR="00A8105D">
        <w:t>, an</w:t>
      </w:r>
      <w:r w:rsidR="00203AD2">
        <w:t>d</w:t>
      </w:r>
      <w:r w:rsidR="000B6EC0">
        <w:t xml:space="preserve"> </w:t>
      </w:r>
      <w:r w:rsidR="003A1325">
        <w:t>S</w:t>
      </w:r>
      <w:r w:rsidR="00F0153F">
        <w:t>Y</w:t>
      </w:r>
      <w:r w:rsidR="00203AD2">
        <w:t>. An overview</w:t>
      </w:r>
      <w:r w:rsidR="00364609">
        <w:t xml:space="preserve"> of acquired rice sample</w:t>
      </w:r>
      <w:r w:rsidR="00B11BAB">
        <w:t xml:space="preserve"> distribution</w:t>
      </w:r>
      <w:r w:rsidR="00364609">
        <w:t xml:space="preserve"> </w:t>
      </w:r>
      <w:r w:rsidR="00F62B5D">
        <w:t xml:space="preserve">is shown </w:t>
      </w:r>
      <w:r w:rsidR="00164F03">
        <w:t>in Fig.</w:t>
      </w:r>
      <w:r w:rsidR="00F62B5D" w:rsidRPr="00DE5EC4">
        <w:t xml:space="preserve"> </w:t>
      </w:r>
      <w:r w:rsidR="007E1A91" w:rsidRPr="00DE5EC4">
        <w:t>1</w:t>
      </w:r>
      <w:r w:rsidR="004C5B86" w:rsidRPr="00DE5EC4">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3FBB47B8"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t>S</w:t>
      </w:r>
      <w:r w:rsidRPr="000162E2">
        <w:rPr>
          <w:i/>
          <w:iCs/>
        </w:rPr>
        <w:t>ample digestion and ICP-MS analysis</w:t>
      </w:r>
    </w:p>
    <w:p w14:paraId="25785991" w14:textId="16FB41CF" w:rsidR="00011525" w:rsidDel="00696EE6" w:rsidRDefault="00CE4045" w:rsidP="00714AD8">
      <w:pPr>
        <w:jc w:val="both"/>
        <w:rPr>
          <w:del w:id="23" w:author="Xu, Jason" w:date="2020-01-07T10:03:00Z"/>
        </w:rPr>
      </w:pPr>
      <w:r>
        <w:lastRenderedPageBreak/>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2DA20F35" w14:textId="5F4EDC41" w:rsidR="00030D97" w:rsidDel="00D110EA" w:rsidRDefault="0015375A" w:rsidP="00F90E2A">
      <w:pPr>
        <w:jc w:val="both"/>
        <w:rPr>
          <w:del w:id="24" w:author="Xu, Jason" w:date="2020-01-17T10:26: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r w:rsidR="00B92702">
        <w:t xml:space="preserve">In this study, </w:t>
      </w:r>
      <w:r w:rsidR="00030D97">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 in rice</w:t>
      </w:r>
      <w:r w:rsidR="00030D97">
        <w:t xml:space="preserve"> was detected</w:t>
      </w:r>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8500-6945)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(1568b)</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6F64A58B" w14:textId="77777777" w:rsidR="00D110EA" w:rsidRDefault="00D110EA" w:rsidP="00030D97">
      <w:pPr>
        <w:jc w:val="both"/>
        <w:rPr>
          <w:ins w:id="25" w:author="Kong, Fanzhou" w:date="2020-01-22T11:46:00Z"/>
        </w:rPr>
      </w:pPr>
    </w:p>
    <w:p w14:paraId="19A1A5F2" w14:textId="215E1249" w:rsidR="00042E90" w:rsidDel="00696EE6" w:rsidRDefault="00042E90" w:rsidP="00714AD8">
      <w:pPr>
        <w:jc w:val="both"/>
        <w:rPr>
          <w:del w:id="26" w:author="Xu, Jason" w:date="2020-01-07T13:52:00Z"/>
        </w:rPr>
      </w:pPr>
    </w:p>
    <w:p w14:paraId="6D9538B8" w14:textId="6D8D3D06" w:rsidR="005F2FCB" w:rsidRPr="00F90E2A" w:rsidRDefault="0015677D" w:rsidP="00F90E2A">
      <w:pPr>
        <w:jc w:val="both"/>
        <w:rPr>
          <w:i/>
          <w:iCs/>
        </w:rPr>
      </w:pPr>
      <w:commentRangeStart w:id="27"/>
      <w:r w:rsidRPr="00F90E2A">
        <w:rPr>
          <w:i/>
          <w:iCs/>
        </w:rPr>
        <w:t>Statistical analysis</w:t>
      </w:r>
      <w:commentRangeEnd w:id="27"/>
      <w:r w:rsidR="004A02EC">
        <w:rPr>
          <w:rStyle w:val="afc"/>
        </w:rPr>
        <w:commentReference w:id="27"/>
      </w:r>
      <w:r w:rsidRPr="00F90E2A">
        <w:rPr>
          <w:i/>
          <w:iCs/>
        </w:rPr>
        <w:t xml:space="preserve"> </w:t>
      </w:r>
    </w:p>
    <w:p w14:paraId="51BD8CF3" w14:textId="1666E184" w:rsidR="00030D97" w:rsidRDefault="001A00EC" w:rsidP="00381A0F">
      <w:pPr>
        <w:jc w:val="both"/>
        <w:rPr>
          <w:ins w:id="28" w:author="Xu, Jason" w:date="2020-01-16T10:48:00Z"/>
        </w:rPr>
      </w:pPr>
      <w:r w:rsidRPr="000F79B9">
        <w:t xml:space="preserve">One-way analysis of variance </w:t>
      </w:r>
      <w:r w:rsidR="00B10585" w:rsidRPr="000F79B9">
        <w:t>(</w:t>
      </w:r>
      <w:r w:rsidRPr="000F79B9">
        <w:t>ANOVA) was carried out to access the statistically significant differences in the element contents of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84605F">
        <w:t xml:space="preserve">scaled </w:t>
      </w:r>
      <w:r w:rsidR="00C71A4C">
        <w:t xml:space="preserve">by </w:t>
      </w:r>
      <w:r w:rsidR="00C71A4C" w:rsidRPr="00F15929">
        <w:t>taking log</w:t>
      </w:r>
      <w:r w:rsidR="0045698A" w:rsidRPr="00F15929">
        <w:t>arithmic</w:t>
      </w:r>
      <w:r w:rsidR="00C71A4C" w:rsidRPr="00F15929">
        <w:t xml:space="preserve"> transformation </w:t>
      </w:r>
      <w:r w:rsidR="003B2BBA" w:rsidRPr="00F15929">
        <w:rPr>
          <w:rFonts w:hint="eastAsia"/>
        </w:rPr>
        <w:t>a</w:t>
      </w:r>
      <w:r w:rsidR="003B2BBA" w:rsidRPr="001B40DC">
        <w:t>nd then</w:t>
      </w:r>
      <w:r w:rsidR="0045698A" w:rsidRPr="001B40DC">
        <w:t xml:space="preserve"> </w:t>
      </w:r>
      <w:r w:rsidR="003B2BBA" w:rsidRPr="001B40DC">
        <w:t>subjected to</w:t>
      </w:r>
      <w:r w:rsidR="00951717" w:rsidRPr="001B40DC">
        <w:t xml:space="preserve"> </w:t>
      </w:r>
      <w:r w:rsidR="00FC5791" w:rsidRPr="001B40DC">
        <w:t>unsupervised PCA</w:t>
      </w:r>
      <w:r w:rsidR="008667F8" w:rsidRPr="001B40DC">
        <w:t xml:space="preserve">, </w:t>
      </w:r>
      <w:r w:rsidR="0004432D">
        <w:t xml:space="preserve">which </w:t>
      </w:r>
      <w:r w:rsidR="00097D52">
        <w:t xml:space="preserve">served </w:t>
      </w:r>
      <w:r w:rsidR="008667F8" w:rsidRPr="001B40DC">
        <w:t xml:space="preserve">as an </w:t>
      </w:r>
      <w:r w:rsidR="007C384A" w:rsidRPr="00572C70">
        <w:t xml:space="preserve">initial step to </w:t>
      </w:r>
      <w:r w:rsidR="00C62193" w:rsidRPr="005D19EB">
        <w:t>visually</w:t>
      </w:r>
      <w:r w:rsidR="00C62193" w:rsidRPr="00F15929">
        <w:t xml:space="preserve"> </w:t>
      </w:r>
      <w:r w:rsidR="007C384A" w:rsidRPr="00F15929">
        <w:t xml:space="preserve">uncover hidden </w:t>
      </w:r>
      <w:r w:rsidR="00753F40" w:rsidRPr="00F15929">
        <w:t>information. 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RF and SVM were implemented for</w:t>
      </w:r>
      <w:r w:rsidR="00701DC9" w:rsidRPr="00F15929">
        <w:t xml:space="preserve"> </w:t>
      </w:r>
      <w:r w:rsidR="001908D7" w:rsidRPr="00F15929">
        <w:t xml:space="preserve">the </w:t>
      </w:r>
      <w:r w:rsidR="004633B4" w:rsidRPr="00F15929">
        <w:t>constructi</w:t>
      </w:r>
      <w:r w:rsidR="001908D7" w:rsidRPr="00D8423D">
        <w:t>on of</w:t>
      </w:r>
      <w:r w:rsidR="004633B4" w:rsidRPr="00F15929">
        <w:t xml:space="preserve"> classifiers </w:t>
      </w:r>
      <w:r w:rsidR="00701DC9" w:rsidRPr="00F15929">
        <w:t>with</w:t>
      </w:r>
      <w:r w:rsidR="00A96B8D" w:rsidRPr="00F15929">
        <w:t xml:space="preserve"> all six types of GI rice</w:t>
      </w:r>
      <w:r w:rsidR="00991320" w:rsidRPr="00F15929">
        <w:t>. RF was first introduced by Breiman</w:t>
      </w:r>
      <w:r w:rsidR="00D25368" w:rsidRPr="00F15929">
        <w:fldChar w:fldCharType="begin" w:fldLock="1"/>
      </w:r>
      <w:r w:rsidR="00EB6446" w:rsidRPr="00D8423D">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rsidRPr="00F15929">
        <w:fldChar w:fldCharType="separate"/>
      </w:r>
      <w:r w:rsidR="0025059C" w:rsidRPr="00F15929">
        <w:rPr>
          <w:noProof/>
          <w:vertAlign w:val="superscript"/>
        </w:rPr>
        <w:t>20</w:t>
      </w:r>
      <w:ins w:id="29" w:author="Xu, Jason" w:date="2019-08-02T13:22:00Z">
        <w:r w:rsidR="00D25368" w:rsidRPr="00F15929">
          <w:fldChar w:fldCharType="end"/>
        </w:r>
      </w:ins>
      <w:r w:rsidR="00B168B7" w:rsidRPr="00F15929">
        <w:t xml:space="preserve"> </w:t>
      </w:r>
      <w:r w:rsidR="00EF2C18" w:rsidRPr="00F15929">
        <w:t xml:space="preserve">and it is made of </w:t>
      </w:r>
      <w:r w:rsidR="00991320" w:rsidRPr="00F15929">
        <w:t xml:space="preserve">a collection </w:t>
      </w:r>
      <w:r w:rsidR="00146DD2" w:rsidRPr="00F15929">
        <w:t>decision trees</w:t>
      </w:r>
      <w:r w:rsidR="00C37B74" w:rsidRPr="00F15929">
        <w:t xml:space="preserve">, </w:t>
      </w:r>
      <w:r w:rsidR="00991320" w:rsidRPr="00F15929">
        <w:t xml:space="preserve">which are generated from original dataset using bootstrap </w:t>
      </w:r>
      <w:r w:rsidR="00DD3A93" w:rsidRPr="00F15929">
        <w:t>partition</w:t>
      </w:r>
      <w:r w:rsidR="00991320" w:rsidRPr="00F15929">
        <w:t xml:space="preserve">. </w:t>
      </w:r>
      <w:r w:rsidR="00AC2204" w:rsidRPr="00F15929">
        <w:t>SVM makes classifications by</w:t>
      </w:r>
      <w:r w:rsidR="00257C7B" w:rsidRPr="00F15929">
        <w:t xml:space="preserve"> project</w:t>
      </w:r>
      <w:r w:rsidR="00AC2204" w:rsidRPr="00F15929">
        <w:t>ing</w:t>
      </w:r>
      <w:r w:rsidR="00991320" w:rsidRPr="001B40DC">
        <w:t xml:space="preserve"> the input vectors into </w:t>
      </w:r>
      <w:r w:rsidR="00AF227B" w:rsidRPr="001B40DC">
        <w:t xml:space="preserve">a </w:t>
      </w:r>
      <w:r w:rsidR="00991320" w:rsidRPr="001B40DC">
        <w:t xml:space="preserve">high dimensional </w:t>
      </w:r>
      <w:r w:rsidR="00493B17" w:rsidRPr="001B40DC">
        <w:t>space, and</w:t>
      </w:r>
      <w:r w:rsidR="00991320" w:rsidRPr="00572C70">
        <w:t xml:space="preserve"> find</w:t>
      </w:r>
      <w:r w:rsidR="00C62193" w:rsidRPr="00572C70">
        <w:t>ing</w:t>
      </w:r>
      <w:r w:rsidR="00991320" w:rsidRPr="00572C70">
        <w:t xml:space="preserve"> a hyperplane that could separate different classes</w:t>
      </w:r>
      <w:r w:rsidR="00F95346" w:rsidRPr="00F15929">
        <w:fldChar w:fldCharType="begin" w:fldLock="1"/>
      </w:r>
      <w:r w:rsidR="00EB6446" w:rsidRPr="00D8423D">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rsidRPr="00F15929">
        <w:fldChar w:fldCharType="separate"/>
      </w:r>
      <w:r w:rsidR="0025059C" w:rsidRPr="00F15929">
        <w:rPr>
          <w:noProof/>
          <w:vertAlign w:val="superscript"/>
        </w:rPr>
        <w:t>21</w:t>
      </w:r>
      <w:ins w:id="30" w:author="Xu, Jason" w:date="2019-08-07T15:33:00Z">
        <w:r w:rsidR="00F95346" w:rsidRPr="00F15929">
          <w:fldChar w:fldCharType="end"/>
        </w:r>
      </w:ins>
      <w:r w:rsidR="00991320" w:rsidRPr="00F15929">
        <w:t>.</w:t>
      </w:r>
      <w:r w:rsidR="00585A01" w:rsidRPr="00AE2182">
        <w:t xml:space="preserve"> </w:t>
      </w:r>
      <w:r w:rsidR="00D57FAB">
        <w:t xml:space="preserve">For </w:t>
      </w:r>
      <w:r w:rsidR="00030D97">
        <w:t xml:space="preserve">feature selection, </w:t>
      </w:r>
      <w:r w:rsidR="00030D97" w:rsidRPr="00BA0445">
        <w:t>Relief</w:t>
      </w:r>
      <w:r w:rsidR="00030D97">
        <w:t>F</w:t>
      </w:r>
      <w:ins w:id="31" w:author="Xu, Jason" w:date="2020-01-16T14:40:00Z">
        <w:r w:rsidR="00F42FE9">
          <w:fldChar w:fldCharType="begin" w:fldLock="1"/>
        </w:r>
      </w:ins>
      <w:r w:rsidR="00484307">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22,23&lt;/sup&gt;","plainTextFormattedCitation":"22,23","previouslyFormattedCitation":"&lt;sup&gt;22,23&lt;/sup&gt;"},"properties":{"noteIndex":0},"schema":"https://github.com/citation-style-language/schema/raw/master/csl-citation.json"}</w:instrText>
      </w:r>
      <w:r w:rsidR="00F42FE9">
        <w:fldChar w:fldCharType="separate"/>
      </w:r>
      <w:r w:rsidR="00F42FE9" w:rsidRPr="00F42FE9">
        <w:rPr>
          <w:noProof/>
          <w:vertAlign w:val="superscript"/>
        </w:rPr>
        <w:t>22,23</w:t>
      </w:r>
      <w:ins w:id="32"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 xml:space="preserve">much </w:t>
      </w:r>
      <w:r w:rsidR="00030D97" w:rsidRPr="00AE2182">
        <w:t xml:space="preserve">each feature </w:t>
      </w:r>
      <w:r w:rsidR="00030D97" w:rsidRPr="005F2653">
        <w:t>is contributing to</w:t>
      </w:r>
      <w:r w:rsidR="00030D97" w:rsidRPr="00BF4819">
        <w:t xml:space="preserve"> the </w:t>
      </w:r>
      <w:r w:rsidR="00C75C28" w:rsidRPr="00AB3D8F">
        <w:t>over</w:t>
      </w:r>
      <w:r w:rsidR="006A74EB" w:rsidRPr="00AB3D8F">
        <w:t>all</w:t>
      </w:r>
      <w:r w:rsidR="00C75C28">
        <w:t xml:space="preserve"> </w:t>
      </w:r>
      <w:r w:rsidR="00030D97" w:rsidRPr="00BF4819">
        <w:t>classification</w:t>
      </w:r>
      <w:r w:rsidR="00030D97" w:rsidRPr="005F2653">
        <w:t>.</w:t>
      </w:r>
      <w:r w:rsidR="00030D97" w:rsidRPr="005F2653">
        <w:rPr>
          <w:color w:val="FF0000"/>
        </w:rPr>
        <w:t xml:space="preserve"> </w:t>
      </w:r>
    </w:p>
    <w:p w14:paraId="622F9B07" w14:textId="6968CD16" w:rsidR="003A232E" w:rsidRPr="002754A0" w:rsidRDefault="00E07A0C" w:rsidP="00381A0F">
      <w:pPr>
        <w:jc w:val="both"/>
        <w:rPr>
          <w:color w:val="FF0000"/>
        </w:rPr>
      </w:pPr>
      <w:r>
        <w:t>T</w:t>
      </w:r>
      <w:r w:rsidR="00381A0F" w:rsidRPr="00CB275C">
        <w:t xml:space="preserve">he 131 samples were split </w:t>
      </w:r>
      <w:r w:rsidR="006A74EB" w:rsidRPr="007C7D51">
        <w:t>in a stratified fashion</w:t>
      </w:r>
      <w:ins w:id="33" w:author="Xu, Jason" w:date="2020-01-19T10:49:00Z">
        <w:r w:rsidR="00995EBA">
          <w:t xml:space="preserve"> (</w:t>
        </w:r>
      </w:ins>
      <w:ins w:id="34" w:author="Xu, Jason" w:date="2020-01-19T10:50:00Z">
        <w:r w:rsidR="00995EBA">
          <w:t>80:20)</w:t>
        </w:r>
      </w:ins>
      <w:r w:rsidR="006A74EB">
        <w:t xml:space="preserve"> </w:t>
      </w:r>
      <w:r w:rsidR="00381A0F" w:rsidRPr="00CB275C">
        <w:t xml:space="preserve">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 </w:t>
      </w:r>
      <w:r w:rsidR="000A3361">
        <w:t>(n=27)</w:t>
      </w:r>
      <w:r w:rsidR="007027A0">
        <w:t xml:space="preserve">. </w:t>
      </w:r>
      <w:r w:rsidR="00381A0F" w:rsidRPr="00763AE6">
        <w:t xml:space="preserve">The </w:t>
      </w:r>
      <w:proofErr w:type="spellStart"/>
      <w:r w:rsidR="008F1D1C" w:rsidRPr="00BA0445">
        <w:t>Relief</w:t>
      </w:r>
      <w:r w:rsidR="008F1D1C">
        <w:t>F</w:t>
      </w:r>
      <w:proofErr w:type="spellEnd"/>
      <w:r w:rsidR="00381A0F" w:rsidRPr="00763AE6">
        <w:t xml:space="preserve"> algorithm </w:t>
      </w:r>
      <w:r w:rsidR="0078326F" w:rsidRPr="00763AE6">
        <w:t xml:space="preserve">was used </w:t>
      </w:r>
      <w:r w:rsidR="0078326F" w:rsidRPr="00CB275C">
        <w:t xml:space="preserve">to rank the features and </w:t>
      </w:r>
      <w:r w:rsidR="00381A0F" w:rsidRPr="00763AE6">
        <w:t xml:space="preserve">applied only </w:t>
      </w:r>
      <w:r w:rsidR="00D1184B">
        <w:t>to</w:t>
      </w:r>
      <w:r w:rsidR="00D1184B" w:rsidRPr="00763AE6">
        <w:t xml:space="preserve"> </w:t>
      </w:r>
      <w:r w:rsidR="00381A0F" w:rsidRPr="00763AE6">
        <w:t xml:space="preserve">the training </w:t>
      </w:r>
      <w:r w:rsidR="00381A0F" w:rsidRPr="00B045F2">
        <w:t>set</w:t>
      </w:r>
      <w:r w:rsidR="00381A0F" w:rsidRPr="00763AE6">
        <w:t xml:space="preserve"> to avoid </w:t>
      </w:r>
      <w:r w:rsidR="00502323" w:rsidRPr="00EF4464">
        <w:t>selecti</w:t>
      </w:r>
      <w:r w:rsidR="00502323" w:rsidRPr="00E82071">
        <w:t>on bias</w:t>
      </w:r>
      <w:r w:rsidR="003A43BD">
        <w:t xml:space="preserve"> </w:t>
      </w:r>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9213A7" w:rsidRPr="00E82071">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r w:rsidR="008E2240" w:rsidRPr="00E82071">
        <w:fldChar w:fldCharType="separate"/>
      </w:r>
      <w:r w:rsidR="008E2240" w:rsidRPr="00E82071">
        <w:rPr>
          <w:noProof/>
          <w:vertAlign w:val="superscript"/>
        </w:rPr>
        <w:t>24</w:t>
      </w:r>
      <w:r w:rsidR="008E2240" w:rsidRPr="00E82071">
        <w:fldChar w:fldCharType="end"/>
      </w:r>
      <w:r w:rsidR="00601966" w:rsidRPr="00256BFC">
        <w:t>.</w:t>
      </w:r>
      <w:r w:rsidR="00F853D9" w:rsidRPr="00763AE6">
        <w:rPr>
          <w:color w:val="FF0000"/>
        </w:rPr>
        <w:t xml:space="preserve"> </w:t>
      </w:r>
      <w:r w:rsidR="00856C7A">
        <w:t xml:space="preserve">Following this, </w:t>
      </w:r>
      <w:r w:rsidR="00D76170">
        <w:t>a</w:t>
      </w:r>
      <w:r w:rsidR="004A7EFE">
        <w:t xml:space="preserve"> </w:t>
      </w:r>
      <w:r w:rsidR="00D76170" w:rsidRPr="00B045F2">
        <w:t>10</w:t>
      </w:r>
      <w:r w:rsidR="00E7583F">
        <w:t>-</w:t>
      </w:r>
      <w:r w:rsidR="00617B4E">
        <w:t xml:space="preserve">fold </w:t>
      </w:r>
      <w:r w:rsidR="00416292">
        <w:t>grid</w:t>
      </w:r>
      <w:del w:id="35" w:author="Kong, Fanzhou" w:date="2020-01-22T15:38:00Z">
        <w:r w:rsidR="00416292" w:rsidDel="00193AFD">
          <w:delText xml:space="preserve"> </w:delText>
        </w:r>
      </w:del>
      <w:r w:rsidR="00416292">
        <w:t xml:space="preserve">-search </w:t>
      </w:r>
      <w:r w:rsidR="00617B4E">
        <w:t>cross</w:t>
      </w:r>
      <w:r w:rsidR="00656BBE">
        <w:t>-</w:t>
      </w:r>
      <w:r w:rsidR="004A7EFE">
        <w:t>validation</w:t>
      </w:r>
      <w:r w:rsidR="008F67A0">
        <w:t xml:space="preserve"> </w:t>
      </w:r>
      <w:r w:rsidR="008F67A0" w:rsidRPr="000D790E">
        <w:rPr>
          <w:highlight w:val="yellow"/>
        </w:rPr>
        <w:t>(citation</w:t>
      </w:r>
      <w:del w:id="36" w:author="Xu, Jason" w:date="2020-02-03T14:04:00Z">
        <w:r w:rsidR="008F67A0" w:rsidRPr="000D790E" w:rsidDel="002127F3">
          <w:rPr>
            <w:highlight w:val="yellow"/>
          </w:rPr>
          <w:delText>, pls</w:delText>
        </w:r>
      </w:del>
      <w:r w:rsidR="008F67A0" w:rsidRPr="000D790E">
        <w:rPr>
          <w:highlight w:val="yellow"/>
        </w:rPr>
        <w:t>)</w:t>
      </w:r>
      <w:r w:rsidR="00656BBE">
        <w:t xml:space="preserve"> </w:t>
      </w:r>
      <w:r w:rsidR="00D3361A">
        <w:t xml:space="preserve">was conducted </w:t>
      </w:r>
      <w:r w:rsidR="00DE433E">
        <w:t>on</w:t>
      </w:r>
      <w:r w:rsidR="00FC0BBD">
        <w:t xml:space="preserve"> </w:t>
      </w:r>
      <w:r w:rsidR="00D3361A">
        <w:t xml:space="preserve">the training </w:t>
      </w:r>
      <w:r w:rsidR="00354A77">
        <w:t>set</w:t>
      </w:r>
      <w:r w:rsidR="00E7583F">
        <w:t xml:space="preserve"> </w:t>
      </w:r>
      <w:r w:rsidR="00354A77">
        <w:t>to</w:t>
      </w:r>
      <w:r w:rsidR="006E3F31">
        <w:t xml:space="preserve"> </w:t>
      </w:r>
      <w:r w:rsidR="00DE433E">
        <w:t>obtain</w:t>
      </w:r>
      <w:r w:rsidR="00FC0BBD">
        <w:t xml:space="preserve"> opti</w:t>
      </w:r>
      <w:r w:rsidR="00987732">
        <w:t>mal classifier</w:t>
      </w:r>
      <w:r w:rsidR="00DE433E">
        <w:t>s</w:t>
      </w:r>
      <w:ins w:id="37" w:author="Xu, Jason" w:date="2020-02-04T13:21:00Z">
        <w:r w:rsidR="00E93210">
          <w:t xml:space="preserve">, </w:t>
        </w:r>
        <w:r w:rsidR="00E93210" w:rsidRPr="00CF1DEC">
          <w:t>specifically</w:t>
        </w:r>
      </w:ins>
      <w:r w:rsidR="009406D6" w:rsidRPr="00CF1DEC">
        <w:t xml:space="preserve">: </w:t>
      </w:r>
      <w:del w:id="38" w:author="Xu, Jason" w:date="2020-02-04T13:34:00Z">
        <w:r w:rsidR="009406D6" w:rsidRPr="00B258F8" w:rsidDel="00CF7465">
          <w:rPr>
            <w:highlight w:val="green"/>
            <w:rPrChange w:id="39" w:author="Xu, Jason" w:date="2020-02-04T13:29:00Z">
              <w:rPr/>
            </w:rPrChange>
          </w:rPr>
          <w:delText>1</w:delText>
        </w:r>
      </w:del>
      <w:del w:id="40" w:author="Xu, Jason" w:date="2020-02-04T13:37:00Z">
        <w:r w:rsidR="009406D6" w:rsidRPr="00B258F8" w:rsidDel="00C278F2">
          <w:rPr>
            <w:highlight w:val="green"/>
            <w:rPrChange w:id="41" w:author="Xu, Jason" w:date="2020-02-04T13:29:00Z">
              <w:rPr/>
            </w:rPrChange>
          </w:rPr>
          <w:delText>.</w:delText>
        </w:r>
        <w:r w:rsidR="00BB0D12" w:rsidDel="00C278F2">
          <w:delText xml:space="preserve"> </w:delText>
        </w:r>
      </w:del>
      <w:r w:rsidR="00B045F2">
        <w:t>f</w:t>
      </w:r>
      <w:r w:rsidR="00565E6B">
        <w:t>orward selecti</w:t>
      </w:r>
      <w:r w:rsidR="007C6290">
        <w:t>on</w:t>
      </w:r>
      <w:r w:rsidR="00644AC0">
        <w:t xml:space="preserve"> </w:t>
      </w:r>
      <w:ins w:id="42" w:author="Kong, Fanzhou [2]" w:date="2020-02-03T15:51:00Z">
        <w:r w:rsidR="003D5832" w:rsidRPr="003D5832">
          <w:rPr>
            <w:highlight w:val="yellow"/>
            <w:rPrChange w:id="43" w:author="Kong, Fanzhou [2]" w:date="2020-02-03T15:51:00Z">
              <w:rPr/>
            </w:rPrChange>
          </w:rPr>
          <w:t>(citation)</w:t>
        </w:r>
        <w:r w:rsidR="003D5832">
          <w:t xml:space="preserve"> </w:t>
        </w:r>
      </w:ins>
      <w:del w:id="44" w:author="Kong, Fanzhou [2]" w:date="2020-02-03T15:39:00Z">
        <w:r w:rsidR="00644AC0" w:rsidDel="00FC79FA">
          <w:delText>(</w:delText>
        </w:r>
        <w:commentRangeStart w:id="45"/>
        <w:commentRangeStart w:id="46"/>
        <w:r w:rsidR="00644AC0" w:rsidRPr="00C74212" w:rsidDel="00FC79FA">
          <w:rPr>
            <w:highlight w:val="yellow"/>
          </w:rPr>
          <w:delText>citation</w:delText>
        </w:r>
        <w:commentRangeEnd w:id="45"/>
        <w:r w:rsidR="00B15DEF" w:rsidDel="00FC79FA">
          <w:rPr>
            <w:rStyle w:val="afc"/>
          </w:rPr>
          <w:commentReference w:id="45"/>
        </w:r>
        <w:commentRangeEnd w:id="46"/>
        <w:r w:rsidR="00412061" w:rsidDel="00FC79FA">
          <w:rPr>
            <w:rStyle w:val="afc"/>
          </w:rPr>
          <w:commentReference w:id="46"/>
        </w:r>
        <w:r w:rsidR="00644AC0" w:rsidRPr="00C74212" w:rsidDel="00FC79FA">
          <w:rPr>
            <w:highlight w:val="yellow"/>
          </w:rPr>
          <w:delText>)</w:delText>
        </w:r>
        <w:r w:rsidR="005D4AAF" w:rsidDel="00FC79FA">
          <w:delText xml:space="preserve"> </w:delText>
        </w:r>
      </w:del>
      <w:r w:rsidR="005D4AAF">
        <w:t xml:space="preserve">was conducted to select </w:t>
      </w:r>
      <w:r w:rsidR="005D4AAF" w:rsidRPr="00CF1DEC">
        <w:t xml:space="preserve">features </w:t>
      </w:r>
      <w:ins w:id="47" w:author="Xu, Jason" w:date="2020-02-04T13:31:00Z">
        <w:r w:rsidR="000577C6" w:rsidRPr="00CF1DEC">
          <w:t>that h</w:t>
        </w:r>
        <w:commentRangeStart w:id="48"/>
        <w:commentRangeStart w:id="49"/>
        <w:r w:rsidR="000577C6" w:rsidRPr="00CF1DEC">
          <w:t>ave been pre-</w:t>
        </w:r>
      </w:ins>
      <w:commentRangeEnd w:id="48"/>
      <w:ins w:id="50" w:author="Xu, Jason" w:date="2020-02-04T14:29:00Z">
        <w:r w:rsidR="000A02B7" w:rsidRPr="00CF1DEC">
          <w:rPr>
            <w:rStyle w:val="afc"/>
          </w:rPr>
          <w:commentReference w:id="48"/>
        </w:r>
      </w:ins>
      <w:commentRangeEnd w:id="49"/>
      <w:r w:rsidR="00CF1DEC" w:rsidRPr="00CF1DEC">
        <w:rPr>
          <w:rStyle w:val="afc"/>
        </w:rPr>
        <w:commentReference w:id="49"/>
      </w:r>
      <w:del w:id="51" w:author="Xu, Jason" w:date="2020-02-04T13:31:00Z">
        <w:r w:rsidR="00D1725D" w:rsidRPr="00CF1DEC" w:rsidDel="000577C6">
          <w:delText>(</w:delText>
        </w:r>
      </w:del>
      <w:r w:rsidR="00D1725D" w:rsidRPr="00CF1DEC">
        <w:t xml:space="preserve">ranked by </w:t>
      </w:r>
      <w:proofErr w:type="spellStart"/>
      <w:r w:rsidR="00D1725D" w:rsidRPr="00CF1DEC">
        <w:t>ReliefF</w:t>
      </w:r>
      <w:proofErr w:type="spellEnd"/>
      <w:ins w:id="52" w:author="Xu, Jason" w:date="2020-02-04T13:32:00Z">
        <w:r w:rsidR="0099786A" w:rsidRPr="00CF1DEC">
          <w:t>,</w:t>
        </w:r>
      </w:ins>
      <w:ins w:id="53" w:author="Xu, Jason" w:date="2020-02-04T13:34:00Z">
        <w:r w:rsidR="00CF7465" w:rsidRPr="00CF1DEC">
          <w:t xml:space="preserve"> and it </w:t>
        </w:r>
        <w:r w:rsidR="00434BFA" w:rsidRPr="00CF1DEC">
          <w:t xml:space="preserve">only </w:t>
        </w:r>
      </w:ins>
      <w:ins w:id="54" w:author="Xu, Jason" w:date="2020-02-04T13:35:00Z">
        <w:r w:rsidR="00DB721E" w:rsidRPr="00CF1DEC">
          <w:t>stops</w:t>
        </w:r>
      </w:ins>
      <w:ins w:id="55" w:author="Xu, Jason" w:date="2020-02-04T13:34:00Z">
        <w:r w:rsidR="00CF7465" w:rsidRPr="00CF1DEC">
          <w:t xml:space="preserve"> when</w:t>
        </w:r>
        <w:r w:rsidR="00434BFA" w:rsidRPr="00CF1DEC">
          <w:t xml:space="preserve"> the adding of features</w:t>
        </w:r>
      </w:ins>
      <w:ins w:id="56" w:author="Xu, Jason" w:date="2020-02-04T13:35:00Z">
        <w:r w:rsidR="00DB721E" w:rsidRPr="00CF1DEC">
          <w:t xml:space="preserve"> makes no contribution to the improvement</w:t>
        </w:r>
      </w:ins>
      <w:ins w:id="57" w:author="Xu, Jason" w:date="2020-02-04T13:36:00Z">
        <w:r w:rsidR="00DB721E" w:rsidRPr="00CF1DEC">
          <w:t xml:space="preserve"> of </w:t>
        </w:r>
        <w:r w:rsidR="002A328C" w:rsidRPr="00CF1DEC">
          <w:t>prediction accuracy</w:t>
        </w:r>
      </w:ins>
      <w:del w:id="58" w:author="Xu, Jason" w:date="2020-02-04T13:31:00Z">
        <w:r w:rsidR="00D1725D" w:rsidRPr="00CF1DEC" w:rsidDel="000577C6">
          <w:delText>)</w:delText>
        </w:r>
      </w:del>
      <w:del w:id="59" w:author="Xu, Jason" w:date="2020-02-04T13:32:00Z">
        <w:r w:rsidR="00D1725D" w:rsidRPr="00CF1DEC" w:rsidDel="0099786A">
          <w:delText xml:space="preserve"> </w:delText>
        </w:r>
        <w:r w:rsidR="005D4AAF" w:rsidRPr="00CF1DEC" w:rsidDel="0099786A">
          <w:delText xml:space="preserve">with high </w:delText>
        </w:r>
        <w:r w:rsidR="00D1725D" w:rsidRPr="00CF1DEC" w:rsidDel="0099786A">
          <w:delText xml:space="preserve">discriminating </w:delText>
        </w:r>
        <w:r w:rsidR="00694CA1" w:rsidRPr="00CF1DEC" w:rsidDel="0099786A">
          <w:delText>power</w:delText>
        </w:r>
      </w:del>
      <w:del w:id="60" w:author="Xu, Jason" w:date="2020-02-04T13:34:00Z">
        <w:r w:rsidR="00694CA1" w:rsidRPr="00CF1DEC" w:rsidDel="00434BFA">
          <w:delText xml:space="preserve"> </w:delText>
        </w:r>
      </w:del>
      <w:del w:id="61" w:author="Xu, Jason" w:date="2020-02-04T13:36:00Z">
        <w:r w:rsidR="00694CA1" w:rsidRPr="00CF1DEC" w:rsidDel="002A328C">
          <w:delText>to</w:delText>
        </w:r>
      </w:del>
      <w:ins w:id="62" w:author="Kong, Fanzhou [2]" w:date="2020-02-03T15:40:00Z">
        <w:del w:id="63" w:author="Xu, Jason" w:date="2020-02-04T13:31:00Z">
          <w:r w:rsidR="00FC79FA" w:rsidRPr="00CF1DEC" w:rsidDel="008A764B">
            <w:delText>by</w:delText>
          </w:r>
        </w:del>
      </w:ins>
      <w:ins w:id="64" w:author="Kong, Fanzhou [2]" w:date="2020-02-03T15:49:00Z">
        <w:del w:id="65" w:author="Xu, Jason" w:date="2020-02-04T13:31:00Z">
          <w:r w:rsidR="00FC79FA" w:rsidRPr="00CF1DEC" w:rsidDel="008A764B">
            <w:delText xml:space="preserve"> </w:delText>
          </w:r>
        </w:del>
      </w:ins>
      <w:ins w:id="66" w:author="Kong, Fanzhou [2]" w:date="2020-02-03T15:40:00Z">
        <w:del w:id="67" w:author="Xu, Jason" w:date="2020-02-04T13:31:00Z">
          <w:r w:rsidR="00FC79FA" w:rsidRPr="00CF1DEC" w:rsidDel="008A764B">
            <w:delText xml:space="preserve">adding high </w:delText>
          </w:r>
          <w:commentRangeStart w:id="68"/>
          <w:commentRangeStart w:id="69"/>
          <w:r w:rsidR="00FC79FA" w:rsidRPr="00CF1DEC" w:rsidDel="008A764B">
            <w:delText>importance</w:delText>
          </w:r>
        </w:del>
      </w:ins>
      <w:commentRangeEnd w:id="68"/>
      <w:ins w:id="70" w:author="Kong, Fanzhou [2]" w:date="2020-02-03T15:51:00Z">
        <w:del w:id="71" w:author="Xu, Jason" w:date="2020-02-04T13:31:00Z">
          <w:r w:rsidR="003D5832" w:rsidRPr="00CF1DEC" w:rsidDel="008A764B">
            <w:rPr>
              <w:rStyle w:val="afc"/>
            </w:rPr>
            <w:commentReference w:id="68"/>
          </w:r>
        </w:del>
      </w:ins>
      <w:commentRangeEnd w:id="69"/>
      <w:del w:id="72" w:author="Xu, Jason" w:date="2020-02-04T13:31:00Z">
        <w:r w:rsidR="004F0D8F" w:rsidRPr="00CF1DEC" w:rsidDel="008A764B">
          <w:rPr>
            <w:rStyle w:val="afc"/>
          </w:rPr>
          <w:commentReference w:id="69"/>
        </w:r>
      </w:del>
      <w:ins w:id="73" w:author="Kong, Fanzhou [2]" w:date="2020-02-03T15:40:00Z">
        <w:del w:id="74" w:author="Xu, Jason" w:date="2020-02-04T13:31:00Z">
          <w:r w:rsidR="00FC79FA" w:rsidRPr="00CF1DEC" w:rsidDel="008A764B">
            <w:delText xml:space="preserve"> variables</w:delText>
          </w:r>
        </w:del>
        <w:del w:id="75" w:author="Xu, Jason" w:date="2020-02-04T13:36:00Z">
          <w:r w:rsidR="00FC79FA" w:rsidRPr="00CF1DEC" w:rsidDel="002A328C">
            <w:delText xml:space="preserve"> subsequently</w:delText>
          </w:r>
        </w:del>
      </w:ins>
      <w:ins w:id="76" w:author="Kong, Fanzhou [2]" w:date="2020-02-03T15:49:00Z">
        <w:del w:id="77" w:author="Xu, Jason" w:date="2020-02-04T13:36:00Z">
          <w:r w:rsidR="003D5832" w:rsidRPr="00CF1DEC" w:rsidDel="002A328C">
            <w:delText xml:space="preserve"> to classifiers</w:delText>
          </w:r>
        </w:del>
      </w:ins>
      <w:ins w:id="78" w:author="Kong, Fanzhou [2]" w:date="2020-02-03T15:40:00Z">
        <w:del w:id="79" w:author="Xu, Jason" w:date="2020-02-04T13:36:00Z">
          <w:r w:rsidR="00FC79FA" w:rsidRPr="00CF1DEC" w:rsidDel="002A328C">
            <w:delText xml:space="preserve"> un</w:delText>
          </w:r>
        </w:del>
      </w:ins>
      <w:ins w:id="80" w:author="Kong, Fanzhou [2]" w:date="2020-02-03T15:41:00Z">
        <w:del w:id="81" w:author="Xu, Jason" w:date="2020-02-04T13:36:00Z">
          <w:r w:rsidR="00FC79FA" w:rsidRPr="00CF1DEC" w:rsidDel="002A328C">
            <w:delText>til no further performance improvemen</w:delText>
          </w:r>
        </w:del>
      </w:ins>
      <w:ins w:id="82" w:author="Kong, Fanzhou [2]" w:date="2020-02-03T15:51:00Z">
        <w:del w:id="83" w:author="Xu, Jason" w:date="2020-02-04T13:36:00Z">
          <w:r w:rsidR="003D5832" w:rsidRPr="00CF1DEC" w:rsidDel="002A328C">
            <w:delText>t</w:delText>
          </w:r>
        </w:del>
      </w:ins>
      <w:ins w:id="84" w:author="Kong, Fanzhou [2]" w:date="2020-02-03T15:41:00Z">
        <w:del w:id="85" w:author="Xu, Jason" w:date="2020-02-04T13:36:00Z">
          <w:r w:rsidR="00FC79FA" w:rsidRPr="00CF1DEC" w:rsidDel="002A328C">
            <w:delText xml:space="preserve"> could be observed</w:delText>
          </w:r>
        </w:del>
        <w:r w:rsidR="00FC79FA" w:rsidRPr="00CF1DEC">
          <w:t xml:space="preserve">; </w:t>
        </w:r>
      </w:ins>
      <w:ins w:id="86" w:author="Xu, Jason" w:date="2020-02-04T13:37:00Z">
        <w:r w:rsidR="00C278F2" w:rsidRPr="00CF1DEC">
          <w:rPr>
            <w:rPrChange w:id="87" w:author="fanzhou kong" w:date="2020-02-06T11:43:00Z">
              <w:rPr>
                <w:highlight w:val="green"/>
              </w:rPr>
            </w:rPrChange>
          </w:rPr>
          <w:t xml:space="preserve">in the </w:t>
        </w:r>
      </w:ins>
      <w:ins w:id="88" w:author="Xu, Jason" w:date="2020-02-05T14:51:00Z">
        <w:r w:rsidR="00E9243E" w:rsidRPr="00CF1DEC">
          <w:rPr>
            <w:rPrChange w:id="89" w:author="fanzhou kong" w:date="2020-02-06T11:43:00Z">
              <w:rPr>
                <w:highlight w:val="green"/>
              </w:rPr>
            </w:rPrChange>
          </w:rPr>
          <w:t>meantime</w:t>
        </w:r>
      </w:ins>
      <w:ins w:id="90" w:author="Xu, Jason" w:date="2020-02-04T13:37:00Z">
        <w:r w:rsidR="00C278F2" w:rsidRPr="00CF1DEC">
          <w:rPr>
            <w:rPrChange w:id="91" w:author="fanzhou kong" w:date="2020-02-06T11:43:00Z">
              <w:rPr>
                <w:highlight w:val="green"/>
              </w:rPr>
            </w:rPrChange>
          </w:rPr>
          <w:t xml:space="preserve">, </w:t>
        </w:r>
      </w:ins>
      <w:del w:id="92" w:author="Kong, Fanzhou [2]" w:date="2020-02-03T15:41:00Z">
        <w:r w:rsidR="00D55B5B" w:rsidRPr="002A328C" w:rsidDel="00FC79FA">
          <w:rPr>
            <w:highlight w:val="green"/>
            <w:rPrChange w:id="93" w:author="Xu, Jason" w:date="2020-02-04T13:36:00Z">
              <w:rPr/>
            </w:rPrChange>
          </w:rPr>
          <w:delText>;</w:delText>
        </w:r>
        <w:r w:rsidR="00E1549F" w:rsidRPr="002A328C" w:rsidDel="00FC79FA">
          <w:rPr>
            <w:highlight w:val="green"/>
            <w:rPrChange w:id="94" w:author="Xu, Jason" w:date="2020-02-04T13:36:00Z">
              <w:rPr/>
            </w:rPrChange>
          </w:rPr>
          <w:delText xml:space="preserve"> </w:delText>
        </w:r>
      </w:del>
      <w:del w:id="95" w:author="Xu, Jason" w:date="2020-02-04T13:34:00Z">
        <w:r w:rsidR="00C85206" w:rsidDel="00CF7465">
          <w:delText>2</w:delText>
        </w:r>
      </w:del>
      <w:del w:id="96" w:author="Xu, Jason" w:date="2020-02-04T13:37:00Z">
        <w:r w:rsidR="00C85206" w:rsidDel="00C278F2">
          <w:delText>.</w:delText>
        </w:r>
        <w:r w:rsidR="00E1549F" w:rsidDel="00C278F2">
          <w:delText xml:space="preserve"> </w:delText>
        </w:r>
      </w:del>
      <w:r w:rsidR="0078326F" w:rsidRPr="00763AE6">
        <w:t xml:space="preserve">all possible combinations of </w:t>
      </w:r>
      <w:r w:rsidR="004811A2" w:rsidRPr="00763AE6">
        <w:t xml:space="preserve">the </w:t>
      </w:r>
      <w:r w:rsidR="0078326F" w:rsidRPr="00763AE6">
        <w:t>hyperparameters were tested</w:t>
      </w:r>
      <w:r w:rsidR="00A8540E" w:rsidRPr="00763AE6">
        <w:fldChar w:fldCharType="begin" w:fldLock="1"/>
      </w:r>
      <w:r w:rsidR="009213A7" w:rsidRPr="00061F7B">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A8540E" w:rsidRPr="00763AE6">
        <w:fldChar w:fldCharType="separate"/>
      </w:r>
      <w:r w:rsidR="008E2240" w:rsidRPr="00061F7B">
        <w:rPr>
          <w:noProof/>
          <w:vertAlign w:val="superscript"/>
        </w:rPr>
        <w:t>25</w:t>
      </w:r>
      <w:r w:rsidR="00A8540E" w:rsidRPr="00763AE6">
        <w:fldChar w:fldCharType="end"/>
      </w:r>
      <w:ins w:id="97" w:author="Xu, Jason" w:date="2020-01-17T11:08:00Z">
        <w:r w:rsidR="00035DDC">
          <w:t xml:space="preserve">. </w:t>
        </w:r>
      </w:ins>
      <w:ins w:id="98" w:author="Xu, Jason" w:date="2020-01-16T14:30:00Z">
        <w:r w:rsidR="00F36159">
          <w:t xml:space="preserve"> </w:t>
        </w:r>
      </w:ins>
      <w:del w:id="99" w:author="Kong, Fanzhou" w:date="2020-01-22T15:50:00Z">
        <w:r w:rsidR="00F76CB1" w:rsidRPr="00F76CB1" w:rsidDel="00B15DEF">
          <w:rPr>
            <w:iCs/>
            <w:rPrChange w:id="100" w:author="fanzhou kong" w:date="2020-01-17T18:59:00Z">
              <w:rPr>
                <w:i/>
                <w:iCs/>
              </w:rPr>
            </w:rPrChange>
          </w:rPr>
          <w:delText xml:space="preserve">The chosen hyperparameters and selected features can be found in </w:delText>
        </w:r>
        <w:r w:rsidR="00F76CB1" w:rsidRPr="00F76CB1" w:rsidDel="00B15DEF">
          <w:rPr>
            <w:iCs/>
            <w:highlight w:val="yellow"/>
            <w:rPrChange w:id="101" w:author="fanzhou kong" w:date="2020-01-17T19:00:00Z">
              <w:rPr>
                <w:i/>
                <w:iCs/>
              </w:rPr>
            </w:rPrChange>
          </w:rPr>
          <w:delText>table xx.</w:delText>
        </w:r>
        <w:r w:rsidR="00F76CB1" w:rsidDel="00B15DEF">
          <w:rPr>
            <w:i/>
            <w:iCs/>
          </w:rPr>
          <w:delText xml:space="preserve"> </w:delText>
        </w:r>
      </w:del>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t>
      </w:r>
      <w:r w:rsidR="008A6045">
        <w:t xml:space="preserve">generated </w:t>
      </w:r>
      <w:r w:rsidR="006F1197" w:rsidRPr="00A7250E">
        <w:t>were</w:t>
      </w:r>
      <w:r w:rsidR="00AF7AAA">
        <w:t xml:space="preserve"> independently validated </w:t>
      </w:r>
      <w:r w:rsidR="006A74EB" w:rsidRPr="00C74212">
        <w:t>on</w:t>
      </w:r>
      <w:r w:rsidR="00AF7AAA">
        <w:t xml:space="preserve"> the testing </w:t>
      </w:r>
      <w:r w:rsidR="00F90B5A">
        <w:t>set</w:t>
      </w:r>
      <w:r w:rsidR="00B374AF" w:rsidRPr="00763AE6">
        <w:t xml:space="preserve">. </w:t>
      </w:r>
      <w:r w:rsidR="00F5169F" w:rsidRPr="00F90B5A">
        <w:rPr>
          <w:highlight w:val="yellow"/>
        </w:rPr>
        <w:t xml:space="preserve">Figure </w:t>
      </w:r>
      <w:ins w:id="102" w:author="Xu, Jason" w:date="2020-02-04T13:28:00Z">
        <w:r w:rsidR="00B258F8">
          <w:rPr>
            <w:highlight w:val="yellow"/>
          </w:rPr>
          <w:t>2</w:t>
        </w:r>
      </w:ins>
      <w:del w:id="103" w:author="Xu, Jason" w:date="2020-02-04T13:28:00Z">
        <w:r w:rsidR="00F5169F" w:rsidRPr="00F90B5A" w:rsidDel="00B258F8">
          <w:rPr>
            <w:highlight w:val="yellow"/>
          </w:rPr>
          <w:delText>XX</w:delText>
        </w:r>
      </w:del>
      <w:r w:rsidR="00F5169F" w:rsidRPr="00763AE6">
        <w:t xml:space="preserve"> </w:t>
      </w:r>
      <w:r w:rsidR="000C195A">
        <w:t xml:space="preserve">demonstrated </w:t>
      </w:r>
      <w:r w:rsidR="000C195A" w:rsidRPr="00763AE6">
        <w:t>the</w:t>
      </w:r>
      <w:r w:rsidR="00FA6C21" w:rsidRPr="00763AE6">
        <w:t xml:space="preserve"> </w:t>
      </w:r>
      <w:r w:rsidR="00733E10">
        <w:t>pipeline</w:t>
      </w:r>
      <w:r w:rsidR="00AF0A05" w:rsidRPr="00763AE6">
        <w:t xml:space="preserve"> </w:t>
      </w:r>
      <w:r w:rsidR="000C195A">
        <w:t xml:space="preserve">we used </w:t>
      </w:r>
      <w:r w:rsidR="00687D02" w:rsidRPr="00763AE6">
        <w:t xml:space="preserve">for </w:t>
      </w:r>
      <w:r w:rsidR="000C195A">
        <w:t xml:space="preserve">the training of </w:t>
      </w:r>
      <w:r w:rsidR="00C74212">
        <w:t>classifier</w:t>
      </w:r>
      <w:r w:rsidR="000C195A">
        <w:t xml:space="preserve"> and </w:t>
      </w:r>
      <w:r w:rsidR="00C74212">
        <w:t xml:space="preserve">validation of classification model. </w:t>
      </w:r>
    </w:p>
    <w:p w14:paraId="1330DCCC" w14:textId="2C1A8226" w:rsidR="009F3DC7" w:rsidRDefault="008548A7" w:rsidP="00BD2411">
      <w:pPr>
        <w:jc w:val="both"/>
      </w:pPr>
      <w:r>
        <w:t>All analyses</w:t>
      </w:r>
      <w:r w:rsidR="00B05FE6">
        <w:t xml:space="preserve"> 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ins w:id="104" w:author="Xu, Jason" w:date="2020-02-05T14:51:00Z">
        <w:r w:rsidR="00E9243E">
          <w:t xml:space="preserve"> </w:t>
        </w:r>
      </w:ins>
      <w:proofErr w:type="spellStart"/>
      <w:r w:rsidR="0035521E" w:rsidRPr="001810AB">
        <w:t>dplyr</w:t>
      </w:r>
      <w:proofErr w:type="spellEnd"/>
      <w:ins w:id="105" w:author="Kong, Fanzhou" w:date="2020-01-15T11:42:00Z">
        <w:r w:rsidR="006F5366">
          <w:t xml:space="preserve"> (R)</w:t>
        </w:r>
      </w:ins>
      <w:ins w:id="106" w:author="Xu, Jason" w:date="2019-08-07T15:38:00Z">
        <w:r w:rsidR="000E6B47">
          <w:fldChar w:fldCharType="begin" w:fldLock="1"/>
        </w:r>
      </w:ins>
      <w:r w:rsidR="009213A7">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26&lt;/sup&gt;","plainTextFormattedCitation":"26","previouslyFormattedCitation":"&lt;sup&gt;26&lt;/sup&gt;"},"properties":{"noteIndex":0},"schema":"https://github.com/citation-style-language/schema/raw/master/csl-citation.json"}</w:instrText>
      </w:r>
      <w:r w:rsidR="000E6B47">
        <w:fldChar w:fldCharType="separate"/>
      </w:r>
      <w:r w:rsidR="008E2240" w:rsidRPr="008E2240">
        <w:rPr>
          <w:noProof/>
          <w:vertAlign w:val="superscript"/>
        </w:rPr>
        <w:t>26</w:t>
      </w:r>
      <w:ins w:id="107" w:author="Xu, Jason" w:date="2019-08-07T15:38:00Z">
        <w:r w:rsidR="000E6B47">
          <w:fldChar w:fldCharType="end"/>
        </w:r>
      </w:ins>
      <w:r w:rsidR="0035521E" w:rsidRPr="001810AB">
        <w:t xml:space="preserve">, </w:t>
      </w:r>
      <w:proofErr w:type="spellStart"/>
      <w:r w:rsidR="0035521E" w:rsidRPr="001810AB">
        <w:t>factoextra</w:t>
      </w:r>
      <w:proofErr w:type="spellEnd"/>
      <w:ins w:id="108" w:author="Kong, Fanzhou" w:date="2020-01-15T11:42:00Z">
        <w:r w:rsidR="006F5366">
          <w:t xml:space="preserve"> (R)</w:t>
        </w:r>
      </w:ins>
      <w:ins w:id="109" w:author="Xu, Jason" w:date="2019-08-07T15:38:00Z">
        <w:r w:rsidR="000E6B47">
          <w:fldChar w:fldCharType="begin" w:fldLock="1"/>
        </w:r>
      </w:ins>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0E6B47">
        <w:fldChar w:fldCharType="separate"/>
      </w:r>
      <w:r w:rsidR="008E2240" w:rsidRPr="008E2240">
        <w:rPr>
          <w:noProof/>
          <w:vertAlign w:val="superscript"/>
        </w:rPr>
        <w:t>27</w:t>
      </w:r>
      <w:ins w:id="110" w:author="Xu, Jason" w:date="2019-08-07T15:38:00Z">
        <w:r w:rsidR="000E6B47">
          <w:fldChar w:fldCharType="end"/>
        </w:r>
      </w:ins>
      <w:r w:rsidR="0035521E" w:rsidRPr="001810AB">
        <w:t xml:space="preserve">, </w:t>
      </w:r>
      <w:del w:id="111" w:author="Kong, Fanzhou" w:date="2020-01-15T11:41:00Z">
        <w:r w:rsidR="003C643D" w:rsidDel="006F5366">
          <w:delText xml:space="preserve">and </w:delText>
        </w:r>
      </w:del>
      <w:proofErr w:type="spellStart"/>
      <w:r w:rsidR="0035521E" w:rsidRPr="001810AB">
        <w:t>FSelector</w:t>
      </w:r>
      <w:proofErr w:type="spellEnd"/>
      <w:ins w:id="112" w:author="Kong, Fanzhou" w:date="2020-01-15T11:42:00Z">
        <w:r w:rsidR="006F5366">
          <w:t xml:space="preserve"> (R)</w:t>
        </w:r>
      </w:ins>
      <w:r w:rsidR="00585A01" w:rsidRPr="001810AB">
        <w:fldChar w:fldCharType="begin" w:fldLock="1"/>
      </w:r>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585A01" w:rsidRPr="001810AB">
        <w:fldChar w:fldCharType="separate"/>
      </w:r>
      <w:r w:rsidR="008E2240" w:rsidRPr="008E2240">
        <w:rPr>
          <w:noProof/>
          <w:vertAlign w:val="superscript"/>
        </w:rPr>
        <w:t>27</w:t>
      </w:r>
      <w:ins w:id="113" w:author="Xu, Jason" w:date="2019-08-02T15:48:00Z">
        <w:r w:rsidR="00585A01" w:rsidRPr="001810AB">
          <w:fldChar w:fldCharType="end"/>
        </w:r>
      </w:ins>
      <w:r w:rsidR="006F5366">
        <w:t xml:space="preserve">, </w:t>
      </w:r>
      <w:proofErr w:type="spellStart"/>
      <w:r w:rsidR="006F5366">
        <w:t>sklearn</w:t>
      </w:r>
      <w:proofErr w:type="spellEnd"/>
      <w:r w:rsidR="006F5366">
        <w:t xml:space="preserve"> (Python), </w:t>
      </w:r>
      <w:proofErr w:type="spellStart"/>
      <w:r w:rsidR="006F5366">
        <w:t>skrebate</w:t>
      </w:r>
      <w:proofErr w:type="spellEnd"/>
      <w:r w:rsidR="006F5366">
        <w:t xml:space="preserve"> (Python), </w:t>
      </w:r>
      <w:proofErr w:type="spellStart"/>
      <w:r w:rsidR="006F5366">
        <w:t>numpy</w:t>
      </w:r>
      <w:proofErr w:type="spellEnd"/>
      <w:r w:rsidR="006F5366">
        <w:t xml:space="preserve"> (Python) and </w:t>
      </w:r>
      <w:del w:id="114" w:author="Xu, Jason" w:date="2020-01-07T15:55:00Z">
        <w:r w:rsidR="0094308E" w:rsidDel="00A97531">
          <w:delText>)</w:delText>
        </w:r>
      </w:del>
      <w:del w:id="115" w:author="Kong, Fanzhou" w:date="2020-01-15T11:47:00Z">
        <w:r w:rsidR="000744D0" w:rsidRPr="001810AB" w:rsidDel="006F5366">
          <w:delText>.</w:delText>
        </w:r>
      </w:del>
      <w:r w:rsidR="006F5366">
        <w:t>pandas (Python).</w:t>
      </w:r>
      <w:r w:rsidR="000744D0" w:rsidRPr="001810AB">
        <w:t xml:space="preserve"> </w:t>
      </w:r>
    </w:p>
    <w:p w14:paraId="7F50251C" w14:textId="5E0FEE6A" w:rsidR="00A87703" w:rsidRDefault="006626B6" w:rsidP="003805CC">
      <w:pPr>
        <w:jc w:val="both"/>
        <w:rPr>
          <w:b/>
        </w:rPr>
      </w:pPr>
      <w:commentRangeStart w:id="116"/>
      <w:commentRangeStart w:id="117"/>
      <w:r>
        <w:rPr>
          <w:b/>
        </w:rPr>
        <w:lastRenderedPageBreak/>
        <w:t xml:space="preserve">RESULTS AND DISCUSSION  </w:t>
      </w:r>
      <w:commentRangeEnd w:id="116"/>
      <w:r w:rsidR="00412116">
        <w:rPr>
          <w:rStyle w:val="afc"/>
        </w:rPr>
        <w:commentReference w:id="116"/>
      </w:r>
      <w:commentRangeEnd w:id="117"/>
      <w:r w:rsidR="003D5832">
        <w:rPr>
          <w:rStyle w:val="afc"/>
        </w:rPr>
        <w:commentReference w:id="117"/>
      </w:r>
    </w:p>
    <w:p w14:paraId="563545BE" w14:textId="75A647C6" w:rsidR="00DC026A" w:rsidRPr="00E96441" w:rsidRDefault="00DC026A" w:rsidP="003805CC">
      <w:pPr>
        <w:jc w:val="both"/>
        <w:rPr>
          <w:b/>
          <w:i/>
          <w:iCs/>
        </w:rPr>
      </w:pPr>
      <w:r w:rsidRPr="00E96441">
        <w:rPr>
          <w:bCs/>
          <w:i/>
          <w:iCs/>
        </w:rPr>
        <w:t xml:space="preserve">Elemental concentration in Chinese GI rice  </w:t>
      </w:r>
      <w:r w:rsidRPr="00E96441">
        <w:rPr>
          <w:b/>
          <w:i/>
          <w:iCs/>
        </w:rPr>
        <w:t xml:space="preserve"> </w:t>
      </w:r>
    </w:p>
    <w:p w14:paraId="54C15EEB" w14:textId="0534A77E" w:rsidR="00DC026A" w:rsidDel="00157C12" w:rsidRDefault="00DC026A" w:rsidP="003805CC">
      <w:pPr>
        <w:jc w:val="both"/>
        <w:rPr>
          <w:del w:id="118" w:author="Xu, Jason" w:date="2020-02-03T14:04:00Z"/>
          <w:vertAlign w:val="superscript"/>
        </w:rPr>
      </w:pPr>
      <w:r w:rsidRPr="00BD2411">
        <w:rPr>
          <w:highlight w:val="yellow"/>
        </w:rPr>
        <w:t>Table 1</w:t>
      </w:r>
      <w:r>
        <w:t xml:space="preserve"> shows the mean values and standard deviations of 30 targeted elements from six GI rice in this study.  Particularly, ANOVA and Tukey HSD test were conducted to determine the statistical significance.</w:t>
      </w:r>
      <w:ins w:id="119" w:author="Xu, Jason" w:date="2020-02-04T14:10:00Z">
        <w:r w:rsidR="00191601">
          <w:t xml:space="preserve"> </w:t>
        </w:r>
      </w:ins>
      <w:del w:id="120" w:author="Xu, Jason" w:date="2020-02-04T14:10:00Z">
        <w:r w:rsidDel="00191601">
          <w:delText xml:space="preserve"> </w:delText>
        </w:r>
      </w:del>
      <w:r>
        <w:t>The validation of accuracy was conducted with SRM (1568b)</w:t>
      </w:r>
      <w:r w:rsidR="002A176A">
        <w:t xml:space="preserve">, and </w:t>
      </w:r>
      <w:r>
        <w:t>measured concentration agreed well with the certified values</w:t>
      </w:r>
      <w:ins w:id="121" w:author="Xu, Jason" w:date="2020-02-04T14:13:00Z">
        <w:r w:rsidR="00215ED0">
          <w:t xml:space="preserve"> (</w:t>
        </w:r>
        <w:r w:rsidR="00215ED0" w:rsidRPr="00215ED0">
          <w:rPr>
            <w:highlight w:val="green"/>
            <w:rPrChange w:id="122" w:author="Xu, Jason" w:date="2020-02-04T14:13:00Z">
              <w:rPr/>
            </w:rPrChange>
          </w:rPr>
          <w:t>Fig S1</w:t>
        </w:r>
        <w:r w:rsidR="00215ED0">
          <w:t>)</w:t>
        </w:r>
      </w:ins>
      <w:ins w:id="123" w:author="Xu, Jason" w:date="2020-01-09T10:02:00Z">
        <w:r w:rsidR="0094674E">
          <w:t>.</w:t>
        </w:r>
      </w:ins>
      <w:ins w:id="124" w:author="Xu, Jason" w:date="2020-02-03T14:04:00Z">
        <w:r w:rsidR="00157C12">
          <w:t xml:space="preserve"> </w:t>
        </w:r>
      </w:ins>
      <w:del w:id="125" w:author="Xu, Jason" w:date="2020-01-09T10:02:00Z">
        <w:r w:rsidDel="0094674E">
          <w:delText xml:space="preserve"> </w:delText>
        </w:r>
      </w:del>
    </w:p>
    <w:p w14:paraId="3A4ED93F" w14:textId="58472B4B" w:rsidR="00A43142" w:rsidRPr="00C1387F" w:rsidRDefault="00B2354C" w:rsidP="00B2354C">
      <w:pPr>
        <w:jc w:val="both"/>
        <w:rPr>
          <w:ins w:id="126" w:author="Kong, Fanzhou" w:date="2020-01-22T15:23:00Z"/>
          <w:strike/>
          <w:rPrChange w:id="127" w:author="Xu, Jason" w:date="2020-02-03T14:22:00Z">
            <w:rPr>
              <w:ins w:id="128" w:author="Kong, Fanzhou" w:date="2020-01-22T15:23:00Z"/>
            </w:rPr>
          </w:rPrChange>
        </w:rPr>
      </w:pPr>
      <w:ins w:id="129" w:author="Xu, Jason" w:date="2020-02-04T12:04:00Z">
        <w:r w:rsidRPr="008F2E48">
          <w:rPr>
            <w:rPrChange w:id="130" w:author="Xu, Jason" w:date="2020-02-04T13:39:00Z">
              <w:rPr>
                <w:highlight w:val="yellow"/>
              </w:rPr>
            </w:rPrChange>
          </w:rPr>
          <w:t xml:space="preserve">Overall, except for the element of </w:t>
        </w:r>
        <w:r w:rsidRPr="008F2E48">
          <w:rPr>
            <w:vertAlign w:val="superscript"/>
            <w:rPrChange w:id="131" w:author="Xu, Jason" w:date="2020-02-04T13:39:00Z">
              <w:rPr>
                <w:highlight w:val="yellow"/>
                <w:vertAlign w:val="superscript"/>
              </w:rPr>
            </w:rPrChange>
          </w:rPr>
          <w:t>208</w:t>
        </w:r>
        <w:r w:rsidRPr="008F2E48">
          <w:rPr>
            <w:rPrChange w:id="132" w:author="Xu, Jason" w:date="2020-02-04T13:39:00Z">
              <w:rPr>
                <w:highlight w:val="yellow"/>
              </w:rPr>
            </w:rPrChange>
          </w:rPr>
          <w:t xml:space="preserve">Pb, significant differences could be observed among all elements across six GI rice. However, based on the information </w:t>
        </w:r>
      </w:ins>
      <w:ins w:id="133" w:author="Xu, Jason" w:date="2020-02-04T13:38:00Z">
        <w:r w:rsidR="00E03976" w:rsidRPr="008F2E48">
          <w:rPr>
            <w:rPrChange w:id="134" w:author="Xu, Jason" w:date="2020-02-04T13:39:00Z">
              <w:rPr>
                <w:highlight w:val="yellow"/>
              </w:rPr>
            </w:rPrChange>
          </w:rPr>
          <w:t xml:space="preserve">obtained </w:t>
        </w:r>
      </w:ins>
      <w:ins w:id="135" w:author="Xu, Jason" w:date="2020-02-04T12:04:00Z">
        <w:r w:rsidRPr="008F2E48">
          <w:rPr>
            <w:rPrChange w:id="136" w:author="Xu, Jason" w:date="2020-02-04T13:39:00Z">
              <w:rPr>
                <w:highlight w:val="yellow"/>
              </w:rPr>
            </w:rPrChange>
          </w:rPr>
          <w:t>from ANOVA, it was impossible</w:t>
        </w:r>
      </w:ins>
      <w:ins w:id="137" w:author="Xu, Jason" w:date="2020-02-04T13:38:00Z">
        <w:r w:rsidR="00E03976" w:rsidRPr="008F2E48">
          <w:rPr>
            <w:rPrChange w:id="138" w:author="Xu, Jason" w:date="2020-02-04T13:39:00Z">
              <w:rPr>
                <w:highlight w:val="yellow"/>
              </w:rPr>
            </w:rPrChange>
          </w:rPr>
          <w:t xml:space="preserve"> to</w:t>
        </w:r>
      </w:ins>
      <w:ins w:id="139" w:author="Xu, Jason" w:date="2020-02-04T12:04:00Z">
        <w:r w:rsidRPr="008F2E48">
          <w:rPr>
            <w:rPrChange w:id="140" w:author="Xu, Jason" w:date="2020-02-04T13:39:00Z">
              <w:rPr>
                <w:highlight w:val="yellow"/>
              </w:rPr>
            </w:rPrChange>
          </w:rPr>
          <w:t xml:space="preserve"> identify element(s) that can directly differentiate all types of rice.</w:t>
        </w:r>
      </w:ins>
      <w:del w:id="141" w:author="Xu, Jason" w:date="2020-02-04T12:04:00Z">
        <w:r w:rsidR="00DC026A" w:rsidRPr="009F24B1" w:rsidDel="00B2354C">
          <w:delText xml:space="preserve">Overall, </w:delText>
        </w:r>
        <w:r w:rsidR="000E4770" w:rsidRPr="009F24B1" w:rsidDel="00B2354C">
          <w:delText>exc</w:delText>
        </w:r>
        <w:r w:rsidR="00FF42F6" w:rsidRPr="009F24B1" w:rsidDel="00B2354C">
          <w:delText xml:space="preserve">ept for </w:delText>
        </w:r>
        <w:r w:rsidR="00A23AB5" w:rsidRPr="009F24B1" w:rsidDel="00B2354C">
          <w:rPr>
            <w:vertAlign w:val="superscript"/>
          </w:rPr>
          <w:delText>208</w:delText>
        </w:r>
        <w:r w:rsidR="00FF42F6" w:rsidRPr="009F24B1" w:rsidDel="00B2354C">
          <w:delText xml:space="preserve">Pb, </w:delText>
        </w:r>
        <w:r w:rsidR="00DC026A" w:rsidRPr="009F24B1" w:rsidDel="00B2354C">
          <w:delText xml:space="preserve">significant difference could be observed among </w:delText>
        </w:r>
      </w:del>
      <w:del w:id="142" w:author="Xu, Jason" w:date="2020-01-14T09:35:00Z">
        <w:r w:rsidR="00DC026A" w:rsidRPr="009F24B1" w:rsidDel="00D66501">
          <w:delText xml:space="preserve">levels of </w:delText>
        </w:r>
      </w:del>
      <w:del w:id="143" w:author="Xu, Jason" w:date="2020-02-04T12:04:00Z">
        <w:r w:rsidR="00DC026A" w:rsidRPr="009F24B1" w:rsidDel="00B2354C">
          <w:delText>all elements</w:delText>
        </w:r>
      </w:del>
      <w:ins w:id="144" w:author="Xu, Jason" w:date="2020-02-03T14:27:00Z">
        <w:r w:rsidR="004D6AA8" w:rsidRPr="008F2E48">
          <w:rPr>
            <w:rPrChange w:id="145" w:author="Xu, Jason" w:date="2020-02-04T13:39:00Z">
              <w:rPr>
                <w:highlight w:val="yellow"/>
              </w:rPr>
            </w:rPrChange>
          </w:rPr>
          <w:t xml:space="preserve"> </w:t>
        </w:r>
      </w:ins>
      <w:ins w:id="146" w:author="Xu, Jason" w:date="2020-02-03T14:21:00Z">
        <w:r w:rsidR="00560520" w:rsidRPr="008F2E48">
          <w:rPr>
            <w:rPrChange w:id="147" w:author="Xu, Jason" w:date="2020-02-04T13:39:00Z">
              <w:rPr>
                <w:highlight w:val="yellow"/>
              </w:rPr>
            </w:rPrChange>
          </w:rPr>
          <w:t xml:space="preserve"> </w:t>
        </w:r>
      </w:ins>
      <w:del w:id="148" w:author="Xu, Jason" w:date="2020-02-03T14:04:00Z">
        <w:r w:rsidR="00DC026A" w:rsidRPr="009F24B1" w:rsidDel="00157C12">
          <w:delText>.</w:delText>
        </w:r>
      </w:del>
      <w:del w:id="149" w:author="Xu, Jason" w:date="2020-02-04T13:41:00Z">
        <w:r w:rsidR="00DC026A" w:rsidRPr="009F24B1" w:rsidDel="00897380">
          <w:delText xml:space="preserve"> </w:delText>
        </w:r>
      </w:del>
      <w:ins w:id="150" w:author="Kong, Fanzhou" w:date="2020-01-22T15:23:00Z">
        <w:del w:id="151" w:author="Xu, Jason" w:date="2020-02-04T13:41:00Z">
          <w:r w:rsidR="00A43142" w:rsidRPr="008F2E48" w:rsidDel="00897380">
            <w:rPr>
              <w:strike/>
              <w:rPrChange w:id="152" w:author="Xu, Jason" w:date="2020-02-04T13:39:00Z">
                <w:rPr/>
              </w:rPrChange>
            </w:rPr>
            <w:delText xml:space="preserve">Some of the elements showed significant difference among GI </w:delText>
          </w:r>
        </w:del>
      </w:ins>
      <w:ins w:id="153" w:author="Kong, Fanzhou" w:date="2020-01-22T15:24:00Z">
        <w:del w:id="154" w:author="Xu, Jason" w:date="2020-02-04T13:41:00Z">
          <w:r w:rsidR="00A43142" w:rsidRPr="008F2E48" w:rsidDel="00897380">
            <w:rPr>
              <w:strike/>
              <w:rPrChange w:id="155" w:author="Xu, Jason" w:date="2020-02-04T13:39:00Z">
                <w:rPr/>
              </w:rPrChange>
            </w:rPr>
            <w:delText xml:space="preserve">rices </w:delText>
          </w:r>
        </w:del>
      </w:ins>
      <w:ins w:id="156" w:author="Kong, Fanzhou" w:date="2020-01-22T15:25:00Z">
        <w:del w:id="157" w:author="Xu, Jason" w:date="2020-02-04T13:41:00Z">
          <w:r w:rsidR="00A43142" w:rsidRPr="008F2E48" w:rsidDel="00897380">
            <w:rPr>
              <w:strike/>
              <w:rPrChange w:id="158" w:author="Xu, Jason" w:date="2020-02-04T13:39:00Z">
                <w:rPr/>
              </w:rPrChange>
            </w:rPr>
            <w:delText xml:space="preserve">(e.g. </w:delText>
          </w:r>
          <w:r w:rsidR="00A43142" w:rsidRPr="008F2E48" w:rsidDel="00897380">
            <w:rPr>
              <w:strike/>
              <w:vertAlign w:val="superscript"/>
              <w:rPrChange w:id="159" w:author="Xu, Jason" w:date="2020-02-04T13:39:00Z">
                <w:rPr>
                  <w:vertAlign w:val="superscript"/>
                </w:rPr>
              </w:rPrChange>
            </w:rPr>
            <w:delText>107</w:delText>
          </w:r>
          <w:r w:rsidR="00A43142" w:rsidRPr="008F2E48" w:rsidDel="00897380">
            <w:rPr>
              <w:strike/>
              <w:rPrChange w:id="160" w:author="Xu, Jason" w:date="2020-02-04T13:39:00Z">
                <w:rPr/>
              </w:rPrChange>
            </w:rPr>
            <w:delText xml:space="preserve">Ag, </w:delText>
          </w:r>
          <w:r w:rsidR="00A43142" w:rsidRPr="008F2E48" w:rsidDel="00897380">
            <w:rPr>
              <w:strike/>
              <w:vertAlign w:val="superscript"/>
              <w:rPrChange w:id="161" w:author="Xu, Jason" w:date="2020-02-04T13:39:00Z">
                <w:rPr>
                  <w:vertAlign w:val="superscript"/>
                </w:rPr>
              </w:rPrChange>
            </w:rPr>
            <w:delText>114</w:delText>
          </w:r>
          <w:r w:rsidR="00A43142" w:rsidRPr="008F2E48" w:rsidDel="00897380">
            <w:rPr>
              <w:strike/>
              <w:rPrChange w:id="162" w:author="Xu, Jason" w:date="2020-02-04T13:39:00Z">
                <w:rPr/>
              </w:rPrChange>
            </w:rPr>
            <w:delText xml:space="preserve">Cd and </w:delText>
          </w:r>
          <w:r w:rsidR="00A43142" w:rsidRPr="008F2E48" w:rsidDel="00897380">
            <w:rPr>
              <w:strike/>
              <w:vertAlign w:val="superscript"/>
              <w:rPrChange w:id="163" w:author="Xu, Jason" w:date="2020-02-04T13:39:00Z">
                <w:rPr>
                  <w:vertAlign w:val="superscript"/>
                </w:rPr>
              </w:rPrChange>
            </w:rPr>
            <w:delText>201</w:delText>
          </w:r>
          <w:r w:rsidR="00A43142" w:rsidRPr="008F2E48" w:rsidDel="00897380">
            <w:rPr>
              <w:strike/>
              <w:rPrChange w:id="164" w:author="Xu, Jason" w:date="2020-02-04T13:39:00Z">
                <w:rPr/>
              </w:rPrChange>
            </w:rPr>
            <w:delText>Hg</w:delText>
          </w:r>
        </w:del>
      </w:ins>
      <w:ins w:id="165" w:author="Kong, Fanzhou" w:date="2020-01-22T15:26:00Z">
        <w:del w:id="166" w:author="Xu, Jason" w:date="2020-02-04T13:41:00Z">
          <w:r w:rsidR="00A43142" w:rsidRPr="008F2E48" w:rsidDel="00897380">
            <w:rPr>
              <w:strike/>
              <w:rPrChange w:id="167" w:author="Xu, Jason" w:date="2020-02-04T13:39:00Z">
                <w:rPr/>
              </w:rPrChange>
            </w:rPr>
            <w:delText xml:space="preserve"> </w:delText>
          </w:r>
        </w:del>
      </w:ins>
      <w:ins w:id="168" w:author="Kong, Fanzhou" w:date="2020-01-22T15:28:00Z">
        <w:del w:id="169" w:author="Xu, Jason" w:date="2020-02-04T13:41:00Z">
          <w:r w:rsidR="00193AFD" w:rsidRPr="008F2E48" w:rsidDel="00897380">
            <w:rPr>
              <w:strike/>
              <w:rPrChange w:id="170" w:author="Xu, Jason" w:date="2020-02-04T13:39:00Z">
                <w:rPr/>
              </w:rPrChange>
            </w:rPr>
            <w:delText xml:space="preserve">has significant high </w:delText>
          </w:r>
        </w:del>
      </w:ins>
      <w:ins w:id="171" w:author="Kong, Fanzhou" w:date="2020-01-22T15:29:00Z">
        <w:del w:id="172" w:author="Xu, Jason" w:date="2020-02-04T13:41:00Z">
          <w:r w:rsidR="00193AFD" w:rsidRPr="008F2E48" w:rsidDel="00897380">
            <w:rPr>
              <w:strike/>
              <w:rPrChange w:id="173" w:author="Xu, Jason" w:date="2020-02-04T13:39:00Z">
                <w:rPr/>
              </w:rPrChange>
            </w:rPr>
            <w:delText>concentration in</w:delText>
          </w:r>
        </w:del>
      </w:ins>
      <w:ins w:id="174" w:author="Kong, Fanzhou" w:date="2020-01-22T15:26:00Z">
        <w:del w:id="175" w:author="Xu, Jason" w:date="2020-02-04T13:41:00Z">
          <w:r w:rsidR="00A43142" w:rsidRPr="008F2E48" w:rsidDel="00897380">
            <w:rPr>
              <w:strike/>
              <w:rPrChange w:id="176" w:author="Xu, Jason" w:date="2020-02-04T13:39:00Z">
                <w:rPr/>
              </w:rPrChange>
            </w:rPr>
            <w:delText xml:space="preserve"> GG</w:delText>
          </w:r>
        </w:del>
      </w:ins>
      <w:ins w:id="177" w:author="Kong, Fanzhou" w:date="2020-01-22T15:25:00Z">
        <w:del w:id="178" w:author="Xu, Jason" w:date="2020-02-04T13:41:00Z">
          <w:r w:rsidR="00A43142" w:rsidRPr="008F2E48" w:rsidDel="00897380">
            <w:rPr>
              <w:strike/>
              <w:rPrChange w:id="179" w:author="Xu, Jason" w:date="2020-02-04T13:39:00Z">
                <w:rPr/>
              </w:rPrChange>
            </w:rPr>
            <w:delText>)</w:delText>
          </w:r>
        </w:del>
      </w:ins>
      <w:ins w:id="180" w:author="Kong, Fanzhou" w:date="2020-01-22T15:27:00Z">
        <w:del w:id="181" w:author="Xu, Jason" w:date="2020-02-04T13:41:00Z">
          <w:r w:rsidR="00A43142" w:rsidRPr="008F2E48" w:rsidDel="00897380">
            <w:rPr>
              <w:strike/>
              <w:rPrChange w:id="182" w:author="Xu, Jason" w:date="2020-02-04T13:39:00Z">
                <w:rPr/>
              </w:rPrChange>
            </w:rPr>
            <w:delText xml:space="preserve"> but </w:delText>
          </w:r>
        </w:del>
      </w:ins>
      <w:ins w:id="183" w:author="Kong, Fanzhou" w:date="2020-01-22T15:30:00Z">
        <w:del w:id="184" w:author="Xu, Jason" w:date="2020-02-04T13:41:00Z">
          <w:r w:rsidR="00193AFD" w:rsidRPr="008F2E48" w:rsidDel="00897380">
            <w:rPr>
              <w:strike/>
              <w:rPrChange w:id="185" w:author="Xu, Jason" w:date="2020-02-04T13:39:00Z">
                <w:rPr>
                  <w:highlight w:val="yellow"/>
                </w:rPr>
              </w:rPrChange>
            </w:rPr>
            <w:delText>we cannot pick one or few elements to make classification for 6 types of GI rice w</w:delText>
          </w:r>
        </w:del>
      </w:ins>
      <w:ins w:id="186" w:author="Kong, Fanzhou" w:date="2020-01-22T15:31:00Z">
        <w:del w:id="187" w:author="Xu, Jason" w:date="2020-02-04T13:41:00Z">
          <w:r w:rsidR="00193AFD" w:rsidRPr="008F2E48" w:rsidDel="00897380">
            <w:rPr>
              <w:strike/>
              <w:rPrChange w:id="188" w:author="Xu, Jason" w:date="2020-02-04T13:39:00Z">
                <w:rPr>
                  <w:highlight w:val="yellow"/>
                </w:rPr>
              </w:rPrChange>
            </w:rPr>
            <w:delText xml:space="preserve">ith information provided by </w:delText>
          </w:r>
          <w:commentRangeStart w:id="189"/>
          <w:commentRangeStart w:id="190"/>
          <w:r w:rsidR="00193AFD" w:rsidRPr="008F2E48" w:rsidDel="00897380">
            <w:rPr>
              <w:strike/>
              <w:rPrChange w:id="191" w:author="Xu, Jason" w:date="2020-02-04T13:39:00Z">
                <w:rPr>
                  <w:highlight w:val="yellow"/>
                </w:rPr>
              </w:rPrChange>
            </w:rPr>
            <w:delText xml:space="preserve">ANOVA </w:delText>
          </w:r>
          <w:commentRangeStart w:id="192"/>
          <w:commentRangeStart w:id="193"/>
          <w:commentRangeStart w:id="194"/>
          <w:r w:rsidR="00193AFD" w:rsidRPr="008F2E48" w:rsidDel="00897380">
            <w:rPr>
              <w:strike/>
              <w:rPrChange w:id="195" w:author="Xu, Jason" w:date="2020-02-04T13:39:00Z">
                <w:rPr>
                  <w:highlight w:val="yellow"/>
                </w:rPr>
              </w:rPrChange>
            </w:rPr>
            <w:delText>alone</w:delText>
          </w:r>
        </w:del>
      </w:ins>
      <w:commentRangeEnd w:id="192"/>
      <w:ins w:id="196" w:author="Kong, Fanzhou" w:date="2020-01-22T15:32:00Z">
        <w:del w:id="197" w:author="Xu, Jason" w:date="2020-02-04T13:41:00Z">
          <w:r w:rsidR="00193AFD" w:rsidRPr="008F2E48" w:rsidDel="00897380">
            <w:rPr>
              <w:rStyle w:val="afc"/>
              <w:strike/>
              <w:rPrChange w:id="198" w:author="Xu, Jason" w:date="2020-02-04T13:39:00Z">
                <w:rPr>
                  <w:rStyle w:val="afc"/>
                </w:rPr>
              </w:rPrChange>
            </w:rPr>
            <w:commentReference w:id="192"/>
          </w:r>
        </w:del>
      </w:ins>
      <w:commentRangeEnd w:id="193"/>
      <w:del w:id="199" w:author="Xu, Jason" w:date="2020-02-04T13:41:00Z">
        <w:r w:rsidR="00E2129F" w:rsidRPr="008F2E48" w:rsidDel="00897380">
          <w:rPr>
            <w:rStyle w:val="afc"/>
            <w:strike/>
            <w:rPrChange w:id="200" w:author="Xu, Jason" w:date="2020-02-04T13:39:00Z">
              <w:rPr>
                <w:rStyle w:val="afc"/>
              </w:rPr>
            </w:rPrChange>
          </w:rPr>
          <w:commentReference w:id="193"/>
        </w:r>
        <w:commentRangeEnd w:id="194"/>
        <w:commentRangeEnd w:id="189"/>
        <w:commentRangeEnd w:id="190"/>
        <w:r w:rsidR="003D5832" w:rsidRPr="009F24B1" w:rsidDel="00897380">
          <w:rPr>
            <w:rStyle w:val="afc"/>
          </w:rPr>
          <w:commentReference w:id="194"/>
        </w:r>
        <w:r w:rsidR="008C2CA2" w:rsidRPr="008F2E48" w:rsidDel="00897380">
          <w:rPr>
            <w:rStyle w:val="afc"/>
            <w:strike/>
            <w:rPrChange w:id="201" w:author="Xu, Jason" w:date="2020-02-04T13:39:00Z">
              <w:rPr>
                <w:rStyle w:val="afc"/>
              </w:rPr>
            </w:rPrChange>
          </w:rPr>
          <w:commentReference w:id="189"/>
        </w:r>
        <w:r w:rsidR="00EB68BE" w:rsidRPr="009F24B1" w:rsidDel="00897380">
          <w:rPr>
            <w:rStyle w:val="afc"/>
          </w:rPr>
          <w:commentReference w:id="190"/>
        </w:r>
      </w:del>
      <w:ins w:id="202" w:author="Kong, Fanzhou" w:date="2020-01-22T15:28:00Z">
        <w:del w:id="203" w:author="Xu, Jason" w:date="2020-02-04T13:41:00Z">
          <w:r w:rsidR="00193AFD" w:rsidRPr="008F2E48" w:rsidDel="00897380">
            <w:rPr>
              <w:strike/>
              <w:rPrChange w:id="204" w:author="Xu, Jason" w:date="2020-02-04T13:39:00Z">
                <w:rPr/>
              </w:rPrChange>
            </w:rPr>
            <w:delText>.</w:delText>
          </w:r>
        </w:del>
      </w:ins>
    </w:p>
    <w:p w14:paraId="19632F7F" w14:textId="2DD236A2" w:rsidR="00DC026A" w:rsidRPr="009A2496" w:rsidRDefault="00DC026A" w:rsidP="003805CC">
      <w:pPr>
        <w:jc w:val="both"/>
        <w:rPr>
          <w:bCs/>
          <w:i/>
          <w:iCs/>
        </w:rPr>
      </w:pPr>
      <w:moveFromRangeStart w:id="205" w:author="Xu, Jason" w:date="2020-02-04T13:42:00Z" w:name="move31716142"/>
      <w:commentRangeStart w:id="206"/>
      <w:moveFrom w:id="207" w:author="Xu, Jason" w:date="2020-02-04T13:42:00Z">
        <w:del w:id="208" w:author="Xu, Jason" w:date="2020-02-04T14:14:00Z">
          <w:r w:rsidRPr="00193AFD" w:rsidDel="00A87DB3">
            <w:rPr>
              <w:strike/>
              <w:rPrChange w:id="209" w:author="Kong, Fanzhou" w:date="2020-01-22T15:33:00Z">
                <w:rPr/>
              </w:rPrChange>
            </w:rPr>
            <w:delText>The GG rice, which are harvested from Guangxi Zhuang Autonomous region</w:delText>
          </w:r>
          <w:r w:rsidR="0005557D" w:rsidRPr="00193AFD" w:rsidDel="00A87DB3">
            <w:rPr>
              <w:strike/>
              <w:rPrChange w:id="210" w:author="Kong, Fanzhou" w:date="2020-01-22T15:33:00Z">
                <w:rPr/>
              </w:rPrChange>
            </w:rPr>
            <w:delText>(</w:delText>
          </w:r>
          <w:r w:rsidRPr="00193AFD" w:rsidDel="00A87DB3">
            <w:rPr>
              <w:strike/>
              <w:rPrChange w:id="211" w:author="Kong, Fanzhou" w:date="2020-01-22T15:33:00Z">
                <w:rPr/>
              </w:rPrChange>
            </w:rPr>
            <w:delText xml:space="preserve">southwest China, </w:delText>
          </w:r>
          <w:r w:rsidR="0094674E" w:rsidRPr="00193AFD" w:rsidDel="00A87DB3">
            <w:rPr>
              <w:strike/>
              <w:rPrChange w:id="212" w:author="Kong, Fanzhou" w:date="2020-01-22T15:33:00Z">
                <w:rPr/>
              </w:rPrChange>
            </w:rPr>
            <w:delText>were</w:delText>
          </w:r>
          <w:r w:rsidRPr="00193AFD" w:rsidDel="00A87DB3">
            <w:rPr>
              <w:strike/>
              <w:rPrChange w:id="213" w:author="Kong, Fanzhou" w:date="2020-01-22T15:33:00Z">
                <w:rPr/>
              </w:rPrChange>
            </w:rPr>
            <w:delText xml:space="preserve"> leading in the levels of heavy metals </w:delText>
          </w:r>
          <w:r w:rsidR="00B32D03" w:rsidRPr="00193AFD" w:rsidDel="00A87DB3">
            <w:rPr>
              <w:strike/>
              <w:rPrChange w:id="214" w:author="Kong, Fanzhou" w:date="2020-01-22T15:33:00Z">
                <w:rPr/>
              </w:rPrChange>
            </w:rPr>
            <w:delText xml:space="preserve">such as </w:delText>
          </w:r>
          <w:r w:rsidR="00BD25CE" w:rsidRPr="00193AFD" w:rsidDel="00A87DB3">
            <w:rPr>
              <w:strike/>
              <w:vertAlign w:val="superscript"/>
              <w:rPrChange w:id="215" w:author="Kong, Fanzhou" w:date="2020-01-22T15:33:00Z">
                <w:rPr>
                  <w:vertAlign w:val="superscript"/>
                </w:rPr>
              </w:rPrChange>
            </w:rPr>
            <w:delText>107</w:delText>
          </w:r>
          <w:r w:rsidRPr="00193AFD" w:rsidDel="00A87DB3">
            <w:rPr>
              <w:strike/>
              <w:rPrChange w:id="216" w:author="Kong, Fanzhou" w:date="2020-01-22T15:33:00Z">
                <w:rPr/>
              </w:rPrChange>
            </w:rPr>
            <w:delText xml:space="preserve">Ag, </w:delText>
          </w:r>
          <w:r w:rsidR="00BD25CE" w:rsidRPr="00193AFD" w:rsidDel="00A87DB3">
            <w:rPr>
              <w:strike/>
              <w:vertAlign w:val="superscript"/>
              <w:rPrChange w:id="217" w:author="Kong, Fanzhou" w:date="2020-01-22T15:33:00Z">
                <w:rPr>
                  <w:vertAlign w:val="superscript"/>
                </w:rPr>
              </w:rPrChange>
            </w:rPr>
            <w:delText>114</w:delText>
          </w:r>
          <w:r w:rsidRPr="00193AFD" w:rsidDel="00A87DB3">
            <w:rPr>
              <w:strike/>
              <w:rPrChange w:id="218" w:author="Kong, Fanzhou" w:date="2020-01-22T15:33:00Z">
                <w:rPr/>
              </w:rPrChange>
            </w:rPr>
            <w:delText xml:space="preserve">Cd and </w:delText>
          </w:r>
          <w:r w:rsidR="00BD25CE" w:rsidRPr="00193AFD" w:rsidDel="00A87DB3">
            <w:rPr>
              <w:strike/>
              <w:vertAlign w:val="superscript"/>
              <w:rPrChange w:id="219" w:author="Kong, Fanzhou" w:date="2020-01-22T15:33:00Z">
                <w:rPr>
                  <w:vertAlign w:val="superscript"/>
                </w:rPr>
              </w:rPrChange>
            </w:rPr>
            <w:delText>201</w:delText>
          </w:r>
          <w:r w:rsidRPr="00193AFD" w:rsidDel="00A87DB3">
            <w:rPr>
              <w:strike/>
              <w:rPrChange w:id="220" w:author="Kong, Fanzhou" w:date="2020-01-22T15:33:00Z">
                <w:rPr/>
              </w:rPrChange>
            </w:rPr>
            <w:delText xml:space="preserve">Hg. A possible explanation </w:delText>
          </w:r>
          <w:r w:rsidR="00EF53BA" w:rsidRPr="00193AFD" w:rsidDel="00A87DB3">
            <w:rPr>
              <w:strike/>
              <w:rPrChange w:id="221" w:author="Kong, Fanzhou" w:date="2020-01-22T15:33:00Z">
                <w:rPr/>
              </w:rPrChange>
            </w:rPr>
            <w:delText xml:space="preserve">for this </w:delText>
          </w:r>
          <w:r w:rsidRPr="00193AFD" w:rsidDel="00A87DB3">
            <w:rPr>
              <w:strike/>
              <w:rPrChange w:id="222" w:author="Kong, Fanzhou" w:date="2020-01-22T15:33:00Z">
                <w:rPr/>
              </w:rPrChange>
            </w:rPr>
            <w:delText>is that since the pH in rice paddies variances from different regions in China (weakly alkaline in the north and weakly-acidic in the south), the bioavailability of heavy metal elements is generally higher in rice paddies grown in the south</w:delText>
          </w:r>
          <w:r w:rsidRPr="00193AFD" w:rsidDel="00A87DB3">
            <w:rPr>
              <w:strike/>
              <w:rPrChange w:id="223" w:author="Kong, Fanzhou" w:date="2020-01-22T15:33:00Z">
                <w:rPr/>
              </w:rPrChange>
            </w:rPr>
            <w:fldChar w:fldCharType="begin" w:fldLock="1"/>
          </w:r>
          <w:r w:rsidR="009213A7" w:rsidRPr="00F64264" w:rsidDel="00A87DB3">
            <w:rPr>
              <w:strike/>
              <w:rPrChange w:id="224" w:author="Xu, Jason" w:date="2020-02-06T15:05:00Z">
                <w:rPr/>
              </w:rPrChange>
            </w:rPr>
            <w:del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delInstrText>
          </w:r>
          <w:r w:rsidR="009213A7" w:rsidRPr="00F64264" w:rsidDel="00A87DB3">
            <w:rPr>
              <w:rFonts w:ascii="Calibri" w:hAnsi="Calibri" w:cs="Calibri"/>
              <w:strike/>
              <w:rPrChange w:id="225" w:author="Xu, Jason" w:date="2020-02-06T15:05:00Z">
                <w:rPr>
                  <w:rFonts w:ascii="Calibri" w:hAnsi="Calibri" w:cs="Calibri"/>
                </w:rPr>
              </w:rPrChange>
            </w:rPr>
            <w:delInstrText></w:delInstrText>
          </w:r>
          <w:r w:rsidR="009213A7" w:rsidRPr="00F64264" w:rsidDel="00A87DB3">
            <w:rPr>
              <w:strike/>
              <w:rPrChange w:id="226" w:author="Xu, Jason" w:date="2020-02-06T15:05:00Z">
                <w:rPr/>
              </w:rPrChange>
            </w:rPr>
            <w:delInstrText xml:space="preserve"> ected by depletion of soil organic matter within the time span 1969 </w:delInstrText>
          </w:r>
          <w:r w:rsidR="009213A7" w:rsidRPr="00F64264" w:rsidDel="00A87DB3">
            <w:rPr>
              <w:rFonts w:ascii="Calibri" w:hAnsi="Calibri" w:cs="Calibri"/>
              <w:strike/>
              <w:rPrChange w:id="227" w:author="Xu, Jason" w:date="2020-02-06T15:05:00Z">
                <w:rPr>
                  <w:rFonts w:ascii="Calibri" w:hAnsi="Calibri" w:cs="Calibri"/>
                </w:rPr>
              </w:rPrChange>
            </w:rPr>
            <w:delInstrText>±</w:delInstrText>
          </w:r>
          <w:r w:rsidR="009213A7" w:rsidRPr="00F64264" w:rsidDel="00A87DB3">
            <w:rPr>
              <w:strike/>
              <w:rPrChange w:id="228" w:author="Xu, Jason" w:date="2020-02-06T15:05:00Z">
                <w:rPr/>
              </w:rPrChange>
            </w:rPr>
            <w:delInstrText xml:space="preserve"> 93","type":"article-journal","volume":"105"},"uris":["http://www.mendeley.com/documents/?uuid=af6c1aeb-6d73-4ce9-a6be-402b0672f946"]}],"mendeley":{"formattedCitation":"&lt;sup&gt;28&lt;/sup&gt;","plainTextFormattedCitation":"28","previouslyFormattedCitation":"&lt;sup&gt;28&lt;/sup&gt;"},"properties":{"noteIndex":0},"schema":"https://github.com/citation-style-language/schema/raw/master/csl-citation.json"}</w:delInstrText>
          </w:r>
          <w:r w:rsidRPr="00193AFD" w:rsidDel="00A87DB3">
            <w:rPr>
              <w:strike/>
              <w:rPrChange w:id="229" w:author="Kong, Fanzhou" w:date="2020-01-22T15:33:00Z">
                <w:rPr/>
              </w:rPrChange>
            </w:rPr>
            <w:fldChar w:fldCharType="separate"/>
          </w:r>
          <w:r w:rsidR="008E2240" w:rsidRPr="00CB2352" w:rsidDel="00A87DB3">
            <w:rPr>
              <w:strike/>
              <w:noProof/>
              <w:vertAlign w:val="superscript"/>
              <w:rPrChange w:id="230" w:author="Xu, Jason" w:date="2020-02-04T13:41:00Z">
                <w:rPr>
                  <w:noProof/>
                  <w:vertAlign w:val="superscript"/>
                </w:rPr>
              </w:rPrChange>
            </w:rPr>
            <w:delText>28</w:delText>
          </w:r>
          <w:r w:rsidRPr="00193AFD" w:rsidDel="00A87DB3">
            <w:rPr>
              <w:strike/>
              <w:rPrChange w:id="231" w:author="Kong, Fanzhou" w:date="2020-01-22T15:33:00Z">
                <w:rPr/>
              </w:rPrChange>
            </w:rPr>
            <w:fldChar w:fldCharType="end"/>
          </w:r>
          <w:r w:rsidRPr="00193AFD" w:rsidDel="00A87DB3">
            <w:rPr>
              <w:strike/>
              <w:rPrChange w:id="232" w:author="Kong, Fanzhou" w:date="2020-01-22T15:33:00Z">
                <w:rPr/>
              </w:rPrChange>
            </w:rPr>
            <w:delText xml:space="preserve">. </w:delText>
          </w:r>
        </w:del>
      </w:moveFrom>
      <w:moveFromRangeEnd w:id="205"/>
      <w:del w:id="233" w:author="Xu, Jason" w:date="2020-02-04T14:14:00Z">
        <w:r w:rsidRPr="00193AFD" w:rsidDel="00A87DB3">
          <w:rPr>
            <w:strike/>
            <w:rPrChange w:id="234" w:author="Kong, Fanzhou" w:date="2020-01-22T15:33:00Z">
              <w:rPr/>
            </w:rPrChange>
          </w:rPr>
          <w:delText>Besides, SY rice has the most abundance of macro elements such as</w:delText>
        </w:r>
        <w:r w:rsidRPr="00193AFD" w:rsidDel="00A87DB3">
          <w:rPr>
            <w:strike/>
            <w:vertAlign w:val="superscript"/>
            <w:rPrChange w:id="235" w:author="Kong, Fanzhou" w:date="2020-01-22T15:33:00Z">
              <w:rPr>
                <w:vertAlign w:val="superscript"/>
              </w:rPr>
            </w:rPrChange>
          </w:rPr>
          <w:delText xml:space="preserve"> </w:delText>
        </w:r>
        <w:r w:rsidR="002F49B2" w:rsidRPr="00193AFD" w:rsidDel="00A87DB3">
          <w:rPr>
            <w:strike/>
            <w:vertAlign w:val="superscript"/>
            <w:rPrChange w:id="236" w:author="Kong, Fanzhou" w:date="2020-01-22T15:33:00Z">
              <w:rPr>
                <w:vertAlign w:val="superscript"/>
              </w:rPr>
            </w:rPrChange>
          </w:rPr>
          <w:delText>23</w:delText>
        </w:r>
        <w:r w:rsidRPr="00193AFD" w:rsidDel="00A87DB3">
          <w:rPr>
            <w:strike/>
            <w:rPrChange w:id="237" w:author="Kong, Fanzhou" w:date="2020-01-22T15:33:00Z">
              <w:rPr/>
            </w:rPrChange>
          </w:rPr>
          <w:delText xml:space="preserve">Na and </w:delText>
        </w:r>
        <w:r w:rsidR="002F49B2" w:rsidRPr="00193AFD" w:rsidDel="00A87DB3">
          <w:rPr>
            <w:strike/>
            <w:vertAlign w:val="superscript"/>
            <w:rPrChange w:id="238" w:author="Kong, Fanzhou" w:date="2020-01-22T15:33:00Z">
              <w:rPr>
                <w:vertAlign w:val="superscript"/>
              </w:rPr>
            </w:rPrChange>
          </w:rPr>
          <w:delText>39</w:delText>
        </w:r>
        <w:r w:rsidRPr="00193AFD" w:rsidDel="00A87DB3">
          <w:rPr>
            <w:strike/>
            <w:rPrChange w:id="239" w:author="Kong, Fanzhou" w:date="2020-01-22T15:33:00Z">
              <w:rPr/>
            </w:rPrChange>
          </w:rPr>
          <w:delText>K</w:delText>
        </w:r>
        <w:r w:rsidR="002F49B2" w:rsidRPr="00193AFD" w:rsidDel="00A87DB3">
          <w:rPr>
            <w:strike/>
            <w:rPrChange w:id="240" w:author="Kong, Fanzhou" w:date="2020-01-22T15:33:00Z">
              <w:rPr/>
            </w:rPrChange>
          </w:rPr>
          <w:delText xml:space="preserve">. </w:delText>
        </w:r>
      </w:del>
      <w:del w:id="241" w:author="Xu, Jason" w:date="2020-01-20T15:33:00Z">
        <w:r w:rsidRPr="00193AFD" w:rsidDel="00AB1786">
          <w:rPr>
            <w:strike/>
            <w:rPrChange w:id="242" w:author="Kong, Fanzhou" w:date="2020-01-22T15:33:00Z">
              <w:rPr/>
            </w:rPrChange>
          </w:rPr>
          <w:delText>PJ</w:delText>
        </w:r>
      </w:del>
      <w:del w:id="243" w:author="Xu, Jason" w:date="2020-02-04T14:14:00Z">
        <w:r w:rsidRPr="00193AFD" w:rsidDel="00A87DB3">
          <w:rPr>
            <w:strike/>
            <w:rPrChange w:id="244" w:author="Kong, Fanzhou" w:date="2020-01-22T15:33:00Z">
              <w:rPr/>
            </w:rPrChange>
          </w:rPr>
          <w:delText>-1 rice has significant</w:delText>
        </w:r>
        <w:r w:rsidR="005542E2" w:rsidRPr="00193AFD" w:rsidDel="00A87DB3">
          <w:rPr>
            <w:strike/>
            <w:rPrChange w:id="245" w:author="Kong, Fanzhou" w:date="2020-01-22T15:33:00Z">
              <w:rPr/>
            </w:rPrChange>
          </w:rPr>
          <w:delText xml:space="preserve"> higher</w:delText>
        </w:r>
        <w:r w:rsidRPr="00193AFD" w:rsidDel="00A87DB3">
          <w:rPr>
            <w:strike/>
            <w:rPrChange w:id="246" w:author="Kong, Fanzhou" w:date="2020-01-22T15:33:00Z">
              <w:rPr/>
            </w:rPrChange>
          </w:rPr>
          <w:delText xml:space="preserve"> levels of </w:delText>
        </w:r>
        <w:r w:rsidR="004124CC" w:rsidRPr="00193AFD" w:rsidDel="00A87DB3">
          <w:rPr>
            <w:strike/>
            <w:vertAlign w:val="superscript"/>
            <w:rPrChange w:id="247" w:author="Kong, Fanzhou" w:date="2020-01-22T15:33:00Z">
              <w:rPr>
                <w:vertAlign w:val="superscript"/>
              </w:rPr>
            </w:rPrChange>
          </w:rPr>
          <w:delText>27</w:delText>
        </w:r>
        <w:r w:rsidRPr="00193AFD" w:rsidDel="00A87DB3">
          <w:rPr>
            <w:strike/>
            <w:rPrChange w:id="248" w:author="Kong, Fanzhou" w:date="2020-01-22T15:33:00Z">
              <w:rPr/>
            </w:rPrChange>
          </w:rPr>
          <w:delText xml:space="preserve">Al, </w:delText>
        </w:r>
        <w:r w:rsidR="004124CC" w:rsidRPr="00193AFD" w:rsidDel="00A87DB3">
          <w:rPr>
            <w:strike/>
            <w:vertAlign w:val="superscript"/>
            <w:rPrChange w:id="249" w:author="Kong, Fanzhou" w:date="2020-01-22T15:33:00Z">
              <w:rPr>
                <w:vertAlign w:val="superscript"/>
              </w:rPr>
            </w:rPrChange>
          </w:rPr>
          <w:delText>45</w:delText>
        </w:r>
        <w:r w:rsidRPr="00193AFD" w:rsidDel="00A87DB3">
          <w:rPr>
            <w:strike/>
            <w:rPrChange w:id="250" w:author="Kong, Fanzhou" w:date="2020-01-22T15:33:00Z">
              <w:rPr/>
            </w:rPrChange>
          </w:rPr>
          <w:delText xml:space="preserve">Sc, </w:delText>
        </w:r>
        <w:r w:rsidR="004124CC" w:rsidRPr="00193AFD" w:rsidDel="00A87DB3">
          <w:rPr>
            <w:strike/>
            <w:vertAlign w:val="superscript"/>
            <w:rPrChange w:id="251" w:author="Kong, Fanzhou" w:date="2020-01-22T15:33:00Z">
              <w:rPr>
                <w:vertAlign w:val="superscript"/>
              </w:rPr>
            </w:rPrChange>
          </w:rPr>
          <w:delText>48</w:delText>
        </w:r>
        <w:r w:rsidRPr="00193AFD" w:rsidDel="00A87DB3">
          <w:rPr>
            <w:strike/>
            <w:rPrChange w:id="252" w:author="Kong, Fanzhou" w:date="2020-01-22T15:33:00Z">
              <w:rPr/>
            </w:rPrChange>
          </w:rPr>
          <w:delText xml:space="preserve">Ti, </w:delText>
        </w:r>
        <w:r w:rsidR="004124CC" w:rsidRPr="00193AFD" w:rsidDel="00A87DB3">
          <w:rPr>
            <w:strike/>
            <w:vertAlign w:val="superscript"/>
            <w:rPrChange w:id="253" w:author="Kong, Fanzhou" w:date="2020-01-22T15:33:00Z">
              <w:rPr>
                <w:vertAlign w:val="superscript"/>
              </w:rPr>
            </w:rPrChange>
          </w:rPr>
          <w:delText>51</w:delText>
        </w:r>
        <w:r w:rsidRPr="00193AFD" w:rsidDel="00A87DB3">
          <w:rPr>
            <w:strike/>
            <w:rPrChange w:id="254" w:author="Kong, Fanzhou" w:date="2020-01-22T15:33:00Z">
              <w:rPr/>
            </w:rPrChange>
          </w:rPr>
          <w:delText xml:space="preserve">V, Fe, Ga, Sr and Nb than others. PJ-1 and PJ-2, harvested in the geological location, have similar levels of Mg, Cr, Ni, Ge, Se, Cd, Cs, and Pb. </w:delText>
        </w:r>
        <w:commentRangeEnd w:id="206"/>
        <w:r w:rsidR="00193AFD" w:rsidRPr="00193AFD" w:rsidDel="00A87DB3">
          <w:rPr>
            <w:rStyle w:val="afc"/>
            <w:strike/>
            <w:rPrChange w:id="255" w:author="Kong, Fanzhou" w:date="2020-01-22T15:33:00Z">
              <w:rPr>
                <w:rStyle w:val="afc"/>
              </w:rPr>
            </w:rPrChange>
          </w:rPr>
          <w:commentReference w:id="206"/>
        </w:r>
      </w:del>
      <w:r w:rsidR="00000C07" w:rsidRPr="009A2496">
        <w:rPr>
          <w:bCs/>
          <w:i/>
          <w:iCs/>
        </w:rPr>
        <w:t>P</w:t>
      </w:r>
      <w:r w:rsidRPr="009A2496">
        <w:rPr>
          <w:bCs/>
          <w:i/>
          <w:iCs/>
        </w:rPr>
        <w:t>rinciple component a</w:t>
      </w:r>
      <w:commentRangeStart w:id="256"/>
      <w:commentRangeStart w:id="257"/>
      <w:r w:rsidRPr="009A2496">
        <w:rPr>
          <w:bCs/>
          <w:i/>
          <w:iCs/>
        </w:rPr>
        <w:t xml:space="preserve">nalysis (PCA) </w:t>
      </w:r>
      <w:commentRangeEnd w:id="256"/>
      <w:r w:rsidR="00BF6BCC">
        <w:rPr>
          <w:rStyle w:val="afc"/>
        </w:rPr>
        <w:commentReference w:id="256"/>
      </w:r>
      <w:commentRangeEnd w:id="257"/>
      <w:r w:rsidR="00CF1DEC">
        <w:rPr>
          <w:rStyle w:val="afc"/>
        </w:rPr>
        <w:commentReference w:id="257"/>
      </w:r>
    </w:p>
    <w:p w14:paraId="0D21D19D" w14:textId="3A835000" w:rsidR="00DC026A" w:rsidRDefault="00DC026A" w:rsidP="003805CC">
      <w:pPr>
        <w:jc w:val="both"/>
      </w:pPr>
      <w:r>
        <w:t>In order to get an initial overview of the entire dataset, an unsupervised PCA</w:t>
      </w:r>
      <w:del w:id="258" w:author="Xu, Jason" w:date="2020-02-03T14:24:00Z">
        <w:r w:rsidDel="00AF4E0A">
          <w:delText xml:space="preserve"> </w:delText>
        </w:r>
        <w:commentRangeStart w:id="259"/>
        <w:r w:rsidRPr="00193AFD" w:rsidDel="00AF4E0A">
          <w:rPr>
            <w:strike/>
            <w:rPrChange w:id="260" w:author="Kong, Fanzhou" w:date="2020-01-22T15:34:00Z">
              <w:rPr/>
            </w:rPrChange>
          </w:rPr>
          <w:delText xml:space="preserve">log-scaling </w:delText>
        </w:r>
      </w:del>
      <w:ins w:id="261" w:author="Xu, Jason" w:date="2020-01-09T10:16:00Z">
        <w:r w:rsidR="00CB571E" w:rsidRPr="00193AFD">
          <w:rPr>
            <w:strike/>
            <w:rPrChange w:id="262" w:author="Kong, Fanzhou" w:date="2020-01-22T15:34:00Z">
              <w:rPr/>
            </w:rPrChange>
          </w:rPr>
          <w:t xml:space="preserve"> </w:t>
        </w:r>
      </w:ins>
      <w:commentRangeEnd w:id="259"/>
      <w:r w:rsidR="00193AFD">
        <w:rPr>
          <w:rStyle w:val="afc"/>
        </w:rPr>
        <w:commentReference w:id="259"/>
      </w:r>
      <w:r>
        <w:t>was conducted</w:t>
      </w:r>
      <w:ins w:id="263" w:author="Xu, Jason" w:date="2020-01-09T10:19:00Z">
        <w:r w:rsidR="00D0227E">
          <w:t xml:space="preserve"> (</w:t>
        </w:r>
      </w:ins>
      <w:del w:id="264" w:author="Xu, Jason" w:date="2020-01-09T10:16:00Z">
        <w:r w:rsidDel="009C0992">
          <w:delText xml:space="preserve">, where </w:delText>
        </w:r>
      </w:del>
      <w:r>
        <w:t xml:space="preserve">95% confident ellipses </w:t>
      </w:r>
      <w:del w:id="265" w:author="Xu, Jason" w:date="2020-01-09T10:19:00Z">
        <w:r w:rsidDel="00D0227E">
          <w:delText xml:space="preserve">were also </w:delText>
        </w:r>
      </w:del>
      <w:r>
        <w:t>included</w:t>
      </w:r>
      <w:ins w:id="266" w:author="Xu, Jason" w:date="2020-01-09T10:19:00Z">
        <w:r w:rsidR="00D0227E">
          <w:t>)</w:t>
        </w:r>
      </w:ins>
      <w:r>
        <w:t xml:space="preserve">. As shown in Fig 2a, </w:t>
      </w:r>
      <w:ins w:id="267" w:author="Xu, Jason" w:date="2020-01-09T10:28:00Z">
        <w:r w:rsidR="009A2496">
          <w:t xml:space="preserve">there was </w:t>
        </w:r>
      </w:ins>
      <w:del w:id="268" w:author="Xu, Jason" w:date="2020-01-09T10:28:00Z">
        <w:r w:rsidDel="009A2496">
          <w:delText xml:space="preserve">the PCA scoring plot demonstrated </w:delText>
        </w:r>
      </w:del>
      <w:r>
        <w:t>a clear separation pattern among PJ-1, GG and the rest of GI rice</w:t>
      </w:r>
      <w:ins w:id="269" w:author="Xu, Jason" w:date="2020-01-14T09:37:00Z">
        <w:r w:rsidR="008548BE">
          <w:t xml:space="preserve">. </w:t>
        </w:r>
      </w:ins>
      <w:del w:id="270" w:author="Xu, Jason" w:date="2020-01-14T09:37:00Z">
        <w:r w:rsidDel="008548BE">
          <w:delText>;</w:delText>
        </w:r>
        <w:r w:rsidDel="008548BE">
          <w:rPr>
            <w:color w:val="FF0000"/>
          </w:rPr>
          <w:delText xml:space="preserve"> </w:delText>
        </w:r>
      </w:del>
      <w:r>
        <w:t>while</w:t>
      </w:r>
      <w:r>
        <w:rPr>
          <w:color w:val="FF0000"/>
        </w:rPr>
        <w:t xml:space="preserve"> </w:t>
      </w:r>
      <w:r>
        <w:t xml:space="preserve">for JS, PJ-2, SY and WC, no satisfactory separation could be achieved based only on the </w:t>
      </w:r>
      <w:ins w:id="271" w:author="Xu, Jason" w:date="2020-01-09T10:29:00Z">
        <w:r w:rsidR="00F52AFF">
          <w:t>1</w:t>
        </w:r>
        <w:r w:rsidR="00F52AFF" w:rsidRPr="00577853">
          <w:rPr>
            <w:vertAlign w:val="superscript"/>
          </w:rPr>
          <w:t>st</w:t>
        </w:r>
        <w:r w:rsidR="00F52AFF">
          <w:t xml:space="preserve">  </w:t>
        </w:r>
      </w:ins>
      <w:r>
        <w:t xml:space="preserve">and </w:t>
      </w:r>
      <w:ins w:id="272" w:author="Xu, Jason" w:date="2020-01-09T10:29:00Z">
        <w:r w:rsidR="00F52AFF">
          <w:t>2</w:t>
        </w:r>
        <w:r w:rsidR="00F52AFF" w:rsidRPr="00577853">
          <w:rPr>
            <w:vertAlign w:val="superscript"/>
          </w:rPr>
          <w:t>nd</w:t>
        </w:r>
        <w:r w:rsidR="00F52AFF">
          <w:t xml:space="preserve">  </w:t>
        </w:r>
      </w:ins>
      <w:r>
        <w:t xml:space="preserve">principle component (PC). </w:t>
      </w:r>
      <w:commentRangeStart w:id="273"/>
      <w:del w:id="274" w:author="Xu, Jason" w:date="2020-01-13T15:44:00Z">
        <w:r w:rsidRPr="00B70834" w:rsidDel="009637D0">
          <w:rPr>
            <w:strike/>
          </w:rPr>
          <w:delText>In the loading plot, variables further away from the origin generally have higher contributions to PCs</w:delText>
        </w:r>
        <w:r w:rsidRPr="00B70834" w:rsidDel="009637D0">
          <w:rPr>
            <w:strike/>
          </w:rPr>
          <w:fldChar w:fldCharType="begin" w:fldLock="1"/>
        </w:r>
        <w:r w:rsidR="00B421D9" w:rsidRPr="00B70834" w:rsidDel="009637D0">
          <w:rPr>
            <w:strike/>
          </w:rPr>
          <w:delInstrText>ADDIN CSL_CITATION {"citationItems":[{"id":"ITEM-1","itemData":{"DOI":"10.1007/s12161-015-0191-x","ISSN":"1936976X","abstract":"50 rice samples (18 organic and 32 ordinary) from Brazil were analyzed with inductively coupled plasma mass spectrometry (ICP-MS) for 20 elements (As, B, Ba, Ca, Cd, Ce, Co, Cr, Cu, Fe, K, La, Mg, Mn, Mo, P, Pb, Rb, Se and Zn) to identify significant differences between the two types (organic and ordinary) of rice. Concentrations of As, B, Ba, Co, Cr, Cu, Mn, P and Zn were found to be higher in ordinary versus organic rice, while K, Ca, Mo, Rb and Se concentrations were lower in ordinary versus organic samples. The remaining investigated elements (Cd, Ce, Fe, La, Mg and Pb) exhibited statistically equivalent concentration in the two types of rice. Principal Component Analysis (PCA), Soft Independent Modeling of Class Analogy (SIMCA), Hierarchical Cluster Analysis (HCA) and K-nearest neighbors (KNN) statistical techniques of the elemental fingerprints were readily able to discriminate organic from ordinary samples and can be used as alternative methods for adulteration evaluation.","author":[{"dropping-particle":"","family":"Borges","given":"Endler Marcel","non-dropping-particle":"","parse-names":false,"suffix":""},{"dropping-particle":"","family":"Volmer","given":"Dietrich A.","non-dropping-particle":"","parse-names":false,"suffix":""},{"dropping-particle":"","family":"Brandelero","given":"Evandro","non-dropping-particle":"","parse-names":false,"suffix":""},{"dropping-particle":"","family":"Gelinski","given":"Jane Mary Lafayette Neves","non-dropping-particle":"","parse-names":false,"suffix":""},{"dropping-particle":"","family":"Gallimberti","given":"Matheus","non-dropping-particle":"","parse-names":false,"suffix":""},{"dropping-particle":"","family":"Barbosa","given":"Fernando","non-dropping-particle":"","parse-names":false,"suffix":""}],"container-title":"Food Analytical Methods","id":"ITEM-1","issue":"2","issued":{"date-parts":[["2016"]]},"page":"362-369","publisher":"Elsevier Ltd","title":"Monitoring the authenticity of organic grape juice via chemometric analysis of elemental data","type":"article-journal","volume":"9"},"uris":["http://www.mendeley.com/documents/?uuid=627f294e-0346-42ea-8fc5-2e8dd7d14878"]}],"mendeley":{"formattedCitation":"&lt;sup&gt;36&lt;/sup&gt;","plainTextFormattedCitation":"36","previouslyFormattedCitation":"&lt;sup&gt;36&lt;/sup&gt;"},"properties":{"noteIndex":0},"schema":"https://github.com/citation-style-language/schema/raw/master/csl-citation.json"}</w:delInstrText>
        </w:r>
        <w:r w:rsidRPr="00B70834" w:rsidDel="009637D0">
          <w:rPr>
            <w:strike/>
          </w:rPr>
          <w:fldChar w:fldCharType="separate"/>
        </w:r>
        <w:r w:rsidR="00AF4A4F" w:rsidRPr="00B70834" w:rsidDel="009637D0">
          <w:rPr>
            <w:strike/>
            <w:noProof/>
            <w:vertAlign w:val="superscript"/>
          </w:rPr>
          <w:delText>36</w:delText>
        </w:r>
        <w:r w:rsidRPr="00B70834" w:rsidDel="009637D0">
          <w:rPr>
            <w:strike/>
          </w:rPr>
          <w:fldChar w:fldCharType="end"/>
        </w:r>
        <w:commentRangeEnd w:id="273"/>
        <w:r w:rsidR="002E0C26" w:rsidRPr="00B70834" w:rsidDel="009637D0">
          <w:rPr>
            <w:rStyle w:val="afc"/>
          </w:rPr>
          <w:commentReference w:id="273"/>
        </w:r>
        <w:r w:rsidRPr="00B70834" w:rsidDel="009637D0">
          <w:delText>.</w:delText>
        </w:r>
        <w:r w:rsidRPr="00102EA7" w:rsidDel="009637D0">
          <w:delText xml:space="preserve"> </w:delText>
        </w:r>
      </w:del>
      <w:ins w:id="275" w:author="Xu, Jason" w:date="2020-01-09T10:33:00Z">
        <w:r w:rsidR="00041530" w:rsidRPr="00102EA7">
          <w:t>The loading plot (</w:t>
        </w:r>
      </w:ins>
      <w:r>
        <w:t>Fig 2</w:t>
      </w:r>
      <w:del w:id="276" w:author="Xu, Jason" w:date="2020-02-04T14:14:00Z">
        <w:r w:rsidDel="00615CB0">
          <w:delText>c</w:delText>
        </w:r>
      </w:del>
      <w:ins w:id="277" w:author="Xu, Jason" w:date="2020-02-04T14:14:00Z">
        <w:r w:rsidR="00615CB0">
          <w:t>b)</w:t>
        </w:r>
      </w:ins>
      <w:r>
        <w:t xml:space="preserve"> show</w:t>
      </w:r>
      <w:r w:rsidR="005C7695">
        <w:t>ed</w:t>
      </w:r>
      <w:r>
        <w:t xml:space="preserve"> that </w:t>
      </w:r>
      <w:ins w:id="278" w:author="Xu, Jason" w:date="2020-01-13T14:15:00Z">
        <w:r w:rsidR="0035334B" w:rsidRPr="008D7C79">
          <w:rPr>
            <w:vertAlign w:val="superscript"/>
          </w:rPr>
          <w:t>27</w:t>
        </w:r>
      </w:ins>
      <w:r>
        <w:t xml:space="preserve">Al, </w:t>
      </w:r>
      <w:r w:rsidR="0035334B" w:rsidRPr="008D7C79">
        <w:rPr>
          <w:vertAlign w:val="superscript"/>
        </w:rPr>
        <w:t>70</w:t>
      </w:r>
      <w:r>
        <w:t>Ga,</w:t>
      </w:r>
      <w:r w:rsidRPr="008D7C79">
        <w:rPr>
          <w:vertAlign w:val="superscript"/>
        </w:rPr>
        <w:t xml:space="preserve"> </w:t>
      </w:r>
      <w:r w:rsidR="0035334B" w:rsidRPr="008D7C79">
        <w:rPr>
          <w:vertAlign w:val="superscript"/>
        </w:rPr>
        <w:t>93</w:t>
      </w:r>
      <w:r>
        <w:t>Nb,</w:t>
      </w:r>
      <w:ins w:id="279" w:author="Xu, Jason" w:date="2020-01-13T14:15:00Z">
        <w:r w:rsidR="0035334B" w:rsidRPr="008D7C79">
          <w:rPr>
            <w:vertAlign w:val="superscript"/>
          </w:rPr>
          <w:t>51</w:t>
        </w:r>
      </w:ins>
      <w:del w:id="280" w:author="Xu, Jason" w:date="2020-01-14T09:27:00Z">
        <w:r w:rsidRPr="008D7C79" w:rsidDel="00B70834">
          <w:rPr>
            <w:vertAlign w:val="superscript"/>
          </w:rPr>
          <w:delText xml:space="preserve"> </w:delText>
        </w:r>
      </w:del>
      <w:r>
        <w:t>V, and</w:t>
      </w:r>
      <w:ins w:id="281" w:author="Xu, Jason" w:date="2020-01-13T14:16:00Z">
        <w:r w:rsidR="0035334B">
          <w:t xml:space="preserve"> </w:t>
        </w:r>
        <w:r w:rsidR="0035334B" w:rsidRPr="006C1B2D">
          <w:rPr>
            <w:vertAlign w:val="superscript"/>
          </w:rPr>
          <w:t>48</w:t>
        </w:r>
      </w:ins>
      <w:del w:id="282" w:author="Xu, Jason" w:date="2020-01-14T09:27:00Z">
        <w:r w:rsidDel="00B70834">
          <w:delText xml:space="preserve"> </w:delText>
        </w:r>
      </w:del>
      <w:r>
        <w:t>Ti primarily contribute</w:t>
      </w:r>
      <w:ins w:id="283" w:author="Xu, Jason" w:date="2020-01-14T09:28:00Z">
        <w:r w:rsidR="00391166">
          <w:rPr>
            <w:rFonts w:hint="eastAsia"/>
          </w:rPr>
          <w:t>d</w:t>
        </w:r>
      </w:ins>
      <w:r>
        <w:t xml:space="preserve"> to</w:t>
      </w:r>
      <w:ins w:id="284" w:author="Xu, Jason" w:date="2020-01-14T09:28:00Z">
        <w:r w:rsidR="00391166">
          <w:t xml:space="preserve"> the variation</w:t>
        </w:r>
      </w:ins>
      <w:ins w:id="285" w:author="Xu, Jason" w:date="2020-01-14T09:37:00Z">
        <w:r w:rsidR="008548BE">
          <w:t>s</w:t>
        </w:r>
      </w:ins>
      <w:ins w:id="286" w:author="Xu, Jason" w:date="2020-01-14T09:28:00Z">
        <w:r w:rsidR="00391166">
          <w:t xml:space="preserve"> on</w:t>
        </w:r>
      </w:ins>
      <w:r>
        <w:t xml:space="preserve"> PC1, while </w:t>
      </w:r>
      <w:ins w:id="287" w:author="Xu, Jason" w:date="2020-01-13T14:18:00Z">
        <w:r w:rsidR="002A75A1" w:rsidRPr="006C1B2D">
          <w:rPr>
            <w:vertAlign w:val="superscript"/>
          </w:rPr>
          <w:t>23</w:t>
        </w:r>
      </w:ins>
      <w:r>
        <w:t xml:space="preserve">Na, </w:t>
      </w:r>
      <w:ins w:id="288" w:author="Xu, Jason" w:date="2020-01-13T14:18:00Z">
        <w:r w:rsidR="006C5161" w:rsidRPr="006C1B2D">
          <w:rPr>
            <w:vertAlign w:val="superscript"/>
          </w:rPr>
          <w:t>45</w:t>
        </w:r>
      </w:ins>
      <w:r>
        <w:t xml:space="preserve">Sc, </w:t>
      </w:r>
      <w:ins w:id="289" w:author="Xu, Jason" w:date="2020-01-13T14:20:00Z">
        <w:r w:rsidR="00815CA1" w:rsidRPr="00102EA7">
          <w:rPr>
            <w:vertAlign w:val="superscript"/>
          </w:rPr>
          <w:t>85</w:t>
        </w:r>
      </w:ins>
      <w:r>
        <w:t xml:space="preserve">Rb, </w:t>
      </w:r>
      <w:ins w:id="290" w:author="Xu, Jason" w:date="2020-01-13T14:19:00Z">
        <w:r w:rsidR="00CC2057" w:rsidRPr="00102EA7">
          <w:rPr>
            <w:vertAlign w:val="superscript"/>
          </w:rPr>
          <w:t>133</w:t>
        </w:r>
      </w:ins>
      <w:r>
        <w:t xml:space="preserve">Cs, </w:t>
      </w:r>
      <w:ins w:id="291" w:author="Xu, Jason" w:date="2020-01-14T09:28:00Z">
        <w:r w:rsidR="00391166">
          <w:t xml:space="preserve">and </w:t>
        </w:r>
      </w:ins>
      <w:ins w:id="292" w:author="Xu, Jason" w:date="2020-01-13T14:19:00Z">
        <w:r w:rsidR="00CC2057" w:rsidRPr="00102EA7">
          <w:rPr>
            <w:vertAlign w:val="superscript"/>
          </w:rPr>
          <w:t>114</w:t>
        </w:r>
      </w:ins>
      <w:r>
        <w:t>Cd</w:t>
      </w:r>
      <w:del w:id="293" w:author="Xu, Jason" w:date="2020-01-14T09:28:00Z">
        <w:r w:rsidDel="00391166">
          <w:delText>, etc.</w:delText>
        </w:r>
      </w:del>
      <w:del w:id="294" w:author="Xu, Jason" w:date="2020-01-13T14:31:00Z">
        <w:r w:rsidDel="008D7C79">
          <w:delText xml:space="preserve"> </w:delText>
        </w:r>
        <w:r w:rsidR="002D4437" w:rsidDel="008D7C79">
          <w:delText xml:space="preserve">were </w:delText>
        </w:r>
        <w:r w:rsidR="006C5810" w:rsidDel="008D7C79">
          <w:delText>contributing</w:delText>
        </w:r>
      </w:del>
      <w:ins w:id="295" w:author="Xu, Jason" w:date="2020-01-13T14:31:00Z">
        <w:r w:rsidR="008D7C79">
          <w:t xml:space="preserve"> contributed</w:t>
        </w:r>
      </w:ins>
      <w:r w:rsidR="006C5810">
        <w:t xml:space="preserve"> </w:t>
      </w:r>
      <w:r>
        <w:t>to both PC1 and PC2.</w:t>
      </w:r>
      <w:del w:id="296" w:author="Xu, Jason" w:date="2020-01-09T10:53:00Z">
        <w:r w:rsidDel="002F3FD3">
          <w:delText xml:space="preserve"> Other elements are mainly clustering in the center, implying they may not have significant contribution on either PC.</w:delText>
        </w:r>
      </w:del>
      <w:r>
        <w:t xml:space="preserve"> </w:t>
      </w:r>
      <w:del w:id="297" w:author="Xu, Jason" w:date="2020-01-14T09:37:00Z">
        <w:r w:rsidDel="008548BE">
          <w:delText xml:space="preserve">Surprisingly </w:delText>
        </w:r>
      </w:del>
      <w:ins w:id="298" w:author="Xu, Jason" w:date="2020-01-14T09:37:00Z">
        <w:r w:rsidR="008548BE">
          <w:t>F</w:t>
        </w:r>
      </w:ins>
      <w:del w:id="299" w:author="Xu, Jason" w:date="2020-01-14T09:37:00Z">
        <w:r w:rsidDel="008548BE">
          <w:delText>f</w:delText>
        </w:r>
      </w:del>
      <w:r>
        <w:t>or PJ-1 and PJ-2,</w:t>
      </w:r>
      <w:ins w:id="300" w:author="Xu, Jason" w:date="2020-01-14T09:37:00Z">
        <w:r w:rsidR="008548BE">
          <w:t xml:space="preserve"> </w:t>
        </w:r>
      </w:ins>
      <w:del w:id="301" w:author="Xu, Jason" w:date="2020-01-14T09:38:00Z">
        <w:r w:rsidDel="008548BE">
          <w:delText xml:space="preserve"> </w:delText>
        </w:r>
      </w:del>
      <w:r>
        <w:t>even though from</w:t>
      </w:r>
      <w:del w:id="302" w:author="Xu, Jason" w:date="2020-01-09T10:55:00Z">
        <w:r w:rsidDel="00812C89">
          <w:delText xml:space="preserve"> identical</w:delText>
        </w:r>
      </w:del>
      <w:ins w:id="303" w:author="Xu, Jason" w:date="2020-01-09T10:55:00Z">
        <w:r w:rsidR="00812C89">
          <w:t xml:space="preserve"> the same</w:t>
        </w:r>
      </w:ins>
      <w:r>
        <w:t xml:space="preserve"> geological origin, they can still be </w:t>
      </w:r>
      <w:ins w:id="304" w:author="Xu, Jason" w:date="2020-01-14T09:28:00Z">
        <w:r w:rsidR="00EC3D14">
          <w:t xml:space="preserve">clearly </w:t>
        </w:r>
      </w:ins>
      <w:r>
        <w:t xml:space="preserve">separated </w:t>
      </w:r>
      <w:ins w:id="305" w:author="Xu, Jason" w:date="2020-01-09T11:05:00Z">
        <w:r w:rsidR="007C4AF6">
          <w:t>apart</w:t>
        </w:r>
      </w:ins>
      <w:ins w:id="306" w:author="Xu, Jason" w:date="2020-01-13T14:26:00Z">
        <w:r w:rsidR="00F46DF5">
          <w:t xml:space="preserve">, </w:t>
        </w:r>
      </w:ins>
      <w:del w:id="307" w:author="Xu, Jason" w:date="2020-01-13T14:26:00Z">
        <w:r w:rsidDel="00F46DF5">
          <w:delText xml:space="preserve"> </w:delText>
        </w:r>
      </w:del>
      <w:ins w:id="308" w:author="Xu, Jason" w:date="2020-01-13T14:25:00Z">
        <w:r w:rsidR="00616D61">
          <w:t>wi</w:t>
        </w:r>
        <w:r w:rsidR="00F46DF5">
          <w:t xml:space="preserve">th </w:t>
        </w:r>
      </w:ins>
      <w:ins w:id="309" w:author="Xu, Jason" w:date="2020-01-13T14:26:00Z">
        <w:r w:rsidR="00280329" w:rsidRPr="00F455F5">
          <w:rPr>
            <w:vertAlign w:val="superscript"/>
            <w:rPrChange w:id="310" w:author="Xu, Jason" w:date="2020-01-13T15:00:00Z">
              <w:rPr/>
            </w:rPrChange>
          </w:rPr>
          <w:t>27</w:t>
        </w:r>
      </w:ins>
      <w:r>
        <w:t xml:space="preserve">Al, </w:t>
      </w:r>
      <w:ins w:id="311" w:author="Xu, Jason" w:date="2020-01-13T14:26:00Z">
        <w:r w:rsidR="00280329" w:rsidRPr="00102EA7">
          <w:rPr>
            <w:vertAlign w:val="superscript"/>
          </w:rPr>
          <w:t>70</w:t>
        </w:r>
      </w:ins>
      <w:r>
        <w:t xml:space="preserve">Ga, </w:t>
      </w:r>
      <w:ins w:id="312" w:author="Xu, Jason" w:date="2020-01-13T15:13:00Z">
        <w:r w:rsidR="00357DE4" w:rsidRPr="00102EA7">
          <w:rPr>
            <w:vertAlign w:val="superscript"/>
          </w:rPr>
          <w:t>51</w:t>
        </w:r>
      </w:ins>
      <w:r>
        <w:t xml:space="preserve">V, and </w:t>
      </w:r>
      <w:ins w:id="313" w:author="Xu, Jason" w:date="2020-01-13T15:13:00Z">
        <w:r w:rsidR="00357DE4" w:rsidRPr="00102EA7">
          <w:rPr>
            <w:vertAlign w:val="superscript"/>
          </w:rPr>
          <w:t>45</w:t>
        </w:r>
      </w:ins>
      <w:r>
        <w:t xml:space="preserve">Sc showed significant difference among the two </w:t>
      </w:r>
      <w:r w:rsidRPr="00000C07">
        <w:t>(Fig 2a&amp; 2</w:t>
      </w:r>
      <w:ins w:id="314" w:author="Xu, Jason" w:date="2020-02-04T14:16:00Z">
        <w:r w:rsidR="00034EA6">
          <w:t>b</w:t>
        </w:r>
      </w:ins>
      <w:del w:id="315" w:author="Xu, Jason" w:date="2020-02-04T14:16:00Z">
        <w:r w:rsidRPr="00000C07" w:rsidDel="00034EA6">
          <w:delText>c</w:delText>
        </w:r>
      </w:del>
      <w:r w:rsidRPr="00000C07">
        <w:t>)</w:t>
      </w:r>
      <w:r>
        <w:t>. This may be related to the notion that rice discrimination remains a complex issue</w:t>
      </w:r>
      <w:ins w:id="316" w:author="Xu, Jason" w:date="2020-01-14T09:38:00Z">
        <w:r w:rsidR="001F4DEC">
          <w:t xml:space="preserve">, </w:t>
        </w:r>
      </w:ins>
      <w:del w:id="317" w:author="Xu, Jason" w:date="2020-01-14T09:38:00Z">
        <w:r w:rsidDel="001F4DEC">
          <w:delText xml:space="preserve"> </w:delText>
        </w:r>
      </w:del>
      <w:r>
        <w:t>since that not only geographical conditions but the cultivar type may play</w:t>
      </w:r>
      <w:commentRangeStart w:id="318"/>
      <w:commentRangeStart w:id="319"/>
      <w:commentRangeStart w:id="320"/>
      <w:r>
        <w:t xml:space="preserve"> important roles</w:t>
      </w:r>
      <w:commentRangeEnd w:id="318"/>
      <w:r w:rsidR="00812C89">
        <w:rPr>
          <w:rStyle w:val="afc"/>
        </w:rPr>
        <w:commentReference w:id="318"/>
      </w:r>
      <w:commentRangeEnd w:id="319"/>
      <w:r w:rsidR="00E6238E">
        <w:rPr>
          <w:rStyle w:val="afc"/>
        </w:rPr>
        <w:commentReference w:id="319"/>
      </w:r>
      <w:commentRangeEnd w:id="320"/>
      <w:r w:rsidR="00D80CED">
        <w:rPr>
          <w:rStyle w:val="afc"/>
        </w:rPr>
        <w:commentReference w:id="320"/>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w:t>
      </w:r>
      <w:del w:id="321" w:author="Xu, Jason" w:date="2020-01-14T09:39:00Z">
        <w:r w:rsidDel="0003534B">
          <w:delText xml:space="preserve">(PC1 and PC2) </w:delText>
        </w:r>
      </w:del>
      <w:r>
        <w:t xml:space="preserve">explained </w:t>
      </w:r>
      <w:del w:id="322" w:author="Xu, Jason" w:date="2020-01-14T10:05:00Z">
        <w:r w:rsidDel="00DA0B43">
          <w:delText xml:space="preserve">33.2% and 27.5% </w:delText>
        </w:r>
      </w:del>
      <w:ins w:id="323" w:author="Xu, Jason" w:date="2020-01-14T10:05:00Z">
        <w:r w:rsidR="00DA0B43">
          <w:t xml:space="preserve">60.7 % </w:t>
        </w:r>
      </w:ins>
      <w:r>
        <w:t xml:space="preserve">of the entire variances; by including the </w:t>
      </w:r>
      <w:ins w:id="324" w:author="Xu, Jason" w:date="2020-01-14T09:41:00Z">
        <w:r w:rsidR="00A67944">
          <w:t>3</w:t>
        </w:r>
        <w:r w:rsidR="00A67944" w:rsidRPr="00102EA7">
          <w:rPr>
            <w:vertAlign w:val="superscript"/>
          </w:rPr>
          <w:t>rd</w:t>
        </w:r>
        <w:r w:rsidR="00A67944">
          <w:t xml:space="preserve"> </w:t>
        </w:r>
      </w:ins>
      <w:del w:id="325" w:author="Xu, Jason" w:date="2020-01-14T09:41:00Z">
        <w:r w:rsidDel="00A67944">
          <w:delText xml:space="preserve">third </w:delText>
        </w:r>
      </w:del>
      <w:r>
        <w:t xml:space="preserve">and </w:t>
      </w:r>
      <w:del w:id="326" w:author="Xu, Jason" w:date="2020-01-14T09:41:00Z">
        <w:r w:rsidDel="00A67944">
          <w:delText xml:space="preserve">fourth </w:delText>
        </w:r>
      </w:del>
      <w:ins w:id="327" w:author="Xu, Jason" w:date="2020-01-14T09:41:00Z">
        <w:r w:rsidR="00A67944">
          <w:t>4</w:t>
        </w:r>
        <w:r w:rsidR="00A67944" w:rsidRPr="00102EA7">
          <w:rPr>
            <w:vertAlign w:val="superscript"/>
          </w:rPr>
          <w:t>th</w:t>
        </w:r>
        <w:r w:rsidR="00A67944">
          <w:t xml:space="preserve"> </w:t>
        </w:r>
      </w:ins>
      <w:r>
        <w:t xml:space="preserve">PC, nearly 85% of the total variances can be explained then </w:t>
      </w:r>
      <w:r w:rsidRPr="00000C07">
        <w:t>(Fig 2</w:t>
      </w:r>
      <w:ins w:id="328" w:author="Xu, Jason" w:date="2020-02-04T14:16:00Z">
        <w:r w:rsidR="00D80CED">
          <w:t>c</w:t>
        </w:r>
      </w:ins>
      <w:del w:id="329" w:author="Xu, Jason" w:date="2020-02-04T14:16:00Z">
        <w:r w:rsidRPr="00000C07" w:rsidDel="00D80CED">
          <w:delText>b</w:delText>
        </w:r>
      </w:del>
      <w:r w:rsidRPr="00000C07">
        <w:t>)</w:t>
      </w:r>
      <w:r>
        <w:t xml:space="preserve">. </w:t>
      </w:r>
      <w:commentRangeStart w:id="330"/>
      <w:del w:id="331" w:author="Xu, Jason" w:date="2020-01-09T11:15:00Z">
        <w:r w:rsidDel="000F609A">
          <w:delText xml:space="preserve">Nonetheless, the utilization of PCA was not able achieve a satisfying classification for all six GI rice simultaneously due to the complexity of the dataset and possible noise introduced by unimportant elements. </w:delText>
        </w:r>
      </w:del>
      <w:commentRangeEnd w:id="330"/>
      <w:r w:rsidR="000F609A">
        <w:rPr>
          <w:rStyle w:val="afc"/>
        </w:rPr>
        <w:commentReference w:id="330"/>
      </w:r>
    </w:p>
    <w:p w14:paraId="47917066" w14:textId="64B349AA" w:rsidR="00FE02A5" w:rsidRPr="00FE02A5" w:rsidRDefault="00FE02A5" w:rsidP="00FE02A5">
      <w:pPr>
        <w:pStyle w:val="afd"/>
        <w:rPr>
          <w:ins w:id="332" w:author="Xu, Jason" w:date="2020-01-14T16:15:00Z"/>
          <w:i/>
          <w:iCs/>
          <w:rPrChange w:id="333" w:author="Xu, Jason" w:date="2020-01-14T16:15:00Z">
            <w:rPr>
              <w:ins w:id="334" w:author="Xu, Jason" w:date="2020-01-14T16:15:00Z"/>
            </w:rPr>
          </w:rPrChange>
        </w:rPr>
      </w:pPr>
      <w:ins w:id="335" w:author="Xu, Jason" w:date="2020-01-14T16:15:00Z">
        <w:r w:rsidRPr="00FE02A5">
          <w:rPr>
            <w:i/>
            <w:iCs/>
            <w:rPrChange w:id="336" w:author="Xu, Jason" w:date="2020-01-14T16:15:00Z">
              <w:rPr>
                <w:b/>
                <w:bCs/>
              </w:rPr>
            </w:rPrChange>
          </w:rPr>
          <w:t>Determination of geographical origin</w:t>
        </w:r>
      </w:ins>
      <w:ins w:id="337" w:author="fanzhou kong" w:date="2020-02-03T15:56:00Z">
        <w:r w:rsidR="001A5730">
          <w:rPr>
            <w:i/>
            <w:iCs/>
          </w:rPr>
          <w:t xml:space="preserve">    </w:t>
        </w:r>
      </w:ins>
    </w:p>
    <w:p w14:paraId="65732988" w14:textId="36F3DB58" w:rsidR="00DC026A" w:rsidRPr="00736579" w:rsidDel="00FE02A5" w:rsidRDefault="00DC026A" w:rsidP="003805CC">
      <w:pPr>
        <w:jc w:val="both"/>
        <w:rPr>
          <w:del w:id="338" w:author="Xu, Jason" w:date="2020-01-14T16:15:00Z"/>
          <w:bCs/>
          <w:i/>
          <w:iCs/>
          <w:highlight w:val="green"/>
          <w:rPrChange w:id="339" w:author="Xu, Jason" w:date="2020-02-04T14:23:00Z">
            <w:rPr>
              <w:del w:id="340" w:author="Xu, Jason" w:date="2020-01-14T16:15:00Z"/>
              <w:bCs/>
              <w:i/>
              <w:iCs/>
            </w:rPr>
          </w:rPrChange>
        </w:rPr>
      </w:pPr>
      <w:commentRangeStart w:id="341"/>
      <w:del w:id="342" w:author="Xu, Jason" w:date="2020-01-14T16:15:00Z">
        <w:r w:rsidRPr="00736579" w:rsidDel="00FE02A5">
          <w:rPr>
            <w:bCs/>
            <w:i/>
            <w:iCs/>
            <w:highlight w:val="green"/>
            <w:rPrChange w:id="343" w:author="Xu, Jason" w:date="2020-02-04T14:23:00Z">
              <w:rPr>
                <w:bCs/>
                <w:i/>
                <w:iCs/>
              </w:rPr>
            </w:rPrChange>
          </w:rPr>
          <w:delText xml:space="preserve">Feature selection and Repeated grid-search cross-validation for model assessment. </w:delText>
        </w:r>
        <w:commentRangeEnd w:id="341"/>
        <w:r w:rsidR="004E533A" w:rsidRPr="00736579" w:rsidDel="00FE02A5">
          <w:rPr>
            <w:rStyle w:val="afc"/>
            <w:highlight w:val="green"/>
            <w:rPrChange w:id="344" w:author="Xu, Jason" w:date="2020-02-04T14:23:00Z">
              <w:rPr>
                <w:rStyle w:val="afc"/>
              </w:rPr>
            </w:rPrChange>
          </w:rPr>
          <w:commentReference w:id="341"/>
        </w:r>
      </w:del>
    </w:p>
    <w:p w14:paraId="5E1EF6E0" w14:textId="586CD706" w:rsidR="0085185E" w:rsidRPr="005A2927" w:rsidRDefault="00B15DEF">
      <w:pPr>
        <w:jc w:val="both"/>
        <w:rPr>
          <w:ins w:id="345" w:author="Xu, Jason" w:date="2020-02-05T12:53:00Z"/>
          <w:strike/>
          <w:rPrChange w:id="346" w:author="Xu, Jason" w:date="2020-02-06T15:35:00Z">
            <w:rPr>
              <w:ins w:id="347" w:author="Xu, Jason" w:date="2020-02-05T12:53:00Z"/>
            </w:rPr>
          </w:rPrChange>
        </w:rPr>
      </w:pPr>
      <w:ins w:id="348" w:author="Kong, Fanzhou" w:date="2020-01-22T15:55:00Z">
        <w:del w:id="349" w:author="Xu, Jason" w:date="2020-02-04T14:19:00Z">
          <w:r w:rsidRPr="00736579" w:rsidDel="00F232DC">
            <w:rPr>
              <w:highlight w:val="green"/>
              <w:rPrChange w:id="350" w:author="Xu, Jason" w:date="2020-02-04T14:23:00Z">
                <w:rPr/>
              </w:rPrChange>
            </w:rPr>
            <w:delText>constructi</w:delText>
          </w:r>
        </w:del>
      </w:ins>
      <w:ins w:id="351" w:author="Kong, Fanzhou" w:date="2020-01-22T15:56:00Z">
        <w:del w:id="352" w:author="Xu, Jason" w:date="2020-02-04T14:19:00Z">
          <w:r w:rsidRPr="00736579" w:rsidDel="00F232DC">
            <w:rPr>
              <w:highlight w:val="green"/>
              <w:rPrChange w:id="353" w:author="Xu, Jason" w:date="2020-02-04T14:23:00Z">
                <w:rPr/>
              </w:rPrChange>
            </w:rPr>
            <w:delText>on</w:delText>
          </w:r>
        </w:del>
      </w:ins>
      <w:ins w:id="354" w:author="Kong, Fanzhou" w:date="2020-01-22T15:55:00Z">
        <w:del w:id="355" w:author="Xu, Jason" w:date="2020-02-04T14:19:00Z">
          <w:r w:rsidRPr="00736579" w:rsidDel="00F232DC">
            <w:rPr>
              <w:highlight w:val="green"/>
              <w:rPrChange w:id="356" w:author="Xu, Jason" w:date="2020-02-04T14:23:00Z">
                <w:rPr/>
              </w:rPrChange>
            </w:rPr>
            <w:delText>s</w:delText>
          </w:r>
        </w:del>
      </w:ins>
      <w:del w:id="357" w:author="Xu, Jason" w:date="2020-01-13T15:14:00Z">
        <w:r w:rsidR="00DC026A" w:rsidRPr="00736579" w:rsidDel="00110BFF">
          <w:rPr>
            <w:highlight w:val="green"/>
            <w:rPrChange w:id="358" w:author="Xu, Jason" w:date="2020-02-04T14:23:00Z">
              <w:rPr/>
            </w:rPrChange>
          </w:rPr>
          <w:delText xml:space="preserve">In order to further improve the classification competence, </w:delText>
        </w:r>
      </w:del>
      <w:del w:id="359" w:author="Xu, Jason" w:date="2020-01-13T15:15:00Z">
        <w:r w:rsidR="00DC026A" w:rsidRPr="00736579" w:rsidDel="00737764">
          <w:rPr>
            <w:highlight w:val="green"/>
            <w:rPrChange w:id="360" w:author="Xu, Jason" w:date="2020-02-04T14:23:00Z">
              <w:rPr/>
            </w:rPrChange>
          </w:rPr>
          <w:delText xml:space="preserve">we introduced </w:delText>
        </w:r>
      </w:del>
      <w:del w:id="361" w:author="Xu, Jason" w:date="2020-02-04T14:19:00Z">
        <w:r w:rsidR="00DC026A" w:rsidRPr="00736579" w:rsidDel="00F232DC">
          <w:rPr>
            <w:highlight w:val="green"/>
            <w:rPrChange w:id="362" w:author="Xu, Jason" w:date="2020-02-04T14:23:00Z">
              <w:rPr/>
            </w:rPrChange>
          </w:rPr>
          <w:delText>feature selection</w:delText>
        </w:r>
      </w:del>
      <w:del w:id="363" w:author="Xu, Jason" w:date="2020-01-13T15:34:00Z">
        <w:r w:rsidR="00DC026A" w:rsidRPr="00736579" w:rsidDel="0072412A">
          <w:rPr>
            <w:highlight w:val="green"/>
            <w:rPrChange w:id="364" w:author="Xu, Jason" w:date="2020-02-04T14:23:00Z">
              <w:rPr/>
            </w:rPrChange>
          </w:rPr>
          <w:delText xml:space="preserve"> </w:delText>
        </w:r>
      </w:del>
      <w:del w:id="365" w:author="Xu, Jason" w:date="2020-02-04T14:19:00Z">
        <w:r w:rsidR="00DC026A" w:rsidRPr="00736579" w:rsidDel="00F232DC">
          <w:rPr>
            <w:highlight w:val="green"/>
            <w:rPrChange w:id="366" w:author="Xu, Jason" w:date="2020-02-04T14:23:00Z">
              <w:rPr/>
            </w:rPrChange>
          </w:rPr>
          <w:delText>coupled with supervised machine learning .</w:delText>
        </w:r>
      </w:del>
      <w:ins w:id="367" w:author="Kong, Fanzhou" w:date="2020-01-22T15:37:00Z">
        <w:del w:id="368" w:author="Xu, Jason" w:date="2020-02-04T14:19:00Z">
          <w:r w:rsidR="00193AFD" w:rsidRPr="00736579" w:rsidDel="00F232DC">
            <w:rPr>
              <w:highlight w:val="green"/>
              <w:rPrChange w:id="369" w:author="Xu, Jason" w:date="2020-02-04T14:23:00Z">
                <w:rPr/>
              </w:rPrChange>
            </w:rPr>
            <w:delText xml:space="preserve"> </w:delText>
          </w:r>
        </w:del>
      </w:ins>
      <w:ins w:id="370" w:author="Xu, Jason" w:date="2020-01-13T15:33:00Z">
        <w:del w:id="371" w:author="Kong, Fanzhou" w:date="2020-01-22T15:51:00Z">
          <w:r w:rsidR="0072412A" w:rsidRPr="00736579" w:rsidDel="00B15DEF">
            <w:rPr>
              <w:highlight w:val="green"/>
              <w:rPrChange w:id="372" w:author="Xu, Jason" w:date="2020-02-04T14:23:00Z">
                <w:rPr/>
              </w:rPrChange>
            </w:rPr>
            <w:delText xml:space="preserve"> </w:delText>
          </w:r>
        </w:del>
      </w:ins>
      <w:ins w:id="373" w:author="Kong, Fanzhou" w:date="2020-01-22T15:45:00Z">
        <w:r w:rsidR="007D741D" w:rsidRPr="00736579">
          <w:rPr>
            <w:highlight w:val="green"/>
            <w:rPrChange w:id="374" w:author="Xu, Jason" w:date="2020-02-04T14:23:00Z">
              <w:rPr/>
            </w:rPrChange>
          </w:rPr>
          <w:t>Fig</w:t>
        </w:r>
      </w:ins>
      <w:ins w:id="375" w:author="Kong, Fanzhou" w:date="2020-01-22T15:46:00Z">
        <w:r w:rsidR="007D741D" w:rsidRPr="00736579">
          <w:rPr>
            <w:highlight w:val="green"/>
            <w:rPrChange w:id="376" w:author="Xu, Jason" w:date="2020-02-04T14:23:00Z">
              <w:rPr/>
            </w:rPrChange>
          </w:rPr>
          <w:t xml:space="preserve"> 4 </w:t>
        </w:r>
        <w:commentRangeStart w:id="377"/>
        <w:r w:rsidR="007D741D" w:rsidRPr="00736579">
          <w:rPr>
            <w:highlight w:val="green"/>
            <w:rPrChange w:id="378" w:author="Xu, Jason" w:date="2020-02-04T14:23:00Z">
              <w:rPr/>
            </w:rPrChange>
          </w:rPr>
          <w:t>s</w:t>
        </w:r>
        <w:r w:rsidR="007D741D">
          <w:t>howed</w:t>
        </w:r>
      </w:ins>
      <w:commentRangeEnd w:id="377"/>
      <w:r w:rsidR="00736579">
        <w:rPr>
          <w:rStyle w:val="afc"/>
        </w:rPr>
        <w:commentReference w:id="377"/>
      </w:r>
      <w:ins w:id="379" w:author="Kong, Fanzhou" w:date="2020-01-22T15:46:00Z">
        <w:r w:rsidR="007D741D">
          <w:t xml:space="preserve"> relative importance of the features </w:t>
        </w:r>
        <w:del w:id="380" w:author="Xu, Jason" w:date="2020-02-04T14:29:00Z">
          <w:r w:rsidR="007D741D" w:rsidDel="00011F8D">
            <w:delText>computed</w:delText>
          </w:r>
        </w:del>
      </w:ins>
      <w:ins w:id="381" w:author="Xu, Jason" w:date="2020-02-04T14:29:00Z">
        <w:r w:rsidR="00011F8D">
          <w:t>ranked</w:t>
        </w:r>
      </w:ins>
      <w:ins w:id="382" w:author="Kong, Fanzhou" w:date="2020-01-22T15:46:00Z">
        <w:r w:rsidR="007D741D">
          <w:t xml:space="preserve"> by Relief algorithm</w:t>
        </w:r>
      </w:ins>
      <w:ins w:id="383" w:author="Kong, Fanzhou" w:date="2020-01-22T15:47:00Z">
        <w:r w:rsidR="007D741D">
          <w:t xml:space="preserve"> </w:t>
        </w:r>
      </w:ins>
      <w:ins w:id="384" w:author="Kong, Fanzhou" w:date="2020-01-22T15:49:00Z">
        <w:r>
          <w:t xml:space="preserve">on </w:t>
        </w:r>
      </w:ins>
      <w:ins w:id="385" w:author="Xu, Jason" w:date="2020-02-04T14:27:00Z">
        <w:r w:rsidR="00AA7971" w:rsidRPr="00AA7971">
          <w:rPr>
            <w:highlight w:val="green"/>
            <w:rPrChange w:id="386" w:author="Xu, Jason" w:date="2020-02-04T14:27:00Z">
              <w:rPr/>
            </w:rPrChange>
          </w:rPr>
          <w:t>the</w:t>
        </w:r>
        <w:r w:rsidR="00AA7971">
          <w:t xml:space="preserve"> </w:t>
        </w:r>
      </w:ins>
      <w:ins w:id="387" w:author="Kong, Fanzhou" w:date="2020-01-22T15:49:00Z">
        <w:r>
          <w:t>training</w:t>
        </w:r>
      </w:ins>
      <w:ins w:id="388" w:author="Xu, Jason" w:date="2020-02-04T14:31:00Z">
        <w:r w:rsidR="00BD4FCE">
          <w:t xml:space="preserve"> set</w:t>
        </w:r>
      </w:ins>
      <w:ins w:id="389" w:author="Xu, Jason" w:date="2020-02-05T12:29:00Z">
        <w:r w:rsidR="00153DC4">
          <w:t xml:space="preserve">. </w:t>
        </w:r>
      </w:ins>
      <w:ins w:id="390" w:author="Kong, Fanzhou" w:date="2020-01-22T15:49:00Z">
        <w:del w:id="391" w:author="Xu, Jason" w:date="2020-02-05T12:29:00Z">
          <w:r w:rsidDel="00153DC4">
            <w:delText xml:space="preserve"> </w:delText>
          </w:r>
        </w:del>
        <w:del w:id="392" w:author="Xu, Jason" w:date="2020-02-04T14:30:00Z">
          <w:r w:rsidRPr="008C7ED0" w:rsidDel="00EA5214">
            <w:rPr>
              <w:highlight w:val="green"/>
              <w:rPrChange w:id="393" w:author="Xu, Jason" w:date="2020-02-04T14:32:00Z">
                <w:rPr/>
              </w:rPrChange>
            </w:rPr>
            <w:delText>set</w:delText>
          </w:r>
        </w:del>
      </w:ins>
      <w:ins w:id="394" w:author="Xu, Jason" w:date="2020-02-04T14:30:00Z">
        <w:r w:rsidR="00EA5214" w:rsidRPr="008C7ED0">
          <w:rPr>
            <w:highlight w:val="green"/>
            <w:rPrChange w:id="395" w:author="Xu, Jason" w:date="2020-02-04T14:32:00Z">
              <w:rPr/>
            </w:rPrChange>
          </w:rPr>
          <w:t xml:space="preserve"> Al,</w:t>
        </w:r>
        <w:r w:rsidR="006B0F0B" w:rsidRPr="008C7ED0">
          <w:rPr>
            <w:highlight w:val="green"/>
            <w:rPrChange w:id="396" w:author="Xu, Jason" w:date="2020-02-04T14:32:00Z">
              <w:rPr/>
            </w:rPrChange>
          </w:rPr>
          <w:t xml:space="preserve"> </w:t>
        </w:r>
      </w:ins>
      <w:ins w:id="397" w:author="fanzhou kong" w:date="2020-02-06T11:51:00Z">
        <w:r w:rsidR="00CF1DEC">
          <w:rPr>
            <w:highlight w:val="green"/>
          </w:rPr>
          <w:t>Rb</w:t>
        </w:r>
      </w:ins>
      <w:ins w:id="398" w:author="Xu, Jason" w:date="2020-02-04T14:30:00Z">
        <w:del w:id="399" w:author="fanzhou kong" w:date="2020-02-06T11:51:00Z">
          <w:r w:rsidR="006B0F0B" w:rsidRPr="008C7ED0" w:rsidDel="00CF1DEC">
            <w:rPr>
              <w:highlight w:val="green"/>
              <w:rPrChange w:id="400" w:author="Xu, Jason" w:date="2020-02-04T14:32:00Z">
                <w:rPr/>
              </w:rPrChange>
            </w:rPr>
            <w:delText>B</w:delText>
          </w:r>
        </w:del>
        <w:r w:rsidR="006B0F0B" w:rsidRPr="008C7ED0">
          <w:rPr>
            <w:highlight w:val="green"/>
            <w:rPrChange w:id="401" w:author="Xu, Jason" w:date="2020-02-04T14:32:00Z">
              <w:rPr/>
            </w:rPrChange>
          </w:rPr>
          <w:t xml:space="preserve">, </w:t>
        </w:r>
      </w:ins>
      <w:ins w:id="402" w:author="fanzhou kong" w:date="2020-02-06T11:51:00Z">
        <w:r w:rsidR="00CF1DEC">
          <w:rPr>
            <w:highlight w:val="green"/>
          </w:rPr>
          <w:t>B</w:t>
        </w:r>
      </w:ins>
      <w:ins w:id="403" w:author="Xu, Jason" w:date="2020-02-04T14:30:00Z">
        <w:del w:id="404" w:author="fanzhou kong" w:date="2020-02-06T11:51:00Z">
          <w:r w:rsidR="006B0F0B" w:rsidRPr="008C7ED0" w:rsidDel="00CF1DEC">
            <w:rPr>
              <w:highlight w:val="green"/>
              <w:rPrChange w:id="405" w:author="Xu, Jason" w:date="2020-02-04T14:32:00Z">
                <w:rPr/>
              </w:rPrChange>
            </w:rPr>
            <w:delText>Sr</w:delText>
          </w:r>
        </w:del>
        <w:r w:rsidR="00EA5214" w:rsidRPr="008C7ED0">
          <w:rPr>
            <w:highlight w:val="green"/>
            <w:rPrChange w:id="406" w:author="Xu, Jason" w:date="2020-02-04T14:32:00Z">
              <w:rPr/>
            </w:rPrChange>
          </w:rPr>
          <w:t xml:space="preserve"> </w:t>
        </w:r>
        <w:r w:rsidR="006B0F0B" w:rsidRPr="008C7ED0">
          <w:rPr>
            <w:highlight w:val="green"/>
            <w:rPrChange w:id="407" w:author="Xu, Jason" w:date="2020-02-04T14:32:00Z">
              <w:rPr/>
            </w:rPrChange>
          </w:rPr>
          <w:t xml:space="preserve">and </w:t>
        </w:r>
      </w:ins>
      <w:ins w:id="408" w:author="Xu, Jason" w:date="2020-02-04T14:31:00Z">
        <w:r w:rsidR="00511197" w:rsidRPr="008C7ED0">
          <w:rPr>
            <w:highlight w:val="green"/>
            <w:rPrChange w:id="409" w:author="Xu, Jason" w:date="2020-02-04T14:32:00Z">
              <w:rPr/>
            </w:rPrChange>
          </w:rPr>
          <w:t>N</w:t>
        </w:r>
      </w:ins>
      <w:ins w:id="410" w:author="fanzhou kong" w:date="2020-02-06T11:51:00Z">
        <w:r w:rsidR="00CF1DEC">
          <w:rPr>
            <w:highlight w:val="green"/>
          </w:rPr>
          <w:t>a</w:t>
        </w:r>
      </w:ins>
      <w:ins w:id="411" w:author="Xu, Jason" w:date="2020-02-04T14:31:00Z">
        <w:del w:id="412" w:author="fanzhou kong" w:date="2020-02-06T11:51:00Z">
          <w:r w:rsidR="00511197" w:rsidRPr="008C7ED0" w:rsidDel="00CF1DEC">
            <w:rPr>
              <w:highlight w:val="green"/>
              <w:rPrChange w:id="413" w:author="Xu, Jason" w:date="2020-02-04T14:32:00Z">
                <w:rPr/>
              </w:rPrChange>
            </w:rPr>
            <w:delText>b</w:delText>
          </w:r>
        </w:del>
        <w:r w:rsidR="00511197" w:rsidRPr="008C7ED0">
          <w:rPr>
            <w:highlight w:val="green"/>
            <w:rPrChange w:id="414" w:author="Xu, Jason" w:date="2020-02-04T14:32:00Z">
              <w:rPr/>
            </w:rPrChange>
          </w:rPr>
          <w:t xml:space="preserve"> </w:t>
        </w:r>
      </w:ins>
      <w:ins w:id="415" w:author="Xu, Jason" w:date="2020-02-05T12:29:00Z">
        <w:r w:rsidR="00805364">
          <w:rPr>
            <w:highlight w:val="green"/>
          </w:rPr>
          <w:t>were</w:t>
        </w:r>
      </w:ins>
      <w:ins w:id="416" w:author="Xu, Jason" w:date="2020-02-04T14:31:00Z">
        <w:r w:rsidR="00511197" w:rsidRPr="008C7ED0">
          <w:rPr>
            <w:highlight w:val="green"/>
            <w:rPrChange w:id="417" w:author="Xu, Jason" w:date="2020-02-04T14:32:00Z">
              <w:rPr/>
            </w:rPrChange>
          </w:rPr>
          <w:t xml:space="preserve"> the top four </w:t>
        </w:r>
      </w:ins>
      <w:ins w:id="418" w:author="Xu, Jason" w:date="2020-02-05T14:51:00Z">
        <w:r w:rsidR="00E9243E" w:rsidRPr="007B07BB">
          <w:rPr>
            <w:highlight w:val="green"/>
          </w:rPr>
          <w:t>elements</w:t>
        </w:r>
      </w:ins>
      <w:ins w:id="419" w:author="Xu, Jason" w:date="2020-02-04T14:31:00Z">
        <w:r w:rsidR="00511197" w:rsidRPr="008C7ED0">
          <w:rPr>
            <w:highlight w:val="green"/>
            <w:rPrChange w:id="420" w:author="Xu, Jason" w:date="2020-02-04T14:32:00Z">
              <w:rPr/>
            </w:rPrChange>
          </w:rPr>
          <w:t xml:space="preserve"> that contributed the most to the overall classification for six </w:t>
        </w:r>
        <w:r w:rsidR="00BD4FCE" w:rsidRPr="008C7ED0">
          <w:rPr>
            <w:highlight w:val="green"/>
            <w:rPrChange w:id="421" w:author="Xu, Jason" w:date="2020-02-04T14:32:00Z">
              <w:rPr/>
            </w:rPrChange>
          </w:rPr>
          <w:t>GI rice</w:t>
        </w:r>
        <w:r w:rsidR="00BD4FCE">
          <w:t xml:space="preserve">. </w:t>
        </w:r>
      </w:ins>
      <w:ins w:id="422" w:author="Kong, Fanzhou" w:date="2020-01-22T15:49:00Z">
        <w:del w:id="423" w:author="Xu, Jason" w:date="2020-02-04T14:40:00Z">
          <w:r w:rsidRPr="00D30060" w:rsidDel="00133FA4">
            <w:rPr>
              <w:strike/>
              <w:rPrChange w:id="424" w:author="Xu, Jason" w:date="2020-02-04T14:24:00Z">
                <w:rPr/>
              </w:rPrChange>
            </w:rPr>
            <w:delText xml:space="preserve"> </w:delText>
          </w:r>
        </w:del>
      </w:ins>
      <w:ins w:id="425" w:author="Kong, Fanzhou" w:date="2020-01-22T15:47:00Z">
        <w:del w:id="426" w:author="Xu, Jason" w:date="2020-02-04T14:52:00Z">
          <w:r w:rsidR="007D741D" w:rsidRPr="00D30060" w:rsidDel="0041591D">
            <w:rPr>
              <w:strike/>
              <w:rPrChange w:id="427" w:author="Xu, Jason" w:date="2020-02-04T14:24:00Z">
                <w:rPr/>
              </w:rPrChange>
            </w:rPr>
            <w:delText>where higher relative importance implies higher contribution to the classification</w:delText>
          </w:r>
        </w:del>
      </w:ins>
      <w:ins w:id="428" w:author="fanzhou kong" w:date="2020-02-03T15:57:00Z">
        <w:del w:id="429" w:author="Xu, Jason" w:date="2020-02-04T14:52:00Z">
          <w:r w:rsidR="001A5730" w:rsidRPr="00D30060" w:rsidDel="0041591D">
            <w:rPr>
              <w:strike/>
              <w:rPrChange w:id="430" w:author="Xu, Jason" w:date="2020-02-04T14:24:00Z">
                <w:rPr/>
              </w:rPrChange>
            </w:rPr>
            <w:delText>s</w:delText>
          </w:r>
        </w:del>
      </w:ins>
      <w:ins w:id="431" w:author="Kong, Fanzhou" w:date="2020-01-22T15:47:00Z">
        <w:del w:id="432" w:author="Xu, Jason" w:date="2020-02-04T14:52:00Z">
          <w:r w:rsidR="007D741D" w:rsidRPr="00D30060" w:rsidDel="0041591D">
            <w:rPr>
              <w:strike/>
              <w:rPrChange w:id="433" w:author="Xu, Jason" w:date="2020-02-04T14:24:00Z">
                <w:rPr/>
              </w:rPrChange>
            </w:rPr>
            <w:delText xml:space="preserve">. </w:delText>
          </w:r>
        </w:del>
      </w:ins>
      <w:ins w:id="434" w:author="Kong, Fanzhou" w:date="2020-01-22T15:57:00Z">
        <w:del w:id="435" w:author="Xu, Jason" w:date="2020-02-04T14:52:00Z">
          <w:r w:rsidRPr="00D30060" w:rsidDel="0041591D">
            <w:rPr>
              <w:strike/>
              <w:rPrChange w:id="436" w:author="Xu, Jason" w:date="2020-02-04T14:24:00Z">
                <w:rPr/>
              </w:rPrChange>
            </w:rPr>
            <w:delText>W</w:delText>
          </w:r>
        </w:del>
      </w:ins>
      <w:ins w:id="437" w:author="Kong, Fanzhou" w:date="2020-01-22T15:56:00Z">
        <w:del w:id="438" w:author="Xu, Jason" w:date="2020-02-04T14:52:00Z">
          <w:r w:rsidRPr="00D30060" w:rsidDel="0041591D">
            <w:rPr>
              <w:strike/>
              <w:rPrChange w:id="439" w:author="Xu, Jason" w:date="2020-02-04T14:24:00Z">
                <w:rPr/>
              </w:rPrChange>
            </w:rPr>
            <w:delText>ith</w:delText>
          </w:r>
        </w:del>
      </w:ins>
      <w:ins w:id="440" w:author="Kong, Fanzhou" w:date="2020-01-22T15:51:00Z">
        <w:del w:id="441" w:author="Xu, Jason" w:date="2020-02-04T14:52:00Z">
          <w:r w:rsidRPr="00D30060" w:rsidDel="0041591D">
            <w:rPr>
              <w:strike/>
              <w:rPrChange w:id="442" w:author="Xu, Jason" w:date="2020-02-04T14:24:00Z">
                <w:rPr/>
              </w:rPrChange>
            </w:rPr>
            <w:delText xml:space="preserve"> </w:delText>
          </w:r>
        </w:del>
      </w:ins>
      <w:ins w:id="443" w:author="Kong, Fanzhou" w:date="2020-01-22T15:47:00Z">
        <w:del w:id="444" w:author="Xu, Jason" w:date="2020-02-04T14:52:00Z">
          <w:r w:rsidR="007D741D" w:rsidRPr="00D30060" w:rsidDel="0041591D">
            <w:rPr>
              <w:strike/>
              <w:rPrChange w:id="445" w:author="Xu, Jason" w:date="2020-02-04T14:24:00Z">
                <w:rPr/>
              </w:rPrChange>
            </w:rPr>
            <w:delText xml:space="preserve">the information </w:delText>
          </w:r>
        </w:del>
      </w:ins>
      <w:ins w:id="446" w:author="Kong, Fanzhou" w:date="2020-01-22T15:57:00Z">
        <w:del w:id="447" w:author="Xu, Jason" w:date="2020-02-04T14:52:00Z">
          <w:r w:rsidRPr="00D30060" w:rsidDel="0041591D">
            <w:rPr>
              <w:strike/>
              <w:rPrChange w:id="448" w:author="Xu, Jason" w:date="2020-02-04T14:24:00Z">
                <w:rPr/>
              </w:rPrChange>
            </w:rPr>
            <w:delText>provided by</w:delText>
          </w:r>
        </w:del>
      </w:ins>
      <w:ins w:id="449" w:author="Kong, Fanzhou" w:date="2020-01-22T15:51:00Z">
        <w:del w:id="450" w:author="Xu, Jason" w:date="2020-02-04T14:52:00Z">
          <w:r w:rsidRPr="00D30060" w:rsidDel="0041591D">
            <w:rPr>
              <w:strike/>
              <w:rPrChange w:id="451" w:author="Xu, Jason" w:date="2020-02-04T14:24:00Z">
                <w:rPr/>
              </w:rPrChange>
            </w:rPr>
            <w:delText xml:space="preserve"> Relief</w:delText>
          </w:r>
        </w:del>
      </w:ins>
      <w:ins w:id="452" w:author="Kong, Fanzhou" w:date="2020-01-22T15:47:00Z">
        <w:del w:id="453" w:author="Xu, Jason" w:date="2020-02-04T14:52:00Z">
          <w:r w:rsidR="007D741D" w:rsidRPr="00D30060" w:rsidDel="0041591D">
            <w:rPr>
              <w:strike/>
              <w:rPrChange w:id="454" w:author="Xu, Jason" w:date="2020-02-04T14:24:00Z">
                <w:rPr/>
              </w:rPrChange>
            </w:rPr>
            <w:delText xml:space="preserve">, </w:delText>
          </w:r>
        </w:del>
      </w:ins>
      <w:ins w:id="455" w:author="Kong, Fanzhou" w:date="2020-01-22T15:48:00Z">
        <w:del w:id="456" w:author="Xu, Jason" w:date="2020-02-04T14:52:00Z">
          <w:r w:rsidR="007D741D" w:rsidRPr="00D30060" w:rsidDel="0041591D">
            <w:rPr>
              <w:strike/>
              <w:rPrChange w:id="457" w:author="Xu, Jason" w:date="2020-02-04T14:24:00Z">
                <w:rPr/>
              </w:rPrChange>
            </w:rPr>
            <w:delText>forward selection was implemented</w:delText>
          </w:r>
        </w:del>
      </w:ins>
      <w:ins w:id="458" w:author="Kong, Fanzhou" w:date="2020-01-22T15:49:00Z">
        <w:del w:id="459" w:author="Xu, Jason" w:date="2020-02-04T14:52:00Z">
          <w:r w:rsidRPr="00D30060" w:rsidDel="0041591D">
            <w:rPr>
              <w:strike/>
              <w:rPrChange w:id="460" w:author="Xu, Jason" w:date="2020-02-04T14:24:00Z">
                <w:rPr/>
              </w:rPrChange>
            </w:rPr>
            <w:delText xml:space="preserve"> with grid search </w:delText>
          </w:r>
        </w:del>
      </w:ins>
      <w:ins w:id="461" w:author="Kong, Fanzhou" w:date="2020-01-22T15:50:00Z">
        <w:del w:id="462" w:author="Xu, Jason" w:date="2020-02-04T14:52:00Z">
          <w:r w:rsidRPr="00D30060" w:rsidDel="0041591D">
            <w:rPr>
              <w:strike/>
              <w:rPrChange w:id="463" w:author="Xu, Jason" w:date="2020-02-04T14:24:00Z">
                <w:rPr/>
              </w:rPrChange>
            </w:rPr>
            <w:delText>to find the optimal classifers</w:delText>
          </w:r>
        </w:del>
      </w:ins>
      <w:ins w:id="464" w:author="Kong, Fanzhou" w:date="2020-01-22T15:48:00Z">
        <w:del w:id="465" w:author="Xu, Jason" w:date="2020-02-04T14:52:00Z">
          <w:r w:rsidDel="0041591D">
            <w:delText xml:space="preserve">. </w:delText>
          </w:r>
        </w:del>
      </w:ins>
      <w:ins w:id="466" w:author="Xu, Jason" w:date="2020-02-04T14:34:00Z">
        <w:r w:rsidR="00C157EB" w:rsidRPr="007F6551">
          <w:rPr>
            <w:highlight w:val="green"/>
            <w:rPrChange w:id="467" w:author="Xu, Jason" w:date="2020-02-04T14:39:00Z">
              <w:rPr/>
            </w:rPrChange>
          </w:rPr>
          <w:t>As s</w:t>
        </w:r>
        <w:r w:rsidR="00C157EB" w:rsidRPr="008943B3">
          <w:rPr>
            <w:highlight w:val="green"/>
            <w:rPrChange w:id="468" w:author="Xu, Jason" w:date="2020-02-04T14:35:00Z">
              <w:rPr/>
            </w:rPrChange>
          </w:rPr>
          <w:t>tated earlier</w:t>
        </w:r>
        <w:r w:rsidR="00C157EB">
          <w:t>, a</w:t>
        </w:r>
      </w:ins>
      <w:ins w:id="469" w:author="Xu, Jason" w:date="2020-02-04T14:33:00Z">
        <w:r w:rsidR="009A4067">
          <w:t xml:space="preserve"> </w:t>
        </w:r>
        <w:r w:rsidR="00C157EB">
          <w:t>10-</w:t>
        </w:r>
      </w:ins>
      <w:ins w:id="470" w:author="Xu, Jason" w:date="2020-02-04T14:34:00Z">
        <w:r w:rsidR="00C157EB">
          <w:t>fold grid search cross</w:t>
        </w:r>
      </w:ins>
      <w:ins w:id="471" w:author="Xu, Jason" w:date="2020-02-04T14:40:00Z">
        <w:r w:rsidR="00133FA4">
          <w:t xml:space="preserve"> </w:t>
        </w:r>
      </w:ins>
      <w:ins w:id="472" w:author="Xu, Jason" w:date="2020-02-04T14:34:00Z">
        <w:r w:rsidR="00C157EB">
          <w:t xml:space="preserve">validation </w:t>
        </w:r>
        <w:r w:rsidR="001D39A1">
          <w:t xml:space="preserve">was used to </w:t>
        </w:r>
      </w:ins>
      <w:ins w:id="473" w:author="Xu, Jason" w:date="2020-02-04T14:35:00Z">
        <w:r w:rsidR="001D39A1">
          <w:t>obtain the optimal class</w:t>
        </w:r>
        <w:r w:rsidR="008943B3">
          <w:t>ifiers. Specifically,</w:t>
        </w:r>
        <w:r w:rsidR="005409A0">
          <w:t xml:space="preserve"> as</w:t>
        </w:r>
      </w:ins>
      <w:ins w:id="474" w:author="Xu, Jason" w:date="2020-02-04T14:36:00Z">
        <w:r w:rsidR="005409A0">
          <w:t xml:space="preserve"> shown in Fig 5, </w:t>
        </w:r>
      </w:ins>
      <w:ins w:id="475" w:author="Xu, Jason" w:date="2020-02-04T14:38:00Z">
        <w:r w:rsidR="00324935">
          <w:t xml:space="preserve">with only one </w:t>
        </w:r>
        <w:r w:rsidR="007F6551">
          <w:t xml:space="preserve">selected </w:t>
        </w:r>
      </w:ins>
      <w:ins w:id="476" w:author="Xu, Jason" w:date="2020-02-04T14:39:00Z">
        <w:r w:rsidR="007F6551">
          <w:t xml:space="preserve">feature, </w:t>
        </w:r>
      </w:ins>
      <w:ins w:id="477" w:author="Xu, Jason" w:date="2020-02-04T14:41:00Z">
        <w:r w:rsidR="00891214">
          <w:t xml:space="preserve">RF achieved </w:t>
        </w:r>
      </w:ins>
      <w:ins w:id="478" w:author="Kong, Fanzhou" w:date="2020-01-22T15:54:00Z">
        <w:del w:id="479" w:author="Xu, Jason" w:date="2020-02-04T14:40:00Z">
          <w:r w:rsidDel="00133FA4">
            <w:delText>S</w:delText>
          </w:r>
        </w:del>
      </w:ins>
      <w:ins w:id="480" w:author="Kong, Fanzhou" w:date="2020-01-22T15:52:00Z">
        <w:del w:id="481" w:author="Xu, Jason" w:date="2020-02-04T14:40:00Z">
          <w:r w:rsidDel="00133FA4">
            <w:delText xml:space="preserve">tarted with </w:delText>
          </w:r>
        </w:del>
        <w:r>
          <w:t xml:space="preserve">48% </w:t>
        </w:r>
      </w:ins>
      <w:ins w:id="482" w:author="Xu, Jason" w:date="2020-02-04T14:42:00Z">
        <w:r w:rsidR="00891933">
          <w:t xml:space="preserve">of </w:t>
        </w:r>
      </w:ins>
      <w:ins w:id="483" w:author="Kong, Fanzhou" w:date="2020-01-22T15:52:00Z">
        <w:r>
          <w:t>mean cross-validation accuracy</w:t>
        </w:r>
      </w:ins>
      <w:ins w:id="484" w:author="Xu, Jason" w:date="2020-02-04T14:42:00Z">
        <w:r w:rsidR="00891933">
          <w:t xml:space="preserve">, while SVM </w:t>
        </w:r>
      </w:ins>
      <w:ins w:id="485" w:author="Xu, Jason" w:date="2020-02-04T14:43:00Z">
        <w:r w:rsidR="006D07F3">
          <w:t xml:space="preserve">can reach </w:t>
        </w:r>
      </w:ins>
      <w:ins w:id="486" w:author="Xu, Jason" w:date="2020-02-05T14:51:00Z">
        <w:r w:rsidR="00E9243E">
          <w:t>up to</w:t>
        </w:r>
      </w:ins>
      <w:ins w:id="487" w:author="Xu, Jason" w:date="2020-02-04T14:43:00Z">
        <w:r w:rsidR="006D07F3">
          <w:t xml:space="preserve"> </w:t>
        </w:r>
      </w:ins>
      <w:ins w:id="488" w:author="Kong, Fanzhou" w:date="2020-01-22T15:53:00Z">
        <w:del w:id="489" w:author="Xu, Jason" w:date="2020-02-04T14:42:00Z">
          <w:r w:rsidDel="00891933">
            <w:delText xml:space="preserve"> for RF and </w:delText>
          </w:r>
        </w:del>
        <w:r>
          <w:t>63%</w:t>
        </w:r>
        <w:del w:id="490" w:author="Xu, Jason" w:date="2020-02-04T14:43:00Z">
          <w:r w:rsidDel="006D07F3">
            <w:delText xml:space="preserve"> </w:delText>
          </w:r>
        </w:del>
      </w:ins>
      <w:ins w:id="491" w:author="Xu, Jason" w:date="2020-02-04T14:43:00Z">
        <w:r w:rsidR="006D07F3">
          <w:t xml:space="preserve">. </w:t>
        </w:r>
      </w:ins>
      <w:ins w:id="492" w:author="Kong, Fanzhou" w:date="2020-01-22T15:53:00Z">
        <w:del w:id="493" w:author="Xu, Jason" w:date="2020-02-04T14:43:00Z">
          <w:r w:rsidRPr="00936B76" w:rsidDel="006D07F3">
            <w:rPr>
              <w:strike/>
              <w:rPrChange w:id="494" w:author="Xu, Jason" w:date="2020-02-04T14:46:00Z">
                <w:rPr/>
              </w:rPrChange>
            </w:rPr>
            <w:delText xml:space="preserve">accuracy for SVM, </w:delText>
          </w:r>
        </w:del>
      </w:ins>
      <w:ins w:id="495" w:author="Kong, Fanzhou" w:date="2020-01-22T15:54:00Z">
        <w:del w:id="496" w:author="Xu, Jason" w:date="2020-02-04T14:43:00Z">
          <w:r w:rsidRPr="00936B76" w:rsidDel="006D07F3">
            <w:rPr>
              <w:strike/>
              <w:rPrChange w:id="497" w:author="Xu, Jason" w:date="2020-02-04T14:46:00Z">
                <w:rPr/>
              </w:rPrChange>
            </w:rPr>
            <w:delText>b</w:delText>
          </w:r>
        </w:del>
        <w:del w:id="498" w:author="Xu, Jason" w:date="2020-02-04T14:53:00Z">
          <w:r w:rsidRPr="00936B76" w:rsidDel="0041591D">
            <w:rPr>
              <w:strike/>
              <w:rPrChange w:id="499" w:author="Xu, Jason" w:date="2020-02-04T14:46:00Z">
                <w:rPr/>
              </w:rPrChange>
            </w:rPr>
            <w:delText xml:space="preserve">oth </w:delText>
          </w:r>
          <w:commentRangeStart w:id="500"/>
          <w:r w:rsidRPr="00936B76" w:rsidDel="0041591D">
            <w:rPr>
              <w:strike/>
              <w:rPrChange w:id="501" w:author="Xu, Jason" w:date="2020-02-04T14:46:00Z">
                <w:rPr/>
              </w:rPrChange>
            </w:rPr>
            <w:delText>classfiers</w:delText>
          </w:r>
        </w:del>
      </w:ins>
      <w:commentRangeEnd w:id="500"/>
      <w:del w:id="502" w:author="Xu, Jason" w:date="2020-02-04T14:53:00Z">
        <w:r w:rsidR="00EE0E63" w:rsidRPr="00936B76" w:rsidDel="0041591D">
          <w:rPr>
            <w:rStyle w:val="afc"/>
            <w:strike/>
            <w:rPrChange w:id="503" w:author="Xu, Jason" w:date="2020-02-04T14:46:00Z">
              <w:rPr>
                <w:rStyle w:val="afc"/>
              </w:rPr>
            </w:rPrChange>
          </w:rPr>
          <w:commentReference w:id="500"/>
        </w:r>
      </w:del>
      <w:ins w:id="504" w:author="Kong, Fanzhou" w:date="2020-01-22T15:54:00Z">
        <w:del w:id="505" w:author="Xu, Jason" w:date="2020-02-04T14:53:00Z">
          <w:r w:rsidRPr="00936B76" w:rsidDel="0041591D">
            <w:rPr>
              <w:strike/>
              <w:rPrChange w:id="506" w:author="Xu, Jason" w:date="2020-02-04T14:46:00Z">
                <w:rPr/>
              </w:rPrChange>
            </w:rPr>
            <w:delText xml:space="preserve"> showed </w:delText>
          </w:r>
        </w:del>
      </w:ins>
      <w:ins w:id="507" w:author="fanzhou kong" w:date="2020-01-23T21:13:00Z">
        <w:del w:id="508" w:author="Xu, Jason" w:date="2020-02-04T14:53:00Z">
          <w:r w:rsidR="00E6238E" w:rsidRPr="00936B76" w:rsidDel="0041591D">
            <w:rPr>
              <w:strike/>
              <w:rPrChange w:id="509" w:author="Xu, Jason" w:date="2020-02-04T14:46:00Z">
                <w:rPr/>
              </w:rPrChange>
            </w:rPr>
            <w:delText xml:space="preserve">similar results </w:delText>
          </w:r>
        </w:del>
        <w:del w:id="510" w:author="Xu, Jason" w:date="2020-02-04T14:46:00Z">
          <w:r w:rsidR="00E6238E" w:rsidRPr="00936B76" w:rsidDel="002A5E48">
            <w:rPr>
              <w:strike/>
              <w:rPrChange w:id="511" w:author="Xu, Jason" w:date="2020-02-04T14:46:00Z">
                <w:rPr/>
              </w:rPrChange>
            </w:rPr>
            <w:delText>that</w:delText>
          </w:r>
        </w:del>
      </w:ins>
      <w:ins w:id="512" w:author="Xu, Jason" w:date="2020-02-04T14:46:00Z">
        <w:r w:rsidR="002A5E48" w:rsidRPr="002A5E48">
          <w:rPr>
            <w:rPrChange w:id="513" w:author="Xu, Jason" w:date="2020-02-04T14:46:00Z">
              <w:rPr>
                <w:strike/>
              </w:rPr>
            </w:rPrChange>
          </w:rPr>
          <w:t xml:space="preserve">The </w:t>
        </w:r>
      </w:ins>
      <w:ins w:id="514" w:author="fanzhou kong" w:date="2020-01-23T21:13:00Z">
        <w:del w:id="515" w:author="Xu, Jason" w:date="2020-02-04T14:46:00Z">
          <w:r w:rsidR="00E6238E" w:rsidDel="002A5E48">
            <w:delText xml:space="preserve"> </w:delText>
          </w:r>
        </w:del>
      </w:ins>
      <w:ins w:id="516" w:author="Kong, Fanzhou" w:date="2020-01-22T15:54:00Z">
        <w:del w:id="517" w:author="fanzhou kong" w:date="2020-01-23T21:12:00Z">
          <w:r w:rsidDel="00E6238E">
            <w:delText xml:space="preserve">improved </w:delText>
          </w:r>
        </w:del>
        <w:r>
          <w:t>performance</w:t>
        </w:r>
      </w:ins>
      <w:ins w:id="518" w:author="fanzhou kong" w:date="2020-02-03T15:57:00Z">
        <w:r w:rsidR="001A5730">
          <w:t>s</w:t>
        </w:r>
      </w:ins>
      <w:ins w:id="519" w:author="Kong, Fanzhou" w:date="2020-01-22T15:54:00Z">
        <w:r>
          <w:t xml:space="preserve"> </w:t>
        </w:r>
      </w:ins>
      <w:ins w:id="520" w:author="Xu, Jason" w:date="2020-02-04T14:47:00Z">
        <w:r w:rsidR="00D82C2A">
          <w:t xml:space="preserve">of </w:t>
        </w:r>
        <w:r w:rsidR="00576B5A">
          <w:t xml:space="preserve">both RF </w:t>
        </w:r>
      </w:ins>
      <w:ins w:id="521" w:author="Xu, Jason" w:date="2020-02-04T14:48:00Z">
        <w:r w:rsidR="00576B5A">
          <w:t xml:space="preserve">and SVM </w:t>
        </w:r>
      </w:ins>
      <w:ins w:id="522" w:author="fanzhou kong" w:date="2020-02-03T15:57:00Z">
        <w:r w:rsidR="001A5730">
          <w:t>were</w:t>
        </w:r>
      </w:ins>
      <w:ins w:id="523" w:author="fanzhou kong" w:date="2020-01-23T21:12:00Z">
        <w:r w:rsidR="00E6238E">
          <w:t xml:space="preserve"> boost</w:t>
        </w:r>
      </w:ins>
      <w:ins w:id="524" w:author="Xu, Jason" w:date="2020-02-04T14:48:00Z">
        <w:r w:rsidR="00576B5A">
          <w:t>ed</w:t>
        </w:r>
      </w:ins>
      <w:ins w:id="525" w:author="fanzhou kong" w:date="2020-01-23T21:12:00Z">
        <w:del w:id="526" w:author="Xu, Jason" w:date="2020-02-04T14:48:00Z">
          <w:r w:rsidR="00E6238E" w:rsidDel="00576B5A">
            <w:delText>ing</w:delText>
          </w:r>
        </w:del>
        <w:r w:rsidR="00E6238E">
          <w:t xml:space="preserve"> </w:t>
        </w:r>
      </w:ins>
      <w:ins w:id="527" w:author="fanzhou kong" w:date="2020-02-03T16:03:00Z">
        <w:r w:rsidR="00A1431E">
          <w:t>with</w:t>
        </w:r>
      </w:ins>
      <w:ins w:id="528" w:author="Kong, Fanzhou" w:date="2020-01-22T15:54:00Z">
        <w:del w:id="529" w:author="fanzhou kong" w:date="2020-02-03T16:03:00Z">
          <w:r w:rsidDel="00A1431E">
            <w:delText>as</w:delText>
          </w:r>
        </w:del>
        <w:r>
          <w:t xml:space="preserve"> more features </w:t>
        </w:r>
      </w:ins>
      <w:ins w:id="530" w:author="Xu, Jason" w:date="2020-02-04T14:48:00Z">
        <w:r w:rsidR="00576B5A">
          <w:t xml:space="preserve">been </w:t>
        </w:r>
      </w:ins>
      <w:ins w:id="531" w:author="Kong, Fanzhou" w:date="2020-01-22T15:54:00Z">
        <w:r>
          <w:t>added</w:t>
        </w:r>
      </w:ins>
      <w:ins w:id="532" w:author="fanzhou kong" w:date="2020-02-03T16:04:00Z">
        <w:r w:rsidR="00A1431E">
          <w:t>.</w:t>
        </w:r>
      </w:ins>
      <w:ins w:id="533" w:author="Kong, Fanzhou" w:date="2020-01-22T15:54:00Z">
        <w:r>
          <w:t xml:space="preserve"> </w:t>
        </w:r>
      </w:ins>
      <w:ins w:id="534" w:author="Xu, Jason" w:date="2020-02-04T14:48:00Z">
        <w:r w:rsidR="00576B5A" w:rsidRPr="00576B5A">
          <w:rPr>
            <w:highlight w:val="green"/>
            <w:rPrChange w:id="535" w:author="Xu, Jason" w:date="2020-02-04T14:48:00Z">
              <w:rPr/>
            </w:rPrChange>
          </w:rPr>
          <w:t>Eventually</w:t>
        </w:r>
      </w:ins>
      <w:ins w:id="536" w:author="Xu, Jason" w:date="2020-02-04T14:50:00Z">
        <w:r w:rsidR="00ED57F1">
          <w:t>, b</w:t>
        </w:r>
      </w:ins>
      <w:ins w:id="537" w:author="fanzhou kong" w:date="2020-02-03T16:04:00Z">
        <w:del w:id="538" w:author="Xu, Jason" w:date="2020-02-04T14:50:00Z">
          <w:r w:rsidR="00A1431E" w:rsidDel="00ED57F1">
            <w:delText>B</w:delText>
          </w:r>
        </w:del>
        <w:r w:rsidR="00A1431E">
          <w:t>oth algorithms</w:t>
        </w:r>
      </w:ins>
      <w:ins w:id="539" w:author="Kong, Fanzhou" w:date="2020-01-22T15:54:00Z">
        <w:del w:id="540" w:author="fanzhou kong" w:date="2020-02-03T16:04:00Z">
          <w:r w:rsidDel="00A1431E">
            <w:delText>and</w:delText>
          </w:r>
        </w:del>
        <w:r>
          <w:t xml:space="preserve"> reached 100</w:t>
        </w:r>
      </w:ins>
      <w:ins w:id="541" w:author="Kong, Fanzhou" w:date="2020-01-22T15:55:00Z">
        <w:r>
          <w:t xml:space="preserve">% training </w:t>
        </w:r>
        <w:r w:rsidRPr="00CF1DEC">
          <w:t>accuracy</w:t>
        </w:r>
      </w:ins>
      <w:ins w:id="542" w:author="fanzhou kong" w:date="2020-02-06T11:46:00Z">
        <w:r w:rsidR="00CF1DEC" w:rsidRPr="00CF1DEC">
          <w:rPr>
            <w:rPrChange w:id="543" w:author="fanzhou kong" w:date="2020-02-06T11:46:00Z">
              <w:rPr>
                <w:strike/>
              </w:rPr>
            </w:rPrChange>
          </w:rPr>
          <w:t xml:space="preserve"> </w:t>
        </w:r>
      </w:ins>
      <w:ins w:id="544" w:author="Kong, Fanzhou" w:date="2020-01-22T15:55:00Z">
        <w:del w:id="545" w:author="fanzhou kong" w:date="2020-02-06T11:46:00Z">
          <w:r w:rsidRPr="00CF1DEC" w:rsidDel="00CF1DEC">
            <w:delText xml:space="preserve"> </w:delText>
          </w:r>
          <w:commentRangeStart w:id="546"/>
          <w:commentRangeStart w:id="547"/>
          <w:r w:rsidRPr="00CF1DEC" w:rsidDel="00CF1DEC">
            <w:delText>very quickly</w:delText>
          </w:r>
          <w:r w:rsidDel="00CF1DEC">
            <w:delText xml:space="preserve"> </w:delText>
          </w:r>
        </w:del>
      </w:ins>
      <w:commentRangeEnd w:id="546"/>
      <w:del w:id="548" w:author="fanzhou kong" w:date="2020-02-06T11:46:00Z">
        <w:r w:rsidR="00935DA4" w:rsidDel="00CF1DEC">
          <w:rPr>
            <w:rStyle w:val="afc"/>
          </w:rPr>
          <w:commentReference w:id="546"/>
        </w:r>
        <w:commentRangeEnd w:id="547"/>
        <w:r w:rsidR="00CF1DEC" w:rsidDel="00CF1DEC">
          <w:rPr>
            <w:rStyle w:val="afc"/>
          </w:rPr>
          <w:commentReference w:id="547"/>
        </w:r>
      </w:del>
      <w:ins w:id="549" w:author="fanzhou kong" w:date="2020-02-03T16:04:00Z">
        <w:r w:rsidR="00A1431E">
          <w:t xml:space="preserve">with </w:t>
        </w:r>
      </w:ins>
      <w:ins w:id="550" w:author="Kong, Fanzhou" w:date="2020-01-22T15:58:00Z">
        <w:del w:id="551" w:author="fanzhou kong" w:date="2020-02-03T16:04:00Z">
          <w:r w:rsidDel="00A1431E">
            <w:delText>(</w:delText>
          </w:r>
        </w:del>
        <w:r>
          <w:t xml:space="preserve">only </w:t>
        </w:r>
      </w:ins>
      <w:ins w:id="552" w:author="Xu, Jason" w:date="2020-02-04T14:48:00Z">
        <w:r w:rsidR="00576B5A">
          <w:t>four</w:t>
        </w:r>
      </w:ins>
      <w:ins w:id="553" w:author="Kong, Fanzhou" w:date="2020-01-22T15:58:00Z">
        <w:del w:id="554" w:author="Xu, Jason" w:date="2020-02-04T14:48:00Z">
          <w:r w:rsidDel="00576B5A">
            <w:delText>4</w:delText>
          </w:r>
        </w:del>
        <w:r>
          <w:t xml:space="preserve"> features</w:t>
        </w:r>
      </w:ins>
      <w:ins w:id="555" w:author="Xu, Jason" w:date="2020-02-05T11:56:00Z">
        <w:r w:rsidR="0023379F">
          <w:t xml:space="preserve"> (Al</w:t>
        </w:r>
        <w:r w:rsidR="00046BA3">
          <w:t>, Rb, B, and Na</w:t>
        </w:r>
        <w:r w:rsidR="0023379F">
          <w:t>)</w:t>
        </w:r>
      </w:ins>
      <w:ins w:id="556" w:author="Kong, Fanzhou" w:date="2020-01-22T15:58:00Z">
        <w:del w:id="557" w:author="Xu, Jason" w:date="2020-02-04T14:48:00Z">
          <w:r w:rsidDel="00576B5A">
            <w:delText xml:space="preserve"> needed</w:delText>
          </w:r>
        </w:del>
      </w:ins>
      <w:ins w:id="558" w:author="Xu, Jason" w:date="2020-02-04T14:49:00Z">
        <w:r w:rsidR="00564010">
          <w:t>, when</w:t>
        </w:r>
      </w:ins>
      <w:ins w:id="559" w:author="Kong, Fanzhou" w:date="2020-01-22T15:58:00Z">
        <w:del w:id="560" w:author="Xu, Jason" w:date="2020-02-04T14:49:00Z">
          <w:r w:rsidDel="00564010">
            <w:delText xml:space="preserve"> </w:delText>
          </w:r>
        </w:del>
      </w:ins>
      <w:ins w:id="561" w:author="fanzhou kong" w:date="2020-02-03T16:04:00Z">
        <w:del w:id="562" w:author="Xu, Jason" w:date="2020-02-04T14:49:00Z">
          <w:r w:rsidR="00A1431E" w:rsidDel="00564010">
            <w:delText>when</w:delText>
          </w:r>
        </w:del>
      </w:ins>
      <w:ins w:id="563" w:author="Kong, Fanzhou" w:date="2020-01-22T15:59:00Z">
        <w:del w:id="564" w:author="fanzhou kong" w:date="2020-02-03T16:04:00Z">
          <w:r w:rsidDel="00A1431E">
            <w:delText>for both classifiers</w:delText>
          </w:r>
        </w:del>
      </w:ins>
      <w:ins w:id="565" w:author="Kong, Fanzhou" w:date="2020-01-22T15:58:00Z">
        <w:del w:id="566" w:author="fanzhou kong" w:date="2020-02-03T16:04:00Z">
          <w:r w:rsidDel="00A1431E">
            <w:delText xml:space="preserve">) </w:delText>
          </w:r>
        </w:del>
      </w:ins>
      <w:ins w:id="567" w:author="Kong, Fanzhou" w:date="2020-01-22T15:55:00Z">
        <w:del w:id="568" w:author="fanzhou kong" w:date="2020-02-03T16:04:00Z">
          <w:r w:rsidDel="00A1431E">
            <w:delText>with</w:delText>
          </w:r>
        </w:del>
        <w:r>
          <w:t xml:space="preserve"> optimal hyperparameters </w:t>
        </w:r>
      </w:ins>
      <w:ins w:id="569" w:author="fanzhou kong" w:date="2020-02-03T16:04:00Z">
        <w:r w:rsidR="00A1431E">
          <w:t xml:space="preserve">were </w:t>
        </w:r>
      </w:ins>
      <w:ins w:id="570" w:author="Xu, Jason" w:date="2020-02-04T14:49:00Z">
        <w:r w:rsidR="00564010">
          <w:t>also applied</w:t>
        </w:r>
      </w:ins>
      <w:ins w:id="571" w:author="Kong, Fanzhou" w:date="2020-01-22T15:55:00Z">
        <w:del w:id="572" w:author="Xu, Jason" w:date="2020-02-04T14:49:00Z">
          <w:r w:rsidDel="00564010">
            <w:delText>selected</w:delText>
          </w:r>
        </w:del>
        <w:r>
          <w:t>.</w:t>
        </w:r>
        <w:commentRangeStart w:id="573"/>
        <w:commentRangeStart w:id="574"/>
        <w:r>
          <w:t xml:space="preserve"> </w:t>
        </w:r>
      </w:ins>
      <w:ins w:id="575" w:author="Xu, Jason" w:date="2020-02-05T11:59:00Z">
        <w:r w:rsidR="006C16C3">
          <w:t xml:space="preserve">Ultimately, </w:t>
        </w:r>
      </w:ins>
      <w:commentRangeStart w:id="576"/>
      <w:ins w:id="577" w:author="Kong, Fanzhou" w:date="2020-01-22T15:51:00Z">
        <w:del w:id="578" w:author="Xu, Jason" w:date="2020-02-05T11:59:00Z">
          <w:r w:rsidRPr="006C7BD7" w:rsidDel="005026E4">
            <w:delText>Then</w:delText>
          </w:r>
        </w:del>
      </w:ins>
      <w:commentRangeEnd w:id="576"/>
      <w:del w:id="579" w:author="Xu, Jason" w:date="2020-02-05T11:59:00Z">
        <w:r w:rsidR="00D938B1" w:rsidRPr="006C7BD7" w:rsidDel="005026E4">
          <w:rPr>
            <w:rStyle w:val="afc"/>
          </w:rPr>
          <w:commentReference w:id="576"/>
        </w:r>
      </w:del>
      <w:ins w:id="580" w:author="Kong, Fanzhou" w:date="2020-01-22T15:51:00Z">
        <w:del w:id="581" w:author="Xu, Jason" w:date="2020-02-05T11:59:00Z">
          <w:r w:rsidRPr="006C7BD7" w:rsidDel="005026E4">
            <w:delText xml:space="preserve"> </w:delText>
          </w:r>
        </w:del>
        <w:r w:rsidRPr="006C7BD7">
          <w:t>t</w:t>
        </w:r>
        <w:r w:rsidRPr="007B07BB">
          <w:t xml:space="preserve">he </w:t>
        </w:r>
      </w:ins>
      <w:commentRangeEnd w:id="573"/>
      <w:r w:rsidR="00787D9E">
        <w:rPr>
          <w:rStyle w:val="afc"/>
        </w:rPr>
        <w:commentReference w:id="573"/>
      </w:r>
      <w:commentRangeEnd w:id="574"/>
      <w:r w:rsidR="005B1B06">
        <w:rPr>
          <w:rStyle w:val="afc"/>
        </w:rPr>
        <w:commentReference w:id="574"/>
      </w:r>
      <w:ins w:id="582" w:author="Xu, Jason" w:date="2020-02-05T12:06:00Z">
        <w:r w:rsidR="00B61FB6">
          <w:rPr>
            <w:rFonts w:hint="eastAsia"/>
          </w:rPr>
          <w:t>optimal</w:t>
        </w:r>
        <w:r w:rsidR="00B61FB6">
          <w:t xml:space="preserve"> </w:t>
        </w:r>
      </w:ins>
      <w:ins w:id="583" w:author="Kong, Fanzhou" w:date="2020-01-22T15:52:00Z">
        <w:del w:id="584" w:author="Xu, Jason" w:date="2020-02-05T12:02:00Z">
          <w:r w:rsidRPr="006C7BD7" w:rsidDel="004F03AF">
            <w:delText xml:space="preserve">optimal </w:delText>
          </w:r>
        </w:del>
        <w:r w:rsidRPr="006C7BD7">
          <w:t>classifiers</w:t>
        </w:r>
      </w:ins>
      <w:ins w:id="585" w:author="Xu, Jason" w:date="2020-02-05T11:59:00Z">
        <w:r w:rsidR="005026E4" w:rsidRPr="004F03AF">
          <w:rPr>
            <w:rPrChange w:id="586" w:author="Xu, Jason" w:date="2020-02-05T12:02:00Z">
              <w:rPr>
                <w:color w:val="FF0000"/>
              </w:rPr>
            </w:rPrChange>
          </w:rPr>
          <w:t xml:space="preserve"> generated</w:t>
        </w:r>
      </w:ins>
      <w:ins w:id="587" w:author="Kong, Fanzhou" w:date="2020-01-22T15:52:00Z">
        <w:r w:rsidRPr="006C7BD7">
          <w:t xml:space="preserve"> were </w:t>
        </w:r>
      </w:ins>
      <w:ins w:id="588" w:author="Xu, Jason" w:date="2020-02-05T12:06:00Z">
        <w:r w:rsidR="00B61FB6">
          <w:rPr>
            <w:rFonts w:hint="eastAsia"/>
          </w:rPr>
          <w:t>utilized</w:t>
        </w:r>
        <w:r w:rsidR="00B61FB6">
          <w:t xml:space="preserve"> </w:t>
        </w:r>
        <w:r w:rsidR="00B61FB6">
          <w:rPr>
            <w:rFonts w:hint="eastAsia"/>
          </w:rPr>
          <w:t>for</w:t>
        </w:r>
        <w:r w:rsidR="00B61FB6">
          <w:t xml:space="preserve"> model </w:t>
        </w:r>
      </w:ins>
      <w:ins w:id="589" w:author="Kong, Fanzhou" w:date="2020-01-22T15:52:00Z">
        <w:r w:rsidRPr="006C7BD7">
          <w:t>validat</w:t>
        </w:r>
      </w:ins>
      <w:ins w:id="590" w:author="Xu, Jason" w:date="2020-02-05T12:06:00Z">
        <w:r w:rsidR="00B61FB6">
          <w:t>ion</w:t>
        </w:r>
      </w:ins>
      <w:ins w:id="591" w:author="Kong, Fanzhou" w:date="2020-01-22T15:52:00Z">
        <w:del w:id="592" w:author="Xu, Jason" w:date="2020-02-05T12:06:00Z">
          <w:r w:rsidRPr="006C7BD7" w:rsidDel="00B61FB6">
            <w:delText>ed</w:delText>
          </w:r>
        </w:del>
        <w:r w:rsidRPr="006C7BD7">
          <w:t xml:space="preserve"> on </w:t>
        </w:r>
      </w:ins>
      <w:ins w:id="593" w:author="Xu, Jason" w:date="2020-02-04T14:58:00Z">
        <w:r w:rsidR="002A16B7" w:rsidRPr="007B07BB">
          <w:t xml:space="preserve">the </w:t>
        </w:r>
      </w:ins>
      <w:ins w:id="594" w:author="Kong, Fanzhou" w:date="2020-01-22T15:52:00Z">
        <w:r w:rsidRPr="007B07BB">
          <w:t>testing set</w:t>
        </w:r>
      </w:ins>
      <w:ins w:id="595" w:author="Xu, Jason" w:date="2020-02-05T12:08:00Z">
        <w:r w:rsidR="00A01A5F">
          <w:t xml:space="preserve">. </w:t>
        </w:r>
      </w:ins>
      <w:ins w:id="596" w:author="Kong, Fanzhou" w:date="2020-01-22T15:52:00Z">
        <w:del w:id="597" w:author="Xu, Jason" w:date="2020-02-05T12:07:00Z">
          <w:r w:rsidDel="00A01A5F">
            <w:delText>.</w:delText>
          </w:r>
        </w:del>
      </w:ins>
      <w:ins w:id="598" w:author="Kong, Fanzhou" w:date="2020-01-22T15:59:00Z">
        <w:del w:id="599" w:author="Xu, Jason" w:date="2020-02-05T12:07:00Z">
          <w:r w:rsidR="00A96C67" w:rsidDel="00A01A5F">
            <w:delText xml:space="preserve"> </w:delText>
          </w:r>
        </w:del>
        <w:r w:rsidR="00A96C67">
          <w:t xml:space="preserve">The </w:t>
        </w:r>
      </w:ins>
      <w:ins w:id="600" w:author="Xu, Jason" w:date="2020-02-04T15:03:00Z">
        <w:r w:rsidR="00963DEC">
          <w:t>in</w:t>
        </w:r>
        <w:r w:rsidR="00D938B1">
          <w:t xml:space="preserve">dependent </w:t>
        </w:r>
      </w:ins>
      <w:ins w:id="601" w:author="Kong, Fanzhou" w:date="2020-01-22T15:59:00Z">
        <w:r w:rsidR="00A96C67">
          <w:t>validation results could be found in table 2</w:t>
        </w:r>
      </w:ins>
      <w:ins w:id="602" w:author="Xu, Jason" w:date="2020-02-05T12:08:00Z">
        <w:r w:rsidR="00775539">
          <w:t xml:space="preserve">, where kappa coefficient is a statistic for testing interrater reliability </w:t>
        </w:r>
        <w:r w:rsidR="00775539" w:rsidRPr="00EE6DBD">
          <w:rPr>
            <w:highlight w:val="yellow"/>
          </w:rPr>
          <w:t>(citations).</w:t>
        </w:r>
        <w:r w:rsidR="00775539">
          <w:t xml:space="preserve"> </w:t>
        </w:r>
      </w:ins>
      <w:ins w:id="603" w:author="Xu, Jason" w:date="2020-02-05T12:33:00Z">
        <w:r w:rsidR="008919B8">
          <w:t>Using b</w:t>
        </w:r>
      </w:ins>
      <w:ins w:id="604" w:author="Kong, Fanzhou" w:date="2020-01-22T15:59:00Z">
        <w:del w:id="605" w:author="Xu, Jason" w:date="2020-02-05T12:08:00Z">
          <w:r w:rsidR="00A96C67" w:rsidDel="00775539">
            <w:delText>.</w:delText>
          </w:r>
        </w:del>
      </w:ins>
      <w:ins w:id="606" w:author="Kong, Fanzhou" w:date="2020-01-22T16:31:00Z">
        <w:del w:id="607" w:author="Xu, Jason" w:date="2020-02-05T12:08:00Z">
          <w:r w:rsidR="0057658A" w:rsidDel="00775539">
            <w:delText xml:space="preserve"> </w:delText>
          </w:r>
          <w:r w:rsidR="0057658A" w:rsidRPr="0057658A" w:rsidDel="00775539">
            <w:rPr>
              <w:highlight w:val="yellow"/>
              <w:rPrChange w:id="608" w:author="Kong, Fanzhou" w:date="2020-01-22T16:31:00Z">
                <w:rPr/>
              </w:rPrChange>
            </w:rPr>
            <w:delText xml:space="preserve">(some precision, recall, kappa explanination </w:delText>
          </w:r>
          <w:commentRangeStart w:id="609"/>
          <w:commentRangeStart w:id="610"/>
          <w:r w:rsidR="0057658A" w:rsidRPr="0057658A" w:rsidDel="00775539">
            <w:rPr>
              <w:highlight w:val="yellow"/>
              <w:rPrChange w:id="611" w:author="Kong, Fanzhou" w:date="2020-01-22T16:31:00Z">
                <w:rPr/>
              </w:rPrChange>
            </w:rPr>
            <w:delText>here</w:delText>
          </w:r>
        </w:del>
      </w:ins>
      <w:commentRangeEnd w:id="609"/>
      <w:del w:id="612" w:author="Xu, Jason" w:date="2020-02-05T12:08:00Z">
        <w:r w:rsidR="003A60B5" w:rsidDel="00775539">
          <w:rPr>
            <w:rStyle w:val="afc"/>
          </w:rPr>
          <w:commentReference w:id="609"/>
        </w:r>
        <w:commentRangeEnd w:id="610"/>
        <w:r w:rsidR="003417ED" w:rsidDel="00775539">
          <w:rPr>
            <w:rStyle w:val="afc"/>
          </w:rPr>
          <w:commentReference w:id="610"/>
        </w:r>
      </w:del>
      <w:ins w:id="613" w:author="Kong, Fanzhou" w:date="2020-01-22T16:31:00Z">
        <w:del w:id="614" w:author="Xu, Jason" w:date="2020-02-05T12:08:00Z">
          <w:r w:rsidR="0057658A" w:rsidRPr="0057658A" w:rsidDel="00775539">
            <w:rPr>
              <w:highlight w:val="yellow"/>
              <w:rPrChange w:id="615" w:author="Kong, Fanzhou" w:date="2020-01-22T16:31:00Z">
                <w:rPr/>
              </w:rPrChange>
            </w:rPr>
            <w:delText>).</w:delText>
          </w:r>
        </w:del>
      </w:ins>
      <w:ins w:id="616" w:author="Kong, Fanzhou" w:date="2020-01-22T15:52:00Z">
        <w:del w:id="617" w:author="Xu, Jason" w:date="2020-02-05T12:08:00Z">
          <w:r w:rsidDel="00775539">
            <w:delText xml:space="preserve"> </w:delText>
          </w:r>
        </w:del>
      </w:ins>
      <w:ins w:id="618" w:author="Kong, Fanzhou" w:date="2020-01-22T16:31:00Z">
        <w:del w:id="619" w:author="Xu, Jason" w:date="2020-02-05T12:33:00Z">
          <w:r w:rsidR="0057658A" w:rsidDel="008919B8">
            <w:delText>B</w:delText>
          </w:r>
        </w:del>
        <w:r w:rsidR="0057658A">
          <w:t>oth classifier</w:t>
        </w:r>
      </w:ins>
      <w:ins w:id="620" w:author="Kong, Fanzhou" w:date="2020-01-22T16:32:00Z">
        <w:r w:rsidR="0057658A">
          <w:t>s</w:t>
        </w:r>
      </w:ins>
      <w:ins w:id="621" w:author="Kong, Fanzhou" w:date="2020-01-22T16:31:00Z">
        <w:r w:rsidR="0057658A">
          <w:t xml:space="preserve"> </w:t>
        </w:r>
      </w:ins>
      <w:ins w:id="622" w:author="Kong, Fanzhou" w:date="2020-01-22T16:32:00Z">
        <w:r w:rsidR="0057658A">
          <w:t>sh</w:t>
        </w:r>
      </w:ins>
      <w:ins w:id="623" w:author="Kong, Fanzhou" w:date="2020-01-22T16:33:00Z">
        <w:r w:rsidR="0057658A">
          <w:t>ow</w:t>
        </w:r>
      </w:ins>
      <w:ins w:id="624" w:author="Kong, Fanzhou" w:date="2020-01-22T16:35:00Z">
        <w:r w:rsidR="0057658A">
          <w:t>e</w:t>
        </w:r>
      </w:ins>
      <w:ins w:id="625" w:author="Kong, Fanzhou" w:date="2020-01-22T16:33:00Z">
        <w:r w:rsidR="0057658A">
          <w:t xml:space="preserve">d </w:t>
        </w:r>
        <w:del w:id="626" w:author="fanzhou kong" w:date="2020-01-23T21:11:00Z">
          <w:r w:rsidR="0057658A" w:rsidDel="00E6238E">
            <w:delText>perfect</w:delText>
          </w:r>
        </w:del>
      </w:ins>
      <w:ins w:id="627" w:author="fanzhou kong" w:date="2020-01-23T21:11:00Z">
        <w:r w:rsidR="00E6238E">
          <w:t>perfect</w:t>
        </w:r>
      </w:ins>
      <w:ins w:id="628" w:author="Kong, Fanzhou" w:date="2020-01-22T16:33:00Z">
        <w:r w:rsidR="0057658A">
          <w:t xml:space="preserve"> classification result</w:t>
        </w:r>
      </w:ins>
      <w:ins w:id="629" w:author="Kong, Fanzhou" w:date="2020-01-22T16:35:00Z">
        <w:r w:rsidR="0057658A">
          <w:t>s</w:t>
        </w:r>
      </w:ins>
      <w:ins w:id="630" w:author="Kong, Fanzhou" w:date="2020-01-22T16:33:00Z">
        <w:r w:rsidR="0057658A">
          <w:t xml:space="preserve"> </w:t>
        </w:r>
      </w:ins>
      <w:ins w:id="631" w:author="Xu, Jason" w:date="2020-02-05T12:10:00Z">
        <w:r w:rsidR="00880AC8">
          <w:t xml:space="preserve">for </w:t>
        </w:r>
        <w:r w:rsidR="003567C3">
          <w:t>all types of GI rice</w:t>
        </w:r>
      </w:ins>
      <w:ins w:id="632" w:author="Xu, Jason" w:date="2020-02-05T12:19:00Z">
        <w:r w:rsidR="00602D2A">
          <w:t xml:space="preserve"> </w:t>
        </w:r>
      </w:ins>
      <w:ins w:id="633" w:author="Kong, Fanzhou" w:date="2020-01-22T16:33:00Z">
        <w:r w:rsidR="0057658A">
          <w:t>with</w:t>
        </w:r>
        <w:commentRangeStart w:id="634"/>
        <w:commentRangeStart w:id="635"/>
        <w:r w:rsidR="0057658A">
          <w:t xml:space="preserve"> 100% accuracy</w:t>
        </w:r>
      </w:ins>
      <w:commentRangeEnd w:id="634"/>
      <w:r w:rsidR="00602D2A">
        <w:rPr>
          <w:rStyle w:val="afc"/>
        </w:rPr>
        <w:commentReference w:id="634"/>
      </w:r>
      <w:commentRangeEnd w:id="635"/>
      <w:r w:rsidR="005B1B06">
        <w:rPr>
          <w:rStyle w:val="afc"/>
        </w:rPr>
        <w:commentReference w:id="635"/>
      </w:r>
      <w:ins w:id="636" w:author="Kong, Fanzhou" w:date="2020-01-22T16:33:00Z">
        <w:del w:id="637" w:author="Xu, Jason" w:date="2020-02-05T12:10:00Z">
          <w:r w:rsidR="0057658A" w:rsidDel="003567C3">
            <w:delText xml:space="preserve"> </w:delText>
          </w:r>
        </w:del>
      </w:ins>
      <w:ins w:id="638" w:author="fanzhou kong" w:date="2020-02-03T16:14:00Z">
        <w:del w:id="639" w:author="Xu, Jason" w:date="2020-02-04T14:52:00Z">
          <w:r w:rsidR="003A60B5" w:rsidDel="0081031B">
            <w:delText>amd</w:delText>
          </w:r>
        </w:del>
        <w:del w:id="640" w:author="Xu, Jason" w:date="2020-02-05T12:10:00Z">
          <w:r w:rsidR="003A60B5" w:rsidDel="003567C3">
            <w:delText xml:space="preserve"> kappa </w:delText>
          </w:r>
        </w:del>
      </w:ins>
      <w:ins w:id="641" w:author="Kong, Fanzhou" w:date="2020-01-22T16:33:00Z">
        <w:del w:id="642" w:author="Xu, Jason" w:date="2020-02-05T12:10:00Z">
          <w:r w:rsidR="0057658A" w:rsidDel="003567C3">
            <w:delText xml:space="preserve">for all types of GI </w:delText>
          </w:r>
          <w:commentRangeStart w:id="643"/>
          <w:commentRangeStart w:id="644"/>
          <w:r w:rsidR="0057658A" w:rsidDel="003567C3">
            <w:delText>rice</w:delText>
          </w:r>
          <w:commentRangeEnd w:id="643"/>
          <w:r w:rsidR="0057658A" w:rsidDel="003567C3">
            <w:rPr>
              <w:rStyle w:val="afc"/>
            </w:rPr>
            <w:commentReference w:id="643"/>
          </w:r>
        </w:del>
      </w:ins>
      <w:commentRangeEnd w:id="644"/>
      <w:del w:id="645" w:author="Xu, Jason" w:date="2020-02-05T12:10:00Z">
        <w:r w:rsidR="005A172B" w:rsidDel="003567C3">
          <w:rPr>
            <w:rStyle w:val="afc"/>
          </w:rPr>
          <w:commentReference w:id="644"/>
        </w:r>
      </w:del>
      <w:ins w:id="646" w:author="Kong, Fanzhou" w:date="2020-01-22T16:33:00Z">
        <w:r w:rsidR="0057658A">
          <w:t>.</w:t>
        </w:r>
      </w:ins>
      <w:ins w:id="647" w:author="Kong, Fanzhou" w:date="2020-01-22T16:35:00Z">
        <w:r w:rsidR="0057658A">
          <w:t xml:space="preserve"> </w:t>
        </w:r>
      </w:ins>
      <w:ins w:id="648" w:author="Kong, Fanzhou" w:date="2020-01-22T16:36:00Z">
        <w:r w:rsidR="0057658A">
          <w:t xml:space="preserve">The result </w:t>
        </w:r>
        <w:del w:id="649" w:author="fanzhou kong" w:date="2020-02-06T11:51:00Z">
          <w:r w:rsidR="0057658A" w:rsidRPr="0081031B" w:rsidDel="00CF1DEC">
            <w:rPr>
              <w:strike/>
              <w:rPrChange w:id="650" w:author="Xu, Jason" w:date="2020-02-04T14:52:00Z">
                <w:rPr/>
              </w:rPrChange>
            </w:rPr>
            <w:delText>is suggesting</w:delText>
          </w:r>
        </w:del>
      </w:ins>
      <w:ins w:id="651" w:author="Xu, Jason" w:date="2020-02-04T15:13:00Z">
        <w:del w:id="652" w:author="fanzhou kong" w:date="2020-02-06T11:51:00Z">
          <w:r w:rsidR="005A172B" w:rsidDel="00CF1DEC">
            <w:rPr>
              <w:strike/>
            </w:rPr>
            <w:delText xml:space="preserve"> </w:delText>
          </w:r>
        </w:del>
        <w:r w:rsidR="005A172B" w:rsidRPr="005A172B">
          <w:rPr>
            <w:rPrChange w:id="653" w:author="Xu, Jason" w:date="2020-02-04T15:13:00Z">
              <w:rPr>
                <w:strike/>
              </w:rPr>
            </w:rPrChange>
          </w:rPr>
          <w:t>suggested</w:t>
        </w:r>
      </w:ins>
      <w:ins w:id="654" w:author="Kong, Fanzhou" w:date="2020-01-22T16:36:00Z">
        <w:r w:rsidR="0057658A">
          <w:t xml:space="preserve"> the information </w:t>
        </w:r>
        <w:del w:id="655" w:author="Xu, Jason" w:date="2020-02-05T12:21:00Z">
          <w:r w:rsidR="0057658A" w:rsidDel="00507014">
            <w:delText>provided by</w:delText>
          </w:r>
        </w:del>
      </w:ins>
      <w:ins w:id="656" w:author="Xu, Jason" w:date="2020-02-05T12:21:00Z">
        <w:r w:rsidR="00507014">
          <w:t>from</w:t>
        </w:r>
      </w:ins>
      <w:ins w:id="657" w:author="Kong, Fanzhou" w:date="2020-01-22T16:36:00Z">
        <w:r w:rsidR="0057658A">
          <w:t xml:space="preserve"> these </w:t>
        </w:r>
        <w:del w:id="658" w:author="Xu, Jason" w:date="2020-02-05T12:10:00Z">
          <w:r w:rsidR="0057658A" w:rsidDel="00481C70">
            <w:delText xml:space="preserve">4 </w:delText>
          </w:r>
        </w:del>
      </w:ins>
      <w:ins w:id="659" w:author="Xu, Jason" w:date="2020-02-05T12:10:00Z">
        <w:r w:rsidR="00481C70">
          <w:t xml:space="preserve">four </w:t>
        </w:r>
      </w:ins>
      <w:ins w:id="660" w:author="Kong, Fanzhou" w:date="2020-01-22T16:36:00Z">
        <w:r w:rsidR="0057658A">
          <w:t xml:space="preserve">elements has significant </w:t>
        </w:r>
      </w:ins>
      <w:ins w:id="661" w:author="Kong, Fanzhou" w:date="2020-01-22T16:37:00Z">
        <w:r w:rsidR="0057658A">
          <w:t>differentiation</w:t>
        </w:r>
      </w:ins>
      <w:ins w:id="662" w:author="Xu, Jason" w:date="2020-02-05T12:21:00Z">
        <w:r w:rsidR="00507014">
          <w:t xml:space="preserve"> </w:t>
        </w:r>
      </w:ins>
      <w:ins w:id="663" w:author="Kong, Fanzhou" w:date="2020-01-22T16:37:00Z">
        <w:del w:id="664" w:author="Xu, Jason" w:date="2020-02-05T12:21:00Z">
          <w:r w:rsidR="0057658A" w:rsidDel="00507014">
            <w:delText xml:space="preserve"> </w:delText>
          </w:r>
        </w:del>
        <w:r w:rsidR="0057658A">
          <w:t>power to make the classification</w:t>
        </w:r>
        <w:r w:rsidR="0057658A" w:rsidRPr="006C7BD7">
          <w:t>.</w:t>
        </w:r>
      </w:ins>
      <w:ins w:id="665" w:author="Xu, Jason" w:date="2020-02-05T12:16:00Z">
        <w:r w:rsidR="00FC36DB" w:rsidRPr="00D912E6">
          <w:rPr>
            <w:rPrChange w:id="666" w:author="Xu, Jason" w:date="2020-02-05T12:36:00Z">
              <w:rPr>
                <w:highlight w:val="yellow"/>
              </w:rPr>
            </w:rPrChange>
          </w:rPr>
          <w:t xml:space="preserve"> </w:t>
        </w:r>
      </w:ins>
      <w:ins w:id="667" w:author="Xu, Jason" w:date="2020-02-05T12:29:00Z">
        <w:r w:rsidR="00AD684F" w:rsidRPr="00D912E6">
          <w:rPr>
            <w:highlight w:val="green"/>
            <w:rPrChange w:id="668" w:author="Xu, Jason" w:date="2020-02-05T12:36:00Z">
              <w:rPr>
                <w:highlight w:val="yellow"/>
              </w:rPr>
            </w:rPrChange>
          </w:rPr>
          <w:t>With</w:t>
        </w:r>
      </w:ins>
      <w:ins w:id="669" w:author="Xu, Jason" w:date="2020-02-05T12:34:00Z">
        <w:r w:rsidR="00473969" w:rsidRPr="00D912E6">
          <w:rPr>
            <w:highlight w:val="green"/>
            <w:rPrChange w:id="670" w:author="Xu, Jason" w:date="2020-02-05T12:36:00Z">
              <w:rPr>
                <w:highlight w:val="yellow"/>
              </w:rPr>
            </w:rPrChange>
          </w:rPr>
          <w:t xml:space="preserve"> the information above, we further </w:t>
        </w:r>
        <w:r w:rsidR="00593C9E" w:rsidRPr="00D912E6">
          <w:rPr>
            <w:highlight w:val="green"/>
            <w:rPrChange w:id="671" w:author="Xu, Jason" w:date="2020-02-05T12:36:00Z">
              <w:rPr>
                <w:highlight w:val="yellow"/>
              </w:rPr>
            </w:rPrChange>
          </w:rPr>
          <w:t>plotted the relative concentration</w:t>
        </w:r>
      </w:ins>
      <w:ins w:id="672" w:author="Xu, Jason" w:date="2020-02-05T12:40:00Z">
        <w:r w:rsidR="00503651">
          <w:rPr>
            <w:highlight w:val="green"/>
          </w:rPr>
          <w:t xml:space="preserve"> of four elements in </w:t>
        </w:r>
        <w:commentRangeStart w:id="673"/>
        <w:commentRangeStart w:id="674"/>
        <w:r w:rsidR="000725E1">
          <w:rPr>
            <w:highlight w:val="green"/>
          </w:rPr>
          <w:t>Radar plot</w:t>
        </w:r>
      </w:ins>
      <w:commentRangeEnd w:id="673"/>
      <w:ins w:id="675" w:author="Xu, Jason" w:date="2020-02-05T12:41:00Z">
        <w:r w:rsidR="000725E1">
          <w:rPr>
            <w:rStyle w:val="afc"/>
          </w:rPr>
          <w:commentReference w:id="673"/>
        </w:r>
      </w:ins>
      <w:commentRangeEnd w:id="674"/>
      <w:r w:rsidR="005B1B06">
        <w:rPr>
          <w:rStyle w:val="afc"/>
        </w:rPr>
        <w:commentReference w:id="674"/>
      </w:r>
      <w:ins w:id="676" w:author="Xu, Jason" w:date="2020-02-05T12:35:00Z">
        <w:r w:rsidR="008030EE" w:rsidRPr="008D6A7D">
          <w:rPr>
            <w:rPrChange w:id="677" w:author="Xu, Jason" w:date="2020-02-05T12:42:00Z">
              <w:rPr>
                <w:highlight w:val="yellow"/>
              </w:rPr>
            </w:rPrChange>
          </w:rPr>
          <w:t>.</w:t>
        </w:r>
      </w:ins>
      <w:ins w:id="678" w:author="Xu, Jason" w:date="2020-02-05T12:42:00Z">
        <w:r w:rsidR="008D6A7D">
          <w:t xml:space="preserve"> A</w:t>
        </w:r>
        <w:r w:rsidR="008D6A7D" w:rsidRPr="000B76FD">
          <w:rPr>
            <w:highlight w:val="green"/>
            <w:rPrChange w:id="679" w:author="Xu, Jason" w:date="2020-02-05T12:49:00Z">
              <w:rPr/>
            </w:rPrChange>
          </w:rPr>
          <w:t xml:space="preserve">s </w:t>
        </w:r>
      </w:ins>
      <w:ins w:id="680" w:author="Xu, Jason" w:date="2020-02-05T12:43:00Z">
        <w:r w:rsidR="00BE7BBC" w:rsidRPr="000B76FD">
          <w:rPr>
            <w:highlight w:val="green"/>
            <w:rPrChange w:id="681" w:author="Xu, Jason" w:date="2020-02-05T12:49:00Z">
              <w:rPr/>
            </w:rPrChange>
          </w:rPr>
          <w:t>shown Fig x (rad</w:t>
        </w:r>
      </w:ins>
      <w:ins w:id="682" w:author="Xu, Jason" w:date="2020-02-05T12:44:00Z">
        <w:r w:rsidR="00EA336F" w:rsidRPr="000B76FD">
          <w:rPr>
            <w:highlight w:val="green"/>
            <w:rPrChange w:id="683" w:author="Xu, Jason" w:date="2020-02-05T12:49:00Z">
              <w:rPr/>
            </w:rPrChange>
          </w:rPr>
          <w:t>ar</w:t>
        </w:r>
      </w:ins>
      <w:ins w:id="684" w:author="Xu, Jason" w:date="2020-02-05T12:43:00Z">
        <w:r w:rsidR="00BE7BBC" w:rsidRPr="000B76FD">
          <w:rPr>
            <w:highlight w:val="green"/>
            <w:rPrChange w:id="685" w:author="Xu, Jason" w:date="2020-02-05T12:49:00Z">
              <w:rPr/>
            </w:rPrChange>
          </w:rPr>
          <w:t>)</w:t>
        </w:r>
      </w:ins>
      <w:ins w:id="686" w:author="Xu, Jason" w:date="2020-02-05T12:44:00Z">
        <w:r w:rsidR="00EA336F" w:rsidRPr="000B76FD">
          <w:rPr>
            <w:highlight w:val="green"/>
            <w:rPrChange w:id="687" w:author="Xu, Jason" w:date="2020-02-05T12:49:00Z">
              <w:rPr/>
            </w:rPrChange>
          </w:rPr>
          <w:t xml:space="preserve">, </w:t>
        </w:r>
      </w:ins>
      <w:ins w:id="688" w:author="Xu, Jason" w:date="2020-02-05T12:46:00Z">
        <w:r w:rsidR="00EB7748" w:rsidRPr="000B76FD">
          <w:rPr>
            <w:highlight w:val="green"/>
            <w:rPrChange w:id="689" w:author="Xu, Jason" w:date="2020-02-05T12:49:00Z">
              <w:rPr/>
            </w:rPrChange>
          </w:rPr>
          <w:t xml:space="preserve">each GI rice possessed </w:t>
        </w:r>
        <w:r w:rsidR="008E142F" w:rsidRPr="000B76FD">
          <w:rPr>
            <w:highlight w:val="green"/>
            <w:rPrChange w:id="690" w:author="Xu, Jason" w:date="2020-02-05T12:49:00Z">
              <w:rPr/>
            </w:rPrChange>
          </w:rPr>
          <w:t xml:space="preserve">its </w:t>
        </w:r>
        <w:r w:rsidR="00EB7748" w:rsidRPr="000B76FD">
          <w:rPr>
            <w:highlight w:val="green"/>
            <w:rPrChange w:id="691" w:author="Xu, Jason" w:date="2020-02-05T12:49:00Z">
              <w:rPr/>
            </w:rPrChange>
          </w:rPr>
          <w:t xml:space="preserve">unique elemental </w:t>
        </w:r>
      </w:ins>
      <w:ins w:id="692" w:author="Xu, Jason" w:date="2020-02-05T12:45:00Z">
        <w:r w:rsidR="00F77029" w:rsidRPr="000B76FD">
          <w:rPr>
            <w:highlight w:val="green"/>
            <w:rPrChange w:id="693" w:author="Xu, Jason" w:date="2020-02-05T12:49:00Z">
              <w:rPr/>
            </w:rPrChange>
          </w:rPr>
          <w:t>patter</w:t>
        </w:r>
      </w:ins>
      <w:ins w:id="694" w:author="Xu, Jason" w:date="2020-02-05T12:47:00Z">
        <w:r w:rsidR="008E142F" w:rsidRPr="000B76FD">
          <w:rPr>
            <w:highlight w:val="green"/>
            <w:rPrChange w:id="695" w:author="Xu, Jason" w:date="2020-02-05T12:49:00Z">
              <w:rPr/>
            </w:rPrChange>
          </w:rPr>
          <w:t>n</w:t>
        </w:r>
        <w:r w:rsidR="008E142F">
          <w:t>…</w:t>
        </w:r>
      </w:ins>
      <w:ins w:id="696" w:author="Xu, Jason" w:date="2020-02-05T12:45:00Z">
        <w:r w:rsidR="00F77029">
          <w:t xml:space="preserve"> </w:t>
        </w:r>
      </w:ins>
      <w:ins w:id="697" w:author="Xu, Jason" w:date="2020-02-05T12:46:00Z">
        <w:r w:rsidR="00EB7748">
          <w:t xml:space="preserve"> </w:t>
        </w:r>
      </w:ins>
      <w:ins w:id="698" w:author="Xu, Jason" w:date="2020-02-05T12:44:00Z">
        <w:r w:rsidR="00EA336F">
          <w:t xml:space="preserve"> </w:t>
        </w:r>
      </w:ins>
      <w:ins w:id="699" w:author="Kong, Fanzhou" w:date="2020-01-22T16:37:00Z">
        <w:del w:id="700" w:author="Xu, Jason" w:date="2020-02-05T12:16:00Z">
          <w:r w:rsidR="0057658A" w:rsidRPr="00DA31A8" w:rsidDel="00FC36DB">
            <w:rPr>
              <w:highlight w:val="yellow"/>
              <w:rPrChange w:id="701" w:author="Xu, Jason" w:date="2020-02-05T12:51:00Z">
                <w:rPr/>
              </w:rPrChange>
            </w:rPr>
            <w:delText xml:space="preserve"> </w:delText>
          </w:r>
        </w:del>
      </w:ins>
      <w:ins w:id="702" w:author="Xu, Jason" w:date="2020-02-05T12:35:00Z">
        <w:r w:rsidR="008030EE" w:rsidRPr="00DA31A8">
          <w:rPr>
            <w:rPrChange w:id="703" w:author="Xu, Jason" w:date="2020-02-05T12:51:00Z">
              <w:rPr>
                <w:color w:val="FF0000"/>
              </w:rPr>
            </w:rPrChange>
          </w:rPr>
          <w:t>By far,</w:t>
        </w:r>
      </w:ins>
      <w:ins w:id="704" w:author="Xu, Jason" w:date="2020-02-05T12:11:00Z">
        <w:r w:rsidR="00F33B46" w:rsidRPr="006C7BD7">
          <w:t xml:space="preserve"> </w:t>
        </w:r>
      </w:ins>
      <w:ins w:id="705" w:author="Xu, Jason" w:date="2020-02-05T12:47:00Z">
        <w:r w:rsidR="004B2154">
          <w:t xml:space="preserve">it is still </w:t>
        </w:r>
      </w:ins>
      <w:ins w:id="706" w:author="Xu, Jason" w:date="2020-02-05T14:51:00Z">
        <w:r w:rsidR="00E9243E">
          <w:t>challenging</w:t>
        </w:r>
      </w:ins>
      <w:ins w:id="707" w:author="Xu, Jason" w:date="2020-02-05T12:47:00Z">
        <w:r w:rsidR="004B2154">
          <w:t xml:space="preserve"> to elucidate </w:t>
        </w:r>
      </w:ins>
      <w:ins w:id="708" w:author="Xu, Jason" w:date="2020-02-05T12:11:00Z">
        <w:r w:rsidR="00F33B46">
          <w:t xml:space="preserve">the rationale </w:t>
        </w:r>
      </w:ins>
      <w:ins w:id="709" w:author="Xu, Jason" w:date="2020-02-05T12:49:00Z">
        <w:r w:rsidR="008C43BE">
          <w:t xml:space="preserve">why </w:t>
        </w:r>
        <w:r w:rsidR="000B76FD">
          <w:t xml:space="preserve">these four elements are showing </w:t>
        </w:r>
      </w:ins>
      <w:ins w:id="710" w:author="Xu, Jason" w:date="2020-02-05T12:51:00Z">
        <w:r w:rsidR="00DA31A8">
          <w:t xml:space="preserve">such </w:t>
        </w:r>
      </w:ins>
      <w:ins w:id="711" w:author="Xu, Jason" w:date="2020-02-05T12:47:00Z">
        <w:r w:rsidR="004B2154">
          <w:t xml:space="preserve">strong </w:t>
        </w:r>
      </w:ins>
      <w:ins w:id="712" w:author="Xu, Jason" w:date="2020-02-05T12:11:00Z">
        <w:r w:rsidR="00F33B46">
          <w:t xml:space="preserve">differentiation power </w:t>
        </w:r>
      </w:ins>
      <w:ins w:id="713" w:author="Xu, Jason" w:date="2020-02-05T12:51:00Z">
        <w:r w:rsidR="00DA31A8">
          <w:t xml:space="preserve">in this </w:t>
        </w:r>
      </w:ins>
      <w:ins w:id="714" w:author="Xu, Jason" w:date="2020-02-05T13:27:00Z">
        <w:r w:rsidR="006257A3">
          <w:t>study</w:t>
        </w:r>
      </w:ins>
      <w:ins w:id="715" w:author="Xu, Jason" w:date="2020-02-05T12:11:00Z">
        <w:r w:rsidR="00F33B46">
          <w:t>.</w:t>
        </w:r>
      </w:ins>
      <w:ins w:id="716" w:author="Xu, Jason" w:date="2020-02-05T13:05:00Z">
        <w:r w:rsidR="00834D1A">
          <w:t xml:space="preserve"> </w:t>
        </w:r>
      </w:ins>
      <w:ins w:id="717" w:author="Xu, Jason" w:date="2020-02-05T13:29:00Z">
        <w:r w:rsidR="00455C79">
          <w:t xml:space="preserve">Very likely that </w:t>
        </w:r>
      </w:ins>
      <w:ins w:id="718" w:author="Xu, Jason" w:date="2020-02-05T13:16:00Z">
        <w:r w:rsidR="008F1FFF">
          <w:t xml:space="preserve">the </w:t>
        </w:r>
      </w:ins>
      <w:ins w:id="719" w:author="Xu, Jason" w:date="2020-02-05T13:30:00Z">
        <w:r w:rsidR="005F1587" w:rsidRPr="005F1587">
          <w:t>complexity</w:t>
        </w:r>
      </w:ins>
      <w:ins w:id="720" w:author="Xu, Jason" w:date="2020-02-05T13:29:00Z">
        <w:r w:rsidR="00455C79">
          <w:t xml:space="preserve"> </w:t>
        </w:r>
      </w:ins>
      <w:ins w:id="721" w:author="Xu, Jason" w:date="2020-02-05T13:30:00Z">
        <w:r w:rsidR="000445B5">
          <w:t xml:space="preserve">is due </w:t>
        </w:r>
      </w:ins>
      <w:ins w:id="722" w:author="Xu, Jason" w:date="2020-02-05T13:31:00Z">
        <w:r w:rsidR="000445B5">
          <w:t xml:space="preserve">to the fact </w:t>
        </w:r>
      </w:ins>
      <w:ins w:id="723" w:author="Xu, Jason" w:date="2020-02-05T13:16:00Z">
        <w:r w:rsidR="003857DF">
          <w:t xml:space="preserve">that </w:t>
        </w:r>
        <w:r w:rsidR="007E0C78">
          <w:t xml:space="preserve">we </w:t>
        </w:r>
      </w:ins>
      <w:ins w:id="724" w:author="Xu, Jason" w:date="2020-02-05T14:51:00Z">
        <w:r w:rsidR="00E9243E">
          <w:t>covered</w:t>
        </w:r>
      </w:ins>
      <w:ins w:id="725" w:author="Xu, Jason" w:date="2020-02-05T13:16:00Z">
        <w:r w:rsidR="007E0C78">
          <w:t xml:space="preserve"> samples</w:t>
        </w:r>
      </w:ins>
      <w:ins w:id="726" w:author="Xu, Jason" w:date="2020-02-05T13:17:00Z">
        <w:r w:rsidR="007E0C78">
          <w:t xml:space="preserve"> from </w:t>
        </w:r>
        <w:commentRangeStart w:id="727"/>
        <w:commentRangeStart w:id="728"/>
        <w:r w:rsidR="007E0C78">
          <w:t xml:space="preserve">all </w:t>
        </w:r>
      </w:ins>
      <w:ins w:id="729" w:author="Xu, Jason" w:date="2020-02-05T13:16:00Z">
        <w:r w:rsidR="003857DF">
          <w:t>t</w:t>
        </w:r>
      </w:ins>
      <w:ins w:id="730" w:author="Xu, Jason" w:date="2020-02-05T13:05:00Z">
        <w:r w:rsidR="00834D1A">
          <w:t>hree dominate rice producing regions</w:t>
        </w:r>
      </w:ins>
      <w:ins w:id="731" w:author="Xu, Jason" w:date="2020-02-05T13:17:00Z">
        <w:r w:rsidR="007E0C78">
          <w:t xml:space="preserve"> in China</w:t>
        </w:r>
      </w:ins>
      <w:ins w:id="732" w:author="Xu, Jason" w:date="2020-02-05T13:05:00Z">
        <w:r w:rsidR="00834D1A">
          <w:t>:</w:t>
        </w:r>
      </w:ins>
      <w:commentRangeEnd w:id="727"/>
      <w:ins w:id="733" w:author="Xu, Jason" w:date="2020-02-05T14:16:00Z">
        <w:r w:rsidR="00112358">
          <w:rPr>
            <w:rStyle w:val="afc"/>
          </w:rPr>
          <w:commentReference w:id="727"/>
        </w:r>
      </w:ins>
      <w:commentRangeEnd w:id="728"/>
      <w:r w:rsidR="000F3658">
        <w:rPr>
          <w:rStyle w:val="afc"/>
        </w:rPr>
        <w:commentReference w:id="728"/>
      </w:r>
      <w:ins w:id="734" w:author="Xu, Jason" w:date="2020-02-05T13:05:00Z">
        <w:r w:rsidR="00834D1A">
          <w:t xml:space="preserve"> </w:t>
        </w:r>
      </w:ins>
      <w:ins w:id="735" w:author="Xu, Jason" w:date="2020-02-05T13:45:00Z">
        <w:r w:rsidR="003B33AF">
          <w:t xml:space="preserve">the </w:t>
        </w:r>
        <w:r w:rsidR="003B33AF">
          <w:lastRenderedPageBreak/>
          <w:t>N</w:t>
        </w:r>
      </w:ins>
      <w:ins w:id="736" w:author="Xu, Jason" w:date="2020-02-05T13:05:00Z">
        <w:r w:rsidR="00834D1A">
          <w:t xml:space="preserve">ortheast </w:t>
        </w:r>
      </w:ins>
      <w:ins w:id="737" w:author="Xu, Jason" w:date="2020-02-05T13:06:00Z">
        <w:r w:rsidR="008F699D">
          <w:t>China plain</w:t>
        </w:r>
      </w:ins>
      <w:ins w:id="738" w:author="Xu, Jason" w:date="2020-02-05T13:09:00Z">
        <w:r w:rsidR="002236C1">
          <w:t xml:space="preserve"> (WC, PJ</w:t>
        </w:r>
      </w:ins>
      <w:ins w:id="739" w:author="Xu, Jason" w:date="2020-02-05T13:10:00Z">
        <w:r w:rsidR="002236C1">
          <w:t>-1, and PJ-2</w:t>
        </w:r>
      </w:ins>
      <w:ins w:id="740" w:author="Xu, Jason" w:date="2020-02-05T13:09:00Z">
        <w:r w:rsidR="002236C1">
          <w:t>)</w:t>
        </w:r>
      </w:ins>
      <w:ins w:id="741" w:author="Xu, Jason" w:date="2020-02-05T13:06:00Z">
        <w:r w:rsidR="008F699D">
          <w:t xml:space="preserve">, </w:t>
        </w:r>
        <w:r w:rsidR="003468B9">
          <w:t>Yang</w:t>
        </w:r>
      </w:ins>
      <w:ins w:id="742" w:author="Xu, Jason" w:date="2020-02-05T13:07:00Z">
        <w:r w:rsidR="00DF1DC4">
          <w:t>t</w:t>
        </w:r>
      </w:ins>
      <w:ins w:id="743" w:author="Xu, Jason" w:date="2020-02-05T13:06:00Z">
        <w:r w:rsidR="003468B9">
          <w:t>ze</w:t>
        </w:r>
      </w:ins>
      <w:ins w:id="744" w:author="Xu, Jason" w:date="2020-02-05T13:07:00Z">
        <w:r w:rsidR="00DF1DC4">
          <w:t xml:space="preserve"> </w:t>
        </w:r>
      </w:ins>
      <w:ins w:id="745" w:author="Xu, Jason" w:date="2020-02-05T13:45:00Z">
        <w:r w:rsidR="003B33AF">
          <w:t>R</w:t>
        </w:r>
      </w:ins>
      <w:ins w:id="746" w:author="Xu, Jason" w:date="2020-02-05T13:07:00Z">
        <w:r w:rsidR="00DF1DC4">
          <w:t xml:space="preserve">iver </w:t>
        </w:r>
      </w:ins>
      <w:ins w:id="747" w:author="Xu, Jason" w:date="2020-02-05T13:45:00Z">
        <w:r w:rsidR="003B33AF">
          <w:t>B</w:t>
        </w:r>
      </w:ins>
      <w:ins w:id="748" w:author="Xu, Jason" w:date="2020-02-05T13:07:00Z">
        <w:r w:rsidR="00DF1DC4">
          <w:t xml:space="preserve">asin </w:t>
        </w:r>
      </w:ins>
      <w:ins w:id="749" w:author="Xu, Jason" w:date="2020-02-05T13:11:00Z">
        <w:r w:rsidR="006C7BD7">
          <w:t xml:space="preserve">(SY, </w:t>
        </w:r>
        <w:r w:rsidR="00581EDE">
          <w:t>JS</w:t>
        </w:r>
        <w:r w:rsidR="006C7BD7">
          <w:t>)</w:t>
        </w:r>
        <w:r w:rsidR="00581EDE">
          <w:t xml:space="preserve">, </w:t>
        </w:r>
      </w:ins>
      <w:ins w:id="750" w:author="Xu, Jason" w:date="2020-02-05T13:07:00Z">
        <w:r w:rsidR="00DF1DC4">
          <w:t>and southeast c</w:t>
        </w:r>
        <w:r w:rsidR="0026597D">
          <w:t>oastal region</w:t>
        </w:r>
      </w:ins>
      <w:ins w:id="751" w:author="Xu, Jason" w:date="2020-02-05T13:12:00Z">
        <w:r w:rsidR="00581EDE">
          <w:t xml:space="preserve"> (GG)</w:t>
        </w:r>
      </w:ins>
      <w:ins w:id="752" w:author="Xu, Jason" w:date="2020-02-05T13:31:00Z">
        <w:r w:rsidR="000445B5">
          <w:t>.</w:t>
        </w:r>
      </w:ins>
      <w:ins w:id="753" w:author="Xu, Jason" w:date="2020-02-06T15:32:00Z">
        <w:r w:rsidR="00B0461E">
          <w:t xml:space="preserve"> </w:t>
        </w:r>
        <w:r w:rsidR="00B0461E" w:rsidRPr="00B0461E">
          <w:rPr>
            <w:color w:val="FF0000"/>
            <w:rPrChange w:id="754" w:author="Xu, Jason" w:date="2020-02-06T15:32:00Z">
              <w:rPr/>
            </w:rPrChange>
          </w:rPr>
          <w:t xml:space="preserve">Add </w:t>
        </w:r>
        <w:r w:rsidR="00E611B6">
          <w:rPr>
            <w:color w:val="FF0000"/>
          </w:rPr>
          <w:t xml:space="preserve">other factors </w:t>
        </w:r>
        <w:r w:rsidR="00B0461E" w:rsidRPr="00B0461E">
          <w:rPr>
            <w:color w:val="FF0000"/>
            <w:rPrChange w:id="755" w:author="Xu, Jason" w:date="2020-02-06T15:32:00Z">
              <w:rPr/>
            </w:rPrChange>
          </w:rPr>
          <w:t>...</w:t>
        </w:r>
      </w:ins>
      <w:ins w:id="756" w:author="Xu, Jason" w:date="2020-02-05T12:11:00Z">
        <w:r w:rsidR="00F33B46" w:rsidRPr="005A2927">
          <w:rPr>
            <w:strike/>
            <w:rPrChange w:id="757" w:author="Xu, Jason" w:date="2020-02-06T15:35:00Z">
              <w:rPr/>
            </w:rPrChange>
          </w:rPr>
          <w:t xml:space="preserve"> </w:t>
        </w:r>
      </w:ins>
    </w:p>
    <w:p w14:paraId="28407128" w14:textId="1742FCD8" w:rsidR="004717CF" w:rsidRPr="00C27CCE" w:rsidRDefault="004717CF">
      <w:pPr>
        <w:jc w:val="both"/>
        <w:rPr>
          <w:ins w:id="758" w:author="Xu, Jason" w:date="2020-02-05T12:53:00Z"/>
          <w:i/>
          <w:iCs/>
          <w:rPrChange w:id="759" w:author="Xu, Jason" w:date="2020-02-05T14:18:00Z">
            <w:rPr>
              <w:ins w:id="760" w:author="Xu, Jason" w:date="2020-02-05T12:53:00Z"/>
            </w:rPr>
          </w:rPrChange>
        </w:rPr>
      </w:pPr>
      <w:ins w:id="761" w:author="Xu, Jason" w:date="2020-02-05T12:54:00Z">
        <w:r w:rsidRPr="00C27CCE">
          <w:rPr>
            <w:i/>
            <w:iCs/>
            <w:highlight w:val="green"/>
            <w:rPrChange w:id="762" w:author="Xu, Jason" w:date="2020-02-05T14:18:00Z">
              <w:rPr/>
            </w:rPrChange>
          </w:rPr>
          <w:t xml:space="preserve">PJ-1 vs PJ-2: </w:t>
        </w:r>
      </w:ins>
      <w:ins w:id="763" w:author="Xu, Jason" w:date="2020-02-05T13:45:00Z">
        <w:r w:rsidR="00BE2EC5" w:rsidRPr="00C27CCE">
          <w:rPr>
            <w:i/>
            <w:iCs/>
            <w:highlight w:val="green"/>
            <w:rPrChange w:id="764" w:author="Xu, Jason" w:date="2020-02-05T14:18:00Z">
              <w:rPr>
                <w:highlight w:val="green"/>
              </w:rPr>
            </w:rPrChange>
          </w:rPr>
          <w:t xml:space="preserve">multiple </w:t>
        </w:r>
      </w:ins>
      <w:ins w:id="765" w:author="Xu, Jason" w:date="2020-02-05T12:54:00Z">
        <w:r w:rsidRPr="00C27CCE">
          <w:rPr>
            <w:i/>
            <w:iCs/>
            <w:highlight w:val="green"/>
            <w:rPrChange w:id="766" w:author="Xu, Jason" w:date="2020-02-05T14:18:00Z">
              <w:rPr/>
            </w:rPrChange>
          </w:rPr>
          <w:t>factors ma</w:t>
        </w:r>
        <w:r w:rsidR="00CC6DDF" w:rsidRPr="00C27CCE">
          <w:rPr>
            <w:i/>
            <w:iCs/>
            <w:highlight w:val="green"/>
            <w:rPrChange w:id="767" w:author="Xu, Jason" w:date="2020-02-05T14:18:00Z">
              <w:rPr/>
            </w:rPrChange>
          </w:rPr>
          <w:t xml:space="preserve">y lead to </w:t>
        </w:r>
      </w:ins>
      <w:ins w:id="768" w:author="Xu, Jason" w:date="2020-02-05T13:46:00Z">
        <w:r w:rsidR="00BE2EC5" w:rsidRPr="00C27CCE">
          <w:rPr>
            <w:i/>
            <w:iCs/>
            <w:highlight w:val="green"/>
            <w:rPrChange w:id="769" w:author="Xu, Jason" w:date="2020-02-05T14:18:00Z">
              <w:rPr/>
            </w:rPrChange>
          </w:rPr>
          <w:t>different elemental distribution in rice</w:t>
        </w:r>
        <w:r w:rsidR="00BE2EC5" w:rsidRPr="00C27CCE">
          <w:rPr>
            <w:i/>
            <w:iCs/>
            <w:rPrChange w:id="770" w:author="Xu, Jason" w:date="2020-02-05T14:18:00Z">
              <w:rPr/>
            </w:rPrChange>
          </w:rPr>
          <w:t xml:space="preserve"> </w:t>
        </w:r>
      </w:ins>
    </w:p>
    <w:p w14:paraId="0E0D3AC6" w14:textId="0C88129A" w:rsidR="00DC026A" w:rsidRPr="006C7BD7" w:rsidDel="00FC36DB" w:rsidRDefault="002B7CDD">
      <w:pPr>
        <w:rPr>
          <w:del w:id="771" w:author="Xu, Jason" w:date="2020-02-05T12:16:00Z"/>
        </w:rPr>
        <w:pPrChange w:id="772" w:author="Xu, Jason" w:date="2020-02-05T12:16:00Z">
          <w:pPr>
            <w:jc w:val="both"/>
          </w:pPr>
        </w:pPrChange>
      </w:pPr>
      <w:ins w:id="773" w:author="Xu, Jason" w:date="2020-02-05T14:39:00Z">
        <w:r>
          <w:t>In fact</w:t>
        </w:r>
      </w:ins>
      <w:ins w:id="774" w:author="Xu, Jason" w:date="2020-02-05T14:17:00Z">
        <w:r w:rsidR="00172594">
          <w:t>,</w:t>
        </w:r>
      </w:ins>
      <w:ins w:id="775" w:author="Xu, Jason" w:date="2020-02-05T15:46:00Z">
        <w:r w:rsidR="00C0320E">
          <w:t xml:space="preserve"> </w:t>
        </w:r>
      </w:ins>
      <w:ins w:id="776" w:author="Xu, Jason" w:date="2020-02-05T14:25:00Z">
        <w:r w:rsidR="00F4058B">
          <w:rPr>
            <w:rFonts w:hint="eastAsia"/>
          </w:rPr>
          <w:t>t</w:t>
        </w:r>
        <w:r w:rsidR="00F4058B">
          <w:t>he</w:t>
        </w:r>
      </w:ins>
      <w:ins w:id="777" w:author="Xu, Jason" w:date="2020-02-05T14:27:00Z">
        <w:r w:rsidR="00B15348">
          <w:t xml:space="preserve"> characteristics of paddy </w:t>
        </w:r>
        <w:r w:rsidR="0077518C">
          <w:t>soil</w:t>
        </w:r>
      </w:ins>
      <w:ins w:id="778" w:author="Xu, Jason" w:date="2020-02-05T14:33:00Z">
        <w:r w:rsidR="00BF35E0">
          <w:t>s</w:t>
        </w:r>
      </w:ins>
      <w:ins w:id="779" w:author="Xu, Jason" w:date="2020-02-05T14:27:00Z">
        <w:r w:rsidR="0077518C">
          <w:t xml:space="preserve"> </w:t>
        </w:r>
      </w:ins>
      <w:ins w:id="780" w:author="Xu, Jason" w:date="2020-02-05T14:28:00Z">
        <w:r w:rsidR="0077518C">
          <w:t xml:space="preserve">may not be </w:t>
        </w:r>
      </w:ins>
      <w:ins w:id="781" w:author="Xu, Jason" w:date="2020-02-05T14:33:00Z">
        <w:r w:rsidR="00BF35E0">
          <w:t xml:space="preserve">the </w:t>
        </w:r>
      </w:ins>
      <w:ins w:id="782" w:author="Xu, Jason" w:date="2020-02-05T14:32:00Z">
        <w:r w:rsidR="00B00660">
          <w:rPr>
            <w:rFonts w:hint="eastAsia"/>
          </w:rPr>
          <w:t>o</w:t>
        </w:r>
        <w:r w:rsidR="00B00660">
          <w:t>nly</w:t>
        </w:r>
        <w:r w:rsidR="006324F6">
          <w:t xml:space="preserve"> factor determin</w:t>
        </w:r>
      </w:ins>
      <w:ins w:id="783" w:author="Xu, Jason" w:date="2020-02-05T14:44:00Z">
        <w:r w:rsidR="009624BE">
          <w:t>ing</w:t>
        </w:r>
      </w:ins>
      <w:ins w:id="784" w:author="Xu, Jason" w:date="2020-02-05T14:33:00Z">
        <w:r w:rsidR="006324F6">
          <w:t xml:space="preserve"> the </w:t>
        </w:r>
      </w:ins>
      <w:ins w:id="785" w:author="Xu, Jason" w:date="2020-02-05T14:26:00Z">
        <w:r w:rsidR="00E263C6">
          <w:t>elemental</w:t>
        </w:r>
      </w:ins>
      <w:ins w:id="786" w:author="Xu, Jason" w:date="2020-02-05T14:44:00Z">
        <w:r w:rsidR="009624BE">
          <w:t xml:space="preserve"> accumulation in rice</w:t>
        </w:r>
      </w:ins>
      <w:ins w:id="787" w:author="Xu, Jason" w:date="2020-02-05T14:36:00Z">
        <w:r w:rsidR="00167130">
          <w:t xml:space="preserve">. </w:t>
        </w:r>
      </w:ins>
      <w:commentRangeStart w:id="788"/>
      <w:commentRangeStart w:id="789"/>
      <w:ins w:id="790" w:author="Xu, Jason" w:date="2020-02-05T14:42:00Z">
        <w:r w:rsidR="00E51720">
          <w:t>In this study</w:t>
        </w:r>
      </w:ins>
      <w:ins w:id="791" w:author="Xu, Jason" w:date="2020-02-05T14:36:00Z">
        <w:r w:rsidR="00167130">
          <w:t>, PJ-1 and PJ-2</w:t>
        </w:r>
      </w:ins>
      <w:ins w:id="792" w:author="Xu, Jason" w:date="2020-02-05T14:37:00Z">
        <w:r w:rsidR="00167130">
          <w:t xml:space="preserve">, </w:t>
        </w:r>
      </w:ins>
      <w:ins w:id="793" w:author="Xu, Jason" w:date="2020-02-05T14:48:00Z">
        <w:r w:rsidR="006976F3">
          <w:t xml:space="preserve">two </w:t>
        </w:r>
      </w:ins>
      <w:ins w:id="794" w:author="Xu, Jason" w:date="2020-02-05T15:47:00Z">
        <w:r w:rsidR="003D4856">
          <w:t>genotypic</w:t>
        </w:r>
      </w:ins>
      <w:ins w:id="795" w:author="Xu, Jason" w:date="2020-02-05T14:44:00Z">
        <w:r w:rsidR="00803AEC">
          <w:t xml:space="preserve"> </w:t>
        </w:r>
      </w:ins>
      <w:ins w:id="796" w:author="Xu, Jason" w:date="2020-02-05T14:47:00Z">
        <w:r w:rsidR="003150BF">
          <w:t xml:space="preserve">differed </w:t>
        </w:r>
      </w:ins>
      <w:commentRangeEnd w:id="788"/>
      <w:r w:rsidR="000F3658">
        <w:rPr>
          <w:rStyle w:val="afc"/>
        </w:rPr>
        <w:commentReference w:id="788"/>
      </w:r>
      <w:commentRangeEnd w:id="789"/>
      <w:r w:rsidR="00705BCD">
        <w:rPr>
          <w:rStyle w:val="afc"/>
        </w:rPr>
        <w:commentReference w:id="789"/>
      </w:r>
      <w:ins w:id="797" w:author="Xu, Jason" w:date="2020-02-05T14:43:00Z">
        <w:r w:rsidR="00452707">
          <w:t xml:space="preserve">rice </w:t>
        </w:r>
      </w:ins>
      <w:ins w:id="798" w:author="Xu, Jason" w:date="2020-02-05T14:48:00Z">
        <w:r w:rsidR="005E37AB">
          <w:t xml:space="preserve">yet </w:t>
        </w:r>
      </w:ins>
      <w:ins w:id="799" w:author="Xu, Jason" w:date="2020-02-05T14:37:00Z">
        <w:r w:rsidR="009A418E">
          <w:t xml:space="preserve">harvested in almost </w:t>
        </w:r>
      </w:ins>
      <w:ins w:id="800" w:author="Xu, Jason" w:date="2020-02-05T14:52:00Z">
        <w:r w:rsidR="00E9243E">
          <w:t>identical</w:t>
        </w:r>
      </w:ins>
      <w:ins w:id="801" w:author="Xu, Jason" w:date="2020-02-05T14:40:00Z">
        <w:r w:rsidR="005B067E">
          <w:t xml:space="preserve"> geo</w:t>
        </w:r>
      </w:ins>
      <w:ins w:id="802" w:author="Xu, Jason" w:date="2020-02-05T14:41:00Z">
        <w:r w:rsidR="005B067E">
          <w:t xml:space="preserve">graphical </w:t>
        </w:r>
        <w:r w:rsidR="00471FF5">
          <w:t xml:space="preserve">region, showed very different elemental </w:t>
        </w:r>
        <w:r w:rsidR="00E51720">
          <w:t>distribution pattern.</w:t>
        </w:r>
      </w:ins>
      <w:ins w:id="803" w:author="Xu, Jason" w:date="2020-02-05T14:49:00Z">
        <w:r w:rsidR="005E37AB">
          <w:t xml:space="preserve"> </w:t>
        </w:r>
      </w:ins>
      <w:commentRangeStart w:id="804"/>
      <w:commentRangeStart w:id="805"/>
      <w:ins w:id="806" w:author="Xu, Jason" w:date="2020-02-05T14:52:00Z">
        <w:r w:rsidR="00E9243E">
          <w:t>Particularl</w:t>
        </w:r>
      </w:ins>
      <w:ins w:id="807" w:author="Xu, Jason" w:date="2020-02-05T15:19:00Z">
        <w:r w:rsidR="00EE7F8D">
          <w:t>y</w:t>
        </w:r>
      </w:ins>
      <w:ins w:id="808" w:author="Xu, Jason" w:date="2020-02-05T14:54:00Z">
        <w:r w:rsidR="00990C06">
          <w:t>, th</w:t>
        </w:r>
      </w:ins>
      <w:ins w:id="809" w:author="Xu, Jason" w:date="2020-02-05T12:11:00Z">
        <w:r w:rsidR="00F33B46">
          <w:t>ey sho</w:t>
        </w:r>
        <w:r w:rsidR="00F33B46" w:rsidRPr="00986DEE">
          <w:rPr>
            <w:highlight w:val="green"/>
            <w:rPrChange w:id="810" w:author="Xu, Jason" w:date="2020-02-05T14:55:00Z">
              <w:rPr/>
            </w:rPrChange>
          </w:rPr>
          <w:t xml:space="preserve">w very different profiles of </w:t>
        </w:r>
      </w:ins>
      <w:ins w:id="811" w:author="Xu, Jason" w:date="2020-02-05T12:25:00Z">
        <w:r w:rsidR="009E5969" w:rsidRPr="00986DEE">
          <w:rPr>
            <w:highlight w:val="green"/>
            <w:rPrChange w:id="812" w:author="Xu, Jason" w:date="2020-02-05T14:55:00Z">
              <w:rPr/>
            </w:rPrChange>
          </w:rPr>
          <w:t>Al</w:t>
        </w:r>
      </w:ins>
      <w:ins w:id="813" w:author="Xu, Jason" w:date="2020-02-05T12:11:00Z">
        <w:r w:rsidR="00F33B46" w:rsidRPr="00986DEE">
          <w:rPr>
            <w:highlight w:val="green"/>
            <w:rPrChange w:id="814" w:author="Xu, Jason" w:date="2020-02-05T14:55:00Z">
              <w:rPr/>
            </w:rPrChange>
          </w:rPr>
          <w:t xml:space="preserve"> and</w:t>
        </w:r>
        <w:r w:rsidR="00F33B46">
          <w:t xml:space="preserve"> </w:t>
        </w:r>
      </w:ins>
      <w:ins w:id="815" w:author="Xu, Jason" w:date="2020-02-05T12:25:00Z">
        <w:r w:rsidR="009E5969">
          <w:t>Na</w:t>
        </w:r>
      </w:ins>
      <w:ins w:id="816" w:author="Xu, Jason" w:date="2020-02-05T12:11:00Z">
        <w:r w:rsidR="00F33B46">
          <w:t>,</w:t>
        </w:r>
      </w:ins>
      <w:commentRangeEnd w:id="804"/>
      <w:ins w:id="817" w:author="Xu, Jason" w:date="2020-02-05T14:54:00Z">
        <w:r w:rsidR="00990C06">
          <w:rPr>
            <w:rStyle w:val="afc"/>
          </w:rPr>
          <w:commentReference w:id="804"/>
        </w:r>
      </w:ins>
      <w:commentRangeEnd w:id="805"/>
      <w:r w:rsidR="000F3658">
        <w:rPr>
          <w:rStyle w:val="afc"/>
        </w:rPr>
        <w:commentReference w:id="805"/>
      </w:r>
      <w:ins w:id="818" w:author="Xu, Jason" w:date="2020-02-05T12:11:00Z">
        <w:r w:rsidR="00F33B46">
          <w:t xml:space="preserve"> </w:t>
        </w:r>
        <w:r w:rsidR="00F33B46" w:rsidRPr="00990C06">
          <w:rPr>
            <w:strike/>
            <w:rPrChange w:id="819" w:author="Xu, Jason" w:date="2020-02-05T14:54:00Z">
              <w:rPr/>
            </w:rPrChange>
          </w:rPr>
          <w:t>indicating other factors must play prominent roles as well</w:t>
        </w:r>
        <w:r w:rsidR="00F33B46">
          <w:t xml:space="preserve">. </w:t>
        </w:r>
        <w:commentRangeStart w:id="820"/>
        <w:r w:rsidR="00F33B46" w:rsidRPr="00925298">
          <w:rPr>
            <w:strike/>
            <w:rPrChange w:id="821" w:author="Xu, Jason" w:date="2020-02-05T14:56:00Z">
              <w:rPr/>
            </w:rPrChange>
          </w:rPr>
          <w:t>A more comprehensive metadata would be helpful to better understand the origin of these high discrimination power</w:t>
        </w:r>
      </w:ins>
      <w:commentRangeEnd w:id="820"/>
      <w:ins w:id="822" w:author="Xu, Jason" w:date="2020-02-05T14:56:00Z">
        <w:r w:rsidR="00925298">
          <w:rPr>
            <w:rStyle w:val="afc"/>
          </w:rPr>
          <w:commentReference w:id="820"/>
        </w:r>
      </w:ins>
      <w:ins w:id="823" w:author="Xu, Jason" w:date="2020-02-05T12:11:00Z">
        <w:r w:rsidR="00F33B46">
          <w:t xml:space="preserve">. </w:t>
        </w:r>
      </w:ins>
      <w:ins w:id="824" w:author="Xu, Jason" w:date="2020-02-05T15:50:00Z">
        <w:r w:rsidR="005A1843">
          <w:t xml:space="preserve">Multiple studies demonstrated that </w:t>
        </w:r>
      </w:ins>
      <w:ins w:id="825" w:author="Xu, Jason" w:date="2020-02-05T15:51:00Z">
        <w:r w:rsidR="005B5635">
          <w:t xml:space="preserve">the </w:t>
        </w:r>
        <w:r w:rsidR="00086984">
          <w:t>rice genotype also plays</w:t>
        </w:r>
        <w:r w:rsidR="005B5635">
          <w:t xml:space="preserve"> an very important role in </w:t>
        </w:r>
        <w:r w:rsidR="00086984">
          <w:t xml:space="preserve"> </w:t>
        </w:r>
      </w:ins>
      <w:ins w:id="826" w:author="Xu, Jason" w:date="2020-02-05T15:52:00Z">
        <w:r w:rsidR="00792B4B">
          <w:t xml:space="preserve">determine the level of </w:t>
        </w:r>
        <w:r w:rsidR="00031670">
          <w:t xml:space="preserve">metals </w:t>
        </w:r>
      </w:ins>
      <w:ins w:id="827" w:author="Xu, Jason" w:date="2020-02-05T15:54:00Z">
        <w:r w:rsidR="006D46E2">
          <w:t>accumulated in rice grains</w:t>
        </w:r>
      </w:ins>
      <w:ins w:id="828" w:author="Xu, Jason" w:date="2020-02-05T15:55:00Z">
        <w:r w:rsidR="007B07BB">
          <w:fldChar w:fldCharType="begin" w:fldLock="1"/>
        </w:r>
      </w:ins>
      <w:r w:rsidR="007B07BB">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28,29&lt;/sup&gt;","plainTextFormattedCitation":"28,29"},"properties":{"noteIndex":0},"schema":"https://github.com/citation-style-language/schema/raw/master/csl-citation.json"}</w:instrText>
      </w:r>
      <w:r w:rsidR="007B07BB">
        <w:fldChar w:fldCharType="separate"/>
      </w:r>
      <w:r w:rsidR="007B07BB" w:rsidRPr="007B07BB">
        <w:rPr>
          <w:noProof/>
          <w:vertAlign w:val="superscript"/>
        </w:rPr>
        <w:t>28,29</w:t>
      </w:r>
      <w:ins w:id="829" w:author="Xu, Jason" w:date="2020-02-05T15:55:00Z">
        <w:r w:rsidR="007B07BB">
          <w:fldChar w:fldCharType="end"/>
        </w:r>
      </w:ins>
      <w:ins w:id="830" w:author="Xu, Jason" w:date="2020-02-05T15:54:00Z">
        <w:r w:rsidR="006D46E2">
          <w:t xml:space="preserve"> </w:t>
        </w:r>
      </w:ins>
      <w:ins w:id="831" w:author="Kong, Fanzhou" w:date="2020-01-22T16:37:00Z">
        <w:del w:id="832" w:author="Xu, Jason" w:date="2020-02-05T12:16:00Z">
          <w:r w:rsidR="0057658A" w:rsidRPr="0057658A" w:rsidDel="00FC36DB">
            <w:rPr>
              <w:highlight w:val="yellow"/>
              <w:rPrChange w:id="833" w:author="Kong, Fanzhou" w:date="2020-01-22T16:37:00Z">
                <w:rPr/>
              </w:rPrChange>
            </w:rPr>
            <w:delText xml:space="preserve">(more context on the top 4 </w:delText>
          </w:r>
          <w:commentRangeStart w:id="834"/>
          <w:r w:rsidR="0057658A" w:rsidRPr="0057658A" w:rsidDel="00FC36DB">
            <w:rPr>
              <w:highlight w:val="yellow"/>
              <w:rPrChange w:id="835" w:author="Kong, Fanzhou" w:date="2020-01-22T16:37:00Z">
                <w:rPr/>
              </w:rPrChange>
            </w:rPr>
            <w:delText>elements</w:delText>
          </w:r>
        </w:del>
      </w:ins>
      <w:commentRangeEnd w:id="834"/>
      <w:del w:id="836" w:author="Xu, Jason" w:date="2020-02-05T12:16:00Z">
        <w:r w:rsidR="00EB68BE" w:rsidDel="00FC36DB">
          <w:rPr>
            <w:rStyle w:val="afc"/>
          </w:rPr>
          <w:commentReference w:id="834"/>
        </w:r>
      </w:del>
      <w:ins w:id="837" w:author="Kong, Fanzhou" w:date="2020-01-22T16:37:00Z">
        <w:del w:id="838" w:author="Xu, Jason" w:date="2020-02-05T12:16:00Z">
          <w:r w:rsidR="0057658A" w:rsidRPr="0057658A" w:rsidDel="00FC36DB">
            <w:rPr>
              <w:highlight w:val="yellow"/>
              <w:rPrChange w:id="839" w:author="Kong, Fanzhou" w:date="2020-01-22T16:37:00Z">
                <w:rPr/>
              </w:rPrChange>
            </w:rPr>
            <w:delText>)</w:delText>
          </w:r>
          <w:r w:rsidR="0057658A" w:rsidDel="00FC36DB">
            <w:delText xml:space="preserve"> </w:delText>
          </w:r>
        </w:del>
      </w:ins>
      <w:del w:id="840" w:author="Xu, Jason" w:date="2020-02-05T12:16:00Z">
        <w:r w:rsidR="00DC026A" w:rsidRPr="00193AFD" w:rsidDel="00FC36DB">
          <w:rPr>
            <w:strike/>
            <w:rPrChange w:id="841" w:author="Kong, Fanzhou" w:date="2020-01-22T15:36:00Z">
              <w:rPr/>
            </w:rPrChange>
          </w:rPr>
          <w:delText xml:space="preserve"> </w:delText>
        </w:r>
        <w:r w:rsidR="00DC026A" w:rsidRPr="00193AFD" w:rsidDel="00FC36DB">
          <w:rPr>
            <w:bCs/>
            <w:strike/>
            <w:rPrChange w:id="842" w:author="Kong, Fanzhou" w:date="2020-01-22T15:36:00Z">
              <w:rPr>
                <w:bCs/>
              </w:rPr>
            </w:rPrChange>
          </w:rPr>
          <w:delText>Fig 3</w:delText>
        </w:r>
        <w:r w:rsidR="00180CBF" w:rsidRPr="00193AFD" w:rsidDel="00FC36DB">
          <w:rPr>
            <w:bCs/>
            <w:strike/>
            <w:rPrChange w:id="843" w:author="Kong, Fanzhou" w:date="2020-01-22T15:36:00Z">
              <w:rPr>
                <w:bCs/>
              </w:rPr>
            </w:rPrChange>
          </w:rPr>
          <w:delText xml:space="preserve"> </w:delText>
        </w:r>
        <w:r w:rsidR="00DC026A" w:rsidRPr="00193AFD" w:rsidDel="00FC36DB">
          <w:rPr>
            <w:bCs/>
            <w:strike/>
            <w:rPrChange w:id="844" w:author="Kong, Fanzhou" w:date="2020-01-22T15:36:00Z">
              <w:rPr>
                <w:bCs/>
              </w:rPr>
            </w:rPrChange>
          </w:rPr>
          <w:delText xml:space="preserve">shows the relative importance assigned to each variable by Relief algorithm. </w:delText>
        </w:r>
        <w:r w:rsidR="00F238DD" w:rsidRPr="00193AFD" w:rsidDel="00FC36DB">
          <w:rPr>
            <w:bCs/>
            <w:strike/>
            <w:rPrChange w:id="845" w:author="Kong, Fanzhou" w:date="2020-01-22T15:36:00Z">
              <w:rPr>
                <w:bCs/>
              </w:rPr>
            </w:rPrChange>
          </w:rPr>
          <w:delText>V</w:delText>
        </w:r>
        <w:r w:rsidR="00DC026A" w:rsidRPr="00193AFD" w:rsidDel="00FC36DB">
          <w:rPr>
            <w:bCs/>
            <w:strike/>
            <w:rPrChange w:id="846" w:author="Kong, Fanzhou" w:date="2020-01-22T15:36:00Z">
              <w:rPr>
                <w:bCs/>
              </w:rPr>
            </w:rPrChange>
          </w:rPr>
          <w:delText>ariables with higher relative importance (, indicated that they may have higher discriminating power over the classification</w:delText>
        </w:r>
        <w:r w:rsidR="00DC026A" w:rsidRPr="00193AFD" w:rsidDel="00FC36DB">
          <w:rPr>
            <w:bCs/>
            <w:strike/>
            <w:highlight w:val="yellow"/>
            <w:rPrChange w:id="847" w:author="Kong, Fanzhou" w:date="2020-01-22T15:36:00Z">
              <w:rPr>
                <w:bCs/>
                <w:highlight w:val="yellow"/>
              </w:rPr>
            </w:rPrChange>
          </w:rPr>
          <w:delText xml:space="preserve">, while elements such as Se, Cr and Pb, may have much less contribution. </w:delText>
        </w:r>
        <w:r w:rsidR="00907DD5" w:rsidRPr="00193AFD" w:rsidDel="00FC36DB">
          <w:rPr>
            <w:bCs/>
            <w:strike/>
            <w:rPrChange w:id="848" w:author="Kong, Fanzhou" w:date="2020-01-22T15:36:00Z">
              <w:rPr>
                <w:bCs/>
              </w:rPr>
            </w:rPrChange>
          </w:rPr>
          <w:delText xml:space="preserve">With </w:delText>
        </w:r>
        <w:r w:rsidR="00DD56CD" w:rsidRPr="00193AFD" w:rsidDel="00FC36DB">
          <w:rPr>
            <w:bCs/>
            <w:strike/>
            <w:rPrChange w:id="849" w:author="Kong, Fanzhou" w:date="2020-01-22T15:36:00Z">
              <w:rPr>
                <w:bCs/>
              </w:rPr>
            </w:rPrChange>
          </w:rPr>
          <w:delText>the</w:delText>
        </w:r>
        <w:r w:rsidR="00907DD5" w:rsidRPr="00193AFD" w:rsidDel="00FC36DB">
          <w:rPr>
            <w:bCs/>
            <w:strike/>
            <w:rPrChange w:id="850" w:author="Kong, Fanzhou" w:date="2020-01-22T15:36:00Z">
              <w:rPr>
                <w:bCs/>
              </w:rPr>
            </w:rPrChange>
          </w:rPr>
          <w:delText xml:space="preserve"> information</w:delText>
        </w:r>
        <w:r w:rsidR="00DD56CD" w:rsidRPr="00193AFD" w:rsidDel="00FC36DB">
          <w:rPr>
            <w:bCs/>
            <w:strike/>
            <w:rPrChange w:id="851" w:author="Kong, Fanzhou" w:date="2020-01-22T15:36:00Z">
              <w:rPr>
                <w:bCs/>
              </w:rPr>
            </w:rPrChange>
          </w:rPr>
          <w:delText xml:space="preserve"> above</w:delText>
        </w:r>
        <w:r w:rsidR="00907DD5" w:rsidRPr="00193AFD" w:rsidDel="00FC36DB">
          <w:rPr>
            <w:bCs/>
            <w:strike/>
            <w:rPrChange w:id="852" w:author="Kong, Fanzhou" w:date="2020-01-22T15:36:00Z">
              <w:rPr>
                <w:bCs/>
              </w:rPr>
            </w:rPrChange>
          </w:rPr>
          <w:delText xml:space="preserve">, </w:delText>
        </w:r>
        <w:r w:rsidR="00EB14F0" w:rsidRPr="00193AFD" w:rsidDel="00FC36DB">
          <w:rPr>
            <w:bCs/>
            <w:strike/>
            <w:rPrChange w:id="853" w:author="Kong, Fanzhou" w:date="2020-01-22T15:36:00Z">
              <w:rPr>
                <w:bCs/>
              </w:rPr>
            </w:rPrChange>
          </w:rPr>
          <w:delText xml:space="preserve">we then constructed </w:delText>
        </w:r>
        <w:r w:rsidR="00DD56CD" w:rsidRPr="00193AFD" w:rsidDel="00FC36DB">
          <w:rPr>
            <w:bCs/>
            <w:strike/>
            <w:rPrChange w:id="854" w:author="Kong, Fanzhou" w:date="2020-01-22T15:36:00Z">
              <w:rPr>
                <w:bCs/>
              </w:rPr>
            </w:rPrChange>
          </w:rPr>
          <w:delText xml:space="preserve">multiple </w:delText>
        </w:r>
        <w:r w:rsidR="00F047A5" w:rsidRPr="00193AFD" w:rsidDel="00FC36DB">
          <w:rPr>
            <w:bCs/>
            <w:strike/>
            <w:rPrChange w:id="855" w:author="Kong, Fanzhou" w:date="2020-01-22T15:36:00Z">
              <w:rPr>
                <w:bCs/>
              </w:rPr>
            </w:rPrChange>
          </w:rPr>
          <w:delText xml:space="preserve">subsets of elements </w:delText>
        </w:r>
        <w:r w:rsidR="00AF36C6" w:rsidRPr="00193AFD" w:rsidDel="00FC36DB">
          <w:rPr>
            <w:bCs/>
            <w:strike/>
            <w:rPrChange w:id="856" w:author="Kong, Fanzhou" w:date="2020-01-22T15:36:00Z">
              <w:rPr>
                <w:bCs/>
              </w:rPr>
            </w:rPrChange>
          </w:rPr>
          <w:delText>with the aim of building classification models.</w:delText>
        </w:r>
        <w:r w:rsidR="00C047F8" w:rsidRPr="00193AFD" w:rsidDel="00FC36DB">
          <w:rPr>
            <w:bCs/>
            <w:strike/>
            <w:rPrChange w:id="857" w:author="Kong, Fanzhou" w:date="2020-01-22T15:36:00Z">
              <w:rPr>
                <w:bCs/>
              </w:rPr>
            </w:rPrChange>
          </w:rPr>
          <w:delText xml:space="preserve"> </w:delText>
        </w:r>
        <w:r w:rsidR="00944264" w:rsidRPr="00193AFD" w:rsidDel="00FC36DB">
          <w:rPr>
            <w:bCs/>
            <w:strike/>
            <w:rPrChange w:id="858" w:author="Kong, Fanzhou" w:date="2020-01-22T15:36:00Z">
              <w:rPr>
                <w:bCs/>
              </w:rPr>
            </w:rPrChange>
          </w:rPr>
          <w:delText xml:space="preserve">As shown </w:delText>
        </w:r>
        <w:r w:rsidR="00AE546A" w:rsidRPr="00193AFD" w:rsidDel="00FC36DB">
          <w:rPr>
            <w:bCs/>
            <w:strike/>
            <w:rPrChange w:id="859" w:author="Kong, Fanzhou" w:date="2020-01-22T15:36:00Z">
              <w:rPr>
                <w:bCs/>
              </w:rPr>
            </w:rPrChange>
          </w:rPr>
          <w:delText>in Table</w:delText>
        </w:r>
        <w:r w:rsidR="003D5642" w:rsidRPr="00193AFD" w:rsidDel="00FC36DB">
          <w:rPr>
            <w:bCs/>
            <w:strike/>
            <w:rPrChange w:id="860" w:author="Kong, Fanzhou" w:date="2020-01-22T15:36:00Z">
              <w:rPr>
                <w:bCs/>
              </w:rPr>
            </w:rPrChange>
          </w:rPr>
          <w:delText xml:space="preserve"> 2</w:delText>
        </w:r>
        <w:r w:rsidR="00DC026A" w:rsidRPr="00193AFD" w:rsidDel="00FC36DB">
          <w:rPr>
            <w:bCs/>
            <w:strike/>
            <w:rPrChange w:id="861" w:author="Kong, Fanzhou" w:date="2020-01-22T15:36:00Z">
              <w:rPr>
                <w:bCs/>
              </w:rPr>
            </w:rPrChange>
          </w:rPr>
          <w:delText xml:space="preserve">, </w:delText>
        </w:r>
        <w:r w:rsidR="00A5445A" w:rsidRPr="00193AFD" w:rsidDel="00FC36DB">
          <w:rPr>
            <w:bCs/>
            <w:strike/>
            <w:rPrChange w:id="862" w:author="Kong, Fanzhou" w:date="2020-01-22T15:36:00Z">
              <w:rPr>
                <w:bCs/>
              </w:rPr>
            </w:rPrChange>
          </w:rPr>
          <w:delText xml:space="preserve">the 1st subset is made of solely the most important element (i.e. Na), </w:delText>
        </w:r>
        <w:r w:rsidR="00D14E30" w:rsidRPr="00193AFD" w:rsidDel="00FC36DB">
          <w:rPr>
            <w:bCs/>
            <w:strike/>
            <w:rPrChange w:id="863" w:author="Kong, Fanzhou" w:date="2020-01-22T15:36:00Z">
              <w:rPr>
                <w:bCs/>
              </w:rPr>
            </w:rPrChange>
          </w:rPr>
          <w:delText xml:space="preserve">the 2nd subset will then include both </w:delText>
        </w:r>
        <w:r w:rsidR="005951C1" w:rsidRPr="00193AFD" w:rsidDel="00FC36DB">
          <w:rPr>
            <w:bCs/>
            <w:strike/>
            <w:rPrChange w:id="864" w:author="Kong, Fanzhou" w:date="2020-01-22T15:36:00Z">
              <w:rPr>
                <w:bCs/>
              </w:rPr>
            </w:rPrChange>
          </w:rPr>
          <w:delText xml:space="preserve">Na </w:delText>
        </w:r>
        <w:r w:rsidR="00240EF1" w:rsidRPr="00193AFD" w:rsidDel="00FC36DB">
          <w:rPr>
            <w:bCs/>
            <w:strike/>
            <w:rPrChange w:id="865" w:author="Kong, Fanzhou" w:date="2020-01-22T15:36:00Z">
              <w:rPr>
                <w:bCs/>
              </w:rPr>
            </w:rPrChange>
          </w:rPr>
          <w:delText xml:space="preserve">and Al, which are top two element from previous ranking. Eventually, the </w:delText>
        </w:r>
        <w:r w:rsidR="003A74E5" w:rsidRPr="00193AFD" w:rsidDel="00FC36DB">
          <w:rPr>
            <w:bCs/>
            <w:strike/>
            <w:rPrChange w:id="866" w:author="Kong, Fanzhou" w:date="2020-01-22T15:36:00Z">
              <w:rPr>
                <w:bCs/>
              </w:rPr>
            </w:rPrChange>
          </w:rPr>
          <w:delText xml:space="preserve">30th subset will include all 30 elements in this study. </w:delText>
        </w:r>
      </w:del>
    </w:p>
    <w:p w14:paraId="2C9474C7" w14:textId="4FA968E6" w:rsidR="00DC026A" w:rsidRPr="00E6238E" w:rsidDel="00ED277F" w:rsidRDefault="009D6937">
      <w:pPr>
        <w:jc w:val="both"/>
        <w:rPr>
          <w:del w:id="867" w:author="fanzhou kong" w:date="2020-02-04T11:39:00Z"/>
          <w:bCs/>
          <w:strike/>
          <w:highlight w:val="yellow"/>
          <w:rPrChange w:id="868" w:author="fanzhou kong" w:date="2020-01-23T21:11:00Z">
            <w:rPr>
              <w:del w:id="869" w:author="fanzhou kong" w:date="2020-02-04T11:39:00Z"/>
              <w:bCs/>
              <w:highlight w:val="yellow"/>
            </w:rPr>
          </w:rPrChange>
        </w:rPr>
      </w:pPr>
      <w:del w:id="870" w:author="fanzhou kong" w:date="2020-02-04T11:39:00Z">
        <w:r w:rsidRPr="00E6238E" w:rsidDel="00ED277F">
          <w:rPr>
            <w:bCs/>
            <w:strike/>
            <w:sz w:val="18"/>
            <w:szCs w:val="18"/>
            <w:highlight w:val="yellow"/>
            <w:rPrChange w:id="871" w:author="fanzhou kong" w:date="2020-01-23T21:11:00Z">
              <w:rPr>
                <w:bCs/>
                <w:strike/>
              </w:rPr>
            </w:rPrChange>
          </w:rPr>
          <w:delText>Besides c</w:delText>
        </w:r>
        <w:r w:rsidR="00DC026A" w:rsidRPr="00E6238E" w:rsidDel="00ED277F">
          <w:rPr>
            <w:bCs/>
            <w:strike/>
            <w:sz w:val="18"/>
            <w:szCs w:val="18"/>
            <w:highlight w:val="yellow"/>
            <w:rPrChange w:id="872" w:author="fanzhou kong" w:date="2020-01-23T21:11:00Z">
              <w:rPr>
                <w:bCs/>
                <w:strike/>
              </w:rPr>
            </w:rPrChange>
          </w:rPr>
          <w:delText xml:space="preserve">orrectly implemented feature selection, </w:delText>
        </w:r>
        <w:commentRangeStart w:id="873"/>
        <w:r w:rsidR="00DC026A" w:rsidRPr="00E6238E" w:rsidDel="00ED277F">
          <w:rPr>
            <w:bCs/>
            <w:strike/>
            <w:sz w:val="18"/>
            <w:szCs w:val="18"/>
            <w:highlight w:val="yellow"/>
            <w:rPrChange w:id="874" w:author="fanzhou kong" w:date="2020-01-23T21:11:00Z">
              <w:rPr>
                <w:bCs/>
                <w:strike/>
              </w:rPr>
            </w:rPrChange>
          </w:rPr>
          <w:delText xml:space="preserve">parameter </w:delText>
        </w:r>
        <w:r w:rsidR="00DF61D0" w:rsidRPr="00E6238E" w:rsidDel="00ED277F">
          <w:rPr>
            <w:bCs/>
            <w:strike/>
            <w:sz w:val="18"/>
            <w:szCs w:val="18"/>
            <w:highlight w:val="yellow"/>
            <w:rPrChange w:id="875" w:author="fanzhou kong" w:date="2020-01-23T21:11:00Z">
              <w:rPr>
                <w:bCs/>
                <w:strike/>
              </w:rPr>
            </w:rPrChange>
          </w:rPr>
          <w:delText>tuning</w:delText>
        </w:r>
        <w:commentRangeEnd w:id="873"/>
        <w:r w:rsidR="00945F15" w:rsidRPr="00E6238E" w:rsidDel="00ED277F">
          <w:rPr>
            <w:rStyle w:val="afc"/>
            <w:strike/>
            <w:sz w:val="18"/>
            <w:szCs w:val="18"/>
            <w:highlight w:val="yellow"/>
            <w:rPrChange w:id="876" w:author="fanzhou kong" w:date="2020-01-23T21:11:00Z">
              <w:rPr>
                <w:rStyle w:val="afc"/>
              </w:rPr>
            </w:rPrChange>
          </w:rPr>
          <w:commentReference w:id="873"/>
        </w:r>
        <w:r w:rsidR="00DF61D0" w:rsidRPr="00E6238E" w:rsidDel="00ED277F">
          <w:rPr>
            <w:bCs/>
            <w:strike/>
            <w:sz w:val="18"/>
            <w:szCs w:val="18"/>
            <w:highlight w:val="yellow"/>
            <w:rPrChange w:id="877" w:author="fanzhou kong" w:date="2020-01-23T21:11:00Z">
              <w:rPr>
                <w:bCs/>
              </w:rPr>
            </w:rPrChange>
          </w:rPr>
          <w:delText>,</w:delText>
        </w:r>
        <w:r w:rsidR="00DC026A" w:rsidRPr="00E6238E" w:rsidDel="00ED277F">
          <w:rPr>
            <w:bCs/>
            <w:strike/>
            <w:sz w:val="18"/>
            <w:szCs w:val="18"/>
            <w:highlight w:val="yellow"/>
            <w:rPrChange w:id="878" w:author="fanzhou kong" w:date="2020-01-23T21:11:00Z">
              <w:rPr>
                <w:bCs/>
              </w:rPr>
            </w:rPrChange>
          </w:rPr>
          <w:delText xml:space="preserve"> and cross-validation are </w:delText>
        </w:r>
        <w:r w:rsidR="00C21D21" w:rsidRPr="00E6238E" w:rsidDel="00ED277F">
          <w:rPr>
            <w:bCs/>
            <w:strike/>
            <w:sz w:val="18"/>
            <w:szCs w:val="18"/>
            <w:highlight w:val="yellow"/>
            <w:rPrChange w:id="879" w:author="fanzhou kong" w:date="2020-01-23T21:11:00Z">
              <w:rPr>
                <w:bCs/>
              </w:rPr>
            </w:rPrChange>
          </w:rPr>
          <w:delText xml:space="preserve">also </w:delText>
        </w:r>
        <w:r w:rsidR="00DC026A" w:rsidRPr="00E6238E" w:rsidDel="00ED277F">
          <w:rPr>
            <w:bCs/>
            <w:strike/>
            <w:sz w:val="18"/>
            <w:szCs w:val="18"/>
            <w:highlight w:val="yellow"/>
            <w:rPrChange w:id="880" w:author="fanzhou kong" w:date="2020-01-23T21:11:00Z">
              <w:rPr>
                <w:bCs/>
              </w:rPr>
            </w:rPrChange>
          </w:rPr>
          <w:delText>crucial for model assessment and selection.</w:delText>
        </w:r>
      </w:del>
      <w:ins w:id="881" w:author="Xu, Jason" w:date="2020-01-14T10:13:00Z">
        <w:del w:id="882" w:author="fanzhou kong" w:date="2020-02-04T11:39:00Z">
          <w:r w:rsidR="008D0578" w:rsidRPr="00E6238E" w:rsidDel="00ED277F">
            <w:rPr>
              <w:bCs/>
              <w:strike/>
              <w:sz w:val="18"/>
              <w:szCs w:val="18"/>
              <w:highlight w:val="yellow"/>
              <w:rPrChange w:id="883" w:author="fanzhou kong" w:date="2020-01-23T21:11:00Z">
                <w:rPr>
                  <w:bCs/>
                  <w:strike/>
                </w:rPr>
              </w:rPrChange>
            </w:rPr>
            <w:delText>(</w:delText>
          </w:r>
          <w:r w:rsidR="008D0578" w:rsidRPr="00E6238E" w:rsidDel="00ED277F">
            <w:rPr>
              <w:rFonts w:hint="eastAsia"/>
              <w:bCs/>
              <w:strike/>
              <w:sz w:val="18"/>
              <w:szCs w:val="18"/>
              <w:highlight w:val="yellow"/>
              <w:rPrChange w:id="884" w:author="fanzhou kong" w:date="2020-01-23T21:11:00Z">
                <w:rPr>
                  <w:rFonts w:hint="eastAsia"/>
                  <w:bCs/>
                </w:rPr>
              </w:rPrChange>
            </w:rPr>
            <w:delText>这一段应该开始</w:delText>
          </w:r>
        </w:del>
      </w:ins>
      <w:ins w:id="885" w:author="Xu, Jason" w:date="2020-01-14T10:15:00Z">
        <w:del w:id="886" w:author="fanzhou kong" w:date="2020-02-04T11:39:00Z">
          <w:r w:rsidR="008D2460" w:rsidRPr="00E6238E" w:rsidDel="00ED277F">
            <w:rPr>
              <w:rFonts w:hint="eastAsia"/>
              <w:bCs/>
              <w:strike/>
              <w:sz w:val="18"/>
              <w:szCs w:val="18"/>
              <w:highlight w:val="yellow"/>
              <w:rPrChange w:id="887" w:author="fanzhou kong" w:date="2020-01-23T21:11:00Z">
                <w:rPr>
                  <w:rFonts w:hint="eastAsia"/>
                  <w:bCs/>
                  <w:sz w:val="18"/>
                  <w:szCs w:val="18"/>
                  <w:highlight w:val="yellow"/>
                </w:rPr>
              </w:rPrChange>
            </w:rPr>
            <w:delText>说</w:delText>
          </w:r>
        </w:del>
      </w:ins>
      <w:ins w:id="888" w:author="Xu, Jason" w:date="2020-01-14T10:13:00Z">
        <w:del w:id="889" w:author="fanzhou kong" w:date="2020-02-04T11:39:00Z">
          <w:r w:rsidR="008D0578" w:rsidRPr="00E6238E" w:rsidDel="00ED277F">
            <w:rPr>
              <w:bCs/>
              <w:strike/>
              <w:sz w:val="18"/>
              <w:szCs w:val="18"/>
              <w:highlight w:val="yellow"/>
              <w:rPrChange w:id="890" w:author="fanzhou kong" w:date="2020-01-23T21:11:00Z">
                <w:rPr>
                  <w:bCs/>
                </w:rPr>
              </w:rPrChange>
            </w:rPr>
            <w:delText>validation</w:delText>
          </w:r>
          <w:r w:rsidR="008D0578" w:rsidRPr="00E6238E" w:rsidDel="00ED277F">
            <w:rPr>
              <w:rFonts w:hint="eastAsia"/>
              <w:bCs/>
              <w:strike/>
              <w:sz w:val="18"/>
              <w:szCs w:val="18"/>
              <w:highlight w:val="yellow"/>
              <w:rPrChange w:id="891" w:author="fanzhou kong" w:date="2020-01-23T21:11:00Z">
                <w:rPr>
                  <w:rFonts w:hint="eastAsia"/>
                  <w:bCs/>
                </w:rPr>
              </w:rPrChange>
            </w:rPr>
            <w:delText>的结果</w:delText>
          </w:r>
          <w:r w:rsidR="008D0578" w:rsidRPr="00E6238E" w:rsidDel="00ED277F">
            <w:rPr>
              <w:bCs/>
              <w:strike/>
              <w:sz w:val="18"/>
              <w:szCs w:val="18"/>
              <w:highlight w:val="yellow"/>
              <w:rPrChange w:id="892" w:author="fanzhou kong" w:date="2020-01-23T21:11:00Z">
                <w:rPr>
                  <w:bCs/>
                  <w:strike/>
                </w:rPr>
              </w:rPrChange>
            </w:rPr>
            <w:delText>)</w:delText>
          </w:r>
        </w:del>
      </w:ins>
      <w:ins w:id="893" w:author="Xu, Jason" w:date="2020-01-14T10:14:00Z">
        <w:del w:id="894" w:author="fanzhou kong" w:date="2020-02-04T11:39:00Z">
          <w:r w:rsidR="008D2460" w:rsidRPr="00E6238E" w:rsidDel="00ED277F">
            <w:rPr>
              <w:bCs/>
              <w:strike/>
              <w:sz w:val="18"/>
              <w:szCs w:val="18"/>
              <w:rPrChange w:id="895" w:author="fanzhou kong" w:date="2020-01-23T21:11:00Z">
                <w:rPr>
                  <w:bCs/>
                  <w:sz w:val="18"/>
                  <w:szCs w:val="18"/>
                </w:rPr>
              </w:rPrChange>
            </w:rPr>
            <w:delText xml:space="preserve"> </w:delText>
          </w:r>
        </w:del>
      </w:ins>
      <w:del w:id="896" w:author="fanzhou kong" w:date="2020-02-04T11:39:00Z">
        <w:r w:rsidR="00DC026A" w:rsidRPr="00E6238E" w:rsidDel="00ED277F">
          <w:rPr>
            <w:bCs/>
            <w:strike/>
            <w:rPrChange w:id="897" w:author="fanzhou kong" w:date="2020-01-23T21:11:00Z">
              <w:rPr>
                <w:bCs/>
              </w:rPr>
            </w:rPrChange>
          </w:rPr>
          <w:delText xml:space="preserve"> Krastajic et al. </w:delText>
        </w:r>
        <w:r w:rsidR="00DC026A" w:rsidRPr="00E6238E" w:rsidDel="00ED277F">
          <w:rPr>
            <w:strike/>
            <w:rPrChange w:id="898" w:author="fanzhou kong" w:date="2020-01-23T21:11:00Z">
              <w:rPr/>
            </w:rPrChange>
          </w:rPr>
          <w:delText xml:space="preserve">demonstrated that choosing a set of fixed hyperparameters for </w:delText>
        </w:r>
        <w:commentRangeStart w:id="899"/>
        <w:r w:rsidR="00DC026A" w:rsidRPr="00E6238E" w:rsidDel="00ED277F">
          <w:rPr>
            <w:strike/>
            <w:rPrChange w:id="900" w:author="fanzhou kong" w:date="2020-01-23T21:11:00Z">
              <w:rPr/>
            </w:rPrChange>
          </w:rPr>
          <w:delText xml:space="preserve">cross-validation </w:delText>
        </w:r>
        <w:commentRangeEnd w:id="899"/>
        <w:r w:rsidR="00CF3950" w:rsidRPr="00E6238E" w:rsidDel="00ED277F">
          <w:rPr>
            <w:rStyle w:val="afc"/>
            <w:strike/>
            <w:rPrChange w:id="901" w:author="fanzhou kong" w:date="2020-01-23T21:11:00Z">
              <w:rPr>
                <w:rStyle w:val="afc"/>
              </w:rPr>
            </w:rPrChange>
          </w:rPr>
          <w:commentReference w:id="899"/>
        </w:r>
        <w:r w:rsidR="00DC026A" w:rsidRPr="00E6238E" w:rsidDel="00ED277F">
          <w:rPr>
            <w:strike/>
            <w:rPrChange w:id="902" w:author="fanzhou kong" w:date="2020-01-23T21:11:00Z">
              <w:rPr/>
            </w:rPrChange>
          </w:rPr>
          <w:delText>may not render optimal model performance</w:delText>
        </w:r>
        <w:r w:rsidR="00DC026A" w:rsidRPr="00E6238E" w:rsidDel="00ED277F">
          <w:rPr>
            <w:strike/>
            <w:rPrChange w:id="903" w:author="fanzhou kong" w:date="2020-01-23T21:11:00Z">
              <w:rPr/>
            </w:rPrChange>
          </w:rPr>
          <w:fldChar w:fldCharType="begin" w:fldLock="1"/>
        </w:r>
        <w:r w:rsidR="009213A7" w:rsidRPr="00E6238E" w:rsidDel="00ED277F">
          <w:rPr>
            <w:strike/>
            <w:rPrChange w:id="904" w:author="fanzhou kong" w:date="2020-01-23T21:11:00Z">
              <w:rPr/>
            </w:rPrChange>
          </w:rPr>
          <w:del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delInstrText>
        </w:r>
        <w:r w:rsidR="00DC026A" w:rsidRPr="00E6238E" w:rsidDel="00ED277F">
          <w:rPr>
            <w:strike/>
            <w:rPrChange w:id="905" w:author="fanzhou kong" w:date="2020-01-23T21:11:00Z">
              <w:rPr/>
            </w:rPrChange>
          </w:rPr>
          <w:fldChar w:fldCharType="separate"/>
        </w:r>
        <w:r w:rsidR="008E2240" w:rsidRPr="00E6238E" w:rsidDel="00ED277F">
          <w:rPr>
            <w:strike/>
            <w:noProof/>
            <w:vertAlign w:val="superscript"/>
            <w:rPrChange w:id="906" w:author="fanzhou kong" w:date="2020-01-23T21:11:00Z">
              <w:rPr>
                <w:noProof/>
                <w:vertAlign w:val="superscript"/>
              </w:rPr>
            </w:rPrChange>
          </w:rPr>
          <w:delText>25</w:delText>
        </w:r>
        <w:r w:rsidR="00DC026A" w:rsidRPr="00E6238E" w:rsidDel="00ED277F">
          <w:rPr>
            <w:strike/>
            <w:rPrChange w:id="907" w:author="fanzhou kong" w:date="2020-01-23T21:11:00Z">
              <w:rPr/>
            </w:rPrChange>
          </w:rPr>
          <w:fldChar w:fldCharType="end"/>
        </w:r>
        <w:r w:rsidR="00DC026A" w:rsidRPr="00E6238E" w:rsidDel="00ED277F">
          <w:rPr>
            <w:strike/>
            <w:rPrChange w:id="908" w:author="fanzhou kong" w:date="2020-01-23T21:11:00Z">
              <w:rPr/>
            </w:rPrChange>
          </w:rPr>
          <w:delText xml:space="preserve"> </w:delText>
        </w:r>
      </w:del>
      <w:ins w:id="909" w:author="Xu, Jason" w:date="2020-01-13T14:50:00Z">
        <w:del w:id="910" w:author="fanzhou kong" w:date="2020-02-04T11:39:00Z">
          <w:r w:rsidR="00FF068E" w:rsidRPr="00E6238E" w:rsidDel="00ED277F">
            <w:rPr>
              <w:strike/>
              <w:rPrChange w:id="911" w:author="fanzhou kong" w:date="2020-01-23T21:11:00Z">
                <w:rPr/>
              </w:rPrChange>
            </w:rPr>
            <w:delText>.</w:delText>
          </w:r>
        </w:del>
      </w:ins>
      <w:del w:id="912" w:author="fanzhou kong" w:date="2020-02-04T11:39:00Z">
        <w:r w:rsidR="00DC026A" w:rsidRPr="00E6238E" w:rsidDel="00ED277F">
          <w:rPr>
            <w:strike/>
            <w:rPrChange w:id="913" w:author="fanzhou kong" w:date="2020-01-23T21:11:00Z">
              <w:rPr/>
            </w:rPrChange>
          </w:rPr>
          <w:delText xml:space="preserve"> Also, conducting feature selection prior to cross-validation gives too “optimistic result” which may subject to severe selection bias</w:delText>
        </w:r>
        <w:r w:rsidR="00DC026A" w:rsidRPr="00E6238E" w:rsidDel="00ED277F">
          <w:rPr>
            <w:strike/>
            <w:rPrChange w:id="914" w:author="fanzhou kong" w:date="2020-01-23T21:11:00Z">
              <w:rPr/>
            </w:rPrChange>
          </w:rPr>
          <w:fldChar w:fldCharType="begin" w:fldLock="1"/>
        </w:r>
        <w:r w:rsidR="00B421D9" w:rsidRPr="00E6238E" w:rsidDel="00ED277F">
          <w:rPr>
            <w:strike/>
            <w:rPrChange w:id="915" w:author="fanzhou kong" w:date="2020-01-23T21:11:00Z">
              <w:rPr/>
            </w:rPrChange>
          </w:rPr>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delInstrText>
        </w:r>
        <w:r w:rsidR="00DC026A" w:rsidRPr="00E6238E" w:rsidDel="00ED277F">
          <w:rPr>
            <w:strike/>
            <w:rPrChange w:id="916" w:author="fanzhou kong" w:date="2020-01-23T21:11:00Z">
              <w:rPr/>
            </w:rPrChange>
          </w:rPr>
          <w:fldChar w:fldCharType="separate"/>
        </w:r>
        <w:r w:rsidR="00AF4A4F" w:rsidRPr="00E6238E" w:rsidDel="00ED277F">
          <w:rPr>
            <w:strike/>
            <w:noProof/>
            <w:vertAlign w:val="superscript"/>
            <w:rPrChange w:id="917" w:author="fanzhou kong" w:date="2020-01-23T21:11:00Z">
              <w:rPr>
                <w:noProof/>
                <w:vertAlign w:val="superscript"/>
              </w:rPr>
            </w:rPrChange>
          </w:rPr>
          <w:delText>26</w:delText>
        </w:r>
        <w:r w:rsidR="00DC026A" w:rsidRPr="00E6238E" w:rsidDel="00ED277F">
          <w:rPr>
            <w:strike/>
            <w:rPrChange w:id="918" w:author="fanzhou kong" w:date="2020-01-23T21:11:00Z">
              <w:rPr/>
            </w:rPrChange>
          </w:rPr>
          <w:fldChar w:fldCharType="end"/>
        </w:r>
        <w:r w:rsidR="00DC026A" w:rsidRPr="00E6238E" w:rsidDel="00ED277F">
          <w:rPr>
            <w:strike/>
            <w:rPrChange w:id="919" w:author="fanzhou kong" w:date="2020-01-23T21:11:00Z">
              <w:rPr/>
            </w:rPrChange>
          </w:rPr>
          <w:delText>.</w:delText>
        </w:r>
        <w:r w:rsidR="00534CDE" w:rsidRPr="00E6238E" w:rsidDel="00ED277F">
          <w:rPr>
            <w:strike/>
            <w:rPrChange w:id="920" w:author="fanzhou kong" w:date="2020-01-23T21:11:00Z">
              <w:rPr/>
            </w:rPrChange>
          </w:rPr>
          <w:delText xml:space="preserve"> </w:delText>
        </w:r>
        <w:r w:rsidR="00DC026A" w:rsidRPr="00E6238E" w:rsidDel="00ED277F">
          <w:rPr>
            <w:strike/>
            <w:rPrChange w:id="921" w:author="fanzhou kong" w:date="2020-01-23T21:11:00Z">
              <w:rPr/>
            </w:rPrChange>
          </w:rPr>
          <w:delText>In our study,</w:delText>
        </w:r>
        <w:r w:rsidR="007F24CE" w:rsidRPr="00E6238E" w:rsidDel="00ED277F">
          <w:rPr>
            <w:strike/>
            <w:rPrChange w:id="922" w:author="fanzhou kong" w:date="2020-01-23T21:11:00Z">
              <w:rPr/>
            </w:rPrChange>
          </w:rPr>
          <w:delText xml:space="preserve"> </w:delText>
        </w:r>
      </w:del>
      <w:ins w:id="923" w:author="Xu, Jason" w:date="2020-01-13T15:41:00Z">
        <w:del w:id="924" w:author="fanzhou kong" w:date="2020-02-04T11:39:00Z">
          <w:r w:rsidR="003C1CDF" w:rsidRPr="00E6238E" w:rsidDel="00ED277F">
            <w:rPr>
              <w:strike/>
              <w:rPrChange w:id="925" w:author="fanzhou kong" w:date="2020-01-23T21:11:00Z">
                <w:rPr/>
              </w:rPrChange>
            </w:rPr>
            <w:delText>repeated gri</w:delText>
          </w:r>
        </w:del>
      </w:ins>
      <w:ins w:id="926" w:author="Xu, Jason" w:date="2020-01-13T15:42:00Z">
        <w:del w:id="927" w:author="fanzhou kong" w:date="2020-02-04T11:39:00Z">
          <w:r w:rsidR="003C1CDF" w:rsidRPr="00E6238E" w:rsidDel="00ED277F">
            <w:rPr>
              <w:strike/>
              <w:rPrChange w:id="928" w:author="fanzhou kong" w:date="2020-01-23T21:11:00Z">
                <w:rPr/>
              </w:rPrChange>
            </w:rPr>
            <w:delText>t search</w:delText>
          </w:r>
        </w:del>
      </w:ins>
      <w:ins w:id="929" w:author="Xu, Jason" w:date="2020-01-13T15:49:00Z">
        <w:del w:id="930" w:author="fanzhou kong" w:date="2020-02-04T11:39:00Z">
          <w:r w:rsidR="00AC7FA1" w:rsidRPr="00E6238E" w:rsidDel="00ED277F">
            <w:rPr>
              <w:strike/>
              <w:rPrChange w:id="931" w:author="fanzhou kong" w:date="2020-01-23T21:11:00Z">
                <w:rPr/>
              </w:rPrChange>
            </w:rPr>
            <w:delText xml:space="preserve"> cross validation</w:delText>
          </w:r>
        </w:del>
      </w:ins>
      <w:ins w:id="932" w:author="Xu, Jason" w:date="2020-01-13T15:50:00Z">
        <w:del w:id="933" w:author="fanzhou kong" w:date="2020-02-04T11:39:00Z">
          <w:r w:rsidR="00516A5C" w:rsidRPr="00E6238E" w:rsidDel="00ED277F">
            <w:rPr>
              <w:strike/>
              <w:rPrChange w:id="934" w:author="fanzhou kong" w:date="2020-01-23T21:11:00Z">
                <w:rPr/>
              </w:rPrChange>
            </w:rPr>
            <w:delText xml:space="preserve"> </w:delText>
          </w:r>
        </w:del>
      </w:ins>
      <w:ins w:id="935" w:author="Xu, Jason" w:date="2020-01-13T15:49:00Z">
        <w:del w:id="936" w:author="fanzhou kong" w:date="2020-02-04T11:39:00Z">
          <w:r w:rsidR="00516A5C" w:rsidRPr="00E6238E" w:rsidDel="00ED277F">
            <w:rPr>
              <w:strike/>
              <w:rPrChange w:id="937" w:author="fanzhou kong" w:date="2020-01-23T21:11:00Z">
                <w:rPr/>
              </w:rPrChange>
            </w:rPr>
            <w:delText>(</w:delText>
          </w:r>
        </w:del>
      </w:ins>
      <w:del w:id="938" w:author="fanzhou kong" w:date="2020-02-04T11:39:00Z">
        <w:r w:rsidR="004B57E3" w:rsidRPr="00E6238E" w:rsidDel="00ED277F">
          <w:rPr>
            <w:strike/>
            <w:rPrChange w:id="939" w:author="fanzhou kong" w:date="2020-01-23T21:11:00Z">
              <w:rPr/>
            </w:rPrChange>
          </w:rPr>
          <w:delText>RGSCV</w:delText>
        </w:r>
      </w:del>
      <w:ins w:id="940" w:author="Xu, Jason" w:date="2020-01-13T15:49:00Z">
        <w:del w:id="941" w:author="fanzhou kong" w:date="2020-02-04T11:39:00Z">
          <w:r w:rsidR="00516A5C" w:rsidRPr="00E6238E" w:rsidDel="00ED277F">
            <w:rPr>
              <w:strike/>
              <w:rPrChange w:id="942" w:author="fanzhou kong" w:date="2020-01-23T21:11:00Z">
                <w:rPr/>
              </w:rPrChange>
            </w:rPr>
            <w:delText>)</w:delText>
          </w:r>
        </w:del>
      </w:ins>
      <w:del w:id="943" w:author="fanzhou kong" w:date="2020-02-04T11:39:00Z">
        <w:r w:rsidR="004B57E3" w:rsidRPr="00E6238E" w:rsidDel="00ED277F">
          <w:rPr>
            <w:strike/>
            <w:rPrChange w:id="944" w:author="fanzhou kong" w:date="2020-01-23T21:11:00Z">
              <w:rPr/>
            </w:rPrChange>
          </w:rPr>
          <w:delText xml:space="preserve"> </w:delText>
        </w:r>
        <w:r w:rsidR="00DC026A" w:rsidRPr="00E6238E" w:rsidDel="00ED277F">
          <w:rPr>
            <w:strike/>
            <w:rPrChange w:id="945" w:author="fanzhou kong" w:date="2020-01-23T21:11:00Z">
              <w:rPr/>
            </w:rPrChange>
          </w:rPr>
          <w:delText>w</w:delText>
        </w:r>
        <w:r w:rsidR="004B57E3" w:rsidRPr="00E6238E" w:rsidDel="00ED277F">
          <w:rPr>
            <w:strike/>
            <w:rPrChange w:id="946" w:author="fanzhou kong" w:date="2020-01-23T21:11:00Z">
              <w:rPr/>
            </w:rPrChange>
          </w:rPr>
          <w:delText>as</w:delText>
        </w:r>
        <w:r w:rsidR="00DC026A" w:rsidRPr="00E6238E" w:rsidDel="00ED277F">
          <w:rPr>
            <w:strike/>
            <w:rPrChange w:id="947" w:author="fanzhou kong" w:date="2020-01-23T21:11:00Z">
              <w:rPr/>
            </w:rPrChange>
          </w:rPr>
          <w:delText xml:space="preserve"> implemented to avoid pitfalls mentioned above</w:delText>
        </w:r>
        <w:r w:rsidR="00DC026A" w:rsidRPr="00E6238E" w:rsidDel="00ED277F">
          <w:rPr>
            <w:bCs/>
            <w:strike/>
            <w:rPrChange w:id="948" w:author="fanzhou kong" w:date="2020-01-23T21:11:00Z">
              <w:rPr>
                <w:bCs/>
              </w:rPr>
            </w:rPrChange>
          </w:rPr>
          <w:delText xml:space="preserve">. </w:delText>
        </w:r>
        <w:r w:rsidR="00005E4E" w:rsidRPr="00E6238E" w:rsidDel="00ED277F">
          <w:rPr>
            <w:bCs/>
            <w:strike/>
            <w:rPrChange w:id="949" w:author="fanzhou kong" w:date="2020-01-23T21:11:00Z">
              <w:rPr>
                <w:bCs/>
              </w:rPr>
            </w:rPrChange>
          </w:rPr>
          <w:delText xml:space="preserve">A </w:delText>
        </w:r>
        <w:commentRangeStart w:id="950"/>
        <w:r w:rsidR="00005E4E" w:rsidRPr="00E6238E" w:rsidDel="00ED277F">
          <w:rPr>
            <w:bCs/>
            <w:strike/>
            <w:rPrChange w:id="951" w:author="fanzhou kong" w:date="2020-01-23T21:11:00Z">
              <w:rPr>
                <w:bCs/>
              </w:rPr>
            </w:rPrChange>
          </w:rPr>
          <w:delText>two-dimension</w:delText>
        </w:r>
        <w:r w:rsidR="00A370C4" w:rsidRPr="00E6238E" w:rsidDel="00ED277F">
          <w:rPr>
            <w:bCs/>
            <w:strike/>
            <w:rPrChange w:id="952" w:author="fanzhou kong" w:date="2020-01-23T21:11:00Z">
              <w:rPr>
                <w:bCs/>
              </w:rPr>
            </w:rPrChange>
          </w:rPr>
          <w:delText xml:space="preserve">al matrix was shown </w:delText>
        </w:r>
        <w:r w:rsidR="00AE7B9D" w:rsidRPr="00E6238E" w:rsidDel="00ED277F">
          <w:rPr>
            <w:bCs/>
            <w:strike/>
            <w:rPrChange w:id="953" w:author="fanzhou kong" w:date="2020-01-23T21:11:00Z">
              <w:rPr>
                <w:bCs/>
              </w:rPr>
            </w:rPrChange>
          </w:rPr>
          <w:delText>in Fig</w:delText>
        </w:r>
        <w:r w:rsidR="00DC026A" w:rsidRPr="00E6238E" w:rsidDel="00ED277F">
          <w:rPr>
            <w:bCs/>
            <w:strike/>
            <w:rPrChange w:id="954" w:author="fanzhou kong" w:date="2020-01-23T21:11:00Z">
              <w:rPr>
                <w:bCs/>
              </w:rPr>
            </w:rPrChange>
          </w:rPr>
          <w:delText xml:space="preserve"> 4</w:delText>
        </w:r>
        <w:r w:rsidR="00F515DC" w:rsidRPr="00E6238E" w:rsidDel="00ED277F">
          <w:rPr>
            <w:bCs/>
            <w:strike/>
            <w:rPrChange w:id="955" w:author="fanzhou kong" w:date="2020-01-23T21:11:00Z">
              <w:rPr>
                <w:bCs/>
              </w:rPr>
            </w:rPrChange>
          </w:rPr>
          <w:delText xml:space="preserve"> </w:delText>
        </w:r>
        <w:r w:rsidR="00F71BE4" w:rsidRPr="00E6238E" w:rsidDel="00ED277F">
          <w:rPr>
            <w:bCs/>
            <w:strike/>
            <w:rPrChange w:id="956" w:author="fanzhou kong" w:date="2020-01-23T21:11:00Z">
              <w:rPr>
                <w:bCs/>
              </w:rPr>
            </w:rPrChange>
          </w:rPr>
          <w:delText>to demonstrate how the “grid-search” was conducted</w:delText>
        </w:r>
        <w:commentRangeEnd w:id="950"/>
        <w:r w:rsidR="008D2460" w:rsidRPr="00E6238E" w:rsidDel="00ED277F">
          <w:rPr>
            <w:rStyle w:val="afc"/>
            <w:strike/>
            <w:rPrChange w:id="957" w:author="fanzhou kong" w:date="2020-01-23T21:11:00Z">
              <w:rPr>
                <w:rStyle w:val="afc"/>
              </w:rPr>
            </w:rPrChange>
          </w:rPr>
          <w:commentReference w:id="950"/>
        </w:r>
        <w:r w:rsidR="00F71BE4" w:rsidRPr="00E6238E" w:rsidDel="00ED277F">
          <w:rPr>
            <w:bCs/>
            <w:strike/>
            <w:rPrChange w:id="958" w:author="fanzhou kong" w:date="2020-01-23T21:11:00Z">
              <w:rPr>
                <w:bCs/>
              </w:rPr>
            </w:rPrChange>
          </w:rPr>
          <w:delText xml:space="preserve">. Particularly, </w:delText>
        </w:r>
        <w:r w:rsidR="00857E9E" w:rsidRPr="00E6238E" w:rsidDel="00ED277F">
          <w:rPr>
            <w:bCs/>
            <w:strike/>
            <w:rPrChange w:id="959" w:author="fanzhou kong" w:date="2020-01-23T21:11:00Z">
              <w:rPr>
                <w:bCs/>
              </w:rPr>
            </w:rPrChange>
          </w:rPr>
          <w:delText xml:space="preserve">each </w:delText>
        </w:r>
        <w:r w:rsidR="00835207" w:rsidRPr="00E6238E" w:rsidDel="00ED277F">
          <w:rPr>
            <w:bCs/>
            <w:strike/>
            <w:rPrChange w:id="960" w:author="fanzhou kong" w:date="2020-01-23T21:11:00Z">
              <w:rPr>
                <w:bCs/>
              </w:rPr>
            </w:rPrChange>
          </w:rPr>
          <w:delText xml:space="preserve">grid represents </w:delText>
        </w:r>
        <w:r w:rsidR="00F515DC" w:rsidRPr="00E6238E" w:rsidDel="00ED277F">
          <w:rPr>
            <w:bCs/>
            <w:strike/>
            <w:rPrChange w:id="961" w:author="fanzhou kong" w:date="2020-01-23T21:11:00Z">
              <w:rPr>
                <w:bCs/>
              </w:rPr>
            </w:rPrChange>
          </w:rPr>
          <w:delText xml:space="preserve">a </w:delText>
        </w:r>
        <w:r w:rsidR="00857E9E" w:rsidRPr="00E6238E" w:rsidDel="00ED277F">
          <w:rPr>
            <w:bCs/>
            <w:strike/>
            <w:rPrChange w:id="962" w:author="fanzhou kong" w:date="2020-01-23T21:11:00Z">
              <w:rPr>
                <w:bCs/>
              </w:rPr>
            </w:rPrChange>
          </w:rPr>
          <w:delText xml:space="preserve">specific subset-hyperparameter combination. </w:delText>
        </w:r>
        <w:r w:rsidR="007F3E6F" w:rsidRPr="00E6238E" w:rsidDel="00ED277F">
          <w:rPr>
            <w:bCs/>
            <w:strike/>
            <w:rPrChange w:id="963" w:author="fanzhou kong" w:date="2020-01-23T21:11:00Z">
              <w:rPr>
                <w:bCs/>
              </w:rPr>
            </w:rPrChange>
          </w:rPr>
          <w:delText>T</w:delText>
        </w:r>
        <w:r w:rsidR="00DC026A" w:rsidRPr="00E6238E" w:rsidDel="00ED277F">
          <w:rPr>
            <w:bCs/>
            <w:strike/>
            <w:rPrChange w:id="964" w:author="fanzhou kong" w:date="2020-01-23T21:11:00Z">
              <w:rPr>
                <w:bCs/>
              </w:rPr>
            </w:rPrChange>
          </w:rPr>
          <w:delText xml:space="preserve">he </w:delText>
        </w:r>
        <w:r w:rsidR="004652A8" w:rsidRPr="00E6238E" w:rsidDel="00ED277F">
          <w:rPr>
            <w:bCs/>
            <w:strike/>
            <w:rPrChange w:id="965" w:author="fanzhou kong" w:date="2020-01-23T21:11:00Z">
              <w:rPr>
                <w:bCs/>
              </w:rPr>
            </w:rPrChange>
          </w:rPr>
          <w:delText xml:space="preserve">average </w:delText>
        </w:r>
        <w:r w:rsidR="003825D0" w:rsidRPr="00E6238E" w:rsidDel="00ED277F">
          <w:rPr>
            <w:bCs/>
            <w:strike/>
            <w:rPrChange w:id="966" w:author="fanzhou kong" w:date="2020-01-23T21:11:00Z">
              <w:rPr>
                <w:bCs/>
              </w:rPr>
            </w:rPrChange>
          </w:rPr>
          <w:delText xml:space="preserve">classification </w:delText>
        </w:r>
        <w:r w:rsidR="007F3E6F" w:rsidRPr="00E6238E" w:rsidDel="00ED277F">
          <w:rPr>
            <w:bCs/>
            <w:strike/>
            <w:rPrChange w:id="967" w:author="fanzhou kong" w:date="2020-01-23T21:11:00Z">
              <w:rPr>
                <w:bCs/>
              </w:rPr>
            </w:rPrChange>
          </w:rPr>
          <w:delText>accuracy in</w:delText>
        </w:r>
        <w:r w:rsidR="003825D0" w:rsidRPr="00E6238E" w:rsidDel="00ED277F">
          <w:rPr>
            <w:bCs/>
            <w:strike/>
            <w:rPrChange w:id="968" w:author="fanzhou kong" w:date="2020-01-23T21:11:00Z">
              <w:rPr>
                <w:bCs/>
              </w:rPr>
            </w:rPrChange>
          </w:rPr>
          <w:delText xml:space="preserve"> </w:delText>
        </w:r>
        <w:r w:rsidR="004652A8" w:rsidRPr="00E6238E" w:rsidDel="00ED277F">
          <w:rPr>
            <w:bCs/>
            <w:strike/>
            <w:rPrChange w:id="969" w:author="fanzhou kong" w:date="2020-01-23T21:11:00Z">
              <w:rPr>
                <w:bCs/>
              </w:rPr>
            </w:rPrChange>
          </w:rPr>
          <w:delText>each grid</w:delText>
        </w:r>
        <w:r w:rsidR="00DC026A" w:rsidRPr="00E6238E" w:rsidDel="00ED277F">
          <w:rPr>
            <w:bCs/>
            <w:strike/>
            <w:rPrChange w:id="970" w:author="fanzhou kong" w:date="2020-01-23T21:11:00Z">
              <w:rPr>
                <w:bCs/>
              </w:rPr>
            </w:rPrChange>
          </w:rPr>
          <w:delText xml:space="preserve"> </w:delText>
        </w:r>
        <w:r w:rsidR="004652A8" w:rsidRPr="00E6238E" w:rsidDel="00ED277F">
          <w:rPr>
            <w:bCs/>
            <w:strike/>
            <w:rPrChange w:id="971" w:author="fanzhou kong" w:date="2020-01-23T21:11:00Z">
              <w:rPr>
                <w:bCs/>
              </w:rPr>
            </w:rPrChange>
          </w:rPr>
          <w:delText xml:space="preserve">were generated after </w:delText>
        </w:r>
        <w:r w:rsidR="00DC026A" w:rsidRPr="00E6238E" w:rsidDel="00ED277F">
          <w:rPr>
            <w:bCs/>
            <w:strike/>
            <w:rPrChange w:id="972" w:author="fanzhou kong" w:date="2020-01-23T21:11:00Z">
              <w:rPr>
                <w:bCs/>
              </w:rPr>
            </w:rPrChange>
          </w:rPr>
          <w:delText>10-fold cross</w:delText>
        </w:r>
        <w:r w:rsidR="004652A8" w:rsidRPr="00E6238E" w:rsidDel="00ED277F">
          <w:rPr>
            <w:bCs/>
            <w:strike/>
            <w:rPrChange w:id="973" w:author="fanzhou kong" w:date="2020-01-23T21:11:00Z">
              <w:rPr>
                <w:bCs/>
              </w:rPr>
            </w:rPrChange>
          </w:rPr>
          <w:delText>-</w:delText>
        </w:r>
        <w:r w:rsidR="00DC026A" w:rsidRPr="00E6238E" w:rsidDel="00ED277F">
          <w:rPr>
            <w:bCs/>
            <w:strike/>
            <w:rPrChange w:id="974" w:author="fanzhou kong" w:date="2020-01-23T21:11:00Z">
              <w:rPr>
                <w:bCs/>
              </w:rPr>
            </w:rPrChange>
          </w:rPr>
          <w:delText>validation for 10 times.</w:delText>
        </w:r>
      </w:del>
    </w:p>
    <w:p w14:paraId="0E89A98D" w14:textId="15AA0BAE" w:rsidR="00010895" w:rsidRPr="00E6238E" w:rsidRDefault="006876C4">
      <w:pPr>
        <w:jc w:val="both"/>
        <w:rPr>
          <w:strike/>
          <w:rPrChange w:id="975" w:author="fanzhou kong" w:date="2020-01-23T21:12:00Z">
            <w:rPr/>
          </w:rPrChange>
        </w:rPr>
      </w:pPr>
      <w:commentRangeStart w:id="976"/>
      <w:del w:id="977" w:author="fanzhou kong" w:date="2020-02-04T11:39:00Z">
        <w:r w:rsidRPr="00E6238E" w:rsidDel="00ED277F">
          <w:rPr>
            <w:strike/>
            <w:rPrChange w:id="978" w:author="fanzhou kong" w:date="2020-01-23T21:12:00Z">
              <w:rPr/>
            </w:rPrChange>
          </w:rPr>
          <w:delText>After RGSCV,</w:delText>
        </w:r>
        <w:r w:rsidR="007759DD" w:rsidRPr="00E6238E" w:rsidDel="00ED277F">
          <w:rPr>
            <w:strike/>
            <w:rPrChange w:id="979" w:author="fanzhou kong" w:date="2020-01-23T21:12:00Z">
              <w:rPr/>
            </w:rPrChange>
          </w:rPr>
          <w:delText xml:space="preserve"> </w:delText>
        </w:r>
        <w:r w:rsidR="0092073C" w:rsidRPr="00E6238E" w:rsidDel="00ED277F">
          <w:rPr>
            <w:strike/>
            <w:rPrChange w:id="980" w:author="fanzhou kong" w:date="2020-01-23T21:12:00Z">
              <w:rPr/>
            </w:rPrChange>
          </w:rPr>
          <w:delText xml:space="preserve">model performance via </w:delText>
        </w:r>
        <w:r w:rsidR="007759DD" w:rsidRPr="00E6238E" w:rsidDel="00ED277F">
          <w:rPr>
            <w:strike/>
            <w:rPrChange w:id="981" w:author="fanzhou kong" w:date="2020-01-23T21:12:00Z">
              <w:rPr/>
            </w:rPrChange>
          </w:rPr>
          <w:delText>SVM and R</w:delText>
        </w:r>
        <w:r w:rsidR="00F71128" w:rsidRPr="00E6238E" w:rsidDel="00ED277F">
          <w:rPr>
            <w:strike/>
            <w:rPrChange w:id="982" w:author="fanzhou kong" w:date="2020-01-23T21:12:00Z">
              <w:rPr/>
            </w:rPrChange>
          </w:rPr>
          <w:delText xml:space="preserve">F </w:delText>
        </w:r>
        <w:r w:rsidR="00337D51" w:rsidRPr="00E6238E" w:rsidDel="00ED277F">
          <w:rPr>
            <w:strike/>
            <w:rPrChange w:id="983" w:author="fanzhou kong" w:date="2020-01-23T21:12:00Z">
              <w:rPr/>
            </w:rPrChange>
          </w:rPr>
          <w:delText xml:space="preserve">algorithms </w:delText>
        </w:r>
        <w:r w:rsidR="00F71128" w:rsidRPr="00E6238E" w:rsidDel="00ED277F">
          <w:rPr>
            <w:strike/>
            <w:rPrChange w:id="984" w:author="fanzhou kong" w:date="2020-01-23T21:12:00Z">
              <w:rPr/>
            </w:rPrChange>
          </w:rPr>
          <w:delText xml:space="preserve">were compared side by side. </w:delText>
        </w:r>
        <w:r w:rsidR="007759DD" w:rsidRPr="00E6238E" w:rsidDel="00ED277F">
          <w:rPr>
            <w:strike/>
            <w:rPrChange w:id="985" w:author="fanzhou kong" w:date="2020-01-23T21:12:00Z">
              <w:rPr/>
            </w:rPrChange>
          </w:rPr>
          <w:delText xml:space="preserve"> </w:delText>
        </w:r>
        <w:r w:rsidR="0092073C" w:rsidRPr="00E6238E" w:rsidDel="00ED277F">
          <w:rPr>
            <w:strike/>
            <w:rPrChange w:id="986" w:author="fanzhou kong" w:date="2020-01-23T21:12:00Z">
              <w:rPr/>
            </w:rPrChange>
          </w:rPr>
          <w:delText xml:space="preserve">As </w:delText>
        </w:r>
        <w:r w:rsidR="00B6485D" w:rsidRPr="00E6238E" w:rsidDel="00ED277F">
          <w:rPr>
            <w:strike/>
            <w:rPrChange w:id="987" w:author="fanzhou kong" w:date="2020-01-23T21:12:00Z">
              <w:rPr/>
            </w:rPrChange>
          </w:rPr>
          <w:delText xml:space="preserve">shown in </w:delText>
        </w:r>
        <w:r w:rsidR="00B662C2" w:rsidRPr="00E6238E" w:rsidDel="00ED277F">
          <w:rPr>
            <w:strike/>
            <w:rPrChange w:id="988" w:author="fanzhou kong" w:date="2020-01-23T21:12:00Z">
              <w:rPr/>
            </w:rPrChange>
          </w:rPr>
          <w:delText>Fig 5</w:delText>
        </w:r>
        <w:r w:rsidR="008E7CE0" w:rsidRPr="00E6238E" w:rsidDel="00ED277F">
          <w:rPr>
            <w:strike/>
            <w:rPrChange w:id="989" w:author="fanzhou kong" w:date="2020-01-23T21:12:00Z">
              <w:rPr/>
            </w:rPrChange>
          </w:rPr>
          <w:delText xml:space="preserve">, </w:delText>
        </w:r>
        <w:r w:rsidR="00B6485D" w:rsidRPr="00E6238E" w:rsidDel="00ED277F">
          <w:rPr>
            <w:strike/>
            <w:rPrChange w:id="990" w:author="fanzhou kong" w:date="2020-01-23T21:12:00Z">
              <w:rPr/>
            </w:rPrChange>
          </w:rPr>
          <w:delText xml:space="preserve">by </w:delText>
        </w:r>
        <w:r w:rsidR="000B2FCB" w:rsidRPr="00E6238E" w:rsidDel="00ED277F">
          <w:rPr>
            <w:strike/>
            <w:rPrChange w:id="991" w:author="fanzhou kong" w:date="2020-01-23T21:12:00Z">
              <w:rPr/>
            </w:rPrChange>
          </w:rPr>
          <w:delText xml:space="preserve">using </w:delText>
        </w:r>
        <w:r w:rsidR="00337D51" w:rsidRPr="00E6238E" w:rsidDel="00ED277F">
          <w:rPr>
            <w:strike/>
            <w:rPrChange w:id="992" w:author="fanzhou kong" w:date="2020-01-23T21:12:00Z">
              <w:rPr/>
            </w:rPrChange>
          </w:rPr>
          <w:delText xml:space="preserve">only </w:delText>
        </w:r>
        <w:r w:rsidR="00B6485D" w:rsidRPr="00E6238E" w:rsidDel="00ED277F">
          <w:rPr>
            <w:strike/>
            <w:rPrChange w:id="993" w:author="fanzhou kong" w:date="2020-01-23T21:12:00Z">
              <w:rPr/>
            </w:rPrChange>
          </w:rPr>
          <w:delText>the top ranked element</w:delText>
        </w:r>
      </w:del>
      <w:ins w:id="994" w:author="Xu, Jason" w:date="2020-01-13T14:51:00Z">
        <w:del w:id="995" w:author="fanzhou kong" w:date="2020-02-04T11:39:00Z">
          <w:r w:rsidR="00AF1BA4" w:rsidRPr="00E6238E" w:rsidDel="00ED277F">
            <w:rPr>
              <w:strike/>
              <w:rPrChange w:id="996" w:author="fanzhou kong" w:date="2020-01-23T21:12:00Z">
                <w:rPr/>
              </w:rPrChange>
            </w:rPr>
            <w:delText xml:space="preserve"> </w:delText>
          </w:r>
        </w:del>
      </w:ins>
      <w:ins w:id="997" w:author="Xu, Jason" w:date="2020-01-13T14:53:00Z">
        <w:del w:id="998" w:author="fanzhou kong" w:date="2020-02-04T11:39:00Z">
          <w:r w:rsidR="009D3D8F" w:rsidRPr="00E6238E" w:rsidDel="00ED277F">
            <w:rPr>
              <w:strike/>
              <w:vertAlign w:val="superscript"/>
              <w:rPrChange w:id="999" w:author="fanzhou kong" w:date="2020-01-23T21:12:00Z">
                <w:rPr>
                  <w:vertAlign w:val="superscript"/>
                </w:rPr>
              </w:rPrChange>
            </w:rPr>
            <w:delText>23</w:delText>
          </w:r>
        </w:del>
      </w:ins>
      <w:del w:id="1000" w:author="fanzhou kong" w:date="2020-02-04T11:39:00Z">
        <w:r w:rsidR="00DC026A" w:rsidRPr="00E6238E" w:rsidDel="00ED277F">
          <w:rPr>
            <w:strike/>
            <w:rPrChange w:id="1001" w:author="fanzhou kong" w:date="2020-01-23T21:12:00Z">
              <w:rPr/>
            </w:rPrChange>
          </w:rPr>
          <w:delText xml:space="preserve">, Na, </w:delText>
        </w:r>
        <w:r w:rsidR="000B2FCB" w:rsidRPr="00E6238E" w:rsidDel="00ED277F">
          <w:rPr>
            <w:strike/>
            <w:rPrChange w:id="1002" w:author="fanzhou kong" w:date="2020-01-23T21:12:00Z">
              <w:rPr/>
            </w:rPrChange>
          </w:rPr>
          <w:delText xml:space="preserve">RF </w:delText>
        </w:r>
        <w:r w:rsidR="00DC026A" w:rsidRPr="00E6238E" w:rsidDel="00ED277F">
          <w:rPr>
            <w:strike/>
            <w:rPrChange w:id="1003" w:author="fanzhou kong" w:date="2020-01-23T21:12:00Z">
              <w:rPr/>
            </w:rPrChange>
          </w:rPr>
          <w:delText>achieve</w:delText>
        </w:r>
        <w:r w:rsidR="007624F4" w:rsidRPr="00E6238E" w:rsidDel="00ED277F">
          <w:rPr>
            <w:strike/>
            <w:rPrChange w:id="1004" w:author="fanzhou kong" w:date="2020-01-23T21:12:00Z">
              <w:rPr/>
            </w:rPrChange>
          </w:rPr>
          <w:delText>d</w:delText>
        </w:r>
        <w:r w:rsidR="00DC026A" w:rsidRPr="00E6238E" w:rsidDel="00ED277F">
          <w:rPr>
            <w:strike/>
            <w:rPrChange w:id="1005" w:author="fanzhou kong" w:date="2020-01-23T21:12:00Z">
              <w:rPr/>
            </w:rPrChange>
          </w:rPr>
          <w:delText xml:space="preserve"> 74.76% classification accuracy</w:delText>
        </w:r>
        <w:r w:rsidR="007624F4" w:rsidRPr="00E6238E" w:rsidDel="00ED277F">
          <w:rPr>
            <w:strike/>
            <w:rPrChange w:id="1006" w:author="fanzhou kong" w:date="2020-01-23T21:12:00Z">
              <w:rPr/>
            </w:rPrChange>
          </w:rPr>
          <w:delText>, while for SVM</w:delText>
        </w:r>
        <w:r w:rsidR="00337D51" w:rsidRPr="00E6238E" w:rsidDel="00ED277F">
          <w:rPr>
            <w:strike/>
            <w:rPrChange w:id="1007" w:author="fanzhou kong" w:date="2020-01-23T21:12:00Z">
              <w:rPr/>
            </w:rPrChange>
          </w:rPr>
          <w:delText xml:space="preserve"> </w:delText>
        </w:r>
        <w:r w:rsidR="007624F4" w:rsidRPr="00E6238E" w:rsidDel="00ED277F">
          <w:rPr>
            <w:strike/>
            <w:rPrChange w:id="1008" w:author="fanzhou kong" w:date="2020-01-23T21:12:00Z">
              <w:rPr/>
            </w:rPrChange>
          </w:rPr>
          <w:delText xml:space="preserve">the </w:delText>
        </w:r>
        <w:r w:rsidR="00B803BD" w:rsidRPr="00E6238E" w:rsidDel="00ED277F">
          <w:rPr>
            <w:strike/>
            <w:rPrChange w:id="1009" w:author="fanzhou kong" w:date="2020-01-23T21:12:00Z">
              <w:rPr/>
            </w:rPrChange>
          </w:rPr>
          <w:delText>accuracy</w:delText>
        </w:r>
        <w:r w:rsidR="007624F4" w:rsidRPr="00E6238E" w:rsidDel="00ED277F">
          <w:rPr>
            <w:strike/>
            <w:rPrChange w:id="1010" w:author="fanzhou kong" w:date="2020-01-23T21:12:00Z">
              <w:rPr/>
            </w:rPrChange>
          </w:rPr>
          <w:delText xml:space="preserve"> </w:delText>
        </w:r>
        <w:r w:rsidR="004C1F1A" w:rsidRPr="00E6238E" w:rsidDel="00ED277F">
          <w:rPr>
            <w:strike/>
            <w:rPrChange w:id="1011" w:author="fanzhou kong" w:date="2020-01-23T21:12:00Z">
              <w:rPr/>
            </w:rPrChange>
          </w:rPr>
          <w:delText>reached</w:delText>
        </w:r>
        <w:r w:rsidR="00DC026A" w:rsidRPr="00E6238E" w:rsidDel="00ED277F">
          <w:rPr>
            <w:strike/>
            <w:rPrChange w:id="1012" w:author="fanzhou kong" w:date="2020-01-23T21:12:00Z">
              <w:rPr/>
            </w:rPrChange>
          </w:rPr>
          <w:delText xml:space="preserve"> 67.60%. </w:delText>
        </w:r>
        <w:r w:rsidR="00F92FEA" w:rsidRPr="00E6238E" w:rsidDel="00ED277F">
          <w:rPr>
            <w:strike/>
            <w:rPrChange w:id="1013" w:author="fanzhou kong" w:date="2020-01-23T21:12:00Z">
              <w:rPr/>
            </w:rPrChange>
          </w:rPr>
          <w:delText xml:space="preserve">After </w:delText>
        </w:r>
        <w:r w:rsidR="00546384" w:rsidRPr="00E6238E" w:rsidDel="00ED277F">
          <w:rPr>
            <w:strike/>
            <w:rPrChange w:id="1014" w:author="fanzhou kong" w:date="2020-01-23T21:12:00Z">
              <w:rPr/>
            </w:rPrChange>
          </w:rPr>
          <w:delText>including</w:delText>
        </w:r>
        <w:r w:rsidR="00DC026A" w:rsidRPr="00E6238E" w:rsidDel="00ED277F">
          <w:rPr>
            <w:strike/>
            <w:rPrChange w:id="1015" w:author="fanzhou kong" w:date="2020-01-23T21:12:00Z">
              <w:rPr/>
            </w:rPrChange>
          </w:rPr>
          <w:delText xml:space="preserve"> </w:delText>
        </w:r>
        <w:r w:rsidR="00546384" w:rsidRPr="00E6238E" w:rsidDel="00ED277F">
          <w:rPr>
            <w:strike/>
            <w:rPrChange w:id="1016" w:author="fanzhou kong" w:date="2020-01-23T21:12:00Z">
              <w:rPr/>
            </w:rPrChange>
          </w:rPr>
          <w:delText xml:space="preserve">the second </w:delText>
        </w:r>
        <w:r w:rsidR="004C1F1A" w:rsidRPr="00E6238E" w:rsidDel="00ED277F">
          <w:rPr>
            <w:strike/>
            <w:rPrChange w:id="1017" w:author="fanzhou kong" w:date="2020-01-23T21:12:00Z">
              <w:rPr/>
            </w:rPrChange>
          </w:rPr>
          <w:delText>element Al</w:delText>
        </w:r>
        <w:r w:rsidR="00DC026A" w:rsidRPr="00E6238E" w:rsidDel="00ED277F">
          <w:rPr>
            <w:strike/>
            <w:rPrChange w:id="1018" w:author="fanzhou kong" w:date="2020-01-23T21:12:00Z">
              <w:rPr/>
            </w:rPrChange>
          </w:rPr>
          <w:delText xml:space="preserve">, both RF and </w:delText>
        </w:r>
        <w:r w:rsidR="00D14611" w:rsidRPr="00E6238E" w:rsidDel="00ED277F">
          <w:rPr>
            <w:strike/>
            <w:rPrChange w:id="1019" w:author="fanzhou kong" w:date="2020-01-23T21:12:00Z">
              <w:rPr/>
            </w:rPrChange>
          </w:rPr>
          <w:delText>SVM achieved</w:delText>
        </w:r>
        <w:r w:rsidR="00DC026A" w:rsidRPr="00E6238E" w:rsidDel="00ED277F">
          <w:rPr>
            <w:strike/>
            <w:rPrChange w:id="1020" w:author="fanzhou kong" w:date="2020-01-23T21:12:00Z">
              <w:rPr/>
            </w:rPrChange>
          </w:rPr>
          <w:delText xml:space="preserve"> very satisfactory </w:delText>
        </w:r>
        <w:r w:rsidR="00010895" w:rsidRPr="00E6238E" w:rsidDel="00ED277F">
          <w:rPr>
            <w:strike/>
            <w:rPrChange w:id="1021" w:author="fanzhou kong" w:date="2020-01-23T21:12:00Z">
              <w:rPr/>
            </w:rPrChange>
          </w:rPr>
          <w:delText xml:space="preserve">performance of </w:delText>
        </w:r>
        <w:r w:rsidR="00DC026A" w:rsidRPr="00E6238E" w:rsidDel="00ED277F">
          <w:rPr>
            <w:strike/>
            <w:rPrChange w:id="1022" w:author="fanzhou kong" w:date="2020-01-23T21:12:00Z">
              <w:rPr/>
            </w:rPrChange>
          </w:rPr>
          <w:delText xml:space="preserve">99.14% and 89.42% </w:delText>
        </w:r>
        <w:r w:rsidR="00802557" w:rsidRPr="00E6238E" w:rsidDel="00ED277F">
          <w:rPr>
            <w:strike/>
            <w:rPrChange w:id="1023" w:author="fanzhou kong" w:date="2020-01-23T21:12:00Z">
              <w:rPr/>
            </w:rPrChange>
          </w:rPr>
          <w:delText>respectively</w:delText>
        </w:r>
        <w:r w:rsidR="00DC026A" w:rsidRPr="00E6238E" w:rsidDel="00ED277F">
          <w:rPr>
            <w:strike/>
            <w:rPrChange w:id="1024" w:author="fanzhou kong" w:date="2020-01-23T21:12:00Z">
              <w:rPr/>
            </w:rPrChange>
          </w:rPr>
          <w:delText xml:space="preserve">.  </w:delText>
        </w:r>
        <w:commentRangeEnd w:id="976"/>
        <w:r w:rsidR="00430865" w:rsidRPr="00E6238E" w:rsidDel="00ED277F">
          <w:rPr>
            <w:rStyle w:val="afc"/>
            <w:strike/>
            <w:rPrChange w:id="1025" w:author="fanzhou kong" w:date="2020-01-23T21:12:00Z">
              <w:rPr>
                <w:rStyle w:val="afc"/>
              </w:rPr>
            </w:rPrChange>
          </w:rPr>
          <w:commentReference w:id="976"/>
        </w:r>
      </w:del>
    </w:p>
    <w:p w14:paraId="3CCDF47E" w14:textId="18EE497F" w:rsidR="0015301B" w:rsidRPr="00F109F7" w:rsidDel="00622C08" w:rsidRDefault="00010895" w:rsidP="003805CC">
      <w:pPr>
        <w:jc w:val="both"/>
        <w:rPr>
          <w:ins w:id="1026" w:author="fanzhou kong" w:date="2020-01-23T21:15:00Z"/>
          <w:del w:id="1027" w:author="Xu, Jason" w:date="2020-02-05T11:57:00Z"/>
          <w:strike/>
          <w:rPrChange w:id="1028" w:author="Xu, Jason" w:date="2020-02-04T15:25:00Z">
            <w:rPr>
              <w:ins w:id="1029" w:author="fanzhou kong" w:date="2020-01-23T21:15:00Z"/>
              <w:del w:id="1030" w:author="Xu, Jason" w:date="2020-02-05T11:57:00Z"/>
            </w:rPr>
          </w:rPrChange>
        </w:rPr>
      </w:pPr>
      <w:del w:id="1031" w:author="Xu, Jason" w:date="2020-02-05T11:57:00Z">
        <w:r w:rsidRPr="00F109F7" w:rsidDel="00622C08">
          <w:rPr>
            <w:strike/>
            <w:rPrChange w:id="1032" w:author="Xu, Jason" w:date="2020-02-04T15:25:00Z">
              <w:rPr/>
            </w:rPrChange>
          </w:rPr>
          <w:delText xml:space="preserve">Overall, SVM and RF had comparable performance in terms of the classification accuracy, with RF </w:delText>
        </w:r>
      </w:del>
      <w:ins w:id="1033" w:author="fanzhou kong" w:date="2020-01-23T21:13:00Z">
        <w:del w:id="1034" w:author="Xu, Jason" w:date="2020-02-05T11:57:00Z">
          <w:r w:rsidR="00E6238E" w:rsidRPr="00F109F7" w:rsidDel="00622C08">
            <w:rPr>
              <w:strike/>
              <w:rPrChange w:id="1035" w:author="Xu, Jason" w:date="2020-02-04T15:25:00Z">
                <w:rPr/>
              </w:rPrChange>
            </w:rPr>
            <w:delText xml:space="preserve">SVM </w:delText>
          </w:r>
        </w:del>
      </w:ins>
      <w:del w:id="1036" w:author="Xu, Jason" w:date="2020-02-05T11:57:00Z">
        <w:r w:rsidRPr="00F109F7" w:rsidDel="00622C08">
          <w:rPr>
            <w:strike/>
            <w:rPrChange w:id="1037" w:author="Xu, Jason" w:date="2020-02-04T15:25:00Z">
              <w:rPr/>
            </w:rPrChange>
          </w:rPr>
          <w:delText xml:space="preserve">being slightly better within </w:delText>
        </w:r>
        <w:r w:rsidR="00A631D4" w:rsidRPr="00F109F7" w:rsidDel="00622C08">
          <w:rPr>
            <w:strike/>
            <w:rPrChange w:id="1038" w:author="Xu, Jason" w:date="2020-02-04T15:25:00Z">
              <w:rPr/>
            </w:rPrChange>
          </w:rPr>
          <w:delText xml:space="preserve">only </w:delText>
        </w:r>
      </w:del>
      <w:del w:id="1039" w:author="Xu, Jason" w:date="2020-01-13T14:52:00Z">
        <w:r w:rsidR="00A631D4" w:rsidRPr="00F109F7" w:rsidDel="004651BF">
          <w:rPr>
            <w:strike/>
            <w:rPrChange w:id="1040" w:author="Xu, Jason" w:date="2020-02-04T15:25:00Z">
              <w:rPr/>
            </w:rPrChange>
          </w:rPr>
          <w:delText>first</w:delText>
        </w:r>
        <w:r w:rsidRPr="00F109F7" w:rsidDel="004651BF">
          <w:rPr>
            <w:strike/>
            <w:rPrChange w:id="1041" w:author="Xu, Jason" w:date="2020-02-04T15:25:00Z">
              <w:rPr/>
            </w:rPrChange>
          </w:rPr>
          <w:delText xml:space="preserve"> </w:delText>
        </w:r>
      </w:del>
      <w:del w:id="1042" w:author="Xu, Jason" w:date="2020-02-05T11:57:00Z">
        <w:r w:rsidRPr="00F109F7" w:rsidDel="00622C08">
          <w:rPr>
            <w:strike/>
            <w:rPrChange w:id="1043" w:author="Xu, Jason" w:date="2020-02-04T15:25:00Z">
              <w:rPr/>
            </w:rPrChange>
          </w:rPr>
          <w:delText xml:space="preserve">three </w:delText>
        </w:r>
      </w:del>
      <w:ins w:id="1044" w:author="fanzhou kong" w:date="2020-01-23T21:13:00Z">
        <w:del w:id="1045" w:author="Xu, Jason" w:date="2020-02-05T11:57:00Z">
          <w:r w:rsidR="00E6238E" w:rsidRPr="00F109F7" w:rsidDel="00622C08">
            <w:rPr>
              <w:strike/>
              <w:rPrChange w:id="1046" w:author="Xu, Jason" w:date="2020-02-04T15:25:00Z">
                <w:rPr/>
              </w:rPrChange>
            </w:rPr>
            <w:delText xml:space="preserve">two </w:delText>
          </w:r>
        </w:del>
      </w:ins>
      <w:del w:id="1047" w:author="Xu, Jason" w:date="2020-02-05T11:57:00Z">
        <w:r w:rsidRPr="00F109F7" w:rsidDel="00622C08">
          <w:rPr>
            <w:strike/>
            <w:rPrChange w:id="1048" w:author="Xu, Jason" w:date="2020-02-04T15:25:00Z">
              <w:rPr/>
            </w:rPrChange>
          </w:rPr>
          <w:delText>features (Fig 5). The accuracy</w:delText>
        </w:r>
        <w:r w:rsidR="00377CA3" w:rsidRPr="00F109F7" w:rsidDel="00622C08">
          <w:rPr>
            <w:strike/>
            <w:rPrChange w:id="1049" w:author="Xu, Jason" w:date="2020-02-04T15:25:00Z">
              <w:rPr/>
            </w:rPrChange>
          </w:rPr>
          <w:delText xml:space="preserve"> got</w:delText>
        </w:r>
        <w:r w:rsidRPr="00F109F7" w:rsidDel="00622C08">
          <w:rPr>
            <w:strike/>
            <w:rPrChange w:id="1050" w:author="Xu, Jason" w:date="2020-02-04T15:25:00Z">
              <w:rPr/>
            </w:rPrChange>
          </w:rPr>
          <w:delText xml:space="preserve"> improved with more top-ranking elements been added, and with only </w:delText>
        </w:r>
        <w:r w:rsidR="006A60FE" w:rsidRPr="00F109F7" w:rsidDel="00622C08">
          <w:rPr>
            <w:strike/>
            <w:rPrChange w:id="1051" w:author="Xu, Jason" w:date="2020-02-04T15:25:00Z">
              <w:rPr/>
            </w:rPrChange>
          </w:rPr>
          <w:delText xml:space="preserve">four </w:delText>
        </w:r>
        <w:r w:rsidRPr="00F109F7" w:rsidDel="00622C08">
          <w:rPr>
            <w:strike/>
            <w:rPrChange w:id="1052" w:author="Xu, Jason" w:date="2020-02-04T15:25:00Z">
              <w:rPr/>
            </w:rPrChange>
          </w:rPr>
          <w:delText>elements (Na</w:delText>
        </w:r>
      </w:del>
      <w:ins w:id="1053" w:author="fanzhou kong" w:date="2020-01-23T21:14:00Z">
        <w:del w:id="1054" w:author="Xu, Jason" w:date="2020-02-05T11:57:00Z">
          <w:r w:rsidR="00E6238E" w:rsidRPr="00F109F7" w:rsidDel="00622C08">
            <w:rPr>
              <w:strike/>
              <w:rPrChange w:id="1055" w:author="Xu, Jason" w:date="2020-02-04T15:25:00Z">
                <w:rPr/>
              </w:rPrChange>
            </w:rPr>
            <w:delText>Al</w:delText>
          </w:r>
        </w:del>
      </w:ins>
      <w:del w:id="1056" w:author="Xu, Jason" w:date="2020-02-05T11:57:00Z">
        <w:r w:rsidRPr="00F109F7" w:rsidDel="00622C08">
          <w:rPr>
            <w:strike/>
            <w:rPrChange w:id="1057" w:author="Xu, Jason" w:date="2020-02-04T15:25:00Z">
              <w:rPr/>
            </w:rPrChange>
          </w:rPr>
          <w:delText xml:space="preserve">, </w:delText>
        </w:r>
      </w:del>
      <w:ins w:id="1058" w:author="fanzhou kong" w:date="2020-01-23T21:14:00Z">
        <w:del w:id="1059" w:author="Xu, Jason" w:date="2020-02-05T11:57:00Z">
          <w:r w:rsidR="00E6238E" w:rsidRPr="00F109F7" w:rsidDel="00622C08">
            <w:rPr>
              <w:strike/>
              <w:rPrChange w:id="1060" w:author="Xu, Jason" w:date="2020-02-04T15:25:00Z">
                <w:rPr/>
              </w:rPrChange>
            </w:rPr>
            <w:delText>Rb</w:delText>
          </w:r>
        </w:del>
      </w:ins>
      <w:del w:id="1061" w:author="Xu, Jason" w:date="2020-02-05T11:57:00Z">
        <w:r w:rsidRPr="00F109F7" w:rsidDel="00622C08">
          <w:rPr>
            <w:strike/>
            <w:rPrChange w:id="1062" w:author="Xu, Jason" w:date="2020-02-04T15:25:00Z">
              <w:rPr/>
            </w:rPrChange>
          </w:rPr>
          <w:delText xml:space="preserve">Al, </w:delText>
        </w:r>
      </w:del>
      <w:ins w:id="1063" w:author="fanzhou kong" w:date="2020-01-23T21:14:00Z">
        <w:del w:id="1064" w:author="Xu, Jason" w:date="2020-02-05T11:57:00Z">
          <w:r w:rsidR="00E6238E" w:rsidRPr="00F109F7" w:rsidDel="00622C08">
            <w:rPr>
              <w:strike/>
              <w:rPrChange w:id="1065" w:author="Xu, Jason" w:date="2020-02-04T15:25:00Z">
                <w:rPr/>
              </w:rPrChange>
            </w:rPr>
            <w:delText>B</w:delText>
          </w:r>
        </w:del>
      </w:ins>
      <w:del w:id="1066" w:author="Xu, Jason" w:date="2020-02-05T11:57:00Z">
        <w:r w:rsidRPr="00F109F7" w:rsidDel="00622C08">
          <w:rPr>
            <w:strike/>
            <w:rPrChange w:id="1067" w:author="Xu, Jason" w:date="2020-02-04T15:25:00Z">
              <w:rPr/>
            </w:rPrChange>
          </w:rPr>
          <w:delText xml:space="preserve">Cd and </w:delText>
        </w:r>
      </w:del>
      <w:ins w:id="1068" w:author="fanzhou kong" w:date="2020-01-23T21:14:00Z">
        <w:del w:id="1069" w:author="Xu, Jason" w:date="2020-02-05T11:57:00Z">
          <w:r w:rsidR="00E6238E" w:rsidRPr="00F109F7" w:rsidDel="00622C08">
            <w:rPr>
              <w:strike/>
              <w:rPrChange w:id="1070" w:author="Xu, Jason" w:date="2020-02-04T15:25:00Z">
                <w:rPr/>
              </w:rPrChange>
            </w:rPr>
            <w:delText>Na</w:delText>
          </w:r>
        </w:del>
      </w:ins>
      <w:del w:id="1071" w:author="Xu, Jason" w:date="2020-02-05T11:57:00Z">
        <w:r w:rsidRPr="00F109F7" w:rsidDel="00622C08">
          <w:rPr>
            <w:strike/>
            <w:rPrChange w:id="1072" w:author="Xu, Jason" w:date="2020-02-04T15:25:00Z">
              <w:rPr/>
            </w:rPrChange>
          </w:rPr>
          <w:delText xml:space="preserve">Rb), both SVM and RF led to satisfactory classification models with 100% accuracy. </w:delText>
        </w:r>
        <w:commentRangeStart w:id="1073"/>
        <w:commentRangeStart w:id="1074"/>
        <w:commentRangeEnd w:id="1073"/>
        <w:r w:rsidR="00E6238E" w:rsidRPr="00F109F7" w:rsidDel="00622C08">
          <w:rPr>
            <w:rStyle w:val="afc"/>
            <w:strike/>
            <w:rPrChange w:id="1075" w:author="Xu, Jason" w:date="2020-02-04T15:25:00Z">
              <w:rPr>
                <w:rStyle w:val="afc"/>
              </w:rPr>
            </w:rPrChange>
          </w:rPr>
          <w:commentReference w:id="1073"/>
        </w:r>
        <w:commentRangeEnd w:id="1074"/>
        <w:r w:rsidR="00F109F7" w:rsidRPr="00F109F7" w:rsidDel="00622C08">
          <w:rPr>
            <w:rStyle w:val="afc"/>
            <w:strike/>
            <w:rPrChange w:id="1076" w:author="Xu, Jason" w:date="2020-02-04T15:25:00Z">
              <w:rPr>
                <w:rStyle w:val="afc"/>
              </w:rPr>
            </w:rPrChange>
          </w:rPr>
          <w:commentReference w:id="1074"/>
        </w:r>
      </w:del>
    </w:p>
    <w:p w14:paraId="0D94A7B0" w14:textId="35062BBD" w:rsidR="00E6238E" w:rsidRDefault="00E6238E" w:rsidP="003805CC">
      <w:pPr>
        <w:jc w:val="both"/>
        <w:rPr>
          <w:ins w:id="1077" w:author="Xu, Jason" w:date="2020-02-04T13:42:00Z"/>
          <w:i/>
        </w:rPr>
      </w:pPr>
      <w:commentRangeStart w:id="1078"/>
      <w:ins w:id="1079" w:author="fanzhou kong" w:date="2020-01-23T21:15:00Z">
        <w:del w:id="1080" w:author="Xu, Jason" w:date="2020-02-05T12:16:00Z">
          <w:r w:rsidRPr="005B450A" w:rsidDel="00FC36DB">
            <w:rPr>
              <w:i/>
              <w:strike/>
              <w:highlight w:val="yellow"/>
              <w:rPrChange w:id="1081" w:author="Xu, Jason" w:date="2020-02-04T16:05:00Z">
                <w:rPr/>
              </w:rPrChange>
            </w:rPr>
            <w:delText xml:space="preserve">Guigang versus </w:delText>
          </w:r>
          <w:commentRangeStart w:id="1082"/>
          <w:r w:rsidRPr="005B450A" w:rsidDel="00FC36DB">
            <w:rPr>
              <w:i/>
              <w:strike/>
              <w:highlight w:val="yellow"/>
              <w:rPrChange w:id="1083" w:author="Xu, Jason" w:date="2020-02-04T16:05:00Z">
                <w:rPr/>
              </w:rPrChange>
            </w:rPr>
            <w:delText>non</w:delText>
          </w:r>
          <w:commentRangeEnd w:id="1082"/>
          <w:r w:rsidRPr="005B450A" w:rsidDel="00FC36DB">
            <w:rPr>
              <w:rStyle w:val="afc"/>
              <w:strike/>
              <w:rPrChange w:id="1084" w:author="Xu, Jason" w:date="2020-02-04T16:05:00Z">
                <w:rPr>
                  <w:rStyle w:val="afc"/>
                </w:rPr>
              </w:rPrChange>
            </w:rPr>
            <w:commentReference w:id="1082"/>
          </w:r>
          <w:r w:rsidRPr="005B450A" w:rsidDel="00FC36DB">
            <w:rPr>
              <w:i/>
              <w:strike/>
              <w:highlight w:val="yellow"/>
              <w:rPrChange w:id="1085" w:author="Xu, Jason" w:date="2020-02-04T16:05:00Z">
                <w:rPr/>
              </w:rPrChange>
            </w:rPr>
            <w:delText>-Guigang</w:delText>
          </w:r>
        </w:del>
      </w:ins>
      <w:commentRangeEnd w:id="1078"/>
      <w:del w:id="1086" w:author="Xu, Jason" w:date="2020-02-05T12:16:00Z">
        <w:r w:rsidR="00AA70D9" w:rsidDel="00FC36DB">
          <w:rPr>
            <w:rStyle w:val="afc"/>
          </w:rPr>
          <w:commentReference w:id="1078"/>
        </w:r>
      </w:del>
      <w:ins w:id="1087" w:author="Xu, Jason" w:date="2020-02-04T16:06:00Z">
        <w:r w:rsidR="00420FB4" w:rsidRPr="005B75A5">
          <w:rPr>
            <w:i/>
            <w:highlight w:val="green"/>
            <w:rPrChange w:id="1088" w:author="Xu, Jason" w:date="2020-02-04T17:09:00Z">
              <w:rPr>
                <w:i/>
              </w:rPr>
            </w:rPrChange>
          </w:rPr>
          <w:t>Cd</w:t>
        </w:r>
      </w:ins>
      <w:ins w:id="1089" w:author="Xu, Jason" w:date="2020-02-04T16:04:00Z">
        <w:r w:rsidR="00E970E9" w:rsidRPr="005B75A5">
          <w:rPr>
            <w:i/>
            <w:highlight w:val="green"/>
            <w:rPrChange w:id="1090" w:author="Xu, Jason" w:date="2020-02-04T17:09:00Z">
              <w:rPr>
                <w:i/>
              </w:rPr>
            </w:rPrChange>
          </w:rPr>
          <w:t xml:space="preserve"> as </w:t>
        </w:r>
      </w:ins>
      <w:ins w:id="1091" w:author="Xu, Jason" w:date="2020-02-04T16:05:00Z">
        <w:r w:rsidR="005B450A" w:rsidRPr="005B75A5">
          <w:rPr>
            <w:i/>
            <w:highlight w:val="green"/>
            <w:rPrChange w:id="1092" w:author="Xu, Jason" w:date="2020-02-04T17:09:00Z">
              <w:rPr>
                <w:i/>
              </w:rPr>
            </w:rPrChange>
          </w:rPr>
          <w:t xml:space="preserve">key indicator </w:t>
        </w:r>
      </w:ins>
      <w:ins w:id="1093" w:author="Xu, Jason" w:date="2020-02-04T16:06:00Z">
        <w:r w:rsidR="00420FB4" w:rsidRPr="005B75A5">
          <w:rPr>
            <w:i/>
            <w:highlight w:val="green"/>
            <w:rPrChange w:id="1094" w:author="Xu, Jason" w:date="2020-02-04T17:09:00Z">
              <w:rPr>
                <w:i/>
              </w:rPr>
            </w:rPrChange>
          </w:rPr>
          <w:t xml:space="preserve">to </w:t>
        </w:r>
      </w:ins>
      <w:ins w:id="1095" w:author="Xu, Jason" w:date="2020-02-05T14:52:00Z">
        <w:r w:rsidR="00E9243E" w:rsidRPr="007B07BB">
          <w:rPr>
            <w:i/>
            <w:highlight w:val="green"/>
          </w:rPr>
          <w:t>differentiate</w:t>
        </w:r>
      </w:ins>
      <w:ins w:id="1096" w:author="Xu, Jason" w:date="2020-02-04T16:06:00Z">
        <w:r w:rsidR="00AA70D9" w:rsidRPr="005B75A5">
          <w:rPr>
            <w:i/>
            <w:highlight w:val="green"/>
            <w:rPrChange w:id="1097" w:author="Xu, Jason" w:date="2020-02-04T17:09:00Z">
              <w:rPr>
                <w:i/>
              </w:rPr>
            </w:rPrChange>
          </w:rPr>
          <w:t xml:space="preserve"> rice </w:t>
        </w:r>
      </w:ins>
      <w:ins w:id="1098" w:author="Xu, Jason" w:date="2020-02-04T16:33:00Z">
        <w:r w:rsidR="00655F0B" w:rsidRPr="005B75A5">
          <w:rPr>
            <w:i/>
            <w:highlight w:val="green"/>
            <w:rPrChange w:id="1099" w:author="Xu, Jason" w:date="2020-02-04T17:09:00Z">
              <w:rPr>
                <w:i/>
              </w:rPr>
            </w:rPrChange>
          </w:rPr>
          <w:t>from</w:t>
        </w:r>
      </w:ins>
      <w:ins w:id="1100" w:author="Xu, Jason" w:date="2020-02-04T16:06:00Z">
        <w:r w:rsidR="00AA70D9" w:rsidRPr="005B75A5">
          <w:rPr>
            <w:i/>
            <w:highlight w:val="green"/>
            <w:rPrChange w:id="1101" w:author="Xu, Jason" w:date="2020-02-04T17:09:00Z">
              <w:rPr>
                <w:i/>
              </w:rPr>
            </w:rPrChange>
          </w:rPr>
          <w:t xml:space="preserve"> southeast </w:t>
        </w:r>
        <w:commentRangeStart w:id="1102"/>
        <w:commentRangeStart w:id="1103"/>
        <w:r w:rsidR="00AA70D9" w:rsidRPr="005B75A5">
          <w:rPr>
            <w:i/>
            <w:highlight w:val="green"/>
            <w:rPrChange w:id="1104" w:author="Xu, Jason" w:date="2020-02-04T17:09:00Z">
              <w:rPr>
                <w:i/>
              </w:rPr>
            </w:rPrChange>
          </w:rPr>
          <w:t xml:space="preserve">coastal region of </w:t>
        </w:r>
      </w:ins>
      <w:ins w:id="1105" w:author="Xu, Jason" w:date="2020-02-04T16:07:00Z">
        <w:r w:rsidR="00AA70D9" w:rsidRPr="005B75A5">
          <w:rPr>
            <w:i/>
            <w:highlight w:val="green"/>
            <w:rPrChange w:id="1106" w:author="Xu, Jason" w:date="2020-02-04T17:09:00Z">
              <w:rPr>
                <w:i/>
              </w:rPr>
            </w:rPrChange>
          </w:rPr>
          <w:t>China</w:t>
        </w:r>
        <w:r w:rsidR="00AA70D9">
          <w:rPr>
            <w:i/>
          </w:rPr>
          <w:t xml:space="preserve"> </w:t>
        </w:r>
      </w:ins>
      <w:commentRangeEnd w:id="1102"/>
      <w:ins w:id="1107" w:author="Xu, Jason" w:date="2020-02-05T13:52:00Z">
        <w:r w:rsidR="008070C4">
          <w:rPr>
            <w:rStyle w:val="afc"/>
          </w:rPr>
          <w:commentReference w:id="1102"/>
        </w:r>
      </w:ins>
      <w:commentRangeEnd w:id="1103"/>
      <w:r w:rsidR="000F3658">
        <w:rPr>
          <w:rStyle w:val="afc"/>
        </w:rPr>
        <w:commentReference w:id="1103"/>
      </w:r>
    </w:p>
    <w:p w14:paraId="48BFD20D" w14:textId="6B07DF01" w:rsidR="005054D9" w:rsidRPr="00DC671C" w:rsidRDefault="0075473C" w:rsidP="003805CC">
      <w:pPr>
        <w:jc w:val="both"/>
        <w:rPr>
          <w:ins w:id="1108" w:author="Xu, Jason" w:date="2020-02-04T16:08:00Z"/>
          <w:iCs/>
          <w:rPrChange w:id="1109" w:author="Xu, Jason" w:date="2020-02-04T17:17:00Z">
            <w:rPr>
              <w:ins w:id="1110" w:author="Xu, Jason" w:date="2020-02-04T16:08:00Z"/>
              <w:i/>
            </w:rPr>
          </w:rPrChange>
        </w:rPr>
      </w:pPr>
      <w:ins w:id="1111" w:author="Xu, Jason" w:date="2020-02-04T16:41:00Z">
        <w:r w:rsidRPr="00B06F33">
          <w:rPr>
            <w:iCs/>
            <w:rPrChange w:id="1112" w:author="Xu, Jason" w:date="2020-02-05T11:03:00Z">
              <w:rPr>
                <w:i/>
                <w:highlight w:val="green"/>
              </w:rPr>
            </w:rPrChange>
          </w:rPr>
          <w:t>Among the 30 elements</w:t>
        </w:r>
        <w:r w:rsidR="001E3F52" w:rsidRPr="00B06F33">
          <w:rPr>
            <w:iCs/>
            <w:rPrChange w:id="1113" w:author="Xu, Jason" w:date="2020-02-05T11:03:00Z">
              <w:rPr>
                <w:i/>
                <w:highlight w:val="green"/>
              </w:rPr>
            </w:rPrChange>
          </w:rPr>
          <w:t xml:space="preserve"> we have analyzed in this study,</w:t>
        </w:r>
      </w:ins>
      <w:ins w:id="1114" w:author="Xu, Jason" w:date="2020-02-04T17:15:00Z">
        <w:r w:rsidR="009F24B1" w:rsidRPr="00B06F33">
          <w:rPr>
            <w:iCs/>
            <w:rPrChange w:id="1115" w:author="Xu, Jason" w:date="2020-02-05T11:03:00Z">
              <w:rPr>
                <w:i/>
                <w:highlight w:val="green"/>
              </w:rPr>
            </w:rPrChange>
          </w:rPr>
          <w:t xml:space="preserve"> </w:t>
        </w:r>
      </w:ins>
      <w:ins w:id="1116" w:author="Xu, Jason" w:date="2020-02-04T17:16:00Z">
        <w:r w:rsidR="000701B6" w:rsidRPr="00B06F33">
          <w:rPr>
            <w:iCs/>
            <w:rPrChange w:id="1117" w:author="Xu, Jason" w:date="2020-02-05T11:03:00Z">
              <w:rPr>
                <w:i/>
                <w:highlight w:val="green"/>
              </w:rPr>
            </w:rPrChange>
          </w:rPr>
          <w:t xml:space="preserve">special attention was paid </w:t>
        </w:r>
      </w:ins>
      <w:ins w:id="1118" w:author="Xu, Jason" w:date="2020-02-05T10:20:00Z">
        <w:r w:rsidR="001C6B0E" w:rsidRPr="00B06F33">
          <w:rPr>
            <w:iCs/>
            <w:rPrChange w:id="1119" w:author="Xu, Jason" w:date="2020-02-05T11:03:00Z">
              <w:rPr>
                <w:iCs/>
                <w:highlight w:val="green"/>
              </w:rPr>
            </w:rPrChange>
          </w:rPr>
          <w:t>to</w:t>
        </w:r>
      </w:ins>
      <w:ins w:id="1120" w:author="Xu, Jason" w:date="2020-02-04T16:48:00Z">
        <w:r w:rsidR="001F2C8A" w:rsidRPr="00B06F33">
          <w:rPr>
            <w:iCs/>
            <w:rPrChange w:id="1121" w:author="Xu, Jason" w:date="2020-02-05T11:03:00Z">
              <w:rPr>
                <w:i/>
                <w:highlight w:val="green"/>
              </w:rPr>
            </w:rPrChange>
          </w:rPr>
          <w:t xml:space="preserve"> </w:t>
        </w:r>
      </w:ins>
      <w:ins w:id="1122" w:author="Xu, Jason" w:date="2020-02-04T16:44:00Z">
        <w:r w:rsidR="00FA255A" w:rsidRPr="00B06F33">
          <w:rPr>
            <w:iCs/>
            <w:vertAlign w:val="superscript"/>
            <w:rPrChange w:id="1123" w:author="Xu, Jason" w:date="2020-02-05T11:03:00Z">
              <w:rPr>
                <w:i/>
                <w:highlight w:val="green"/>
              </w:rPr>
            </w:rPrChange>
          </w:rPr>
          <w:t>114</w:t>
        </w:r>
      </w:ins>
      <w:ins w:id="1124" w:author="Xu, Jason" w:date="2020-02-04T16:41:00Z">
        <w:r w:rsidR="001E3F52" w:rsidRPr="00B06F33">
          <w:rPr>
            <w:iCs/>
            <w:rPrChange w:id="1125" w:author="Xu, Jason" w:date="2020-02-05T11:03:00Z">
              <w:rPr>
                <w:i/>
                <w:highlight w:val="green"/>
              </w:rPr>
            </w:rPrChange>
          </w:rPr>
          <w:t xml:space="preserve"> </w:t>
        </w:r>
      </w:ins>
      <w:ins w:id="1126" w:author="Xu, Jason" w:date="2020-02-04T16:08:00Z">
        <w:r w:rsidR="005054D9" w:rsidRPr="00B06F33">
          <w:rPr>
            <w:iCs/>
            <w:rPrChange w:id="1127" w:author="Xu, Jason" w:date="2020-02-05T11:03:00Z">
              <w:rPr>
                <w:i/>
              </w:rPr>
            </w:rPrChange>
          </w:rPr>
          <w:t>Cd</w:t>
        </w:r>
      </w:ins>
      <w:ins w:id="1128" w:author="Xu, Jason" w:date="2020-02-05T10:39:00Z">
        <w:r w:rsidR="00BD7946">
          <w:rPr>
            <w:iCs/>
          </w:rPr>
          <w:t xml:space="preserve">, which is a </w:t>
        </w:r>
      </w:ins>
      <w:ins w:id="1129" w:author="Xu, Jason" w:date="2020-02-05T10:40:00Z">
        <w:r w:rsidR="00BD7946">
          <w:rPr>
            <w:iCs/>
          </w:rPr>
          <w:t xml:space="preserve">known </w:t>
        </w:r>
        <w:r w:rsidR="00945FE1">
          <w:rPr>
            <w:iCs/>
          </w:rPr>
          <w:t xml:space="preserve">carcinogenic contaminate. </w:t>
        </w:r>
      </w:ins>
      <w:ins w:id="1130" w:author="Xu, Jason" w:date="2020-02-05T09:54:00Z">
        <w:r w:rsidR="00930800">
          <w:rPr>
            <w:iCs/>
          </w:rPr>
          <w:t xml:space="preserve">According to a </w:t>
        </w:r>
      </w:ins>
      <w:ins w:id="1131" w:author="Xu, Jason" w:date="2020-02-05T14:52:00Z">
        <w:r w:rsidR="00E9243E">
          <w:rPr>
            <w:iCs/>
          </w:rPr>
          <w:t>recent</w:t>
        </w:r>
      </w:ins>
      <w:ins w:id="1132" w:author="Xu, Jason" w:date="2020-02-05T09:54:00Z">
        <w:r w:rsidR="00930800">
          <w:rPr>
            <w:iCs/>
          </w:rPr>
          <w:t xml:space="preserve"> study</w:t>
        </w:r>
      </w:ins>
      <w:ins w:id="1133" w:author="Xu, Jason" w:date="2020-02-04T17:10:00Z">
        <w:r w:rsidR="00AF2360" w:rsidRPr="00DC671C">
          <w:rPr>
            <w:iCs/>
            <w:rPrChange w:id="1134" w:author="Xu, Jason" w:date="2020-02-04T17:17:00Z">
              <w:rPr>
                <w:i/>
              </w:rPr>
            </w:rPrChange>
          </w:rPr>
          <w:t xml:space="preserve"> conducted by </w:t>
        </w:r>
      </w:ins>
      <w:proofErr w:type="spellStart"/>
      <w:ins w:id="1135" w:author="Xu, Jason" w:date="2020-02-04T17:11:00Z">
        <w:r w:rsidR="001B6C50" w:rsidRPr="00DC671C">
          <w:rPr>
            <w:iCs/>
            <w:rPrChange w:id="1136" w:author="Xu, Jason" w:date="2020-02-04T17:17:00Z">
              <w:rPr>
                <w:i/>
              </w:rPr>
            </w:rPrChange>
          </w:rPr>
          <w:t>Maione</w:t>
        </w:r>
        <w:proofErr w:type="spellEnd"/>
        <w:r w:rsidR="001B6C50" w:rsidRPr="00DC671C">
          <w:rPr>
            <w:iCs/>
            <w:rPrChange w:id="1137" w:author="Xu, Jason" w:date="2020-02-04T17:17:00Z">
              <w:rPr>
                <w:i/>
              </w:rPr>
            </w:rPrChange>
          </w:rPr>
          <w:t xml:space="preserve"> et al.</w:t>
        </w:r>
        <w:r w:rsidR="00C120F1" w:rsidRPr="00DC671C">
          <w:rPr>
            <w:iCs/>
            <w:rPrChange w:id="1138" w:author="Xu, Jason" w:date="2020-02-04T17:17:00Z">
              <w:rPr>
                <w:i/>
              </w:rPr>
            </w:rPrChange>
          </w:rPr>
          <w:t xml:space="preserve">, the level </w:t>
        </w:r>
      </w:ins>
      <w:ins w:id="1139" w:author="Xu, Jason" w:date="2020-02-04T17:13:00Z">
        <w:r w:rsidR="00DF1EF8" w:rsidRPr="00DC671C">
          <w:rPr>
            <w:iCs/>
            <w:rPrChange w:id="1140" w:author="Xu, Jason" w:date="2020-02-04T17:17:00Z">
              <w:rPr>
                <w:i/>
              </w:rPr>
            </w:rPrChange>
          </w:rPr>
          <w:t xml:space="preserve">of </w:t>
        </w:r>
      </w:ins>
      <w:ins w:id="1141" w:author="Xu, Jason" w:date="2020-02-04T17:11:00Z">
        <w:r w:rsidR="00C120F1" w:rsidRPr="00DC671C">
          <w:rPr>
            <w:iCs/>
            <w:rPrChange w:id="1142" w:author="Xu, Jason" w:date="2020-02-04T17:17:00Z">
              <w:rPr>
                <w:i/>
              </w:rPr>
            </w:rPrChange>
          </w:rPr>
          <w:t xml:space="preserve">Cd </w:t>
        </w:r>
      </w:ins>
      <w:ins w:id="1143" w:author="Xu, Jason" w:date="2020-02-04T17:13:00Z">
        <w:r w:rsidR="00DF1EF8" w:rsidRPr="00DC671C">
          <w:rPr>
            <w:iCs/>
            <w:rPrChange w:id="1144" w:author="Xu, Jason" w:date="2020-02-04T17:17:00Z">
              <w:rPr>
                <w:i/>
              </w:rPr>
            </w:rPrChange>
          </w:rPr>
          <w:t xml:space="preserve">alone </w:t>
        </w:r>
      </w:ins>
      <w:ins w:id="1145" w:author="Xu, Jason" w:date="2020-02-04T17:12:00Z">
        <w:r w:rsidR="00C120F1" w:rsidRPr="00DC671C">
          <w:rPr>
            <w:iCs/>
            <w:rPrChange w:id="1146" w:author="Xu, Jason" w:date="2020-02-04T17:17:00Z">
              <w:rPr>
                <w:i/>
              </w:rPr>
            </w:rPrChange>
          </w:rPr>
          <w:t xml:space="preserve">can be used to differentiate </w:t>
        </w:r>
      </w:ins>
      <w:ins w:id="1147" w:author="Xu, Jason" w:date="2020-02-04T17:14:00Z">
        <w:r w:rsidR="00B446E1" w:rsidRPr="00DC671C">
          <w:rPr>
            <w:iCs/>
            <w:rPrChange w:id="1148" w:author="Xu, Jason" w:date="2020-02-04T17:17:00Z">
              <w:rPr>
                <w:i/>
              </w:rPr>
            </w:rPrChange>
          </w:rPr>
          <w:t>rice from two Brazilian region</w:t>
        </w:r>
      </w:ins>
      <w:ins w:id="1149" w:author="Xu, Jason" w:date="2020-02-04T17:21:00Z">
        <w:r w:rsidR="00BF76FE">
          <w:rPr>
            <w:iCs/>
          </w:rPr>
          <w:t>s</w:t>
        </w:r>
      </w:ins>
      <w:ins w:id="1150" w:author="Xu, Jason" w:date="2020-02-05T09:56:00Z">
        <w:r w:rsidR="00FE2F89">
          <w:rPr>
            <w:iCs/>
          </w:rPr>
          <w:t xml:space="preserve"> </w:t>
        </w:r>
      </w:ins>
      <w:ins w:id="1151" w:author="Xu, Jason" w:date="2020-02-04T17:14:00Z">
        <w:r w:rsidR="00B446E1" w:rsidRPr="00DC671C">
          <w:rPr>
            <w:iCs/>
            <w:rPrChange w:id="1152" w:author="Xu, Jason" w:date="2020-02-04T17:17:00Z">
              <w:rPr>
                <w:i/>
              </w:rPr>
            </w:rPrChange>
          </w:rPr>
          <w:t xml:space="preserve">with satisfying </w:t>
        </w:r>
      </w:ins>
      <w:ins w:id="1153" w:author="Xu, Jason" w:date="2020-02-04T17:16:00Z">
        <w:r w:rsidR="00E742BE" w:rsidRPr="00DC671C">
          <w:rPr>
            <w:iCs/>
            <w:rPrChange w:id="1154" w:author="Xu, Jason" w:date="2020-02-04T17:17:00Z">
              <w:rPr>
                <w:i/>
              </w:rPr>
            </w:rPrChange>
          </w:rPr>
          <w:t>accuracy</w:t>
        </w:r>
      </w:ins>
      <w:ins w:id="1155" w:author="Xu, Jason" w:date="2020-02-04T17:15:00Z">
        <w:r w:rsidR="009F24B1" w:rsidRPr="00DC671C">
          <w:rPr>
            <w:iCs/>
            <w:rPrChange w:id="1156" w:author="Xu, Jason" w:date="2020-02-04T17:17:00Z">
              <w:rPr>
                <w:i/>
              </w:rPr>
            </w:rPrChange>
          </w:rPr>
          <w:fldChar w:fldCharType="begin" w:fldLock="1"/>
        </w:r>
      </w:ins>
      <w:r w:rsidR="005C51EA">
        <w:rPr>
          <w:iCs/>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9F24B1" w:rsidRPr="00DC671C">
        <w:rPr>
          <w:iCs/>
          <w:rPrChange w:id="1157" w:author="Xu, Jason" w:date="2020-02-04T17:17:00Z">
            <w:rPr>
              <w:i/>
            </w:rPr>
          </w:rPrChange>
        </w:rPr>
        <w:fldChar w:fldCharType="separate"/>
      </w:r>
      <w:r w:rsidR="009F24B1" w:rsidRPr="00DC671C">
        <w:rPr>
          <w:iCs/>
          <w:noProof/>
          <w:vertAlign w:val="superscript"/>
          <w:rPrChange w:id="1158" w:author="Xu, Jason" w:date="2020-02-04T17:17:00Z">
            <w:rPr>
              <w:noProof/>
              <w:vertAlign w:val="superscript"/>
            </w:rPr>
          </w:rPrChange>
        </w:rPr>
        <w:t>14</w:t>
      </w:r>
      <w:ins w:id="1159" w:author="Xu, Jason" w:date="2020-02-04T17:15:00Z">
        <w:r w:rsidR="009F24B1" w:rsidRPr="00DC671C">
          <w:rPr>
            <w:iCs/>
            <w:rPrChange w:id="1160" w:author="Xu, Jason" w:date="2020-02-04T17:17:00Z">
              <w:rPr>
                <w:i/>
              </w:rPr>
            </w:rPrChange>
          </w:rPr>
          <w:fldChar w:fldCharType="end"/>
        </w:r>
      </w:ins>
      <w:ins w:id="1161" w:author="Xu, Jason" w:date="2020-02-04T17:14:00Z">
        <w:r w:rsidR="00B446E1" w:rsidRPr="00DC671C">
          <w:rPr>
            <w:iCs/>
            <w:rPrChange w:id="1162" w:author="Xu, Jason" w:date="2020-02-04T17:17:00Z">
              <w:rPr>
                <w:i/>
              </w:rPr>
            </w:rPrChange>
          </w:rPr>
          <w:t>.</w:t>
        </w:r>
      </w:ins>
      <w:ins w:id="1163" w:author="Xu, Jason" w:date="2020-02-05T10:05:00Z">
        <w:r w:rsidR="00E33F85">
          <w:rPr>
            <w:iCs/>
          </w:rPr>
          <w:t xml:space="preserve"> </w:t>
        </w:r>
      </w:ins>
      <w:ins w:id="1164" w:author="Xu, Jason" w:date="2020-02-04T17:16:00Z">
        <w:r w:rsidR="00DC671C" w:rsidRPr="00DC671C">
          <w:rPr>
            <w:iCs/>
            <w:rPrChange w:id="1165" w:author="Xu, Jason" w:date="2020-02-04T17:17:00Z">
              <w:rPr>
                <w:i/>
              </w:rPr>
            </w:rPrChange>
          </w:rPr>
          <w:t>In</w:t>
        </w:r>
      </w:ins>
      <w:ins w:id="1166" w:author="Xu, Jason" w:date="2020-02-04T17:17:00Z">
        <w:r w:rsidR="00DC671C" w:rsidRPr="00DC671C">
          <w:rPr>
            <w:iCs/>
            <w:rPrChange w:id="1167" w:author="Xu, Jason" w:date="2020-02-04T17:17:00Z">
              <w:rPr>
                <w:i/>
              </w:rPr>
            </w:rPrChange>
          </w:rPr>
          <w:t xml:space="preserve"> nowadays </w:t>
        </w:r>
        <w:proofErr w:type="gramStart"/>
        <w:r w:rsidR="00DC671C" w:rsidRPr="00DC671C">
          <w:rPr>
            <w:iCs/>
            <w:rPrChange w:id="1168" w:author="Xu, Jason" w:date="2020-02-04T17:17:00Z">
              <w:rPr>
                <w:i/>
              </w:rPr>
            </w:rPrChange>
          </w:rPr>
          <w:t xml:space="preserve">China, </w:t>
        </w:r>
      </w:ins>
      <w:ins w:id="1169" w:author="Xu, Jason" w:date="2020-02-04T17:18:00Z">
        <w:r w:rsidR="00677D21">
          <w:rPr>
            <w:iCs/>
          </w:rPr>
          <w:t xml:space="preserve"> </w:t>
        </w:r>
      </w:ins>
      <w:ins w:id="1170" w:author="Xu, Jason" w:date="2020-02-04T17:26:00Z">
        <w:r w:rsidR="00E61D1D">
          <w:rPr>
            <w:iCs/>
          </w:rPr>
          <w:t>where</w:t>
        </w:r>
        <w:proofErr w:type="gramEnd"/>
        <w:r w:rsidR="00E61D1D">
          <w:rPr>
            <w:iCs/>
          </w:rPr>
          <w:t xml:space="preserve"> </w:t>
        </w:r>
      </w:ins>
      <w:ins w:id="1171" w:author="Xu, Jason" w:date="2020-02-04T17:28:00Z">
        <w:r w:rsidR="00C76FA1">
          <w:rPr>
            <w:iCs/>
          </w:rPr>
          <w:t>rapid</w:t>
        </w:r>
      </w:ins>
      <w:ins w:id="1172" w:author="Xu, Jason" w:date="2020-02-04T17:26:00Z">
        <w:r w:rsidR="00E61D1D">
          <w:rPr>
            <w:iCs/>
          </w:rPr>
          <w:t xml:space="preserve"> industrialization and urbanization</w:t>
        </w:r>
      </w:ins>
      <w:ins w:id="1173" w:author="Xu, Jason" w:date="2020-02-04T17:28:00Z">
        <w:r w:rsidR="00C76FA1">
          <w:rPr>
            <w:iCs/>
          </w:rPr>
          <w:t xml:space="preserve"> are </w:t>
        </w:r>
        <w:r w:rsidR="0088221D">
          <w:rPr>
            <w:iCs/>
          </w:rPr>
          <w:t>happening nationwide,</w:t>
        </w:r>
      </w:ins>
      <w:ins w:id="1174" w:author="Xu, Jason" w:date="2020-02-04T17:29:00Z">
        <w:r w:rsidR="0088221D">
          <w:rPr>
            <w:iCs/>
          </w:rPr>
          <w:t xml:space="preserve"> </w:t>
        </w:r>
      </w:ins>
      <w:ins w:id="1175" w:author="Xu, Jason" w:date="2020-02-05T10:25:00Z">
        <w:r w:rsidR="006C2881">
          <w:rPr>
            <w:iCs/>
          </w:rPr>
          <w:t>the issue</w:t>
        </w:r>
      </w:ins>
      <w:ins w:id="1176" w:author="Xu, Jason" w:date="2020-02-05T10:26:00Z">
        <w:r w:rsidR="006C2881">
          <w:rPr>
            <w:iCs/>
          </w:rPr>
          <w:t xml:space="preserve"> of</w:t>
        </w:r>
      </w:ins>
      <w:ins w:id="1177" w:author="Xu, Jason" w:date="2020-02-05T09:57:00Z">
        <w:r w:rsidR="000F704D">
          <w:rPr>
            <w:iCs/>
          </w:rPr>
          <w:t xml:space="preserve"> heavy metal contamination for arable soil</w:t>
        </w:r>
      </w:ins>
      <w:ins w:id="1178" w:author="Xu, Jason" w:date="2020-02-05T10:26:00Z">
        <w:r w:rsidR="006C2881">
          <w:rPr>
            <w:iCs/>
          </w:rPr>
          <w:t xml:space="preserve"> has been </w:t>
        </w:r>
      </w:ins>
      <w:ins w:id="1179" w:author="Xu, Jason" w:date="2020-02-05T15:58:00Z">
        <w:r w:rsidR="002E420C">
          <w:rPr>
            <w:iCs/>
          </w:rPr>
          <w:t>seen</w:t>
        </w:r>
      </w:ins>
      <w:ins w:id="1180" w:author="Xu, Jason" w:date="2020-02-05T10:31:00Z">
        <w:r w:rsidR="00090A1B">
          <w:rPr>
            <w:iCs/>
          </w:rPr>
          <w:t xml:space="preserve"> as </w:t>
        </w:r>
      </w:ins>
      <w:ins w:id="1181" w:author="Xu, Jason" w:date="2020-02-05T15:58:00Z">
        <w:r w:rsidR="002E420C" w:rsidRPr="002E420C">
          <w:rPr>
            <w:iCs/>
            <w:rPrChange w:id="1182" w:author="Xu, Jason" w:date="2020-02-05T16:03:00Z">
              <w:rPr>
                <w:iCs/>
                <w:color w:val="FF0000"/>
              </w:rPr>
            </w:rPrChange>
          </w:rPr>
          <w:t xml:space="preserve">emergent issue to be addressed. </w:t>
        </w:r>
      </w:ins>
      <w:ins w:id="1183" w:author="Xu, Jason" w:date="2020-02-05T10:18:00Z">
        <w:r w:rsidR="000E12F5" w:rsidRPr="002E420C">
          <w:rPr>
            <w:iCs/>
          </w:rPr>
          <w:t>A nation</w:t>
        </w:r>
        <w:r w:rsidR="002009F5" w:rsidRPr="002E420C">
          <w:rPr>
            <w:iCs/>
          </w:rPr>
          <w:t>al scale</w:t>
        </w:r>
      </w:ins>
      <w:ins w:id="1184" w:author="Xu, Jason" w:date="2020-02-05T10:35:00Z">
        <w:r w:rsidR="005A36D5" w:rsidRPr="002E420C">
          <w:rPr>
            <w:iCs/>
          </w:rPr>
          <w:t xml:space="preserve"> st</w:t>
        </w:r>
      </w:ins>
      <w:ins w:id="1185" w:author="Xu, Jason" w:date="2020-02-05T10:34:00Z">
        <w:r w:rsidR="005A36D5" w:rsidRPr="002E420C">
          <w:rPr>
            <w:iCs/>
          </w:rPr>
          <w:t>udy</w:t>
        </w:r>
      </w:ins>
      <w:ins w:id="1186" w:author="Xu, Jason" w:date="2020-02-05T10:18:00Z">
        <w:r w:rsidR="002009F5" w:rsidRPr="002E420C">
          <w:rPr>
            <w:iCs/>
          </w:rPr>
          <w:t xml:space="preserve"> </w:t>
        </w:r>
      </w:ins>
      <w:ins w:id="1187" w:author="Xu, Jason" w:date="2020-02-05T10:48:00Z">
        <w:r w:rsidR="00033544" w:rsidRPr="002E420C">
          <w:rPr>
            <w:iCs/>
          </w:rPr>
          <w:t xml:space="preserve">revealed that </w:t>
        </w:r>
      </w:ins>
      <w:ins w:id="1188" w:author="Xu, Jason" w:date="2020-02-05T10:59:00Z">
        <w:r w:rsidR="00A7025F" w:rsidRPr="002E420C">
          <w:rPr>
            <w:iCs/>
          </w:rPr>
          <w:t xml:space="preserve">Cd concentrations in </w:t>
        </w:r>
      </w:ins>
      <w:ins w:id="1189" w:author="Xu, Jason" w:date="2020-02-05T11:00:00Z">
        <w:r w:rsidR="00D467BE" w:rsidRPr="002E420C">
          <w:rPr>
            <w:iCs/>
          </w:rPr>
          <w:t>p</w:t>
        </w:r>
        <w:r w:rsidR="00D467BE">
          <w:rPr>
            <w:iCs/>
          </w:rPr>
          <w:t xml:space="preserve">addy </w:t>
        </w:r>
      </w:ins>
      <w:ins w:id="1190" w:author="Xu, Jason" w:date="2020-02-05T10:59:00Z">
        <w:r w:rsidR="00D467BE">
          <w:rPr>
            <w:iCs/>
          </w:rPr>
          <w:t xml:space="preserve">soils from </w:t>
        </w:r>
      </w:ins>
      <w:ins w:id="1191" w:author="Xu, Jason" w:date="2020-02-05T11:00:00Z">
        <w:r w:rsidR="00D467BE">
          <w:rPr>
            <w:iCs/>
          </w:rPr>
          <w:t xml:space="preserve">different Chinese regions varied </w:t>
        </w:r>
        <w:r w:rsidR="005C51EA">
          <w:rPr>
            <w:iCs/>
          </w:rPr>
          <w:t>significantly</w:t>
        </w:r>
      </w:ins>
      <w:ins w:id="1192" w:author="Xu, Jason" w:date="2020-02-05T11:02:00Z">
        <w:r w:rsidR="005C51EA">
          <w:rPr>
            <w:iCs/>
          </w:rPr>
          <w:t>, with the</w:t>
        </w:r>
      </w:ins>
      <w:ins w:id="1193" w:author="Xu, Jason" w:date="2020-02-05T11:08:00Z">
        <w:r w:rsidR="00BF798F">
          <w:rPr>
            <w:iCs/>
          </w:rPr>
          <w:t xml:space="preserve"> so</w:t>
        </w:r>
      </w:ins>
      <w:ins w:id="1194" w:author="Xu, Jason" w:date="2020-02-05T11:38:00Z">
        <w:r w:rsidR="00BA4886">
          <w:rPr>
            <w:iCs/>
          </w:rPr>
          <w:t>u</w:t>
        </w:r>
      </w:ins>
      <w:ins w:id="1195" w:author="Xu, Jason" w:date="2020-02-05T11:08:00Z">
        <w:r w:rsidR="00BF798F">
          <w:rPr>
            <w:iCs/>
          </w:rPr>
          <w:t xml:space="preserve">theast coastal </w:t>
        </w:r>
      </w:ins>
      <w:ins w:id="1196" w:author="Xu, Jason" w:date="2020-02-05T11:09:00Z">
        <w:r w:rsidR="00BF798F">
          <w:rPr>
            <w:iCs/>
          </w:rPr>
          <w:t xml:space="preserve">regions (e.g. </w:t>
        </w:r>
        <w:r w:rsidR="00FB55CA">
          <w:rPr>
            <w:iCs/>
          </w:rPr>
          <w:t>Hunan</w:t>
        </w:r>
      </w:ins>
      <w:ins w:id="1197" w:author="Xu, Jason" w:date="2020-02-05T11:10:00Z">
        <w:r w:rsidR="00E519E4">
          <w:rPr>
            <w:iCs/>
          </w:rPr>
          <w:t>, Guangxi</w:t>
        </w:r>
      </w:ins>
      <w:ins w:id="1198" w:author="Xu, Jason" w:date="2020-02-05T11:09:00Z">
        <w:r w:rsidR="00BF798F">
          <w:rPr>
            <w:iCs/>
          </w:rPr>
          <w:t>)</w:t>
        </w:r>
      </w:ins>
      <w:ins w:id="1199" w:author="Xu, Jason" w:date="2020-02-05T11:29:00Z">
        <w:r w:rsidR="00B26C8A">
          <w:rPr>
            <w:iCs/>
          </w:rPr>
          <w:t xml:space="preserve"> having the hig</w:t>
        </w:r>
      </w:ins>
      <w:ins w:id="1200" w:author="Xu, Jason" w:date="2020-02-05T11:37:00Z">
        <w:r w:rsidR="0051322F">
          <w:rPr>
            <w:iCs/>
          </w:rPr>
          <w:t>h</w:t>
        </w:r>
      </w:ins>
      <w:ins w:id="1201" w:author="Xu, Jason" w:date="2020-02-05T11:29:00Z">
        <w:r w:rsidR="00B26C8A">
          <w:rPr>
            <w:iCs/>
          </w:rPr>
          <w:t>est level</w:t>
        </w:r>
      </w:ins>
      <w:ins w:id="1202" w:author="Xu, Jason" w:date="2020-02-05T11:38:00Z">
        <w:r w:rsidR="00BA4886">
          <w:rPr>
            <w:iCs/>
          </w:rPr>
          <w:t>s</w:t>
        </w:r>
      </w:ins>
      <w:ins w:id="1203" w:author="Xu, Jason" w:date="2020-02-05T11:01:00Z">
        <w:r w:rsidR="005C51EA">
          <w:rPr>
            <w:iCs/>
          </w:rPr>
          <w:fldChar w:fldCharType="begin" w:fldLock="1"/>
        </w:r>
      </w:ins>
      <w:r w:rsidR="007B07BB">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30&lt;/sup&gt;","plainTextFormattedCitation":"30","previouslyFormattedCitation":"&lt;sup&gt;28&lt;/sup&gt;"},"properties":{"noteIndex":0},"schema":"https://github.com/citation-style-language/schema/raw/master/csl-citation.json"}</w:instrText>
      </w:r>
      <w:r w:rsidR="005C51EA">
        <w:rPr>
          <w:iCs/>
        </w:rPr>
        <w:fldChar w:fldCharType="separate"/>
      </w:r>
      <w:r w:rsidR="007B07BB" w:rsidRPr="007B07BB">
        <w:rPr>
          <w:iCs/>
          <w:noProof/>
          <w:vertAlign w:val="superscript"/>
        </w:rPr>
        <w:t>30</w:t>
      </w:r>
      <w:ins w:id="1204" w:author="Xu, Jason" w:date="2020-02-05T11:01:00Z">
        <w:r w:rsidR="005C51EA">
          <w:rPr>
            <w:iCs/>
          </w:rPr>
          <w:fldChar w:fldCharType="end"/>
        </w:r>
        <w:r w:rsidR="005C51EA">
          <w:rPr>
            <w:iCs/>
          </w:rPr>
          <w:t xml:space="preserve">. </w:t>
        </w:r>
      </w:ins>
      <w:ins w:id="1205" w:author="Xu, Jason" w:date="2020-02-05T11:38:00Z">
        <w:r w:rsidR="00BA4886">
          <w:rPr>
            <w:iCs/>
          </w:rPr>
          <w:t xml:space="preserve">This is greatly due to the soil </w:t>
        </w:r>
      </w:ins>
      <w:ins w:id="1206" w:author="Xu, Jason" w:date="2020-02-05T11:39:00Z">
        <w:r w:rsidR="00F844BE" w:rsidRPr="00F844BE">
          <w:rPr>
            <w:iCs/>
          </w:rPr>
          <w:t>characteristics</w:t>
        </w:r>
      </w:ins>
      <w:ins w:id="1207" w:author="Xu, Jason" w:date="2020-02-05T11:40:00Z">
        <w:r w:rsidR="00722083">
          <w:rPr>
            <w:iCs/>
          </w:rPr>
          <w:t xml:space="preserve"> (i.e. low pH) as well as</w:t>
        </w:r>
      </w:ins>
      <w:ins w:id="1208" w:author="Xu, Jason" w:date="2020-02-05T11:44:00Z">
        <w:r w:rsidR="00B77FAC">
          <w:rPr>
            <w:iCs/>
          </w:rPr>
          <w:t xml:space="preserve"> pollutions</w:t>
        </w:r>
      </w:ins>
      <w:ins w:id="1209" w:author="Xu, Jason" w:date="2020-02-05T11:40:00Z">
        <w:r w:rsidR="0039089A">
          <w:rPr>
            <w:iCs/>
          </w:rPr>
          <w:t xml:space="preserve"> result from human activities </w:t>
        </w:r>
      </w:ins>
      <w:ins w:id="1210" w:author="Xu, Jason" w:date="2020-02-05T11:41:00Z">
        <w:r w:rsidR="0039089A">
          <w:rPr>
            <w:iCs/>
          </w:rPr>
          <w:t>(e.g. mining)</w:t>
        </w:r>
      </w:ins>
      <w:ins w:id="1211" w:author="Xu, Jason" w:date="2020-02-05T11:46:00Z">
        <w:r w:rsidR="002A3991">
          <w:rPr>
            <w:iCs/>
          </w:rPr>
          <w:fldChar w:fldCharType="begin" w:fldLock="1"/>
        </w:r>
      </w:ins>
      <w:r w:rsidR="007B07BB">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30&lt;/sup&gt;","plainTextFormattedCitation":"30","previouslyFormattedCitation":"&lt;sup&gt;28&lt;/sup&gt;"},"properties":{"noteIndex":0},"schema":"https://github.com/citation-style-language/schema/raw/master/csl-citation.json"}</w:instrText>
      </w:r>
      <w:r w:rsidR="002A3991">
        <w:rPr>
          <w:iCs/>
        </w:rPr>
        <w:fldChar w:fldCharType="separate"/>
      </w:r>
      <w:r w:rsidR="007B07BB" w:rsidRPr="007B07BB">
        <w:rPr>
          <w:iCs/>
          <w:noProof/>
          <w:vertAlign w:val="superscript"/>
        </w:rPr>
        <w:t>30</w:t>
      </w:r>
      <w:ins w:id="1212" w:author="Xu, Jason" w:date="2020-02-05T11:46:00Z">
        <w:r w:rsidR="002A3991">
          <w:rPr>
            <w:iCs/>
          </w:rPr>
          <w:fldChar w:fldCharType="end"/>
        </w:r>
      </w:ins>
      <w:ins w:id="1213" w:author="Xu, Jason" w:date="2020-02-05T11:41:00Z">
        <w:r w:rsidR="0039089A">
          <w:rPr>
            <w:iCs/>
          </w:rPr>
          <w:t>.</w:t>
        </w:r>
      </w:ins>
      <w:ins w:id="1214" w:author="Xu, Jason" w:date="2020-02-05T11:38:00Z">
        <w:r w:rsidR="003F5FE8">
          <w:rPr>
            <w:iCs/>
          </w:rPr>
          <w:t xml:space="preserve"> </w:t>
        </w:r>
      </w:ins>
      <w:ins w:id="1215" w:author="Xu, Jason" w:date="2020-02-05T11:11:00Z">
        <w:r w:rsidR="002367B2">
          <w:rPr>
            <w:iCs/>
          </w:rPr>
          <w:t xml:space="preserve">As one of the </w:t>
        </w:r>
      </w:ins>
      <w:ins w:id="1216" w:author="Xu, Jason" w:date="2020-02-05T11:12:00Z">
        <w:r w:rsidR="00D12F7E">
          <w:rPr>
            <w:iCs/>
          </w:rPr>
          <w:t>subjects</w:t>
        </w:r>
      </w:ins>
      <w:ins w:id="1217" w:author="Xu, Jason" w:date="2020-02-05T11:11:00Z">
        <w:r w:rsidR="002367B2">
          <w:rPr>
            <w:iCs/>
          </w:rPr>
          <w:t xml:space="preserve"> in this study, </w:t>
        </w:r>
      </w:ins>
      <w:ins w:id="1218" w:author="Xu, Jason" w:date="2020-02-05T11:12:00Z">
        <w:r w:rsidR="008124C6">
          <w:rPr>
            <w:iCs/>
          </w:rPr>
          <w:t>the GG rice were harvested from Guang</w:t>
        </w:r>
      </w:ins>
      <w:ins w:id="1219" w:author="Xu, Jason" w:date="2020-02-05T11:20:00Z">
        <w:r w:rsidR="006D3267">
          <w:rPr>
            <w:iCs/>
          </w:rPr>
          <w:t>xi</w:t>
        </w:r>
      </w:ins>
      <w:ins w:id="1220" w:author="Xu, Jason" w:date="2020-02-05T11:47:00Z">
        <w:r w:rsidR="00C502BB">
          <w:rPr>
            <w:iCs/>
          </w:rPr>
          <w:t xml:space="preserve"> Zhuang A</w:t>
        </w:r>
      </w:ins>
      <w:ins w:id="1221" w:author="Xu, Jason" w:date="2020-02-05T11:48:00Z">
        <w:r w:rsidR="00C502BB">
          <w:rPr>
            <w:iCs/>
          </w:rPr>
          <w:t>utonomous region</w:t>
        </w:r>
      </w:ins>
      <w:ins w:id="1222" w:author="Xu, Jason" w:date="2020-02-05T11:31:00Z">
        <w:r w:rsidR="002B46E6">
          <w:rPr>
            <w:iCs/>
          </w:rPr>
          <w:t xml:space="preserve">. As </w:t>
        </w:r>
      </w:ins>
      <w:ins w:id="1223" w:author="Xu, Jason" w:date="2020-02-05T11:21:00Z">
        <w:r w:rsidR="009A3E7D">
          <w:rPr>
            <w:iCs/>
          </w:rPr>
          <w:t>s</w:t>
        </w:r>
        <w:r w:rsidR="009A3E7D" w:rsidRPr="007D3F67">
          <w:rPr>
            <w:iCs/>
            <w:highlight w:val="yellow"/>
            <w:rPrChange w:id="1224" w:author="Xu, Jason" w:date="2020-02-06T16:01:00Z">
              <w:rPr>
                <w:iCs/>
              </w:rPr>
            </w:rPrChange>
          </w:rPr>
          <w:t>hown in</w:t>
        </w:r>
        <w:commentRangeStart w:id="1225"/>
        <w:r w:rsidR="009A3E7D" w:rsidRPr="007D3F67">
          <w:rPr>
            <w:iCs/>
            <w:highlight w:val="yellow"/>
            <w:rPrChange w:id="1226" w:author="Xu, Jason" w:date="2020-02-06T16:01:00Z">
              <w:rPr>
                <w:iCs/>
              </w:rPr>
            </w:rPrChange>
          </w:rPr>
          <w:t xml:space="preserve"> </w:t>
        </w:r>
      </w:ins>
      <w:ins w:id="1227" w:author="Xu, Jason" w:date="2020-02-05T11:26:00Z">
        <w:r w:rsidR="00E209FB" w:rsidRPr="007D3F67">
          <w:rPr>
            <w:iCs/>
            <w:highlight w:val="yellow"/>
            <w:rPrChange w:id="1228" w:author="Xu, Jason" w:date="2020-02-06T16:01:00Z">
              <w:rPr>
                <w:iCs/>
              </w:rPr>
            </w:rPrChange>
          </w:rPr>
          <w:t>Fig 5</w:t>
        </w:r>
      </w:ins>
      <w:commentRangeEnd w:id="1225"/>
      <w:ins w:id="1229" w:author="Xu, Jason" w:date="2020-02-05T11:33:00Z">
        <w:r w:rsidR="00F0632E" w:rsidRPr="007D3F67">
          <w:rPr>
            <w:rStyle w:val="afc"/>
            <w:highlight w:val="yellow"/>
            <w:rPrChange w:id="1230" w:author="Xu, Jason" w:date="2020-02-06T16:01:00Z">
              <w:rPr>
                <w:rStyle w:val="afc"/>
              </w:rPr>
            </w:rPrChange>
          </w:rPr>
          <w:commentReference w:id="1225"/>
        </w:r>
      </w:ins>
      <w:ins w:id="1231" w:author="Xu, Jason" w:date="2020-02-05T11:26:00Z">
        <w:r w:rsidR="00E209FB" w:rsidRPr="007D3F67">
          <w:rPr>
            <w:iCs/>
            <w:highlight w:val="yellow"/>
            <w:rPrChange w:id="1232" w:author="Xu, Jason" w:date="2020-02-06T16:01:00Z">
              <w:rPr>
                <w:iCs/>
              </w:rPr>
            </w:rPrChange>
          </w:rPr>
          <w:t>,</w:t>
        </w:r>
        <w:r w:rsidR="00E209FB">
          <w:rPr>
            <w:iCs/>
          </w:rPr>
          <w:t xml:space="preserve"> </w:t>
        </w:r>
      </w:ins>
      <w:ins w:id="1233" w:author="Xu, Jason" w:date="2020-02-05T11:49:00Z">
        <w:r w:rsidR="00B57AE8">
          <w:rPr>
            <w:iCs/>
          </w:rPr>
          <w:t>t</w:t>
        </w:r>
      </w:ins>
      <w:ins w:id="1234" w:author="Xu, Jason" w:date="2020-02-05T11:30:00Z">
        <w:r w:rsidR="002E3962">
          <w:rPr>
            <w:iCs/>
          </w:rPr>
          <w:t xml:space="preserve">he concentration of Cd itself </w:t>
        </w:r>
        <w:r w:rsidR="002E3962" w:rsidRPr="007D3F67">
          <w:rPr>
            <w:iCs/>
            <w:highlight w:val="yellow"/>
            <w:rPrChange w:id="1235" w:author="Xu, Jason" w:date="2020-02-06T16:02:00Z">
              <w:rPr>
                <w:iCs/>
              </w:rPr>
            </w:rPrChange>
          </w:rPr>
          <w:t xml:space="preserve">was sufficient to </w:t>
        </w:r>
      </w:ins>
      <w:ins w:id="1236" w:author="Xu, Jason" w:date="2020-02-05T11:32:00Z">
        <w:r w:rsidR="00F0632E" w:rsidRPr="007D3F67">
          <w:rPr>
            <w:iCs/>
            <w:highlight w:val="yellow"/>
            <w:rPrChange w:id="1237" w:author="Xu, Jason" w:date="2020-02-06T16:02:00Z">
              <w:rPr>
                <w:iCs/>
              </w:rPr>
            </w:rPrChange>
          </w:rPr>
          <w:t>differentiate GG rice from other five non</w:t>
        </w:r>
      </w:ins>
      <w:ins w:id="1238" w:author="Xu, Jason" w:date="2020-02-05T11:33:00Z">
        <w:r w:rsidR="00F0632E" w:rsidRPr="007D3F67">
          <w:rPr>
            <w:iCs/>
            <w:highlight w:val="yellow"/>
            <w:rPrChange w:id="1239" w:author="Xu, Jason" w:date="2020-02-06T16:02:00Z">
              <w:rPr>
                <w:iCs/>
              </w:rPr>
            </w:rPrChange>
          </w:rPr>
          <w:t>-GG rice</w:t>
        </w:r>
        <w:r w:rsidR="00F0632E">
          <w:rPr>
            <w:iCs/>
          </w:rPr>
          <w:t>.</w:t>
        </w:r>
      </w:ins>
      <w:ins w:id="1240" w:author="Xu, Jason" w:date="2020-02-05T11:47:00Z">
        <w:r w:rsidR="001D71DD">
          <w:rPr>
            <w:iCs/>
          </w:rPr>
          <w:t xml:space="preserve"> </w:t>
        </w:r>
      </w:ins>
      <w:ins w:id="1241" w:author="Xu, Jason" w:date="2020-02-05T11:51:00Z">
        <w:r w:rsidR="00B3448C">
          <w:rPr>
            <w:iCs/>
          </w:rPr>
          <w:t xml:space="preserve">This </w:t>
        </w:r>
      </w:ins>
      <w:ins w:id="1242" w:author="Xu, Jason" w:date="2020-02-05T11:52:00Z">
        <w:r w:rsidR="00B3448C">
          <w:rPr>
            <w:iCs/>
          </w:rPr>
          <w:t xml:space="preserve">finding not only </w:t>
        </w:r>
      </w:ins>
      <w:ins w:id="1243" w:author="Xu, Jason" w:date="2020-02-05T16:01:00Z">
        <w:r w:rsidR="002E420C">
          <w:rPr>
            <w:iCs/>
          </w:rPr>
          <w:t>agre</w:t>
        </w:r>
      </w:ins>
      <w:ins w:id="1244" w:author="Xu, Jason" w:date="2020-02-05T16:02:00Z">
        <w:r w:rsidR="002E420C">
          <w:rPr>
            <w:iCs/>
          </w:rPr>
          <w:t>ed</w:t>
        </w:r>
      </w:ins>
      <w:ins w:id="1245" w:author="Xu, Jason" w:date="2020-02-05T11:52:00Z">
        <w:r w:rsidR="00B3448C">
          <w:rPr>
            <w:iCs/>
          </w:rPr>
          <w:t xml:space="preserve"> with prev</w:t>
        </w:r>
      </w:ins>
      <w:ins w:id="1246" w:author="Xu, Jason" w:date="2020-02-05T16:00:00Z">
        <w:r w:rsidR="002E420C">
          <w:rPr>
            <w:iCs/>
          </w:rPr>
          <w:t>i</w:t>
        </w:r>
      </w:ins>
      <w:ins w:id="1247" w:author="Xu, Jason" w:date="2020-02-05T11:52:00Z">
        <w:r w:rsidR="00B3448C">
          <w:rPr>
            <w:iCs/>
          </w:rPr>
          <w:t xml:space="preserve">ous reports on </w:t>
        </w:r>
        <w:r w:rsidR="00BC01DD">
          <w:rPr>
            <w:iCs/>
          </w:rPr>
          <w:t>the</w:t>
        </w:r>
      </w:ins>
      <w:ins w:id="1248" w:author="Xu, Jason" w:date="2020-02-05T11:53:00Z">
        <w:r w:rsidR="00BC01DD">
          <w:rPr>
            <w:iCs/>
          </w:rPr>
          <w:t xml:space="preserve"> national Cd dis</w:t>
        </w:r>
        <w:r w:rsidR="00110301">
          <w:rPr>
            <w:iCs/>
          </w:rPr>
          <w:t>tributions, even more importantly, it</w:t>
        </w:r>
      </w:ins>
      <w:ins w:id="1249" w:author="Xu, Jason" w:date="2020-02-05T16:01:00Z">
        <w:r w:rsidR="002E420C">
          <w:t xml:space="preserve"> provided </w:t>
        </w:r>
      </w:ins>
      <w:ins w:id="1250" w:author="Xu, Jason" w:date="2020-02-05T16:02:00Z">
        <w:r w:rsidR="002E420C">
          <w:t xml:space="preserve">the possibility that the level of Cd as a unique “marker” for </w:t>
        </w:r>
      </w:ins>
      <w:ins w:id="1251" w:author="Xu, Jason" w:date="2020-02-05T16:03:00Z">
        <w:r w:rsidR="002E420C">
          <w:t xml:space="preserve">GG rice. </w:t>
        </w:r>
      </w:ins>
    </w:p>
    <w:p w14:paraId="69674993" w14:textId="239B2CA5" w:rsidR="008641A0" w:rsidRDefault="008641A0" w:rsidP="008641A0">
      <w:pPr>
        <w:jc w:val="both"/>
        <w:rPr>
          <w:ins w:id="1252" w:author="Xu, Jason" w:date="2020-02-06T13:45:00Z"/>
        </w:rPr>
      </w:pPr>
      <w:bookmarkStart w:id="1253" w:name="_GoBack"/>
      <w:bookmarkEnd w:id="1253"/>
      <w:ins w:id="1254" w:author="Xu, Jason" w:date="2020-02-06T13:45:00Z">
        <w:r>
          <w:rPr>
            <w:iCs/>
          </w:rPr>
          <w:t>O</w:t>
        </w:r>
        <w:r>
          <w:rPr>
            <w:rFonts w:hint="eastAsia"/>
            <w:iCs/>
          </w:rPr>
          <w:t>u</w:t>
        </w:r>
        <w:r>
          <w:rPr>
            <w:iCs/>
          </w:rPr>
          <w:t xml:space="preserve">r study demonstrated that multi-elemental profiling by ICP-MS, coupled with machine learning technique, can differentiate six Chinese GI </w:t>
        </w:r>
        <w:r>
          <w:rPr>
            <w:rFonts w:hint="eastAsia"/>
            <w:iCs/>
          </w:rPr>
          <w:t>rice</w:t>
        </w:r>
        <w:r>
          <w:rPr>
            <w:iCs/>
          </w:rPr>
          <w:t xml:space="preserve"> with extremely high accuracy. Particularly, we have identified several elements with the most differentiating power. This opens the </w:t>
        </w:r>
        <w:r>
          <w:t>door for future study on whether measuring only a handful of elements could lead to reliable rice classification. Yet we are fully aware of the complexity of the task, since the elemental profile of crops may be simultaneously determined by multiple factors, for example, genotype, soil characteristics, climate, and agricultural practice</w:t>
        </w:r>
        <w:r>
          <w:fldChar w:fldCharType="begin" w:fldLock="1"/>
        </w:r>
        <w:r>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31&lt;/sup&gt;"},"properties":{"noteIndex":0},"schema":"https://github.com/citation-style-language/schema/raw/master/csl-citation.json"}</w:instrText>
        </w:r>
        <w:r>
          <w:fldChar w:fldCharType="separate"/>
        </w:r>
        <w:r w:rsidRPr="007B07BB">
          <w:rPr>
            <w:noProof/>
            <w:vertAlign w:val="superscript"/>
          </w:rPr>
          <w:t>31</w:t>
        </w:r>
        <w:r>
          <w:fldChar w:fldCharType="end"/>
        </w:r>
        <w:r w:rsidRPr="00DA3487">
          <w:rPr>
            <w:vertAlign w:val="superscript"/>
          </w:rPr>
          <w:t>,</w:t>
        </w:r>
        <w:r>
          <w:fldChar w:fldCharType="begin" w:fldLock="1"/>
        </w:r>
        <w:r>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32&lt;/sup&gt;","plainTextFormattedCitation":"32","previouslyFormattedCitation":"&lt;sup&gt;32&lt;/sup&gt;"},"properties":{"noteIndex":0},"schema":"https://github.com/citation-style-language/schema/raw/master/csl-citation.json"}</w:instrText>
        </w:r>
        <w:r>
          <w:fldChar w:fldCharType="separate"/>
        </w:r>
        <w:r w:rsidRPr="007B07BB">
          <w:rPr>
            <w:noProof/>
            <w:vertAlign w:val="superscript"/>
          </w:rPr>
          <w:t>32</w:t>
        </w:r>
        <w:r>
          <w:fldChar w:fldCharType="end"/>
        </w:r>
        <w:r>
          <w:t>. As been pointed out by other researchers, sample scarcity along with lack of sample representativeness are major reasons leading to poor or unreliable classification</w:t>
        </w:r>
        <w:r>
          <w:fldChar w:fldCharType="begin" w:fldLock="1"/>
        </w:r>
        <w:r>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33&lt;/sup&gt;","plainTextFormattedCitation":"33","previouslyFormattedCitation":"&lt;sup&gt;33&lt;/sup&gt;"},"properties":{"noteIndex":0},"schema":"https://github.com/citation-style-language/schema/raw/master/csl-citation.json"}</w:instrText>
        </w:r>
        <w:r>
          <w:fldChar w:fldCharType="separate"/>
        </w:r>
        <w:r w:rsidRPr="007F23C5">
          <w:rPr>
            <w:noProof/>
            <w:vertAlign w:val="superscript"/>
          </w:rPr>
          <w:t>33</w:t>
        </w:r>
        <w:r>
          <w:fldChar w:fldCharType="end"/>
        </w:r>
        <w:r>
          <w:t xml:space="preserve">. In this study, only 131 samples from six different GI rice within one year of harvest were analyzed. Therefore, a larger dataset (both training and validation) consists of samples from multiple harvest years shall be introduced in the future, which will increase the reliability as well as the robustness of the classification model. In addition, considering the ultimate goal is to protect high value GI rice from </w:t>
        </w:r>
        <w:proofErr w:type="gramStart"/>
        <w:r>
          <w:t>potential</w:t>
        </w:r>
        <w:proofErr w:type="gramEnd"/>
        <w:r>
          <w:t xml:space="preserve"> fraudulent activities, it is of great </w:t>
        </w:r>
        <w:proofErr w:type="spellStart"/>
        <w:r>
          <w:t>importantce</w:t>
        </w:r>
        <w:proofErr w:type="spellEnd"/>
        <w:r>
          <w:t xml:space="preserve"> that we also introduce “positive” samples into the classification. One common solution is to dilute GI rice samples with serial does of  highly “l</w:t>
        </w:r>
      </w:ins>
      <w:ins w:id="1255" w:author="Xu, Jason" w:date="2020-02-06T15:01:00Z">
        <w:r w:rsidR="00A2056A">
          <w:rPr>
            <w:rFonts w:hint="eastAsia"/>
          </w:rPr>
          <w:t>o</w:t>
        </w:r>
        <w:r w:rsidR="00A2056A">
          <w:t>ok</w:t>
        </w:r>
      </w:ins>
      <w:ins w:id="1256" w:author="Xu, Jason" w:date="2020-02-06T13:45:00Z">
        <w:r>
          <w:t>-alikes”</w:t>
        </w:r>
        <w:r>
          <w:fldChar w:fldCharType="begin" w:fldLock="1"/>
        </w:r>
        <w:r>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34&lt;/sup&gt;","plainTextFormattedCitation":"34"},"properties":{"noteIndex":0},"schema":"https://github.com/citation-style-language/schema/raw/master/csl-citation.json"}</w:instrText>
        </w:r>
        <w:r>
          <w:fldChar w:fldCharType="separate"/>
        </w:r>
        <w:r w:rsidRPr="00C71DCF">
          <w:rPr>
            <w:noProof/>
            <w:vertAlign w:val="superscript"/>
          </w:rPr>
          <w:t>34</w:t>
        </w:r>
        <w:r>
          <w:fldChar w:fldCharType="end"/>
        </w:r>
        <w:r>
          <w:t xml:space="preserve"> . Given the possibility that there may be certain levels of correlation among the concentrations of different elements, traditional univariate data analysis methods was not suitable for discrimination</w:t>
        </w:r>
        <w:r>
          <w:fldChar w:fldCharType="begin" w:fldLock="1"/>
        </w:r>
        <w:r>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31&lt;/sup&gt;"},"properties":{"noteIndex":0},"schema":"https://github.com/citation-style-language/schema/raw/master/csl-citation.json"}</w:instrText>
        </w:r>
        <w:r>
          <w:fldChar w:fldCharType="separate"/>
        </w:r>
        <w:r w:rsidRPr="007B07BB">
          <w:rPr>
            <w:noProof/>
            <w:vertAlign w:val="superscript"/>
          </w:rPr>
          <w:t>31</w:t>
        </w:r>
        <w:r>
          <w:fldChar w:fldCharType="end"/>
        </w:r>
        <w:r w:rsidRPr="00AD6450">
          <w:rPr>
            <w:vertAlign w:val="superscript"/>
          </w:rPr>
          <w:t>,</w:t>
        </w:r>
        <w:r>
          <w:rPr>
            <w:vertAlign w:val="superscript"/>
          </w:rPr>
          <w:t xml:space="preserve"> </w:t>
        </w:r>
        <w:r>
          <w:fldChar w:fldCharType="begin" w:fldLock="1"/>
        </w:r>
        <w:r>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35&lt;/sup&gt;","plainTextFormattedCitation":"35","previouslyFormattedCitation":"&lt;sup&gt;34&lt;/sup&gt;"},"properties":{"noteIndex":0},"schema":"https://github.com/citation-style-language/schema/raw/master/csl-citation.json"}</w:instrText>
        </w:r>
        <w:r>
          <w:fldChar w:fldCharType="separate"/>
        </w:r>
        <w:r w:rsidRPr="00C71DCF">
          <w:rPr>
            <w:noProof/>
            <w:vertAlign w:val="superscript"/>
          </w:rPr>
          <w:t>35</w:t>
        </w:r>
        <w:r>
          <w:fldChar w:fldCharType="end"/>
        </w:r>
        <w:r>
          <w:t xml:space="preserve">. As one of few attempts by far to </w:t>
        </w:r>
        <w:proofErr w:type="gramStart"/>
        <w:r>
          <w:t xml:space="preserve">apply  </w:t>
        </w:r>
        <w:r>
          <w:lastRenderedPageBreak/>
          <w:t>machine</w:t>
        </w:r>
        <w:proofErr w:type="gramEnd"/>
        <w:r>
          <w:t xml:space="preserve"> learning strategy to process  multi-</w:t>
        </w:r>
        <w:proofErr w:type="spellStart"/>
        <w:r>
          <w:t>elmental</w:t>
        </w:r>
        <w:proofErr w:type="spellEnd"/>
        <w:r>
          <w:t xml:space="preserve"> data, we have successfully established a workflow for … from the </w:t>
        </w:r>
        <w:proofErr w:type="spellStart"/>
        <w:r>
          <w:t>traning</w:t>
        </w:r>
        <w:proofErr w:type="spellEnd"/>
        <w:r>
          <w:t xml:space="preserve">  of </w:t>
        </w:r>
        <w:proofErr w:type="spellStart"/>
        <w:r>
          <w:t>classifers</w:t>
        </w:r>
        <w:proofErr w:type="spellEnd"/>
        <w:r>
          <w:t xml:space="preserve"> to model validation. Further work will be conducted to develop a simple, rapid yet reliable strategy for rice classification/ authentication.</w:t>
        </w:r>
      </w:ins>
    </w:p>
    <w:p w14:paraId="3A7E7DC5" w14:textId="77777777" w:rsidR="008641A0" w:rsidRDefault="008641A0" w:rsidP="008641A0">
      <w:pPr>
        <w:jc w:val="both"/>
        <w:rPr>
          <w:ins w:id="1257" w:author="Xu, Jason" w:date="2020-02-06T13:45:00Z"/>
          <w:b/>
        </w:rPr>
      </w:pPr>
      <w:ins w:id="1258" w:author="Xu, Jason" w:date="2020-02-06T13:45:00Z">
        <w:r>
          <w:rPr>
            <w:b/>
          </w:rPr>
          <w:t xml:space="preserve">ACKNOWLEDGMENT </w:t>
        </w:r>
      </w:ins>
    </w:p>
    <w:p w14:paraId="32A9F1A6" w14:textId="7B91C940" w:rsidR="00116557" w:rsidDel="008641A0" w:rsidRDefault="008641A0" w:rsidP="003805CC">
      <w:pPr>
        <w:jc w:val="both"/>
        <w:rPr>
          <w:del w:id="1259" w:author="Xu, Jason" w:date="2020-02-06T13:45:00Z"/>
        </w:rPr>
      </w:pPr>
      <w:ins w:id="1260" w:author="Xu, Jason" w:date="2020-02-06T13:45:00Z">
        <w:r>
          <w:t xml:space="preserve">We want to thank Dr. </w:t>
        </w:r>
        <w:proofErr w:type="gramStart"/>
        <w:r>
          <w:t>Di</w:t>
        </w:r>
        <w:proofErr w:type="gramEnd"/>
        <w:r>
          <w:t xml:space="preserve"> Wu from Yangtze Delta Region Institute of Tsinghua University for his tremendous support on sampling coordination. We thank Ms. Si Lin for her work on sample preparation. We also appreciate Dr. Peter Markwell for valuable suggestion on the preparation of the manuscript.  </w:t>
        </w:r>
      </w:ins>
      <w:moveToRangeStart w:id="1261" w:author="Xu, Jason" w:date="2020-02-04T13:42:00Z" w:name="move31716142"/>
      <w:moveTo w:id="1262" w:author="Xu, Jason" w:date="2020-02-04T13:42:00Z">
        <w:del w:id="1263" w:author="Xu, Jason" w:date="2020-02-05T11:52:00Z">
          <w:r w:rsidR="00CB2352" w:rsidRPr="00F109F7" w:rsidDel="00BC01DD">
            <w:rPr>
              <w:rPrChange w:id="1264" w:author="Xu, Jason" w:date="2020-02-04T15:25:00Z">
                <w:rPr>
                  <w:strike/>
                </w:rPr>
              </w:rPrChange>
            </w:rPr>
            <w:delText xml:space="preserve">The GG rice, which are harvested from Guangxi Zhuang Autonomous region (southwest China, were leading in the levels of heavy metals such as </w:delText>
          </w:r>
          <w:r w:rsidR="00CB2352" w:rsidRPr="00F109F7" w:rsidDel="00BC01DD">
            <w:rPr>
              <w:vertAlign w:val="superscript"/>
              <w:rPrChange w:id="1265" w:author="Xu, Jason" w:date="2020-02-04T15:25:00Z">
                <w:rPr>
                  <w:strike/>
                  <w:vertAlign w:val="superscript"/>
                </w:rPr>
              </w:rPrChange>
            </w:rPr>
            <w:delText>107</w:delText>
          </w:r>
          <w:r w:rsidR="00CB2352" w:rsidRPr="00F109F7" w:rsidDel="00BC01DD">
            <w:rPr>
              <w:rPrChange w:id="1266" w:author="Xu, Jason" w:date="2020-02-04T15:25:00Z">
                <w:rPr>
                  <w:strike/>
                </w:rPr>
              </w:rPrChange>
            </w:rPr>
            <w:delText xml:space="preserve">Ag, </w:delText>
          </w:r>
          <w:r w:rsidR="00CB2352" w:rsidRPr="00F109F7" w:rsidDel="00BC01DD">
            <w:rPr>
              <w:vertAlign w:val="superscript"/>
              <w:rPrChange w:id="1267" w:author="Xu, Jason" w:date="2020-02-04T15:25:00Z">
                <w:rPr>
                  <w:strike/>
                  <w:vertAlign w:val="superscript"/>
                </w:rPr>
              </w:rPrChange>
            </w:rPr>
            <w:delText>114</w:delText>
          </w:r>
          <w:r w:rsidR="00CB2352" w:rsidRPr="00F109F7" w:rsidDel="00BC01DD">
            <w:rPr>
              <w:rPrChange w:id="1268" w:author="Xu, Jason" w:date="2020-02-04T15:25:00Z">
                <w:rPr>
                  <w:strike/>
                </w:rPr>
              </w:rPrChange>
            </w:rPr>
            <w:delText xml:space="preserve">Cd and </w:delText>
          </w:r>
          <w:r w:rsidR="00CB2352" w:rsidRPr="00F109F7" w:rsidDel="00BC01DD">
            <w:rPr>
              <w:vertAlign w:val="superscript"/>
              <w:rPrChange w:id="1269" w:author="Xu, Jason" w:date="2020-02-04T15:25:00Z">
                <w:rPr>
                  <w:strike/>
                  <w:vertAlign w:val="superscript"/>
                </w:rPr>
              </w:rPrChange>
            </w:rPr>
            <w:delText>201</w:delText>
          </w:r>
          <w:r w:rsidR="00CB2352" w:rsidRPr="00F109F7" w:rsidDel="00BC01DD">
            <w:rPr>
              <w:rPrChange w:id="1270" w:author="Xu, Jason" w:date="2020-02-04T15:25:00Z">
                <w:rPr>
                  <w:strike/>
                </w:rPr>
              </w:rPrChange>
            </w:rPr>
            <w:delText>Hg. A possible explanation for this is that since the pH in rice paddies variances from different regions in China (weakly alkaline in the north and weakly-acidic in the south), the bioavailability of heavy metal elements is generally higher in rice paddies grown in the south</w:delText>
          </w:r>
          <w:r w:rsidR="00CB2352" w:rsidRPr="00F109F7" w:rsidDel="00BC01DD">
            <w:rPr>
              <w:rPrChange w:id="1271" w:author="Xu, Jason" w:date="2020-02-04T15:25:00Z">
                <w:rPr>
                  <w:strike/>
                </w:rPr>
              </w:rPrChange>
            </w:rPr>
            <w:fldChar w:fldCharType="begin" w:fldLock="1"/>
          </w:r>
        </w:del>
      </w:moveTo>
      <w:del w:id="1272" w:author="Xu, Jason" w:date="2020-02-05T11:52:00Z">
        <w:r w:rsidR="002A3991" w:rsidRPr="000D596F" w:rsidDel="00BC01DD">
          <w:del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delInstrText>
        </w:r>
        <w:r w:rsidR="002A3991" w:rsidRPr="000D596F" w:rsidDel="00BC01DD">
          <w:rPr>
            <w:rFonts w:ascii="Calibri" w:hAnsi="Calibri" w:cs="Calibri"/>
          </w:rPr>
          <w:delInstrText></w:delInstrText>
        </w:r>
        <w:r w:rsidR="002A3991" w:rsidRPr="000D596F" w:rsidDel="00BC01DD">
          <w:delInstrText xml:space="preserve"> ected by depletion of soil organic matter within the time span 1969 </w:delInstrText>
        </w:r>
        <w:r w:rsidR="002A3991" w:rsidRPr="000D596F" w:rsidDel="00BC01DD">
          <w:rPr>
            <w:rFonts w:ascii="Calibri" w:hAnsi="Calibri" w:cs="Calibri"/>
          </w:rPr>
          <w:delInstrText>±</w:delInstrText>
        </w:r>
        <w:r w:rsidR="002A3991" w:rsidRPr="000D596F" w:rsidDel="00BC01DD">
          <w:delInstrText xml:space="preserve"> 93","type":"article-journal","volume":"105"},"uris":["http://www.mendeley.com/documents/?uuid=af6c1aeb-6d73-4ce9-a6be-402b0672f946"]}],"mendeley":{"formattedCitation":"&lt;sup&gt;29&lt;/sup&gt;","plainTextFormattedCitation":"29","previouslyFormattedCitation":"&lt;sup&gt;29&lt;/sup&gt;"},"properties":{"noteIndex":0},"schema":"https://github.com/citation-style-language/schema/raw/master/csl-citation.json"}</w:delInstrText>
        </w:r>
      </w:del>
      <w:moveTo w:id="1273" w:author="Xu, Jason" w:date="2020-02-04T13:42:00Z">
        <w:del w:id="1274" w:author="Xu, Jason" w:date="2020-02-05T11:52:00Z">
          <w:r w:rsidR="00CB2352" w:rsidRPr="00F109F7" w:rsidDel="00BC01DD">
            <w:rPr>
              <w:rPrChange w:id="1275" w:author="Xu, Jason" w:date="2020-02-04T15:25:00Z">
                <w:rPr>
                  <w:strike/>
                </w:rPr>
              </w:rPrChange>
            </w:rPr>
            <w:fldChar w:fldCharType="separate"/>
          </w:r>
        </w:del>
      </w:moveTo>
      <w:del w:id="1276" w:author="Xu, Jason" w:date="2020-02-05T11:52:00Z">
        <w:r w:rsidR="005C51EA" w:rsidRPr="00BC01DD" w:rsidDel="00BC01DD">
          <w:rPr>
            <w:noProof/>
            <w:vertAlign w:val="superscript"/>
          </w:rPr>
          <w:delText>29</w:delText>
        </w:r>
      </w:del>
      <w:moveTo w:id="1277" w:author="Xu, Jason" w:date="2020-02-04T13:42:00Z">
        <w:del w:id="1278" w:author="Xu, Jason" w:date="2020-02-05T11:52:00Z">
          <w:r w:rsidR="00CB2352" w:rsidRPr="00F109F7" w:rsidDel="00BC01DD">
            <w:rPr>
              <w:rPrChange w:id="1279" w:author="Xu, Jason" w:date="2020-02-04T15:25:00Z">
                <w:rPr>
                  <w:strike/>
                </w:rPr>
              </w:rPrChange>
            </w:rPr>
            <w:fldChar w:fldCharType="end"/>
          </w:r>
          <w:r w:rsidR="00CB2352" w:rsidRPr="00F109F7" w:rsidDel="00BC01DD">
            <w:rPr>
              <w:rPrChange w:id="1280" w:author="Xu, Jason" w:date="2020-02-04T15:25:00Z">
                <w:rPr>
                  <w:strike/>
                </w:rPr>
              </w:rPrChange>
            </w:rPr>
            <w:delText>.</w:delText>
          </w:r>
        </w:del>
      </w:moveTo>
      <w:moveToRangeEnd w:id="1261"/>
      <w:commentRangeStart w:id="1281"/>
      <w:del w:id="1282" w:author="Xu, Jason" w:date="2020-02-04T16:05:00Z">
        <w:r w:rsidR="00010895" w:rsidDel="0059740B">
          <w:delText>T</w:delText>
        </w:r>
      </w:del>
      <w:del w:id="1283" w:author="Xu, Jason" w:date="2020-02-05T11:53:00Z">
        <w:r w:rsidR="00010895" w:rsidDel="00110301">
          <w:delText>his ope</w:delText>
        </w:r>
        <w:commentRangeEnd w:id="1281"/>
        <w:r w:rsidR="0059740B" w:rsidDel="00110301">
          <w:rPr>
            <w:rStyle w:val="afc"/>
          </w:rPr>
          <w:commentReference w:id="1281"/>
        </w:r>
        <w:r w:rsidR="00010895" w:rsidDel="00110301">
          <w:delText xml:space="preserve">ns the door for future study on whether </w:delText>
        </w:r>
        <w:r w:rsidR="00A45A04" w:rsidDel="00110301">
          <w:delText xml:space="preserve">measuring </w:delText>
        </w:r>
        <w:r w:rsidR="00010895" w:rsidDel="00110301">
          <w:delText xml:space="preserve">only a handful of elements could lead to </w:delText>
        </w:r>
        <w:r w:rsidR="00CE369C" w:rsidDel="00110301">
          <w:delText xml:space="preserve">reliable </w:delText>
        </w:r>
        <w:r w:rsidR="00010895" w:rsidDel="00110301">
          <w:delText>rice classification</w:delText>
        </w:r>
        <w:r w:rsidR="00931A11" w:rsidDel="00110301">
          <w:delText>;</w:delText>
        </w:r>
      </w:del>
      <w:del w:id="1284" w:author="Xu, Jason" w:date="2020-02-04T16:04:00Z">
        <w:r w:rsidR="00931A11" w:rsidDel="0059740B">
          <w:delText xml:space="preserve"> </w:delText>
        </w:r>
      </w:del>
      <w:commentRangeStart w:id="1285"/>
      <w:commentRangeStart w:id="1286"/>
      <w:del w:id="1287" w:author="Xu, Jason" w:date="2020-02-06T13:45:00Z">
        <w:r w:rsidR="0071296D" w:rsidDel="000D596F">
          <w:delText>he establishment of</w:delText>
        </w:r>
        <w:r w:rsidR="00170BE8" w:rsidDel="000D596F">
          <w:delText xml:space="preserve"> </w:delText>
        </w:r>
        <w:r w:rsidR="008354CA" w:rsidDel="000D596F">
          <w:delText>simplified analysis</w:delText>
        </w:r>
        <w:r w:rsidR="005F38D6" w:rsidDel="000D596F">
          <w:delText xml:space="preserve"> may</w:delText>
        </w:r>
        <w:r w:rsidR="00010895" w:rsidDel="000D596F">
          <w:delText xml:space="preserve"> potentially boost the application of easy, cost-effective i</w:delText>
        </w:r>
        <w:r w:rsidR="00010895" w:rsidRPr="0015237E" w:rsidDel="000D596F">
          <w:rPr>
            <w:strike/>
            <w:rPrChange w:id="1288" w:author="Xu, Jason" w:date="2020-01-14T10:38:00Z">
              <w:rPr/>
            </w:rPrChange>
          </w:rPr>
          <w:delText>n-field authenticatio</w:delText>
        </w:r>
        <w:r w:rsidR="00010895" w:rsidDel="000D596F">
          <w:delText>n</w:delText>
        </w:r>
        <w:r w:rsidR="00173CD8" w:rsidDel="000D596F">
          <w:delText xml:space="preserve">; even </w:delText>
        </w:r>
      </w:del>
      <w:del w:id="1289" w:author="Xu, Jason" w:date="2020-01-13T14:55:00Z">
        <w:r w:rsidR="00010895" w:rsidDel="00173CD8">
          <w:delText>.</w:delText>
        </w:r>
      </w:del>
      <w:del w:id="1290" w:author="Xu, Jason" w:date="2020-02-06T13:45:00Z">
        <w:r w:rsidR="00010895" w:rsidDel="000D596F">
          <w:delText xml:space="preserve"> </w:delText>
        </w:r>
        <w:r w:rsidR="00E07196" w:rsidDel="000D596F">
          <w:delText xml:space="preserve">However, </w:delText>
        </w:r>
        <w:r w:rsidR="00CE369C" w:rsidDel="000D596F">
          <w:delText>challenge</w:delText>
        </w:r>
        <w:r w:rsidR="00E07196" w:rsidDel="000D596F">
          <w:delText xml:space="preserve"> remains as the elemental profi</w:delText>
        </w:r>
        <w:r w:rsidR="001225F6" w:rsidDel="000D596F">
          <w:delText>le</w:delText>
        </w:r>
        <w:r w:rsidR="00E07196" w:rsidDel="000D596F">
          <w:delText xml:space="preserve"> of crops</w:delText>
        </w:r>
        <w:r w:rsidR="001225F6" w:rsidDel="000D596F">
          <w:delText xml:space="preserve"> </w:delText>
        </w:r>
        <w:r w:rsidR="0019514A" w:rsidDel="000D596F">
          <w:delText xml:space="preserve">may be </w:delText>
        </w:r>
        <w:r w:rsidR="001D1993" w:rsidDel="000D596F">
          <w:delText xml:space="preserve">influenced </w:delText>
        </w:r>
        <w:r w:rsidR="0019514A" w:rsidDel="000D596F">
          <w:delText xml:space="preserve">by multiple factors simultaneously, </w:delText>
        </w:r>
        <w:r w:rsidR="00110C48" w:rsidDel="000D596F">
          <w:delText xml:space="preserve">for example, </w:delText>
        </w:r>
        <w:r w:rsidR="001D1993" w:rsidDel="000D596F">
          <w:delText>genotype</w:delText>
        </w:r>
        <w:r w:rsidR="0030122F" w:rsidDel="000D596F">
          <w:delText xml:space="preserve">, </w:delText>
        </w:r>
        <w:r w:rsidR="00A805FE" w:rsidDel="000D596F">
          <w:delText>soil type,</w:delText>
        </w:r>
        <w:r w:rsidR="0030122F" w:rsidDel="000D596F">
          <w:delText xml:space="preserve"> </w:delText>
        </w:r>
        <w:r w:rsidR="00014291" w:rsidDel="000D596F">
          <w:delText>climate,</w:delText>
        </w:r>
        <w:r w:rsidR="0084338B" w:rsidDel="000D596F">
          <w:delText xml:space="preserve"> and</w:delText>
        </w:r>
        <w:r w:rsidR="00014291" w:rsidDel="000D596F">
          <w:delText xml:space="preserve"> agricultural practice</w:delText>
        </w:r>
        <w:r w:rsidR="00A805FE" w:rsidDel="000D596F">
          <w:delText xml:space="preserve"> climate</w:delText>
        </w:r>
        <w:r w:rsidR="008B1EFB" w:rsidDel="000D596F">
          <w:fldChar w:fldCharType="begin" w:fldLock="1"/>
        </w:r>
        <w:r w:rsidR="007B07BB" w:rsidDel="000D596F">
          <w:del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29&lt;/sup&gt;"},"properties":{"noteIndex":0},"schema":"https://github.com/citation-style-language/schema/raw/master/csl-citation.json"}</w:delInstrText>
        </w:r>
        <w:r w:rsidR="008B1EFB" w:rsidDel="000D596F">
          <w:fldChar w:fldCharType="separate"/>
        </w:r>
        <w:r w:rsidR="007B07BB" w:rsidRPr="007B07BB" w:rsidDel="000D596F">
          <w:rPr>
            <w:noProof/>
            <w:vertAlign w:val="superscript"/>
          </w:rPr>
          <w:delText>31</w:delText>
        </w:r>
        <w:r w:rsidR="008B1EFB" w:rsidDel="000D596F">
          <w:fldChar w:fldCharType="end"/>
        </w:r>
        <w:r w:rsidR="00CE4947" w:rsidRPr="00DA3487" w:rsidDel="000D596F">
          <w:rPr>
            <w:vertAlign w:val="superscript"/>
          </w:rPr>
          <w:delText>,</w:delText>
        </w:r>
        <w:r w:rsidR="00CE4947" w:rsidDel="000D596F">
          <w:fldChar w:fldCharType="begin" w:fldLock="1"/>
        </w:r>
        <w:r w:rsidR="007B07BB" w:rsidDel="000D596F">
          <w:del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32&lt;/sup&gt;","plainTextFormattedCitation":"32","previouslyFormattedCitation":"&lt;sup&gt;30&lt;/sup&gt;"},"properties":{"noteIndex":0},"schema":"https://github.com/citation-style-language/schema/raw/master/csl-citation.json"}</w:delInstrText>
        </w:r>
        <w:r w:rsidR="00CE4947" w:rsidDel="000D596F">
          <w:fldChar w:fldCharType="separate"/>
        </w:r>
        <w:r w:rsidR="007B07BB" w:rsidRPr="007B07BB" w:rsidDel="000D596F">
          <w:rPr>
            <w:noProof/>
            <w:vertAlign w:val="superscript"/>
          </w:rPr>
          <w:delText>32</w:delText>
        </w:r>
        <w:r w:rsidR="00CE4947" w:rsidDel="000D596F">
          <w:fldChar w:fldCharType="end"/>
        </w:r>
        <w:r w:rsidR="00116557" w:rsidDel="000D596F">
          <w:delText xml:space="preserve">. </w:delText>
        </w:r>
        <w:r w:rsidR="00826FBE" w:rsidDel="000D596F">
          <w:delText xml:space="preserve">As a </w:delText>
        </w:r>
        <w:r w:rsidR="001D1993" w:rsidDel="000D596F">
          <w:delText>result</w:delText>
        </w:r>
        <w:r w:rsidR="00826FBE" w:rsidDel="000D596F">
          <w:delText>, rather than exploring a universal solution</w:delText>
        </w:r>
        <w:r w:rsidR="00CC5203" w:rsidDel="000D596F">
          <w:delText xml:space="preserve"> (e.g.</w:delText>
        </w:r>
        <w:r w:rsidR="00406BAF" w:rsidDel="000D596F">
          <w:delText xml:space="preserve"> a </w:delText>
        </w:r>
        <w:r w:rsidR="00973103" w:rsidDel="000D596F">
          <w:delText>number)</w:delText>
        </w:r>
        <w:r w:rsidR="00826FBE" w:rsidDel="000D596F">
          <w:delText xml:space="preserve"> for </w:delText>
        </w:r>
        <w:r w:rsidR="00CC5203" w:rsidDel="000D596F">
          <w:delText>all rice</w:delText>
        </w:r>
        <w:r w:rsidR="00406BAF" w:rsidDel="000D596F">
          <w:delText xml:space="preserve"> types</w:delText>
        </w:r>
        <w:r w:rsidR="00CC5203" w:rsidDel="000D596F">
          <w:delText>,</w:delText>
        </w:r>
        <w:r w:rsidR="00406BAF" w:rsidDel="000D596F">
          <w:delText xml:space="preserve"> a carefully conducted validation </w:delText>
        </w:r>
        <w:r w:rsidR="00973103" w:rsidDel="000D596F">
          <w:delText xml:space="preserve">should be conducted to ensure the reliability </w:delText>
        </w:r>
        <w:r w:rsidR="00F9023F" w:rsidDel="000D596F">
          <w:delText>and robustness</w:delText>
        </w:r>
        <w:r w:rsidR="00464A23" w:rsidDel="000D596F">
          <w:delText xml:space="preserve"> of</w:delText>
        </w:r>
      </w:del>
      <w:del w:id="1291" w:author="Xu, Jason" w:date="2020-01-14T10:39:00Z">
        <w:r w:rsidR="00464A23" w:rsidDel="0015237E">
          <w:delText xml:space="preserve"> t</w:delText>
        </w:r>
      </w:del>
      <w:del w:id="1292" w:author="Xu, Jason" w:date="2020-02-06T13:45:00Z">
        <w:r w:rsidR="00464A23" w:rsidDel="000D596F">
          <w:delText xml:space="preserve">model. </w:delText>
        </w:r>
      </w:del>
    </w:p>
    <w:p w14:paraId="254E4086" w14:textId="77777777" w:rsidR="008641A0" w:rsidRDefault="008641A0" w:rsidP="003805CC">
      <w:pPr>
        <w:jc w:val="both"/>
        <w:rPr>
          <w:ins w:id="1293" w:author="Xu, Jason" w:date="2020-02-06T13:45:00Z"/>
        </w:rPr>
      </w:pPr>
    </w:p>
    <w:p w14:paraId="0A6B984A" w14:textId="6AFBEA60" w:rsidR="00DC026A" w:rsidRPr="00915496" w:rsidDel="00915496" w:rsidRDefault="00705AB5" w:rsidP="003805CC">
      <w:pPr>
        <w:jc w:val="both"/>
        <w:rPr>
          <w:del w:id="1294" w:author="Xu, Jason" w:date="2020-01-07T10:17:00Z"/>
          <w:rPrChange w:id="1295" w:author="Xu, Jason" w:date="2020-01-07T10:17:00Z">
            <w:rPr>
              <w:del w:id="1296" w:author="Xu, Jason" w:date="2020-01-07T10:17:00Z"/>
              <w:b/>
            </w:rPr>
          </w:rPrChange>
        </w:rPr>
      </w:pPr>
      <w:del w:id="1297" w:author="Xu, Jason" w:date="2020-02-06T13:45:00Z">
        <w:r w:rsidDel="000D596F">
          <w:delText xml:space="preserve">Given the </w:delText>
        </w:r>
        <w:r w:rsidR="00432772" w:rsidDel="000D596F">
          <w:delText xml:space="preserve">possibility that </w:delText>
        </w:r>
        <w:r w:rsidR="00B7463F" w:rsidDel="000D596F">
          <w:delText xml:space="preserve">there </w:delText>
        </w:r>
        <w:r w:rsidR="00B0700F" w:rsidDel="000D596F">
          <w:delText xml:space="preserve">may be </w:delText>
        </w:r>
        <w:r w:rsidDel="000D596F">
          <w:delText xml:space="preserve"> some</w:delText>
        </w:r>
        <w:r w:rsidR="00B7463F" w:rsidDel="000D596F">
          <w:delText xml:space="preserve"> correlation </w:delText>
        </w:r>
        <w:r w:rsidR="006412CD" w:rsidDel="000D596F">
          <w:delText>among the concentration</w:delText>
        </w:r>
        <w:r w:rsidR="007C1E99" w:rsidDel="000D596F">
          <w:delText>s</w:delText>
        </w:r>
        <w:r w:rsidR="006412CD" w:rsidDel="000D596F">
          <w:delText xml:space="preserve"> of different </w:delText>
        </w:r>
        <w:r w:rsidR="00BA5EE7" w:rsidDel="000D596F">
          <w:delText>eleme</w:delText>
        </w:r>
        <w:r w:rsidR="007D2D6F" w:rsidDel="000D596F">
          <w:delText>nt</w:delText>
        </w:r>
        <w:r w:rsidR="00BA5EE7" w:rsidDel="000D596F">
          <w:delText>s</w:delText>
        </w:r>
        <w:r w:rsidR="007D2D6F" w:rsidDel="000D596F">
          <w:delText xml:space="preserve">, traditional </w:delText>
        </w:r>
        <w:r w:rsidR="00C324BE" w:rsidDel="000D596F">
          <w:delText xml:space="preserve">univariate data </w:delText>
        </w:r>
        <w:r w:rsidR="007D2D6F" w:rsidDel="000D596F">
          <w:delText>analysis methods</w:delText>
        </w:r>
        <w:r w:rsidR="00C324BE" w:rsidDel="000D596F">
          <w:delText xml:space="preserve"> was not suitable</w:delText>
        </w:r>
        <w:r w:rsidR="00B0700F" w:rsidDel="000D596F">
          <w:delText xml:space="preserve"> for</w:delText>
        </w:r>
        <w:r w:rsidR="00C324BE" w:rsidDel="000D596F">
          <w:delText xml:space="preserve"> </w:delText>
        </w:r>
        <w:r w:rsidR="00866529" w:rsidDel="000D596F">
          <w:delText>discrimination</w:delText>
        </w:r>
        <w:r w:rsidR="00AD6450" w:rsidDel="000D596F">
          <w:fldChar w:fldCharType="begin" w:fldLock="1"/>
        </w:r>
        <w:r w:rsidR="007B07BB" w:rsidDel="000D596F">
          <w:del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29&lt;/sup&gt;"},"properties":{"noteIndex":0},"schema":"https://github.com/citation-style-language/schema/raw/master/csl-citation.json"}</w:delInstrText>
        </w:r>
        <w:r w:rsidR="00AD6450" w:rsidDel="000D596F">
          <w:fldChar w:fldCharType="separate"/>
        </w:r>
        <w:r w:rsidR="007B07BB" w:rsidRPr="007B07BB" w:rsidDel="000D596F">
          <w:rPr>
            <w:noProof/>
            <w:vertAlign w:val="superscript"/>
          </w:rPr>
          <w:delText>31</w:delText>
        </w:r>
        <w:r w:rsidR="00AD6450" w:rsidDel="000D596F">
          <w:fldChar w:fldCharType="end"/>
        </w:r>
        <w:r w:rsidR="00AD6450" w:rsidRPr="00AD6450" w:rsidDel="000D596F">
          <w:rPr>
            <w:vertAlign w:val="superscript"/>
          </w:rPr>
          <w:delText>,</w:delText>
        </w:r>
        <w:r w:rsidR="00AD6450" w:rsidDel="000D596F">
          <w:rPr>
            <w:vertAlign w:val="superscript"/>
          </w:rPr>
          <w:delText xml:space="preserve"> </w:delText>
        </w:r>
        <w:r w:rsidR="00866529" w:rsidDel="000D596F">
          <w:fldChar w:fldCharType="begin" w:fldLock="1"/>
        </w:r>
        <w:r w:rsidR="007B07BB" w:rsidDel="000D596F">
          <w:del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33&lt;/sup&gt;","plainTextFormattedCitation":"33","previouslyFormattedCitation":"&lt;sup&gt;31&lt;/sup&gt;"},"properties":{"noteIndex":0},"schema":"https://github.com/citation-style-language/schema/raw/master/csl-citation.json"}</w:delInstrText>
        </w:r>
        <w:r w:rsidR="00866529" w:rsidDel="000D596F">
          <w:fldChar w:fldCharType="separate"/>
        </w:r>
        <w:r w:rsidR="007B07BB" w:rsidRPr="007B07BB" w:rsidDel="000D596F">
          <w:rPr>
            <w:noProof/>
            <w:vertAlign w:val="superscript"/>
          </w:rPr>
          <w:delText>33</w:delText>
        </w:r>
        <w:r w:rsidR="00866529" w:rsidDel="000D596F">
          <w:fldChar w:fldCharType="end"/>
        </w:r>
        <w:r w:rsidR="00866529" w:rsidDel="000D596F">
          <w:delText xml:space="preserve">. </w:delText>
        </w:r>
        <w:r w:rsidR="00907CD2" w:rsidDel="000D596F">
          <w:delText xml:space="preserve"> </w:delText>
        </w:r>
        <w:r w:rsidR="002A7B54" w:rsidDel="000D596F">
          <w:delText>Instead,</w:delText>
        </w:r>
        <w:r w:rsidR="00907CD2" w:rsidDel="000D596F">
          <w:delText xml:space="preserve"> machine learning </w:delText>
        </w:r>
      </w:del>
      <w:del w:id="1298" w:author="Xu, Jason" w:date="2020-01-14T10:40:00Z">
        <w:r w:rsidR="00907CD2" w:rsidDel="00102EA7">
          <w:delText xml:space="preserve">and </w:delText>
        </w:r>
      </w:del>
      <w:del w:id="1299" w:author="Xu, Jason" w:date="2020-02-06T13:45:00Z">
        <w:r w:rsidR="002B623F" w:rsidDel="000D596F">
          <w:delText>multivariate data</w:delText>
        </w:r>
        <w:r w:rsidR="00907CD2" w:rsidDel="000D596F">
          <w:delText xml:space="preserve"> analysis methods </w:delText>
        </w:r>
        <w:r w:rsidR="008B38CA" w:rsidDel="000D596F">
          <w:delText xml:space="preserve">will provide the unique power of processing </w:delText>
        </w:r>
        <w:r w:rsidR="002A7B54" w:rsidDel="000D596F">
          <w:delText xml:space="preserve">complex data. </w:delText>
        </w:r>
        <w:commentRangeStart w:id="1300"/>
        <w:commentRangeEnd w:id="1300"/>
        <w:r w:rsidR="000F3658" w:rsidDel="000D596F">
          <w:rPr>
            <w:rStyle w:val="afc"/>
          </w:rPr>
          <w:commentReference w:id="1300"/>
        </w:r>
        <w:r w:rsidR="007C737F" w:rsidDel="000D596F">
          <w:delText xml:space="preserve">It is quite clear to us that </w:delText>
        </w:r>
        <w:r w:rsidR="005C22E1" w:rsidDel="000D596F">
          <w:delText>sample scarcity along with lack of sample re</w:delText>
        </w:r>
        <w:r w:rsidR="009F3715" w:rsidDel="000D596F">
          <w:delText>presentativeness</w:delText>
        </w:r>
        <w:r w:rsidR="005C22E1" w:rsidDel="000D596F">
          <w:delText xml:space="preserve"> are </w:delText>
        </w:r>
        <w:r w:rsidR="009F3715" w:rsidDel="000D596F">
          <w:delText>of</w:delText>
        </w:r>
        <w:r w:rsidR="009D494B" w:rsidDel="000D596F">
          <w:delText xml:space="preserve"> the major reason</w:delText>
        </w:r>
        <w:r w:rsidR="009F3715" w:rsidDel="000D596F">
          <w:delText>s</w:delText>
        </w:r>
        <w:r w:rsidR="009D494B" w:rsidDel="000D596F">
          <w:delText xml:space="preserve"> leading poor</w:delText>
        </w:r>
        <w:r w:rsidR="005C22E1" w:rsidDel="000D596F">
          <w:delText xml:space="preserve"> </w:delText>
        </w:r>
        <w:r w:rsidR="00AD6DA3" w:rsidDel="000D596F">
          <w:delText>or unreliable</w:delText>
        </w:r>
        <w:r w:rsidR="00792A62" w:rsidDel="000D596F">
          <w:delText xml:space="preserve"> classification</w:delText>
        </w:r>
        <w:r w:rsidR="00792A62" w:rsidDel="000D596F">
          <w:fldChar w:fldCharType="begin" w:fldLock="1"/>
        </w:r>
        <w:r w:rsidR="007B07BB" w:rsidDel="000D596F">
          <w:del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34&lt;/sup&gt;","plainTextFormattedCitation":"34","previouslyFormattedCitation":"&lt;sup&gt;32&lt;/sup&gt;"},"properties":{"noteIndex":0},"schema":"https://github.com/citation-style-language/schema/raw/master/csl-citation.json"}</w:delInstrText>
        </w:r>
        <w:r w:rsidR="00792A62" w:rsidDel="000D596F">
          <w:fldChar w:fldCharType="separate"/>
        </w:r>
        <w:r w:rsidR="007B07BB" w:rsidRPr="007B07BB" w:rsidDel="000D596F">
          <w:rPr>
            <w:noProof/>
            <w:vertAlign w:val="superscript"/>
          </w:rPr>
          <w:delText>34</w:delText>
        </w:r>
        <w:r w:rsidR="00792A62" w:rsidDel="000D596F">
          <w:fldChar w:fldCharType="end"/>
        </w:r>
        <w:r w:rsidR="00792A62" w:rsidDel="000D596F">
          <w:delText xml:space="preserve">. </w:delText>
        </w:r>
        <w:r w:rsidR="00AB6C3C" w:rsidDel="000D596F">
          <w:delText>For this study</w:delText>
        </w:r>
        <w:r w:rsidR="00392945" w:rsidDel="000D596F">
          <w:delText xml:space="preserve">, </w:delText>
        </w:r>
        <w:r w:rsidR="00010895" w:rsidDel="000D596F">
          <w:delText xml:space="preserve">only </w:delText>
        </w:r>
        <w:r w:rsidR="00AB6C3C" w:rsidDel="000D596F">
          <w:delText xml:space="preserve">131 samples from </w:delText>
        </w:r>
        <w:r w:rsidR="00010895" w:rsidDel="000D596F">
          <w:delText>six different GI rice</w:delText>
        </w:r>
        <w:r w:rsidR="00392945" w:rsidDel="000D596F">
          <w:delText xml:space="preserve"> were colle</w:delText>
        </w:r>
        <w:r w:rsidR="00510AE2" w:rsidDel="000D596F">
          <w:delText>cted</w:delText>
        </w:r>
        <w:r w:rsidR="00010895" w:rsidDel="000D596F">
          <w:delText xml:space="preserve"> within one year of harvest</w:delText>
        </w:r>
        <w:r w:rsidR="00510AE2" w:rsidDel="000D596F">
          <w:delText xml:space="preserve">. A </w:delText>
        </w:r>
        <w:r w:rsidR="003343A2" w:rsidDel="000D596F">
          <w:delText>larger dataset</w:delText>
        </w:r>
        <w:r w:rsidR="00010895" w:rsidDel="000D596F">
          <w:delText xml:space="preserve"> and further model refining shall be introduced to assess whether </w:delText>
        </w:r>
        <w:r w:rsidR="000842AE" w:rsidDel="000D596F">
          <w:delText xml:space="preserve">different </w:delText>
        </w:r>
        <w:r w:rsidR="00000B0A" w:rsidDel="000D596F">
          <w:delText xml:space="preserve">harvest year would have any impact </w:delText>
        </w:r>
        <w:r w:rsidR="000842AE" w:rsidDel="000D596F">
          <w:delText xml:space="preserve">on </w:delText>
        </w:r>
        <w:r w:rsidR="005D1600" w:rsidDel="000D596F">
          <w:delText xml:space="preserve">model training. </w:delText>
        </w:r>
      </w:del>
      <w:commentRangeStart w:id="1301"/>
      <w:del w:id="1302" w:author="Xu, Jason" w:date="2020-01-07T10:17:00Z">
        <w:r w:rsidR="00DC026A" w:rsidDel="00915496">
          <w:rPr>
            <w:b/>
          </w:rPr>
          <w:delText>Conclusion</w:delText>
        </w:r>
        <w:r w:rsidR="00062596" w:rsidDel="00915496">
          <w:rPr>
            <w:b/>
          </w:rPr>
          <w:delText xml:space="preserve">s. </w:delText>
        </w:r>
      </w:del>
      <w:commentRangeEnd w:id="1301"/>
      <w:del w:id="1303" w:author="Xu, Jason" w:date="2020-02-06T13:45:00Z">
        <w:r w:rsidR="000F2055" w:rsidDel="000D596F">
          <w:rPr>
            <w:rStyle w:val="afc"/>
          </w:rPr>
          <w:commentReference w:id="1301"/>
        </w:r>
      </w:del>
    </w:p>
    <w:p w14:paraId="21483258" w14:textId="2A334D3A" w:rsidR="00C76AD2" w:rsidDel="000D596F" w:rsidRDefault="00726CD9" w:rsidP="003805CC">
      <w:pPr>
        <w:jc w:val="both"/>
        <w:rPr>
          <w:del w:id="1304" w:author="Xu, Jason" w:date="2020-02-06T13:45:00Z"/>
        </w:rPr>
      </w:pPr>
      <w:del w:id="1305" w:author="Xu, Jason" w:date="2020-02-06T13:45:00Z">
        <w:r w:rsidDel="000D596F">
          <w:delText>In this study,</w:delText>
        </w:r>
        <w:r w:rsidR="005D1600" w:rsidDel="000D596F">
          <w:delText xml:space="preserve"> multielement</w:delText>
        </w:r>
        <w:r w:rsidR="00053628" w:rsidDel="000D596F">
          <w:delText xml:space="preserve"> profiling</w:delText>
        </w:r>
        <w:r w:rsidR="007B0DAF" w:rsidDel="000D596F">
          <w:delText xml:space="preserve"> with ICP-MS was combined with machine learning data analysis</w:delText>
        </w:r>
        <w:r w:rsidR="006313EF" w:rsidDel="000D596F">
          <w:delText xml:space="preserve">, </w:delText>
        </w:r>
        <w:r w:rsidR="007B0DAF" w:rsidDel="000D596F">
          <w:delText xml:space="preserve">in order to </w:delText>
        </w:r>
        <w:r w:rsidR="007225F5" w:rsidDel="000D596F">
          <w:delText xml:space="preserve">distinguish six GI rice in China. </w:delText>
        </w:r>
        <w:r w:rsidR="00B87124" w:rsidDel="000D596F">
          <w:delText xml:space="preserve">Followed by feature </w:delText>
        </w:r>
        <w:r w:rsidR="00174842" w:rsidDel="000D596F">
          <w:delText xml:space="preserve">selection, </w:delText>
        </w:r>
        <w:r w:rsidR="00092C18" w:rsidDel="000D596F">
          <w:delText xml:space="preserve">SVM and RF models were </w:delText>
        </w:r>
        <w:r w:rsidR="00AC07CF" w:rsidDel="000D596F">
          <w:delText>developed,</w:delText>
        </w:r>
        <w:r w:rsidR="00174842" w:rsidDel="000D596F">
          <w:delText xml:space="preserve"> and their performance was compared side by side. </w:delText>
        </w:r>
        <w:r w:rsidR="00092C18" w:rsidDel="000D596F">
          <w:delText xml:space="preserve"> </w:delText>
        </w:r>
        <w:r w:rsidR="00E7259A" w:rsidDel="000D596F">
          <w:delText xml:space="preserve">With only four elements, both </w:delText>
        </w:r>
        <w:r w:rsidR="00C52F65" w:rsidDel="000D596F">
          <w:delText xml:space="preserve">SVM and RF achieved </w:delText>
        </w:r>
        <w:r w:rsidR="00764416" w:rsidDel="000D596F">
          <w:delText>satisfying</w:delText>
        </w:r>
        <w:r w:rsidR="00C52F65" w:rsidDel="000D596F">
          <w:delText xml:space="preserve"> performance with 100% </w:delText>
        </w:r>
        <w:r w:rsidR="00370CC2" w:rsidDel="000D596F">
          <w:delText xml:space="preserve">classification </w:delText>
        </w:r>
        <w:r w:rsidR="00C52F65" w:rsidDel="000D596F">
          <w:delText xml:space="preserve">accuracy. </w:delText>
        </w:r>
        <w:r w:rsidR="0077612C" w:rsidDel="000D596F">
          <w:delText xml:space="preserve">In </w:delText>
        </w:r>
        <w:r w:rsidR="00764416" w:rsidDel="000D596F">
          <w:delText>conclusion,</w:delText>
        </w:r>
        <w:r w:rsidR="0077612C" w:rsidDel="000D596F">
          <w:delText xml:space="preserve"> t</w:delText>
        </w:r>
        <w:r w:rsidR="00035090" w:rsidDel="000D596F">
          <w:delText>he workflow</w:delText>
        </w:r>
        <w:r w:rsidR="0077612C" w:rsidDel="000D596F">
          <w:delText xml:space="preserve"> we have established in this study </w:delText>
        </w:r>
        <w:r w:rsidR="00303A1A" w:rsidDel="000D596F">
          <w:delText>proved to</w:delText>
        </w:r>
        <w:r w:rsidR="008F19F4" w:rsidDel="000D596F">
          <w:delText xml:space="preserve"> be a feasible way </w:delText>
        </w:r>
        <w:r w:rsidR="00D569D5" w:rsidDel="000D596F">
          <w:delText>for GI rice authenticatio</w:delText>
        </w:r>
        <w:r w:rsidR="00303A1A" w:rsidDel="000D596F">
          <w:delText>n</w:delText>
        </w:r>
        <w:r w:rsidR="00C75769" w:rsidDel="000D596F">
          <w:delText xml:space="preserve"> </w:delText>
        </w:r>
        <w:r w:rsidR="006313EF" w:rsidDel="000D596F">
          <w:delText xml:space="preserve">and </w:delText>
        </w:r>
        <w:r w:rsidR="008C63B0" w:rsidDel="000D596F">
          <w:delText xml:space="preserve">will therefore protect farmer, supplier and consumer </w:delText>
        </w:r>
        <w:r w:rsidR="009E3951" w:rsidDel="000D596F">
          <w:delText xml:space="preserve">from </w:delText>
        </w:r>
        <w:r w:rsidR="00B25EBF" w:rsidDel="000D596F">
          <w:delText>potentially</w:delText>
        </w:r>
        <w:r w:rsidR="008F61CB" w:rsidDel="000D596F">
          <w:delText xml:space="preserve"> </w:delText>
        </w:r>
        <w:r w:rsidR="00EE2833" w:rsidDel="000D596F">
          <w:delText>fraudulent</w:delText>
        </w:r>
        <w:r w:rsidR="008F61CB" w:rsidDel="000D596F">
          <w:delText xml:space="preserve"> activities. </w:delText>
        </w:r>
        <w:commentRangeEnd w:id="1285"/>
        <w:r w:rsidR="00227685" w:rsidDel="000D596F">
          <w:rPr>
            <w:rStyle w:val="afc"/>
          </w:rPr>
          <w:commentReference w:id="1285"/>
        </w:r>
        <w:commentRangeEnd w:id="1286"/>
        <w:r w:rsidR="00E6238E" w:rsidDel="000D596F">
          <w:rPr>
            <w:rStyle w:val="afc"/>
          </w:rPr>
          <w:commentReference w:id="1286"/>
        </w:r>
      </w:del>
    </w:p>
    <w:p w14:paraId="4EDDAC5E" w14:textId="1AE69E19" w:rsidR="00AC07CF" w:rsidDel="000D596F" w:rsidRDefault="0007603F" w:rsidP="003805CC">
      <w:pPr>
        <w:jc w:val="both"/>
        <w:rPr>
          <w:del w:id="1306" w:author="Xu, Jason" w:date="2020-02-06T13:45:00Z"/>
          <w:b/>
        </w:rPr>
      </w:pPr>
      <w:del w:id="1307" w:author="Xu, Jason" w:date="2020-02-06T13:45:00Z">
        <w:r w:rsidDel="000D596F">
          <w:rPr>
            <w:b/>
          </w:rPr>
          <w:delText xml:space="preserve">ACKNOWLEDGMENT </w:delText>
        </w:r>
      </w:del>
    </w:p>
    <w:p w14:paraId="001D7153" w14:textId="038A44B3" w:rsidR="00CE055F" w:rsidDel="000D596F" w:rsidRDefault="00411E73" w:rsidP="003805CC">
      <w:pPr>
        <w:jc w:val="both"/>
        <w:rPr>
          <w:del w:id="1308" w:author="Xu, Jason" w:date="2020-02-06T13:45:00Z"/>
        </w:rPr>
      </w:pPr>
      <w:del w:id="1309" w:author="Xu, Jason" w:date="2020-02-06T13:45:00Z">
        <w:r w:rsidDel="000D596F">
          <w:delText xml:space="preserve">We </w:delText>
        </w:r>
        <w:r w:rsidR="00EE2623" w:rsidDel="000D596F">
          <w:delText xml:space="preserve">want to </w:delText>
        </w:r>
        <w:r w:rsidDel="000D596F">
          <w:delText>thank</w:delText>
        </w:r>
        <w:r w:rsidR="00CE055F" w:rsidDel="000D596F">
          <w:delText xml:space="preserve"> Di Wu</w:delText>
        </w:r>
        <w:r w:rsidR="00F77516" w:rsidDel="000D596F">
          <w:delText xml:space="preserve">, Si Lin for their precious support for </w:delText>
        </w:r>
        <w:r w:rsidR="0015246E" w:rsidDel="000D596F">
          <w:delText xml:space="preserve">sample </w:delText>
        </w:r>
        <w:r w:rsidR="00B1469C" w:rsidDel="000D596F">
          <w:delText>acquisition</w:delText>
        </w:r>
        <w:r w:rsidR="0015246E" w:rsidDel="000D596F">
          <w:delText xml:space="preserve"> and preparation. We also appreciate </w:delText>
        </w:r>
        <w:r w:rsidR="00EB2909" w:rsidDel="000D596F">
          <w:delText>Peter Markwell</w:delText>
        </w:r>
        <w:r w:rsidR="00B1469C" w:rsidDel="000D596F">
          <w:delText xml:space="preserve"> for valuable </w:delText>
        </w:r>
        <w:r w:rsidR="009F7B95" w:rsidDel="000D596F">
          <w:delText xml:space="preserve">suggestion </w:delText>
        </w:r>
        <w:r w:rsidR="00B1469C" w:rsidDel="000D596F">
          <w:delText xml:space="preserve">on the preparation of the manuscript. </w:delText>
        </w:r>
        <w:r w:rsidR="00EB2909" w:rsidDel="000D596F">
          <w:delText xml:space="preserve"> </w:delText>
        </w:r>
      </w:del>
    </w:p>
    <w:p w14:paraId="517B5348" w14:textId="4558C411" w:rsidR="00DC236D" w:rsidRDefault="00DC236D" w:rsidP="003805CC">
      <w:pPr>
        <w:jc w:val="both"/>
        <w:rPr>
          <w:ins w:id="1310" w:author="Xu, Jason" w:date="2020-01-13T14:55:00Z"/>
          <w:b/>
          <w:bCs/>
        </w:rPr>
      </w:pPr>
      <w:commentRangeStart w:id="1311"/>
      <w:r w:rsidRPr="007C0490">
        <w:rPr>
          <w:rFonts w:hint="eastAsia"/>
          <w:b/>
          <w:bCs/>
        </w:rPr>
        <w:t>F</w:t>
      </w:r>
      <w:r w:rsidRPr="007C0490">
        <w:rPr>
          <w:b/>
          <w:bCs/>
        </w:rPr>
        <w:t xml:space="preserve">UNDING </w:t>
      </w:r>
      <w:r w:rsidR="00204AEF" w:rsidRPr="007C0490">
        <w:rPr>
          <w:b/>
          <w:bCs/>
        </w:rPr>
        <w:t xml:space="preserve">SOURCES </w:t>
      </w:r>
      <w:commentRangeEnd w:id="1311"/>
      <w:r w:rsidR="00DF2003">
        <w:rPr>
          <w:rStyle w:val="afc"/>
        </w:rPr>
        <w:commentReference w:id="1311"/>
      </w:r>
    </w:p>
    <w:p w14:paraId="796695E4" w14:textId="665BCEE5" w:rsidR="00173CD8" w:rsidRPr="007C0490" w:rsidRDefault="00173CD8" w:rsidP="003805CC">
      <w:pPr>
        <w:jc w:val="both"/>
        <w:rPr>
          <w:b/>
          <w:bCs/>
        </w:rPr>
      </w:pPr>
      <w:ins w:id="1312" w:author="Xu, Jason" w:date="2020-01-13T14:55:00Z">
        <w:r w:rsidRPr="00173CD8">
          <w:rPr>
            <w:b/>
            <w:bCs/>
            <w:highlight w:val="yellow"/>
            <w:rPrChange w:id="1313" w:author="Xu, Jason" w:date="2020-01-13T14:55:00Z">
              <w:rPr>
                <w:b/>
                <w:bCs/>
              </w:rPr>
            </w:rPrChange>
          </w:rPr>
          <w:t>TBC</w:t>
        </w:r>
      </w:ins>
    </w:p>
    <w:p w14:paraId="2B139C19" w14:textId="5248C0AA" w:rsidR="004B7135" w:rsidRPr="007B681A" w:rsidRDefault="00204AEF" w:rsidP="007B681A">
      <w:pPr>
        <w:rPr>
          <w:b/>
        </w:rPr>
      </w:pPr>
      <w:r>
        <w:rPr>
          <w:b/>
        </w:rPr>
        <w:t xml:space="preserve">REFERENCE  </w:t>
      </w:r>
    </w:p>
    <w:p w14:paraId="1073FAF5" w14:textId="478C0397" w:rsidR="007B07BB" w:rsidRPr="007B07BB" w:rsidRDefault="00FE7C78" w:rsidP="007B07BB">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B07BB" w:rsidRPr="007B07BB">
        <w:rPr>
          <w:rFonts w:ascii="Calibri" w:hAnsi="Calibri" w:cs="Calibri"/>
          <w:noProof/>
          <w:szCs w:val="24"/>
        </w:rPr>
        <w:t>1.</w:t>
      </w:r>
      <w:r w:rsidR="007B07BB" w:rsidRPr="007B07BB">
        <w:rPr>
          <w:rFonts w:ascii="Calibri" w:hAnsi="Calibri" w:cs="Calibri"/>
          <w:noProof/>
          <w:szCs w:val="24"/>
        </w:rPr>
        <w:tab/>
        <w:t xml:space="preserve">Drivelos, S. A. &amp; Georgiou, C. A. Multi-element and multi-isotope-ratio analysis to determine the geographical origin of foods in the European Union. </w:t>
      </w:r>
      <w:r w:rsidR="007B07BB" w:rsidRPr="007B07BB">
        <w:rPr>
          <w:rFonts w:ascii="Calibri" w:hAnsi="Calibri" w:cs="Calibri"/>
          <w:i/>
          <w:iCs/>
          <w:noProof/>
          <w:szCs w:val="24"/>
        </w:rPr>
        <w:t>TrAC - Trends Anal. Chem.</w:t>
      </w:r>
      <w:r w:rsidR="007B07BB" w:rsidRPr="007B07BB">
        <w:rPr>
          <w:rFonts w:ascii="Calibri" w:hAnsi="Calibri" w:cs="Calibri"/>
          <w:noProof/>
          <w:szCs w:val="24"/>
        </w:rPr>
        <w:t xml:space="preserve"> </w:t>
      </w:r>
      <w:r w:rsidR="007B07BB" w:rsidRPr="007B07BB">
        <w:rPr>
          <w:rFonts w:ascii="Calibri" w:hAnsi="Calibri" w:cs="Calibri"/>
          <w:b/>
          <w:bCs/>
          <w:noProof/>
          <w:szCs w:val="24"/>
        </w:rPr>
        <w:t>40</w:t>
      </w:r>
      <w:r w:rsidR="007B07BB" w:rsidRPr="007B07BB">
        <w:rPr>
          <w:rFonts w:ascii="Calibri" w:hAnsi="Calibri" w:cs="Calibri"/>
          <w:noProof/>
          <w:szCs w:val="24"/>
        </w:rPr>
        <w:t>, 38–51 (2012).</w:t>
      </w:r>
    </w:p>
    <w:p w14:paraId="4C6F3A7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w:t>
      </w:r>
      <w:r w:rsidRPr="007B07BB">
        <w:rPr>
          <w:rFonts w:ascii="Calibri" w:hAnsi="Calibri" w:cs="Calibri"/>
          <w:noProof/>
          <w:szCs w:val="24"/>
        </w:rPr>
        <w:tab/>
        <w:t xml:space="preserve">Summary of the Paris Convention for the Protection of Industrial Property (1883). Available at: https://www.wipo.int/treaties/en/ip/paris/summary_paris.html. </w:t>
      </w:r>
    </w:p>
    <w:p w14:paraId="62226FD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w:t>
      </w:r>
      <w:r w:rsidRPr="007B07BB">
        <w:rPr>
          <w:rFonts w:ascii="Calibri" w:hAnsi="Calibri" w:cs="Calibri"/>
          <w:noProof/>
          <w:szCs w:val="24"/>
        </w:rPr>
        <w:tab/>
        <w:t xml:space="preserve">Luykx, D. M. A. M. &amp; Ruth, S. M. Van. Food Chemistry An overview of analytical methods for determining the geographical origin of food products. </w:t>
      </w:r>
      <w:r w:rsidRPr="007B07BB">
        <w:rPr>
          <w:rFonts w:ascii="Calibri" w:hAnsi="Calibri" w:cs="Calibri"/>
          <w:b/>
          <w:bCs/>
          <w:noProof/>
          <w:szCs w:val="24"/>
        </w:rPr>
        <w:t>107</w:t>
      </w:r>
      <w:r w:rsidRPr="007B07BB">
        <w:rPr>
          <w:rFonts w:ascii="Calibri" w:hAnsi="Calibri" w:cs="Calibri"/>
          <w:noProof/>
          <w:szCs w:val="24"/>
        </w:rPr>
        <w:t>, 897–911 (2008).</w:t>
      </w:r>
    </w:p>
    <w:p w14:paraId="5E29AD66"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4.</w:t>
      </w:r>
      <w:r w:rsidRPr="007B07BB">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7FEE0C86"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5.</w:t>
      </w:r>
      <w:r w:rsidRPr="007B07BB">
        <w:rPr>
          <w:rFonts w:ascii="Calibri" w:hAnsi="Calibri" w:cs="Calibri"/>
          <w:noProof/>
          <w:szCs w:val="24"/>
        </w:rPr>
        <w:tab/>
        <w:t xml:space="preserve">Li, Y. Protection of Geographical Indications in China. (2017). Available at: https://www.niuyie.com/protection-of-geographical-indications-in-china/. </w:t>
      </w:r>
    </w:p>
    <w:p w14:paraId="6A637527"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6.</w:t>
      </w:r>
      <w:r w:rsidRPr="007B07BB">
        <w:rPr>
          <w:rFonts w:ascii="Calibri" w:hAnsi="Calibri" w:cs="Calibri"/>
          <w:noProof/>
          <w:szCs w:val="24"/>
        </w:rPr>
        <w:tab/>
        <w:t xml:space="preserve">FAOSTAT 2017. Available at: http://www.fao.org/faostat/en/?#data/QC. </w:t>
      </w:r>
    </w:p>
    <w:p w14:paraId="0492386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7.</w:t>
      </w:r>
      <w:r w:rsidRPr="007B07BB">
        <w:rPr>
          <w:rFonts w:ascii="Calibri" w:hAnsi="Calibri" w:cs="Calibri"/>
          <w:noProof/>
          <w:szCs w:val="24"/>
        </w:rPr>
        <w:tab/>
        <w:t xml:space="preserve">Jin, S., Zhang, Y. &amp; Xu, Y. Amount of information and the willingness of consumers to pay for food traceability in China. </w:t>
      </w:r>
      <w:r w:rsidRPr="007B07BB">
        <w:rPr>
          <w:rFonts w:ascii="Calibri" w:hAnsi="Calibri" w:cs="Calibri"/>
          <w:i/>
          <w:iCs/>
          <w:noProof/>
          <w:szCs w:val="24"/>
        </w:rPr>
        <w:t>Food Control</w:t>
      </w:r>
      <w:r w:rsidRPr="007B07BB">
        <w:rPr>
          <w:rFonts w:ascii="Calibri" w:hAnsi="Calibri" w:cs="Calibri"/>
          <w:noProof/>
          <w:szCs w:val="24"/>
        </w:rPr>
        <w:t xml:space="preserve"> (2017). doi:10.1016/j.foodcont.2017.02.012</w:t>
      </w:r>
    </w:p>
    <w:p w14:paraId="788A9C1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8.</w:t>
      </w:r>
      <w:r w:rsidRPr="007B07BB">
        <w:rPr>
          <w:rFonts w:ascii="Calibri" w:hAnsi="Calibri" w:cs="Calibri"/>
          <w:noProof/>
          <w:szCs w:val="24"/>
        </w:rPr>
        <w:tab/>
        <w:t>Veeck, G. Food Safety Concerns and Rice Imports in China : 1998 - 2016. (2017).</w:t>
      </w:r>
    </w:p>
    <w:p w14:paraId="7892DB92"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9.</w:t>
      </w:r>
      <w:r w:rsidRPr="007B07BB">
        <w:rPr>
          <w:rFonts w:ascii="Calibri" w:hAnsi="Calibri" w:cs="Calibri"/>
          <w:noProof/>
          <w:szCs w:val="24"/>
        </w:rPr>
        <w:tab/>
        <w:t xml:space="preserve">Qian, L. </w:t>
      </w:r>
      <w:r w:rsidRPr="007B07BB">
        <w:rPr>
          <w:rFonts w:ascii="Calibri" w:hAnsi="Calibri" w:cs="Calibri"/>
          <w:i/>
          <w:iCs/>
          <w:noProof/>
          <w:szCs w:val="24"/>
        </w:rPr>
        <w:t>et al.</w:t>
      </w:r>
      <w:r w:rsidRPr="007B07BB">
        <w:rPr>
          <w:rFonts w:ascii="Calibri" w:hAnsi="Calibri" w:cs="Calibri"/>
          <w:noProof/>
          <w:szCs w:val="24"/>
        </w:rPr>
        <w:t xml:space="preserve"> Determination of geographical origin of wuchang rice with the geographical indicator by multielement analysis. </w:t>
      </w:r>
      <w:r w:rsidRPr="007B07BB">
        <w:rPr>
          <w:rFonts w:ascii="Calibri" w:hAnsi="Calibri" w:cs="Calibri"/>
          <w:i/>
          <w:iCs/>
          <w:noProof/>
          <w:szCs w:val="24"/>
        </w:rPr>
        <w:t>J. Food Qual.</w:t>
      </w:r>
      <w:r w:rsidRPr="007B07BB">
        <w:rPr>
          <w:rFonts w:ascii="Calibri" w:hAnsi="Calibri" w:cs="Calibri"/>
          <w:noProof/>
          <w:szCs w:val="24"/>
        </w:rPr>
        <w:t xml:space="preserve"> </w:t>
      </w:r>
      <w:r w:rsidRPr="007B07BB">
        <w:rPr>
          <w:rFonts w:ascii="Calibri" w:hAnsi="Calibri" w:cs="Calibri"/>
          <w:b/>
          <w:bCs/>
          <w:noProof/>
          <w:szCs w:val="24"/>
        </w:rPr>
        <w:t>2019</w:t>
      </w:r>
      <w:r w:rsidRPr="007B07BB">
        <w:rPr>
          <w:rFonts w:ascii="Calibri" w:hAnsi="Calibri" w:cs="Calibri"/>
          <w:noProof/>
          <w:szCs w:val="24"/>
        </w:rPr>
        <w:t>, (2019).</w:t>
      </w:r>
    </w:p>
    <w:p w14:paraId="34FE5950"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10.</w:t>
      </w:r>
      <w:r w:rsidRPr="007B07BB">
        <w:rPr>
          <w:rFonts w:ascii="Calibri" w:hAnsi="Calibri" w:cs="Calibri"/>
          <w:noProof/>
          <w:szCs w:val="24"/>
        </w:rPr>
        <w:tab/>
        <w:t xml:space="preserve">Zhu, L. </w:t>
      </w:r>
      <w:r w:rsidRPr="007B07BB">
        <w:rPr>
          <w:rFonts w:ascii="Calibri" w:hAnsi="Calibri" w:cs="Calibri"/>
          <w:i/>
          <w:iCs/>
          <w:noProof/>
          <w:szCs w:val="24"/>
        </w:rPr>
        <w:t>et al.</w:t>
      </w:r>
      <w:r w:rsidRPr="007B07BB">
        <w:rPr>
          <w:rFonts w:ascii="Calibri" w:hAnsi="Calibri" w:cs="Calibri"/>
          <w:noProof/>
          <w:szCs w:val="24"/>
        </w:rPr>
        <w:t xml:space="preserve"> Identification of rice varieties and determination of their geographical origin in China using Raman spectroscopy. </w:t>
      </w:r>
      <w:r w:rsidRPr="007B07BB">
        <w:rPr>
          <w:rFonts w:ascii="Calibri" w:hAnsi="Calibri" w:cs="Calibri"/>
          <w:i/>
          <w:iCs/>
          <w:noProof/>
          <w:szCs w:val="24"/>
        </w:rPr>
        <w:t>J. Cereal Sci.</w:t>
      </w:r>
      <w:r w:rsidRPr="007B07BB">
        <w:rPr>
          <w:rFonts w:ascii="Calibri" w:hAnsi="Calibri" w:cs="Calibri"/>
          <w:noProof/>
          <w:szCs w:val="24"/>
        </w:rPr>
        <w:t xml:space="preserve"> </w:t>
      </w:r>
      <w:r w:rsidRPr="007B07BB">
        <w:rPr>
          <w:rFonts w:ascii="Calibri" w:hAnsi="Calibri" w:cs="Calibri"/>
          <w:b/>
          <w:bCs/>
          <w:noProof/>
          <w:szCs w:val="24"/>
        </w:rPr>
        <w:t>82</w:t>
      </w:r>
      <w:r w:rsidRPr="007B07BB">
        <w:rPr>
          <w:rFonts w:ascii="Calibri" w:hAnsi="Calibri" w:cs="Calibri"/>
          <w:noProof/>
          <w:szCs w:val="24"/>
        </w:rPr>
        <w:t>, (2018).</w:t>
      </w:r>
    </w:p>
    <w:p w14:paraId="1CB533D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11.</w:t>
      </w:r>
      <w:r w:rsidRPr="007B07BB">
        <w:rPr>
          <w:rFonts w:ascii="Calibri" w:hAnsi="Calibri" w:cs="Calibri"/>
          <w:noProof/>
          <w:szCs w:val="24"/>
        </w:rPr>
        <w:tab/>
        <w:t>Mertens, B. J. A. &amp; Thompson, M. The authentication of Basmati rice using near infrared spectroscopy. (1993). doi:10.1255/jnirs.8</w:t>
      </w:r>
    </w:p>
    <w:p w14:paraId="6E92C0E1"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12.</w:t>
      </w:r>
      <w:r w:rsidRPr="007B07BB">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7B07BB">
        <w:rPr>
          <w:rFonts w:ascii="Calibri" w:hAnsi="Calibri" w:cs="Calibri"/>
          <w:i/>
          <w:iCs/>
          <w:noProof/>
          <w:szCs w:val="24"/>
        </w:rPr>
        <w:t>J. Raman Spectrosc.</w:t>
      </w:r>
      <w:r w:rsidRPr="007B07BB">
        <w:rPr>
          <w:rFonts w:ascii="Calibri" w:hAnsi="Calibri" w:cs="Calibri"/>
          <w:noProof/>
          <w:szCs w:val="24"/>
        </w:rPr>
        <w:t xml:space="preserve"> </w:t>
      </w:r>
      <w:r w:rsidRPr="007B07BB">
        <w:rPr>
          <w:rFonts w:ascii="Calibri" w:hAnsi="Calibri" w:cs="Calibri"/>
          <w:b/>
          <w:bCs/>
          <w:noProof/>
          <w:szCs w:val="24"/>
        </w:rPr>
        <w:t>36</w:t>
      </w:r>
      <w:r w:rsidRPr="007B07BB">
        <w:rPr>
          <w:rFonts w:ascii="Calibri" w:hAnsi="Calibri" w:cs="Calibri"/>
          <w:noProof/>
          <w:szCs w:val="24"/>
        </w:rPr>
        <w:t>, 541–550 (2005).</w:t>
      </w:r>
    </w:p>
    <w:p w14:paraId="0EFE68A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lastRenderedPageBreak/>
        <w:t>13.</w:t>
      </w:r>
      <w:r w:rsidRPr="007B07BB">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141</w:t>
      </w:r>
      <w:r w:rsidRPr="007B07BB">
        <w:rPr>
          <w:rFonts w:ascii="Calibri" w:hAnsi="Calibri" w:cs="Calibri"/>
          <w:noProof/>
          <w:szCs w:val="24"/>
        </w:rPr>
        <w:t>, 3504–3509 (2013).</w:t>
      </w:r>
    </w:p>
    <w:p w14:paraId="5101C4A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14.</w:t>
      </w:r>
      <w:r w:rsidRPr="007B07BB">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7B07BB">
        <w:rPr>
          <w:rFonts w:ascii="Calibri" w:hAnsi="Calibri" w:cs="Calibri"/>
          <w:i/>
          <w:iCs/>
          <w:noProof/>
          <w:szCs w:val="24"/>
        </w:rPr>
        <w:t>Comput. Electron. Agric.</w:t>
      </w:r>
      <w:r w:rsidRPr="007B07BB">
        <w:rPr>
          <w:rFonts w:ascii="Calibri" w:hAnsi="Calibri" w:cs="Calibri"/>
          <w:noProof/>
          <w:szCs w:val="24"/>
        </w:rPr>
        <w:t xml:space="preserve"> </w:t>
      </w:r>
      <w:r w:rsidRPr="007B07BB">
        <w:rPr>
          <w:rFonts w:ascii="Calibri" w:hAnsi="Calibri" w:cs="Calibri"/>
          <w:b/>
          <w:bCs/>
          <w:noProof/>
          <w:szCs w:val="24"/>
        </w:rPr>
        <w:t>121</w:t>
      </w:r>
      <w:r w:rsidRPr="007B07BB">
        <w:rPr>
          <w:rFonts w:ascii="Calibri" w:hAnsi="Calibri" w:cs="Calibri"/>
          <w:noProof/>
          <w:szCs w:val="24"/>
        </w:rPr>
        <w:t>, 101–107 (2016).</w:t>
      </w:r>
    </w:p>
    <w:p w14:paraId="4BE3244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15.</w:t>
      </w:r>
      <w:r w:rsidRPr="007B07BB">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7B07BB">
        <w:rPr>
          <w:rFonts w:ascii="Calibri" w:hAnsi="Calibri" w:cs="Calibri"/>
          <w:i/>
          <w:iCs/>
          <w:noProof/>
          <w:szCs w:val="24"/>
        </w:rPr>
        <w:t>J. Anal. Test.</w:t>
      </w:r>
      <w:r w:rsidRPr="007B07BB">
        <w:rPr>
          <w:rFonts w:ascii="Calibri" w:hAnsi="Calibri" w:cs="Calibri"/>
          <w:noProof/>
          <w:szCs w:val="24"/>
        </w:rPr>
        <w:t xml:space="preserve"> </w:t>
      </w:r>
      <w:r w:rsidRPr="007B07BB">
        <w:rPr>
          <w:rFonts w:ascii="Calibri" w:hAnsi="Calibri" w:cs="Calibri"/>
          <w:b/>
          <w:bCs/>
          <w:noProof/>
          <w:szCs w:val="24"/>
        </w:rPr>
        <w:t>2</w:t>
      </w:r>
      <w:r w:rsidRPr="007B07BB">
        <w:rPr>
          <w:rFonts w:ascii="Calibri" w:hAnsi="Calibri" w:cs="Calibri"/>
          <w:noProof/>
          <w:szCs w:val="24"/>
        </w:rPr>
        <w:t>, 138–148 (2018).</w:t>
      </w:r>
    </w:p>
    <w:p w14:paraId="63F35BD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16.</w:t>
      </w:r>
      <w:r w:rsidRPr="007B07BB">
        <w:rPr>
          <w:rFonts w:ascii="Calibri" w:hAnsi="Calibri" w:cs="Calibri"/>
          <w:noProof/>
          <w:szCs w:val="24"/>
        </w:rPr>
        <w:tab/>
        <w:t xml:space="preserve">Maione, C. &amp; Barbosa, R. M. Recent applications of multivariate data analysis methods in the authentication of rice and the most analyzed parameters: A review. </w:t>
      </w:r>
      <w:r w:rsidRPr="007B07BB">
        <w:rPr>
          <w:rFonts w:ascii="Calibri" w:hAnsi="Calibri" w:cs="Calibri"/>
          <w:i/>
          <w:iCs/>
          <w:noProof/>
          <w:szCs w:val="24"/>
        </w:rPr>
        <w:t>Crit. Rev. Food Sci. Nutr.</w:t>
      </w:r>
      <w:r w:rsidRPr="007B07BB">
        <w:rPr>
          <w:rFonts w:ascii="Calibri" w:hAnsi="Calibri" w:cs="Calibri"/>
          <w:noProof/>
          <w:szCs w:val="24"/>
        </w:rPr>
        <w:t xml:space="preserve"> </w:t>
      </w:r>
      <w:r w:rsidRPr="007B07BB">
        <w:rPr>
          <w:rFonts w:ascii="Calibri" w:hAnsi="Calibri" w:cs="Calibri"/>
          <w:b/>
          <w:bCs/>
          <w:noProof/>
          <w:szCs w:val="24"/>
        </w:rPr>
        <w:t>8398</w:t>
      </w:r>
      <w:r w:rsidRPr="007B07BB">
        <w:rPr>
          <w:rFonts w:ascii="Calibri" w:hAnsi="Calibri" w:cs="Calibri"/>
          <w:noProof/>
          <w:szCs w:val="24"/>
        </w:rPr>
        <w:t>, 1–12 (2018).</w:t>
      </w:r>
    </w:p>
    <w:p w14:paraId="0A16E262"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17.</w:t>
      </w:r>
      <w:r w:rsidRPr="007B07BB">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7B07BB">
        <w:rPr>
          <w:rFonts w:ascii="Calibri" w:hAnsi="Calibri" w:cs="Calibri"/>
          <w:i/>
          <w:iCs/>
          <w:noProof/>
          <w:szCs w:val="24"/>
        </w:rPr>
        <w:t>Journal of Food Science</w:t>
      </w:r>
      <w:r w:rsidRPr="007B07BB">
        <w:rPr>
          <w:rFonts w:ascii="Calibri" w:hAnsi="Calibri" w:cs="Calibri"/>
          <w:noProof/>
          <w:szCs w:val="24"/>
        </w:rPr>
        <w:t xml:space="preserve"> </w:t>
      </w:r>
      <w:r w:rsidRPr="007B07BB">
        <w:rPr>
          <w:rFonts w:ascii="Calibri" w:hAnsi="Calibri" w:cs="Calibri"/>
          <w:b/>
          <w:bCs/>
          <w:noProof/>
          <w:szCs w:val="24"/>
        </w:rPr>
        <w:t>79</w:t>
      </w:r>
      <w:r w:rsidRPr="007B07BB">
        <w:rPr>
          <w:rFonts w:ascii="Calibri" w:hAnsi="Calibri" w:cs="Calibri"/>
          <w:noProof/>
          <w:szCs w:val="24"/>
        </w:rPr>
        <w:t>, C1672–C1677 (2014).</w:t>
      </w:r>
    </w:p>
    <w:p w14:paraId="2AF78193"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18.</w:t>
      </w:r>
      <w:r w:rsidRPr="007B07BB">
        <w:rPr>
          <w:rFonts w:ascii="Calibri" w:hAnsi="Calibri" w:cs="Calibri"/>
          <w:noProof/>
          <w:szCs w:val="24"/>
        </w:rPr>
        <w:tab/>
        <w:t xml:space="preserve">Brereton, R. G. </w:t>
      </w:r>
      <w:r w:rsidRPr="007B07BB">
        <w:rPr>
          <w:rFonts w:ascii="Calibri" w:hAnsi="Calibri" w:cs="Calibri"/>
          <w:i/>
          <w:iCs/>
          <w:noProof/>
          <w:szCs w:val="24"/>
        </w:rPr>
        <w:t>et al.</w:t>
      </w:r>
      <w:r w:rsidRPr="007B07BB">
        <w:rPr>
          <w:rFonts w:ascii="Calibri" w:hAnsi="Calibri" w:cs="Calibri"/>
          <w:noProof/>
          <w:szCs w:val="24"/>
        </w:rPr>
        <w:t xml:space="preserve"> Chemometrics in analytical chemistry—part I: history, experimental design and data analysis tools. </w:t>
      </w:r>
      <w:r w:rsidRPr="007B07BB">
        <w:rPr>
          <w:rFonts w:ascii="Calibri" w:hAnsi="Calibri" w:cs="Calibri"/>
          <w:i/>
          <w:iCs/>
          <w:noProof/>
          <w:szCs w:val="24"/>
        </w:rPr>
        <w:t>Anal. Bioanal. Chem.</w:t>
      </w:r>
      <w:r w:rsidRPr="007B07BB">
        <w:rPr>
          <w:rFonts w:ascii="Calibri" w:hAnsi="Calibri" w:cs="Calibri"/>
          <w:noProof/>
          <w:szCs w:val="24"/>
        </w:rPr>
        <w:t xml:space="preserve"> </w:t>
      </w:r>
      <w:r w:rsidRPr="007B07BB">
        <w:rPr>
          <w:rFonts w:ascii="Calibri" w:hAnsi="Calibri" w:cs="Calibri"/>
          <w:b/>
          <w:bCs/>
          <w:noProof/>
          <w:szCs w:val="24"/>
        </w:rPr>
        <w:t>409</w:t>
      </w:r>
      <w:r w:rsidRPr="007B07BB">
        <w:rPr>
          <w:rFonts w:ascii="Calibri" w:hAnsi="Calibri" w:cs="Calibri"/>
          <w:noProof/>
          <w:szCs w:val="24"/>
        </w:rPr>
        <w:t>, 5891–5899 (2017).</w:t>
      </w:r>
    </w:p>
    <w:p w14:paraId="7432B22D"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19.</w:t>
      </w:r>
      <w:r w:rsidRPr="007B07BB">
        <w:rPr>
          <w:rFonts w:ascii="Calibri" w:hAnsi="Calibri" w:cs="Calibri"/>
          <w:noProof/>
          <w:szCs w:val="24"/>
        </w:rPr>
        <w:tab/>
        <w:t xml:space="preserve">Hopfer, H., Nelson, J., Collins, T. S., Heymann, H. &amp; Ebeler, S. E. The combined impact of vineyard origin and processing winery on the elemental profile of red wines.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172</w:t>
      </w:r>
      <w:r w:rsidRPr="007B07BB">
        <w:rPr>
          <w:rFonts w:ascii="Calibri" w:hAnsi="Calibri" w:cs="Calibri"/>
          <w:noProof/>
          <w:szCs w:val="24"/>
        </w:rPr>
        <w:t>, 486–496 (2015).</w:t>
      </w:r>
    </w:p>
    <w:p w14:paraId="57EA5704"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20.</w:t>
      </w:r>
      <w:r w:rsidRPr="007B07BB">
        <w:rPr>
          <w:rFonts w:ascii="Calibri" w:hAnsi="Calibri" w:cs="Calibri"/>
          <w:noProof/>
          <w:szCs w:val="24"/>
        </w:rPr>
        <w:tab/>
        <w:t xml:space="preserve">Breiman, L. Random Forests. </w:t>
      </w:r>
      <w:r w:rsidRPr="007B07BB">
        <w:rPr>
          <w:rFonts w:ascii="Calibri" w:hAnsi="Calibri" w:cs="Calibri"/>
          <w:i/>
          <w:iCs/>
          <w:noProof/>
          <w:szCs w:val="24"/>
        </w:rPr>
        <w:t>Mach. Learn.</w:t>
      </w:r>
      <w:r w:rsidRPr="007B07BB">
        <w:rPr>
          <w:rFonts w:ascii="Calibri" w:hAnsi="Calibri" w:cs="Calibri"/>
          <w:noProof/>
          <w:szCs w:val="24"/>
        </w:rPr>
        <w:t xml:space="preserve"> </w:t>
      </w:r>
      <w:r w:rsidRPr="007B07BB">
        <w:rPr>
          <w:rFonts w:ascii="Calibri" w:hAnsi="Calibri" w:cs="Calibri"/>
          <w:b/>
          <w:bCs/>
          <w:noProof/>
          <w:szCs w:val="24"/>
        </w:rPr>
        <w:t>45</w:t>
      </w:r>
      <w:r w:rsidRPr="007B07BB">
        <w:rPr>
          <w:rFonts w:ascii="Calibri" w:hAnsi="Calibri" w:cs="Calibri"/>
          <w:noProof/>
          <w:szCs w:val="24"/>
        </w:rPr>
        <w:t>, 5–32 (2001).</w:t>
      </w:r>
    </w:p>
    <w:p w14:paraId="5419193B"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21.</w:t>
      </w:r>
      <w:r w:rsidRPr="007B07BB">
        <w:rPr>
          <w:rFonts w:ascii="Calibri" w:hAnsi="Calibri" w:cs="Calibri"/>
          <w:noProof/>
          <w:szCs w:val="24"/>
        </w:rPr>
        <w:tab/>
        <w:t xml:space="preserve">Cortes, C. &amp; Vapnik, V. Support-Vector Networks. </w:t>
      </w:r>
      <w:r w:rsidRPr="007B07BB">
        <w:rPr>
          <w:rFonts w:ascii="Calibri" w:hAnsi="Calibri" w:cs="Calibri"/>
          <w:i/>
          <w:iCs/>
          <w:noProof/>
          <w:szCs w:val="24"/>
        </w:rPr>
        <w:t>Mach. Learn.</w:t>
      </w:r>
      <w:r w:rsidRPr="007B07BB">
        <w:rPr>
          <w:rFonts w:ascii="Calibri" w:hAnsi="Calibri" w:cs="Calibri"/>
          <w:noProof/>
          <w:szCs w:val="24"/>
        </w:rPr>
        <w:t xml:space="preserve"> </w:t>
      </w:r>
      <w:r w:rsidRPr="007B07BB">
        <w:rPr>
          <w:rFonts w:ascii="Calibri" w:hAnsi="Calibri" w:cs="Calibri"/>
          <w:b/>
          <w:bCs/>
          <w:noProof/>
          <w:szCs w:val="24"/>
        </w:rPr>
        <w:t>20</w:t>
      </w:r>
      <w:r w:rsidRPr="007B07BB">
        <w:rPr>
          <w:rFonts w:ascii="Calibri" w:hAnsi="Calibri" w:cs="Calibri"/>
          <w:noProof/>
          <w:szCs w:val="24"/>
        </w:rPr>
        <w:t>, 273–297 (1995).</w:t>
      </w:r>
    </w:p>
    <w:p w14:paraId="61E9D20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22.</w:t>
      </w:r>
      <w:r w:rsidRPr="007B07BB">
        <w:rPr>
          <w:rFonts w:ascii="Calibri" w:hAnsi="Calibri" w:cs="Calibri"/>
          <w:noProof/>
          <w:szCs w:val="24"/>
        </w:rPr>
        <w:tab/>
        <w:t xml:space="preserve">Dietterich, T. Machine Learning Research: Four Current Directions. </w:t>
      </w:r>
      <w:r w:rsidRPr="007B07BB">
        <w:rPr>
          <w:rFonts w:ascii="Calibri" w:hAnsi="Calibri" w:cs="Calibri"/>
          <w:i/>
          <w:iCs/>
          <w:noProof/>
          <w:szCs w:val="24"/>
        </w:rPr>
        <w:t>AI Mag.</w:t>
      </w:r>
      <w:r w:rsidRPr="007B07BB">
        <w:rPr>
          <w:rFonts w:ascii="Calibri" w:hAnsi="Calibri" w:cs="Calibri"/>
          <w:noProof/>
          <w:szCs w:val="24"/>
        </w:rPr>
        <w:t xml:space="preserve"> </w:t>
      </w:r>
      <w:r w:rsidRPr="007B07BB">
        <w:rPr>
          <w:rFonts w:ascii="Calibri" w:hAnsi="Calibri" w:cs="Calibri"/>
          <w:b/>
          <w:bCs/>
          <w:noProof/>
          <w:szCs w:val="24"/>
        </w:rPr>
        <w:t>18</w:t>
      </w:r>
      <w:r w:rsidRPr="007B07BB">
        <w:rPr>
          <w:rFonts w:ascii="Calibri" w:hAnsi="Calibri" w:cs="Calibri"/>
          <w:noProof/>
          <w:szCs w:val="24"/>
        </w:rPr>
        <w:t>, (2000).</w:t>
      </w:r>
    </w:p>
    <w:p w14:paraId="622B88CC"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23.</w:t>
      </w:r>
      <w:r w:rsidRPr="007B07BB">
        <w:rPr>
          <w:rFonts w:ascii="Calibri" w:hAnsi="Calibri" w:cs="Calibri"/>
          <w:noProof/>
          <w:szCs w:val="24"/>
        </w:rPr>
        <w:tab/>
        <w:t xml:space="preserve">Relief-based feature selection: Introduction and review. </w:t>
      </w:r>
      <w:r w:rsidRPr="007B07BB">
        <w:rPr>
          <w:rFonts w:ascii="Calibri" w:hAnsi="Calibri" w:cs="Calibri"/>
          <w:i/>
          <w:iCs/>
          <w:noProof/>
          <w:szCs w:val="24"/>
        </w:rPr>
        <w:t>J. Biomed. Inform.</w:t>
      </w:r>
      <w:r w:rsidRPr="007B07BB">
        <w:rPr>
          <w:rFonts w:ascii="Calibri" w:hAnsi="Calibri" w:cs="Calibri"/>
          <w:noProof/>
          <w:szCs w:val="24"/>
        </w:rPr>
        <w:t xml:space="preserve"> </w:t>
      </w:r>
      <w:r w:rsidRPr="007B07BB">
        <w:rPr>
          <w:rFonts w:ascii="Calibri" w:hAnsi="Calibri" w:cs="Calibri"/>
          <w:b/>
          <w:bCs/>
          <w:noProof/>
          <w:szCs w:val="24"/>
        </w:rPr>
        <w:t>85</w:t>
      </w:r>
      <w:r w:rsidRPr="007B07BB">
        <w:rPr>
          <w:rFonts w:ascii="Calibri" w:hAnsi="Calibri" w:cs="Calibri"/>
          <w:noProof/>
          <w:szCs w:val="24"/>
        </w:rPr>
        <w:t>, 189–203 (2018).</w:t>
      </w:r>
    </w:p>
    <w:p w14:paraId="3B2BD8AB"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24.</w:t>
      </w:r>
      <w:r w:rsidRPr="007B07BB">
        <w:rPr>
          <w:rFonts w:ascii="Calibri" w:hAnsi="Calibri" w:cs="Calibri"/>
          <w:noProof/>
          <w:szCs w:val="24"/>
        </w:rPr>
        <w:tab/>
        <w:t xml:space="preserve">Ambroise, C. &amp; McLachlan, G. J. Selection bias in gene extraction on the basis of microarray gene-expression data. </w:t>
      </w:r>
      <w:r w:rsidRPr="007B07BB">
        <w:rPr>
          <w:rFonts w:ascii="Calibri" w:hAnsi="Calibri" w:cs="Calibri"/>
          <w:i/>
          <w:iCs/>
          <w:noProof/>
          <w:szCs w:val="24"/>
        </w:rPr>
        <w:t>Proc. Natl. Acad. Sci.</w:t>
      </w:r>
      <w:r w:rsidRPr="007B07BB">
        <w:rPr>
          <w:rFonts w:ascii="Calibri" w:hAnsi="Calibri" w:cs="Calibri"/>
          <w:noProof/>
          <w:szCs w:val="24"/>
        </w:rPr>
        <w:t xml:space="preserve"> </w:t>
      </w:r>
      <w:r w:rsidRPr="007B07BB">
        <w:rPr>
          <w:rFonts w:ascii="Calibri" w:hAnsi="Calibri" w:cs="Calibri"/>
          <w:b/>
          <w:bCs/>
          <w:noProof/>
          <w:szCs w:val="24"/>
        </w:rPr>
        <w:t>99</w:t>
      </w:r>
      <w:r w:rsidRPr="007B07BB">
        <w:rPr>
          <w:rFonts w:ascii="Calibri" w:hAnsi="Calibri" w:cs="Calibri"/>
          <w:noProof/>
          <w:szCs w:val="24"/>
        </w:rPr>
        <w:t>, 6562–6566 (2002).</w:t>
      </w:r>
    </w:p>
    <w:p w14:paraId="1C23FAC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25.</w:t>
      </w:r>
      <w:r w:rsidRPr="007B07BB">
        <w:rPr>
          <w:rFonts w:ascii="Calibri" w:hAnsi="Calibri" w:cs="Calibri"/>
          <w:noProof/>
          <w:szCs w:val="24"/>
        </w:rPr>
        <w:tab/>
        <w:t xml:space="preserve">Krstajic, D., Buturovic, L. J., Leahy, D. E. &amp; Thomas, S. Cross-validation pitfalls when selecting and assessing regression and classification models. </w:t>
      </w:r>
      <w:r w:rsidRPr="007B07BB">
        <w:rPr>
          <w:rFonts w:ascii="Calibri" w:hAnsi="Calibri" w:cs="Calibri"/>
          <w:i/>
          <w:iCs/>
          <w:noProof/>
          <w:szCs w:val="24"/>
        </w:rPr>
        <w:t>J. Cheminform.</w:t>
      </w:r>
      <w:r w:rsidRPr="007B07BB">
        <w:rPr>
          <w:rFonts w:ascii="Calibri" w:hAnsi="Calibri" w:cs="Calibri"/>
          <w:noProof/>
          <w:szCs w:val="24"/>
        </w:rPr>
        <w:t xml:space="preserve"> </w:t>
      </w:r>
      <w:r w:rsidRPr="007B07BB">
        <w:rPr>
          <w:rFonts w:ascii="Calibri" w:hAnsi="Calibri" w:cs="Calibri"/>
          <w:b/>
          <w:bCs/>
          <w:noProof/>
          <w:szCs w:val="24"/>
        </w:rPr>
        <w:t>6</w:t>
      </w:r>
      <w:r w:rsidRPr="007B07BB">
        <w:rPr>
          <w:rFonts w:ascii="Calibri" w:hAnsi="Calibri" w:cs="Calibri"/>
          <w:noProof/>
          <w:szCs w:val="24"/>
        </w:rPr>
        <w:t>, 10 (2014).</w:t>
      </w:r>
    </w:p>
    <w:p w14:paraId="2B596CC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26.</w:t>
      </w:r>
      <w:r w:rsidRPr="007B07BB">
        <w:rPr>
          <w:rFonts w:ascii="Calibri" w:hAnsi="Calibri" w:cs="Calibri"/>
          <w:noProof/>
          <w:szCs w:val="24"/>
        </w:rPr>
        <w:tab/>
        <w:t>Wickham, H., François, R., Henry, L. &amp; Müller, K. dplyr: A Grammar of Data Manipulation. (2019).</w:t>
      </w:r>
    </w:p>
    <w:p w14:paraId="20AEF41F"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27.</w:t>
      </w:r>
      <w:r w:rsidRPr="007B07BB">
        <w:rPr>
          <w:rFonts w:ascii="Calibri" w:hAnsi="Calibri" w:cs="Calibri"/>
          <w:noProof/>
          <w:szCs w:val="24"/>
        </w:rPr>
        <w:tab/>
        <w:t>Mundt, A. K. and F. factoextra: Extract and Visualize the Results of Multivariate Data Analyses. (2017).</w:t>
      </w:r>
    </w:p>
    <w:p w14:paraId="72D81D54"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28.</w:t>
      </w:r>
      <w:r w:rsidRPr="007B07BB">
        <w:rPr>
          <w:rFonts w:ascii="Calibri" w:hAnsi="Calibri" w:cs="Calibri"/>
          <w:noProof/>
          <w:szCs w:val="24"/>
        </w:rPr>
        <w:tab/>
        <w:t xml:space="preserve">Li, Z., Li, L., Pan, G. &amp; Chen, J. Bioavailability of Cd in a soil-rice system in China: Soil type versus genotype effects. </w:t>
      </w:r>
      <w:r w:rsidRPr="007B07BB">
        <w:rPr>
          <w:rFonts w:ascii="Calibri" w:hAnsi="Calibri" w:cs="Calibri"/>
          <w:i/>
          <w:iCs/>
          <w:noProof/>
          <w:szCs w:val="24"/>
        </w:rPr>
        <w:t>Plant Soil</w:t>
      </w:r>
      <w:r w:rsidRPr="007B07BB">
        <w:rPr>
          <w:rFonts w:ascii="Calibri" w:hAnsi="Calibri" w:cs="Calibri"/>
          <w:noProof/>
          <w:szCs w:val="24"/>
        </w:rPr>
        <w:t xml:space="preserve"> </w:t>
      </w:r>
      <w:r w:rsidRPr="007B07BB">
        <w:rPr>
          <w:rFonts w:ascii="Calibri" w:hAnsi="Calibri" w:cs="Calibri"/>
          <w:b/>
          <w:bCs/>
          <w:noProof/>
          <w:szCs w:val="24"/>
        </w:rPr>
        <w:t>271</w:t>
      </w:r>
      <w:r w:rsidRPr="007B07BB">
        <w:rPr>
          <w:rFonts w:ascii="Calibri" w:hAnsi="Calibri" w:cs="Calibri"/>
          <w:noProof/>
          <w:szCs w:val="24"/>
        </w:rPr>
        <w:t>, 165–173 (2005).</w:t>
      </w:r>
    </w:p>
    <w:p w14:paraId="67EA1813"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lastRenderedPageBreak/>
        <w:t>29.</w:t>
      </w:r>
      <w:r w:rsidRPr="007B07BB">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7B07BB">
        <w:rPr>
          <w:rFonts w:ascii="Calibri" w:hAnsi="Calibri" w:cs="Calibri"/>
          <w:b/>
          <w:bCs/>
          <w:noProof/>
          <w:szCs w:val="24"/>
        </w:rPr>
        <w:t>7</w:t>
      </w:r>
      <w:r w:rsidRPr="007B07BB">
        <w:rPr>
          <w:rFonts w:ascii="Calibri" w:hAnsi="Calibri" w:cs="Calibri"/>
          <w:noProof/>
          <w:szCs w:val="24"/>
        </w:rPr>
        <w:t>, 565–571 (2006).</w:t>
      </w:r>
    </w:p>
    <w:p w14:paraId="1AAA74C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30.</w:t>
      </w:r>
      <w:r w:rsidRPr="007B07BB">
        <w:rPr>
          <w:rFonts w:ascii="Calibri" w:hAnsi="Calibri" w:cs="Calibri"/>
          <w:noProof/>
          <w:szCs w:val="24"/>
        </w:rPr>
        <w:tab/>
        <w:t xml:space="preserve">Liu, X., Tian, G., Jiang, D., Zhang, C. &amp; Kong, L. Cadmium (Cd) distribution and contamination in Chinese paddy soils on national scale. </w:t>
      </w:r>
      <w:r w:rsidRPr="007B07BB">
        <w:rPr>
          <w:rFonts w:ascii="Calibri" w:hAnsi="Calibri" w:cs="Calibri"/>
          <w:i/>
          <w:iCs/>
          <w:noProof/>
          <w:szCs w:val="24"/>
        </w:rPr>
        <w:t>Environ. Sci. Pollut. Res.</w:t>
      </w:r>
      <w:r w:rsidRPr="007B07BB">
        <w:rPr>
          <w:rFonts w:ascii="Calibri" w:hAnsi="Calibri" w:cs="Calibri"/>
          <w:noProof/>
          <w:szCs w:val="24"/>
        </w:rPr>
        <w:t xml:space="preserve"> </w:t>
      </w:r>
      <w:r w:rsidRPr="007B07BB">
        <w:rPr>
          <w:rFonts w:ascii="Calibri" w:hAnsi="Calibri" w:cs="Calibri"/>
          <w:b/>
          <w:bCs/>
          <w:noProof/>
          <w:szCs w:val="24"/>
        </w:rPr>
        <w:t>23</w:t>
      </w:r>
      <w:r w:rsidRPr="007B07BB">
        <w:rPr>
          <w:rFonts w:ascii="Calibri" w:hAnsi="Calibri" w:cs="Calibri"/>
          <w:noProof/>
          <w:szCs w:val="24"/>
        </w:rPr>
        <w:t>, 17941–17952 (2016).</w:t>
      </w:r>
    </w:p>
    <w:p w14:paraId="184EFB5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31.</w:t>
      </w:r>
      <w:r w:rsidRPr="007B07BB">
        <w:rPr>
          <w:rFonts w:ascii="Calibri" w:hAnsi="Calibri" w:cs="Calibri"/>
          <w:noProof/>
          <w:szCs w:val="24"/>
        </w:rPr>
        <w:tab/>
        <w:t xml:space="preserve">Chung, I. M. </w:t>
      </w:r>
      <w:r w:rsidRPr="007B07BB">
        <w:rPr>
          <w:rFonts w:ascii="Calibri" w:hAnsi="Calibri" w:cs="Calibri"/>
          <w:i/>
          <w:iCs/>
          <w:noProof/>
          <w:szCs w:val="24"/>
        </w:rPr>
        <w:t>et al.</w:t>
      </w:r>
      <w:r w:rsidRPr="007B07BB">
        <w:rPr>
          <w:rFonts w:ascii="Calibri" w:hAnsi="Calibri" w:cs="Calibri"/>
          <w:noProof/>
          <w:szCs w:val="24"/>
        </w:rPr>
        <w:t xml:space="preserve"> Geographic authentication of Asian rice (Oryza sativa L.) using multi-elemental and stable isotopic data combined with multivariate analysis.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240</w:t>
      </w:r>
      <w:r w:rsidRPr="007B07BB">
        <w:rPr>
          <w:rFonts w:ascii="Calibri" w:hAnsi="Calibri" w:cs="Calibri"/>
          <w:noProof/>
          <w:szCs w:val="24"/>
        </w:rPr>
        <w:t>, 840–849 (2018).</w:t>
      </w:r>
    </w:p>
    <w:p w14:paraId="290E0F67"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32.</w:t>
      </w:r>
      <w:r w:rsidRPr="007B07BB">
        <w:rPr>
          <w:rFonts w:ascii="Calibri" w:hAnsi="Calibri" w:cs="Calibri"/>
          <w:noProof/>
          <w:szCs w:val="24"/>
        </w:rPr>
        <w:tab/>
        <w:t>Zhang, Y., Song, Q., Yan, J. &amp; Tang, J. Mineral element concentrations in grains of Chinese wheat cultivars. 303–313 (2010). doi:10.1007/s10681-009-0082-6</w:t>
      </w:r>
    </w:p>
    <w:p w14:paraId="1B71BC7C"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33.</w:t>
      </w:r>
      <w:r w:rsidRPr="007B07BB">
        <w:rPr>
          <w:rFonts w:ascii="Calibri" w:hAnsi="Calibri" w:cs="Calibri"/>
          <w:noProof/>
          <w:szCs w:val="24"/>
        </w:rPr>
        <w:tab/>
        <w:t xml:space="preserve">Liu, Z. </w:t>
      </w:r>
      <w:r w:rsidRPr="007B07BB">
        <w:rPr>
          <w:rFonts w:ascii="Calibri" w:hAnsi="Calibri" w:cs="Calibri"/>
          <w:i/>
          <w:iCs/>
          <w:noProof/>
          <w:szCs w:val="24"/>
        </w:rPr>
        <w:t>et al.</w:t>
      </w:r>
      <w:r w:rsidRPr="007B07BB">
        <w:rPr>
          <w:rFonts w:ascii="Calibri" w:hAnsi="Calibri" w:cs="Calibri"/>
          <w:noProof/>
          <w:szCs w:val="24"/>
        </w:rPr>
        <w:t xml:space="preserve"> Assuring food safety and traceability of polished rice from different production regions in China and Southeast Asia using chemometric models. </w:t>
      </w:r>
      <w:r w:rsidRPr="007B07BB">
        <w:rPr>
          <w:rFonts w:ascii="Calibri" w:hAnsi="Calibri" w:cs="Calibri"/>
          <w:i/>
          <w:iCs/>
          <w:noProof/>
          <w:szCs w:val="24"/>
        </w:rPr>
        <w:t>Food Control</w:t>
      </w:r>
      <w:r w:rsidRPr="007B07BB">
        <w:rPr>
          <w:rFonts w:ascii="Calibri" w:hAnsi="Calibri" w:cs="Calibri"/>
          <w:noProof/>
          <w:szCs w:val="24"/>
        </w:rPr>
        <w:t xml:space="preserve"> </w:t>
      </w:r>
      <w:r w:rsidRPr="007B07BB">
        <w:rPr>
          <w:rFonts w:ascii="Calibri" w:hAnsi="Calibri" w:cs="Calibri"/>
          <w:b/>
          <w:bCs/>
          <w:noProof/>
          <w:szCs w:val="24"/>
        </w:rPr>
        <w:t>99</w:t>
      </w:r>
      <w:r w:rsidRPr="007B07BB">
        <w:rPr>
          <w:rFonts w:ascii="Calibri" w:hAnsi="Calibri" w:cs="Calibri"/>
          <w:noProof/>
          <w:szCs w:val="24"/>
        </w:rPr>
        <w:t>, 1–10 (2019).</w:t>
      </w:r>
    </w:p>
    <w:p w14:paraId="7558A142" w14:textId="77777777" w:rsidR="007B07BB" w:rsidRPr="007B07BB" w:rsidRDefault="007B07BB" w:rsidP="007B07BB">
      <w:pPr>
        <w:autoSpaceDE w:val="0"/>
        <w:autoSpaceDN w:val="0"/>
        <w:adjustRightInd w:val="0"/>
        <w:spacing w:line="240" w:lineRule="auto"/>
        <w:ind w:left="640" w:hanging="640"/>
        <w:rPr>
          <w:rFonts w:ascii="Calibri" w:hAnsi="Calibri" w:cs="Calibri"/>
          <w:noProof/>
        </w:rPr>
      </w:pPr>
      <w:r w:rsidRPr="007B07BB">
        <w:rPr>
          <w:rFonts w:ascii="Calibri" w:hAnsi="Calibri" w:cs="Calibri"/>
          <w:noProof/>
          <w:szCs w:val="24"/>
        </w:rPr>
        <w:t>34.</w:t>
      </w:r>
      <w:r w:rsidRPr="007B07BB">
        <w:rPr>
          <w:rFonts w:ascii="Calibri" w:hAnsi="Calibri" w:cs="Calibri"/>
          <w:noProof/>
          <w:szCs w:val="24"/>
        </w:rPr>
        <w:tab/>
        <w:t xml:space="preserve">Filzmoser, P. &amp; Group, F. </w:t>
      </w:r>
      <w:r w:rsidRPr="007B07BB">
        <w:rPr>
          <w:rFonts w:ascii="Calibri" w:hAnsi="Calibri" w:cs="Calibri"/>
          <w:i/>
          <w:iCs/>
          <w:noProof/>
          <w:szCs w:val="24"/>
        </w:rPr>
        <w:t>Intro. to multivariate statistical Analysis in Chemometrics</w:t>
      </w:r>
      <w:r w:rsidRPr="007B07BB">
        <w:rPr>
          <w:rFonts w:ascii="Calibri" w:hAnsi="Calibri" w:cs="Calibri"/>
          <w:noProof/>
          <w:szCs w:val="24"/>
        </w:rPr>
        <w:t>. (2008).</w:t>
      </w:r>
    </w:p>
    <w:p w14:paraId="036ABA18" w14:textId="22752A0E" w:rsidR="003A232E" w:rsidRDefault="00FE7C78" w:rsidP="00976C36">
      <w:pPr>
        <w:pStyle w:val="af9"/>
        <w:ind w:left="360" w:firstLineChars="0" w:firstLine="0"/>
      </w:pPr>
      <w:r>
        <w:fldChar w:fldCharType="end"/>
      </w:r>
    </w:p>
    <w:p w14:paraId="2EDB059E" w14:textId="77777777" w:rsidR="00D53E6C" w:rsidRDefault="00D53E6C" w:rsidP="00794BC7">
      <w:pPr>
        <w:pStyle w:val="af9"/>
        <w:ind w:left="360" w:firstLineChars="0" w:firstLine="0"/>
        <w:rPr>
          <w:ins w:id="1314" w:author="Xu, Jason" w:date="2020-01-07T10:51:00Z"/>
        </w:rPr>
      </w:pPr>
    </w:p>
    <w:p w14:paraId="5FFCC1F5" w14:textId="77777777" w:rsidR="00D53E6C" w:rsidRDefault="00D53E6C" w:rsidP="00794BC7">
      <w:pPr>
        <w:pStyle w:val="af9"/>
        <w:ind w:leftChars="491" w:left="1080" w:firstLineChars="0" w:firstLine="0"/>
        <w:rPr>
          <w:ins w:id="1315" w:author="Xu, Jason" w:date="2020-01-07T10:51:00Z"/>
        </w:rPr>
      </w:pPr>
    </w:p>
    <w:p w14:paraId="529F291C" w14:textId="77777777" w:rsidR="00D53E6C" w:rsidRDefault="00D53E6C" w:rsidP="00794BC7">
      <w:pPr>
        <w:pStyle w:val="af9"/>
        <w:ind w:leftChars="491" w:left="1080" w:firstLineChars="0" w:firstLine="0"/>
        <w:rPr>
          <w:ins w:id="1316" w:author="Xu, Jason" w:date="2020-01-07T10:51:00Z"/>
        </w:rPr>
      </w:pPr>
    </w:p>
    <w:p w14:paraId="159EBA25" w14:textId="77777777" w:rsidR="00D53E6C" w:rsidRDefault="00D53E6C" w:rsidP="00794BC7">
      <w:pPr>
        <w:pStyle w:val="af9"/>
        <w:ind w:leftChars="491" w:left="1080" w:firstLineChars="0" w:firstLine="0"/>
        <w:rPr>
          <w:ins w:id="1317" w:author="Xu, Jason" w:date="2020-01-07T10:51:00Z"/>
        </w:rPr>
      </w:pPr>
    </w:p>
    <w:p w14:paraId="3CCA5082" w14:textId="77777777" w:rsidR="00D53E6C" w:rsidRDefault="00D53E6C" w:rsidP="00794BC7">
      <w:pPr>
        <w:pStyle w:val="af9"/>
        <w:ind w:leftChars="491" w:left="1080" w:firstLineChars="0" w:firstLine="0"/>
        <w:rPr>
          <w:ins w:id="1318" w:author="Xu, Jason" w:date="2020-01-07T10:51:00Z"/>
        </w:rPr>
      </w:pPr>
    </w:p>
    <w:p w14:paraId="10D7D18C" w14:textId="77777777" w:rsidR="00D53E6C" w:rsidRDefault="00D53E6C" w:rsidP="00794BC7">
      <w:pPr>
        <w:pStyle w:val="af9"/>
        <w:ind w:leftChars="491" w:left="1080" w:firstLineChars="0" w:firstLine="0"/>
        <w:rPr>
          <w:ins w:id="1319" w:author="Xu, Jason" w:date="2020-01-07T10:51:00Z"/>
        </w:rPr>
      </w:pPr>
    </w:p>
    <w:p w14:paraId="3316D2EE" w14:textId="77777777" w:rsidR="00D53E6C" w:rsidRDefault="00D53E6C" w:rsidP="00794BC7">
      <w:pPr>
        <w:pStyle w:val="af9"/>
        <w:ind w:leftChars="491" w:left="1080" w:firstLineChars="0" w:firstLine="0"/>
        <w:rPr>
          <w:ins w:id="1320" w:author="Xu, Jason" w:date="2020-01-07T10:51:00Z"/>
        </w:rPr>
      </w:pPr>
    </w:p>
    <w:p w14:paraId="0D636DDC" w14:textId="77777777" w:rsidR="00D53E6C" w:rsidRDefault="00D53E6C" w:rsidP="00794BC7">
      <w:pPr>
        <w:pStyle w:val="af9"/>
        <w:ind w:leftChars="491" w:left="1080" w:firstLineChars="0" w:firstLine="0"/>
        <w:rPr>
          <w:ins w:id="1321" w:author="Xu, Jason" w:date="2020-01-07T10:51:00Z"/>
        </w:rPr>
      </w:pPr>
    </w:p>
    <w:p w14:paraId="5EC82ED9" w14:textId="77777777" w:rsidR="00D53E6C" w:rsidRDefault="00D53E6C" w:rsidP="00794BC7">
      <w:pPr>
        <w:pStyle w:val="af9"/>
        <w:ind w:leftChars="491" w:left="1080" w:firstLineChars="0" w:firstLine="0"/>
        <w:rPr>
          <w:ins w:id="1322" w:author="Xu, Jason" w:date="2020-01-07T10:51:00Z"/>
        </w:rPr>
      </w:pPr>
    </w:p>
    <w:p w14:paraId="470DB49B" w14:textId="0E794E94" w:rsidR="00A42C4A" w:rsidRDefault="00F91CAD" w:rsidP="00794BC7">
      <w:pPr>
        <w:pStyle w:val="af9"/>
        <w:ind w:leftChars="491" w:left="1080" w:firstLineChars="0" w:firstLine="0"/>
        <w:rPr>
          <w:ins w:id="1323" w:author="Xu, Jason" w:date="2020-01-07T10:40:00Z"/>
        </w:rPr>
      </w:pPr>
      <w:commentRangeStart w:id="1324"/>
      <w:ins w:id="1325" w:author="Xu, Jason" w:date="2020-01-07T10:40:00Z">
        <w:r>
          <w:rPr>
            <w:rFonts w:hint="eastAsia"/>
          </w:rPr>
          <w:t>T</w:t>
        </w:r>
        <w:r>
          <w:t xml:space="preserve">ABLES </w:t>
        </w:r>
      </w:ins>
      <w:commentRangeEnd w:id="1324"/>
      <w:ins w:id="1326" w:author="Xu, Jason" w:date="2020-01-07T11:17:00Z">
        <w:r w:rsidR="007E75C0">
          <w:rPr>
            <w:rStyle w:val="afc"/>
          </w:rPr>
          <w:commentReference w:id="1324"/>
        </w:r>
      </w:ins>
    </w:p>
    <w:p w14:paraId="07B7923B" w14:textId="6BE13D44" w:rsidR="00AC0804" w:rsidRDefault="00D53E6C" w:rsidP="00794BC7">
      <w:pPr>
        <w:pStyle w:val="af9"/>
        <w:ind w:leftChars="491" w:left="1080" w:firstLineChars="0" w:firstLine="0"/>
        <w:rPr>
          <w:ins w:id="1327" w:author="Xu, Jason" w:date="2020-01-07T10:54:00Z"/>
        </w:rPr>
      </w:pPr>
      <w:ins w:id="1328" w:author="Xu, Jason" w:date="2020-01-07T10:51:00Z">
        <w:r w:rsidRPr="00D53E6C">
          <w:rPr>
            <w:noProof/>
          </w:rPr>
          <w:lastRenderedPageBreak/>
          <w:drawing>
            <wp:inline distT="0" distB="0" distL="0" distR="0" wp14:anchorId="1F74D996" wp14:editId="54F1D5ED">
              <wp:extent cx="5486400" cy="365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ins>
    </w:p>
    <w:p w14:paraId="3AF852CA" w14:textId="7E21FBD0" w:rsidR="001E1278" w:rsidRDefault="001E1278" w:rsidP="00794BC7">
      <w:pPr>
        <w:pStyle w:val="af9"/>
        <w:ind w:leftChars="491" w:left="1080" w:firstLineChars="0" w:firstLine="0"/>
        <w:rPr>
          <w:ins w:id="1329" w:author="Xu, Jason" w:date="2020-01-07T10:54:00Z"/>
        </w:rPr>
      </w:pPr>
    </w:p>
    <w:p w14:paraId="78C64B7A" w14:textId="4C40E08E" w:rsidR="001E1278" w:rsidRDefault="001E1278" w:rsidP="00794BC7">
      <w:pPr>
        <w:pStyle w:val="af9"/>
        <w:ind w:leftChars="491" w:left="1080" w:firstLineChars="0" w:firstLine="0"/>
        <w:rPr>
          <w:ins w:id="1330" w:author="Xu, Jason" w:date="2020-01-07T10:40:00Z"/>
        </w:rPr>
      </w:pPr>
      <w:ins w:id="1331" w:author="Xu, Jason" w:date="2020-01-07T10:55:00Z">
        <w:r w:rsidRPr="001E1278">
          <w:rPr>
            <w:rFonts w:hint="eastAsia"/>
            <w:noProof/>
          </w:rPr>
          <w:drawing>
            <wp:inline distT="0" distB="0" distL="0" distR="0" wp14:anchorId="0C687867" wp14:editId="2A24F5ED">
              <wp:extent cx="5486400" cy="3376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376295"/>
                      </a:xfrm>
                      <a:prstGeom prst="rect">
                        <a:avLst/>
                      </a:prstGeom>
                      <a:noFill/>
                      <a:ln>
                        <a:noFill/>
                      </a:ln>
                    </pic:spPr>
                  </pic:pic>
                </a:graphicData>
              </a:graphic>
            </wp:inline>
          </w:drawing>
        </w:r>
      </w:ins>
    </w:p>
    <w:p w14:paraId="75002248" w14:textId="3A1B3E99" w:rsidR="00AC0804" w:rsidRDefault="00AC0804" w:rsidP="00794BC7">
      <w:pPr>
        <w:pStyle w:val="af9"/>
        <w:ind w:leftChars="491" w:left="1080" w:firstLineChars="0" w:firstLine="0"/>
        <w:rPr>
          <w:ins w:id="1332" w:author="Xu, Jason" w:date="2020-01-07T10:40:00Z"/>
        </w:rPr>
      </w:pPr>
      <w:ins w:id="1333" w:author="Xu, Jason" w:date="2020-01-07T10:40:00Z">
        <w:r>
          <w:t xml:space="preserve">FIGURES </w:t>
        </w:r>
      </w:ins>
    </w:p>
    <w:p w14:paraId="423D4182" w14:textId="56EECE98" w:rsidR="007C3C12" w:rsidRDefault="009E273A" w:rsidP="00794BC7">
      <w:pPr>
        <w:pStyle w:val="af9"/>
        <w:ind w:leftChars="491" w:left="1080" w:firstLineChars="0" w:firstLine="0"/>
        <w:rPr>
          <w:ins w:id="1334" w:author="Xu, Jason" w:date="2020-01-07T10:44:00Z"/>
        </w:rPr>
      </w:pPr>
      <w:ins w:id="1335" w:author="Xu, Jason" w:date="2020-01-07T10:43:00Z">
        <w:r>
          <w:rPr>
            <w:noProof/>
          </w:rPr>
          <w:lastRenderedPageBreak/>
          <w:drawing>
            <wp:inline distT="0" distB="0" distL="0" distR="0" wp14:anchorId="75867DA7" wp14:editId="1E42A737">
              <wp:extent cx="3581400" cy="27824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9222" cy="2788549"/>
                      </a:xfrm>
                      <a:prstGeom prst="rect">
                        <a:avLst/>
                      </a:prstGeom>
                      <a:noFill/>
                      <a:ln>
                        <a:noFill/>
                      </a:ln>
                    </pic:spPr>
                  </pic:pic>
                </a:graphicData>
              </a:graphic>
            </wp:inline>
          </w:drawing>
        </w:r>
      </w:ins>
    </w:p>
    <w:p w14:paraId="2278817A" w14:textId="490985E3" w:rsidR="003B354A" w:rsidRDefault="003B354A" w:rsidP="00794BC7">
      <w:pPr>
        <w:pStyle w:val="af9"/>
        <w:ind w:leftChars="491" w:left="1080" w:firstLineChars="0" w:firstLine="0"/>
        <w:rPr>
          <w:ins w:id="1336" w:author="Xu, Jason" w:date="2020-01-07T10:44:00Z"/>
        </w:rPr>
      </w:pPr>
    </w:p>
    <w:p w14:paraId="73D49510" w14:textId="77777777" w:rsidR="003B354A" w:rsidRDefault="003B354A" w:rsidP="003B354A">
      <w:pPr>
        <w:ind w:leftChars="328" w:left="722"/>
        <w:rPr>
          <w:ins w:id="1337" w:author="Xu, Jason" w:date="2020-01-07T10:44:00Z"/>
        </w:rPr>
      </w:pPr>
      <w:ins w:id="1338" w:author="Xu, Jason" w:date="2020-01-07T10:44:00Z">
        <w:r>
          <w:t>(</w:t>
        </w:r>
        <w:r>
          <w:rPr>
            <w:rFonts w:hint="eastAsia"/>
          </w:rPr>
          <w:t>a</w:t>
        </w:r>
        <w:r>
          <w:t>)</w:t>
        </w:r>
      </w:ins>
    </w:p>
    <w:p w14:paraId="3D6781C5" w14:textId="77777777" w:rsidR="003B354A" w:rsidRDefault="003B354A" w:rsidP="003B354A">
      <w:pPr>
        <w:ind w:leftChars="328" w:left="722"/>
        <w:rPr>
          <w:ins w:id="1339" w:author="Xu, Jason" w:date="2020-01-07T10:44:00Z"/>
          <w:noProof/>
        </w:rPr>
      </w:pPr>
      <w:ins w:id="1340" w:author="Xu, Jason" w:date="2020-01-07T10:44:00Z">
        <w:r>
          <w:rPr>
            <w:noProof/>
          </w:rPr>
          <w:drawing>
            <wp:inline distT="0" distB="0" distL="0" distR="0" wp14:anchorId="3E702FBB" wp14:editId="70E3F445">
              <wp:extent cx="3295650" cy="23831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2383155"/>
                      </a:xfrm>
                      <a:prstGeom prst="rect">
                        <a:avLst/>
                      </a:prstGeom>
                      <a:noFill/>
                      <a:ln>
                        <a:noFill/>
                      </a:ln>
                    </pic:spPr>
                  </pic:pic>
                </a:graphicData>
              </a:graphic>
            </wp:inline>
          </w:drawing>
        </w:r>
      </w:ins>
    </w:p>
    <w:p w14:paraId="46EA3F41" w14:textId="77777777" w:rsidR="003B354A" w:rsidRDefault="003B354A" w:rsidP="003B354A">
      <w:pPr>
        <w:ind w:leftChars="328" w:left="722"/>
        <w:jc w:val="center"/>
        <w:rPr>
          <w:ins w:id="1341" w:author="Xu, Jason" w:date="2020-01-07T10:44:00Z"/>
          <w:noProof/>
        </w:rPr>
      </w:pPr>
    </w:p>
    <w:p w14:paraId="23896E8A" w14:textId="77777777" w:rsidR="003B354A" w:rsidRDefault="003B354A" w:rsidP="003B354A">
      <w:pPr>
        <w:ind w:leftChars="328" w:left="722"/>
        <w:rPr>
          <w:ins w:id="1342" w:author="Xu, Jason" w:date="2020-01-07T10:44:00Z"/>
        </w:rPr>
      </w:pPr>
      <w:ins w:id="1343" w:author="Xu, Jason" w:date="2020-01-07T10:44:00Z">
        <w:r>
          <w:rPr>
            <w:rFonts w:hint="eastAsia"/>
            <w:noProof/>
          </w:rPr>
          <w:t>(</w:t>
        </w:r>
        <w:r>
          <w:rPr>
            <w:noProof/>
          </w:rPr>
          <w:t>b)</w:t>
        </w:r>
        <w:r>
          <w:rPr>
            <w:noProof/>
          </w:rPr>
          <w:drawing>
            <wp:inline distT="0" distB="0" distL="0" distR="0" wp14:anchorId="741EE503" wp14:editId="60449E4C">
              <wp:extent cx="2997200" cy="19316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709" cy="1938443"/>
                      </a:xfrm>
                      <a:prstGeom prst="rect">
                        <a:avLst/>
                      </a:prstGeom>
                      <a:noFill/>
                      <a:ln>
                        <a:noFill/>
                      </a:ln>
                    </pic:spPr>
                  </pic:pic>
                </a:graphicData>
              </a:graphic>
            </wp:inline>
          </w:drawing>
        </w:r>
        <w:r>
          <w:rPr>
            <w:rFonts w:hint="eastAsia"/>
          </w:rPr>
          <w:t>(</w:t>
        </w:r>
        <w:r>
          <w:t>c)</w:t>
        </w:r>
      </w:ins>
    </w:p>
    <w:p w14:paraId="6A627A5F" w14:textId="77777777" w:rsidR="003B354A" w:rsidRDefault="003B354A" w:rsidP="003B354A">
      <w:pPr>
        <w:ind w:leftChars="328" w:left="722"/>
        <w:rPr>
          <w:ins w:id="1344" w:author="Xu, Jason" w:date="2020-01-07T10:44:00Z"/>
        </w:rPr>
      </w:pPr>
      <w:ins w:id="1345" w:author="Xu, Jason" w:date="2020-01-07T10:44:00Z">
        <w:r>
          <w:rPr>
            <w:noProof/>
          </w:rPr>
          <w:lastRenderedPageBreak/>
          <w:drawing>
            <wp:inline distT="0" distB="0" distL="0" distR="0" wp14:anchorId="4379AD57" wp14:editId="2DFBB361">
              <wp:extent cx="3124200" cy="182366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395" cy="1848883"/>
                      </a:xfrm>
                      <a:prstGeom prst="rect">
                        <a:avLst/>
                      </a:prstGeom>
                      <a:noFill/>
                      <a:ln>
                        <a:noFill/>
                      </a:ln>
                    </pic:spPr>
                  </pic:pic>
                </a:graphicData>
              </a:graphic>
            </wp:inline>
          </w:drawing>
        </w:r>
      </w:ins>
    </w:p>
    <w:p w14:paraId="5EFD9156" w14:textId="77777777" w:rsidR="003B354A" w:rsidRDefault="003B354A" w:rsidP="003B354A">
      <w:pPr>
        <w:ind w:leftChars="328" w:left="722"/>
        <w:jc w:val="center"/>
        <w:rPr>
          <w:ins w:id="1346" w:author="Xu, Jason" w:date="2020-01-07T10:44:00Z"/>
        </w:rPr>
      </w:pPr>
    </w:p>
    <w:p w14:paraId="40BD6FA0" w14:textId="77777777" w:rsidR="003B354A" w:rsidRDefault="003B354A" w:rsidP="003B354A">
      <w:pPr>
        <w:ind w:leftChars="328" w:left="722"/>
        <w:rPr>
          <w:ins w:id="1347" w:author="Xu, Jason" w:date="2020-01-07T10:44:00Z"/>
        </w:rPr>
      </w:pPr>
      <w:ins w:id="1348" w:author="Xu, Jason" w:date="2020-01-07T10:44:00Z">
        <w:r w:rsidRPr="00510289">
          <w:t>Fig.</w:t>
        </w:r>
        <w:r>
          <w:t>2</w:t>
        </w:r>
        <w:r w:rsidRPr="00510289">
          <w:t>.PCA</w:t>
        </w:r>
        <w:r>
          <w:t xml:space="preserve"> on elemental concentration based on 30 variables in six GI rice: (a</w:t>
        </w:r>
        <w:r w:rsidRPr="00510289">
          <w:t>)</w:t>
        </w:r>
        <w:r>
          <w:t xml:space="preserve"> </w:t>
        </w:r>
        <w:r w:rsidRPr="00510289">
          <w:t>Sc</w:t>
        </w:r>
        <w:r>
          <w:t xml:space="preserve">ore </w:t>
        </w:r>
        <w:r w:rsidRPr="00510289">
          <w:t>plot</w:t>
        </w:r>
        <w:r>
          <w:t xml:space="preserve"> </w:t>
        </w:r>
        <w:r>
          <w:rPr>
            <w:rFonts w:hint="eastAsia"/>
          </w:rPr>
          <w:t>o</w:t>
        </w:r>
        <w:r>
          <w:t>f PC1 and PC2, with 95% confidence interval eclipse</w:t>
        </w:r>
        <w:r w:rsidRPr="00510289">
          <w:t>;</w:t>
        </w:r>
        <w:r>
          <w:t xml:space="preserve"> </w:t>
        </w:r>
        <w:r w:rsidRPr="00510289">
          <w:t>(</w:t>
        </w:r>
        <w:r>
          <w:t>b</w:t>
        </w:r>
        <w:r w:rsidRPr="00510289">
          <w:t>)</w:t>
        </w:r>
        <w:r>
          <w:t xml:space="preserve"> </w:t>
        </w:r>
        <w:r w:rsidRPr="00510289">
          <w:t>Distribution</w:t>
        </w:r>
        <w:r>
          <w:t xml:space="preserve"> </w:t>
        </w:r>
        <w:r w:rsidRPr="00510289">
          <w:t>of</w:t>
        </w:r>
        <w:r>
          <w:t xml:space="preserve"> </w:t>
        </w:r>
        <w:r w:rsidRPr="00510289">
          <w:t>variance contribution</w:t>
        </w:r>
        <w:r>
          <w:t xml:space="preserve"> ratio </w:t>
        </w:r>
        <w:r w:rsidRPr="00510289">
          <w:t>of</w:t>
        </w:r>
        <w:r>
          <w:t xml:space="preserve"> first ten PC </w:t>
        </w:r>
        <w:r w:rsidRPr="00510289">
          <w:t>(</w:t>
        </w:r>
        <w:r>
          <w:t>c</w:t>
        </w:r>
        <w:r w:rsidRPr="00510289">
          <w:t>)</w:t>
        </w:r>
        <w:r>
          <w:t xml:space="preserve"> Loading plot of all variables on first two PCs.</w:t>
        </w:r>
      </w:ins>
    </w:p>
    <w:p w14:paraId="21A42BE4" w14:textId="77777777" w:rsidR="004662B0" w:rsidRDefault="004662B0" w:rsidP="004662B0">
      <w:pPr>
        <w:ind w:leftChars="328" w:left="722"/>
        <w:rPr>
          <w:ins w:id="1349" w:author="Xu, Jason" w:date="2020-01-07T10:49:00Z"/>
        </w:rPr>
      </w:pPr>
      <w:ins w:id="1350" w:author="Xu, Jason" w:date="2020-01-07T10:49:00Z">
        <w:r>
          <w:rPr>
            <w:noProof/>
          </w:rPr>
          <w:drawing>
            <wp:inline distT="0" distB="0" distL="0" distR="0" wp14:anchorId="2658613D" wp14:editId="39EAEAE8">
              <wp:extent cx="4552950" cy="2847975"/>
              <wp:effectExtent l="0" t="0" r="0" b="9525"/>
              <wp:docPr id="6" name="Chart 6">
                <a:extLst xmlns:a="http://schemas.openxmlformats.org/drawingml/2006/main">
                  <a:ext uri="{FF2B5EF4-FFF2-40B4-BE49-F238E27FC236}">
                    <a16:creationId xmlns:a16="http://schemas.microsoft.com/office/drawing/2014/main" id="{07532A3F-F358-5A4C-9FF1-36921A84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32349582" w14:textId="4CFBBB19" w:rsidR="004662B0" w:rsidRDefault="004662B0" w:rsidP="004662B0">
      <w:pPr>
        <w:ind w:leftChars="328" w:left="722"/>
        <w:rPr>
          <w:ins w:id="1351" w:author="Xu, Jason" w:date="2020-01-07T10:49:00Z"/>
        </w:rPr>
      </w:pPr>
      <w:ins w:id="1352" w:author="Xu, Jason" w:date="2020-01-07T10:49:00Z">
        <w:r w:rsidRPr="001F002A">
          <w:t xml:space="preserve">Fig. </w:t>
        </w:r>
        <w:r>
          <w:t>3</w:t>
        </w:r>
        <w:r w:rsidRPr="001F002A">
          <w:t xml:space="preserve">. Relative variable importance based on </w:t>
        </w:r>
        <w:r>
          <w:t xml:space="preserve">Relief </w:t>
        </w:r>
        <w:proofErr w:type="gramStart"/>
        <w:r>
          <w:t>algorithm</w:t>
        </w:r>
      </w:ins>
      <w:ins w:id="1353" w:author="Xu, Jason" w:date="2020-01-14T09:44:00Z">
        <w:r w:rsidR="00B03D5D">
          <w:t xml:space="preserve"> </w:t>
        </w:r>
      </w:ins>
      <w:ins w:id="1354" w:author="Xu, Jason" w:date="2020-01-07T10:49:00Z">
        <w:r w:rsidRPr="001F002A">
          <w:t>.</w:t>
        </w:r>
        <w:proofErr w:type="gramEnd"/>
        <w:r>
          <w:t xml:space="preserve"> </w:t>
        </w:r>
      </w:ins>
    </w:p>
    <w:p w14:paraId="0DC04FC0" w14:textId="2FA50B50" w:rsidR="00CE3C33" w:rsidRDefault="00CE3C33" w:rsidP="00CE3C33">
      <w:pPr>
        <w:ind w:leftChars="328" w:left="722"/>
        <w:rPr>
          <w:ins w:id="1355" w:author="Xu, Jason" w:date="2020-01-07T10:50:00Z"/>
        </w:rPr>
      </w:pPr>
      <w:commentRangeStart w:id="1356"/>
      <w:commentRangeEnd w:id="1356"/>
      <w:ins w:id="1357" w:author="Xu, Jason" w:date="2020-01-07T10:50:00Z">
        <w:r>
          <w:rPr>
            <w:rStyle w:val="afc"/>
          </w:rPr>
          <w:commentReference w:id="1356"/>
        </w:r>
      </w:ins>
    </w:p>
    <w:p w14:paraId="25C02D80" w14:textId="31205822" w:rsidR="00CE3C33" w:rsidRDefault="00CE3C33" w:rsidP="00CE3C33">
      <w:pPr>
        <w:ind w:leftChars="328" w:left="722"/>
        <w:rPr>
          <w:ins w:id="1358" w:author="Xu, Jason" w:date="2020-01-07T10:50:00Z"/>
        </w:rPr>
      </w:pPr>
    </w:p>
    <w:p w14:paraId="589E5C8B" w14:textId="5FAC1F23" w:rsidR="00CE3C33" w:rsidRDefault="00CE3C33" w:rsidP="00CE3C33">
      <w:pPr>
        <w:ind w:leftChars="328" w:left="722"/>
        <w:rPr>
          <w:ins w:id="1359" w:author="Xu, Jason" w:date="2020-01-07T10:50:00Z"/>
        </w:rPr>
      </w:pPr>
    </w:p>
    <w:p w14:paraId="4E51208E" w14:textId="7087D0AB" w:rsidR="00CE3C33" w:rsidRDefault="00CE3C33" w:rsidP="00CE3C33">
      <w:pPr>
        <w:ind w:leftChars="328" w:left="722"/>
        <w:rPr>
          <w:ins w:id="1360" w:author="Xu, Jason" w:date="2020-01-07T10:50:00Z"/>
        </w:rPr>
      </w:pPr>
    </w:p>
    <w:p w14:paraId="195ABC2F" w14:textId="75D1C4CB" w:rsidR="00CE3C33" w:rsidRDefault="00CE3C33" w:rsidP="00CE3C33">
      <w:pPr>
        <w:ind w:leftChars="328" w:left="722"/>
        <w:rPr>
          <w:ins w:id="1361" w:author="Xu, Jason" w:date="2020-01-07T10:50:00Z"/>
        </w:rPr>
      </w:pPr>
    </w:p>
    <w:p w14:paraId="48F20D52" w14:textId="77777777" w:rsidR="00CE3C33" w:rsidRDefault="00CE3C33" w:rsidP="00CE3C33">
      <w:pPr>
        <w:ind w:leftChars="328" w:left="722"/>
        <w:rPr>
          <w:ins w:id="1362" w:author="Xu, Jason" w:date="2020-01-07T10:50:00Z"/>
        </w:rPr>
      </w:pPr>
    </w:p>
    <w:p w14:paraId="08F5F01D" w14:textId="77777777" w:rsidR="00CE3C33" w:rsidRDefault="00CE3C33" w:rsidP="00CE3C33">
      <w:pPr>
        <w:ind w:leftChars="328" w:left="722"/>
        <w:rPr>
          <w:ins w:id="1363" w:author="Xu, Jason" w:date="2020-01-07T10:50:00Z"/>
        </w:rPr>
      </w:pPr>
    </w:p>
    <w:p w14:paraId="5E093C89" w14:textId="77777777" w:rsidR="00CE3C33" w:rsidRDefault="00CE3C33" w:rsidP="00CE3C33">
      <w:pPr>
        <w:ind w:leftChars="328" w:left="722"/>
        <w:rPr>
          <w:ins w:id="1364" w:author="Xu, Jason" w:date="2020-01-07T10:50:00Z"/>
        </w:rPr>
      </w:pPr>
    </w:p>
    <w:p w14:paraId="23642FDC" w14:textId="77777777" w:rsidR="00CE3C33" w:rsidRDefault="00CE3C33" w:rsidP="00CE3C33">
      <w:pPr>
        <w:ind w:leftChars="328" w:left="722"/>
        <w:rPr>
          <w:ins w:id="1365" w:author="Xu, Jason" w:date="2020-01-07T10:50:00Z"/>
        </w:rPr>
      </w:pPr>
    </w:p>
    <w:p w14:paraId="558CC777" w14:textId="77777777" w:rsidR="00CE3C33" w:rsidRDefault="00CE3C33" w:rsidP="00CE3C33">
      <w:pPr>
        <w:ind w:leftChars="328" w:left="722"/>
        <w:rPr>
          <w:ins w:id="1366" w:author="Xu, Jason" w:date="2020-01-07T10:50:00Z"/>
        </w:rPr>
      </w:pPr>
    </w:p>
    <w:p w14:paraId="14CCF115" w14:textId="77777777" w:rsidR="00CE3C33" w:rsidRDefault="00CE3C33" w:rsidP="00CE3C33">
      <w:pPr>
        <w:ind w:leftChars="328" w:left="722"/>
        <w:rPr>
          <w:ins w:id="1367" w:author="Xu, Jason" w:date="2020-01-07T10:50:00Z"/>
        </w:rPr>
      </w:pPr>
    </w:p>
    <w:p w14:paraId="154965BC" w14:textId="77777777" w:rsidR="00CE3C33" w:rsidRDefault="00CE3C33" w:rsidP="00CE3C33">
      <w:pPr>
        <w:ind w:leftChars="328" w:left="722"/>
        <w:rPr>
          <w:ins w:id="1368" w:author="Xu, Jason" w:date="2020-01-07T10:50:00Z"/>
        </w:rPr>
      </w:pPr>
    </w:p>
    <w:p w14:paraId="50A6019E" w14:textId="77777777" w:rsidR="00CE3C33" w:rsidRDefault="00CE3C33" w:rsidP="00CE3C33">
      <w:pPr>
        <w:pStyle w:val="a4"/>
        <w:keepNext/>
        <w:ind w:leftChars="328" w:left="722"/>
        <w:rPr>
          <w:ins w:id="1369" w:author="Xu, Jason" w:date="2020-01-07T10:50:00Z"/>
        </w:rPr>
      </w:pPr>
    </w:p>
    <w:p w14:paraId="0B98EFDB" w14:textId="77777777" w:rsidR="00CE3C33" w:rsidRDefault="00CE3C33" w:rsidP="00CE3C33">
      <w:pPr>
        <w:ind w:leftChars="328" w:left="722"/>
        <w:rPr>
          <w:ins w:id="1370" w:author="Xu, Jason" w:date="2020-01-07T10:50:00Z"/>
        </w:rPr>
      </w:pPr>
      <w:ins w:id="1371" w:author="Xu, Jason" w:date="2020-01-07T10:50:00Z">
        <w:r>
          <w:t xml:space="preserve">Fig. 4. The construction of Two-dimensional matrix for Grid-search. Each grid </w:t>
        </w:r>
        <w:proofErr w:type="gramStart"/>
        <w:r>
          <w:t>represent</w:t>
        </w:r>
        <w:proofErr w:type="gramEnd"/>
        <w:r>
          <w:t xml:space="preserve"> different feature subset-hyperparameter combination. </w:t>
        </w:r>
      </w:ins>
    </w:p>
    <w:p w14:paraId="51839685" w14:textId="77777777" w:rsidR="00EE7B19" w:rsidRDefault="00EE7B19" w:rsidP="00EE7B19">
      <w:pPr>
        <w:ind w:leftChars="328" w:left="722"/>
        <w:jc w:val="both"/>
        <w:rPr>
          <w:ins w:id="1372" w:author="Xu, Jason" w:date="2020-01-07T10:50:00Z"/>
        </w:rPr>
      </w:pPr>
      <w:ins w:id="1373" w:author="Xu, Jason" w:date="2020-01-07T10:50:00Z">
        <w:r>
          <w:rPr>
            <w:noProof/>
          </w:rPr>
          <w:drawing>
            <wp:inline distT="0" distB="0" distL="0" distR="0" wp14:anchorId="66DC3A1E" wp14:editId="29AE91C7">
              <wp:extent cx="6409853" cy="3259248"/>
              <wp:effectExtent l="0" t="0" r="10160" b="17780"/>
              <wp:docPr id="3" name="图表 3">
                <a:extLst xmlns:a="http://schemas.openxmlformats.org/drawingml/2006/main">
                  <a:ext uri="{FF2B5EF4-FFF2-40B4-BE49-F238E27FC236}">
                    <a16:creationId xmlns:a16="http://schemas.microsoft.com/office/drawing/2014/main" id="{5DA99C69-B71B-114C-96E3-A7AE4B3F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40325B10" w14:textId="77777777" w:rsidR="00EE7B19" w:rsidRDefault="00EE7B19" w:rsidP="00EE7B19">
      <w:pPr>
        <w:ind w:leftChars="328" w:left="722"/>
        <w:rPr>
          <w:ins w:id="1374" w:author="Xu, Jason" w:date="2020-01-07T10:50:00Z"/>
        </w:rPr>
      </w:pPr>
      <w:ins w:id="1375" w:author="Xu, Jason" w:date="2020-01-07T10:50:00Z">
        <w:r w:rsidRPr="001F002A">
          <w:t xml:space="preserve">Fig. </w:t>
        </w:r>
        <w:r>
          <w:t>5</w:t>
        </w:r>
        <w:r w:rsidRPr="001F002A">
          <w:t xml:space="preserve">. </w:t>
        </w:r>
        <w:r>
          <w:t>RGSCV</w:t>
        </w:r>
        <w:r w:rsidRPr="001F002A">
          <w:t xml:space="preserve"> results on </w:t>
        </w:r>
        <w:r>
          <w:rPr>
            <w:rFonts w:hint="eastAsia"/>
          </w:rPr>
          <w:t>Chin</w:t>
        </w:r>
        <w:r>
          <w:t xml:space="preserve">ese GI rice </w:t>
        </w:r>
        <w:r w:rsidRPr="001F002A">
          <w:t>data</w:t>
        </w:r>
        <w:r>
          <w:t>set</w:t>
        </w:r>
        <w:r w:rsidRPr="001F002A">
          <w:t xml:space="preserve"> using </w:t>
        </w:r>
        <w:r>
          <w:t>RF, and SVM, with different number of selected features</w:t>
        </w:r>
      </w:ins>
    </w:p>
    <w:p w14:paraId="0D622E2F" w14:textId="09541549" w:rsidR="003B354A" w:rsidRDefault="001420E8" w:rsidP="00794BC7">
      <w:pPr>
        <w:pStyle w:val="af9"/>
        <w:ind w:leftChars="491" w:left="1080" w:firstLineChars="0" w:firstLine="0"/>
        <w:rPr>
          <w:ins w:id="1376" w:author="Xu, Jason" w:date="2020-01-07T11:17:00Z"/>
        </w:rPr>
      </w:pPr>
      <w:ins w:id="1377" w:author="Xu, Jason" w:date="2020-01-07T11:16:00Z">
        <w:r>
          <w:rPr>
            <w:noProof/>
          </w:rPr>
          <w:lastRenderedPageBreak/>
          <w:drawing>
            <wp:inline distT="0" distB="0" distL="0" distR="0" wp14:anchorId="325301CF" wp14:editId="3579403C">
              <wp:extent cx="3169476" cy="2800073"/>
              <wp:effectExtent l="0" t="0" r="12065" b="635"/>
              <wp:docPr id="21" name="图表 21">
                <a:extLst xmlns:a="http://schemas.openxmlformats.org/drawingml/2006/main">
                  <a:ext uri="{FF2B5EF4-FFF2-40B4-BE49-F238E27FC236}">
                    <a16:creationId xmlns:a16="http://schemas.microsoft.com/office/drawing/2014/main" id="{83E7CA6F-5F77-44BE-A5C8-74C668C9A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79C155C7" w14:textId="5D83BE34" w:rsidR="0009675C" w:rsidRPr="00EE7B19" w:rsidRDefault="0009675C" w:rsidP="00794BC7">
      <w:pPr>
        <w:pStyle w:val="af9"/>
        <w:ind w:left="360" w:firstLineChars="0" w:firstLine="0"/>
      </w:pPr>
      <w:ins w:id="1378" w:author="Xu, Jason" w:date="2020-01-07T11:17:00Z">
        <w:r>
          <w:rPr>
            <w:noProof/>
          </w:rPr>
          <w:drawing>
            <wp:inline distT="0" distB="0" distL="0" distR="0" wp14:anchorId="432B799B" wp14:editId="75E50ACB">
              <wp:extent cx="2295536" cy="1764948"/>
              <wp:effectExtent l="0" t="0" r="9525" b="6985"/>
              <wp:docPr id="23" name="图表 23">
                <a:extLst xmlns:a="http://schemas.openxmlformats.org/drawingml/2006/main">
                  <a:ext uri="{FF2B5EF4-FFF2-40B4-BE49-F238E27FC236}">
                    <a16:creationId xmlns:a16="http://schemas.microsoft.com/office/drawing/2014/main" id="{5FCF8D7C-0DEC-45BF-8DE5-0E402B25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6EDC05A1" wp14:editId="09D0E34F">
              <wp:extent cx="2406976" cy="1794013"/>
              <wp:effectExtent l="0" t="0" r="12700" b="15875"/>
              <wp:docPr id="24" name="图表 24">
                <a:extLst xmlns:a="http://schemas.openxmlformats.org/drawingml/2006/main">
                  <a:ext uri="{FF2B5EF4-FFF2-40B4-BE49-F238E27FC236}">
                    <a16:creationId xmlns:a16="http://schemas.microsoft.com/office/drawing/2014/main" id="{5822D4F2-F13D-4DA7-86E0-6F9D16CBC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DACFDE1" wp14:editId="609472B5">
              <wp:extent cx="2256887" cy="1882362"/>
              <wp:effectExtent l="0" t="0" r="10160" b="3810"/>
              <wp:docPr id="25" name="图表 25">
                <a:extLst xmlns:a="http://schemas.openxmlformats.org/drawingml/2006/main">
                  <a:ext uri="{FF2B5EF4-FFF2-40B4-BE49-F238E27FC236}">
                    <a16:creationId xmlns:a16="http://schemas.microsoft.com/office/drawing/2014/main" id="{F74BAD02-6F99-40F0-B104-D958505B1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3A017F04" wp14:editId="6672A08E">
              <wp:extent cx="2283490" cy="1871317"/>
              <wp:effectExtent l="0" t="0" r="2540" b="15240"/>
              <wp:docPr id="26" name="图表 26">
                <a:extLst xmlns:a="http://schemas.openxmlformats.org/drawingml/2006/main">
                  <a:ext uri="{FF2B5EF4-FFF2-40B4-BE49-F238E27FC236}">
                    <a16:creationId xmlns:a16="http://schemas.microsoft.com/office/drawing/2014/main" id="{6C0AF67B-F712-47E1-A362-772C1EB74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lastRenderedPageBreak/>
          <w:drawing>
            <wp:inline distT="0" distB="0" distL="0" distR="0" wp14:anchorId="56865B33" wp14:editId="7B6597C7">
              <wp:extent cx="2278972" cy="1799532"/>
              <wp:effectExtent l="0" t="0" r="7620" b="10795"/>
              <wp:docPr id="27" name="图表 27">
                <a:extLst xmlns:a="http://schemas.openxmlformats.org/drawingml/2006/main">
                  <a:ext uri="{FF2B5EF4-FFF2-40B4-BE49-F238E27FC236}">
                    <a16:creationId xmlns:a16="http://schemas.microsoft.com/office/drawing/2014/main" id="{B9F2CCED-3791-4249-983A-170E51FD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037CAED9" wp14:editId="614C708E">
              <wp:extent cx="2351760" cy="1799535"/>
              <wp:effectExtent l="0" t="0" r="10795" b="10795"/>
              <wp:docPr id="28" name="图表 28">
                <a:extLst xmlns:a="http://schemas.openxmlformats.org/drawingml/2006/main">
                  <a:ext uri="{FF2B5EF4-FFF2-40B4-BE49-F238E27FC236}">
                    <a16:creationId xmlns:a16="http://schemas.microsoft.com/office/drawing/2014/main" id="{3033B8A2-97FF-44C0-A4A2-488DC2CA3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ins w:id="1379" w:author="Xu, Jason" w:date="2020-01-15T09:29:00Z">
        <w:r w:rsidR="00F6357C">
          <w:rPr>
            <w:rFonts w:hint="eastAsia"/>
          </w:rPr>
          <w:t>·</w:t>
        </w:r>
        <w:r w:rsidR="00F6357C">
          <w:tab/>
        </w:r>
        <w:r w:rsidR="00F6357C">
          <w:tab/>
        </w:r>
        <w:r w:rsidR="00F6357C">
          <w:tab/>
        </w:r>
        <w:r w:rsidR="00F6357C">
          <w:tab/>
        </w:r>
        <w:r w:rsidR="00F6357C">
          <w:tab/>
        </w:r>
        <w:r w:rsidR="00F6357C">
          <w:tab/>
        </w:r>
      </w:ins>
    </w:p>
    <w:sectPr w:rsidR="0009675C" w:rsidRPr="00EE7B19" w:rsidSect="00151A61">
      <w:footerReference w:type="default" r:id="rId3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ng, Hong" w:date="2019-09-19T13:38:00Z" w:initials="PH">
    <w:p w14:paraId="28528783" w14:textId="5A596B90" w:rsidR="00CF1DEC" w:rsidRDefault="00CF1DEC">
      <w:pPr>
        <w:pStyle w:val="afd"/>
      </w:pPr>
      <w:r>
        <w:rPr>
          <w:rStyle w:val="afc"/>
        </w:rPr>
        <w:annotationRef/>
      </w:r>
      <w:r>
        <w:rPr>
          <w:rFonts w:hint="eastAsia"/>
        </w:rPr>
        <w:t>P</w:t>
      </w:r>
      <w:r>
        <w:t xml:space="preserve">lease check the format of the journal and provide the </w:t>
      </w:r>
      <w:r>
        <w:rPr>
          <w:rFonts w:hint="eastAsia"/>
        </w:rPr>
        <w:t>author</w:t>
      </w:r>
      <w:r>
        <w:t xml:space="preserve"> information.</w:t>
      </w:r>
    </w:p>
  </w:comment>
  <w:comment w:id="1" w:author="Xu, Jason" w:date="2019-12-12T09:57:00Z" w:initials="XJ">
    <w:p w14:paraId="02DBDB42" w14:textId="4C40F100" w:rsidR="00CF1DEC" w:rsidRDefault="00CF1DEC">
      <w:pPr>
        <w:pStyle w:val="afd"/>
      </w:pPr>
      <w:r>
        <w:rPr>
          <w:rStyle w:val="afc"/>
        </w:rPr>
        <w:annotationRef/>
      </w:r>
      <w:r>
        <w:t>Address/ affiliation TBC</w:t>
      </w:r>
    </w:p>
  </w:comment>
  <w:comment w:id="4" w:author="Xu, Jason" w:date="2020-01-13T13:34:00Z" w:initials="XJ">
    <w:p w14:paraId="670402E5" w14:textId="048B8904" w:rsidR="00CF1DEC" w:rsidRDefault="00CF1DEC">
      <w:pPr>
        <w:pStyle w:val="afd"/>
      </w:pPr>
      <w:r>
        <w:rPr>
          <w:rStyle w:val="afc"/>
        </w:rPr>
        <w:annotationRef/>
      </w:r>
      <w:r>
        <w:t xml:space="preserve">May need to be examined when all changes in context are done. </w:t>
      </w:r>
    </w:p>
  </w:comment>
  <w:comment w:id="6" w:author="Xu, Jason" w:date="2020-01-02T14:22:00Z" w:initials="XJ">
    <w:p w14:paraId="7D5A6320" w14:textId="5B91ACCE" w:rsidR="00CF1DEC" w:rsidRDefault="00CF1DEC" w:rsidP="00EF5499">
      <w:pPr>
        <w:pStyle w:val="afd"/>
      </w:pPr>
      <w:r>
        <w:rPr>
          <w:rStyle w:val="afc"/>
        </w:rPr>
        <w:annotationRef/>
      </w:r>
      <w:r>
        <w:rPr>
          <w:rFonts w:hint="eastAsia"/>
        </w:rPr>
        <w:t>Q</w:t>
      </w:r>
      <w:r>
        <w:t xml:space="preserve">uick Summary: </w:t>
      </w:r>
    </w:p>
    <w:p w14:paraId="55E156B1" w14:textId="77777777" w:rsidR="00CF1DEC" w:rsidRDefault="00CF1DEC" w:rsidP="00F06F57">
      <w:pPr>
        <w:pStyle w:val="afd"/>
        <w:numPr>
          <w:ilvl w:val="0"/>
          <w:numId w:val="19"/>
        </w:numPr>
        <w:ind w:leftChars="410" w:left="1262"/>
      </w:pPr>
      <w:r>
        <w:t xml:space="preserve"> Modification on the intro. of GI part </w:t>
      </w:r>
    </w:p>
    <w:p w14:paraId="62D4240D" w14:textId="0CC352E4" w:rsidR="00CF1DEC" w:rsidRDefault="00CF1DEC" w:rsidP="00F06F57">
      <w:pPr>
        <w:pStyle w:val="afd"/>
        <w:numPr>
          <w:ilvl w:val="0"/>
          <w:numId w:val="19"/>
        </w:numPr>
        <w:ind w:leftChars="410" w:left="1262"/>
      </w:pPr>
      <w:r>
        <w:rPr>
          <w:rFonts w:hint="eastAsia"/>
        </w:rPr>
        <w:t>D</w:t>
      </w:r>
      <w:r>
        <w:t xml:space="preserve">eleted irrelevant details, e.g.  content of using spectrometry (e.g. NIR), solely focusing on elemental profiling </w:t>
      </w:r>
    </w:p>
    <w:p w14:paraId="17BDF65C" w14:textId="08F8C44A" w:rsidR="00CF1DEC" w:rsidRDefault="00CF1DEC" w:rsidP="00F06F57">
      <w:pPr>
        <w:pStyle w:val="afd"/>
        <w:numPr>
          <w:ilvl w:val="0"/>
          <w:numId w:val="19"/>
        </w:numPr>
        <w:ind w:leftChars="492" w:left="1442"/>
      </w:pPr>
      <w:r>
        <w:rPr>
          <w:rFonts w:hint="eastAsia"/>
        </w:rPr>
        <w:t xml:space="preserve"> </w:t>
      </w:r>
      <w:r>
        <w:t xml:space="preserve">Removed intro. of RF and SVM. Details can be found in the method </w:t>
      </w:r>
    </w:p>
  </w:comment>
  <w:comment w:id="12" w:author="Peng, Hong" w:date="2019-09-20T11:03:00Z" w:initials="PH">
    <w:p w14:paraId="2B7CA925" w14:textId="7F56FED3" w:rsidR="00CF1DEC" w:rsidRDefault="00CF1DEC">
      <w:pPr>
        <w:pStyle w:val="afd"/>
      </w:pPr>
      <w:r>
        <w:rPr>
          <w:rStyle w:val="afc"/>
        </w:rPr>
        <w:annotationRef/>
      </w:r>
      <w:r>
        <w:t>It’s always better to discuss or state from a same angle, e.g. regulations vs. law enforcement officials.</w:t>
      </w:r>
    </w:p>
  </w:comment>
  <w:comment w:id="17" w:author="Peng, Hong" w:date="2019-09-20T13:46:00Z" w:initials="PH">
    <w:p w14:paraId="35BEF41F" w14:textId="77777777" w:rsidR="00CF1DEC" w:rsidRDefault="00CF1DEC" w:rsidP="00F949BC">
      <w:pPr>
        <w:pStyle w:val="afd"/>
      </w:pPr>
      <w:r>
        <w:rPr>
          <w:rStyle w:val="afc"/>
        </w:rPr>
        <w:annotationRef/>
      </w:r>
      <w:r>
        <w:t>Pay attention to this, always focusing on one subject, geographical authentication. Authentication is a broader scope, species.</w:t>
      </w:r>
    </w:p>
  </w:comment>
  <w:comment w:id="18" w:author="Xu, Jason" w:date="2019-09-20T16:13:00Z" w:initials="XJ">
    <w:p w14:paraId="79A82B0A" w14:textId="77777777" w:rsidR="00CF1DEC" w:rsidRDefault="00CF1DEC" w:rsidP="00F949BC">
      <w:pPr>
        <w:pStyle w:val="afd"/>
      </w:pPr>
      <w:r>
        <w:rPr>
          <w:rStyle w:val="afc"/>
        </w:rPr>
        <w:annotationRef/>
      </w:r>
    </w:p>
  </w:comment>
  <w:comment w:id="19" w:author="Peng, Hong" w:date="2019-09-20T13:54:00Z" w:initials="PH">
    <w:p w14:paraId="1FDDEF48" w14:textId="0E508251" w:rsidR="00CF1DEC" w:rsidRDefault="00CF1DEC">
      <w:pPr>
        <w:pStyle w:val="afd"/>
      </w:pPr>
      <w:r>
        <w:rPr>
          <w:rStyle w:val="afc"/>
        </w:rPr>
        <w:annotationRef/>
      </w:r>
      <w:r>
        <w:rPr>
          <w:rFonts w:hint="eastAsia"/>
        </w:rPr>
        <w:t>I</w:t>
      </w:r>
      <w:r>
        <w:t xml:space="preserve">t is better to cite more references here. </w:t>
      </w:r>
    </w:p>
  </w:comment>
  <w:comment w:id="20" w:author="Xu, Jason" w:date="2020-01-02T14:07:00Z" w:initials="XJ">
    <w:p w14:paraId="7A931C14" w14:textId="175FA092" w:rsidR="00CF1DEC" w:rsidRDefault="00CF1DEC">
      <w:pPr>
        <w:pStyle w:val="afd"/>
      </w:pPr>
      <w:r>
        <w:rPr>
          <w:rStyle w:val="afc"/>
        </w:rPr>
        <w:annotationRef/>
      </w:r>
      <w:r>
        <w:t xml:space="preserve">Decided not to mention spectrometry. Solely focusing on elemental profiling and isotopic ratio </w:t>
      </w:r>
    </w:p>
  </w:comment>
  <w:comment w:id="27" w:author="Xu, Jason" w:date="2020-01-07T15:08:00Z" w:initials="XJ">
    <w:p w14:paraId="69284891" w14:textId="77777777" w:rsidR="00CF1DEC" w:rsidRDefault="00CF1DEC" w:rsidP="004A02EC">
      <w:pPr>
        <w:pStyle w:val="afd"/>
        <w:numPr>
          <w:ilvl w:val="0"/>
          <w:numId w:val="20"/>
        </w:numPr>
      </w:pPr>
      <w:r>
        <w:rPr>
          <w:rStyle w:val="afc"/>
        </w:rPr>
        <w:annotationRef/>
      </w:r>
      <w:r>
        <w:rPr>
          <w:rFonts w:hint="eastAsia"/>
        </w:rPr>
        <w:t>R</w:t>
      </w:r>
      <w:r>
        <w:t xml:space="preserve">emoved detailed intro. of SVM and RF </w:t>
      </w:r>
    </w:p>
    <w:p w14:paraId="21674138" w14:textId="355893A8" w:rsidR="00CF1DEC" w:rsidRDefault="00CF1DEC" w:rsidP="004A02EC">
      <w:pPr>
        <w:pStyle w:val="afd"/>
        <w:numPr>
          <w:ilvl w:val="0"/>
          <w:numId w:val="20"/>
        </w:numPr>
        <w:ind w:leftChars="492" w:left="1442"/>
      </w:pPr>
      <w:r>
        <w:t xml:space="preserve">More focus on the workflow (scheme). I think it is not our job to introduce 2 classifiers… we focus on the flow (repeated CV), this is something makes our work different. </w:t>
      </w:r>
    </w:p>
  </w:comment>
  <w:comment w:id="45" w:author="Kong, Fanzhou" w:date="2020-01-22T15:57:00Z" w:initials="KF">
    <w:p w14:paraId="64623E42" w14:textId="54479B8C" w:rsidR="00CF1DEC" w:rsidRDefault="00CF1DEC">
      <w:pPr>
        <w:pStyle w:val="afd"/>
      </w:pPr>
      <w:r>
        <w:rPr>
          <w:rStyle w:val="afc"/>
        </w:rPr>
        <w:annotationRef/>
      </w:r>
      <w:r>
        <w:t xml:space="preserve">I was thinking, should we add like 1 sentence </w:t>
      </w:r>
      <w:proofErr w:type="spellStart"/>
      <w:r>
        <w:t>explaination</w:t>
      </w:r>
      <w:proofErr w:type="spellEnd"/>
      <w:r>
        <w:t xml:space="preserve"> of forward selection? (with citation provided)</w:t>
      </w:r>
    </w:p>
  </w:comment>
  <w:comment w:id="46" w:author="Xu, Jason" w:date="2020-02-03T13:54:00Z" w:initials="XJ">
    <w:p w14:paraId="38628C5F" w14:textId="7393AC87" w:rsidR="00CF1DEC" w:rsidRPr="00412061" w:rsidRDefault="00CF1DEC">
      <w:pPr>
        <w:pStyle w:val="afd"/>
      </w:pPr>
      <w:r>
        <w:rPr>
          <w:rStyle w:val="afc"/>
        </w:rPr>
        <w:annotationRef/>
      </w:r>
      <w:r>
        <w:t xml:space="preserve">Yes. I agree. </w:t>
      </w:r>
    </w:p>
  </w:comment>
  <w:comment w:id="48" w:author="Xu, Jason" w:date="2020-02-04T14:29:00Z" w:initials="XJ">
    <w:p w14:paraId="012F2E11" w14:textId="5FFFA483" w:rsidR="00CF1DEC" w:rsidRDefault="00CF1DEC">
      <w:pPr>
        <w:pStyle w:val="afd"/>
      </w:pPr>
      <w:r>
        <w:rPr>
          <w:rStyle w:val="afc"/>
        </w:rPr>
        <w:annotationRef/>
      </w:r>
      <w:r>
        <w:rPr>
          <w:rFonts w:hint="eastAsia"/>
        </w:rPr>
        <w:t>P</w:t>
      </w:r>
      <w:r>
        <w:t xml:space="preserve">lease see if this makes sense </w:t>
      </w:r>
    </w:p>
  </w:comment>
  <w:comment w:id="49" w:author="fanzhou kong" w:date="2020-02-06T11:42:00Z" w:initials="fk">
    <w:p w14:paraId="491F4588" w14:textId="5A6EDF10" w:rsidR="00CF1DEC" w:rsidRDefault="00CF1DEC">
      <w:pPr>
        <w:pStyle w:val="afd"/>
      </w:pPr>
      <w:r>
        <w:rPr>
          <w:rStyle w:val="afc"/>
        </w:rPr>
        <w:annotationRef/>
      </w:r>
      <w:r>
        <w:t>T</w:t>
      </w:r>
      <w:r>
        <w:rPr>
          <w:rFonts w:hint="eastAsia"/>
        </w:rPr>
        <w:t>his</w:t>
      </w:r>
      <w:r>
        <w:t xml:space="preserve"> is a better wording. Thanks!</w:t>
      </w:r>
    </w:p>
  </w:comment>
  <w:comment w:id="68" w:author="Kong, Fanzhou [2]" w:date="2020-02-03T15:51:00Z" w:initials="fk">
    <w:p w14:paraId="63A07681" w14:textId="57AA5E63" w:rsidR="00CF1DEC" w:rsidRDefault="00CF1DEC">
      <w:pPr>
        <w:pStyle w:val="afd"/>
      </w:pPr>
      <w:r>
        <w:rPr>
          <w:rStyle w:val="afc"/>
        </w:rPr>
        <w:annotationRef/>
      </w:r>
      <w:r>
        <w:t xml:space="preserve">A brief </w:t>
      </w:r>
      <w:proofErr w:type="spellStart"/>
      <w:r>
        <w:t>explaination</w:t>
      </w:r>
      <w:proofErr w:type="spellEnd"/>
      <w:r>
        <w:t xml:space="preserve"> of the forward selection has been added </w:t>
      </w:r>
    </w:p>
  </w:comment>
  <w:comment w:id="69" w:author="Xu, Jason" w:date="2020-02-04T13:24:00Z" w:initials="XJ">
    <w:p w14:paraId="188C5C04" w14:textId="1E7EFDAF" w:rsidR="00CF1DEC" w:rsidRDefault="00CF1DEC">
      <w:pPr>
        <w:pStyle w:val="afd"/>
      </w:pPr>
      <w:r>
        <w:rPr>
          <w:rStyle w:val="afc"/>
        </w:rPr>
        <w:annotationRef/>
      </w:r>
      <w:r>
        <w:t>Rewording</w:t>
      </w:r>
    </w:p>
  </w:comment>
  <w:comment w:id="116" w:author="Xu, Jason" w:date="2020-01-14T10:31:00Z" w:initials="XJ">
    <w:p w14:paraId="40E4D794" w14:textId="77777777" w:rsidR="00CF1DEC" w:rsidRDefault="00CF1DEC">
      <w:pPr>
        <w:pStyle w:val="afd"/>
      </w:pPr>
      <w:r>
        <w:rPr>
          <w:rStyle w:val="afc"/>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CF1DEC" w:rsidRDefault="00CF1DEC">
      <w:pPr>
        <w:pStyle w:val="afd"/>
        <w:ind w:leftChars="492" w:left="1082"/>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117" w:author="Kong, Fanzhou [2]" w:date="2020-02-03T15:52:00Z" w:initials="fk">
    <w:p w14:paraId="57F2A970" w14:textId="529DA11C" w:rsidR="00CF1DEC" w:rsidRDefault="00CF1DEC">
      <w:pPr>
        <w:pStyle w:val="afd"/>
      </w:pPr>
      <w:r>
        <w:rPr>
          <w:rStyle w:val="afc"/>
        </w:rPr>
        <w:annotationRef/>
      </w:r>
      <w:r>
        <w:t>This will be done. Excellent point there!!</w:t>
      </w:r>
    </w:p>
  </w:comment>
  <w:comment w:id="192" w:author="Kong, Fanzhou" w:date="2020-01-22T15:32:00Z" w:initials="KF">
    <w:p w14:paraId="660326A4" w14:textId="2228D22E" w:rsidR="00CF1DEC" w:rsidRDefault="00CF1DEC">
      <w:pPr>
        <w:pStyle w:val="afd"/>
      </w:pPr>
      <w:r>
        <w:rPr>
          <w:rStyle w:val="afc"/>
        </w:rPr>
        <w:annotationRef/>
      </w:r>
      <w:r>
        <w:t>I added this new paragraph.</w:t>
      </w:r>
    </w:p>
  </w:comment>
  <w:comment w:id="193" w:author="Xu, Jason" w:date="2020-02-03T14:05:00Z" w:initials="XJ">
    <w:p w14:paraId="1E0CB354" w14:textId="6658C902" w:rsidR="00CF1DEC" w:rsidRDefault="00CF1DEC">
      <w:pPr>
        <w:pStyle w:val="afd"/>
      </w:pPr>
      <w:r>
        <w:rPr>
          <w:rStyle w:val="afc"/>
        </w:rPr>
        <w:annotationRef/>
      </w:r>
      <w:r>
        <w:rPr>
          <w:rFonts w:hint="eastAsia"/>
        </w:rPr>
        <w:t>M</w:t>
      </w:r>
      <w:r>
        <w:t xml:space="preserve">ade some modifications, please check. </w:t>
      </w:r>
    </w:p>
  </w:comment>
  <w:comment w:id="194" w:author="Kong, Fanzhou [2]" w:date="2020-02-03T15:53:00Z" w:initials="fk">
    <w:p w14:paraId="36DE8A77" w14:textId="2B69EA26" w:rsidR="00CF1DEC" w:rsidRDefault="00CF1DEC">
      <w:pPr>
        <w:pStyle w:val="afd"/>
      </w:pPr>
      <w:r>
        <w:rPr>
          <w:rStyle w:val="afc"/>
        </w:rPr>
        <w:annotationRef/>
      </w:r>
      <w:proofErr w:type="gramStart"/>
      <w:r>
        <w:t>Yeah</w:t>
      </w:r>
      <w:proofErr w:type="gramEnd"/>
      <w:r>
        <w:t xml:space="preserve"> I think you’ve made the paragraph more concise. I agree with your modifications.</w:t>
      </w:r>
    </w:p>
  </w:comment>
  <w:comment w:id="189" w:author="Xu, Jason" w:date="2020-02-03T14:17:00Z" w:initials="XJ">
    <w:p w14:paraId="42C6641E" w14:textId="54BBC56A" w:rsidR="00CF1DEC" w:rsidRDefault="00CF1DEC">
      <w:pPr>
        <w:pStyle w:val="afd"/>
      </w:pPr>
      <w:r>
        <w:rPr>
          <w:rStyle w:val="afc"/>
        </w:rPr>
        <w:annotationRef/>
      </w:r>
      <w:r>
        <w:rPr>
          <w:rFonts w:hint="eastAsia"/>
        </w:rPr>
        <w:t>在这里强调这一点，是因为之前有人用</w:t>
      </w:r>
      <w:r>
        <w:rPr>
          <w:rFonts w:hint="eastAsia"/>
        </w:rPr>
        <w:t>A</w:t>
      </w:r>
      <w:r>
        <w:t xml:space="preserve">NOVA </w:t>
      </w:r>
      <w:r>
        <w:rPr>
          <w:rFonts w:hint="eastAsia"/>
        </w:rPr>
        <w:t>的结果去区分？</w:t>
      </w:r>
      <w:r>
        <w:rPr>
          <w:rFonts w:hint="eastAsia"/>
        </w:rPr>
        <w:t>radar</w:t>
      </w:r>
      <w:r>
        <w:t xml:space="preserve"> </w:t>
      </w:r>
      <w:r>
        <w:rPr>
          <w:rFonts w:hint="eastAsia"/>
        </w:rPr>
        <w:t xml:space="preserve">plot </w:t>
      </w:r>
      <w:r>
        <w:t xml:space="preserve">people? </w:t>
      </w:r>
    </w:p>
  </w:comment>
  <w:comment w:id="190" w:author="fanzhou kong" w:date="2020-02-03T16:21:00Z" w:initials="fk">
    <w:p w14:paraId="18B13C9A" w14:textId="4270046D" w:rsidR="00CF1DEC" w:rsidRDefault="00CF1DEC">
      <w:pPr>
        <w:pStyle w:val="afd"/>
      </w:pPr>
      <w:r>
        <w:rPr>
          <w:rStyle w:val="afc"/>
        </w:rPr>
        <w:annotationRef/>
      </w:r>
      <w:r>
        <w:rPr>
          <w:rFonts w:hint="eastAsia"/>
        </w:rPr>
        <w:t>毕竟</w:t>
      </w:r>
      <w:proofErr w:type="spellStart"/>
      <w:r>
        <w:rPr>
          <w:rFonts w:hint="eastAsia"/>
        </w:rPr>
        <w:t>anova</w:t>
      </w:r>
      <w:proofErr w:type="spellEnd"/>
      <w:r>
        <w:t xml:space="preserve"> </w:t>
      </w:r>
      <w:r>
        <w:rPr>
          <w:rFonts w:hint="eastAsia"/>
        </w:rPr>
        <w:t>也算是一种</w:t>
      </w:r>
      <w:r>
        <w:rPr>
          <w:rFonts w:hint="eastAsia"/>
        </w:rPr>
        <w:t>variance</w:t>
      </w:r>
      <w:r>
        <w:t xml:space="preserve"> </w:t>
      </w:r>
      <w:r>
        <w:rPr>
          <w:rFonts w:hint="eastAsia"/>
        </w:rPr>
        <w:t xml:space="preserve">analysis </w:t>
      </w:r>
      <w:r>
        <w:rPr>
          <w:rFonts w:hint="eastAsia"/>
        </w:rPr>
        <w:t>（而且我们也做了），</w:t>
      </w:r>
      <w:r>
        <w:rPr>
          <w:rFonts w:hint="eastAsia"/>
        </w:rPr>
        <w:t>radar</w:t>
      </w:r>
      <w:r>
        <w:t xml:space="preserve"> </w:t>
      </w:r>
      <w:r>
        <w:rPr>
          <w:rFonts w:hint="eastAsia"/>
        </w:rPr>
        <w:t>plot</w:t>
      </w:r>
      <w:r>
        <w:rPr>
          <w:rFonts w:hint="eastAsia"/>
        </w:rPr>
        <w:t>不知道是不是基于</w:t>
      </w:r>
      <w:r>
        <w:rPr>
          <w:rFonts w:hint="eastAsia"/>
        </w:rPr>
        <w:t>ANOVA</w:t>
      </w:r>
      <w:r>
        <w:rPr>
          <w:rFonts w:hint="eastAsia"/>
        </w:rPr>
        <w:t>结果，但是如果</w:t>
      </w:r>
      <w:r>
        <w:rPr>
          <w:rFonts w:hint="eastAsia"/>
        </w:rPr>
        <w:t>30</w:t>
      </w:r>
      <w:r>
        <w:rPr>
          <w:rFonts w:hint="eastAsia"/>
        </w:rPr>
        <w:t>个里面只有一个元素有</w:t>
      </w:r>
      <w:r>
        <w:rPr>
          <w:rFonts w:hint="eastAsia"/>
        </w:rPr>
        <w:t>significant</w:t>
      </w:r>
      <w:r>
        <w:t xml:space="preserve"> </w:t>
      </w:r>
      <w:r>
        <w:rPr>
          <w:rFonts w:hint="eastAsia"/>
        </w:rPr>
        <w:t>difference</w:t>
      </w:r>
      <w:r>
        <w:rPr>
          <w:rFonts w:hint="eastAsia"/>
        </w:rPr>
        <w:t>的话我们其实</w:t>
      </w:r>
      <w:proofErr w:type="gramStart"/>
      <w:r>
        <w:rPr>
          <w:rFonts w:hint="eastAsia"/>
        </w:rPr>
        <w:t>不</w:t>
      </w:r>
      <w:proofErr w:type="gramEnd"/>
      <w:r>
        <w:rPr>
          <w:rFonts w:hint="eastAsia"/>
        </w:rPr>
        <w:t>用做什么</w:t>
      </w:r>
      <w:r>
        <w:rPr>
          <w:rFonts w:hint="eastAsia"/>
        </w:rPr>
        <w:t>ml</w:t>
      </w:r>
      <w:r>
        <w:rPr>
          <w:rFonts w:hint="eastAsia"/>
        </w:rPr>
        <w:t>也可以把。。。</w:t>
      </w:r>
    </w:p>
  </w:comment>
  <w:comment w:id="206" w:author="Kong, Fanzhou" w:date="2020-01-22T15:31:00Z" w:initials="KF">
    <w:p w14:paraId="5F59BA8C" w14:textId="7FCF835A" w:rsidR="00CF1DEC" w:rsidRDefault="00CF1DEC">
      <w:pPr>
        <w:pStyle w:val="afd"/>
      </w:pPr>
      <w:r>
        <w:rPr>
          <w:rStyle w:val="afc"/>
        </w:rPr>
        <w:annotationRef/>
      </w:r>
      <w:r>
        <w:t xml:space="preserve">We should talk more about GG in the last section, which is GG vs </w:t>
      </w:r>
      <w:proofErr w:type="gramStart"/>
      <w:r>
        <w:t>non GG</w:t>
      </w:r>
      <w:proofErr w:type="gramEnd"/>
      <w:r>
        <w:t>.</w:t>
      </w:r>
    </w:p>
  </w:comment>
  <w:comment w:id="256" w:author="Xu, Jason" w:date="2020-02-04T12:05:00Z" w:initials="XJ">
    <w:p w14:paraId="314A8370" w14:textId="77777777" w:rsidR="00CF1DEC" w:rsidRDefault="00CF1DEC" w:rsidP="004768E1">
      <w:pPr>
        <w:pStyle w:val="afd"/>
      </w:pPr>
      <w:r>
        <w:rPr>
          <w:rStyle w:val="afc"/>
        </w:rPr>
        <w:annotationRef/>
      </w:r>
      <w:r>
        <w:rPr>
          <w:rStyle w:val="afc"/>
        </w:rPr>
        <w:annotationRef/>
      </w:r>
      <w:r>
        <w:t>There is a possibility that we combine the Scoring and loading (avoid replication with JAOAC)</w:t>
      </w:r>
    </w:p>
    <w:p w14:paraId="042919E9" w14:textId="6BBB005C" w:rsidR="00CF1DEC" w:rsidRPr="004768E1" w:rsidRDefault="00CF1DEC">
      <w:pPr>
        <w:pStyle w:val="afd"/>
      </w:pPr>
    </w:p>
  </w:comment>
  <w:comment w:id="257" w:author="fanzhou kong" w:date="2020-02-06T11:44:00Z" w:initials="fk">
    <w:p w14:paraId="62D52C3F" w14:textId="704624E3" w:rsidR="00CF1DEC" w:rsidRDefault="00CF1DEC">
      <w:pPr>
        <w:pStyle w:val="afd"/>
      </w:pPr>
      <w:r>
        <w:rPr>
          <w:rStyle w:val="afc"/>
        </w:rPr>
        <w:annotationRef/>
      </w:r>
      <w:r>
        <w:t xml:space="preserve">Sure. But the result could be little bit </w:t>
      </w:r>
      <w:proofErr w:type="gramStart"/>
      <w:r>
        <w:t>more messy</w:t>
      </w:r>
      <w:proofErr w:type="gramEnd"/>
      <w:r>
        <w:t>. I don’t feel like it is necessary since there is only limited number of ways to represent PCA results…</w:t>
      </w:r>
    </w:p>
  </w:comment>
  <w:comment w:id="259" w:author="Kong, Fanzhou" w:date="2020-01-22T15:34:00Z" w:initials="KF">
    <w:p w14:paraId="74BD2A31" w14:textId="17B1B3C3" w:rsidR="00CF1DEC" w:rsidRDefault="00CF1DEC">
      <w:pPr>
        <w:pStyle w:val="afd"/>
      </w:pPr>
      <w:r>
        <w:rPr>
          <w:rStyle w:val="afc"/>
        </w:rPr>
        <w:annotationRef/>
      </w:r>
      <w:r>
        <w:t>Already talked about this in                                                                                                                                                                                                                                                                                                                                                                        comments; doesn’t feel like to reiterate it here</w:t>
      </w:r>
    </w:p>
  </w:comment>
  <w:comment w:id="273" w:author="Xu, Jason" w:date="2020-01-09T10:32:00Z" w:initials="XJ">
    <w:p w14:paraId="254A80D7" w14:textId="62DDB106" w:rsidR="00CF1DEC" w:rsidRDefault="00CF1DEC">
      <w:pPr>
        <w:pStyle w:val="afd"/>
      </w:pPr>
      <w:r>
        <w:rPr>
          <w:rStyle w:val="afc"/>
        </w:rPr>
        <w:annotationRef/>
      </w:r>
      <w:r>
        <w:rPr>
          <w:rFonts w:hint="eastAsia"/>
        </w:rPr>
        <w:t>T</w:t>
      </w:r>
      <w:r>
        <w:t xml:space="preserve">his shall be common sense for our readers </w:t>
      </w:r>
    </w:p>
  </w:comment>
  <w:comment w:id="318" w:author="Xu, Jason" w:date="2020-01-09T10:56:00Z" w:initials="XJ">
    <w:p w14:paraId="2968314D" w14:textId="07B4F84F" w:rsidR="00CF1DEC" w:rsidRDefault="00CF1DEC">
      <w:pPr>
        <w:pStyle w:val="afd"/>
      </w:pPr>
      <w:r>
        <w:rPr>
          <w:rStyle w:val="afc"/>
        </w:rPr>
        <w:annotationRef/>
      </w:r>
      <w:r>
        <w:t>We need to understand more about PJ-1 and PJ-2</w:t>
      </w:r>
    </w:p>
  </w:comment>
  <w:comment w:id="319" w:author="fanzhou kong" w:date="2020-01-23T21:16:00Z" w:initials="fk">
    <w:p w14:paraId="7C88F627" w14:textId="3C306A58" w:rsidR="00CF1DEC" w:rsidRDefault="00CF1DEC">
      <w:pPr>
        <w:pStyle w:val="afd"/>
      </w:pPr>
      <w:r>
        <w:rPr>
          <w:rStyle w:val="afc"/>
        </w:rPr>
        <w:annotationRef/>
      </w:r>
      <w:proofErr w:type="gramStart"/>
      <w:r>
        <w:t>Yes</w:t>
      </w:r>
      <w:proofErr w:type="gramEnd"/>
      <w:r>
        <w:t xml:space="preserve"> we do. If you feel like necessary and do gather more information about them, we can make a new section of “PJ-1 versus PJ-2”</w:t>
      </w:r>
    </w:p>
  </w:comment>
  <w:comment w:id="320" w:author="Xu, Jason" w:date="2020-02-04T14:16:00Z" w:initials="XJ">
    <w:p w14:paraId="5AE1BAB8" w14:textId="7DE077C3" w:rsidR="00CF1DEC" w:rsidRDefault="00CF1DEC">
      <w:pPr>
        <w:pStyle w:val="afd"/>
      </w:pPr>
      <w:r>
        <w:rPr>
          <w:rStyle w:val="afc"/>
        </w:rPr>
        <w:annotationRef/>
      </w:r>
      <w:r>
        <w:t xml:space="preserve">Sounds good </w:t>
      </w:r>
    </w:p>
  </w:comment>
  <w:comment w:id="330" w:author="Xu, Jason" w:date="2020-01-09T11:15:00Z" w:initials="XJ">
    <w:p w14:paraId="7D11C223" w14:textId="3C4D2F7E" w:rsidR="00CF1DEC" w:rsidRDefault="00CF1DEC">
      <w:pPr>
        <w:pStyle w:val="afd"/>
      </w:pPr>
      <w:r>
        <w:rPr>
          <w:rStyle w:val="afc"/>
        </w:rPr>
        <w:annotationRef/>
      </w:r>
      <w:r>
        <w:t xml:space="preserve">Everyone shall know classification is not the role of PCA. We do not need to emphasize again. </w:t>
      </w:r>
    </w:p>
  </w:comment>
  <w:comment w:id="341" w:author="Xu, Jason" w:date="2020-01-09T11:16:00Z" w:initials="XJ">
    <w:p w14:paraId="23EB3F81" w14:textId="44BD9AAD" w:rsidR="00CF1DEC" w:rsidRDefault="00CF1DEC">
      <w:pPr>
        <w:pStyle w:val="afd"/>
      </w:pPr>
      <w:r>
        <w:rPr>
          <w:rStyle w:val="afc"/>
        </w:rPr>
        <w:annotationRef/>
      </w:r>
      <w:r>
        <w:rPr>
          <w:rFonts w:hint="eastAsia"/>
        </w:rPr>
        <w:t>S</w:t>
      </w:r>
      <w:r>
        <w:t>uggest change into:  Feature selection, classifier training and validation or just “</w:t>
      </w:r>
      <w:r w:rsidRPr="002B43E5">
        <w:rPr>
          <w:b/>
          <w:bCs/>
        </w:rPr>
        <w:t>Determination of geographical origin</w:t>
      </w:r>
    </w:p>
  </w:comment>
  <w:comment w:id="377" w:author="Xu, Jason" w:date="2020-02-04T14:23:00Z" w:initials="XJ">
    <w:p w14:paraId="15CB2E95" w14:textId="67D889E4" w:rsidR="00CF1DEC" w:rsidRDefault="00CF1DEC">
      <w:pPr>
        <w:pStyle w:val="afd"/>
      </w:pPr>
      <w:r>
        <w:rPr>
          <w:rStyle w:val="afc"/>
        </w:rPr>
        <w:annotationRef/>
      </w:r>
      <w:r>
        <w:t xml:space="preserve">Still too much “how-to” here… I tried to simplify </w:t>
      </w:r>
    </w:p>
  </w:comment>
  <w:comment w:id="500" w:author="Xu, Jason" w:date="2020-02-04T14:43:00Z" w:initials="XJ">
    <w:p w14:paraId="391F3DB3" w14:textId="1A6EC35F" w:rsidR="00CF1DEC" w:rsidRDefault="00CF1DEC">
      <w:pPr>
        <w:pStyle w:val="afd"/>
      </w:pPr>
      <w:r>
        <w:rPr>
          <w:rStyle w:val="afc"/>
        </w:rPr>
        <w:annotationRef/>
      </w:r>
      <w:r>
        <w:rPr>
          <w:rFonts w:hint="eastAsia"/>
        </w:rPr>
        <w:t>W</w:t>
      </w:r>
      <w:r>
        <w:t xml:space="preserve">e are dealing with more than 2 classifiers…so I would suggest change </w:t>
      </w:r>
    </w:p>
  </w:comment>
  <w:comment w:id="546" w:author="Xu, Jason" w:date="2020-02-04T14:53:00Z" w:initials="XJ">
    <w:p w14:paraId="15E47D41" w14:textId="76BE3A8B" w:rsidR="00CF1DEC" w:rsidRDefault="00CF1DEC">
      <w:pPr>
        <w:pStyle w:val="afd"/>
      </w:pPr>
      <w:r>
        <w:rPr>
          <w:rStyle w:val="afc"/>
        </w:rPr>
        <w:annotationRef/>
      </w:r>
      <w:r>
        <w:t>Try to avoid. Vividness may not be the key.</w:t>
      </w:r>
    </w:p>
  </w:comment>
  <w:comment w:id="547" w:author="fanzhou kong" w:date="2020-02-06T11:46:00Z" w:initials="fk">
    <w:p w14:paraId="41DFB9CB" w14:textId="3EE7757E" w:rsidR="00CF1DEC" w:rsidRDefault="00CF1DEC">
      <w:pPr>
        <w:pStyle w:val="afd"/>
      </w:pPr>
      <w:r>
        <w:rPr>
          <w:rStyle w:val="afc"/>
        </w:rPr>
        <w:annotationRef/>
      </w:r>
    </w:p>
  </w:comment>
  <w:comment w:id="576" w:author="Xu, Jason" w:date="2020-02-04T15:03:00Z" w:initials="XJ">
    <w:p w14:paraId="325B2F18" w14:textId="5CD3CAC9" w:rsidR="00CF1DEC" w:rsidRDefault="00CF1DEC">
      <w:pPr>
        <w:pStyle w:val="afd"/>
      </w:pPr>
      <w:r>
        <w:rPr>
          <w:rStyle w:val="afc"/>
        </w:rPr>
        <w:annotationRef/>
      </w:r>
      <w:r>
        <w:rPr>
          <w:rFonts w:hint="eastAsia"/>
        </w:rPr>
        <w:t>感觉这里的转折的有点不自然</w:t>
      </w:r>
      <w:r>
        <w:t xml:space="preserve">… table 2 </w:t>
      </w:r>
      <w:r>
        <w:rPr>
          <w:rFonts w:hint="eastAsia"/>
        </w:rPr>
        <w:t>应该是全文中份量比较大的一个结果。按理应当针对</w:t>
      </w:r>
      <w:r>
        <w:rPr>
          <w:rFonts w:hint="eastAsia"/>
        </w:rPr>
        <w:t>table</w:t>
      </w:r>
      <w:r>
        <w:t xml:space="preserve"> </w:t>
      </w:r>
      <w:r>
        <w:rPr>
          <w:rFonts w:hint="eastAsia"/>
        </w:rPr>
        <w:t>2</w:t>
      </w:r>
      <w:r>
        <w:t xml:space="preserve"> </w:t>
      </w:r>
      <w:r>
        <w:rPr>
          <w:rFonts w:hint="eastAsia"/>
        </w:rPr>
        <w:t>中“大量宝贵信息”进行挖掘。这里我们的</w:t>
      </w:r>
      <w:r>
        <w:rPr>
          <w:rFonts w:hint="eastAsia"/>
        </w:rPr>
        <w:t>table</w:t>
      </w:r>
      <w:r>
        <w:t xml:space="preserve"> </w:t>
      </w:r>
      <w:r>
        <w:rPr>
          <w:rFonts w:hint="eastAsia"/>
        </w:rPr>
        <w:t>2</w:t>
      </w:r>
      <w:r>
        <w:t xml:space="preserve"> </w:t>
      </w:r>
      <w:r>
        <w:rPr>
          <w:rFonts w:hint="eastAsia"/>
        </w:rPr>
        <w:t>好像不够直观，能够借鉴</w:t>
      </w:r>
      <w:r>
        <w:rPr>
          <w:rFonts w:hint="eastAsia"/>
        </w:rPr>
        <w:t>white</w:t>
      </w:r>
      <w:r>
        <w:t xml:space="preserve"> asparagus</w:t>
      </w:r>
      <w:r>
        <w:rPr>
          <w:rFonts w:hint="eastAsia"/>
        </w:rPr>
        <w:t xml:space="preserve"> </w:t>
      </w:r>
      <w:r>
        <w:rPr>
          <w:rFonts w:hint="eastAsia"/>
        </w:rPr>
        <w:t>的</w:t>
      </w:r>
      <w:r>
        <w:rPr>
          <w:rFonts w:hint="eastAsia"/>
        </w:rPr>
        <w:t>table</w:t>
      </w:r>
      <w:r>
        <w:t xml:space="preserve"> </w:t>
      </w:r>
      <w:r>
        <w:rPr>
          <w:rFonts w:hint="eastAsia"/>
        </w:rPr>
        <w:t>1</w:t>
      </w:r>
      <w:r>
        <w:rPr>
          <w:rFonts w:hint="eastAsia"/>
        </w:rPr>
        <w:t>？是否要做一个</w:t>
      </w:r>
      <w:r>
        <w:rPr>
          <w:rFonts w:hint="eastAsia"/>
        </w:rPr>
        <w:t>6-class</w:t>
      </w:r>
      <w:r>
        <w:t xml:space="preserve"> </w:t>
      </w:r>
      <w:r>
        <w:rPr>
          <w:rFonts w:hint="eastAsia"/>
        </w:rPr>
        <w:t>p</w:t>
      </w:r>
      <w:r>
        <w:t xml:space="preserve">rediction and 2-class prediction? (GG/ </w:t>
      </w:r>
      <w:proofErr w:type="spellStart"/>
      <w:r>
        <w:t>NonGG</w:t>
      </w:r>
      <w:proofErr w:type="spellEnd"/>
      <w:r>
        <w:t>).</w:t>
      </w:r>
      <w:r>
        <w:rPr>
          <w:rFonts w:hint="eastAsia"/>
        </w:rPr>
        <w:t>如果是这样的话，我们是不是要重新对</w:t>
      </w:r>
      <w:r>
        <w:rPr>
          <w:rFonts w:hint="eastAsia"/>
        </w:rPr>
        <w:t>G</w:t>
      </w:r>
      <w:r>
        <w:t xml:space="preserve">G/ NONGG </w:t>
      </w:r>
      <w:r>
        <w:rPr>
          <w:rFonts w:hint="eastAsia"/>
        </w:rPr>
        <w:t>进行</w:t>
      </w:r>
      <w:r>
        <w:rPr>
          <w:rFonts w:hint="eastAsia"/>
        </w:rPr>
        <w:t>feature</w:t>
      </w:r>
      <w:r>
        <w:t xml:space="preserve"> </w:t>
      </w:r>
      <w:r>
        <w:rPr>
          <w:rFonts w:hint="eastAsia"/>
        </w:rPr>
        <w:t>selection</w:t>
      </w:r>
      <w:r>
        <w:rPr>
          <w:rFonts w:hint="eastAsia"/>
        </w:rPr>
        <w:t>？</w:t>
      </w:r>
    </w:p>
  </w:comment>
  <w:comment w:id="573" w:author="Xu, Jason" w:date="2020-02-05T12:04:00Z" w:initials="XJ">
    <w:p w14:paraId="13DB1D94" w14:textId="382443A0" w:rsidR="00CF1DEC" w:rsidRDefault="00CF1DEC">
      <w:pPr>
        <w:pStyle w:val="afd"/>
      </w:pPr>
      <w:r>
        <w:rPr>
          <w:rStyle w:val="afc"/>
        </w:rPr>
        <w:annotationRef/>
      </w:r>
      <w:r>
        <w:rPr>
          <w:rFonts w:hint="eastAsia"/>
        </w:rPr>
        <w:t>根据之前的</w:t>
      </w:r>
      <w:r>
        <w:rPr>
          <w:rFonts w:hint="eastAsia"/>
        </w:rPr>
        <w:t>workflow</w:t>
      </w:r>
      <w:r>
        <w:t xml:space="preserve"> </w:t>
      </w:r>
      <w:r>
        <w:rPr>
          <w:rFonts w:hint="eastAsia"/>
        </w:rPr>
        <w:t>这里应该聊的是</w:t>
      </w:r>
      <w:r>
        <w:rPr>
          <w:rFonts w:hint="eastAsia"/>
        </w:rPr>
        <w:t>model</w:t>
      </w:r>
      <w:r>
        <w:t xml:space="preserve">  </w:t>
      </w:r>
      <w:r>
        <w:rPr>
          <w:rFonts w:hint="eastAsia"/>
        </w:rPr>
        <w:t>validation</w:t>
      </w:r>
      <w:r>
        <w:t>.</w:t>
      </w:r>
      <w:r>
        <w:rPr>
          <w:rFonts w:hint="eastAsia"/>
        </w:rPr>
        <w:t>如果只说</w:t>
      </w:r>
      <w:r>
        <w:rPr>
          <w:rFonts w:hint="eastAsia"/>
        </w:rPr>
        <w:t xml:space="preserve"> validate the</w:t>
      </w:r>
      <w:r>
        <w:t xml:space="preserve"> </w:t>
      </w:r>
      <w:r>
        <w:rPr>
          <w:rFonts w:hint="eastAsia"/>
        </w:rPr>
        <w:t>clas</w:t>
      </w:r>
      <w:r>
        <w:t xml:space="preserve">sifier </w:t>
      </w:r>
      <w:r>
        <w:rPr>
          <w:rFonts w:hint="eastAsia"/>
        </w:rPr>
        <w:t>可能产生歧义</w:t>
      </w:r>
      <w:r>
        <w:rPr>
          <w:rFonts w:hint="eastAsia"/>
        </w:rPr>
        <w:t xml:space="preserve"> </w:t>
      </w:r>
      <w:r>
        <w:rPr>
          <w:rFonts w:hint="eastAsia"/>
        </w:rPr>
        <w:t>并造成误解？</w:t>
      </w:r>
    </w:p>
  </w:comment>
  <w:comment w:id="574" w:author="fanzhou kong" w:date="2020-02-06T11:52:00Z" w:initials="fk">
    <w:p w14:paraId="4879CDE2" w14:textId="522501BC" w:rsidR="005B1B06" w:rsidRDefault="005B1B06">
      <w:pPr>
        <w:pStyle w:val="afd"/>
      </w:pPr>
      <w:r>
        <w:rPr>
          <w:rStyle w:val="afc"/>
        </w:rPr>
        <w:annotationRef/>
      </w:r>
      <w:r>
        <w:t xml:space="preserve">I feel like either way is fine since we do </w:t>
      </w:r>
      <w:proofErr w:type="gramStart"/>
      <w:r>
        <w:t>highlighted</w:t>
      </w:r>
      <w:proofErr w:type="gramEnd"/>
      <w:r>
        <w:t xml:space="preserve"> we do it on “testing set”.</w:t>
      </w:r>
    </w:p>
  </w:comment>
  <w:comment w:id="609" w:author="fanzhou kong" w:date="2020-02-03T16:13:00Z" w:initials="fk">
    <w:p w14:paraId="321357BC" w14:textId="68A3401F" w:rsidR="00CF1DEC" w:rsidRDefault="00CF1DEC">
      <w:pPr>
        <w:pStyle w:val="afd"/>
      </w:pPr>
      <w:r>
        <w:rPr>
          <w:rStyle w:val="afc"/>
        </w:rPr>
        <w:annotationRef/>
      </w:r>
      <w:r>
        <w:t xml:space="preserve">Should I add </w:t>
      </w:r>
      <w:proofErr w:type="spellStart"/>
      <w:r>
        <w:t>explination</w:t>
      </w:r>
      <w:proofErr w:type="spellEnd"/>
      <w:r>
        <w:t xml:space="preserve"> of kappa here or with the table?</w:t>
      </w:r>
    </w:p>
  </w:comment>
  <w:comment w:id="610" w:author="Xu, Jason" w:date="2020-02-04T14:20:00Z" w:initials="XJ">
    <w:p w14:paraId="70239BE8" w14:textId="34EF9F25" w:rsidR="00CF1DEC" w:rsidRDefault="00CF1DEC">
      <w:pPr>
        <w:pStyle w:val="afd"/>
      </w:pPr>
      <w:r>
        <w:rPr>
          <w:rStyle w:val="afc"/>
        </w:rPr>
        <w:annotationRef/>
      </w:r>
      <w:r>
        <w:rPr>
          <w:rStyle w:val="afc"/>
        </w:rPr>
        <w:t xml:space="preserve">Please give brief intro along the table </w:t>
      </w:r>
    </w:p>
  </w:comment>
  <w:comment w:id="634" w:author="Xu, Jason" w:date="2020-02-05T12:19:00Z" w:initials="XJ">
    <w:p w14:paraId="481C1DB5" w14:textId="24F3BD03" w:rsidR="00CF1DEC" w:rsidRDefault="00CF1DEC">
      <w:pPr>
        <w:pStyle w:val="afd"/>
      </w:pPr>
      <w:r>
        <w:rPr>
          <w:rStyle w:val="afc"/>
        </w:rPr>
        <w:annotationRef/>
      </w:r>
      <w:proofErr w:type="gramStart"/>
      <w:r>
        <w:rPr>
          <w:rFonts w:hint="eastAsia"/>
        </w:rPr>
        <w:t>S</w:t>
      </w:r>
      <w:r>
        <w:t>o</w:t>
      </w:r>
      <w:proofErr w:type="gramEnd"/>
      <w:r>
        <w:t xml:space="preserve"> we will not show any confusion </w:t>
      </w:r>
      <w:proofErr w:type="spellStart"/>
      <w:r>
        <w:t>matrixs</w:t>
      </w:r>
      <w:proofErr w:type="spellEnd"/>
      <w:r>
        <w:t>. Feels like a little bit “</w:t>
      </w:r>
      <w:proofErr w:type="spellStart"/>
      <w:proofErr w:type="gramStart"/>
      <w:r>
        <w:t>week”on</w:t>
      </w:r>
      <w:proofErr w:type="spellEnd"/>
      <w:proofErr w:type="gramEnd"/>
      <w:r>
        <w:t xml:space="preserve"> the validation results… it is the most important results anyway.</w:t>
      </w:r>
    </w:p>
  </w:comment>
  <w:comment w:id="635" w:author="fanzhou kong" w:date="2020-02-06T11:53:00Z" w:initials="fk">
    <w:p w14:paraId="3D30114B" w14:textId="77ED53B3" w:rsidR="005B1B06" w:rsidRDefault="005B1B06">
      <w:pPr>
        <w:pStyle w:val="afd"/>
      </w:pPr>
      <w:r>
        <w:rPr>
          <w:rStyle w:val="afc"/>
        </w:rPr>
        <w:annotationRef/>
      </w:r>
      <w:r>
        <w:t xml:space="preserve">This is the most important result here I agree. But we do feel like there are other literatures </w:t>
      </w:r>
      <w:proofErr w:type="spellStart"/>
      <w:r>
        <w:t>didn</w:t>
      </w:r>
      <w:proofErr w:type="spellEnd"/>
      <w:r>
        <w:t xml:space="preserve">’ show any tables for the validation result. And in our paper, we do have some other findings as well. So </w:t>
      </w:r>
      <w:proofErr w:type="spellStart"/>
      <w:r>
        <w:t>i</w:t>
      </w:r>
      <w:proofErr w:type="spellEnd"/>
      <w:r>
        <w:t xml:space="preserve"> feel like a simple result table would be sufficient for the results for now.</w:t>
      </w:r>
    </w:p>
  </w:comment>
  <w:comment w:id="643" w:author="Kong, Fanzhou" w:date="2020-01-22T16:33:00Z" w:initials="KF">
    <w:p w14:paraId="3CD2989E" w14:textId="57AD7798" w:rsidR="00CF1DEC" w:rsidRDefault="00CF1DEC">
      <w:pPr>
        <w:pStyle w:val="afd"/>
      </w:pPr>
      <w:r>
        <w:rPr>
          <w:rStyle w:val="afc"/>
        </w:rPr>
        <w:annotationRef/>
      </w:r>
      <w:r>
        <w:t>Maybe full chart here would be more helpful?</w:t>
      </w:r>
    </w:p>
  </w:comment>
  <w:comment w:id="644" w:author="Xu, Jason" w:date="2020-02-04T15:15:00Z" w:initials="XJ">
    <w:p w14:paraId="73C42BD4" w14:textId="63D42C94" w:rsidR="00CF1DEC" w:rsidRDefault="00CF1DEC">
      <w:pPr>
        <w:pStyle w:val="afd"/>
      </w:pPr>
      <w:r>
        <w:rPr>
          <w:rStyle w:val="afc"/>
        </w:rPr>
        <w:annotationRef/>
      </w:r>
      <w:r>
        <w:t>Full chart?</w:t>
      </w:r>
    </w:p>
  </w:comment>
  <w:comment w:id="673" w:author="Xu, Jason" w:date="2020-02-05T12:41:00Z" w:initials="XJ">
    <w:p w14:paraId="079A92A3" w14:textId="73B5D829" w:rsidR="00CF1DEC" w:rsidRDefault="00CF1DEC">
      <w:pPr>
        <w:pStyle w:val="afd"/>
      </w:pPr>
      <w:r>
        <w:rPr>
          <w:rStyle w:val="afc"/>
        </w:rPr>
        <w:annotationRef/>
      </w:r>
      <w:r>
        <w:t>Do you think adding radar plot is making sense here?</w:t>
      </w:r>
    </w:p>
  </w:comment>
  <w:comment w:id="674" w:author="fanzhou kong" w:date="2020-02-06T11:54:00Z" w:initials="fk">
    <w:p w14:paraId="54FC69FD" w14:textId="52AF1875" w:rsidR="005B1B06" w:rsidRDefault="005B1B06">
      <w:pPr>
        <w:pStyle w:val="afd"/>
      </w:pPr>
      <w:r>
        <w:rPr>
          <w:rStyle w:val="afc"/>
        </w:rPr>
        <w:annotationRef/>
      </w:r>
      <w:r>
        <w:t>Radar plot would help us to visualize the differences between PJ-1/PJ-2 and GG/</w:t>
      </w:r>
      <w:r>
        <w:rPr>
          <w:rFonts w:hint="eastAsia"/>
        </w:rPr>
        <w:t>non</w:t>
      </w:r>
      <w:r>
        <w:t>-GG. Just try to make our life little bit easier. Not compulsory necessary. Liu et al (2019, food control) did a good start.</w:t>
      </w:r>
    </w:p>
  </w:comment>
  <w:comment w:id="727" w:author="Xu, Jason" w:date="2020-02-05T14:16:00Z" w:initials="XJ">
    <w:p w14:paraId="7143D4D2" w14:textId="2C077351" w:rsidR="00CF1DEC" w:rsidRDefault="00CF1DEC">
      <w:pPr>
        <w:pStyle w:val="afd"/>
      </w:pPr>
      <w:r>
        <w:rPr>
          <w:rStyle w:val="afc"/>
        </w:rPr>
        <w:annotationRef/>
      </w:r>
      <w:r>
        <w:rPr>
          <w:rFonts w:hint="eastAsia"/>
        </w:rPr>
        <w:t>如果从这个角度看问题，我们是否看一下</w:t>
      </w:r>
      <w:r>
        <w:rPr>
          <w:rFonts w:hint="eastAsia"/>
        </w:rPr>
        <w:t>3-class</w:t>
      </w:r>
      <w:r>
        <w:t xml:space="preserve"> </w:t>
      </w:r>
      <w:r>
        <w:rPr>
          <w:rFonts w:hint="eastAsia"/>
        </w:rPr>
        <w:t>的</w:t>
      </w:r>
      <w:proofErr w:type="spellStart"/>
      <w:r>
        <w:rPr>
          <w:rFonts w:hint="eastAsia"/>
        </w:rPr>
        <w:t>seperation</w:t>
      </w:r>
      <w:proofErr w:type="spellEnd"/>
      <w:r>
        <w:rPr>
          <w:rFonts w:hint="eastAsia"/>
        </w:rPr>
        <w:t>？</w:t>
      </w:r>
      <w:r>
        <w:rPr>
          <w:rFonts w:hint="eastAsia"/>
        </w:rPr>
        <w:t>is</w:t>
      </w:r>
      <w:r>
        <w:t xml:space="preserve"> </w:t>
      </w:r>
      <w:r>
        <w:rPr>
          <w:rFonts w:hint="eastAsia"/>
        </w:rPr>
        <w:t>it</w:t>
      </w:r>
      <w:r>
        <w:t xml:space="preserve"> </w:t>
      </w:r>
      <w:r>
        <w:rPr>
          <w:rFonts w:hint="eastAsia"/>
        </w:rPr>
        <w:t>good</w:t>
      </w:r>
      <w:r>
        <w:rPr>
          <w:rFonts w:hint="eastAsia"/>
        </w:rPr>
        <w:t>？</w:t>
      </w:r>
    </w:p>
  </w:comment>
  <w:comment w:id="728" w:author="fanzhou kong" w:date="2020-02-06T13:30:00Z" w:initials="fk">
    <w:p w14:paraId="564D2F02" w14:textId="193E1D32" w:rsidR="000F3658" w:rsidRDefault="000F3658">
      <w:pPr>
        <w:pStyle w:val="afd"/>
      </w:pPr>
      <w:r>
        <w:rPr>
          <w:rStyle w:val="afc"/>
        </w:rPr>
        <w:annotationRef/>
      </w:r>
      <w:r>
        <w:t xml:space="preserve">It is not simply from all three </w:t>
      </w:r>
      <w:proofErr w:type="gramStart"/>
      <w:r>
        <w:t>domains</w:t>
      </w:r>
      <w:proofErr w:type="gramEnd"/>
      <w:r>
        <w:t xml:space="preserve"> but we have also covered a variety of possible genotype, </w:t>
      </w:r>
      <w:proofErr w:type="spellStart"/>
      <w:r>
        <w:t>meterological</w:t>
      </w:r>
      <w:proofErr w:type="spellEnd"/>
      <w:r>
        <w:t xml:space="preserve"> conditions and even </w:t>
      </w:r>
      <w:proofErr w:type="spellStart"/>
      <w:r>
        <w:t>irratigation</w:t>
      </w:r>
      <w:proofErr w:type="spellEnd"/>
      <w:r>
        <w:t xml:space="preserve"> types… it is not a simple question to answer here.</w:t>
      </w:r>
    </w:p>
  </w:comment>
  <w:comment w:id="788" w:author="fanzhou kong" w:date="2020-02-06T13:33:00Z" w:initials="fk">
    <w:p w14:paraId="49425C0A" w14:textId="27F236AB" w:rsidR="000F3658" w:rsidRDefault="000F3658">
      <w:pPr>
        <w:pStyle w:val="afd"/>
      </w:pPr>
      <w:r>
        <w:rPr>
          <w:rStyle w:val="afc"/>
        </w:rPr>
        <w:annotationRef/>
      </w:r>
      <w:r>
        <w:t xml:space="preserve">I guess we should be very careful here: we do NOT know if the difference comes from the genotype yet, and that’s why I attribute the difference as </w:t>
      </w:r>
      <w:r w:rsidRPr="000F3658">
        <w:t>agnosticism</w:t>
      </w:r>
    </w:p>
  </w:comment>
  <w:comment w:id="789" w:author="Xu, Jason" w:date="2020-02-06T13:49:00Z" w:initials="XJ">
    <w:p w14:paraId="0FC46A5B" w14:textId="3D1DFD67" w:rsidR="00705BCD" w:rsidRDefault="00705BCD">
      <w:pPr>
        <w:pStyle w:val="afd"/>
      </w:pPr>
      <w:r>
        <w:rPr>
          <w:rStyle w:val="afc"/>
        </w:rPr>
        <w:annotationRef/>
      </w:r>
      <w:r>
        <w:rPr>
          <w:rFonts w:hint="eastAsia"/>
        </w:rPr>
        <w:t>I</w:t>
      </w:r>
      <w:r>
        <w:t xml:space="preserve"> will send over some proof </w:t>
      </w:r>
    </w:p>
  </w:comment>
  <w:comment w:id="804" w:author="Xu, Jason" w:date="2020-02-05T14:54:00Z" w:initials="XJ">
    <w:p w14:paraId="3F935966" w14:textId="2208CFA0" w:rsidR="00CF1DEC" w:rsidRDefault="00CF1DEC">
      <w:pPr>
        <w:pStyle w:val="afd"/>
      </w:pPr>
      <w:r>
        <w:rPr>
          <w:rStyle w:val="afc"/>
        </w:rPr>
        <w:annotationRef/>
      </w:r>
      <w:r>
        <w:rPr>
          <w:rFonts w:hint="eastAsia"/>
        </w:rPr>
        <w:t>B</w:t>
      </w:r>
      <w:r>
        <w:t xml:space="preserve">e specific, </w:t>
      </w:r>
      <w:r>
        <w:rPr>
          <w:rFonts w:hint="eastAsia"/>
        </w:rPr>
        <w:t>描述性，谁</w:t>
      </w:r>
      <w:r>
        <w:rPr>
          <w:rFonts w:hint="eastAsia"/>
        </w:rPr>
        <w:t>A</w:t>
      </w:r>
      <w:r>
        <w:t xml:space="preserve">l </w:t>
      </w:r>
      <w:r>
        <w:rPr>
          <w:rFonts w:hint="eastAsia"/>
        </w:rPr>
        <w:t>多，谁</w:t>
      </w:r>
      <w:r>
        <w:rPr>
          <w:rFonts w:hint="eastAsia"/>
        </w:rPr>
        <w:t>N</w:t>
      </w:r>
      <w:r>
        <w:t xml:space="preserve">a </w:t>
      </w:r>
      <w:r>
        <w:rPr>
          <w:rFonts w:hint="eastAsia"/>
        </w:rPr>
        <w:t>多</w:t>
      </w:r>
      <w:r>
        <w:t xml:space="preserve">… </w:t>
      </w:r>
      <w:proofErr w:type="spellStart"/>
      <w:r>
        <w:t>macroo</w:t>
      </w:r>
      <w:proofErr w:type="spellEnd"/>
      <w:r>
        <w:t xml:space="preserve">-nutrient (Zn Fe?) heavy metals? </w:t>
      </w:r>
    </w:p>
  </w:comment>
  <w:comment w:id="805" w:author="fanzhou kong" w:date="2020-02-06T13:35:00Z" w:initials="fk">
    <w:p w14:paraId="3632F907" w14:textId="05EECAB7" w:rsidR="000F3658" w:rsidRDefault="000F3658">
      <w:pPr>
        <w:pStyle w:val="afd"/>
      </w:pPr>
      <w:r>
        <w:rPr>
          <w:rStyle w:val="afc"/>
        </w:rPr>
        <w:annotationRef/>
      </w:r>
      <w:r>
        <w:t>Maybe radar plot could help here?</w:t>
      </w:r>
    </w:p>
  </w:comment>
  <w:comment w:id="820" w:author="Xu, Jason" w:date="2020-02-05T14:56:00Z" w:initials="XJ">
    <w:p w14:paraId="6B8F99DE" w14:textId="356D3E9E" w:rsidR="00CF1DEC" w:rsidRDefault="00CF1DEC">
      <w:pPr>
        <w:pStyle w:val="afd"/>
      </w:pPr>
      <w:r>
        <w:rPr>
          <w:rStyle w:val="afc"/>
        </w:rPr>
        <w:annotationRef/>
      </w:r>
      <w:r>
        <w:t>P</w:t>
      </w:r>
      <w:r>
        <w:rPr>
          <w:rFonts w:hint="eastAsia"/>
        </w:rPr>
        <w:t>ut</w:t>
      </w:r>
      <w:r>
        <w:t xml:space="preserve"> this one in later “possible limitation of the study” part </w:t>
      </w:r>
    </w:p>
  </w:comment>
  <w:comment w:id="834" w:author="fanzhou kong" w:date="2020-02-03T16:20:00Z" w:initials="fk">
    <w:p w14:paraId="77F2F5A1" w14:textId="4F6CE3D0" w:rsidR="00CF1DEC" w:rsidRDefault="00CF1DEC">
      <w:pPr>
        <w:pStyle w:val="afd"/>
      </w:pPr>
      <w:r>
        <w:rPr>
          <w:rStyle w:val="afc"/>
        </w:rPr>
        <w:annotationRef/>
      </w:r>
      <w:r>
        <w:t>This is the part we need to get done</w:t>
      </w:r>
    </w:p>
  </w:comment>
  <w:comment w:id="873" w:author="Xu, Jason" w:date="2020-01-13T14:37:00Z" w:initials="XJ">
    <w:p w14:paraId="3D01B4D4" w14:textId="59138ECD" w:rsidR="00CF1DEC" w:rsidRDefault="00CF1DEC">
      <w:pPr>
        <w:pStyle w:val="afd"/>
      </w:pPr>
      <w:r>
        <w:rPr>
          <w:rStyle w:val="afc"/>
        </w:rPr>
        <w:annotationRef/>
      </w:r>
      <w:r>
        <w:rPr>
          <w:rFonts w:hint="eastAsia"/>
        </w:rPr>
        <w:t>C</w:t>
      </w:r>
      <w:r>
        <w:t xml:space="preserve">an we make them identical as classifier training? </w:t>
      </w:r>
    </w:p>
  </w:comment>
  <w:comment w:id="899" w:author="Xu, Jason" w:date="2020-01-13T14:41:00Z" w:initials="XJ">
    <w:p w14:paraId="1491F88E" w14:textId="31A7BAF6" w:rsidR="00CF1DEC" w:rsidRDefault="00CF1DEC">
      <w:pPr>
        <w:pStyle w:val="afd"/>
      </w:pPr>
      <w:r>
        <w:rPr>
          <w:rStyle w:val="afc"/>
        </w:rPr>
        <w:annotationRef/>
      </w:r>
      <w:r>
        <w:t xml:space="preserve">What if we do independent validation? </w:t>
      </w:r>
    </w:p>
  </w:comment>
  <w:comment w:id="950" w:author="Xu, Jason" w:date="2020-01-14T10:15:00Z" w:initials="XJ">
    <w:p w14:paraId="2345095C" w14:textId="242262A4" w:rsidR="00CF1DEC" w:rsidRDefault="00CF1DEC">
      <w:pPr>
        <w:pStyle w:val="afd"/>
      </w:pPr>
      <w:r>
        <w:rPr>
          <w:rStyle w:val="afc"/>
        </w:rPr>
        <w:annotationRef/>
      </w:r>
      <w:r>
        <w:t xml:space="preserve">I do not think this is best way… we need to show mostly results. In fact, we are still talking about method here.  </w:t>
      </w:r>
    </w:p>
  </w:comment>
  <w:comment w:id="976" w:author="Xu, Jason" w:date="2020-01-13T14:51:00Z" w:initials="XJ">
    <w:p w14:paraId="19E40E6F" w14:textId="75636BD3" w:rsidR="00CF1DEC" w:rsidRDefault="00CF1DEC">
      <w:pPr>
        <w:pStyle w:val="afd"/>
      </w:pPr>
      <w:r>
        <w:rPr>
          <w:rStyle w:val="afc"/>
        </w:rPr>
        <w:annotationRef/>
      </w:r>
      <w:r>
        <w:rPr>
          <w:rFonts w:hint="eastAsia"/>
        </w:rPr>
        <w:t>U</w:t>
      </w:r>
      <w:r>
        <w:t xml:space="preserve">se the new results from independent validation. </w:t>
      </w:r>
    </w:p>
  </w:comment>
  <w:comment w:id="1073" w:author="fanzhou kong" w:date="2020-01-23T21:14:00Z" w:initials="fk">
    <w:p w14:paraId="4259D013" w14:textId="3DF29028" w:rsidR="00CF1DEC" w:rsidRDefault="00CF1DEC">
      <w:pPr>
        <w:pStyle w:val="afd"/>
      </w:pPr>
      <w:r>
        <w:rPr>
          <w:rStyle w:val="afc"/>
        </w:rPr>
        <w:annotationRef/>
      </w:r>
      <w:r>
        <w:t>Are we still adding radar plots?</w:t>
      </w:r>
    </w:p>
  </w:comment>
  <w:comment w:id="1074" w:author="Xu, Jason" w:date="2020-02-04T15:22:00Z" w:initials="XJ">
    <w:p w14:paraId="2813E404" w14:textId="5AC74F94" w:rsidR="00CF1DEC" w:rsidRDefault="00CF1DEC">
      <w:pPr>
        <w:pStyle w:val="afd"/>
      </w:pPr>
      <w:r>
        <w:rPr>
          <w:rStyle w:val="afc"/>
        </w:rPr>
        <w:annotationRef/>
      </w:r>
      <w:r>
        <w:t xml:space="preserve">No In this </w:t>
      </w:r>
      <w:proofErr w:type="gramStart"/>
      <w:r>
        <w:t>case  we</w:t>
      </w:r>
      <w:proofErr w:type="gramEnd"/>
      <w:r>
        <w:t xml:space="preserve"> don’t put radar for now. </w:t>
      </w:r>
    </w:p>
  </w:comment>
  <w:comment w:id="1082" w:author="fanzhou kong" w:date="2020-01-23T21:15:00Z" w:initials="fk">
    <w:p w14:paraId="7B201DF6" w14:textId="58D21847" w:rsidR="00CF1DEC" w:rsidRDefault="00CF1DEC">
      <w:pPr>
        <w:pStyle w:val="afd"/>
      </w:pPr>
      <w:r>
        <w:rPr>
          <w:rStyle w:val="afc"/>
        </w:rPr>
        <w:annotationRef/>
      </w:r>
      <w:r>
        <w:t xml:space="preserve">I really </w:t>
      </w:r>
      <w:proofErr w:type="spellStart"/>
      <w:r>
        <w:t>thinki</w:t>
      </w:r>
      <w:proofErr w:type="spellEnd"/>
      <w:r>
        <w:t xml:space="preserve"> this is a great point here: but we do need to add more evidence &amp;potential </w:t>
      </w:r>
      <w:proofErr w:type="spellStart"/>
      <w:r>
        <w:t>explainations</w:t>
      </w:r>
      <w:proofErr w:type="spellEnd"/>
      <w:r>
        <w:t xml:space="preserve"> to make our science solid!!! More on that later!!!</w:t>
      </w:r>
    </w:p>
  </w:comment>
  <w:comment w:id="1078" w:author="Xu, Jason" w:date="2020-02-04T16:07:00Z" w:initials="XJ">
    <w:p w14:paraId="238320A4" w14:textId="0B3A9AC8" w:rsidR="00CF1DEC" w:rsidRDefault="00CF1DEC">
      <w:pPr>
        <w:pStyle w:val="afd"/>
      </w:pPr>
      <w:r>
        <w:rPr>
          <w:rStyle w:val="afc"/>
        </w:rPr>
        <w:annotationRef/>
      </w:r>
      <w:r>
        <w:rPr>
          <w:rFonts w:hint="eastAsia"/>
        </w:rPr>
        <w:t>很难去直接解释为什么关注</w:t>
      </w:r>
      <w:r>
        <w:rPr>
          <w:rFonts w:hint="eastAsia"/>
        </w:rPr>
        <w:t>G</w:t>
      </w:r>
      <w:r>
        <w:t xml:space="preserve">G… </w:t>
      </w:r>
      <w:r>
        <w:rPr>
          <w:rFonts w:hint="eastAsia"/>
        </w:rPr>
        <w:t>故从</w:t>
      </w:r>
      <w:r>
        <w:rPr>
          <w:rFonts w:hint="eastAsia"/>
        </w:rPr>
        <w:t>heavy</w:t>
      </w:r>
      <w:r>
        <w:t xml:space="preserve"> </w:t>
      </w:r>
      <w:r>
        <w:rPr>
          <w:rFonts w:hint="eastAsia"/>
        </w:rPr>
        <w:t>metal</w:t>
      </w:r>
      <w:r>
        <w:t xml:space="preserve"> </w:t>
      </w:r>
      <w:r>
        <w:rPr>
          <w:rFonts w:hint="eastAsia"/>
        </w:rPr>
        <w:t>角度出发</w:t>
      </w:r>
      <w:r>
        <w:rPr>
          <w:rFonts w:hint="eastAsia"/>
        </w:rPr>
        <w:t xml:space="preserve"> </w:t>
      </w:r>
    </w:p>
  </w:comment>
  <w:comment w:id="1102" w:author="Xu, Jason" w:date="2020-02-05T13:52:00Z" w:initials="XJ">
    <w:p w14:paraId="6AD18E05" w14:textId="087B50FF" w:rsidR="00CF1DEC" w:rsidRDefault="00CF1DEC">
      <w:pPr>
        <w:pStyle w:val="afd"/>
      </w:pPr>
      <w:r>
        <w:rPr>
          <w:rStyle w:val="afc"/>
        </w:rPr>
        <w:annotationRef/>
      </w:r>
      <w:r>
        <w:rPr>
          <w:rFonts w:hint="eastAsia"/>
        </w:rPr>
        <w:t>不挖掘太深原因：</w:t>
      </w:r>
      <w:r>
        <w:rPr>
          <w:rFonts w:hint="eastAsia"/>
        </w:rPr>
        <w:t>1.</w:t>
      </w:r>
      <w:r>
        <w:t xml:space="preserve"> </w:t>
      </w:r>
      <w:r>
        <w:rPr>
          <w:rFonts w:hint="eastAsia"/>
        </w:rPr>
        <w:t>偏离我们用机器学习建模的主旨</w:t>
      </w:r>
      <w:r>
        <w:rPr>
          <w:rFonts w:hint="eastAsia"/>
        </w:rPr>
        <w:t xml:space="preserve"> 2.</w:t>
      </w:r>
      <w:r>
        <w:t xml:space="preserve"> </w:t>
      </w:r>
      <w:r>
        <w:rPr>
          <w:rFonts w:hint="eastAsia"/>
        </w:rPr>
        <w:t>敏感性问题，避免引起地方品牌过分的关注</w:t>
      </w:r>
    </w:p>
  </w:comment>
  <w:comment w:id="1103" w:author="fanzhou kong" w:date="2020-02-06T13:35:00Z" w:initials="fk">
    <w:p w14:paraId="4BCA01EA" w14:textId="7EBBD9D7" w:rsidR="000F3658" w:rsidRDefault="000F3658">
      <w:pPr>
        <w:pStyle w:val="afd"/>
      </w:pPr>
      <w:r>
        <w:rPr>
          <w:rStyle w:val="afc"/>
        </w:rPr>
        <w:annotationRef/>
      </w:r>
      <w:r>
        <w:t>agree</w:t>
      </w:r>
    </w:p>
  </w:comment>
  <w:comment w:id="1225" w:author="Xu, Jason" w:date="2020-02-05T11:33:00Z" w:initials="XJ">
    <w:p w14:paraId="428DE911" w14:textId="0EAEF6DA" w:rsidR="00CF1DEC" w:rsidRDefault="00CF1DEC">
      <w:pPr>
        <w:pStyle w:val="afd"/>
      </w:pPr>
      <w:r>
        <w:rPr>
          <w:rStyle w:val="afc"/>
        </w:rPr>
        <w:annotationRef/>
      </w:r>
      <w:r>
        <w:t xml:space="preserve">May need better elucidate the information in Fig.5 … concise and clear </w:t>
      </w:r>
    </w:p>
  </w:comment>
  <w:comment w:id="1281" w:author="Xu, Jason" w:date="2020-02-04T16:05:00Z" w:initials="XJ">
    <w:p w14:paraId="6D33FB95" w14:textId="275F66AD" w:rsidR="00CF1DEC" w:rsidRDefault="00CF1DEC">
      <w:pPr>
        <w:pStyle w:val="afd"/>
      </w:pPr>
      <w:r>
        <w:rPr>
          <w:rStyle w:val="afc"/>
        </w:rPr>
        <w:annotationRef/>
      </w:r>
      <w:r>
        <w:rPr>
          <w:rFonts w:hint="eastAsia"/>
        </w:rPr>
        <w:t>T</w:t>
      </w:r>
      <w:r>
        <w:t xml:space="preserve">o summarize the top 4 and GG/ non-GG </w:t>
      </w:r>
    </w:p>
  </w:comment>
  <w:comment w:id="1300" w:author="fanzhou kong" w:date="2020-02-06T13:37:00Z" w:initials="fk">
    <w:p w14:paraId="18B8117D" w14:textId="4874D1A2" w:rsidR="000F3658" w:rsidRDefault="000F3658">
      <w:pPr>
        <w:pStyle w:val="afd"/>
      </w:pPr>
      <w:r>
        <w:rPr>
          <w:rStyle w:val="afc"/>
        </w:rPr>
        <w:annotationRef/>
      </w:r>
      <w:r>
        <w:t>?</w:t>
      </w:r>
    </w:p>
  </w:comment>
  <w:comment w:id="1301" w:author="Xu, Jason" w:date="2020-01-07T10:18:00Z" w:initials="XJ">
    <w:p w14:paraId="4B0C1AAB" w14:textId="1558674F" w:rsidR="00CF1DEC" w:rsidRDefault="00CF1DEC" w:rsidP="000F2055">
      <w:pPr>
        <w:widowControl w:val="0"/>
        <w:autoSpaceDE w:val="0"/>
        <w:autoSpaceDN w:val="0"/>
        <w:adjustRightInd w:val="0"/>
        <w:spacing w:after="0" w:line="240" w:lineRule="auto"/>
        <w:rPr>
          <w:rFonts w:ascii="Calibri" w:hAnsi="Calibri" w:cs="Calibri"/>
        </w:rPr>
      </w:pPr>
      <w:r>
        <w:rPr>
          <w:rStyle w:val="afc"/>
        </w:rPr>
        <w:annotationRef/>
      </w:r>
      <w:r>
        <w:rPr>
          <w:rFonts w:ascii="Calibri" w:hAnsi="Calibri" w:cs="Calibri" w:hint="eastAsia"/>
        </w:rPr>
        <w:t>期刊</w:t>
      </w:r>
      <w:r>
        <w:rPr>
          <w:rFonts w:ascii="Calibri" w:hAnsi="Calibri" w:cs="Calibri" w:hint="eastAsia"/>
        </w:rPr>
        <w:t xml:space="preserve"> </w:t>
      </w:r>
      <w:r>
        <w:rPr>
          <w:rFonts w:ascii="Calibri" w:hAnsi="Calibri" w:cs="Calibri"/>
        </w:rPr>
        <w:t xml:space="preserve">“A separate summary or conclusion section is not to be used; any </w:t>
      </w:r>
      <w:r>
        <w:rPr>
          <w:rFonts w:ascii="Calibri,Bold" w:hAnsi="Calibri,Bold" w:cs="Calibri,Bold"/>
          <w:b/>
          <w:bCs/>
        </w:rPr>
        <w:t xml:space="preserve">concluding statements </w:t>
      </w:r>
      <w:r>
        <w:rPr>
          <w:rFonts w:ascii="Calibri" w:hAnsi="Calibri" w:cs="Calibri"/>
        </w:rPr>
        <w:t>are to be</w:t>
      </w:r>
    </w:p>
    <w:p w14:paraId="1309904B" w14:textId="65162C0C" w:rsidR="00CF1DEC" w:rsidRDefault="00CF1DEC" w:rsidP="000F2055">
      <w:pPr>
        <w:pStyle w:val="afd"/>
        <w:ind w:leftChars="492" w:left="1082"/>
      </w:pPr>
      <w:r>
        <w:rPr>
          <w:rFonts w:ascii="Calibri" w:hAnsi="Calibri" w:cs="Calibri"/>
        </w:rPr>
        <w:t>incorporated under Results and Discussion.”</w:t>
      </w:r>
    </w:p>
  </w:comment>
  <w:comment w:id="1285" w:author="Xu, Jason" w:date="2020-01-14T10:47:00Z" w:initials="XJ">
    <w:p w14:paraId="223148F3" w14:textId="56182666" w:rsidR="00CF1DEC" w:rsidRDefault="00CF1DEC">
      <w:pPr>
        <w:pStyle w:val="afd"/>
      </w:pPr>
      <w:r>
        <w:rPr>
          <w:rStyle w:val="afc"/>
        </w:rPr>
        <w:annotationRef/>
      </w:r>
      <w:r>
        <w:rPr>
          <w:rFonts w:hint="eastAsia"/>
        </w:rPr>
        <w:t>W</w:t>
      </w:r>
      <w:r>
        <w:t xml:space="preserve">e need to discuss the final 2 paragraphs </w:t>
      </w:r>
    </w:p>
  </w:comment>
  <w:comment w:id="1286" w:author="fanzhou kong" w:date="2020-01-23T21:18:00Z" w:initials="fk">
    <w:p w14:paraId="68E38CE4" w14:textId="5BD9F38A" w:rsidR="00CF1DEC" w:rsidRDefault="00CF1DEC">
      <w:pPr>
        <w:pStyle w:val="afd"/>
      </w:pPr>
      <w:r>
        <w:rPr>
          <w:rStyle w:val="afc"/>
        </w:rPr>
        <w:annotationRef/>
      </w:r>
      <w:r>
        <w:t>We will get back on that later.</w:t>
      </w:r>
    </w:p>
  </w:comment>
  <w:comment w:id="1311" w:author="Xu, Jason" w:date="2020-01-07T10:31:00Z" w:initials="XJ">
    <w:p w14:paraId="41A95819" w14:textId="667C8570" w:rsidR="00CF1DEC" w:rsidRDefault="00CF1DEC" w:rsidP="00DF2003">
      <w:pPr>
        <w:pStyle w:val="afd"/>
      </w:pPr>
      <w:r>
        <w:rPr>
          <w:rStyle w:val="afc"/>
        </w:rPr>
        <w:annotationRef/>
      </w:r>
      <w:r>
        <w:t>Enter all sources of funding for ALL authors relevant to the manuscript BOTH in the Open</w:t>
      </w:r>
      <w:r>
        <w:rPr>
          <w:rFonts w:hint="eastAsia"/>
        </w:rPr>
        <w:t xml:space="preserve"> </w:t>
      </w:r>
      <w:r>
        <w:t>Funder Registry tool in ACS Paragon Plus and in the manuscript to meet this requirement.</w:t>
      </w:r>
    </w:p>
  </w:comment>
  <w:comment w:id="1324" w:author="Xu, Jason" w:date="2020-01-07T11:17:00Z" w:initials="XJ">
    <w:p w14:paraId="19B1A18C" w14:textId="7D7F08FA" w:rsidR="00CF1DEC" w:rsidRDefault="00CF1DEC">
      <w:pPr>
        <w:pStyle w:val="afd"/>
      </w:pPr>
      <w:r>
        <w:rPr>
          <w:rStyle w:val="afc"/>
        </w:rPr>
        <w:annotationRef/>
      </w:r>
      <w:r>
        <w:rPr>
          <w:rStyle w:val="afc"/>
          <w:rFonts w:hint="eastAsia"/>
        </w:rPr>
        <w:t>暂时以</w:t>
      </w:r>
      <w:r>
        <w:rPr>
          <w:rStyle w:val="afc"/>
        </w:rPr>
        <w:t>F</w:t>
      </w:r>
      <w:r>
        <w:rPr>
          <w:rStyle w:val="afc"/>
          <w:rFonts w:hint="eastAsia"/>
        </w:rPr>
        <w:t>ig.</w:t>
      </w:r>
      <w:r>
        <w:rPr>
          <w:rStyle w:val="afc"/>
        </w:rPr>
        <w:t xml:space="preserve"> </w:t>
      </w:r>
      <w:r>
        <w:rPr>
          <w:rStyle w:val="afc"/>
          <w:rFonts w:hint="eastAsia"/>
        </w:rPr>
        <w:t>格式保存</w:t>
      </w:r>
      <w:r>
        <w:rPr>
          <w:rStyle w:val="afc"/>
          <w:rFonts w:hint="eastAsia"/>
        </w:rPr>
        <w:t xml:space="preserve"> </w:t>
      </w:r>
    </w:p>
  </w:comment>
  <w:comment w:id="1356" w:author="Xu, Jason" w:date="2019-08-09T15:58:00Z" w:initials="XJ">
    <w:p w14:paraId="7BF4E838" w14:textId="77777777" w:rsidR="00CF1DEC" w:rsidRDefault="00CF1DEC" w:rsidP="00CE3C33">
      <w:pPr>
        <w:pStyle w:val="afd"/>
      </w:pPr>
      <w:r>
        <w:rPr>
          <w:rStyle w:val="afc"/>
        </w:rPr>
        <w:annotationRef/>
      </w:r>
      <w:r>
        <w:t xml:space="preserve">Draft fig. Still trying to decide what is the best way to present. Our heatmap was not give an obvious demo.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0"/>
  <w15:commentEx w15:paraId="17BDF65C" w15:done="0"/>
  <w15:commentEx w15:paraId="2B7CA925" w15:done="1"/>
  <w15:commentEx w15:paraId="35BEF41F" w15:done="1"/>
  <w15:commentEx w15:paraId="79A82B0A" w15:paraIdParent="35BEF41F" w15:done="1"/>
  <w15:commentEx w15:paraId="1FDDEF48" w15:done="1"/>
  <w15:commentEx w15:paraId="7A931C14" w15:paraIdParent="1FDDEF48" w15:done="1"/>
  <w15:commentEx w15:paraId="21674138" w15:done="1"/>
  <w15:commentEx w15:paraId="64623E42" w15:done="0"/>
  <w15:commentEx w15:paraId="38628C5F" w15:paraIdParent="64623E42" w15:done="0"/>
  <w15:commentEx w15:paraId="012F2E11" w15:done="1"/>
  <w15:commentEx w15:paraId="491F4588" w15:paraIdParent="012F2E11" w15:done="1"/>
  <w15:commentEx w15:paraId="63A07681" w15:done="0"/>
  <w15:commentEx w15:paraId="188C5C04" w15:paraIdParent="63A07681" w15:done="0"/>
  <w15:commentEx w15:paraId="28EC55EF" w15:done="1"/>
  <w15:commentEx w15:paraId="57F2A970" w15:paraIdParent="28EC55EF" w15:done="1"/>
  <w15:commentEx w15:paraId="660326A4" w15:done="1"/>
  <w15:commentEx w15:paraId="1E0CB354" w15:paraIdParent="660326A4" w15:done="1"/>
  <w15:commentEx w15:paraId="36DE8A77" w15:paraIdParent="660326A4" w15:done="1"/>
  <w15:commentEx w15:paraId="42C6641E" w15:done="0"/>
  <w15:commentEx w15:paraId="18B13C9A" w15:paraIdParent="42C6641E" w15:done="0"/>
  <w15:commentEx w15:paraId="5F59BA8C" w15:done="1"/>
  <w15:commentEx w15:paraId="042919E9" w15:done="1"/>
  <w15:commentEx w15:paraId="62D52C3F" w15:paraIdParent="042919E9" w15:done="1"/>
  <w15:commentEx w15:paraId="74BD2A31" w15:done="1"/>
  <w15:commentEx w15:paraId="254A80D7" w15:done="0"/>
  <w15:commentEx w15:paraId="2968314D" w15:done="1"/>
  <w15:commentEx w15:paraId="7C88F627" w15:paraIdParent="2968314D" w15:done="1"/>
  <w15:commentEx w15:paraId="5AE1BAB8" w15:paraIdParent="2968314D" w15:done="1"/>
  <w15:commentEx w15:paraId="7D11C223" w15:done="0"/>
  <w15:commentEx w15:paraId="23EB3F81" w15:done="0"/>
  <w15:commentEx w15:paraId="15CB2E95" w15:done="1"/>
  <w15:commentEx w15:paraId="391F3DB3" w15:done="0"/>
  <w15:commentEx w15:paraId="15E47D41" w15:done="0"/>
  <w15:commentEx w15:paraId="41DFB9CB" w15:paraIdParent="15E47D41" w15:done="0"/>
  <w15:commentEx w15:paraId="325B2F18" w15:done="0"/>
  <w15:commentEx w15:paraId="13DB1D94" w15:done="1"/>
  <w15:commentEx w15:paraId="4879CDE2" w15:paraIdParent="13DB1D94" w15:done="1"/>
  <w15:commentEx w15:paraId="321357BC" w15:done="1"/>
  <w15:commentEx w15:paraId="70239BE8" w15:paraIdParent="321357BC" w15:done="1"/>
  <w15:commentEx w15:paraId="481C1DB5" w15:done="1"/>
  <w15:commentEx w15:paraId="3D30114B" w15:paraIdParent="481C1DB5" w15:done="1"/>
  <w15:commentEx w15:paraId="3CD2989E" w15:done="0"/>
  <w15:commentEx w15:paraId="73C42BD4" w15:paraIdParent="3CD2989E" w15:done="0"/>
  <w15:commentEx w15:paraId="079A92A3" w15:done="0"/>
  <w15:commentEx w15:paraId="54FC69FD" w15:paraIdParent="079A92A3" w15:done="0"/>
  <w15:commentEx w15:paraId="7143D4D2" w15:done="0"/>
  <w15:commentEx w15:paraId="564D2F02" w15:paraIdParent="7143D4D2" w15:done="0"/>
  <w15:commentEx w15:paraId="49425C0A" w15:done="0"/>
  <w15:commentEx w15:paraId="0FC46A5B" w15:paraIdParent="49425C0A" w15:done="0"/>
  <w15:commentEx w15:paraId="3F935966" w15:done="0"/>
  <w15:commentEx w15:paraId="3632F907" w15:paraIdParent="3F935966" w15:done="0"/>
  <w15:commentEx w15:paraId="6B8F99DE" w15:done="1"/>
  <w15:commentEx w15:paraId="77F2F5A1" w15:done="0"/>
  <w15:commentEx w15:paraId="3D01B4D4" w15:done="0"/>
  <w15:commentEx w15:paraId="1491F88E" w15:done="1"/>
  <w15:commentEx w15:paraId="2345095C" w15:done="1"/>
  <w15:commentEx w15:paraId="19E40E6F" w15:done="1"/>
  <w15:commentEx w15:paraId="4259D013" w15:done="1"/>
  <w15:commentEx w15:paraId="2813E404" w15:paraIdParent="4259D013" w15:done="1"/>
  <w15:commentEx w15:paraId="7B201DF6" w15:done="0"/>
  <w15:commentEx w15:paraId="238320A4" w15:done="0"/>
  <w15:commentEx w15:paraId="6AD18E05" w15:done="1"/>
  <w15:commentEx w15:paraId="4BCA01EA" w15:paraIdParent="6AD18E05" w15:done="1"/>
  <w15:commentEx w15:paraId="428DE911" w15:done="0"/>
  <w15:commentEx w15:paraId="6D33FB95" w15:done="0"/>
  <w15:commentEx w15:paraId="18B8117D" w15:done="0"/>
  <w15:commentEx w15:paraId="1309904B" w15:done="0"/>
  <w15:commentEx w15:paraId="223148F3" w15:done="1"/>
  <w15:commentEx w15:paraId="68E38CE4" w15:paraIdParent="223148F3" w15:done="1"/>
  <w15:commentEx w15:paraId="41A95819" w15:done="0"/>
  <w15:commentEx w15:paraId="19B1A18C" w15:done="0"/>
  <w15:commentEx w15:paraId="7BF4E8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17BDF65C" w16cid:durableId="21C068C4"/>
  <w16cid:commentId w16cid:paraId="2B7CA925" w16cid:durableId="212F6ACA"/>
  <w16cid:commentId w16cid:paraId="35BEF41F" w16cid:durableId="21AC5E01"/>
  <w16cid:commentId w16cid:paraId="79A82B0A" w16cid:durableId="21A5DA33"/>
  <w16cid:commentId w16cid:paraId="1FDDEF48" w16cid:durableId="21BEC8FC"/>
  <w16cid:commentId w16cid:paraId="7A931C14" w16cid:durableId="21B8778D"/>
  <w16cid:commentId w16cid:paraId="21674138" w16cid:durableId="21BF1D59"/>
  <w16cid:commentId w16cid:paraId="64623E42" w16cid:durableId="21D2EF7D"/>
  <w16cid:commentId w16cid:paraId="38628C5F" w16cid:durableId="21E2A47F"/>
  <w16cid:commentId w16cid:paraId="012F2E11" w16cid:durableId="21E3FE2E"/>
  <w16cid:commentId w16cid:paraId="491F4588" w16cid:durableId="21E67A58"/>
  <w16cid:commentId w16cid:paraId="63A07681" w16cid:durableId="21E2C00F"/>
  <w16cid:commentId w16cid:paraId="188C5C04" w16cid:durableId="21E3EEFD"/>
  <w16cid:commentId w16cid:paraId="28EC55EF" w16cid:durableId="21C81711"/>
  <w16cid:commentId w16cid:paraId="57F2A970" w16cid:durableId="21E2C03D"/>
  <w16cid:commentId w16cid:paraId="660326A4" w16cid:durableId="21D2E985"/>
  <w16cid:commentId w16cid:paraId="1E0CB354" w16cid:durableId="21E2A722"/>
  <w16cid:commentId w16cid:paraId="36DE8A77" w16cid:durableId="21E2C061"/>
  <w16cid:commentId w16cid:paraId="42C6641E" w16cid:durableId="21E2AA0E"/>
  <w16cid:commentId w16cid:paraId="18B13C9A" w16cid:durableId="21E2C712"/>
  <w16cid:commentId w16cid:paraId="5F59BA8C" w16cid:durableId="21D2E966"/>
  <w16cid:commentId w16cid:paraId="042919E9" w16cid:durableId="21E3DC7D"/>
  <w16cid:commentId w16cid:paraId="62D52C3F" w16cid:durableId="21E67A85"/>
  <w16cid:commentId w16cid:paraId="74BD2A31" w16cid:durableId="21D2E9FC"/>
  <w16cid:commentId w16cid:paraId="254A80D7" w16cid:durableId="21C17FAF"/>
  <w16cid:commentId w16cid:paraId="2968314D" w16cid:durableId="21C18555"/>
  <w16cid:commentId w16cid:paraId="7C88F627" w16cid:durableId="21D48BB3"/>
  <w16cid:commentId w16cid:paraId="5AE1BAB8" w16cid:durableId="21E3FB4C"/>
  <w16cid:commentId w16cid:paraId="7D11C223" w16cid:durableId="21C189C4"/>
  <w16cid:commentId w16cid:paraId="23EB3F81" w16cid:durableId="21C18A07"/>
  <w16cid:commentId w16cid:paraId="15CB2E95" w16cid:durableId="21E3FCD9"/>
  <w16cid:commentId w16cid:paraId="391F3DB3" w16cid:durableId="21E401A4"/>
  <w16cid:commentId w16cid:paraId="15E47D41" w16cid:durableId="21E40400"/>
  <w16cid:commentId w16cid:paraId="41DFB9CB" w16cid:durableId="21E67B10"/>
  <w16cid:commentId w16cid:paraId="325B2F18" w16cid:durableId="21E40657"/>
  <w16cid:commentId w16cid:paraId="13DB1D94" w16cid:durableId="21E52DD3"/>
  <w16cid:commentId w16cid:paraId="4879CDE2" w16cid:durableId="21E67C79"/>
  <w16cid:commentId w16cid:paraId="321357BC" w16cid:durableId="21E2C53E"/>
  <w16cid:commentId w16cid:paraId="70239BE8" w16cid:durableId="21E3FC19"/>
  <w16cid:commentId w16cid:paraId="481C1DB5" w16cid:durableId="21E5314C"/>
  <w16cid:commentId w16cid:paraId="3D30114B" w16cid:durableId="21E67CA2"/>
  <w16cid:commentId w16cid:paraId="3CD2989E" w16cid:durableId="21D2F7DA"/>
  <w16cid:commentId w16cid:paraId="73C42BD4" w16cid:durableId="21E4092F"/>
  <w16cid:commentId w16cid:paraId="079A92A3" w16cid:durableId="21E53667"/>
  <w16cid:commentId w16cid:paraId="54FC69FD" w16cid:durableId="21E67CFA"/>
  <w16cid:commentId w16cid:paraId="7143D4D2" w16cid:durableId="21E54CA3"/>
  <w16cid:commentId w16cid:paraId="564D2F02" w16cid:durableId="21E69372"/>
  <w16cid:commentId w16cid:paraId="49425C0A" w16cid:durableId="21E69442"/>
  <w16cid:commentId w16cid:paraId="0FC46A5B" w16cid:durableId="21E697D8"/>
  <w16cid:commentId w16cid:paraId="3F935966" w16cid:durableId="21E555B7"/>
  <w16cid:commentId w16cid:paraId="3632F907" w16cid:durableId="21E6948F"/>
  <w16cid:commentId w16cid:paraId="6B8F99DE" w16cid:durableId="21E55614"/>
  <w16cid:commentId w16cid:paraId="77F2F5A1" w16cid:durableId="21E2C6D4"/>
  <w16cid:commentId w16cid:paraId="3D01B4D4" w16cid:durableId="21C6FF0E"/>
  <w16cid:commentId w16cid:paraId="1491F88E" w16cid:durableId="21C70006"/>
  <w16cid:commentId w16cid:paraId="2345095C" w16cid:durableId="21C8133C"/>
  <w16cid:commentId w16cid:paraId="19E40E6F" w16cid:durableId="21C70286"/>
  <w16cid:commentId w16cid:paraId="4259D013" w16cid:durableId="21E67A4A"/>
  <w16cid:commentId w16cid:paraId="2813E404" w16cid:durableId="21E40AC6"/>
  <w16cid:commentId w16cid:paraId="7B201DF6" w16cid:durableId="21D48B7C"/>
  <w16cid:commentId w16cid:paraId="238320A4" w16cid:durableId="21E41533"/>
  <w16cid:commentId w16cid:paraId="6AD18E05" w16cid:durableId="21E54711"/>
  <w16cid:commentId w16cid:paraId="4BCA01EA" w16cid:durableId="21E694A2"/>
  <w16cid:commentId w16cid:paraId="428DE911" w16cid:durableId="21E5267D"/>
  <w16cid:commentId w16cid:paraId="6D33FB95" w16cid:durableId="21E414BC"/>
  <w16cid:commentId w16cid:paraId="18B8117D" w16cid:durableId="21E6A835"/>
  <w16cid:commentId w16cid:paraId="1309904B" w16cid:durableId="21BED96F"/>
  <w16cid:commentId w16cid:paraId="223148F3" w16cid:durableId="21C81AC9"/>
  <w16cid:commentId w16cid:paraId="68E38CE4" w16cid:durableId="21D48C3C"/>
  <w16cid:commentId w16cid:paraId="41A95819" w16cid:durableId="21BEDC6F"/>
  <w16cid:commentId w16cid:paraId="19B1A18C" w16cid:durableId="21BEE762"/>
  <w16cid:commentId w16cid:paraId="7BF4E838" w16cid:durableId="21C0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A9865" w14:textId="77777777" w:rsidR="004377F3" w:rsidRDefault="004377F3" w:rsidP="00170E8C">
      <w:pPr>
        <w:spacing w:after="0" w:line="240" w:lineRule="auto"/>
      </w:pPr>
      <w:r>
        <w:separator/>
      </w:r>
    </w:p>
  </w:endnote>
  <w:endnote w:type="continuationSeparator" w:id="0">
    <w:p w14:paraId="3173AA38" w14:textId="77777777" w:rsidR="004377F3" w:rsidRDefault="004377F3" w:rsidP="00170E8C">
      <w:pPr>
        <w:spacing w:after="0" w:line="240" w:lineRule="auto"/>
      </w:pPr>
      <w:r>
        <w:continuationSeparator/>
      </w:r>
    </w:p>
  </w:endnote>
  <w:endnote w:type="continuationNotice" w:id="1">
    <w:p w14:paraId="26AB2440" w14:textId="77777777" w:rsidR="004377F3" w:rsidRDefault="004377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CF1DEC" w:rsidRDefault="00CF1DEC">
    <w:pPr>
      <w:pStyle w:val="af7"/>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CF1DEC" w:rsidRPr="00234F60" w:rsidRDefault="00CF1DEC"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CF1DEC" w:rsidRPr="00234F60" w:rsidRDefault="00CF1DEC"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CC09C" w14:textId="77777777" w:rsidR="004377F3" w:rsidRDefault="004377F3" w:rsidP="00170E8C">
      <w:pPr>
        <w:spacing w:after="0" w:line="240" w:lineRule="auto"/>
      </w:pPr>
      <w:r>
        <w:separator/>
      </w:r>
    </w:p>
  </w:footnote>
  <w:footnote w:type="continuationSeparator" w:id="0">
    <w:p w14:paraId="54BE2A70" w14:textId="77777777" w:rsidR="004377F3" w:rsidRDefault="004377F3" w:rsidP="00170E8C">
      <w:pPr>
        <w:spacing w:after="0" w:line="240" w:lineRule="auto"/>
      </w:pPr>
      <w:r>
        <w:continuationSeparator/>
      </w:r>
    </w:p>
  </w:footnote>
  <w:footnote w:type="continuationNotice" w:id="1">
    <w:p w14:paraId="1E44EC19" w14:textId="77777777" w:rsidR="004377F3" w:rsidRDefault="004377F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1"/>
      <w:lvlText w:val="%1"/>
      <w:lvlJc w:val="left"/>
      <w:pPr>
        <w:ind w:left="999" w:hanging="432"/>
      </w:pPr>
    </w:lvl>
    <w:lvl w:ilvl="1">
      <w:start w:val="1"/>
      <w:numFmt w:val="decimal"/>
      <w:pStyle w:val="2"/>
      <w:lvlText w:val="%1.%2"/>
      <w:lvlJc w:val="left"/>
      <w:pPr>
        <w:ind w:left="1143" w:hanging="576"/>
      </w:pPr>
    </w:lvl>
    <w:lvl w:ilvl="2">
      <w:start w:val="1"/>
      <w:numFmt w:val="decimal"/>
      <w:pStyle w:val="3"/>
      <w:lvlText w:val="%1.%2.%3"/>
      <w:lvlJc w:val="left"/>
      <w:pPr>
        <w:ind w:left="1287" w:hanging="720"/>
      </w:pPr>
    </w:lvl>
    <w:lvl w:ilvl="3">
      <w:start w:val="1"/>
      <w:numFmt w:val="decimal"/>
      <w:pStyle w:val="4"/>
      <w:lvlText w:val="%1.%2.%3.%4"/>
      <w:lvlJc w:val="left"/>
      <w:pPr>
        <w:ind w:left="1431" w:hanging="864"/>
      </w:pPr>
    </w:lvl>
    <w:lvl w:ilvl="4">
      <w:start w:val="1"/>
      <w:numFmt w:val="decimal"/>
      <w:pStyle w:val="5"/>
      <w:lvlText w:val="%1.%2.%3.%4.%5"/>
      <w:lvlJc w:val="left"/>
      <w:pPr>
        <w:ind w:left="1575" w:hanging="1008"/>
      </w:pPr>
    </w:lvl>
    <w:lvl w:ilvl="5">
      <w:start w:val="1"/>
      <w:numFmt w:val="decimal"/>
      <w:pStyle w:val="6"/>
      <w:lvlText w:val="%1.%2.%3.%4.%5.%6"/>
      <w:lvlJc w:val="left"/>
      <w:pPr>
        <w:ind w:left="1719" w:hanging="1152"/>
      </w:pPr>
    </w:lvl>
    <w:lvl w:ilvl="6">
      <w:start w:val="1"/>
      <w:numFmt w:val="decimal"/>
      <w:pStyle w:val="7"/>
      <w:lvlText w:val="%1.%2.%3.%4.%5.%6.%7"/>
      <w:lvlJc w:val="left"/>
      <w:pPr>
        <w:ind w:left="1863" w:hanging="1296"/>
      </w:pPr>
    </w:lvl>
    <w:lvl w:ilvl="7">
      <w:start w:val="1"/>
      <w:numFmt w:val="decimal"/>
      <w:pStyle w:val="8"/>
      <w:lvlText w:val="%1.%2.%3.%4.%5.%6.%7.%8"/>
      <w:lvlJc w:val="left"/>
      <w:pPr>
        <w:ind w:left="2007" w:hanging="1440"/>
      </w:pPr>
    </w:lvl>
    <w:lvl w:ilvl="8">
      <w:start w:val="1"/>
      <w:numFmt w:val="decimal"/>
      <w:pStyle w:val="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Kong, Fanzhou">
    <w15:presenceInfo w15:providerId="AD" w15:userId="S::fanzhou.kong1@effem.com::9dd711ae-f14b-456f-b03d-92b979a31ca5"/>
  </w15:person>
  <w15:person w15:author="Kong, Fanzhou [2]">
    <w15:presenceInfo w15:providerId="None" w15:userId="Kong, Fanzhou"/>
  </w15:person>
  <w15:person w15:author="fanzhou kong">
    <w15:presenceInfo w15:providerId="Windows Live" w15:userId="a77df28feecbb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hideGrammaticalErrors/>
  <w:proofState w:spelling="clean" w:grammar="clean"/>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25B"/>
    <w:rsid w:val="000049C5"/>
    <w:rsid w:val="0000534C"/>
    <w:rsid w:val="0000553C"/>
    <w:rsid w:val="00005A73"/>
    <w:rsid w:val="00005D74"/>
    <w:rsid w:val="00005E4E"/>
    <w:rsid w:val="00006515"/>
    <w:rsid w:val="000065B4"/>
    <w:rsid w:val="00007669"/>
    <w:rsid w:val="00010114"/>
    <w:rsid w:val="00010785"/>
    <w:rsid w:val="00010895"/>
    <w:rsid w:val="00010A21"/>
    <w:rsid w:val="0001149D"/>
    <w:rsid w:val="00011525"/>
    <w:rsid w:val="00011CDC"/>
    <w:rsid w:val="00011F8D"/>
    <w:rsid w:val="00012497"/>
    <w:rsid w:val="000126AF"/>
    <w:rsid w:val="00012A8F"/>
    <w:rsid w:val="00012F5A"/>
    <w:rsid w:val="00013141"/>
    <w:rsid w:val="0001385E"/>
    <w:rsid w:val="000138BD"/>
    <w:rsid w:val="00013AEB"/>
    <w:rsid w:val="00014291"/>
    <w:rsid w:val="00014583"/>
    <w:rsid w:val="00016252"/>
    <w:rsid w:val="000162E2"/>
    <w:rsid w:val="00016E05"/>
    <w:rsid w:val="00017507"/>
    <w:rsid w:val="00017660"/>
    <w:rsid w:val="000176EC"/>
    <w:rsid w:val="00017816"/>
    <w:rsid w:val="0002052E"/>
    <w:rsid w:val="00020A49"/>
    <w:rsid w:val="00020BA0"/>
    <w:rsid w:val="00020F73"/>
    <w:rsid w:val="0002271E"/>
    <w:rsid w:val="00022D22"/>
    <w:rsid w:val="00022DD6"/>
    <w:rsid w:val="000238D2"/>
    <w:rsid w:val="00023B7F"/>
    <w:rsid w:val="000245F0"/>
    <w:rsid w:val="00024DA5"/>
    <w:rsid w:val="000266ED"/>
    <w:rsid w:val="00026741"/>
    <w:rsid w:val="000269AF"/>
    <w:rsid w:val="00026C4A"/>
    <w:rsid w:val="00027819"/>
    <w:rsid w:val="00027979"/>
    <w:rsid w:val="00027B1C"/>
    <w:rsid w:val="00027B6C"/>
    <w:rsid w:val="00027F09"/>
    <w:rsid w:val="0003052E"/>
    <w:rsid w:val="000305F3"/>
    <w:rsid w:val="00030836"/>
    <w:rsid w:val="00030D97"/>
    <w:rsid w:val="00031670"/>
    <w:rsid w:val="00031978"/>
    <w:rsid w:val="00032A1B"/>
    <w:rsid w:val="00033544"/>
    <w:rsid w:val="000341FB"/>
    <w:rsid w:val="000343FC"/>
    <w:rsid w:val="000347B0"/>
    <w:rsid w:val="000349DC"/>
    <w:rsid w:val="00034EA6"/>
    <w:rsid w:val="00035090"/>
    <w:rsid w:val="0003534B"/>
    <w:rsid w:val="00035DDC"/>
    <w:rsid w:val="00037A80"/>
    <w:rsid w:val="000400D8"/>
    <w:rsid w:val="00041011"/>
    <w:rsid w:val="000413C5"/>
    <w:rsid w:val="000414DB"/>
    <w:rsid w:val="00041530"/>
    <w:rsid w:val="00041BDC"/>
    <w:rsid w:val="000427DC"/>
    <w:rsid w:val="00042E90"/>
    <w:rsid w:val="0004376A"/>
    <w:rsid w:val="00043AD3"/>
    <w:rsid w:val="0004418C"/>
    <w:rsid w:val="0004432D"/>
    <w:rsid w:val="000445B5"/>
    <w:rsid w:val="00044744"/>
    <w:rsid w:val="00044A1D"/>
    <w:rsid w:val="000452CC"/>
    <w:rsid w:val="00045753"/>
    <w:rsid w:val="0004650C"/>
    <w:rsid w:val="00046BA3"/>
    <w:rsid w:val="00047224"/>
    <w:rsid w:val="000473F5"/>
    <w:rsid w:val="0005035B"/>
    <w:rsid w:val="00050455"/>
    <w:rsid w:val="00050C3C"/>
    <w:rsid w:val="00050EC3"/>
    <w:rsid w:val="0005171D"/>
    <w:rsid w:val="00051D12"/>
    <w:rsid w:val="000535CD"/>
    <w:rsid w:val="00053628"/>
    <w:rsid w:val="00054157"/>
    <w:rsid w:val="00054445"/>
    <w:rsid w:val="000547E3"/>
    <w:rsid w:val="000547F0"/>
    <w:rsid w:val="00054F45"/>
    <w:rsid w:val="0005557D"/>
    <w:rsid w:val="00055ECA"/>
    <w:rsid w:val="0005633B"/>
    <w:rsid w:val="000567B3"/>
    <w:rsid w:val="00056B62"/>
    <w:rsid w:val="00056D8F"/>
    <w:rsid w:val="00057316"/>
    <w:rsid w:val="00057784"/>
    <w:rsid w:val="000577C6"/>
    <w:rsid w:val="0005786F"/>
    <w:rsid w:val="00057FC2"/>
    <w:rsid w:val="00060685"/>
    <w:rsid w:val="00060907"/>
    <w:rsid w:val="00061C9C"/>
    <w:rsid w:val="00061D1D"/>
    <w:rsid w:val="00061F7B"/>
    <w:rsid w:val="00062596"/>
    <w:rsid w:val="00063248"/>
    <w:rsid w:val="000638E9"/>
    <w:rsid w:val="00065036"/>
    <w:rsid w:val="000657F7"/>
    <w:rsid w:val="0006623A"/>
    <w:rsid w:val="00066AE4"/>
    <w:rsid w:val="0006706F"/>
    <w:rsid w:val="000677A3"/>
    <w:rsid w:val="00067A50"/>
    <w:rsid w:val="00067AF0"/>
    <w:rsid w:val="00067FE5"/>
    <w:rsid w:val="000701B6"/>
    <w:rsid w:val="00070CA2"/>
    <w:rsid w:val="00071458"/>
    <w:rsid w:val="0007187C"/>
    <w:rsid w:val="00071D37"/>
    <w:rsid w:val="00072152"/>
    <w:rsid w:val="000725E1"/>
    <w:rsid w:val="00072628"/>
    <w:rsid w:val="000727F2"/>
    <w:rsid w:val="0007358F"/>
    <w:rsid w:val="00073661"/>
    <w:rsid w:val="00073E78"/>
    <w:rsid w:val="000740E4"/>
    <w:rsid w:val="000741CE"/>
    <w:rsid w:val="000744D0"/>
    <w:rsid w:val="00075F1B"/>
    <w:rsid w:val="0007603F"/>
    <w:rsid w:val="00076478"/>
    <w:rsid w:val="00076669"/>
    <w:rsid w:val="00076B50"/>
    <w:rsid w:val="000772A3"/>
    <w:rsid w:val="0007752F"/>
    <w:rsid w:val="00077A3B"/>
    <w:rsid w:val="00077F33"/>
    <w:rsid w:val="000803EA"/>
    <w:rsid w:val="00080A58"/>
    <w:rsid w:val="000817C3"/>
    <w:rsid w:val="00081EEF"/>
    <w:rsid w:val="0008302A"/>
    <w:rsid w:val="000830C7"/>
    <w:rsid w:val="00083498"/>
    <w:rsid w:val="00083F52"/>
    <w:rsid w:val="00083FB3"/>
    <w:rsid w:val="000842AE"/>
    <w:rsid w:val="00084E31"/>
    <w:rsid w:val="00084EA0"/>
    <w:rsid w:val="00085092"/>
    <w:rsid w:val="000867AC"/>
    <w:rsid w:val="00086984"/>
    <w:rsid w:val="000870A2"/>
    <w:rsid w:val="0008717D"/>
    <w:rsid w:val="00087574"/>
    <w:rsid w:val="0009036F"/>
    <w:rsid w:val="000905E6"/>
    <w:rsid w:val="00090A1B"/>
    <w:rsid w:val="0009236A"/>
    <w:rsid w:val="00092C18"/>
    <w:rsid w:val="0009351D"/>
    <w:rsid w:val="00093573"/>
    <w:rsid w:val="00093CB4"/>
    <w:rsid w:val="0009489B"/>
    <w:rsid w:val="00094AEE"/>
    <w:rsid w:val="00094ED3"/>
    <w:rsid w:val="00094FBF"/>
    <w:rsid w:val="000960C5"/>
    <w:rsid w:val="000960FD"/>
    <w:rsid w:val="0009675C"/>
    <w:rsid w:val="000970F1"/>
    <w:rsid w:val="000973DD"/>
    <w:rsid w:val="00097644"/>
    <w:rsid w:val="000976A8"/>
    <w:rsid w:val="000976E3"/>
    <w:rsid w:val="00097713"/>
    <w:rsid w:val="00097AC4"/>
    <w:rsid w:val="00097D52"/>
    <w:rsid w:val="000A02B7"/>
    <w:rsid w:val="000A09E6"/>
    <w:rsid w:val="000A12ED"/>
    <w:rsid w:val="000A16B2"/>
    <w:rsid w:val="000A1DB7"/>
    <w:rsid w:val="000A3083"/>
    <w:rsid w:val="000A3361"/>
    <w:rsid w:val="000A36CC"/>
    <w:rsid w:val="000A38FC"/>
    <w:rsid w:val="000A51EB"/>
    <w:rsid w:val="000A55A6"/>
    <w:rsid w:val="000A5604"/>
    <w:rsid w:val="000A5C14"/>
    <w:rsid w:val="000A5C71"/>
    <w:rsid w:val="000A608C"/>
    <w:rsid w:val="000A60D4"/>
    <w:rsid w:val="000A6227"/>
    <w:rsid w:val="000A6A6F"/>
    <w:rsid w:val="000A782E"/>
    <w:rsid w:val="000B0065"/>
    <w:rsid w:val="000B016A"/>
    <w:rsid w:val="000B0710"/>
    <w:rsid w:val="000B0C79"/>
    <w:rsid w:val="000B0CE7"/>
    <w:rsid w:val="000B2105"/>
    <w:rsid w:val="000B2BEE"/>
    <w:rsid w:val="000B2FCB"/>
    <w:rsid w:val="000B30D6"/>
    <w:rsid w:val="000B3D96"/>
    <w:rsid w:val="000B3EB3"/>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B76E1"/>
    <w:rsid w:val="000B76FD"/>
    <w:rsid w:val="000C0024"/>
    <w:rsid w:val="000C0124"/>
    <w:rsid w:val="000C02F2"/>
    <w:rsid w:val="000C05B5"/>
    <w:rsid w:val="000C195A"/>
    <w:rsid w:val="000C2065"/>
    <w:rsid w:val="000C213D"/>
    <w:rsid w:val="000C30A6"/>
    <w:rsid w:val="000C367A"/>
    <w:rsid w:val="000C3912"/>
    <w:rsid w:val="000C3AF9"/>
    <w:rsid w:val="000C4CE2"/>
    <w:rsid w:val="000C4EB2"/>
    <w:rsid w:val="000C65AB"/>
    <w:rsid w:val="000C7488"/>
    <w:rsid w:val="000D0179"/>
    <w:rsid w:val="000D05CC"/>
    <w:rsid w:val="000D0A6F"/>
    <w:rsid w:val="000D0FD9"/>
    <w:rsid w:val="000D13E1"/>
    <w:rsid w:val="000D17EB"/>
    <w:rsid w:val="000D234A"/>
    <w:rsid w:val="000D241B"/>
    <w:rsid w:val="000D3089"/>
    <w:rsid w:val="000D31B8"/>
    <w:rsid w:val="000D353A"/>
    <w:rsid w:val="000D3F57"/>
    <w:rsid w:val="000D42C5"/>
    <w:rsid w:val="000D445B"/>
    <w:rsid w:val="000D4C2A"/>
    <w:rsid w:val="000D520E"/>
    <w:rsid w:val="000D596F"/>
    <w:rsid w:val="000D66C5"/>
    <w:rsid w:val="000D6D48"/>
    <w:rsid w:val="000D75E4"/>
    <w:rsid w:val="000D790E"/>
    <w:rsid w:val="000E0DDB"/>
    <w:rsid w:val="000E0E2A"/>
    <w:rsid w:val="000E12F5"/>
    <w:rsid w:val="000E163F"/>
    <w:rsid w:val="000E1B7B"/>
    <w:rsid w:val="000E296B"/>
    <w:rsid w:val="000E2D50"/>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730"/>
    <w:rsid w:val="000F18FE"/>
    <w:rsid w:val="000F1C2A"/>
    <w:rsid w:val="000F2055"/>
    <w:rsid w:val="000F24D2"/>
    <w:rsid w:val="000F2878"/>
    <w:rsid w:val="000F3658"/>
    <w:rsid w:val="000F3CBA"/>
    <w:rsid w:val="000F4B39"/>
    <w:rsid w:val="000F609A"/>
    <w:rsid w:val="000F704D"/>
    <w:rsid w:val="000F79B9"/>
    <w:rsid w:val="000F7A5E"/>
    <w:rsid w:val="000F7D53"/>
    <w:rsid w:val="000F7FE4"/>
    <w:rsid w:val="00100280"/>
    <w:rsid w:val="00101098"/>
    <w:rsid w:val="0010121A"/>
    <w:rsid w:val="0010181B"/>
    <w:rsid w:val="00101C7B"/>
    <w:rsid w:val="00102797"/>
    <w:rsid w:val="00102A7B"/>
    <w:rsid w:val="00102E63"/>
    <w:rsid w:val="00102EA7"/>
    <w:rsid w:val="00103587"/>
    <w:rsid w:val="00103BA2"/>
    <w:rsid w:val="00103F13"/>
    <w:rsid w:val="001045CF"/>
    <w:rsid w:val="001048F9"/>
    <w:rsid w:val="00106726"/>
    <w:rsid w:val="00107378"/>
    <w:rsid w:val="00107CA3"/>
    <w:rsid w:val="00110301"/>
    <w:rsid w:val="00110BFF"/>
    <w:rsid w:val="00110C48"/>
    <w:rsid w:val="001119FB"/>
    <w:rsid w:val="00111C09"/>
    <w:rsid w:val="00112079"/>
    <w:rsid w:val="00112088"/>
    <w:rsid w:val="00112358"/>
    <w:rsid w:val="001126CA"/>
    <w:rsid w:val="00112C37"/>
    <w:rsid w:val="001143CC"/>
    <w:rsid w:val="00115218"/>
    <w:rsid w:val="001156B4"/>
    <w:rsid w:val="00115AB9"/>
    <w:rsid w:val="00116557"/>
    <w:rsid w:val="00116CA1"/>
    <w:rsid w:val="001170A8"/>
    <w:rsid w:val="0011734A"/>
    <w:rsid w:val="00120072"/>
    <w:rsid w:val="00120235"/>
    <w:rsid w:val="00120342"/>
    <w:rsid w:val="00120566"/>
    <w:rsid w:val="00120EE7"/>
    <w:rsid w:val="00120F57"/>
    <w:rsid w:val="001211FD"/>
    <w:rsid w:val="001222F4"/>
    <w:rsid w:val="00122436"/>
    <w:rsid w:val="001225F6"/>
    <w:rsid w:val="00122A03"/>
    <w:rsid w:val="00122B15"/>
    <w:rsid w:val="00123383"/>
    <w:rsid w:val="001238EB"/>
    <w:rsid w:val="00125695"/>
    <w:rsid w:val="00125E1E"/>
    <w:rsid w:val="00126713"/>
    <w:rsid w:val="001268D6"/>
    <w:rsid w:val="00126BAA"/>
    <w:rsid w:val="001270D0"/>
    <w:rsid w:val="00127283"/>
    <w:rsid w:val="0012761B"/>
    <w:rsid w:val="00127972"/>
    <w:rsid w:val="001301D7"/>
    <w:rsid w:val="001302B7"/>
    <w:rsid w:val="00130E84"/>
    <w:rsid w:val="001320CD"/>
    <w:rsid w:val="001328D2"/>
    <w:rsid w:val="00132D78"/>
    <w:rsid w:val="00132ECA"/>
    <w:rsid w:val="00132FFD"/>
    <w:rsid w:val="00133856"/>
    <w:rsid w:val="001339B2"/>
    <w:rsid w:val="00133FA4"/>
    <w:rsid w:val="00134434"/>
    <w:rsid w:val="001348EE"/>
    <w:rsid w:val="00134D95"/>
    <w:rsid w:val="00134E53"/>
    <w:rsid w:val="00135ED0"/>
    <w:rsid w:val="0013701B"/>
    <w:rsid w:val="0013711C"/>
    <w:rsid w:val="00137729"/>
    <w:rsid w:val="0014018F"/>
    <w:rsid w:val="00140FD4"/>
    <w:rsid w:val="00141183"/>
    <w:rsid w:val="00141F17"/>
    <w:rsid w:val="001420E8"/>
    <w:rsid w:val="001421DA"/>
    <w:rsid w:val="00144164"/>
    <w:rsid w:val="0014426F"/>
    <w:rsid w:val="0014500F"/>
    <w:rsid w:val="0014593E"/>
    <w:rsid w:val="00146B7F"/>
    <w:rsid w:val="00146DD2"/>
    <w:rsid w:val="00146DFE"/>
    <w:rsid w:val="00147268"/>
    <w:rsid w:val="001476B2"/>
    <w:rsid w:val="00150197"/>
    <w:rsid w:val="001511B3"/>
    <w:rsid w:val="001512CF"/>
    <w:rsid w:val="0015190B"/>
    <w:rsid w:val="00151A61"/>
    <w:rsid w:val="00151B19"/>
    <w:rsid w:val="00151CB1"/>
    <w:rsid w:val="0015237E"/>
    <w:rsid w:val="0015246E"/>
    <w:rsid w:val="00152589"/>
    <w:rsid w:val="00152CA4"/>
    <w:rsid w:val="00152F0A"/>
    <w:rsid w:val="0015301B"/>
    <w:rsid w:val="001531E6"/>
    <w:rsid w:val="0015375A"/>
    <w:rsid w:val="001538A8"/>
    <w:rsid w:val="00153DC4"/>
    <w:rsid w:val="001549D4"/>
    <w:rsid w:val="00155567"/>
    <w:rsid w:val="001555EC"/>
    <w:rsid w:val="00155849"/>
    <w:rsid w:val="00155E90"/>
    <w:rsid w:val="0015677D"/>
    <w:rsid w:val="001569A4"/>
    <w:rsid w:val="00156A6A"/>
    <w:rsid w:val="00156EBC"/>
    <w:rsid w:val="00157C12"/>
    <w:rsid w:val="00160235"/>
    <w:rsid w:val="00160AFC"/>
    <w:rsid w:val="00161754"/>
    <w:rsid w:val="00162D93"/>
    <w:rsid w:val="001638A2"/>
    <w:rsid w:val="00163937"/>
    <w:rsid w:val="001647D3"/>
    <w:rsid w:val="00164F03"/>
    <w:rsid w:val="0016516C"/>
    <w:rsid w:val="00165195"/>
    <w:rsid w:val="001659ED"/>
    <w:rsid w:val="00165A1D"/>
    <w:rsid w:val="00165B10"/>
    <w:rsid w:val="00166DF4"/>
    <w:rsid w:val="00167130"/>
    <w:rsid w:val="00167497"/>
    <w:rsid w:val="001676C9"/>
    <w:rsid w:val="00167E0F"/>
    <w:rsid w:val="0017008A"/>
    <w:rsid w:val="00170154"/>
    <w:rsid w:val="00170BE8"/>
    <w:rsid w:val="00170E8C"/>
    <w:rsid w:val="00170EE5"/>
    <w:rsid w:val="00171721"/>
    <w:rsid w:val="001723E9"/>
    <w:rsid w:val="00172594"/>
    <w:rsid w:val="00172A08"/>
    <w:rsid w:val="001734BF"/>
    <w:rsid w:val="00173C0A"/>
    <w:rsid w:val="00173CD8"/>
    <w:rsid w:val="00174665"/>
    <w:rsid w:val="001746E7"/>
    <w:rsid w:val="0017480E"/>
    <w:rsid w:val="00174842"/>
    <w:rsid w:val="00174FB4"/>
    <w:rsid w:val="00175742"/>
    <w:rsid w:val="00175B16"/>
    <w:rsid w:val="00176AEA"/>
    <w:rsid w:val="00176C23"/>
    <w:rsid w:val="001772DD"/>
    <w:rsid w:val="00180CBF"/>
    <w:rsid w:val="001810AB"/>
    <w:rsid w:val="001829BC"/>
    <w:rsid w:val="001851A3"/>
    <w:rsid w:val="00185D4B"/>
    <w:rsid w:val="00185D4F"/>
    <w:rsid w:val="00186115"/>
    <w:rsid w:val="00186F06"/>
    <w:rsid w:val="00187014"/>
    <w:rsid w:val="00187F09"/>
    <w:rsid w:val="001908D7"/>
    <w:rsid w:val="00190B61"/>
    <w:rsid w:val="00190E5A"/>
    <w:rsid w:val="001912EC"/>
    <w:rsid w:val="00191509"/>
    <w:rsid w:val="00191601"/>
    <w:rsid w:val="001918A1"/>
    <w:rsid w:val="00191F75"/>
    <w:rsid w:val="00192196"/>
    <w:rsid w:val="00192348"/>
    <w:rsid w:val="00192856"/>
    <w:rsid w:val="00192BD0"/>
    <w:rsid w:val="00192D26"/>
    <w:rsid w:val="00192F71"/>
    <w:rsid w:val="00193231"/>
    <w:rsid w:val="00193ABB"/>
    <w:rsid w:val="00193AFD"/>
    <w:rsid w:val="00193E0C"/>
    <w:rsid w:val="00194D98"/>
    <w:rsid w:val="0019514A"/>
    <w:rsid w:val="001953C7"/>
    <w:rsid w:val="001961A5"/>
    <w:rsid w:val="00196AFB"/>
    <w:rsid w:val="00196F1A"/>
    <w:rsid w:val="0019705E"/>
    <w:rsid w:val="001975C5"/>
    <w:rsid w:val="001976E9"/>
    <w:rsid w:val="001A00EC"/>
    <w:rsid w:val="001A044F"/>
    <w:rsid w:val="001A06F1"/>
    <w:rsid w:val="001A1902"/>
    <w:rsid w:val="001A1A05"/>
    <w:rsid w:val="001A1A24"/>
    <w:rsid w:val="001A1C69"/>
    <w:rsid w:val="001A1FA1"/>
    <w:rsid w:val="001A22DA"/>
    <w:rsid w:val="001A3134"/>
    <w:rsid w:val="001A3145"/>
    <w:rsid w:val="001A3388"/>
    <w:rsid w:val="001A3971"/>
    <w:rsid w:val="001A3C89"/>
    <w:rsid w:val="001A3D79"/>
    <w:rsid w:val="001A5730"/>
    <w:rsid w:val="001A629B"/>
    <w:rsid w:val="001A667D"/>
    <w:rsid w:val="001A686C"/>
    <w:rsid w:val="001A6DB4"/>
    <w:rsid w:val="001A7834"/>
    <w:rsid w:val="001A784A"/>
    <w:rsid w:val="001A7882"/>
    <w:rsid w:val="001A7F11"/>
    <w:rsid w:val="001B0909"/>
    <w:rsid w:val="001B1B99"/>
    <w:rsid w:val="001B2BBB"/>
    <w:rsid w:val="001B3A9C"/>
    <w:rsid w:val="001B3F76"/>
    <w:rsid w:val="001B40DC"/>
    <w:rsid w:val="001B4629"/>
    <w:rsid w:val="001B5087"/>
    <w:rsid w:val="001B512A"/>
    <w:rsid w:val="001B519B"/>
    <w:rsid w:val="001B526F"/>
    <w:rsid w:val="001B58A5"/>
    <w:rsid w:val="001B6721"/>
    <w:rsid w:val="001B68FD"/>
    <w:rsid w:val="001B6C50"/>
    <w:rsid w:val="001B73CD"/>
    <w:rsid w:val="001B741E"/>
    <w:rsid w:val="001B7F6A"/>
    <w:rsid w:val="001C028D"/>
    <w:rsid w:val="001C0F1A"/>
    <w:rsid w:val="001C1154"/>
    <w:rsid w:val="001C286C"/>
    <w:rsid w:val="001C3C52"/>
    <w:rsid w:val="001C5BCC"/>
    <w:rsid w:val="001C6140"/>
    <w:rsid w:val="001C61AF"/>
    <w:rsid w:val="001C697D"/>
    <w:rsid w:val="001C6B0E"/>
    <w:rsid w:val="001C6E8D"/>
    <w:rsid w:val="001C70DB"/>
    <w:rsid w:val="001C7A5F"/>
    <w:rsid w:val="001C7BCB"/>
    <w:rsid w:val="001D01A3"/>
    <w:rsid w:val="001D04D7"/>
    <w:rsid w:val="001D0D37"/>
    <w:rsid w:val="001D1638"/>
    <w:rsid w:val="001D1993"/>
    <w:rsid w:val="001D1CD2"/>
    <w:rsid w:val="001D2A3A"/>
    <w:rsid w:val="001D2FCD"/>
    <w:rsid w:val="001D32E7"/>
    <w:rsid w:val="001D39A1"/>
    <w:rsid w:val="001D3F1D"/>
    <w:rsid w:val="001D41AB"/>
    <w:rsid w:val="001D456F"/>
    <w:rsid w:val="001D46F9"/>
    <w:rsid w:val="001D49DF"/>
    <w:rsid w:val="001D557A"/>
    <w:rsid w:val="001D5E38"/>
    <w:rsid w:val="001D6589"/>
    <w:rsid w:val="001D66E9"/>
    <w:rsid w:val="001D6720"/>
    <w:rsid w:val="001D6C4B"/>
    <w:rsid w:val="001D6C52"/>
    <w:rsid w:val="001D71DD"/>
    <w:rsid w:val="001D7F52"/>
    <w:rsid w:val="001D7FE9"/>
    <w:rsid w:val="001E0078"/>
    <w:rsid w:val="001E00ED"/>
    <w:rsid w:val="001E1278"/>
    <w:rsid w:val="001E1DA3"/>
    <w:rsid w:val="001E23FA"/>
    <w:rsid w:val="001E26B5"/>
    <w:rsid w:val="001E2B10"/>
    <w:rsid w:val="001E2ECB"/>
    <w:rsid w:val="001E35E1"/>
    <w:rsid w:val="001E3D64"/>
    <w:rsid w:val="001E3F52"/>
    <w:rsid w:val="001E4A95"/>
    <w:rsid w:val="001E58EA"/>
    <w:rsid w:val="001E5BDE"/>
    <w:rsid w:val="001E5F7F"/>
    <w:rsid w:val="001E6ACB"/>
    <w:rsid w:val="001E77C1"/>
    <w:rsid w:val="001E793C"/>
    <w:rsid w:val="001F01C4"/>
    <w:rsid w:val="001F0690"/>
    <w:rsid w:val="001F1036"/>
    <w:rsid w:val="001F1517"/>
    <w:rsid w:val="001F16DA"/>
    <w:rsid w:val="001F1EA4"/>
    <w:rsid w:val="001F2180"/>
    <w:rsid w:val="001F2C8A"/>
    <w:rsid w:val="001F2EA5"/>
    <w:rsid w:val="001F35CA"/>
    <w:rsid w:val="001F3783"/>
    <w:rsid w:val="001F4CEB"/>
    <w:rsid w:val="001F4DEC"/>
    <w:rsid w:val="001F4FA3"/>
    <w:rsid w:val="001F5005"/>
    <w:rsid w:val="001F508A"/>
    <w:rsid w:val="001F5194"/>
    <w:rsid w:val="001F5208"/>
    <w:rsid w:val="001F58C0"/>
    <w:rsid w:val="001F6A43"/>
    <w:rsid w:val="001F70F8"/>
    <w:rsid w:val="001F7C28"/>
    <w:rsid w:val="002007B4"/>
    <w:rsid w:val="002009F5"/>
    <w:rsid w:val="002019DA"/>
    <w:rsid w:val="00202030"/>
    <w:rsid w:val="0020235A"/>
    <w:rsid w:val="002023CE"/>
    <w:rsid w:val="0020271C"/>
    <w:rsid w:val="00202AB4"/>
    <w:rsid w:val="00203102"/>
    <w:rsid w:val="00203903"/>
    <w:rsid w:val="00203AD2"/>
    <w:rsid w:val="00204069"/>
    <w:rsid w:val="00204AEF"/>
    <w:rsid w:val="00205CAA"/>
    <w:rsid w:val="00205D7D"/>
    <w:rsid w:val="00206062"/>
    <w:rsid w:val="002067D6"/>
    <w:rsid w:val="00206A06"/>
    <w:rsid w:val="002071F2"/>
    <w:rsid w:val="00207448"/>
    <w:rsid w:val="00207593"/>
    <w:rsid w:val="00207664"/>
    <w:rsid w:val="002077C4"/>
    <w:rsid w:val="00210978"/>
    <w:rsid w:val="00210C43"/>
    <w:rsid w:val="00211BD4"/>
    <w:rsid w:val="002127F3"/>
    <w:rsid w:val="00212AD0"/>
    <w:rsid w:val="00213202"/>
    <w:rsid w:val="0021332A"/>
    <w:rsid w:val="00214047"/>
    <w:rsid w:val="0021462A"/>
    <w:rsid w:val="00215ED0"/>
    <w:rsid w:val="00215ED7"/>
    <w:rsid w:val="002167E5"/>
    <w:rsid w:val="0021787B"/>
    <w:rsid w:val="00221A46"/>
    <w:rsid w:val="00221B07"/>
    <w:rsid w:val="00221C07"/>
    <w:rsid w:val="00222075"/>
    <w:rsid w:val="002228DE"/>
    <w:rsid w:val="00223696"/>
    <w:rsid w:val="002236C1"/>
    <w:rsid w:val="002238B4"/>
    <w:rsid w:val="0022443B"/>
    <w:rsid w:val="002249B6"/>
    <w:rsid w:val="00224E4E"/>
    <w:rsid w:val="00225319"/>
    <w:rsid w:val="002255F9"/>
    <w:rsid w:val="002259E6"/>
    <w:rsid w:val="00225BE3"/>
    <w:rsid w:val="00226D3C"/>
    <w:rsid w:val="00227685"/>
    <w:rsid w:val="00227814"/>
    <w:rsid w:val="00227C97"/>
    <w:rsid w:val="00227FA2"/>
    <w:rsid w:val="00230355"/>
    <w:rsid w:val="00230E33"/>
    <w:rsid w:val="00231491"/>
    <w:rsid w:val="002318FF"/>
    <w:rsid w:val="00231B2A"/>
    <w:rsid w:val="00231CEB"/>
    <w:rsid w:val="0023227F"/>
    <w:rsid w:val="002324DF"/>
    <w:rsid w:val="00232F79"/>
    <w:rsid w:val="00232FF8"/>
    <w:rsid w:val="00233154"/>
    <w:rsid w:val="002334D6"/>
    <w:rsid w:val="0023379F"/>
    <w:rsid w:val="002347EC"/>
    <w:rsid w:val="0023493B"/>
    <w:rsid w:val="00234CC2"/>
    <w:rsid w:val="00234EB4"/>
    <w:rsid w:val="00234F60"/>
    <w:rsid w:val="0023621C"/>
    <w:rsid w:val="002367B2"/>
    <w:rsid w:val="00236FEA"/>
    <w:rsid w:val="00237363"/>
    <w:rsid w:val="00237CAC"/>
    <w:rsid w:val="00240EF1"/>
    <w:rsid w:val="0024176E"/>
    <w:rsid w:val="00241813"/>
    <w:rsid w:val="0024182F"/>
    <w:rsid w:val="00241CC6"/>
    <w:rsid w:val="00242068"/>
    <w:rsid w:val="00243446"/>
    <w:rsid w:val="002439F5"/>
    <w:rsid w:val="0024415B"/>
    <w:rsid w:val="00244C78"/>
    <w:rsid w:val="00244D0B"/>
    <w:rsid w:val="00245359"/>
    <w:rsid w:val="002465AD"/>
    <w:rsid w:val="00246742"/>
    <w:rsid w:val="0024680A"/>
    <w:rsid w:val="00246EBC"/>
    <w:rsid w:val="00247446"/>
    <w:rsid w:val="002479DE"/>
    <w:rsid w:val="00247BE9"/>
    <w:rsid w:val="00247DE6"/>
    <w:rsid w:val="002502CB"/>
    <w:rsid w:val="00250362"/>
    <w:rsid w:val="0025059C"/>
    <w:rsid w:val="00250AB7"/>
    <w:rsid w:val="0025202A"/>
    <w:rsid w:val="00252285"/>
    <w:rsid w:val="00252888"/>
    <w:rsid w:val="00253565"/>
    <w:rsid w:val="00254DEE"/>
    <w:rsid w:val="00255481"/>
    <w:rsid w:val="0025570F"/>
    <w:rsid w:val="00255987"/>
    <w:rsid w:val="00255E63"/>
    <w:rsid w:val="00256146"/>
    <w:rsid w:val="00256284"/>
    <w:rsid w:val="00256848"/>
    <w:rsid w:val="00256BFC"/>
    <w:rsid w:val="00256FC6"/>
    <w:rsid w:val="00257C7B"/>
    <w:rsid w:val="002601DF"/>
    <w:rsid w:val="00260B70"/>
    <w:rsid w:val="0026148A"/>
    <w:rsid w:val="00261545"/>
    <w:rsid w:val="0026156F"/>
    <w:rsid w:val="00261B45"/>
    <w:rsid w:val="00261FE4"/>
    <w:rsid w:val="002629BC"/>
    <w:rsid w:val="00262B69"/>
    <w:rsid w:val="002643AD"/>
    <w:rsid w:val="00264584"/>
    <w:rsid w:val="00264F87"/>
    <w:rsid w:val="00265276"/>
    <w:rsid w:val="0026539B"/>
    <w:rsid w:val="0026597D"/>
    <w:rsid w:val="00265E0B"/>
    <w:rsid w:val="00266422"/>
    <w:rsid w:val="00266940"/>
    <w:rsid w:val="002702B0"/>
    <w:rsid w:val="002709FD"/>
    <w:rsid w:val="0027153A"/>
    <w:rsid w:val="00271797"/>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2C4"/>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F0E"/>
    <w:rsid w:val="0028792E"/>
    <w:rsid w:val="00287DE4"/>
    <w:rsid w:val="00290A82"/>
    <w:rsid w:val="00291207"/>
    <w:rsid w:val="002912EB"/>
    <w:rsid w:val="00291DF8"/>
    <w:rsid w:val="00292EA8"/>
    <w:rsid w:val="0029321A"/>
    <w:rsid w:val="002935AA"/>
    <w:rsid w:val="00293702"/>
    <w:rsid w:val="002939C1"/>
    <w:rsid w:val="00295348"/>
    <w:rsid w:val="002955AB"/>
    <w:rsid w:val="002956E5"/>
    <w:rsid w:val="00295984"/>
    <w:rsid w:val="002965B1"/>
    <w:rsid w:val="00296609"/>
    <w:rsid w:val="0029665A"/>
    <w:rsid w:val="00297107"/>
    <w:rsid w:val="00297CBF"/>
    <w:rsid w:val="00297D7B"/>
    <w:rsid w:val="00297F5F"/>
    <w:rsid w:val="002A0B9B"/>
    <w:rsid w:val="002A16B7"/>
    <w:rsid w:val="002A176A"/>
    <w:rsid w:val="002A17A0"/>
    <w:rsid w:val="002A17D9"/>
    <w:rsid w:val="002A1F44"/>
    <w:rsid w:val="002A26D5"/>
    <w:rsid w:val="002A287C"/>
    <w:rsid w:val="002A2E84"/>
    <w:rsid w:val="002A2F0D"/>
    <w:rsid w:val="002A328C"/>
    <w:rsid w:val="002A3510"/>
    <w:rsid w:val="002A3991"/>
    <w:rsid w:val="002A44B7"/>
    <w:rsid w:val="002A4A97"/>
    <w:rsid w:val="002A511F"/>
    <w:rsid w:val="002A5727"/>
    <w:rsid w:val="002A5A80"/>
    <w:rsid w:val="002A5B00"/>
    <w:rsid w:val="002A5D13"/>
    <w:rsid w:val="002A5E48"/>
    <w:rsid w:val="002A653B"/>
    <w:rsid w:val="002A7167"/>
    <w:rsid w:val="002A7452"/>
    <w:rsid w:val="002A75A1"/>
    <w:rsid w:val="002A76FD"/>
    <w:rsid w:val="002A7B54"/>
    <w:rsid w:val="002B00A4"/>
    <w:rsid w:val="002B0117"/>
    <w:rsid w:val="002B085C"/>
    <w:rsid w:val="002B09B8"/>
    <w:rsid w:val="002B0CBC"/>
    <w:rsid w:val="002B121F"/>
    <w:rsid w:val="002B150C"/>
    <w:rsid w:val="002B32A1"/>
    <w:rsid w:val="002B361C"/>
    <w:rsid w:val="002B3628"/>
    <w:rsid w:val="002B43E5"/>
    <w:rsid w:val="002B46E6"/>
    <w:rsid w:val="002B4949"/>
    <w:rsid w:val="002B4BB7"/>
    <w:rsid w:val="002B536D"/>
    <w:rsid w:val="002B58CC"/>
    <w:rsid w:val="002B5EC1"/>
    <w:rsid w:val="002B623F"/>
    <w:rsid w:val="002B7CDD"/>
    <w:rsid w:val="002C003A"/>
    <w:rsid w:val="002C01B1"/>
    <w:rsid w:val="002C0628"/>
    <w:rsid w:val="002C0DA6"/>
    <w:rsid w:val="002C14D8"/>
    <w:rsid w:val="002C166B"/>
    <w:rsid w:val="002C1ACB"/>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BCB"/>
    <w:rsid w:val="002C6EC2"/>
    <w:rsid w:val="002C7323"/>
    <w:rsid w:val="002C7337"/>
    <w:rsid w:val="002C7541"/>
    <w:rsid w:val="002C771B"/>
    <w:rsid w:val="002C7B7F"/>
    <w:rsid w:val="002D16A1"/>
    <w:rsid w:val="002D26FF"/>
    <w:rsid w:val="002D3135"/>
    <w:rsid w:val="002D3156"/>
    <w:rsid w:val="002D3B0C"/>
    <w:rsid w:val="002D40AF"/>
    <w:rsid w:val="002D41D1"/>
    <w:rsid w:val="002D4437"/>
    <w:rsid w:val="002D46BF"/>
    <w:rsid w:val="002D49A6"/>
    <w:rsid w:val="002D4EA3"/>
    <w:rsid w:val="002D536F"/>
    <w:rsid w:val="002D54CF"/>
    <w:rsid w:val="002D6145"/>
    <w:rsid w:val="002D61C1"/>
    <w:rsid w:val="002D7906"/>
    <w:rsid w:val="002D7F32"/>
    <w:rsid w:val="002D7FF5"/>
    <w:rsid w:val="002E0B97"/>
    <w:rsid w:val="002E0C26"/>
    <w:rsid w:val="002E11EB"/>
    <w:rsid w:val="002E280F"/>
    <w:rsid w:val="002E283F"/>
    <w:rsid w:val="002E3962"/>
    <w:rsid w:val="002E403D"/>
    <w:rsid w:val="002E420C"/>
    <w:rsid w:val="002E42EA"/>
    <w:rsid w:val="002E447E"/>
    <w:rsid w:val="002E4E62"/>
    <w:rsid w:val="002E5CAD"/>
    <w:rsid w:val="002E69B1"/>
    <w:rsid w:val="002E75B5"/>
    <w:rsid w:val="002E7832"/>
    <w:rsid w:val="002F0736"/>
    <w:rsid w:val="002F0A8D"/>
    <w:rsid w:val="002F13AD"/>
    <w:rsid w:val="002F159C"/>
    <w:rsid w:val="002F274D"/>
    <w:rsid w:val="002F2860"/>
    <w:rsid w:val="002F3544"/>
    <w:rsid w:val="002F37C3"/>
    <w:rsid w:val="002F394E"/>
    <w:rsid w:val="002F3EA0"/>
    <w:rsid w:val="002F3FD3"/>
    <w:rsid w:val="002F45F1"/>
    <w:rsid w:val="002F4981"/>
    <w:rsid w:val="002F49B2"/>
    <w:rsid w:val="002F4CA0"/>
    <w:rsid w:val="002F504B"/>
    <w:rsid w:val="002F6548"/>
    <w:rsid w:val="002F6680"/>
    <w:rsid w:val="002F6A8A"/>
    <w:rsid w:val="002F6B4B"/>
    <w:rsid w:val="002F725C"/>
    <w:rsid w:val="002F76ED"/>
    <w:rsid w:val="002F7A1D"/>
    <w:rsid w:val="0030037B"/>
    <w:rsid w:val="00300D92"/>
    <w:rsid w:val="0030122F"/>
    <w:rsid w:val="00302049"/>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1FE"/>
    <w:rsid w:val="00307212"/>
    <w:rsid w:val="0030782D"/>
    <w:rsid w:val="00307850"/>
    <w:rsid w:val="00307E9B"/>
    <w:rsid w:val="00310955"/>
    <w:rsid w:val="003112F3"/>
    <w:rsid w:val="00311D20"/>
    <w:rsid w:val="00312A86"/>
    <w:rsid w:val="00312C25"/>
    <w:rsid w:val="00314401"/>
    <w:rsid w:val="003150BF"/>
    <w:rsid w:val="0031531B"/>
    <w:rsid w:val="00315D1F"/>
    <w:rsid w:val="00315F23"/>
    <w:rsid w:val="003160EE"/>
    <w:rsid w:val="00316456"/>
    <w:rsid w:val="003170BD"/>
    <w:rsid w:val="00317343"/>
    <w:rsid w:val="00317687"/>
    <w:rsid w:val="003200A2"/>
    <w:rsid w:val="0032025E"/>
    <w:rsid w:val="0032036A"/>
    <w:rsid w:val="0032071D"/>
    <w:rsid w:val="003220E4"/>
    <w:rsid w:val="0032340A"/>
    <w:rsid w:val="00323AB5"/>
    <w:rsid w:val="00324935"/>
    <w:rsid w:val="00325DF9"/>
    <w:rsid w:val="00326341"/>
    <w:rsid w:val="00326C12"/>
    <w:rsid w:val="003270AD"/>
    <w:rsid w:val="003274F3"/>
    <w:rsid w:val="00330A6B"/>
    <w:rsid w:val="003312AE"/>
    <w:rsid w:val="0033190F"/>
    <w:rsid w:val="003319E4"/>
    <w:rsid w:val="00331EC1"/>
    <w:rsid w:val="00332309"/>
    <w:rsid w:val="00332603"/>
    <w:rsid w:val="00332FD1"/>
    <w:rsid w:val="00333680"/>
    <w:rsid w:val="0033396D"/>
    <w:rsid w:val="003343A2"/>
    <w:rsid w:val="0033461A"/>
    <w:rsid w:val="00334D53"/>
    <w:rsid w:val="00335068"/>
    <w:rsid w:val="00335AA9"/>
    <w:rsid w:val="00335B6F"/>
    <w:rsid w:val="00336202"/>
    <w:rsid w:val="00337184"/>
    <w:rsid w:val="00337956"/>
    <w:rsid w:val="00337D51"/>
    <w:rsid w:val="003403B9"/>
    <w:rsid w:val="00340632"/>
    <w:rsid w:val="00341013"/>
    <w:rsid w:val="00341041"/>
    <w:rsid w:val="003410D7"/>
    <w:rsid w:val="003411EA"/>
    <w:rsid w:val="003417ED"/>
    <w:rsid w:val="00341973"/>
    <w:rsid w:val="00341A4D"/>
    <w:rsid w:val="003421C4"/>
    <w:rsid w:val="00342543"/>
    <w:rsid w:val="00343D75"/>
    <w:rsid w:val="003446BB"/>
    <w:rsid w:val="00345003"/>
    <w:rsid w:val="00345335"/>
    <w:rsid w:val="00345A68"/>
    <w:rsid w:val="00345ADD"/>
    <w:rsid w:val="00345D53"/>
    <w:rsid w:val="003466F4"/>
    <w:rsid w:val="003468B9"/>
    <w:rsid w:val="003469F2"/>
    <w:rsid w:val="00346A67"/>
    <w:rsid w:val="00346F9D"/>
    <w:rsid w:val="00347F98"/>
    <w:rsid w:val="00350CC8"/>
    <w:rsid w:val="003517B8"/>
    <w:rsid w:val="003518A9"/>
    <w:rsid w:val="00351EE4"/>
    <w:rsid w:val="003520BB"/>
    <w:rsid w:val="003526BA"/>
    <w:rsid w:val="003527CD"/>
    <w:rsid w:val="00353085"/>
    <w:rsid w:val="0035325B"/>
    <w:rsid w:val="0035334B"/>
    <w:rsid w:val="00354442"/>
    <w:rsid w:val="00354671"/>
    <w:rsid w:val="00354A77"/>
    <w:rsid w:val="0035518D"/>
    <w:rsid w:val="0035521E"/>
    <w:rsid w:val="00355917"/>
    <w:rsid w:val="00355E32"/>
    <w:rsid w:val="003567C3"/>
    <w:rsid w:val="00356870"/>
    <w:rsid w:val="00357336"/>
    <w:rsid w:val="00357526"/>
    <w:rsid w:val="00357DE4"/>
    <w:rsid w:val="00360286"/>
    <w:rsid w:val="0036063B"/>
    <w:rsid w:val="00360843"/>
    <w:rsid w:val="0036199C"/>
    <w:rsid w:val="00362381"/>
    <w:rsid w:val="00362560"/>
    <w:rsid w:val="00362809"/>
    <w:rsid w:val="00362851"/>
    <w:rsid w:val="00362C55"/>
    <w:rsid w:val="00362CD8"/>
    <w:rsid w:val="00363522"/>
    <w:rsid w:val="00363BE3"/>
    <w:rsid w:val="00363D80"/>
    <w:rsid w:val="00364609"/>
    <w:rsid w:val="00364AAE"/>
    <w:rsid w:val="00364ED2"/>
    <w:rsid w:val="003660F8"/>
    <w:rsid w:val="003675AA"/>
    <w:rsid w:val="00370CC2"/>
    <w:rsid w:val="00371668"/>
    <w:rsid w:val="003724B7"/>
    <w:rsid w:val="00372FD5"/>
    <w:rsid w:val="003731AC"/>
    <w:rsid w:val="00373211"/>
    <w:rsid w:val="003736AD"/>
    <w:rsid w:val="00373E16"/>
    <w:rsid w:val="003742D4"/>
    <w:rsid w:val="003745DC"/>
    <w:rsid w:val="00374B35"/>
    <w:rsid w:val="00375473"/>
    <w:rsid w:val="00376E17"/>
    <w:rsid w:val="003772D2"/>
    <w:rsid w:val="003779C1"/>
    <w:rsid w:val="00377CA3"/>
    <w:rsid w:val="003805CC"/>
    <w:rsid w:val="00381A0F"/>
    <w:rsid w:val="00381F96"/>
    <w:rsid w:val="0038212E"/>
    <w:rsid w:val="003825D0"/>
    <w:rsid w:val="00382F63"/>
    <w:rsid w:val="003832F1"/>
    <w:rsid w:val="003857DF"/>
    <w:rsid w:val="00385A28"/>
    <w:rsid w:val="0038616C"/>
    <w:rsid w:val="003861F1"/>
    <w:rsid w:val="00386C8D"/>
    <w:rsid w:val="00387B4B"/>
    <w:rsid w:val="00387BE5"/>
    <w:rsid w:val="0039089A"/>
    <w:rsid w:val="00391166"/>
    <w:rsid w:val="00391F42"/>
    <w:rsid w:val="003920B8"/>
    <w:rsid w:val="00392579"/>
    <w:rsid w:val="00392945"/>
    <w:rsid w:val="00392B72"/>
    <w:rsid w:val="00393BCC"/>
    <w:rsid w:val="00394075"/>
    <w:rsid w:val="00394B32"/>
    <w:rsid w:val="00394E6A"/>
    <w:rsid w:val="0039512F"/>
    <w:rsid w:val="003957FC"/>
    <w:rsid w:val="00395F29"/>
    <w:rsid w:val="00397581"/>
    <w:rsid w:val="003977DB"/>
    <w:rsid w:val="00397E6C"/>
    <w:rsid w:val="00397ED8"/>
    <w:rsid w:val="00397F6B"/>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3B1F"/>
    <w:rsid w:val="003A42F1"/>
    <w:rsid w:val="003A43BD"/>
    <w:rsid w:val="003A4650"/>
    <w:rsid w:val="003A4A35"/>
    <w:rsid w:val="003A5A82"/>
    <w:rsid w:val="003A60B5"/>
    <w:rsid w:val="003A6610"/>
    <w:rsid w:val="003A6BB1"/>
    <w:rsid w:val="003A7093"/>
    <w:rsid w:val="003A74E5"/>
    <w:rsid w:val="003A761D"/>
    <w:rsid w:val="003A7D23"/>
    <w:rsid w:val="003B058A"/>
    <w:rsid w:val="003B1011"/>
    <w:rsid w:val="003B1A31"/>
    <w:rsid w:val="003B1E08"/>
    <w:rsid w:val="003B259C"/>
    <w:rsid w:val="003B2BBA"/>
    <w:rsid w:val="003B2C37"/>
    <w:rsid w:val="003B33AF"/>
    <w:rsid w:val="003B354A"/>
    <w:rsid w:val="003B3989"/>
    <w:rsid w:val="003B3C6C"/>
    <w:rsid w:val="003B56A7"/>
    <w:rsid w:val="003B6D6E"/>
    <w:rsid w:val="003B6DBB"/>
    <w:rsid w:val="003B72B5"/>
    <w:rsid w:val="003B7C2C"/>
    <w:rsid w:val="003B7E30"/>
    <w:rsid w:val="003C03AC"/>
    <w:rsid w:val="003C0497"/>
    <w:rsid w:val="003C0603"/>
    <w:rsid w:val="003C089A"/>
    <w:rsid w:val="003C151B"/>
    <w:rsid w:val="003C1CDF"/>
    <w:rsid w:val="003C1DC7"/>
    <w:rsid w:val="003C22EA"/>
    <w:rsid w:val="003C29AD"/>
    <w:rsid w:val="003C30CD"/>
    <w:rsid w:val="003C35FF"/>
    <w:rsid w:val="003C3D2E"/>
    <w:rsid w:val="003C42BE"/>
    <w:rsid w:val="003C4585"/>
    <w:rsid w:val="003C49A2"/>
    <w:rsid w:val="003C53EF"/>
    <w:rsid w:val="003C6301"/>
    <w:rsid w:val="003C643D"/>
    <w:rsid w:val="003C6F93"/>
    <w:rsid w:val="003C755F"/>
    <w:rsid w:val="003C7647"/>
    <w:rsid w:val="003C7ED6"/>
    <w:rsid w:val="003D0014"/>
    <w:rsid w:val="003D1036"/>
    <w:rsid w:val="003D157F"/>
    <w:rsid w:val="003D228C"/>
    <w:rsid w:val="003D2CBE"/>
    <w:rsid w:val="003D30EF"/>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3BA"/>
    <w:rsid w:val="003D7810"/>
    <w:rsid w:val="003D7963"/>
    <w:rsid w:val="003E00AD"/>
    <w:rsid w:val="003E0946"/>
    <w:rsid w:val="003E0BA6"/>
    <w:rsid w:val="003E185B"/>
    <w:rsid w:val="003E203A"/>
    <w:rsid w:val="003E2080"/>
    <w:rsid w:val="003E34BF"/>
    <w:rsid w:val="003E41A2"/>
    <w:rsid w:val="003E4261"/>
    <w:rsid w:val="003E42FE"/>
    <w:rsid w:val="003E4A83"/>
    <w:rsid w:val="003E5B28"/>
    <w:rsid w:val="003E6764"/>
    <w:rsid w:val="003E6D1A"/>
    <w:rsid w:val="003E6DDA"/>
    <w:rsid w:val="003E6EB6"/>
    <w:rsid w:val="003E769F"/>
    <w:rsid w:val="003E7B25"/>
    <w:rsid w:val="003E7C85"/>
    <w:rsid w:val="003F01CB"/>
    <w:rsid w:val="003F1334"/>
    <w:rsid w:val="003F1833"/>
    <w:rsid w:val="003F1AB4"/>
    <w:rsid w:val="003F1F61"/>
    <w:rsid w:val="003F20AA"/>
    <w:rsid w:val="003F3610"/>
    <w:rsid w:val="003F37A1"/>
    <w:rsid w:val="003F3D1A"/>
    <w:rsid w:val="003F4ADF"/>
    <w:rsid w:val="003F5354"/>
    <w:rsid w:val="003F5E0F"/>
    <w:rsid w:val="003F5FE8"/>
    <w:rsid w:val="003F607E"/>
    <w:rsid w:val="003F6B86"/>
    <w:rsid w:val="003F6BA7"/>
    <w:rsid w:val="003F6DEA"/>
    <w:rsid w:val="003F6E54"/>
    <w:rsid w:val="003F6EBC"/>
    <w:rsid w:val="003F7060"/>
    <w:rsid w:val="00400DF1"/>
    <w:rsid w:val="00401B78"/>
    <w:rsid w:val="00402248"/>
    <w:rsid w:val="00402367"/>
    <w:rsid w:val="00403207"/>
    <w:rsid w:val="00403331"/>
    <w:rsid w:val="00403876"/>
    <w:rsid w:val="00403E1F"/>
    <w:rsid w:val="00403F22"/>
    <w:rsid w:val="004047EC"/>
    <w:rsid w:val="00404B50"/>
    <w:rsid w:val="004052E8"/>
    <w:rsid w:val="00405D5D"/>
    <w:rsid w:val="00405DF8"/>
    <w:rsid w:val="00405FA4"/>
    <w:rsid w:val="00406BAF"/>
    <w:rsid w:val="00410518"/>
    <w:rsid w:val="0041118D"/>
    <w:rsid w:val="00411646"/>
    <w:rsid w:val="00411E63"/>
    <w:rsid w:val="00411E73"/>
    <w:rsid w:val="00411F06"/>
    <w:rsid w:val="00411FE0"/>
    <w:rsid w:val="00412061"/>
    <w:rsid w:val="00412105"/>
    <w:rsid w:val="00412116"/>
    <w:rsid w:val="004124CC"/>
    <w:rsid w:val="00414A0E"/>
    <w:rsid w:val="004158B6"/>
    <w:rsid w:val="0041591D"/>
    <w:rsid w:val="00415C11"/>
    <w:rsid w:val="00415F73"/>
    <w:rsid w:val="00416292"/>
    <w:rsid w:val="004166CE"/>
    <w:rsid w:val="00416D2E"/>
    <w:rsid w:val="00417A27"/>
    <w:rsid w:val="0042056E"/>
    <w:rsid w:val="00420669"/>
    <w:rsid w:val="00420C5D"/>
    <w:rsid w:val="00420FB4"/>
    <w:rsid w:val="00421253"/>
    <w:rsid w:val="00421E6E"/>
    <w:rsid w:val="00421EB9"/>
    <w:rsid w:val="00422142"/>
    <w:rsid w:val="00422340"/>
    <w:rsid w:val="004229F6"/>
    <w:rsid w:val="00424D05"/>
    <w:rsid w:val="00425715"/>
    <w:rsid w:val="00425AE6"/>
    <w:rsid w:val="00426000"/>
    <w:rsid w:val="00426C28"/>
    <w:rsid w:val="004272B2"/>
    <w:rsid w:val="004274F9"/>
    <w:rsid w:val="00430865"/>
    <w:rsid w:val="00432772"/>
    <w:rsid w:val="00432FD5"/>
    <w:rsid w:val="00432FD6"/>
    <w:rsid w:val="00434607"/>
    <w:rsid w:val="00434667"/>
    <w:rsid w:val="004349A5"/>
    <w:rsid w:val="00434B56"/>
    <w:rsid w:val="00434BFA"/>
    <w:rsid w:val="0043615B"/>
    <w:rsid w:val="00436836"/>
    <w:rsid w:val="004368DE"/>
    <w:rsid w:val="004377F3"/>
    <w:rsid w:val="004405DC"/>
    <w:rsid w:val="00440899"/>
    <w:rsid w:val="0044164C"/>
    <w:rsid w:val="00441D87"/>
    <w:rsid w:val="004424F7"/>
    <w:rsid w:val="0044300D"/>
    <w:rsid w:val="00443673"/>
    <w:rsid w:val="004436EE"/>
    <w:rsid w:val="00443C80"/>
    <w:rsid w:val="00444491"/>
    <w:rsid w:val="00444B4D"/>
    <w:rsid w:val="00444CB1"/>
    <w:rsid w:val="00445363"/>
    <w:rsid w:val="00445823"/>
    <w:rsid w:val="00446712"/>
    <w:rsid w:val="00447F5B"/>
    <w:rsid w:val="004511F5"/>
    <w:rsid w:val="0045124F"/>
    <w:rsid w:val="004518E4"/>
    <w:rsid w:val="00451F5F"/>
    <w:rsid w:val="00452707"/>
    <w:rsid w:val="00452E37"/>
    <w:rsid w:val="00452EAA"/>
    <w:rsid w:val="004539F7"/>
    <w:rsid w:val="00453BA9"/>
    <w:rsid w:val="00454119"/>
    <w:rsid w:val="00454AFA"/>
    <w:rsid w:val="00454BE0"/>
    <w:rsid w:val="00454C74"/>
    <w:rsid w:val="00455C79"/>
    <w:rsid w:val="0045698A"/>
    <w:rsid w:val="00456C3A"/>
    <w:rsid w:val="00457A5F"/>
    <w:rsid w:val="00457C86"/>
    <w:rsid w:val="00457D6B"/>
    <w:rsid w:val="00457E72"/>
    <w:rsid w:val="00457F1E"/>
    <w:rsid w:val="00457FF5"/>
    <w:rsid w:val="004601D0"/>
    <w:rsid w:val="00460831"/>
    <w:rsid w:val="00461083"/>
    <w:rsid w:val="00461666"/>
    <w:rsid w:val="00461C4D"/>
    <w:rsid w:val="00461FC2"/>
    <w:rsid w:val="00462582"/>
    <w:rsid w:val="00462893"/>
    <w:rsid w:val="00462A53"/>
    <w:rsid w:val="004633B4"/>
    <w:rsid w:val="0046345F"/>
    <w:rsid w:val="00463A42"/>
    <w:rsid w:val="00463F68"/>
    <w:rsid w:val="0046409C"/>
    <w:rsid w:val="004644FD"/>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7CF"/>
    <w:rsid w:val="00471A22"/>
    <w:rsid w:val="00471FF5"/>
    <w:rsid w:val="0047201B"/>
    <w:rsid w:val="004723E4"/>
    <w:rsid w:val="004729E7"/>
    <w:rsid w:val="00472B74"/>
    <w:rsid w:val="00472FE2"/>
    <w:rsid w:val="00473176"/>
    <w:rsid w:val="0047338C"/>
    <w:rsid w:val="00473730"/>
    <w:rsid w:val="00473969"/>
    <w:rsid w:val="00473B7A"/>
    <w:rsid w:val="00473D6B"/>
    <w:rsid w:val="00473E9E"/>
    <w:rsid w:val="004742B8"/>
    <w:rsid w:val="004748A1"/>
    <w:rsid w:val="004748F7"/>
    <w:rsid w:val="00474DF6"/>
    <w:rsid w:val="004750C3"/>
    <w:rsid w:val="0047515E"/>
    <w:rsid w:val="0047518A"/>
    <w:rsid w:val="0047560E"/>
    <w:rsid w:val="004757A3"/>
    <w:rsid w:val="00476378"/>
    <w:rsid w:val="0047685A"/>
    <w:rsid w:val="004768E1"/>
    <w:rsid w:val="0047690A"/>
    <w:rsid w:val="0047708C"/>
    <w:rsid w:val="00477A1A"/>
    <w:rsid w:val="004809EB"/>
    <w:rsid w:val="004811A2"/>
    <w:rsid w:val="004816DF"/>
    <w:rsid w:val="00481C70"/>
    <w:rsid w:val="0048225E"/>
    <w:rsid w:val="00482339"/>
    <w:rsid w:val="004823ED"/>
    <w:rsid w:val="00482A10"/>
    <w:rsid w:val="0048421D"/>
    <w:rsid w:val="00484307"/>
    <w:rsid w:val="00484A29"/>
    <w:rsid w:val="00484E0F"/>
    <w:rsid w:val="00484F34"/>
    <w:rsid w:val="00485303"/>
    <w:rsid w:val="0048592B"/>
    <w:rsid w:val="004860DD"/>
    <w:rsid w:val="0048685F"/>
    <w:rsid w:val="00486955"/>
    <w:rsid w:val="00486AA6"/>
    <w:rsid w:val="004876ED"/>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AE3"/>
    <w:rsid w:val="00497EED"/>
    <w:rsid w:val="004A02EC"/>
    <w:rsid w:val="004A102D"/>
    <w:rsid w:val="004A16FE"/>
    <w:rsid w:val="004A2C7B"/>
    <w:rsid w:val="004A306B"/>
    <w:rsid w:val="004A4443"/>
    <w:rsid w:val="004A4EAA"/>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154"/>
    <w:rsid w:val="004B2EDF"/>
    <w:rsid w:val="004B34D9"/>
    <w:rsid w:val="004B3977"/>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2FF2"/>
    <w:rsid w:val="004C3657"/>
    <w:rsid w:val="004C4DDC"/>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AA8"/>
    <w:rsid w:val="004D6B42"/>
    <w:rsid w:val="004D7483"/>
    <w:rsid w:val="004D7956"/>
    <w:rsid w:val="004D79E4"/>
    <w:rsid w:val="004D7BFE"/>
    <w:rsid w:val="004D7C2C"/>
    <w:rsid w:val="004E0093"/>
    <w:rsid w:val="004E0924"/>
    <w:rsid w:val="004E0F8F"/>
    <w:rsid w:val="004E1649"/>
    <w:rsid w:val="004E2431"/>
    <w:rsid w:val="004E28A2"/>
    <w:rsid w:val="004E2C2A"/>
    <w:rsid w:val="004E422F"/>
    <w:rsid w:val="004E4545"/>
    <w:rsid w:val="004E47BD"/>
    <w:rsid w:val="004E4AA2"/>
    <w:rsid w:val="004E4DD0"/>
    <w:rsid w:val="004E533A"/>
    <w:rsid w:val="004E58C9"/>
    <w:rsid w:val="004E64CD"/>
    <w:rsid w:val="004E65D4"/>
    <w:rsid w:val="004E792B"/>
    <w:rsid w:val="004F00E3"/>
    <w:rsid w:val="004F032C"/>
    <w:rsid w:val="004F03AF"/>
    <w:rsid w:val="004F0981"/>
    <w:rsid w:val="004F0A57"/>
    <w:rsid w:val="004F0D8F"/>
    <w:rsid w:val="004F122D"/>
    <w:rsid w:val="004F1DBE"/>
    <w:rsid w:val="004F2512"/>
    <w:rsid w:val="004F2C72"/>
    <w:rsid w:val="004F2F5B"/>
    <w:rsid w:val="004F3317"/>
    <w:rsid w:val="004F346C"/>
    <w:rsid w:val="004F384D"/>
    <w:rsid w:val="004F3D13"/>
    <w:rsid w:val="004F50C4"/>
    <w:rsid w:val="004F52D6"/>
    <w:rsid w:val="004F5903"/>
    <w:rsid w:val="004F5F4C"/>
    <w:rsid w:val="004F60E7"/>
    <w:rsid w:val="004F6291"/>
    <w:rsid w:val="004F6A1E"/>
    <w:rsid w:val="004F768C"/>
    <w:rsid w:val="0050064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64F3"/>
    <w:rsid w:val="0050669D"/>
    <w:rsid w:val="005067A0"/>
    <w:rsid w:val="0050690E"/>
    <w:rsid w:val="00506E3C"/>
    <w:rsid w:val="00506FDE"/>
    <w:rsid w:val="00507014"/>
    <w:rsid w:val="0050708C"/>
    <w:rsid w:val="005074E5"/>
    <w:rsid w:val="005105F8"/>
    <w:rsid w:val="00510623"/>
    <w:rsid w:val="005109F3"/>
    <w:rsid w:val="00510AE2"/>
    <w:rsid w:val="00510DEB"/>
    <w:rsid w:val="00511197"/>
    <w:rsid w:val="0051154E"/>
    <w:rsid w:val="0051183C"/>
    <w:rsid w:val="005118DF"/>
    <w:rsid w:val="0051278E"/>
    <w:rsid w:val="00512A10"/>
    <w:rsid w:val="00512A3A"/>
    <w:rsid w:val="0051322F"/>
    <w:rsid w:val="00513230"/>
    <w:rsid w:val="00513F7C"/>
    <w:rsid w:val="00514AFC"/>
    <w:rsid w:val="00514E54"/>
    <w:rsid w:val="00515AF3"/>
    <w:rsid w:val="00515FE9"/>
    <w:rsid w:val="00516180"/>
    <w:rsid w:val="0051623C"/>
    <w:rsid w:val="00516940"/>
    <w:rsid w:val="00516A5C"/>
    <w:rsid w:val="00516C2A"/>
    <w:rsid w:val="00516C67"/>
    <w:rsid w:val="00516EB5"/>
    <w:rsid w:val="005178D5"/>
    <w:rsid w:val="00520190"/>
    <w:rsid w:val="005207E6"/>
    <w:rsid w:val="00520BD8"/>
    <w:rsid w:val="005213BE"/>
    <w:rsid w:val="005216D2"/>
    <w:rsid w:val="0052177E"/>
    <w:rsid w:val="00522E2E"/>
    <w:rsid w:val="0052350F"/>
    <w:rsid w:val="00523596"/>
    <w:rsid w:val="00523798"/>
    <w:rsid w:val="00523B4F"/>
    <w:rsid w:val="00524356"/>
    <w:rsid w:val="005245D0"/>
    <w:rsid w:val="00524CDB"/>
    <w:rsid w:val="005250D0"/>
    <w:rsid w:val="00525A0E"/>
    <w:rsid w:val="00525F18"/>
    <w:rsid w:val="0052608B"/>
    <w:rsid w:val="00526B1E"/>
    <w:rsid w:val="00526BC8"/>
    <w:rsid w:val="0052747A"/>
    <w:rsid w:val="005275BC"/>
    <w:rsid w:val="005325CE"/>
    <w:rsid w:val="00532D94"/>
    <w:rsid w:val="00534300"/>
    <w:rsid w:val="00534CDE"/>
    <w:rsid w:val="0053583B"/>
    <w:rsid w:val="005361E0"/>
    <w:rsid w:val="00536879"/>
    <w:rsid w:val="00536A00"/>
    <w:rsid w:val="00536FDE"/>
    <w:rsid w:val="005379FE"/>
    <w:rsid w:val="005401D9"/>
    <w:rsid w:val="005409A0"/>
    <w:rsid w:val="0054139C"/>
    <w:rsid w:val="0054149B"/>
    <w:rsid w:val="005426CF"/>
    <w:rsid w:val="00543D63"/>
    <w:rsid w:val="00544855"/>
    <w:rsid w:val="00546384"/>
    <w:rsid w:val="00546A33"/>
    <w:rsid w:val="005470BE"/>
    <w:rsid w:val="00547931"/>
    <w:rsid w:val="00547DA2"/>
    <w:rsid w:val="00547DEE"/>
    <w:rsid w:val="005509EF"/>
    <w:rsid w:val="0055168C"/>
    <w:rsid w:val="005517AA"/>
    <w:rsid w:val="00553027"/>
    <w:rsid w:val="00553194"/>
    <w:rsid w:val="00553389"/>
    <w:rsid w:val="005542E2"/>
    <w:rsid w:val="005545C0"/>
    <w:rsid w:val="0055579F"/>
    <w:rsid w:val="00555CD0"/>
    <w:rsid w:val="00555FD1"/>
    <w:rsid w:val="005560BB"/>
    <w:rsid w:val="00557973"/>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9AD"/>
    <w:rsid w:val="00564A79"/>
    <w:rsid w:val="00565E6B"/>
    <w:rsid w:val="00565F48"/>
    <w:rsid w:val="0056658B"/>
    <w:rsid w:val="005666EB"/>
    <w:rsid w:val="00567199"/>
    <w:rsid w:val="00567580"/>
    <w:rsid w:val="00567589"/>
    <w:rsid w:val="00567F9C"/>
    <w:rsid w:val="00570B4C"/>
    <w:rsid w:val="00571221"/>
    <w:rsid w:val="005713FD"/>
    <w:rsid w:val="00572612"/>
    <w:rsid w:val="00572B60"/>
    <w:rsid w:val="00572C70"/>
    <w:rsid w:val="005731D9"/>
    <w:rsid w:val="0057329F"/>
    <w:rsid w:val="005741C4"/>
    <w:rsid w:val="005748A6"/>
    <w:rsid w:val="0057594C"/>
    <w:rsid w:val="00576012"/>
    <w:rsid w:val="005761F0"/>
    <w:rsid w:val="005763D9"/>
    <w:rsid w:val="0057658A"/>
    <w:rsid w:val="005765F4"/>
    <w:rsid w:val="00576B5A"/>
    <w:rsid w:val="00576D4C"/>
    <w:rsid w:val="00577350"/>
    <w:rsid w:val="00577853"/>
    <w:rsid w:val="00577FC5"/>
    <w:rsid w:val="005811F9"/>
    <w:rsid w:val="005817ED"/>
    <w:rsid w:val="00581EDE"/>
    <w:rsid w:val="00583BDB"/>
    <w:rsid w:val="00584354"/>
    <w:rsid w:val="00584541"/>
    <w:rsid w:val="0058516F"/>
    <w:rsid w:val="00585284"/>
    <w:rsid w:val="0058567C"/>
    <w:rsid w:val="00585A01"/>
    <w:rsid w:val="00585E5D"/>
    <w:rsid w:val="0058624E"/>
    <w:rsid w:val="00586804"/>
    <w:rsid w:val="00586D6B"/>
    <w:rsid w:val="00587034"/>
    <w:rsid w:val="00587538"/>
    <w:rsid w:val="00587557"/>
    <w:rsid w:val="00590B9A"/>
    <w:rsid w:val="00590D00"/>
    <w:rsid w:val="005910BE"/>
    <w:rsid w:val="00591325"/>
    <w:rsid w:val="0059174A"/>
    <w:rsid w:val="00591E3D"/>
    <w:rsid w:val="00592049"/>
    <w:rsid w:val="00592293"/>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A0037"/>
    <w:rsid w:val="005A1566"/>
    <w:rsid w:val="005A172B"/>
    <w:rsid w:val="005A1843"/>
    <w:rsid w:val="005A2927"/>
    <w:rsid w:val="005A36D5"/>
    <w:rsid w:val="005A4297"/>
    <w:rsid w:val="005A4436"/>
    <w:rsid w:val="005A4523"/>
    <w:rsid w:val="005A5DFA"/>
    <w:rsid w:val="005A5E10"/>
    <w:rsid w:val="005A5E16"/>
    <w:rsid w:val="005A5FA1"/>
    <w:rsid w:val="005A6A8E"/>
    <w:rsid w:val="005A7A70"/>
    <w:rsid w:val="005A7C96"/>
    <w:rsid w:val="005A7F04"/>
    <w:rsid w:val="005B0345"/>
    <w:rsid w:val="005B053B"/>
    <w:rsid w:val="005B067D"/>
    <w:rsid w:val="005B067E"/>
    <w:rsid w:val="005B115B"/>
    <w:rsid w:val="005B1B06"/>
    <w:rsid w:val="005B1C9C"/>
    <w:rsid w:val="005B1CD7"/>
    <w:rsid w:val="005B1DD0"/>
    <w:rsid w:val="005B25C0"/>
    <w:rsid w:val="005B2617"/>
    <w:rsid w:val="005B2707"/>
    <w:rsid w:val="005B28E2"/>
    <w:rsid w:val="005B2C04"/>
    <w:rsid w:val="005B2CE2"/>
    <w:rsid w:val="005B2EC4"/>
    <w:rsid w:val="005B2FCB"/>
    <w:rsid w:val="005B3180"/>
    <w:rsid w:val="005B3365"/>
    <w:rsid w:val="005B385A"/>
    <w:rsid w:val="005B450A"/>
    <w:rsid w:val="005B482D"/>
    <w:rsid w:val="005B492C"/>
    <w:rsid w:val="005B5635"/>
    <w:rsid w:val="005B570D"/>
    <w:rsid w:val="005B57D2"/>
    <w:rsid w:val="005B6835"/>
    <w:rsid w:val="005B6B8C"/>
    <w:rsid w:val="005B6B92"/>
    <w:rsid w:val="005B72E0"/>
    <w:rsid w:val="005B75A5"/>
    <w:rsid w:val="005C0C2C"/>
    <w:rsid w:val="005C180D"/>
    <w:rsid w:val="005C22E1"/>
    <w:rsid w:val="005C2778"/>
    <w:rsid w:val="005C2789"/>
    <w:rsid w:val="005C29B6"/>
    <w:rsid w:val="005C2F1D"/>
    <w:rsid w:val="005C2FB3"/>
    <w:rsid w:val="005C3564"/>
    <w:rsid w:val="005C3611"/>
    <w:rsid w:val="005C4886"/>
    <w:rsid w:val="005C4C82"/>
    <w:rsid w:val="005C51EA"/>
    <w:rsid w:val="005C51F5"/>
    <w:rsid w:val="005C5868"/>
    <w:rsid w:val="005C59EC"/>
    <w:rsid w:val="005C5B03"/>
    <w:rsid w:val="005C5F0F"/>
    <w:rsid w:val="005C6A56"/>
    <w:rsid w:val="005C6CEF"/>
    <w:rsid w:val="005C704F"/>
    <w:rsid w:val="005C742A"/>
    <w:rsid w:val="005C7695"/>
    <w:rsid w:val="005C76F8"/>
    <w:rsid w:val="005D0479"/>
    <w:rsid w:val="005D0588"/>
    <w:rsid w:val="005D1204"/>
    <w:rsid w:val="005D1600"/>
    <w:rsid w:val="005D19EB"/>
    <w:rsid w:val="005D22BC"/>
    <w:rsid w:val="005D24CB"/>
    <w:rsid w:val="005D27A2"/>
    <w:rsid w:val="005D369C"/>
    <w:rsid w:val="005D36EC"/>
    <w:rsid w:val="005D430F"/>
    <w:rsid w:val="005D43B0"/>
    <w:rsid w:val="005D46F3"/>
    <w:rsid w:val="005D4AAF"/>
    <w:rsid w:val="005D4D7F"/>
    <w:rsid w:val="005D50E2"/>
    <w:rsid w:val="005D5FFB"/>
    <w:rsid w:val="005D6A10"/>
    <w:rsid w:val="005D6F87"/>
    <w:rsid w:val="005D74A7"/>
    <w:rsid w:val="005D7953"/>
    <w:rsid w:val="005D7CEF"/>
    <w:rsid w:val="005D7DBC"/>
    <w:rsid w:val="005D7F46"/>
    <w:rsid w:val="005E102C"/>
    <w:rsid w:val="005E11E8"/>
    <w:rsid w:val="005E12F2"/>
    <w:rsid w:val="005E1B68"/>
    <w:rsid w:val="005E201F"/>
    <w:rsid w:val="005E22B4"/>
    <w:rsid w:val="005E37AB"/>
    <w:rsid w:val="005E5187"/>
    <w:rsid w:val="005E5275"/>
    <w:rsid w:val="005E54B6"/>
    <w:rsid w:val="005E5B7C"/>
    <w:rsid w:val="005E5C14"/>
    <w:rsid w:val="005E6BBE"/>
    <w:rsid w:val="005E70DF"/>
    <w:rsid w:val="005E7306"/>
    <w:rsid w:val="005E7386"/>
    <w:rsid w:val="005E75FE"/>
    <w:rsid w:val="005E77CF"/>
    <w:rsid w:val="005E7DB5"/>
    <w:rsid w:val="005E7DCD"/>
    <w:rsid w:val="005F1587"/>
    <w:rsid w:val="005F1895"/>
    <w:rsid w:val="005F18EF"/>
    <w:rsid w:val="005F1B14"/>
    <w:rsid w:val="005F2653"/>
    <w:rsid w:val="005F2FCB"/>
    <w:rsid w:val="005F373F"/>
    <w:rsid w:val="005F38D6"/>
    <w:rsid w:val="005F38E4"/>
    <w:rsid w:val="005F44C9"/>
    <w:rsid w:val="005F519E"/>
    <w:rsid w:val="005F605D"/>
    <w:rsid w:val="005F6753"/>
    <w:rsid w:val="005F6793"/>
    <w:rsid w:val="005F6A0A"/>
    <w:rsid w:val="005F6C29"/>
    <w:rsid w:val="005F6D56"/>
    <w:rsid w:val="005F70DF"/>
    <w:rsid w:val="005F79F1"/>
    <w:rsid w:val="0060043C"/>
    <w:rsid w:val="00600532"/>
    <w:rsid w:val="00600A5E"/>
    <w:rsid w:val="006010E9"/>
    <w:rsid w:val="00601307"/>
    <w:rsid w:val="00601966"/>
    <w:rsid w:val="0060245E"/>
    <w:rsid w:val="006028F6"/>
    <w:rsid w:val="0060295B"/>
    <w:rsid w:val="006029B0"/>
    <w:rsid w:val="00602C77"/>
    <w:rsid w:val="00602D2A"/>
    <w:rsid w:val="00602D53"/>
    <w:rsid w:val="00602F54"/>
    <w:rsid w:val="006044E6"/>
    <w:rsid w:val="0060586F"/>
    <w:rsid w:val="00605B84"/>
    <w:rsid w:val="00606261"/>
    <w:rsid w:val="00606874"/>
    <w:rsid w:val="00606CED"/>
    <w:rsid w:val="00607C56"/>
    <w:rsid w:val="00610013"/>
    <w:rsid w:val="006100E6"/>
    <w:rsid w:val="00610669"/>
    <w:rsid w:val="00611397"/>
    <w:rsid w:val="0061185B"/>
    <w:rsid w:val="00611AE7"/>
    <w:rsid w:val="00612397"/>
    <w:rsid w:val="0061357B"/>
    <w:rsid w:val="00613F14"/>
    <w:rsid w:val="00614B27"/>
    <w:rsid w:val="00614F78"/>
    <w:rsid w:val="00615003"/>
    <w:rsid w:val="00615563"/>
    <w:rsid w:val="00615754"/>
    <w:rsid w:val="00615CB0"/>
    <w:rsid w:val="00615DD4"/>
    <w:rsid w:val="006161C2"/>
    <w:rsid w:val="00616418"/>
    <w:rsid w:val="0061659E"/>
    <w:rsid w:val="00616D61"/>
    <w:rsid w:val="00616EC0"/>
    <w:rsid w:val="006172E4"/>
    <w:rsid w:val="00617B4E"/>
    <w:rsid w:val="00620FAB"/>
    <w:rsid w:val="00621216"/>
    <w:rsid w:val="006216A3"/>
    <w:rsid w:val="00622163"/>
    <w:rsid w:val="00622C08"/>
    <w:rsid w:val="00623254"/>
    <w:rsid w:val="00623349"/>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BDA"/>
    <w:rsid w:val="006305D6"/>
    <w:rsid w:val="00630B4D"/>
    <w:rsid w:val="00630D07"/>
    <w:rsid w:val="00630DF0"/>
    <w:rsid w:val="006313EF"/>
    <w:rsid w:val="00631823"/>
    <w:rsid w:val="00631C4F"/>
    <w:rsid w:val="006324F6"/>
    <w:rsid w:val="00633359"/>
    <w:rsid w:val="00633DA6"/>
    <w:rsid w:val="00633DEE"/>
    <w:rsid w:val="00634688"/>
    <w:rsid w:val="00634783"/>
    <w:rsid w:val="006358DA"/>
    <w:rsid w:val="00635F5D"/>
    <w:rsid w:val="00635F93"/>
    <w:rsid w:val="006361C8"/>
    <w:rsid w:val="00636C83"/>
    <w:rsid w:val="00636EEA"/>
    <w:rsid w:val="00637303"/>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76EE"/>
    <w:rsid w:val="00647E3C"/>
    <w:rsid w:val="00647E97"/>
    <w:rsid w:val="00650455"/>
    <w:rsid w:val="006508D3"/>
    <w:rsid w:val="00650A26"/>
    <w:rsid w:val="00650E5C"/>
    <w:rsid w:val="006518E0"/>
    <w:rsid w:val="00651C84"/>
    <w:rsid w:val="00652453"/>
    <w:rsid w:val="00652D91"/>
    <w:rsid w:val="0065351B"/>
    <w:rsid w:val="006546D5"/>
    <w:rsid w:val="006559FF"/>
    <w:rsid w:val="00655F0B"/>
    <w:rsid w:val="00656B21"/>
    <w:rsid w:val="00656BBE"/>
    <w:rsid w:val="00657392"/>
    <w:rsid w:val="00657A90"/>
    <w:rsid w:val="00660768"/>
    <w:rsid w:val="00661160"/>
    <w:rsid w:val="006626B6"/>
    <w:rsid w:val="00662F9E"/>
    <w:rsid w:val="00663EE6"/>
    <w:rsid w:val="006643E3"/>
    <w:rsid w:val="00664ACA"/>
    <w:rsid w:val="00665089"/>
    <w:rsid w:val="00665F7A"/>
    <w:rsid w:val="00666193"/>
    <w:rsid w:val="006666A6"/>
    <w:rsid w:val="00666C9C"/>
    <w:rsid w:val="00667F08"/>
    <w:rsid w:val="00670B0E"/>
    <w:rsid w:val="0067148B"/>
    <w:rsid w:val="00671AB2"/>
    <w:rsid w:val="00671B66"/>
    <w:rsid w:val="00671C63"/>
    <w:rsid w:val="00672B09"/>
    <w:rsid w:val="00673241"/>
    <w:rsid w:val="00673974"/>
    <w:rsid w:val="00674251"/>
    <w:rsid w:val="006747A4"/>
    <w:rsid w:val="00674BA6"/>
    <w:rsid w:val="0067518E"/>
    <w:rsid w:val="006751EA"/>
    <w:rsid w:val="00675218"/>
    <w:rsid w:val="00675634"/>
    <w:rsid w:val="00675D3E"/>
    <w:rsid w:val="00676A3B"/>
    <w:rsid w:val="00677D21"/>
    <w:rsid w:val="00680194"/>
    <w:rsid w:val="006802CA"/>
    <w:rsid w:val="00680E95"/>
    <w:rsid w:val="0068146F"/>
    <w:rsid w:val="00681FE9"/>
    <w:rsid w:val="00682656"/>
    <w:rsid w:val="00682774"/>
    <w:rsid w:val="00684287"/>
    <w:rsid w:val="006843EA"/>
    <w:rsid w:val="0068454E"/>
    <w:rsid w:val="00684773"/>
    <w:rsid w:val="006853B4"/>
    <w:rsid w:val="006853EE"/>
    <w:rsid w:val="0068540B"/>
    <w:rsid w:val="00685754"/>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4CA1"/>
    <w:rsid w:val="00695AC8"/>
    <w:rsid w:val="006961BF"/>
    <w:rsid w:val="00696694"/>
    <w:rsid w:val="00696BDF"/>
    <w:rsid w:val="00696EE6"/>
    <w:rsid w:val="006976F3"/>
    <w:rsid w:val="00697737"/>
    <w:rsid w:val="00697918"/>
    <w:rsid w:val="006A066F"/>
    <w:rsid w:val="006A09EC"/>
    <w:rsid w:val="006A0A1A"/>
    <w:rsid w:val="006A19F2"/>
    <w:rsid w:val="006A1A4C"/>
    <w:rsid w:val="006A1FCF"/>
    <w:rsid w:val="006A28E7"/>
    <w:rsid w:val="006A3217"/>
    <w:rsid w:val="006A36C8"/>
    <w:rsid w:val="006A3A11"/>
    <w:rsid w:val="006A3F8B"/>
    <w:rsid w:val="006A4095"/>
    <w:rsid w:val="006A42E2"/>
    <w:rsid w:val="006A4FEF"/>
    <w:rsid w:val="006A507F"/>
    <w:rsid w:val="006A5269"/>
    <w:rsid w:val="006A53C6"/>
    <w:rsid w:val="006A60FE"/>
    <w:rsid w:val="006A697B"/>
    <w:rsid w:val="006A74EB"/>
    <w:rsid w:val="006A7B47"/>
    <w:rsid w:val="006A7D8D"/>
    <w:rsid w:val="006A7F79"/>
    <w:rsid w:val="006B0166"/>
    <w:rsid w:val="006B091A"/>
    <w:rsid w:val="006B0F0B"/>
    <w:rsid w:val="006B1243"/>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6C3"/>
    <w:rsid w:val="006C1B2D"/>
    <w:rsid w:val="006C2881"/>
    <w:rsid w:val="006C2CED"/>
    <w:rsid w:val="006C3056"/>
    <w:rsid w:val="006C31C0"/>
    <w:rsid w:val="006C353C"/>
    <w:rsid w:val="006C3FD6"/>
    <w:rsid w:val="006C40F9"/>
    <w:rsid w:val="006C5161"/>
    <w:rsid w:val="006C5810"/>
    <w:rsid w:val="006C58E3"/>
    <w:rsid w:val="006C5C10"/>
    <w:rsid w:val="006C5F4F"/>
    <w:rsid w:val="006C642B"/>
    <w:rsid w:val="006C66EE"/>
    <w:rsid w:val="006C7358"/>
    <w:rsid w:val="006C7618"/>
    <w:rsid w:val="006C79A4"/>
    <w:rsid w:val="006C7BD7"/>
    <w:rsid w:val="006C7E0F"/>
    <w:rsid w:val="006D07F3"/>
    <w:rsid w:val="006D08D9"/>
    <w:rsid w:val="006D0F6B"/>
    <w:rsid w:val="006D0F8B"/>
    <w:rsid w:val="006D2545"/>
    <w:rsid w:val="006D2550"/>
    <w:rsid w:val="006D3267"/>
    <w:rsid w:val="006D3309"/>
    <w:rsid w:val="006D360E"/>
    <w:rsid w:val="006D4550"/>
    <w:rsid w:val="006D46E2"/>
    <w:rsid w:val="006D52E1"/>
    <w:rsid w:val="006D5370"/>
    <w:rsid w:val="006D551A"/>
    <w:rsid w:val="006D57F3"/>
    <w:rsid w:val="006D5CEA"/>
    <w:rsid w:val="006D5F95"/>
    <w:rsid w:val="006D618D"/>
    <w:rsid w:val="006D64C2"/>
    <w:rsid w:val="006D6B87"/>
    <w:rsid w:val="006D7630"/>
    <w:rsid w:val="006D7964"/>
    <w:rsid w:val="006D7B87"/>
    <w:rsid w:val="006D7B99"/>
    <w:rsid w:val="006E09A3"/>
    <w:rsid w:val="006E0B82"/>
    <w:rsid w:val="006E16C6"/>
    <w:rsid w:val="006E170A"/>
    <w:rsid w:val="006E3AF1"/>
    <w:rsid w:val="006E3B5C"/>
    <w:rsid w:val="006E3F31"/>
    <w:rsid w:val="006E4043"/>
    <w:rsid w:val="006E4595"/>
    <w:rsid w:val="006E46AA"/>
    <w:rsid w:val="006E4ED1"/>
    <w:rsid w:val="006E6231"/>
    <w:rsid w:val="006E6485"/>
    <w:rsid w:val="006E7128"/>
    <w:rsid w:val="006E716A"/>
    <w:rsid w:val="006E7B33"/>
    <w:rsid w:val="006F0017"/>
    <w:rsid w:val="006F04FA"/>
    <w:rsid w:val="006F05C3"/>
    <w:rsid w:val="006F080F"/>
    <w:rsid w:val="006F1197"/>
    <w:rsid w:val="006F264D"/>
    <w:rsid w:val="006F2FA0"/>
    <w:rsid w:val="006F329A"/>
    <w:rsid w:val="006F3B41"/>
    <w:rsid w:val="006F5366"/>
    <w:rsid w:val="006F5996"/>
    <w:rsid w:val="006F5D49"/>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AB5"/>
    <w:rsid w:val="00705BCD"/>
    <w:rsid w:val="0070602E"/>
    <w:rsid w:val="00706566"/>
    <w:rsid w:val="007066DD"/>
    <w:rsid w:val="007067E5"/>
    <w:rsid w:val="00706EB9"/>
    <w:rsid w:val="00707386"/>
    <w:rsid w:val="0070742F"/>
    <w:rsid w:val="0070768C"/>
    <w:rsid w:val="00707CDD"/>
    <w:rsid w:val="007104C8"/>
    <w:rsid w:val="00710623"/>
    <w:rsid w:val="00710717"/>
    <w:rsid w:val="0071117D"/>
    <w:rsid w:val="00711B57"/>
    <w:rsid w:val="00711E32"/>
    <w:rsid w:val="007127F7"/>
    <w:rsid w:val="0071296D"/>
    <w:rsid w:val="00713209"/>
    <w:rsid w:val="00713B12"/>
    <w:rsid w:val="00713F07"/>
    <w:rsid w:val="00714526"/>
    <w:rsid w:val="007148D1"/>
    <w:rsid w:val="00714AD8"/>
    <w:rsid w:val="00715430"/>
    <w:rsid w:val="00715FB3"/>
    <w:rsid w:val="00716234"/>
    <w:rsid w:val="007165B9"/>
    <w:rsid w:val="0071677A"/>
    <w:rsid w:val="007168DF"/>
    <w:rsid w:val="00717546"/>
    <w:rsid w:val="0071755D"/>
    <w:rsid w:val="00717DD1"/>
    <w:rsid w:val="00720BD6"/>
    <w:rsid w:val="00720FE5"/>
    <w:rsid w:val="007210A2"/>
    <w:rsid w:val="00721386"/>
    <w:rsid w:val="007214A7"/>
    <w:rsid w:val="00721B2C"/>
    <w:rsid w:val="00722083"/>
    <w:rsid w:val="00722226"/>
    <w:rsid w:val="00722353"/>
    <w:rsid w:val="007225CB"/>
    <w:rsid w:val="007225F5"/>
    <w:rsid w:val="00722903"/>
    <w:rsid w:val="007234EB"/>
    <w:rsid w:val="00723A13"/>
    <w:rsid w:val="00723B31"/>
    <w:rsid w:val="00723CEE"/>
    <w:rsid w:val="00723E46"/>
    <w:rsid w:val="007240EC"/>
    <w:rsid w:val="0072412A"/>
    <w:rsid w:val="007242AE"/>
    <w:rsid w:val="00724446"/>
    <w:rsid w:val="00724999"/>
    <w:rsid w:val="00724AE1"/>
    <w:rsid w:val="00725643"/>
    <w:rsid w:val="007256AD"/>
    <w:rsid w:val="007262ED"/>
    <w:rsid w:val="00726CD9"/>
    <w:rsid w:val="00726E97"/>
    <w:rsid w:val="0072779C"/>
    <w:rsid w:val="00727DAD"/>
    <w:rsid w:val="007303BB"/>
    <w:rsid w:val="00730657"/>
    <w:rsid w:val="007307ED"/>
    <w:rsid w:val="00730935"/>
    <w:rsid w:val="007309C4"/>
    <w:rsid w:val="0073165F"/>
    <w:rsid w:val="0073197B"/>
    <w:rsid w:val="00731A19"/>
    <w:rsid w:val="00731A57"/>
    <w:rsid w:val="00731E1B"/>
    <w:rsid w:val="0073232A"/>
    <w:rsid w:val="0073240A"/>
    <w:rsid w:val="007325E8"/>
    <w:rsid w:val="00732C9B"/>
    <w:rsid w:val="0073341D"/>
    <w:rsid w:val="00733AD1"/>
    <w:rsid w:val="00733BEE"/>
    <w:rsid w:val="00733E10"/>
    <w:rsid w:val="0073422C"/>
    <w:rsid w:val="00735030"/>
    <w:rsid w:val="007357ED"/>
    <w:rsid w:val="00736579"/>
    <w:rsid w:val="00737764"/>
    <w:rsid w:val="007403D1"/>
    <w:rsid w:val="007407E8"/>
    <w:rsid w:val="00741975"/>
    <w:rsid w:val="00742A38"/>
    <w:rsid w:val="007431E0"/>
    <w:rsid w:val="00743863"/>
    <w:rsid w:val="00743C05"/>
    <w:rsid w:val="00744704"/>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014"/>
    <w:rsid w:val="007521BF"/>
    <w:rsid w:val="00752B1B"/>
    <w:rsid w:val="007536A8"/>
    <w:rsid w:val="00753ABF"/>
    <w:rsid w:val="00753D03"/>
    <w:rsid w:val="00753F40"/>
    <w:rsid w:val="0075473C"/>
    <w:rsid w:val="007557CF"/>
    <w:rsid w:val="00755FCD"/>
    <w:rsid w:val="007560A9"/>
    <w:rsid w:val="007561CA"/>
    <w:rsid w:val="007567DD"/>
    <w:rsid w:val="007570E1"/>
    <w:rsid w:val="00757225"/>
    <w:rsid w:val="00757499"/>
    <w:rsid w:val="00757A7D"/>
    <w:rsid w:val="00757E73"/>
    <w:rsid w:val="00760016"/>
    <w:rsid w:val="00760AB3"/>
    <w:rsid w:val="00760C6F"/>
    <w:rsid w:val="007610A5"/>
    <w:rsid w:val="0076167C"/>
    <w:rsid w:val="007624F4"/>
    <w:rsid w:val="007626F3"/>
    <w:rsid w:val="007627EA"/>
    <w:rsid w:val="007631DC"/>
    <w:rsid w:val="0076360A"/>
    <w:rsid w:val="00763AE6"/>
    <w:rsid w:val="00764416"/>
    <w:rsid w:val="0076512F"/>
    <w:rsid w:val="00765808"/>
    <w:rsid w:val="0076641F"/>
    <w:rsid w:val="00766516"/>
    <w:rsid w:val="00766B62"/>
    <w:rsid w:val="00766CA3"/>
    <w:rsid w:val="00766E66"/>
    <w:rsid w:val="0077103D"/>
    <w:rsid w:val="00771EF2"/>
    <w:rsid w:val="00772524"/>
    <w:rsid w:val="007725E0"/>
    <w:rsid w:val="0077295E"/>
    <w:rsid w:val="00774510"/>
    <w:rsid w:val="00774D19"/>
    <w:rsid w:val="00774F71"/>
    <w:rsid w:val="0077518C"/>
    <w:rsid w:val="00775539"/>
    <w:rsid w:val="007757D2"/>
    <w:rsid w:val="007759DD"/>
    <w:rsid w:val="00775DB1"/>
    <w:rsid w:val="0077612C"/>
    <w:rsid w:val="007766B7"/>
    <w:rsid w:val="00776A6A"/>
    <w:rsid w:val="00777921"/>
    <w:rsid w:val="00777DDF"/>
    <w:rsid w:val="00777E3C"/>
    <w:rsid w:val="00780525"/>
    <w:rsid w:val="00780870"/>
    <w:rsid w:val="0078162E"/>
    <w:rsid w:val="00781FEF"/>
    <w:rsid w:val="00782AE2"/>
    <w:rsid w:val="0078326F"/>
    <w:rsid w:val="00783272"/>
    <w:rsid w:val="00784C6A"/>
    <w:rsid w:val="007852EF"/>
    <w:rsid w:val="00785CE6"/>
    <w:rsid w:val="00786109"/>
    <w:rsid w:val="0078650E"/>
    <w:rsid w:val="0078663A"/>
    <w:rsid w:val="0078665E"/>
    <w:rsid w:val="00786FEA"/>
    <w:rsid w:val="007871F3"/>
    <w:rsid w:val="007872AD"/>
    <w:rsid w:val="0078788B"/>
    <w:rsid w:val="00787D9E"/>
    <w:rsid w:val="00790535"/>
    <w:rsid w:val="00790548"/>
    <w:rsid w:val="00790CD8"/>
    <w:rsid w:val="00791240"/>
    <w:rsid w:val="00791B8E"/>
    <w:rsid w:val="00792428"/>
    <w:rsid w:val="00792A62"/>
    <w:rsid w:val="00792AF4"/>
    <w:rsid w:val="00792B4B"/>
    <w:rsid w:val="0079335F"/>
    <w:rsid w:val="00793C2D"/>
    <w:rsid w:val="00794BC7"/>
    <w:rsid w:val="00794E58"/>
    <w:rsid w:val="0079511E"/>
    <w:rsid w:val="0079574B"/>
    <w:rsid w:val="00795BE5"/>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D40"/>
    <w:rsid w:val="007A5570"/>
    <w:rsid w:val="007A5DD2"/>
    <w:rsid w:val="007A6221"/>
    <w:rsid w:val="007A7131"/>
    <w:rsid w:val="007B0052"/>
    <w:rsid w:val="007B07BB"/>
    <w:rsid w:val="007B0A2A"/>
    <w:rsid w:val="007B0DAF"/>
    <w:rsid w:val="007B0E05"/>
    <w:rsid w:val="007B1261"/>
    <w:rsid w:val="007B1AC7"/>
    <w:rsid w:val="007B20FF"/>
    <w:rsid w:val="007B24C1"/>
    <w:rsid w:val="007B2CC9"/>
    <w:rsid w:val="007B33EA"/>
    <w:rsid w:val="007B51F7"/>
    <w:rsid w:val="007B53AB"/>
    <w:rsid w:val="007B54B1"/>
    <w:rsid w:val="007B5AF7"/>
    <w:rsid w:val="007B5B18"/>
    <w:rsid w:val="007B5F1B"/>
    <w:rsid w:val="007B5F82"/>
    <w:rsid w:val="007B681A"/>
    <w:rsid w:val="007B77EE"/>
    <w:rsid w:val="007B7B09"/>
    <w:rsid w:val="007B7EEC"/>
    <w:rsid w:val="007C0490"/>
    <w:rsid w:val="007C0882"/>
    <w:rsid w:val="007C1523"/>
    <w:rsid w:val="007C1689"/>
    <w:rsid w:val="007C1AC0"/>
    <w:rsid w:val="007C1E99"/>
    <w:rsid w:val="007C21D0"/>
    <w:rsid w:val="007C23FC"/>
    <w:rsid w:val="007C32BC"/>
    <w:rsid w:val="007C384A"/>
    <w:rsid w:val="007C3C12"/>
    <w:rsid w:val="007C3E0E"/>
    <w:rsid w:val="007C4AF6"/>
    <w:rsid w:val="007C6290"/>
    <w:rsid w:val="007C6EF4"/>
    <w:rsid w:val="007C7007"/>
    <w:rsid w:val="007C737F"/>
    <w:rsid w:val="007C7D51"/>
    <w:rsid w:val="007C7DCC"/>
    <w:rsid w:val="007C7F82"/>
    <w:rsid w:val="007D050D"/>
    <w:rsid w:val="007D0A2B"/>
    <w:rsid w:val="007D14DF"/>
    <w:rsid w:val="007D21AE"/>
    <w:rsid w:val="007D246F"/>
    <w:rsid w:val="007D2D6F"/>
    <w:rsid w:val="007D369C"/>
    <w:rsid w:val="007D3AA2"/>
    <w:rsid w:val="007D3F67"/>
    <w:rsid w:val="007D426B"/>
    <w:rsid w:val="007D4594"/>
    <w:rsid w:val="007D4F08"/>
    <w:rsid w:val="007D4FC3"/>
    <w:rsid w:val="007D5639"/>
    <w:rsid w:val="007D56AD"/>
    <w:rsid w:val="007D616D"/>
    <w:rsid w:val="007D6554"/>
    <w:rsid w:val="007D6C0F"/>
    <w:rsid w:val="007D741D"/>
    <w:rsid w:val="007D7C72"/>
    <w:rsid w:val="007E0258"/>
    <w:rsid w:val="007E0C78"/>
    <w:rsid w:val="007E19D9"/>
    <w:rsid w:val="007E1A91"/>
    <w:rsid w:val="007E4101"/>
    <w:rsid w:val="007E42B5"/>
    <w:rsid w:val="007E5E08"/>
    <w:rsid w:val="007E63B0"/>
    <w:rsid w:val="007E6663"/>
    <w:rsid w:val="007E7405"/>
    <w:rsid w:val="007E755F"/>
    <w:rsid w:val="007E75C0"/>
    <w:rsid w:val="007F100A"/>
    <w:rsid w:val="007F12AB"/>
    <w:rsid w:val="007F145D"/>
    <w:rsid w:val="007F1AD7"/>
    <w:rsid w:val="007F1BCC"/>
    <w:rsid w:val="007F1DB6"/>
    <w:rsid w:val="007F201C"/>
    <w:rsid w:val="007F24CE"/>
    <w:rsid w:val="007F2542"/>
    <w:rsid w:val="007F2933"/>
    <w:rsid w:val="007F2A87"/>
    <w:rsid w:val="007F2D60"/>
    <w:rsid w:val="007F3DE6"/>
    <w:rsid w:val="007F3E6F"/>
    <w:rsid w:val="007F3EC8"/>
    <w:rsid w:val="007F417D"/>
    <w:rsid w:val="007F6551"/>
    <w:rsid w:val="007F733A"/>
    <w:rsid w:val="00800E78"/>
    <w:rsid w:val="00801B54"/>
    <w:rsid w:val="00801B85"/>
    <w:rsid w:val="00801E4C"/>
    <w:rsid w:val="00802557"/>
    <w:rsid w:val="008029F8"/>
    <w:rsid w:val="008030EE"/>
    <w:rsid w:val="00803576"/>
    <w:rsid w:val="00803708"/>
    <w:rsid w:val="00803AEC"/>
    <w:rsid w:val="008043F7"/>
    <w:rsid w:val="0080494E"/>
    <w:rsid w:val="0080497E"/>
    <w:rsid w:val="00804AF9"/>
    <w:rsid w:val="00805364"/>
    <w:rsid w:val="00805704"/>
    <w:rsid w:val="00805B3B"/>
    <w:rsid w:val="00805DAD"/>
    <w:rsid w:val="00805DF4"/>
    <w:rsid w:val="00806707"/>
    <w:rsid w:val="00806AC4"/>
    <w:rsid w:val="008070C4"/>
    <w:rsid w:val="008071DA"/>
    <w:rsid w:val="008074B5"/>
    <w:rsid w:val="00807CF2"/>
    <w:rsid w:val="00807DBB"/>
    <w:rsid w:val="008102F0"/>
    <w:rsid w:val="0081031B"/>
    <w:rsid w:val="00810EB6"/>
    <w:rsid w:val="00811591"/>
    <w:rsid w:val="00811D80"/>
    <w:rsid w:val="008124C6"/>
    <w:rsid w:val="00812943"/>
    <w:rsid w:val="00812C89"/>
    <w:rsid w:val="00813091"/>
    <w:rsid w:val="0081323D"/>
    <w:rsid w:val="008134CF"/>
    <w:rsid w:val="00813FE1"/>
    <w:rsid w:val="0081408F"/>
    <w:rsid w:val="00814F00"/>
    <w:rsid w:val="00814FF6"/>
    <w:rsid w:val="00815038"/>
    <w:rsid w:val="00815206"/>
    <w:rsid w:val="00815623"/>
    <w:rsid w:val="00815CA1"/>
    <w:rsid w:val="00815F35"/>
    <w:rsid w:val="00816636"/>
    <w:rsid w:val="00816AD7"/>
    <w:rsid w:val="00816B9A"/>
    <w:rsid w:val="00816E42"/>
    <w:rsid w:val="00816F6A"/>
    <w:rsid w:val="008172F3"/>
    <w:rsid w:val="008173C7"/>
    <w:rsid w:val="00820616"/>
    <w:rsid w:val="00820E9F"/>
    <w:rsid w:val="008210E4"/>
    <w:rsid w:val="0082154B"/>
    <w:rsid w:val="00821BB8"/>
    <w:rsid w:val="00821E40"/>
    <w:rsid w:val="00822483"/>
    <w:rsid w:val="00823276"/>
    <w:rsid w:val="0082351A"/>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92E"/>
    <w:rsid w:val="00831C3B"/>
    <w:rsid w:val="008324A4"/>
    <w:rsid w:val="008325A1"/>
    <w:rsid w:val="0083287E"/>
    <w:rsid w:val="00832884"/>
    <w:rsid w:val="00832B32"/>
    <w:rsid w:val="0083312D"/>
    <w:rsid w:val="00833795"/>
    <w:rsid w:val="00833E35"/>
    <w:rsid w:val="008343E8"/>
    <w:rsid w:val="00834D1A"/>
    <w:rsid w:val="00835096"/>
    <w:rsid w:val="00835207"/>
    <w:rsid w:val="0083536D"/>
    <w:rsid w:val="008354CA"/>
    <w:rsid w:val="00835919"/>
    <w:rsid w:val="00835F30"/>
    <w:rsid w:val="008365EB"/>
    <w:rsid w:val="0083667E"/>
    <w:rsid w:val="008367C1"/>
    <w:rsid w:val="008369E3"/>
    <w:rsid w:val="00836AC5"/>
    <w:rsid w:val="00840639"/>
    <w:rsid w:val="00841268"/>
    <w:rsid w:val="008421CD"/>
    <w:rsid w:val="00842227"/>
    <w:rsid w:val="0084338B"/>
    <w:rsid w:val="00843A63"/>
    <w:rsid w:val="008440E8"/>
    <w:rsid w:val="0084444F"/>
    <w:rsid w:val="00845435"/>
    <w:rsid w:val="008454B2"/>
    <w:rsid w:val="00845635"/>
    <w:rsid w:val="00845BF9"/>
    <w:rsid w:val="00845D16"/>
    <w:rsid w:val="0084605F"/>
    <w:rsid w:val="00846732"/>
    <w:rsid w:val="0084675E"/>
    <w:rsid w:val="00846AB8"/>
    <w:rsid w:val="0084742E"/>
    <w:rsid w:val="00847A96"/>
    <w:rsid w:val="00847C19"/>
    <w:rsid w:val="00847D51"/>
    <w:rsid w:val="0085185E"/>
    <w:rsid w:val="00851C56"/>
    <w:rsid w:val="00851D7C"/>
    <w:rsid w:val="0085231B"/>
    <w:rsid w:val="00852959"/>
    <w:rsid w:val="00852E88"/>
    <w:rsid w:val="00852FE9"/>
    <w:rsid w:val="00853566"/>
    <w:rsid w:val="0085399D"/>
    <w:rsid w:val="0085463F"/>
    <w:rsid w:val="008547C3"/>
    <w:rsid w:val="008548A7"/>
    <w:rsid w:val="008548BE"/>
    <w:rsid w:val="00854BA5"/>
    <w:rsid w:val="0085535D"/>
    <w:rsid w:val="008563F9"/>
    <w:rsid w:val="00856C7A"/>
    <w:rsid w:val="00856D94"/>
    <w:rsid w:val="008571B9"/>
    <w:rsid w:val="0085744B"/>
    <w:rsid w:val="00857E9E"/>
    <w:rsid w:val="008605DF"/>
    <w:rsid w:val="00860C7A"/>
    <w:rsid w:val="00860E28"/>
    <w:rsid w:val="00860E42"/>
    <w:rsid w:val="00861BD8"/>
    <w:rsid w:val="00862596"/>
    <w:rsid w:val="008628E2"/>
    <w:rsid w:val="008641A0"/>
    <w:rsid w:val="00864427"/>
    <w:rsid w:val="0086459A"/>
    <w:rsid w:val="00864D17"/>
    <w:rsid w:val="00865014"/>
    <w:rsid w:val="00865158"/>
    <w:rsid w:val="00866529"/>
    <w:rsid w:val="008667F8"/>
    <w:rsid w:val="00866915"/>
    <w:rsid w:val="0086694A"/>
    <w:rsid w:val="00866E3D"/>
    <w:rsid w:val="00870963"/>
    <w:rsid w:val="00871D0D"/>
    <w:rsid w:val="008720C0"/>
    <w:rsid w:val="00872795"/>
    <w:rsid w:val="00873140"/>
    <w:rsid w:val="00873649"/>
    <w:rsid w:val="008736B7"/>
    <w:rsid w:val="00874035"/>
    <w:rsid w:val="008743F9"/>
    <w:rsid w:val="00874C29"/>
    <w:rsid w:val="00874DE9"/>
    <w:rsid w:val="00874F4E"/>
    <w:rsid w:val="00876A9A"/>
    <w:rsid w:val="008771DD"/>
    <w:rsid w:val="00880707"/>
    <w:rsid w:val="00880948"/>
    <w:rsid w:val="00880AC8"/>
    <w:rsid w:val="00880FB2"/>
    <w:rsid w:val="00881CC1"/>
    <w:rsid w:val="0088221D"/>
    <w:rsid w:val="00882401"/>
    <w:rsid w:val="00883072"/>
    <w:rsid w:val="00883463"/>
    <w:rsid w:val="00883A1A"/>
    <w:rsid w:val="0088441C"/>
    <w:rsid w:val="00884767"/>
    <w:rsid w:val="00884CDC"/>
    <w:rsid w:val="00884E46"/>
    <w:rsid w:val="00884EB9"/>
    <w:rsid w:val="00885044"/>
    <w:rsid w:val="008856F3"/>
    <w:rsid w:val="00885F5D"/>
    <w:rsid w:val="0088618A"/>
    <w:rsid w:val="008863A3"/>
    <w:rsid w:val="008867AD"/>
    <w:rsid w:val="0088751A"/>
    <w:rsid w:val="00887B00"/>
    <w:rsid w:val="008905A0"/>
    <w:rsid w:val="00891214"/>
    <w:rsid w:val="00891933"/>
    <w:rsid w:val="008919B8"/>
    <w:rsid w:val="00892642"/>
    <w:rsid w:val="00892B72"/>
    <w:rsid w:val="00892E91"/>
    <w:rsid w:val="00893094"/>
    <w:rsid w:val="008933CA"/>
    <w:rsid w:val="00893DAB"/>
    <w:rsid w:val="008943B3"/>
    <w:rsid w:val="008943FD"/>
    <w:rsid w:val="00894470"/>
    <w:rsid w:val="008947A6"/>
    <w:rsid w:val="00894AFB"/>
    <w:rsid w:val="00895030"/>
    <w:rsid w:val="00895A4B"/>
    <w:rsid w:val="00896112"/>
    <w:rsid w:val="00896AB1"/>
    <w:rsid w:val="00896EE7"/>
    <w:rsid w:val="00897380"/>
    <w:rsid w:val="008A0507"/>
    <w:rsid w:val="008A0927"/>
    <w:rsid w:val="008A0ADE"/>
    <w:rsid w:val="008A1858"/>
    <w:rsid w:val="008A259E"/>
    <w:rsid w:val="008A28E2"/>
    <w:rsid w:val="008A3500"/>
    <w:rsid w:val="008A4229"/>
    <w:rsid w:val="008A478B"/>
    <w:rsid w:val="008A4A05"/>
    <w:rsid w:val="008A4D61"/>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42DC"/>
    <w:rsid w:val="008B547B"/>
    <w:rsid w:val="008B6E80"/>
    <w:rsid w:val="008B72CA"/>
    <w:rsid w:val="008C0616"/>
    <w:rsid w:val="008C06BC"/>
    <w:rsid w:val="008C0C9F"/>
    <w:rsid w:val="008C1259"/>
    <w:rsid w:val="008C16A1"/>
    <w:rsid w:val="008C1D95"/>
    <w:rsid w:val="008C206D"/>
    <w:rsid w:val="008C2904"/>
    <w:rsid w:val="008C2CA2"/>
    <w:rsid w:val="008C306E"/>
    <w:rsid w:val="008C42D0"/>
    <w:rsid w:val="008C43BE"/>
    <w:rsid w:val="008C47CA"/>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1AE7"/>
    <w:rsid w:val="008D1E95"/>
    <w:rsid w:val="008D206E"/>
    <w:rsid w:val="008D238C"/>
    <w:rsid w:val="008D2460"/>
    <w:rsid w:val="008D2B4D"/>
    <w:rsid w:val="008D33AC"/>
    <w:rsid w:val="008D33B2"/>
    <w:rsid w:val="008D3673"/>
    <w:rsid w:val="008D3AA2"/>
    <w:rsid w:val="008D49CF"/>
    <w:rsid w:val="008D4D38"/>
    <w:rsid w:val="008D4D74"/>
    <w:rsid w:val="008D4D84"/>
    <w:rsid w:val="008D5212"/>
    <w:rsid w:val="008D56AB"/>
    <w:rsid w:val="008D5D60"/>
    <w:rsid w:val="008D5EB2"/>
    <w:rsid w:val="008D6016"/>
    <w:rsid w:val="008D6618"/>
    <w:rsid w:val="008D69CE"/>
    <w:rsid w:val="008D6A7D"/>
    <w:rsid w:val="008D7C79"/>
    <w:rsid w:val="008E06BC"/>
    <w:rsid w:val="008E0728"/>
    <w:rsid w:val="008E115D"/>
    <w:rsid w:val="008E142F"/>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1FFF"/>
    <w:rsid w:val="008F2036"/>
    <w:rsid w:val="008F252A"/>
    <w:rsid w:val="008F2A1F"/>
    <w:rsid w:val="008F2E48"/>
    <w:rsid w:val="008F30F0"/>
    <w:rsid w:val="008F3112"/>
    <w:rsid w:val="008F3BB2"/>
    <w:rsid w:val="008F4200"/>
    <w:rsid w:val="008F61CB"/>
    <w:rsid w:val="008F64F8"/>
    <w:rsid w:val="008F67A0"/>
    <w:rsid w:val="008F67AB"/>
    <w:rsid w:val="008F699D"/>
    <w:rsid w:val="008F6EF7"/>
    <w:rsid w:val="00900D4B"/>
    <w:rsid w:val="0090132A"/>
    <w:rsid w:val="0090147E"/>
    <w:rsid w:val="009018F3"/>
    <w:rsid w:val="00901C53"/>
    <w:rsid w:val="00901ED3"/>
    <w:rsid w:val="00902B01"/>
    <w:rsid w:val="00902D9C"/>
    <w:rsid w:val="0090347B"/>
    <w:rsid w:val="00903624"/>
    <w:rsid w:val="00903B0F"/>
    <w:rsid w:val="00903EAB"/>
    <w:rsid w:val="00903F5B"/>
    <w:rsid w:val="00903FA2"/>
    <w:rsid w:val="00904D0E"/>
    <w:rsid w:val="00904E7B"/>
    <w:rsid w:val="0090544A"/>
    <w:rsid w:val="00905A3F"/>
    <w:rsid w:val="00906927"/>
    <w:rsid w:val="00906A20"/>
    <w:rsid w:val="00906F9F"/>
    <w:rsid w:val="0090726D"/>
    <w:rsid w:val="00907540"/>
    <w:rsid w:val="00907B11"/>
    <w:rsid w:val="00907CD2"/>
    <w:rsid w:val="00907CFD"/>
    <w:rsid w:val="00907D3D"/>
    <w:rsid w:val="00907D80"/>
    <w:rsid w:val="00907DD5"/>
    <w:rsid w:val="00910611"/>
    <w:rsid w:val="009108B9"/>
    <w:rsid w:val="00911BB8"/>
    <w:rsid w:val="00911E6C"/>
    <w:rsid w:val="009120AD"/>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F05"/>
    <w:rsid w:val="00916559"/>
    <w:rsid w:val="0091686A"/>
    <w:rsid w:val="009169ED"/>
    <w:rsid w:val="00920722"/>
    <w:rsid w:val="0092073C"/>
    <w:rsid w:val="00920CAF"/>
    <w:rsid w:val="00920FD4"/>
    <w:rsid w:val="009213A7"/>
    <w:rsid w:val="00921884"/>
    <w:rsid w:val="00922330"/>
    <w:rsid w:val="00922493"/>
    <w:rsid w:val="00922BCA"/>
    <w:rsid w:val="00922DDA"/>
    <w:rsid w:val="00923056"/>
    <w:rsid w:val="00923AF5"/>
    <w:rsid w:val="00924330"/>
    <w:rsid w:val="009250D1"/>
    <w:rsid w:val="00925298"/>
    <w:rsid w:val="00925CCB"/>
    <w:rsid w:val="00925CDA"/>
    <w:rsid w:val="00926E2E"/>
    <w:rsid w:val="009270DB"/>
    <w:rsid w:val="00927232"/>
    <w:rsid w:val="00927BB2"/>
    <w:rsid w:val="009303D0"/>
    <w:rsid w:val="00930800"/>
    <w:rsid w:val="00930E5C"/>
    <w:rsid w:val="00931139"/>
    <w:rsid w:val="0093117D"/>
    <w:rsid w:val="009313DD"/>
    <w:rsid w:val="0093160A"/>
    <w:rsid w:val="0093171E"/>
    <w:rsid w:val="00931A11"/>
    <w:rsid w:val="00931B42"/>
    <w:rsid w:val="00931CF1"/>
    <w:rsid w:val="00932732"/>
    <w:rsid w:val="00932D54"/>
    <w:rsid w:val="00933473"/>
    <w:rsid w:val="009340AE"/>
    <w:rsid w:val="0093474C"/>
    <w:rsid w:val="00935DA4"/>
    <w:rsid w:val="00935E09"/>
    <w:rsid w:val="00936B76"/>
    <w:rsid w:val="00936D21"/>
    <w:rsid w:val="0093731D"/>
    <w:rsid w:val="0093731F"/>
    <w:rsid w:val="00937947"/>
    <w:rsid w:val="00937EAE"/>
    <w:rsid w:val="009406D6"/>
    <w:rsid w:val="00940E4F"/>
    <w:rsid w:val="00941186"/>
    <w:rsid w:val="009413B6"/>
    <w:rsid w:val="00942A4E"/>
    <w:rsid w:val="00942E0C"/>
    <w:rsid w:val="0094308E"/>
    <w:rsid w:val="00943479"/>
    <w:rsid w:val="0094381E"/>
    <w:rsid w:val="0094382A"/>
    <w:rsid w:val="0094421A"/>
    <w:rsid w:val="00944264"/>
    <w:rsid w:val="0094475A"/>
    <w:rsid w:val="00944784"/>
    <w:rsid w:val="00945045"/>
    <w:rsid w:val="00945094"/>
    <w:rsid w:val="00945100"/>
    <w:rsid w:val="00945680"/>
    <w:rsid w:val="00945F15"/>
    <w:rsid w:val="00945F59"/>
    <w:rsid w:val="00945FE1"/>
    <w:rsid w:val="009466F7"/>
    <w:rsid w:val="0094674E"/>
    <w:rsid w:val="00946DF5"/>
    <w:rsid w:val="00947642"/>
    <w:rsid w:val="00947A5E"/>
    <w:rsid w:val="009505E9"/>
    <w:rsid w:val="00950763"/>
    <w:rsid w:val="00951049"/>
    <w:rsid w:val="00951093"/>
    <w:rsid w:val="00951512"/>
    <w:rsid w:val="00951717"/>
    <w:rsid w:val="00951B37"/>
    <w:rsid w:val="009532C0"/>
    <w:rsid w:val="0095335D"/>
    <w:rsid w:val="00953A8F"/>
    <w:rsid w:val="00953FCA"/>
    <w:rsid w:val="009548AE"/>
    <w:rsid w:val="0095495C"/>
    <w:rsid w:val="00955AF5"/>
    <w:rsid w:val="00955D23"/>
    <w:rsid w:val="00955D2D"/>
    <w:rsid w:val="009564DE"/>
    <w:rsid w:val="00956C54"/>
    <w:rsid w:val="00956C56"/>
    <w:rsid w:val="0095707B"/>
    <w:rsid w:val="00961501"/>
    <w:rsid w:val="0096154F"/>
    <w:rsid w:val="00961B4D"/>
    <w:rsid w:val="0096206D"/>
    <w:rsid w:val="009624BE"/>
    <w:rsid w:val="00962B0E"/>
    <w:rsid w:val="009637D0"/>
    <w:rsid w:val="00963941"/>
    <w:rsid w:val="00963DEC"/>
    <w:rsid w:val="00964297"/>
    <w:rsid w:val="009648B1"/>
    <w:rsid w:val="009648FA"/>
    <w:rsid w:val="009659D4"/>
    <w:rsid w:val="00965C7E"/>
    <w:rsid w:val="00965E86"/>
    <w:rsid w:val="009673CA"/>
    <w:rsid w:val="0097036D"/>
    <w:rsid w:val="009704C5"/>
    <w:rsid w:val="0097168D"/>
    <w:rsid w:val="00971D02"/>
    <w:rsid w:val="009729B2"/>
    <w:rsid w:val="00972B34"/>
    <w:rsid w:val="00973070"/>
    <w:rsid w:val="00973103"/>
    <w:rsid w:val="0097330A"/>
    <w:rsid w:val="00973535"/>
    <w:rsid w:val="00973AFE"/>
    <w:rsid w:val="00973DEB"/>
    <w:rsid w:val="009744F4"/>
    <w:rsid w:val="00974BAA"/>
    <w:rsid w:val="00974C2E"/>
    <w:rsid w:val="0097571C"/>
    <w:rsid w:val="009759EE"/>
    <w:rsid w:val="009762C7"/>
    <w:rsid w:val="00976BA2"/>
    <w:rsid w:val="00976C36"/>
    <w:rsid w:val="0097708E"/>
    <w:rsid w:val="00980408"/>
    <w:rsid w:val="00981671"/>
    <w:rsid w:val="0098207F"/>
    <w:rsid w:val="0098218D"/>
    <w:rsid w:val="009825CB"/>
    <w:rsid w:val="0098324A"/>
    <w:rsid w:val="00983A2C"/>
    <w:rsid w:val="00983B9A"/>
    <w:rsid w:val="00983D9A"/>
    <w:rsid w:val="0098412D"/>
    <w:rsid w:val="009843B4"/>
    <w:rsid w:val="00984CE6"/>
    <w:rsid w:val="00985632"/>
    <w:rsid w:val="0098604D"/>
    <w:rsid w:val="00986DEE"/>
    <w:rsid w:val="00986E3E"/>
    <w:rsid w:val="0098711A"/>
    <w:rsid w:val="0098729F"/>
    <w:rsid w:val="0098742D"/>
    <w:rsid w:val="009876E8"/>
    <w:rsid w:val="00987732"/>
    <w:rsid w:val="00987ACD"/>
    <w:rsid w:val="00987AD2"/>
    <w:rsid w:val="00987BF5"/>
    <w:rsid w:val="00990612"/>
    <w:rsid w:val="00990C06"/>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5EBA"/>
    <w:rsid w:val="00996009"/>
    <w:rsid w:val="009960A1"/>
    <w:rsid w:val="00996E17"/>
    <w:rsid w:val="0099786A"/>
    <w:rsid w:val="009A0143"/>
    <w:rsid w:val="009A026B"/>
    <w:rsid w:val="009A0423"/>
    <w:rsid w:val="009A0C69"/>
    <w:rsid w:val="009A1038"/>
    <w:rsid w:val="009A1E22"/>
    <w:rsid w:val="009A2297"/>
    <w:rsid w:val="009A2496"/>
    <w:rsid w:val="009A264C"/>
    <w:rsid w:val="009A2AB8"/>
    <w:rsid w:val="009A2B54"/>
    <w:rsid w:val="009A304E"/>
    <w:rsid w:val="009A3A81"/>
    <w:rsid w:val="009A3DED"/>
    <w:rsid w:val="009A3E7D"/>
    <w:rsid w:val="009A3F79"/>
    <w:rsid w:val="009A4067"/>
    <w:rsid w:val="009A418E"/>
    <w:rsid w:val="009A450A"/>
    <w:rsid w:val="009A466C"/>
    <w:rsid w:val="009A4C2D"/>
    <w:rsid w:val="009A532D"/>
    <w:rsid w:val="009A62E8"/>
    <w:rsid w:val="009A6693"/>
    <w:rsid w:val="009B08D0"/>
    <w:rsid w:val="009B0FD4"/>
    <w:rsid w:val="009B16CD"/>
    <w:rsid w:val="009B215D"/>
    <w:rsid w:val="009B21CA"/>
    <w:rsid w:val="009B29A4"/>
    <w:rsid w:val="009B2D83"/>
    <w:rsid w:val="009B2F8C"/>
    <w:rsid w:val="009B38B5"/>
    <w:rsid w:val="009B3E10"/>
    <w:rsid w:val="009B3E5D"/>
    <w:rsid w:val="009B44DB"/>
    <w:rsid w:val="009B4E40"/>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D11"/>
    <w:rsid w:val="009C4097"/>
    <w:rsid w:val="009C41E0"/>
    <w:rsid w:val="009C487D"/>
    <w:rsid w:val="009C4A22"/>
    <w:rsid w:val="009C5679"/>
    <w:rsid w:val="009C58F5"/>
    <w:rsid w:val="009C5927"/>
    <w:rsid w:val="009C5BF0"/>
    <w:rsid w:val="009C6394"/>
    <w:rsid w:val="009C69D6"/>
    <w:rsid w:val="009C6A27"/>
    <w:rsid w:val="009C7F9A"/>
    <w:rsid w:val="009D0A44"/>
    <w:rsid w:val="009D1516"/>
    <w:rsid w:val="009D1BB0"/>
    <w:rsid w:val="009D23CA"/>
    <w:rsid w:val="009D391F"/>
    <w:rsid w:val="009D3CBC"/>
    <w:rsid w:val="009D3D8F"/>
    <w:rsid w:val="009D3F62"/>
    <w:rsid w:val="009D4099"/>
    <w:rsid w:val="009D494B"/>
    <w:rsid w:val="009D60D5"/>
    <w:rsid w:val="009D6578"/>
    <w:rsid w:val="009D6937"/>
    <w:rsid w:val="009D6A8C"/>
    <w:rsid w:val="009D6DBD"/>
    <w:rsid w:val="009D718B"/>
    <w:rsid w:val="009D7964"/>
    <w:rsid w:val="009E07D2"/>
    <w:rsid w:val="009E124A"/>
    <w:rsid w:val="009E181A"/>
    <w:rsid w:val="009E220B"/>
    <w:rsid w:val="009E24C1"/>
    <w:rsid w:val="009E273A"/>
    <w:rsid w:val="009E2DFC"/>
    <w:rsid w:val="009E305C"/>
    <w:rsid w:val="009E323D"/>
    <w:rsid w:val="009E3951"/>
    <w:rsid w:val="009E3CF9"/>
    <w:rsid w:val="009E417D"/>
    <w:rsid w:val="009E4B96"/>
    <w:rsid w:val="009E5969"/>
    <w:rsid w:val="009E5C43"/>
    <w:rsid w:val="009E5C47"/>
    <w:rsid w:val="009E5C9D"/>
    <w:rsid w:val="009E5EF1"/>
    <w:rsid w:val="009E71F2"/>
    <w:rsid w:val="009F02DF"/>
    <w:rsid w:val="009F0E3E"/>
    <w:rsid w:val="009F2166"/>
    <w:rsid w:val="009F24B1"/>
    <w:rsid w:val="009F290C"/>
    <w:rsid w:val="009F3715"/>
    <w:rsid w:val="009F3910"/>
    <w:rsid w:val="009F3B64"/>
    <w:rsid w:val="009F3DC7"/>
    <w:rsid w:val="009F4A71"/>
    <w:rsid w:val="009F4F4B"/>
    <w:rsid w:val="009F500B"/>
    <w:rsid w:val="009F537D"/>
    <w:rsid w:val="009F5735"/>
    <w:rsid w:val="009F57D8"/>
    <w:rsid w:val="009F592A"/>
    <w:rsid w:val="009F6784"/>
    <w:rsid w:val="009F7B95"/>
    <w:rsid w:val="00A0052D"/>
    <w:rsid w:val="00A00A3F"/>
    <w:rsid w:val="00A01A5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0F00"/>
    <w:rsid w:val="00A11484"/>
    <w:rsid w:val="00A11497"/>
    <w:rsid w:val="00A11757"/>
    <w:rsid w:val="00A11CE1"/>
    <w:rsid w:val="00A11D93"/>
    <w:rsid w:val="00A1261D"/>
    <w:rsid w:val="00A13129"/>
    <w:rsid w:val="00A133BA"/>
    <w:rsid w:val="00A133ED"/>
    <w:rsid w:val="00A13797"/>
    <w:rsid w:val="00A141F4"/>
    <w:rsid w:val="00A1431E"/>
    <w:rsid w:val="00A145A1"/>
    <w:rsid w:val="00A14A93"/>
    <w:rsid w:val="00A14C40"/>
    <w:rsid w:val="00A1523A"/>
    <w:rsid w:val="00A1554B"/>
    <w:rsid w:val="00A1556C"/>
    <w:rsid w:val="00A15F9D"/>
    <w:rsid w:val="00A161AC"/>
    <w:rsid w:val="00A16436"/>
    <w:rsid w:val="00A164B7"/>
    <w:rsid w:val="00A166DB"/>
    <w:rsid w:val="00A17468"/>
    <w:rsid w:val="00A20456"/>
    <w:rsid w:val="00A2056A"/>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650"/>
    <w:rsid w:val="00A2695A"/>
    <w:rsid w:val="00A269C2"/>
    <w:rsid w:val="00A26C48"/>
    <w:rsid w:val="00A26C5C"/>
    <w:rsid w:val="00A27022"/>
    <w:rsid w:val="00A275D5"/>
    <w:rsid w:val="00A27997"/>
    <w:rsid w:val="00A27A46"/>
    <w:rsid w:val="00A30562"/>
    <w:rsid w:val="00A30EA3"/>
    <w:rsid w:val="00A31039"/>
    <w:rsid w:val="00A31124"/>
    <w:rsid w:val="00A3131E"/>
    <w:rsid w:val="00A317A5"/>
    <w:rsid w:val="00A31CA9"/>
    <w:rsid w:val="00A31DD0"/>
    <w:rsid w:val="00A3203D"/>
    <w:rsid w:val="00A3255F"/>
    <w:rsid w:val="00A326C3"/>
    <w:rsid w:val="00A33206"/>
    <w:rsid w:val="00A33F25"/>
    <w:rsid w:val="00A33FFA"/>
    <w:rsid w:val="00A349B0"/>
    <w:rsid w:val="00A34AAA"/>
    <w:rsid w:val="00A34EA3"/>
    <w:rsid w:val="00A35179"/>
    <w:rsid w:val="00A35DE8"/>
    <w:rsid w:val="00A3706A"/>
    <w:rsid w:val="00A370C4"/>
    <w:rsid w:val="00A373C8"/>
    <w:rsid w:val="00A3755C"/>
    <w:rsid w:val="00A37748"/>
    <w:rsid w:val="00A37D9C"/>
    <w:rsid w:val="00A37E84"/>
    <w:rsid w:val="00A420A7"/>
    <w:rsid w:val="00A42180"/>
    <w:rsid w:val="00A4245F"/>
    <w:rsid w:val="00A42983"/>
    <w:rsid w:val="00A42A86"/>
    <w:rsid w:val="00A42C4A"/>
    <w:rsid w:val="00A43142"/>
    <w:rsid w:val="00A432BC"/>
    <w:rsid w:val="00A437D1"/>
    <w:rsid w:val="00A438EB"/>
    <w:rsid w:val="00A4414B"/>
    <w:rsid w:val="00A4444D"/>
    <w:rsid w:val="00A44626"/>
    <w:rsid w:val="00A4566E"/>
    <w:rsid w:val="00A45A04"/>
    <w:rsid w:val="00A476A8"/>
    <w:rsid w:val="00A47882"/>
    <w:rsid w:val="00A510C4"/>
    <w:rsid w:val="00A517D0"/>
    <w:rsid w:val="00A51AAC"/>
    <w:rsid w:val="00A52320"/>
    <w:rsid w:val="00A52876"/>
    <w:rsid w:val="00A52EEB"/>
    <w:rsid w:val="00A5313D"/>
    <w:rsid w:val="00A531B1"/>
    <w:rsid w:val="00A5344B"/>
    <w:rsid w:val="00A53CDA"/>
    <w:rsid w:val="00A53DBD"/>
    <w:rsid w:val="00A541F0"/>
    <w:rsid w:val="00A5445A"/>
    <w:rsid w:val="00A54F49"/>
    <w:rsid w:val="00A55726"/>
    <w:rsid w:val="00A5576C"/>
    <w:rsid w:val="00A55CE6"/>
    <w:rsid w:val="00A55EDC"/>
    <w:rsid w:val="00A5660A"/>
    <w:rsid w:val="00A56BC8"/>
    <w:rsid w:val="00A57C03"/>
    <w:rsid w:val="00A57FA2"/>
    <w:rsid w:val="00A604F2"/>
    <w:rsid w:val="00A60FB9"/>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25F"/>
    <w:rsid w:val="00A70686"/>
    <w:rsid w:val="00A70892"/>
    <w:rsid w:val="00A70D0E"/>
    <w:rsid w:val="00A710DA"/>
    <w:rsid w:val="00A7250E"/>
    <w:rsid w:val="00A73029"/>
    <w:rsid w:val="00A7318A"/>
    <w:rsid w:val="00A74CED"/>
    <w:rsid w:val="00A74FE1"/>
    <w:rsid w:val="00A753B8"/>
    <w:rsid w:val="00A75F21"/>
    <w:rsid w:val="00A76E29"/>
    <w:rsid w:val="00A77512"/>
    <w:rsid w:val="00A77BEB"/>
    <w:rsid w:val="00A77EF7"/>
    <w:rsid w:val="00A8035D"/>
    <w:rsid w:val="00A805FE"/>
    <w:rsid w:val="00A806B6"/>
    <w:rsid w:val="00A80913"/>
    <w:rsid w:val="00A8105D"/>
    <w:rsid w:val="00A81A08"/>
    <w:rsid w:val="00A825BD"/>
    <w:rsid w:val="00A82D9E"/>
    <w:rsid w:val="00A8317C"/>
    <w:rsid w:val="00A834B6"/>
    <w:rsid w:val="00A84C11"/>
    <w:rsid w:val="00A853CA"/>
    <w:rsid w:val="00A8540E"/>
    <w:rsid w:val="00A85FCE"/>
    <w:rsid w:val="00A8657B"/>
    <w:rsid w:val="00A86AF2"/>
    <w:rsid w:val="00A86B3C"/>
    <w:rsid w:val="00A876D4"/>
    <w:rsid w:val="00A87703"/>
    <w:rsid w:val="00A87A19"/>
    <w:rsid w:val="00A87DB3"/>
    <w:rsid w:val="00A902EF"/>
    <w:rsid w:val="00A9070B"/>
    <w:rsid w:val="00A90D92"/>
    <w:rsid w:val="00A91130"/>
    <w:rsid w:val="00A91B66"/>
    <w:rsid w:val="00A9210A"/>
    <w:rsid w:val="00A927A8"/>
    <w:rsid w:val="00A92A0D"/>
    <w:rsid w:val="00A93A8A"/>
    <w:rsid w:val="00A93CF5"/>
    <w:rsid w:val="00A9408E"/>
    <w:rsid w:val="00A943C6"/>
    <w:rsid w:val="00A94BE4"/>
    <w:rsid w:val="00A95021"/>
    <w:rsid w:val="00A95A17"/>
    <w:rsid w:val="00A95DAE"/>
    <w:rsid w:val="00A966F4"/>
    <w:rsid w:val="00A96B8D"/>
    <w:rsid w:val="00A96C67"/>
    <w:rsid w:val="00A96D06"/>
    <w:rsid w:val="00A96F52"/>
    <w:rsid w:val="00A96F8F"/>
    <w:rsid w:val="00A97531"/>
    <w:rsid w:val="00AA1065"/>
    <w:rsid w:val="00AA170B"/>
    <w:rsid w:val="00AA21BA"/>
    <w:rsid w:val="00AA37DA"/>
    <w:rsid w:val="00AA4166"/>
    <w:rsid w:val="00AA48F9"/>
    <w:rsid w:val="00AA503D"/>
    <w:rsid w:val="00AA554E"/>
    <w:rsid w:val="00AA5AC1"/>
    <w:rsid w:val="00AA5FCD"/>
    <w:rsid w:val="00AA6111"/>
    <w:rsid w:val="00AA6783"/>
    <w:rsid w:val="00AA6A43"/>
    <w:rsid w:val="00AA6AAB"/>
    <w:rsid w:val="00AA70D9"/>
    <w:rsid w:val="00AA7971"/>
    <w:rsid w:val="00AA7E13"/>
    <w:rsid w:val="00AB03BC"/>
    <w:rsid w:val="00AB0797"/>
    <w:rsid w:val="00AB083E"/>
    <w:rsid w:val="00AB0BCA"/>
    <w:rsid w:val="00AB1535"/>
    <w:rsid w:val="00AB1786"/>
    <w:rsid w:val="00AB2296"/>
    <w:rsid w:val="00AB24E1"/>
    <w:rsid w:val="00AB2692"/>
    <w:rsid w:val="00AB2BFA"/>
    <w:rsid w:val="00AB3244"/>
    <w:rsid w:val="00AB3401"/>
    <w:rsid w:val="00AB35B2"/>
    <w:rsid w:val="00AB3D8F"/>
    <w:rsid w:val="00AB3F9A"/>
    <w:rsid w:val="00AB4780"/>
    <w:rsid w:val="00AB4CB6"/>
    <w:rsid w:val="00AB515D"/>
    <w:rsid w:val="00AB6C3C"/>
    <w:rsid w:val="00AB748A"/>
    <w:rsid w:val="00AB76A9"/>
    <w:rsid w:val="00AB77AF"/>
    <w:rsid w:val="00AB77B2"/>
    <w:rsid w:val="00AB77C7"/>
    <w:rsid w:val="00AB7E96"/>
    <w:rsid w:val="00AC07CF"/>
    <w:rsid w:val="00AC0804"/>
    <w:rsid w:val="00AC09A7"/>
    <w:rsid w:val="00AC1AAE"/>
    <w:rsid w:val="00AC2204"/>
    <w:rsid w:val="00AC3684"/>
    <w:rsid w:val="00AC3953"/>
    <w:rsid w:val="00AC3BB9"/>
    <w:rsid w:val="00AC4FB0"/>
    <w:rsid w:val="00AC5388"/>
    <w:rsid w:val="00AC5BAE"/>
    <w:rsid w:val="00AC5BED"/>
    <w:rsid w:val="00AC62E7"/>
    <w:rsid w:val="00AC67D9"/>
    <w:rsid w:val="00AC6AFF"/>
    <w:rsid w:val="00AC7647"/>
    <w:rsid w:val="00AC7E5F"/>
    <w:rsid w:val="00AC7EC7"/>
    <w:rsid w:val="00AC7FA1"/>
    <w:rsid w:val="00AD10A7"/>
    <w:rsid w:val="00AD11DE"/>
    <w:rsid w:val="00AD156D"/>
    <w:rsid w:val="00AD218F"/>
    <w:rsid w:val="00AD2349"/>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21B"/>
    <w:rsid w:val="00AD6254"/>
    <w:rsid w:val="00AD63B6"/>
    <w:rsid w:val="00AD6450"/>
    <w:rsid w:val="00AD684F"/>
    <w:rsid w:val="00AD6BB7"/>
    <w:rsid w:val="00AD6DA3"/>
    <w:rsid w:val="00AD7847"/>
    <w:rsid w:val="00AE041E"/>
    <w:rsid w:val="00AE048E"/>
    <w:rsid w:val="00AE05D7"/>
    <w:rsid w:val="00AE1B2C"/>
    <w:rsid w:val="00AE1D06"/>
    <w:rsid w:val="00AE1F9F"/>
    <w:rsid w:val="00AE2182"/>
    <w:rsid w:val="00AE23BD"/>
    <w:rsid w:val="00AE3407"/>
    <w:rsid w:val="00AE3B1D"/>
    <w:rsid w:val="00AE3BD7"/>
    <w:rsid w:val="00AE3CB7"/>
    <w:rsid w:val="00AE4A39"/>
    <w:rsid w:val="00AE4C46"/>
    <w:rsid w:val="00AE4CA6"/>
    <w:rsid w:val="00AE4FF9"/>
    <w:rsid w:val="00AE546A"/>
    <w:rsid w:val="00AE59FA"/>
    <w:rsid w:val="00AE5FA5"/>
    <w:rsid w:val="00AE7181"/>
    <w:rsid w:val="00AE7B9D"/>
    <w:rsid w:val="00AE7E88"/>
    <w:rsid w:val="00AF0018"/>
    <w:rsid w:val="00AF0310"/>
    <w:rsid w:val="00AF03B2"/>
    <w:rsid w:val="00AF0782"/>
    <w:rsid w:val="00AF0A05"/>
    <w:rsid w:val="00AF0ABA"/>
    <w:rsid w:val="00AF0B40"/>
    <w:rsid w:val="00AF0DCE"/>
    <w:rsid w:val="00AF0E78"/>
    <w:rsid w:val="00AF1BA4"/>
    <w:rsid w:val="00AF1C0D"/>
    <w:rsid w:val="00AF227B"/>
    <w:rsid w:val="00AF2360"/>
    <w:rsid w:val="00AF29E0"/>
    <w:rsid w:val="00AF2CAD"/>
    <w:rsid w:val="00AF36C3"/>
    <w:rsid w:val="00AF36C6"/>
    <w:rsid w:val="00AF39D8"/>
    <w:rsid w:val="00AF4054"/>
    <w:rsid w:val="00AF40F2"/>
    <w:rsid w:val="00AF40F5"/>
    <w:rsid w:val="00AF4A4F"/>
    <w:rsid w:val="00AF4E0A"/>
    <w:rsid w:val="00AF50DB"/>
    <w:rsid w:val="00AF5C05"/>
    <w:rsid w:val="00AF5DBC"/>
    <w:rsid w:val="00AF6383"/>
    <w:rsid w:val="00AF6CD8"/>
    <w:rsid w:val="00AF6ECC"/>
    <w:rsid w:val="00AF7864"/>
    <w:rsid w:val="00AF7AAA"/>
    <w:rsid w:val="00AF7DFC"/>
    <w:rsid w:val="00B00660"/>
    <w:rsid w:val="00B015D0"/>
    <w:rsid w:val="00B01A56"/>
    <w:rsid w:val="00B01B51"/>
    <w:rsid w:val="00B01C37"/>
    <w:rsid w:val="00B01D7A"/>
    <w:rsid w:val="00B01E71"/>
    <w:rsid w:val="00B02336"/>
    <w:rsid w:val="00B03022"/>
    <w:rsid w:val="00B03D28"/>
    <w:rsid w:val="00B03D5D"/>
    <w:rsid w:val="00B03E70"/>
    <w:rsid w:val="00B045F2"/>
    <w:rsid w:val="00B0461E"/>
    <w:rsid w:val="00B048F8"/>
    <w:rsid w:val="00B04A1D"/>
    <w:rsid w:val="00B0562D"/>
    <w:rsid w:val="00B05FE6"/>
    <w:rsid w:val="00B0612D"/>
    <w:rsid w:val="00B06F33"/>
    <w:rsid w:val="00B0700F"/>
    <w:rsid w:val="00B07474"/>
    <w:rsid w:val="00B07717"/>
    <w:rsid w:val="00B07995"/>
    <w:rsid w:val="00B07AFE"/>
    <w:rsid w:val="00B10585"/>
    <w:rsid w:val="00B10BB5"/>
    <w:rsid w:val="00B10E23"/>
    <w:rsid w:val="00B11BAB"/>
    <w:rsid w:val="00B122E8"/>
    <w:rsid w:val="00B1338B"/>
    <w:rsid w:val="00B1344F"/>
    <w:rsid w:val="00B1424A"/>
    <w:rsid w:val="00B1469C"/>
    <w:rsid w:val="00B14BFF"/>
    <w:rsid w:val="00B14FAE"/>
    <w:rsid w:val="00B15348"/>
    <w:rsid w:val="00B156DD"/>
    <w:rsid w:val="00B15DEF"/>
    <w:rsid w:val="00B168B7"/>
    <w:rsid w:val="00B173DE"/>
    <w:rsid w:val="00B177E5"/>
    <w:rsid w:val="00B17DEB"/>
    <w:rsid w:val="00B20CAE"/>
    <w:rsid w:val="00B20EEB"/>
    <w:rsid w:val="00B21007"/>
    <w:rsid w:val="00B21370"/>
    <w:rsid w:val="00B21894"/>
    <w:rsid w:val="00B218FD"/>
    <w:rsid w:val="00B21B5C"/>
    <w:rsid w:val="00B2270D"/>
    <w:rsid w:val="00B22811"/>
    <w:rsid w:val="00B22909"/>
    <w:rsid w:val="00B22A3D"/>
    <w:rsid w:val="00B23475"/>
    <w:rsid w:val="00B2354C"/>
    <w:rsid w:val="00B23818"/>
    <w:rsid w:val="00B23894"/>
    <w:rsid w:val="00B23FEE"/>
    <w:rsid w:val="00B243F2"/>
    <w:rsid w:val="00B246BB"/>
    <w:rsid w:val="00B2489D"/>
    <w:rsid w:val="00B24DB0"/>
    <w:rsid w:val="00B2506C"/>
    <w:rsid w:val="00B2518C"/>
    <w:rsid w:val="00B253B0"/>
    <w:rsid w:val="00B258F8"/>
    <w:rsid w:val="00B25B8A"/>
    <w:rsid w:val="00B25EBF"/>
    <w:rsid w:val="00B26164"/>
    <w:rsid w:val="00B2622A"/>
    <w:rsid w:val="00B26C8A"/>
    <w:rsid w:val="00B27AFB"/>
    <w:rsid w:val="00B306AD"/>
    <w:rsid w:val="00B31634"/>
    <w:rsid w:val="00B318B9"/>
    <w:rsid w:val="00B31DE2"/>
    <w:rsid w:val="00B32D03"/>
    <w:rsid w:val="00B331BF"/>
    <w:rsid w:val="00B33236"/>
    <w:rsid w:val="00B33894"/>
    <w:rsid w:val="00B33D18"/>
    <w:rsid w:val="00B3448C"/>
    <w:rsid w:val="00B344E8"/>
    <w:rsid w:val="00B34591"/>
    <w:rsid w:val="00B35090"/>
    <w:rsid w:val="00B35663"/>
    <w:rsid w:val="00B35E52"/>
    <w:rsid w:val="00B36E03"/>
    <w:rsid w:val="00B37016"/>
    <w:rsid w:val="00B372BD"/>
    <w:rsid w:val="00B374AF"/>
    <w:rsid w:val="00B37642"/>
    <w:rsid w:val="00B37AD5"/>
    <w:rsid w:val="00B37FF3"/>
    <w:rsid w:val="00B40989"/>
    <w:rsid w:val="00B40E4D"/>
    <w:rsid w:val="00B4127E"/>
    <w:rsid w:val="00B418F5"/>
    <w:rsid w:val="00B421D9"/>
    <w:rsid w:val="00B42B08"/>
    <w:rsid w:val="00B43231"/>
    <w:rsid w:val="00B438B0"/>
    <w:rsid w:val="00B43BDA"/>
    <w:rsid w:val="00B446E1"/>
    <w:rsid w:val="00B44DB5"/>
    <w:rsid w:val="00B452BC"/>
    <w:rsid w:val="00B462A1"/>
    <w:rsid w:val="00B46C75"/>
    <w:rsid w:val="00B47102"/>
    <w:rsid w:val="00B475DB"/>
    <w:rsid w:val="00B4794B"/>
    <w:rsid w:val="00B47C04"/>
    <w:rsid w:val="00B47C34"/>
    <w:rsid w:val="00B47FFA"/>
    <w:rsid w:val="00B5142C"/>
    <w:rsid w:val="00B518E6"/>
    <w:rsid w:val="00B520F1"/>
    <w:rsid w:val="00B530A4"/>
    <w:rsid w:val="00B53C1A"/>
    <w:rsid w:val="00B54307"/>
    <w:rsid w:val="00B54ED4"/>
    <w:rsid w:val="00B55C70"/>
    <w:rsid w:val="00B55DAA"/>
    <w:rsid w:val="00B56787"/>
    <w:rsid w:val="00B56FCB"/>
    <w:rsid w:val="00B571B4"/>
    <w:rsid w:val="00B57347"/>
    <w:rsid w:val="00B5791D"/>
    <w:rsid w:val="00B57AE8"/>
    <w:rsid w:val="00B600A1"/>
    <w:rsid w:val="00B6013D"/>
    <w:rsid w:val="00B60CF1"/>
    <w:rsid w:val="00B613AB"/>
    <w:rsid w:val="00B61425"/>
    <w:rsid w:val="00B61FB6"/>
    <w:rsid w:val="00B6292D"/>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FAB"/>
    <w:rsid w:val="00B72207"/>
    <w:rsid w:val="00B722BC"/>
    <w:rsid w:val="00B7343A"/>
    <w:rsid w:val="00B73502"/>
    <w:rsid w:val="00B7409E"/>
    <w:rsid w:val="00B7463F"/>
    <w:rsid w:val="00B761A3"/>
    <w:rsid w:val="00B763B7"/>
    <w:rsid w:val="00B763CF"/>
    <w:rsid w:val="00B76792"/>
    <w:rsid w:val="00B76F15"/>
    <w:rsid w:val="00B7749D"/>
    <w:rsid w:val="00B77D8E"/>
    <w:rsid w:val="00B77FAC"/>
    <w:rsid w:val="00B803BD"/>
    <w:rsid w:val="00B8052C"/>
    <w:rsid w:val="00B80D33"/>
    <w:rsid w:val="00B81359"/>
    <w:rsid w:val="00B81721"/>
    <w:rsid w:val="00B81EF7"/>
    <w:rsid w:val="00B820C7"/>
    <w:rsid w:val="00B8247C"/>
    <w:rsid w:val="00B8255B"/>
    <w:rsid w:val="00B827CA"/>
    <w:rsid w:val="00B82986"/>
    <w:rsid w:val="00B82C3B"/>
    <w:rsid w:val="00B836F4"/>
    <w:rsid w:val="00B83FE2"/>
    <w:rsid w:val="00B8410C"/>
    <w:rsid w:val="00B848D4"/>
    <w:rsid w:val="00B857E7"/>
    <w:rsid w:val="00B85ED1"/>
    <w:rsid w:val="00B8607E"/>
    <w:rsid w:val="00B861FF"/>
    <w:rsid w:val="00B8667A"/>
    <w:rsid w:val="00B87124"/>
    <w:rsid w:val="00B8712E"/>
    <w:rsid w:val="00B87A96"/>
    <w:rsid w:val="00B87F0E"/>
    <w:rsid w:val="00B9047A"/>
    <w:rsid w:val="00B911C2"/>
    <w:rsid w:val="00B9164B"/>
    <w:rsid w:val="00B92182"/>
    <w:rsid w:val="00B92702"/>
    <w:rsid w:val="00B92FAE"/>
    <w:rsid w:val="00B937B7"/>
    <w:rsid w:val="00B93BAD"/>
    <w:rsid w:val="00B94A21"/>
    <w:rsid w:val="00B94DAD"/>
    <w:rsid w:val="00B95007"/>
    <w:rsid w:val="00B950B4"/>
    <w:rsid w:val="00B9529F"/>
    <w:rsid w:val="00B955B5"/>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A40"/>
    <w:rsid w:val="00BA272A"/>
    <w:rsid w:val="00BA280F"/>
    <w:rsid w:val="00BA39C5"/>
    <w:rsid w:val="00BA4886"/>
    <w:rsid w:val="00BA52FF"/>
    <w:rsid w:val="00BA59C6"/>
    <w:rsid w:val="00BA5B2B"/>
    <w:rsid w:val="00BA5EE7"/>
    <w:rsid w:val="00BA602B"/>
    <w:rsid w:val="00BA62C6"/>
    <w:rsid w:val="00BA6576"/>
    <w:rsid w:val="00BA685C"/>
    <w:rsid w:val="00BA704B"/>
    <w:rsid w:val="00BA7213"/>
    <w:rsid w:val="00BA7222"/>
    <w:rsid w:val="00BA755D"/>
    <w:rsid w:val="00BB0CC0"/>
    <w:rsid w:val="00BB0D12"/>
    <w:rsid w:val="00BB1223"/>
    <w:rsid w:val="00BB12B5"/>
    <w:rsid w:val="00BB13F2"/>
    <w:rsid w:val="00BB249F"/>
    <w:rsid w:val="00BB3DEA"/>
    <w:rsid w:val="00BB45F1"/>
    <w:rsid w:val="00BB4D82"/>
    <w:rsid w:val="00BB4DAA"/>
    <w:rsid w:val="00BB52AD"/>
    <w:rsid w:val="00BB5C29"/>
    <w:rsid w:val="00BB6207"/>
    <w:rsid w:val="00BB649E"/>
    <w:rsid w:val="00BB7833"/>
    <w:rsid w:val="00BB7B1F"/>
    <w:rsid w:val="00BB7C0D"/>
    <w:rsid w:val="00BC01DD"/>
    <w:rsid w:val="00BC0307"/>
    <w:rsid w:val="00BC048F"/>
    <w:rsid w:val="00BC07E2"/>
    <w:rsid w:val="00BC0965"/>
    <w:rsid w:val="00BC0B67"/>
    <w:rsid w:val="00BC0B81"/>
    <w:rsid w:val="00BC1024"/>
    <w:rsid w:val="00BC10A7"/>
    <w:rsid w:val="00BC2A29"/>
    <w:rsid w:val="00BC2E57"/>
    <w:rsid w:val="00BC3CB3"/>
    <w:rsid w:val="00BC3F11"/>
    <w:rsid w:val="00BC45DD"/>
    <w:rsid w:val="00BC4A94"/>
    <w:rsid w:val="00BC4B09"/>
    <w:rsid w:val="00BC51FA"/>
    <w:rsid w:val="00BC569C"/>
    <w:rsid w:val="00BC5C07"/>
    <w:rsid w:val="00BC662E"/>
    <w:rsid w:val="00BC679C"/>
    <w:rsid w:val="00BC6962"/>
    <w:rsid w:val="00BC6D25"/>
    <w:rsid w:val="00BC7474"/>
    <w:rsid w:val="00BC79F0"/>
    <w:rsid w:val="00BD082B"/>
    <w:rsid w:val="00BD089D"/>
    <w:rsid w:val="00BD091E"/>
    <w:rsid w:val="00BD0F84"/>
    <w:rsid w:val="00BD18E6"/>
    <w:rsid w:val="00BD1BB6"/>
    <w:rsid w:val="00BD1D7B"/>
    <w:rsid w:val="00BD2411"/>
    <w:rsid w:val="00BD25CE"/>
    <w:rsid w:val="00BD2B20"/>
    <w:rsid w:val="00BD2ED7"/>
    <w:rsid w:val="00BD3359"/>
    <w:rsid w:val="00BD3988"/>
    <w:rsid w:val="00BD3CEA"/>
    <w:rsid w:val="00BD406A"/>
    <w:rsid w:val="00BD4FCE"/>
    <w:rsid w:val="00BD5113"/>
    <w:rsid w:val="00BD54BE"/>
    <w:rsid w:val="00BD5D78"/>
    <w:rsid w:val="00BD61A7"/>
    <w:rsid w:val="00BD7946"/>
    <w:rsid w:val="00BD7DEE"/>
    <w:rsid w:val="00BE00D8"/>
    <w:rsid w:val="00BE064B"/>
    <w:rsid w:val="00BE0A46"/>
    <w:rsid w:val="00BE13EF"/>
    <w:rsid w:val="00BE1D12"/>
    <w:rsid w:val="00BE1FAE"/>
    <w:rsid w:val="00BE2802"/>
    <w:rsid w:val="00BE2C02"/>
    <w:rsid w:val="00BE2EC5"/>
    <w:rsid w:val="00BE3517"/>
    <w:rsid w:val="00BE40D7"/>
    <w:rsid w:val="00BE4149"/>
    <w:rsid w:val="00BE42B1"/>
    <w:rsid w:val="00BE42E5"/>
    <w:rsid w:val="00BE4E8A"/>
    <w:rsid w:val="00BE538A"/>
    <w:rsid w:val="00BE58F0"/>
    <w:rsid w:val="00BE66AB"/>
    <w:rsid w:val="00BE6728"/>
    <w:rsid w:val="00BE6909"/>
    <w:rsid w:val="00BE6A5D"/>
    <w:rsid w:val="00BE6CC0"/>
    <w:rsid w:val="00BE6F1D"/>
    <w:rsid w:val="00BE7652"/>
    <w:rsid w:val="00BE7BBC"/>
    <w:rsid w:val="00BF0383"/>
    <w:rsid w:val="00BF1994"/>
    <w:rsid w:val="00BF2061"/>
    <w:rsid w:val="00BF26D7"/>
    <w:rsid w:val="00BF2E11"/>
    <w:rsid w:val="00BF30C6"/>
    <w:rsid w:val="00BF33CE"/>
    <w:rsid w:val="00BF35E0"/>
    <w:rsid w:val="00BF3675"/>
    <w:rsid w:val="00BF4340"/>
    <w:rsid w:val="00BF4747"/>
    <w:rsid w:val="00BF4C70"/>
    <w:rsid w:val="00BF583E"/>
    <w:rsid w:val="00BF5C1D"/>
    <w:rsid w:val="00BF6BCC"/>
    <w:rsid w:val="00BF74D8"/>
    <w:rsid w:val="00BF76FE"/>
    <w:rsid w:val="00BF798F"/>
    <w:rsid w:val="00BF7AD4"/>
    <w:rsid w:val="00C00118"/>
    <w:rsid w:val="00C0041F"/>
    <w:rsid w:val="00C007DE"/>
    <w:rsid w:val="00C00FC6"/>
    <w:rsid w:val="00C01E38"/>
    <w:rsid w:val="00C0206A"/>
    <w:rsid w:val="00C03037"/>
    <w:rsid w:val="00C03048"/>
    <w:rsid w:val="00C0320E"/>
    <w:rsid w:val="00C03430"/>
    <w:rsid w:val="00C045BB"/>
    <w:rsid w:val="00C047F8"/>
    <w:rsid w:val="00C0485E"/>
    <w:rsid w:val="00C04AF1"/>
    <w:rsid w:val="00C04F0F"/>
    <w:rsid w:val="00C0655A"/>
    <w:rsid w:val="00C06B91"/>
    <w:rsid w:val="00C07917"/>
    <w:rsid w:val="00C10350"/>
    <w:rsid w:val="00C10453"/>
    <w:rsid w:val="00C106AB"/>
    <w:rsid w:val="00C10738"/>
    <w:rsid w:val="00C10929"/>
    <w:rsid w:val="00C1098A"/>
    <w:rsid w:val="00C10AA6"/>
    <w:rsid w:val="00C10D40"/>
    <w:rsid w:val="00C10EE6"/>
    <w:rsid w:val="00C10F86"/>
    <w:rsid w:val="00C1140C"/>
    <w:rsid w:val="00C120F1"/>
    <w:rsid w:val="00C12186"/>
    <w:rsid w:val="00C12328"/>
    <w:rsid w:val="00C128FD"/>
    <w:rsid w:val="00C130AC"/>
    <w:rsid w:val="00C1317D"/>
    <w:rsid w:val="00C1387F"/>
    <w:rsid w:val="00C13930"/>
    <w:rsid w:val="00C14563"/>
    <w:rsid w:val="00C157EB"/>
    <w:rsid w:val="00C16333"/>
    <w:rsid w:val="00C16478"/>
    <w:rsid w:val="00C166B4"/>
    <w:rsid w:val="00C16810"/>
    <w:rsid w:val="00C1735D"/>
    <w:rsid w:val="00C17725"/>
    <w:rsid w:val="00C17D63"/>
    <w:rsid w:val="00C20353"/>
    <w:rsid w:val="00C203C4"/>
    <w:rsid w:val="00C20641"/>
    <w:rsid w:val="00C21083"/>
    <w:rsid w:val="00C211D2"/>
    <w:rsid w:val="00C216A4"/>
    <w:rsid w:val="00C2174D"/>
    <w:rsid w:val="00C21D21"/>
    <w:rsid w:val="00C2263C"/>
    <w:rsid w:val="00C22DD4"/>
    <w:rsid w:val="00C22FCB"/>
    <w:rsid w:val="00C233C5"/>
    <w:rsid w:val="00C23431"/>
    <w:rsid w:val="00C2356E"/>
    <w:rsid w:val="00C23700"/>
    <w:rsid w:val="00C23AF9"/>
    <w:rsid w:val="00C24839"/>
    <w:rsid w:val="00C25331"/>
    <w:rsid w:val="00C25C62"/>
    <w:rsid w:val="00C25F0B"/>
    <w:rsid w:val="00C26B20"/>
    <w:rsid w:val="00C272B3"/>
    <w:rsid w:val="00C278F2"/>
    <w:rsid w:val="00C27C19"/>
    <w:rsid w:val="00C27CCE"/>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72DB"/>
    <w:rsid w:val="00C37360"/>
    <w:rsid w:val="00C37844"/>
    <w:rsid w:val="00C37B74"/>
    <w:rsid w:val="00C40285"/>
    <w:rsid w:val="00C403F6"/>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2BB"/>
    <w:rsid w:val="00C508F8"/>
    <w:rsid w:val="00C50C4C"/>
    <w:rsid w:val="00C51DE4"/>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07"/>
    <w:rsid w:val="00C572E2"/>
    <w:rsid w:val="00C573DA"/>
    <w:rsid w:val="00C57CD5"/>
    <w:rsid w:val="00C60605"/>
    <w:rsid w:val="00C60869"/>
    <w:rsid w:val="00C60966"/>
    <w:rsid w:val="00C6097E"/>
    <w:rsid w:val="00C6197C"/>
    <w:rsid w:val="00C61A7A"/>
    <w:rsid w:val="00C61BBC"/>
    <w:rsid w:val="00C62193"/>
    <w:rsid w:val="00C6242E"/>
    <w:rsid w:val="00C64873"/>
    <w:rsid w:val="00C648CF"/>
    <w:rsid w:val="00C64E1D"/>
    <w:rsid w:val="00C655BE"/>
    <w:rsid w:val="00C701F3"/>
    <w:rsid w:val="00C7034C"/>
    <w:rsid w:val="00C711FF"/>
    <w:rsid w:val="00C71A4C"/>
    <w:rsid w:val="00C71E44"/>
    <w:rsid w:val="00C720EC"/>
    <w:rsid w:val="00C72AFE"/>
    <w:rsid w:val="00C7373D"/>
    <w:rsid w:val="00C737A0"/>
    <w:rsid w:val="00C74212"/>
    <w:rsid w:val="00C74FB1"/>
    <w:rsid w:val="00C74FC5"/>
    <w:rsid w:val="00C75476"/>
    <w:rsid w:val="00C755CC"/>
    <w:rsid w:val="00C7564C"/>
    <w:rsid w:val="00C75769"/>
    <w:rsid w:val="00C75C28"/>
    <w:rsid w:val="00C76536"/>
    <w:rsid w:val="00C76577"/>
    <w:rsid w:val="00C76754"/>
    <w:rsid w:val="00C76AD2"/>
    <w:rsid w:val="00C76C86"/>
    <w:rsid w:val="00C76F4B"/>
    <w:rsid w:val="00C76FA1"/>
    <w:rsid w:val="00C7707D"/>
    <w:rsid w:val="00C7711B"/>
    <w:rsid w:val="00C7736D"/>
    <w:rsid w:val="00C81B67"/>
    <w:rsid w:val="00C81CD5"/>
    <w:rsid w:val="00C821EC"/>
    <w:rsid w:val="00C822D9"/>
    <w:rsid w:val="00C82686"/>
    <w:rsid w:val="00C82ECE"/>
    <w:rsid w:val="00C83B84"/>
    <w:rsid w:val="00C84CDC"/>
    <w:rsid w:val="00C85206"/>
    <w:rsid w:val="00C8522E"/>
    <w:rsid w:val="00C85B2E"/>
    <w:rsid w:val="00C86068"/>
    <w:rsid w:val="00C863BC"/>
    <w:rsid w:val="00C875F3"/>
    <w:rsid w:val="00C90D5D"/>
    <w:rsid w:val="00C92CA0"/>
    <w:rsid w:val="00C9349F"/>
    <w:rsid w:val="00C93933"/>
    <w:rsid w:val="00C941EB"/>
    <w:rsid w:val="00C94FE5"/>
    <w:rsid w:val="00C9569C"/>
    <w:rsid w:val="00C957B3"/>
    <w:rsid w:val="00C95857"/>
    <w:rsid w:val="00C95BC7"/>
    <w:rsid w:val="00C95C97"/>
    <w:rsid w:val="00C96650"/>
    <w:rsid w:val="00C96821"/>
    <w:rsid w:val="00C96F2A"/>
    <w:rsid w:val="00C97CA3"/>
    <w:rsid w:val="00CA022B"/>
    <w:rsid w:val="00CA0A45"/>
    <w:rsid w:val="00CA0CB5"/>
    <w:rsid w:val="00CA0D4F"/>
    <w:rsid w:val="00CA1039"/>
    <w:rsid w:val="00CA13AF"/>
    <w:rsid w:val="00CA21BF"/>
    <w:rsid w:val="00CA2353"/>
    <w:rsid w:val="00CA239D"/>
    <w:rsid w:val="00CA23FC"/>
    <w:rsid w:val="00CA31B5"/>
    <w:rsid w:val="00CA3530"/>
    <w:rsid w:val="00CA37FF"/>
    <w:rsid w:val="00CA4113"/>
    <w:rsid w:val="00CA524A"/>
    <w:rsid w:val="00CA527F"/>
    <w:rsid w:val="00CA52D8"/>
    <w:rsid w:val="00CA53EC"/>
    <w:rsid w:val="00CA5745"/>
    <w:rsid w:val="00CA58AF"/>
    <w:rsid w:val="00CA5CB9"/>
    <w:rsid w:val="00CA5EE2"/>
    <w:rsid w:val="00CA6656"/>
    <w:rsid w:val="00CA6C53"/>
    <w:rsid w:val="00CA6F72"/>
    <w:rsid w:val="00CA7AC6"/>
    <w:rsid w:val="00CA7C74"/>
    <w:rsid w:val="00CA7DCB"/>
    <w:rsid w:val="00CA7E96"/>
    <w:rsid w:val="00CA7F5B"/>
    <w:rsid w:val="00CB2352"/>
    <w:rsid w:val="00CB275C"/>
    <w:rsid w:val="00CB2A70"/>
    <w:rsid w:val="00CB3288"/>
    <w:rsid w:val="00CB3547"/>
    <w:rsid w:val="00CB3AE4"/>
    <w:rsid w:val="00CB498A"/>
    <w:rsid w:val="00CB571E"/>
    <w:rsid w:val="00CB6352"/>
    <w:rsid w:val="00CB63D0"/>
    <w:rsid w:val="00CB6EDD"/>
    <w:rsid w:val="00CB75AC"/>
    <w:rsid w:val="00CB7691"/>
    <w:rsid w:val="00CC128C"/>
    <w:rsid w:val="00CC1A56"/>
    <w:rsid w:val="00CC2057"/>
    <w:rsid w:val="00CC242D"/>
    <w:rsid w:val="00CC2B03"/>
    <w:rsid w:val="00CC3101"/>
    <w:rsid w:val="00CC37B9"/>
    <w:rsid w:val="00CC48AB"/>
    <w:rsid w:val="00CC4CAC"/>
    <w:rsid w:val="00CC4D37"/>
    <w:rsid w:val="00CC5152"/>
    <w:rsid w:val="00CC5203"/>
    <w:rsid w:val="00CC55EE"/>
    <w:rsid w:val="00CC5F07"/>
    <w:rsid w:val="00CC667E"/>
    <w:rsid w:val="00CC6DDF"/>
    <w:rsid w:val="00CC7DE2"/>
    <w:rsid w:val="00CD01A6"/>
    <w:rsid w:val="00CD0B38"/>
    <w:rsid w:val="00CD139F"/>
    <w:rsid w:val="00CD2153"/>
    <w:rsid w:val="00CD21E0"/>
    <w:rsid w:val="00CD3335"/>
    <w:rsid w:val="00CD3524"/>
    <w:rsid w:val="00CD3DDD"/>
    <w:rsid w:val="00CD41FA"/>
    <w:rsid w:val="00CD4321"/>
    <w:rsid w:val="00CD4C8E"/>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247"/>
    <w:rsid w:val="00CE2B5F"/>
    <w:rsid w:val="00CE2FFA"/>
    <w:rsid w:val="00CE30CA"/>
    <w:rsid w:val="00CE337A"/>
    <w:rsid w:val="00CE369C"/>
    <w:rsid w:val="00CE3C33"/>
    <w:rsid w:val="00CE4045"/>
    <w:rsid w:val="00CE419B"/>
    <w:rsid w:val="00CE4947"/>
    <w:rsid w:val="00CE51B4"/>
    <w:rsid w:val="00CE564B"/>
    <w:rsid w:val="00CE573F"/>
    <w:rsid w:val="00CE5A3B"/>
    <w:rsid w:val="00CE69C7"/>
    <w:rsid w:val="00CE7F1B"/>
    <w:rsid w:val="00CF01FC"/>
    <w:rsid w:val="00CF06AA"/>
    <w:rsid w:val="00CF0E44"/>
    <w:rsid w:val="00CF1DEC"/>
    <w:rsid w:val="00CF315D"/>
    <w:rsid w:val="00CF3950"/>
    <w:rsid w:val="00CF3A94"/>
    <w:rsid w:val="00CF3BE3"/>
    <w:rsid w:val="00CF43AB"/>
    <w:rsid w:val="00CF4E52"/>
    <w:rsid w:val="00CF5D00"/>
    <w:rsid w:val="00CF70D9"/>
    <w:rsid w:val="00CF71C9"/>
    <w:rsid w:val="00CF7465"/>
    <w:rsid w:val="00CF7FCA"/>
    <w:rsid w:val="00D0227E"/>
    <w:rsid w:val="00D028CC"/>
    <w:rsid w:val="00D0371E"/>
    <w:rsid w:val="00D03FFE"/>
    <w:rsid w:val="00D043FC"/>
    <w:rsid w:val="00D049C5"/>
    <w:rsid w:val="00D04E71"/>
    <w:rsid w:val="00D05468"/>
    <w:rsid w:val="00D0652F"/>
    <w:rsid w:val="00D06898"/>
    <w:rsid w:val="00D06C5D"/>
    <w:rsid w:val="00D07F25"/>
    <w:rsid w:val="00D100A1"/>
    <w:rsid w:val="00D103ED"/>
    <w:rsid w:val="00D103F9"/>
    <w:rsid w:val="00D105C2"/>
    <w:rsid w:val="00D10633"/>
    <w:rsid w:val="00D10EA8"/>
    <w:rsid w:val="00D110EA"/>
    <w:rsid w:val="00D1120E"/>
    <w:rsid w:val="00D11506"/>
    <w:rsid w:val="00D1184B"/>
    <w:rsid w:val="00D121FA"/>
    <w:rsid w:val="00D1294F"/>
    <w:rsid w:val="00D12BDF"/>
    <w:rsid w:val="00D12CC5"/>
    <w:rsid w:val="00D12F5D"/>
    <w:rsid w:val="00D12F7E"/>
    <w:rsid w:val="00D1326A"/>
    <w:rsid w:val="00D13499"/>
    <w:rsid w:val="00D14611"/>
    <w:rsid w:val="00D14DAE"/>
    <w:rsid w:val="00D14E30"/>
    <w:rsid w:val="00D15C0F"/>
    <w:rsid w:val="00D15D8E"/>
    <w:rsid w:val="00D16430"/>
    <w:rsid w:val="00D165C6"/>
    <w:rsid w:val="00D16AFF"/>
    <w:rsid w:val="00D16B97"/>
    <w:rsid w:val="00D16BD4"/>
    <w:rsid w:val="00D16CDE"/>
    <w:rsid w:val="00D1725D"/>
    <w:rsid w:val="00D20545"/>
    <w:rsid w:val="00D206CE"/>
    <w:rsid w:val="00D2125E"/>
    <w:rsid w:val="00D21354"/>
    <w:rsid w:val="00D21579"/>
    <w:rsid w:val="00D21A2C"/>
    <w:rsid w:val="00D220D2"/>
    <w:rsid w:val="00D22F04"/>
    <w:rsid w:val="00D22F48"/>
    <w:rsid w:val="00D23472"/>
    <w:rsid w:val="00D239B7"/>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D8A"/>
    <w:rsid w:val="00D30060"/>
    <w:rsid w:val="00D304AC"/>
    <w:rsid w:val="00D30790"/>
    <w:rsid w:val="00D31274"/>
    <w:rsid w:val="00D31C6E"/>
    <w:rsid w:val="00D31DA8"/>
    <w:rsid w:val="00D3203A"/>
    <w:rsid w:val="00D323E0"/>
    <w:rsid w:val="00D3252C"/>
    <w:rsid w:val="00D32D21"/>
    <w:rsid w:val="00D3361A"/>
    <w:rsid w:val="00D3364A"/>
    <w:rsid w:val="00D337C3"/>
    <w:rsid w:val="00D33B55"/>
    <w:rsid w:val="00D33CD8"/>
    <w:rsid w:val="00D33FB1"/>
    <w:rsid w:val="00D348C9"/>
    <w:rsid w:val="00D36A33"/>
    <w:rsid w:val="00D36D21"/>
    <w:rsid w:val="00D3711E"/>
    <w:rsid w:val="00D37121"/>
    <w:rsid w:val="00D3733D"/>
    <w:rsid w:val="00D37CC0"/>
    <w:rsid w:val="00D40089"/>
    <w:rsid w:val="00D40090"/>
    <w:rsid w:val="00D402FE"/>
    <w:rsid w:val="00D40B61"/>
    <w:rsid w:val="00D418FC"/>
    <w:rsid w:val="00D41911"/>
    <w:rsid w:val="00D41E3A"/>
    <w:rsid w:val="00D41ECD"/>
    <w:rsid w:val="00D42820"/>
    <w:rsid w:val="00D43255"/>
    <w:rsid w:val="00D43652"/>
    <w:rsid w:val="00D43F41"/>
    <w:rsid w:val="00D44696"/>
    <w:rsid w:val="00D448BB"/>
    <w:rsid w:val="00D449B4"/>
    <w:rsid w:val="00D44F58"/>
    <w:rsid w:val="00D450FD"/>
    <w:rsid w:val="00D45540"/>
    <w:rsid w:val="00D456DB"/>
    <w:rsid w:val="00D458A3"/>
    <w:rsid w:val="00D4673C"/>
    <w:rsid w:val="00D467BE"/>
    <w:rsid w:val="00D46B6E"/>
    <w:rsid w:val="00D470B6"/>
    <w:rsid w:val="00D4710C"/>
    <w:rsid w:val="00D47908"/>
    <w:rsid w:val="00D5112C"/>
    <w:rsid w:val="00D520A5"/>
    <w:rsid w:val="00D5270B"/>
    <w:rsid w:val="00D52A23"/>
    <w:rsid w:val="00D53364"/>
    <w:rsid w:val="00D53D0C"/>
    <w:rsid w:val="00D53E6C"/>
    <w:rsid w:val="00D5498B"/>
    <w:rsid w:val="00D552C5"/>
    <w:rsid w:val="00D55679"/>
    <w:rsid w:val="00D55B5B"/>
    <w:rsid w:val="00D565A6"/>
    <w:rsid w:val="00D569D5"/>
    <w:rsid w:val="00D57053"/>
    <w:rsid w:val="00D57112"/>
    <w:rsid w:val="00D57370"/>
    <w:rsid w:val="00D57FAB"/>
    <w:rsid w:val="00D60322"/>
    <w:rsid w:val="00D6147B"/>
    <w:rsid w:val="00D61514"/>
    <w:rsid w:val="00D62384"/>
    <w:rsid w:val="00D628F2"/>
    <w:rsid w:val="00D656B2"/>
    <w:rsid w:val="00D65917"/>
    <w:rsid w:val="00D65F88"/>
    <w:rsid w:val="00D66501"/>
    <w:rsid w:val="00D66CBB"/>
    <w:rsid w:val="00D66D8E"/>
    <w:rsid w:val="00D67347"/>
    <w:rsid w:val="00D6746A"/>
    <w:rsid w:val="00D67754"/>
    <w:rsid w:val="00D67945"/>
    <w:rsid w:val="00D67BB5"/>
    <w:rsid w:val="00D67EE9"/>
    <w:rsid w:val="00D7019D"/>
    <w:rsid w:val="00D70905"/>
    <w:rsid w:val="00D72A2B"/>
    <w:rsid w:val="00D736D5"/>
    <w:rsid w:val="00D744F4"/>
    <w:rsid w:val="00D74AA8"/>
    <w:rsid w:val="00D753E2"/>
    <w:rsid w:val="00D75884"/>
    <w:rsid w:val="00D76170"/>
    <w:rsid w:val="00D76C14"/>
    <w:rsid w:val="00D77148"/>
    <w:rsid w:val="00D7718F"/>
    <w:rsid w:val="00D77835"/>
    <w:rsid w:val="00D77872"/>
    <w:rsid w:val="00D80254"/>
    <w:rsid w:val="00D80CED"/>
    <w:rsid w:val="00D81A37"/>
    <w:rsid w:val="00D81C1C"/>
    <w:rsid w:val="00D81F7B"/>
    <w:rsid w:val="00D82491"/>
    <w:rsid w:val="00D82C2A"/>
    <w:rsid w:val="00D82D78"/>
    <w:rsid w:val="00D8360A"/>
    <w:rsid w:val="00D83BD2"/>
    <w:rsid w:val="00D83C46"/>
    <w:rsid w:val="00D8423D"/>
    <w:rsid w:val="00D84791"/>
    <w:rsid w:val="00D85BCA"/>
    <w:rsid w:val="00D85C04"/>
    <w:rsid w:val="00D866B7"/>
    <w:rsid w:val="00D86E68"/>
    <w:rsid w:val="00D878D0"/>
    <w:rsid w:val="00D87EA0"/>
    <w:rsid w:val="00D904A6"/>
    <w:rsid w:val="00D90F74"/>
    <w:rsid w:val="00D912D2"/>
    <w:rsid w:val="00D912E6"/>
    <w:rsid w:val="00D916EE"/>
    <w:rsid w:val="00D922D3"/>
    <w:rsid w:val="00D92D18"/>
    <w:rsid w:val="00D9322C"/>
    <w:rsid w:val="00D9364E"/>
    <w:rsid w:val="00D938B1"/>
    <w:rsid w:val="00D938DC"/>
    <w:rsid w:val="00D93F0D"/>
    <w:rsid w:val="00D9512F"/>
    <w:rsid w:val="00D95375"/>
    <w:rsid w:val="00D957BB"/>
    <w:rsid w:val="00D95E2C"/>
    <w:rsid w:val="00D96164"/>
    <w:rsid w:val="00D968C9"/>
    <w:rsid w:val="00D9709E"/>
    <w:rsid w:val="00DA0B43"/>
    <w:rsid w:val="00DA1B10"/>
    <w:rsid w:val="00DA1E6B"/>
    <w:rsid w:val="00DA1E6E"/>
    <w:rsid w:val="00DA2C3D"/>
    <w:rsid w:val="00DA2E80"/>
    <w:rsid w:val="00DA31A8"/>
    <w:rsid w:val="00DA3487"/>
    <w:rsid w:val="00DA38D7"/>
    <w:rsid w:val="00DA40D4"/>
    <w:rsid w:val="00DA59B7"/>
    <w:rsid w:val="00DA5E88"/>
    <w:rsid w:val="00DA673C"/>
    <w:rsid w:val="00DA6AB3"/>
    <w:rsid w:val="00DA767A"/>
    <w:rsid w:val="00DA7AF9"/>
    <w:rsid w:val="00DA7E36"/>
    <w:rsid w:val="00DB000D"/>
    <w:rsid w:val="00DB0418"/>
    <w:rsid w:val="00DB11CF"/>
    <w:rsid w:val="00DB1973"/>
    <w:rsid w:val="00DB1BF8"/>
    <w:rsid w:val="00DB1BFD"/>
    <w:rsid w:val="00DB1DFD"/>
    <w:rsid w:val="00DB2139"/>
    <w:rsid w:val="00DB290F"/>
    <w:rsid w:val="00DB30DB"/>
    <w:rsid w:val="00DB315C"/>
    <w:rsid w:val="00DB41DE"/>
    <w:rsid w:val="00DB48AF"/>
    <w:rsid w:val="00DB5012"/>
    <w:rsid w:val="00DB550E"/>
    <w:rsid w:val="00DB5628"/>
    <w:rsid w:val="00DB5988"/>
    <w:rsid w:val="00DB5B0D"/>
    <w:rsid w:val="00DB63F1"/>
    <w:rsid w:val="00DB640C"/>
    <w:rsid w:val="00DB64F0"/>
    <w:rsid w:val="00DB6A6B"/>
    <w:rsid w:val="00DB6BD7"/>
    <w:rsid w:val="00DB6CA8"/>
    <w:rsid w:val="00DB7108"/>
    <w:rsid w:val="00DB7165"/>
    <w:rsid w:val="00DB721E"/>
    <w:rsid w:val="00DB7488"/>
    <w:rsid w:val="00DB787E"/>
    <w:rsid w:val="00DC026A"/>
    <w:rsid w:val="00DC1154"/>
    <w:rsid w:val="00DC1EC0"/>
    <w:rsid w:val="00DC1ED2"/>
    <w:rsid w:val="00DC2289"/>
    <w:rsid w:val="00DC236D"/>
    <w:rsid w:val="00DC2B72"/>
    <w:rsid w:val="00DC30F1"/>
    <w:rsid w:val="00DC32D4"/>
    <w:rsid w:val="00DC38F1"/>
    <w:rsid w:val="00DC39B8"/>
    <w:rsid w:val="00DC427F"/>
    <w:rsid w:val="00DC491A"/>
    <w:rsid w:val="00DC5393"/>
    <w:rsid w:val="00DC5F6B"/>
    <w:rsid w:val="00DC62FD"/>
    <w:rsid w:val="00DC671C"/>
    <w:rsid w:val="00DC6B89"/>
    <w:rsid w:val="00DC7361"/>
    <w:rsid w:val="00DC7C7C"/>
    <w:rsid w:val="00DD01E8"/>
    <w:rsid w:val="00DD0398"/>
    <w:rsid w:val="00DD114B"/>
    <w:rsid w:val="00DD1A5D"/>
    <w:rsid w:val="00DD1D0A"/>
    <w:rsid w:val="00DD1DA2"/>
    <w:rsid w:val="00DD2186"/>
    <w:rsid w:val="00DD26D3"/>
    <w:rsid w:val="00DD27D4"/>
    <w:rsid w:val="00DD2FC2"/>
    <w:rsid w:val="00DD3A93"/>
    <w:rsid w:val="00DD5163"/>
    <w:rsid w:val="00DD51E2"/>
    <w:rsid w:val="00DD5272"/>
    <w:rsid w:val="00DD56CD"/>
    <w:rsid w:val="00DD572E"/>
    <w:rsid w:val="00DD5FB5"/>
    <w:rsid w:val="00DD6446"/>
    <w:rsid w:val="00DD7223"/>
    <w:rsid w:val="00DE0544"/>
    <w:rsid w:val="00DE059B"/>
    <w:rsid w:val="00DE0977"/>
    <w:rsid w:val="00DE1B73"/>
    <w:rsid w:val="00DE29EF"/>
    <w:rsid w:val="00DE2B4A"/>
    <w:rsid w:val="00DE2DCF"/>
    <w:rsid w:val="00DE301A"/>
    <w:rsid w:val="00DE3540"/>
    <w:rsid w:val="00DE35FD"/>
    <w:rsid w:val="00DE368D"/>
    <w:rsid w:val="00DE433E"/>
    <w:rsid w:val="00DE4B36"/>
    <w:rsid w:val="00DE4B93"/>
    <w:rsid w:val="00DE4F6C"/>
    <w:rsid w:val="00DE5168"/>
    <w:rsid w:val="00DE533C"/>
    <w:rsid w:val="00DE5EC4"/>
    <w:rsid w:val="00DE69D3"/>
    <w:rsid w:val="00DE6BBC"/>
    <w:rsid w:val="00DE727C"/>
    <w:rsid w:val="00DF05DD"/>
    <w:rsid w:val="00DF093D"/>
    <w:rsid w:val="00DF0979"/>
    <w:rsid w:val="00DF11C4"/>
    <w:rsid w:val="00DF1851"/>
    <w:rsid w:val="00DF19D1"/>
    <w:rsid w:val="00DF1DC4"/>
    <w:rsid w:val="00DF1EF8"/>
    <w:rsid w:val="00DF2003"/>
    <w:rsid w:val="00DF2157"/>
    <w:rsid w:val="00DF220B"/>
    <w:rsid w:val="00DF2F3B"/>
    <w:rsid w:val="00DF3627"/>
    <w:rsid w:val="00DF368F"/>
    <w:rsid w:val="00DF392C"/>
    <w:rsid w:val="00DF3E45"/>
    <w:rsid w:val="00DF3F9C"/>
    <w:rsid w:val="00DF465A"/>
    <w:rsid w:val="00DF4685"/>
    <w:rsid w:val="00DF48A1"/>
    <w:rsid w:val="00DF562B"/>
    <w:rsid w:val="00DF566F"/>
    <w:rsid w:val="00DF5A9C"/>
    <w:rsid w:val="00DF5B3F"/>
    <w:rsid w:val="00DF5D31"/>
    <w:rsid w:val="00DF5E84"/>
    <w:rsid w:val="00DF61D0"/>
    <w:rsid w:val="00DF67EE"/>
    <w:rsid w:val="00DF6FE9"/>
    <w:rsid w:val="00DF7526"/>
    <w:rsid w:val="00DF7B54"/>
    <w:rsid w:val="00DF7EE8"/>
    <w:rsid w:val="00E00401"/>
    <w:rsid w:val="00E00AFE"/>
    <w:rsid w:val="00E00D2C"/>
    <w:rsid w:val="00E015BA"/>
    <w:rsid w:val="00E01844"/>
    <w:rsid w:val="00E01C3F"/>
    <w:rsid w:val="00E01EF6"/>
    <w:rsid w:val="00E026B8"/>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81"/>
    <w:rsid w:val="00E11E6C"/>
    <w:rsid w:val="00E11F49"/>
    <w:rsid w:val="00E12654"/>
    <w:rsid w:val="00E1278A"/>
    <w:rsid w:val="00E12D1C"/>
    <w:rsid w:val="00E13ABC"/>
    <w:rsid w:val="00E13FB3"/>
    <w:rsid w:val="00E1549F"/>
    <w:rsid w:val="00E156CB"/>
    <w:rsid w:val="00E15841"/>
    <w:rsid w:val="00E16477"/>
    <w:rsid w:val="00E16F09"/>
    <w:rsid w:val="00E17061"/>
    <w:rsid w:val="00E17142"/>
    <w:rsid w:val="00E2053C"/>
    <w:rsid w:val="00E209FB"/>
    <w:rsid w:val="00E20F53"/>
    <w:rsid w:val="00E2129F"/>
    <w:rsid w:val="00E213D1"/>
    <w:rsid w:val="00E216BF"/>
    <w:rsid w:val="00E2184A"/>
    <w:rsid w:val="00E219DD"/>
    <w:rsid w:val="00E21AA8"/>
    <w:rsid w:val="00E22011"/>
    <w:rsid w:val="00E22051"/>
    <w:rsid w:val="00E220D5"/>
    <w:rsid w:val="00E2222A"/>
    <w:rsid w:val="00E222D4"/>
    <w:rsid w:val="00E229A4"/>
    <w:rsid w:val="00E22B3F"/>
    <w:rsid w:val="00E22CC6"/>
    <w:rsid w:val="00E22DEF"/>
    <w:rsid w:val="00E236A9"/>
    <w:rsid w:val="00E24231"/>
    <w:rsid w:val="00E25558"/>
    <w:rsid w:val="00E263C6"/>
    <w:rsid w:val="00E27A28"/>
    <w:rsid w:val="00E27E20"/>
    <w:rsid w:val="00E30951"/>
    <w:rsid w:val="00E30F23"/>
    <w:rsid w:val="00E311A0"/>
    <w:rsid w:val="00E31918"/>
    <w:rsid w:val="00E323DD"/>
    <w:rsid w:val="00E32CB1"/>
    <w:rsid w:val="00E3389C"/>
    <w:rsid w:val="00E33B4D"/>
    <w:rsid w:val="00E33F85"/>
    <w:rsid w:val="00E345EB"/>
    <w:rsid w:val="00E34654"/>
    <w:rsid w:val="00E355B1"/>
    <w:rsid w:val="00E3699B"/>
    <w:rsid w:val="00E36C6D"/>
    <w:rsid w:val="00E37327"/>
    <w:rsid w:val="00E37E1E"/>
    <w:rsid w:val="00E4004D"/>
    <w:rsid w:val="00E401CE"/>
    <w:rsid w:val="00E4041D"/>
    <w:rsid w:val="00E40D13"/>
    <w:rsid w:val="00E40D1F"/>
    <w:rsid w:val="00E41A70"/>
    <w:rsid w:val="00E41CE4"/>
    <w:rsid w:val="00E41D69"/>
    <w:rsid w:val="00E42532"/>
    <w:rsid w:val="00E426B9"/>
    <w:rsid w:val="00E42FA1"/>
    <w:rsid w:val="00E433D1"/>
    <w:rsid w:val="00E439AD"/>
    <w:rsid w:val="00E43AC8"/>
    <w:rsid w:val="00E43B1E"/>
    <w:rsid w:val="00E43C64"/>
    <w:rsid w:val="00E44304"/>
    <w:rsid w:val="00E448CA"/>
    <w:rsid w:val="00E44FC1"/>
    <w:rsid w:val="00E4513D"/>
    <w:rsid w:val="00E452B9"/>
    <w:rsid w:val="00E46F56"/>
    <w:rsid w:val="00E47295"/>
    <w:rsid w:val="00E47B41"/>
    <w:rsid w:val="00E502C2"/>
    <w:rsid w:val="00E506DE"/>
    <w:rsid w:val="00E5075D"/>
    <w:rsid w:val="00E5083C"/>
    <w:rsid w:val="00E5101F"/>
    <w:rsid w:val="00E51720"/>
    <w:rsid w:val="00E51815"/>
    <w:rsid w:val="00E519E4"/>
    <w:rsid w:val="00E51A28"/>
    <w:rsid w:val="00E51BA4"/>
    <w:rsid w:val="00E5269D"/>
    <w:rsid w:val="00E5287B"/>
    <w:rsid w:val="00E52B2A"/>
    <w:rsid w:val="00E53122"/>
    <w:rsid w:val="00E533E5"/>
    <w:rsid w:val="00E53586"/>
    <w:rsid w:val="00E53DF9"/>
    <w:rsid w:val="00E55050"/>
    <w:rsid w:val="00E556C0"/>
    <w:rsid w:val="00E55B4A"/>
    <w:rsid w:val="00E562CD"/>
    <w:rsid w:val="00E5673D"/>
    <w:rsid w:val="00E5679F"/>
    <w:rsid w:val="00E56A42"/>
    <w:rsid w:val="00E56F26"/>
    <w:rsid w:val="00E57692"/>
    <w:rsid w:val="00E57896"/>
    <w:rsid w:val="00E57BDC"/>
    <w:rsid w:val="00E611B6"/>
    <w:rsid w:val="00E615C9"/>
    <w:rsid w:val="00E61A59"/>
    <w:rsid w:val="00E61CA1"/>
    <w:rsid w:val="00E61CF2"/>
    <w:rsid w:val="00E61D1D"/>
    <w:rsid w:val="00E61E5D"/>
    <w:rsid w:val="00E61FF6"/>
    <w:rsid w:val="00E62242"/>
    <w:rsid w:val="00E6238E"/>
    <w:rsid w:val="00E6250E"/>
    <w:rsid w:val="00E62574"/>
    <w:rsid w:val="00E62B41"/>
    <w:rsid w:val="00E631B4"/>
    <w:rsid w:val="00E632EF"/>
    <w:rsid w:val="00E63521"/>
    <w:rsid w:val="00E6365D"/>
    <w:rsid w:val="00E653DA"/>
    <w:rsid w:val="00E65E6D"/>
    <w:rsid w:val="00E66A28"/>
    <w:rsid w:val="00E66D79"/>
    <w:rsid w:val="00E671D5"/>
    <w:rsid w:val="00E673E9"/>
    <w:rsid w:val="00E701E1"/>
    <w:rsid w:val="00E7120D"/>
    <w:rsid w:val="00E71A13"/>
    <w:rsid w:val="00E71B21"/>
    <w:rsid w:val="00E72082"/>
    <w:rsid w:val="00E72202"/>
    <w:rsid w:val="00E7259A"/>
    <w:rsid w:val="00E736DD"/>
    <w:rsid w:val="00E740CA"/>
    <w:rsid w:val="00E741CF"/>
    <w:rsid w:val="00E742BE"/>
    <w:rsid w:val="00E74386"/>
    <w:rsid w:val="00E745A4"/>
    <w:rsid w:val="00E74AE9"/>
    <w:rsid w:val="00E74FC1"/>
    <w:rsid w:val="00E752CA"/>
    <w:rsid w:val="00E75461"/>
    <w:rsid w:val="00E7583F"/>
    <w:rsid w:val="00E75934"/>
    <w:rsid w:val="00E75BD3"/>
    <w:rsid w:val="00E76DB2"/>
    <w:rsid w:val="00E76F83"/>
    <w:rsid w:val="00E76FA2"/>
    <w:rsid w:val="00E777D9"/>
    <w:rsid w:val="00E777FC"/>
    <w:rsid w:val="00E7797C"/>
    <w:rsid w:val="00E77D25"/>
    <w:rsid w:val="00E801C5"/>
    <w:rsid w:val="00E8080F"/>
    <w:rsid w:val="00E808C2"/>
    <w:rsid w:val="00E810E7"/>
    <w:rsid w:val="00E8132F"/>
    <w:rsid w:val="00E8138E"/>
    <w:rsid w:val="00E813F4"/>
    <w:rsid w:val="00E81929"/>
    <w:rsid w:val="00E82071"/>
    <w:rsid w:val="00E82366"/>
    <w:rsid w:val="00E826A6"/>
    <w:rsid w:val="00E82B90"/>
    <w:rsid w:val="00E82D6D"/>
    <w:rsid w:val="00E83610"/>
    <w:rsid w:val="00E83896"/>
    <w:rsid w:val="00E83B85"/>
    <w:rsid w:val="00E84995"/>
    <w:rsid w:val="00E852BB"/>
    <w:rsid w:val="00E85A32"/>
    <w:rsid w:val="00E85D8A"/>
    <w:rsid w:val="00E85F30"/>
    <w:rsid w:val="00E85FF5"/>
    <w:rsid w:val="00E86372"/>
    <w:rsid w:val="00E87600"/>
    <w:rsid w:val="00E87B3E"/>
    <w:rsid w:val="00E87D93"/>
    <w:rsid w:val="00E87F4F"/>
    <w:rsid w:val="00E90484"/>
    <w:rsid w:val="00E91329"/>
    <w:rsid w:val="00E91526"/>
    <w:rsid w:val="00E9220E"/>
    <w:rsid w:val="00E9243E"/>
    <w:rsid w:val="00E929A9"/>
    <w:rsid w:val="00E93210"/>
    <w:rsid w:val="00E9365D"/>
    <w:rsid w:val="00E93DCD"/>
    <w:rsid w:val="00E94453"/>
    <w:rsid w:val="00E94590"/>
    <w:rsid w:val="00E948D6"/>
    <w:rsid w:val="00E94A30"/>
    <w:rsid w:val="00E95956"/>
    <w:rsid w:val="00E95B8D"/>
    <w:rsid w:val="00E9637A"/>
    <w:rsid w:val="00E96441"/>
    <w:rsid w:val="00E968AF"/>
    <w:rsid w:val="00E969DE"/>
    <w:rsid w:val="00E970E9"/>
    <w:rsid w:val="00E97421"/>
    <w:rsid w:val="00E977D1"/>
    <w:rsid w:val="00E97D42"/>
    <w:rsid w:val="00EA05BB"/>
    <w:rsid w:val="00EA0D14"/>
    <w:rsid w:val="00EA138C"/>
    <w:rsid w:val="00EA1EED"/>
    <w:rsid w:val="00EA21B0"/>
    <w:rsid w:val="00EA2EFC"/>
    <w:rsid w:val="00EA30FA"/>
    <w:rsid w:val="00EA336F"/>
    <w:rsid w:val="00EA446B"/>
    <w:rsid w:val="00EA44C6"/>
    <w:rsid w:val="00EA44EC"/>
    <w:rsid w:val="00EA5214"/>
    <w:rsid w:val="00EA5222"/>
    <w:rsid w:val="00EA571B"/>
    <w:rsid w:val="00EA6424"/>
    <w:rsid w:val="00EA7078"/>
    <w:rsid w:val="00EA7C2C"/>
    <w:rsid w:val="00EB0B0F"/>
    <w:rsid w:val="00EB14F0"/>
    <w:rsid w:val="00EB1794"/>
    <w:rsid w:val="00EB1D1C"/>
    <w:rsid w:val="00EB2359"/>
    <w:rsid w:val="00EB2706"/>
    <w:rsid w:val="00EB2909"/>
    <w:rsid w:val="00EB290E"/>
    <w:rsid w:val="00EB3434"/>
    <w:rsid w:val="00EB3A35"/>
    <w:rsid w:val="00EB3C8D"/>
    <w:rsid w:val="00EB3CEF"/>
    <w:rsid w:val="00EB4566"/>
    <w:rsid w:val="00EB4CBA"/>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157"/>
    <w:rsid w:val="00EC1313"/>
    <w:rsid w:val="00EC1D4B"/>
    <w:rsid w:val="00EC2759"/>
    <w:rsid w:val="00EC2822"/>
    <w:rsid w:val="00EC2B35"/>
    <w:rsid w:val="00EC3D14"/>
    <w:rsid w:val="00EC3E9D"/>
    <w:rsid w:val="00EC3FDE"/>
    <w:rsid w:val="00EC44FC"/>
    <w:rsid w:val="00EC4E6B"/>
    <w:rsid w:val="00EC5392"/>
    <w:rsid w:val="00EC556C"/>
    <w:rsid w:val="00EC56B7"/>
    <w:rsid w:val="00EC59C3"/>
    <w:rsid w:val="00EC6647"/>
    <w:rsid w:val="00EC6BB9"/>
    <w:rsid w:val="00EC6CA0"/>
    <w:rsid w:val="00EC75A3"/>
    <w:rsid w:val="00EC7DD8"/>
    <w:rsid w:val="00ED03F4"/>
    <w:rsid w:val="00ED0765"/>
    <w:rsid w:val="00ED11B7"/>
    <w:rsid w:val="00ED1562"/>
    <w:rsid w:val="00ED1DD2"/>
    <w:rsid w:val="00ED2029"/>
    <w:rsid w:val="00ED2483"/>
    <w:rsid w:val="00ED2501"/>
    <w:rsid w:val="00ED277F"/>
    <w:rsid w:val="00ED2A1D"/>
    <w:rsid w:val="00ED2F80"/>
    <w:rsid w:val="00ED3F1E"/>
    <w:rsid w:val="00ED4194"/>
    <w:rsid w:val="00ED4A00"/>
    <w:rsid w:val="00ED5376"/>
    <w:rsid w:val="00ED5765"/>
    <w:rsid w:val="00ED57F1"/>
    <w:rsid w:val="00ED5D8E"/>
    <w:rsid w:val="00ED5F75"/>
    <w:rsid w:val="00ED6822"/>
    <w:rsid w:val="00ED6826"/>
    <w:rsid w:val="00ED71B6"/>
    <w:rsid w:val="00ED7D90"/>
    <w:rsid w:val="00EE0695"/>
    <w:rsid w:val="00EE07C3"/>
    <w:rsid w:val="00EE0BDC"/>
    <w:rsid w:val="00EE0E63"/>
    <w:rsid w:val="00EE1236"/>
    <w:rsid w:val="00EE129D"/>
    <w:rsid w:val="00EE1936"/>
    <w:rsid w:val="00EE2623"/>
    <w:rsid w:val="00EE2833"/>
    <w:rsid w:val="00EE2931"/>
    <w:rsid w:val="00EE2D75"/>
    <w:rsid w:val="00EE3280"/>
    <w:rsid w:val="00EE3F43"/>
    <w:rsid w:val="00EE4622"/>
    <w:rsid w:val="00EE4AB2"/>
    <w:rsid w:val="00EE56E1"/>
    <w:rsid w:val="00EE5D1B"/>
    <w:rsid w:val="00EE666A"/>
    <w:rsid w:val="00EE6743"/>
    <w:rsid w:val="00EE6866"/>
    <w:rsid w:val="00EE74D3"/>
    <w:rsid w:val="00EE7B19"/>
    <w:rsid w:val="00EE7F8D"/>
    <w:rsid w:val="00EF0195"/>
    <w:rsid w:val="00EF04F3"/>
    <w:rsid w:val="00EF0AA5"/>
    <w:rsid w:val="00EF1892"/>
    <w:rsid w:val="00EF1C17"/>
    <w:rsid w:val="00EF2AB1"/>
    <w:rsid w:val="00EF2C18"/>
    <w:rsid w:val="00EF2DE9"/>
    <w:rsid w:val="00EF2E65"/>
    <w:rsid w:val="00EF2E6D"/>
    <w:rsid w:val="00EF3126"/>
    <w:rsid w:val="00EF42DC"/>
    <w:rsid w:val="00EF4464"/>
    <w:rsid w:val="00EF44A3"/>
    <w:rsid w:val="00EF5289"/>
    <w:rsid w:val="00EF53BA"/>
    <w:rsid w:val="00EF5499"/>
    <w:rsid w:val="00EF5A12"/>
    <w:rsid w:val="00EF66E4"/>
    <w:rsid w:val="00EF6940"/>
    <w:rsid w:val="00EF6A42"/>
    <w:rsid w:val="00EF71CE"/>
    <w:rsid w:val="00EF73A1"/>
    <w:rsid w:val="00EF741F"/>
    <w:rsid w:val="00EF77ED"/>
    <w:rsid w:val="00EF7F98"/>
    <w:rsid w:val="00F00255"/>
    <w:rsid w:val="00F003CA"/>
    <w:rsid w:val="00F00E4E"/>
    <w:rsid w:val="00F00FDF"/>
    <w:rsid w:val="00F0153F"/>
    <w:rsid w:val="00F0197B"/>
    <w:rsid w:val="00F01AFF"/>
    <w:rsid w:val="00F01DF3"/>
    <w:rsid w:val="00F0206F"/>
    <w:rsid w:val="00F020ED"/>
    <w:rsid w:val="00F021D7"/>
    <w:rsid w:val="00F0279C"/>
    <w:rsid w:val="00F02B8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C25"/>
    <w:rsid w:val="00F07D94"/>
    <w:rsid w:val="00F1047D"/>
    <w:rsid w:val="00F10612"/>
    <w:rsid w:val="00F10816"/>
    <w:rsid w:val="00F109F7"/>
    <w:rsid w:val="00F10AB4"/>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D98"/>
    <w:rsid w:val="00F164EA"/>
    <w:rsid w:val="00F168E6"/>
    <w:rsid w:val="00F1755B"/>
    <w:rsid w:val="00F17A34"/>
    <w:rsid w:val="00F20A13"/>
    <w:rsid w:val="00F21220"/>
    <w:rsid w:val="00F21272"/>
    <w:rsid w:val="00F21753"/>
    <w:rsid w:val="00F2204A"/>
    <w:rsid w:val="00F22C68"/>
    <w:rsid w:val="00F22F86"/>
    <w:rsid w:val="00F232DC"/>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12C9"/>
    <w:rsid w:val="00F31C6C"/>
    <w:rsid w:val="00F32374"/>
    <w:rsid w:val="00F3327B"/>
    <w:rsid w:val="00F337D8"/>
    <w:rsid w:val="00F33848"/>
    <w:rsid w:val="00F33B46"/>
    <w:rsid w:val="00F3418B"/>
    <w:rsid w:val="00F3491B"/>
    <w:rsid w:val="00F35A70"/>
    <w:rsid w:val="00F36159"/>
    <w:rsid w:val="00F367D4"/>
    <w:rsid w:val="00F368CE"/>
    <w:rsid w:val="00F402B6"/>
    <w:rsid w:val="00F4058B"/>
    <w:rsid w:val="00F40726"/>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E08"/>
    <w:rsid w:val="00F47F9C"/>
    <w:rsid w:val="00F50363"/>
    <w:rsid w:val="00F50698"/>
    <w:rsid w:val="00F507BC"/>
    <w:rsid w:val="00F50869"/>
    <w:rsid w:val="00F50ABB"/>
    <w:rsid w:val="00F50AFF"/>
    <w:rsid w:val="00F5107A"/>
    <w:rsid w:val="00F515B1"/>
    <w:rsid w:val="00F515DC"/>
    <w:rsid w:val="00F5166B"/>
    <w:rsid w:val="00F5169F"/>
    <w:rsid w:val="00F51F6E"/>
    <w:rsid w:val="00F52108"/>
    <w:rsid w:val="00F52AFF"/>
    <w:rsid w:val="00F52D88"/>
    <w:rsid w:val="00F53058"/>
    <w:rsid w:val="00F53AA7"/>
    <w:rsid w:val="00F5404E"/>
    <w:rsid w:val="00F5434A"/>
    <w:rsid w:val="00F54B98"/>
    <w:rsid w:val="00F55BE4"/>
    <w:rsid w:val="00F56B86"/>
    <w:rsid w:val="00F57502"/>
    <w:rsid w:val="00F57921"/>
    <w:rsid w:val="00F600FA"/>
    <w:rsid w:val="00F60522"/>
    <w:rsid w:val="00F60E7C"/>
    <w:rsid w:val="00F619A9"/>
    <w:rsid w:val="00F62B5D"/>
    <w:rsid w:val="00F62BF8"/>
    <w:rsid w:val="00F63484"/>
    <w:rsid w:val="00F6357C"/>
    <w:rsid w:val="00F64264"/>
    <w:rsid w:val="00F64389"/>
    <w:rsid w:val="00F6475C"/>
    <w:rsid w:val="00F64E10"/>
    <w:rsid w:val="00F66D41"/>
    <w:rsid w:val="00F701A2"/>
    <w:rsid w:val="00F705B6"/>
    <w:rsid w:val="00F705C2"/>
    <w:rsid w:val="00F71128"/>
    <w:rsid w:val="00F71672"/>
    <w:rsid w:val="00F718D2"/>
    <w:rsid w:val="00F719EB"/>
    <w:rsid w:val="00F71BE4"/>
    <w:rsid w:val="00F72F7D"/>
    <w:rsid w:val="00F73017"/>
    <w:rsid w:val="00F735F8"/>
    <w:rsid w:val="00F73F97"/>
    <w:rsid w:val="00F755DC"/>
    <w:rsid w:val="00F7561B"/>
    <w:rsid w:val="00F75806"/>
    <w:rsid w:val="00F763EA"/>
    <w:rsid w:val="00F765F8"/>
    <w:rsid w:val="00F76CB1"/>
    <w:rsid w:val="00F77029"/>
    <w:rsid w:val="00F77370"/>
    <w:rsid w:val="00F77516"/>
    <w:rsid w:val="00F775F7"/>
    <w:rsid w:val="00F77F24"/>
    <w:rsid w:val="00F80040"/>
    <w:rsid w:val="00F803CE"/>
    <w:rsid w:val="00F803E8"/>
    <w:rsid w:val="00F80938"/>
    <w:rsid w:val="00F81426"/>
    <w:rsid w:val="00F8193D"/>
    <w:rsid w:val="00F81961"/>
    <w:rsid w:val="00F8204A"/>
    <w:rsid w:val="00F82691"/>
    <w:rsid w:val="00F82737"/>
    <w:rsid w:val="00F828A0"/>
    <w:rsid w:val="00F82DE4"/>
    <w:rsid w:val="00F83206"/>
    <w:rsid w:val="00F839F8"/>
    <w:rsid w:val="00F83FD2"/>
    <w:rsid w:val="00F844BE"/>
    <w:rsid w:val="00F853D9"/>
    <w:rsid w:val="00F85F06"/>
    <w:rsid w:val="00F87575"/>
    <w:rsid w:val="00F87588"/>
    <w:rsid w:val="00F87B21"/>
    <w:rsid w:val="00F9023F"/>
    <w:rsid w:val="00F9068F"/>
    <w:rsid w:val="00F90B5A"/>
    <w:rsid w:val="00F90E2A"/>
    <w:rsid w:val="00F912CC"/>
    <w:rsid w:val="00F917E3"/>
    <w:rsid w:val="00F91B2C"/>
    <w:rsid w:val="00F91C12"/>
    <w:rsid w:val="00F91CAD"/>
    <w:rsid w:val="00F92FEA"/>
    <w:rsid w:val="00F93B09"/>
    <w:rsid w:val="00F93DC9"/>
    <w:rsid w:val="00F941C4"/>
    <w:rsid w:val="00F949BC"/>
    <w:rsid w:val="00F94AB1"/>
    <w:rsid w:val="00F94F61"/>
    <w:rsid w:val="00F94F79"/>
    <w:rsid w:val="00F95346"/>
    <w:rsid w:val="00F9591A"/>
    <w:rsid w:val="00F95AAC"/>
    <w:rsid w:val="00F966FB"/>
    <w:rsid w:val="00F97558"/>
    <w:rsid w:val="00F97C05"/>
    <w:rsid w:val="00F97C95"/>
    <w:rsid w:val="00FA0397"/>
    <w:rsid w:val="00FA0BAE"/>
    <w:rsid w:val="00FA0FD0"/>
    <w:rsid w:val="00FA1391"/>
    <w:rsid w:val="00FA14DF"/>
    <w:rsid w:val="00FA1566"/>
    <w:rsid w:val="00FA255A"/>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B16DF"/>
    <w:rsid w:val="00FB1F21"/>
    <w:rsid w:val="00FB21AF"/>
    <w:rsid w:val="00FB2524"/>
    <w:rsid w:val="00FB38D6"/>
    <w:rsid w:val="00FB39E6"/>
    <w:rsid w:val="00FB4C94"/>
    <w:rsid w:val="00FB55CA"/>
    <w:rsid w:val="00FB64B7"/>
    <w:rsid w:val="00FB692C"/>
    <w:rsid w:val="00FB6DCF"/>
    <w:rsid w:val="00FB7863"/>
    <w:rsid w:val="00FC08A2"/>
    <w:rsid w:val="00FC0BBD"/>
    <w:rsid w:val="00FC0C2B"/>
    <w:rsid w:val="00FC1404"/>
    <w:rsid w:val="00FC1C9A"/>
    <w:rsid w:val="00FC1CB3"/>
    <w:rsid w:val="00FC221B"/>
    <w:rsid w:val="00FC2446"/>
    <w:rsid w:val="00FC2526"/>
    <w:rsid w:val="00FC35BE"/>
    <w:rsid w:val="00FC36DB"/>
    <w:rsid w:val="00FC3C95"/>
    <w:rsid w:val="00FC4011"/>
    <w:rsid w:val="00FC4799"/>
    <w:rsid w:val="00FC492F"/>
    <w:rsid w:val="00FC4CD6"/>
    <w:rsid w:val="00FC5791"/>
    <w:rsid w:val="00FC5F08"/>
    <w:rsid w:val="00FC5F47"/>
    <w:rsid w:val="00FC6FA4"/>
    <w:rsid w:val="00FC7173"/>
    <w:rsid w:val="00FC79FA"/>
    <w:rsid w:val="00FC7DB4"/>
    <w:rsid w:val="00FC7F37"/>
    <w:rsid w:val="00FD06F6"/>
    <w:rsid w:val="00FD0B99"/>
    <w:rsid w:val="00FD198E"/>
    <w:rsid w:val="00FD1A7D"/>
    <w:rsid w:val="00FD229E"/>
    <w:rsid w:val="00FD27D3"/>
    <w:rsid w:val="00FD2A2F"/>
    <w:rsid w:val="00FD2A8B"/>
    <w:rsid w:val="00FD30EF"/>
    <w:rsid w:val="00FD3B34"/>
    <w:rsid w:val="00FD3DCB"/>
    <w:rsid w:val="00FD4C9C"/>
    <w:rsid w:val="00FD6AF8"/>
    <w:rsid w:val="00FD720D"/>
    <w:rsid w:val="00FD7AC4"/>
    <w:rsid w:val="00FD7C24"/>
    <w:rsid w:val="00FE02A5"/>
    <w:rsid w:val="00FE093D"/>
    <w:rsid w:val="00FE0B71"/>
    <w:rsid w:val="00FE0C9F"/>
    <w:rsid w:val="00FE1350"/>
    <w:rsid w:val="00FE2E10"/>
    <w:rsid w:val="00FE2F89"/>
    <w:rsid w:val="00FE302E"/>
    <w:rsid w:val="00FE3DCA"/>
    <w:rsid w:val="00FE4AF4"/>
    <w:rsid w:val="00FE5A25"/>
    <w:rsid w:val="00FE6080"/>
    <w:rsid w:val="00FE60BF"/>
    <w:rsid w:val="00FE6A5C"/>
    <w:rsid w:val="00FE6C0E"/>
    <w:rsid w:val="00FE6F76"/>
    <w:rsid w:val="00FE79AF"/>
    <w:rsid w:val="00FE7C78"/>
    <w:rsid w:val="00FF0685"/>
    <w:rsid w:val="00FF068E"/>
    <w:rsid w:val="00FF0B02"/>
    <w:rsid w:val="00FF0DF8"/>
    <w:rsid w:val="00FF0EF9"/>
    <w:rsid w:val="00FF1B40"/>
    <w:rsid w:val="00FF24AB"/>
    <w:rsid w:val="00FF25D1"/>
    <w:rsid w:val="00FF28B5"/>
    <w:rsid w:val="00FF2C5A"/>
    <w:rsid w:val="00FF2D8F"/>
    <w:rsid w:val="00FF42F6"/>
    <w:rsid w:val="00FF4522"/>
    <w:rsid w:val="00FF45EE"/>
    <w:rsid w:val="00FF51F8"/>
    <w:rsid w:val="00FF632C"/>
    <w:rsid w:val="00FF6632"/>
    <w:rsid w:val="00FF6945"/>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70E8C"/>
  </w:style>
  <w:style w:type="paragraph" w:styleId="1">
    <w:name w:val="heading 1"/>
    <w:basedOn w:val="a"/>
    <w:next w:val="a"/>
    <w:link w:val="10"/>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51A61"/>
  </w:style>
  <w:style w:type="character" w:customStyle="1" w:styleId="10">
    <w:name w:val="标题 1 字符"/>
    <w:basedOn w:val="a0"/>
    <w:link w:val="1"/>
    <w:uiPriority w:val="9"/>
    <w:rsid w:val="00170E8C"/>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170E8C"/>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170E8C"/>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170E8C"/>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170E8C"/>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170E8C"/>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170E8C"/>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unhideWhenUsed/>
    <w:qFormat/>
    <w:rsid w:val="00170E8C"/>
    <w:pPr>
      <w:spacing w:after="200" w:line="240" w:lineRule="auto"/>
    </w:pPr>
    <w:rPr>
      <w:i/>
      <w:iCs/>
      <w:color w:val="44546A" w:themeColor="text2"/>
      <w:sz w:val="18"/>
      <w:szCs w:val="18"/>
    </w:rPr>
  </w:style>
  <w:style w:type="paragraph" w:styleId="a5">
    <w:name w:val="Title"/>
    <w:basedOn w:val="a"/>
    <w:next w:val="a"/>
    <w:link w:val="a6"/>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6">
    <w:name w:val="标题 字符"/>
    <w:basedOn w:val="a0"/>
    <w:link w:val="a5"/>
    <w:uiPriority w:val="10"/>
    <w:rsid w:val="00170E8C"/>
    <w:rPr>
      <w:rFonts w:asciiTheme="majorHAnsi" w:eastAsiaTheme="majorEastAsia" w:hAnsiTheme="majorHAnsi" w:cstheme="majorBidi"/>
      <w:color w:val="000000" w:themeColor="text1"/>
      <w:sz w:val="56"/>
      <w:szCs w:val="56"/>
    </w:rPr>
  </w:style>
  <w:style w:type="paragraph" w:styleId="a7">
    <w:name w:val="Subtitle"/>
    <w:basedOn w:val="a"/>
    <w:next w:val="a"/>
    <w:link w:val="a8"/>
    <w:uiPriority w:val="11"/>
    <w:qFormat/>
    <w:rsid w:val="00170E8C"/>
    <w:pPr>
      <w:numPr>
        <w:ilvl w:val="1"/>
      </w:numPr>
    </w:pPr>
    <w:rPr>
      <w:color w:val="5A5A5A" w:themeColor="text1" w:themeTint="A5"/>
      <w:spacing w:val="10"/>
    </w:rPr>
  </w:style>
  <w:style w:type="character" w:customStyle="1" w:styleId="a8">
    <w:name w:val="副标题 字符"/>
    <w:basedOn w:val="a0"/>
    <w:link w:val="a7"/>
    <w:uiPriority w:val="11"/>
    <w:rsid w:val="00170E8C"/>
    <w:rPr>
      <w:color w:val="5A5A5A" w:themeColor="text1" w:themeTint="A5"/>
      <w:spacing w:val="10"/>
    </w:rPr>
  </w:style>
  <w:style w:type="character" w:styleId="a9">
    <w:name w:val="Strong"/>
    <w:basedOn w:val="a0"/>
    <w:uiPriority w:val="22"/>
    <w:qFormat/>
    <w:rsid w:val="00170E8C"/>
    <w:rPr>
      <w:b/>
      <w:bCs/>
      <w:color w:val="000000" w:themeColor="text1"/>
    </w:rPr>
  </w:style>
  <w:style w:type="character" w:styleId="aa">
    <w:name w:val="Emphasis"/>
    <w:basedOn w:val="a0"/>
    <w:uiPriority w:val="20"/>
    <w:qFormat/>
    <w:rsid w:val="00170E8C"/>
    <w:rPr>
      <w:i/>
      <w:iCs/>
      <w:color w:val="auto"/>
    </w:rPr>
  </w:style>
  <w:style w:type="paragraph" w:styleId="ab">
    <w:name w:val="No Spacing"/>
    <w:uiPriority w:val="1"/>
    <w:qFormat/>
    <w:rsid w:val="00170E8C"/>
    <w:pPr>
      <w:spacing w:after="0" w:line="240" w:lineRule="auto"/>
    </w:pPr>
  </w:style>
  <w:style w:type="paragraph" w:styleId="ac">
    <w:name w:val="Quote"/>
    <w:basedOn w:val="a"/>
    <w:next w:val="a"/>
    <w:link w:val="ad"/>
    <w:uiPriority w:val="29"/>
    <w:qFormat/>
    <w:rsid w:val="00170E8C"/>
    <w:pPr>
      <w:spacing w:before="160"/>
      <w:ind w:left="720" w:right="720"/>
    </w:pPr>
    <w:rPr>
      <w:i/>
      <w:iCs/>
      <w:color w:val="000000" w:themeColor="text1"/>
    </w:rPr>
  </w:style>
  <w:style w:type="character" w:customStyle="1" w:styleId="ad">
    <w:name w:val="引用 字符"/>
    <w:basedOn w:val="a0"/>
    <w:link w:val="ac"/>
    <w:uiPriority w:val="29"/>
    <w:rsid w:val="00170E8C"/>
    <w:rPr>
      <w:i/>
      <w:iCs/>
      <w:color w:val="000000" w:themeColor="text1"/>
    </w:rPr>
  </w:style>
  <w:style w:type="paragraph" w:styleId="ae">
    <w:name w:val="Intense Quote"/>
    <w:basedOn w:val="a"/>
    <w:next w:val="a"/>
    <w:link w:val="af"/>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
    <w:name w:val="明显引用 字符"/>
    <w:basedOn w:val="a0"/>
    <w:link w:val="ae"/>
    <w:uiPriority w:val="30"/>
    <w:rsid w:val="00170E8C"/>
    <w:rPr>
      <w:color w:val="000000" w:themeColor="text1"/>
      <w:shd w:val="clear" w:color="auto" w:fill="F2F2F2" w:themeFill="background1" w:themeFillShade="F2"/>
    </w:rPr>
  </w:style>
  <w:style w:type="character" w:styleId="af0">
    <w:name w:val="Subtle Emphasis"/>
    <w:basedOn w:val="a0"/>
    <w:uiPriority w:val="19"/>
    <w:qFormat/>
    <w:rsid w:val="00170E8C"/>
    <w:rPr>
      <w:i/>
      <w:iCs/>
      <w:color w:val="404040" w:themeColor="text1" w:themeTint="BF"/>
    </w:rPr>
  </w:style>
  <w:style w:type="character" w:styleId="af1">
    <w:name w:val="Intense Emphasis"/>
    <w:basedOn w:val="a0"/>
    <w:uiPriority w:val="21"/>
    <w:qFormat/>
    <w:rsid w:val="00170E8C"/>
    <w:rPr>
      <w:b/>
      <w:bCs/>
      <w:i/>
      <w:iCs/>
      <w:caps/>
    </w:rPr>
  </w:style>
  <w:style w:type="character" w:styleId="af2">
    <w:name w:val="Subtle Reference"/>
    <w:basedOn w:val="a0"/>
    <w:uiPriority w:val="31"/>
    <w:qFormat/>
    <w:rsid w:val="00170E8C"/>
    <w:rPr>
      <w:smallCaps/>
      <w:color w:val="404040" w:themeColor="text1" w:themeTint="BF"/>
      <w:u w:val="single" w:color="7F7F7F" w:themeColor="text1" w:themeTint="80"/>
    </w:rPr>
  </w:style>
  <w:style w:type="character" w:styleId="af3">
    <w:name w:val="Intense Reference"/>
    <w:basedOn w:val="a0"/>
    <w:uiPriority w:val="32"/>
    <w:qFormat/>
    <w:rsid w:val="00170E8C"/>
    <w:rPr>
      <w:b/>
      <w:bCs/>
      <w:smallCaps/>
      <w:u w:val="single"/>
    </w:rPr>
  </w:style>
  <w:style w:type="character" w:styleId="af4">
    <w:name w:val="Book Title"/>
    <w:basedOn w:val="a0"/>
    <w:uiPriority w:val="33"/>
    <w:qFormat/>
    <w:rsid w:val="00170E8C"/>
    <w:rPr>
      <w:b w:val="0"/>
      <w:bCs w:val="0"/>
      <w:smallCaps/>
      <w:spacing w:val="5"/>
    </w:rPr>
  </w:style>
  <w:style w:type="paragraph" w:styleId="TOC">
    <w:name w:val="TOC Heading"/>
    <w:basedOn w:val="1"/>
    <w:next w:val="a"/>
    <w:uiPriority w:val="39"/>
    <w:semiHidden/>
    <w:unhideWhenUsed/>
    <w:qFormat/>
    <w:rsid w:val="00170E8C"/>
    <w:pPr>
      <w:outlineLvl w:val="9"/>
    </w:pPr>
  </w:style>
  <w:style w:type="paragraph" w:styleId="af5">
    <w:name w:val="header"/>
    <w:basedOn w:val="a"/>
    <w:link w:val="af6"/>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170E8C"/>
    <w:rPr>
      <w:sz w:val="18"/>
      <w:szCs w:val="18"/>
    </w:rPr>
  </w:style>
  <w:style w:type="paragraph" w:styleId="af7">
    <w:name w:val="footer"/>
    <w:basedOn w:val="a"/>
    <w:link w:val="af8"/>
    <w:uiPriority w:val="99"/>
    <w:unhideWhenUsed/>
    <w:rsid w:val="00170E8C"/>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170E8C"/>
    <w:rPr>
      <w:sz w:val="18"/>
      <w:szCs w:val="18"/>
    </w:rPr>
  </w:style>
  <w:style w:type="paragraph" w:styleId="af9">
    <w:name w:val="List Paragraph"/>
    <w:basedOn w:val="a"/>
    <w:uiPriority w:val="34"/>
    <w:qFormat/>
    <w:rsid w:val="00C7564C"/>
    <w:pPr>
      <w:ind w:firstLineChars="200" w:firstLine="420"/>
    </w:pPr>
  </w:style>
  <w:style w:type="paragraph" w:styleId="afa">
    <w:name w:val="Normal (Web)"/>
    <w:basedOn w:val="a"/>
    <w:uiPriority w:val="99"/>
    <w:semiHidden/>
    <w:unhideWhenUsed/>
    <w:rsid w:val="00961501"/>
    <w:pPr>
      <w:spacing w:before="100" w:beforeAutospacing="1" w:after="100" w:afterAutospacing="1" w:line="240" w:lineRule="auto"/>
    </w:pPr>
    <w:rPr>
      <w:rFonts w:ascii="宋体" w:eastAsia="宋体" w:hAnsi="宋体" w:cs="宋体"/>
      <w:sz w:val="24"/>
      <w:szCs w:val="24"/>
    </w:rPr>
  </w:style>
  <w:style w:type="character" w:styleId="afb">
    <w:name w:val="Hyperlink"/>
    <w:basedOn w:val="a0"/>
    <w:uiPriority w:val="99"/>
    <w:unhideWhenUsed/>
    <w:rsid w:val="0048775B"/>
    <w:rPr>
      <w:color w:val="0000FF"/>
      <w:u w:val="single"/>
    </w:rPr>
  </w:style>
  <w:style w:type="character" w:styleId="afc">
    <w:name w:val="annotation reference"/>
    <w:basedOn w:val="a0"/>
    <w:uiPriority w:val="99"/>
    <w:semiHidden/>
    <w:unhideWhenUsed/>
    <w:rsid w:val="00A52320"/>
    <w:rPr>
      <w:sz w:val="21"/>
      <w:szCs w:val="21"/>
    </w:rPr>
  </w:style>
  <w:style w:type="paragraph" w:styleId="afd">
    <w:name w:val="annotation text"/>
    <w:basedOn w:val="a"/>
    <w:link w:val="afe"/>
    <w:uiPriority w:val="99"/>
    <w:unhideWhenUsed/>
    <w:rsid w:val="00A52320"/>
  </w:style>
  <w:style w:type="character" w:customStyle="1" w:styleId="afe">
    <w:name w:val="批注文字 字符"/>
    <w:basedOn w:val="a0"/>
    <w:link w:val="afd"/>
    <w:uiPriority w:val="99"/>
    <w:rsid w:val="00A52320"/>
  </w:style>
  <w:style w:type="paragraph" w:styleId="aff">
    <w:name w:val="annotation subject"/>
    <w:basedOn w:val="afd"/>
    <w:next w:val="afd"/>
    <w:link w:val="aff0"/>
    <w:uiPriority w:val="99"/>
    <w:semiHidden/>
    <w:unhideWhenUsed/>
    <w:rsid w:val="00A52320"/>
    <w:rPr>
      <w:b/>
      <w:bCs/>
    </w:rPr>
  </w:style>
  <w:style w:type="character" w:customStyle="1" w:styleId="aff0">
    <w:name w:val="批注主题 字符"/>
    <w:basedOn w:val="afe"/>
    <w:link w:val="aff"/>
    <w:uiPriority w:val="99"/>
    <w:semiHidden/>
    <w:rsid w:val="00A52320"/>
    <w:rPr>
      <w:b/>
      <w:bCs/>
    </w:rPr>
  </w:style>
  <w:style w:type="paragraph" w:styleId="aff1">
    <w:name w:val="Balloon Text"/>
    <w:basedOn w:val="a"/>
    <w:link w:val="aff2"/>
    <w:uiPriority w:val="99"/>
    <w:semiHidden/>
    <w:unhideWhenUsed/>
    <w:rsid w:val="00A52320"/>
    <w:pPr>
      <w:spacing w:after="0" w:line="240" w:lineRule="auto"/>
    </w:pPr>
    <w:rPr>
      <w:sz w:val="18"/>
      <w:szCs w:val="18"/>
    </w:rPr>
  </w:style>
  <w:style w:type="character" w:customStyle="1" w:styleId="aff2">
    <w:name w:val="批注框文本 字符"/>
    <w:basedOn w:val="a0"/>
    <w:link w:val="aff1"/>
    <w:uiPriority w:val="99"/>
    <w:semiHidden/>
    <w:rsid w:val="00A52320"/>
    <w:rPr>
      <w:sz w:val="18"/>
      <w:szCs w:val="18"/>
    </w:rPr>
  </w:style>
  <w:style w:type="character" w:customStyle="1" w:styleId="11">
    <w:name w:val="未处理的提及1"/>
    <w:basedOn w:val="a0"/>
    <w:uiPriority w:val="99"/>
    <w:semiHidden/>
    <w:unhideWhenUsed/>
    <w:rsid w:val="00341013"/>
    <w:rPr>
      <w:color w:val="605E5C"/>
      <w:shd w:val="clear" w:color="auto" w:fill="E1DFDD"/>
    </w:rPr>
  </w:style>
  <w:style w:type="paragraph" w:styleId="aff3">
    <w:name w:val="Date"/>
    <w:basedOn w:val="a"/>
    <w:next w:val="a"/>
    <w:link w:val="aff4"/>
    <w:uiPriority w:val="99"/>
    <w:semiHidden/>
    <w:unhideWhenUsed/>
    <w:rsid w:val="00827174"/>
    <w:pPr>
      <w:ind w:leftChars="2500" w:left="100"/>
    </w:pPr>
  </w:style>
  <w:style w:type="character" w:customStyle="1" w:styleId="aff4">
    <w:name w:val="日期 字符"/>
    <w:basedOn w:val="a0"/>
    <w:link w:val="aff3"/>
    <w:uiPriority w:val="99"/>
    <w:semiHidden/>
    <w:rsid w:val="00827174"/>
  </w:style>
  <w:style w:type="paragraph" w:customStyle="1" w:styleId="EndNoteBibliographyTitle">
    <w:name w:val="EndNote Bibliography Title"/>
    <w:basedOn w:val="a"/>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a0"/>
    <w:link w:val="EndNoteBibliographyTitle"/>
    <w:rsid w:val="00F619A9"/>
    <w:rPr>
      <w:rFonts w:ascii="Calibri" w:hAnsi="Calibri" w:cs="Calibri"/>
    </w:rPr>
  </w:style>
  <w:style w:type="paragraph" w:customStyle="1" w:styleId="EndNoteBibliography">
    <w:name w:val="EndNote Bibliography"/>
    <w:basedOn w:val="a"/>
    <w:link w:val="EndNoteBibliographyChar"/>
    <w:rsid w:val="00F619A9"/>
    <w:pPr>
      <w:spacing w:line="240" w:lineRule="auto"/>
    </w:pPr>
    <w:rPr>
      <w:rFonts w:ascii="Calibri" w:hAnsi="Calibri" w:cs="Calibri"/>
    </w:rPr>
  </w:style>
  <w:style w:type="character" w:customStyle="1" w:styleId="EndNoteBibliographyChar">
    <w:name w:val="EndNote Bibliography Char"/>
    <w:basedOn w:val="a0"/>
    <w:link w:val="EndNoteBibliography"/>
    <w:rsid w:val="00F619A9"/>
    <w:rPr>
      <w:rFonts w:ascii="Calibri" w:hAnsi="Calibri" w:cs="Calibri"/>
    </w:rPr>
  </w:style>
  <w:style w:type="paragraph" w:styleId="aff5">
    <w:name w:val="endnote text"/>
    <w:basedOn w:val="a"/>
    <w:link w:val="aff6"/>
    <w:uiPriority w:val="99"/>
    <w:semiHidden/>
    <w:unhideWhenUsed/>
    <w:rsid w:val="00DB7165"/>
    <w:pPr>
      <w:spacing w:after="0" w:line="240" w:lineRule="auto"/>
    </w:pPr>
    <w:rPr>
      <w:sz w:val="20"/>
      <w:szCs w:val="20"/>
    </w:rPr>
  </w:style>
  <w:style w:type="character" w:customStyle="1" w:styleId="aff6">
    <w:name w:val="尾注文本 字符"/>
    <w:basedOn w:val="a0"/>
    <w:link w:val="aff5"/>
    <w:uiPriority w:val="99"/>
    <w:semiHidden/>
    <w:rsid w:val="00DB7165"/>
    <w:rPr>
      <w:sz w:val="20"/>
      <w:szCs w:val="20"/>
    </w:rPr>
  </w:style>
  <w:style w:type="character" w:styleId="aff7">
    <w:name w:val="endnote reference"/>
    <w:basedOn w:val="a0"/>
    <w:uiPriority w:val="99"/>
    <w:semiHidden/>
    <w:unhideWhenUsed/>
    <w:rsid w:val="00DB7165"/>
    <w:rPr>
      <w:vertAlign w:val="superscript"/>
    </w:rPr>
  </w:style>
  <w:style w:type="character" w:styleId="aff8">
    <w:name w:val="FollowedHyperlink"/>
    <w:basedOn w:val="a0"/>
    <w:uiPriority w:val="99"/>
    <w:semiHidden/>
    <w:unhideWhenUsed/>
    <w:rsid w:val="00B40989"/>
    <w:rPr>
      <w:color w:val="954F72" w:themeColor="followedHyperlink"/>
      <w:u w:val="single"/>
    </w:rPr>
  </w:style>
  <w:style w:type="character" w:styleId="aff9">
    <w:name w:val="Unresolved Mention"/>
    <w:basedOn w:val="a0"/>
    <w:uiPriority w:val="99"/>
    <w:semiHidden/>
    <w:unhideWhenUsed/>
    <w:rsid w:val="002B43E5"/>
    <w:rPr>
      <w:color w:val="605E5C"/>
      <w:shd w:val="clear" w:color="auto" w:fill="E1DFDD"/>
    </w:rPr>
  </w:style>
  <w:style w:type="paragraph" w:styleId="affa">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4.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footer" Target="footer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zkon\iCloudDrive\Desktop\Rice%20Authentication%20Project\Publication%20Related\201908083\result%20and%20disscussion\publication%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jas\Downloads\20190808%20p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relief_ranking!$B$2:$B$31</c:f>
              <c:strCache>
                <c:ptCount val="30"/>
                <c:pt idx="0">
                  <c:v>Na</c:v>
                </c:pt>
                <c:pt idx="1">
                  <c:v>Al</c:v>
                </c:pt>
                <c:pt idx="2">
                  <c:v>Cd</c:v>
                </c:pt>
                <c:pt idx="3">
                  <c:v>Rb</c:v>
                </c:pt>
                <c:pt idx="4">
                  <c:v>Ba</c:v>
                </c:pt>
                <c:pt idx="5">
                  <c:v>V</c:v>
                </c:pt>
                <c:pt idx="6">
                  <c:v>Co</c:v>
                </c:pt>
                <c:pt idx="7">
                  <c:v>Fe</c:v>
                </c:pt>
                <c:pt idx="8">
                  <c:v>B</c:v>
                </c:pt>
                <c:pt idx="9">
                  <c:v>Mn</c:v>
                </c:pt>
                <c:pt idx="10">
                  <c:v>Nb</c:v>
                </c:pt>
                <c:pt idx="11">
                  <c:v>Sr</c:v>
                </c:pt>
                <c:pt idx="12">
                  <c:v>Ag</c:v>
                </c:pt>
                <c:pt idx="13">
                  <c:v>Cs</c:v>
                </c:pt>
                <c:pt idx="14">
                  <c:v>Mg</c:v>
                </c:pt>
                <c:pt idx="15">
                  <c:v>Ni</c:v>
                </c:pt>
                <c:pt idx="16">
                  <c:v>Ca</c:v>
                </c:pt>
                <c:pt idx="17">
                  <c:v>Ti</c:v>
                </c:pt>
                <c:pt idx="18">
                  <c:v>Cu</c:v>
                </c:pt>
                <c:pt idx="19">
                  <c:v>K</c:v>
                </c:pt>
                <c:pt idx="20">
                  <c:v>Ga</c:v>
                </c:pt>
                <c:pt idx="21">
                  <c:v>Zn</c:v>
                </c:pt>
                <c:pt idx="22">
                  <c:v>Hg</c:v>
                </c:pt>
                <c:pt idx="23">
                  <c:v>Sc</c:v>
                </c:pt>
                <c:pt idx="24">
                  <c:v>Ge</c:v>
                </c:pt>
                <c:pt idx="25">
                  <c:v>As</c:v>
                </c:pt>
                <c:pt idx="26">
                  <c:v>Mo</c:v>
                </c:pt>
                <c:pt idx="27">
                  <c:v>Se</c:v>
                </c:pt>
                <c:pt idx="28">
                  <c:v>Cr</c:v>
                </c:pt>
                <c:pt idx="29">
                  <c:v>Pb</c:v>
                </c:pt>
              </c:strCache>
            </c:strRef>
          </c:cat>
          <c:val>
            <c:numRef>
              <c:f>relief_ranking!$C$2:$C$31</c:f>
              <c:numCache>
                <c:formatCode>General</c:formatCode>
                <c:ptCount val="30"/>
                <c:pt idx="0">
                  <c:v>0.304952560192633</c:v>
                </c:pt>
                <c:pt idx="1">
                  <c:v>0.28002582391812803</c:v>
                </c:pt>
                <c:pt idx="2">
                  <c:v>0.27596963134576902</c:v>
                </c:pt>
                <c:pt idx="3">
                  <c:v>0.26272880012214</c:v>
                </c:pt>
                <c:pt idx="4">
                  <c:v>0.256992691568599</c:v>
                </c:pt>
                <c:pt idx="5">
                  <c:v>0.254485232144681</c:v>
                </c:pt>
                <c:pt idx="6">
                  <c:v>0.23763406687595001</c:v>
                </c:pt>
                <c:pt idx="7">
                  <c:v>0.21651733854657401</c:v>
                </c:pt>
                <c:pt idx="8">
                  <c:v>0.214928089160523</c:v>
                </c:pt>
                <c:pt idx="9">
                  <c:v>0.20717051042863499</c:v>
                </c:pt>
                <c:pt idx="10">
                  <c:v>0.19929011216870601</c:v>
                </c:pt>
                <c:pt idx="11">
                  <c:v>0.198726911700048</c:v>
                </c:pt>
                <c:pt idx="12">
                  <c:v>0.17358454574344601</c:v>
                </c:pt>
                <c:pt idx="13">
                  <c:v>0.16509034920679699</c:v>
                </c:pt>
                <c:pt idx="14">
                  <c:v>0.15870962911676101</c:v>
                </c:pt>
                <c:pt idx="15">
                  <c:v>0.15789618273984199</c:v>
                </c:pt>
                <c:pt idx="16">
                  <c:v>0.15373304442728999</c:v>
                </c:pt>
                <c:pt idx="17">
                  <c:v>0.15318986577384699</c:v>
                </c:pt>
                <c:pt idx="18">
                  <c:v>0.14782757271128699</c:v>
                </c:pt>
                <c:pt idx="19">
                  <c:v>0.14278201328596801</c:v>
                </c:pt>
                <c:pt idx="20">
                  <c:v>0.121421260461057</c:v>
                </c:pt>
                <c:pt idx="21">
                  <c:v>0.11071148383344399</c:v>
                </c:pt>
                <c:pt idx="22">
                  <c:v>0.10498917166928499</c:v>
                </c:pt>
                <c:pt idx="23">
                  <c:v>8.1486848392999495E-2</c:v>
                </c:pt>
                <c:pt idx="24">
                  <c:v>6.3886258596648399E-2</c:v>
                </c:pt>
                <c:pt idx="25">
                  <c:v>5.91912883247315E-2</c:v>
                </c:pt>
                <c:pt idx="26">
                  <c:v>5.8600381448734098E-2</c:v>
                </c:pt>
                <c:pt idx="27">
                  <c:v>4.2722922517213602E-2</c:v>
                </c:pt>
                <c:pt idx="28">
                  <c:v>3.4426695222673401E-2</c:v>
                </c:pt>
                <c:pt idx="29">
                  <c:v>3.2266492458768302E-2</c:v>
                </c:pt>
              </c:numCache>
            </c:numRef>
          </c:val>
          <c:extLst>
            <c:ext xmlns:c16="http://schemas.microsoft.com/office/drawing/2014/chart" uri="{C3380CC4-5D6E-409C-BE32-E72D297353CC}">
              <c16:uniqueId val="{00000000-2C09-478A-A48D-B719F2CA2E9E}"/>
            </c:ext>
          </c:extLst>
        </c:ser>
        <c:dLbls>
          <c:showLegendKey val="0"/>
          <c:showVal val="0"/>
          <c:showCatName val="0"/>
          <c:showSerName val="0"/>
          <c:showPercent val="0"/>
          <c:showBubbleSize val="0"/>
        </c:dLbls>
        <c:gapWidth val="182"/>
        <c:axId val="1791735008"/>
        <c:axId val="1791736640"/>
      </c:barChart>
      <c:catAx>
        <c:axId val="1791735008"/>
        <c:scaling>
          <c:orientation val="maxMin"/>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Elements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791736640"/>
        <c:crosses val="autoZero"/>
        <c:auto val="1"/>
        <c:lblAlgn val="ctr"/>
        <c:lblOffset val="100"/>
        <c:noMultiLvlLbl val="0"/>
      </c:catAx>
      <c:valAx>
        <c:axId val="17917366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Relative</a:t>
                </a:r>
                <a:r>
                  <a:rPr lang="en-US" sz="900" baseline="0"/>
                  <a:t> importance</a:t>
                </a:r>
                <a:endParaRPr lang="en-US" sz="900"/>
              </a:p>
            </c:rich>
          </c:tx>
          <c:layout>
            <c:manualLayout>
              <c:xMode val="edge"/>
              <c:yMode val="edge"/>
              <c:x val="0.42349804832088295"/>
              <c:y val="2.89675150010345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66851282979363"/>
          <c:y val="8.1468138774157511E-2"/>
          <c:w val="0.62671002809808274"/>
          <c:h val="0.68649112255356237"/>
        </c:manualLayout>
      </c:layout>
      <c:scatterChart>
        <c:scatterStyle val="lineMarker"/>
        <c:varyColors val="0"/>
        <c:ser>
          <c:idx val="0"/>
          <c:order val="0"/>
          <c:tx>
            <c:v>RF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5'!$C$2:$C$31</c:f>
              <c:numCache>
                <c:formatCode>General</c:formatCode>
                <c:ptCount val="30"/>
                <c:pt idx="0">
                  <c:v>78.854719133929891</c:v>
                </c:pt>
                <c:pt idx="1">
                  <c:v>96.1044516670771</c:v>
                </c:pt>
                <c:pt idx="2">
                  <c:v>98.883921671839701</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0-8A5E-434F-A65D-F8EB9E64E706}"/>
            </c:ext>
          </c:extLst>
        </c:ser>
        <c:ser>
          <c:idx val="1"/>
          <c:order val="1"/>
          <c:tx>
            <c:v>SVM</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5'!$E$2:$E$31</c:f>
              <c:numCache>
                <c:formatCode>General</c:formatCode>
                <c:ptCount val="30"/>
                <c:pt idx="0">
                  <c:v>72.047156363927499</c:v>
                </c:pt>
                <c:pt idx="1">
                  <c:v>92.264439583109208</c:v>
                </c:pt>
                <c:pt idx="2">
                  <c:v>98.037316358649989</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1-8A5E-434F-A65D-F8EB9E64E706}"/>
            </c:ext>
          </c:extLst>
        </c:ser>
        <c:dLbls>
          <c:showLegendKey val="0"/>
          <c:showVal val="0"/>
          <c:showCatName val="0"/>
          <c:showSerName val="0"/>
          <c:showPercent val="0"/>
          <c:showBubbleSize val="0"/>
        </c:dLbls>
        <c:axId val="1523454767"/>
        <c:axId val="1523107439"/>
      </c:scatterChart>
      <c:valAx>
        <c:axId val="1523454767"/>
        <c:scaling>
          <c:orientation val="minMax"/>
          <c:max val="3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Features</a:t>
                </a:r>
              </a:p>
            </c:rich>
          </c:tx>
          <c:layout>
            <c:manualLayout>
              <c:xMode val="edge"/>
              <c:yMode val="edge"/>
              <c:x val="0.43568815340523487"/>
              <c:y val="0.86120313487704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3107439"/>
        <c:crosses val="autoZero"/>
        <c:crossBetween val="midCat"/>
      </c:valAx>
      <c:valAx>
        <c:axId val="1523107439"/>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3454767"/>
        <c:crosses val="autoZero"/>
        <c:crossBetween val="midCat"/>
      </c:valAx>
      <c:spPr>
        <a:noFill/>
        <a:ln>
          <a:noFill/>
        </a:ln>
        <a:effectLst/>
      </c:spPr>
    </c:plotArea>
    <c:legend>
      <c:legendPos val="b"/>
      <c:layout>
        <c:manualLayout>
          <c:xMode val="edge"/>
          <c:yMode val="edge"/>
          <c:x val="0.56860877827164813"/>
          <c:y val="0.23665191695153467"/>
          <c:w val="0.17583954918256578"/>
          <c:h val="6.5764295051583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1517411710956"/>
          <c:y val="0.24967884765861464"/>
          <c:w val="0.65150541420899732"/>
          <c:h val="0.69553019619005718"/>
        </c:manualLayout>
      </c:layout>
      <c:radarChart>
        <c:radarStyle val="marker"/>
        <c:varyColors val="0"/>
        <c:ser>
          <c:idx val="0"/>
          <c:order val="0"/>
          <c:tx>
            <c:v>GG</c:v>
          </c:tx>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04A6-49B7-A634-E6AE7AEBCDFC}"/>
            </c:ext>
          </c:extLst>
        </c:ser>
        <c:ser>
          <c:idx val="1"/>
          <c:order val="1"/>
          <c:tx>
            <c:v>JS</c:v>
          </c:tx>
          <c:spPr>
            <a:ln w="31750" cap="rnd">
              <a:solidFill>
                <a:schemeClr val="accent2"/>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1-04A6-49B7-A634-E6AE7AEBCDFC}"/>
            </c:ext>
          </c:extLst>
        </c:ser>
        <c:ser>
          <c:idx val="2"/>
          <c:order val="2"/>
          <c:tx>
            <c:v>PJ-1</c:v>
          </c:tx>
          <c:spPr>
            <a:ln w="31750" cap="rnd">
              <a:solidFill>
                <a:schemeClr val="accent3"/>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2-04A6-49B7-A634-E6AE7AEBCDFC}"/>
            </c:ext>
          </c:extLst>
        </c:ser>
        <c:ser>
          <c:idx val="3"/>
          <c:order val="3"/>
          <c:tx>
            <c:v>PJ-2</c:v>
          </c:tx>
          <c:spPr>
            <a:ln w="31750" cap="rnd">
              <a:solidFill>
                <a:schemeClr val="accent4"/>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3-04A6-49B7-A634-E6AE7AEBCDFC}"/>
            </c:ext>
          </c:extLst>
        </c:ser>
        <c:ser>
          <c:idx val="4"/>
          <c:order val="4"/>
          <c:tx>
            <c:v>SY</c:v>
          </c:tx>
          <c:spPr>
            <a:ln w="31750" cap="rnd">
              <a:solidFill>
                <a:schemeClr val="accent5"/>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4-04A6-49B7-A634-E6AE7AEBCDFC}"/>
            </c:ext>
          </c:extLst>
        </c:ser>
        <c:ser>
          <c:idx val="5"/>
          <c:order val="5"/>
          <c:tx>
            <c:v>WC</c:v>
          </c:tx>
          <c:spPr>
            <a:ln w="31750" cap="rnd">
              <a:solidFill>
                <a:schemeClr val="accent6"/>
              </a:solidFill>
              <a:round/>
            </a:ln>
            <a:effectLst/>
          </c:spPr>
          <c:marker>
            <c:symbol val="none"/>
          </c:marker>
          <c:cat>
            <c:strRef>
              <c:f>[1]Radar!$J$11:$J$15</c:f>
              <c:strCache>
                <c:ptCount val="5"/>
                <c:pt idx="0">
                  <c:v>Na</c:v>
                </c:pt>
                <c:pt idx="1">
                  <c:v>Al</c:v>
                </c:pt>
                <c:pt idx="2">
                  <c:v>Cd</c:v>
                </c:pt>
                <c:pt idx="3">
                  <c:v>Rb</c:v>
                </c:pt>
                <c:pt idx="4">
                  <c:v>Ba</c:v>
                </c:pt>
              </c:strCache>
            </c:strRef>
          </c:cat>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5-04A6-49B7-A634-E6AE7AEBCDFC}"/>
            </c:ext>
          </c:extLst>
        </c:ser>
        <c:dLbls>
          <c:showLegendKey val="0"/>
          <c:showVal val="0"/>
          <c:showCatName val="0"/>
          <c:showSerName val="0"/>
          <c:showPercent val="0"/>
          <c:showBubbleSize val="0"/>
        </c:dLbls>
        <c:axId val="1066017023"/>
        <c:axId val="871407743"/>
      </c:radarChart>
      <c:catAx>
        <c:axId val="106601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crossAx val="871407743"/>
        <c:crosses val="autoZero"/>
        <c:auto val="1"/>
        <c:lblAlgn val="ctr"/>
        <c:lblOffset val="100"/>
        <c:noMultiLvlLbl val="0"/>
      </c:catAx>
      <c:valAx>
        <c:axId val="8714077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066017023"/>
        <c:crosses val="autoZero"/>
        <c:crossBetween val="between"/>
      </c:valAx>
      <c:spPr>
        <a:noFill/>
        <a:ln>
          <a:noFill/>
        </a:ln>
        <a:effectLst/>
      </c:spPr>
    </c:plotArea>
    <c:legend>
      <c:legendPos val="b"/>
      <c:layout>
        <c:manualLayout>
          <c:xMode val="edge"/>
          <c:yMode val="edge"/>
          <c:x val="0.76724796149268837"/>
          <c:y val="6.6233630337494784E-2"/>
          <c:w val="0.19477288990356761"/>
          <c:h val="0.398566037385453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GG</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7833-4BA2-B29D-EAB9839128A3}"/>
            </c:ext>
          </c:extLst>
        </c:ser>
        <c:dLbls>
          <c:showLegendKey val="0"/>
          <c:showVal val="0"/>
          <c:showCatName val="0"/>
          <c:showSerName val="0"/>
          <c:showPercent val="0"/>
          <c:showBubbleSize val="0"/>
        </c:dLbls>
        <c:axId val="2127488687"/>
        <c:axId val="873708991"/>
      </c:radarChart>
      <c:catAx>
        <c:axId val="212748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08991"/>
        <c:crosses val="autoZero"/>
        <c:auto val="1"/>
        <c:lblAlgn val="ctr"/>
        <c:lblOffset val="100"/>
        <c:noMultiLvlLbl val="0"/>
      </c:catAx>
      <c:valAx>
        <c:axId val="87370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748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JS</a:t>
            </a:r>
            <a:endParaRPr lang="zh-CN"/>
          </a:p>
        </c:rich>
      </c:tx>
      <c:layout>
        <c:manualLayout>
          <c:xMode val="edge"/>
          <c:yMode val="edge"/>
          <c:x val="0.31456448323450026"/>
          <c:y val="4.20859846491094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0-BA5C-4B4A-947F-6FF1097AB784}"/>
            </c:ext>
          </c:extLst>
        </c:ser>
        <c:dLbls>
          <c:showLegendKey val="0"/>
          <c:showVal val="0"/>
          <c:showCatName val="0"/>
          <c:showSerName val="0"/>
          <c:showPercent val="0"/>
          <c:showBubbleSize val="0"/>
        </c:dLbls>
        <c:axId val="877084223"/>
        <c:axId val="873705663"/>
      </c:radarChart>
      <c:catAx>
        <c:axId val="8770842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05663"/>
        <c:crosses val="autoZero"/>
        <c:auto val="1"/>
        <c:lblAlgn val="ctr"/>
        <c:lblOffset val="100"/>
        <c:noMultiLvlLbl val="0"/>
      </c:catAx>
      <c:valAx>
        <c:axId val="8737056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708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0-FC30-4AB3-B387-445FB40BFC69}"/>
            </c:ext>
          </c:extLst>
        </c:ser>
        <c:dLbls>
          <c:showLegendKey val="0"/>
          <c:showVal val="0"/>
          <c:showCatName val="0"/>
          <c:showSerName val="0"/>
          <c:showPercent val="0"/>
          <c:showBubbleSize val="0"/>
        </c:dLbls>
        <c:axId val="2128830783"/>
        <c:axId val="2120761711"/>
      </c:radarChart>
      <c:catAx>
        <c:axId val="21288307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0761711"/>
        <c:crosses val="autoZero"/>
        <c:auto val="1"/>
        <c:lblAlgn val="ctr"/>
        <c:lblOffset val="100"/>
        <c:noMultiLvlLbl val="0"/>
      </c:catAx>
      <c:valAx>
        <c:axId val="21207617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88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PJ-2</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0-01C3-4569-90BC-E738C0BCD9A2}"/>
            </c:ext>
          </c:extLst>
        </c:ser>
        <c:dLbls>
          <c:showLegendKey val="0"/>
          <c:showVal val="0"/>
          <c:showCatName val="0"/>
          <c:showSerName val="0"/>
          <c:showPercent val="0"/>
          <c:showBubbleSize val="0"/>
        </c:dLbls>
        <c:axId val="992332607"/>
        <c:axId val="993941375"/>
      </c:radarChart>
      <c:catAx>
        <c:axId val="9923326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993941375"/>
        <c:crosses val="autoZero"/>
        <c:auto val="1"/>
        <c:lblAlgn val="ctr"/>
        <c:lblOffset val="100"/>
        <c:noMultiLvlLbl val="0"/>
      </c:catAx>
      <c:valAx>
        <c:axId val="9939413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9923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SY</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manualLayout>
          <c:layoutTarget val="inner"/>
          <c:xMode val="edge"/>
          <c:yMode val="edge"/>
          <c:x val="0.2646567036026452"/>
          <c:y val="0.26725028170931275"/>
          <c:w val="0.508928859489997"/>
          <c:h val="0.6054232496921923"/>
        </c:manualLayout>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0-F0E3-4F6B-B5FF-50373B69A714}"/>
            </c:ext>
          </c:extLst>
        </c:ser>
        <c:dLbls>
          <c:showLegendKey val="0"/>
          <c:showVal val="0"/>
          <c:showCatName val="0"/>
          <c:showSerName val="0"/>
          <c:showPercent val="0"/>
          <c:showBubbleSize val="0"/>
        </c:dLbls>
        <c:axId val="877077023"/>
        <c:axId val="873714287"/>
      </c:radarChart>
      <c:catAx>
        <c:axId val="87707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14287"/>
        <c:crosses val="autoZero"/>
        <c:auto val="1"/>
        <c:lblAlgn val="ctr"/>
        <c:lblOffset val="100"/>
        <c:noMultiLvlLbl val="0"/>
      </c:catAx>
      <c:valAx>
        <c:axId val="8737142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707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WC</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0-8BDA-436A-8120-321389608646}"/>
            </c:ext>
          </c:extLst>
        </c:ser>
        <c:dLbls>
          <c:showLegendKey val="0"/>
          <c:showVal val="0"/>
          <c:showCatName val="0"/>
          <c:showSerName val="0"/>
          <c:showPercent val="0"/>
          <c:showBubbleSize val="0"/>
        </c:dLbls>
        <c:axId val="875297935"/>
        <c:axId val="873701503"/>
      </c:radarChart>
      <c:catAx>
        <c:axId val="875297935"/>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01503"/>
        <c:crosses val="autoZero"/>
        <c:auto val="1"/>
        <c:lblAlgn val="ctr"/>
        <c:lblOffset val="100"/>
        <c:noMultiLvlLbl val="0"/>
      </c:catAx>
      <c:valAx>
        <c:axId val="873701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529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EB1897-C46C-4A06-B297-C2439AC09DBB}">
  <ds:schemaRefs>
    <ds:schemaRef ds:uri="26407697-7c1c-4480-ad2d-c4e93e9c0aae"/>
    <ds:schemaRef ds:uri="http://purl.org/dc/terms/"/>
    <ds:schemaRef ds:uri="http://schemas.openxmlformats.org/package/2006/metadata/core-properties"/>
    <ds:schemaRef ds:uri="http://purl.org/dc/dcmitype/"/>
    <ds:schemaRef ds:uri="http://www.w3.org/XML/1998/namespace"/>
    <ds:schemaRef ds:uri="http://schemas.microsoft.com/office/2006/documentManagement/types"/>
    <ds:schemaRef ds:uri="http://purl.org/dc/elements/1.1/"/>
    <ds:schemaRef ds:uri="http://schemas.microsoft.com/office/infopath/2007/PartnerControls"/>
    <ds:schemaRef ds:uri="2c9b2fca-c7e1-4415-b54e-299cc257fb41"/>
    <ds:schemaRef ds:uri="http://schemas.microsoft.com/office/2006/metadata/properties"/>
  </ds:schemaRefs>
</ds:datastoreItem>
</file>

<file path=customXml/itemProps4.xml><?xml version="1.0" encoding="utf-8"?>
<ds:datastoreItem xmlns:ds="http://schemas.openxmlformats.org/officeDocument/2006/customXml" ds:itemID="{DCF3DB69-271B-4A3C-9E88-D8847156C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18408</Words>
  <Characters>104930</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Xu, Jason</cp:lastModifiedBy>
  <cp:revision>15</cp:revision>
  <cp:lastPrinted>2020-01-14T05:59:00Z</cp:lastPrinted>
  <dcterms:created xsi:type="dcterms:W3CDTF">2020-02-06T08:22:00Z</dcterms:created>
  <dcterms:modified xsi:type="dcterms:W3CDTF">2020-02-06T09:13:00Z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