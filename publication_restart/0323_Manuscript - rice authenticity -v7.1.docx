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0CCFCB6E"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044C0D">
        <w:rPr>
          <w:b/>
          <w:bCs/>
        </w:rPr>
        <w:t>element</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r w:rsidR="00C7564C">
        <w:t xml:space="preserve">Weiyu </w:t>
      </w:r>
      <w:proofErr w:type="spellStart"/>
      <w:r w:rsidR="00C7564C">
        <w:t>Gao</w:t>
      </w:r>
      <w:r w:rsidR="00F55BE4" w:rsidRPr="00F55BE4">
        <w:rPr>
          <w:vertAlign w:val="superscript"/>
        </w:rPr>
        <w:t>1</w:t>
      </w:r>
      <w:proofErr w:type="spellEnd"/>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1FF4AF4F"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non-targeted data analysis based on multi-</w:t>
      </w:r>
      <w:r w:rsidR="00044C0D">
        <w:t>element</w:t>
      </w:r>
      <w:r w:rsidRPr="00702429">
        <w:t xml:space="preserve">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(relief</w:t>
      </w:r>
      <w:r w:rsidR="00D42B15">
        <w:t>F</w:t>
      </w:r>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w:t>
      </w:r>
      <w:r w:rsidRPr="00702429">
        <w:t xml:space="preserve">with 100% accuracy. These results demonstrate </w:t>
      </w:r>
      <w:r w:rsidR="009C4B21">
        <w:rPr>
          <w:rFonts w:hint="eastAsia"/>
        </w:rPr>
        <w:t>t</w:t>
      </w:r>
      <w:r w:rsidR="009C4B21">
        <w:t xml:space="preserve">hat </w:t>
      </w:r>
      <w:r w:rsidR="008A521B">
        <w:t xml:space="preserve">using </w:t>
      </w:r>
      <w:r w:rsidRPr="00702429">
        <w:t xml:space="preserve">ICP-MS combined with machine learning techniques </w:t>
      </w:r>
      <w:r w:rsidR="003A160D">
        <w:t>is</w:t>
      </w:r>
      <w:r w:rsidR="003A160D" w:rsidRPr="00702429">
        <w:t xml:space="preserve"> </w:t>
      </w:r>
      <w:r w:rsidRPr="00702429">
        <w:t xml:space="preserve">an effective strategy </w:t>
      </w:r>
      <w:proofErr w:type="spellStart"/>
      <w:r w:rsidRPr="00702429">
        <w:t>for</w:t>
      </w:r>
      <w:r w:rsidR="003A160D">
        <w:t>authenticating</w:t>
      </w:r>
      <w:proofErr w:type="spellEnd"/>
      <w:r w:rsidRPr="00702429">
        <w:t xml:space="preserve">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proofErr w:type="spellStart"/>
      <w:r w:rsidR="00E11BE9">
        <w:t>chemometrics</w:t>
      </w:r>
      <w:proofErr w:type="spellEnd"/>
      <w:r w:rsidR="00E11BE9">
        <w:t xml:space="preserve"> </w:t>
      </w:r>
    </w:p>
    <w:p w14:paraId="61131577" w14:textId="71C1D90B" w:rsidR="00272AED" w:rsidRPr="0078663A" w:rsidRDefault="00C737A0" w:rsidP="0078663A">
      <w:pPr>
        <w:rPr>
          <w:b/>
        </w:rPr>
      </w:pPr>
      <w:r>
        <w:rPr>
          <w:b/>
        </w:rPr>
        <w:t>INTRODUCTION</w:t>
      </w:r>
      <w:r w:rsidRPr="0078663A">
        <w:rPr>
          <w:b/>
        </w:rPr>
        <w:t xml:space="preserve"> </w:t>
      </w:r>
    </w:p>
    <w:p w14:paraId="1CC1F170" w14:textId="2819D60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(MoA)</w:t>
      </w:r>
      <w:r w:rsidR="00FD6AF8">
        <w:t xml:space="preserve">. </w:t>
      </w:r>
    </w:p>
    <w:p w14:paraId="3BF64723" w14:textId="51B4B113" w:rsidR="004B4BFE" w:rsidRDefault="00A3755C" w:rsidP="00212AD0">
      <w:pPr>
        <w:jc w:val="both"/>
        <w:rPr>
          <w:ins w:id="0" w:author="Xu, Jason" w:date="2020-03-19T10:34:00Z"/>
        </w:rPr>
      </w:pPr>
      <w:r>
        <w:lastRenderedPageBreak/>
        <w:t>Rice (</w:t>
      </w:r>
      <w:proofErr w:type="spellStart"/>
      <w:r w:rsidRPr="0078663A">
        <w:rPr>
          <w:i/>
        </w:rPr>
        <w:t>Oryza</w:t>
      </w:r>
      <w:proofErr w:type="spellEnd"/>
      <w:r w:rsidRPr="0078663A">
        <w:rPr>
          <w:i/>
        </w:rPr>
        <w:t xml:space="preserve">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r w:rsidR="00CE7CA9">
        <w:t xml:space="preserve">domestic </w:t>
      </w:r>
      <w:r w:rsidR="00F0197B">
        <w:t>demand 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w:t>
      </w:r>
      <w:r w:rsidR="008C7171">
        <w:t xml:space="preserve"> </w:t>
      </w:r>
      <w:r w:rsidR="00B805B2">
        <w:t>However, d</w:t>
      </w:r>
      <w:r w:rsidR="0004330B">
        <w:t xml:space="preserve">ue to the gap between the limited production and high market demand, </w:t>
      </w:r>
      <w:r w:rsidR="00B805B2">
        <w:t xml:space="preserve">GI rice become </w:t>
      </w:r>
      <w:proofErr w:type="spellStart"/>
      <w:r w:rsidR="00B805B2">
        <w:t>volunerable</w:t>
      </w:r>
      <w:proofErr w:type="spellEnd"/>
      <w:r w:rsidR="00B805B2">
        <w:t xml:space="preserve"> to </w:t>
      </w:r>
      <w:commentRangeStart w:id="1"/>
      <w:r w:rsidR="00B805B2">
        <w:t xml:space="preserve">adulteration </w:t>
      </w:r>
      <w:commentRangeEnd w:id="1"/>
      <w:r w:rsidR="00B805B2">
        <w:rPr>
          <w:rStyle w:val="CommentReference"/>
        </w:rPr>
        <w:commentReference w:id="1"/>
      </w:r>
      <w:r w:rsidR="00B805B2">
        <w:t>such as partial substitution and fraudulent labeling</w:t>
      </w:r>
      <w:r w:rsidR="00025C21">
        <w:fldChar w:fldCharType="begin" w:fldLock="1"/>
      </w:r>
      <w:r w:rsidR="00755367">
        <w:instrText>ADDIN CSL_CITATION {"citationItems":[{"id":"ITEM-1","itemData":{"author":[{"dropping-particle":"","family":"Rodriguez","given":"Lulu","non-dropping-particle":"","parse-names":false,"suffix":""},{"dropping-particle":"","family":"Hall","given":"Bevier","non-dropping-particle":"","parse-names":false,"suffix":""},{"dropping-particle":"","family":"Avenue","given":"S Goodwin","non-dropping-particle":"","parse-names":false,"suffix":""},{"dropping-particle":"","family":"Hall","given":"Gregory","non-dropping-particle":"","parse-names":false,"suffix":""},{"dropping-particle":"","family":"Street","given":"S Wright","non-dropping-particle":"","parse-names":false,"suffix":""}],"id":"ITEM-1","issue":"1","issued":{"date-parts":[["2014"]]},"page":"80-96","title":"Social trust and risk knowledge , perception and behaviours resulting from a rice tampering scandal Sela Sar","type":"article-journal","volume":"5"},"uris":["http://www.mendeley.com/documents/?uuid=9335b157-305b-4787-8b2c-7c6df2e4bcd6"]},{"id":"ITEM-2","itemData":{"author":[{"dropping-particle":"","family":"Veeck","given":"Gregory","non-dropping-particle":"","parse-names":false,"suffix":""}],"id":"ITEM-2","issue":"June","issued":{"date-parts":[["2017"]]},"title":"Food Safety Concerns and Rice Imports in China : 1998 - 2016","type":"article-journal"},"uris":["http://www.mendeley.com/documents/?uuid=c76adab2-f954-497b-8bd7-e4c2d207bf1a"]}],"mendeley":{"formattedCitation":"&lt;sup&gt;9,10&lt;/sup&gt;","plainTextFormattedCitation":"9,10","previouslyFormattedCitation":"&lt;sup&gt;9,10&lt;/sup&gt;"},"properties":{"noteIndex":0},"schema":"https://github.com/citation-style-language/schema/raw/master/csl-citation.json"}</w:instrText>
      </w:r>
      <w:r w:rsidR="00025C21">
        <w:fldChar w:fldCharType="separate"/>
      </w:r>
      <w:r w:rsidR="00025C21" w:rsidRPr="00025C21">
        <w:rPr>
          <w:noProof/>
          <w:vertAlign w:val="superscript"/>
        </w:rPr>
        <w:t>9,10</w:t>
      </w:r>
      <w:r w:rsidR="00025C21">
        <w:fldChar w:fldCharType="end"/>
      </w:r>
      <w:r w:rsidR="00B805B2">
        <w:t>.</w:t>
      </w:r>
      <w:r w:rsidR="0024303C">
        <w:t xml:space="preserve"> </w:t>
      </w:r>
      <w:r w:rsidR="0097330A">
        <w:t>Therefore</w:t>
      </w:r>
      <w:r w:rsidR="00945680">
        <w:t xml:space="preserve">, </w:t>
      </w:r>
      <w:r w:rsidR="000E7C51">
        <w:t>determination of</w:t>
      </w:r>
      <w:r w:rsidR="00900370">
        <w:t xml:space="preserve"> </w:t>
      </w:r>
      <w:r w:rsidR="00945680">
        <w:t xml:space="preserve">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945D79">
        <w:t xml:space="preserve"> </w:t>
      </w:r>
      <w:r w:rsidR="009D3E3A">
        <w:t xml:space="preserve"> </w:t>
      </w:r>
    </w:p>
    <w:p w14:paraId="5853157F" w14:textId="01CC1E06" w:rsidR="00B318B9" w:rsidRPr="00781FEF" w:rsidRDefault="002E0566" w:rsidP="00212AD0">
      <w:pPr>
        <w:jc w:val="both"/>
      </w:pPr>
      <w:r>
        <w:t>R</w:t>
      </w:r>
      <w:r w:rsidR="00FC64A3">
        <w:t>ecent years,</w:t>
      </w:r>
      <w:r w:rsidR="00405B47" w:rsidRPr="00405B47">
        <w:t xml:space="preserve"> </w:t>
      </w:r>
      <w:r w:rsidR="00405B47">
        <w:t xml:space="preserve">inductively coupled plasma </w:t>
      </w:r>
      <w:r w:rsidR="00405B47" w:rsidRPr="00332FD1">
        <w:t>mass spectrometry</w:t>
      </w:r>
      <w:r w:rsidR="00405B47">
        <w:t xml:space="preserve"> (ICP-MS) analysis</w:t>
      </w:r>
      <w:r w:rsidR="00A752A6">
        <w:t xml:space="preserve"> </w:t>
      </w:r>
      <w:r w:rsidR="004E192E">
        <w:t xml:space="preserve">with the aid of multivariate analysis (MVA) and </w:t>
      </w:r>
      <w:r w:rsidR="0064739E">
        <w:t>machine learning</w:t>
      </w:r>
      <w:r w:rsidR="00BB7243">
        <w:t xml:space="preserve"> (ML)</w:t>
      </w:r>
      <w:r w:rsidR="004E192E">
        <w:t xml:space="preserve"> techniques</w:t>
      </w:r>
      <w:r w:rsidR="00585BE7">
        <w:t xml:space="preserve"> </w:t>
      </w:r>
      <w:r w:rsidR="005C20E5">
        <w:t>have been developed</w:t>
      </w:r>
      <w:r w:rsidR="0003481E">
        <w:t xml:space="preserve"> to </w:t>
      </w:r>
      <w:r w:rsidR="002E59A0">
        <w:t xml:space="preserve">address the issue of </w:t>
      </w:r>
      <w:r w:rsidR="00C973BD" w:rsidRPr="00025C21">
        <w:t>geo</w:t>
      </w:r>
      <w:r w:rsidR="00F40DB4" w:rsidRPr="00025C21">
        <w:t>graphical authentication</w:t>
      </w:r>
      <w:r w:rsidR="00755367">
        <w:t xml:space="preserve"> of rice</w:t>
      </w:r>
      <w:r w:rsidR="00755367" w:rsidRPr="00332FD1">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755367" w:rsidRPr="00332FD1">
        <w:fldChar w:fldCharType="separate"/>
      </w:r>
      <w:r w:rsidR="00755367" w:rsidRPr="00755367">
        <w:rPr>
          <w:noProof/>
          <w:vertAlign w:val="superscript"/>
        </w:rPr>
        <w:t>11–13</w:t>
      </w:r>
      <w:r w:rsidR="00755367" w:rsidRPr="00332FD1">
        <w:fldChar w:fldCharType="end"/>
      </w:r>
      <w:r w:rsidR="00025C21">
        <w:t>. Being able to simultaneously</w:t>
      </w:r>
      <w:r w:rsidR="005C20E5">
        <w:t xml:space="preserve"> </w:t>
      </w:r>
      <w:r w:rsidR="000A5605">
        <w:t xml:space="preserve">detect </w:t>
      </w:r>
      <w:r w:rsidR="00EF5A92">
        <w:t xml:space="preserve">both metal and non-metal elements, </w:t>
      </w:r>
      <w:r w:rsidR="00025C21">
        <w:t xml:space="preserve">ICP-MS </w:t>
      </w:r>
      <w:r w:rsidR="000A5605">
        <w:t xml:space="preserve"> </w:t>
      </w:r>
      <w:r w:rsidR="00025C21">
        <w:t xml:space="preserve">has the advantage of </w:t>
      </w:r>
      <w:r w:rsidR="008B0EED">
        <w:t xml:space="preserve"> </w:t>
      </w:r>
      <w:r w:rsidR="00EF5A92">
        <w:t xml:space="preserve">high throughput </w:t>
      </w:r>
      <w:r w:rsidR="008B0EED">
        <w:t xml:space="preserve">measurement with wide dynamic range </w:t>
      </w:r>
      <w:r w:rsidR="00EF5A92">
        <w:t xml:space="preserve">and </w:t>
      </w:r>
      <w:proofErr w:type="spellStart"/>
      <w:r w:rsidR="00EF5A92">
        <w:t>relateviely</w:t>
      </w:r>
      <w:proofErr w:type="spellEnd"/>
      <w:r w:rsidR="00EF5A92">
        <w:t xml:space="preserve"> </w:t>
      </w:r>
      <w:r w:rsidR="004D60AC">
        <w:t xml:space="preserve">simple </w:t>
      </w:r>
      <w:r w:rsidR="00EF5A92">
        <w:t>sample preparation</w:t>
      </w:r>
      <w:r w:rsidR="00EF5A92">
        <w:fldChar w:fldCharType="begin" w:fldLock="1"/>
      </w:r>
      <w:r w:rsidR="005960CC">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14&lt;/sup&gt;","plainTextFormattedCitation":"14","previouslyFormattedCitation":"&lt;sup&gt;14&lt;/sup&gt;"},"properties":{"noteIndex":0},"schema":"https://github.com/citation-style-language/schema/raw/master/csl-citation.json"}</w:instrText>
      </w:r>
      <w:r w:rsidR="00EF5A92">
        <w:fldChar w:fldCharType="separate"/>
      </w:r>
      <w:r w:rsidR="00755367" w:rsidRPr="00755367">
        <w:rPr>
          <w:noProof/>
          <w:vertAlign w:val="superscript"/>
        </w:rPr>
        <w:t>14</w:t>
      </w:r>
      <w:r w:rsidR="00EF5A92">
        <w:fldChar w:fldCharType="end"/>
      </w:r>
      <w:r w:rsidR="00DE6F79">
        <w:t>.</w:t>
      </w:r>
      <w:r w:rsidR="004B4BFE">
        <w:t xml:space="preserve"> </w:t>
      </w:r>
      <w:r w:rsidR="004951D3">
        <w:t>Beyon</w:t>
      </w:r>
      <w:r w:rsidR="00DF121A">
        <w:rPr>
          <w:rFonts w:hint="eastAsia"/>
        </w:rPr>
        <w:t>d</w:t>
      </w:r>
      <w:r w:rsidR="004951D3">
        <w:t xml:space="preserve"> the </w:t>
      </w:r>
      <w:r w:rsidR="006D63F9">
        <w:t xml:space="preserve">advance of </w:t>
      </w:r>
      <w:r w:rsidR="00755367">
        <w:t>ICP-MS</w:t>
      </w:r>
      <w:r w:rsidR="00767627">
        <w:t xml:space="preserve">, </w:t>
      </w:r>
      <w:r w:rsidR="00900370">
        <w:t>it</w:t>
      </w:r>
      <w:r w:rsidR="00DF6DA6">
        <w:t xml:space="preserve"> is</w:t>
      </w:r>
      <w:r w:rsidR="00900370">
        <w:t xml:space="preserve"> also of great importance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5960CC">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15&lt;/sup&gt;","plainTextFormattedCitation":"15","previouslyFormattedCitation":"&lt;sup&gt;15&lt;/sup&gt;"},"properties":{"noteIndex":0},"schema":"https://github.com/citation-style-language/schema/raw/master/csl-citation.json"}</w:instrText>
      </w:r>
      <w:r w:rsidR="0036367D">
        <w:fldChar w:fldCharType="separate"/>
      </w:r>
      <w:r w:rsidR="00755367" w:rsidRPr="00755367">
        <w:rPr>
          <w:noProof/>
          <w:vertAlign w:val="superscript"/>
        </w:rPr>
        <w:t>15</w:t>
      </w:r>
      <w:r w:rsidR="0036367D">
        <w:fldChar w:fldCharType="end"/>
      </w:r>
      <w:r w:rsidR="00576857">
        <w:rPr>
          <w:rFonts w:hint="eastAsia"/>
        </w:rPr>
        <w:t>.</w:t>
      </w:r>
      <w:r w:rsidR="00576857">
        <w:t xml:space="preserve"> </w:t>
      </w:r>
      <w:r w:rsidR="00DD27D4">
        <w:t xml:space="preserve">As summarized in a </w:t>
      </w:r>
      <w:r w:rsidR="00461666">
        <w:t xml:space="preserve">recent </w:t>
      </w:r>
      <w:r w:rsidR="00DD27D4">
        <w:t>review</w:t>
      </w:r>
      <w:r w:rsidR="00FC64A3">
        <w:fldChar w:fldCharType="begin" w:fldLock="1"/>
      </w:r>
      <w:r w:rsidR="005960CC">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755367" w:rsidRPr="00755367">
        <w:rPr>
          <w:noProof/>
          <w:vertAlign w:val="superscript"/>
        </w:rPr>
        <w:t>16</w:t>
      </w:r>
      <w:r w:rsidR="00FC64A3">
        <w:fldChar w:fldCharType="end"/>
      </w:r>
      <w:r w:rsidR="00DD27D4">
        <w:t xml:space="preserve">, </w:t>
      </w:r>
      <w:r w:rsidR="002B13B1">
        <w:t xml:space="preserve">MVA such as </w:t>
      </w:r>
      <w:r w:rsidR="00AB35B2">
        <w:t>princi</w:t>
      </w:r>
      <w:r w:rsidR="00E02081">
        <w:t>pal</w:t>
      </w:r>
      <w:r w:rsidR="00AB35B2">
        <w:t xml:space="preserve"> component analysis (PCA)</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8C7B44">
        <w:t xml:space="preserve">are </w:t>
      </w:r>
      <w:r w:rsidR="009B5957">
        <w:t xml:space="preserve">by far the dominant </w:t>
      </w:r>
      <w:r w:rsidR="00734051">
        <w:t>method</w:t>
      </w:r>
      <w:r w:rsidR="008C7B44">
        <w:t>s</w:t>
      </w:r>
      <w:r w:rsidR="00734051">
        <w:t xml:space="preserve"> for data processing</w:t>
      </w:r>
      <w:r w:rsidR="006D551A">
        <w:t xml:space="preserve">, </w:t>
      </w:r>
      <w:r w:rsidR="00DD5D12">
        <w:t xml:space="preserve">due to their simplicity </w:t>
      </w:r>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F838CF">
        <w:t>complexity</w:t>
      </w:r>
      <w:r w:rsidR="00F838CF" w:rsidRPr="00CD2EE0">
        <w:t xml:space="preserve"> </w:t>
      </w:r>
      <w:r w:rsidR="009E2E76" w:rsidRPr="00CD2EE0">
        <w:t xml:space="preserve">and </w:t>
      </w:r>
      <w:r w:rsidR="00B87961">
        <w:t>volume of data increasing</w:t>
      </w:r>
      <w:r w:rsidR="009E2E76">
        <w:t>,</w:t>
      </w:r>
      <w:r w:rsidR="009E2E76" w:rsidRPr="00CD2EE0">
        <w:t xml:space="preserve"> more advanced models </w:t>
      </w:r>
      <w:r w:rsidR="00B87961">
        <w:t xml:space="preserve">based on </w:t>
      </w:r>
      <w:r w:rsidR="00B87961" w:rsidRPr="00CD2EE0">
        <w:t xml:space="preserve">pattern recognition </w:t>
      </w:r>
      <w:r w:rsidR="009E2E76" w:rsidRPr="00CD2EE0">
        <w:t xml:space="preserve">are </w:t>
      </w:r>
      <w:r w:rsidR="00FA129A">
        <w:t>in</w:t>
      </w:r>
      <w:r w:rsidR="006A2C84">
        <w:t xml:space="preserve"> </w:t>
      </w:r>
      <w:r w:rsidR="006B1F65">
        <w:t>u</w:t>
      </w:r>
      <w:r w:rsidR="006A2C84">
        <w:t>rgent demand</w:t>
      </w:r>
      <w:r w:rsidR="00FB1AF0">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FB1AF0">
        <w:fldChar w:fldCharType="separate"/>
      </w:r>
      <w:r w:rsidR="00755367" w:rsidRPr="00755367">
        <w:rPr>
          <w:noProof/>
          <w:vertAlign w:val="superscript"/>
        </w:rPr>
        <w:t>17</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5960CC">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18&lt;/sup&gt;","plainTextFormattedCitation":"18","previouslyFormattedCitation":"&lt;sup&gt;18&lt;/sup&gt;"},"properties":{"noteIndex":0},"schema":"https://github.com/citation-style-language/schema/raw/master/csl-citation.json"}</w:instrText>
      </w:r>
      <w:r w:rsidR="00990D19">
        <w:fldChar w:fldCharType="separate"/>
      </w:r>
      <w:r w:rsidR="00755367" w:rsidRPr="00755367">
        <w:rPr>
          <w:noProof/>
          <w:vertAlign w:val="superscript"/>
        </w:rPr>
        <w:t>18</w:t>
      </w:r>
      <w:r w:rsidR="00990D19">
        <w:fldChar w:fldCharType="end"/>
      </w:r>
      <w:r w:rsidR="00DE0C97" w:rsidRPr="009A1A8C">
        <w:t>,</w:t>
      </w:r>
      <w:r w:rsidR="00DE0C97">
        <w:t xml:space="preserve"> </w:t>
      </w:r>
      <w:r w:rsidR="00C55A56">
        <w:t>biomedical</w:t>
      </w:r>
      <w:r w:rsidR="00C55A56">
        <w:fldChar w:fldCharType="begin" w:fldLock="1"/>
      </w:r>
      <w:r w:rsidR="005960CC">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19&lt;/sup&gt;","plainTextFormattedCitation":"19","previouslyFormattedCitation":"&lt;sup&gt;19&lt;/sup&gt;"},"properties":{"noteIndex":0},"schema":"https://github.com/citation-style-language/schema/raw/master/csl-citation.json"}</w:instrText>
      </w:r>
      <w:r w:rsidR="00C55A56">
        <w:fldChar w:fldCharType="separate"/>
      </w:r>
      <w:r w:rsidR="00755367" w:rsidRPr="00755367">
        <w:rPr>
          <w:noProof/>
          <w:vertAlign w:val="superscript"/>
        </w:rPr>
        <w:t>19</w:t>
      </w:r>
      <w:r w:rsidR="00C55A56">
        <w:fldChar w:fldCharType="end"/>
      </w:r>
      <w:r w:rsidR="00C55A56" w:rsidRPr="00767F9A">
        <w:rPr>
          <w:vertAlign w:val="superscript"/>
        </w:rPr>
        <w:t>,</w:t>
      </w:r>
      <w:r w:rsidR="00C55A56">
        <w:fldChar w:fldCharType="begin" w:fldLock="1"/>
      </w:r>
      <w:r w:rsidR="005960CC">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20&lt;/sup&gt;","plainTextFormattedCitation":"20","previouslyFormattedCitation":"&lt;sup&gt;20&lt;/sup&gt;"},"properties":{"noteIndex":0},"schema":"https://github.com/citation-style-language/schema/raw/master/csl-citation.json"}</w:instrText>
      </w:r>
      <w:r w:rsidR="00C55A56">
        <w:fldChar w:fldCharType="separate"/>
      </w:r>
      <w:r w:rsidR="00755367" w:rsidRPr="00755367">
        <w:rPr>
          <w:noProof/>
          <w:vertAlign w:val="superscript"/>
        </w:rPr>
        <w:t>20</w:t>
      </w:r>
      <w:r w:rsidR="00C55A56">
        <w:fldChar w:fldCharType="end"/>
      </w:r>
      <w:r w:rsidR="00DE0C97">
        <w:t xml:space="preserve"> </w:t>
      </w:r>
      <w:r w:rsidR="00767F9A">
        <w:t xml:space="preserve">, </w:t>
      </w:r>
      <w:r w:rsidR="00DE0C97">
        <w:t>astronomy</w:t>
      </w:r>
      <w:r w:rsidR="00990D19">
        <w:fldChar w:fldCharType="begin" w:fldLock="1"/>
      </w:r>
      <w:r w:rsidR="005960CC">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21&lt;/sup&gt;","plainTextFormattedCitation":"21","previouslyFormattedCitation":"&lt;sup&gt;21&lt;/sup&gt;"},"properties":{"noteIndex":0},"schema":"https://github.com/citation-style-language/schema/raw/master/csl-citation.json"}</w:instrText>
      </w:r>
      <w:r w:rsidR="00990D19">
        <w:fldChar w:fldCharType="separate"/>
      </w:r>
      <w:r w:rsidR="00755367" w:rsidRPr="00755367">
        <w:rPr>
          <w:noProof/>
          <w:vertAlign w:val="superscript"/>
        </w:rPr>
        <w:t>21</w:t>
      </w:r>
      <w:r w:rsidR="00990D19">
        <w:fldChar w:fldCharType="end"/>
      </w:r>
      <w:r w:rsidR="00DE0C97">
        <w:t xml:space="preserve"> and bioinformatics</w:t>
      </w:r>
      <w:r w:rsidR="00990D19">
        <w:fldChar w:fldCharType="begin" w:fldLock="1"/>
      </w:r>
      <w:r w:rsidR="005960CC">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22&lt;/sup&gt;","plainTextFormattedCitation":"22","previouslyFormattedCitation":"&lt;sup&gt;22&lt;/sup&gt;"},"properties":{"noteIndex":0},"schema":"https://github.com/citation-style-language/schema/raw/master/csl-citation.json"}</w:instrText>
      </w:r>
      <w:r w:rsidR="00990D19">
        <w:fldChar w:fldCharType="separate"/>
      </w:r>
      <w:r w:rsidR="00755367" w:rsidRPr="00755367">
        <w:rPr>
          <w:noProof/>
          <w:vertAlign w:val="superscript"/>
        </w:rPr>
        <w:t>22</w:t>
      </w:r>
      <w:r w:rsidR="00990D19">
        <w:fldChar w:fldCharType="end"/>
      </w:r>
      <w:r w:rsidR="008C7B44">
        <w:t>.</w:t>
      </w:r>
      <w:r w:rsidR="0054485B">
        <w:t xml:space="preserve"> </w:t>
      </w:r>
      <w:r w:rsidR="00CB1F76">
        <w:t>Yet b</w:t>
      </w:r>
      <w:r w:rsidR="004B4BFE">
        <w:t>y far</w:t>
      </w:r>
      <w:r w:rsidR="0054485B">
        <w:t>, o</w:t>
      </w:r>
      <w:r w:rsidR="008C7B44">
        <w:t xml:space="preserve">nly </w:t>
      </w:r>
      <w:r w:rsidR="00DC19F7">
        <w:t>a few</w:t>
      </w:r>
      <w:r w:rsidR="00DE0C97">
        <w:t xml:space="preserve"> </w:t>
      </w:r>
      <w:r w:rsidR="008C7B44">
        <w:t xml:space="preserve">studies </w:t>
      </w:r>
      <w:r w:rsidR="00DC19F7">
        <w:t xml:space="preserve">have </w:t>
      </w:r>
      <w:r w:rsidR="008C7B44">
        <w:t>explored the application of ML</w:t>
      </w:r>
      <w:r w:rsidR="00DE0C97">
        <w:t xml:space="preserve"> in </w:t>
      </w:r>
      <w:r w:rsidR="0054485B">
        <w:t xml:space="preserve">geological  </w:t>
      </w:r>
      <w:r w:rsidR="00DE0C97">
        <w:t>authentication</w:t>
      </w:r>
      <w:r w:rsidR="005960CC">
        <w:fldChar w:fldCharType="begin" w:fldLock="1"/>
      </w:r>
      <w:r w:rsidR="00CA2BA4">
        <w:instrText>ADDIN CSL_CITATION {"citationItems":[{"id":"ITEM-1","itemData":{"DOI":"10.1016/j.foodcont.2019.04.032","ISSN":"09567135","abstract":"The aim of this study was to experimentally monitor the geographical origin of white asparagus based on near-infrared spectroscopy (NIR). 275 asparagus samples from six countries of origin and three years of harvest were analyzed. Support vector machine (SVM) classifiers were trained to predict the geographical origin and validated using nested cross-validation. When coupled with feature selection, a linear SVM was able to predict the country of origin with an accuracy of 89%. Confidence estimation based on posterior class probabilities can be used to exclude unreliable classifications leading to an accuracy up to 97%. These results demonstrate the potential of NIR spectroscopy combined with machine learning methods as a screening technique for provenance distinction of asparagus.","author":[{"dropping-particle":"","family":"Richter","given":"Bernadette","non-dropping-particle":"","parse-names":false,"suffix":""},{"dropping-particle":"","family":"Rurik","given":"Marc","non-dropping-particle":"","parse-names":false,"suffix":""},{"dropping-particle":"","family":"Gurk","given":"Stephanie","non-dropping-particle":"","parse-names":false,"suffix":""},{"dropping-particle":"","family":"Kohlbacher","given":"Oliver","non-dropping-particle":"","parse-names":false,"suffix":""},{"dropping-particle":"","family":"Fischer","given":"Markus","non-dropping-particle":"","parse-names":false,"suffix":""}],"container-title":"Food Control","id":"ITEM-1","issue":"March","issued":{"date-parts":[["2019"]]},"page":"318-325","publisher":"Elsevier","title":"Food monitoring: Screening of the geographical origin of white asparagus using FT-NIR and machine learning","type":"article-journal","volume":"104"},"uris":["http://www.mendeley.com/documents/?uuid=0808b322-a72b-4330-a035-b981ba5f1fe9"]},{"id":"ITEM-2","itemData":{"DOI":"10.1016/j.compag.2015.11.009","ISSN":"01681699","abstract":"Rice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12,23&lt;/sup&gt;","plainTextFormattedCitation":"12,23","previouslyFormattedCitation":"&lt;sup&gt;12,23&lt;/sup&gt;"},"properties":{"noteIndex":0},"schema":"https://github.com/citation-style-language/schema/raw/master/csl-citation.json"}</w:instrText>
      </w:r>
      <w:r w:rsidR="005960CC">
        <w:fldChar w:fldCharType="separate"/>
      </w:r>
      <w:r w:rsidR="00C37C26" w:rsidRPr="00C37C26">
        <w:rPr>
          <w:noProof/>
          <w:vertAlign w:val="superscript"/>
        </w:rPr>
        <w:t>12,23</w:t>
      </w:r>
      <w:r w:rsidR="005960CC">
        <w:fldChar w:fldCharType="end"/>
      </w:r>
      <w:r w:rsidR="004819FD">
        <w:t xml:space="preserve"> </w:t>
      </w:r>
    </w:p>
    <w:p w14:paraId="71574BB1" w14:textId="30041362" w:rsidR="00907D80" w:rsidRDefault="00B518E6" w:rsidP="000D05CC">
      <w:pPr>
        <w:jc w:val="both"/>
      </w:pPr>
      <w:r>
        <w:t xml:space="preserve">The </w:t>
      </w:r>
      <w:r w:rsidR="00901ED3">
        <w:t xml:space="preserve">aim of </w:t>
      </w:r>
      <w:r w:rsidR="009D4B6C">
        <w:t>this</w:t>
      </w:r>
      <w:r w:rsidR="00CA0CB5">
        <w:t xml:space="preserve"> </w:t>
      </w:r>
      <w:r w:rsidR="00901ED3">
        <w:t xml:space="preserve">study was </w:t>
      </w:r>
      <w:r w:rsidR="007066DD">
        <w:t xml:space="preserve">to </w:t>
      </w:r>
      <w:r w:rsidR="00BB7243">
        <w:t>develop a novel ML</w:t>
      </w:r>
      <w:r w:rsidR="000216CC">
        <w:t xml:space="preserve">-based </w:t>
      </w:r>
      <w:ins w:id="2" w:author="Xu, Jason" w:date="2020-03-21T15:02:00Z">
        <w:r w:rsidR="000B2AFD">
          <w:t xml:space="preserve">framework </w:t>
        </w:r>
      </w:ins>
      <w:r w:rsidR="00FA5344">
        <w:t xml:space="preserve">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r w:rsidR="009D4B6C">
        <w:t xml:space="preserve">in </w:t>
      </w:r>
      <w:r w:rsidR="008C2180">
        <w:t xml:space="preserve">the </w:t>
      </w:r>
      <w:del w:id="3" w:author="Xu, Jason" w:date="2020-03-22T15:23:00Z">
        <w:r w:rsidR="008C2EA3" w:rsidDel="00044C0D">
          <w:delText>elemental</w:delText>
        </w:r>
      </w:del>
      <w:ins w:id="4" w:author="Xu, Jason" w:date="2020-03-22T15:23:00Z">
        <w:r w:rsidR="00044C0D">
          <w:t>element</w:t>
        </w:r>
      </w:ins>
      <w:r w:rsidR="008C2EA3">
        <w:t xml:space="preserve">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575FC1">
        <w:t xml:space="preserve"> </w:t>
      </w:r>
      <w:r w:rsidR="009D4B6C">
        <w:t>to identify</w:t>
      </w:r>
      <w:r w:rsidR="00E41101">
        <w:t xml:space="preserve"> </w:t>
      </w:r>
      <w:r w:rsidR="008C2180">
        <w:t>biomarke</w:t>
      </w:r>
      <w:r w:rsidR="00D526BD">
        <w:t>rs that contribute</w:t>
      </w:r>
      <w:r w:rsidR="009D4B6C">
        <w:t>d</w:t>
      </w:r>
      <w:r w:rsidR="00D526BD">
        <w:t xml:space="preserve"> the most to </w:t>
      </w:r>
      <w:r w:rsidR="00E430B0">
        <w:t xml:space="preserve">the </w:t>
      </w:r>
      <w:r w:rsidR="00D36E86">
        <w:t xml:space="preserve"> </w:t>
      </w:r>
      <w:r w:rsidR="009D4B6C">
        <w:t xml:space="preserve">differentiation </w:t>
      </w:r>
      <w:r w:rsidR="00D36E86">
        <w:t xml:space="preserve">between GI rices.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5794F52C"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r w:rsidR="00575FC1">
        <w:t xml:space="preserve"> </w:t>
      </w:r>
      <w:r w:rsidR="00CD0D60">
        <w:t>in</w:t>
      </w:r>
      <w:r w:rsidR="004F53B7">
        <w:t xml:space="preserve"> five provinces in </w:t>
      </w:r>
      <w:bookmarkStart w:id="5" w:name="_Hlk33081678"/>
      <w:r w:rsidR="004F53B7">
        <w:t>China</w:t>
      </w:r>
      <w:bookmarkEnd w:id="5"/>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r w:rsidR="001F52DD">
        <w:t xml:space="preserve"> </w:t>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48D2B04E"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 xml:space="preserve">8500-6940) </w:t>
      </w:r>
      <w:r w:rsidR="00CD0D60">
        <w:t xml:space="preserve">and </w:t>
      </w:r>
      <w:r w:rsidR="00633DA6" w:rsidRPr="004B5336">
        <w:t>4</w:t>
      </w:r>
      <w:r w:rsidR="0009236A">
        <w:t xml:space="preserve"> </w:t>
      </w:r>
      <w:r w:rsidR="00633DA6" w:rsidRPr="004B5336">
        <w:t xml:space="preserve">(part# 8500-6942), </w:t>
      </w:r>
      <w:r w:rsidR="00CD0D60">
        <w:t>e</w:t>
      </w:r>
      <w:r w:rsidR="00CD0D60" w:rsidRPr="004B5336">
        <w:t xml:space="preserve">nvironmental </w:t>
      </w:r>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(part# 8500-6945)</w:t>
      </w:r>
      <w:r w:rsidR="00CD0D60">
        <w:t xml:space="preserve"> </w:t>
      </w:r>
      <w:r w:rsidR="00CD0D60" w:rsidRPr="004B5336">
        <w:t>standard</w:t>
      </w:r>
      <w:r w:rsidR="00CD0D60">
        <w:t xml:space="preserve">s </w:t>
      </w:r>
      <w:r w:rsidR="00633DA6" w:rsidRPr="004B5336">
        <w:t>were purchased from Agilent Technologies (Santa Clara, CA, USA).</w:t>
      </w:r>
      <w:r w:rsidR="00C9685E" w:rsidRPr="00C9685E">
        <w:t xml:space="preserve"> </w:t>
      </w:r>
      <w:r w:rsidR="00CD0D60">
        <w:t>The</w:t>
      </w:r>
      <w:r w:rsidR="00CD0D60" w:rsidRPr="006E0B82">
        <w:t xml:space="preserve"> </w:t>
      </w:r>
      <w:r w:rsidR="00C9685E" w:rsidRPr="006E0B82">
        <w:t xml:space="preserve">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lastRenderedPageBreak/>
        <w:t>ICP-MS analysis</w:t>
      </w:r>
    </w:p>
    <w:p w14:paraId="48FA04E2" w14:textId="48F0C333" w:rsidR="00442F43" w:rsidRPr="00B82F68" w:rsidRDefault="00233C4C" w:rsidP="00233C4C">
      <w:pPr>
        <w:ind w:rightChars="100" w:right="220"/>
        <w:jc w:val="both"/>
      </w:pPr>
      <w:r>
        <w:t xml:space="preserve">Firstly, </w:t>
      </w:r>
      <w:r w:rsidR="00F164EA">
        <w:t>0.5 g</w:t>
      </w:r>
      <w:r w:rsidR="008173C7">
        <w:t xml:space="preserve"> of rice </w:t>
      </w:r>
      <w:r w:rsidR="006B3CCF">
        <w:rPr>
          <w:rFonts w:hint="eastAsia"/>
        </w:rPr>
        <w:t>grains</w:t>
      </w:r>
      <w:r w:rsidR="00BD2ED7">
        <w:t xml:space="preserve"> was </w:t>
      </w:r>
      <w:r w:rsidR="00167FB7">
        <w:t xml:space="preserve">weighed in a Teflon digestion vessel </w:t>
      </w:r>
      <w:r>
        <w:t>and mixed with</w:t>
      </w:r>
      <w:r w:rsidR="00424B00">
        <w:t xml:space="preserve"> 6</w:t>
      </w:r>
      <w:r w:rsidR="00424B00">
        <w:rPr>
          <w:rFonts w:hint="eastAsia"/>
        </w:rPr>
        <w:t>m</w:t>
      </w:r>
      <w:r w:rsidR="00424B00">
        <w:t>L of nitric acid</w:t>
      </w:r>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r>
        <w:t xml:space="preserve">for pre-digestion </w:t>
      </w:r>
      <w:r w:rsidR="007A4A45">
        <w:t xml:space="preserve">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t xml:space="preserve"> for acid digestion</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r w:rsidR="00CD0D60">
        <w:t>the solution was</w:t>
      </w:r>
      <w:r w:rsidR="001B7F6A">
        <w:t xml:space="preserve"> cooled </w:t>
      </w:r>
      <w:r w:rsidR="00167FB7">
        <w:t xml:space="preserve">down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w:t>
      </w:r>
      <w:r w:rsidR="004D470A">
        <w:t xml:space="preserve">. </w:t>
      </w:r>
      <w:r w:rsidR="001F52DD">
        <w:rPr>
          <w:rStyle w:val="CommentReference"/>
        </w:rPr>
        <w:t xml:space="preserve">To avoid cross contamination, all materials including </w:t>
      </w:r>
      <w:r>
        <w:t>the digestion vessels</w:t>
      </w:r>
      <w:r w:rsidR="001F52DD">
        <w:t xml:space="preserve"> </w:t>
      </w:r>
      <w:r>
        <w:t xml:space="preserve">were soaked in a nitric acid solution (30% in water, </w:t>
      </w:r>
      <w:r w:rsidRPr="001F52DD">
        <w:rPr>
          <w:i/>
        </w:rPr>
        <w:t>v</w:t>
      </w:r>
      <w:r>
        <w:t>/</w:t>
      </w:r>
      <w:r w:rsidRPr="001F52DD">
        <w:rPr>
          <w:i/>
        </w:rPr>
        <w:t>v</w:t>
      </w:r>
      <w:r>
        <w:t>) for 24h and rinsed with deionized water for three times</w:t>
      </w:r>
      <w:r w:rsidR="001F52DD">
        <w:t>.</w:t>
      </w:r>
    </w:p>
    <w:p w14:paraId="37C23649" w14:textId="3272BC8C" w:rsidR="003D2DFE" w:rsidRPr="003D2DFE" w:rsidRDefault="00303BEA" w:rsidP="00F90E2A">
      <w:pPr>
        <w:jc w:val="both"/>
      </w:pPr>
      <w:commentRangeStart w:id="6"/>
      <w:r>
        <w:t>T</w:t>
      </w:r>
      <w:r w:rsidRPr="004B5336">
        <w:t>he</w:t>
      </w:r>
      <w:commentRangeEnd w:id="6"/>
      <w:r w:rsidR="006E66FC">
        <w:rPr>
          <w:rStyle w:val="CommentReference"/>
        </w:rPr>
        <w:commentReference w:id="6"/>
      </w:r>
      <w:r w:rsidRPr="004B5336">
        <w:t xml:space="preserve"> concentration</w:t>
      </w:r>
      <w:r>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Pb)</w:t>
      </w:r>
      <w:r>
        <w:t xml:space="preserve"> were measured with </w:t>
      </w:r>
      <w:r w:rsidR="0015375A">
        <w:t xml:space="preserve">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0E7119">
        <w:t xml:space="preserve">. </w:t>
      </w:r>
      <w:r w:rsidR="00395F29">
        <w:t xml:space="preserve">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CA2BA4">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24&lt;/sup&gt;","plainTextFormattedCitation":"24","previouslyFormattedCitation":"&lt;sup&gt;24&lt;/sup&gt;"},"properties":{"noteIndex":0},"schema":"https://github.com/citation-style-language/schema/raw/master/csl-citation.json"}</w:instrText>
      </w:r>
      <w:r w:rsidR="00F46157" w:rsidRPr="004B5336">
        <w:fldChar w:fldCharType="separate"/>
      </w:r>
      <w:r w:rsidR="00C37C26" w:rsidRPr="00C37C26">
        <w:rPr>
          <w:noProof/>
          <w:vertAlign w:val="superscript"/>
        </w:rPr>
        <w:t>24</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w:t>
      </w:r>
      <w:proofErr w:type="spellStart"/>
      <w:r w:rsidR="00A27022" w:rsidRPr="001A06F1">
        <w:t>L</w:t>
      </w:r>
      <w:r w:rsidR="00F95AAC" w:rsidRPr="001A06F1">
        <w:rPr>
          <w:rFonts w:cstheme="minorHAnsi"/>
        </w:rPr>
        <w:t>·</w:t>
      </w:r>
      <w:r w:rsidR="00042E90" w:rsidRPr="001A06F1">
        <w:t>min</w:t>
      </w:r>
      <w:r w:rsidR="009E181A" w:rsidRPr="001A06F1">
        <w:rPr>
          <w:rFonts w:hint="eastAsia"/>
          <w:vertAlign w:val="superscript"/>
        </w:rPr>
        <w:t>-1</w:t>
      </w:r>
      <w:proofErr w:type="spellEnd"/>
      <w:r w:rsidR="00696EE6">
        <w:t>.</w:t>
      </w:r>
      <w:r w:rsidR="00030D97" w:rsidRPr="004B5336">
        <w:t xml:space="preserve"> </w:t>
      </w:r>
      <w:r w:rsidR="00BE22C8" w:rsidRPr="00BE22C8">
        <w:t xml:space="preserve">An online internal standard solution of </w:t>
      </w:r>
      <w:r w:rsidR="00BE22C8" w:rsidRPr="00C474D8">
        <w:rPr>
          <w:vertAlign w:val="superscript"/>
        </w:rPr>
        <w:t>103</w:t>
      </w:r>
      <w:r w:rsidR="00BE22C8" w:rsidRPr="004B5336">
        <w:t>Rh</w:t>
      </w:r>
      <w:r w:rsidR="00BE22C8" w:rsidRPr="00BE22C8">
        <w:t xml:space="preserve"> </w:t>
      </w:r>
      <w:r w:rsidR="00AB7DB5">
        <w:t>(</w:t>
      </w:r>
      <w:r w:rsidR="000E7119">
        <w:t xml:space="preserve">10 </w:t>
      </w:r>
      <w:r w:rsidR="00990227">
        <w:t>mg</w:t>
      </w:r>
      <w:r w:rsidR="00861082">
        <w:t xml:space="preserve"> </w:t>
      </w:r>
      <w:r w:rsidR="00861082">
        <w:rPr>
          <w:rFonts w:cstheme="minorHAnsi"/>
        </w:rPr>
        <w:t>·</w:t>
      </w:r>
      <w:r w:rsidR="00861082">
        <w:t xml:space="preserve"> L</w:t>
      </w:r>
      <w:r w:rsidR="00861082" w:rsidRPr="006E66FC">
        <w:rPr>
          <w:vertAlign w:val="superscript"/>
        </w:rPr>
        <w:t>-1</w:t>
      </w:r>
      <w:r w:rsidR="00AB7DB5">
        <w:t>)</w:t>
      </w:r>
      <w:r w:rsidR="00BE22C8" w:rsidRPr="00BE22C8">
        <w:t xml:space="preserve"> was used to correct matrix effects and compensate for possible </w:t>
      </w:r>
      <w:r w:rsidR="00B629D4">
        <w:t xml:space="preserve">instrumental </w:t>
      </w:r>
      <w:r w:rsidR="00BE22C8" w:rsidRPr="00BE22C8">
        <w:t>deviations.</w:t>
      </w:r>
      <w:r w:rsidR="003B03AA">
        <w:t xml:space="preserve"> </w:t>
      </w:r>
      <w:r w:rsidR="001C40D8">
        <w:t xml:space="preserve">CRM </w:t>
      </w:r>
      <w:r w:rsidR="00BD3838">
        <w:t>w</w:t>
      </w:r>
      <w:r w:rsidR="001C40D8">
        <w:t>e</w:t>
      </w:r>
      <w:r w:rsidR="00BD3838">
        <w:t>re</w:t>
      </w:r>
      <w:r w:rsidR="006E66FC">
        <w:t xml:space="preserve"> digested and analyzed following the same procedure above </w:t>
      </w:r>
      <w:r w:rsidR="00030D97" w:rsidRPr="006E0B82">
        <w:t xml:space="preserve">to verify </w:t>
      </w:r>
      <w:r w:rsidR="006E66FC">
        <w:t xml:space="preserve">the </w:t>
      </w:r>
      <w:r w:rsidR="00030D97" w:rsidRPr="006E0B82">
        <w:t>accuracy</w:t>
      </w:r>
      <w:r w:rsidR="00030D97">
        <w:t xml:space="preserve"> </w:t>
      </w:r>
      <w:r w:rsidR="00030D97" w:rsidRPr="006E0B82">
        <w:t xml:space="preserve">of the </w:t>
      </w:r>
      <w:r w:rsidR="003D2DFE">
        <w:t>ICP-MS</w:t>
      </w:r>
      <w:r>
        <w:t xml:space="preserve"> analysis. </w:t>
      </w:r>
      <w:r w:rsidR="00062DF1">
        <w:t xml:space="preserve">The digestion and analysis for each rice sample were repeated in duplicate. </w:t>
      </w:r>
    </w:p>
    <w:p w14:paraId="6D9538B8" w14:textId="50B0E0D2" w:rsidR="005F2FCB" w:rsidRPr="00F90E2A" w:rsidRDefault="0015677D" w:rsidP="00F90E2A">
      <w:pPr>
        <w:jc w:val="both"/>
        <w:rPr>
          <w:i/>
          <w:iCs/>
        </w:rPr>
      </w:pPr>
      <w:r w:rsidRPr="00F90E2A">
        <w:rPr>
          <w:i/>
          <w:iCs/>
        </w:rPr>
        <w:t xml:space="preserve">Statistical analysis </w:t>
      </w:r>
    </w:p>
    <w:p w14:paraId="43BA628E" w14:textId="75DAD9D9" w:rsidR="00B60385" w:rsidRDefault="00257573" w:rsidP="00381A0F">
      <w:pPr>
        <w:jc w:val="both"/>
      </w:pPr>
      <w:r>
        <w:t xml:space="preserve">To compare the levels of elements in the GI rice samples, </w:t>
      </w:r>
      <w:r w:rsidR="00F70A8C">
        <w:t>t</w:t>
      </w:r>
      <w:r w:rsidR="003D2DFE">
        <w:t>he original dataset was analyzed by o</w:t>
      </w:r>
      <w:r w:rsidR="003D2DFE" w:rsidRPr="000F79B9">
        <w:t>ne</w:t>
      </w:r>
      <w:r w:rsidR="001A00EC" w:rsidRPr="000F79B9">
        <w:t xml:space="preserve">-way analysis of variance </w:t>
      </w:r>
      <w:r w:rsidR="00B10585" w:rsidRPr="000F79B9">
        <w:t>(</w:t>
      </w:r>
      <w:r w:rsidR="001A00EC" w:rsidRPr="000F79B9">
        <w:t xml:space="preserve">ANOVA) </w:t>
      </w:r>
      <w:r w:rsidR="008A3C50">
        <w:t xml:space="preserve">coupled with </w:t>
      </w:r>
      <w:proofErr w:type="spellStart"/>
      <w:r w:rsidR="008A3C50">
        <w:t>Tukey</w:t>
      </w:r>
      <w:r w:rsidR="00FE52DD">
        <w:t>’s</w:t>
      </w:r>
      <w:proofErr w:type="spellEnd"/>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AC0A5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w:t>
      </w:r>
      <w:proofErr w:type="spellStart"/>
      <w:r w:rsidR="00FB5602" w:rsidRPr="00F15929">
        <w:t>Breiman</w:t>
      </w:r>
      <w:r w:rsidR="00FB5602" w:rsidRPr="00F15929">
        <w:fldChar w:fldCharType="begin" w:fldLock="1"/>
      </w:r>
      <w:r w:rsidR="00CA2BA4">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25&lt;/sup&gt;","plainTextFormattedCitation":"25","previouslyFormattedCitation":"&lt;sup&gt;25&lt;/sup&gt;"},"properties":{"noteIndex":0},"schema":"https://github.com/citation-style-language/schema/raw/master/csl-citation.json"}</w:instrText>
      </w:r>
      <w:r w:rsidR="00FB5602" w:rsidRPr="00F15929">
        <w:fldChar w:fldCharType="separate"/>
      </w:r>
      <w:r w:rsidR="00C37C26" w:rsidRPr="00C37C26">
        <w:rPr>
          <w:noProof/>
          <w:vertAlign w:val="superscript"/>
        </w:rPr>
        <w:t>25</w:t>
      </w:r>
      <w:proofErr w:type="spellEnd"/>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CA2BA4">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26&lt;/sup&gt;","plainTextFormattedCitation":"26","previouslyFormattedCitation":"&lt;sup&gt;26&lt;/sup&gt;"},"properties":{"noteIndex":0},"schema":"https://github.com/citation-style-language/schema/raw/master/csl-citation.json"}</w:instrText>
      </w:r>
      <w:r w:rsidR="00FB5602" w:rsidRPr="003254E9">
        <w:fldChar w:fldCharType="separate"/>
      </w:r>
      <w:r w:rsidR="00C37C26" w:rsidRPr="00C37C26">
        <w:rPr>
          <w:noProof/>
          <w:vertAlign w:val="superscript"/>
        </w:rPr>
        <w:t>26</w:t>
      </w:r>
      <w:r w:rsidR="00FB5602" w:rsidRPr="003254E9">
        <w:fldChar w:fldCharType="end"/>
      </w:r>
      <w:r w:rsidR="00FB5602">
        <w:t>.</w:t>
      </w:r>
      <w:r w:rsidR="00FB5602">
        <w:rPr>
          <w:rStyle w:val="CommentReference"/>
        </w:rPr>
        <w:t xml:space="preserve"> </w:t>
      </w:r>
      <w:r w:rsidR="00DB0D7A" w:rsidRPr="00AE2182">
        <w:t xml:space="preserve"> </w:t>
      </w:r>
      <w:r w:rsidR="0050617A">
        <w:t>Feature selection is a data processing technique</w:t>
      </w:r>
      <w:r w:rsidR="009276B3">
        <w:t xml:space="preserve"> </w:t>
      </w:r>
      <w:r w:rsidR="0078150E">
        <w:t>for</w:t>
      </w:r>
      <w:r w:rsidR="0050617A">
        <w:t xml:space="preserve"> data mining, aiming to </w:t>
      </w:r>
      <w:r w:rsidR="00BC1A70">
        <w:t xml:space="preserve">identify pertinent features while discarding irrelevant ones, which are not informative </w:t>
      </w:r>
      <w:r w:rsidR="00430306">
        <w:t>but contribute to the overall dimensionality of the problem space</w:t>
      </w:r>
      <w:r w:rsidR="0064762E">
        <w:fldChar w:fldCharType="begin" w:fldLock="1"/>
      </w:r>
      <w:r w:rsidR="00CA2BA4">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27&lt;/sup&gt;","plainTextFormattedCitation":"27","previouslyFormattedCitation":"&lt;sup&gt;27&lt;/sup&gt;"},"properties":{"noteIndex":0},"schema":"https://github.com/citation-style-language/schema/raw/master/csl-citation.json"}</w:instrText>
      </w:r>
      <w:r w:rsidR="0064762E">
        <w:fldChar w:fldCharType="separate"/>
      </w:r>
      <w:r w:rsidR="00C37C26" w:rsidRPr="00C37C26">
        <w:rPr>
          <w:noProof/>
          <w:vertAlign w:val="superscript"/>
        </w:rPr>
        <w:t>27</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CA2BA4">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28,29&lt;/sup&gt;","plainTextFormattedCitation":"28,29","previouslyFormattedCitation":"&lt;sup&gt;28,29&lt;/sup&gt;"},"properties":{"noteIndex":0},"schema":"https://github.com/citation-style-language/schema/raw/master/csl-citation.json"}</w:instrText>
      </w:r>
      <w:r w:rsidR="00DB0D7A">
        <w:fldChar w:fldCharType="separate"/>
      </w:r>
      <w:r w:rsidR="00C37C26" w:rsidRPr="00C37C26">
        <w:rPr>
          <w:noProof/>
          <w:vertAlign w:val="superscript"/>
        </w:rPr>
        <w:t>28,29</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CA2BA4">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29&lt;/sup&gt;","plainTextFormattedCitation":"29","previouslyFormattedCitation":"&lt;sup&gt;29&lt;/sup&gt;"},"properties":{"noteIndex":0},"schema":"https://github.com/citation-style-language/schema/raw/master/csl-citation.json"}</w:instrText>
      </w:r>
      <w:r w:rsidR="009416B6">
        <w:fldChar w:fldCharType="separate"/>
      </w:r>
      <w:r w:rsidR="00C37C26" w:rsidRPr="00C37C26">
        <w:rPr>
          <w:noProof/>
          <w:vertAlign w:val="superscript"/>
        </w:rPr>
        <w:t>29</w:t>
      </w:r>
      <w:r w:rsidR="009416B6">
        <w:fldChar w:fldCharType="end"/>
      </w:r>
      <w:r w:rsidR="009416B6" w:rsidRPr="00733E0F">
        <w:t>.</w:t>
      </w:r>
      <w:r w:rsidR="00AF2707">
        <w:t xml:space="preserve"> </w:t>
      </w:r>
      <w:r w:rsidR="00FD69AC">
        <w:t xml:space="preserve"> </w:t>
      </w:r>
      <w:r w:rsidR="00FE227B" w:rsidRPr="00D164C7">
        <w:t>Fig. 2</w:t>
      </w:r>
      <w:r w:rsidR="00DF4FDF">
        <w:t xml:space="preserve"> </w:t>
      </w:r>
      <w:r w:rsidR="008C1D50">
        <w:t xml:space="preserve">showed </w:t>
      </w:r>
      <w:r w:rsidR="00FE227B" w:rsidRPr="00763AE6">
        <w:t xml:space="preserve">the </w:t>
      </w:r>
      <w:ins w:id="7" w:author="Xu, Jason" w:date="2020-03-21T15:02:00Z">
        <w:r w:rsidR="000B2AFD">
          <w:t xml:space="preserve">framework </w:t>
        </w:r>
      </w:ins>
      <w:r w:rsidR="00FE227B" w:rsidRPr="00763AE6">
        <w:t xml:space="preserve">for </w:t>
      </w:r>
      <w:r w:rsidR="00FE227B">
        <w:t>the training of classifiers and the validation of the classification models</w:t>
      </w:r>
      <w:r w:rsidR="00B43599">
        <w:t xml:space="preserve">: </w:t>
      </w:r>
    </w:p>
    <w:p w14:paraId="50BFA3EF" w14:textId="75763BD4" w:rsidR="00B60385" w:rsidRDefault="00451F25" w:rsidP="00FF49F3">
      <w:pPr>
        <w:pStyle w:val="ListParagraph"/>
        <w:numPr>
          <w:ilvl w:val="3"/>
          <w:numId w:val="22"/>
        </w:numPr>
        <w:ind w:firstLineChars="0"/>
        <w:jc w:val="both"/>
      </w:pPr>
      <w:r>
        <w:t>T</w:t>
      </w:r>
      <w:r w:rsidR="003F0340">
        <w:t xml:space="preserve">he </w:t>
      </w:r>
      <w:r w:rsidR="00B43599">
        <w:t xml:space="preserve">scaled </w:t>
      </w:r>
      <w:r w:rsidR="003F0340">
        <w:t>dataset 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w:t>
      </w:r>
      <w:r w:rsidR="00E1545F">
        <w:t xml:space="preserve">sample number: </w:t>
      </w:r>
      <w:r w:rsidR="003F0340">
        <w:t>104)</w:t>
      </w:r>
      <w:r w:rsidR="003F0340" w:rsidRPr="00CB275C">
        <w:t xml:space="preserve"> and</w:t>
      </w:r>
      <w:r w:rsidR="003F0340">
        <w:t xml:space="preserve"> a</w:t>
      </w:r>
      <w:r w:rsidR="003F0340" w:rsidRPr="00CB275C">
        <w:t xml:space="preserve"> testing set </w:t>
      </w:r>
      <w:r w:rsidR="003F0340">
        <w:t>(</w:t>
      </w:r>
      <w:r w:rsidR="00E1545F">
        <w:t xml:space="preserve">sample number: </w:t>
      </w:r>
      <w:r w:rsidR="003F0340">
        <w:t>27)</w:t>
      </w:r>
      <w:r w:rsidR="003F0340" w:rsidRPr="00B95CEE">
        <w:t xml:space="preserve"> </w:t>
      </w:r>
      <w:r w:rsidR="003F0340" w:rsidRPr="007C7D51">
        <w:t>in a stratified fashion</w:t>
      </w:r>
      <w:r w:rsidR="003F0340">
        <w:t xml:space="preserve"> (80:20). </w:t>
      </w:r>
    </w:p>
    <w:p w14:paraId="02798C4D" w14:textId="06925F58" w:rsidR="00255BD0" w:rsidRDefault="003F0340" w:rsidP="007825AF">
      <w:pPr>
        <w:pStyle w:val="ListParagraph"/>
        <w:numPr>
          <w:ilvl w:val="3"/>
          <w:numId w:val="22"/>
        </w:numPr>
        <w:ind w:firstLineChars="0"/>
        <w:jc w:val="both"/>
      </w:pPr>
      <w:r w:rsidRPr="00763AE6">
        <w:t xml:space="preserve">The </w:t>
      </w:r>
      <w:r w:rsidR="0006244D" w:rsidRPr="00BA0445">
        <w:t>Relief</w:t>
      </w:r>
      <w:r w:rsidR="0006244D">
        <w:t>F</w:t>
      </w:r>
      <w:r w:rsidR="00DB0D7A">
        <w:t xml:space="preserve"> </w:t>
      </w:r>
      <w:r w:rsidRPr="00763AE6">
        <w:t xml:space="preserve">algorithm was applied </w:t>
      </w:r>
      <w:r w:rsidR="00D1184B">
        <w:t>to</w:t>
      </w:r>
      <w:r w:rsidR="00D1184B" w:rsidRPr="00763AE6">
        <w:t xml:space="preserve"> </w:t>
      </w:r>
      <w:r w:rsidR="00381A0F" w:rsidRPr="00763AE6">
        <w:t xml:space="preserve">the training </w:t>
      </w:r>
      <w:r w:rsidR="00381A0F" w:rsidRPr="00B045F2">
        <w:t>set</w:t>
      </w:r>
      <w:r w:rsidR="00672B91">
        <w:t xml:space="preserve"> </w:t>
      </w:r>
      <w:ins w:id="8" w:author="Xu, Jason" w:date="2020-03-21T12:10:00Z">
        <w:r w:rsidR="00FF46D6">
          <w:t xml:space="preserve">so that </w:t>
        </w:r>
      </w:ins>
      <w:ins w:id="9" w:author="Xu, Jason" w:date="2020-03-21T12:11:00Z">
        <w:r w:rsidR="004F6B76">
          <w:t>all 30 features were ranked based on their differentiating power.</w:t>
        </w:r>
      </w:ins>
      <w:r w:rsidR="004F6B76">
        <w:t xml:space="preserve"> </w:t>
      </w:r>
      <w:r w:rsidR="00154A7E">
        <w:t xml:space="preserve">Following this, </w:t>
      </w:r>
      <w:r w:rsidR="000C2797" w:rsidRPr="000A5F5A">
        <w:t>step</w:t>
      </w:r>
      <w:r w:rsidR="000A5F5A" w:rsidRPr="000A5F5A">
        <w:t>-</w:t>
      </w:r>
      <w:r w:rsidR="000C2797" w:rsidRPr="000A5F5A">
        <w:t xml:space="preserve">wise </w:t>
      </w:r>
      <w:r w:rsidR="000C2797">
        <w:t>f</w:t>
      </w:r>
      <w:r w:rsidR="00AB761A">
        <w:t>orward selection</w:t>
      </w:r>
      <w:ins w:id="10" w:author="Xu, Jason" w:date="2020-03-21T12:14:00Z">
        <w:r w:rsidR="000C7C88">
          <w:fldChar w:fldCharType="begin" w:fldLock="1"/>
        </w:r>
      </w:ins>
      <w:r w:rsidR="00CA2BA4">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30&lt;/sup&gt;","plainTextFormattedCitation":"30","previouslyFormattedCitation":"&lt;sup&gt;30&lt;/sup&gt;"},"properties":{"noteIndex":0},"schema":"https://github.com/citation-style-language/schema/raw/master/csl-citation.json"}</w:instrText>
      </w:r>
      <w:ins w:id="11" w:author="Xu, Jason" w:date="2020-03-21T12:14:00Z">
        <w:r w:rsidR="000C7C88">
          <w:fldChar w:fldCharType="separate"/>
        </w:r>
      </w:ins>
      <w:r w:rsidR="00C37C26" w:rsidRPr="00C37C26">
        <w:rPr>
          <w:noProof/>
          <w:vertAlign w:val="superscript"/>
        </w:rPr>
        <w:t>30</w:t>
      </w:r>
      <w:ins w:id="12" w:author="Xu, Jason" w:date="2020-03-21T12:14:00Z">
        <w:r w:rsidR="000C7C88">
          <w:fldChar w:fldCharType="end"/>
        </w:r>
      </w:ins>
      <w:r w:rsidR="000A5F5A">
        <w:t xml:space="preserve"> </w:t>
      </w:r>
      <w:ins w:id="13" w:author="Xu, Jason" w:date="2020-03-21T12:12:00Z">
        <w:r w:rsidR="0027418E">
          <w:t xml:space="preserve">and </w:t>
        </w:r>
        <w:proofErr w:type="spellStart"/>
        <w:r w:rsidR="00B37C5F">
          <w:t>hyperparameter</w:t>
        </w:r>
        <w:proofErr w:type="spellEnd"/>
        <w:r w:rsidR="00B37C5F">
          <w:t xml:space="preserve"> optimization</w:t>
        </w:r>
      </w:ins>
      <w:ins w:id="14" w:author="Xu, Jason" w:date="2020-03-21T12:14:00Z">
        <w:r w:rsidR="00981F84">
          <w:t xml:space="preserve"> (Table S1)</w:t>
        </w:r>
      </w:ins>
      <w:ins w:id="15" w:author="Xu, Jason" w:date="2020-03-21T12:12:00Z">
        <w:r w:rsidR="00B37C5F">
          <w:t xml:space="preserve"> </w:t>
        </w:r>
      </w:ins>
      <w:r w:rsidR="000A5F5A">
        <w:t>w</w:t>
      </w:r>
      <w:r w:rsidR="00AB761A">
        <w:t>as conducted</w:t>
      </w:r>
      <w:ins w:id="16" w:author="Xu, Jason" w:date="2020-03-21T12:14:00Z">
        <w:r w:rsidR="00981F84">
          <w:t>. A</w:t>
        </w:r>
      </w:ins>
      <w:ins w:id="17" w:author="Xu, Jason" w:date="2020-03-21T12:13:00Z">
        <w:r w:rsidR="000C7C88">
          <w:t xml:space="preserve"> 10-fold grid search cross validation </w:t>
        </w:r>
      </w:ins>
      <w:ins w:id="18" w:author="Xu, Jason" w:date="2020-03-21T12:14:00Z">
        <w:r w:rsidR="00981F84">
          <w:t>was conducte</w:t>
        </w:r>
      </w:ins>
      <w:ins w:id="19" w:author="Xu, Jason" w:date="2020-03-21T12:15:00Z">
        <w:r w:rsidR="00981F84">
          <w:t xml:space="preserve">d </w:t>
        </w:r>
      </w:ins>
      <w:ins w:id="20" w:author="Xu, Jason" w:date="2020-03-21T12:16:00Z">
        <w:r w:rsidR="008062E5">
          <w:t xml:space="preserve">to select the </w:t>
        </w:r>
      </w:ins>
      <w:ins w:id="21" w:author="Xu, Jason" w:date="2020-03-21T12:15:00Z">
        <w:r w:rsidR="0042703A">
          <w:t>optimal classifiers</w:t>
        </w:r>
      </w:ins>
      <w:ins w:id="22" w:author="Xu, Jason" w:date="2020-03-21T14:56:00Z">
        <w:r w:rsidR="000B2AFD">
          <w:t xml:space="preserve"> with both SVM and RF.</w:t>
        </w:r>
      </w:ins>
      <w:ins w:id="23" w:author="Xu, Jason" w:date="2020-03-21T12:15:00Z">
        <w:r w:rsidR="0042703A">
          <w:t xml:space="preserve"> </w:t>
        </w:r>
      </w:ins>
      <w:del w:id="24" w:author="Xu, Jason" w:date="2020-03-21T12:13:00Z">
        <w:r w:rsidR="00154A7E" w:rsidDel="000C7C88">
          <w:delText xml:space="preserve"> </w:delText>
        </w:r>
      </w:del>
      <w:del w:id="25" w:author="Xu, Jason" w:date="2020-03-21T12:16:00Z">
        <w:r w:rsidR="00154A7E" w:rsidDel="008062E5">
          <w:delText>i</w:delText>
        </w:r>
        <w:r w:rsidR="00154A7E" w:rsidRPr="00B70938" w:rsidDel="008062E5">
          <w:rPr>
            <w:strike/>
          </w:rPr>
          <w:delText>n a way</w:delText>
        </w:r>
        <w:r w:rsidR="000C2797" w:rsidRPr="00B70938" w:rsidDel="008062E5">
          <w:rPr>
            <w:strike/>
          </w:rPr>
          <w:delText xml:space="preserve"> that </w:delText>
        </w:r>
        <w:r w:rsidR="00154A7E" w:rsidRPr="00B70938" w:rsidDel="008062E5">
          <w:rPr>
            <w:strike/>
          </w:rPr>
          <w:delText xml:space="preserve">each </w:delText>
        </w:r>
        <w:r w:rsidR="000C2797" w:rsidRPr="00B70938" w:rsidDel="008062E5">
          <w:rPr>
            <w:strike/>
          </w:rPr>
          <w:delText xml:space="preserve">pre-ranked feature </w:delText>
        </w:r>
        <w:r w:rsidR="00254EB6" w:rsidRPr="00B70938" w:rsidDel="008062E5">
          <w:rPr>
            <w:rFonts w:hint="eastAsia"/>
            <w:strike/>
          </w:rPr>
          <w:delText>was</w:delText>
        </w:r>
        <w:r w:rsidR="00254EB6" w:rsidRPr="00B70938" w:rsidDel="008062E5">
          <w:rPr>
            <w:strike/>
          </w:rPr>
          <w:delText xml:space="preserve"> </w:delText>
        </w:r>
        <w:r w:rsidR="000C2797" w:rsidRPr="00B70938" w:rsidDel="008062E5">
          <w:rPr>
            <w:strike/>
          </w:rPr>
          <w:delText xml:space="preserve">added to the </w:delText>
        </w:r>
        <w:r w:rsidR="00154A7E" w:rsidRPr="00B70938" w:rsidDel="008062E5">
          <w:rPr>
            <w:strike/>
          </w:rPr>
          <w:delText xml:space="preserve">classifier </w:delText>
        </w:r>
        <w:r w:rsidR="008F014F" w:rsidRPr="00B70938" w:rsidDel="008062E5">
          <w:rPr>
            <w:strike/>
          </w:rPr>
          <w:delText xml:space="preserve">subsequently </w:delText>
        </w:r>
        <w:r w:rsidR="000C2797" w:rsidRPr="00B70938" w:rsidDel="008062E5">
          <w:rPr>
            <w:strike/>
          </w:rPr>
          <w:delText xml:space="preserve">until the </w:delText>
        </w:r>
        <w:commentRangeStart w:id="26"/>
        <w:r w:rsidR="000C2797" w:rsidRPr="00B70938" w:rsidDel="008062E5">
          <w:rPr>
            <w:strike/>
          </w:rPr>
          <w:delText>model performance</w:delText>
        </w:r>
        <w:commentRangeEnd w:id="26"/>
        <w:r w:rsidR="006C30DA" w:rsidRPr="008062E5" w:rsidDel="008062E5">
          <w:rPr>
            <w:rStyle w:val="CommentReference"/>
          </w:rPr>
          <w:commentReference w:id="26"/>
        </w:r>
        <w:r w:rsidR="000C2797" w:rsidRPr="008062E5" w:rsidDel="008062E5">
          <w:delText xml:space="preserve"> </w:delText>
        </w:r>
        <w:r w:rsidR="00244F0E" w:rsidRPr="008062E5" w:rsidDel="008062E5">
          <w:fldChar w:fldCharType="begin" w:fldLock="1"/>
        </w:r>
        <w:r w:rsidR="00244F0E" w:rsidRPr="008062E5" w:rsidDel="008062E5">
          <w:del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delInstrText>
        </w:r>
        <w:r w:rsidR="00244F0E" w:rsidRPr="008062E5" w:rsidDel="008062E5">
          <w:fldChar w:fldCharType="separate"/>
        </w:r>
        <w:r w:rsidR="00244F0E" w:rsidRPr="008062E5" w:rsidDel="008062E5">
          <w:rPr>
            <w:noProof/>
            <w:vertAlign w:val="superscript"/>
          </w:rPr>
          <w:delText>32</w:delText>
        </w:r>
        <w:r w:rsidR="00244F0E" w:rsidRPr="008062E5" w:rsidDel="008062E5">
          <w:fldChar w:fldCharType="end"/>
        </w:r>
        <w:r w:rsidR="000C2797" w:rsidRPr="008062E5" w:rsidDel="008062E5">
          <w:delText>. With all possible combinations of hyperparametes (</w:delText>
        </w:r>
        <w:commentRangeStart w:id="27"/>
        <w:r w:rsidR="00244F0E" w:rsidRPr="008062E5" w:rsidDel="008062E5">
          <w:delText>Table S1</w:delText>
        </w:r>
        <w:commentRangeEnd w:id="27"/>
        <w:r w:rsidR="000A5F5A" w:rsidRPr="00330E25" w:rsidDel="008062E5">
          <w:rPr>
            <w:rStyle w:val="CommentReference"/>
          </w:rPr>
          <w:commentReference w:id="27"/>
        </w:r>
        <w:r w:rsidR="000C2797" w:rsidRPr="00330E25" w:rsidDel="008062E5">
          <w:rPr>
            <w:strike/>
          </w:rPr>
          <w:delText xml:space="preserve"> </w:delText>
        </w:r>
      </w:del>
      <w:ins w:id="28" w:author="fanzhou kong" w:date="2020-03-19T19:18:00Z">
        <w:del w:id="29" w:author="Xu, Jason" w:date="2020-03-21T12:16:00Z">
          <w:r w:rsidR="000C2797" w:rsidRPr="00330E25" w:rsidDel="008062E5">
            <w:rPr>
              <w:strike/>
            </w:rPr>
            <w:delText>)</w:delText>
          </w:r>
        </w:del>
      </w:ins>
      <w:ins w:id="30" w:author="fanzhou kong" w:date="2020-03-19T19:41:00Z">
        <w:del w:id="31" w:author="Xu, Jason" w:date="2020-03-21T12:16:00Z">
          <w:r w:rsidR="008F014F" w:rsidRPr="00330E25" w:rsidDel="008062E5">
            <w:rPr>
              <w:strike/>
            </w:rPr>
            <w:delText xml:space="preserve"> </w:delText>
          </w:r>
          <w:commentRangeStart w:id="32"/>
          <w:r w:rsidR="008F014F" w:rsidRPr="00330E25" w:rsidDel="008062E5">
            <w:rPr>
              <w:strike/>
            </w:rPr>
            <w:delText>tested</w:delText>
          </w:r>
        </w:del>
      </w:ins>
      <w:ins w:id="33" w:author="fanzhou kong" w:date="2020-03-19T19:18:00Z">
        <w:del w:id="34" w:author="Xu, Jason" w:date="2020-03-21T12:16:00Z">
          <w:r w:rsidR="000C2797" w:rsidRPr="00330E25" w:rsidDel="008062E5">
            <w:rPr>
              <w:strike/>
            </w:rPr>
            <w:delText xml:space="preserve">, </w:delText>
          </w:r>
        </w:del>
      </w:ins>
      <w:commentRangeEnd w:id="32"/>
      <w:del w:id="35" w:author="Xu, Jason" w:date="2020-03-21T12:16:00Z">
        <w:r w:rsidR="00F45181" w:rsidRPr="00330E25" w:rsidDel="008062E5">
          <w:rPr>
            <w:rStyle w:val="CommentReference"/>
            <w:strike/>
          </w:rPr>
          <w:commentReference w:id="32"/>
        </w:r>
        <w:r w:rsidR="000C2797" w:rsidRPr="00330E25" w:rsidDel="008062E5">
          <w:rPr>
            <w:strike/>
          </w:rPr>
          <w:delText>the mode</w:delText>
        </w:r>
        <w:r w:rsidR="000C2797" w:rsidDel="008062E5">
          <w:delText>l performance was evaluated with a 10-fold grid-search cross-validation</w:delText>
        </w:r>
      </w:del>
      <w:del w:id="36" w:author="Xu, Jason" w:date="2020-03-21T11:56:00Z">
        <w:r w:rsidDel="005948B2">
          <w:delText xml:space="preserve"> </w:delText>
        </w:r>
      </w:del>
      <w:del w:id="37" w:author="Xu, Jason" w:date="2020-03-21T12:16:00Z">
        <w:r w:rsidR="003B5136" w:rsidDel="008062E5">
          <w:delText xml:space="preserve">and </w:delText>
        </w:r>
        <w:r w:rsidR="002764BD" w:rsidRPr="00172974" w:rsidDel="008062E5">
          <w:delText xml:space="preserve">optimal </w:delText>
        </w:r>
        <w:r w:rsidR="002764BD" w:rsidRPr="005B66F8" w:rsidDel="008062E5">
          <w:delText>classifiers</w:delText>
        </w:r>
        <w:r w:rsidR="009D346B" w:rsidDel="008062E5">
          <w:delText xml:space="preserve"> were selected based on the </w:delText>
        </w:r>
        <w:r w:rsidR="009D346B" w:rsidRPr="00D5360E" w:rsidDel="008062E5">
          <w:delText>mean accuracy</w:delText>
        </w:r>
        <w:r w:rsidR="002764BD" w:rsidRPr="005B66F8" w:rsidDel="008062E5">
          <w:delText>.</w:delText>
        </w:r>
        <w:r w:rsidR="00F33CE1" w:rsidDel="008062E5">
          <w:delText>.</w:delText>
        </w:r>
        <w:r w:rsidDel="008062E5">
          <w:delText xml:space="preserve"> </w:delText>
        </w:r>
      </w:del>
    </w:p>
    <w:p w14:paraId="622F9B07" w14:textId="0C6CC496" w:rsidR="0006244D" w:rsidRPr="00EC3131" w:rsidRDefault="00921DEE" w:rsidP="007825AF">
      <w:pPr>
        <w:pStyle w:val="ListParagraph"/>
        <w:numPr>
          <w:ilvl w:val="3"/>
          <w:numId w:val="22"/>
        </w:numPr>
        <w:ind w:firstLineChars="0"/>
        <w:jc w:val="both"/>
        <w:rPr>
          <w:color w:val="FF0000"/>
        </w:rPr>
      </w:pPr>
      <w:r>
        <w:lastRenderedPageBreak/>
        <w:t>T</w:t>
      </w:r>
      <w:r w:rsidR="003F0340" w:rsidRPr="000A51EB">
        <w:t>he</w:t>
      </w:r>
      <w:r w:rsidR="003F0340">
        <w:t xml:space="preserve"> optimal</w:t>
      </w:r>
      <w:r w:rsidR="003F0340" w:rsidRPr="000A51EB">
        <w:t xml:space="preserve"> classifiers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r w:rsidR="00D05BCE">
        <w:t>reported</w:t>
      </w:r>
    </w:p>
    <w:p w14:paraId="1330DCCC" w14:textId="481E5393"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proofErr w:type="spellStart"/>
      <w:r w:rsidR="00A93CF5">
        <w:t>RStudio</w:t>
      </w:r>
      <w:proofErr w:type="spellEnd"/>
      <w:r w:rsidR="00A93CF5">
        <w:t xml:space="preserve">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CA2BA4">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31&lt;/sup&gt;","plainTextFormattedCitation":"31","previouslyFormattedCitation":"&lt;sup&gt;31&lt;/sup&gt;"},"properties":{"noteIndex":0},"schema":"https://github.com/citation-style-language/schema/raw/master/csl-citation.json"}</w:instrText>
      </w:r>
      <w:r w:rsidR="000E6B47">
        <w:fldChar w:fldCharType="separate"/>
      </w:r>
      <w:r w:rsidR="00C37C26" w:rsidRPr="00C37C26">
        <w:rPr>
          <w:noProof/>
          <w:vertAlign w:val="superscript"/>
        </w:rPr>
        <w:t>31</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CA2BA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32&lt;/sup&gt;","plainTextFormattedCitation":"32","previouslyFormattedCitation":"&lt;sup&gt;32&lt;/sup&gt;"},"properties":{"noteIndex":0},"schema":"https://github.com/citation-style-language/schema/raw/master/csl-citation.json"}</w:instrText>
      </w:r>
      <w:r w:rsidR="000E6B47">
        <w:fldChar w:fldCharType="separate"/>
      </w:r>
      <w:r w:rsidR="00C37C26" w:rsidRPr="00C37C26">
        <w:rPr>
          <w:noProof/>
          <w:vertAlign w:val="superscript"/>
        </w:rPr>
        <w:t>32</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CA2BA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32&lt;/sup&gt;","plainTextFormattedCitation":"32","previouslyFormattedCitation":"&lt;sup&gt;32&lt;/sup&gt;"},"properties":{"noteIndex":0},"schema":"https://github.com/citation-style-language/schema/raw/master/csl-citation.json"}</w:instrText>
      </w:r>
      <w:r w:rsidR="00585A01" w:rsidRPr="001810AB">
        <w:fldChar w:fldCharType="separate"/>
      </w:r>
      <w:r w:rsidR="00C37C26" w:rsidRPr="00C37C26">
        <w:rPr>
          <w:noProof/>
          <w:vertAlign w:val="superscript"/>
        </w:rPr>
        <w:t>32</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CA2BA4">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33&lt;/sup&gt;","plainTextFormattedCitation":"33","previouslyFormattedCitation":"&lt;sup&gt;33&lt;/sup&gt;"},"properties":{"noteIndex":0},"schema":"https://github.com/citation-style-language/schema/raw/master/csl-citation.json"}</w:instrText>
      </w:r>
      <w:r w:rsidR="004A07AB">
        <w:fldChar w:fldCharType="separate"/>
      </w:r>
      <w:r w:rsidR="00C37C26" w:rsidRPr="00C37C26">
        <w:rPr>
          <w:noProof/>
          <w:vertAlign w:val="superscript"/>
        </w:rPr>
        <w:t>33</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CA2BA4">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CA2BA4">
        <w:rPr>
          <w:rFonts w:ascii="Cambria Math" w:hAnsi="Cambria Math" w:cs="Cambria Math"/>
        </w:rPr>
        <w:instrText>∗</w:instrText>
      </w:r>
      <w:r w:rsidR="00CA2BA4">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34&lt;/sup&gt;","plainTextFormattedCitation":"34","previouslyFormattedCitation":"&lt;sup&gt;34&lt;/sup&gt;"},"properties":{"noteIndex":0},"schema":"https://github.com/citation-style-language/schema/raw/master/csl-citation.json"}</w:instrText>
      </w:r>
      <w:r w:rsidR="003872CB">
        <w:fldChar w:fldCharType="separate"/>
      </w:r>
      <w:r w:rsidR="00C37C26" w:rsidRPr="00C37C26">
        <w:rPr>
          <w:noProof/>
          <w:vertAlign w:val="superscript"/>
        </w:rPr>
        <w:t>34</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CA2BA4">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35&lt;/sup&gt;","plainTextFormattedCitation":"35","previouslyFormattedCitation":"&lt;sup&gt;35&lt;/sup&gt;"},"properties":{"noteIndex":0},"schema":"https://github.com/citation-style-language/schema/raw/master/csl-citation.json"}</w:instrText>
      </w:r>
      <w:r w:rsidR="009E3A59">
        <w:fldChar w:fldCharType="separate"/>
      </w:r>
      <w:r w:rsidR="00C37C26" w:rsidRPr="00C37C26">
        <w:rPr>
          <w:noProof/>
          <w:vertAlign w:val="superscript"/>
        </w:rPr>
        <w:t>35</w:t>
      </w:r>
      <w:r w:rsidR="009E3A59">
        <w:fldChar w:fldCharType="end"/>
      </w:r>
      <w:r w:rsidR="006F5366">
        <w:t xml:space="preserve"> and pandas (Python)</w:t>
      </w:r>
      <w:r w:rsidR="003872CB">
        <w:fldChar w:fldCharType="begin" w:fldLock="1"/>
      </w:r>
      <w:r w:rsidR="00CA2BA4">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36&lt;/sup&gt;","plainTextFormattedCitation":"36","previouslyFormattedCitation":"&lt;sup&gt;36&lt;/sup&gt;"},"properties":{"noteIndex":0},"schema":"https://github.com/citation-style-language/schema/raw/master/csl-citation.json"}</w:instrText>
      </w:r>
      <w:r w:rsidR="003872CB">
        <w:fldChar w:fldCharType="separate"/>
      </w:r>
      <w:r w:rsidR="00C37C26" w:rsidRPr="00C37C26">
        <w:rPr>
          <w:noProof/>
          <w:vertAlign w:val="superscript"/>
        </w:rPr>
        <w:t>36</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1F8603BE" w:rsidR="00A43142" w:rsidRPr="00ED28E8" w:rsidRDefault="009A0A08" w:rsidP="00B2354C">
      <w:pPr>
        <w:jc w:val="both"/>
        <w:rPr>
          <w:strike/>
        </w:rPr>
      </w:pPr>
      <w:r>
        <w:t xml:space="preserve">As shown in </w:t>
      </w:r>
      <w:commentRangeStart w:id="38"/>
      <w:r>
        <w:t>Table S</w:t>
      </w:r>
      <w:ins w:id="39" w:author="Xu, Jason" w:date="2020-03-21T11:45:00Z">
        <w:r w:rsidR="00BD3BF0">
          <w:t>2</w:t>
        </w:r>
      </w:ins>
      <w:commentRangeEnd w:id="38"/>
      <w:ins w:id="40" w:author="Xu, Jason" w:date="2020-03-21T12:17:00Z">
        <w:r w:rsidR="00330E25">
          <w:rPr>
            <w:rStyle w:val="CommentReference"/>
          </w:rPr>
          <w:commentReference w:id="38"/>
        </w:r>
      </w:ins>
      <w:del w:id="41" w:author="Xu, Jason" w:date="2020-03-21T11:45:00Z">
        <w:r w:rsidDel="00BD3BF0">
          <w:delText>1</w:delText>
        </w:r>
      </w:del>
      <w:r>
        <w:t>, t</w:t>
      </w:r>
      <w:r w:rsidR="005D7A63">
        <w:t xml:space="preserve">he measured concentrations of </w:t>
      </w:r>
      <w:r w:rsidR="00130651">
        <w:t xml:space="preserve">elements in </w:t>
      </w:r>
      <w:r w:rsidR="00DB7654">
        <w:t>C</w:t>
      </w:r>
      <w:r w:rsidR="005D7A63">
        <w:t>RM agreed well with the certified values</w:t>
      </w:r>
      <w:r w:rsidR="00F912F8">
        <w:t xml:space="preserve">, </w:t>
      </w:r>
      <w:r w:rsidR="005D7A63">
        <w:t xml:space="preserve">indicating </w:t>
      </w:r>
      <w:r>
        <w:t>the high</w:t>
      </w:r>
      <w:r w:rsidR="005E3231">
        <w:t xml:space="preserve"> </w:t>
      </w:r>
      <w:r w:rsidR="001E6707">
        <w:t>accuracy of</w:t>
      </w:r>
      <w:r w:rsidR="00130651">
        <w:t xml:space="preserve"> the</w:t>
      </w:r>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9D346B">
        <w:t xml:space="preserve"> </w:t>
      </w:r>
      <w:r w:rsidR="0025294A">
        <w:t xml:space="preserve">contributed the </w:t>
      </w:r>
      <w:r w:rsidR="009B7342">
        <w:t>most to</w:t>
      </w:r>
      <w:r w:rsidR="006A7053">
        <w:t xml:space="preserve"> </w:t>
      </w:r>
      <w:r w:rsidR="009D346B" w:rsidRPr="00ED28E8">
        <w:t>differentiat</w:t>
      </w:r>
      <w:r w:rsidR="009D346B">
        <w:t>e</w:t>
      </w:r>
      <w:r w:rsidR="009D346B" w:rsidRPr="00ED28E8">
        <w:t xml:space="preserve"> </w:t>
      </w:r>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2946DE3A"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130651">
        <w:t>were accountable</w:t>
      </w:r>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cultivar</w:t>
      </w:r>
      <w:r w:rsidR="005F39F2">
        <w:t xml:space="preserve"> </w:t>
      </w:r>
      <w:r w:rsidR="003E7D84">
        <w:t xml:space="preserve">types </w:t>
      </w:r>
      <w:r w:rsidR="00540B1C">
        <w:t xml:space="preserve">could </w:t>
      </w:r>
      <w:r w:rsidR="004D44D7">
        <w:t xml:space="preserve">also </w:t>
      </w:r>
      <w:r w:rsidR="00540B1C">
        <w:t xml:space="preserve">contribute </w:t>
      </w:r>
      <w:r w:rsidR="005F39F2">
        <w:t xml:space="preserve">to the </w:t>
      </w:r>
      <w:r w:rsidR="004D44D7">
        <w:t xml:space="preserve">elemental composition in rice </w:t>
      </w:r>
      <w:proofErr w:type="spellStart"/>
      <w:r w:rsidR="004D44D7">
        <w:t>kernals</w:t>
      </w:r>
      <w:r>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755367" w:rsidRPr="00755367">
        <w:rPr>
          <w:noProof/>
          <w:vertAlign w:val="superscript"/>
        </w:rPr>
        <w:t>11</w:t>
      </w:r>
      <w:proofErr w:type="spellEnd"/>
      <w:r>
        <w:fldChar w:fldCharType="end"/>
      </w:r>
      <w:r>
        <w:t xml:space="preserve">. </w:t>
      </w:r>
    </w:p>
    <w:p w14:paraId="47917066" w14:textId="544DA9DF"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s</w:t>
      </w:r>
      <w:r w:rsidR="001A5730">
        <w:rPr>
          <w:i/>
          <w:iCs/>
        </w:rPr>
        <w:t xml:space="preserve"> </w:t>
      </w:r>
    </w:p>
    <w:p w14:paraId="0CF8D68A" w14:textId="77777777" w:rsidR="00715383" w:rsidRDefault="00957E0E">
      <w:pPr>
        <w:jc w:val="both"/>
      </w:pPr>
      <w:r>
        <w:t>High quality s</w:t>
      </w:r>
      <w:r w:rsidR="006C2917" w:rsidRPr="00E70EF3">
        <w:t>ampling is fundamental to achieve reliable results from multivariate model building</w:t>
      </w:r>
      <w:r w:rsidR="0016526D" w:rsidRPr="00E70EF3">
        <w:fldChar w:fldCharType="begin" w:fldLock="1"/>
      </w:r>
      <w:r w:rsidR="00CA2BA4">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37&lt;/sup&gt;","plainTextFormattedCitation":"37","previouslyFormattedCitation":"&lt;sup&gt;37&lt;/sup&gt;"},"properties":{"noteIndex":0},"schema":"https://github.com/citation-style-language/schema/raw/master/csl-citation.json"}</w:instrText>
      </w:r>
      <w:r w:rsidR="0016526D" w:rsidRPr="00E70EF3">
        <w:fldChar w:fldCharType="separate"/>
      </w:r>
      <w:r w:rsidR="00C37C26" w:rsidRPr="00C37C26">
        <w:rPr>
          <w:noProof/>
          <w:vertAlign w:val="superscript"/>
        </w:rPr>
        <w:t>37</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540B1C">
        <w:t>unrepresentative sampling</w:t>
      </w:r>
      <w:r w:rsidR="00A66631">
        <w:t xml:space="preserve"> </w:t>
      </w:r>
      <w:r w:rsidR="0016526D" w:rsidRPr="00E70EF3">
        <w:t>are major reason</w:t>
      </w:r>
      <w:r w:rsidR="00E968AA">
        <w:t>s</w:t>
      </w:r>
      <w:r w:rsidR="0016526D" w:rsidRPr="00E70EF3">
        <w:t xml:space="preserve"> </w:t>
      </w:r>
      <w:r w:rsidR="007034ED" w:rsidRPr="00E70EF3">
        <w:t>leading to unreliable classification</w:t>
      </w:r>
      <w:r w:rsidR="007034ED" w:rsidRPr="00E70EF3">
        <w:fldChar w:fldCharType="begin" w:fldLock="1"/>
      </w:r>
      <w:r w:rsidR="00CA2BA4">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38&lt;/sup&gt;","plainTextFormattedCitation":"38","previouslyFormattedCitation":"&lt;sup&gt;38&lt;/sup&gt;"},"properties":{"noteIndex":0},"schema":"https://github.com/citation-style-language/schema/raw/master/csl-citation.json"}</w:instrText>
      </w:r>
      <w:r w:rsidR="007034ED" w:rsidRPr="00E70EF3">
        <w:fldChar w:fldCharType="separate"/>
      </w:r>
      <w:r w:rsidR="00C37C26" w:rsidRPr="00C37C26">
        <w:rPr>
          <w:noProof/>
          <w:vertAlign w:val="superscript"/>
        </w:rPr>
        <w:t>38</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r w:rsidR="00540B1C">
        <w:t xml:space="preserve"> ensur</w:t>
      </w:r>
      <w:r w:rsidR="000978D7">
        <w:t>e</w:t>
      </w:r>
      <w:r w:rsidR="00540B1C">
        <w:t xml:space="preserve">d the </w:t>
      </w:r>
      <w:proofErr w:type="spellStart"/>
      <w:r w:rsidR="00540B1C">
        <w:t>authencitity</w:t>
      </w:r>
      <w:proofErr w:type="spellEnd"/>
      <w:r w:rsidR="00540B1C">
        <w:t xml:space="preserve"> of </w:t>
      </w:r>
      <w:r w:rsidR="00A523B2">
        <w:t>samples and</w:t>
      </w:r>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r w:rsidR="00610F95">
        <w:t xml:space="preserve"> </w:t>
      </w:r>
    </w:p>
    <w:p w14:paraId="03317B6A" w14:textId="2DA7C194" w:rsidR="00984CFF" w:rsidRDefault="00054217">
      <w:pPr>
        <w:jc w:val="both"/>
        <w:rPr>
          <w:ins w:id="42" w:author="Xu, Jason" w:date="2020-03-22T10:32:00Z"/>
        </w:rPr>
      </w:pPr>
      <w:r>
        <w:t xml:space="preserve">To date, </w:t>
      </w:r>
      <w:r w:rsidR="008A39BF">
        <w:t>ML algorithms such as s</w:t>
      </w:r>
      <w:r w:rsidR="008A39BF" w:rsidRPr="00047224">
        <w:t>upport vector m</w:t>
      </w:r>
      <w:r w:rsidR="008A39BF" w:rsidRPr="00A531B1">
        <w:t>achines (SVM)</w:t>
      </w:r>
      <w:r w:rsidR="008A39BF" w:rsidRPr="00562E7E">
        <w:t xml:space="preserve"> </w:t>
      </w:r>
      <w:r w:rsidR="008A39BF">
        <w:t xml:space="preserve">and </w:t>
      </w:r>
      <w:r w:rsidR="008A39BF" w:rsidRPr="00562E7E">
        <w:t>random forest (RF)</w:t>
      </w:r>
      <w:r w:rsidR="008A39BF">
        <w:t>, have been reported to outperform traditional MVA</w:t>
      </w:r>
      <w:r w:rsidR="008A39BF">
        <w:fldChar w:fldCharType="begin" w:fldLock="1"/>
      </w:r>
      <w:r w:rsidR="002C0B5B">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39&lt;/sup&gt;","plainTextFormattedCitation":"39","previouslyFormattedCitation":"&lt;sup&gt;39&lt;/sup&gt;"},"properties":{"noteIndex":0},"schema":"https://github.com/citation-style-language/schema/raw/master/csl-citation.json"}</w:instrText>
      </w:r>
      <w:r w:rsidR="008A39BF">
        <w:fldChar w:fldCharType="separate"/>
      </w:r>
      <w:r w:rsidR="002E1C3D" w:rsidRPr="002E1C3D">
        <w:rPr>
          <w:noProof/>
          <w:vertAlign w:val="superscript"/>
        </w:rPr>
        <w:t>39</w:t>
      </w:r>
      <w:r w:rsidR="008A39BF">
        <w:fldChar w:fldCharType="end"/>
      </w:r>
      <w:r w:rsidR="008A39BF">
        <w:t xml:space="preserve"> and lead to </w:t>
      </w:r>
      <w:proofErr w:type="spellStart"/>
      <w:r w:rsidR="008A39BF">
        <w:t>predition</w:t>
      </w:r>
      <w:proofErr w:type="spellEnd"/>
      <w:r w:rsidR="008A39BF">
        <w:t xml:space="preserve"> models with increased reliability an</w:t>
      </w:r>
      <w:commentRangeStart w:id="43"/>
      <w:r w:rsidR="008A39BF">
        <w:t>d robustness</w:t>
      </w:r>
      <w:r w:rsidR="008A39BF">
        <w:fldChar w:fldCharType="begin" w:fldLock="1"/>
      </w:r>
      <w:r w:rsidR="002C0B5B">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2C0B5B">
        <w:rPr>
          <w:rFonts w:hint="eastAsia"/>
        </w:rPr>
        <w:instrText xml:space="preserve">d ( NIR ) spectroscopy : Focus on parameters optimization and model interpretation </w:instrText>
      </w:r>
      <w:r w:rsidR="002C0B5B">
        <w:rPr>
          <w:rFonts w:hint="eastAsia"/>
        </w:rPr>
        <w:instrText>☆</w:instrText>
      </w:r>
      <w:r w:rsidR="002C0B5B">
        <w:rPr>
          <w:rFonts w:hint="eastAsia"/>
        </w:rPr>
        <w:instrText>","type":"article-journal","volume":"96"},"uris":["http://www.mendeley.com/documents/?uuid=47137a07-3923-401b-95f6-51fd479e4280"]},{"id":"ITEM-2","itemData":{"DOI":"10.101</w:instrText>
      </w:r>
      <w:r w:rsidR="002C0B5B">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12,40&lt;/sup&gt;","plainTextFormattedCitation":"12,40","previouslyFormattedCitation":"&lt;sup&gt;12,40&lt;/sup&gt;"},"properties":{"noteIndex":0},"schema":"https://github.com/citation-style-language/schema/raw/master/csl-citation.json"}</w:instrText>
      </w:r>
      <w:r w:rsidR="008A39BF">
        <w:fldChar w:fldCharType="separate"/>
      </w:r>
      <w:r w:rsidR="002E1C3D" w:rsidRPr="002E1C3D">
        <w:rPr>
          <w:noProof/>
          <w:vertAlign w:val="superscript"/>
        </w:rPr>
        <w:t>12,40</w:t>
      </w:r>
      <w:r w:rsidR="008A39BF">
        <w:fldChar w:fldCharType="end"/>
      </w:r>
      <w:r w:rsidR="00C52E7B">
        <w:t xml:space="preserve"> </w:t>
      </w:r>
      <w:commentRangeEnd w:id="43"/>
      <w:r w:rsidR="0058647C">
        <w:rPr>
          <w:rStyle w:val="CommentReference"/>
        </w:rPr>
        <w:commentReference w:id="43"/>
      </w:r>
      <w:r w:rsidR="00AE5776">
        <w:t xml:space="preserve">. </w:t>
      </w:r>
      <w:r w:rsidR="007D741D" w:rsidRPr="00E26AA4">
        <w:t>Fig</w:t>
      </w:r>
      <w:r w:rsidR="00FD1695" w:rsidRPr="00E26AA4">
        <w:t>.</w:t>
      </w:r>
      <w:r w:rsidR="007D741D" w:rsidRPr="00E26AA4">
        <w:t xml:space="preserve"> 4</w:t>
      </w:r>
      <w:r w:rsidR="009276B3">
        <w:t xml:space="preserve"> </w:t>
      </w:r>
      <w:r w:rsidR="00A523B2">
        <w:t xml:space="preserve">showed </w:t>
      </w:r>
      <w:r w:rsidR="008358BF">
        <w:t xml:space="preserve">the key results obtained from </w:t>
      </w:r>
      <w:r w:rsidR="00A523B2">
        <w:t xml:space="preserve">the </w:t>
      </w:r>
      <w:r w:rsidR="008358BF">
        <w:t>training</w:t>
      </w:r>
      <w:r w:rsidR="00434E32">
        <w:t xml:space="preserve"> of classifiers</w:t>
      </w:r>
      <w:r w:rsidR="00B54DD2">
        <w:t xml:space="preserve">. </w:t>
      </w:r>
      <w:r w:rsidR="0050617A">
        <w:t xml:space="preserve">Beyond </w:t>
      </w:r>
      <w:r w:rsidR="00F90A4D">
        <w:t>the</w:t>
      </w:r>
      <w:r w:rsidR="00B43A11">
        <w:t xml:space="preserve"> function of </w:t>
      </w:r>
      <w:proofErr w:type="spellStart"/>
      <w:r w:rsidR="008C3D18">
        <w:t>dimention</w:t>
      </w:r>
      <w:proofErr w:type="spellEnd"/>
      <w:r w:rsidR="008C3D18">
        <w:t xml:space="preserve"> reduction</w:t>
      </w:r>
      <w:r w:rsidR="00330E25">
        <w:t xml:space="preserve"> </w:t>
      </w:r>
      <w:r w:rsidR="00C9398F">
        <w:t xml:space="preserve">before performing </w:t>
      </w:r>
      <w:r w:rsidR="000E6191">
        <w:t xml:space="preserve">machine </w:t>
      </w:r>
      <w:r w:rsidR="00C9398F">
        <w:t>learning</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r w:rsidR="008C7690">
        <w:t xml:space="preserve">key features </w:t>
      </w:r>
      <w:del w:id="44" w:author="Peng, Hong" w:date="2020-03-17T19:18:00Z">
        <w:r w:rsidR="00F90A4D" w:rsidDel="00F86910">
          <w:delText xml:space="preserve"> </w:delText>
        </w:r>
      </w:del>
      <w:r w:rsidR="00FD5426">
        <w:t xml:space="preserve">with high </w:t>
      </w:r>
      <w:r w:rsidR="008C7690">
        <w:t>predictability, namely biomarkers</w:t>
      </w:r>
      <w:r w:rsidR="00276528">
        <w:fldChar w:fldCharType="begin" w:fldLock="1"/>
      </w:r>
      <w:r w:rsidR="002C0B5B">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41&lt;/sup&gt;","plainTextFormattedCitation":"41","previouslyFormattedCitation":"&lt;sup&gt;41&lt;/sup&gt;"},"properties":{"noteIndex":0},"schema":"https://github.com/citation-style-language/schema/raw/master/csl-citation.json"}</w:instrText>
      </w:r>
      <w:r w:rsidR="00276528">
        <w:fldChar w:fldCharType="separate"/>
      </w:r>
      <w:r w:rsidR="002E1C3D" w:rsidRPr="002E1C3D">
        <w:rPr>
          <w:noProof/>
          <w:vertAlign w:val="superscript"/>
        </w:rPr>
        <w:t>41</w:t>
      </w:r>
      <w:r w:rsidR="00276528">
        <w:fldChar w:fldCharType="end"/>
      </w:r>
      <w:r w:rsidR="00961339">
        <w:t xml:space="preserve">. </w:t>
      </w:r>
      <w:r w:rsidR="00F86910">
        <w:t>The relative importance of each of the 30 elements is shown in Fig. 4a</w:t>
      </w:r>
      <w:r w:rsidR="000E02ED">
        <w:t xml:space="preserve">, </w:t>
      </w:r>
      <w:r w:rsidR="008358BF">
        <w:t xml:space="preserve"> </w:t>
      </w:r>
      <w:r w:rsidR="000E02ED">
        <w:t>indicating</w:t>
      </w:r>
      <w:ins w:id="45" w:author="Peng, Hong" w:date="2020-03-17T19:30:00Z">
        <w:r w:rsidR="000E02ED">
          <w:t xml:space="preserve"> </w:t>
        </w:r>
      </w:ins>
      <w:r w:rsidR="00E104B2">
        <w:t xml:space="preserve">that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r w:rsidR="00F86910">
        <w:t xml:space="preserve">types of </w:t>
      </w:r>
      <w:r w:rsidR="00603CC0">
        <w:t xml:space="preserve">GI rice. </w:t>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del w:id="46" w:author="Peng, Hong" w:date="2020-03-17T19:31:00Z">
        <w:r w:rsidR="00774946" w:rsidDel="000E02ED">
          <w:delText xml:space="preserve"> </w:delText>
        </w:r>
      </w:del>
      <w:r w:rsidR="00894A23">
        <w:t xml:space="preserve"> </w:t>
      </w:r>
      <w:r w:rsidR="000E02ED">
        <w:t>were</w:t>
      </w:r>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r w:rsidR="000E02ED">
        <w:t xml:space="preserve">mean cross-validation </w:t>
      </w:r>
      <w:r w:rsidR="006D0633">
        <w:t>accuracy of 100% was obtained</w:t>
      </w:r>
      <w:r w:rsidR="006D0633" w:rsidRPr="008476D5">
        <w:t xml:space="preserve"> </w:t>
      </w:r>
      <w:r w:rsidR="006D0633">
        <w:t>by both RF and SVM</w:t>
      </w:r>
      <w:r w:rsidR="001B5CE0">
        <w:t xml:space="preserve"> </w:t>
      </w:r>
      <w:r w:rsidR="006E22F5">
        <w:t xml:space="preserve">with </w:t>
      </w:r>
      <w:r w:rsidR="00B15DEF">
        <w:t xml:space="preserve">optimal </w:t>
      </w:r>
      <w:proofErr w:type="spellStart"/>
      <w:r w:rsidR="00B15DEF">
        <w:t>hyperparameters</w:t>
      </w:r>
      <w:proofErr w:type="spellEnd"/>
      <w:r w:rsidR="00A1431E">
        <w:t xml:space="preserve"> </w:t>
      </w:r>
      <w:r w:rsidR="00564010">
        <w:t>applied</w:t>
      </w:r>
      <w:r w:rsidR="00831499">
        <w:t xml:space="preserve"> (Fig. 4b</w:t>
      </w:r>
      <w:r w:rsidR="004D7010">
        <w:t>)</w:t>
      </w:r>
      <w:r w:rsidR="00B15DEF">
        <w:t>.</w:t>
      </w:r>
      <w:r w:rsidR="00DF2B63">
        <w:t xml:space="preserve"> </w:t>
      </w:r>
      <w:del w:id="47" w:author="Xu, Jason" w:date="2020-03-21T15:10:00Z">
        <w:r w:rsidR="000E02ED" w:rsidDel="00B70938">
          <w:delText>Notably, t</w:delText>
        </w:r>
        <w:r w:rsidR="000E02ED" w:rsidDel="00B70938">
          <w:rPr>
            <w:rFonts w:hint="eastAsia"/>
          </w:rPr>
          <w:delText>o</w:delText>
        </w:r>
        <w:r w:rsidR="000E02ED" w:rsidDel="00B70938">
          <w:delText xml:space="preserve"> ensure the integrity of the </w:delText>
        </w:r>
        <w:r w:rsidR="000E02ED" w:rsidDel="00B70938">
          <w:lastRenderedPageBreak/>
          <w:delText xml:space="preserve">validation process and to avoid selection bias </w:delText>
        </w:r>
      </w:del>
      <w:ins w:id="48" w:author="fanzhou kong" w:date="2020-03-20T10:22:00Z">
        <w:del w:id="49" w:author="Xu, Jason" w:date="2020-03-21T15:10:00Z">
          <w:r w:rsidR="00435087" w:rsidDel="00B70938">
            <w:rPr>
              <w:rFonts w:hint="eastAsia"/>
            </w:rPr>
            <w:delText>,</w:delText>
          </w:r>
        </w:del>
      </w:ins>
      <w:del w:id="50" w:author="Xu, Jason" w:date="2020-03-21T15:10:00Z">
        <w:r w:rsidR="000E02ED" w:rsidDel="00B70938">
          <w:delText xml:space="preserve"> </w:delText>
        </w:r>
        <w:r w:rsidR="000E02ED" w:rsidDel="00B70938">
          <w:rPr>
            <w:rFonts w:hint="eastAsia"/>
          </w:rPr>
          <w:delText>fea</w:delText>
        </w:r>
        <w:r w:rsidR="000E02ED" w:rsidDel="00B70938">
          <w:delText xml:space="preserve">ture selection </w:delText>
        </w:r>
        <w:r w:rsidR="000E02ED" w:rsidRPr="00F1393C" w:rsidDel="00B70938">
          <w:delText>w</w:delText>
        </w:r>
        <w:r w:rsidR="000E02ED" w:rsidDel="00B70938">
          <w:delText>as only applied to the training se</w:delText>
        </w:r>
      </w:del>
      <w:del w:id="51" w:author="Xu, Jason" w:date="2020-03-22T10:32:00Z">
        <w:r w:rsidR="000E02ED" w:rsidDel="00984CFF">
          <w:delText>t</w:delText>
        </w:r>
        <w:r w:rsidR="000E02ED" w:rsidDel="00984CFF">
          <w:fldChar w:fldCharType="begin" w:fldLock="1"/>
        </w:r>
        <w:r w:rsidR="002E1C3D" w:rsidDel="00984CFF">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42&lt;/sup&gt;","plainTextFormattedCitation":"42","previouslyFormattedCitation":"&lt;sup&gt;40&lt;/sup&gt;"},"properties":{"noteIndex":0},"schema":"https://github.com/citation-style-language/schema/raw/master/csl-citation.json"}</w:delInstrText>
        </w:r>
        <w:r w:rsidR="000E02ED" w:rsidDel="00984CFF">
          <w:fldChar w:fldCharType="separate"/>
        </w:r>
        <w:r w:rsidR="002E1C3D" w:rsidRPr="002E1C3D" w:rsidDel="00984CFF">
          <w:rPr>
            <w:noProof/>
            <w:vertAlign w:val="superscript"/>
          </w:rPr>
          <w:delText>42</w:delText>
        </w:r>
        <w:r w:rsidR="000E02ED" w:rsidDel="00984CFF">
          <w:fldChar w:fldCharType="end"/>
        </w:r>
      </w:del>
      <w:ins w:id="52" w:author="Peng, Hong" w:date="2020-03-17T19:36:00Z">
        <w:del w:id="53" w:author="Xu, Jason" w:date="2020-03-22T10:32:00Z">
          <w:r w:rsidR="000E02ED" w:rsidDel="00984CFF">
            <w:delText xml:space="preserve"> </w:delText>
          </w:r>
        </w:del>
        <w:r w:rsidR="000E02ED">
          <w:t>.</w:t>
        </w:r>
      </w:ins>
    </w:p>
    <w:p w14:paraId="6B587961" w14:textId="61D9FCCD" w:rsidR="00831499" w:rsidRDefault="00062FF6">
      <w:pPr>
        <w:jc w:val="both"/>
      </w:pPr>
      <w:ins w:id="54" w:author="fanzhou kong" w:date="2020-03-19T20:11:00Z">
        <w:r>
          <w:t xml:space="preserve"> </w:t>
        </w:r>
      </w:ins>
      <w:commentRangeStart w:id="55"/>
      <w:ins w:id="56" w:author="Xu, Jason" w:date="2020-03-21T12:31:00Z">
        <w:r w:rsidR="00685E96">
          <w:t xml:space="preserve">Previous study showed that </w:t>
        </w:r>
      </w:ins>
      <w:ins w:id="57" w:author="Xu, Jason" w:date="2020-03-21T12:32:00Z">
        <w:r w:rsidR="008A60FE">
          <w:t xml:space="preserve">an </w:t>
        </w:r>
      </w:ins>
      <w:r w:rsidR="00685E96">
        <w:t>e</w:t>
      </w:r>
      <w:ins w:id="58" w:author="fanzhou kong" w:date="2020-03-20T16:52:00Z">
        <w:r w:rsidR="00E474E7">
          <w:t>arly exposure of</w:t>
        </w:r>
      </w:ins>
      <w:ins w:id="59" w:author="fanzhou kong" w:date="2020-03-20T10:12:00Z">
        <w:r w:rsidR="00FC501D">
          <w:t xml:space="preserve"> </w:t>
        </w:r>
        <w:r w:rsidR="00FC501D" w:rsidRPr="00FC501D">
          <w:t>f</w:t>
        </w:r>
      </w:ins>
      <w:commentRangeEnd w:id="55"/>
      <w:r w:rsidR="00155133">
        <w:rPr>
          <w:rStyle w:val="CommentReference"/>
        </w:rPr>
        <w:commentReference w:id="55"/>
      </w:r>
      <w:ins w:id="60" w:author="fanzhou kong" w:date="2020-03-20T10:12:00Z">
        <w:r w:rsidR="00FC501D" w:rsidRPr="00FC501D">
          <w:t xml:space="preserve">eature selection </w:t>
        </w:r>
      </w:ins>
      <w:ins w:id="61" w:author="fanzhou kong" w:date="2020-03-20T16:52:00Z">
        <w:r w:rsidR="00E474E7">
          <w:t>to the</w:t>
        </w:r>
      </w:ins>
      <w:ins w:id="62" w:author="fanzhou kong" w:date="2020-03-20T10:12:00Z">
        <w:r w:rsidR="00FC501D" w:rsidRPr="00FC501D">
          <w:t xml:space="preserve"> </w:t>
        </w:r>
      </w:ins>
      <w:ins w:id="63" w:author="Xu, Jason" w:date="2020-03-21T12:31:00Z">
        <w:r w:rsidR="003B7BFC">
          <w:t>ent</w:t>
        </w:r>
      </w:ins>
      <w:ins w:id="64" w:author="Xu, Jason" w:date="2020-03-21T12:32:00Z">
        <w:r w:rsidR="00685E96">
          <w:t xml:space="preserve">ire </w:t>
        </w:r>
      </w:ins>
      <w:ins w:id="65" w:author="fanzhou kong" w:date="2020-03-20T10:12:00Z">
        <w:r w:rsidR="00FC501D" w:rsidRPr="00FC501D">
          <w:t>data</w:t>
        </w:r>
      </w:ins>
      <w:ins w:id="66" w:author="Xu, Jason" w:date="2020-03-21T12:32:00Z">
        <w:r w:rsidR="00685E96">
          <w:t>set</w:t>
        </w:r>
      </w:ins>
      <w:ins w:id="67" w:author="fanzhou kong" w:date="2020-03-20T10:12:00Z">
        <w:r w:rsidR="00FC501D" w:rsidRPr="00FC501D">
          <w:t xml:space="preserve"> </w:t>
        </w:r>
      </w:ins>
      <w:ins w:id="68" w:author="fanzhou kong" w:date="2020-03-20T16:52:00Z">
        <w:r w:rsidR="00E474E7">
          <w:t>prior to</w:t>
        </w:r>
      </w:ins>
      <w:ins w:id="69" w:author="fanzhou kong" w:date="2020-03-20T10:12:00Z">
        <w:r w:rsidR="00FC501D" w:rsidRPr="00FC501D">
          <w:t xml:space="preserve"> building and validating the model</w:t>
        </w:r>
      </w:ins>
      <w:ins w:id="70" w:author="fanzhou kong" w:date="2020-03-19T20:11:00Z">
        <w:r>
          <w:t xml:space="preserve"> </w:t>
        </w:r>
      </w:ins>
      <w:ins w:id="71" w:author="fanzhou kong" w:date="2020-03-20T16:58:00Z">
        <w:r w:rsidR="00E474E7">
          <w:t xml:space="preserve">often leads to too optimistic </w:t>
        </w:r>
      </w:ins>
      <w:ins w:id="72" w:author="fanzhou kong" w:date="2020-03-20T17:00:00Z">
        <w:r w:rsidR="00CF66EA">
          <w:t>performance</w:t>
        </w:r>
      </w:ins>
      <w:ins w:id="73" w:author="fanzhou kong" w:date="2020-03-20T16:59:00Z">
        <w:r w:rsidR="00E474E7">
          <w:t xml:space="preserve">, which was </w:t>
        </w:r>
      </w:ins>
      <w:ins w:id="74" w:author="fanzhou kong" w:date="2020-03-20T17:00:00Z">
        <w:r w:rsidR="00CF66EA">
          <w:t xml:space="preserve">usually </w:t>
        </w:r>
      </w:ins>
      <w:proofErr w:type="spellStart"/>
      <w:ins w:id="75" w:author="fanzhou kong" w:date="2020-03-20T16:59:00Z">
        <w:r w:rsidR="00E474E7">
          <w:t>refered</w:t>
        </w:r>
        <w:proofErr w:type="spellEnd"/>
        <w:r w:rsidR="00E474E7">
          <w:t xml:space="preserve"> as selection bias</w:t>
        </w:r>
      </w:ins>
      <w:ins w:id="76" w:author="Xu, Jason" w:date="2020-03-21T15:11:00Z">
        <w:r w:rsidR="00B70938">
          <w:fldChar w:fldCharType="begin" w:fldLock="1"/>
        </w:r>
      </w:ins>
      <w:r w:rsidR="002C0B5B">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42&lt;/sup&gt;","plainTextFormattedCitation":"42","previouslyFormattedCitation":"&lt;sup&gt;42&lt;/sup&gt;"},"properties":{"noteIndex":0},"schema":"https://github.com/citation-style-language/schema/raw/master/csl-citation.json"}</w:instrText>
      </w:r>
      <w:ins w:id="77" w:author="Xu, Jason" w:date="2020-03-21T15:11:00Z">
        <w:r w:rsidR="00B70938">
          <w:fldChar w:fldCharType="separate"/>
        </w:r>
      </w:ins>
      <w:r w:rsidR="002E1C3D" w:rsidRPr="002E1C3D">
        <w:rPr>
          <w:noProof/>
          <w:vertAlign w:val="superscript"/>
        </w:rPr>
        <w:t>42</w:t>
      </w:r>
      <w:ins w:id="78" w:author="Xu, Jason" w:date="2020-03-21T15:11:00Z">
        <w:r w:rsidR="00B70938">
          <w:fldChar w:fldCharType="end"/>
        </w:r>
      </w:ins>
      <w:ins w:id="79" w:author="fanzhou kong" w:date="2020-03-20T17:00:00Z">
        <w:r w:rsidR="00CF66EA">
          <w:t xml:space="preserve"> </w:t>
        </w:r>
        <w:commentRangeStart w:id="80"/>
        <w:r w:rsidR="00CF66EA">
          <w:t>(reference)</w:t>
        </w:r>
      </w:ins>
      <w:commentRangeEnd w:id="80"/>
      <w:r w:rsidR="00984CFF">
        <w:rPr>
          <w:rStyle w:val="CommentReference"/>
        </w:rPr>
        <w:commentReference w:id="80"/>
      </w:r>
      <w:commentRangeStart w:id="81"/>
      <w:ins w:id="82" w:author="fanzhou kong" w:date="2020-03-20T16:59:00Z">
        <w:r w:rsidR="00E474E7">
          <w:t>.</w:t>
        </w:r>
      </w:ins>
      <w:ins w:id="83" w:author="fanzhou kong" w:date="2020-03-20T16:57:00Z">
        <w:r w:rsidR="00E474E7">
          <w:t xml:space="preserve"> </w:t>
        </w:r>
      </w:ins>
      <w:proofErr w:type="spellStart"/>
      <w:ins w:id="84" w:author="fanzhou kong" w:date="2020-03-20T17:01:00Z">
        <w:r w:rsidR="00CF66EA">
          <w:t>Krawczuk</w:t>
        </w:r>
        <w:proofErr w:type="spellEnd"/>
        <w:r w:rsidR="00CF66EA">
          <w:t xml:space="preserve"> et al</w:t>
        </w:r>
      </w:ins>
      <w:ins w:id="85" w:author="fanzhou kong" w:date="2020-03-20T17:07:00Z">
        <w:r w:rsidR="00CF66EA">
          <w:t>.</w:t>
        </w:r>
      </w:ins>
      <w:commentRangeEnd w:id="81"/>
      <w:r w:rsidR="00523C70">
        <w:rPr>
          <w:rStyle w:val="CommentReference"/>
        </w:rPr>
        <w:commentReference w:id="81"/>
      </w:r>
      <w:ins w:id="86" w:author="fanzhou kong" w:date="2020-03-20T17:01:00Z">
        <w:r w:rsidR="00CF66EA">
          <w:t xml:space="preserve"> showed that </w:t>
        </w:r>
      </w:ins>
      <w:ins w:id="87" w:author="fanzhou kong" w:date="2020-03-20T17:04:00Z">
        <w:r w:rsidR="00CF66EA">
          <w:t xml:space="preserve">the </w:t>
        </w:r>
      </w:ins>
      <w:ins w:id="88" w:author="fanzhou kong" w:date="2020-03-20T17:01:00Z">
        <w:r w:rsidR="00CF66EA">
          <w:t xml:space="preserve">deviation </w:t>
        </w:r>
      </w:ins>
      <w:ins w:id="89" w:author="fanzhou kong" w:date="2020-03-20T17:02:00Z">
        <w:r w:rsidR="00CF66EA">
          <w:t>from the tr</w:t>
        </w:r>
      </w:ins>
      <w:ins w:id="90" w:author="fanzhou kong" w:date="2020-03-20T17:03:00Z">
        <w:r w:rsidR="00CF66EA">
          <w:t xml:space="preserve">ue validation accuracy </w:t>
        </w:r>
      </w:ins>
      <w:ins w:id="91" w:author="fanzhou kong" w:date="2020-03-20T17:01:00Z">
        <w:r w:rsidR="00CF66EA">
          <w:t xml:space="preserve">caused by the selection bias </w:t>
        </w:r>
      </w:ins>
      <w:ins w:id="92" w:author="fanzhou kong" w:date="2020-03-20T17:05:00Z">
        <w:r w:rsidR="00CF66EA">
          <w:t>was profound (</w:t>
        </w:r>
      </w:ins>
      <w:ins w:id="93" w:author="fanzhou kong" w:date="2020-03-20T17:03:00Z">
        <w:r w:rsidR="00CF66EA">
          <w:t>from 2.6%</w:t>
        </w:r>
      </w:ins>
      <w:ins w:id="94" w:author="fanzhou kong" w:date="2020-03-20T17:04:00Z">
        <w:r w:rsidR="00CF66EA">
          <w:t xml:space="preserve"> to 41.67%</w:t>
        </w:r>
      </w:ins>
      <w:ins w:id="95" w:author="fanzhou kong" w:date="2020-03-20T17:05:00Z">
        <w:r w:rsidR="00CF66EA">
          <w:t>).</w:t>
        </w:r>
      </w:ins>
      <w:ins w:id="96" w:author="fanzhou kong" w:date="2020-03-20T17:07:00Z">
        <w:r w:rsidR="00CF66EA">
          <w:t xml:space="preserve"> Similar obs</w:t>
        </w:r>
      </w:ins>
      <w:ins w:id="97" w:author="fanzhou kong" w:date="2020-03-20T17:08:00Z">
        <w:r w:rsidR="00CF66EA">
          <w:t xml:space="preserve">ervation was made by </w:t>
        </w:r>
        <w:proofErr w:type="spellStart"/>
        <w:r w:rsidR="00CF66EA">
          <w:t>Ambroise</w:t>
        </w:r>
        <w:proofErr w:type="spellEnd"/>
        <w:r w:rsidR="00CF66EA">
          <w:t xml:space="preserve"> et al.</w:t>
        </w:r>
      </w:ins>
      <w:ins w:id="98" w:author="Xu, Jason" w:date="2020-03-21T12:24:00Z">
        <w:r w:rsidR="007C21DD">
          <w:t xml:space="preserve">, </w:t>
        </w:r>
      </w:ins>
      <w:ins w:id="99" w:author="fanzhou kong" w:date="2020-03-20T17:08:00Z">
        <w:r w:rsidR="00CF66EA">
          <w:t xml:space="preserve"> </w:t>
        </w:r>
      </w:ins>
      <w:ins w:id="100" w:author="fanzhou kong" w:date="2020-03-20T17:09:00Z">
        <w:r w:rsidR="00CF66EA">
          <w:t>that</w:t>
        </w:r>
      </w:ins>
      <w:ins w:id="101" w:author="fanzhou kong" w:date="2020-03-20T17:08:00Z">
        <w:r w:rsidR="00CF66EA">
          <w:t xml:space="preserve"> they re-examined the experiment done by </w:t>
        </w:r>
        <w:proofErr w:type="spellStart"/>
        <w:r w:rsidR="00CF66EA">
          <w:t>Guyon</w:t>
        </w:r>
        <w:proofErr w:type="spellEnd"/>
        <w:r w:rsidR="00CF66EA">
          <w:t xml:space="preserve"> et al. and found</w:t>
        </w:r>
      </w:ins>
      <w:ins w:id="102" w:author="fanzhou kong" w:date="2020-03-20T17:11:00Z">
        <w:r w:rsidR="003D04A0">
          <w:t xml:space="preserve"> a </w:t>
        </w:r>
        <w:r w:rsidR="003D04A0" w:rsidRPr="003D04A0">
          <w:t>non</w:t>
        </w:r>
      </w:ins>
      <w:ins w:id="103" w:author="Xu, Jason" w:date="2020-03-21T12:51:00Z">
        <w:r w:rsidR="001834E2">
          <w:t>-</w:t>
        </w:r>
      </w:ins>
      <w:ins w:id="104" w:author="fanzhou kong" w:date="2020-03-20T17:11:00Z">
        <w:r w:rsidR="003D04A0" w:rsidRPr="003D04A0">
          <w:t>negligible</w:t>
        </w:r>
      </w:ins>
      <w:ins w:id="105" w:author="fanzhou kong" w:date="2020-03-20T17:08:00Z">
        <w:r w:rsidR="00CF66EA">
          <w:t xml:space="preserve"> </w:t>
        </w:r>
      </w:ins>
      <w:ins w:id="106" w:author="fanzhou kong" w:date="2020-03-20T17:11:00Z">
        <w:r w:rsidR="003D04A0">
          <w:t xml:space="preserve">deviation to true </w:t>
        </w:r>
      </w:ins>
      <w:ins w:id="107" w:author="fanzhou kong" w:date="2020-03-20T17:12:00Z">
        <w:r w:rsidR="003D04A0">
          <w:t>validation as well</w:t>
        </w:r>
      </w:ins>
      <w:ins w:id="108" w:author="fanzhou kong" w:date="2020-03-20T17:10:00Z">
        <w:r w:rsidR="003D04A0">
          <w:t xml:space="preserve"> (from</w:t>
        </w:r>
      </w:ins>
      <w:ins w:id="109" w:author="fanzhou kong" w:date="2020-03-20T17:09:00Z">
        <w:r w:rsidR="00CF66EA">
          <w:t xml:space="preserve"> 17.5%</w:t>
        </w:r>
      </w:ins>
      <w:ins w:id="110" w:author="fanzhou kong" w:date="2020-03-20T17:10:00Z">
        <w:r w:rsidR="003D04A0">
          <w:t xml:space="preserve"> to 30%)</w:t>
        </w:r>
      </w:ins>
      <w:ins w:id="111" w:author="fanzhou kong" w:date="2020-03-20T17:09:00Z">
        <w:r w:rsidR="00CF66EA">
          <w:t>.</w:t>
        </w:r>
      </w:ins>
      <w:ins w:id="112" w:author="fanzhou kong" w:date="2020-03-20T17:05:00Z">
        <w:r w:rsidR="00CF66EA">
          <w:t xml:space="preserve"> </w:t>
        </w:r>
      </w:ins>
      <w:ins w:id="113" w:author="fanzhou kong" w:date="2020-03-20T17:06:00Z">
        <w:r w:rsidR="00CF66EA">
          <w:t xml:space="preserve">Consequently, </w:t>
        </w:r>
        <w:proofErr w:type="spellStart"/>
        <w:r w:rsidR="00CF66EA">
          <w:t>Krawczuk</w:t>
        </w:r>
        <w:proofErr w:type="spellEnd"/>
        <w:r w:rsidR="00CF66EA">
          <w:t xml:space="preserve"> et al. </w:t>
        </w:r>
      </w:ins>
      <w:ins w:id="114" w:author="fanzhou kong" w:date="2020-03-20T17:18:00Z">
        <w:r w:rsidR="003D04A0">
          <w:t>concluded that</w:t>
        </w:r>
      </w:ins>
      <w:ins w:id="115" w:author="fanzhou kong" w:date="2020-03-20T17:14:00Z">
        <w:r w:rsidR="003D04A0">
          <w:t xml:space="preserve"> </w:t>
        </w:r>
      </w:ins>
      <w:ins w:id="116" w:author="fanzhou kong" w:date="2020-03-20T17:06:00Z">
        <w:r w:rsidR="00CF66EA">
          <w:t>cross-validation</w:t>
        </w:r>
      </w:ins>
      <w:ins w:id="117" w:author="fanzhou kong" w:date="2020-03-20T17:15:00Z">
        <w:r w:rsidR="003D04A0">
          <w:t xml:space="preserve"> on training set</w:t>
        </w:r>
      </w:ins>
      <w:ins w:id="118" w:author="fanzhou kong" w:date="2020-03-20T17:06:00Z">
        <w:r w:rsidR="00CF66EA">
          <w:t xml:space="preserve"> </w:t>
        </w:r>
      </w:ins>
      <w:ins w:id="119" w:author="fanzhou kong" w:date="2020-03-20T17:15:00Z">
        <w:r w:rsidR="003D04A0">
          <w:t xml:space="preserve">only </w:t>
        </w:r>
      </w:ins>
      <w:ins w:id="120" w:author="fanzhou kong" w:date="2020-03-20T17:06:00Z">
        <w:r w:rsidR="00CF66EA">
          <w:t xml:space="preserve">for feature selection </w:t>
        </w:r>
      </w:ins>
      <w:ins w:id="121" w:author="fanzhou kong" w:date="2020-03-20T17:19:00Z">
        <w:r w:rsidR="003D04A0">
          <w:t>would help</w:t>
        </w:r>
      </w:ins>
      <w:ins w:id="122" w:author="fanzhou kong" w:date="2020-03-20T17:06:00Z">
        <w:r w:rsidR="00CF66EA">
          <w:t xml:space="preserve"> eliminat</w:t>
        </w:r>
      </w:ins>
      <w:ins w:id="123" w:author="fanzhou kong" w:date="2020-03-20T17:14:00Z">
        <w:r w:rsidR="003D04A0">
          <w:t>e</w:t>
        </w:r>
      </w:ins>
      <w:ins w:id="124" w:author="fanzhou kong" w:date="2020-03-20T17:06:00Z">
        <w:r w:rsidR="00CF66EA">
          <w:t xml:space="preserve"> the selection bias</w:t>
        </w:r>
      </w:ins>
      <w:ins w:id="125" w:author="fanzhou kong" w:date="2020-03-20T17:12:00Z">
        <w:r w:rsidR="003D04A0">
          <w:t>. To avoid such selection bias and construct</w:t>
        </w:r>
      </w:ins>
      <w:ins w:id="126" w:author="fanzhou kong" w:date="2020-03-20T17:13:00Z">
        <w:r w:rsidR="003D04A0">
          <w:t xml:space="preserve"> reliable models</w:t>
        </w:r>
      </w:ins>
      <w:ins w:id="127" w:author="fanzhou kong" w:date="2020-03-20T17:12:00Z">
        <w:r w:rsidR="003D04A0">
          <w:t>,</w:t>
        </w:r>
      </w:ins>
      <w:ins w:id="128" w:author="fanzhou kong" w:date="2020-03-20T10:23:00Z">
        <w:r w:rsidR="00435087">
          <w:t xml:space="preserve"> we carefully implemented the feature selection in our workflow</w:t>
        </w:r>
      </w:ins>
      <w:ins w:id="129" w:author="fanzhou kong" w:date="2020-03-20T17:14:00Z">
        <w:r w:rsidR="003D04A0">
          <w:t xml:space="preserve"> </w:t>
        </w:r>
      </w:ins>
      <w:ins w:id="130" w:author="fanzhou kong" w:date="2020-03-20T17:15:00Z">
        <w:r w:rsidR="003D04A0">
          <w:t xml:space="preserve">in accordance with the </w:t>
        </w:r>
      </w:ins>
      <w:ins w:id="131" w:author="fanzhou kong" w:date="2020-03-20T17:19:00Z">
        <w:r w:rsidR="003D04A0">
          <w:t>conclusion</w:t>
        </w:r>
      </w:ins>
      <w:ins w:id="132" w:author="fanzhou kong" w:date="2020-03-20T17:15:00Z">
        <w:r w:rsidR="003D04A0">
          <w:t xml:space="preserve"> made by </w:t>
        </w:r>
        <w:proofErr w:type="spellStart"/>
        <w:r w:rsidR="003D04A0">
          <w:t>Krawczuk</w:t>
        </w:r>
        <w:proofErr w:type="spellEnd"/>
        <w:r w:rsidR="003D04A0">
          <w:t xml:space="preserve"> et al</w:t>
        </w:r>
      </w:ins>
      <w:ins w:id="133" w:author="fanzhou kong" w:date="2020-03-20T10:24:00Z">
        <w:r w:rsidR="00435087">
          <w:t>.</w:t>
        </w:r>
      </w:ins>
      <w:ins w:id="134" w:author="fanzhou kong" w:date="2020-03-19T20:25:00Z">
        <w:r w:rsidR="008272A2">
          <w:t xml:space="preserve"> </w:t>
        </w:r>
      </w:ins>
    </w:p>
    <w:p w14:paraId="39F5094F" w14:textId="49E81760" w:rsidR="00D272E6" w:rsidRDefault="00E84870">
      <w:pPr>
        <w:jc w:val="both"/>
      </w:pPr>
      <w:commentRangeStart w:id="135"/>
      <w:r>
        <w:t>While</w:t>
      </w:r>
      <w:commentRangeEnd w:id="135"/>
      <w:r w:rsidR="008F6571">
        <w:rPr>
          <w:rStyle w:val="CommentReference"/>
        </w:rPr>
        <w:commentReference w:id="135"/>
      </w:r>
      <w:r>
        <w:t xml:space="preserv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w:t>
      </w:r>
      <w:r w:rsidR="008235B9">
        <w:t xml:space="preserve"> lacks the ability to </w:t>
      </w:r>
      <w:r w:rsidR="00DA7288">
        <w:t xml:space="preserve">represent the future working situation of </w:t>
      </w:r>
      <w:r w:rsidR="000B1B9D">
        <w:t xml:space="preserve">the </w:t>
      </w:r>
      <w:r w:rsidR="002D573C">
        <w:t xml:space="preserve">particular </w:t>
      </w:r>
      <w:r w:rsidR="00431DBA">
        <w:t>prediction model</w:t>
      </w:r>
      <w:r w:rsidR="00C37C26">
        <w:fldChar w:fldCharType="begin" w:fldLock="1"/>
      </w:r>
      <w:r w:rsidR="002C0B5B">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43&lt;/sup&gt;"},"properties":{"noteIndex":0},"schema":"https://github.com/citation-style-language/schema/raw/master/csl-citation.json"}</w:instrText>
      </w:r>
      <w:r w:rsidR="00C37C26">
        <w:fldChar w:fldCharType="separate"/>
      </w:r>
      <w:r w:rsidR="002E1C3D" w:rsidRPr="002E1C3D">
        <w:rPr>
          <w:noProof/>
          <w:vertAlign w:val="superscript"/>
        </w:rPr>
        <w:t>43</w:t>
      </w:r>
      <w:r w:rsidR="00C37C26">
        <w:fldChar w:fldCharType="end"/>
      </w:r>
      <w:r w:rsidR="0008257C">
        <w:t>.</w:t>
      </w:r>
      <w:r w:rsidR="00610F95">
        <w:t xml:space="preserve"> </w:t>
      </w:r>
      <w:r w:rsidR="0008257C">
        <w:t xml:space="preserve">According to the Principle of </w:t>
      </w:r>
      <w:r w:rsidR="00CA2BA4">
        <w:t>Proper Validation</w:t>
      </w:r>
      <w:ins w:id="136" w:author="Xu, Jason" w:date="2020-03-21T15:59:00Z">
        <w:r w:rsidR="00610F95">
          <w:t xml:space="preserve"> (PPV)</w:t>
        </w:r>
      </w:ins>
      <w:r w:rsidR="00CA2BA4">
        <w:fldChar w:fldCharType="begin" w:fldLock="1"/>
      </w:r>
      <w:r w:rsidR="002C0B5B">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43&lt;/sup&gt;"},"properties":{"noteIndex":0},"schema":"https://github.com/citation-style-language/schema/raw/master/csl-citation.json"}</w:instrText>
      </w:r>
      <w:r w:rsidR="00CA2BA4">
        <w:fldChar w:fldCharType="separate"/>
      </w:r>
      <w:r w:rsidR="002E1C3D" w:rsidRPr="002E1C3D">
        <w:rPr>
          <w:noProof/>
          <w:vertAlign w:val="superscript"/>
        </w:rPr>
        <w:t>43</w:t>
      </w:r>
      <w:r w:rsidR="00CA2BA4">
        <w:fldChar w:fldCharType="end"/>
      </w:r>
      <w:r w:rsidR="00CA2BA4">
        <w:t xml:space="preserve">, independent </w:t>
      </w:r>
      <w:r w:rsidR="00F66288">
        <w:t>validation</w:t>
      </w:r>
      <w:r w:rsidR="00061B6C">
        <w:t xml:space="preserve"> using</w:t>
      </w:r>
      <w:r w:rsidR="0034007A">
        <w:t xml:space="preserve"> </w:t>
      </w:r>
      <w:r w:rsidR="00CA2BA4">
        <w:t xml:space="preserve">a </w:t>
      </w:r>
      <w:r w:rsidR="001239DA">
        <w:t xml:space="preserve">separate dataset </w:t>
      </w:r>
      <w:r w:rsidR="00CA2BA4">
        <w:t xml:space="preserve"> </w:t>
      </w:r>
      <w:r w:rsidR="001239DA">
        <w:rPr>
          <w:rFonts w:hint="eastAsia"/>
        </w:rPr>
        <w:t>(</w:t>
      </w:r>
      <w:r w:rsidR="0034007A">
        <w:t>test</w:t>
      </w:r>
      <w:r w:rsidR="009A3201">
        <w:t>ing set</w:t>
      </w:r>
      <w:r w:rsidR="001239DA">
        <w: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2C0B5B">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43&lt;/sup&gt;"},"properties":{"noteIndex":0},"schema":"https://github.com/citation-style-language/schema/raw/master/csl-citation.json"}</w:instrText>
      </w:r>
      <w:r w:rsidR="00B23251">
        <w:fldChar w:fldCharType="separate"/>
      </w:r>
      <w:r w:rsidR="002E1C3D" w:rsidRPr="002E1C3D">
        <w:rPr>
          <w:noProof/>
          <w:vertAlign w:val="superscript"/>
        </w:rPr>
        <w:t>43</w:t>
      </w:r>
      <w:r w:rsidR="00B23251">
        <w:fldChar w:fldCharType="end"/>
      </w:r>
      <w:r w:rsidR="006E22F5">
        <w:t xml:space="preserve"> for model assessment</w:t>
      </w:r>
      <w:r w:rsidR="00B23251">
        <w:t>.</w:t>
      </w:r>
      <w:commentRangeStart w:id="137"/>
      <w:del w:id="138" w:author="Xu, Jason" w:date="2020-03-21T15:59:00Z">
        <w:r w:rsidR="00B15DEF" w:rsidDel="00610F95">
          <w:delText xml:space="preserve"> </w:delText>
        </w:r>
      </w:del>
      <w:ins w:id="139" w:author="fanzhou kong" w:date="2020-03-20T11:47:00Z">
        <w:del w:id="140" w:author="Xu, Jason" w:date="2020-03-21T15:59:00Z">
          <w:r w:rsidR="00E02217" w:rsidRPr="00E02217" w:rsidDel="00610F95">
            <w:delText>Besides proper chosen validation process, the algorithms used to contruct the prediction model</w:delText>
          </w:r>
        </w:del>
      </w:ins>
      <w:commentRangeEnd w:id="137"/>
      <w:del w:id="141" w:author="Xu, Jason" w:date="2020-03-21T15:59:00Z">
        <w:r w:rsidR="00742144" w:rsidDel="00610F95">
          <w:rPr>
            <w:rStyle w:val="CommentReference"/>
          </w:rPr>
          <w:commentReference w:id="137"/>
        </w:r>
      </w:del>
      <w:ins w:id="142" w:author="fanzhou kong" w:date="2020-03-20T11:47:00Z">
        <w:del w:id="143" w:author="Xu, Jason" w:date="2020-03-21T15:59:00Z">
          <w:r w:rsidR="00E02217" w:rsidRPr="00E02217" w:rsidDel="00610F95">
            <w:delText xml:space="preserve"> are pivotal for </w:delText>
          </w:r>
        </w:del>
      </w:ins>
      <w:commentRangeStart w:id="144"/>
      <w:ins w:id="145" w:author="fanzhou kong" w:date="2020-03-20T17:21:00Z">
        <w:del w:id="146" w:author="Xu, Jason" w:date="2020-03-21T15:59:00Z">
          <w:r w:rsidR="00C740AB" w:rsidDel="00610F95">
            <w:delText>construction of reliable workflow</w:delText>
          </w:r>
        </w:del>
      </w:ins>
      <w:ins w:id="147" w:author="fanzhou kong" w:date="2020-03-20T11:47:00Z">
        <w:del w:id="148" w:author="Xu, Jason" w:date="2020-03-21T15:59:00Z">
          <w:r w:rsidR="00E02217" w:rsidRPr="00E02217" w:rsidDel="00610F95">
            <w:delText>.</w:delText>
          </w:r>
        </w:del>
      </w:ins>
      <w:commentRangeEnd w:id="144"/>
      <w:r w:rsidR="00D70769">
        <w:rPr>
          <w:rStyle w:val="CommentReference"/>
        </w:rPr>
        <w:commentReference w:id="144"/>
      </w:r>
      <w:ins w:id="149" w:author="fanzhou kong" w:date="2020-03-20T11:47:00Z">
        <w:del w:id="150" w:author="Xu, Jason" w:date="2020-03-21T15:59:00Z">
          <w:r w:rsidR="00E02217" w:rsidRPr="00E02217" w:rsidDel="00610F95">
            <w:delText xml:space="preserve">  </w:delText>
          </w:r>
        </w:del>
      </w:ins>
      <w:ins w:id="151" w:author="fanzhou kong" w:date="2020-03-20T11:50:00Z">
        <w:del w:id="152" w:author="Xu, Jason" w:date="2020-03-21T15:59:00Z">
          <w:r w:rsidR="00A6440E" w:rsidDel="00610F95">
            <w:delText>M</w:delText>
          </w:r>
        </w:del>
      </w:ins>
      <w:ins w:id="153" w:author="fanzhou kong" w:date="2020-03-20T11:47:00Z">
        <w:del w:id="154" w:author="Xu, Jason" w:date="2020-03-21T15:59:00Z">
          <w:r w:rsidR="00E02217" w:rsidRPr="00E02217" w:rsidDel="00610F95">
            <w:delText xml:space="preserve">achine learning algoritms </w:delText>
          </w:r>
        </w:del>
      </w:ins>
      <w:ins w:id="155" w:author="fanzhou kong" w:date="2020-03-20T11:50:00Z">
        <w:del w:id="156" w:author="Xu, Jason" w:date="2020-03-21T15:59:00Z">
          <w:r w:rsidR="00A6440E" w:rsidDel="00610F95">
            <w:delText>ha</w:delText>
          </w:r>
        </w:del>
      </w:ins>
      <w:ins w:id="157" w:author="fanzhou kong" w:date="2020-03-20T17:22:00Z">
        <w:del w:id="158" w:author="Xu, Jason" w:date="2020-03-21T15:59:00Z">
          <w:r w:rsidR="00C740AB" w:rsidDel="00610F95">
            <w:delText xml:space="preserve">ve been </w:delText>
          </w:r>
        </w:del>
      </w:ins>
      <w:ins w:id="159" w:author="fanzhou kong" w:date="2020-03-20T11:47:00Z">
        <w:del w:id="160" w:author="Xu, Jason" w:date="2020-03-21T15:59:00Z">
          <w:r w:rsidR="00E02217" w:rsidRPr="00E02217" w:rsidDel="00610F95">
            <w:delText>rapidly developed in the past decade and have been reported to have higher performance than traditional discriminant analysis methods (MVA</w:delText>
          </w:r>
        </w:del>
        <w:del w:id="161" w:author="Xu, Jason" w:date="2020-03-21T12:59:00Z">
          <w:r w:rsidR="00E02217" w:rsidRPr="00E02217" w:rsidDel="003D52B2">
            <w:delText>?</w:delText>
          </w:r>
        </w:del>
        <w:del w:id="162" w:author="Xu, Jason" w:date="2020-03-21T15:59:00Z">
          <w:r w:rsidR="00E02217" w:rsidRPr="00E02217" w:rsidDel="00610F95">
            <w:delText>) (reference) for complex datasets in various research areas</w:delText>
          </w:r>
        </w:del>
      </w:ins>
      <w:ins w:id="163" w:author="fanzhou kong" w:date="2020-03-20T11:51:00Z">
        <w:del w:id="164" w:author="Xu, Jason" w:date="2020-03-21T15:59:00Z">
          <w:r w:rsidR="00A6440E" w:rsidDel="00610F95">
            <w:delText>.</w:delText>
          </w:r>
        </w:del>
      </w:ins>
      <w:ins w:id="165" w:author="fanzhou kong" w:date="2020-03-20T11:47:00Z">
        <w:del w:id="166" w:author="Xu, Jason" w:date="2020-03-21T15:59:00Z">
          <w:r w:rsidR="00E02217" w:rsidRPr="00E02217" w:rsidDel="00610F95">
            <w:delText xml:space="preserve"> </w:delText>
          </w:r>
        </w:del>
      </w:ins>
      <w:ins w:id="167" w:author="fanzhou kong" w:date="2020-03-20T11:53:00Z">
        <w:del w:id="168" w:author="Xu, Jason" w:date="2020-03-21T15:59:00Z">
          <w:r w:rsidR="00A6440E" w:rsidDel="00610F95">
            <w:delText xml:space="preserve">Hence, </w:delText>
          </w:r>
        </w:del>
      </w:ins>
      <w:ins w:id="169" w:author="fanzhou kong" w:date="2020-03-20T11:47:00Z">
        <w:del w:id="170" w:author="Xu, Jason" w:date="2020-03-21T15:59:00Z">
          <w:r w:rsidR="00E02217" w:rsidRPr="00E02217" w:rsidDel="00610F95">
            <w:delText>we have incorporateed 2 most well-known machine learning algoritms, RF and SVM into our workflow</w:delText>
          </w:r>
        </w:del>
      </w:ins>
      <w:ins w:id="171" w:author="fanzhou kong" w:date="2020-03-20T11:49:00Z">
        <w:del w:id="172" w:author="Xu, Jason" w:date="2020-03-21T15:59:00Z">
          <w:r w:rsidR="00E02217" w:rsidDel="00610F95">
            <w:delText xml:space="preserve"> and tested the feasibility of using the machine learning algoritms</w:delText>
          </w:r>
        </w:del>
      </w:ins>
      <w:ins w:id="173" w:author="fanzhou kong" w:date="2020-03-20T11:50:00Z">
        <w:del w:id="174" w:author="Xu, Jason" w:date="2020-03-21T15:59:00Z">
          <w:r w:rsidR="00E02217" w:rsidDel="00610F95">
            <w:delText xml:space="preserve"> </w:delText>
          </w:r>
          <w:r w:rsidR="00A6440E" w:rsidDel="00610F95">
            <w:delText xml:space="preserve">to construct classification </w:delText>
          </w:r>
        </w:del>
      </w:ins>
      <w:ins w:id="175" w:author="fanzhou kong" w:date="2020-03-20T17:23:00Z">
        <w:del w:id="176" w:author="Xu, Jason" w:date="2020-03-21T15:59:00Z">
          <w:r w:rsidR="00C740AB" w:rsidDel="00610F95">
            <w:delText>models</w:delText>
          </w:r>
        </w:del>
      </w:ins>
      <w:ins w:id="177" w:author="fanzhou kong" w:date="2020-03-20T11:47:00Z">
        <w:del w:id="178" w:author="Xu, Jason" w:date="2020-03-22T10:33:00Z">
          <w:r w:rsidR="00E02217" w:rsidDel="00CB63AF">
            <w:delText>.</w:delText>
          </w:r>
        </w:del>
        <w:r w:rsidR="00E02217">
          <w:t xml:space="preserve"> </w:t>
        </w:r>
      </w:ins>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179"/>
      <w:r w:rsidR="00A96C67">
        <w:t>table 2</w:t>
      </w:r>
      <w:r w:rsidR="001831A1">
        <w:t>.</w:t>
      </w:r>
      <w:commentRangeEnd w:id="179"/>
      <w:r w:rsidR="001E27AC">
        <w:rPr>
          <w:rStyle w:val="CommentReference"/>
        </w:rPr>
        <w:commentReference w:id="179"/>
      </w:r>
      <w:r w:rsidR="001C5F13">
        <w:t xml:space="preserve"> </w:t>
      </w:r>
      <w:r w:rsidR="00155FCE">
        <w:t xml:space="preserve">According </w:t>
      </w:r>
      <w:r w:rsidR="00A25942">
        <w:t xml:space="preserve">to the result, </w:t>
      </w:r>
      <w:r w:rsidR="00227034">
        <w:t>with the information from only 4 selected elements</w:t>
      </w:r>
      <w:ins w:id="180" w:author="Xu, Jason" w:date="2020-03-22T10:38:00Z">
        <w:r w:rsidR="00963785">
          <w:t xml:space="preserve"> (out of 30 elements </w:t>
        </w:r>
      </w:ins>
      <w:ins w:id="181" w:author="Xu, Jason" w:date="2020-03-22T10:39:00Z">
        <w:r w:rsidR="00963785">
          <w:t>been tested</w:t>
        </w:r>
      </w:ins>
      <w:ins w:id="182" w:author="Xu, Jason" w:date="2020-03-22T10:38:00Z">
        <w:r w:rsidR="00963785">
          <w:t>)</w:t>
        </w:r>
      </w:ins>
      <w:r w:rsidR="00227034">
        <w:t xml:space="preserve">, </w:t>
      </w:r>
      <w:r w:rsidR="00A25942">
        <w:t>b</w:t>
      </w:r>
      <w:r w:rsidR="0057658A">
        <w:t xml:space="preserve">oth classifiers </w:t>
      </w:r>
      <w:r w:rsidR="00227034">
        <w:t xml:space="preserve">(SVM and RF)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with 100% accuracy</w:t>
      </w:r>
      <w:ins w:id="183" w:author="Xu, Jason" w:date="2020-03-21T17:08:00Z">
        <w:r w:rsidR="003C3F3A">
          <w:t>.</w:t>
        </w:r>
        <w:commentRangeStart w:id="184"/>
        <w:r w:rsidR="003C3F3A">
          <w:t>This</w:t>
        </w:r>
      </w:ins>
      <w:commentRangeEnd w:id="184"/>
      <w:ins w:id="185" w:author="Xu, Jason" w:date="2020-03-22T10:34:00Z">
        <w:r w:rsidR="00582E7D">
          <w:rPr>
            <w:rStyle w:val="CommentReference"/>
          </w:rPr>
          <w:commentReference w:id="184"/>
        </w:r>
      </w:ins>
      <w:ins w:id="186" w:author="Xu, Jason" w:date="2020-03-21T17:08:00Z">
        <w:r w:rsidR="003C3F3A">
          <w:t xml:space="preserve"> indicated the success of</w:t>
        </w:r>
      </w:ins>
      <w:ins w:id="187" w:author="Xu, Jason" w:date="2020-03-21T17:02:00Z">
        <w:r w:rsidR="00C60E7E">
          <w:t xml:space="preserve"> the framework we have established, </w:t>
        </w:r>
      </w:ins>
      <w:ins w:id="188" w:author="Xu, Jason" w:date="2020-03-22T10:28:00Z">
        <w:r w:rsidR="001E3E5C">
          <w:t xml:space="preserve">especially in </w:t>
        </w:r>
      </w:ins>
      <w:ins w:id="189" w:author="Xu, Jason" w:date="2020-03-22T10:36:00Z">
        <w:r w:rsidR="0092311A">
          <w:t>constructing reliable prediction models while simultaneously iden</w:t>
        </w:r>
        <w:r w:rsidR="00F44C66">
          <w:t>tified po</w:t>
        </w:r>
      </w:ins>
      <w:ins w:id="190" w:author="Xu, Jason" w:date="2020-03-22T10:37:00Z">
        <w:r w:rsidR="00F44C66">
          <w:t>tential biomarkers responsible</w:t>
        </w:r>
      </w:ins>
      <w:ins w:id="191" w:author="Xu, Jason" w:date="2020-03-22T10:38:00Z">
        <w:r w:rsidR="0086519F">
          <w:t xml:space="preserve"> for the differentiation.</w:t>
        </w:r>
      </w:ins>
      <w:ins w:id="192" w:author="fanzhou kong" w:date="2020-03-20T11:10:00Z">
        <w:del w:id="193" w:author="Xu, Jason" w:date="2020-03-22T10:38:00Z">
          <w:r w:rsidR="00AD74A0" w:rsidDel="0086519F">
            <w:delText xml:space="preserve">the workflow we have </w:delText>
          </w:r>
        </w:del>
      </w:ins>
      <w:ins w:id="194" w:author="fanzhou kong" w:date="2020-03-20T11:12:00Z">
        <w:del w:id="195" w:author="Xu, Jason" w:date="2020-03-22T10:38:00Z">
          <w:r w:rsidR="00AD74A0" w:rsidDel="0086519F">
            <w:delText>established</w:delText>
          </w:r>
        </w:del>
      </w:ins>
      <w:ins w:id="196" w:author="fanzhou kong" w:date="2020-03-20T11:10:00Z">
        <w:del w:id="197" w:author="Xu, Jason" w:date="2020-03-22T10:38:00Z">
          <w:r w:rsidR="00AD74A0" w:rsidDel="0086519F">
            <w:delText xml:space="preserve"> have successfully identified </w:delText>
          </w:r>
        </w:del>
      </w:ins>
      <w:ins w:id="198" w:author="fanzhou kong" w:date="2020-03-20T17:27:00Z">
        <w:del w:id="199" w:author="Xu, Jason" w:date="2020-03-22T10:38:00Z">
          <w:r w:rsidR="008C7690" w:rsidDel="0086519F">
            <w:delText xml:space="preserve">the biomarkers </w:delText>
          </w:r>
        </w:del>
      </w:ins>
      <w:ins w:id="200" w:author="fanzhou kong" w:date="2020-03-20T11:10:00Z">
        <w:del w:id="201" w:author="Xu, Jason" w:date="2020-03-22T10:38:00Z">
          <w:r w:rsidR="00AD74A0" w:rsidDel="0086519F">
            <w:delText>and</w:delText>
          </w:r>
        </w:del>
      </w:ins>
      <w:ins w:id="202" w:author="fanzhou kong" w:date="2020-03-20T11:11:00Z">
        <w:del w:id="203" w:author="Xu, Jason" w:date="2020-03-22T10:38:00Z">
          <w:r w:rsidR="00AD74A0" w:rsidDel="0086519F">
            <w:delText xml:space="preserve"> constructed reliable models, </w:delText>
          </w:r>
          <w:commentRangeStart w:id="204"/>
          <w:r w:rsidR="00AD74A0" w:rsidDel="0086519F">
            <w:delText xml:space="preserve">not only within the training set, but also account for </w:delText>
          </w:r>
        </w:del>
      </w:ins>
      <w:ins w:id="205" w:author="fanzhou kong" w:date="2020-03-20T11:12:00Z">
        <w:del w:id="206" w:author="Xu, Jason" w:date="2020-03-22T10:38:00Z">
          <w:r w:rsidR="00AD74A0" w:rsidDel="0086519F">
            <w:delText>unknown data, the test set</w:delText>
          </w:r>
        </w:del>
        <w:r w:rsidR="00AD74A0">
          <w:t>.</w:t>
        </w:r>
      </w:ins>
      <w:commentRangeEnd w:id="204"/>
      <w:r w:rsidR="00F44C66">
        <w:rPr>
          <w:rStyle w:val="CommentReference"/>
        </w:rPr>
        <w:commentReference w:id="204"/>
      </w:r>
      <w:ins w:id="207" w:author="fanzhou kong" w:date="2020-03-20T11:12:00Z">
        <w:r w:rsidR="00AD74A0">
          <w:t xml:space="preserve"> </w:t>
        </w:r>
      </w:ins>
      <w:r w:rsidR="00DC2FA7">
        <w:t>I</w:t>
      </w:r>
      <w:r w:rsidR="00506D0B">
        <w:t>n a similar study</w:t>
      </w:r>
      <w:r w:rsidR="00774315">
        <w:t xml:space="preserve"> where feature selection was </w:t>
      </w:r>
      <w:r w:rsidR="00327D4C">
        <w:t xml:space="preserve">also </w:t>
      </w:r>
      <w:r w:rsidR="00774315">
        <w:t>applied</w:t>
      </w:r>
      <w:r w:rsidR="00BA7DE1">
        <w:t xml:space="preserve">, </w:t>
      </w:r>
      <w:r w:rsidR="00774315">
        <w:t xml:space="preserve">it was </w:t>
      </w:r>
      <w:ins w:id="208" w:author="Xu, Jason" w:date="2020-03-22T10:38:00Z">
        <w:r w:rsidR="0086519F">
          <w:t xml:space="preserve">also </w:t>
        </w:r>
      </w:ins>
      <w:r w:rsidR="00C740AB">
        <w:t>found</w:t>
      </w:r>
      <w:r w:rsidR="00F07C85">
        <w:t xml:space="preserve"> that a </w:t>
      </w:r>
      <w:r w:rsidR="00C740AB">
        <w:t xml:space="preserve">small </w:t>
      </w:r>
      <w:proofErr w:type="spellStart"/>
      <w:r w:rsidR="00C740AB">
        <w:t>goup</w:t>
      </w:r>
      <w:proofErr w:type="spellEnd"/>
      <w:r w:rsidR="00C740AB">
        <w:t xml:space="preserve"> of elements </w:t>
      </w:r>
      <w:r w:rsidR="002E1C3D">
        <w:rPr>
          <w:rFonts w:hint="eastAsia"/>
        </w:rPr>
        <w:t>(</w:t>
      </w:r>
      <w:r w:rsidR="000B4448">
        <w:rPr>
          <w:vertAlign w:val="superscript"/>
        </w:rPr>
        <w:t>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0B4448">
        <w:rPr>
          <w:vertAlign w:val="superscript"/>
        </w:rPr>
        <w:t>19</w:t>
      </w:r>
      <w:r w:rsidR="00DB4BC0">
        <w:t>K</w:t>
      </w:r>
      <w:r w:rsidR="002E1C3D">
        <w:t>)</w:t>
      </w:r>
      <w:r w:rsidR="00DB4BC0">
        <w:t xml:space="preserve"> </w:t>
      </w:r>
      <w:r w:rsidR="002E1C3D">
        <w:t xml:space="preserve">were </w:t>
      </w:r>
      <w:r w:rsidR="00A62895">
        <w:t xml:space="preserve">the </w:t>
      </w:r>
      <w:r w:rsidR="004B1229">
        <w:t xml:space="preserve">most relevant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2E1C3D">
        <w:fldChar w:fldCharType="begin" w:fldLock="1"/>
      </w:r>
      <w:r w:rsidR="002C0B5B">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2E1C3D">
        <w:fldChar w:fldCharType="separate"/>
      </w:r>
      <w:r w:rsidR="002E1C3D" w:rsidRPr="002E1C3D">
        <w:rPr>
          <w:noProof/>
          <w:vertAlign w:val="superscript"/>
        </w:rPr>
        <w:t>12</w:t>
      </w:r>
      <w:r w:rsidR="002E1C3D">
        <w:fldChar w:fldCharType="end"/>
      </w:r>
      <w:r w:rsidR="009E371E">
        <w:t>.</w:t>
      </w:r>
      <w:r w:rsidR="0043047A">
        <w:t xml:space="preserve"> </w:t>
      </w:r>
      <w:r w:rsidR="00A6440E">
        <w:t xml:space="preserve">To further visualize the </w:t>
      </w:r>
      <w:ins w:id="209" w:author="Xu, Jason" w:date="2020-03-22T10:42:00Z">
        <w:r w:rsidR="00AB6FDC">
          <w:t xml:space="preserve">different </w:t>
        </w:r>
      </w:ins>
      <w:del w:id="210" w:author="Xu, Jason" w:date="2020-03-22T15:24:00Z">
        <w:r w:rsidR="00A6440E" w:rsidDel="00044C0D">
          <w:delText>elemental</w:delText>
        </w:r>
      </w:del>
      <w:ins w:id="211" w:author="Xu, Jason" w:date="2020-03-22T15:24:00Z">
        <w:r w:rsidR="00044C0D">
          <w:t>element</w:t>
        </w:r>
      </w:ins>
      <w:r w:rsidR="00A6440E">
        <w:t xml:space="preserve"> pattern</w:t>
      </w:r>
      <w:ins w:id="212" w:author="Xu, Jason" w:date="2020-03-22T10:42:00Z">
        <w:r w:rsidR="00AB6FDC">
          <w:t>s</w:t>
        </w:r>
      </w:ins>
      <w:r w:rsidR="00A6440E">
        <w:t xml:space="preserve"> </w:t>
      </w:r>
      <w:ins w:id="213" w:author="Xu, Jason" w:date="2020-03-22T10:42:00Z">
        <w:r w:rsidR="00AB6FDC">
          <w:t xml:space="preserve">of  </w:t>
        </w:r>
      </w:ins>
      <w:del w:id="214" w:author="Xu, Jason" w:date="2020-03-22T10:39:00Z">
        <w:r w:rsidR="00A6440E" w:rsidDel="00963785">
          <w:delText xml:space="preserve">6 </w:delText>
        </w:r>
      </w:del>
      <w:ins w:id="215" w:author="Xu, Jason" w:date="2020-03-22T10:39:00Z">
        <w:r w:rsidR="00963785">
          <w:t xml:space="preserve">six </w:t>
        </w:r>
      </w:ins>
      <w:r w:rsidR="00A6440E">
        <w:t>type</w:t>
      </w:r>
      <w:ins w:id="216" w:author="Xu, Jason" w:date="2020-03-22T10:42:00Z">
        <w:r w:rsidR="00AB6FDC">
          <w:t>s</w:t>
        </w:r>
      </w:ins>
      <w:r w:rsidR="00A6440E">
        <w:t xml:space="preserve"> of GI rice</w:t>
      </w:r>
      <w:del w:id="217" w:author="Xu, Jason" w:date="2020-03-22T10:42:00Z">
        <w:r w:rsidR="00A6440E" w:rsidDel="00AB6FDC">
          <w:delText>s</w:delText>
        </w:r>
      </w:del>
      <w:r w:rsidR="00424D91">
        <w:t>, we plot</w:t>
      </w:r>
      <w:r w:rsidR="00795322">
        <w:t>t</w:t>
      </w:r>
      <w:r w:rsidR="00424D91">
        <w:t xml:space="preserve">ed </w:t>
      </w:r>
      <w:ins w:id="218" w:author="Xu, Jason" w:date="2020-03-22T10:42:00Z">
        <w:r w:rsidR="00AB6FDC">
          <w:t xml:space="preserve">the  </w:t>
        </w:r>
      </w:ins>
      <w:r w:rsidR="00D6348A">
        <w:t>relative median concentration</w:t>
      </w:r>
      <w:r w:rsidR="00D97703">
        <w:t>s</w:t>
      </w:r>
      <w:ins w:id="219" w:author="Xu, Jason" w:date="2020-03-22T10:42:00Z">
        <w:r w:rsidR="00AB6FDC">
          <w:t xml:space="preserve"> of </w:t>
        </w:r>
      </w:ins>
      <w:ins w:id="220" w:author="Xu, Jason" w:date="2020-03-22T10:43:00Z">
        <w:r w:rsidR="002667C0">
          <w:t>four selected elements</w:t>
        </w:r>
      </w:ins>
      <w:r w:rsidR="00E474E7">
        <w:t xml:space="preserve"> in radar plots</w:t>
      </w:r>
      <w:r w:rsidR="00D6348A">
        <w:t xml:space="preserve">. As </w:t>
      </w:r>
      <w:r w:rsidR="00C3020B">
        <w:t>shown</w:t>
      </w:r>
      <w:r w:rsidR="003A2CF3">
        <w:t xml:space="preserve"> </w:t>
      </w:r>
      <w:r w:rsidR="00C3020B">
        <w:t>in Fig</w:t>
      </w:r>
      <w:r w:rsidR="004F1A7C">
        <w:t>.</w:t>
      </w:r>
      <w:r w:rsidR="00C3020B">
        <w:t xml:space="preserve"> 5 </w:t>
      </w:r>
      <w:r w:rsidR="009A3A64">
        <w:t xml:space="preserve">, </w:t>
      </w:r>
      <w:r w:rsidR="00E02217">
        <w:t xml:space="preserve">the </w:t>
      </w:r>
      <w:del w:id="221" w:author="Xu, Jason" w:date="2020-03-22T15:24:00Z">
        <w:r w:rsidR="00E02217" w:rsidDel="00044C0D">
          <w:delText>elemental</w:delText>
        </w:r>
      </w:del>
      <w:ins w:id="222" w:author="Xu, Jason" w:date="2020-03-22T15:24:00Z">
        <w:r w:rsidR="00044C0D">
          <w:t>element</w:t>
        </w:r>
      </w:ins>
      <w:r w:rsidR="00E02217">
        <w:t xml:space="preserve"> profile </w:t>
      </w:r>
      <w:r w:rsidR="002310AE">
        <w:t>of</w:t>
      </w:r>
      <w:r w:rsidR="00E02217">
        <w:t xml:space="preserve"> each GI rice </w:t>
      </w:r>
      <w:ins w:id="223" w:author="Xu, Jason" w:date="2020-03-22T10:51:00Z">
        <w:r w:rsidR="004E1AD6">
          <w:t>was significantly different</w:t>
        </w:r>
      </w:ins>
      <w:ins w:id="224" w:author="Xu, Jason" w:date="2020-03-22T10:56:00Z">
        <w:r w:rsidR="00BE486F">
          <w:t>.</w:t>
        </w:r>
      </w:ins>
      <w:ins w:id="225" w:author="Xu, Jason" w:date="2020-03-22T10:51:00Z">
        <w:r w:rsidR="004E1AD6">
          <w:t xml:space="preserve"> </w:t>
        </w:r>
      </w:ins>
      <w:r w:rsidR="00F21AEA">
        <w:t>Interestingly</w:t>
      </w:r>
      <w:r w:rsidR="00195384">
        <w:t>,</w:t>
      </w:r>
      <w:r w:rsidR="00DC116D">
        <w:t xml:space="preserve"> </w:t>
      </w:r>
      <w:r w:rsidR="00A6440E">
        <w:t xml:space="preserve">the level of </w:t>
      </w:r>
      <w:r w:rsidR="00A6440E" w:rsidRPr="00500002">
        <w:rPr>
          <w:vertAlign w:val="superscript"/>
        </w:rPr>
        <w:t>27</w:t>
      </w:r>
      <w:r w:rsidR="00A6440E">
        <w:t xml:space="preserve">Al </w:t>
      </w:r>
      <w:del w:id="226" w:author="Xu, Jason" w:date="2020-03-21T17:00:00Z">
        <w:r w:rsidR="00A6440E" w:rsidDel="00BA7DE1">
          <w:delText xml:space="preserve"> </w:delText>
        </w:r>
      </w:del>
      <w:r w:rsidR="00A6440E">
        <w:t>varied significantly between PJ-1 and PJ-2</w:t>
      </w:r>
      <w:ins w:id="227" w:author="Xu, Jason" w:date="2020-03-22T10:56:00Z">
        <w:r w:rsidR="00BE486F">
          <w:t xml:space="preserve">, which were sampled from the same geological </w:t>
        </w:r>
      </w:ins>
      <w:ins w:id="228" w:author="Xu, Jason" w:date="2020-03-22T15:16:00Z">
        <w:r w:rsidR="005701F6">
          <w:t>location</w:t>
        </w:r>
      </w:ins>
      <w:r w:rsidR="00BA7DE1">
        <w:t>:</w:t>
      </w:r>
      <w:r w:rsidR="003952A4">
        <w:t xml:space="preserve"> </w:t>
      </w:r>
      <w:ins w:id="229" w:author="Xu, Jason" w:date="2020-03-22T10:57:00Z">
        <w:r w:rsidR="00BE486F">
          <w:t xml:space="preserve">the </w:t>
        </w:r>
      </w:ins>
      <w:ins w:id="230" w:author="Xu, Jason" w:date="2020-03-22T11:01:00Z">
        <w:r w:rsidR="006A2668">
          <w:t xml:space="preserve">highest </w:t>
        </w:r>
      </w:ins>
      <w:ins w:id="231" w:author="Xu, Jason" w:date="2020-03-22T10:57:00Z">
        <w:r w:rsidR="00BE486F">
          <w:t xml:space="preserve">level of </w:t>
        </w:r>
      </w:ins>
      <w:ins w:id="232" w:author="Xu, Jason" w:date="2020-03-22T11:01:00Z">
        <w:r w:rsidR="006A2668" w:rsidRPr="00500002">
          <w:rPr>
            <w:vertAlign w:val="superscript"/>
          </w:rPr>
          <w:t>27</w:t>
        </w:r>
        <w:r w:rsidR="006A2668">
          <w:t xml:space="preserve">Al </w:t>
        </w:r>
      </w:ins>
      <w:ins w:id="233" w:author="Xu, Jason" w:date="2020-03-22T11:02:00Z">
        <w:r w:rsidR="00951A13">
          <w:t xml:space="preserve">was found in PJ-1, </w:t>
        </w:r>
      </w:ins>
      <w:ins w:id="234" w:author="Xu, Jason" w:date="2020-03-22T11:01:00Z">
        <w:r w:rsidR="00346FF6">
          <w:t xml:space="preserve"> </w:t>
        </w:r>
      </w:ins>
      <w:ins w:id="235" w:author="Xu, Jason" w:date="2020-03-22T15:16:00Z">
        <w:r w:rsidR="008E7891">
          <w:t xml:space="preserve">while </w:t>
        </w:r>
      </w:ins>
      <w:ins w:id="236" w:author="Xu, Jason" w:date="2020-03-22T11:05:00Z">
        <w:r w:rsidR="004E6636">
          <w:t xml:space="preserve">the least concentration </w:t>
        </w:r>
      </w:ins>
      <w:ins w:id="237" w:author="Xu, Jason" w:date="2020-03-22T11:06:00Z">
        <w:r w:rsidR="000D7CCE">
          <w:t>was found in</w:t>
        </w:r>
      </w:ins>
      <w:ins w:id="238" w:author="Xu, Jason" w:date="2020-03-22T11:05:00Z">
        <w:r w:rsidR="000D7CCE">
          <w:t xml:space="preserve"> </w:t>
        </w:r>
      </w:ins>
      <w:r w:rsidR="00091E85">
        <w:t>PJ-2</w:t>
      </w:r>
      <w:ins w:id="239" w:author="Xu, Jason" w:date="2020-03-22T11:06:00Z">
        <w:r w:rsidR="000D7CCE">
          <w:t xml:space="preserve">. </w:t>
        </w:r>
      </w:ins>
      <w:ins w:id="240" w:author="Xu, Jason" w:date="2020-03-22T11:04:00Z">
        <w:r w:rsidR="00B54AD4">
          <w:t xml:space="preserve">Besides, the elements of </w:t>
        </w:r>
      </w:ins>
      <w:del w:id="241" w:author="fanzhou kong" w:date="2020-03-20T11:58:00Z">
        <w:r w:rsidR="005B1F9E" w:rsidDel="00A6440E">
          <w:delText xml:space="preserve"> </w:delText>
        </w:r>
      </w:del>
      <w:ins w:id="242" w:author="fanzhou kong" w:date="2020-03-20T11:57:00Z">
        <w:r w:rsidR="00A6440E" w:rsidRPr="009F7A4A">
          <w:rPr>
            <w:vertAlign w:val="superscript"/>
          </w:rPr>
          <w:t>23</w:t>
        </w:r>
        <w:r w:rsidR="00A6440E">
          <w:t xml:space="preserve">Na, </w:t>
        </w:r>
        <w:r w:rsidR="00A6440E" w:rsidRPr="009F7A4A">
          <w:rPr>
            <w:vertAlign w:val="superscript"/>
          </w:rPr>
          <w:t>85</w:t>
        </w:r>
        <w:r w:rsidR="00A6440E">
          <w:t xml:space="preserve">Rb, and </w:t>
        </w:r>
        <w:r w:rsidR="00A6440E" w:rsidRPr="009F7A4A">
          <w:rPr>
            <w:vertAlign w:val="superscript"/>
          </w:rPr>
          <w:t>10</w:t>
        </w:r>
        <w:r w:rsidR="00A6440E">
          <w:t xml:space="preserve">B, </w:t>
        </w:r>
      </w:ins>
      <w:ins w:id="243" w:author="fanzhou kong" w:date="2020-03-20T11:59:00Z">
        <w:r w:rsidR="00A6440E">
          <w:t xml:space="preserve">all </w:t>
        </w:r>
      </w:ins>
      <w:ins w:id="244" w:author="fanzhou kong" w:date="2020-03-20T11:58:00Z">
        <w:r w:rsidR="00A6440E">
          <w:t xml:space="preserve">showed considerably different composition in PJ-1 </w:t>
        </w:r>
      </w:ins>
      <w:ins w:id="245" w:author="Xu, Jason" w:date="2020-03-22T15:17:00Z">
        <w:r w:rsidR="00A74092">
          <w:t xml:space="preserve">and </w:t>
        </w:r>
        <w:r w:rsidR="008E7891">
          <w:t>PJ-</w:t>
        </w:r>
      </w:ins>
      <w:ins w:id="246" w:author="fanzhou kong" w:date="2020-03-20T11:58:00Z">
        <w:r w:rsidR="00A6440E">
          <w:t>2</w:t>
        </w:r>
      </w:ins>
      <w:ins w:id="247" w:author="Xu, Jason" w:date="2020-03-22T11:07:00Z">
        <w:r w:rsidR="000D7CCE">
          <w:t xml:space="preserve">. </w:t>
        </w:r>
      </w:ins>
      <w:r w:rsidR="00377F90">
        <w:t xml:space="preserve">Such </w:t>
      </w:r>
      <w:r w:rsidR="00BF28D6">
        <w:t>observation agree</w:t>
      </w:r>
      <w:r w:rsidR="00377F90">
        <w:t>d</w:t>
      </w:r>
      <w:r w:rsidR="00BF28D6">
        <w:t xml:space="preserve"> with</w:t>
      </w:r>
      <w:r w:rsidR="00377F90">
        <w:t xml:space="preserve"> previous findings that</w:t>
      </w:r>
      <w:r w:rsidR="000D7CCE">
        <w:t>,</w:t>
      </w:r>
      <w:r w:rsidR="00377F90">
        <w:t xml:space="preserve"> </w:t>
      </w:r>
      <w:r w:rsidR="00BE7D04">
        <w:t>cultivar type</w:t>
      </w:r>
      <w:r w:rsidR="003348A5">
        <w:t>s</w:t>
      </w:r>
      <w:r w:rsidR="00BE7D04">
        <w:t xml:space="preserve"> also</w:t>
      </w:r>
      <w:r w:rsidR="00D821D7">
        <w:t xml:space="preserve"> </w:t>
      </w:r>
      <w:r w:rsidR="004849AA">
        <w:t xml:space="preserve">majorly </w:t>
      </w:r>
      <w:r w:rsidR="007F714B">
        <w:t>impact</w:t>
      </w:r>
      <w:r w:rsidR="003D724D">
        <w:t xml:space="preserve"> on</w:t>
      </w:r>
      <w:r w:rsidR="007F714B">
        <w:t xml:space="preserve"> the </w:t>
      </w:r>
      <w:del w:id="248" w:author="Xu, Jason" w:date="2020-03-22T15:24:00Z">
        <w:r w:rsidR="00C92CE0" w:rsidDel="00044C0D">
          <w:delText>elem</w:delText>
        </w:r>
        <w:r w:rsidR="00875C63" w:rsidDel="00044C0D">
          <w:delText>en</w:delText>
        </w:r>
        <w:r w:rsidR="00C92CE0" w:rsidDel="00044C0D">
          <w:delText>tal</w:delText>
        </w:r>
      </w:del>
      <w:ins w:id="249" w:author="Xu, Jason" w:date="2020-03-22T15:24:00Z">
        <w:r w:rsidR="00044C0D">
          <w:t>element</w:t>
        </w:r>
      </w:ins>
      <w:r w:rsidR="00C92CE0">
        <w:t xml:space="preserve"> </w:t>
      </w:r>
      <w:r w:rsidR="007F714B">
        <w:t xml:space="preserve">composition </w:t>
      </w:r>
      <w:r w:rsidR="003D724D">
        <w:t>in rice</w:t>
      </w:r>
      <w:r w:rsidR="00900953">
        <w:fldChar w:fldCharType="begin" w:fldLock="1"/>
      </w:r>
      <w:r w:rsidR="002C0B5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44,45&lt;/sup&gt;","plainTextFormattedCitation":"44,45","previouslyFormattedCitation":"&lt;sup&gt;44,45&lt;/sup&gt;"},"properties":{"noteIndex":0},"schema":"https://github.com/citation-style-language/schema/raw/master/csl-citation.json"}</w:instrText>
      </w:r>
      <w:r w:rsidR="00900953">
        <w:fldChar w:fldCharType="separate"/>
      </w:r>
      <w:r w:rsidR="002E1C3D" w:rsidRPr="002E1C3D">
        <w:rPr>
          <w:noProof/>
          <w:vertAlign w:val="superscript"/>
        </w:rPr>
        <w:t>44,45</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ins w:id="250" w:author="Xu, Jason" w:date="2020-03-22T11:08:00Z">
        <w:r w:rsidR="00112075">
          <w:t xml:space="preserve"> in our case, </w:t>
        </w:r>
      </w:ins>
      <w:r w:rsidR="00075B74">
        <w:t>the four</w:t>
      </w:r>
      <w:r w:rsidR="00B71E6B">
        <w:t xml:space="preserve"> elements </w:t>
      </w:r>
      <w:r w:rsidR="00D51DAD">
        <w:t xml:space="preserve">showed </w:t>
      </w:r>
      <w:r w:rsidR="00B71E6B">
        <w:t>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I</w:t>
      </w:r>
      <w:r w:rsidR="00B71E6B">
        <w:t xml:space="preserve">n this study, we collected samples from all three dominate rice producing </w:t>
      </w:r>
      <w:r w:rsidR="00B71E6B">
        <w:lastRenderedPageBreak/>
        <w:t>regions in China, including the northeast China plain (WC, PJ-1, and PJ-2), Yangtze River Basin (SY, JS), and southeast coastal region (GG). Such wide geological sampling scope, introduced multi</w:t>
      </w:r>
      <w:r w:rsidR="004A7DD8">
        <w:t>ple l</w:t>
      </w:r>
      <w:r w:rsidR="00B71E6B">
        <w:t xml:space="preserve">ayers of </w:t>
      </w:r>
      <w:ins w:id="251" w:author="Xu, Jason" w:date="2020-03-22T11:11:00Z">
        <w:r w:rsidR="004A7DD8">
          <w:t>variables</w:t>
        </w:r>
      </w:ins>
      <w:r w:rsidR="00B71E6B">
        <w:t xml:space="preserve"> (e.g. soil characteristics, agricultural practices, and genotype variation), which are all closely related to the </w:t>
      </w:r>
      <w:del w:id="252" w:author="Xu, Jason" w:date="2020-03-22T15:24:00Z">
        <w:r w:rsidR="00B71E6B" w:rsidDel="00044C0D">
          <w:delText>elemental</w:delText>
        </w:r>
      </w:del>
      <w:ins w:id="253" w:author="Xu, Jason" w:date="2020-03-22T15:24:00Z">
        <w:r w:rsidR="00044C0D">
          <w:t>element</w:t>
        </w:r>
      </w:ins>
      <w:r w:rsidR="00B71E6B">
        <w:t xml:space="preserve"> profile of crops</w:t>
      </w:r>
      <w:r w:rsidR="00B71E6B">
        <w:fldChar w:fldCharType="begin" w:fldLock="1"/>
      </w:r>
      <w:r w:rsidR="002C0B5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46&lt;/sup&gt;","plainTextFormattedCitation":"46","previouslyFormattedCitation":"&lt;sup&gt;46&lt;/sup&gt;"},"properties":{"noteIndex":0},"schema":"https://github.com/citation-style-language/schema/raw/master/csl-citation.json"}</w:instrText>
      </w:r>
      <w:r w:rsidR="00B71E6B">
        <w:fldChar w:fldCharType="separate"/>
      </w:r>
      <w:r w:rsidR="002E1C3D" w:rsidRPr="002E1C3D">
        <w:rPr>
          <w:noProof/>
          <w:vertAlign w:val="superscript"/>
        </w:rPr>
        <w:t>46</w:t>
      </w:r>
      <w:r w:rsidR="00B71E6B">
        <w:fldChar w:fldCharType="end"/>
      </w:r>
      <w:r w:rsidR="00B71E6B" w:rsidRPr="00DA3487">
        <w:rPr>
          <w:vertAlign w:val="superscript"/>
        </w:rPr>
        <w:t>,</w:t>
      </w:r>
      <w:r w:rsidR="00B71E6B">
        <w:fldChar w:fldCharType="begin" w:fldLock="1"/>
      </w:r>
      <w:r w:rsidR="002C0B5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47&lt;/sup&gt;","plainTextFormattedCitation":"47","previouslyFormattedCitation":"&lt;sup&gt;47&lt;/sup&gt;"},"properties":{"noteIndex":0},"schema":"https://github.com/citation-style-language/schema/raw/master/csl-citation.json"}</w:instrText>
      </w:r>
      <w:r w:rsidR="00B71E6B">
        <w:fldChar w:fldCharType="separate"/>
      </w:r>
      <w:r w:rsidR="002E1C3D" w:rsidRPr="002E1C3D">
        <w:rPr>
          <w:noProof/>
          <w:vertAlign w:val="superscript"/>
        </w:rPr>
        <w:t>47</w:t>
      </w:r>
      <w:r w:rsidR="00B71E6B">
        <w:fldChar w:fldCharType="end"/>
      </w:r>
      <w:r w:rsidR="00B71E6B">
        <w:t>.</w:t>
      </w:r>
      <w:r w:rsidR="00BD1FB3">
        <w:t xml:space="preserve"> </w:t>
      </w:r>
    </w:p>
    <w:p w14:paraId="3F80585E" w14:textId="32738486" w:rsidR="006E22F5" w:rsidRPr="0007471E" w:rsidRDefault="00D272E6" w:rsidP="00CB36B0">
      <w:pPr>
        <w:jc w:val="both"/>
      </w:pPr>
      <w:r>
        <w:t>Beyond</w:t>
      </w:r>
      <w:ins w:id="254" w:author="Xu, Jason" w:date="2020-03-22T11:12:00Z">
        <w:r w:rsidR="00C6131D">
          <w:t xml:space="preserve"> the four </w:t>
        </w:r>
        <w:r w:rsidR="002C0B5B">
          <w:t>selected elements</w:t>
        </w:r>
      </w:ins>
      <w:r w:rsidR="002C0B5B">
        <w:t xml:space="preserve"> </w:t>
      </w:r>
      <w:r>
        <w:t xml:space="preserve"> </w:t>
      </w:r>
      <w:r w:rsidR="002C0B5B">
        <w:t>(</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rsidR="002C0B5B">
        <w:t>)</w:t>
      </w:r>
      <w:r>
        <w:t xml:space="preserve">, </w:t>
      </w:r>
      <w:r w:rsidR="00074F74">
        <w:t>the elemen</w:t>
      </w:r>
      <w:r w:rsidR="007D7346">
        <w:t>t</w:t>
      </w:r>
      <w:r w:rsidR="00074F74">
        <w:t xml:space="preserve"> of </w:t>
      </w:r>
      <w:r w:rsidR="00721B2D" w:rsidRPr="00721B2D">
        <w:rPr>
          <w:vertAlign w:val="superscript"/>
        </w:rPr>
        <w:t>114</w:t>
      </w:r>
      <w:r w:rsidR="00415DF4">
        <w:t>Cd</w:t>
      </w:r>
      <w:r w:rsidR="00707DD0">
        <w:t xml:space="preserve"> </w:t>
      </w:r>
      <w:r w:rsidR="00074F74">
        <w:t xml:space="preserve">also </w:t>
      </w:r>
      <w:r w:rsidR="00445C80">
        <w:t>dr</w:t>
      </w:r>
      <w:r w:rsidR="00E038CD">
        <w:t>ew</w:t>
      </w:r>
      <w:r w:rsidR="00445C80">
        <w:t xml:space="preserve"> our attention</w:t>
      </w:r>
      <w:r w:rsidR="003A3176">
        <w:t xml:space="preserve">. </w:t>
      </w:r>
      <w:r w:rsidR="00445C80">
        <w:t xml:space="preserve">In </w:t>
      </w:r>
      <w:ins w:id="255" w:author="Xu, Jason" w:date="2020-03-22T11:13:00Z">
        <w:r w:rsidR="002C0B5B">
          <w:t xml:space="preserve">a </w:t>
        </w:r>
      </w:ins>
      <w:r w:rsidR="003532A3">
        <w:t>study on Brazilian rice</w:t>
      </w:r>
      <w:ins w:id="256" w:author="Xu, Jason" w:date="2020-03-22T11:14:00Z">
        <w:r w:rsidR="002C0B5B">
          <w:fldChar w:fldCharType="begin" w:fldLock="1"/>
        </w:r>
      </w:ins>
      <w:r w:rsidR="004A6376">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2C0B5B">
        <w:fldChar w:fldCharType="separate"/>
      </w:r>
      <w:r w:rsidR="002C0B5B" w:rsidRPr="002C0B5B">
        <w:rPr>
          <w:noProof/>
          <w:vertAlign w:val="superscript"/>
        </w:rPr>
        <w:t>12</w:t>
      </w:r>
      <w:ins w:id="257" w:author="Xu, Jason" w:date="2020-03-22T11:14:00Z">
        <w:r w:rsidR="002C0B5B">
          <w:fldChar w:fldCharType="end"/>
        </w:r>
      </w:ins>
      <w:ins w:id="258" w:author="Xu, Jason" w:date="2020-03-22T11:12:00Z">
        <w:r w:rsidR="002C0B5B">
          <w:t xml:space="preserve"> </w:t>
        </w:r>
      </w:ins>
      <w:ins w:id="259" w:author="Xu, Jason" w:date="2020-03-22T11:13:00Z">
        <w:r w:rsidR="002C0B5B">
          <w:t xml:space="preserve">mentioned </w:t>
        </w:r>
        <w:proofErr w:type="spellStart"/>
        <w:r w:rsidR="002C0B5B">
          <w:t>pr</w:t>
        </w:r>
      </w:ins>
      <w:ins w:id="260" w:author="Xu, Jason" w:date="2020-03-22T15:18:00Z">
        <w:r w:rsidR="007C4A7F">
          <w:t>ev</w:t>
        </w:r>
      </w:ins>
      <w:ins w:id="261" w:author="Xu, Jason" w:date="2020-03-22T11:13:00Z">
        <w:r w:rsidR="002C0B5B">
          <w:t>ioulsy</w:t>
        </w:r>
      </w:ins>
      <w:proofErr w:type="spellEnd"/>
      <w:r w:rsidR="003532A3">
        <w:t xml:space="preserve">, it was found that the level of </w:t>
      </w:r>
      <w:r w:rsidR="00E10CC2" w:rsidRPr="00CB36B0">
        <w:rPr>
          <w:vertAlign w:val="superscript"/>
        </w:rPr>
        <w:t>114</w:t>
      </w:r>
      <w:r w:rsidR="003532A3">
        <w:t xml:space="preserve">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w:t>
      </w:r>
      <w:r w:rsidR="00BA2DDE">
        <w:t>applied to paddy filed</w:t>
      </w:r>
      <w:r w:rsidR="002F2B6A">
        <w:t xml:space="preserve">, </w:t>
      </w:r>
      <w:r w:rsidR="00372593">
        <w:t xml:space="preserve">that </w:t>
      </w:r>
      <w:r w:rsidR="00D11CD5">
        <w:t xml:space="preserve">resulted in </w:t>
      </w:r>
      <w:r w:rsidR="00A114A2">
        <w:t xml:space="preserve">the </w:t>
      </w:r>
      <w:r w:rsidR="00D11CD5">
        <w:t xml:space="preserve">variance of </w:t>
      </w:r>
      <w:r w:rsidR="00D11CD5" w:rsidRPr="00721B2D">
        <w:rPr>
          <w:vertAlign w:val="superscript"/>
        </w:rPr>
        <w:t>114</w:t>
      </w:r>
      <w:r w:rsidR="00D11CD5">
        <w:t>Cd composition</w:t>
      </w:r>
      <w:r w:rsidR="00BA2DDE">
        <w:t xml:space="preserve"> in rice</w:t>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 xml:space="preserve">with the </w:t>
      </w:r>
      <w:r w:rsidR="008716A8">
        <w:t xml:space="preserve">GG </w:t>
      </w:r>
      <w:r w:rsidR="008716A8">
        <w:rPr>
          <w:rFonts w:hint="eastAsia"/>
        </w:rPr>
        <w:t>rice</w:t>
      </w:r>
      <w:r w:rsidR="00384C28">
        <w:t xml:space="preserve">, </w:t>
      </w:r>
      <w:ins w:id="262" w:author="Xu, Jason" w:date="2020-03-22T11:19:00Z">
        <w:r w:rsidR="007B4C58">
          <w:t xml:space="preserve">which was sampled </w:t>
        </w:r>
      </w:ins>
      <w:r w:rsidR="009375B6">
        <w:t>from Guangxi province</w:t>
      </w:r>
      <w:r w:rsidR="004B21D9">
        <w:t xml:space="preserve">, </w:t>
      </w:r>
      <w:r w:rsidR="0007471E">
        <w:t xml:space="preserve">having the highest level </w:t>
      </w:r>
      <w:r w:rsidR="003040AC">
        <w:t>(Table 1)</w:t>
      </w:r>
      <w:r w:rsidR="00134F7B">
        <w:t>.</w:t>
      </w:r>
      <w:r w:rsidR="0086683F">
        <w:t xml:space="preserve"> </w:t>
      </w:r>
      <w:r w:rsidR="007B4C58">
        <w:t xml:space="preserve">To test </w:t>
      </w:r>
      <w:r w:rsidR="007C4A7F">
        <w:t xml:space="preserve">the </w:t>
      </w:r>
      <w:r w:rsidR="007B4C58">
        <w:t xml:space="preserve">efficiency of the </w:t>
      </w:r>
      <w:r w:rsidR="00666F45">
        <w:t>ML-</w:t>
      </w:r>
      <w:r w:rsidR="00666F45">
        <w:rPr>
          <w:rFonts w:hint="eastAsia"/>
        </w:rPr>
        <w:t>based</w:t>
      </w:r>
      <w:r w:rsidR="00666F45">
        <w:t xml:space="preserve"> framework we established, </w:t>
      </w:r>
      <w:r w:rsidR="004459FB">
        <w:t xml:space="preserve">we </w:t>
      </w:r>
      <w:r w:rsidR="007C4A7F">
        <w:t xml:space="preserve">first </w:t>
      </w:r>
      <w:r w:rsidR="0086683F">
        <w:t>regroup</w:t>
      </w:r>
      <w:ins w:id="263" w:author="Xu, Jason" w:date="2020-03-22T15:19:00Z">
        <w:r w:rsidR="007C4A7F">
          <w:t>ed</w:t>
        </w:r>
      </w:ins>
      <w:r w:rsidR="0086683F">
        <w:t xml:space="preserve"> the original dataset as</w:t>
      </w:r>
      <w:r w:rsidR="00FB60B5">
        <w:t xml:space="preserve"> </w:t>
      </w:r>
      <w:r w:rsidR="00CB36B0">
        <w:rPr>
          <w:iCs/>
        </w:rPr>
        <w:t>GG rice and non-GG rice</w:t>
      </w:r>
      <w:r w:rsidR="0086683F">
        <w:rPr>
          <w:iCs/>
        </w:rPr>
        <w:t xml:space="preserve">. </w:t>
      </w:r>
      <w:r w:rsidR="00E259AF">
        <w:rPr>
          <w:iCs/>
        </w:rPr>
        <w:t xml:space="preserve">According </w:t>
      </w:r>
      <w:r w:rsidR="00F334C7">
        <w:rPr>
          <w:iCs/>
        </w:rPr>
        <w:t xml:space="preserve">to </w:t>
      </w:r>
      <w:r w:rsidR="00E259AF">
        <w:rPr>
          <w:iCs/>
        </w:rPr>
        <w:t>the result of feature selection, it was found that</w:t>
      </w:r>
      <w:r w:rsidR="00CE4765">
        <w:rPr>
          <w:iCs/>
        </w:rPr>
        <w:t xml:space="preserve"> </w:t>
      </w:r>
      <w:r w:rsidR="00CE4765" w:rsidRPr="00002B8C">
        <w:rPr>
          <w:iCs/>
          <w:vertAlign w:val="superscript"/>
        </w:rPr>
        <w:t>114</w:t>
      </w:r>
      <w:r w:rsidR="00CE4765">
        <w:rPr>
          <w:iCs/>
        </w:rPr>
        <w:t>Cd was</w:t>
      </w:r>
      <w:r w:rsidR="0076173A">
        <w:rPr>
          <w:iCs/>
        </w:rPr>
        <w:t xml:space="preserve"> identified as t</w:t>
      </w:r>
      <w:r w:rsidR="00CE4765">
        <w:rPr>
          <w:iCs/>
        </w:rPr>
        <w:t xml:space="preserve">he </w:t>
      </w:r>
      <w:r w:rsidR="00891B3E">
        <w:rPr>
          <w:iCs/>
        </w:rPr>
        <w:t xml:space="preserve">element with </w:t>
      </w:r>
      <w:r w:rsidR="00C62837">
        <w:rPr>
          <w:iCs/>
        </w:rPr>
        <w:t xml:space="preserve">the </w:t>
      </w:r>
      <w:r w:rsidR="00891B3E">
        <w:rPr>
          <w:iCs/>
        </w:rPr>
        <w:t xml:space="preserve">most differentiation power </w:t>
      </w:r>
      <w:r w:rsidR="00E246D8">
        <w:rPr>
          <w:iCs/>
        </w:rPr>
        <w:t xml:space="preserve">over </w:t>
      </w:r>
      <w:r w:rsidR="00FB60B5">
        <w:rPr>
          <w:iCs/>
        </w:rPr>
        <w:t>the two subgroups</w:t>
      </w:r>
      <w:r w:rsidR="00AF5355">
        <w:rPr>
          <w:iCs/>
        </w:rPr>
        <w:t>. F</w:t>
      </w:r>
      <w:r w:rsidR="00C34A83">
        <w:rPr>
          <w:iCs/>
        </w:rPr>
        <w:t>ig. 6 visualize</w:t>
      </w:r>
      <w:r w:rsidR="0076173A">
        <w:rPr>
          <w:iCs/>
        </w:rPr>
        <w:t>d</w:t>
      </w:r>
      <w:r w:rsidR="00C34A83">
        <w:rPr>
          <w:iCs/>
        </w:rPr>
        <w:t xml:space="preserve"> the significant difference of </w:t>
      </w:r>
      <w:r w:rsidR="00C34A83">
        <w:rPr>
          <w:iCs/>
          <w:vertAlign w:val="superscript"/>
        </w:rPr>
        <w:t>114</w:t>
      </w:r>
      <w:r w:rsidR="00C34A83">
        <w:rPr>
          <w:iCs/>
        </w:rPr>
        <w:t>Cd concentration between GG and non-GG rice samples (</w:t>
      </w:r>
      <w:r w:rsidR="00C34A83">
        <w:rPr>
          <w:i/>
          <w:iCs/>
        </w:rPr>
        <w:t>P</w:t>
      </w:r>
      <w:r w:rsidR="00C34A83">
        <w:rPr>
          <w:iCs/>
        </w:rPr>
        <w:t xml:space="preserve"> &lt; 0.05).</w:t>
      </w:r>
      <w:r w:rsidR="009B197E">
        <w:rPr>
          <w:iCs/>
        </w:rPr>
        <w:t xml:space="preserve"> </w:t>
      </w:r>
      <w:r w:rsidR="00940AC9">
        <w:rPr>
          <w:iCs/>
        </w:rPr>
        <w:t xml:space="preserve">Ultimately, the </w:t>
      </w:r>
      <w:r w:rsidR="004B21D9">
        <w:rPr>
          <w:iCs/>
        </w:rPr>
        <w:t xml:space="preserve">independent </w:t>
      </w:r>
      <w:r w:rsidR="00940AC9">
        <w:rPr>
          <w:iCs/>
        </w:rPr>
        <w:t xml:space="preserve">validation by testing set confirmed that </w:t>
      </w:r>
      <w:r w:rsidR="00940AC9" w:rsidRPr="00F334C7">
        <w:rPr>
          <w:iCs/>
          <w:vertAlign w:val="superscript"/>
        </w:rPr>
        <w:t>114</w:t>
      </w:r>
      <w:r w:rsidR="00940AC9">
        <w:rPr>
          <w:iCs/>
        </w:rPr>
        <w:t>Cd</w:t>
      </w:r>
      <w:r w:rsidR="00034302">
        <w:rPr>
          <w:iCs/>
        </w:rPr>
        <w:t xml:space="preserve"> </w:t>
      </w:r>
      <w:r w:rsidR="00AC0D55">
        <w:rPr>
          <w:iCs/>
        </w:rPr>
        <w:t>along can be used to differentiate GG rice and non-GG rice</w:t>
      </w:r>
      <w:ins w:id="264" w:author="Xu, Jason" w:date="2020-03-22T11:25:00Z">
        <w:r w:rsidR="007C4A1B">
          <w:rPr>
            <w:iCs/>
          </w:rPr>
          <w:t>, with 100% predic</w:t>
        </w:r>
        <w:r w:rsidR="007B2290">
          <w:rPr>
            <w:iCs/>
          </w:rPr>
          <w:t>ation accuracy</w:t>
        </w:r>
      </w:ins>
      <w:r w:rsidR="00AC0D55">
        <w:rPr>
          <w:iCs/>
        </w:rPr>
        <w:t>.</w:t>
      </w:r>
      <w:r w:rsidR="00384C28">
        <w:rPr>
          <w:iCs/>
        </w:rPr>
        <w:t xml:space="preserve"> </w:t>
      </w:r>
      <w:r w:rsidR="00F334C7">
        <w:rPr>
          <w:iCs/>
        </w:rPr>
        <w:t>A</w:t>
      </w:r>
      <w:r w:rsidR="00156D05">
        <w:t xml:space="preserve"> </w:t>
      </w:r>
      <w:r w:rsidR="00FC3B32">
        <w:t xml:space="preserve">previous </w:t>
      </w:r>
      <w:r w:rsidR="00F71C31">
        <w:rPr>
          <w:iCs/>
        </w:rPr>
        <w:t>national scale study</w:t>
      </w:r>
      <w:r w:rsidR="00BB264C">
        <w:rPr>
          <w:iCs/>
        </w:rPr>
        <w:t xml:space="preserve"> </w:t>
      </w:r>
      <w:r w:rsidR="00666D19">
        <w:rPr>
          <w:iCs/>
        </w:rPr>
        <w:t xml:space="preserve">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t>
      </w:r>
      <w:r w:rsidR="00BB264C">
        <w:rPr>
          <w:iCs/>
        </w:rPr>
        <w:t xml:space="preserve">majorly </w:t>
      </w:r>
      <w:r w:rsidR="00983450">
        <w:rPr>
          <w:iCs/>
        </w:rPr>
        <w:t xml:space="preserve">due to </w:t>
      </w:r>
      <w:r w:rsidR="009725C3">
        <w:rPr>
          <w:iCs/>
        </w:rPr>
        <w:t xml:space="preserve">the combination of </w:t>
      </w:r>
      <w:proofErr w:type="spellStart"/>
      <w:r w:rsidR="00E30548">
        <w:rPr>
          <w:iCs/>
        </w:rPr>
        <w:t>geogenic</w:t>
      </w:r>
      <w:proofErr w:type="spellEnd"/>
      <w:r w:rsidR="00267223">
        <w:rPr>
          <w:iCs/>
        </w:rPr>
        <w:t xml:space="preserve"> factors</w:t>
      </w:r>
      <w:r w:rsidR="00671ABA">
        <w:rPr>
          <w:iCs/>
        </w:rPr>
        <w:t xml:space="preserve"> </w:t>
      </w:r>
      <w:r w:rsidR="009725C3">
        <w:rPr>
          <w:iCs/>
        </w:rPr>
        <w:t xml:space="preserve">and </w:t>
      </w:r>
      <w:r w:rsidR="009725C3" w:rsidRPr="00D60107">
        <w:rPr>
          <w:iCs/>
        </w:rPr>
        <w:t>anthropogenic</w:t>
      </w:r>
      <w:r w:rsidR="009725C3">
        <w:rPr>
          <w:iCs/>
        </w:rPr>
        <w:t xml:space="preserve"> </w:t>
      </w:r>
      <w:r w:rsidR="00671ABA">
        <w:rPr>
          <w:iCs/>
        </w:rPr>
        <w:t>pollutions</w:t>
      </w:r>
      <w:r w:rsidR="007A227F">
        <w:rPr>
          <w:iCs/>
        </w:rPr>
        <w:t xml:space="preserve"> (e.g. mining)</w:t>
      </w:r>
      <w:r w:rsidR="007548E9">
        <w:rPr>
          <w:iCs/>
        </w:rPr>
        <w:fldChar w:fldCharType="begin" w:fldLock="1"/>
      </w:r>
      <w:r w:rsidR="002C0B5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48&lt;/sup&gt;","plainTextFormattedCitation":"48","previouslyFormattedCitation":"&lt;sup&gt;48&lt;/sup&gt;"},"properties":{"noteIndex":0},"schema":"https://github.com/citation-style-language/schema/raw/master/csl-citation.json"}</w:instrText>
      </w:r>
      <w:r w:rsidR="007548E9">
        <w:rPr>
          <w:iCs/>
        </w:rPr>
        <w:fldChar w:fldCharType="separate"/>
      </w:r>
      <w:r w:rsidR="002E1C3D" w:rsidRPr="002E1C3D">
        <w:rPr>
          <w:iCs/>
          <w:noProof/>
          <w:vertAlign w:val="superscript"/>
        </w:rPr>
        <w:t>48</w:t>
      </w:r>
      <w:r w:rsidR="007548E9">
        <w:rPr>
          <w:iCs/>
        </w:rPr>
        <w:fldChar w:fldCharType="end"/>
      </w:r>
      <w:r w:rsidR="007A227F">
        <w:rPr>
          <w:iCs/>
        </w:rPr>
        <w:t xml:space="preserve">. Particularly, </w:t>
      </w:r>
      <w:r w:rsidR="00F71C31">
        <w:rPr>
          <w:iCs/>
        </w:rPr>
        <w:t xml:space="preserve">the </w:t>
      </w:r>
      <w:r w:rsidR="000039EA">
        <w:rPr>
          <w:iCs/>
        </w:rPr>
        <w:t>highest</w:t>
      </w:r>
      <w:r w:rsidR="00F71C31">
        <w:rPr>
          <w:iCs/>
        </w:rPr>
        <w:t xml:space="preserve"> level </w:t>
      </w:r>
      <w:r w:rsidR="001B2141">
        <w:rPr>
          <w:iCs/>
        </w:rPr>
        <w:t xml:space="preserve">of </w:t>
      </w:r>
      <w:r w:rsidR="001B2141" w:rsidRPr="006B7154">
        <w:rPr>
          <w:iCs/>
          <w:vertAlign w:val="superscript"/>
        </w:rPr>
        <w:t>114</w:t>
      </w:r>
      <w:r w:rsidR="001B2141">
        <w:rPr>
          <w:iCs/>
        </w:rPr>
        <w:t xml:space="preserve">Cd </w:t>
      </w:r>
      <w:r w:rsidR="00DA0430">
        <w:rPr>
          <w:iCs/>
        </w:rPr>
        <w:t xml:space="preserve">can be </w:t>
      </w:r>
      <w:r w:rsidR="00577FA6">
        <w:rPr>
          <w:iCs/>
        </w:rPr>
        <w:t xml:space="preserve">found </w:t>
      </w:r>
      <w:r w:rsidR="00F71C31">
        <w:rPr>
          <w:iCs/>
        </w:rPr>
        <w:t xml:space="preserve">in southeast coastal regions </w:t>
      </w:r>
      <w:r w:rsidR="00DA0430">
        <w:rPr>
          <w:iCs/>
        </w:rPr>
        <w:t xml:space="preserve">including </w:t>
      </w:r>
      <w:r w:rsidR="00F71C31">
        <w:rPr>
          <w:iCs/>
        </w:rPr>
        <w:t>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fldChar w:fldCharType="begin" w:fldLock="1"/>
      </w:r>
      <w:r w:rsidR="002C0B5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48&lt;/sup&gt;","plainTextFormattedCitation":"48","previouslyFormattedCitation":"&lt;sup&gt;48&lt;/sup&gt;"},"properties":{"noteIndex":0},"schema":"https://github.com/citation-style-language/schema/raw/master/csl-citation.json"}</w:instrText>
      </w:r>
      <w:r w:rsidR="00F71C31">
        <w:rPr>
          <w:iCs/>
        </w:rPr>
        <w:fldChar w:fldCharType="separate"/>
      </w:r>
      <w:r w:rsidR="002E1C3D" w:rsidRPr="002E1C3D">
        <w:rPr>
          <w:iCs/>
          <w:noProof/>
          <w:vertAlign w:val="superscript"/>
        </w:rPr>
        <w:t>48</w:t>
      </w:r>
      <w:r w:rsidR="00F71C31">
        <w:rPr>
          <w:iCs/>
        </w:rPr>
        <w:fldChar w:fldCharType="end"/>
      </w:r>
      <w:r w:rsidR="00F71C31">
        <w:rPr>
          <w:iCs/>
        </w:rPr>
        <w:t>.</w:t>
      </w:r>
      <w:r w:rsidR="00156D05">
        <w:rPr>
          <w:iCs/>
        </w:rPr>
        <w:t xml:space="preserve"> </w:t>
      </w:r>
      <w:r w:rsidR="006B7154">
        <w:rPr>
          <w:iCs/>
        </w:rPr>
        <w:t>With this, we concluded</w:t>
      </w:r>
      <w:ins w:id="265" w:author="Xu, Jason" w:date="2020-03-22T11:27:00Z">
        <w:r w:rsidR="005F10FB">
          <w:rPr>
            <w:iCs/>
          </w:rPr>
          <w:t xml:space="preserve"> that</w:t>
        </w:r>
        <w:r w:rsidR="00DB2591">
          <w:rPr>
            <w:iCs/>
          </w:rPr>
          <w:t xml:space="preserve"> by applying the</w:t>
        </w:r>
      </w:ins>
      <w:ins w:id="266" w:author="Xu, Jason" w:date="2020-03-22T11:28:00Z">
        <w:r w:rsidR="00DB2591">
          <w:rPr>
            <w:iCs/>
          </w:rPr>
          <w:t xml:space="preserve"> ML-based</w:t>
        </w:r>
      </w:ins>
      <w:ins w:id="267" w:author="Xu, Jason" w:date="2020-03-22T11:27:00Z">
        <w:r w:rsidR="00DB2591">
          <w:rPr>
            <w:iCs/>
          </w:rPr>
          <w:t xml:space="preserve"> framework</w:t>
        </w:r>
        <w:r w:rsidR="005F10FB">
          <w:rPr>
            <w:iCs/>
          </w:rPr>
          <w:t xml:space="preserve"> </w:t>
        </w:r>
      </w:ins>
      <w:ins w:id="268" w:author="Xu, Jason" w:date="2020-03-22T11:28:00Z">
        <w:r w:rsidR="00DB2591">
          <w:rPr>
            <w:iCs/>
          </w:rPr>
          <w:t xml:space="preserve">, GG rice can be </w:t>
        </w:r>
        <w:r w:rsidR="00500CB1">
          <w:rPr>
            <w:iCs/>
          </w:rPr>
          <w:t xml:space="preserve">differentiated from all other GI rice, with the information provided by </w:t>
        </w:r>
      </w:ins>
      <w:ins w:id="269" w:author="Xu, Jason" w:date="2020-03-22T11:29:00Z">
        <w:r w:rsidR="00500CB1" w:rsidRPr="006B7154">
          <w:rPr>
            <w:iCs/>
            <w:vertAlign w:val="superscript"/>
          </w:rPr>
          <w:t>114</w:t>
        </w:r>
        <w:r w:rsidR="00500CB1">
          <w:rPr>
            <w:iCs/>
          </w:rPr>
          <w:t xml:space="preserve">Cd alone. </w:t>
        </w:r>
      </w:ins>
      <w:ins w:id="270" w:author="Xu, Jason" w:date="2020-03-22T11:26:00Z">
        <w:r w:rsidR="005F10FB">
          <w:rPr>
            <w:iCs/>
          </w:rPr>
          <w:t xml:space="preserve"> </w:t>
        </w:r>
      </w:ins>
      <w:r w:rsidR="00500CB1">
        <w:rPr>
          <w:iCs/>
        </w:rPr>
        <w:t>To further p</w:t>
      </w:r>
      <w:r w:rsidR="00757EF5">
        <w:rPr>
          <w:iCs/>
        </w:rPr>
        <w:t xml:space="preserve">rotect GI rice </w:t>
      </w:r>
      <w:r w:rsidR="00B14C1C" w:rsidRPr="009959E2">
        <w:t>from potential fraudulent activities, “positive” samples</w:t>
      </w:r>
      <w:ins w:id="271" w:author="Xu, Jason" w:date="2020-03-22T11:30:00Z">
        <w:r w:rsidR="0028650E">
          <w:t xml:space="preserve"> (</w:t>
        </w:r>
      </w:ins>
      <w:ins w:id="272" w:author="Xu, Jason" w:date="2020-03-22T11:33:00Z">
        <w:r w:rsidR="00286DBE">
          <w:t xml:space="preserve">e.g. </w:t>
        </w:r>
      </w:ins>
      <w:ins w:id="273" w:author="Xu, Jason" w:date="2020-03-22T11:30:00Z">
        <w:r w:rsidR="0028650E">
          <w:t>GI rice mixed with serial do</w:t>
        </w:r>
      </w:ins>
      <w:ins w:id="274" w:author="Xu, Jason" w:date="2020-03-22T11:31:00Z">
        <w:r w:rsidR="00533C08">
          <w:t xml:space="preserve">ses of </w:t>
        </w:r>
        <w:r w:rsidR="00533C08" w:rsidRPr="009959E2">
          <w:t>“</w:t>
        </w:r>
        <w:proofErr w:type="spellStart"/>
        <w:r w:rsidR="00533C08" w:rsidRPr="009959E2">
          <w:t>l</w:t>
        </w:r>
        <w:r w:rsidR="00533C08" w:rsidRPr="009959E2">
          <w:rPr>
            <w:rFonts w:hint="eastAsia"/>
          </w:rPr>
          <w:t>o</w:t>
        </w:r>
        <w:r w:rsidR="00533C08" w:rsidRPr="009959E2">
          <w:t>ok-alikes</w:t>
        </w:r>
        <w:proofErr w:type="spellEnd"/>
        <w:r w:rsidR="00533C08" w:rsidRPr="009959E2">
          <w:t>”</w:t>
        </w:r>
        <w:r w:rsidR="00533C08" w:rsidRPr="009959E2">
          <w:fldChar w:fldCharType="begin" w:fldLock="1"/>
        </w:r>
        <w:r w:rsidR="00533C08">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49&lt;/sup&gt;","plainTextFormattedCitation":"49","previouslyFormattedCitation":"&lt;sup&gt;49&lt;/sup&gt;"},"properties":{"noteIndex":0},"schema":"https://github.com/citation-style-language/schema/raw/master/csl-citation.json"}</w:instrText>
        </w:r>
        <w:r w:rsidR="00533C08" w:rsidRPr="009959E2">
          <w:fldChar w:fldCharType="separate"/>
        </w:r>
        <w:r w:rsidR="00533C08" w:rsidRPr="002E1C3D">
          <w:rPr>
            <w:noProof/>
            <w:vertAlign w:val="superscript"/>
          </w:rPr>
          <w:t>49</w:t>
        </w:r>
        <w:r w:rsidR="00533C08" w:rsidRPr="009959E2">
          <w:fldChar w:fldCharType="end"/>
        </w:r>
      </w:ins>
      <w:ins w:id="275" w:author="Xu, Jason" w:date="2020-03-22T11:33:00Z">
        <w:r w:rsidR="00286DBE">
          <w:t>)</w:t>
        </w:r>
      </w:ins>
      <w:r w:rsidR="00B14C1C" w:rsidRPr="009959E2">
        <w:t xml:space="preserve"> </w:t>
      </w:r>
      <w:ins w:id="276" w:author="Xu, Jason" w:date="2020-03-22T11:30:00Z">
        <w:r w:rsidR="00757EF5">
          <w:t xml:space="preserve">shall be introduced </w:t>
        </w:r>
      </w:ins>
      <w:r w:rsidR="00B14C1C" w:rsidRPr="009959E2">
        <w:t>into the classification</w:t>
      </w:r>
      <w:ins w:id="277" w:author="Xu, Jason" w:date="2020-03-22T11:30:00Z">
        <w:r w:rsidR="00757EF5">
          <w:t xml:space="preserve"> </w:t>
        </w:r>
      </w:ins>
      <w:ins w:id="278" w:author="Xu, Jason" w:date="2020-03-22T11:33:00Z">
        <w:r w:rsidR="00286DBE">
          <w:t xml:space="preserve">in future studies. </w:t>
        </w:r>
      </w:ins>
    </w:p>
    <w:p w14:paraId="69674993" w14:textId="16411E28"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This </w:t>
      </w:r>
      <w:r w:rsidR="008641A0">
        <w:rPr>
          <w:iCs/>
        </w:rPr>
        <w:t xml:space="preserve">opens the </w:t>
      </w:r>
      <w:r w:rsidR="008641A0">
        <w:t xml:space="preserve">door </w:t>
      </w:r>
      <w:r w:rsidR="0027383A">
        <w:t xml:space="preserve">for future study on the </w:t>
      </w:r>
      <w:ins w:id="279" w:author="Xu, Jason" w:date="2020-03-22T11:47:00Z">
        <w:r w:rsidR="00CD708C">
          <w:t xml:space="preserve">application </w:t>
        </w:r>
      </w:ins>
      <w:r w:rsidR="0027383A">
        <w:t xml:space="preserve">of </w:t>
      </w:r>
      <w:ins w:id="280" w:author="Xu, Jason" w:date="2020-03-22T11:48:00Z">
        <w:r w:rsidR="0037126E">
          <w:t xml:space="preserve">fast, and low-cost </w:t>
        </w:r>
      </w:ins>
      <w:ins w:id="281" w:author="Xu, Jason" w:date="2020-03-22T11:40:00Z">
        <w:r w:rsidR="00EC2A59">
          <w:t>multi</w:t>
        </w:r>
        <w:r w:rsidR="00A43439">
          <w:t>-element pro</w:t>
        </w:r>
      </w:ins>
      <w:ins w:id="282" w:author="Xu, Jason" w:date="2020-03-22T11:41:00Z">
        <w:r w:rsidR="00A43439">
          <w:t>filing tool</w:t>
        </w:r>
      </w:ins>
      <w:ins w:id="283" w:author="Xu, Jason" w:date="2020-03-22T11:43:00Z">
        <w:r w:rsidR="009F61B7">
          <w:t>s</w:t>
        </w:r>
      </w:ins>
      <w:ins w:id="284" w:author="Xu, Jason" w:date="2020-03-22T11:41:00Z">
        <w:r w:rsidR="001910F0">
          <w:t xml:space="preserve"> such as </w:t>
        </w:r>
        <w:r w:rsidR="001910F0" w:rsidRPr="001910F0">
          <w:t xml:space="preserve">X-ray fluorescence </w:t>
        </w:r>
      </w:ins>
      <w:ins w:id="285" w:author="Xu, Jason" w:date="2020-03-22T11:42:00Z">
        <w:r w:rsidR="00A65BD5">
          <w:t xml:space="preserve">(XRF) </w:t>
        </w:r>
      </w:ins>
      <w:ins w:id="286" w:author="Xu, Jason" w:date="2020-03-22T11:41:00Z">
        <w:r w:rsidR="001910F0" w:rsidRPr="001910F0">
          <w:t>spectrometry</w:t>
        </w:r>
      </w:ins>
      <w:ins w:id="287" w:author="Xu, Jason" w:date="2020-03-22T11:49:00Z">
        <w:r w:rsidR="00307C08">
          <w:fldChar w:fldCharType="begin" w:fldLock="1"/>
        </w:r>
      </w:ins>
      <w:r w:rsidR="00307C08">
        <w:instrText>ADDIN CSL_CITATION {"citationItems":[{"id":"ITEM-1","itemData":{"DOI":"10.1016/j.foodchem.2019.03.135","ISSN":"18737072","abstract":"To test the potential of different analytical tools to determine the geographical origin of Ethiopian coffee, 103 green arabica coffee samples from four coffee regions in Ethiopia were subjected to multi-elements and δ 13 C, δ 15 N and δ 18 O determinations. Multi-elements were determined by using inductively coupled plasma (ICP)- and X-ray fluorescence spectrometry (XRF)-based techniques, and δ 13 C, δ 15 N and δ 18 O were determined by using elemental analyzer-isotope ratio mass spectrometry. Using linear discriminant analysis, XRF-based multi-elements with and without δ 13 C appeared to be most effective in discriminating the geographical origin of coffee, giving higher classification accuracy (89 and 86%, respectively) than ICP-based multi-elements with and without stable isotopes (80%, each). These results demonstrate the potential of XRF-based multi-element profiling as a relatively fast and low-cost tool to trace the geographical origin of Ethiopian coffee. All together this study offers the proof of concept for a promising method that, upon standardization, could be used for coffee provenance authentication and fraud detection.","author":[{"dropping-particle":"","family":"Worku","given":"Mohammed","non-dropping-particle":"","parse-names":false,"suffix":""},{"dropping-particle":"","family":"Upadhayay","given":"Hari Ram","non-dropping-particle":"","parse-names":false,"suffix":""},{"dropping-particle":"","family":"Latruwe","given":"Kris","non-dropping-particle":"","parse-names":false,"suffix":""},{"dropping-particle":"","family":"Taylor","given":"Alex","non-dropping-particle":"","parse-names":false,"suffix":""},{"dropping-particle":"","family":"Blake","given":"William","non-dropping-particle":"","parse-names":false,"suffix":""},{"dropping-particle":"","family":"Vanhaecke","given":"Frank","non-dropping-particle":"","parse-names":false,"suffix":""},{"dropping-particle":"","family":"Duchateau","given":"Luc","non-dropping-particle":"","parse-names":false,"suffix":""},{"dropping-particle":"","family":"Boeckx","given":"Pascal","non-dropping-particle":"","parse-names":false,"suffix":""}],"container-title":"Food Chemistry","id":"ITEM-1","issue":"March","issued":{"date-parts":[["2019"]]},"page":"295-307","publisher":"Elsevier","title":"Differentiating the geographical origin of Ethiopian coffee using XRF- and ICP-based multi-element and stable isotope profiling","type":"article-journal","volume":"290"},"uris":["http://www.mendeley.com/documents/?uuid=826263ad-80ce-4a91-8237-7cad5c2d90b4"]}],"mendeley":{"formattedCitation":"&lt;sup&gt;50&lt;/sup&gt;","plainTextFormattedCitation":"50"},"properties":{"noteIndex":0},"schema":"https://github.com/citation-style-language/schema/raw/master/csl-citation.json"}</w:instrText>
      </w:r>
      <w:r w:rsidR="00307C08">
        <w:fldChar w:fldCharType="separate"/>
      </w:r>
      <w:r w:rsidR="00307C08" w:rsidRPr="00307C08">
        <w:rPr>
          <w:noProof/>
          <w:vertAlign w:val="superscript"/>
        </w:rPr>
        <w:t>50</w:t>
      </w:r>
      <w:ins w:id="288" w:author="Xu, Jason" w:date="2020-03-22T11:49:00Z">
        <w:r w:rsidR="00307C08">
          <w:fldChar w:fldCharType="end"/>
        </w:r>
        <w:r w:rsidR="0037126E">
          <w:t xml:space="preserve">, </w:t>
        </w:r>
        <w:r w:rsidR="00307C08">
          <w:t>in the</w:t>
        </w:r>
      </w:ins>
      <w:ins w:id="289" w:author="Xu, Jason" w:date="2020-03-22T11:39:00Z">
        <w:r w:rsidR="00BD74E8">
          <w:t xml:space="preserve"> determin</w:t>
        </w:r>
      </w:ins>
      <w:ins w:id="290" w:author="Xu, Jason" w:date="2020-03-22T11:49:00Z">
        <w:r w:rsidR="00307C08">
          <w:t xml:space="preserve">ation of </w:t>
        </w:r>
      </w:ins>
      <w:r w:rsidR="001C04C7">
        <w:t xml:space="preserve">rice </w:t>
      </w:r>
      <w:ins w:id="291" w:author="Xu, Jason" w:date="2020-03-22T11:39:00Z">
        <w:r w:rsidR="00BD74E8">
          <w:t>geological origins</w:t>
        </w:r>
      </w:ins>
      <w:ins w:id="292" w:author="Xu, Jason" w:date="2020-03-22T11:45:00Z">
        <w:r w:rsidR="007A000E">
          <w:t xml:space="preserve">. </w:t>
        </w:r>
      </w:ins>
    </w:p>
    <w:p w14:paraId="471385FB" w14:textId="34A8F57F" w:rsidR="00663863" w:rsidRDefault="00663863" w:rsidP="00663863">
      <w:pPr>
        <w:jc w:val="both"/>
        <w:rPr>
          <w:b/>
        </w:rPr>
      </w:pPr>
      <w:commentRangeStart w:id="293"/>
      <w:r w:rsidRPr="00663863">
        <w:rPr>
          <w:b/>
        </w:rPr>
        <w:t>ABBREVIATIONS USED</w:t>
      </w:r>
      <w:commentRangeEnd w:id="293"/>
      <w:r>
        <w:rPr>
          <w:rStyle w:val="CommentReference"/>
        </w:rPr>
        <w:commentReference w:id="293"/>
      </w:r>
    </w:p>
    <w:p w14:paraId="3A7E7DC5" w14:textId="1EB5FF65"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Di Wu from Yangtze Delta Region Institute of </w:t>
      </w:r>
      <w:proofErr w:type="spellStart"/>
      <w:r>
        <w:t>Tsinghua</w:t>
      </w:r>
      <w:proofErr w:type="spellEnd"/>
      <w:r>
        <w:t xml:space="preserve"> University for his tremendous support on sampling. We thank Ms. </w:t>
      </w:r>
      <w:proofErr w:type="spellStart"/>
      <w:r>
        <w:t>Si</w:t>
      </w:r>
      <w:proofErr w:type="spellEnd"/>
      <w:r>
        <w:t xml:space="preserve"> Lin</w:t>
      </w:r>
      <w:r w:rsidR="00786966">
        <w:t xml:space="preserve"> and </w:t>
      </w:r>
      <w:proofErr w:type="spellStart"/>
      <w:r w:rsidR="00786966">
        <w:t>Hongwei</w:t>
      </w:r>
      <w:proofErr w:type="spellEnd"/>
      <w:r w:rsidR="00786966">
        <w:t xml:space="preserve">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on </w:t>
      </w:r>
      <w:r w:rsidR="00454E4F">
        <w:t xml:space="preserve"> </w:t>
      </w:r>
      <w:r w:rsidR="00A72D5B">
        <w:t xml:space="preserve">experimentation </w:t>
      </w:r>
      <w:r w:rsidR="00454E4F">
        <w:t>and documentation</w:t>
      </w:r>
      <w:r>
        <w:t xml:space="preserve">. </w:t>
      </w:r>
    </w:p>
    <w:p w14:paraId="517B5348" w14:textId="4558C411" w:rsidR="00DC236D" w:rsidRDefault="00DC236D" w:rsidP="003805CC">
      <w:pPr>
        <w:jc w:val="both"/>
        <w:rPr>
          <w:b/>
          <w:bCs/>
        </w:rPr>
      </w:pPr>
      <w:commentRangeStart w:id="294"/>
      <w:r w:rsidRPr="007C0490">
        <w:rPr>
          <w:rFonts w:hint="eastAsia"/>
          <w:b/>
          <w:bCs/>
        </w:rPr>
        <w:t>F</w:t>
      </w:r>
      <w:r w:rsidRPr="007C0490">
        <w:rPr>
          <w:b/>
          <w:bCs/>
        </w:rPr>
        <w:t xml:space="preserve">UNDING </w:t>
      </w:r>
      <w:r w:rsidR="00204AEF" w:rsidRPr="007C0490">
        <w:rPr>
          <w:b/>
          <w:bCs/>
        </w:rPr>
        <w:t xml:space="preserve">SOURCES </w:t>
      </w:r>
      <w:commentRangeEnd w:id="294"/>
      <w:r w:rsidR="00DF2003">
        <w:rPr>
          <w:rStyle w:val="CommentReference"/>
        </w:rPr>
        <w:commentReference w:id="294"/>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655B2668" w14:textId="3A81A188" w:rsidR="00307C08" w:rsidRPr="00307C08" w:rsidRDefault="00FE7C78" w:rsidP="00307C08">
      <w:pPr>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307C08" w:rsidRPr="00307C08">
        <w:rPr>
          <w:rFonts w:ascii="Calibri" w:hAnsi="Calibri" w:cs="Calibri"/>
          <w:noProof/>
          <w:szCs w:val="24"/>
        </w:rPr>
        <w:t>1.</w:t>
      </w:r>
      <w:r w:rsidR="00307C08" w:rsidRPr="00307C08">
        <w:rPr>
          <w:rFonts w:ascii="Calibri" w:hAnsi="Calibri" w:cs="Calibri"/>
          <w:noProof/>
          <w:szCs w:val="24"/>
        </w:rPr>
        <w:tab/>
        <w:t xml:space="preserve">Drivelos, S. A. &amp; Georgiou, C. A. Multi-element and multi-isotope-ratio analysis to determine the geographical origin of foods in the European Union. </w:t>
      </w:r>
      <w:r w:rsidR="00307C08" w:rsidRPr="00307C08">
        <w:rPr>
          <w:rFonts w:ascii="Calibri" w:hAnsi="Calibri" w:cs="Calibri"/>
          <w:i/>
          <w:iCs/>
          <w:noProof/>
          <w:szCs w:val="24"/>
        </w:rPr>
        <w:t>TrAC - Trends Anal. Chem.</w:t>
      </w:r>
      <w:r w:rsidR="00307C08" w:rsidRPr="00307C08">
        <w:rPr>
          <w:rFonts w:ascii="Calibri" w:hAnsi="Calibri" w:cs="Calibri"/>
          <w:noProof/>
          <w:szCs w:val="24"/>
        </w:rPr>
        <w:t xml:space="preserve"> </w:t>
      </w:r>
      <w:r w:rsidR="00307C08" w:rsidRPr="00307C08">
        <w:rPr>
          <w:rFonts w:ascii="Calibri" w:hAnsi="Calibri" w:cs="Calibri"/>
          <w:b/>
          <w:bCs/>
          <w:noProof/>
          <w:szCs w:val="24"/>
        </w:rPr>
        <w:t>40</w:t>
      </w:r>
      <w:r w:rsidR="00307C08" w:rsidRPr="00307C08">
        <w:rPr>
          <w:rFonts w:ascii="Calibri" w:hAnsi="Calibri" w:cs="Calibri"/>
          <w:noProof/>
          <w:szCs w:val="24"/>
        </w:rPr>
        <w:t>, 38–51 (2012).</w:t>
      </w:r>
    </w:p>
    <w:p w14:paraId="74DD4E8D"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w:t>
      </w:r>
      <w:r w:rsidRPr="00307C08">
        <w:rPr>
          <w:rFonts w:ascii="Calibri" w:hAnsi="Calibri" w:cs="Calibri"/>
          <w:noProof/>
          <w:szCs w:val="24"/>
        </w:rPr>
        <w:tab/>
        <w:t xml:space="preserve">Summary of the Paris Convention for the Protection of Industrial Property (1883). Available at: https://www.wipo.int/treaties/en/ip/paris/summary_paris.html. </w:t>
      </w:r>
    </w:p>
    <w:p w14:paraId="691B7134"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w:t>
      </w:r>
      <w:r w:rsidRPr="00307C08">
        <w:rPr>
          <w:rFonts w:ascii="Calibri" w:hAnsi="Calibri" w:cs="Calibri"/>
          <w:noProof/>
          <w:szCs w:val="24"/>
        </w:rPr>
        <w:tab/>
        <w:t xml:space="preserve">Luykx, D. M. A. M. &amp; Ruth, S. M. Van. Food Chemistry An overview of analytical methods for determining the geographical origin of food products. </w:t>
      </w:r>
      <w:r w:rsidRPr="00307C08">
        <w:rPr>
          <w:rFonts w:ascii="Calibri" w:hAnsi="Calibri" w:cs="Calibri"/>
          <w:b/>
          <w:bCs/>
          <w:noProof/>
          <w:szCs w:val="24"/>
        </w:rPr>
        <w:t>107</w:t>
      </w:r>
      <w:r w:rsidRPr="00307C08">
        <w:rPr>
          <w:rFonts w:ascii="Calibri" w:hAnsi="Calibri" w:cs="Calibri"/>
          <w:noProof/>
          <w:szCs w:val="24"/>
        </w:rPr>
        <w:t>, 897–911 (2008).</w:t>
      </w:r>
    </w:p>
    <w:p w14:paraId="5CD2CD01"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w:t>
      </w:r>
      <w:r w:rsidRPr="00307C08">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1E0F7589"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5.</w:t>
      </w:r>
      <w:r w:rsidRPr="00307C08">
        <w:rPr>
          <w:rFonts w:ascii="Calibri" w:hAnsi="Calibri" w:cs="Calibri"/>
          <w:noProof/>
          <w:szCs w:val="24"/>
        </w:rPr>
        <w:tab/>
        <w:t xml:space="preserve">Li, Y. Protection of Geographical Indications in China. (2017). Available at: https://www.niuyie.com/protection-of-geographical-indications-in-china/. </w:t>
      </w:r>
    </w:p>
    <w:p w14:paraId="521CB7E6"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6.</w:t>
      </w:r>
      <w:r w:rsidRPr="00307C08">
        <w:rPr>
          <w:rFonts w:ascii="Calibri" w:hAnsi="Calibri" w:cs="Calibri"/>
          <w:noProof/>
          <w:szCs w:val="24"/>
        </w:rPr>
        <w:tab/>
        <w:t xml:space="preserve">Chauhan, B. S., Jabran, K. &amp; Mahajan, G. </w:t>
      </w:r>
      <w:r w:rsidRPr="00307C08">
        <w:rPr>
          <w:rFonts w:ascii="Calibri" w:hAnsi="Calibri" w:cs="Calibri"/>
          <w:i/>
          <w:iCs/>
          <w:noProof/>
          <w:szCs w:val="24"/>
        </w:rPr>
        <w:t>Rice Production Worldwide</w:t>
      </w:r>
      <w:r w:rsidRPr="00307C08">
        <w:rPr>
          <w:rFonts w:ascii="Calibri" w:hAnsi="Calibri" w:cs="Calibri"/>
          <w:noProof/>
          <w:szCs w:val="24"/>
        </w:rPr>
        <w:t>.</w:t>
      </w:r>
    </w:p>
    <w:p w14:paraId="32C7D610"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7.</w:t>
      </w:r>
      <w:r w:rsidRPr="00307C08">
        <w:rPr>
          <w:rFonts w:ascii="Calibri" w:hAnsi="Calibri" w:cs="Calibri"/>
          <w:noProof/>
          <w:szCs w:val="24"/>
        </w:rPr>
        <w:tab/>
        <w:t xml:space="preserve">Paddy rice production worldwide 2017-2018, by country,. </w:t>
      </w:r>
      <w:r w:rsidRPr="00307C08">
        <w:rPr>
          <w:rFonts w:ascii="Calibri" w:hAnsi="Calibri" w:cs="Calibri"/>
          <w:i/>
          <w:iCs/>
          <w:noProof/>
          <w:szCs w:val="24"/>
        </w:rPr>
        <w:t>Statista</w:t>
      </w:r>
      <w:r w:rsidRPr="00307C08">
        <w:rPr>
          <w:rFonts w:ascii="Calibri" w:hAnsi="Calibri" w:cs="Calibri"/>
          <w:noProof/>
          <w:szCs w:val="24"/>
        </w:rPr>
        <w:t xml:space="preserve"> (2019). Available at: https://www.statista.com/statistics/255937/leading-rice-producers-worldwide/. </w:t>
      </w:r>
    </w:p>
    <w:p w14:paraId="376BDFAE"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8.</w:t>
      </w:r>
      <w:r w:rsidRPr="00307C08">
        <w:rPr>
          <w:rFonts w:ascii="Calibri" w:hAnsi="Calibri" w:cs="Calibri"/>
          <w:noProof/>
          <w:szCs w:val="24"/>
        </w:rPr>
        <w:tab/>
        <w:t xml:space="preserve">Jin, S., Zhang, Y. &amp; Xu, Y. Amount of information and the willingness of consumers to pay for food traceability in China. </w:t>
      </w:r>
      <w:r w:rsidRPr="00307C08">
        <w:rPr>
          <w:rFonts w:ascii="Calibri" w:hAnsi="Calibri" w:cs="Calibri"/>
          <w:i/>
          <w:iCs/>
          <w:noProof/>
          <w:szCs w:val="24"/>
        </w:rPr>
        <w:t>Food Control</w:t>
      </w:r>
      <w:r w:rsidRPr="00307C08">
        <w:rPr>
          <w:rFonts w:ascii="Calibri" w:hAnsi="Calibri" w:cs="Calibri"/>
          <w:noProof/>
          <w:szCs w:val="24"/>
        </w:rPr>
        <w:t xml:space="preserve"> (2017). doi:10.1016/j.foodcont.2017.02.012</w:t>
      </w:r>
    </w:p>
    <w:p w14:paraId="4070F512"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9.</w:t>
      </w:r>
      <w:r w:rsidRPr="00307C08">
        <w:rPr>
          <w:rFonts w:ascii="Calibri" w:hAnsi="Calibri" w:cs="Calibri"/>
          <w:noProof/>
          <w:szCs w:val="24"/>
        </w:rPr>
        <w:tab/>
        <w:t xml:space="preserve">Rodriguez, L., Hall, B., Avenue, S. G., Hall, G. &amp; Street, S. W. Social trust and risk knowledge , perception and behaviours resulting from a rice tampering scandal Sela Sar. </w:t>
      </w:r>
      <w:r w:rsidRPr="00307C08">
        <w:rPr>
          <w:rFonts w:ascii="Calibri" w:hAnsi="Calibri" w:cs="Calibri"/>
          <w:b/>
          <w:bCs/>
          <w:noProof/>
          <w:szCs w:val="24"/>
        </w:rPr>
        <w:t>5</w:t>
      </w:r>
      <w:r w:rsidRPr="00307C08">
        <w:rPr>
          <w:rFonts w:ascii="Calibri" w:hAnsi="Calibri" w:cs="Calibri"/>
          <w:noProof/>
          <w:szCs w:val="24"/>
        </w:rPr>
        <w:t>, 80–96 (2014).</w:t>
      </w:r>
    </w:p>
    <w:p w14:paraId="48768BBB"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10.</w:t>
      </w:r>
      <w:r w:rsidRPr="00307C08">
        <w:rPr>
          <w:rFonts w:ascii="Calibri" w:hAnsi="Calibri" w:cs="Calibri"/>
          <w:noProof/>
          <w:szCs w:val="24"/>
        </w:rPr>
        <w:tab/>
        <w:t>Veeck, G. Food Safety Concerns and Rice Imports in China : 1998 - 2016. (2017).</w:t>
      </w:r>
    </w:p>
    <w:p w14:paraId="06DB56C2"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11.</w:t>
      </w:r>
      <w:r w:rsidRPr="00307C08">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307C08">
        <w:rPr>
          <w:rFonts w:ascii="Calibri" w:hAnsi="Calibri" w:cs="Calibri"/>
          <w:i/>
          <w:iCs/>
          <w:noProof/>
          <w:szCs w:val="24"/>
        </w:rPr>
        <w:t>Food Chem.</w:t>
      </w:r>
      <w:r w:rsidRPr="00307C08">
        <w:rPr>
          <w:rFonts w:ascii="Calibri" w:hAnsi="Calibri" w:cs="Calibri"/>
          <w:noProof/>
          <w:szCs w:val="24"/>
        </w:rPr>
        <w:t xml:space="preserve"> </w:t>
      </w:r>
      <w:r w:rsidRPr="00307C08">
        <w:rPr>
          <w:rFonts w:ascii="Calibri" w:hAnsi="Calibri" w:cs="Calibri"/>
          <w:b/>
          <w:bCs/>
          <w:noProof/>
          <w:szCs w:val="24"/>
        </w:rPr>
        <w:t>141</w:t>
      </w:r>
      <w:r w:rsidRPr="00307C08">
        <w:rPr>
          <w:rFonts w:ascii="Calibri" w:hAnsi="Calibri" w:cs="Calibri"/>
          <w:noProof/>
          <w:szCs w:val="24"/>
        </w:rPr>
        <w:t>, 3504–3509 (2013).</w:t>
      </w:r>
    </w:p>
    <w:p w14:paraId="279C1171"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12.</w:t>
      </w:r>
      <w:r w:rsidRPr="00307C08">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307C08">
        <w:rPr>
          <w:rFonts w:ascii="Calibri" w:hAnsi="Calibri" w:cs="Calibri"/>
          <w:i/>
          <w:iCs/>
          <w:noProof/>
          <w:szCs w:val="24"/>
        </w:rPr>
        <w:t>Comput. Electron. Agric.</w:t>
      </w:r>
      <w:r w:rsidRPr="00307C08">
        <w:rPr>
          <w:rFonts w:ascii="Calibri" w:hAnsi="Calibri" w:cs="Calibri"/>
          <w:noProof/>
          <w:szCs w:val="24"/>
        </w:rPr>
        <w:t xml:space="preserve"> </w:t>
      </w:r>
      <w:r w:rsidRPr="00307C08">
        <w:rPr>
          <w:rFonts w:ascii="Calibri" w:hAnsi="Calibri" w:cs="Calibri"/>
          <w:b/>
          <w:bCs/>
          <w:noProof/>
          <w:szCs w:val="24"/>
        </w:rPr>
        <w:t>121</w:t>
      </w:r>
      <w:r w:rsidRPr="00307C08">
        <w:rPr>
          <w:rFonts w:ascii="Calibri" w:hAnsi="Calibri" w:cs="Calibri"/>
          <w:noProof/>
          <w:szCs w:val="24"/>
        </w:rPr>
        <w:t>, 101–107 (2016).</w:t>
      </w:r>
    </w:p>
    <w:p w14:paraId="2955E209"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13.</w:t>
      </w:r>
      <w:r w:rsidRPr="00307C08">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307C08">
        <w:rPr>
          <w:rFonts w:ascii="Calibri" w:hAnsi="Calibri" w:cs="Calibri"/>
          <w:i/>
          <w:iCs/>
          <w:noProof/>
          <w:szCs w:val="24"/>
        </w:rPr>
        <w:t>J. Anal. Test.</w:t>
      </w:r>
      <w:r w:rsidRPr="00307C08">
        <w:rPr>
          <w:rFonts w:ascii="Calibri" w:hAnsi="Calibri" w:cs="Calibri"/>
          <w:noProof/>
          <w:szCs w:val="24"/>
        </w:rPr>
        <w:t xml:space="preserve"> </w:t>
      </w:r>
      <w:r w:rsidRPr="00307C08">
        <w:rPr>
          <w:rFonts w:ascii="Calibri" w:hAnsi="Calibri" w:cs="Calibri"/>
          <w:b/>
          <w:bCs/>
          <w:noProof/>
          <w:szCs w:val="24"/>
        </w:rPr>
        <w:t>2</w:t>
      </w:r>
      <w:r w:rsidRPr="00307C08">
        <w:rPr>
          <w:rFonts w:ascii="Calibri" w:hAnsi="Calibri" w:cs="Calibri"/>
          <w:noProof/>
          <w:szCs w:val="24"/>
        </w:rPr>
        <w:t>, 138–148 (2018).</w:t>
      </w:r>
    </w:p>
    <w:p w14:paraId="5ECD3FC5"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14.</w:t>
      </w:r>
      <w:r w:rsidRPr="00307C08">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307C08">
        <w:rPr>
          <w:rFonts w:ascii="Calibri" w:hAnsi="Calibri" w:cs="Calibri"/>
          <w:i/>
          <w:iCs/>
          <w:noProof/>
          <w:szCs w:val="24"/>
        </w:rPr>
        <w:t>Microchem. J.</w:t>
      </w:r>
      <w:r w:rsidRPr="00307C08">
        <w:rPr>
          <w:rFonts w:ascii="Calibri" w:hAnsi="Calibri" w:cs="Calibri"/>
          <w:noProof/>
          <w:szCs w:val="24"/>
        </w:rPr>
        <w:t xml:space="preserve"> </w:t>
      </w:r>
      <w:r w:rsidRPr="00307C08">
        <w:rPr>
          <w:rFonts w:ascii="Calibri" w:hAnsi="Calibri" w:cs="Calibri"/>
          <w:b/>
          <w:bCs/>
          <w:noProof/>
          <w:szCs w:val="24"/>
        </w:rPr>
        <w:t>152</w:t>
      </w:r>
      <w:r w:rsidRPr="00307C08">
        <w:rPr>
          <w:rFonts w:ascii="Calibri" w:hAnsi="Calibri" w:cs="Calibri"/>
          <w:noProof/>
          <w:szCs w:val="24"/>
        </w:rPr>
        <w:t>, 104295 (2020).</w:t>
      </w:r>
    </w:p>
    <w:p w14:paraId="031453DE"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15.</w:t>
      </w:r>
      <w:r w:rsidRPr="00307C08">
        <w:rPr>
          <w:rFonts w:ascii="Calibri" w:hAnsi="Calibri" w:cs="Calibri"/>
          <w:noProof/>
          <w:szCs w:val="24"/>
        </w:rPr>
        <w:tab/>
        <w:t xml:space="preserve">Bevilacqua, M. </w:t>
      </w:r>
      <w:r w:rsidRPr="00307C08">
        <w:rPr>
          <w:rFonts w:ascii="Calibri" w:hAnsi="Calibri" w:cs="Calibri"/>
          <w:i/>
          <w:iCs/>
          <w:noProof/>
          <w:szCs w:val="24"/>
        </w:rPr>
        <w:t>et al.</w:t>
      </w:r>
      <w:r w:rsidRPr="00307C08">
        <w:rPr>
          <w:rFonts w:ascii="Calibri" w:hAnsi="Calibri" w:cs="Calibri"/>
          <w:noProof/>
          <w:szCs w:val="24"/>
        </w:rPr>
        <w:t xml:space="preserve"> Recent chemometrics advances for foodomics. </w:t>
      </w:r>
      <w:r w:rsidRPr="00307C08">
        <w:rPr>
          <w:rFonts w:ascii="Calibri" w:hAnsi="Calibri" w:cs="Calibri"/>
          <w:i/>
          <w:iCs/>
          <w:noProof/>
          <w:szCs w:val="24"/>
        </w:rPr>
        <w:t>TrAC Trends Anal. Chem.</w:t>
      </w:r>
      <w:r w:rsidRPr="00307C08">
        <w:rPr>
          <w:rFonts w:ascii="Calibri" w:hAnsi="Calibri" w:cs="Calibri"/>
          <w:noProof/>
          <w:szCs w:val="24"/>
        </w:rPr>
        <w:t xml:space="preserve"> </w:t>
      </w:r>
      <w:r w:rsidRPr="00307C08">
        <w:rPr>
          <w:rFonts w:ascii="Calibri" w:hAnsi="Calibri" w:cs="Calibri"/>
          <w:b/>
          <w:bCs/>
          <w:noProof/>
          <w:szCs w:val="24"/>
        </w:rPr>
        <w:t>96</w:t>
      </w:r>
      <w:r w:rsidRPr="00307C08">
        <w:rPr>
          <w:rFonts w:ascii="Calibri" w:hAnsi="Calibri" w:cs="Calibri"/>
          <w:noProof/>
          <w:szCs w:val="24"/>
        </w:rPr>
        <w:t>, 42–51 (2017).</w:t>
      </w:r>
    </w:p>
    <w:p w14:paraId="3DE22352"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16.</w:t>
      </w:r>
      <w:r w:rsidRPr="00307C08">
        <w:rPr>
          <w:rFonts w:ascii="Calibri" w:hAnsi="Calibri" w:cs="Calibri"/>
          <w:noProof/>
          <w:szCs w:val="24"/>
        </w:rPr>
        <w:tab/>
        <w:t xml:space="preserve">Maione, C. &amp; Barbosa, R. M. Recent applications of multivariate data analysis methods in the authentication of rice and the most analyzed parameters: A review. </w:t>
      </w:r>
      <w:r w:rsidRPr="00307C08">
        <w:rPr>
          <w:rFonts w:ascii="Calibri" w:hAnsi="Calibri" w:cs="Calibri"/>
          <w:i/>
          <w:iCs/>
          <w:noProof/>
          <w:szCs w:val="24"/>
        </w:rPr>
        <w:t>Crit. Rev. Food Sci. Nutr.</w:t>
      </w:r>
      <w:r w:rsidRPr="00307C08">
        <w:rPr>
          <w:rFonts w:ascii="Calibri" w:hAnsi="Calibri" w:cs="Calibri"/>
          <w:noProof/>
          <w:szCs w:val="24"/>
        </w:rPr>
        <w:t xml:space="preserve"> </w:t>
      </w:r>
      <w:r w:rsidRPr="00307C08">
        <w:rPr>
          <w:rFonts w:ascii="Calibri" w:hAnsi="Calibri" w:cs="Calibri"/>
          <w:b/>
          <w:bCs/>
          <w:noProof/>
          <w:szCs w:val="24"/>
        </w:rPr>
        <w:t>8398</w:t>
      </w:r>
      <w:r w:rsidRPr="00307C08">
        <w:rPr>
          <w:rFonts w:ascii="Calibri" w:hAnsi="Calibri" w:cs="Calibri"/>
          <w:noProof/>
          <w:szCs w:val="24"/>
        </w:rPr>
        <w:t>, 1–12 (2018).</w:t>
      </w:r>
    </w:p>
    <w:p w14:paraId="2771D90F"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lastRenderedPageBreak/>
        <w:t>17.</w:t>
      </w:r>
      <w:r w:rsidRPr="00307C08">
        <w:rPr>
          <w:rFonts w:ascii="Calibri" w:hAnsi="Calibri" w:cs="Calibri"/>
          <w:noProof/>
          <w:szCs w:val="24"/>
        </w:rPr>
        <w:tab/>
        <w:t xml:space="preserve">Jiménez-Carvelo, A. M., González-Casado, A., Bagur-González, M. G. &amp; Cuadros-Rodríguez, L. </w:t>
      </w:r>
      <w:r w:rsidRPr="00307C08">
        <w:rPr>
          <w:rFonts w:ascii="Calibri" w:hAnsi="Calibri" w:cs="Calibri"/>
          <w:i/>
          <w:iCs/>
          <w:noProof/>
          <w:szCs w:val="24"/>
        </w:rPr>
        <w:t>Alternative data mining/machine learning methods for the analytical evaluation of food quality and authenticity – A review</w:t>
      </w:r>
      <w:r w:rsidRPr="00307C08">
        <w:rPr>
          <w:rFonts w:ascii="Calibri" w:hAnsi="Calibri" w:cs="Calibri"/>
          <w:noProof/>
          <w:szCs w:val="24"/>
        </w:rPr>
        <w:t xml:space="preserve">. </w:t>
      </w:r>
      <w:r w:rsidRPr="00307C08">
        <w:rPr>
          <w:rFonts w:ascii="Calibri" w:hAnsi="Calibri" w:cs="Calibri"/>
          <w:i/>
          <w:iCs/>
          <w:noProof/>
          <w:szCs w:val="24"/>
        </w:rPr>
        <w:t>Food Research International</w:t>
      </w:r>
      <w:r w:rsidRPr="00307C08">
        <w:rPr>
          <w:rFonts w:ascii="Calibri" w:hAnsi="Calibri" w:cs="Calibri"/>
          <w:noProof/>
          <w:szCs w:val="24"/>
        </w:rPr>
        <w:t xml:space="preserve"> </w:t>
      </w:r>
      <w:r w:rsidRPr="00307C08">
        <w:rPr>
          <w:rFonts w:ascii="Calibri" w:hAnsi="Calibri" w:cs="Calibri"/>
          <w:b/>
          <w:bCs/>
          <w:noProof/>
          <w:szCs w:val="24"/>
        </w:rPr>
        <w:t>122</w:t>
      </w:r>
      <w:r w:rsidRPr="00307C08">
        <w:rPr>
          <w:rFonts w:ascii="Calibri" w:hAnsi="Calibri" w:cs="Calibri"/>
          <w:noProof/>
          <w:szCs w:val="24"/>
        </w:rPr>
        <w:t>, (Elsevier Ltd, 2019).</w:t>
      </w:r>
    </w:p>
    <w:p w14:paraId="55A0DDE1"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18.</w:t>
      </w:r>
      <w:r w:rsidRPr="00307C08">
        <w:rPr>
          <w:rFonts w:ascii="Calibri" w:hAnsi="Calibri" w:cs="Calibri"/>
          <w:noProof/>
          <w:szCs w:val="24"/>
        </w:rPr>
        <w:tab/>
        <w:t xml:space="preserve">Cutler, D. R. </w:t>
      </w:r>
      <w:r w:rsidRPr="00307C08">
        <w:rPr>
          <w:rFonts w:ascii="Calibri" w:hAnsi="Calibri" w:cs="Calibri"/>
          <w:i/>
          <w:iCs/>
          <w:noProof/>
          <w:szCs w:val="24"/>
        </w:rPr>
        <w:t>et al.</w:t>
      </w:r>
      <w:r w:rsidRPr="00307C08">
        <w:rPr>
          <w:rFonts w:ascii="Calibri" w:hAnsi="Calibri" w:cs="Calibri"/>
          <w:noProof/>
          <w:szCs w:val="24"/>
        </w:rPr>
        <w:t xml:space="preserve"> RANDOM FORESTS FOR CLASSIFICATION IN ECOLOGY. </w:t>
      </w:r>
      <w:r w:rsidRPr="00307C08">
        <w:rPr>
          <w:rFonts w:ascii="Calibri" w:hAnsi="Calibri" w:cs="Calibri"/>
          <w:i/>
          <w:iCs/>
          <w:noProof/>
          <w:szCs w:val="24"/>
        </w:rPr>
        <w:t>Ecology</w:t>
      </w:r>
      <w:r w:rsidRPr="00307C08">
        <w:rPr>
          <w:rFonts w:ascii="Calibri" w:hAnsi="Calibri" w:cs="Calibri"/>
          <w:noProof/>
          <w:szCs w:val="24"/>
        </w:rPr>
        <w:t xml:space="preserve"> </w:t>
      </w:r>
      <w:r w:rsidRPr="00307C08">
        <w:rPr>
          <w:rFonts w:ascii="Calibri" w:hAnsi="Calibri" w:cs="Calibri"/>
          <w:b/>
          <w:bCs/>
          <w:noProof/>
          <w:szCs w:val="24"/>
        </w:rPr>
        <w:t>88</w:t>
      </w:r>
      <w:r w:rsidRPr="00307C08">
        <w:rPr>
          <w:rFonts w:ascii="Calibri" w:hAnsi="Calibri" w:cs="Calibri"/>
          <w:noProof/>
          <w:szCs w:val="24"/>
        </w:rPr>
        <w:t>, 2783–2792 (2007).</w:t>
      </w:r>
    </w:p>
    <w:p w14:paraId="176CDAE1"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19.</w:t>
      </w:r>
      <w:r w:rsidRPr="00307C08">
        <w:rPr>
          <w:rFonts w:ascii="Calibri" w:hAnsi="Calibri" w:cs="Calibri"/>
          <w:noProof/>
          <w:szCs w:val="24"/>
        </w:rPr>
        <w:tab/>
        <w:t xml:space="preserve">Hu, W. Identifying predictive markers of chemosensitivity of breast cancer with random forests. </w:t>
      </w:r>
      <w:r w:rsidRPr="00307C08">
        <w:rPr>
          <w:rFonts w:ascii="Calibri" w:hAnsi="Calibri" w:cs="Calibri"/>
          <w:i/>
          <w:iCs/>
          <w:noProof/>
          <w:szCs w:val="24"/>
        </w:rPr>
        <w:t>J. Biomed. Sci. Eng.</w:t>
      </w:r>
      <w:r w:rsidRPr="00307C08">
        <w:rPr>
          <w:rFonts w:ascii="Calibri" w:hAnsi="Calibri" w:cs="Calibri"/>
          <w:noProof/>
          <w:szCs w:val="24"/>
        </w:rPr>
        <w:t xml:space="preserve"> </w:t>
      </w:r>
      <w:r w:rsidRPr="00307C08">
        <w:rPr>
          <w:rFonts w:ascii="Calibri" w:hAnsi="Calibri" w:cs="Calibri"/>
          <w:b/>
          <w:bCs/>
          <w:noProof/>
          <w:szCs w:val="24"/>
        </w:rPr>
        <w:t>3</w:t>
      </w:r>
      <w:r w:rsidRPr="00307C08">
        <w:rPr>
          <w:rFonts w:ascii="Calibri" w:hAnsi="Calibri" w:cs="Calibri"/>
          <w:noProof/>
          <w:szCs w:val="24"/>
        </w:rPr>
        <w:t>, (2010).</w:t>
      </w:r>
    </w:p>
    <w:p w14:paraId="4615B0EC"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20.</w:t>
      </w:r>
      <w:r w:rsidRPr="00307C08">
        <w:rPr>
          <w:rFonts w:ascii="Calibri" w:hAnsi="Calibri" w:cs="Calibri"/>
          <w:noProof/>
          <w:szCs w:val="24"/>
        </w:rPr>
        <w:tab/>
        <w:t xml:space="preserve">Ram, M., Najafi, A. &amp; Shakeri, M. T. Classification and Biomarker Genes Selection for Cancer Gene Expression Data Using  Random Forest. </w:t>
      </w:r>
      <w:r w:rsidRPr="00307C08">
        <w:rPr>
          <w:rFonts w:ascii="Calibri" w:hAnsi="Calibri" w:cs="Calibri"/>
          <w:i/>
          <w:iCs/>
          <w:noProof/>
          <w:szCs w:val="24"/>
        </w:rPr>
        <w:t>Iran. J. Pathol.</w:t>
      </w:r>
      <w:r w:rsidRPr="00307C08">
        <w:rPr>
          <w:rFonts w:ascii="Calibri" w:hAnsi="Calibri" w:cs="Calibri"/>
          <w:noProof/>
          <w:szCs w:val="24"/>
        </w:rPr>
        <w:t xml:space="preserve"> </w:t>
      </w:r>
      <w:r w:rsidRPr="00307C08">
        <w:rPr>
          <w:rFonts w:ascii="Calibri" w:hAnsi="Calibri" w:cs="Calibri"/>
          <w:b/>
          <w:bCs/>
          <w:noProof/>
          <w:szCs w:val="24"/>
        </w:rPr>
        <w:t>12</w:t>
      </w:r>
      <w:r w:rsidRPr="00307C08">
        <w:rPr>
          <w:rFonts w:ascii="Calibri" w:hAnsi="Calibri" w:cs="Calibri"/>
          <w:noProof/>
          <w:szCs w:val="24"/>
        </w:rPr>
        <w:t>, 339–347 (2017).</w:t>
      </w:r>
    </w:p>
    <w:p w14:paraId="493116A4"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21.</w:t>
      </w:r>
      <w:r w:rsidRPr="00307C08">
        <w:rPr>
          <w:rFonts w:ascii="Calibri" w:hAnsi="Calibri" w:cs="Calibri"/>
          <w:noProof/>
          <w:szCs w:val="24"/>
        </w:rPr>
        <w:tab/>
        <w:t xml:space="preserve">Gao, D., Zhang, Y. &amp; Zhao, Y. Random forest algorithm for classification of multiwavelength data. </w:t>
      </w:r>
      <w:r w:rsidRPr="00307C08">
        <w:rPr>
          <w:rFonts w:ascii="Calibri" w:hAnsi="Calibri" w:cs="Calibri"/>
          <w:i/>
          <w:iCs/>
          <w:noProof/>
          <w:szCs w:val="24"/>
        </w:rPr>
        <w:t>Res. Astron. Astrophys.</w:t>
      </w:r>
      <w:r w:rsidRPr="00307C08">
        <w:rPr>
          <w:rFonts w:ascii="Calibri" w:hAnsi="Calibri" w:cs="Calibri"/>
          <w:noProof/>
          <w:szCs w:val="24"/>
        </w:rPr>
        <w:t xml:space="preserve"> </w:t>
      </w:r>
      <w:r w:rsidRPr="00307C08">
        <w:rPr>
          <w:rFonts w:ascii="Calibri" w:hAnsi="Calibri" w:cs="Calibri"/>
          <w:b/>
          <w:bCs/>
          <w:noProof/>
          <w:szCs w:val="24"/>
        </w:rPr>
        <w:t>9</w:t>
      </w:r>
      <w:r w:rsidRPr="00307C08">
        <w:rPr>
          <w:rFonts w:ascii="Calibri" w:hAnsi="Calibri" w:cs="Calibri"/>
          <w:noProof/>
          <w:szCs w:val="24"/>
        </w:rPr>
        <w:t>, 220 (2009).</w:t>
      </w:r>
    </w:p>
    <w:p w14:paraId="7B3E614C"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22.</w:t>
      </w:r>
      <w:r w:rsidRPr="00307C08">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307C08">
        <w:rPr>
          <w:rFonts w:ascii="Calibri" w:hAnsi="Calibri" w:cs="Calibri"/>
          <w:i/>
          <w:iCs/>
          <w:noProof/>
          <w:szCs w:val="24"/>
        </w:rPr>
        <w:t>WIREs Data Min. Knowl. Discov.</w:t>
      </w:r>
      <w:r w:rsidRPr="00307C08">
        <w:rPr>
          <w:rFonts w:ascii="Calibri" w:hAnsi="Calibri" w:cs="Calibri"/>
          <w:noProof/>
          <w:szCs w:val="24"/>
        </w:rPr>
        <w:t xml:space="preserve"> </w:t>
      </w:r>
      <w:r w:rsidRPr="00307C08">
        <w:rPr>
          <w:rFonts w:ascii="Calibri" w:hAnsi="Calibri" w:cs="Calibri"/>
          <w:b/>
          <w:bCs/>
          <w:noProof/>
          <w:szCs w:val="24"/>
        </w:rPr>
        <w:t>2</w:t>
      </w:r>
      <w:r w:rsidRPr="00307C08">
        <w:rPr>
          <w:rFonts w:ascii="Calibri" w:hAnsi="Calibri" w:cs="Calibri"/>
          <w:noProof/>
          <w:szCs w:val="24"/>
        </w:rPr>
        <w:t>, 493–507 (2012).</w:t>
      </w:r>
    </w:p>
    <w:p w14:paraId="2327AB01"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23.</w:t>
      </w:r>
      <w:r w:rsidRPr="00307C08">
        <w:rPr>
          <w:rFonts w:ascii="Calibri" w:hAnsi="Calibri" w:cs="Calibri"/>
          <w:noProof/>
          <w:szCs w:val="24"/>
        </w:rPr>
        <w:tab/>
        <w:t xml:space="preserve">Richter, B., Rurik, M., Gurk, S., Kohlbacher, O. &amp; Fischer, M. Food monitoring: Screening of the geographical origin of white asparagus using FT-NIR and machine learning. </w:t>
      </w:r>
      <w:r w:rsidRPr="00307C08">
        <w:rPr>
          <w:rFonts w:ascii="Calibri" w:hAnsi="Calibri" w:cs="Calibri"/>
          <w:i/>
          <w:iCs/>
          <w:noProof/>
          <w:szCs w:val="24"/>
        </w:rPr>
        <w:t>Food Control</w:t>
      </w:r>
      <w:r w:rsidRPr="00307C08">
        <w:rPr>
          <w:rFonts w:ascii="Calibri" w:hAnsi="Calibri" w:cs="Calibri"/>
          <w:noProof/>
          <w:szCs w:val="24"/>
        </w:rPr>
        <w:t xml:space="preserve"> </w:t>
      </w:r>
      <w:r w:rsidRPr="00307C08">
        <w:rPr>
          <w:rFonts w:ascii="Calibri" w:hAnsi="Calibri" w:cs="Calibri"/>
          <w:b/>
          <w:bCs/>
          <w:noProof/>
          <w:szCs w:val="24"/>
        </w:rPr>
        <w:t>104</w:t>
      </w:r>
      <w:r w:rsidRPr="00307C08">
        <w:rPr>
          <w:rFonts w:ascii="Calibri" w:hAnsi="Calibri" w:cs="Calibri"/>
          <w:noProof/>
          <w:szCs w:val="24"/>
        </w:rPr>
        <w:t>, 318–325 (2019).</w:t>
      </w:r>
    </w:p>
    <w:p w14:paraId="43D80BB9"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24.</w:t>
      </w:r>
      <w:r w:rsidRPr="00307C08">
        <w:rPr>
          <w:rFonts w:ascii="Calibri" w:hAnsi="Calibri" w:cs="Calibri"/>
          <w:noProof/>
          <w:szCs w:val="24"/>
        </w:rPr>
        <w:tab/>
        <w:t xml:space="preserve">Hopfer, H., Nelson, J., Collins, T. S., Heymann, H. &amp; Ebeler, S. E. The combined impact of vineyard origin and processing winery on the elemental profile of red wines. </w:t>
      </w:r>
      <w:r w:rsidRPr="00307C08">
        <w:rPr>
          <w:rFonts w:ascii="Calibri" w:hAnsi="Calibri" w:cs="Calibri"/>
          <w:i/>
          <w:iCs/>
          <w:noProof/>
          <w:szCs w:val="24"/>
        </w:rPr>
        <w:t>Food Chem.</w:t>
      </w:r>
      <w:r w:rsidRPr="00307C08">
        <w:rPr>
          <w:rFonts w:ascii="Calibri" w:hAnsi="Calibri" w:cs="Calibri"/>
          <w:noProof/>
          <w:szCs w:val="24"/>
        </w:rPr>
        <w:t xml:space="preserve"> </w:t>
      </w:r>
      <w:r w:rsidRPr="00307C08">
        <w:rPr>
          <w:rFonts w:ascii="Calibri" w:hAnsi="Calibri" w:cs="Calibri"/>
          <w:b/>
          <w:bCs/>
          <w:noProof/>
          <w:szCs w:val="24"/>
        </w:rPr>
        <w:t>172</w:t>
      </w:r>
      <w:r w:rsidRPr="00307C08">
        <w:rPr>
          <w:rFonts w:ascii="Calibri" w:hAnsi="Calibri" w:cs="Calibri"/>
          <w:noProof/>
          <w:szCs w:val="24"/>
        </w:rPr>
        <w:t>, 486–496 (2015).</w:t>
      </w:r>
    </w:p>
    <w:p w14:paraId="52468130"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25.</w:t>
      </w:r>
      <w:r w:rsidRPr="00307C08">
        <w:rPr>
          <w:rFonts w:ascii="Calibri" w:hAnsi="Calibri" w:cs="Calibri"/>
          <w:noProof/>
          <w:szCs w:val="24"/>
        </w:rPr>
        <w:tab/>
        <w:t xml:space="preserve">Breiman, L. Random Forests. </w:t>
      </w:r>
      <w:r w:rsidRPr="00307C08">
        <w:rPr>
          <w:rFonts w:ascii="Calibri" w:hAnsi="Calibri" w:cs="Calibri"/>
          <w:i/>
          <w:iCs/>
          <w:noProof/>
          <w:szCs w:val="24"/>
        </w:rPr>
        <w:t>Mach. Learn.</w:t>
      </w:r>
      <w:r w:rsidRPr="00307C08">
        <w:rPr>
          <w:rFonts w:ascii="Calibri" w:hAnsi="Calibri" w:cs="Calibri"/>
          <w:noProof/>
          <w:szCs w:val="24"/>
        </w:rPr>
        <w:t xml:space="preserve"> </w:t>
      </w:r>
      <w:r w:rsidRPr="00307C08">
        <w:rPr>
          <w:rFonts w:ascii="Calibri" w:hAnsi="Calibri" w:cs="Calibri"/>
          <w:b/>
          <w:bCs/>
          <w:noProof/>
          <w:szCs w:val="24"/>
        </w:rPr>
        <w:t>45</w:t>
      </w:r>
      <w:r w:rsidRPr="00307C08">
        <w:rPr>
          <w:rFonts w:ascii="Calibri" w:hAnsi="Calibri" w:cs="Calibri"/>
          <w:noProof/>
          <w:szCs w:val="24"/>
        </w:rPr>
        <w:t>, 5–32 (2001).</w:t>
      </w:r>
    </w:p>
    <w:p w14:paraId="75D6E520"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26.</w:t>
      </w:r>
      <w:r w:rsidRPr="00307C08">
        <w:rPr>
          <w:rFonts w:ascii="Calibri" w:hAnsi="Calibri" w:cs="Calibri"/>
          <w:noProof/>
          <w:szCs w:val="24"/>
        </w:rPr>
        <w:tab/>
        <w:t xml:space="preserve">Cortes, C. &amp; Vapnik, V. Support-Vector Networks. </w:t>
      </w:r>
      <w:r w:rsidRPr="00307C08">
        <w:rPr>
          <w:rFonts w:ascii="Calibri" w:hAnsi="Calibri" w:cs="Calibri"/>
          <w:i/>
          <w:iCs/>
          <w:noProof/>
          <w:szCs w:val="24"/>
        </w:rPr>
        <w:t>Mach. Learn.</w:t>
      </w:r>
      <w:r w:rsidRPr="00307C08">
        <w:rPr>
          <w:rFonts w:ascii="Calibri" w:hAnsi="Calibri" w:cs="Calibri"/>
          <w:noProof/>
          <w:szCs w:val="24"/>
        </w:rPr>
        <w:t xml:space="preserve"> </w:t>
      </w:r>
      <w:r w:rsidRPr="00307C08">
        <w:rPr>
          <w:rFonts w:ascii="Calibri" w:hAnsi="Calibri" w:cs="Calibri"/>
          <w:b/>
          <w:bCs/>
          <w:noProof/>
          <w:szCs w:val="24"/>
        </w:rPr>
        <w:t>20</w:t>
      </w:r>
      <w:r w:rsidRPr="00307C08">
        <w:rPr>
          <w:rFonts w:ascii="Calibri" w:hAnsi="Calibri" w:cs="Calibri"/>
          <w:noProof/>
          <w:szCs w:val="24"/>
        </w:rPr>
        <w:t>, 273–297 (1995).</w:t>
      </w:r>
    </w:p>
    <w:p w14:paraId="502102E5"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27.</w:t>
      </w:r>
      <w:r w:rsidRPr="00307C08">
        <w:rPr>
          <w:rFonts w:ascii="Calibri" w:hAnsi="Calibri" w:cs="Calibri"/>
          <w:noProof/>
          <w:szCs w:val="24"/>
        </w:rPr>
        <w:tab/>
        <w:t xml:space="preserve">Urbanowicz, R., Meeker, M., LaCava, W., Olson, R. &amp; Moore, J. Relief-Based Feature Selection: Introduction and Review. </w:t>
      </w:r>
      <w:r w:rsidRPr="00307C08">
        <w:rPr>
          <w:rFonts w:ascii="Calibri" w:hAnsi="Calibri" w:cs="Calibri"/>
          <w:i/>
          <w:iCs/>
          <w:noProof/>
          <w:szCs w:val="24"/>
        </w:rPr>
        <w:t>J. Biomed. Inform.</w:t>
      </w:r>
      <w:r w:rsidRPr="00307C08">
        <w:rPr>
          <w:rFonts w:ascii="Calibri" w:hAnsi="Calibri" w:cs="Calibri"/>
          <w:noProof/>
          <w:szCs w:val="24"/>
        </w:rPr>
        <w:t xml:space="preserve"> </w:t>
      </w:r>
      <w:r w:rsidRPr="00307C08">
        <w:rPr>
          <w:rFonts w:ascii="Calibri" w:hAnsi="Calibri" w:cs="Calibri"/>
          <w:b/>
          <w:bCs/>
          <w:noProof/>
          <w:szCs w:val="24"/>
        </w:rPr>
        <w:t>85</w:t>
      </w:r>
      <w:r w:rsidRPr="00307C08">
        <w:rPr>
          <w:rFonts w:ascii="Calibri" w:hAnsi="Calibri" w:cs="Calibri"/>
          <w:noProof/>
          <w:szCs w:val="24"/>
        </w:rPr>
        <w:t>, (2017).</w:t>
      </w:r>
    </w:p>
    <w:p w14:paraId="1D78F837"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28.</w:t>
      </w:r>
      <w:r w:rsidRPr="00307C08">
        <w:rPr>
          <w:rFonts w:ascii="Calibri" w:hAnsi="Calibri" w:cs="Calibri"/>
          <w:noProof/>
          <w:szCs w:val="24"/>
        </w:rPr>
        <w:tab/>
        <w:t xml:space="preserve">Dietterich, T. Machine Learning Research: Four Current Directions. </w:t>
      </w:r>
      <w:r w:rsidRPr="00307C08">
        <w:rPr>
          <w:rFonts w:ascii="Calibri" w:hAnsi="Calibri" w:cs="Calibri"/>
          <w:i/>
          <w:iCs/>
          <w:noProof/>
          <w:szCs w:val="24"/>
        </w:rPr>
        <w:t>AI Mag.</w:t>
      </w:r>
      <w:r w:rsidRPr="00307C08">
        <w:rPr>
          <w:rFonts w:ascii="Calibri" w:hAnsi="Calibri" w:cs="Calibri"/>
          <w:noProof/>
          <w:szCs w:val="24"/>
        </w:rPr>
        <w:t xml:space="preserve"> </w:t>
      </w:r>
      <w:r w:rsidRPr="00307C08">
        <w:rPr>
          <w:rFonts w:ascii="Calibri" w:hAnsi="Calibri" w:cs="Calibri"/>
          <w:b/>
          <w:bCs/>
          <w:noProof/>
          <w:szCs w:val="24"/>
        </w:rPr>
        <w:t>18</w:t>
      </w:r>
      <w:r w:rsidRPr="00307C08">
        <w:rPr>
          <w:rFonts w:ascii="Calibri" w:hAnsi="Calibri" w:cs="Calibri"/>
          <w:noProof/>
          <w:szCs w:val="24"/>
        </w:rPr>
        <w:t>, (2000).</w:t>
      </w:r>
    </w:p>
    <w:p w14:paraId="44D71478"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29.</w:t>
      </w:r>
      <w:r w:rsidRPr="00307C08">
        <w:rPr>
          <w:rFonts w:ascii="Calibri" w:hAnsi="Calibri" w:cs="Calibri"/>
          <w:noProof/>
          <w:szCs w:val="24"/>
        </w:rPr>
        <w:tab/>
        <w:t xml:space="preserve">Relief-based feature selection: Introduction and review. </w:t>
      </w:r>
      <w:r w:rsidRPr="00307C08">
        <w:rPr>
          <w:rFonts w:ascii="Calibri" w:hAnsi="Calibri" w:cs="Calibri"/>
          <w:i/>
          <w:iCs/>
          <w:noProof/>
          <w:szCs w:val="24"/>
        </w:rPr>
        <w:t>J. Biomed. Inform.</w:t>
      </w:r>
      <w:r w:rsidRPr="00307C08">
        <w:rPr>
          <w:rFonts w:ascii="Calibri" w:hAnsi="Calibri" w:cs="Calibri"/>
          <w:noProof/>
          <w:szCs w:val="24"/>
        </w:rPr>
        <w:t xml:space="preserve"> </w:t>
      </w:r>
      <w:r w:rsidRPr="00307C08">
        <w:rPr>
          <w:rFonts w:ascii="Calibri" w:hAnsi="Calibri" w:cs="Calibri"/>
          <w:b/>
          <w:bCs/>
          <w:noProof/>
          <w:szCs w:val="24"/>
        </w:rPr>
        <w:t>85</w:t>
      </w:r>
      <w:r w:rsidRPr="00307C08">
        <w:rPr>
          <w:rFonts w:ascii="Calibri" w:hAnsi="Calibri" w:cs="Calibri"/>
          <w:noProof/>
          <w:szCs w:val="24"/>
        </w:rPr>
        <w:t>, 189–203 (2018).</w:t>
      </w:r>
    </w:p>
    <w:p w14:paraId="0A392C2B"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30.</w:t>
      </w:r>
      <w:r w:rsidRPr="00307C08">
        <w:rPr>
          <w:rFonts w:ascii="Calibri" w:hAnsi="Calibri" w:cs="Calibri"/>
          <w:noProof/>
          <w:szCs w:val="24"/>
        </w:rPr>
        <w:tab/>
        <w:t xml:space="preserve">Data Handling in Science and Technology. in </w:t>
      </w:r>
      <w:r w:rsidRPr="00307C08">
        <w:rPr>
          <w:rFonts w:ascii="Calibri" w:hAnsi="Calibri" w:cs="Calibri"/>
          <w:i/>
          <w:iCs/>
          <w:noProof/>
          <w:szCs w:val="24"/>
        </w:rPr>
        <w:t>Wavelets in Chemistry</w:t>
      </w:r>
      <w:r w:rsidRPr="00307C08">
        <w:rPr>
          <w:rFonts w:ascii="Calibri" w:hAnsi="Calibri" w:cs="Calibri"/>
          <w:noProof/>
          <w:szCs w:val="24"/>
        </w:rPr>
        <w:t xml:space="preserve"> (ed. Walczak, B.) </w:t>
      </w:r>
      <w:r w:rsidRPr="00307C08">
        <w:rPr>
          <w:rFonts w:ascii="Calibri" w:hAnsi="Calibri" w:cs="Calibri"/>
          <w:b/>
          <w:bCs/>
          <w:noProof/>
          <w:szCs w:val="24"/>
        </w:rPr>
        <w:t>22</w:t>
      </w:r>
      <w:r w:rsidRPr="00307C08">
        <w:rPr>
          <w:rFonts w:ascii="Calibri" w:hAnsi="Calibri" w:cs="Calibri"/>
          <w:noProof/>
          <w:szCs w:val="24"/>
        </w:rPr>
        <w:t>, ii (Elsevier, 2000).</w:t>
      </w:r>
    </w:p>
    <w:p w14:paraId="4E6028AA"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31.</w:t>
      </w:r>
      <w:r w:rsidRPr="00307C08">
        <w:rPr>
          <w:rFonts w:ascii="Calibri" w:hAnsi="Calibri" w:cs="Calibri"/>
          <w:noProof/>
          <w:szCs w:val="24"/>
        </w:rPr>
        <w:tab/>
        <w:t>Wickham, H., François, R., Henry, L. &amp; Müller, K. dplyr: A Grammar of Data Manipulation. (2019).</w:t>
      </w:r>
    </w:p>
    <w:p w14:paraId="5A04E0B1"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32.</w:t>
      </w:r>
      <w:r w:rsidRPr="00307C08">
        <w:rPr>
          <w:rFonts w:ascii="Calibri" w:hAnsi="Calibri" w:cs="Calibri"/>
          <w:noProof/>
          <w:szCs w:val="24"/>
        </w:rPr>
        <w:tab/>
        <w:t>Mundt, A. K. and F. factoextra: Extract and Visualize the Results of Multivariate Data Analyses. (2017).</w:t>
      </w:r>
    </w:p>
    <w:p w14:paraId="082CC577"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33.</w:t>
      </w:r>
      <w:r w:rsidRPr="00307C08">
        <w:rPr>
          <w:rFonts w:ascii="Calibri" w:hAnsi="Calibri" w:cs="Calibri"/>
          <w:noProof/>
          <w:szCs w:val="24"/>
        </w:rPr>
        <w:tab/>
        <w:t xml:space="preserve">Pedregosa, F. </w:t>
      </w:r>
      <w:r w:rsidRPr="00307C08">
        <w:rPr>
          <w:rFonts w:ascii="Calibri" w:hAnsi="Calibri" w:cs="Calibri"/>
          <w:i/>
          <w:iCs/>
          <w:noProof/>
          <w:szCs w:val="24"/>
        </w:rPr>
        <w:t>et al.</w:t>
      </w:r>
      <w:r w:rsidRPr="00307C08">
        <w:rPr>
          <w:rFonts w:ascii="Calibri" w:hAnsi="Calibri" w:cs="Calibri"/>
          <w:noProof/>
          <w:szCs w:val="24"/>
        </w:rPr>
        <w:t xml:space="preserve"> Scikit-learn: Machine Learning in {P}ython. </w:t>
      </w:r>
      <w:r w:rsidRPr="00307C08">
        <w:rPr>
          <w:rFonts w:ascii="Calibri" w:hAnsi="Calibri" w:cs="Calibri"/>
          <w:i/>
          <w:iCs/>
          <w:noProof/>
          <w:szCs w:val="24"/>
        </w:rPr>
        <w:t>J. Mach. Learn. Res.</w:t>
      </w:r>
      <w:r w:rsidRPr="00307C08">
        <w:rPr>
          <w:rFonts w:ascii="Calibri" w:hAnsi="Calibri" w:cs="Calibri"/>
          <w:noProof/>
          <w:szCs w:val="24"/>
        </w:rPr>
        <w:t xml:space="preserve"> </w:t>
      </w:r>
      <w:r w:rsidRPr="00307C08">
        <w:rPr>
          <w:rFonts w:ascii="Calibri" w:hAnsi="Calibri" w:cs="Calibri"/>
          <w:b/>
          <w:bCs/>
          <w:noProof/>
          <w:szCs w:val="24"/>
        </w:rPr>
        <w:t>12</w:t>
      </w:r>
      <w:r w:rsidRPr="00307C08">
        <w:rPr>
          <w:rFonts w:ascii="Calibri" w:hAnsi="Calibri" w:cs="Calibri"/>
          <w:noProof/>
          <w:szCs w:val="24"/>
        </w:rPr>
        <w:t>, 2825–2830 (2011).</w:t>
      </w:r>
    </w:p>
    <w:p w14:paraId="38A00D92"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lastRenderedPageBreak/>
        <w:t>34.</w:t>
      </w:r>
      <w:r w:rsidRPr="00307C08">
        <w:rPr>
          <w:rFonts w:ascii="Calibri" w:hAnsi="Calibri" w:cs="Calibri"/>
          <w:noProof/>
          <w:szCs w:val="24"/>
        </w:rPr>
        <w:tab/>
        <w:t xml:space="preserve">Urbanowicz, R. J., Olson, R. S., Schmitt, P., Meeker, M. &amp; Moore, J. H. Benchmarking relief-based feature selection methods for bioinformatics data mining. </w:t>
      </w:r>
      <w:r w:rsidRPr="00307C08">
        <w:rPr>
          <w:rFonts w:ascii="Calibri" w:hAnsi="Calibri" w:cs="Calibri"/>
          <w:i/>
          <w:iCs/>
          <w:noProof/>
          <w:szCs w:val="24"/>
        </w:rPr>
        <w:t>J. Biomed. Inform.</w:t>
      </w:r>
      <w:r w:rsidRPr="00307C08">
        <w:rPr>
          <w:rFonts w:ascii="Calibri" w:hAnsi="Calibri" w:cs="Calibri"/>
          <w:noProof/>
          <w:szCs w:val="24"/>
        </w:rPr>
        <w:t xml:space="preserve"> </w:t>
      </w:r>
      <w:r w:rsidRPr="00307C08">
        <w:rPr>
          <w:rFonts w:ascii="Calibri" w:hAnsi="Calibri" w:cs="Calibri"/>
          <w:b/>
          <w:bCs/>
          <w:noProof/>
          <w:szCs w:val="24"/>
        </w:rPr>
        <w:t>85</w:t>
      </w:r>
      <w:r w:rsidRPr="00307C08">
        <w:rPr>
          <w:rFonts w:ascii="Calibri" w:hAnsi="Calibri" w:cs="Calibri"/>
          <w:noProof/>
          <w:szCs w:val="24"/>
        </w:rPr>
        <w:t>, 168–188 (2018).</w:t>
      </w:r>
    </w:p>
    <w:p w14:paraId="6F355B60"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35.</w:t>
      </w:r>
      <w:r w:rsidRPr="00307C08">
        <w:rPr>
          <w:rFonts w:ascii="Calibri" w:hAnsi="Calibri" w:cs="Calibri"/>
          <w:noProof/>
          <w:szCs w:val="24"/>
        </w:rPr>
        <w:tab/>
        <w:t xml:space="preserve">Walt, S. van der, Colbert, S. C. &amp; Varoquaux, G. The NumPy Array: A Structure for Efficient Numerical Computation. </w:t>
      </w:r>
      <w:r w:rsidRPr="00307C08">
        <w:rPr>
          <w:rFonts w:ascii="Calibri" w:hAnsi="Calibri" w:cs="Calibri"/>
          <w:i/>
          <w:iCs/>
          <w:noProof/>
          <w:szCs w:val="24"/>
        </w:rPr>
        <w:t>Comput. Sci. Eng.</w:t>
      </w:r>
      <w:r w:rsidRPr="00307C08">
        <w:rPr>
          <w:rFonts w:ascii="Calibri" w:hAnsi="Calibri" w:cs="Calibri"/>
          <w:noProof/>
          <w:szCs w:val="24"/>
        </w:rPr>
        <w:t xml:space="preserve"> </w:t>
      </w:r>
      <w:r w:rsidRPr="00307C08">
        <w:rPr>
          <w:rFonts w:ascii="Calibri" w:hAnsi="Calibri" w:cs="Calibri"/>
          <w:b/>
          <w:bCs/>
          <w:noProof/>
          <w:szCs w:val="24"/>
        </w:rPr>
        <w:t>13</w:t>
      </w:r>
      <w:r w:rsidRPr="00307C08">
        <w:rPr>
          <w:rFonts w:ascii="Calibri" w:hAnsi="Calibri" w:cs="Calibri"/>
          <w:noProof/>
          <w:szCs w:val="24"/>
        </w:rPr>
        <w:t>, 22–30 (2011).</w:t>
      </w:r>
    </w:p>
    <w:p w14:paraId="6CFF5AB3"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36.</w:t>
      </w:r>
      <w:r w:rsidRPr="00307C08">
        <w:rPr>
          <w:rFonts w:ascii="Calibri" w:hAnsi="Calibri" w:cs="Calibri"/>
          <w:noProof/>
          <w:szCs w:val="24"/>
        </w:rPr>
        <w:tab/>
        <w:t xml:space="preserve">McKinney, W. Data Structures for Statistical Computing in Python. in </w:t>
      </w:r>
      <w:r w:rsidRPr="00307C08">
        <w:rPr>
          <w:rFonts w:ascii="Calibri" w:hAnsi="Calibri" w:cs="Calibri"/>
          <w:i/>
          <w:iCs/>
          <w:noProof/>
          <w:szCs w:val="24"/>
        </w:rPr>
        <w:t>Proceedings of the 9th Python in Science Conference</w:t>
      </w:r>
      <w:r w:rsidRPr="00307C08">
        <w:rPr>
          <w:rFonts w:ascii="Calibri" w:hAnsi="Calibri" w:cs="Calibri"/>
          <w:noProof/>
          <w:szCs w:val="24"/>
        </w:rPr>
        <w:t xml:space="preserve"> (eds. van der Walt, S. &amp; Millman, J.) 51–56 (2010).</w:t>
      </w:r>
    </w:p>
    <w:p w14:paraId="1B47635D"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37.</w:t>
      </w:r>
      <w:r w:rsidRPr="00307C08">
        <w:rPr>
          <w:rFonts w:ascii="Calibri" w:hAnsi="Calibri" w:cs="Calibri"/>
          <w:noProof/>
          <w:szCs w:val="24"/>
        </w:rPr>
        <w:tab/>
        <w:t xml:space="preserve">Brereton, R. G. </w:t>
      </w:r>
      <w:r w:rsidRPr="00307C08">
        <w:rPr>
          <w:rFonts w:ascii="Calibri" w:hAnsi="Calibri" w:cs="Calibri"/>
          <w:i/>
          <w:iCs/>
          <w:noProof/>
          <w:szCs w:val="24"/>
        </w:rPr>
        <w:t>et al.</w:t>
      </w:r>
      <w:r w:rsidRPr="00307C08">
        <w:rPr>
          <w:rFonts w:ascii="Calibri" w:hAnsi="Calibri" w:cs="Calibri"/>
          <w:noProof/>
          <w:szCs w:val="24"/>
        </w:rPr>
        <w:t xml:space="preserve"> Chemometrics in analytical chemistry—part I: history, experimental design and data analysis tools. </w:t>
      </w:r>
      <w:r w:rsidRPr="00307C08">
        <w:rPr>
          <w:rFonts w:ascii="Calibri" w:hAnsi="Calibri" w:cs="Calibri"/>
          <w:i/>
          <w:iCs/>
          <w:noProof/>
          <w:szCs w:val="24"/>
        </w:rPr>
        <w:t>Anal. Bioanal. Chem.</w:t>
      </w:r>
      <w:r w:rsidRPr="00307C08">
        <w:rPr>
          <w:rFonts w:ascii="Calibri" w:hAnsi="Calibri" w:cs="Calibri"/>
          <w:noProof/>
          <w:szCs w:val="24"/>
        </w:rPr>
        <w:t xml:space="preserve"> </w:t>
      </w:r>
      <w:r w:rsidRPr="00307C08">
        <w:rPr>
          <w:rFonts w:ascii="Calibri" w:hAnsi="Calibri" w:cs="Calibri"/>
          <w:b/>
          <w:bCs/>
          <w:noProof/>
          <w:szCs w:val="24"/>
        </w:rPr>
        <w:t>409</w:t>
      </w:r>
      <w:r w:rsidRPr="00307C08">
        <w:rPr>
          <w:rFonts w:ascii="Calibri" w:hAnsi="Calibri" w:cs="Calibri"/>
          <w:noProof/>
          <w:szCs w:val="24"/>
        </w:rPr>
        <w:t>, 5891–5899 (2017).</w:t>
      </w:r>
    </w:p>
    <w:p w14:paraId="1CBBB4A3"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38.</w:t>
      </w:r>
      <w:r w:rsidRPr="00307C08">
        <w:rPr>
          <w:rFonts w:ascii="Calibri" w:hAnsi="Calibri" w:cs="Calibri"/>
          <w:noProof/>
          <w:szCs w:val="24"/>
        </w:rPr>
        <w:tab/>
        <w:t xml:space="preserve">Filzmoser, P. &amp; Group, F. </w:t>
      </w:r>
      <w:r w:rsidRPr="00307C08">
        <w:rPr>
          <w:rFonts w:ascii="Calibri" w:hAnsi="Calibri" w:cs="Calibri"/>
          <w:i/>
          <w:iCs/>
          <w:noProof/>
          <w:szCs w:val="24"/>
        </w:rPr>
        <w:t>Intro. to multivariate statistical Analysis in Chemometrics</w:t>
      </w:r>
      <w:r w:rsidRPr="00307C08">
        <w:rPr>
          <w:rFonts w:ascii="Calibri" w:hAnsi="Calibri" w:cs="Calibri"/>
          <w:noProof/>
          <w:szCs w:val="24"/>
        </w:rPr>
        <w:t>. (2008).</w:t>
      </w:r>
    </w:p>
    <w:p w14:paraId="680DA07D"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39.</w:t>
      </w:r>
      <w:r w:rsidRPr="00307C08">
        <w:rPr>
          <w:rFonts w:ascii="Calibri" w:hAnsi="Calibri" w:cs="Calibri"/>
          <w:noProof/>
          <w:szCs w:val="24"/>
        </w:rPr>
        <w:tab/>
        <w:t xml:space="preserve">Gromski, P. S. </w:t>
      </w:r>
      <w:r w:rsidRPr="00307C08">
        <w:rPr>
          <w:rFonts w:ascii="Calibri" w:hAnsi="Calibri" w:cs="Calibri"/>
          <w:i/>
          <w:iCs/>
          <w:noProof/>
          <w:szCs w:val="24"/>
        </w:rPr>
        <w:t>et al.</w:t>
      </w:r>
      <w:r w:rsidRPr="00307C08">
        <w:rPr>
          <w:rFonts w:ascii="Calibri" w:hAnsi="Calibri" w:cs="Calibri"/>
          <w:noProof/>
          <w:szCs w:val="24"/>
        </w:rPr>
        <w:t xml:space="preserve"> A tutorial review: Metabolomics and partial least squares-discriminant analysis - a marriage of convenience or a shotgun wedding. </w:t>
      </w:r>
      <w:r w:rsidRPr="00307C08">
        <w:rPr>
          <w:rFonts w:ascii="Calibri" w:hAnsi="Calibri" w:cs="Calibri"/>
          <w:i/>
          <w:iCs/>
          <w:noProof/>
          <w:szCs w:val="24"/>
        </w:rPr>
        <w:t>Anal. Chim. Acta</w:t>
      </w:r>
      <w:r w:rsidRPr="00307C08">
        <w:rPr>
          <w:rFonts w:ascii="Calibri" w:hAnsi="Calibri" w:cs="Calibri"/>
          <w:noProof/>
          <w:szCs w:val="24"/>
        </w:rPr>
        <w:t xml:space="preserve"> </w:t>
      </w:r>
      <w:r w:rsidRPr="00307C08">
        <w:rPr>
          <w:rFonts w:ascii="Calibri" w:hAnsi="Calibri" w:cs="Calibri"/>
          <w:b/>
          <w:bCs/>
          <w:noProof/>
          <w:szCs w:val="24"/>
        </w:rPr>
        <w:t>879</w:t>
      </w:r>
      <w:r w:rsidRPr="00307C08">
        <w:rPr>
          <w:rFonts w:ascii="Calibri" w:hAnsi="Calibri" w:cs="Calibri"/>
          <w:noProof/>
          <w:szCs w:val="24"/>
        </w:rPr>
        <w:t>, 10–23 (2015).</w:t>
      </w:r>
    </w:p>
    <w:p w14:paraId="6DD2BBFE"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40.</w:t>
      </w:r>
      <w:r w:rsidRPr="00307C08">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307C08">
        <w:rPr>
          <w:rFonts w:ascii="Segoe UI Symbol" w:hAnsi="Segoe UI Symbol" w:cs="Segoe UI Symbol"/>
          <w:noProof/>
          <w:szCs w:val="24"/>
        </w:rPr>
        <w:t>☆</w:t>
      </w:r>
      <w:r w:rsidRPr="00307C08">
        <w:rPr>
          <w:rFonts w:ascii="Calibri" w:hAnsi="Calibri" w:cs="Calibri"/>
          <w:noProof/>
          <w:szCs w:val="24"/>
        </w:rPr>
        <w:t xml:space="preserve">. </w:t>
      </w:r>
      <w:r w:rsidRPr="00307C08">
        <w:rPr>
          <w:rFonts w:ascii="Calibri" w:hAnsi="Calibri" w:cs="Calibri"/>
          <w:i/>
          <w:iCs/>
          <w:noProof/>
          <w:szCs w:val="24"/>
        </w:rPr>
        <w:t>Chemom. Intell. Lab. Syst.</w:t>
      </w:r>
      <w:r w:rsidRPr="00307C08">
        <w:rPr>
          <w:rFonts w:ascii="Calibri" w:hAnsi="Calibri" w:cs="Calibri"/>
          <w:noProof/>
          <w:szCs w:val="24"/>
        </w:rPr>
        <w:t xml:space="preserve"> </w:t>
      </w:r>
      <w:r w:rsidRPr="00307C08">
        <w:rPr>
          <w:rFonts w:ascii="Calibri" w:hAnsi="Calibri" w:cs="Calibri"/>
          <w:b/>
          <w:bCs/>
          <w:noProof/>
          <w:szCs w:val="24"/>
        </w:rPr>
        <w:t>96</w:t>
      </w:r>
      <w:r w:rsidRPr="00307C08">
        <w:rPr>
          <w:rFonts w:ascii="Calibri" w:hAnsi="Calibri" w:cs="Calibri"/>
          <w:noProof/>
          <w:szCs w:val="24"/>
        </w:rPr>
        <w:t>, 27–33 (2009).</w:t>
      </w:r>
    </w:p>
    <w:p w14:paraId="4882DE48"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41.</w:t>
      </w:r>
      <w:r w:rsidRPr="00307C08">
        <w:rPr>
          <w:rFonts w:ascii="Calibri" w:hAnsi="Calibri" w:cs="Calibri"/>
          <w:noProof/>
          <w:szCs w:val="24"/>
        </w:rPr>
        <w:tab/>
        <w:t xml:space="preserve">Grissa, D. </w:t>
      </w:r>
      <w:r w:rsidRPr="00307C08">
        <w:rPr>
          <w:rFonts w:ascii="Calibri" w:hAnsi="Calibri" w:cs="Calibri"/>
          <w:i/>
          <w:iCs/>
          <w:noProof/>
          <w:szCs w:val="24"/>
        </w:rPr>
        <w:t>et al.</w:t>
      </w:r>
      <w:r w:rsidRPr="00307C08">
        <w:rPr>
          <w:rFonts w:ascii="Calibri" w:hAnsi="Calibri" w:cs="Calibri"/>
          <w:noProof/>
          <w:szCs w:val="24"/>
        </w:rPr>
        <w:t xml:space="preserve"> Feature Selection Methods for Early Predictive Biomarker Discovery Using Untargeted  Metabolomic Data. </w:t>
      </w:r>
      <w:r w:rsidRPr="00307C08">
        <w:rPr>
          <w:rFonts w:ascii="Calibri" w:hAnsi="Calibri" w:cs="Calibri"/>
          <w:i/>
          <w:iCs/>
          <w:noProof/>
          <w:szCs w:val="24"/>
        </w:rPr>
        <w:t>Front. Mol. Biosci.</w:t>
      </w:r>
      <w:r w:rsidRPr="00307C08">
        <w:rPr>
          <w:rFonts w:ascii="Calibri" w:hAnsi="Calibri" w:cs="Calibri"/>
          <w:noProof/>
          <w:szCs w:val="24"/>
        </w:rPr>
        <w:t xml:space="preserve"> </w:t>
      </w:r>
      <w:r w:rsidRPr="00307C08">
        <w:rPr>
          <w:rFonts w:ascii="Calibri" w:hAnsi="Calibri" w:cs="Calibri"/>
          <w:b/>
          <w:bCs/>
          <w:noProof/>
          <w:szCs w:val="24"/>
        </w:rPr>
        <w:t>3</w:t>
      </w:r>
      <w:r w:rsidRPr="00307C08">
        <w:rPr>
          <w:rFonts w:ascii="Calibri" w:hAnsi="Calibri" w:cs="Calibri"/>
          <w:noProof/>
          <w:szCs w:val="24"/>
        </w:rPr>
        <w:t>, 30 (2016).</w:t>
      </w:r>
    </w:p>
    <w:p w14:paraId="5F965648"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42.</w:t>
      </w:r>
      <w:r w:rsidRPr="00307C08">
        <w:rPr>
          <w:rFonts w:ascii="Calibri" w:hAnsi="Calibri" w:cs="Calibri"/>
          <w:noProof/>
          <w:szCs w:val="24"/>
        </w:rPr>
        <w:tab/>
        <w:t xml:space="preserve">Ambroise, C. &amp; McLachlan, G. J. Selection bias in gene extraction on the basis of microarray gene-expression data. </w:t>
      </w:r>
      <w:r w:rsidRPr="00307C08">
        <w:rPr>
          <w:rFonts w:ascii="Calibri" w:hAnsi="Calibri" w:cs="Calibri"/>
          <w:i/>
          <w:iCs/>
          <w:noProof/>
          <w:szCs w:val="24"/>
        </w:rPr>
        <w:t>Proc. Natl. Acad. Sci.</w:t>
      </w:r>
      <w:r w:rsidRPr="00307C08">
        <w:rPr>
          <w:rFonts w:ascii="Calibri" w:hAnsi="Calibri" w:cs="Calibri"/>
          <w:noProof/>
          <w:szCs w:val="24"/>
        </w:rPr>
        <w:t xml:space="preserve"> </w:t>
      </w:r>
      <w:r w:rsidRPr="00307C08">
        <w:rPr>
          <w:rFonts w:ascii="Calibri" w:hAnsi="Calibri" w:cs="Calibri"/>
          <w:b/>
          <w:bCs/>
          <w:noProof/>
          <w:szCs w:val="24"/>
        </w:rPr>
        <w:t>99</w:t>
      </w:r>
      <w:r w:rsidRPr="00307C08">
        <w:rPr>
          <w:rFonts w:ascii="Calibri" w:hAnsi="Calibri" w:cs="Calibri"/>
          <w:noProof/>
          <w:szCs w:val="24"/>
        </w:rPr>
        <w:t>, 6562–6566 (2002).</w:t>
      </w:r>
    </w:p>
    <w:p w14:paraId="2578F81A"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43.</w:t>
      </w:r>
      <w:r w:rsidRPr="00307C08">
        <w:rPr>
          <w:rFonts w:ascii="Calibri" w:hAnsi="Calibri" w:cs="Calibri"/>
          <w:noProof/>
          <w:szCs w:val="24"/>
        </w:rPr>
        <w:tab/>
        <w:t>Esbensen, K. H. &amp; Geladi, P. Principles of Proper Validation : use and abuse of re-sampling for validation. 168–187 (2010). doi:10.1002/cem.1310</w:t>
      </w:r>
    </w:p>
    <w:p w14:paraId="2CD2BF29"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44.</w:t>
      </w:r>
      <w:r w:rsidRPr="00307C08">
        <w:rPr>
          <w:rFonts w:ascii="Calibri" w:hAnsi="Calibri" w:cs="Calibri"/>
          <w:noProof/>
          <w:szCs w:val="24"/>
        </w:rPr>
        <w:tab/>
        <w:t xml:space="preserve">Li, Z., Li, L., Pan, G. &amp; Chen, J. Bioavailability of Cd in a soil-rice system in China: Soil type versus genotype effects. </w:t>
      </w:r>
      <w:r w:rsidRPr="00307C08">
        <w:rPr>
          <w:rFonts w:ascii="Calibri" w:hAnsi="Calibri" w:cs="Calibri"/>
          <w:i/>
          <w:iCs/>
          <w:noProof/>
          <w:szCs w:val="24"/>
        </w:rPr>
        <w:t>Plant Soil</w:t>
      </w:r>
      <w:r w:rsidRPr="00307C08">
        <w:rPr>
          <w:rFonts w:ascii="Calibri" w:hAnsi="Calibri" w:cs="Calibri"/>
          <w:noProof/>
          <w:szCs w:val="24"/>
        </w:rPr>
        <w:t xml:space="preserve"> </w:t>
      </w:r>
      <w:r w:rsidRPr="00307C08">
        <w:rPr>
          <w:rFonts w:ascii="Calibri" w:hAnsi="Calibri" w:cs="Calibri"/>
          <w:b/>
          <w:bCs/>
          <w:noProof/>
          <w:szCs w:val="24"/>
        </w:rPr>
        <w:t>271</w:t>
      </w:r>
      <w:r w:rsidRPr="00307C08">
        <w:rPr>
          <w:rFonts w:ascii="Calibri" w:hAnsi="Calibri" w:cs="Calibri"/>
          <w:noProof/>
          <w:szCs w:val="24"/>
        </w:rPr>
        <w:t>, 165–173 (2005).</w:t>
      </w:r>
    </w:p>
    <w:p w14:paraId="2BFC46D6"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45.</w:t>
      </w:r>
      <w:r w:rsidRPr="00307C08">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307C08">
        <w:rPr>
          <w:rFonts w:ascii="Calibri" w:hAnsi="Calibri" w:cs="Calibri"/>
          <w:b/>
          <w:bCs/>
          <w:noProof/>
          <w:szCs w:val="24"/>
        </w:rPr>
        <w:t>7</w:t>
      </w:r>
      <w:r w:rsidRPr="00307C08">
        <w:rPr>
          <w:rFonts w:ascii="Calibri" w:hAnsi="Calibri" w:cs="Calibri"/>
          <w:noProof/>
          <w:szCs w:val="24"/>
        </w:rPr>
        <w:t>, 565–571 (2006).</w:t>
      </w:r>
    </w:p>
    <w:p w14:paraId="08364967"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46.</w:t>
      </w:r>
      <w:r w:rsidRPr="00307C08">
        <w:rPr>
          <w:rFonts w:ascii="Calibri" w:hAnsi="Calibri" w:cs="Calibri"/>
          <w:noProof/>
          <w:szCs w:val="24"/>
        </w:rPr>
        <w:tab/>
        <w:t xml:space="preserve">Chung, I. M. </w:t>
      </w:r>
      <w:r w:rsidRPr="00307C08">
        <w:rPr>
          <w:rFonts w:ascii="Calibri" w:hAnsi="Calibri" w:cs="Calibri"/>
          <w:i/>
          <w:iCs/>
          <w:noProof/>
          <w:szCs w:val="24"/>
        </w:rPr>
        <w:t>et al.</w:t>
      </w:r>
      <w:r w:rsidRPr="00307C08">
        <w:rPr>
          <w:rFonts w:ascii="Calibri" w:hAnsi="Calibri" w:cs="Calibri"/>
          <w:noProof/>
          <w:szCs w:val="24"/>
        </w:rPr>
        <w:t xml:space="preserve"> Geographic authentication of Asian rice (Oryza sativa L.) using multi-elemental and stable isotopic data combined with multivariate analysis. </w:t>
      </w:r>
      <w:r w:rsidRPr="00307C08">
        <w:rPr>
          <w:rFonts w:ascii="Calibri" w:hAnsi="Calibri" w:cs="Calibri"/>
          <w:i/>
          <w:iCs/>
          <w:noProof/>
          <w:szCs w:val="24"/>
        </w:rPr>
        <w:t>Food Chem.</w:t>
      </w:r>
      <w:r w:rsidRPr="00307C08">
        <w:rPr>
          <w:rFonts w:ascii="Calibri" w:hAnsi="Calibri" w:cs="Calibri"/>
          <w:noProof/>
          <w:szCs w:val="24"/>
        </w:rPr>
        <w:t xml:space="preserve"> </w:t>
      </w:r>
      <w:r w:rsidRPr="00307C08">
        <w:rPr>
          <w:rFonts w:ascii="Calibri" w:hAnsi="Calibri" w:cs="Calibri"/>
          <w:b/>
          <w:bCs/>
          <w:noProof/>
          <w:szCs w:val="24"/>
        </w:rPr>
        <w:t>240</w:t>
      </w:r>
      <w:r w:rsidRPr="00307C08">
        <w:rPr>
          <w:rFonts w:ascii="Calibri" w:hAnsi="Calibri" w:cs="Calibri"/>
          <w:noProof/>
          <w:szCs w:val="24"/>
        </w:rPr>
        <w:t>, 840–849 (2018).</w:t>
      </w:r>
    </w:p>
    <w:p w14:paraId="25AA96BD"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47.</w:t>
      </w:r>
      <w:r w:rsidRPr="00307C08">
        <w:rPr>
          <w:rFonts w:ascii="Calibri" w:hAnsi="Calibri" w:cs="Calibri"/>
          <w:noProof/>
          <w:szCs w:val="24"/>
        </w:rPr>
        <w:tab/>
        <w:t>Zhang, Y., Song, Q., Yan, J. &amp; Tang, J. Mineral element concentrations in grains of Chinese wheat cultivars. 303–313 (2010). doi:10.1007/s10681-009-0082-6</w:t>
      </w:r>
    </w:p>
    <w:p w14:paraId="1C658B7B"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t>48.</w:t>
      </w:r>
      <w:r w:rsidRPr="00307C08">
        <w:rPr>
          <w:rFonts w:ascii="Calibri" w:hAnsi="Calibri" w:cs="Calibri"/>
          <w:noProof/>
          <w:szCs w:val="24"/>
        </w:rPr>
        <w:tab/>
        <w:t xml:space="preserve">Liu, X., Tian, G., Jiang, D., Zhang, C. &amp; Kong, L. Cadmium (Cd) distribution and contamination in Chinese paddy soils on national scale. </w:t>
      </w:r>
      <w:r w:rsidRPr="00307C08">
        <w:rPr>
          <w:rFonts w:ascii="Calibri" w:hAnsi="Calibri" w:cs="Calibri"/>
          <w:i/>
          <w:iCs/>
          <w:noProof/>
          <w:szCs w:val="24"/>
        </w:rPr>
        <w:t>Environ. Sci. Pollut. Res.</w:t>
      </w:r>
      <w:r w:rsidRPr="00307C08">
        <w:rPr>
          <w:rFonts w:ascii="Calibri" w:hAnsi="Calibri" w:cs="Calibri"/>
          <w:noProof/>
          <w:szCs w:val="24"/>
        </w:rPr>
        <w:t xml:space="preserve"> </w:t>
      </w:r>
      <w:r w:rsidRPr="00307C08">
        <w:rPr>
          <w:rFonts w:ascii="Calibri" w:hAnsi="Calibri" w:cs="Calibri"/>
          <w:b/>
          <w:bCs/>
          <w:noProof/>
          <w:szCs w:val="24"/>
        </w:rPr>
        <w:t>23</w:t>
      </w:r>
      <w:r w:rsidRPr="00307C08">
        <w:rPr>
          <w:rFonts w:ascii="Calibri" w:hAnsi="Calibri" w:cs="Calibri"/>
          <w:noProof/>
          <w:szCs w:val="24"/>
        </w:rPr>
        <w:t>, 17941–17952 (2016).</w:t>
      </w:r>
    </w:p>
    <w:p w14:paraId="7EA4B7B6" w14:textId="77777777" w:rsidR="00307C08" w:rsidRPr="00307C08" w:rsidRDefault="00307C08" w:rsidP="00307C08">
      <w:pPr>
        <w:autoSpaceDE w:val="0"/>
        <w:autoSpaceDN w:val="0"/>
        <w:adjustRightInd w:val="0"/>
        <w:spacing w:line="240" w:lineRule="auto"/>
        <w:ind w:left="640" w:hanging="640"/>
        <w:rPr>
          <w:rFonts w:ascii="Calibri" w:hAnsi="Calibri" w:cs="Calibri"/>
          <w:noProof/>
          <w:szCs w:val="24"/>
        </w:rPr>
      </w:pPr>
      <w:r w:rsidRPr="00307C08">
        <w:rPr>
          <w:rFonts w:ascii="Calibri" w:hAnsi="Calibri" w:cs="Calibri"/>
          <w:noProof/>
          <w:szCs w:val="24"/>
        </w:rPr>
        <w:lastRenderedPageBreak/>
        <w:t>49.</w:t>
      </w:r>
      <w:r w:rsidRPr="00307C08">
        <w:rPr>
          <w:rFonts w:ascii="Calibri" w:hAnsi="Calibri" w:cs="Calibri"/>
          <w:noProof/>
          <w:szCs w:val="24"/>
        </w:rPr>
        <w:tab/>
        <w:t xml:space="preserve">Yu, Y. </w:t>
      </w:r>
      <w:r w:rsidRPr="00307C08">
        <w:rPr>
          <w:rFonts w:ascii="Calibri" w:hAnsi="Calibri" w:cs="Calibri"/>
          <w:i/>
          <w:iCs/>
          <w:noProof/>
          <w:szCs w:val="24"/>
        </w:rPr>
        <w:t>et al.</w:t>
      </w:r>
      <w:r w:rsidRPr="00307C08">
        <w:rPr>
          <w:rFonts w:ascii="Calibri" w:hAnsi="Calibri" w:cs="Calibri"/>
          <w:noProof/>
          <w:szCs w:val="24"/>
        </w:rPr>
        <w:t xml:space="preserve"> Accuracy and stability improvement in detecting Wuchang rice adulteration by piece-wise multiplicative scatter correction in the hyperspectral imaging system. </w:t>
      </w:r>
      <w:r w:rsidRPr="00307C08">
        <w:rPr>
          <w:rFonts w:ascii="Calibri" w:hAnsi="Calibri" w:cs="Calibri"/>
          <w:i/>
          <w:iCs/>
          <w:noProof/>
          <w:szCs w:val="24"/>
        </w:rPr>
        <w:t>Anal. Methods</w:t>
      </w:r>
      <w:r w:rsidRPr="00307C08">
        <w:rPr>
          <w:rFonts w:ascii="Calibri" w:hAnsi="Calibri" w:cs="Calibri"/>
          <w:noProof/>
          <w:szCs w:val="24"/>
        </w:rPr>
        <w:t xml:space="preserve"> </w:t>
      </w:r>
      <w:r w:rsidRPr="00307C08">
        <w:rPr>
          <w:rFonts w:ascii="Calibri" w:hAnsi="Calibri" w:cs="Calibri"/>
          <w:b/>
          <w:bCs/>
          <w:noProof/>
          <w:szCs w:val="24"/>
        </w:rPr>
        <w:t>10</w:t>
      </w:r>
      <w:r w:rsidRPr="00307C08">
        <w:rPr>
          <w:rFonts w:ascii="Calibri" w:hAnsi="Calibri" w:cs="Calibri"/>
          <w:noProof/>
          <w:szCs w:val="24"/>
        </w:rPr>
        <w:t>, 3224–3231 (2018).</w:t>
      </w:r>
    </w:p>
    <w:p w14:paraId="1028ACA4" w14:textId="77777777" w:rsidR="00307C08" w:rsidRPr="00307C08" w:rsidRDefault="00307C08" w:rsidP="00307C08">
      <w:pPr>
        <w:autoSpaceDE w:val="0"/>
        <w:autoSpaceDN w:val="0"/>
        <w:adjustRightInd w:val="0"/>
        <w:spacing w:line="240" w:lineRule="auto"/>
        <w:ind w:left="640" w:hanging="640"/>
        <w:rPr>
          <w:rFonts w:ascii="Calibri" w:hAnsi="Calibri" w:cs="Calibri"/>
          <w:noProof/>
        </w:rPr>
      </w:pPr>
      <w:r w:rsidRPr="00307C08">
        <w:rPr>
          <w:rFonts w:ascii="Calibri" w:hAnsi="Calibri" w:cs="Calibri"/>
          <w:noProof/>
          <w:szCs w:val="24"/>
        </w:rPr>
        <w:t>50.</w:t>
      </w:r>
      <w:r w:rsidRPr="00307C08">
        <w:rPr>
          <w:rFonts w:ascii="Calibri" w:hAnsi="Calibri" w:cs="Calibri"/>
          <w:noProof/>
          <w:szCs w:val="24"/>
        </w:rPr>
        <w:tab/>
        <w:t xml:space="preserve">Worku, M. </w:t>
      </w:r>
      <w:r w:rsidRPr="00307C08">
        <w:rPr>
          <w:rFonts w:ascii="Calibri" w:hAnsi="Calibri" w:cs="Calibri"/>
          <w:i/>
          <w:iCs/>
          <w:noProof/>
          <w:szCs w:val="24"/>
        </w:rPr>
        <w:t>et al.</w:t>
      </w:r>
      <w:r w:rsidRPr="00307C08">
        <w:rPr>
          <w:rFonts w:ascii="Calibri" w:hAnsi="Calibri" w:cs="Calibri"/>
          <w:noProof/>
          <w:szCs w:val="24"/>
        </w:rPr>
        <w:t xml:space="preserve"> Differentiating the geographical origin of Ethiopian coffee using XRF- and ICP-based multi-element and stable isotope profiling. </w:t>
      </w:r>
      <w:r w:rsidRPr="00307C08">
        <w:rPr>
          <w:rFonts w:ascii="Calibri" w:hAnsi="Calibri" w:cs="Calibri"/>
          <w:i/>
          <w:iCs/>
          <w:noProof/>
          <w:szCs w:val="24"/>
        </w:rPr>
        <w:t>Food Chem.</w:t>
      </w:r>
      <w:r w:rsidRPr="00307C08">
        <w:rPr>
          <w:rFonts w:ascii="Calibri" w:hAnsi="Calibri" w:cs="Calibri"/>
          <w:noProof/>
          <w:szCs w:val="24"/>
        </w:rPr>
        <w:t xml:space="preserve"> </w:t>
      </w:r>
      <w:r w:rsidRPr="00307C08">
        <w:rPr>
          <w:rFonts w:ascii="Calibri" w:hAnsi="Calibri" w:cs="Calibri"/>
          <w:b/>
          <w:bCs/>
          <w:noProof/>
          <w:szCs w:val="24"/>
        </w:rPr>
        <w:t>290</w:t>
      </w:r>
      <w:r w:rsidRPr="00307C08">
        <w:rPr>
          <w:rFonts w:ascii="Calibri" w:hAnsi="Calibri" w:cs="Calibri"/>
          <w:noProof/>
          <w:szCs w:val="24"/>
        </w:rPr>
        <w:t>, 295–307 (2019).</w:t>
      </w:r>
    </w:p>
    <w:p w14:paraId="332EB986" w14:textId="033F4CCF" w:rsidR="0009675C" w:rsidRPr="00EE7B19" w:rsidRDefault="00FE7C78" w:rsidP="001A4B23">
      <w:r>
        <w:fldChar w:fldCharType="end"/>
      </w:r>
    </w:p>
    <w:sectPr w:rsidR="0009675C" w:rsidRPr="00EE7B19" w:rsidSect="00151A6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u, Jason" w:date="2020-03-19T09:48:00Z" w:initials="XJ">
    <w:p w14:paraId="14850D50" w14:textId="335309E1" w:rsidR="00082874" w:rsidRDefault="00082874">
      <w:pPr>
        <w:pStyle w:val="CommentText"/>
      </w:pPr>
      <w:r>
        <w:rPr>
          <w:rStyle w:val="CommentReference"/>
        </w:rPr>
        <w:annotationRef/>
      </w:r>
      <w:r>
        <w:rPr>
          <w:rFonts w:hint="eastAsia"/>
        </w:rPr>
        <w:t>建议保留名词形式和</w:t>
      </w:r>
      <w:r>
        <w:rPr>
          <w:rFonts w:hint="eastAsia"/>
        </w:rPr>
        <w:t>substituion</w:t>
      </w:r>
      <w:r>
        <w:t xml:space="preserve"> </w:t>
      </w:r>
      <w:r>
        <w:rPr>
          <w:rFonts w:hint="eastAsia"/>
        </w:rPr>
        <w:t>/</w:t>
      </w:r>
      <w:r>
        <w:t xml:space="preserve"> Fraudulent </w:t>
      </w:r>
      <w:r>
        <w:rPr>
          <w:rFonts w:hint="eastAsia"/>
        </w:rPr>
        <w:t>保持词性一致。</w:t>
      </w:r>
      <w:r>
        <w:rPr>
          <w:rFonts w:hint="eastAsia"/>
        </w:rPr>
        <w:t xml:space="preserve"> </w:t>
      </w:r>
    </w:p>
  </w:comment>
  <w:comment w:id="6" w:author="Xu, Jason" w:date="2020-03-19T14:00:00Z" w:initials="XJ">
    <w:p w14:paraId="34E7AD1F" w14:textId="6A1EC00F" w:rsidR="00082874" w:rsidRDefault="00082874">
      <w:pPr>
        <w:pStyle w:val="CommentText"/>
      </w:pPr>
      <w:r>
        <w:rPr>
          <w:rStyle w:val="CommentReference"/>
        </w:rPr>
        <w:annotationRef/>
      </w:r>
      <w:r>
        <w:t xml:space="preserve">Deleted description of “Xx ml were injected” since it is not typically found in ICP-MS analysis. </w:t>
      </w:r>
    </w:p>
  </w:comment>
  <w:comment w:id="26" w:author="Xu, Jason" w:date="2020-03-21T12:01:00Z" w:initials="XJ">
    <w:p w14:paraId="52AB7538" w14:textId="5F41F251" w:rsidR="00082874" w:rsidRDefault="00082874">
      <w:pPr>
        <w:pStyle w:val="CommentText"/>
      </w:pPr>
      <w:r>
        <w:rPr>
          <w:rStyle w:val="CommentReference"/>
        </w:rPr>
        <w:annotationRef/>
      </w:r>
      <w:r>
        <w:t xml:space="preserve">FZ: </w:t>
      </w:r>
      <w:r>
        <w:rPr>
          <w:rFonts w:hint="eastAsia"/>
        </w:rPr>
        <w:t>H</w:t>
      </w:r>
      <w:r>
        <w:t>ow the performance was evaluated?  Via cross validation</w:t>
      </w:r>
      <w:r>
        <w:rPr>
          <w:rFonts w:hint="eastAsia"/>
        </w:rPr>
        <w:t>?</w:t>
      </w:r>
      <w:r>
        <w:t xml:space="preserve"> Then why cross validation is far behind? </w:t>
      </w:r>
    </w:p>
  </w:comment>
  <w:comment w:id="27" w:author="Xu, Jason" w:date="2020-03-21T11:54:00Z" w:initials="XJ">
    <w:p w14:paraId="3953B8D0" w14:textId="7E35A9DC" w:rsidR="00082874" w:rsidRDefault="00082874">
      <w:pPr>
        <w:pStyle w:val="CommentText"/>
      </w:pPr>
      <w:r>
        <w:rPr>
          <w:rStyle w:val="CommentReference"/>
        </w:rPr>
        <w:annotationRef/>
      </w:r>
      <w:r>
        <w:rPr>
          <w:rFonts w:hint="eastAsia"/>
        </w:rPr>
        <w:t>F</w:t>
      </w:r>
      <w:r>
        <w:t>Z: Please provide Table S1</w:t>
      </w:r>
    </w:p>
  </w:comment>
  <w:comment w:id="32" w:author="Xu, Jason" w:date="2020-03-21T12:08:00Z" w:initials="XJ">
    <w:p w14:paraId="1D57DF2E" w14:textId="198B2C10" w:rsidR="00082874" w:rsidRDefault="00082874">
      <w:pPr>
        <w:pStyle w:val="CommentText"/>
      </w:pPr>
      <w:r>
        <w:rPr>
          <w:rStyle w:val="CommentReference"/>
        </w:rPr>
        <w:annotationRef/>
      </w:r>
      <w:r>
        <w:rPr>
          <w:rFonts w:hint="eastAsia"/>
        </w:rPr>
        <w:t>F</w:t>
      </w:r>
      <w:r>
        <w:t>Z: what is the test? It seems to me that cross-validation was doing the job? Should change the describtion in a way that crossvalidation is evaluating the effect of feature selection and hyperparameter optimization. See if my modification makes sense</w:t>
      </w:r>
      <w:r w:rsidR="00020EE8">
        <w:rPr>
          <w:rFonts w:hint="eastAsia"/>
        </w:rPr>
        <w:t>.</w:t>
      </w:r>
    </w:p>
  </w:comment>
  <w:comment w:id="38" w:author="Xu, Jason" w:date="2020-03-21T12:17:00Z" w:initials="XJ">
    <w:p w14:paraId="02EE5F7F" w14:textId="408E3F6E" w:rsidR="00082874" w:rsidRDefault="00082874">
      <w:pPr>
        <w:pStyle w:val="CommentText"/>
      </w:pPr>
      <w:r>
        <w:rPr>
          <w:rStyle w:val="CommentReference"/>
        </w:rPr>
        <w:annotationRef/>
      </w:r>
      <w:r>
        <w:rPr>
          <w:rFonts w:hint="eastAsia"/>
        </w:rPr>
        <w:t>F</w:t>
      </w:r>
      <w:r>
        <w:t xml:space="preserve">Z: please update. </w:t>
      </w:r>
    </w:p>
  </w:comment>
  <w:comment w:id="43" w:author="Xu, Jason" w:date="2020-03-21T16:36:00Z" w:initials="XJ">
    <w:p w14:paraId="6BD4A69F" w14:textId="543BAFD4" w:rsidR="0058647C" w:rsidRDefault="0058647C">
      <w:pPr>
        <w:pStyle w:val="CommentText"/>
      </w:pPr>
      <w:r>
        <w:rPr>
          <w:rStyle w:val="CommentReference"/>
        </w:rPr>
        <w:annotationRef/>
      </w:r>
      <w:r>
        <w:rPr>
          <w:rFonts w:hint="eastAsia"/>
        </w:rPr>
        <w:t>M</w:t>
      </w:r>
      <w:r>
        <w:t xml:space="preserve">oved from introduction here. </w:t>
      </w:r>
      <w:r w:rsidR="00940ABE">
        <w:t>While I</w:t>
      </w:r>
      <w:r w:rsidR="00813B81">
        <w:t xml:space="preserve"> feel that to put it here may stimulate the question that why MVA was not evaluated here. </w:t>
      </w:r>
    </w:p>
  </w:comment>
  <w:comment w:id="55" w:author="Xu, Jason" w:date="2020-03-21T16:42:00Z" w:initials="XJ">
    <w:p w14:paraId="78F63728" w14:textId="335F84FF" w:rsidR="00155133" w:rsidRDefault="00155133">
      <w:pPr>
        <w:pStyle w:val="CommentText"/>
      </w:pPr>
      <w:r>
        <w:rPr>
          <w:rStyle w:val="CommentReference"/>
        </w:rPr>
        <w:annotationRef/>
      </w:r>
      <w:r>
        <w:rPr>
          <w:rFonts w:hint="eastAsia"/>
        </w:rPr>
        <w:t>W</w:t>
      </w:r>
      <w:r>
        <w:t xml:space="preserve">e need to discuss here… </w:t>
      </w:r>
    </w:p>
  </w:comment>
  <w:comment w:id="80" w:author="Xu, Jason" w:date="2020-03-22T10:32:00Z" w:initials="XJ">
    <w:p w14:paraId="2EC33FAC" w14:textId="47BC4573" w:rsidR="00984CFF" w:rsidRDefault="00984CFF">
      <w:pPr>
        <w:pStyle w:val="CommentText"/>
      </w:pPr>
      <w:r>
        <w:rPr>
          <w:rStyle w:val="CommentReference"/>
        </w:rPr>
        <w:annotationRef/>
      </w:r>
      <w:r>
        <w:t xml:space="preserve">Let us look at this reference together. </w:t>
      </w:r>
    </w:p>
  </w:comment>
  <w:comment w:id="81" w:author="Xu, Jason" w:date="2020-03-21T12:52:00Z" w:initials="XJ">
    <w:p w14:paraId="53620A48" w14:textId="60986626" w:rsidR="00155133" w:rsidRDefault="00082874" w:rsidP="00155133">
      <w:pPr>
        <w:pStyle w:val="CommentText"/>
      </w:pPr>
      <w:r>
        <w:rPr>
          <w:rStyle w:val="CommentReference"/>
        </w:rPr>
        <w:annotationRef/>
      </w:r>
      <w:r w:rsidR="00155133">
        <w:t>Need help understanding key information in Krawcz</w:t>
      </w:r>
      <w:r w:rsidR="00114B8E">
        <w:t>uk</w:t>
      </w:r>
      <w:r w:rsidR="00044C0D">
        <w:t xml:space="preserve"> Paper. </w:t>
      </w:r>
    </w:p>
    <w:p w14:paraId="2950FE20" w14:textId="50B909AE" w:rsidR="00B70938" w:rsidRDefault="00B70938" w:rsidP="00155133">
      <w:pPr>
        <w:pStyle w:val="CommentText"/>
      </w:pPr>
      <w:r>
        <w:t xml:space="preserve">What is external cross-validation? </w:t>
      </w:r>
    </w:p>
  </w:comment>
  <w:comment w:id="135" w:author="Peng, Hong" w:date="2020-03-17T20:08:00Z" w:initials="PH">
    <w:p w14:paraId="6CC6BAFA" w14:textId="05B4A9A5" w:rsidR="00082874" w:rsidRDefault="00082874">
      <w:pPr>
        <w:pStyle w:val="CommentText"/>
      </w:pPr>
      <w:r>
        <w:rPr>
          <w:rStyle w:val="CommentReference"/>
        </w:rPr>
        <w:annotationRef/>
      </w:r>
      <w:r>
        <w:rPr>
          <w:rFonts w:hint="eastAsia"/>
        </w:rPr>
        <w:t>T</w:t>
      </w:r>
      <w:r>
        <w:t>he structure is good but still need a revision how to best present the significance.</w:t>
      </w:r>
    </w:p>
    <w:p w14:paraId="41A37585" w14:textId="5D4C85C4" w:rsidR="00082874" w:rsidRDefault="00082874" w:rsidP="00931DD9">
      <w:pPr>
        <w:pStyle w:val="CommentText"/>
        <w:numPr>
          <w:ilvl w:val="0"/>
          <w:numId w:val="23"/>
        </w:numPr>
      </w:pPr>
      <w:r>
        <w:t xml:space="preserve"> What are the benefits to use testing set to validate model?</w:t>
      </w:r>
    </w:p>
    <w:p w14:paraId="74EC347D" w14:textId="7DE66245" w:rsidR="00082874" w:rsidRDefault="00082874" w:rsidP="00931DD9">
      <w:pPr>
        <w:pStyle w:val="CommentText"/>
        <w:numPr>
          <w:ilvl w:val="0"/>
          <w:numId w:val="23"/>
        </w:numPr>
      </w:pPr>
      <w:r>
        <w:t xml:space="preserve"> What does it mean that 100% accuracy is achieved even using the training set? e.g. if only 95% is achieved, how will you evaluate the study, is it still worthy to be learned by others?</w:t>
      </w:r>
    </w:p>
  </w:comment>
  <w:comment w:id="137" w:author="Xu, Jason" w:date="2020-03-21T15:56:00Z" w:initials="XJ">
    <w:p w14:paraId="4D5F8F7C" w14:textId="59E4CB18" w:rsidR="00742144" w:rsidRDefault="00742144">
      <w:pPr>
        <w:pStyle w:val="CommentText"/>
      </w:pPr>
      <w:r>
        <w:rPr>
          <w:rStyle w:val="CommentReference"/>
        </w:rPr>
        <w:annotationRef/>
      </w:r>
      <w:r>
        <w:rPr>
          <w:rFonts w:hint="eastAsia"/>
        </w:rPr>
        <w:t>逻辑显混乱。说完了</w:t>
      </w:r>
      <w:r>
        <w:t xml:space="preserve">validation </w:t>
      </w:r>
      <w:r>
        <w:rPr>
          <w:rFonts w:hint="eastAsia"/>
        </w:rPr>
        <w:t>又说回到</w:t>
      </w:r>
      <w:r>
        <w:rPr>
          <w:rFonts w:hint="eastAsia"/>
        </w:rPr>
        <w:t>build</w:t>
      </w:r>
      <w:r>
        <w:t xml:space="preserve"> </w:t>
      </w:r>
      <w:r>
        <w:rPr>
          <w:rFonts w:hint="eastAsia"/>
        </w:rPr>
        <w:t>of</w:t>
      </w:r>
      <w:r>
        <w:t xml:space="preserve"> </w:t>
      </w:r>
      <w:r>
        <w:rPr>
          <w:rFonts w:hint="eastAsia"/>
        </w:rPr>
        <w:t>prediction</w:t>
      </w:r>
      <w:r>
        <w:t xml:space="preserve"> </w:t>
      </w:r>
      <w:r>
        <w:rPr>
          <w:rFonts w:hint="eastAsia"/>
        </w:rPr>
        <w:t>model</w:t>
      </w:r>
      <w:r w:rsidR="00813B81">
        <w:t xml:space="preserve">, </w:t>
      </w:r>
      <w:r w:rsidR="00813B81">
        <w:rPr>
          <w:rFonts w:hint="eastAsia"/>
        </w:rPr>
        <w:t>不符合逻辑顺序。</w:t>
      </w:r>
      <w:r>
        <w:rPr>
          <w:rFonts w:hint="eastAsia"/>
        </w:rPr>
        <w:t>此处讨论提前</w:t>
      </w:r>
      <w:r w:rsidR="0017129B">
        <w:t>line 146</w:t>
      </w:r>
      <w:r w:rsidR="000926AE">
        <w:rPr>
          <w:rFonts w:hint="eastAsia"/>
        </w:rPr>
        <w:t>。</w:t>
      </w:r>
    </w:p>
    <w:p w14:paraId="6AD8F654" w14:textId="2ADBCD4B" w:rsidR="00742144" w:rsidRDefault="00742144">
      <w:pPr>
        <w:pStyle w:val="CommentText"/>
      </w:pPr>
    </w:p>
  </w:comment>
  <w:comment w:id="144" w:author="Xu, Jason" w:date="2020-03-21T16:07:00Z" w:initials="XJ">
    <w:p w14:paraId="40BD7610" w14:textId="575B40D6" w:rsidR="00D70769" w:rsidRDefault="00D70769">
      <w:pPr>
        <w:pStyle w:val="CommentText"/>
      </w:pPr>
      <w:r>
        <w:rPr>
          <w:rStyle w:val="CommentReference"/>
        </w:rPr>
        <w:annotationRef/>
      </w:r>
      <w:r>
        <w:rPr>
          <w:rFonts w:hint="eastAsia"/>
        </w:rPr>
        <w:t>D</w:t>
      </w:r>
      <w:r>
        <w:t>o you have a reference to support such statement</w:t>
      </w:r>
      <w:r w:rsidR="00813B81">
        <w:rPr>
          <w:rFonts w:hint="eastAsia"/>
        </w:rPr>
        <w:t>?</w:t>
      </w:r>
      <w:r w:rsidR="00813B81">
        <w:t xml:space="preserve"> Always need to think how to support your statement. </w:t>
      </w:r>
    </w:p>
  </w:comment>
  <w:comment w:id="179" w:author="Xu, Jason" w:date="2020-03-13T11:03:00Z" w:initials="XJ">
    <w:p w14:paraId="003D5F2B" w14:textId="64C2EED2" w:rsidR="00082874" w:rsidRPr="00BC1A70" w:rsidRDefault="00082874">
      <w:pPr>
        <w:pStyle w:val="CommentText"/>
      </w:pPr>
      <w:r>
        <w:rPr>
          <w:rStyle w:val="CommentReference"/>
        </w:rPr>
        <w:annotationRef/>
      </w:r>
      <w:r>
        <w:t xml:space="preserve">Table 2 changed into Confusion matrix with predicted sample numbers. </w:t>
      </w:r>
    </w:p>
  </w:comment>
  <w:comment w:id="184" w:author="Xu, Jason" w:date="2020-03-22T10:34:00Z" w:initials="XJ">
    <w:p w14:paraId="22CEA98B" w14:textId="28A298B8" w:rsidR="00582E7D" w:rsidRDefault="00582E7D">
      <w:pPr>
        <w:pStyle w:val="CommentText"/>
      </w:pPr>
      <w:r>
        <w:rPr>
          <w:rStyle w:val="CommentReference"/>
        </w:rPr>
        <w:annotationRef/>
      </w:r>
      <w:r>
        <w:rPr>
          <w:rFonts w:hint="eastAsia"/>
        </w:rPr>
        <w:t>S</w:t>
      </w:r>
      <w:r>
        <w:t xml:space="preserve">hall we add one sentence talking about </w:t>
      </w:r>
      <w:r w:rsidR="00787B36">
        <w:t xml:space="preserve">kappa? If is is really important? </w:t>
      </w:r>
    </w:p>
  </w:comment>
  <w:comment w:id="204" w:author="Xu, Jason" w:date="2020-03-22T10:37:00Z" w:initials="XJ">
    <w:p w14:paraId="6802596B" w14:textId="616C271B" w:rsidR="00F44C66" w:rsidRDefault="00F44C66">
      <w:pPr>
        <w:pStyle w:val="CommentText"/>
      </w:pPr>
      <w:r>
        <w:rPr>
          <w:rStyle w:val="CommentReference"/>
        </w:rPr>
        <w:annotationRef/>
      </w:r>
      <w:r>
        <w:t>No need to say again. These = reliable,</w:t>
      </w:r>
      <w:r w:rsidR="000E19A7">
        <w:t xml:space="preserve"> </w:t>
      </w:r>
      <w:r w:rsidR="005701F6">
        <w:t>validation, which h</w:t>
      </w:r>
      <w:r>
        <w:t xml:space="preserve">as </w:t>
      </w:r>
      <w:r w:rsidR="0086519F">
        <w:t xml:space="preserve">been stated before. </w:t>
      </w:r>
    </w:p>
  </w:comment>
  <w:comment w:id="293" w:author="Xu, Jason" w:date="2020-03-22T11:51:00Z" w:initials="XJ">
    <w:p w14:paraId="7044DE53" w14:textId="0A770C88" w:rsidR="00663863" w:rsidRDefault="00663863">
      <w:pPr>
        <w:pStyle w:val="CommentText"/>
      </w:pPr>
      <w:r>
        <w:rPr>
          <w:rStyle w:val="CommentReference"/>
        </w:rPr>
        <w:annotationRef/>
      </w:r>
      <w:r>
        <w:t xml:space="preserve">TBC. Requested by the guideline. </w:t>
      </w:r>
    </w:p>
  </w:comment>
  <w:comment w:id="294" w:author="Xu, Jason" w:date="2020-01-07T10:31:00Z" w:initials="XJ">
    <w:p w14:paraId="41A95819" w14:textId="52804D32" w:rsidR="00082874" w:rsidRDefault="00082874"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50D50" w15:done="0"/>
  <w15:commentEx w15:paraId="34E7AD1F" w15:done="0"/>
  <w15:commentEx w15:paraId="52AB7538" w15:done="0"/>
  <w15:commentEx w15:paraId="3953B8D0" w15:done="0"/>
  <w15:commentEx w15:paraId="1D57DF2E" w15:done="0"/>
  <w15:commentEx w15:paraId="02EE5F7F" w15:done="0"/>
  <w15:commentEx w15:paraId="6BD4A69F" w15:done="0"/>
  <w15:commentEx w15:paraId="78F63728" w15:done="0"/>
  <w15:commentEx w15:paraId="2EC33FAC" w15:done="0"/>
  <w15:commentEx w15:paraId="2950FE20" w15:done="0"/>
  <w15:commentEx w15:paraId="74EC347D" w15:done="1"/>
  <w15:commentEx w15:paraId="6AD8F654" w15:done="0"/>
  <w15:commentEx w15:paraId="40BD7610" w15:done="0"/>
  <w15:commentEx w15:paraId="003D5F2B" w15:done="1"/>
  <w15:commentEx w15:paraId="22CEA98B" w15:done="0"/>
  <w15:commentEx w15:paraId="6802596B" w15:done="0"/>
  <w15:commentEx w15:paraId="7044DE53"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50D50" w16cid:durableId="221DBE81"/>
  <w16cid:commentId w16cid:paraId="34E7AD1F" w16cid:durableId="221DF970"/>
  <w16cid:commentId w16cid:paraId="52AB7538" w16cid:durableId="22208093"/>
  <w16cid:commentId w16cid:paraId="3953B8D0" w16cid:durableId="22207EDC"/>
  <w16cid:commentId w16cid:paraId="1D57DF2E" w16cid:durableId="2220824E"/>
  <w16cid:commentId w16cid:paraId="02EE5F7F" w16cid:durableId="22208475"/>
  <w16cid:commentId w16cid:paraId="6BD4A69F" w16cid:durableId="2220C11B"/>
  <w16cid:commentId w16cid:paraId="78F63728" w16cid:durableId="2220C27A"/>
  <w16cid:commentId w16cid:paraId="2EC33FAC" w16cid:durableId="2221BD58"/>
  <w16cid:commentId w16cid:paraId="2950FE20" w16cid:durableId="22208C8A"/>
  <w16cid:commentId w16cid:paraId="74EC347D" w16cid:durableId="221C731E"/>
  <w16cid:commentId w16cid:paraId="6AD8F654" w16cid:durableId="2220B7B2"/>
  <w16cid:commentId w16cid:paraId="40BD7610" w16cid:durableId="2220BA3D"/>
  <w16cid:commentId w16cid:paraId="003D5F2B" w16cid:durableId="2215E6FB"/>
  <w16cid:commentId w16cid:paraId="22CEA98B" w16cid:durableId="2221BDB0"/>
  <w16cid:commentId w16cid:paraId="6802596B" w16cid:durableId="2221BE6D"/>
  <w16cid:commentId w16cid:paraId="7044DE53" w16cid:durableId="2221CFAF"/>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EBAFF" w14:textId="77777777" w:rsidR="00FA639D" w:rsidRDefault="00FA639D" w:rsidP="00170E8C">
      <w:pPr>
        <w:spacing w:after="0" w:line="240" w:lineRule="auto"/>
      </w:pPr>
      <w:r>
        <w:separator/>
      </w:r>
    </w:p>
  </w:endnote>
  <w:endnote w:type="continuationSeparator" w:id="0">
    <w:p w14:paraId="68AE5129" w14:textId="77777777" w:rsidR="00FA639D" w:rsidRDefault="00FA639D" w:rsidP="00170E8C">
      <w:pPr>
        <w:spacing w:after="0" w:line="240" w:lineRule="auto"/>
      </w:pPr>
      <w:r>
        <w:continuationSeparator/>
      </w:r>
    </w:p>
  </w:endnote>
  <w:endnote w:type="continuationNotice" w:id="1">
    <w:p w14:paraId="19058814" w14:textId="77777777" w:rsidR="00FA639D" w:rsidRDefault="00FA63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D8DF" w14:textId="77777777" w:rsidR="000E7575" w:rsidRDefault="000E7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082874" w:rsidRDefault="00082874">
    <w:pPr>
      <w:pStyle w:val="Footer"/>
    </w:pPr>
    <w:r>
      <w:rPr>
        <w:noProof/>
      </w:rPr>
      <mc:AlternateContent>
        <mc:Choice Requires="wps">
          <w:drawing>
            <wp:anchor distT="0" distB="0" distL="114300" distR="114300" simplePos="0" relativeHeight="251658240" behindDoc="0" locked="0" layoutInCell="0" allowOverlap="1" wp14:anchorId="5EDF638F" wp14:editId="3A189D90">
              <wp:simplePos x="0" y="0"/>
              <wp:positionH relativeFrom="page">
                <wp:posOffset>0</wp:posOffset>
              </wp:positionH>
              <wp:positionV relativeFrom="page">
                <wp:posOffset>9601200</wp:posOffset>
              </wp:positionV>
              <wp:extent cx="7772400" cy="266700"/>
              <wp:effectExtent l="0" t="0" r="0" b="0"/>
              <wp:wrapNone/>
              <wp:docPr id="1" name="MSIPCM7c5749cab7312985e2a6c0d1"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3AE35F3" w:rsidR="00082874" w:rsidRPr="000412E9" w:rsidRDefault="00082874"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7c5749cab7312985e2a6c0d1"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CQCA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13AE35F3" w:rsidR="00082874" w:rsidRPr="000412E9" w:rsidRDefault="00082874"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DAAD" w14:textId="77777777" w:rsidR="000E7575" w:rsidRDefault="000E7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08433" w14:textId="77777777" w:rsidR="00FA639D" w:rsidRDefault="00FA639D" w:rsidP="00170E8C">
      <w:pPr>
        <w:spacing w:after="0" w:line="240" w:lineRule="auto"/>
      </w:pPr>
      <w:r>
        <w:separator/>
      </w:r>
    </w:p>
  </w:footnote>
  <w:footnote w:type="continuationSeparator" w:id="0">
    <w:p w14:paraId="1FE6C7FE" w14:textId="77777777" w:rsidR="00FA639D" w:rsidRDefault="00FA639D" w:rsidP="00170E8C">
      <w:pPr>
        <w:spacing w:after="0" w:line="240" w:lineRule="auto"/>
      </w:pPr>
      <w:r>
        <w:continuationSeparator/>
      </w:r>
    </w:p>
  </w:footnote>
  <w:footnote w:type="continuationNotice" w:id="1">
    <w:p w14:paraId="7066B6D8" w14:textId="77777777" w:rsidR="00FA639D" w:rsidRDefault="00FA63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C0D5E" w14:textId="77777777" w:rsidR="000E7575" w:rsidRDefault="000E7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EA451" w14:textId="77777777" w:rsidR="000E7575" w:rsidRDefault="000E7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B536" w14:textId="77777777" w:rsidR="000E7575" w:rsidRDefault="000E7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2E4134"/>
    <w:multiLevelType w:val="hybridMultilevel"/>
    <w:tmpl w:val="2DD0D420"/>
    <w:lvl w:ilvl="0" w:tplc="54BC2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4A417354"/>
    <w:multiLevelType w:val="hybridMultilevel"/>
    <w:tmpl w:val="A8E030B0"/>
    <w:lvl w:ilvl="0" w:tplc="7778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2"/>
  </w:num>
  <w:num w:numId="12">
    <w:abstractNumId w:val="4"/>
  </w:num>
  <w:num w:numId="13">
    <w:abstractNumId w:val="14"/>
  </w:num>
  <w:num w:numId="14">
    <w:abstractNumId w:val="11"/>
  </w:num>
  <w:num w:numId="15">
    <w:abstractNumId w:val="10"/>
  </w:num>
  <w:num w:numId="16">
    <w:abstractNumId w:val="0"/>
  </w:num>
  <w:num w:numId="17">
    <w:abstractNumId w:val="5"/>
  </w:num>
  <w:num w:numId="18">
    <w:abstractNumId w:val="1"/>
  </w:num>
  <w:num w:numId="19">
    <w:abstractNumId w:val="9"/>
  </w:num>
  <w:num w:numId="20">
    <w:abstractNumId w:val="7"/>
  </w:num>
  <w:num w:numId="21">
    <w:abstractNumId w:val="8"/>
  </w:num>
  <w:num w:numId="22">
    <w:abstractNumId w:val="15"/>
  </w:num>
  <w:num w:numId="23">
    <w:abstractNumId w:val="3"/>
  </w:num>
  <w:num w:numId="24">
    <w:abstractNumId w:val="13"/>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hideSpellingErrors/>
  <w:hideGrammaticalErrors/>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B77"/>
    <w:rsid w:val="00002B8C"/>
    <w:rsid w:val="00002FAC"/>
    <w:rsid w:val="000033A5"/>
    <w:rsid w:val="000035E4"/>
    <w:rsid w:val="000039EA"/>
    <w:rsid w:val="00003A68"/>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174"/>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EE8"/>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C21"/>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02"/>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0AFB"/>
    <w:rsid w:val="00041011"/>
    <w:rsid w:val="00041161"/>
    <w:rsid w:val="000412E9"/>
    <w:rsid w:val="00041359"/>
    <w:rsid w:val="000413C5"/>
    <w:rsid w:val="000414DB"/>
    <w:rsid w:val="00041530"/>
    <w:rsid w:val="000419B7"/>
    <w:rsid w:val="00041B57"/>
    <w:rsid w:val="00041BDC"/>
    <w:rsid w:val="00041EE6"/>
    <w:rsid w:val="0004209F"/>
    <w:rsid w:val="000427DC"/>
    <w:rsid w:val="00042E90"/>
    <w:rsid w:val="00043240"/>
    <w:rsid w:val="0004330B"/>
    <w:rsid w:val="0004376A"/>
    <w:rsid w:val="00043AD3"/>
    <w:rsid w:val="0004418C"/>
    <w:rsid w:val="0004432D"/>
    <w:rsid w:val="000445B5"/>
    <w:rsid w:val="00044744"/>
    <w:rsid w:val="00044A1D"/>
    <w:rsid w:val="00044C0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68C"/>
    <w:rsid w:val="0005171D"/>
    <w:rsid w:val="00051936"/>
    <w:rsid w:val="00051AFB"/>
    <w:rsid w:val="00051D12"/>
    <w:rsid w:val="00052C93"/>
    <w:rsid w:val="00052DBC"/>
    <w:rsid w:val="000535CD"/>
    <w:rsid w:val="00053628"/>
    <w:rsid w:val="00053DD0"/>
    <w:rsid w:val="00054157"/>
    <w:rsid w:val="0005421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96"/>
    <w:rsid w:val="000577C6"/>
    <w:rsid w:val="0005786F"/>
    <w:rsid w:val="0005797F"/>
    <w:rsid w:val="00057FC2"/>
    <w:rsid w:val="000603EC"/>
    <w:rsid w:val="000605B3"/>
    <w:rsid w:val="00060685"/>
    <w:rsid w:val="00060907"/>
    <w:rsid w:val="00060DF5"/>
    <w:rsid w:val="00061802"/>
    <w:rsid w:val="00061B6C"/>
    <w:rsid w:val="00061C9C"/>
    <w:rsid w:val="00061D1D"/>
    <w:rsid w:val="00061F7B"/>
    <w:rsid w:val="0006244D"/>
    <w:rsid w:val="00062596"/>
    <w:rsid w:val="00062DF1"/>
    <w:rsid w:val="00062FF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545"/>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71E"/>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257C"/>
    <w:rsid w:val="00082874"/>
    <w:rsid w:val="0008302A"/>
    <w:rsid w:val="000830C7"/>
    <w:rsid w:val="00083498"/>
    <w:rsid w:val="00083BAD"/>
    <w:rsid w:val="00083F52"/>
    <w:rsid w:val="00083FB3"/>
    <w:rsid w:val="000842AE"/>
    <w:rsid w:val="00084E31"/>
    <w:rsid w:val="00084EA0"/>
    <w:rsid w:val="00085092"/>
    <w:rsid w:val="0008563E"/>
    <w:rsid w:val="00085FF7"/>
    <w:rsid w:val="000867AC"/>
    <w:rsid w:val="00086984"/>
    <w:rsid w:val="000870A2"/>
    <w:rsid w:val="0008717D"/>
    <w:rsid w:val="00087574"/>
    <w:rsid w:val="00087C4E"/>
    <w:rsid w:val="00087F50"/>
    <w:rsid w:val="0009036F"/>
    <w:rsid w:val="000905E6"/>
    <w:rsid w:val="00090A1B"/>
    <w:rsid w:val="00091E85"/>
    <w:rsid w:val="0009236A"/>
    <w:rsid w:val="000926AE"/>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D16"/>
    <w:rsid w:val="00096FAE"/>
    <w:rsid w:val="000970F1"/>
    <w:rsid w:val="000973DD"/>
    <w:rsid w:val="00097644"/>
    <w:rsid w:val="000976A8"/>
    <w:rsid w:val="000976E3"/>
    <w:rsid w:val="00097713"/>
    <w:rsid w:val="00097884"/>
    <w:rsid w:val="000978D7"/>
    <w:rsid w:val="00097AC4"/>
    <w:rsid w:val="00097D52"/>
    <w:rsid w:val="000A02B7"/>
    <w:rsid w:val="000A0656"/>
    <w:rsid w:val="000A07CD"/>
    <w:rsid w:val="000A09E6"/>
    <w:rsid w:val="000A0A1F"/>
    <w:rsid w:val="000A0DCE"/>
    <w:rsid w:val="000A1154"/>
    <w:rsid w:val="000A12ED"/>
    <w:rsid w:val="000A16B2"/>
    <w:rsid w:val="000A1DB7"/>
    <w:rsid w:val="000A23E3"/>
    <w:rsid w:val="000A25B8"/>
    <w:rsid w:val="000A28EF"/>
    <w:rsid w:val="000A3083"/>
    <w:rsid w:val="000A3132"/>
    <w:rsid w:val="000A3361"/>
    <w:rsid w:val="000A36CC"/>
    <w:rsid w:val="000A38FC"/>
    <w:rsid w:val="000A3963"/>
    <w:rsid w:val="000A51EB"/>
    <w:rsid w:val="000A55A6"/>
    <w:rsid w:val="000A5604"/>
    <w:rsid w:val="000A5605"/>
    <w:rsid w:val="000A58AC"/>
    <w:rsid w:val="000A5A39"/>
    <w:rsid w:val="000A5C14"/>
    <w:rsid w:val="000A5C71"/>
    <w:rsid w:val="000A5F5A"/>
    <w:rsid w:val="000A608C"/>
    <w:rsid w:val="000A60D4"/>
    <w:rsid w:val="000A6227"/>
    <w:rsid w:val="000A6A6F"/>
    <w:rsid w:val="000A782E"/>
    <w:rsid w:val="000A799D"/>
    <w:rsid w:val="000A7F7E"/>
    <w:rsid w:val="000B000F"/>
    <w:rsid w:val="000B0065"/>
    <w:rsid w:val="000B016A"/>
    <w:rsid w:val="000B029D"/>
    <w:rsid w:val="000B0710"/>
    <w:rsid w:val="000B0C79"/>
    <w:rsid w:val="000B0CE7"/>
    <w:rsid w:val="000B1B9D"/>
    <w:rsid w:val="000B2105"/>
    <w:rsid w:val="000B2825"/>
    <w:rsid w:val="000B2AFD"/>
    <w:rsid w:val="000B2BEE"/>
    <w:rsid w:val="000B2FAB"/>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931"/>
    <w:rsid w:val="000B6C7E"/>
    <w:rsid w:val="000B6EC0"/>
    <w:rsid w:val="000B76E1"/>
    <w:rsid w:val="000B76FD"/>
    <w:rsid w:val="000C0024"/>
    <w:rsid w:val="000C0124"/>
    <w:rsid w:val="000C02F2"/>
    <w:rsid w:val="000C05B5"/>
    <w:rsid w:val="000C0834"/>
    <w:rsid w:val="000C195A"/>
    <w:rsid w:val="000C1F06"/>
    <w:rsid w:val="000C2065"/>
    <w:rsid w:val="000C213D"/>
    <w:rsid w:val="000C2797"/>
    <w:rsid w:val="000C2C19"/>
    <w:rsid w:val="000C30A6"/>
    <w:rsid w:val="000C367A"/>
    <w:rsid w:val="000C37D3"/>
    <w:rsid w:val="000C3912"/>
    <w:rsid w:val="000C3AF9"/>
    <w:rsid w:val="000C4CE2"/>
    <w:rsid w:val="000C4EB2"/>
    <w:rsid w:val="000C5479"/>
    <w:rsid w:val="000C65AB"/>
    <w:rsid w:val="000C6996"/>
    <w:rsid w:val="000C6F7C"/>
    <w:rsid w:val="000C7488"/>
    <w:rsid w:val="000C7C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99E"/>
    <w:rsid w:val="000D4C2A"/>
    <w:rsid w:val="000D4E87"/>
    <w:rsid w:val="000D520E"/>
    <w:rsid w:val="000D596F"/>
    <w:rsid w:val="000D66C5"/>
    <w:rsid w:val="000D6B73"/>
    <w:rsid w:val="000D6B9D"/>
    <w:rsid w:val="000D6D48"/>
    <w:rsid w:val="000D73CC"/>
    <w:rsid w:val="000D75E4"/>
    <w:rsid w:val="000D7688"/>
    <w:rsid w:val="000D790E"/>
    <w:rsid w:val="000D7CCE"/>
    <w:rsid w:val="000D7FF0"/>
    <w:rsid w:val="000E02ED"/>
    <w:rsid w:val="000E0803"/>
    <w:rsid w:val="000E0BAA"/>
    <w:rsid w:val="000E0DDB"/>
    <w:rsid w:val="000E0E2A"/>
    <w:rsid w:val="000E12F5"/>
    <w:rsid w:val="000E163F"/>
    <w:rsid w:val="000E19A7"/>
    <w:rsid w:val="000E1B7B"/>
    <w:rsid w:val="000E26E6"/>
    <w:rsid w:val="000E296B"/>
    <w:rsid w:val="000E2D50"/>
    <w:rsid w:val="000E2D87"/>
    <w:rsid w:val="000E2F7C"/>
    <w:rsid w:val="000E3485"/>
    <w:rsid w:val="000E36A4"/>
    <w:rsid w:val="000E37C3"/>
    <w:rsid w:val="000E3C3F"/>
    <w:rsid w:val="000E45ED"/>
    <w:rsid w:val="000E4711"/>
    <w:rsid w:val="000E4770"/>
    <w:rsid w:val="000E47A7"/>
    <w:rsid w:val="000E48CC"/>
    <w:rsid w:val="000E4ABF"/>
    <w:rsid w:val="000E4F53"/>
    <w:rsid w:val="000E567B"/>
    <w:rsid w:val="000E5D76"/>
    <w:rsid w:val="000E5D91"/>
    <w:rsid w:val="000E5DC7"/>
    <w:rsid w:val="000E5EAA"/>
    <w:rsid w:val="000E6191"/>
    <w:rsid w:val="000E6708"/>
    <w:rsid w:val="000E69DB"/>
    <w:rsid w:val="000E6B47"/>
    <w:rsid w:val="000E6C28"/>
    <w:rsid w:val="000E6EA1"/>
    <w:rsid w:val="000E6F6D"/>
    <w:rsid w:val="000E7119"/>
    <w:rsid w:val="000E7575"/>
    <w:rsid w:val="000E7900"/>
    <w:rsid w:val="000E7C51"/>
    <w:rsid w:val="000E7D15"/>
    <w:rsid w:val="000F02A7"/>
    <w:rsid w:val="000F07E9"/>
    <w:rsid w:val="000F14C7"/>
    <w:rsid w:val="000F1730"/>
    <w:rsid w:val="000F1788"/>
    <w:rsid w:val="000F1882"/>
    <w:rsid w:val="000F18FE"/>
    <w:rsid w:val="000F1935"/>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147"/>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A3B"/>
    <w:rsid w:val="00110BFF"/>
    <w:rsid w:val="00110C48"/>
    <w:rsid w:val="00111451"/>
    <w:rsid w:val="001119FB"/>
    <w:rsid w:val="00111B61"/>
    <w:rsid w:val="00111C09"/>
    <w:rsid w:val="00112075"/>
    <w:rsid w:val="00112079"/>
    <w:rsid w:val="00112088"/>
    <w:rsid w:val="00112358"/>
    <w:rsid w:val="001126CA"/>
    <w:rsid w:val="00112C37"/>
    <w:rsid w:val="001143CC"/>
    <w:rsid w:val="001145DF"/>
    <w:rsid w:val="001149FB"/>
    <w:rsid w:val="00114B8E"/>
    <w:rsid w:val="00115218"/>
    <w:rsid w:val="001156B4"/>
    <w:rsid w:val="00115AB9"/>
    <w:rsid w:val="0011621C"/>
    <w:rsid w:val="00116557"/>
    <w:rsid w:val="00116827"/>
    <w:rsid w:val="00116CA1"/>
    <w:rsid w:val="001170A8"/>
    <w:rsid w:val="00117189"/>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3A"/>
    <w:rsid w:val="001234C3"/>
    <w:rsid w:val="001238EB"/>
    <w:rsid w:val="001238F0"/>
    <w:rsid w:val="001239DA"/>
    <w:rsid w:val="0012408D"/>
    <w:rsid w:val="001246B3"/>
    <w:rsid w:val="001254D6"/>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A7E"/>
    <w:rsid w:val="00134D95"/>
    <w:rsid w:val="00134E53"/>
    <w:rsid w:val="00134F7B"/>
    <w:rsid w:val="0013508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4F12"/>
    <w:rsid w:val="0014500F"/>
    <w:rsid w:val="0014593E"/>
    <w:rsid w:val="00145AB1"/>
    <w:rsid w:val="00146B7F"/>
    <w:rsid w:val="00146DD2"/>
    <w:rsid w:val="00146DFE"/>
    <w:rsid w:val="00147268"/>
    <w:rsid w:val="00147665"/>
    <w:rsid w:val="001476B2"/>
    <w:rsid w:val="00147F19"/>
    <w:rsid w:val="00150197"/>
    <w:rsid w:val="00150292"/>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5B"/>
    <w:rsid w:val="001538A8"/>
    <w:rsid w:val="00153DC4"/>
    <w:rsid w:val="00154624"/>
    <w:rsid w:val="001548C0"/>
    <w:rsid w:val="001549D4"/>
    <w:rsid w:val="00154A7E"/>
    <w:rsid w:val="00154B9D"/>
    <w:rsid w:val="00154E89"/>
    <w:rsid w:val="00155133"/>
    <w:rsid w:val="00155567"/>
    <w:rsid w:val="001555EC"/>
    <w:rsid w:val="00155849"/>
    <w:rsid w:val="00155A84"/>
    <w:rsid w:val="00155E90"/>
    <w:rsid w:val="00155FCE"/>
    <w:rsid w:val="0015677D"/>
    <w:rsid w:val="001569A4"/>
    <w:rsid w:val="00156A6A"/>
    <w:rsid w:val="00156D05"/>
    <w:rsid w:val="00156DA1"/>
    <w:rsid w:val="00156EBC"/>
    <w:rsid w:val="00157C12"/>
    <w:rsid w:val="00160235"/>
    <w:rsid w:val="0016050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6F0C"/>
    <w:rsid w:val="00167130"/>
    <w:rsid w:val="00167497"/>
    <w:rsid w:val="001676C9"/>
    <w:rsid w:val="00167C29"/>
    <w:rsid w:val="00167E0F"/>
    <w:rsid w:val="00167EEB"/>
    <w:rsid w:val="00167FB7"/>
    <w:rsid w:val="0017008A"/>
    <w:rsid w:val="00170154"/>
    <w:rsid w:val="00170BE8"/>
    <w:rsid w:val="00170E8C"/>
    <w:rsid w:val="00170EE5"/>
    <w:rsid w:val="0017129B"/>
    <w:rsid w:val="00171721"/>
    <w:rsid w:val="001723E9"/>
    <w:rsid w:val="00172594"/>
    <w:rsid w:val="00172974"/>
    <w:rsid w:val="00172A08"/>
    <w:rsid w:val="001734BF"/>
    <w:rsid w:val="00173B56"/>
    <w:rsid w:val="00173B71"/>
    <w:rsid w:val="00173B76"/>
    <w:rsid w:val="00173C0A"/>
    <w:rsid w:val="00173CD8"/>
    <w:rsid w:val="00174281"/>
    <w:rsid w:val="00174665"/>
    <w:rsid w:val="001746E7"/>
    <w:rsid w:val="0017480E"/>
    <w:rsid w:val="00174842"/>
    <w:rsid w:val="00174F3F"/>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4E2"/>
    <w:rsid w:val="001836A9"/>
    <w:rsid w:val="00183908"/>
    <w:rsid w:val="00184BE8"/>
    <w:rsid w:val="0018518A"/>
    <w:rsid w:val="001851A3"/>
    <w:rsid w:val="00185D4B"/>
    <w:rsid w:val="00185D4F"/>
    <w:rsid w:val="00186115"/>
    <w:rsid w:val="00186483"/>
    <w:rsid w:val="00186CB2"/>
    <w:rsid w:val="00186F06"/>
    <w:rsid w:val="00187014"/>
    <w:rsid w:val="001873D2"/>
    <w:rsid w:val="0018793E"/>
    <w:rsid w:val="00187C0C"/>
    <w:rsid w:val="00187F09"/>
    <w:rsid w:val="001908D7"/>
    <w:rsid w:val="00190B61"/>
    <w:rsid w:val="00190CE1"/>
    <w:rsid w:val="00190E5A"/>
    <w:rsid w:val="001910F0"/>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203"/>
    <w:rsid w:val="001B1B99"/>
    <w:rsid w:val="001B1D9A"/>
    <w:rsid w:val="001B2141"/>
    <w:rsid w:val="001B2BBB"/>
    <w:rsid w:val="001B3924"/>
    <w:rsid w:val="001B3A9C"/>
    <w:rsid w:val="001B3D18"/>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5F13"/>
    <w:rsid w:val="001C6040"/>
    <w:rsid w:val="001C6140"/>
    <w:rsid w:val="001C61AF"/>
    <w:rsid w:val="001C697D"/>
    <w:rsid w:val="001C6B0E"/>
    <w:rsid w:val="001C6E8D"/>
    <w:rsid w:val="001C70DB"/>
    <w:rsid w:val="001C79FB"/>
    <w:rsid w:val="001C7A5F"/>
    <w:rsid w:val="001C7BCB"/>
    <w:rsid w:val="001C7FCA"/>
    <w:rsid w:val="001D01A3"/>
    <w:rsid w:val="001D04D7"/>
    <w:rsid w:val="001D06AF"/>
    <w:rsid w:val="001D0D37"/>
    <w:rsid w:val="001D0DBB"/>
    <w:rsid w:val="001D1638"/>
    <w:rsid w:val="001D196A"/>
    <w:rsid w:val="001D1993"/>
    <w:rsid w:val="001D1AC5"/>
    <w:rsid w:val="001D1CD2"/>
    <w:rsid w:val="001D1E7A"/>
    <w:rsid w:val="001D1FC2"/>
    <w:rsid w:val="001D2114"/>
    <w:rsid w:val="001D2489"/>
    <w:rsid w:val="001D2A3A"/>
    <w:rsid w:val="001D2DCA"/>
    <w:rsid w:val="001D2FCD"/>
    <w:rsid w:val="001D32E7"/>
    <w:rsid w:val="001D39A1"/>
    <w:rsid w:val="001D3D77"/>
    <w:rsid w:val="001D3D87"/>
    <w:rsid w:val="001D3F1D"/>
    <w:rsid w:val="001D41AB"/>
    <w:rsid w:val="001D456F"/>
    <w:rsid w:val="001D46F9"/>
    <w:rsid w:val="001D49DF"/>
    <w:rsid w:val="001D49E4"/>
    <w:rsid w:val="001D4B51"/>
    <w:rsid w:val="001D4D53"/>
    <w:rsid w:val="001D523D"/>
    <w:rsid w:val="001D557A"/>
    <w:rsid w:val="001D5D9E"/>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14C"/>
    <w:rsid w:val="001E35E1"/>
    <w:rsid w:val="001E3D64"/>
    <w:rsid w:val="001E3E5C"/>
    <w:rsid w:val="001E3F52"/>
    <w:rsid w:val="001E450C"/>
    <w:rsid w:val="001E4A95"/>
    <w:rsid w:val="001E58EA"/>
    <w:rsid w:val="001E5A7B"/>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2DD"/>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504"/>
    <w:rsid w:val="00203903"/>
    <w:rsid w:val="00203AD2"/>
    <w:rsid w:val="00203AF4"/>
    <w:rsid w:val="00204069"/>
    <w:rsid w:val="00204AEF"/>
    <w:rsid w:val="00204D53"/>
    <w:rsid w:val="002054E4"/>
    <w:rsid w:val="00205CAA"/>
    <w:rsid w:val="00205D7D"/>
    <w:rsid w:val="00206062"/>
    <w:rsid w:val="002067AC"/>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37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73"/>
    <w:rsid w:val="00225BE3"/>
    <w:rsid w:val="00226235"/>
    <w:rsid w:val="002265A0"/>
    <w:rsid w:val="0022664B"/>
    <w:rsid w:val="00226D3C"/>
    <w:rsid w:val="00227034"/>
    <w:rsid w:val="002270AD"/>
    <w:rsid w:val="00227685"/>
    <w:rsid w:val="00227814"/>
    <w:rsid w:val="00227C97"/>
    <w:rsid w:val="00227FA2"/>
    <w:rsid w:val="00230213"/>
    <w:rsid w:val="00230355"/>
    <w:rsid w:val="00230CDD"/>
    <w:rsid w:val="00230D0E"/>
    <w:rsid w:val="00230E33"/>
    <w:rsid w:val="00230E92"/>
    <w:rsid w:val="002310AE"/>
    <w:rsid w:val="00231491"/>
    <w:rsid w:val="002318D6"/>
    <w:rsid w:val="002318FF"/>
    <w:rsid w:val="00231B2A"/>
    <w:rsid w:val="00231CEB"/>
    <w:rsid w:val="0023227F"/>
    <w:rsid w:val="002324DF"/>
    <w:rsid w:val="00232684"/>
    <w:rsid w:val="00232AFD"/>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2E1"/>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03C"/>
    <w:rsid w:val="0024312E"/>
    <w:rsid w:val="0024313A"/>
    <w:rsid w:val="00243446"/>
    <w:rsid w:val="0024387F"/>
    <w:rsid w:val="002439F5"/>
    <w:rsid w:val="00243EB2"/>
    <w:rsid w:val="0024415B"/>
    <w:rsid w:val="002444ED"/>
    <w:rsid w:val="002446B8"/>
    <w:rsid w:val="00244B7F"/>
    <w:rsid w:val="00244C78"/>
    <w:rsid w:val="00244D0B"/>
    <w:rsid w:val="00244F0E"/>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331"/>
    <w:rsid w:val="002544C9"/>
    <w:rsid w:val="00254DEE"/>
    <w:rsid w:val="00254EB6"/>
    <w:rsid w:val="00255481"/>
    <w:rsid w:val="0025570F"/>
    <w:rsid w:val="00255987"/>
    <w:rsid w:val="00255BD0"/>
    <w:rsid w:val="00255E63"/>
    <w:rsid w:val="00256146"/>
    <w:rsid w:val="00256284"/>
    <w:rsid w:val="00256848"/>
    <w:rsid w:val="002568DA"/>
    <w:rsid w:val="00256BFC"/>
    <w:rsid w:val="00256E75"/>
    <w:rsid w:val="00256FC6"/>
    <w:rsid w:val="00257573"/>
    <w:rsid w:val="00257C7B"/>
    <w:rsid w:val="00257EA1"/>
    <w:rsid w:val="002601DF"/>
    <w:rsid w:val="002605F4"/>
    <w:rsid w:val="00260B70"/>
    <w:rsid w:val="0026120D"/>
    <w:rsid w:val="0026148A"/>
    <w:rsid w:val="00261545"/>
    <w:rsid w:val="0026156F"/>
    <w:rsid w:val="00261AB9"/>
    <w:rsid w:val="00261B45"/>
    <w:rsid w:val="00261FE4"/>
    <w:rsid w:val="00262200"/>
    <w:rsid w:val="0026230A"/>
    <w:rsid w:val="002626B4"/>
    <w:rsid w:val="002629BC"/>
    <w:rsid w:val="00262B69"/>
    <w:rsid w:val="0026427E"/>
    <w:rsid w:val="002643AD"/>
    <w:rsid w:val="00264584"/>
    <w:rsid w:val="00264F87"/>
    <w:rsid w:val="00265276"/>
    <w:rsid w:val="0026539B"/>
    <w:rsid w:val="0026597D"/>
    <w:rsid w:val="00265E0B"/>
    <w:rsid w:val="00266422"/>
    <w:rsid w:val="002667C0"/>
    <w:rsid w:val="00266940"/>
    <w:rsid w:val="00267223"/>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3ACD"/>
    <w:rsid w:val="0027418E"/>
    <w:rsid w:val="00274285"/>
    <w:rsid w:val="002742EC"/>
    <w:rsid w:val="002745AE"/>
    <w:rsid w:val="0027465D"/>
    <w:rsid w:val="00274D31"/>
    <w:rsid w:val="002752C4"/>
    <w:rsid w:val="00275339"/>
    <w:rsid w:val="002754A0"/>
    <w:rsid w:val="00275656"/>
    <w:rsid w:val="00275932"/>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5CB"/>
    <w:rsid w:val="0028297F"/>
    <w:rsid w:val="00282B90"/>
    <w:rsid w:val="002830B6"/>
    <w:rsid w:val="002830C7"/>
    <w:rsid w:val="0028346A"/>
    <w:rsid w:val="00283848"/>
    <w:rsid w:val="00283DB7"/>
    <w:rsid w:val="00283EED"/>
    <w:rsid w:val="002845CC"/>
    <w:rsid w:val="00284668"/>
    <w:rsid w:val="002851A0"/>
    <w:rsid w:val="002852F0"/>
    <w:rsid w:val="00285418"/>
    <w:rsid w:val="00285668"/>
    <w:rsid w:val="00285815"/>
    <w:rsid w:val="002864D0"/>
    <w:rsid w:val="0028650E"/>
    <w:rsid w:val="00286696"/>
    <w:rsid w:val="0028683F"/>
    <w:rsid w:val="00286A70"/>
    <w:rsid w:val="00286CF5"/>
    <w:rsid w:val="00286DBE"/>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1D"/>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25A"/>
    <w:rsid w:val="002B05E9"/>
    <w:rsid w:val="002B085C"/>
    <w:rsid w:val="002B094E"/>
    <w:rsid w:val="002B09B8"/>
    <w:rsid w:val="002B0CBC"/>
    <w:rsid w:val="002B121F"/>
    <w:rsid w:val="002B13B1"/>
    <w:rsid w:val="002B150C"/>
    <w:rsid w:val="002B158D"/>
    <w:rsid w:val="002B16B5"/>
    <w:rsid w:val="002B32A1"/>
    <w:rsid w:val="002B3559"/>
    <w:rsid w:val="002B361C"/>
    <w:rsid w:val="002B3628"/>
    <w:rsid w:val="002B4030"/>
    <w:rsid w:val="002B4363"/>
    <w:rsid w:val="002B43E5"/>
    <w:rsid w:val="002B46E6"/>
    <w:rsid w:val="002B4949"/>
    <w:rsid w:val="002B4BB7"/>
    <w:rsid w:val="002B536D"/>
    <w:rsid w:val="002B5421"/>
    <w:rsid w:val="002B5539"/>
    <w:rsid w:val="002B5596"/>
    <w:rsid w:val="002B58CC"/>
    <w:rsid w:val="002B5EC1"/>
    <w:rsid w:val="002B623F"/>
    <w:rsid w:val="002B6ECD"/>
    <w:rsid w:val="002B78FE"/>
    <w:rsid w:val="002B7C59"/>
    <w:rsid w:val="002B7CDD"/>
    <w:rsid w:val="002C003A"/>
    <w:rsid w:val="002C01B1"/>
    <w:rsid w:val="002C0628"/>
    <w:rsid w:val="002C0B5B"/>
    <w:rsid w:val="002C0C5D"/>
    <w:rsid w:val="002C0DA6"/>
    <w:rsid w:val="002C14D8"/>
    <w:rsid w:val="002C166B"/>
    <w:rsid w:val="002C1ACB"/>
    <w:rsid w:val="002C1D4D"/>
    <w:rsid w:val="002C2FEF"/>
    <w:rsid w:val="002C36AF"/>
    <w:rsid w:val="002C391B"/>
    <w:rsid w:val="002C39F4"/>
    <w:rsid w:val="002C3A74"/>
    <w:rsid w:val="002C3C7C"/>
    <w:rsid w:val="002C3CC2"/>
    <w:rsid w:val="002C3CF2"/>
    <w:rsid w:val="002C3DBB"/>
    <w:rsid w:val="002C3F86"/>
    <w:rsid w:val="002C4161"/>
    <w:rsid w:val="002C4599"/>
    <w:rsid w:val="002C4D29"/>
    <w:rsid w:val="002C4D75"/>
    <w:rsid w:val="002C52FB"/>
    <w:rsid w:val="002C5362"/>
    <w:rsid w:val="002C5539"/>
    <w:rsid w:val="002C5E34"/>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73C"/>
    <w:rsid w:val="002D5D7B"/>
    <w:rsid w:val="002D6145"/>
    <w:rsid w:val="002D61C1"/>
    <w:rsid w:val="002D645D"/>
    <w:rsid w:val="002D6DEB"/>
    <w:rsid w:val="002D7281"/>
    <w:rsid w:val="002D7705"/>
    <w:rsid w:val="002D78DF"/>
    <w:rsid w:val="002D7906"/>
    <w:rsid w:val="002D7F32"/>
    <w:rsid w:val="002D7FF5"/>
    <w:rsid w:val="002E0566"/>
    <w:rsid w:val="002E0B97"/>
    <w:rsid w:val="002E0C26"/>
    <w:rsid w:val="002E11EB"/>
    <w:rsid w:val="002E1C3D"/>
    <w:rsid w:val="002E2021"/>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2B6A"/>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742"/>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1BBD"/>
    <w:rsid w:val="00302049"/>
    <w:rsid w:val="0030217F"/>
    <w:rsid w:val="003021F5"/>
    <w:rsid w:val="0030228A"/>
    <w:rsid w:val="00302518"/>
    <w:rsid w:val="00303618"/>
    <w:rsid w:val="00303652"/>
    <w:rsid w:val="00303A1A"/>
    <w:rsid w:val="00303BB8"/>
    <w:rsid w:val="00303BEA"/>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C08"/>
    <w:rsid w:val="00307E9B"/>
    <w:rsid w:val="00310783"/>
    <w:rsid w:val="00310955"/>
    <w:rsid w:val="003109C1"/>
    <w:rsid w:val="003112F3"/>
    <w:rsid w:val="0031163F"/>
    <w:rsid w:val="00311D20"/>
    <w:rsid w:val="00311EAC"/>
    <w:rsid w:val="003126C4"/>
    <w:rsid w:val="00312A86"/>
    <w:rsid w:val="00312C25"/>
    <w:rsid w:val="00312FE2"/>
    <w:rsid w:val="0031300A"/>
    <w:rsid w:val="0031342B"/>
    <w:rsid w:val="00313D10"/>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5F8"/>
    <w:rsid w:val="00327890"/>
    <w:rsid w:val="003279E1"/>
    <w:rsid w:val="00327AD2"/>
    <w:rsid w:val="00327D4C"/>
    <w:rsid w:val="0033036E"/>
    <w:rsid w:val="00330A6B"/>
    <w:rsid w:val="00330E25"/>
    <w:rsid w:val="003311C5"/>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21"/>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389"/>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6FF6"/>
    <w:rsid w:val="00347F98"/>
    <w:rsid w:val="0035059F"/>
    <w:rsid w:val="00350905"/>
    <w:rsid w:val="00350CC8"/>
    <w:rsid w:val="00350EB0"/>
    <w:rsid w:val="003517B8"/>
    <w:rsid w:val="003517CA"/>
    <w:rsid w:val="003518A9"/>
    <w:rsid w:val="00351EE4"/>
    <w:rsid w:val="003520BB"/>
    <w:rsid w:val="003526BA"/>
    <w:rsid w:val="003527CD"/>
    <w:rsid w:val="0035292D"/>
    <w:rsid w:val="00352A65"/>
    <w:rsid w:val="00352B26"/>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8B0"/>
    <w:rsid w:val="00360CEA"/>
    <w:rsid w:val="00360E12"/>
    <w:rsid w:val="0036199C"/>
    <w:rsid w:val="00361C27"/>
    <w:rsid w:val="00361E4F"/>
    <w:rsid w:val="00362381"/>
    <w:rsid w:val="00362560"/>
    <w:rsid w:val="003626E3"/>
    <w:rsid w:val="00362809"/>
    <w:rsid w:val="00362851"/>
    <w:rsid w:val="00362C28"/>
    <w:rsid w:val="00362C55"/>
    <w:rsid w:val="00362CD8"/>
    <w:rsid w:val="00363349"/>
    <w:rsid w:val="00363522"/>
    <w:rsid w:val="003635EE"/>
    <w:rsid w:val="0036367D"/>
    <w:rsid w:val="00363BE3"/>
    <w:rsid w:val="00363D80"/>
    <w:rsid w:val="00363FEC"/>
    <w:rsid w:val="00364609"/>
    <w:rsid w:val="003647FB"/>
    <w:rsid w:val="00364AAE"/>
    <w:rsid w:val="00364ED2"/>
    <w:rsid w:val="003651C3"/>
    <w:rsid w:val="003660F8"/>
    <w:rsid w:val="00366A6A"/>
    <w:rsid w:val="003674AD"/>
    <w:rsid w:val="003675AA"/>
    <w:rsid w:val="00367EF3"/>
    <w:rsid w:val="003703A4"/>
    <w:rsid w:val="00370CC2"/>
    <w:rsid w:val="0037126E"/>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4C28"/>
    <w:rsid w:val="0038509B"/>
    <w:rsid w:val="00385129"/>
    <w:rsid w:val="003857DF"/>
    <w:rsid w:val="00385A28"/>
    <w:rsid w:val="00385B4A"/>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2CF1"/>
    <w:rsid w:val="00393601"/>
    <w:rsid w:val="003939DC"/>
    <w:rsid w:val="00393BCC"/>
    <w:rsid w:val="00393FA3"/>
    <w:rsid w:val="00394075"/>
    <w:rsid w:val="00394B32"/>
    <w:rsid w:val="00394E6A"/>
    <w:rsid w:val="00394E9C"/>
    <w:rsid w:val="00395048"/>
    <w:rsid w:val="0039512F"/>
    <w:rsid w:val="003952A4"/>
    <w:rsid w:val="003953A2"/>
    <w:rsid w:val="003956E0"/>
    <w:rsid w:val="003957FC"/>
    <w:rsid w:val="00395F29"/>
    <w:rsid w:val="0039676F"/>
    <w:rsid w:val="00397581"/>
    <w:rsid w:val="003977DB"/>
    <w:rsid w:val="00397E6C"/>
    <w:rsid w:val="00397ED8"/>
    <w:rsid w:val="00397F6B"/>
    <w:rsid w:val="00397FCE"/>
    <w:rsid w:val="003A02AD"/>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CF3"/>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7B3"/>
    <w:rsid w:val="003A5A82"/>
    <w:rsid w:val="003A60B5"/>
    <w:rsid w:val="003A638C"/>
    <w:rsid w:val="003A6610"/>
    <w:rsid w:val="003A6BB1"/>
    <w:rsid w:val="003A7093"/>
    <w:rsid w:val="003A74E5"/>
    <w:rsid w:val="003A761D"/>
    <w:rsid w:val="003A7D23"/>
    <w:rsid w:val="003B038B"/>
    <w:rsid w:val="003B03AA"/>
    <w:rsid w:val="003B058A"/>
    <w:rsid w:val="003B1011"/>
    <w:rsid w:val="003B1A31"/>
    <w:rsid w:val="003B1E08"/>
    <w:rsid w:val="003B2344"/>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6E9"/>
    <w:rsid w:val="003B7BFC"/>
    <w:rsid w:val="003B7C2C"/>
    <w:rsid w:val="003B7E30"/>
    <w:rsid w:val="003C03AC"/>
    <w:rsid w:val="003C0497"/>
    <w:rsid w:val="003C0603"/>
    <w:rsid w:val="003C089A"/>
    <w:rsid w:val="003C151B"/>
    <w:rsid w:val="003C1820"/>
    <w:rsid w:val="003C1B0C"/>
    <w:rsid w:val="003C1B14"/>
    <w:rsid w:val="003C1CDF"/>
    <w:rsid w:val="003C1DBC"/>
    <w:rsid w:val="003C1DC7"/>
    <w:rsid w:val="003C22EA"/>
    <w:rsid w:val="003C29AD"/>
    <w:rsid w:val="003C2D19"/>
    <w:rsid w:val="003C30CD"/>
    <w:rsid w:val="003C3478"/>
    <w:rsid w:val="003C35FF"/>
    <w:rsid w:val="003C3D2E"/>
    <w:rsid w:val="003C3F3A"/>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04A0"/>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2B2"/>
    <w:rsid w:val="003D5642"/>
    <w:rsid w:val="003D5825"/>
    <w:rsid w:val="003D5832"/>
    <w:rsid w:val="003D5AB7"/>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0F72"/>
    <w:rsid w:val="003E185B"/>
    <w:rsid w:val="003E203A"/>
    <w:rsid w:val="003E2080"/>
    <w:rsid w:val="003E34BF"/>
    <w:rsid w:val="003E3698"/>
    <w:rsid w:val="003E3867"/>
    <w:rsid w:val="003E3A42"/>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4F64"/>
    <w:rsid w:val="003F5334"/>
    <w:rsid w:val="003F5354"/>
    <w:rsid w:val="003F54F9"/>
    <w:rsid w:val="003F5E0F"/>
    <w:rsid w:val="003F5FE8"/>
    <w:rsid w:val="003F607E"/>
    <w:rsid w:val="003F6473"/>
    <w:rsid w:val="003F6B86"/>
    <w:rsid w:val="003F6BA7"/>
    <w:rsid w:val="003F6DEA"/>
    <w:rsid w:val="003F6E54"/>
    <w:rsid w:val="003F6EBC"/>
    <w:rsid w:val="003F7060"/>
    <w:rsid w:val="003F75EC"/>
    <w:rsid w:val="003F7EDE"/>
    <w:rsid w:val="004002BB"/>
    <w:rsid w:val="00400420"/>
    <w:rsid w:val="0040073E"/>
    <w:rsid w:val="00400DF1"/>
    <w:rsid w:val="00401B78"/>
    <w:rsid w:val="00401F1C"/>
    <w:rsid w:val="00402248"/>
    <w:rsid w:val="00402367"/>
    <w:rsid w:val="00402AB7"/>
    <w:rsid w:val="00403207"/>
    <w:rsid w:val="00403331"/>
    <w:rsid w:val="00403876"/>
    <w:rsid w:val="00403E1F"/>
    <w:rsid w:val="00403F22"/>
    <w:rsid w:val="0040431D"/>
    <w:rsid w:val="004045CF"/>
    <w:rsid w:val="004047EC"/>
    <w:rsid w:val="00404B50"/>
    <w:rsid w:val="004052E8"/>
    <w:rsid w:val="00405B47"/>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002"/>
    <w:rsid w:val="00421253"/>
    <w:rsid w:val="00421E6E"/>
    <w:rsid w:val="00421EB9"/>
    <w:rsid w:val="00422142"/>
    <w:rsid w:val="00422340"/>
    <w:rsid w:val="00422867"/>
    <w:rsid w:val="004229A7"/>
    <w:rsid w:val="004229F6"/>
    <w:rsid w:val="00422B3C"/>
    <w:rsid w:val="004230AA"/>
    <w:rsid w:val="00423ED2"/>
    <w:rsid w:val="00424006"/>
    <w:rsid w:val="00424B00"/>
    <w:rsid w:val="00424D05"/>
    <w:rsid w:val="00424D91"/>
    <w:rsid w:val="00425715"/>
    <w:rsid w:val="00425AE6"/>
    <w:rsid w:val="00425C60"/>
    <w:rsid w:val="00426000"/>
    <w:rsid w:val="004262A4"/>
    <w:rsid w:val="00426923"/>
    <w:rsid w:val="00426C28"/>
    <w:rsid w:val="0042703A"/>
    <w:rsid w:val="004272B2"/>
    <w:rsid w:val="00427419"/>
    <w:rsid w:val="004274F9"/>
    <w:rsid w:val="0042759F"/>
    <w:rsid w:val="00430306"/>
    <w:rsid w:val="0043047A"/>
    <w:rsid w:val="00430838"/>
    <w:rsid w:val="00430865"/>
    <w:rsid w:val="00431DBA"/>
    <w:rsid w:val="00432543"/>
    <w:rsid w:val="004326ED"/>
    <w:rsid w:val="00432772"/>
    <w:rsid w:val="00432968"/>
    <w:rsid w:val="00432A49"/>
    <w:rsid w:val="00432FD5"/>
    <w:rsid w:val="00432FD6"/>
    <w:rsid w:val="004331FB"/>
    <w:rsid w:val="0043332E"/>
    <w:rsid w:val="004339FD"/>
    <w:rsid w:val="00433C54"/>
    <w:rsid w:val="00434350"/>
    <w:rsid w:val="00434607"/>
    <w:rsid w:val="00434667"/>
    <w:rsid w:val="00434954"/>
    <w:rsid w:val="004349A5"/>
    <w:rsid w:val="00434B56"/>
    <w:rsid w:val="00434BFA"/>
    <w:rsid w:val="00434C50"/>
    <w:rsid w:val="00434E32"/>
    <w:rsid w:val="00435087"/>
    <w:rsid w:val="00435235"/>
    <w:rsid w:val="00435661"/>
    <w:rsid w:val="00435B6F"/>
    <w:rsid w:val="0043615B"/>
    <w:rsid w:val="00436836"/>
    <w:rsid w:val="004368DE"/>
    <w:rsid w:val="004377F3"/>
    <w:rsid w:val="00437AF2"/>
    <w:rsid w:val="0044015D"/>
    <w:rsid w:val="00440479"/>
    <w:rsid w:val="004405DC"/>
    <w:rsid w:val="00440899"/>
    <w:rsid w:val="00440C34"/>
    <w:rsid w:val="00441035"/>
    <w:rsid w:val="004413BD"/>
    <w:rsid w:val="0044164C"/>
    <w:rsid w:val="00441D87"/>
    <w:rsid w:val="00442336"/>
    <w:rsid w:val="004424F7"/>
    <w:rsid w:val="004429C6"/>
    <w:rsid w:val="00442DF5"/>
    <w:rsid w:val="00442F43"/>
    <w:rsid w:val="0044300D"/>
    <w:rsid w:val="00443673"/>
    <w:rsid w:val="004436EE"/>
    <w:rsid w:val="00443999"/>
    <w:rsid w:val="00443AAD"/>
    <w:rsid w:val="00443C80"/>
    <w:rsid w:val="00443E91"/>
    <w:rsid w:val="00444491"/>
    <w:rsid w:val="00444B4D"/>
    <w:rsid w:val="00444CB1"/>
    <w:rsid w:val="00445363"/>
    <w:rsid w:val="00445823"/>
    <w:rsid w:val="004459FB"/>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236"/>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58"/>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6EF0"/>
    <w:rsid w:val="00467575"/>
    <w:rsid w:val="00467A21"/>
    <w:rsid w:val="00467A42"/>
    <w:rsid w:val="00467EA3"/>
    <w:rsid w:val="004702EA"/>
    <w:rsid w:val="0047065F"/>
    <w:rsid w:val="00470EA6"/>
    <w:rsid w:val="004717CF"/>
    <w:rsid w:val="00471A06"/>
    <w:rsid w:val="00471A22"/>
    <w:rsid w:val="00471D0F"/>
    <w:rsid w:val="00471EF7"/>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5B1"/>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0E33"/>
    <w:rsid w:val="004910C6"/>
    <w:rsid w:val="00491A7A"/>
    <w:rsid w:val="00491A84"/>
    <w:rsid w:val="00491DCE"/>
    <w:rsid w:val="00492797"/>
    <w:rsid w:val="00492C6A"/>
    <w:rsid w:val="00492E2F"/>
    <w:rsid w:val="004932B4"/>
    <w:rsid w:val="004933FE"/>
    <w:rsid w:val="00493B17"/>
    <w:rsid w:val="00493FDF"/>
    <w:rsid w:val="00494044"/>
    <w:rsid w:val="00494FFA"/>
    <w:rsid w:val="0049501C"/>
    <w:rsid w:val="004951D3"/>
    <w:rsid w:val="004952B2"/>
    <w:rsid w:val="0049531C"/>
    <w:rsid w:val="004959E2"/>
    <w:rsid w:val="0049629E"/>
    <w:rsid w:val="00496B39"/>
    <w:rsid w:val="004971B1"/>
    <w:rsid w:val="00497923"/>
    <w:rsid w:val="00497AE3"/>
    <w:rsid w:val="00497E24"/>
    <w:rsid w:val="00497EED"/>
    <w:rsid w:val="004A02EC"/>
    <w:rsid w:val="004A052B"/>
    <w:rsid w:val="004A07AB"/>
    <w:rsid w:val="004A102D"/>
    <w:rsid w:val="004A16FE"/>
    <w:rsid w:val="004A1713"/>
    <w:rsid w:val="004A1B98"/>
    <w:rsid w:val="004A2A05"/>
    <w:rsid w:val="004A2C17"/>
    <w:rsid w:val="004A2C4C"/>
    <w:rsid w:val="004A2C7B"/>
    <w:rsid w:val="004A306B"/>
    <w:rsid w:val="004A3ABF"/>
    <w:rsid w:val="004A42B3"/>
    <w:rsid w:val="004A4443"/>
    <w:rsid w:val="004A4EAA"/>
    <w:rsid w:val="004A5036"/>
    <w:rsid w:val="004A52A3"/>
    <w:rsid w:val="004A533A"/>
    <w:rsid w:val="004A5682"/>
    <w:rsid w:val="004A6195"/>
    <w:rsid w:val="004A6376"/>
    <w:rsid w:val="004A67F8"/>
    <w:rsid w:val="004A6865"/>
    <w:rsid w:val="004A6D8F"/>
    <w:rsid w:val="004A6F8D"/>
    <w:rsid w:val="004A6FE0"/>
    <w:rsid w:val="004A761D"/>
    <w:rsid w:val="004A76B4"/>
    <w:rsid w:val="004A7DD8"/>
    <w:rsid w:val="004A7EFE"/>
    <w:rsid w:val="004B08A0"/>
    <w:rsid w:val="004B1229"/>
    <w:rsid w:val="004B1A78"/>
    <w:rsid w:val="004B1D39"/>
    <w:rsid w:val="004B1F28"/>
    <w:rsid w:val="004B1F54"/>
    <w:rsid w:val="004B2154"/>
    <w:rsid w:val="004B21D9"/>
    <w:rsid w:val="004B24BD"/>
    <w:rsid w:val="004B28BA"/>
    <w:rsid w:val="004B2A9F"/>
    <w:rsid w:val="004B2EDF"/>
    <w:rsid w:val="004B34D9"/>
    <w:rsid w:val="004B3977"/>
    <w:rsid w:val="004B41C2"/>
    <w:rsid w:val="004B4206"/>
    <w:rsid w:val="004B4BFE"/>
    <w:rsid w:val="004B5287"/>
    <w:rsid w:val="004B5336"/>
    <w:rsid w:val="004B56AD"/>
    <w:rsid w:val="004B57E3"/>
    <w:rsid w:val="004B61B7"/>
    <w:rsid w:val="004B6274"/>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CA8"/>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70A"/>
    <w:rsid w:val="004D48AA"/>
    <w:rsid w:val="004D4C21"/>
    <w:rsid w:val="004D4CB7"/>
    <w:rsid w:val="004D4E6C"/>
    <w:rsid w:val="004D57DE"/>
    <w:rsid w:val="004D5827"/>
    <w:rsid w:val="004D58A1"/>
    <w:rsid w:val="004D5A76"/>
    <w:rsid w:val="004D60AC"/>
    <w:rsid w:val="004D61C2"/>
    <w:rsid w:val="004D6AA8"/>
    <w:rsid w:val="004D6B42"/>
    <w:rsid w:val="004D6D36"/>
    <w:rsid w:val="004D6E48"/>
    <w:rsid w:val="004D7010"/>
    <w:rsid w:val="004D7483"/>
    <w:rsid w:val="004D7734"/>
    <w:rsid w:val="004D7956"/>
    <w:rsid w:val="004D79E4"/>
    <w:rsid w:val="004D7BFE"/>
    <w:rsid w:val="004D7C2C"/>
    <w:rsid w:val="004D7DFB"/>
    <w:rsid w:val="004D7EB2"/>
    <w:rsid w:val="004E0093"/>
    <w:rsid w:val="004E0924"/>
    <w:rsid w:val="004E092D"/>
    <w:rsid w:val="004E0F8F"/>
    <w:rsid w:val="004E1490"/>
    <w:rsid w:val="004E1649"/>
    <w:rsid w:val="004E17F3"/>
    <w:rsid w:val="004E192E"/>
    <w:rsid w:val="004E1AD6"/>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6636"/>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C97"/>
    <w:rsid w:val="004F3D13"/>
    <w:rsid w:val="004F50C4"/>
    <w:rsid w:val="004F52D6"/>
    <w:rsid w:val="004F53B7"/>
    <w:rsid w:val="004F5903"/>
    <w:rsid w:val="004F5C14"/>
    <w:rsid w:val="004F5F4C"/>
    <w:rsid w:val="004F60E7"/>
    <w:rsid w:val="004F6125"/>
    <w:rsid w:val="004F6291"/>
    <w:rsid w:val="004F6899"/>
    <w:rsid w:val="004F6A1E"/>
    <w:rsid w:val="004F6AAE"/>
    <w:rsid w:val="004F6B76"/>
    <w:rsid w:val="004F6F04"/>
    <w:rsid w:val="004F7463"/>
    <w:rsid w:val="004F7610"/>
    <w:rsid w:val="004F768C"/>
    <w:rsid w:val="004F7724"/>
    <w:rsid w:val="00500002"/>
    <w:rsid w:val="005002F6"/>
    <w:rsid w:val="0050064E"/>
    <w:rsid w:val="005009CC"/>
    <w:rsid w:val="00500AFE"/>
    <w:rsid w:val="00500CB1"/>
    <w:rsid w:val="00500F3C"/>
    <w:rsid w:val="0050134E"/>
    <w:rsid w:val="0050184B"/>
    <w:rsid w:val="00501B98"/>
    <w:rsid w:val="00501FBB"/>
    <w:rsid w:val="00502313"/>
    <w:rsid w:val="00502323"/>
    <w:rsid w:val="005026E4"/>
    <w:rsid w:val="00503332"/>
    <w:rsid w:val="00503651"/>
    <w:rsid w:val="005041C1"/>
    <w:rsid w:val="0050454A"/>
    <w:rsid w:val="00504729"/>
    <w:rsid w:val="00504C90"/>
    <w:rsid w:val="00504E0C"/>
    <w:rsid w:val="00505431"/>
    <w:rsid w:val="0050543F"/>
    <w:rsid w:val="005054D9"/>
    <w:rsid w:val="00505DEF"/>
    <w:rsid w:val="0050617A"/>
    <w:rsid w:val="005064F3"/>
    <w:rsid w:val="0050669D"/>
    <w:rsid w:val="005067A0"/>
    <w:rsid w:val="0050690E"/>
    <w:rsid w:val="00506D0B"/>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BA5"/>
    <w:rsid w:val="00514E54"/>
    <w:rsid w:val="00515AF3"/>
    <w:rsid w:val="00515FE9"/>
    <w:rsid w:val="00516180"/>
    <w:rsid w:val="0051621E"/>
    <w:rsid w:val="0051623C"/>
    <w:rsid w:val="005167B1"/>
    <w:rsid w:val="005168B7"/>
    <w:rsid w:val="00516940"/>
    <w:rsid w:val="00516A5C"/>
    <w:rsid w:val="00516B4C"/>
    <w:rsid w:val="00516C2A"/>
    <w:rsid w:val="00516C67"/>
    <w:rsid w:val="00516EB5"/>
    <w:rsid w:val="00516F1B"/>
    <w:rsid w:val="00517515"/>
    <w:rsid w:val="005178D5"/>
    <w:rsid w:val="00520190"/>
    <w:rsid w:val="0052042B"/>
    <w:rsid w:val="005207E6"/>
    <w:rsid w:val="005208F1"/>
    <w:rsid w:val="00520BD8"/>
    <w:rsid w:val="00520F8A"/>
    <w:rsid w:val="00521388"/>
    <w:rsid w:val="005213BE"/>
    <w:rsid w:val="005216D2"/>
    <w:rsid w:val="0052177E"/>
    <w:rsid w:val="005224F0"/>
    <w:rsid w:val="00522E2E"/>
    <w:rsid w:val="0052350F"/>
    <w:rsid w:val="00523596"/>
    <w:rsid w:val="005236E2"/>
    <w:rsid w:val="00523798"/>
    <w:rsid w:val="005238A5"/>
    <w:rsid w:val="00523B4F"/>
    <w:rsid w:val="00523C70"/>
    <w:rsid w:val="00524356"/>
    <w:rsid w:val="005245D0"/>
    <w:rsid w:val="00524CDB"/>
    <w:rsid w:val="005250D0"/>
    <w:rsid w:val="00525165"/>
    <w:rsid w:val="00525A0E"/>
    <w:rsid w:val="00525F18"/>
    <w:rsid w:val="0052608B"/>
    <w:rsid w:val="005260C1"/>
    <w:rsid w:val="0052697A"/>
    <w:rsid w:val="00526B1E"/>
    <w:rsid w:val="00526BC8"/>
    <w:rsid w:val="0052733B"/>
    <w:rsid w:val="0052747A"/>
    <w:rsid w:val="0052759C"/>
    <w:rsid w:val="005275BC"/>
    <w:rsid w:val="00527EAE"/>
    <w:rsid w:val="00530A64"/>
    <w:rsid w:val="005310AB"/>
    <w:rsid w:val="005325CE"/>
    <w:rsid w:val="00532D94"/>
    <w:rsid w:val="005331B6"/>
    <w:rsid w:val="00533BFE"/>
    <w:rsid w:val="00533C08"/>
    <w:rsid w:val="00534300"/>
    <w:rsid w:val="005344C5"/>
    <w:rsid w:val="00534911"/>
    <w:rsid w:val="00534CDE"/>
    <w:rsid w:val="00535011"/>
    <w:rsid w:val="0053583B"/>
    <w:rsid w:val="005361E0"/>
    <w:rsid w:val="00536879"/>
    <w:rsid w:val="00536A00"/>
    <w:rsid w:val="00536FDE"/>
    <w:rsid w:val="0053712D"/>
    <w:rsid w:val="005372B6"/>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485B"/>
    <w:rsid w:val="00545015"/>
    <w:rsid w:val="00546384"/>
    <w:rsid w:val="00546A33"/>
    <w:rsid w:val="00546F75"/>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2A"/>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453"/>
    <w:rsid w:val="005646FA"/>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1F6"/>
    <w:rsid w:val="00570B4C"/>
    <w:rsid w:val="00570C25"/>
    <w:rsid w:val="00570CFD"/>
    <w:rsid w:val="00570F36"/>
    <w:rsid w:val="005711A6"/>
    <w:rsid w:val="00571221"/>
    <w:rsid w:val="005713FD"/>
    <w:rsid w:val="00572612"/>
    <w:rsid w:val="00572B60"/>
    <w:rsid w:val="00572C70"/>
    <w:rsid w:val="00572CB4"/>
    <w:rsid w:val="005731D9"/>
    <w:rsid w:val="0057329F"/>
    <w:rsid w:val="005734E5"/>
    <w:rsid w:val="0057396D"/>
    <w:rsid w:val="005741C4"/>
    <w:rsid w:val="00574332"/>
    <w:rsid w:val="005748A6"/>
    <w:rsid w:val="00575144"/>
    <w:rsid w:val="0057594C"/>
    <w:rsid w:val="00575FC1"/>
    <w:rsid w:val="00576012"/>
    <w:rsid w:val="005761F0"/>
    <w:rsid w:val="005763D9"/>
    <w:rsid w:val="0057658A"/>
    <w:rsid w:val="005765F4"/>
    <w:rsid w:val="00576857"/>
    <w:rsid w:val="00576B5A"/>
    <w:rsid w:val="00576D4C"/>
    <w:rsid w:val="00577350"/>
    <w:rsid w:val="0057738F"/>
    <w:rsid w:val="005775FF"/>
    <w:rsid w:val="00577853"/>
    <w:rsid w:val="00577F04"/>
    <w:rsid w:val="00577FA6"/>
    <w:rsid w:val="00577FC5"/>
    <w:rsid w:val="00580F93"/>
    <w:rsid w:val="005811F9"/>
    <w:rsid w:val="005817ED"/>
    <w:rsid w:val="00581C47"/>
    <w:rsid w:val="00581EDE"/>
    <w:rsid w:val="00582A17"/>
    <w:rsid w:val="00582A18"/>
    <w:rsid w:val="00582E7D"/>
    <w:rsid w:val="00583BDB"/>
    <w:rsid w:val="00584354"/>
    <w:rsid w:val="00584541"/>
    <w:rsid w:val="005848FA"/>
    <w:rsid w:val="0058516F"/>
    <w:rsid w:val="00585284"/>
    <w:rsid w:val="005854E4"/>
    <w:rsid w:val="0058567C"/>
    <w:rsid w:val="00585A01"/>
    <w:rsid w:val="00585BE7"/>
    <w:rsid w:val="00585E5D"/>
    <w:rsid w:val="0058624E"/>
    <w:rsid w:val="0058647C"/>
    <w:rsid w:val="00586804"/>
    <w:rsid w:val="00586D6B"/>
    <w:rsid w:val="00587034"/>
    <w:rsid w:val="00587538"/>
    <w:rsid w:val="00587557"/>
    <w:rsid w:val="00587778"/>
    <w:rsid w:val="00587E8D"/>
    <w:rsid w:val="005904DA"/>
    <w:rsid w:val="00590A2D"/>
    <w:rsid w:val="00590B9A"/>
    <w:rsid w:val="00590D00"/>
    <w:rsid w:val="005910BE"/>
    <w:rsid w:val="00591325"/>
    <w:rsid w:val="0059156E"/>
    <w:rsid w:val="00591662"/>
    <w:rsid w:val="0059174A"/>
    <w:rsid w:val="00591D57"/>
    <w:rsid w:val="00591E3D"/>
    <w:rsid w:val="00592049"/>
    <w:rsid w:val="00592293"/>
    <w:rsid w:val="005927FB"/>
    <w:rsid w:val="005928E4"/>
    <w:rsid w:val="00592A1A"/>
    <w:rsid w:val="0059322A"/>
    <w:rsid w:val="005933BB"/>
    <w:rsid w:val="00593C9E"/>
    <w:rsid w:val="00593D85"/>
    <w:rsid w:val="005942C8"/>
    <w:rsid w:val="0059465C"/>
    <w:rsid w:val="005948B2"/>
    <w:rsid w:val="00594917"/>
    <w:rsid w:val="00594B64"/>
    <w:rsid w:val="00594E23"/>
    <w:rsid w:val="005951B5"/>
    <w:rsid w:val="005951C1"/>
    <w:rsid w:val="005960CC"/>
    <w:rsid w:val="005969D7"/>
    <w:rsid w:val="00596B15"/>
    <w:rsid w:val="00596B5F"/>
    <w:rsid w:val="00596E36"/>
    <w:rsid w:val="005970CA"/>
    <w:rsid w:val="0059740B"/>
    <w:rsid w:val="00597F79"/>
    <w:rsid w:val="005A0037"/>
    <w:rsid w:val="005A035F"/>
    <w:rsid w:val="005A0AAD"/>
    <w:rsid w:val="005A0D8A"/>
    <w:rsid w:val="005A0F7D"/>
    <w:rsid w:val="005A1566"/>
    <w:rsid w:val="005A172B"/>
    <w:rsid w:val="005A1843"/>
    <w:rsid w:val="005A2927"/>
    <w:rsid w:val="005A2B34"/>
    <w:rsid w:val="005A36D5"/>
    <w:rsid w:val="005A4297"/>
    <w:rsid w:val="005A4436"/>
    <w:rsid w:val="005A4523"/>
    <w:rsid w:val="005A49DD"/>
    <w:rsid w:val="005A4A02"/>
    <w:rsid w:val="005A54D4"/>
    <w:rsid w:val="005A55DE"/>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437"/>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657"/>
    <w:rsid w:val="005B385A"/>
    <w:rsid w:val="005B3DBA"/>
    <w:rsid w:val="005B450A"/>
    <w:rsid w:val="005B482D"/>
    <w:rsid w:val="005B492C"/>
    <w:rsid w:val="005B4B57"/>
    <w:rsid w:val="005B5635"/>
    <w:rsid w:val="005B570D"/>
    <w:rsid w:val="005B57D2"/>
    <w:rsid w:val="005B5B07"/>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8C6"/>
    <w:rsid w:val="005E0989"/>
    <w:rsid w:val="005E0F1B"/>
    <w:rsid w:val="005E102C"/>
    <w:rsid w:val="005E11E8"/>
    <w:rsid w:val="005E12F2"/>
    <w:rsid w:val="005E130B"/>
    <w:rsid w:val="005E1447"/>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3A5"/>
    <w:rsid w:val="005F089D"/>
    <w:rsid w:val="005F0D1B"/>
    <w:rsid w:val="005F10FB"/>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4A62"/>
    <w:rsid w:val="005F519E"/>
    <w:rsid w:val="005F51C6"/>
    <w:rsid w:val="005F52F7"/>
    <w:rsid w:val="005F5D9A"/>
    <w:rsid w:val="005F605D"/>
    <w:rsid w:val="005F6753"/>
    <w:rsid w:val="005F6793"/>
    <w:rsid w:val="005F6841"/>
    <w:rsid w:val="005F6913"/>
    <w:rsid w:val="005F6974"/>
    <w:rsid w:val="005F6A0A"/>
    <w:rsid w:val="005F6C29"/>
    <w:rsid w:val="005F6D56"/>
    <w:rsid w:val="005F70DF"/>
    <w:rsid w:val="005F79F1"/>
    <w:rsid w:val="0060043C"/>
    <w:rsid w:val="00600532"/>
    <w:rsid w:val="006006C0"/>
    <w:rsid w:val="00600A5E"/>
    <w:rsid w:val="006010E9"/>
    <w:rsid w:val="00601307"/>
    <w:rsid w:val="00601966"/>
    <w:rsid w:val="0060198E"/>
    <w:rsid w:val="00601DA3"/>
    <w:rsid w:val="0060245E"/>
    <w:rsid w:val="00602775"/>
    <w:rsid w:val="006028F6"/>
    <w:rsid w:val="0060295B"/>
    <w:rsid w:val="006029B0"/>
    <w:rsid w:val="00602C77"/>
    <w:rsid w:val="00602D2A"/>
    <w:rsid w:val="00602D53"/>
    <w:rsid w:val="00602F54"/>
    <w:rsid w:val="00603CC0"/>
    <w:rsid w:val="006041E9"/>
    <w:rsid w:val="006044E6"/>
    <w:rsid w:val="0060586F"/>
    <w:rsid w:val="00605B84"/>
    <w:rsid w:val="00606261"/>
    <w:rsid w:val="006062EE"/>
    <w:rsid w:val="006067FC"/>
    <w:rsid w:val="00606874"/>
    <w:rsid w:val="006068C5"/>
    <w:rsid w:val="00606CED"/>
    <w:rsid w:val="00606F60"/>
    <w:rsid w:val="00607BE8"/>
    <w:rsid w:val="00607C56"/>
    <w:rsid w:val="00607F7E"/>
    <w:rsid w:val="00610013"/>
    <w:rsid w:val="006100E6"/>
    <w:rsid w:val="00610669"/>
    <w:rsid w:val="00610A96"/>
    <w:rsid w:val="00610B10"/>
    <w:rsid w:val="00610F95"/>
    <w:rsid w:val="00611313"/>
    <w:rsid w:val="00611397"/>
    <w:rsid w:val="00611455"/>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27B"/>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67"/>
    <w:rsid w:val="00625CD6"/>
    <w:rsid w:val="00625D1A"/>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769"/>
    <w:rsid w:val="006378B0"/>
    <w:rsid w:val="006378C2"/>
    <w:rsid w:val="00637C7C"/>
    <w:rsid w:val="0064051B"/>
    <w:rsid w:val="0064054B"/>
    <w:rsid w:val="006412CD"/>
    <w:rsid w:val="00641DFB"/>
    <w:rsid w:val="00641E7A"/>
    <w:rsid w:val="00642956"/>
    <w:rsid w:val="00642C1B"/>
    <w:rsid w:val="00643280"/>
    <w:rsid w:val="0064357B"/>
    <w:rsid w:val="00643C82"/>
    <w:rsid w:val="006441AA"/>
    <w:rsid w:val="00644300"/>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B79"/>
    <w:rsid w:val="00650E5C"/>
    <w:rsid w:val="006518E0"/>
    <w:rsid w:val="00651C84"/>
    <w:rsid w:val="00651D6C"/>
    <w:rsid w:val="00651EF0"/>
    <w:rsid w:val="00651F7E"/>
    <w:rsid w:val="006522D3"/>
    <w:rsid w:val="00652453"/>
    <w:rsid w:val="00652906"/>
    <w:rsid w:val="00652D91"/>
    <w:rsid w:val="0065351B"/>
    <w:rsid w:val="006543F2"/>
    <w:rsid w:val="00654687"/>
    <w:rsid w:val="006546D5"/>
    <w:rsid w:val="006559FF"/>
    <w:rsid w:val="00655F0B"/>
    <w:rsid w:val="00656B21"/>
    <w:rsid w:val="00656BBE"/>
    <w:rsid w:val="00657392"/>
    <w:rsid w:val="00657A90"/>
    <w:rsid w:val="00660768"/>
    <w:rsid w:val="006607B9"/>
    <w:rsid w:val="00660CCC"/>
    <w:rsid w:val="00661160"/>
    <w:rsid w:val="00661654"/>
    <w:rsid w:val="00661F64"/>
    <w:rsid w:val="006622E7"/>
    <w:rsid w:val="006626B6"/>
    <w:rsid w:val="00662F9E"/>
    <w:rsid w:val="00663863"/>
    <w:rsid w:val="00663EE6"/>
    <w:rsid w:val="006643E3"/>
    <w:rsid w:val="00664ACA"/>
    <w:rsid w:val="00664B56"/>
    <w:rsid w:val="00665089"/>
    <w:rsid w:val="00665F7A"/>
    <w:rsid w:val="00666193"/>
    <w:rsid w:val="00666470"/>
    <w:rsid w:val="0066652B"/>
    <w:rsid w:val="006666A6"/>
    <w:rsid w:val="00666C9C"/>
    <w:rsid w:val="00666D19"/>
    <w:rsid w:val="00666F45"/>
    <w:rsid w:val="00667F08"/>
    <w:rsid w:val="00667F85"/>
    <w:rsid w:val="006707E4"/>
    <w:rsid w:val="00670B0E"/>
    <w:rsid w:val="00670B51"/>
    <w:rsid w:val="0067148B"/>
    <w:rsid w:val="006717A2"/>
    <w:rsid w:val="00671AB2"/>
    <w:rsid w:val="00671ABA"/>
    <w:rsid w:val="00671B66"/>
    <w:rsid w:val="00671C63"/>
    <w:rsid w:val="00672B09"/>
    <w:rsid w:val="00672B91"/>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C04"/>
    <w:rsid w:val="00684D50"/>
    <w:rsid w:val="006853B4"/>
    <w:rsid w:val="006853EE"/>
    <w:rsid w:val="0068540B"/>
    <w:rsid w:val="00685754"/>
    <w:rsid w:val="0068579D"/>
    <w:rsid w:val="00685CA1"/>
    <w:rsid w:val="00685E96"/>
    <w:rsid w:val="00686571"/>
    <w:rsid w:val="00686B9E"/>
    <w:rsid w:val="00687089"/>
    <w:rsid w:val="006874D9"/>
    <w:rsid w:val="00687559"/>
    <w:rsid w:val="006876C4"/>
    <w:rsid w:val="00687A1C"/>
    <w:rsid w:val="00687D02"/>
    <w:rsid w:val="00687D2F"/>
    <w:rsid w:val="0069035A"/>
    <w:rsid w:val="00691049"/>
    <w:rsid w:val="006914FE"/>
    <w:rsid w:val="00691D48"/>
    <w:rsid w:val="00691F87"/>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54"/>
    <w:rsid w:val="006A066F"/>
    <w:rsid w:val="006A09EC"/>
    <w:rsid w:val="006A0A1A"/>
    <w:rsid w:val="006A19F2"/>
    <w:rsid w:val="006A1A4C"/>
    <w:rsid w:val="006A1FCF"/>
    <w:rsid w:val="006A2668"/>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185"/>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698F"/>
    <w:rsid w:val="006B7141"/>
    <w:rsid w:val="006B7154"/>
    <w:rsid w:val="006B78AC"/>
    <w:rsid w:val="006B7CC5"/>
    <w:rsid w:val="006C0334"/>
    <w:rsid w:val="006C13F4"/>
    <w:rsid w:val="006C16C3"/>
    <w:rsid w:val="006C1B2D"/>
    <w:rsid w:val="006C1BFE"/>
    <w:rsid w:val="006C25F9"/>
    <w:rsid w:val="006C2805"/>
    <w:rsid w:val="006C2881"/>
    <w:rsid w:val="006C2917"/>
    <w:rsid w:val="006C2CED"/>
    <w:rsid w:val="006C3056"/>
    <w:rsid w:val="006C30DA"/>
    <w:rsid w:val="006C31C0"/>
    <w:rsid w:val="006C353C"/>
    <w:rsid w:val="006C3AD7"/>
    <w:rsid w:val="006C3D0C"/>
    <w:rsid w:val="006C3FD6"/>
    <w:rsid w:val="006C40F9"/>
    <w:rsid w:val="006C5161"/>
    <w:rsid w:val="006C5256"/>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2EC"/>
    <w:rsid w:val="006D0473"/>
    <w:rsid w:val="006D0633"/>
    <w:rsid w:val="006D07F3"/>
    <w:rsid w:val="006D08D9"/>
    <w:rsid w:val="006D0F6B"/>
    <w:rsid w:val="006D0F8B"/>
    <w:rsid w:val="006D1255"/>
    <w:rsid w:val="006D1958"/>
    <w:rsid w:val="006D1C09"/>
    <w:rsid w:val="006D2042"/>
    <w:rsid w:val="006D2545"/>
    <w:rsid w:val="006D2550"/>
    <w:rsid w:val="006D2F68"/>
    <w:rsid w:val="006D3267"/>
    <w:rsid w:val="006D3309"/>
    <w:rsid w:val="006D360E"/>
    <w:rsid w:val="006D40E8"/>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9E5"/>
    <w:rsid w:val="006D6B87"/>
    <w:rsid w:val="006D7630"/>
    <w:rsid w:val="006D7964"/>
    <w:rsid w:val="006D7B87"/>
    <w:rsid w:val="006D7B99"/>
    <w:rsid w:val="006E06B8"/>
    <w:rsid w:val="006E0722"/>
    <w:rsid w:val="006E09A3"/>
    <w:rsid w:val="006E0B82"/>
    <w:rsid w:val="006E0C20"/>
    <w:rsid w:val="006E0CA6"/>
    <w:rsid w:val="006E1081"/>
    <w:rsid w:val="006E16C6"/>
    <w:rsid w:val="006E170A"/>
    <w:rsid w:val="006E1854"/>
    <w:rsid w:val="006E1CF5"/>
    <w:rsid w:val="006E22F5"/>
    <w:rsid w:val="006E23F2"/>
    <w:rsid w:val="006E3050"/>
    <w:rsid w:val="006E3633"/>
    <w:rsid w:val="006E3840"/>
    <w:rsid w:val="006E3AF1"/>
    <w:rsid w:val="006E3B5C"/>
    <w:rsid w:val="006E3F31"/>
    <w:rsid w:val="006E4043"/>
    <w:rsid w:val="006E4595"/>
    <w:rsid w:val="006E46AA"/>
    <w:rsid w:val="006E4ED1"/>
    <w:rsid w:val="006E6231"/>
    <w:rsid w:val="006E6485"/>
    <w:rsid w:val="006E6542"/>
    <w:rsid w:val="006E66FC"/>
    <w:rsid w:val="006E694C"/>
    <w:rsid w:val="006E6A90"/>
    <w:rsid w:val="006E7128"/>
    <w:rsid w:val="006E716A"/>
    <w:rsid w:val="006E7B33"/>
    <w:rsid w:val="006F0017"/>
    <w:rsid w:val="006F040D"/>
    <w:rsid w:val="006F04FA"/>
    <w:rsid w:val="006F059D"/>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6888"/>
    <w:rsid w:val="006F74DF"/>
    <w:rsid w:val="006F774B"/>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01B"/>
    <w:rsid w:val="00707386"/>
    <w:rsid w:val="0070742F"/>
    <w:rsid w:val="0070768C"/>
    <w:rsid w:val="00707CDD"/>
    <w:rsid w:val="00707DD0"/>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8C4"/>
    <w:rsid w:val="00713B12"/>
    <w:rsid w:val="00713E35"/>
    <w:rsid w:val="00713F07"/>
    <w:rsid w:val="00714526"/>
    <w:rsid w:val="007148D1"/>
    <w:rsid w:val="00714987"/>
    <w:rsid w:val="00714AD8"/>
    <w:rsid w:val="00714DD7"/>
    <w:rsid w:val="00715383"/>
    <w:rsid w:val="00715430"/>
    <w:rsid w:val="0071559D"/>
    <w:rsid w:val="00715694"/>
    <w:rsid w:val="0071592A"/>
    <w:rsid w:val="00715FB3"/>
    <w:rsid w:val="00716234"/>
    <w:rsid w:val="007165B9"/>
    <w:rsid w:val="0071677A"/>
    <w:rsid w:val="0071682C"/>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2A56"/>
    <w:rsid w:val="007234EB"/>
    <w:rsid w:val="007235CC"/>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5C23"/>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07F"/>
    <w:rsid w:val="0073232A"/>
    <w:rsid w:val="0073240A"/>
    <w:rsid w:val="007325E8"/>
    <w:rsid w:val="00732C9B"/>
    <w:rsid w:val="0073341D"/>
    <w:rsid w:val="00733AD1"/>
    <w:rsid w:val="00733BEE"/>
    <w:rsid w:val="00733E10"/>
    <w:rsid w:val="00734051"/>
    <w:rsid w:val="0073422C"/>
    <w:rsid w:val="00735030"/>
    <w:rsid w:val="0073524A"/>
    <w:rsid w:val="007357ED"/>
    <w:rsid w:val="00736171"/>
    <w:rsid w:val="00736579"/>
    <w:rsid w:val="00737272"/>
    <w:rsid w:val="0073727A"/>
    <w:rsid w:val="00737764"/>
    <w:rsid w:val="007403D1"/>
    <w:rsid w:val="007407E8"/>
    <w:rsid w:val="0074090A"/>
    <w:rsid w:val="007415FE"/>
    <w:rsid w:val="00741912"/>
    <w:rsid w:val="00741975"/>
    <w:rsid w:val="00741B79"/>
    <w:rsid w:val="00742078"/>
    <w:rsid w:val="00742144"/>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3E6"/>
    <w:rsid w:val="0075473C"/>
    <w:rsid w:val="007548E9"/>
    <w:rsid w:val="00754DC5"/>
    <w:rsid w:val="00755367"/>
    <w:rsid w:val="00755703"/>
    <w:rsid w:val="007557CF"/>
    <w:rsid w:val="00755FCD"/>
    <w:rsid w:val="007560A9"/>
    <w:rsid w:val="007561CA"/>
    <w:rsid w:val="007567DD"/>
    <w:rsid w:val="007570E1"/>
    <w:rsid w:val="00757225"/>
    <w:rsid w:val="00757499"/>
    <w:rsid w:val="00757A7D"/>
    <w:rsid w:val="00757E73"/>
    <w:rsid w:val="00757EF5"/>
    <w:rsid w:val="00760016"/>
    <w:rsid w:val="00760424"/>
    <w:rsid w:val="00760AB3"/>
    <w:rsid w:val="00760C6F"/>
    <w:rsid w:val="007610A5"/>
    <w:rsid w:val="0076167C"/>
    <w:rsid w:val="0076173A"/>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5D1F"/>
    <w:rsid w:val="0076641F"/>
    <w:rsid w:val="00766516"/>
    <w:rsid w:val="00766ABF"/>
    <w:rsid w:val="00766B62"/>
    <w:rsid w:val="00766CA3"/>
    <w:rsid w:val="00766E66"/>
    <w:rsid w:val="00767627"/>
    <w:rsid w:val="00767F9A"/>
    <w:rsid w:val="00767FBF"/>
    <w:rsid w:val="007704F0"/>
    <w:rsid w:val="0077075D"/>
    <w:rsid w:val="0077103D"/>
    <w:rsid w:val="00771526"/>
    <w:rsid w:val="00771A52"/>
    <w:rsid w:val="00771EF2"/>
    <w:rsid w:val="00772524"/>
    <w:rsid w:val="007725E0"/>
    <w:rsid w:val="0077295E"/>
    <w:rsid w:val="00772C9D"/>
    <w:rsid w:val="00774315"/>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3E7C"/>
    <w:rsid w:val="00784B35"/>
    <w:rsid w:val="00784C6A"/>
    <w:rsid w:val="00784D4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B36"/>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00E"/>
    <w:rsid w:val="007A011D"/>
    <w:rsid w:val="007A0307"/>
    <w:rsid w:val="007A07F4"/>
    <w:rsid w:val="007A0CD7"/>
    <w:rsid w:val="007A0FA6"/>
    <w:rsid w:val="007A107A"/>
    <w:rsid w:val="007A15A1"/>
    <w:rsid w:val="007A18DD"/>
    <w:rsid w:val="007A1C84"/>
    <w:rsid w:val="007A1F61"/>
    <w:rsid w:val="007A1F7F"/>
    <w:rsid w:val="007A227F"/>
    <w:rsid w:val="007A2471"/>
    <w:rsid w:val="007A2929"/>
    <w:rsid w:val="007A3473"/>
    <w:rsid w:val="007A3504"/>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290"/>
    <w:rsid w:val="007B24C1"/>
    <w:rsid w:val="007B2526"/>
    <w:rsid w:val="007B2893"/>
    <w:rsid w:val="007B2CC9"/>
    <w:rsid w:val="007B33EA"/>
    <w:rsid w:val="007B3BA9"/>
    <w:rsid w:val="007B3BD0"/>
    <w:rsid w:val="007B4C58"/>
    <w:rsid w:val="007B51F7"/>
    <w:rsid w:val="007B53AB"/>
    <w:rsid w:val="007B54B1"/>
    <w:rsid w:val="007B589E"/>
    <w:rsid w:val="007B5AF7"/>
    <w:rsid w:val="007B5B18"/>
    <w:rsid w:val="007B5BA9"/>
    <w:rsid w:val="007B5F1B"/>
    <w:rsid w:val="007B5F82"/>
    <w:rsid w:val="007B6067"/>
    <w:rsid w:val="007B681A"/>
    <w:rsid w:val="007B77EE"/>
    <w:rsid w:val="007B7B09"/>
    <w:rsid w:val="007B7EEC"/>
    <w:rsid w:val="007C0490"/>
    <w:rsid w:val="007C07FA"/>
    <w:rsid w:val="007C087A"/>
    <w:rsid w:val="007C0882"/>
    <w:rsid w:val="007C0C77"/>
    <w:rsid w:val="007C0F90"/>
    <w:rsid w:val="007C1523"/>
    <w:rsid w:val="007C1688"/>
    <w:rsid w:val="007C1689"/>
    <w:rsid w:val="007C1AC0"/>
    <w:rsid w:val="007C1BC5"/>
    <w:rsid w:val="007C1C0F"/>
    <w:rsid w:val="007C1E99"/>
    <w:rsid w:val="007C213A"/>
    <w:rsid w:val="007C21D0"/>
    <w:rsid w:val="007C21DD"/>
    <w:rsid w:val="007C23FC"/>
    <w:rsid w:val="007C2C7C"/>
    <w:rsid w:val="007C32BC"/>
    <w:rsid w:val="007C33D9"/>
    <w:rsid w:val="007C3826"/>
    <w:rsid w:val="007C384A"/>
    <w:rsid w:val="007C3C12"/>
    <w:rsid w:val="007C3E0E"/>
    <w:rsid w:val="007C3E4E"/>
    <w:rsid w:val="007C44B8"/>
    <w:rsid w:val="007C4A1B"/>
    <w:rsid w:val="007C4A7F"/>
    <w:rsid w:val="007C4AF6"/>
    <w:rsid w:val="007C4C1E"/>
    <w:rsid w:val="007C4D43"/>
    <w:rsid w:val="007C4E2C"/>
    <w:rsid w:val="007C533C"/>
    <w:rsid w:val="007C58C4"/>
    <w:rsid w:val="007C6290"/>
    <w:rsid w:val="007C6928"/>
    <w:rsid w:val="007C6EF4"/>
    <w:rsid w:val="007C7007"/>
    <w:rsid w:val="007C737F"/>
    <w:rsid w:val="007C7D51"/>
    <w:rsid w:val="007C7DCC"/>
    <w:rsid w:val="007C7F82"/>
    <w:rsid w:val="007D050D"/>
    <w:rsid w:val="007D0A2B"/>
    <w:rsid w:val="007D1197"/>
    <w:rsid w:val="007D129A"/>
    <w:rsid w:val="007D14DF"/>
    <w:rsid w:val="007D2088"/>
    <w:rsid w:val="007D21AE"/>
    <w:rsid w:val="007D21E6"/>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346"/>
    <w:rsid w:val="007D741D"/>
    <w:rsid w:val="007D7C72"/>
    <w:rsid w:val="007E0035"/>
    <w:rsid w:val="007E0108"/>
    <w:rsid w:val="007E0258"/>
    <w:rsid w:val="007E06F2"/>
    <w:rsid w:val="007E0C78"/>
    <w:rsid w:val="007E18EB"/>
    <w:rsid w:val="007E19D9"/>
    <w:rsid w:val="007E1A91"/>
    <w:rsid w:val="007E3F5D"/>
    <w:rsid w:val="007E4075"/>
    <w:rsid w:val="007E4101"/>
    <w:rsid w:val="007E42B5"/>
    <w:rsid w:val="007E4B3B"/>
    <w:rsid w:val="007E5153"/>
    <w:rsid w:val="007E516E"/>
    <w:rsid w:val="007E535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946"/>
    <w:rsid w:val="007F3DE6"/>
    <w:rsid w:val="007F3E1F"/>
    <w:rsid w:val="007F3E6F"/>
    <w:rsid w:val="007F3EC8"/>
    <w:rsid w:val="007F417D"/>
    <w:rsid w:val="007F4316"/>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2E5"/>
    <w:rsid w:val="008063AE"/>
    <w:rsid w:val="00806707"/>
    <w:rsid w:val="00806AC4"/>
    <w:rsid w:val="008070C4"/>
    <w:rsid w:val="008071DA"/>
    <w:rsid w:val="008074A7"/>
    <w:rsid w:val="008074B5"/>
    <w:rsid w:val="008077EE"/>
    <w:rsid w:val="00807CF2"/>
    <w:rsid w:val="00807DBB"/>
    <w:rsid w:val="00807F2A"/>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0B6"/>
    <w:rsid w:val="0081323D"/>
    <w:rsid w:val="008134CF"/>
    <w:rsid w:val="0081371C"/>
    <w:rsid w:val="008139EF"/>
    <w:rsid w:val="00813B81"/>
    <w:rsid w:val="00813B9B"/>
    <w:rsid w:val="00813D74"/>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DCC"/>
    <w:rsid w:val="00821E40"/>
    <w:rsid w:val="00822483"/>
    <w:rsid w:val="00823276"/>
    <w:rsid w:val="0082351A"/>
    <w:rsid w:val="008235B9"/>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2A2"/>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4B0"/>
    <w:rsid w:val="0083493B"/>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33A"/>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082"/>
    <w:rsid w:val="00861652"/>
    <w:rsid w:val="00861BD8"/>
    <w:rsid w:val="00861EDC"/>
    <w:rsid w:val="008621B3"/>
    <w:rsid w:val="00862596"/>
    <w:rsid w:val="008627C4"/>
    <w:rsid w:val="008628E2"/>
    <w:rsid w:val="008641A0"/>
    <w:rsid w:val="00864427"/>
    <w:rsid w:val="0086459A"/>
    <w:rsid w:val="00864D17"/>
    <w:rsid w:val="00865014"/>
    <w:rsid w:val="0086511B"/>
    <w:rsid w:val="00865158"/>
    <w:rsid w:val="0086519F"/>
    <w:rsid w:val="00866350"/>
    <w:rsid w:val="00866529"/>
    <w:rsid w:val="008667F8"/>
    <w:rsid w:val="0086683F"/>
    <w:rsid w:val="00866915"/>
    <w:rsid w:val="0086694A"/>
    <w:rsid w:val="00866E3D"/>
    <w:rsid w:val="00866FB9"/>
    <w:rsid w:val="00867367"/>
    <w:rsid w:val="0086747A"/>
    <w:rsid w:val="008676C3"/>
    <w:rsid w:val="00870306"/>
    <w:rsid w:val="00870963"/>
    <w:rsid w:val="00870F65"/>
    <w:rsid w:val="008716A8"/>
    <w:rsid w:val="00871D0D"/>
    <w:rsid w:val="008720C0"/>
    <w:rsid w:val="00872795"/>
    <w:rsid w:val="00873140"/>
    <w:rsid w:val="00873649"/>
    <w:rsid w:val="008736B7"/>
    <w:rsid w:val="00874035"/>
    <w:rsid w:val="008741D3"/>
    <w:rsid w:val="008743F9"/>
    <w:rsid w:val="00874C29"/>
    <w:rsid w:val="00874DE9"/>
    <w:rsid w:val="00874F4E"/>
    <w:rsid w:val="00874F78"/>
    <w:rsid w:val="00875881"/>
    <w:rsid w:val="008759CE"/>
    <w:rsid w:val="00875C63"/>
    <w:rsid w:val="00875CD7"/>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1A"/>
    <w:rsid w:val="00891ADB"/>
    <w:rsid w:val="00891B3E"/>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63B"/>
    <w:rsid w:val="00897755"/>
    <w:rsid w:val="008A0079"/>
    <w:rsid w:val="008A0507"/>
    <w:rsid w:val="008A0927"/>
    <w:rsid w:val="008A0ADE"/>
    <w:rsid w:val="008A1858"/>
    <w:rsid w:val="008A259E"/>
    <w:rsid w:val="008A28E2"/>
    <w:rsid w:val="008A2925"/>
    <w:rsid w:val="008A29DF"/>
    <w:rsid w:val="008A3500"/>
    <w:rsid w:val="008A35A6"/>
    <w:rsid w:val="008A39BF"/>
    <w:rsid w:val="008A3C50"/>
    <w:rsid w:val="008A4229"/>
    <w:rsid w:val="008A458D"/>
    <w:rsid w:val="008A478B"/>
    <w:rsid w:val="008A4A05"/>
    <w:rsid w:val="008A4B61"/>
    <w:rsid w:val="008A4D61"/>
    <w:rsid w:val="008A521B"/>
    <w:rsid w:val="008A5DB9"/>
    <w:rsid w:val="008A5F61"/>
    <w:rsid w:val="008A6040"/>
    <w:rsid w:val="008A6045"/>
    <w:rsid w:val="008A60FE"/>
    <w:rsid w:val="008A6D16"/>
    <w:rsid w:val="008A764B"/>
    <w:rsid w:val="008A76F3"/>
    <w:rsid w:val="008A7CE2"/>
    <w:rsid w:val="008B088B"/>
    <w:rsid w:val="008B0DBB"/>
    <w:rsid w:val="008B0EED"/>
    <w:rsid w:val="008B1150"/>
    <w:rsid w:val="008B11A5"/>
    <w:rsid w:val="008B1594"/>
    <w:rsid w:val="008B1A8C"/>
    <w:rsid w:val="008B1EFB"/>
    <w:rsid w:val="008B22CC"/>
    <w:rsid w:val="008B2566"/>
    <w:rsid w:val="008B2680"/>
    <w:rsid w:val="008B317D"/>
    <w:rsid w:val="008B38CA"/>
    <w:rsid w:val="008B3A44"/>
    <w:rsid w:val="008B42DC"/>
    <w:rsid w:val="008B4453"/>
    <w:rsid w:val="008B4F41"/>
    <w:rsid w:val="008B5097"/>
    <w:rsid w:val="008B547B"/>
    <w:rsid w:val="008B630C"/>
    <w:rsid w:val="008B664B"/>
    <w:rsid w:val="008B6CBC"/>
    <w:rsid w:val="008B6E80"/>
    <w:rsid w:val="008B72CA"/>
    <w:rsid w:val="008B769F"/>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D33"/>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171"/>
    <w:rsid w:val="008C7251"/>
    <w:rsid w:val="008C765B"/>
    <w:rsid w:val="008C7690"/>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CAA"/>
    <w:rsid w:val="008E2F87"/>
    <w:rsid w:val="008E2FDC"/>
    <w:rsid w:val="008E394B"/>
    <w:rsid w:val="008E3955"/>
    <w:rsid w:val="008E3E16"/>
    <w:rsid w:val="008E4606"/>
    <w:rsid w:val="008E5949"/>
    <w:rsid w:val="008E5AFD"/>
    <w:rsid w:val="008E602D"/>
    <w:rsid w:val="008E606F"/>
    <w:rsid w:val="008E60A7"/>
    <w:rsid w:val="008E6E79"/>
    <w:rsid w:val="008E7084"/>
    <w:rsid w:val="008E7891"/>
    <w:rsid w:val="008E7CE0"/>
    <w:rsid w:val="008E7E9A"/>
    <w:rsid w:val="008F0120"/>
    <w:rsid w:val="008F014F"/>
    <w:rsid w:val="008F08CF"/>
    <w:rsid w:val="008F0B73"/>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5BCC"/>
    <w:rsid w:val="008F61CB"/>
    <w:rsid w:val="008F64DE"/>
    <w:rsid w:val="008F64F8"/>
    <w:rsid w:val="008F6571"/>
    <w:rsid w:val="008F67A0"/>
    <w:rsid w:val="008F67AB"/>
    <w:rsid w:val="008F6847"/>
    <w:rsid w:val="008F699D"/>
    <w:rsid w:val="008F6EF7"/>
    <w:rsid w:val="00900370"/>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A6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2969"/>
    <w:rsid w:val="00913345"/>
    <w:rsid w:val="0091360D"/>
    <w:rsid w:val="009136F4"/>
    <w:rsid w:val="009138D9"/>
    <w:rsid w:val="00913A3A"/>
    <w:rsid w:val="00914547"/>
    <w:rsid w:val="00914834"/>
    <w:rsid w:val="009149F3"/>
    <w:rsid w:val="00914AA0"/>
    <w:rsid w:val="00914B7C"/>
    <w:rsid w:val="0091510A"/>
    <w:rsid w:val="00915185"/>
    <w:rsid w:val="0091534A"/>
    <w:rsid w:val="00915496"/>
    <w:rsid w:val="009155DE"/>
    <w:rsid w:val="00915748"/>
    <w:rsid w:val="009159BD"/>
    <w:rsid w:val="00915F05"/>
    <w:rsid w:val="00916559"/>
    <w:rsid w:val="00916831"/>
    <w:rsid w:val="0091686A"/>
    <w:rsid w:val="009169ED"/>
    <w:rsid w:val="009171DD"/>
    <w:rsid w:val="00920722"/>
    <w:rsid w:val="0092073C"/>
    <w:rsid w:val="00920928"/>
    <w:rsid w:val="0092093E"/>
    <w:rsid w:val="00920CAF"/>
    <w:rsid w:val="00920D28"/>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11A"/>
    <w:rsid w:val="00923AF5"/>
    <w:rsid w:val="00924330"/>
    <w:rsid w:val="00924C84"/>
    <w:rsid w:val="00924CF8"/>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7C9"/>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B89"/>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5B6"/>
    <w:rsid w:val="00937947"/>
    <w:rsid w:val="00937EAE"/>
    <w:rsid w:val="009406D6"/>
    <w:rsid w:val="00940ABE"/>
    <w:rsid w:val="00940AC9"/>
    <w:rsid w:val="00940E4F"/>
    <w:rsid w:val="00941186"/>
    <w:rsid w:val="009413B6"/>
    <w:rsid w:val="009415F2"/>
    <w:rsid w:val="009416B6"/>
    <w:rsid w:val="009429D9"/>
    <w:rsid w:val="00942A4E"/>
    <w:rsid w:val="00942E0C"/>
    <w:rsid w:val="0094308E"/>
    <w:rsid w:val="009433FF"/>
    <w:rsid w:val="00943479"/>
    <w:rsid w:val="00943796"/>
    <w:rsid w:val="0094381E"/>
    <w:rsid w:val="00943822"/>
    <w:rsid w:val="0094382A"/>
    <w:rsid w:val="0094421A"/>
    <w:rsid w:val="00944264"/>
    <w:rsid w:val="00944580"/>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2C0"/>
    <w:rsid w:val="00947642"/>
    <w:rsid w:val="00947A5E"/>
    <w:rsid w:val="00947F26"/>
    <w:rsid w:val="009505E9"/>
    <w:rsid w:val="00950763"/>
    <w:rsid w:val="009509B2"/>
    <w:rsid w:val="00950E9F"/>
    <w:rsid w:val="00951049"/>
    <w:rsid w:val="00951093"/>
    <w:rsid w:val="009514EF"/>
    <w:rsid w:val="00951512"/>
    <w:rsid w:val="00951717"/>
    <w:rsid w:val="00951A13"/>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57E0E"/>
    <w:rsid w:val="009600FA"/>
    <w:rsid w:val="0096118E"/>
    <w:rsid w:val="00961339"/>
    <w:rsid w:val="00961501"/>
    <w:rsid w:val="0096154F"/>
    <w:rsid w:val="00961B4D"/>
    <w:rsid w:val="0096206D"/>
    <w:rsid w:val="009624BE"/>
    <w:rsid w:val="0096294A"/>
    <w:rsid w:val="00962B0E"/>
    <w:rsid w:val="00963742"/>
    <w:rsid w:val="00963785"/>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5C3"/>
    <w:rsid w:val="00972967"/>
    <w:rsid w:val="009729B2"/>
    <w:rsid w:val="00972B34"/>
    <w:rsid w:val="0097304A"/>
    <w:rsid w:val="00973070"/>
    <w:rsid w:val="00973103"/>
    <w:rsid w:val="0097330A"/>
    <w:rsid w:val="00973535"/>
    <w:rsid w:val="00973A91"/>
    <w:rsid w:val="00973AFE"/>
    <w:rsid w:val="00973DEB"/>
    <w:rsid w:val="009744F4"/>
    <w:rsid w:val="0097457E"/>
    <w:rsid w:val="00974BAA"/>
    <w:rsid w:val="00974C2E"/>
    <w:rsid w:val="0097571C"/>
    <w:rsid w:val="009759EE"/>
    <w:rsid w:val="009762C7"/>
    <w:rsid w:val="00976BA2"/>
    <w:rsid w:val="00976C36"/>
    <w:rsid w:val="0097708E"/>
    <w:rsid w:val="0097738F"/>
    <w:rsid w:val="00977B4D"/>
    <w:rsid w:val="00980408"/>
    <w:rsid w:val="0098100E"/>
    <w:rsid w:val="00981671"/>
    <w:rsid w:val="00981AE6"/>
    <w:rsid w:val="00981C36"/>
    <w:rsid w:val="00981F84"/>
    <w:rsid w:val="0098207F"/>
    <w:rsid w:val="0098218D"/>
    <w:rsid w:val="0098238C"/>
    <w:rsid w:val="009825CB"/>
    <w:rsid w:val="0098291A"/>
    <w:rsid w:val="0098324A"/>
    <w:rsid w:val="00983450"/>
    <w:rsid w:val="009837E5"/>
    <w:rsid w:val="00983A2C"/>
    <w:rsid w:val="00983B9A"/>
    <w:rsid w:val="00983CBB"/>
    <w:rsid w:val="00983D9A"/>
    <w:rsid w:val="0098412D"/>
    <w:rsid w:val="009843B4"/>
    <w:rsid w:val="009843FC"/>
    <w:rsid w:val="00984CE6"/>
    <w:rsid w:val="00984CFF"/>
    <w:rsid w:val="00985632"/>
    <w:rsid w:val="00985868"/>
    <w:rsid w:val="0098604D"/>
    <w:rsid w:val="00986DEE"/>
    <w:rsid w:val="00986E3E"/>
    <w:rsid w:val="0098711A"/>
    <w:rsid w:val="0098729F"/>
    <w:rsid w:val="0098742D"/>
    <w:rsid w:val="009876E8"/>
    <w:rsid w:val="00987732"/>
    <w:rsid w:val="009879DD"/>
    <w:rsid w:val="00987ACD"/>
    <w:rsid w:val="00987AD2"/>
    <w:rsid w:val="00987BF5"/>
    <w:rsid w:val="009900ED"/>
    <w:rsid w:val="009901E9"/>
    <w:rsid w:val="009901F6"/>
    <w:rsid w:val="00990227"/>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58B9"/>
    <w:rsid w:val="009A62E8"/>
    <w:rsid w:val="009A6693"/>
    <w:rsid w:val="009A72FA"/>
    <w:rsid w:val="009A7CA3"/>
    <w:rsid w:val="009B062F"/>
    <w:rsid w:val="009B0704"/>
    <w:rsid w:val="009B0714"/>
    <w:rsid w:val="009B074B"/>
    <w:rsid w:val="009B08D0"/>
    <w:rsid w:val="009B0FD4"/>
    <w:rsid w:val="009B16CD"/>
    <w:rsid w:val="009B194D"/>
    <w:rsid w:val="009B197E"/>
    <w:rsid w:val="009B19E2"/>
    <w:rsid w:val="009B1F08"/>
    <w:rsid w:val="009B215D"/>
    <w:rsid w:val="009B21CA"/>
    <w:rsid w:val="009B2440"/>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617"/>
    <w:rsid w:val="009C487D"/>
    <w:rsid w:val="009C4A22"/>
    <w:rsid w:val="009C4B21"/>
    <w:rsid w:val="009C4C06"/>
    <w:rsid w:val="009C502C"/>
    <w:rsid w:val="009C5679"/>
    <w:rsid w:val="009C58F5"/>
    <w:rsid w:val="009C5927"/>
    <w:rsid w:val="009C5BF0"/>
    <w:rsid w:val="009C6394"/>
    <w:rsid w:val="009C68FD"/>
    <w:rsid w:val="009C69D6"/>
    <w:rsid w:val="009C6A27"/>
    <w:rsid w:val="009C798D"/>
    <w:rsid w:val="009C7F9A"/>
    <w:rsid w:val="009D0A44"/>
    <w:rsid w:val="009D1516"/>
    <w:rsid w:val="009D1B8A"/>
    <w:rsid w:val="009D1BB0"/>
    <w:rsid w:val="009D23CA"/>
    <w:rsid w:val="009D2A30"/>
    <w:rsid w:val="009D346B"/>
    <w:rsid w:val="009D361C"/>
    <w:rsid w:val="009D372D"/>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1B7"/>
    <w:rsid w:val="009F6784"/>
    <w:rsid w:val="009F6868"/>
    <w:rsid w:val="009F7A4A"/>
    <w:rsid w:val="009F7B95"/>
    <w:rsid w:val="00A0052D"/>
    <w:rsid w:val="00A00A3F"/>
    <w:rsid w:val="00A00D65"/>
    <w:rsid w:val="00A01A5F"/>
    <w:rsid w:val="00A02A60"/>
    <w:rsid w:val="00A02EBC"/>
    <w:rsid w:val="00A039F8"/>
    <w:rsid w:val="00A03ADC"/>
    <w:rsid w:val="00A045D9"/>
    <w:rsid w:val="00A050AD"/>
    <w:rsid w:val="00A054F2"/>
    <w:rsid w:val="00A0590B"/>
    <w:rsid w:val="00A061C0"/>
    <w:rsid w:val="00A06D62"/>
    <w:rsid w:val="00A075C9"/>
    <w:rsid w:val="00A0781D"/>
    <w:rsid w:val="00A0786F"/>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2ECC"/>
    <w:rsid w:val="00A13129"/>
    <w:rsid w:val="00A131EE"/>
    <w:rsid w:val="00A13299"/>
    <w:rsid w:val="00A133BA"/>
    <w:rsid w:val="00A133ED"/>
    <w:rsid w:val="00A135C5"/>
    <w:rsid w:val="00A13797"/>
    <w:rsid w:val="00A141F4"/>
    <w:rsid w:val="00A142F2"/>
    <w:rsid w:val="00A1431E"/>
    <w:rsid w:val="00A145A1"/>
    <w:rsid w:val="00A14A93"/>
    <w:rsid w:val="00A14C40"/>
    <w:rsid w:val="00A1523A"/>
    <w:rsid w:val="00A1554B"/>
    <w:rsid w:val="00A1556C"/>
    <w:rsid w:val="00A156BB"/>
    <w:rsid w:val="00A157C4"/>
    <w:rsid w:val="00A15F68"/>
    <w:rsid w:val="00A15F9D"/>
    <w:rsid w:val="00A161AC"/>
    <w:rsid w:val="00A16436"/>
    <w:rsid w:val="00A164B7"/>
    <w:rsid w:val="00A166DB"/>
    <w:rsid w:val="00A16BB5"/>
    <w:rsid w:val="00A1716E"/>
    <w:rsid w:val="00A17468"/>
    <w:rsid w:val="00A17FBB"/>
    <w:rsid w:val="00A20456"/>
    <w:rsid w:val="00A2056A"/>
    <w:rsid w:val="00A208F7"/>
    <w:rsid w:val="00A20A34"/>
    <w:rsid w:val="00A2119E"/>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09"/>
    <w:rsid w:val="00A326C3"/>
    <w:rsid w:val="00A32A5A"/>
    <w:rsid w:val="00A33206"/>
    <w:rsid w:val="00A332F4"/>
    <w:rsid w:val="00A33F25"/>
    <w:rsid w:val="00A33FFA"/>
    <w:rsid w:val="00A349B0"/>
    <w:rsid w:val="00A34AAA"/>
    <w:rsid w:val="00A34EA3"/>
    <w:rsid w:val="00A35179"/>
    <w:rsid w:val="00A35884"/>
    <w:rsid w:val="00A35DE8"/>
    <w:rsid w:val="00A36B66"/>
    <w:rsid w:val="00A36C78"/>
    <w:rsid w:val="00A3706A"/>
    <w:rsid w:val="00A370C4"/>
    <w:rsid w:val="00A373C8"/>
    <w:rsid w:val="00A3755C"/>
    <w:rsid w:val="00A37748"/>
    <w:rsid w:val="00A37D9C"/>
    <w:rsid w:val="00A37E84"/>
    <w:rsid w:val="00A40BB5"/>
    <w:rsid w:val="00A41BEF"/>
    <w:rsid w:val="00A41C50"/>
    <w:rsid w:val="00A41E08"/>
    <w:rsid w:val="00A41FF8"/>
    <w:rsid w:val="00A420A7"/>
    <w:rsid w:val="00A42180"/>
    <w:rsid w:val="00A42193"/>
    <w:rsid w:val="00A4245F"/>
    <w:rsid w:val="00A4286E"/>
    <w:rsid w:val="00A42983"/>
    <w:rsid w:val="00A42A86"/>
    <w:rsid w:val="00A42C4A"/>
    <w:rsid w:val="00A43142"/>
    <w:rsid w:val="00A432BC"/>
    <w:rsid w:val="00A43439"/>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23C"/>
    <w:rsid w:val="00A50DC7"/>
    <w:rsid w:val="00A5102E"/>
    <w:rsid w:val="00A510C4"/>
    <w:rsid w:val="00A517D0"/>
    <w:rsid w:val="00A51AAC"/>
    <w:rsid w:val="00A51EC1"/>
    <w:rsid w:val="00A52320"/>
    <w:rsid w:val="00A523B2"/>
    <w:rsid w:val="00A525FC"/>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02E"/>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4F6"/>
    <w:rsid w:val="00A616D3"/>
    <w:rsid w:val="00A6189C"/>
    <w:rsid w:val="00A619EF"/>
    <w:rsid w:val="00A61E46"/>
    <w:rsid w:val="00A61F24"/>
    <w:rsid w:val="00A62461"/>
    <w:rsid w:val="00A62677"/>
    <w:rsid w:val="00A62724"/>
    <w:rsid w:val="00A62895"/>
    <w:rsid w:val="00A62DC1"/>
    <w:rsid w:val="00A62E49"/>
    <w:rsid w:val="00A631D4"/>
    <w:rsid w:val="00A643E2"/>
    <w:rsid w:val="00A6440E"/>
    <w:rsid w:val="00A647D6"/>
    <w:rsid w:val="00A64AAB"/>
    <w:rsid w:val="00A64FAD"/>
    <w:rsid w:val="00A64FF4"/>
    <w:rsid w:val="00A6521C"/>
    <w:rsid w:val="00A6550F"/>
    <w:rsid w:val="00A65795"/>
    <w:rsid w:val="00A65A33"/>
    <w:rsid w:val="00A65BD5"/>
    <w:rsid w:val="00A66328"/>
    <w:rsid w:val="00A66391"/>
    <w:rsid w:val="00A665EE"/>
    <w:rsid w:val="00A66631"/>
    <w:rsid w:val="00A66636"/>
    <w:rsid w:val="00A6679E"/>
    <w:rsid w:val="00A66940"/>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92"/>
    <w:rsid w:val="00A740DC"/>
    <w:rsid w:val="00A74CED"/>
    <w:rsid w:val="00A74FE1"/>
    <w:rsid w:val="00A752A6"/>
    <w:rsid w:val="00A753B8"/>
    <w:rsid w:val="00A75633"/>
    <w:rsid w:val="00A758B0"/>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3CC"/>
    <w:rsid w:val="00A81A08"/>
    <w:rsid w:val="00A81B29"/>
    <w:rsid w:val="00A825BD"/>
    <w:rsid w:val="00A82963"/>
    <w:rsid w:val="00A82D1E"/>
    <w:rsid w:val="00A82D9E"/>
    <w:rsid w:val="00A8317C"/>
    <w:rsid w:val="00A834B6"/>
    <w:rsid w:val="00A84235"/>
    <w:rsid w:val="00A842F5"/>
    <w:rsid w:val="00A84A88"/>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2F"/>
    <w:rsid w:val="00A902EF"/>
    <w:rsid w:val="00A9070B"/>
    <w:rsid w:val="00A90D92"/>
    <w:rsid w:val="00A90E9E"/>
    <w:rsid w:val="00A91130"/>
    <w:rsid w:val="00A912FD"/>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6FE"/>
    <w:rsid w:val="00AA170B"/>
    <w:rsid w:val="00AA21BA"/>
    <w:rsid w:val="00AA266A"/>
    <w:rsid w:val="00AA2FDB"/>
    <w:rsid w:val="00AA3279"/>
    <w:rsid w:val="00AA37DA"/>
    <w:rsid w:val="00AA3962"/>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0F9"/>
    <w:rsid w:val="00AB6756"/>
    <w:rsid w:val="00AB6C3C"/>
    <w:rsid w:val="00AB6FDC"/>
    <w:rsid w:val="00AB748A"/>
    <w:rsid w:val="00AB761A"/>
    <w:rsid w:val="00AB76A9"/>
    <w:rsid w:val="00AB77AF"/>
    <w:rsid w:val="00AB77B2"/>
    <w:rsid w:val="00AB77C7"/>
    <w:rsid w:val="00AB7DB5"/>
    <w:rsid w:val="00AB7E96"/>
    <w:rsid w:val="00AC07CF"/>
    <w:rsid w:val="00AC0804"/>
    <w:rsid w:val="00AC09A7"/>
    <w:rsid w:val="00AC0A5B"/>
    <w:rsid w:val="00AC0D55"/>
    <w:rsid w:val="00AC1AAE"/>
    <w:rsid w:val="00AC2204"/>
    <w:rsid w:val="00AC2551"/>
    <w:rsid w:val="00AC2F54"/>
    <w:rsid w:val="00AC32F9"/>
    <w:rsid w:val="00AC3684"/>
    <w:rsid w:val="00AC3953"/>
    <w:rsid w:val="00AC3BB9"/>
    <w:rsid w:val="00AC4FB0"/>
    <w:rsid w:val="00AC5388"/>
    <w:rsid w:val="00AC53A2"/>
    <w:rsid w:val="00AC556D"/>
    <w:rsid w:val="00AC596F"/>
    <w:rsid w:val="00AC5BAE"/>
    <w:rsid w:val="00AC5BED"/>
    <w:rsid w:val="00AC5FCE"/>
    <w:rsid w:val="00AC60C0"/>
    <w:rsid w:val="00AC62E7"/>
    <w:rsid w:val="00AC6667"/>
    <w:rsid w:val="00AC67D9"/>
    <w:rsid w:val="00AC6AFF"/>
    <w:rsid w:val="00AC7647"/>
    <w:rsid w:val="00AC7931"/>
    <w:rsid w:val="00AC7B40"/>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694"/>
    <w:rsid w:val="00AD5C51"/>
    <w:rsid w:val="00AD5E07"/>
    <w:rsid w:val="00AD60C5"/>
    <w:rsid w:val="00AD60CF"/>
    <w:rsid w:val="00AD618E"/>
    <w:rsid w:val="00AD621B"/>
    <w:rsid w:val="00AD6254"/>
    <w:rsid w:val="00AD63B6"/>
    <w:rsid w:val="00AD6450"/>
    <w:rsid w:val="00AD684F"/>
    <w:rsid w:val="00AD6BB7"/>
    <w:rsid w:val="00AD6BBC"/>
    <w:rsid w:val="00AD6DA3"/>
    <w:rsid w:val="00AD74A0"/>
    <w:rsid w:val="00AD75F8"/>
    <w:rsid w:val="00AD7847"/>
    <w:rsid w:val="00AE041E"/>
    <w:rsid w:val="00AE048E"/>
    <w:rsid w:val="00AE05D7"/>
    <w:rsid w:val="00AE0D36"/>
    <w:rsid w:val="00AE1072"/>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776"/>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1EDF"/>
    <w:rsid w:val="00AF227B"/>
    <w:rsid w:val="00AF2360"/>
    <w:rsid w:val="00AF23B2"/>
    <w:rsid w:val="00AF2676"/>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355"/>
    <w:rsid w:val="00AF5B8F"/>
    <w:rsid w:val="00AF5BEE"/>
    <w:rsid w:val="00AF5C05"/>
    <w:rsid w:val="00AF5DBC"/>
    <w:rsid w:val="00AF6383"/>
    <w:rsid w:val="00AF6CD8"/>
    <w:rsid w:val="00AF6ECC"/>
    <w:rsid w:val="00AF7393"/>
    <w:rsid w:val="00AF7864"/>
    <w:rsid w:val="00AF7AAA"/>
    <w:rsid w:val="00AF7DFC"/>
    <w:rsid w:val="00AF7E8C"/>
    <w:rsid w:val="00B000C0"/>
    <w:rsid w:val="00B0040D"/>
    <w:rsid w:val="00B00660"/>
    <w:rsid w:val="00B006A3"/>
    <w:rsid w:val="00B015D0"/>
    <w:rsid w:val="00B01A56"/>
    <w:rsid w:val="00B01B51"/>
    <w:rsid w:val="00B01C37"/>
    <w:rsid w:val="00B01D7A"/>
    <w:rsid w:val="00B01E71"/>
    <w:rsid w:val="00B02336"/>
    <w:rsid w:val="00B02C42"/>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58A"/>
    <w:rsid w:val="00B068E4"/>
    <w:rsid w:val="00B06F33"/>
    <w:rsid w:val="00B0700F"/>
    <w:rsid w:val="00B07316"/>
    <w:rsid w:val="00B07474"/>
    <w:rsid w:val="00B075D8"/>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C1C"/>
    <w:rsid w:val="00B14DA2"/>
    <w:rsid w:val="00B14FAE"/>
    <w:rsid w:val="00B15348"/>
    <w:rsid w:val="00B156DD"/>
    <w:rsid w:val="00B1596A"/>
    <w:rsid w:val="00B15DEF"/>
    <w:rsid w:val="00B16512"/>
    <w:rsid w:val="00B168B7"/>
    <w:rsid w:val="00B172C9"/>
    <w:rsid w:val="00B173DE"/>
    <w:rsid w:val="00B177E5"/>
    <w:rsid w:val="00B17876"/>
    <w:rsid w:val="00B17C79"/>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736"/>
    <w:rsid w:val="00B2489D"/>
    <w:rsid w:val="00B24DB0"/>
    <w:rsid w:val="00B2506C"/>
    <w:rsid w:val="00B2518C"/>
    <w:rsid w:val="00B253B0"/>
    <w:rsid w:val="00B256B6"/>
    <w:rsid w:val="00B258F8"/>
    <w:rsid w:val="00B25B8A"/>
    <w:rsid w:val="00B25EBF"/>
    <w:rsid w:val="00B26164"/>
    <w:rsid w:val="00B2622A"/>
    <w:rsid w:val="00B26C8A"/>
    <w:rsid w:val="00B26E48"/>
    <w:rsid w:val="00B277A5"/>
    <w:rsid w:val="00B279F2"/>
    <w:rsid w:val="00B27A64"/>
    <w:rsid w:val="00B27AFB"/>
    <w:rsid w:val="00B27CE7"/>
    <w:rsid w:val="00B306AD"/>
    <w:rsid w:val="00B30953"/>
    <w:rsid w:val="00B31558"/>
    <w:rsid w:val="00B31634"/>
    <w:rsid w:val="00B318B9"/>
    <w:rsid w:val="00B31C5F"/>
    <w:rsid w:val="00B31DE2"/>
    <w:rsid w:val="00B32D03"/>
    <w:rsid w:val="00B32DB4"/>
    <w:rsid w:val="00B331BF"/>
    <w:rsid w:val="00B33236"/>
    <w:rsid w:val="00B336D2"/>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C5F"/>
    <w:rsid w:val="00B37FF3"/>
    <w:rsid w:val="00B40989"/>
    <w:rsid w:val="00B40E4D"/>
    <w:rsid w:val="00B4127E"/>
    <w:rsid w:val="00B41647"/>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A3D"/>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AD4"/>
    <w:rsid w:val="00B54DD2"/>
    <w:rsid w:val="00B54ED4"/>
    <w:rsid w:val="00B552B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451"/>
    <w:rsid w:val="00B60CF1"/>
    <w:rsid w:val="00B6105E"/>
    <w:rsid w:val="00B613AB"/>
    <w:rsid w:val="00B61425"/>
    <w:rsid w:val="00B61F5F"/>
    <w:rsid w:val="00B61FB6"/>
    <w:rsid w:val="00B6292D"/>
    <w:rsid w:val="00B629BF"/>
    <w:rsid w:val="00B629D4"/>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799"/>
    <w:rsid w:val="00B66A09"/>
    <w:rsid w:val="00B66D39"/>
    <w:rsid w:val="00B66F10"/>
    <w:rsid w:val="00B670BE"/>
    <w:rsid w:val="00B676FF"/>
    <w:rsid w:val="00B67BF5"/>
    <w:rsid w:val="00B67E40"/>
    <w:rsid w:val="00B67EE9"/>
    <w:rsid w:val="00B70120"/>
    <w:rsid w:val="00B70834"/>
    <w:rsid w:val="00B70879"/>
    <w:rsid w:val="00B70938"/>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5B2"/>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66C3"/>
    <w:rsid w:val="00B87124"/>
    <w:rsid w:val="00B8712E"/>
    <w:rsid w:val="00B8755A"/>
    <w:rsid w:val="00B87961"/>
    <w:rsid w:val="00B87A96"/>
    <w:rsid w:val="00B87D20"/>
    <w:rsid w:val="00B87F0E"/>
    <w:rsid w:val="00B9047A"/>
    <w:rsid w:val="00B90E4D"/>
    <w:rsid w:val="00B911C2"/>
    <w:rsid w:val="00B91376"/>
    <w:rsid w:val="00B91565"/>
    <w:rsid w:val="00B915CE"/>
    <w:rsid w:val="00B9164B"/>
    <w:rsid w:val="00B91A34"/>
    <w:rsid w:val="00B92182"/>
    <w:rsid w:val="00B92702"/>
    <w:rsid w:val="00B92768"/>
    <w:rsid w:val="00B92CFD"/>
    <w:rsid w:val="00B92EEA"/>
    <w:rsid w:val="00B92FAE"/>
    <w:rsid w:val="00B93239"/>
    <w:rsid w:val="00B934EC"/>
    <w:rsid w:val="00B9356F"/>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866"/>
    <w:rsid w:val="00BA1A40"/>
    <w:rsid w:val="00BA272A"/>
    <w:rsid w:val="00BA280F"/>
    <w:rsid w:val="00BA287D"/>
    <w:rsid w:val="00BA2DDE"/>
    <w:rsid w:val="00BA2F14"/>
    <w:rsid w:val="00BA37E8"/>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A7DE1"/>
    <w:rsid w:val="00BB0CC0"/>
    <w:rsid w:val="00BB0D12"/>
    <w:rsid w:val="00BB1223"/>
    <w:rsid w:val="00BB12B5"/>
    <w:rsid w:val="00BB13F2"/>
    <w:rsid w:val="00BB1D29"/>
    <w:rsid w:val="00BB20B2"/>
    <w:rsid w:val="00BB249F"/>
    <w:rsid w:val="00BB264C"/>
    <w:rsid w:val="00BB2EA1"/>
    <w:rsid w:val="00BB3DEA"/>
    <w:rsid w:val="00BB45F1"/>
    <w:rsid w:val="00BB4B74"/>
    <w:rsid w:val="00BB4D82"/>
    <w:rsid w:val="00BB4DAA"/>
    <w:rsid w:val="00BB52AD"/>
    <w:rsid w:val="00BB5870"/>
    <w:rsid w:val="00BB5B45"/>
    <w:rsid w:val="00BB5C29"/>
    <w:rsid w:val="00BB6207"/>
    <w:rsid w:val="00BB624E"/>
    <w:rsid w:val="00BB6325"/>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D24"/>
    <w:rsid w:val="00BC1F42"/>
    <w:rsid w:val="00BC23D4"/>
    <w:rsid w:val="00BC2A29"/>
    <w:rsid w:val="00BC2E57"/>
    <w:rsid w:val="00BC37BC"/>
    <w:rsid w:val="00BC3CB3"/>
    <w:rsid w:val="00BC3F11"/>
    <w:rsid w:val="00BC45DD"/>
    <w:rsid w:val="00BC46B8"/>
    <w:rsid w:val="00BC4A94"/>
    <w:rsid w:val="00BC4B09"/>
    <w:rsid w:val="00BC51FA"/>
    <w:rsid w:val="00BC546C"/>
    <w:rsid w:val="00BC569C"/>
    <w:rsid w:val="00BC57C4"/>
    <w:rsid w:val="00BC5C07"/>
    <w:rsid w:val="00BC5CC2"/>
    <w:rsid w:val="00BC643D"/>
    <w:rsid w:val="00BC662E"/>
    <w:rsid w:val="00BC679C"/>
    <w:rsid w:val="00BC6962"/>
    <w:rsid w:val="00BC6D25"/>
    <w:rsid w:val="00BC7293"/>
    <w:rsid w:val="00BC7474"/>
    <w:rsid w:val="00BC7548"/>
    <w:rsid w:val="00BC7703"/>
    <w:rsid w:val="00BC7895"/>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BF0"/>
    <w:rsid w:val="00BD3CEA"/>
    <w:rsid w:val="00BD406A"/>
    <w:rsid w:val="00BD4EF5"/>
    <w:rsid w:val="00BD4FCE"/>
    <w:rsid w:val="00BD5113"/>
    <w:rsid w:val="00BD54BE"/>
    <w:rsid w:val="00BD57A4"/>
    <w:rsid w:val="00BD5C1E"/>
    <w:rsid w:val="00BD5D78"/>
    <w:rsid w:val="00BD5E84"/>
    <w:rsid w:val="00BD61A7"/>
    <w:rsid w:val="00BD6E09"/>
    <w:rsid w:val="00BD74E8"/>
    <w:rsid w:val="00BD7946"/>
    <w:rsid w:val="00BD7DEE"/>
    <w:rsid w:val="00BE00D8"/>
    <w:rsid w:val="00BE064B"/>
    <w:rsid w:val="00BE0A46"/>
    <w:rsid w:val="00BE0F4D"/>
    <w:rsid w:val="00BE13EF"/>
    <w:rsid w:val="00BE14E6"/>
    <w:rsid w:val="00BE1D12"/>
    <w:rsid w:val="00BE1FAE"/>
    <w:rsid w:val="00BE2027"/>
    <w:rsid w:val="00BE22C8"/>
    <w:rsid w:val="00BE2802"/>
    <w:rsid w:val="00BE2C02"/>
    <w:rsid w:val="00BE2CB3"/>
    <w:rsid w:val="00BE2EC5"/>
    <w:rsid w:val="00BE3517"/>
    <w:rsid w:val="00BE40D7"/>
    <w:rsid w:val="00BE4149"/>
    <w:rsid w:val="00BE42B1"/>
    <w:rsid w:val="00BE42E5"/>
    <w:rsid w:val="00BE44B5"/>
    <w:rsid w:val="00BE47BD"/>
    <w:rsid w:val="00BE486F"/>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5B6"/>
    <w:rsid w:val="00BF76FE"/>
    <w:rsid w:val="00BF7763"/>
    <w:rsid w:val="00BF798F"/>
    <w:rsid w:val="00BF7AD4"/>
    <w:rsid w:val="00C00118"/>
    <w:rsid w:val="00C0041F"/>
    <w:rsid w:val="00C007DE"/>
    <w:rsid w:val="00C007F0"/>
    <w:rsid w:val="00C00FC6"/>
    <w:rsid w:val="00C01E38"/>
    <w:rsid w:val="00C0206A"/>
    <w:rsid w:val="00C0217F"/>
    <w:rsid w:val="00C022F9"/>
    <w:rsid w:val="00C02821"/>
    <w:rsid w:val="00C02A1A"/>
    <w:rsid w:val="00C03037"/>
    <w:rsid w:val="00C03048"/>
    <w:rsid w:val="00C0320E"/>
    <w:rsid w:val="00C03430"/>
    <w:rsid w:val="00C03E13"/>
    <w:rsid w:val="00C045BB"/>
    <w:rsid w:val="00C047F8"/>
    <w:rsid w:val="00C0485E"/>
    <w:rsid w:val="00C04AF1"/>
    <w:rsid w:val="00C04C04"/>
    <w:rsid w:val="00C04F0F"/>
    <w:rsid w:val="00C04F2C"/>
    <w:rsid w:val="00C05181"/>
    <w:rsid w:val="00C0655A"/>
    <w:rsid w:val="00C068A8"/>
    <w:rsid w:val="00C06B91"/>
    <w:rsid w:val="00C07009"/>
    <w:rsid w:val="00C07917"/>
    <w:rsid w:val="00C10350"/>
    <w:rsid w:val="00C10453"/>
    <w:rsid w:val="00C106AB"/>
    <w:rsid w:val="00C10738"/>
    <w:rsid w:val="00C10925"/>
    <w:rsid w:val="00C10929"/>
    <w:rsid w:val="00C1098A"/>
    <w:rsid w:val="00C10AA6"/>
    <w:rsid w:val="00C10D40"/>
    <w:rsid w:val="00C10D82"/>
    <w:rsid w:val="00C10EE6"/>
    <w:rsid w:val="00C10F86"/>
    <w:rsid w:val="00C112A9"/>
    <w:rsid w:val="00C1140C"/>
    <w:rsid w:val="00C119B8"/>
    <w:rsid w:val="00C120F1"/>
    <w:rsid w:val="00C12186"/>
    <w:rsid w:val="00C12328"/>
    <w:rsid w:val="00C12435"/>
    <w:rsid w:val="00C128FD"/>
    <w:rsid w:val="00C130AC"/>
    <w:rsid w:val="00C1317D"/>
    <w:rsid w:val="00C1387F"/>
    <w:rsid w:val="00C13930"/>
    <w:rsid w:val="00C1400F"/>
    <w:rsid w:val="00C143BA"/>
    <w:rsid w:val="00C14563"/>
    <w:rsid w:val="00C1477C"/>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B84"/>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A9E"/>
    <w:rsid w:val="00C27C19"/>
    <w:rsid w:val="00C27CCE"/>
    <w:rsid w:val="00C3020B"/>
    <w:rsid w:val="00C304B5"/>
    <w:rsid w:val="00C30873"/>
    <w:rsid w:val="00C3115C"/>
    <w:rsid w:val="00C31274"/>
    <w:rsid w:val="00C314F9"/>
    <w:rsid w:val="00C31831"/>
    <w:rsid w:val="00C31CB7"/>
    <w:rsid w:val="00C31E80"/>
    <w:rsid w:val="00C32007"/>
    <w:rsid w:val="00C321C6"/>
    <w:rsid w:val="00C32482"/>
    <w:rsid w:val="00C324BE"/>
    <w:rsid w:val="00C32536"/>
    <w:rsid w:val="00C32CD2"/>
    <w:rsid w:val="00C337D5"/>
    <w:rsid w:val="00C3385F"/>
    <w:rsid w:val="00C33ADD"/>
    <w:rsid w:val="00C33BA7"/>
    <w:rsid w:val="00C33D7E"/>
    <w:rsid w:val="00C34598"/>
    <w:rsid w:val="00C346CE"/>
    <w:rsid w:val="00C34A83"/>
    <w:rsid w:val="00C3520C"/>
    <w:rsid w:val="00C352DB"/>
    <w:rsid w:val="00C360E7"/>
    <w:rsid w:val="00C362A1"/>
    <w:rsid w:val="00C36984"/>
    <w:rsid w:val="00C36BE7"/>
    <w:rsid w:val="00C36EE3"/>
    <w:rsid w:val="00C372DB"/>
    <w:rsid w:val="00C37360"/>
    <w:rsid w:val="00C37844"/>
    <w:rsid w:val="00C37B14"/>
    <w:rsid w:val="00C37B74"/>
    <w:rsid w:val="00C37C26"/>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37E6"/>
    <w:rsid w:val="00C43A3A"/>
    <w:rsid w:val="00C4483E"/>
    <w:rsid w:val="00C44E5A"/>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0D77"/>
    <w:rsid w:val="00C51242"/>
    <w:rsid w:val="00C51DE4"/>
    <w:rsid w:val="00C51EFF"/>
    <w:rsid w:val="00C5247B"/>
    <w:rsid w:val="00C5266E"/>
    <w:rsid w:val="00C52867"/>
    <w:rsid w:val="00C52BCA"/>
    <w:rsid w:val="00C52E2A"/>
    <w:rsid w:val="00C52E7B"/>
    <w:rsid w:val="00C52F65"/>
    <w:rsid w:val="00C53337"/>
    <w:rsid w:val="00C53968"/>
    <w:rsid w:val="00C540B6"/>
    <w:rsid w:val="00C5481F"/>
    <w:rsid w:val="00C54E64"/>
    <w:rsid w:val="00C54E97"/>
    <w:rsid w:val="00C54F7D"/>
    <w:rsid w:val="00C55552"/>
    <w:rsid w:val="00C55A0D"/>
    <w:rsid w:val="00C55A12"/>
    <w:rsid w:val="00C55A56"/>
    <w:rsid w:val="00C55BC0"/>
    <w:rsid w:val="00C55CEE"/>
    <w:rsid w:val="00C55FFD"/>
    <w:rsid w:val="00C562F8"/>
    <w:rsid w:val="00C56319"/>
    <w:rsid w:val="00C5646C"/>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0E7E"/>
    <w:rsid w:val="00C6131D"/>
    <w:rsid w:val="00C618CE"/>
    <w:rsid w:val="00C6197C"/>
    <w:rsid w:val="00C61A7A"/>
    <w:rsid w:val="00C61BBC"/>
    <w:rsid w:val="00C6200D"/>
    <w:rsid w:val="00C62193"/>
    <w:rsid w:val="00C6242E"/>
    <w:rsid w:val="00C62837"/>
    <w:rsid w:val="00C63670"/>
    <w:rsid w:val="00C63D55"/>
    <w:rsid w:val="00C63FFA"/>
    <w:rsid w:val="00C64873"/>
    <w:rsid w:val="00C648C8"/>
    <w:rsid w:val="00C648CF"/>
    <w:rsid w:val="00C64E1D"/>
    <w:rsid w:val="00C655BE"/>
    <w:rsid w:val="00C65611"/>
    <w:rsid w:val="00C70039"/>
    <w:rsid w:val="00C701F3"/>
    <w:rsid w:val="00C7034C"/>
    <w:rsid w:val="00C705CA"/>
    <w:rsid w:val="00C70FBE"/>
    <w:rsid w:val="00C711FF"/>
    <w:rsid w:val="00C71A4C"/>
    <w:rsid w:val="00C71E44"/>
    <w:rsid w:val="00C720EC"/>
    <w:rsid w:val="00C727B6"/>
    <w:rsid w:val="00C7289D"/>
    <w:rsid w:val="00C72AFE"/>
    <w:rsid w:val="00C72C92"/>
    <w:rsid w:val="00C7373D"/>
    <w:rsid w:val="00C737A0"/>
    <w:rsid w:val="00C740AB"/>
    <w:rsid w:val="00C74212"/>
    <w:rsid w:val="00C7433C"/>
    <w:rsid w:val="00C74873"/>
    <w:rsid w:val="00C74FB1"/>
    <w:rsid w:val="00C74FC5"/>
    <w:rsid w:val="00C751E6"/>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77AC8"/>
    <w:rsid w:val="00C80DDC"/>
    <w:rsid w:val="00C81B67"/>
    <w:rsid w:val="00C81CD5"/>
    <w:rsid w:val="00C821EC"/>
    <w:rsid w:val="00C822D9"/>
    <w:rsid w:val="00C82686"/>
    <w:rsid w:val="00C82ECE"/>
    <w:rsid w:val="00C83B84"/>
    <w:rsid w:val="00C83FCB"/>
    <w:rsid w:val="00C8449E"/>
    <w:rsid w:val="00C84CDC"/>
    <w:rsid w:val="00C85206"/>
    <w:rsid w:val="00C8522E"/>
    <w:rsid w:val="00C85B2E"/>
    <w:rsid w:val="00C85CD2"/>
    <w:rsid w:val="00C85E08"/>
    <w:rsid w:val="00C86068"/>
    <w:rsid w:val="00C86236"/>
    <w:rsid w:val="00C863BC"/>
    <w:rsid w:val="00C87176"/>
    <w:rsid w:val="00C875F3"/>
    <w:rsid w:val="00C909AE"/>
    <w:rsid w:val="00C90D5D"/>
    <w:rsid w:val="00C90DF5"/>
    <w:rsid w:val="00C90DF6"/>
    <w:rsid w:val="00C91817"/>
    <w:rsid w:val="00C91892"/>
    <w:rsid w:val="00C91A69"/>
    <w:rsid w:val="00C91E08"/>
    <w:rsid w:val="00C92CA0"/>
    <w:rsid w:val="00C92CE0"/>
    <w:rsid w:val="00C932C4"/>
    <w:rsid w:val="00C9349F"/>
    <w:rsid w:val="00C93587"/>
    <w:rsid w:val="00C93933"/>
    <w:rsid w:val="00C9398F"/>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8DE"/>
    <w:rsid w:val="00CA0925"/>
    <w:rsid w:val="00CA0A45"/>
    <w:rsid w:val="00CA0CB5"/>
    <w:rsid w:val="00CA0D4F"/>
    <w:rsid w:val="00CA1039"/>
    <w:rsid w:val="00CA13AF"/>
    <w:rsid w:val="00CA14BE"/>
    <w:rsid w:val="00CA21BF"/>
    <w:rsid w:val="00CA2353"/>
    <w:rsid w:val="00CA239D"/>
    <w:rsid w:val="00CA23FC"/>
    <w:rsid w:val="00CA248A"/>
    <w:rsid w:val="00CA2BA4"/>
    <w:rsid w:val="00CA2D80"/>
    <w:rsid w:val="00CA2F57"/>
    <w:rsid w:val="00CA31B5"/>
    <w:rsid w:val="00CA3530"/>
    <w:rsid w:val="00CA37FF"/>
    <w:rsid w:val="00CA38B2"/>
    <w:rsid w:val="00CA3D41"/>
    <w:rsid w:val="00CA4113"/>
    <w:rsid w:val="00CA4676"/>
    <w:rsid w:val="00CA4B3C"/>
    <w:rsid w:val="00CA524A"/>
    <w:rsid w:val="00CA527F"/>
    <w:rsid w:val="00CA52D8"/>
    <w:rsid w:val="00CA53EC"/>
    <w:rsid w:val="00CA5745"/>
    <w:rsid w:val="00CA58AF"/>
    <w:rsid w:val="00CA5CB9"/>
    <w:rsid w:val="00CA5EE2"/>
    <w:rsid w:val="00CA6299"/>
    <w:rsid w:val="00CA6656"/>
    <w:rsid w:val="00CA6702"/>
    <w:rsid w:val="00CA6C53"/>
    <w:rsid w:val="00CA6F72"/>
    <w:rsid w:val="00CA7AC6"/>
    <w:rsid w:val="00CA7C74"/>
    <w:rsid w:val="00CA7DCB"/>
    <w:rsid w:val="00CA7E96"/>
    <w:rsid w:val="00CA7F5B"/>
    <w:rsid w:val="00CB047A"/>
    <w:rsid w:val="00CB111F"/>
    <w:rsid w:val="00CB1521"/>
    <w:rsid w:val="00CB1F76"/>
    <w:rsid w:val="00CB2352"/>
    <w:rsid w:val="00CB275C"/>
    <w:rsid w:val="00CB2A70"/>
    <w:rsid w:val="00CB3288"/>
    <w:rsid w:val="00CB3547"/>
    <w:rsid w:val="00CB36B0"/>
    <w:rsid w:val="00CB3AE4"/>
    <w:rsid w:val="00CB44C0"/>
    <w:rsid w:val="00CB498A"/>
    <w:rsid w:val="00CB505F"/>
    <w:rsid w:val="00CB571E"/>
    <w:rsid w:val="00CB6352"/>
    <w:rsid w:val="00CB63AF"/>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6EE"/>
    <w:rsid w:val="00CC377B"/>
    <w:rsid w:val="00CC37B9"/>
    <w:rsid w:val="00CC3FDF"/>
    <w:rsid w:val="00CC436F"/>
    <w:rsid w:val="00CC447F"/>
    <w:rsid w:val="00CC48AB"/>
    <w:rsid w:val="00CC4CA8"/>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046"/>
    <w:rsid w:val="00CD41FA"/>
    <w:rsid w:val="00CD4321"/>
    <w:rsid w:val="00CD4C8E"/>
    <w:rsid w:val="00CD6A74"/>
    <w:rsid w:val="00CD6E10"/>
    <w:rsid w:val="00CD708C"/>
    <w:rsid w:val="00CD75E1"/>
    <w:rsid w:val="00CD76AF"/>
    <w:rsid w:val="00CD7705"/>
    <w:rsid w:val="00CD7844"/>
    <w:rsid w:val="00CD7F37"/>
    <w:rsid w:val="00CE00C3"/>
    <w:rsid w:val="00CE02A3"/>
    <w:rsid w:val="00CE055F"/>
    <w:rsid w:val="00CE0613"/>
    <w:rsid w:val="00CE0C98"/>
    <w:rsid w:val="00CE0FD5"/>
    <w:rsid w:val="00CE10A4"/>
    <w:rsid w:val="00CE1190"/>
    <w:rsid w:val="00CE11E0"/>
    <w:rsid w:val="00CE14FF"/>
    <w:rsid w:val="00CE1869"/>
    <w:rsid w:val="00CE1EB7"/>
    <w:rsid w:val="00CE2247"/>
    <w:rsid w:val="00CE2383"/>
    <w:rsid w:val="00CE2B5F"/>
    <w:rsid w:val="00CE2FFA"/>
    <w:rsid w:val="00CE30CA"/>
    <w:rsid w:val="00CE337A"/>
    <w:rsid w:val="00CE369C"/>
    <w:rsid w:val="00CE3C33"/>
    <w:rsid w:val="00CE4045"/>
    <w:rsid w:val="00CE408C"/>
    <w:rsid w:val="00CE419B"/>
    <w:rsid w:val="00CE46C8"/>
    <w:rsid w:val="00CE4765"/>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29"/>
    <w:rsid w:val="00CF4E52"/>
    <w:rsid w:val="00CF4F17"/>
    <w:rsid w:val="00CF4F74"/>
    <w:rsid w:val="00CF59C3"/>
    <w:rsid w:val="00CF5D00"/>
    <w:rsid w:val="00CF66EA"/>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BCE"/>
    <w:rsid w:val="00D05D0F"/>
    <w:rsid w:val="00D0652F"/>
    <w:rsid w:val="00D0678E"/>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083A"/>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0F4"/>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3B"/>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A85"/>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03D6"/>
    <w:rsid w:val="00D50E71"/>
    <w:rsid w:val="00D5112C"/>
    <w:rsid w:val="00D51772"/>
    <w:rsid w:val="00D5177E"/>
    <w:rsid w:val="00D51DAD"/>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107"/>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02"/>
    <w:rsid w:val="00D66CBB"/>
    <w:rsid w:val="00D66D8E"/>
    <w:rsid w:val="00D66D90"/>
    <w:rsid w:val="00D67347"/>
    <w:rsid w:val="00D6746A"/>
    <w:rsid w:val="00D67754"/>
    <w:rsid w:val="00D67945"/>
    <w:rsid w:val="00D67BB5"/>
    <w:rsid w:val="00D67EE9"/>
    <w:rsid w:val="00D7019D"/>
    <w:rsid w:val="00D705BD"/>
    <w:rsid w:val="00D70694"/>
    <w:rsid w:val="00D70769"/>
    <w:rsid w:val="00D70905"/>
    <w:rsid w:val="00D71138"/>
    <w:rsid w:val="00D71180"/>
    <w:rsid w:val="00D723C2"/>
    <w:rsid w:val="00D7274A"/>
    <w:rsid w:val="00D727B7"/>
    <w:rsid w:val="00D72A2B"/>
    <w:rsid w:val="00D736D5"/>
    <w:rsid w:val="00D744F4"/>
    <w:rsid w:val="00D74AA8"/>
    <w:rsid w:val="00D74B6A"/>
    <w:rsid w:val="00D7519B"/>
    <w:rsid w:val="00D753E2"/>
    <w:rsid w:val="00D75884"/>
    <w:rsid w:val="00D76170"/>
    <w:rsid w:val="00D76C14"/>
    <w:rsid w:val="00D76C5D"/>
    <w:rsid w:val="00D77148"/>
    <w:rsid w:val="00D7718F"/>
    <w:rsid w:val="00D77835"/>
    <w:rsid w:val="00D77872"/>
    <w:rsid w:val="00D77C6E"/>
    <w:rsid w:val="00D80254"/>
    <w:rsid w:val="00D80405"/>
    <w:rsid w:val="00D80926"/>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54"/>
    <w:rsid w:val="00D904A6"/>
    <w:rsid w:val="00D90F74"/>
    <w:rsid w:val="00D912D2"/>
    <w:rsid w:val="00D912E6"/>
    <w:rsid w:val="00D91414"/>
    <w:rsid w:val="00D9167C"/>
    <w:rsid w:val="00D916EE"/>
    <w:rsid w:val="00D91C83"/>
    <w:rsid w:val="00D91DAB"/>
    <w:rsid w:val="00D91F6D"/>
    <w:rsid w:val="00D922D3"/>
    <w:rsid w:val="00D92AE5"/>
    <w:rsid w:val="00D92D18"/>
    <w:rsid w:val="00D92DC1"/>
    <w:rsid w:val="00D9322C"/>
    <w:rsid w:val="00D93318"/>
    <w:rsid w:val="00D9356F"/>
    <w:rsid w:val="00D9364E"/>
    <w:rsid w:val="00D938B1"/>
    <w:rsid w:val="00D938DC"/>
    <w:rsid w:val="00D93F0D"/>
    <w:rsid w:val="00D94B3D"/>
    <w:rsid w:val="00D9512F"/>
    <w:rsid w:val="00D95375"/>
    <w:rsid w:val="00D957BB"/>
    <w:rsid w:val="00D95E2C"/>
    <w:rsid w:val="00D96164"/>
    <w:rsid w:val="00D968C9"/>
    <w:rsid w:val="00D96B4F"/>
    <w:rsid w:val="00D96B60"/>
    <w:rsid w:val="00D9709E"/>
    <w:rsid w:val="00D97703"/>
    <w:rsid w:val="00D97A59"/>
    <w:rsid w:val="00DA00AB"/>
    <w:rsid w:val="00DA0430"/>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288"/>
    <w:rsid w:val="00DA767A"/>
    <w:rsid w:val="00DA78D8"/>
    <w:rsid w:val="00DA7AF9"/>
    <w:rsid w:val="00DA7E36"/>
    <w:rsid w:val="00DB000D"/>
    <w:rsid w:val="00DB0418"/>
    <w:rsid w:val="00DB0D7A"/>
    <w:rsid w:val="00DB11CF"/>
    <w:rsid w:val="00DB1973"/>
    <w:rsid w:val="00DB1BF8"/>
    <w:rsid w:val="00DB1BFD"/>
    <w:rsid w:val="00DB1DFD"/>
    <w:rsid w:val="00DB2139"/>
    <w:rsid w:val="00DB2179"/>
    <w:rsid w:val="00DB2591"/>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654"/>
    <w:rsid w:val="00DB787E"/>
    <w:rsid w:val="00DB7C07"/>
    <w:rsid w:val="00DC026A"/>
    <w:rsid w:val="00DC0E39"/>
    <w:rsid w:val="00DC1154"/>
    <w:rsid w:val="00DC116D"/>
    <w:rsid w:val="00DC14F8"/>
    <w:rsid w:val="00DC164A"/>
    <w:rsid w:val="00DC19F7"/>
    <w:rsid w:val="00DC1A5E"/>
    <w:rsid w:val="00DC1EC0"/>
    <w:rsid w:val="00DC1ED2"/>
    <w:rsid w:val="00DC2289"/>
    <w:rsid w:val="00DC236D"/>
    <w:rsid w:val="00DC2B72"/>
    <w:rsid w:val="00DC2FA7"/>
    <w:rsid w:val="00DC30F1"/>
    <w:rsid w:val="00DC32D4"/>
    <w:rsid w:val="00DC38D9"/>
    <w:rsid w:val="00DC38F1"/>
    <w:rsid w:val="00DC39B8"/>
    <w:rsid w:val="00DC427F"/>
    <w:rsid w:val="00DC491A"/>
    <w:rsid w:val="00DC525F"/>
    <w:rsid w:val="00DC5393"/>
    <w:rsid w:val="00DC5F6B"/>
    <w:rsid w:val="00DC62FD"/>
    <w:rsid w:val="00DC671C"/>
    <w:rsid w:val="00DC6B89"/>
    <w:rsid w:val="00DC7361"/>
    <w:rsid w:val="00DC7C7C"/>
    <w:rsid w:val="00DC7DAC"/>
    <w:rsid w:val="00DD01E8"/>
    <w:rsid w:val="00DD0398"/>
    <w:rsid w:val="00DD03AF"/>
    <w:rsid w:val="00DD0486"/>
    <w:rsid w:val="00DD090A"/>
    <w:rsid w:val="00DD114B"/>
    <w:rsid w:val="00DD15B8"/>
    <w:rsid w:val="00DD1968"/>
    <w:rsid w:val="00DD1A5D"/>
    <w:rsid w:val="00DD1D0A"/>
    <w:rsid w:val="00DD1DA2"/>
    <w:rsid w:val="00DD2186"/>
    <w:rsid w:val="00DD26D3"/>
    <w:rsid w:val="00DD27D4"/>
    <w:rsid w:val="00DD2FC2"/>
    <w:rsid w:val="00DD32AB"/>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0D43"/>
    <w:rsid w:val="00DF11C4"/>
    <w:rsid w:val="00DF121A"/>
    <w:rsid w:val="00DF1851"/>
    <w:rsid w:val="00DF19D1"/>
    <w:rsid w:val="00DF1DC4"/>
    <w:rsid w:val="00DF1EF8"/>
    <w:rsid w:val="00DF2003"/>
    <w:rsid w:val="00DF2089"/>
    <w:rsid w:val="00DF2157"/>
    <w:rsid w:val="00DF220B"/>
    <w:rsid w:val="00DF2B63"/>
    <w:rsid w:val="00DF2F3B"/>
    <w:rsid w:val="00DF3137"/>
    <w:rsid w:val="00DF327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4BE"/>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217"/>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4B2"/>
    <w:rsid w:val="00E10718"/>
    <w:rsid w:val="00E10CC2"/>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46D8"/>
    <w:rsid w:val="00E25558"/>
    <w:rsid w:val="00E255BE"/>
    <w:rsid w:val="00E259AF"/>
    <w:rsid w:val="00E25A0A"/>
    <w:rsid w:val="00E25AC5"/>
    <w:rsid w:val="00E263C6"/>
    <w:rsid w:val="00E26AA4"/>
    <w:rsid w:val="00E27A28"/>
    <w:rsid w:val="00E27E20"/>
    <w:rsid w:val="00E30548"/>
    <w:rsid w:val="00E30951"/>
    <w:rsid w:val="00E30990"/>
    <w:rsid w:val="00E30F23"/>
    <w:rsid w:val="00E31181"/>
    <w:rsid w:val="00E311A0"/>
    <w:rsid w:val="00E31918"/>
    <w:rsid w:val="00E323DD"/>
    <w:rsid w:val="00E32CB1"/>
    <w:rsid w:val="00E3345B"/>
    <w:rsid w:val="00E3389C"/>
    <w:rsid w:val="00E33A00"/>
    <w:rsid w:val="00E33B4D"/>
    <w:rsid w:val="00E33F85"/>
    <w:rsid w:val="00E34178"/>
    <w:rsid w:val="00E345EB"/>
    <w:rsid w:val="00E34654"/>
    <w:rsid w:val="00E355B1"/>
    <w:rsid w:val="00E35AA0"/>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25"/>
    <w:rsid w:val="00E47295"/>
    <w:rsid w:val="00E4733C"/>
    <w:rsid w:val="00E474E7"/>
    <w:rsid w:val="00E47649"/>
    <w:rsid w:val="00E47B41"/>
    <w:rsid w:val="00E502C2"/>
    <w:rsid w:val="00E506DE"/>
    <w:rsid w:val="00E5075D"/>
    <w:rsid w:val="00E5083C"/>
    <w:rsid w:val="00E5101F"/>
    <w:rsid w:val="00E51475"/>
    <w:rsid w:val="00E5152B"/>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C49"/>
    <w:rsid w:val="00E53DF9"/>
    <w:rsid w:val="00E54BB6"/>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394A"/>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DE"/>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9FA"/>
    <w:rsid w:val="00E77D25"/>
    <w:rsid w:val="00E801C5"/>
    <w:rsid w:val="00E8080F"/>
    <w:rsid w:val="00E808C2"/>
    <w:rsid w:val="00E80C5F"/>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2FE"/>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46D6"/>
    <w:rsid w:val="00EA4DC2"/>
    <w:rsid w:val="00EA50AF"/>
    <w:rsid w:val="00EA5214"/>
    <w:rsid w:val="00EA5222"/>
    <w:rsid w:val="00EA5447"/>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6F2F"/>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A59"/>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0F31"/>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337"/>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7B5"/>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EF8"/>
    <w:rsid w:val="00EE7F8D"/>
    <w:rsid w:val="00EF0195"/>
    <w:rsid w:val="00EF04C8"/>
    <w:rsid w:val="00EF04F3"/>
    <w:rsid w:val="00EF07B1"/>
    <w:rsid w:val="00EF0AA5"/>
    <w:rsid w:val="00EF0ED2"/>
    <w:rsid w:val="00EF17C7"/>
    <w:rsid w:val="00EF1892"/>
    <w:rsid w:val="00EF1A2C"/>
    <w:rsid w:val="00EF1A3A"/>
    <w:rsid w:val="00EF1B41"/>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515"/>
    <w:rsid w:val="00EF48EA"/>
    <w:rsid w:val="00EF4997"/>
    <w:rsid w:val="00EF5289"/>
    <w:rsid w:val="00EF53BA"/>
    <w:rsid w:val="00EF53CE"/>
    <w:rsid w:val="00EF5499"/>
    <w:rsid w:val="00EF56DE"/>
    <w:rsid w:val="00EF5A12"/>
    <w:rsid w:val="00EF5A92"/>
    <w:rsid w:val="00EF66E4"/>
    <w:rsid w:val="00EF67E0"/>
    <w:rsid w:val="00EF6940"/>
    <w:rsid w:val="00EF6A42"/>
    <w:rsid w:val="00EF71CE"/>
    <w:rsid w:val="00EF73A1"/>
    <w:rsid w:val="00EF741F"/>
    <w:rsid w:val="00EF76F0"/>
    <w:rsid w:val="00EF77ED"/>
    <w:rsid w:val="00EF795E"/>
    <w:rsid w:val="00EF7F98"/>
    <w:rsid w:val="00F00255"/>
    <w:rsid w:val="00F003CA"/>
    <w:rsid w:val="00F0041C"/>
    <w:rsid w:val="00F009C0"/>
    <w:rsid w:val="00F009C3"/>
    <w:rsid w:val="00F00E4E"/>
    <w:rsid w:val="00F00F6F"/>
    <w:rsid w:val="00F00FDF"/>
    <w:rsid w:val="00F0153F"/>
    <w:rsid w:val="00F0187C"/>
    <w:rsid w:val="00F0197B"/>
    <w:rsid w:val="00F01AFF"/>
    <w:rsid w:val="00F01DF3"/>
    <w:rsid w:val="00F0206F"/>
    <w:rsid w:val="00F020ED"/>
    <w:rsid w:val="00F021D7"/>
    <w:rsid w:val="00F0279C"/>
    <w:rsid w:val="00F02AF1"/>
    <w:rsid w:val="00F02B8F"/>
    <w:rsid w:val="00F02E0F"/>
    <w:rsid w:val="00F02F0D"/>
    <w:rsid w:val="00F03A62"/>
    <w:rsid w:val="00F03E5D"/>
    <w:rsid w:val="00F047A5"/>
    <w:rsid w:val="00F0482C"/>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C8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086"/>
    <w:rsid w:val="00F141E5"/>
    <w:rsid w:val="00F142C8"/>
    <w:rsid w:val="00F1447C"/>
    <w:rsid w:val="00F145AE"/>
    <w:rsid w:val="00F14980"/>
    <w:rsid w:val="00F14B13"/>
    <w:rsid w:val="00F14BC8"/>
    <w:rsid w:val="00F14CB3"/>
    <w:rsid w:val="00F14F99"/>
    <w:rsid w:val="00F15929"/>
    <w:rsid w:val="00F15AC1"/>
    <w:rsid w:val="00F15D98"/>
    <w:rsid w:val="00F164EA"/>
    <w:rsid w:val="00F168E6"/>
    <w:rsid w:val="00F16DE3"/>
    <w:rsid w:val="00F171A4"/>
    <w:rsid w:val="00F1753D"/>
    <w:rsid w:val="00F1755B"/>
    <w:rsid w:val="00F17A34"/>
    <w:rsid w:val="00F2011F"/>
    <w:rsid w:val="00F20A13"/>
    <w:rsid w:val="00F20AAE"/>
    <w:rsid w:val="00F21220"/>
    <w:rsid w:val="00F21272"/>
    <w:rsid w:val="00F21753"/>
    <w:rsid w:val="00F21AEA"/>
    <w:rsid w:val="00F2204A"/>
    <w:rsid w:val="00F22331"/>
    <w:rsid w:val="00F22C68"/>
    <w:rsid w:val="00F22F86"/>
    <w:rsid w:val="00F232DC"/>
    <w:rsid w:val="00F2372B"/>
    <w:rsid w:val="00F238DD"/>
    <w:rsid w:val="00F239C7"/>
    <w:rsid w:val="00F239E5"/>
    <w:rsid w:val="00F23C4F"/>
    <w:rsid w:val="00F23F0A"/>
    <w:rsid w:val="00F23F21"/>
    <w:rsid w:val="00F240CA"/>
    <w:rsid w:val="00F247A7"/>
    <w:rsid w:val="00F2485C"/>
    <w:rsid w:val="00F248A6"/>
    <w:rsid w:val="00F24DB7"/>
    <w:rsid w:val="00F253CB"/>
    <w:rsid w:val="00F25D8E"/>
    <w:rsid w:val="00F260C7"/>
    <w:rsid w:val="00F269ED"/>
    <w:rsid w:val="00F26D97"/>
    <w:rsid w:val="00F26E25"/>
    <w:rsid w:val="00F27568"/>
    <w:rsid w:val="00F276DE"/>
    <w:rsid w:val="00F27D59"/>
    <w:rsid w:val="00F308CE"/>
    <w:rsid w:val="00F30C4C"/>
    <w:rsid w:val="00F312A4"/>
    <w:rsid w:val="00F312C9"/>
    <w:rsid w:val="00F31A43"/>
    <w:rsid w:val="00F31B2C"/>
    <w:rsid w:val="00F31C6C"/>
    <w:rsid w:val="00F3221D"/>
    <w:rsid w:val="00F32374"/>
    <w:rsid w:val="00F3242E"/>
    <w:rsid w:val="00F32986"/>
    <w:rsid w:val="00F3327B"/>
    <w:rsid w:val="00F334C7"/>
    <w:rsid w:val="00F337D8"/>
    <w:rsid w:val="00F33848"/>
    <w:rsid w:val="00F33B46"/>
    <w:rsid w:val="00F33CE1"/>
    <w:rsid w:val="00F3418B"/>
    <w:rsid w:val="00F34883"/>
    <w:rsid w:val="00F3491B"/>
    <w:rsid w:val="00F35A70"/>
    <w:rsid w:val="00F35CCA"/>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C66"/>
    <w:rsid w:val="00F44F31"/>
    <w:rsid w:val="00F44FED"/>
    <w:rsid w:val="00F45181"/>
    <w:rsid w:val="00F45574"/>
    <w:rsid w:val="00F455F5"/>
    <w:rsid w:val="00F46157"/>
    <w:rsid w:val="00F46962"/>
    <w:rsid w:val="00F46DF5"/>
    <w:rsid w:val="00F46E26"/>
    <w:rsid w:val="00F46E7A"/>
    <w:rsid w:val="00F46FD9"/>
    <w:rsid w:val="00F4726D"/>
    <w:rsid w:val="00F47362"/>
    <w:rsid w:val="00F4787C"/>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5"/>
    <w:rsid w:val="00F5166B"/>
    <w:rsid w:val="00F5169F"/>
    <w:rsid w:val="00F516EB"/>
    <w:rsid w:val="00F51E56"/>
    <w:rsid w:val="00F51F6E"/>
    <w:rsid w:val="00F52108"/>
    <w:rsid w:val="00F52643"/>
    <w:rsid w:val="00F52AFF"/>
    <w:rsid w:val="00F52BFE"/>
    <w:rsid w:val="00F52C6C"/>
    <w:rsid w:val="00F52D88"/>
    <w:rsid w:val="00F52FDD"/>
    <w:rsid w:val="00F53058"/>
    <w:rsid w:val="00F5319D"/>
    <w:rsid w:val="00F53501"/>
    <w:rsid w:val="00F53AA7"/>
    <w:rsid w:val="00F53D80"/>
    <w:rsid w:val="00F5404E"/>
    <w:rsid w:val="00F5434A"/>
    <w:rsid w:val="00F5442C"/>
    <w:rsid w:val="00F54B98"/>
    <w:rsid w:val="00F553B5"/>
    <w:rsid w:val="00F55BE4"/>
    <w:rsid w:val="00F55CC1"/>
    <w:rsid w:val="00F569EF"/>
    <w:rsid w:val="00F56B86"/>
    <w:rsid w:val="00F56D03"/>
    <w:rsid w:val="00F5717D"/>
    <w:rsid w:val="00F57502"/>
    <w:rsid w:val="00F57921"/>
    <w:rsid w:val="00F600FA"/>
    <w:rsid w:val="00F601B6"/>
    <w:rsid w:val="00F60522"/>
    <w:rsid w:val="00F60E7C"/>
    <w:rsid w:val="00F619A9"/>
    <w:rsid w:val="00F61B2F"/>
    <w:rsid w:val="00F61C0A"/>
    <w:rsid w:val="00F626A3"/>
    <w:rsid w:val="00F62B5D"/>
    <w:rsid w:val="00F62BF8"/>
    <w:rsid w:val="00F62CA7"/>
    <w:rsid w:val="00F63484"/>
    <w:rsid w:val="00F6357C"/>
    <w:rsid w:val="00F64264"/>
    <w:rsid w:val="00F64389"/>
    <w:rsid w:val="00F6475C"/>
    <w:rsid w:val="00F648AF"/>
    <w:rsid w:val="00F64A86"/>
    <w:rsid w:val="00F64E10"/>
    <w:rsid w:val="00F65122"/>
    <w:rsid w:val="00F66288"/>
    <w:rsid w:val="00F66D3D"/>
    <w:rsid w:val="00F66D41"/>
    <w:rsid w:val="00F66E61"/>
    <w:rsid w:val="00F700A2"/>
    <w:rsid w:val="00F701A2"/>
    <w:rsid w:val="00F701DD"/>
    <w:rsid w:val="00F70307"/>
    <w:rsid w:val="00F70547"/>
    <w:rsid w:val="00F705B6"/>
    <w:rsid w:val="00F705C2"/>
    <w:rsid w:val="00F70A8C"/>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1"/>
    <w:rsid w:val="00F763EA"/>
    <w:rsid w:val="00F765F8"/>
    <w:rsid w:val="00F769FB"/>
    <w:rsid w:val="00F76CB1"/>
    <w:rsid w:val="00F77029"/>
    <w:rsid w:val="00F77370"/>
    <w:rsid w:val="00F77516"/>
    <w:rsid w:val="00F775F7"/>
    <w:rsid w:val="00F7760F"/>
    <w:rsid w:val="00F77F24"/>
    <w:rsid w:val="00F80040"/>
    <w:rsid w:val="00F803CE"/>
    <w:rsid w:val="00F803E8"/>
    <w:rsid w:val="00F80445"/>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9E3"/>
    <w:rsid w:val="00F85EC5"/>
    <w:rsid w:val="00F85F06"/>
    <w:rsid w:val="00F8611B"/>
    <w:rsid w:val="00F863A0"/>
    <w:rsid w:val="00F86873"/>
    <w:rsid w:val="00F86910"/>
    <w:rsid w:val="00F86BC8"/>
    <w:rsid w:val="00F86C7E"/>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B8A"/>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5C6C"/>
    <w:rsid w:val="00F961E9"/>
    <w:rsid w:val="00F9629E"/>
    <w:rsid w:val="00F966FB"/>
    <w:rsid w:val="00F96E63"/>
    <w:rsid w:val="00F97558"/>
    <w:rsid w:val="00F979DC"/>
    <w:rsid w:val="00F97C05"/>
    <w:rsid w:val="00F97C95"/>
    <w:rsid w:val="00FA036D"/>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39D"/>
    <w:rsid w:val="00FA6404"/>
    <w:rsid w:val="00FA6C21"/>
    <w:rsid w:val="00FA6F62"/>
    <w:rsid w:val="00FA7094"/>
    <w:rsid w:val="00FA78E7"/>
    <w:rsid w:val="00FA7B61"/>
    <w:rsid w:val="00FB038F"/>
    <w:rsid w:val="00FB16DF"/>
    <w:rsid w:val="00FB1AF0"/>
    <w:rsid w:val="00FB1F21"/>
    <w:rsid w:val="00FB1F8F"/>
    <w:rsid w:val="00FB21AF"/>
    <w:rsid w:val="00FB2524"/>
    <w:rsid w:val="00FB2575"/>
    <w:rsid w:val="00FB38D6"/>
    <w:rsid w:val="00FB39E6"/>
    <w:rsid w:val="00FB4C94"/>
    <w:rsid w:val="00FB4EA7"/>
    <w:rsid w:val="00FB55CA"/>
    <w:rsid w:val="00FB5602"/>
    <w:rsid w:val="00FB5759"/>
    <w:rsid w:val="00FB5D0B"/>
    <w:rsid w:val="00FB60B5"/>
    <w:rsid w:val="00FB64B7"/>
    <w:rsid w:val="00FB6726"/>
    <w:rsid w:val="00FB67B5"/>
    <w:rsid w:val="00FB692C"/>
    <w:rsid w:val="00FB6A5E"/>
    <w:rsid w:val="00FB6DCF"/>
    <w:rsid w:val="00FB6EFE"/>
    <w:rsid w:val="00FB7720"/>
    <w:rsid w:val="00FB7863"/>
    <w:rsid w:val="00FC0014"/>
    <w:rsid w:val="00FC08A2"/>
    <w:rsid w:val="00FC0BBD"/>
    <w:rsid w:val="00FC0C2B"/>
    <w:rsid w:val="00FC0E25"/>
    <w:rsid w:val="00FC121F"/>
    <w:rsid w:val="00FC1404"/>
    <w:rsid w:val="00FC14F3"/>
    <w:rsid w:val="00FC1862"/>
    <w:rsid w:val="00FC1C9A"/>
    <w:rsid w:val="00FC1CB3"/>
    <w:rsid w:val="00FC221B"/>
    <w:rsid w:val="00FC2446"/>
    <w:rsid w:val="00FC2526"/>
    <w:rsid w:val="00FC2608"/>
    <w:rsid w:val="00FC31C2"/>
    <w:rsid w:val="00FC35BE"/>
    <w:rsid w:val="00FC36DB"/>
    <w:rsid w:val="00FC3B32"/>
    <w:rsid w:val="00FC3BA1"/>
    <w:rsid w:val="00FC3C95"/>
    <w:rsid w:val="00FC3E20"/>
    <w:rsid w:val="00FC4011"/>
    <w:rsid w:val="00FC4518"/>
    <w:rsid w:val="00FC4799"/>
    <w:rsid w:val="00FC47AD"/>
    <w:rsid w:val="00FC492F"/>
    <w:rsid w:val="00FC4986"/>
    <w:rsid w:val="00FC4B32"/>
    <w:rsid w:val="00FC4CD6"/>
    <w:rsid w:val="00FC501D"/>
    <w:rsid w:val="00FC5791"/>
    <w:rsid w:val="00FC5F08"/>
    <w:rsid w:val="00FC5F47"/>
    <w:rsid w:val="00FC64A3"/>
    <w:rsid w:val="00FC6505"/>
    <w:rsid w:val="00FC6FA4"/>
    <w:rsid w:val="00FC7173"/>
    <w:rsid w:val="00FC7522"/>
    <w:rsid w:val="00FC79FA"/>
    <w:rsid w:val="00FC7DB4"/>
    <w:rsid w:val="00FC7F37"/>
    <w:rsid w:val="00FC7F73"/>
    <w:rsid w:val="00FD06F6"/>
    <w:rsid w:val="00FD0B99"/>
    <w:rsid w:val="00FD0FEF"/>
    <w:rsid w:val="00FD1695"/>
    <w:rsid w:val="00FD198E"/>
    <w:rsid w:val="00FD1A7D"/>
    <w:rsid w:val="00FD229E"/>
    <w:rsid w:val="00FD27D3"/>
    <w:rsid w:val="00FD2A2F"/>
    <w:rsid w:val="00FD2A8B"/>
    <w:rsid w:val="00FD2F16"/>
    <w:rsid w:val="00FD2F49"/>
    <w:rsid w:val="00FD30EF"/>
    <w:rsid w:val="00FD3335"/>
    <w:rsid w:val="00FD39A5"/>
    <w:rsid w:val="00FD3B34"/>
    <w:rsid w:val="00FD3DCB"/>
    <w:rsid w:val="00FD3E57"/>
    <w:rsid w:val="00FD43B6"/>
    <w:rsid w:val="00FD43E4"/>
    <w:rsid w:val="00FD4C9C"/>
    <w:rsid w:val="00FD5426"/>
    <w:rsid w:val="00FD57B3"/>
    <w:rsid w:val="00FD5BE2"/>
    <w:rsid w:val="00FD60F9"/>
    <w:rsid w:val="00FD636B"/>
    <w:rsid w:val="00FD691D"/>
    <w:rsid w:val="00FD69AC"/>
    <w:rsid w:val="00FD6AF8"/>
    <w:rsid w:val="00FD720D"/>
    <w:rsid w:val="00FD76C0"/>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061"/>
    <w:rsid w:val="00FF42F6"/>
    <w:rsid w:val="00FF4522"/>
    <w:rsid w:val="00FF45EE"/>
    <w:rsid w:val="00FF46D6"/>
    <w:rsid w:val="00FF49F3"/>
    <w:rsid w:val="00FF51F8"/>
    <w:rsid w:val="00FF5239"/>
    <w:rsid w:val="00FF56F7"/>
    <w:rsid w:val="00FF5960"/>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25478498-4B09-4025-BA58-2D1C92F8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0/xmlns/"/>
    <ds:schemaRef ds:uri="http://www.w3.org/2001/XMLSchema"/>
    <ds:schemaRef ds:uri="26407697-7c1c-4480-ad2d-c4e93e9c0aae"/>
    <ds:schemaRef ds:uri="2c9b2fca-c7e1-4415-b54e-299cc257fb41"/>
  </ds:schemaRefs>
</ds:datastoreItem>
</file>

<file path=customXml/itemProps4.xml><?xml version="1.0" encoding="utf-8"?>
<ds:datastoreItem xmlns:ds="http://schemas.openxmlformats.org/officeDocument/2006/customXml" ds:itemID="{75340A69-6D54-5245-811D-086629B7DF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20934</Words>
  <Characters>119324</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4</cp:revision>
  <cp:lastPrinted>2020-01-14T05:59:00Z</cp:lastPrinted>
  <dcterms:created xsi:type="dcterms:W3CDTF">2020-03-23T01:28:00Z</dcterms:created>
  <dcterms:modified xsi:type="dcterms:W3CDTF">2020-03-25T02:16:00Z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