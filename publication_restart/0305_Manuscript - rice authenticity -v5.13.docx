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afb"/>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commentRangeStart w:id="0"/>
      <w:r w:rsidRPr="007A1C84">
        <w:rPr>
          <w:b/>
          <w:bCs/>
        </w:rPr>
        <w:t>ABSTRACT</w:t>
      </w:r>
      <w:commentRangeEnd w:id="0"/>
      <w:r w:rsidR="005C76F8">
        <w:rPr>
          <w:rStyle w:val="afc"/>
        </w:rPr>
        <w:commentReference w:id="0"/>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ins w:id="1" w:author="Xu, Jason" w:date="2020-03-10T12:50:00Z">
        <w:r w:rsidR="00D42B15">
          <w:t>F</w:t>
        </w:r>
      </w:ins>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w:t>
      </w:r>
      <w:commentRangeStart w:id="2"/>
      <w:r w:rsidRPr="002F5305">
        <w:t>For</w:t>
      </w:r>
      <w:commentRangeEnd w:id="2"/>
      <w:r w:rsidR="0073727A" w:rsidRPr="002F5305">
        <w:rPr>
          <w:rStyle w:val="afc"/>
        </w:rPr>
        <w:commentReference w:id="2"/>
      </w:r>
      <w:r w:rsidRPr="002F5305">
        <w:t xml:space="preserve"> both SVM and RF, f</w:t>
      </w:r>
      <w:r w:rsidRPr="00702429">
        <w:t>our elements (</w:t>
      </w:r>
      <w:r w:rsidR="00422B3C">
        <w:t>Al, Rb, B, and Na</w:t>
      </w:r>
      <w:r w:rsidRPr="00702429">
        <w:t xml:space="preserve">) only could enable the prediction </w:t>
      </w:r>
      <w:r w:rsidR="00CB111F">
        <w:t>of geographical origins</w:t>
      </w:r>
      <w:ins w:id="3" w:author="Xu, Jason" w:date="2020-03-10T12:50:00Z">
        <w:r w:rsidR="005412A2">
          <w:t xml:space="preserve"> of </w:t>
        </w:r>
        <w:r w:rsidR="00435B6F">
          <w:t>six GI rice</w:t>
        </w:r>
      </w:ins>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4"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5"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6"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7"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ins w:id="8"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9" w:author="Xu, Jason" w:date="2019-08-07T16:02:00Z">
        <w:r w:rsidR="00FE2E10">
          <w:fldChar w:fldCharType="end"/>
        </w:r>
      </w:ins>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4C9A5F0A"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 xml:space="preserve">of the world </w:t>
      </w:r>
      <w:commentRangeStart w:id="10"/>
      <w:r>
        <w:t>population</w:t>
      </w:r>
      <w:commentRangeEnd w:id="10"/>
      <w:r w:rsidR="0026120D">
        <w:rPr>
          <w:rStyle w:val="afc"/>
        </w:rPr>
        <w:commentReference w:id="10"/>
      </w:r>
      <w:ins w:id="11" w:author="Xu, Jason" w:date="2020-03-10T11:21:00Z">
        <w:r w:rsidR="003517CA">
          <w:fldChar w:fldCharType="begin" w:fldLock="1"/>
        </w:r>
      </w:ins>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ins w:id="12" w:author="Xu, Jason" w:date="2020-03-10T11:21:00Z">
        <w:r w:rsidR="003517CA">
          <w:fldChar w:fldCharType="end"/>
        </w:r>
      </w:ins>
      <w:ins w:id="13" w:author="Xu, Jason" w:date="2020-03-10T12:51:00Z">
        <w:r w:rsidR="00435B6F">
          <w:t xml:space="preserve">. </w:t>
        </w:r>
      </w:ins>
      <w:r w:rsidR="00A317A5">
        <w:t xml:space="preserve">China is leading in the rice paddy production in the world, </w:t>
      </w:r>
      <w:r w:rsidR="00A33206">
        <w:t xml:space="preserve">with </w:t>
      </w:r>
      <w:commentRangeStart w:id="14"/>
      <w:ins w:id="15" w:author="Xu, Jason" w:date="2020-03-06T14:14:00Z">
        <w:r w:rsidR="00100725">
          <w:rPr>
            <w:rFonts w:hint="eastAsia"/>
          </w:rPr>
          <w:t>220</w:t>
        </w:r>
      </w:ins>
      <w:r w:rsidR="00A33206">
        <w:t xml:space="preserve"> million metric tons in 201</w:t>
      </w:r>
      <w:ins w:id="16" w:author="Xu, Jason" w:date="2020-03-06T14:15:00Z">
        <w:r w:rsidR="008525A9">
          <w:rPr>
            <w:rFonts w:hint="eastAsia"/>
          </w:rPr>
          <w:t>8</w:t>
        </w:r>
      </w:ins>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w:t>
      </w:r>
      <w:commentRangeEnd w:id="14"/>
      <w:r w:rsidR="00F41C08">
        <w:rPr>
          <w:rStyle w:val="afc"/>
        </w:rPr>
        <w:commentReference w:id="14"/>
      </w:r>
      <w:r w:rsidR="0026120D">
        <w:t xml:space="preserve">With </w:t>
      </w:r>
      <w:r w:rsidR="00E3699B">
        <w:t xml:space="preserve">the </w:t>
      </w:r>
      <w:r w:rsidR="00EF795E">
        <w:t xml:space="preserve">improvement of </w:t>
      </w:r>
      <w:ins w:id="17" w:author="Xu, Jason" w:date="2020-03-06T14:21:00Z">
        <w:r w:rsidR="008A458D">
          <w:t>people</w:t>
        </w:r>
      </w:ins>
      <w:ins w:id="18" w:author="Xu, Jason" w:date="2020-03-10T12:57:00Z">
        <w:r w:rsidR="00087C4E">
          <w:t>’</w:t>
        </w:r>
      </w:ins>
      <w:ins w:id="19" w:author="Xu, Jason" w:date="2020-03-06T14:21:00Z">
        <w:r w:rsidR="008A458D">
          <w:t xml:space="preserve">s </w:t>
        </w:r>
      </w:ins>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del w:id="20" w:author="Xu, Jason" w:date="2020-03-09T10:25:00Z">
        <w:r w:rsidR="00300D92" w:rsidDel="00CE6AFF">
          <w:delText xml:space="preserve">of </w:delText>
        </w:r>
      </w:del>
      <w:r w:rsidR="0027273F">
        <w:t>GI rice</w:t>
      </w:r>
      <w:ins w:id="21" w:author="Xu, Jason" w:date="2020-03-05T10:37:00Z">
        <w:r w:rsidR="00410D8F">
          <w:t xml:space="preserve"> </w:t>
        </w:r>
      </w:ins>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ins w:id="22" w:author="Xu, Jason" w:date="2020-03-09T17:45:00Z">
        <w:r w:rsidR="00FA5F31">
          <w:rPr>
            <w:rFonts w:hint="eastAsia"/>
          </w:rPr>
          <w:t>the</w:t>
        </w:r>
      </w:ins>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w:t>
      </w:r>
      <w:ins w:id="23" w:author="Xu, Jason" w:date="2020-03-06T14:53:00Z">
        <w:r w:rsidR="001F49D4">
          <w:t xml:space="preserve"> </w:t>
        </w:r>
      </w:ins>
      <w:ins w:id="24" w:author="Xu, Jason" w:date="2020-03-05T10:00:00Z">
        <w:r w:rsidR="006C2805">
          <w:rPr>
            <w:rFonts w:hint="eastAsia"/>
          </w:rPr>
          <w:t>ones</w:t>
        </w:r>
      </w:ins>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19E2DC7" w14:textId="3F087FFD" w:rsidR="00C973BD" w:rsidRDefault="00FC64A3" w:rsidP="00212AD0">
      <w:pPr>
        <w:jc w:val="both"/>
      </w:pPr>
      <w:commentRangeStart w:id="25"/>
      <w:r>
        <w:t>In recent year</w:t>
      </w:r>
      <w:commentRangeEnd w:id="25"/>
      <w:r w:rsidR="009843FC">
        <w:rPr>
          <w:rStyle w:val="afc"/>
        </w:rPr>
        <w:commentReference w:id="25"/>
      </w:r>
      <w:r>
        <w:t xml:space="preserve">s, </w:t>
      </w:r>
      <w:ins w:id="26" w:author="Xu, Jason" w:date="2020-03-09T11:09:00Z">
        <w:r w:rsidR="007F788D">
          <w:t xml:space="preserve">various </w:t>
        </w:r>
      </w:ins>
      <w:r w:rsidR="009D7CBC">
        <w:t>analytical</w:t>
      </w:r>
      <w:r w:rsidR="004906F7">
        <w:t xml:space="preserve"> approaches</w:t>
      </w:r>
      <w:r w:rsidR="004E192E">
        <w:t xml:space="preserve"> with the aid of multivariate analysis (MVA) and </w:t>
      </w:r>
      <w:commentRangeStart w:id="27"/>
      <w:r w:rsidR="0064739E">
        <w:t>machine learning</w:t>
      </w:r>
      <w:commentRangeEnd w:id="27"/>
      <w:r w:rsidR="0064739E">
        <w:rPr>
          <w:rStyle w:val="afc"/>
        </w:rPr>
        <w:commentReference w:id="27"/>
      </w:r>
      <w:r w:rsidR="00BB7243">
        <w:t xml:space="preserve"> (ML)</w:t>
      </w:r>
      <w:r w:rsidR="004E192E">
        <w:t xml:space="preserve"> techniques</w:t>
      </w:r>
      <w:r w:rsidR="00585BE7">
        <w:t xml:space="preserve"> </w:t>
      </w:r>
      <w:r w:rsidR="00FF0C46">
        <w:t>are in</w:t>
      </w:r>
      <w:r w:rsidR="0003481E">
        <w:t xml:space="preserve"> develo</w:t>
      </w:r>
      <w:r w:rsidR="00FF0C46">
        <w:t>pment</w:t>
      </w:r>
      <w:r w:rsidR="0003481E">
        <w:t xml:space="preserve"> to </w:t>
      </w:r>
      <w:r w:rsidR="002E59A0">
        <w:t xml:space="preserve">address the issue </w:t>
      </w:r>
      <w:proofErr w:type="gramStart"/>
      <w:r w:rsidR="002E59A0">
        <w:t xml:space="preserve">of  </w:t>
      </w:r>
      <w:r w:rsidR="00C973BD">
        <w:t>geo</w:t>
      </w:r>
      <w:r w:rsidR="00F40DB4">
        <w:t>graphical</w:t>
      </w:r>
      <w:proofErr w:type="gramEnd"/>
      <w:r w:rsidR="00F40DB4">
        <w:t xml:space="preserve"> authentication.</w:t>
      </w:r>
      <w:r w:rsidR="00F55CC1">
        <w:t xml:space="preserve"> </w:t>
      </w:r>
      <w:r w:rsidR="00570F36">
        <w:t>Among all the analytical approaches</w:t>
      </w:r>
      <w:r w:rsidR="00815A54">
        <w:t xml:space="preserve">, </w:t>
      </w:r>
      <w:r w:rsidR="00900B6A">
        <w:rPr>
          <w:rFonts w:hint="eastAsia"/>
        </w:rPr>
        <w:t>multi-element</w:t>
      </w:r>
      <w:r w:rsidR="00D723C2">
        <w:t>al profiling base</w:t>
      </w:r>
      <w:r w:rsidR="004951D3">
        <w:t>d</w:t>
      </w:r>
      <w:r w:rsidR="00D723C2">
        <w:t xml:space="preserve"> on </w:t>
      </w:r>
      <w:r w:rsidR="000F37D7">
        <w:t xml:space="preserve">inductively coupled plasma </w:t>
      </w:r>
      <w:r w:rsidR="000F37D7" w:rsidRPr="00332FD1">
        <w:t>mass spectrometry</w:t>
      </w:r>
      <w:r w:rsidR="000F37D7">
        <w:t xml:space="preserve"> (ICP-MS) </w:t>
      </w:r>
      <w:r w:rsidR="00ED06B7">
        <w:t>analysis</w:t>
      </w:r>
      <w:r w:rsidR="00D43721">
        <w:t>,</w:t>
      </w:r>
      <w:r w:rsidR="00CC0FC4">
        <w:t xml:space="preserve"> </w:t>
      </w:r>
      <w:r w:rsidR="00870F65">
        <w:t xml:space="preserve">has </w:t>
      </w:r>
      <w:ins w:id="28" w:author="Xu, Jason" w:date="2020-03-10T12:52:00Z">
        <w:r w:rsidR="001D3D87">
          <w:t xml:space="preserve">already </w:t>
        </w:r>
      </w:ins>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r w:rsidR="001F46E1">
        <w:t>the origins of rice</w:t>
      </w:r>
      <w:r w:rsidR="00027F09" w:rsidRPr="00332FD1">
        <w:fldChar w:fldCharType="begin" w:fldLock="1"/>
      </w:r>
      <w:r w:rsidR="00DB0D7A">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027F09" w:rsidRPr="00332FD1">
        <w:fldChar w:fldCharType="separate"/>
      </w:r>
      <w:r w:rsidR="003517CA" w:rsidRPr="003517CA">
        <w:rPr>
          <w:noProof/>
          <w:vertAlign w:val="superscript"/>
        </w:rPr>
        <w:t>11–13</w:t>
      </w:r>
      <w:r w:rsidR="00027F09" w:rsidRPr="00332FD1">
        <w:fldChar w:fldCharType="end"/>
      </w:r>
      <w:ins w:id="29" w:author="Xu, Jason" w:date="2020-03-10T12:52:00Z">
        <w:r w:rsidR="001D3D87">
          <w:t>.</w:t>
        </w:r>
      </w:ins>
      <w:commentRangeStart w:id="30"/>
      <w:r w:rsidR="003742D4">
        <w:t xml:space="preserve"> </w:t>
      </w:r>
      <w:r w:rsidR="001C5591" w:rsidRPr="002D4412">
        <w:rPr>
          <w:highlight w:val="yellow"/>
        </w:rPr>
        <w:t>However,</w:t>
      </w:r>
      <w:r w:rsidR="001238F0" w:rsidRPr="002D4412">
        <w:rPr>
          <w:highlight w:val="yellow"/>
        </w:rPr>
        <w:t xml:space="preserve"> </w:t>
      </w:r>
      <w:r w:rsidR="00197F9E" w:rsidRPr="002D4412">
        <w:rPr>
          <w:highlight w:val="yellow"/>
        </w:rPr>
        <w:t>since</w:t>
      </w:r>
      <w:r w:rsidR="0090058C" w:rsidRPr="002D4412">
        <w:rPr>
          <w:highlight w:val="yellow"/>
        </w:rPr>
        <w:t xml:space="preserve"> that th</w:t>
      </w:r>
      <w:commentRangeEnd w:id="30"/>
      <w:r w:rsidR="002F3E02">
        <w:rPr>
          <w:rStyle w:val="afc"/>
        </w:rPr>
        <w:commentReference w:id="30"/>
      </w:r>
      <w:r w:rsidR="0090058C" w:rsidRPr="002D4412">
        <w:rPr>
          <w:highlight w:val="yellow"/>
        </w:rPr>
        <w:t xml:space="preserve">e </w:t>
      </w:r>
      <w:r w:rsidR="00407D6F" w:rsidRPr="002D4412">
        <w:rPr>
          <w:highlight w:val="yellow"/>
        </w:rPr>
        <w:t xml:space="preserve">elemental composition in plants is </w:t>
      </w:r>
      <w:r w:rsidR="00197F9E" w:rsidRPr="002D4412">
        <w:rPr>
          <w:highlight w:val="yellow"/>
        </w:rPr>
        <w:t xml:space="preserve">co-determined by </w:t>
      </w:r>
      <w:r w:rsidR="00407D6F" w:rsidRPr="002D4412">
        <w:rPr>
          <w:highlight w:val="yellow"/>
        </w:rPr>
        <w:t xml:space="preserve">both geological </w:t>
      </w:r>
      <w:proofErr w:type="spellStart"/>
      <w:r w:rsidR="00407D6F" w:rsidRPr="002D4412">
        <w:rPr>
          <w:highlight w:val="yellow"/>
        </w:rPr>
        <w:t>sur</w:t>
      </w:r>
      <w:r w:rsidR="001008EF" w:rsidRPr="002D4412">
        <w:rPr>
          <w:highlight w:val="yellow"/>
        </w:rPr>
        <w:t>r</w:t>
      </w:r>
      <w:r w:rsidR="00407D6F" w:rsidRPr="002D4412">
        <w:rPr>
          <w:highlight w:val="yellow"/>
        </w:rPr>
        <w:t>ondings</w:t>
      </w:r>
      <w:proofErr w:type="spellEnd"/>
      <w:r w:rsidR="001008EF" w:rsidRPr="002D4412">
        <w:rPr>
          <w:highlight w:val="yellow"/>
        </w:rPr>
        <w:t xml:space="preserve"> (e.g. soil </w:t>
      </w:r>
      <w:proofErr w:type="spellStart"/>
      <w:proofErr w:type="gramStart"/>
      <w:r w:rsidR="001008EF" w:rsidRPr="002D4412">
        <w:rPr>
          <w:highlight w:val="yellow"/>
        </w:rPr>
        <w:t>characterictics</w:t>
      </w:r>
      <w:proofErr w:type="spellEnd"/>
      <w:r w:rsidR="001008EF" w:rsidRPr="002D4412">
        <w:rPr>
          <w:highlight w:val="yellow"/>
        </w:rPr>
        <w:t>)</w:t>
      </w:r>
      <w:r w:rsidR="00407D6F" w:rsidRPr="002D4412">
        <w:rPr>
          <w:highlight w:val="yellow"/>
        </w:rPr>
        <w:t xml:space="preserve"> </w:t>
      </w:r>
      <w:r w:rsidR="001008EF" w:rsidRPr="002D4412">
        <w:rPr>
          <w:highlight w:val="yellow"/>
        </w:rPr>
        <w:t xml:space="preserve"> and</w:t>
      </w:r>
      <w:proofErr w:type="gramEnd"/>
      <w:r w:rsidR="001008EF" w:rsidRPr="002D4412">
        <w:rPr>
          <w:highlight w:val="yellow"/>
        </w:rPr>
        <w:t xml:space="preserve"> </w:t>
      </w:r>
      <w:r w:rsidR="00B91A34" w:rsidRPr="002D4412">
        <w:rPr>
          <w:highlight w:val="yellow"/>
        </w:rPr>
        <w:t xml:space="preserve">the </w:t>
      </w:r>
      <w:r w:rsidR="007D2CFB" w:rsidRPr="002D4412">
        <w:rPr>
          <w:highlight w:val="yellow"/>
        </w:rPr>
        <w:t xml:space="preserve">rice </w:t>
      </w:r>
      <w:r w:rsidR="00197F9E" w:rsidRPr="002D4412">
        <w:rPr>
          <w:highlight w:val="yellow"/>
        </w:rPr>
        <w:t>genotype (</w:t>
      </w:r>
      <w:r w:rsidR="00197F9E" w:rsidRPr="002D4412">
        <w:rPr>
          <w:rFonts w:hint="eastAsia"/>
          <w:highlight w:val="yellow"/>
        </w:rPr>
        <w:t>引用</w:t>
      </w:r>
      <w:r w:rsidR="00197F9E" w:rsidRPr="002D4412">
        <w:rPr>
          <w:highlight w:val="yellow"/>
        </w:rPr>
        <w:t>),</w:t>
      </w:r>
      <w:r w:rsidR="00EC262C" w:rsidRPr="002D4412">
        <w:rPr>
          <w:highlight w:val="yellow"/>
        </w:rPr>
        <w:t xml:space="preserve"> the determination of rice origins remains a complex issue.</w:t>
      </w:r>
      <w:r w:rsidR="00EC262C">
        <w:t xml:space="preserve"> </w:t>
      </w:r>
    </w:p>
    <w:p w14:paraId="5853157F" w14:textId="275ACE96"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t xml:space="preserve">, is </w:t>
      </w:r>
      <w:r w:rsidR="001D3D87">
        <w:t>to ensure</w:t>
      </w:r>
      <w:r w:rsidR="001D3D87">
        <w:t xml:space="preserv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767627">
        <w:t xml:space="preserve"> </w:t>
      </w:r>
      <w:r w:rsidR="00767627" w:rsidRPr="002D4412">
        <w:rPr>
          <w:highlight w:val="yellow"/>
        </w:rPr>
        <w:t>(</w:t>
      </w:r>
      <w:proofErr w:type="spellStart"/>
      <w:proofErr w:type="gramStart"/>
      <w:r w:rsidR="00767627" w:rsidRPr="002D4412">
        <w:rPr>
          <w:highlight w:val="yellow"/>
        </w:rPr>
        <w:t>FZ:ref</w:t>
      </w:r>
      <w:proofErr w:type="spellEnd"/>
      <w:proofErr w:type="gramEnd"/>
      <w:r w:rsidR="00767627" w:rsidRPr="002D4412">
        <w:rPr>
          <w:highlight w:val="yellow"/>
        </w:rPr>
        <w:t>)</w:t>
      </w:r>
      <w:r w:rsidR="0068299F">
        <w:t xml:space="preserve">. </w:t>
      </w:r>
      <w:r w:rsidR="00DD27D4">
        <w:t xml:space="preserve">As been summarized in a </w:t>
      </w:r>
      <w:r w:rsidR="00461666">
        <w:t xml:space="preserve">recent </w:t>
      </w:r>
      <w:r w:rsidR="00DD27D4">
        <w:t>review</w:t>
      </w:r>
      <w:r w:rsidR="00FC64A3">
        <w:fldChar w:fldCharType="begin" w:fldLock="1"/>
      </w:r>
      <w:r w:rsidR="00DB0D7A">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14&lt;/sup&gt;","plainTextFormattedCitation":"14","previouslyFormattedCitation":"&lt;sup&gt;14&lt;/sup&gt;"},"properties":{"noteIndex":0},"schema":"https://github.com/citation-style-language/schema/raw/master/csl-citation.json"}</w:instrText>
      </w:r>
      <w:r w:rsidR="00FC64A3">
        <w:fldChar w:fldCharType="separate"/>
      </w:r>
      <w:r w:rsidR="003517CA" w:rsidRPr="003517CA">
        <w:rPr>
          <w:noProof/>
          <w:vertAlign w:val="superscript"/>
        </w:rPr>
        <w:t>14</w:t>
      </w:r>
      <w:r w:rsidR="00FC64A3">
        <w:fldChar w:fldCharType="end"/>
      </w:r>
      <w:r w:rsidR="00DD27D4">
        <w:t xml:space="preserve">, </w:t>
      </w:r>
      <w:ins w:id="31" w:author="Xu, Jason" w:date="2020-03-06T15:39:00Z">
        <w:r w:rsidR="002B13B1">
          <w:t xml:space="preserve">MVA such as </w:t>
        </w:r>
      </w:ins>
      <w:r w:rsidR="00AB35B2">
        <w:t>principle componen</w:t>
      </w:r>
      <w:commentRangeStart w:id="32"/>
      <w:r w:rsidR="00AB35B2">
        <w:t xml:space="preserve">t analysis (PCA) </w:t>
      </w:r>
      <w:ins w:id="33" w:author="Xu, Jason" w:date="2020-03-09T11:27:00Z">
        <w:r w:rsidR="00766ABF">
          <w:t>,</w:t>
        </w:r>
      </w:ins>
      <w:ins w:id="34" w:author="Xu, Jason" w:date="2020-03-09T11:53:00Z">
        <w:r w:rsidR="00614EF1">
          <w:t xml:space="preserve"> </w:t>
        </w:r>
      </w:ins>
      <w:ins w:id="35" w:author="Xu, Jason" w:date="2020-03-09T11:27:00Z">
        <w:r w:rsidR="00766ABF">
          <w:t xml:space="preserve">and </w:t>
        </w:r>
      </w:ins>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i</w:t>
      </w:r>
      <w:commentRangeEnd w:id="32"/>
      <w:r w:rsidR="00813B9B">
        <w:rPr>
          <w:rStyle w:val="afc"/>
        </w:rPr>
        <w:commentReference w:id="32"/>
      </w:r>
      <w:r w:rsidR="00FA14DF">
        <w:t xml:space="preserve">s </w:t>
      </w:r>
      <w:r w:rsidR="009B5957">
        <w:t xml:space="preserve">by far the dominant </w:t>
      </w:r>
      <w:r w:rsidR="00734051">
        <w:t>method for data processing</w:t>
      </w:r>
      <w:r w:rsidR="006D551A">
        <w:t xml:space="preserve">, </w:t>
      </w:r>
      <w:ins w:id="36" w:author="Xu, Jason" w:date="2020-03-09T12:05:00Z">
        <w:r w:rsidR="00DD5D12">
          <w:t xml:space="preserve">due to their simplicity and </w:t>
        </w:r>
      </w:ins>
      <w:ins w:id="37" w:author="Xu, Jason" w:date="2020-03-09T12:06:00Z">
        <w:r w:rsidR="005E0F1B">
          <w:t xml:space="preserve">success in spotting </w:t>
        </w:r>
      </w:ins>
      <w:ins w:id="38" w:author="Xu, Jason" w:date="2020-03-09T11:57:00Z">
        <w:r w:rsidR="003D3A85">
          <w:t xml:space="preserve">hidden </w:t>
        </w:r>
      </w:ins>
      <w:ins w:id="39" w:author="Xu, Jason" w:date="2020-03-09T12:06:00Z">
        <w:r w:rsidR="005E0F1B">
          <w:t xml:space="preserve">trend </w:t>
        </w:r>
      </w:ins>
      <w:ins w:id="40" w:author="Xu, Jason" w:date="2020-03-09T11:57:00Z">
        <w:r w:rsidR="003D3A85">
          <w:t>embe</w:t>
        </w:r>
      </w:ins>
      <w:ins w:id="41" w:author="Xu, Jason" w:date="2020-03-09T11:58:00Z">
        <w:r w:rsidR="003D3A85">
          <w:t xml:space="preserve">dded in the dataset. </w:t>
        </w:r>
      </w:ins>
      <w:ins w:id="42" w:author="Xu, Jason" w:date="2020-03-10T09:16:00Z">
        <w:r w:rsidR="006F126B">
          <w:t>On the other hand</w:t>
        </w:r>
      </w:ins>
      <w:r w:rsidR="00FA14DF" w:rsidRPr="00562E7E">
        <w:t xml:space="preserve">, </w:t>
      </w:r>
      <w:ins w:id="43" w:author="Xu, Jason" w:date="2020-03-10T13:17:00Z">
        <w:r w:rsidR="003E54D5">
          <w:t>there are a few</w:t>
        </w:r>
      </w:ins>
      <w:ins w:id="44" w:author="Xu, Jason" w:date="2020-03-10T09:07:00Z">
        <w:r w:rsidR="00A86A43">
          <w:t xml:space="preserve"> </w:t>
        </w:r>
      </w:ins>
      <w:ins w:id="45" w:author="Xu, Jason" w:date="2020-03-10T12:55:00Z">
        <w:r w:rsidR="00360E12">
          <w:t>attempts</w:t>
        </w:r>
      </w:ins>
      <w:ins w:id="46" w:author="Xu, Jason" w:date="2020-03-10T09:07:00Z">
        <w:r w:rsidR="00A86A43">
          <w:t xml:space="preserve"> of </w:t>
        </w:r>
      </w:ins>
      <w:ins w:id="47" w:author="Xu, Jason" w:date="2020-03-10T09:29:00Z">
        <w:r w:rsidR="009B1F08">
          <w:t xml:space="preserve">utilizing </w:t>
        </w:r>
      </w:ins>
      <w:ins w:id="48" w:author="Xu, Jason" w:date="2020-03-10T13:12:00Z">
        <w:r w:rsidR="006E6542">
          <w:t xml:space="preserve">novel </w:t>
        </w:r>
      </w:ins>
      <w:ins w:id="49" w:author="Xu, Jason" w:date="2020-03-10T12:56:00Z">
        <w:r w:rsidR="00D70694">
          <w:t>ML</w:t>
        </w:r>
      </w:ins>
      <w:r w:rsidR="00152F0A" w:rsidRPr="003B56A7">
        <w:t xml:space="preserve"> </w:t>
      </w:r>
      <w:ins w:id="50" w:author="Xu, Jason" w:date="2020-03-10T09:07:00Z">
        <w:r w:rsidR="00A86A43">
          <w:t xml:space="preserve">based </w:t>
        </w:r>
      </w:ins>
      <w:r w:rsidR="003F6DEA" w:rsidRPr="003B56A7">
        <w:t>techniques</w:t>
      </w:r>
      <w:ins w:id="51" w:author="Xu, Jason" w:date="2020-03-10T09:07:00Z">
        <w:r w:rsidR="00A86A43">
          <w:t xml:space="preserve"> in the area of food authentication </w:t>
        </w:r>
      </w:ins>
      <w:ins w:id="52" w:author="Xu, Jason" w:date="2020-03-10T09:19:00Z">
        <w:r w:rsidR="00D6345A">
          <w:t>in recent years</w:t>
        </w:r>
      </w:ins>
      <w:ins w:id="53" w:author="Xu, Jason" w:date="2020-03-10T12:55:00Z">
        <w:r w:rsidR="00D70694">
          <w:t xml:space="preserve">. </w:t>
        </w:r>
        <w:proofErr w:type="spellStart"/>
        <w:r w:rsidR="00D70694">
          <w:t>Traditionaly</w:t>
        </w:r>
        <w:proofErr w:type="spellEnd"/>
        <w:r w:rsidR="00D70694">
          <w:t>,</w:t>
        </w:r>
      </w:ins>
      <w:ins w:id="54" w:author="Xu, Jason" w:date="2020-03-10T13:00:00Z">
        <w:r w:rsidR="00544848">
          <w:t xml:space="preserve"> </w:t>
        </w:r>
      </w:ins>
      <w:ins w:id="55" w:author="Xu, Jason" w:date="2020-03-10T12:56:00Z">
        <w:r w:rsidR="00D70694">
          <w:t>ML</w:t>
        </w:r>
      </w:ins>
      <w:ins w:id="56" w:author="Xu, Jason" w:date="2020-03-10T13:02:00Z">
        <w:r w:rsidR="00374D0A">
          <w:t xml:space="preserve"> </w:t>
        </w:r>
      </w:ins>
      <w:ins w:id="57" w:author="Xu, Jason" w:date="2020-03-10T12:58:00Z">
        <w:r w:rsidR="00944CC8">
          <w:t xml:space="preserve">has demonstrated  </w:t>
        </w:r>
      </w:ins>
      <w:ins w:id="58" w:author="Xu, Jason" w:date="2020-03-10T13:02:00Z">
        <w:r w:rsidR="00374D0A">
          <w:t xml:space="preserve">to </w:t>
        </w:r>
      </w:ins>
      <w:ins w:id="59" w:author="Xu, Jason" w:date="2020-03-10T13:05:00Z">
        <w:r w:rsidR="005C5519">
          <w:t xml:space="preserve">process </w:t>
        </w:r>
      </w:ins>
      <w:ins w:id="60" w:author="Xu, Jason" w:date="2020-03-10T12:59:00Z">
        <w:r w:rsidR="003C6E30">
          <w:t>complex</w:t>
        </w:r>
      </w:ins>
      <w:ins w:id="61" w:author="Xu, Jason" w:date="2020-03-10T13:03:00Z">
        <w:r w:rsidR="006D0473">
          <w:t xml:space="preserve"> problems</w:t>
        </w:r>
      </w:ins>
      <w:del w:id="62" w:author="Xu, Jason" w:date="2020-03-10T12:56:00Z">
        <w:r w:rsidR="00152F0A" w:rsidRPr="003B56A7" w:rsidDel="00D70694">
          <w:delText xml:space="preserve"> </w:delText>
        </w:r>
      </w:del>
      <w:ins w:id="63" w:author="Xu, Jason" w:date="2020-03-10T09:13:00Z">
        <w:r w:rsidR="00C90DF5">
          <w:fldChar w:fldCharType="begin" w:fldLock="1"/>
        </w:r>
      </w:ins>
      <w:r w:rsidR="00DB0D7A">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15&lt;/sup&gt;","plainTextFormattedCitation":"15","previouslyFormattedCitation":"&lt;sup&gt;15&lt;/sup&gt;"},"properties":{"noteIndex":0},"schema":"https://github.com/citation-style-language/schema/raw/master/csl-citation.json"}</w:instrText>
      </w:r>
      <w:r w:rsidR="00C90DF5">
        <w:fldChar w:fldCharType="separate"/>
      </w:r>
      <w:r w:rsidR="003517CA" w:rsidRPr="003517CA">
        <w:rPr>
          <w:noProof/>
          <w:vertAlign w:val="superscript"/>
        </w:rPr>
        <w:t>15</w:t>
      </w:r>
      <w:ins w:id="64" w:author="Xu, Jason" w:date="2020-03-10T09:13:00Z">
        <w:r w:rsidR="00C90DF5">
          <w:fldChar w:fldCharType="end"/>
        </w:r>
      </w:ins>
      <w:ins w:id="65" w:author="Xu, Jason" w:date="2020-03-10T13:06:00Z">
        <w:r w:rsidR="006A4598">
          <w:t xml:space="preserve">,  particularly in the area of </w:t>
        </w:r>
        <w:commentRangeStart w:id="66"/>
        <w:proofErr w:type="spellStart"/>
        <w:r w:rsidR="00E70793">
          <w:t>microarray</w:t>
        </w:r>
      </w:ins>
      <w:commentRangeEnd w:id="66"/>
      <w:ins w:id="67" w:author="Xu, Jason" w:date="2020-03-10T13:07:00Z">
        <w:r w:rsidR="00E70793">
          <w:rPr>
            <w:rStyle w:val="afc"/>
          </w:rPr>
          <w:commentReference w:id="66"/>
        </w:r>
      </w:ins>
      <w:ins w:id="68" w:author="Xu, Jason" w:date="2020-03-10T13:06:00Z">
        <w:r w:rsidR="00E70793">
          <w:t>,</w:t>
        </w:r>
      </w:ins>
      <w:ins w:id="69" w:author="Xu, Jason" w:date="2020-03-10T13:08:00Z">
        <w:r w:rsidR="00541E53">
          <w:rPr>
            <w:rFonts w:hint="eastAsia"/>
          </w:rPr>
          <w:t>meta</w:t>
        </w:r>
        <w:r w:rsidR="00541E53">
          <w:t>bomics</w:t>
        </w:r>
        <w:proofErr w:type="spellEnd"/>
        <w:r w:rsidR="00541E53">
          <w:t xml:space="preserve"> study, </w:t>
        </w:r>
      </w:ins>
      <w:ins w:id="70" w:author="Xu, Jason" w:date="2020-03-10T13:06:00Z">
        <w:r w:rsidR="00E70793">
          <w:t xml:space="preserve"> </w:t>
        </w:r>
      </w:ins>
      <w:ins w:id="71" w:author="Xu, Jason" w:date="2020-03-10T09:29:00Z">
        <w:r w:rsidR="009B1F08" w:rsidRPr="00FA24A9">
          <w:rPr>
            <w:highlight w:val="yellow"/>
          </w:rPr>
          <w:t>(</w:t>
        </w:r>
      </w:ins>
      <w:ins w:id="72" w:author="Xu, Jason" w:date="2020-03-10T09:53:00Z">
        <w:r w:rsidR="001D7AEB">
          <w:rPr>
            <w:rFonts w:hint="eastAsia"/>
            <w:highlight w:val="yellow"/>
          </w:rPr>
          <w:t>同时</w:t>
        </w:r>
      </w:ins>
      <w:ins w:id="73" w:author="Xu, Jason" w:date="2020-03-10T09:29:00Z">
        <w:r w:rsidR="009B1F08" w:rsidRPr="00FA24A9">
          <w:rPr>
            <w:rFonts w:hint="eastAsia"/>
            <w:highlight w:val="yellow"/>
          </w:rPr>
          <w:t>插入</w:t>
        </w:r>
        <w:r w:rsidR="009B1F08" w:rsidRPr="00FA24A9">
          <w:rPr>
            <w:rFonts w:hint="eastAsia"/>
            <w:highlight w:val="yellow"/>
          </w:rPr>
          <w:t>F</w:t>
        </w:r>
        <w:r w:rsidR="009B1F08" w:rsidRPr="00FA24A9">
          <w:rPr>
            <w:highlight w:val="yellow"/>
          </w:rPr>
          <w:t xml:space="preserve">Z </w:t>
        </w:r>
      </w:ins>
      <w:ins w:id="74" w:author="Xu, Jason" w:date="2020-03-10T09:30:00Z">
        <w:r w:rsidR="009B1F08" w:rsidRPr="00FA24A9">
          <w:rPr>
            <w:rFonts w:hint="eastAsia"/>
            <w:highlight w:val="yellow"/>
          </w:rPr>
          <w:t>应用</w:t>
        </w:r>
        <w:r w:rsidR="009B1F08" w:rsidRPr="00FA24A9">
          <w:rPr>
            <w:rFonts w:hint="eastAsia"/>
            <w:highlight w:val="yellow"/>
          </w:rPr>
          <w:t>in</w:t>
        </w:r>
        <w:r w:rsidR="009B1F08" w:rsidRPr="00FA24A9">
          <w:rPr>
            <w:highlight w:val="yellow"/>
          </w:rPr>
          <w:t xml:space="preserve"> </w:t>
        </w:r>
        <w:r w:rsidR="009B1F08" w:rsidRPr="00FA24A9">
          <w:rPr>
            <w:rFonts w:hint="eastAsia"/>
            <w:highlight w:val="yellow"/>
          </w:rPr>
          <w:t>multiple</w:t>
        </w:r>
        <w:r w:rsidR="009B1F08" w:rsidRPr="00FA24A9">
          <w:rPr>
            <w:highlight w:val="yellow"/>
          </w:rPr>
          <w:t xml:space="preserve"> </w:t>
        </w:r>
        <w:r w:rsidR="008906DF" w:rsidRPr="00FA24A9">
          <w:rPr>
            <w:rFonts w:hint="eastAsia"/>
            <w:highlight w:val="yellow"/>
          </w:rPr>
          <w:t>areas,</w:t>
        </w:r>
        <w:r w:rsidR="008906DF" w:rsidRPr="00FA24A9">
          <w:rPr>
            <w:highlight w:val="yellow"/>
          </w:rPr>
          <w:t xml:space="preserve"> microarray…</w:t>
        </w:r>
      </w:ins>
      <w:ins w:id="75" w:author="Xu, Jason" w:date="2020-03-10T09:29:00Z">
        <w:r w:rsidR="009B1F08">
          <w:t>)</w:t>
        </w:r>
      </w:ins>
      <w:ins w:id="76" w:author="Xu, Jason" w:date="2020-03-10T09:12:00Z">
        <w:r w:rsidR="00D26FFF">
          <w:t xml:space="preserve">. </w:t>
        </w:r>
      </w:ins>
      <w:ins w:id="77" w:author="Xu, Jason" w:date="2020-03-10T13:18:00Z">
        <w:r w:rsidR="003E54D5">
          <w:t xml:space="preserve">Quite interestingly, </w:t>
        </w:r>
      </w:ins>
      <w:ins w:id="78" w:author="Xu, Jason" w:date="2020-03-10T09:17:00Z">
        <w:r w:rsidR="00B56800">
          <w:t>some of the most widely adopted techni</w:t>
        </w:r>
      </w:ins>
      <w:ins w:id="79" w:author="Xu, Jason" w:date="2020-03-10T09:18:00Z">
        <w:r w:rsidR="00B56800">
          <w:t>ques such as</w:t>
        </w:r>
      </w:ins>
      <w:r w:rsidR="00B56800">
        <w:t xml:space="preserve"> </w:t>
      </w:r>
      <w:ins w:id="80" w:author="Xu, Jason" w:date="2020-03-10T09:26:00Z">
        <w:r w:rsidR="00BB5870">
          <w:t>s</w:t>
        </w:r>
      </w:ins>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ins w:id="81" w:author="Xu, Jason" w:date="2020-03-10T09:25:00Z">
        <w:r w:rsidR="00294EAC">
          <w:t xml:space="preserve"> </w:t>
        </w:r>
      </w:ins>
      <w:ins w:id="82" w:author="Xu, Jason" w:date="2020-03-10T09:30:00Z">
        <w:r w:rsidR="008906DF">
          <w:t xml:space="preserve">have been </w:t>
        </w:r>
      </w:ins>
      <w:ins w:id="83" w:author="Xu, Jason" w:date="2020-03-10T13:11:00Z">
        <w:r w:rsidR="00FC6505">
          <w:t>reported</w:t>
        </w:r>
      </w:ins>
      <w:ins w:id="84" w:author="Xu, Jason" w:date="2020-03-10T09:30:00Z">
        <w:r w:rsidR="008906DF">
          <w:t xml:space="preserve"> to outperform </w:t>
        </w:r>
      </w:ins>
      <w:ins w:id="85" w:author="Xu, Jason" w:date="2020-03-10T09:31:00Z">
        <w:r w:rsidR="00434954">
          <w:t>traditional MVA</w:t>
        </w:r>
      </w:ins>
      <w:ins w:id="86" w:author="Xu, Jason" w:date="2020-03-10T13:12:00Z">
        <w:r w:rsidR="00FC6505">
          <w:t xml:space="preserve"> (e.g. PLSDA)</w:t>
        </w:r>
      </w:ins>
      <w:ins w:id="87" w:author="Xu, Jason" w:date="2020-03-10T10:07:00Z">
        <w:r w:rsidR="00A57CF2">
          <w:fldChar w:fldCharType="begin" w:fldLock="1"/>
        </w:r>
      </w:ins>
      <w:r w:rsidR="00DB0D7A">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16&lt;/sup&gt;","plainTextFormattedCitation":"16","previouslyFormattedCitation":"&lt;sup&gt;16&lt;/sup&gt;"},"properties":{"noteIndex":0},"schema":"https://github.com/citation-style-language/schema/raw/master/csl-citation.json"}</w:instrText>
      </w:r>
      <w:r w:rsidR="00A57CF2">
        <w:fldChar w:fldCharType="separate"/>
      </w:r>
      <w:r w:rsidR="003517CA" w:rsidRPr="003517CA">
        <w:rPr>
          <w:noProof/>
          <w:vertAlign w:val="superscript"/>
        </w:rPr>
        <w:t>16</w:t>
      </w:r>
      <w:ins w:id="88" w:author="Xu, Jason" w:date="2020-03-10T10:07:00Z">
        <w:r w:rsidR="00A57CF2">
          <w:fldChar w:fldCharType="end"/>
        </w:r>
      </w:ins>
      <w:ins w:id="89" w:author="Xu, Jason" w:date="2020-03-10T09:32:00Z">
        <w:r w:rsidR="0078720C">
          <w:t xml:space="preserve">, </w:t>
        </w:r>
      </w:ins>
      <w:ins w:id="90" w:author="Xu, Jason" w:date="2020-03-10T12:56:00Z">
        <w:r w:rsidR="00087C4E">
          <w:t>and</w:t>
        </w:r>
      </w:ins>
      <w:ins w:id="91" w:author="Xu, Jason" w:date="2020-03-10T09:40:00Z">
        <w:r w:rsidR="000F4757">
          <w:t xml:space="preserve"> </w:t>
        </w:r>
      </w:ins>
      <w:ins w:id="92" w:author="Xu, Jason" w:date="2020-03-10T09:32:00Z">
        <w:r w:rsidR="00FD2F16">
          <w:t xml:space="preserve">lead to </w:t>
        </w:r>
      </w:ins>
      <w:proofErr w:type="spellStart"/>
      <w:ins w:id="93" w:author="Xu, Jason" w:date="2020-03-10T09:33:00Z">
        <w:r w:rsidR="00FD2F16">
          <w:t>predition</w:t>
        </w:r>
        <w:proofErr w:type="spellEnd"/>
        <w:r w:rsidR="00FD2F16">
          <w:t xml:space="preserve"> models with </w:t>
        </w:r>
      </w:ins>
      <w:ins w:id="94" w:author="Xu, Jason" w:date="2020-03-09T14:01:00Z">
        <w:r w:rsidR="000E45ED">
          <w:t>increase</w:t>
        </w:r>
      </w:ins>
      <w:ins w:id="95" w:author="Xu, Jason" w:date="2020-03-10T09:32:00Z">
        <w:r w:rsidR="00FD2F16">
          <w:t xml:space="preserve">d </w:t>
        </w:r>
      </w:ins>
      <w:ins w:id="96" w:author="Xu, Jason" w:date="2020-03-09T14:02:00Z">
        <w:r w:rsidR="000E45ED">
          <w:t>reliability and validity</w:t>
        </w:r>
      </w:ins>
      <w:ins w:id="97" w:author="Xu, Jason" w:date="2020-03-10T13:12:00Z">
        <w:r w:rsidR="00FC6505">
          <w:t>.</w:t>
        </w:r>
      </w:ins>
      <w:ins w:id="98" w:author="Xu, Jason" w:date="2020-03-09T15:32:00Z">
        <w:r w:rsidR="00726E63">
          <w:fldChar w:fldCharType="begin" w:fldLock="1"/>
        </w:r>
      </w:ins>
      <w:r w:rsidR="00DB0D7A">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DB0D7A">
        <w:rPr>
          <w:rFonts w:hint="eastAsia"/>
        </w:rPr>
        <w:instrText xml:space="preserve">d ( NIR ) spectroscopy : Focus on parameters optimization and model interpretation </w:instrText>
      </w:r>
      <w:r w:rsidR="00DB0D7A">
        <w:rPr>
          <w:rFonts w:hint="eastAsia"/>
        </w:rPr>
        <w:instrText>☆</w:instrText>
      </w:r>
      <w:r w:rsidR="00DB0D7A">
        <w:rPr>
          <w:rFonts w:hint="eastAsia"/>
        </w:rPr>
        <w:instrText>","type":"article-journal","volume":"96"},"uris":["http://www.mendeley.com/documents/?uuid=47137a07-3923-401b-95f6-51fd479e4280"]},{"id":"ITEM-2","itemData":{"DOI":"10.101</w:instrText>
      </w:r>
      <w:r w:rsidR="00DB0D7A">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12,17&lt;/sup&gt;","plainTextFormattedCitation":"12,17","previouslyFormattedCitation":"&lt;sup&gt;12,17&lt;/sup&gt;"},"properties":{"noteIndex":0},"schema":"https://github.com/citation-style-language/schema/raw/master/csl-citation.json"}</w:instrText>
      </w:r>
      <w:r w:rsidR="00726E63">
        <w:fldChar w:fldCharType="separate"/>
      </w:r>
      <w:r w:rsidR="003517CA" w:rsidRPr="003517CA">
        <w:rPr>
          <w:noProof/>
          <w:vertAlign w:val="superscript"/>
        </w:rPr>
        <w:t>12,17</w:t>
      </w:r>
      <w:ins w:id="99" w:author="Xu, Jason" w:date="2020-03-09T15:32:00Z">
        <w:r w:rsidR="00726E63">
          <w:fldChar w:fldCharType="end"/>
        </w:r>
      </w:ins>
      <w:ins w:id="100" w:author="Xu, Jason" w:date="2020-03-09T14:23:00Z">
        <w:r w:rsidR="004819FD">
          <w:t xml:space="preserve"> </w:t>
        </w:r>
      </w:ins>
    </w:p>
    <w:p w14:paraId="71574BB1" w14:textId="3FED31A9" w:rsidR="00907D80" w:rsidRDefault="00B518E6" w:rsidP="000D05CC">
      <w:pPr>
        <w:jc w:val="both"/>
      </w:pPr>
      <w:r>
        <w:t xml:space="preserve">The </w:t>
      </w:r>
      <w:r w:rsidR="00901ED3">
        <w:t xml:space="preserve">aim of </w:t>
      </w:r>
      <w:ins w:id="101" w:author="Xu, Jason" w:date="2020-03-10T09:51:00Z">
        <w:r w:rsidR="00C0217F">
          <w:t>the present</w:t>
        </w:r>
      </w:ins>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w:t>
      </w:r>
      <w:r w:rsidR="00FA5344">
        <w:t>geographical origins of six types of Chinese GI rice</w:t>
      </w:r>
      <w:r w:rsidR="00FA5344">
        <w:t xml:space="preserve">. </w:t>
      </w:r>
      <w:ins w:id="102" w:author="Xu, Jason" w:date="2020-03-10T09:57:00Z">
        <w:r w:rsidR="00A47F9D">
          <w:t xml:space="preserve">SVM and RF was utilized </w:t>
        </w:r>
      </w:ins>
      <w:ins w:id="103" w:author="Xu, Jason" w:date="2020-03-10T09:59:00Z">
        <w:r w:rsidR="008C2180">
          <w:t xml:space="preserve">to uncover the hidden information from the </w:t>
        </w:r>
        <w:r w:rsidR="008C2EA3">
          <w:t xml:space="preserve">elemental profiling obtained by ICP-MS, and </w:t>
        </w:r>
      </w:ins>
      <w:ins w:id="104" w:author="Xu, Jason" w:date="2020-03-10T10:00:00Z">
        <w:r w:rsidR="008C2EA3">
          <w:t>there</w:t>
        </w:r>
      </w:ins>
      <w:ins w:id="105" w:author="Xu, Jason" w:date="2020-03-10T13:19:00Z">
        <w:r w:rsidR="00A67727">
          <w:t>by</w:t>
        </w:r>
      </w:ins>
      <w:ins w:id="106" w:author="Xu, Jason" w:date="2020-03-10T09:57:00Z">
        <w:r w:rsidR="00A47F9D">
          <w:t xml:space="preserve"> construct </w:t>
        </w:r>
      </w:ins>
      <w:ins w:id="107" w:author="Xu, Jason" w:date="2020-03-10T10:00:00Z">
        <w:r w:rsidR="00D526BD">
          <w:t xml:space="preserve">reliable </w:t>
        </w:r>
      </w:ins>
      <w:proofErr w:type="spellStart"/>
      <w:ins w:id="108" w:author="Xu, Jason" w:date="2020-03-10T09:57:00Z">
        <w:r w:rsidR="006B49A4">
          <w:t>predition</w:t>
        </w:r>
        <w:proofErr w:type="spellEnd"/>
        <w:r w:rsidR="006B49A4">
          <w:t xml:space="preserve"> models</w:t>
        </w:r>
      </w:ins>
      <w:ins w:id="109" w:author="Xu, Jason" w:date="2020-03-10T10:00:00Z">
        <w:r w:rsidR="00D526BD">
          <w:t xml:space="preserve">. Furthermore, </w:t>
        </w:r>
      </w:ins>
      <w:r w:rsidR="00B16512">
        <w:t>feature selection</w:t>
      </w:r>
      <w:ins w:id="110" w:author="Xu, Jason" w:date="2020-03-10T09:54:00Z">
        <w:r w:rsidR="00F26D97">
          <w:t xml:space="preserve"> </w:t>
        </w:r>
        <w:r w:rsidR="00F26D97">
          <w:rPr>
            <w:rFonts w:hint="eastAsia"/>
          </w:rPr>
          <w:t>wa</w:t>
        </w:r>
        <w:r w:rsidR="00F26D97">
          <w:t xml:space="preserve">s </w:t>
        </w:r>
      </w:ins>
      <w:ins w:id="111" w:author="Xu, Jason" w:date="2020-03-10T09:58:00Z">
        <w:r w:rsidR="006B49A4">
          <w:t xml:space="preserve">also </w:t>
        </w:r>
      </w:ins>
      <w:ins w:id="112" w:author="Xu, Jason" w:date="2020-03-10T09:54:00Z">
        <w:r w:rsidR="00F26D97">
          <w:t>applied</w:t>
        </w:r>
      </w:ins>
      <w:r w:rsidR="007E516E">
        <w:t xml:space="preserve">, </w:t>
      </w:r>
      <w:ins w:id="113" w:author="Xu, Jason" w:date="2020-03-10T09:58:00Z">
        <w:r w:rsidR="006B49A4">
          <w:t xml:space="preserve">with the aim of </w:t>
        </w:r>
      </w:ins>
      <w:ins w:id="114" w:author="Xu, Jason" w:date="2020-03-10T13:19:00Z">
        <w:r w:rsidR="00E41101">
          <w:t xml:space="preserve">identifying </w:t>
        </w:r>
      </w:ins>
      <w:ins w:id="115" w:author="Xu, Jason" w:date="2020-03-10T09:59:00Z">
        <w:r w:rsidR="008C2180">
          <w:t>key biomarke</w:t>
        </w:r>
      </w:ins>
      <w:ins w:id="116" w:author="Xu, Jason" w:date="2020-03-10T10:01:00Z">
        <w:r w:rsidR="00D526BD">
          <w:t xml:space="preserve">rs that contribute the most to </w:t>
        </w:r>
      </w:ins>
      <w:ins w:id="117" w:author="Xu, Jason" w:date="2020-03-10T09:55:00Z">
        <w:r w:rsidR="00E430B0">
          <w:t xml:space="preserve">the </w:t>
        </w:r>
      </w:ins>
      <w:ins w:id="118" w:author="Xu, Jason" w:date="2020-03-10T10:04:00Z">
        <w:r w:rsidR="00D36E86">
          <w:t xml:space="preserve">difference between GI </w:t>
        </w:r>
        <w:proofErr w:type="spellStart"/>
        <w:r w:rsidR="00D36E86">
          <w:t>rices</w:t>
        </w:r>
        <w:proofErr w:type="spellEnd"/>
        <w:r w:rsidR="00D36E86">
          <w:t xml:space="preserve">. </w:t>
        </w:r>
      </w:ins>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0B9814D5"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ins w:id="119" w:author="Xu, Jason" w:date="2020-03-09T14:22:00Z">
        <w:r w:rsidR="004F53B7">
          <w:t xml:space="preserve">credible rice processing factories, from five provinces in </w:t>
        </w:r>
        <w:bookmarkStart w:id="120" w:name="_Hlk33081678"/>
        <w:r w:rsidR="004F53B7">
          <w:t>China</w:t>
        </w:r>
        <w:bookmarkEnd w:id="120"/>
        <w:r w:rsidR="004F53B7" w:rsidDel="004F53B7">
          <w:t xml:space="preserve"> </w:t>
        </w:r>
      </w:ins>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proofErr w:type="spellStart"/>
      <w:r w:rsidR="00AE7FA1">
        <w:t>th</w:t>
      </w:r>
      <w:ins w:id="121" w:author="Xu, Jason" w:date="2020-03-09T14:25:00Z">
        <w:r w:rsidR="007B3BA9">
          <w:t>os</w:t>
        </w:r>
      </w:ins>
      <w:proofErr w:type="spellEnd"/>
      <w:del w:id="122" w:author="Xu, Jason" w:date="2020-03-09T14:25:00Z">
        <w:r w:rsidR="00AE7FA1" w:rsidDel="007B3BA9">
          <w:delText>e</w:delText>
        </w:r>
      </w:del>
      <w:r w:rsidR="00AE7FA1">
        <w:t xml:space="preserv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123" w:author="Peng, Hong" w:date="2020-03-03T17:15:00Z">
        <w:r w:rsidR="00B02336" w:rsidDel="00AE7FA1">
          <w:delText xml:space="preserve"> </w:delText>
        </w:r>
      </w:del>
      <w:r w:rsidR="00A92A0D">
        <w:t>J</w:t>
      </w:r>
      <w:r w:rsidR="00F0153F">
        <w:t>S</w:t>
      </w:r>
      <w:commentRangeStart w:id="124"/>
      <w:r w:rsidR="00A8105D">
        <w:t xml:space="preserve">, </w:t>
      </w:r>
      <w:commentRangeEnd w:id="124"/>
      <w:r w:rsidR="00981C36">
        <w:rPr>
          <w:rStyle w:val="afc"/>
        </w:rPr>
        <w:commentReference w:id="124"/>
      </w:r>
      <w:r w:rsidR="00615DA8">
        <w:t xml:space="preserve"> 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125" w:author="Peng, Hong" w:date="2020-03-03T17:19:00Z">
        <w:r w:rsidR="004C5B86" w:rsidRPr="008C5EFD" w:rsidDel="00AE7FA1">
          <w:delText xml:space="preserve"> </w:delText>
        </w:r>
      </w:del>
      <w:del w:id="126" w:author="Peng, Hong" w:date="2020-03-03T17:10:00Z">
        <w:r w:rsidR="007E1A91" w:rsidRPr="008C5EFD" w:rsidDel="00623473">
          <w:delText xml:space="preserve"> </w:delText>
        </w:r>
      </w:del>
    </w:p>
    <w:p w14:paraId="1781FBE7" w14:textId="4E9FA212" w:rsidR="00EF2E65" w:rsidRPr="009E323D" w:rsidRDefault="00D36D21" w:rsidP="009E323D">
      <w:pPr>
        <w:jc w:val="both"/>
        <w:rPr>
          <w:i/>
          <w:iCs/>
        </w:rPr>
      </w:pPr>
      <w:r w:rsidRPr="009E323D">
        <w:rPr>
          <w:i/>
          <w:iCs/>
        </w:rPr>
        <w:lastRenderedPageBreak/>
        <w:t xml:space="preserve">Reagents </w:t>
      </w:r>
      <w:r w:rsidR="00F73F97">
        <w:rPr>
          <w:i/>
          <w:iCs/>
        </w:rPr>
        <w:t xml:space="preserve">and </w:t>
      </w:r>
      <w:r w:rsidR="00F239C7">
        <w:rPr>
          <w:i/>
          <w:iCs/>
        </w:rPr>
        <w:t>standar</w:t>
      </w:r>
      <w:r w:rsidR="00BE5474">
        <w:rPr>
          <w:i/>
          <w:iCs/>
        </w:rPr>
        <w:t>d</w:t>
      </w:r>
      <w:r w:rsidR="00F239C7">
        <w:rPr>
          <w:i/>
          <w:iCs/>
        </w:rPr>
        <w:t xml:space="preserve">s </w:t>
      </w:r>
    </w:p>
    <w:p w14:paraId="54EE22EB" w14:textId="78784BA3" w:rsidR="00D36D21" w:rsidRDefault="00D36D21" w:rsidP="00980408">
      <w:pPr>
        <w:jc w:val="both"/>
        <w:rPr>
          <w:ins w:id="127" w:author="Xu, Jason" w:date="2020-03-09T14:31:00Z"/>
        </w:rPr>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ins w:id="128" w:author="Xu, Jason" w:date="2020-03-09T14:34:00Z">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8500-6945)</w:t>
        </w:r>
      </w:ins>
      <w:del w:id="129" w:author="Xu, Jason" w:date="2020-03-09T14:34:00Z">
        <w:r w:rsidR="00633DA6" w:rsidRPr="004B5336" w:rsidDel="003A2E69">
          <w:delText xml:space="preserve"> </w:delText>
        </w:r>
      </w:del>
      <w:r w:rsidR="00633DA6" w:rsidRPr="004B5336">
        <w:t>were purchased from Agilent Technologies (Santa Clara, CA, USA).</w:t>
      </w:r>
      <w:ins w:id="130" w:author="Xu, Jason" w:date="2020-03-09T14:31:00Z">
        <w:r w:rsidR="00C9685E" w:rsidRPr="00C9685E">
          <w:t xml:space="preserve"> </w:t>
        </w:r>
        <w:r w:rsidR="00C9685E" w:rsidRPr="006E0B82">
          <w:t xml:space="preserve">One certified reference material </w:t>
        </w:r>
      </w:ins>
      <w:ins w:id="131" w:author="Xu, Jason" w:date="2020-03-09T14:35:00Z">
        <w:r w:rsidR="003A54CF">
          <w:t xml:space="preserve">(CRM) </w:t>
        </w:r>
      </w:ins>
      <w:ins w:id="132" w:author="Xu, Jason" w:date="2020-03-09T14:31:00Z">
        <w:r w:rsidR="00C9685E" w:rsidRPr="006E0B82">
          <w:t>of rice flour</w:t>
        </w:r>
        <w:r w:rsidR="00C9685E">
          <w:t xml:space="preserve"> (1568b)</w:t>
        </w:r>
      </w:ins>
      <w:ins w:id="133" w:author="Xu, Jason" w:date="2020-03-09T14:35:00Z">
        <w:r w:rsidR="003A54CF">
          <w:t xml:space="preserve"> was purchased</w:t>
        </w:r>
      </w:ins>
      <w:ins w:id="134" w:author="Xu, Jason" w:date="2020-03-09T14:31:00Z">
        <w:r w:rsidR="00C9685E" w:rsidRPr="006E0B82">
          <w:t xml:space="preserve"> from the National Institute of Standards and Technology (Gaithersburg, MD, USA)</w:t>
        </w:r>
      </w:ins>
    </w:p>
    <w:p w14:paraId="142433AB" w14:textId="77777777" w:rsidR="00C9685E" w:rsidRPr="003A54CF" w:rsidRDefault="00C9685E" w:rsidP="00980408">
      <w:pPr>
        <w:jc w:val="both"/>
      </w:pPr>
    </w:p>
    <w:p w14:paraId="209A3687" w14:textId="2AC7C826" w:rsidR="00D36D21" w:rsidRPr="000162E2" w:rsidRDefault="00D36D21" w:rsidP="000162E2">
      <w:pPr>
        <w:jc w:val="both"/>
        <w:rPr>
          <w:i/>
          <w:iCs/>
        </w:rPr>
      </w:pPr>
      <w:r w:rsidRPr="000162E2">
        <w:rPr>
          <w:i/>
          <w:iCs/>
        </w:rPr>
        <w:t>ICP-MS analysis</w:t>
      </w:r>
    </w:p>
    <w:p w14:paraId="1C2ADAF9" w14:textId="252F8F0D" w:rsidR="00011525" w:rsidDel="00442F43" w:rsidRDefault="002B78FE" w:rsidP="00442F43">
      <w:pPr>
        <w:ind w:left="220" w:right="220"/>
        <w:jc w:val="both"/>
        <w:rPr>
          <w:del w:id="135" w:author="Xu, Jason" w:date="2020-01-07T10:03:00Z"/>
        </w:rPr>
      </w:pPr>
      <w:ins w:id="136" w:author="Xu, Jason" w:date="2020-03-09T14:44:00Z">
        <w:r>
          <w:t xml:space="preserve">First of all, a 30% (v/v) </w:t>
        </w:r>
      </w:ins>
      <w:ins w:id="137" w:author="Xu, Jason" w:date="2020-03-09T14:45:00Z">
        <w:r>
          <w:t xml:space="preserve">nitric solution was prepared by diluting nitric acid </w:t>
        </w:r>
      </w:ins>
      <w:ins w:id="138" w:author="Xu, Jason" w:date="2020-03-09T14:49:00Z">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ins>
      <w:r w:rsidR="00F239C7">
        <w:t>Before use</w:t>
      </w:r>
      <w:r w:rsidR="00084EA0">
        <w:t xml:space="preserve">, </w:t>
      </w:r>
      <w:r w:rsidR="00330A6B">
        <w:t>t</w:t>
      </w:r>
      <w:r w:rsidR="006A3F8B">
        <w:t xml:space="preserve">he </w:t>
      </w:r>
      <w:r w:rsidR="00823655">
        <w:t>Te</w:t>
      </w:r>
      <w:r w:rsidR="00A70892">
        <w:t>flon</w:t>
      </w:r>
      <w:r w:rsidR="006A3F8B">
        <w:t xml:space="preserve"> digestion </w:t>
      </w:r>
      <w:commentRangeStart w:id="139"/>
      <w:commentRangeStart w:id="140"/>
      <w:r w:rsidR="006A3F8B">
        <w:t>vessels</w:t>
      </w:r>
      <w:commentRangeEnd w:id="139"/>
      <w:r w:rsidR="00D14BED" w:rsidRPr="00442F43">
        <w:commentReference w:id="139"/>
      </w:r>
      <w:commentRangeEnd w:id="140"/>
      <w:r w:rsidR="00747273" w:rsidRPr="00442F43">
        <w:commentReference w:id="140"/>
      </w:r>
      <w:r w:rsidR="006A3F8B">
        <w:t xml:space="preserve">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ins w:id="141" w:author="Xu, Jason" w:date="2020-03-09T15:01:00Z">
        <w:r w:rsidR="00424B00">
          <w:t>using 6</w:t>
        </w:r>
        <w:r w:rsidR="00424B00">
          <w:rPr>
            <w:rFonts w:hint="eastAsia"/>
          </w:rPr>
          <w:t>m</w:t>
        </w:r>
        <w:r w:rsidR="00424B00">
          <w:t>L of nitric acid</w:t>
        </w:r>
        <w:r w:rsidR="00460E51">
          <w:t xml:space="preserve"> in a </w:t>
        </w:r>
      </w:ins>
      <w:ins w:id="142" w:author="Xu, Jason" w:date="2020-03-09T15:02:00Z">
        <w:r w:rsidR="00460E51">
          <w:t>digestion vessel</w:t>
        </w:r>
      </w:ins>
      <w:ins w:id="143" w:author="Xu, Jason" w:date="2020-03-09T15:01:00Z">
        <w:r w:rsidR="00460E51">
          <w:t>, in duplicate.</w:t>
        </w:r>
      </w:ins>
      <w:ins w:id="144" w:author="Xu, Jason" w:date="2020-03-09T15:12:00Z">
        <w:r w:rsidR="007A15A1">
          <w:t xml:space="preserve"> </w:t>
        </w:r>
      </w:ins>
      <w:ins w:id="145" w:author="Xu, Jason" w:date="2020-03-09T15:02:00Z">
        <w:r w:rsidR="001548C0">
          <w:t>The vessel was</w:t>
        </w:r>
      </w:ins>
      <w:ins w:id="146" w:author="Xu, Jason" w:date="2020-03-09T15:01:00Z">
        <w:r w:rsidR="00424B00">
          <w:t xml:space="preserve"> </w:t>
        </w:r>
      </w:ins>
      <w:ins w:id="147" w:author="Xu, Jason" w:date="2020-03-09T15:02:00Z">
        <w:r w:rsidR="001548C0">
          <w:t>place</w:t>
        </w:r>
      </w:ins>
      <w:ins w:id="148" w:author="Xu, Jason" w:date="2020-03-09T15:12:00Z">
        <w:r w:rsidR="007A15A1">
          <w:t>d</w:t>
        </w:r>
      </w:ins>
      <w:ins w:id="149" w:author="Xu, Jason" w:date="2020-03-09T15:02:00Z">
        <w:r w:rsidR="001548C0">
          <w:t xml:space="preserve"> </w:t>
        </w:r>
        <w:r w:rsidR="007A4A45">
          <w:t xml:space="preserve">in a fume hood overnight and then </w:t>
        </w:r>
      </w:ins>
      <w:ins w:id="150" w:author="Xu, Jason" w:date="2020-03-09T15:03:00Z">
        <w:r w:rsidR="007A4A45">
          <w:t xml:space="preserve">transferred to the microwave oven </w:t>
        </w:r>
      </w:ins>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ins w:id="151" w:author="Xu, Jason" w:date="2020-03-09T15:04:00Z">
        <w:r w:rsidR="009E217B">
          <w:t>of</w:t>
        </w:r>
      </w:ins>
      <w:ins w:id="152" w:author="Xu, Jason" w:date="2020-03-09T15:05:00Z">
        <w:r w:rsidR="009E217B">
          <w:t xml:space="preserve"> 180 </w:t>
        </w:r>
        <w:r w:rsidR="009E217B" w:rsidRPr="00442F43">
          <w:t>°</w:t>
        </w:r>
        <w:r w:rsidR="009E217B">
          <w:t>C</w:t>
        </w:r>
      </w:ins>
      <w:ins w:id="153" w:author="Xu, Jason" w:date="2020-03-09T15:04:00Z">
        <w:r w:rsidR="009E217B">
          <w:t xml:space="preserve"> </w:t>
        </w:r>
      </w:ins>
      <w:ins w:id="154" w:author="Xu, Jason" w:date="2020-03-09T15:05:00Z">
        <w:r w:rsidR="009E217B">
          <w:t xml:space="preserve">was </w:t>
        </w:r>
      </w:ins>
      <w:r w:rsidR="001D7F52">
        <w:t>gradually reach</w:t>
      </w:r>
      <w:ins w:id="155" w:author="Xu, Jason" w:date="2020-03-09T15:04:00Z">
        <w:r w:rsidR="00D01CEF">
          <w:t>ed</w:t>
        </w:r>
      </w:ins>
      <w:r w:rsidR="001D7F52">
        <w:t xml:space="preserve"> </w:t>
      </w:r>
      <w:r w:rsidR="00852FE9">
        <w:t xml:space="preserve">in 15 min, and </w:t>
      </w:r>
      <w:ins w:id="156" w:author="Xu, Jason" w:date="2020-03-09T15:05:00Z">
        <w:r w:rsidR="00A75633">
          <w:t>held</w:t>
        </w:r>
      </w:ins>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FA04E2" w14:textId="77777777" w:rsidR="00442F43" w:rsidRPr="00B82F68" w:rsidRDefault="00442F43" w:rsidP="003A560B">
      <w:pPr>
        <w:ind w:rightChars="100" w:right="220"/>
        <w:jc w:val="both"/>
        <w:rPr>
          <w:rFonts w:hint="eastAsia"/>
        </w:rPr>
      </w:pPr>
    </w:p>
    <w:p w14:paraId="48E7B518" w14:textId="60FE2D80" w:rsidR="009E3A59" w:rsidRDefault="0015375A" w:rsidP="00F90E2A">
      <w:pPr>
        <w:jc w:val="both"/>
        <w:rPr>
          <w:ins w:id="157" w:author="Xu, Jason" w:date="2020-02-11T09:39: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DB0D7A">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18&lt;/sup&gt;","plainTextFormattedCitation":"18","previouslyFormattedCitation":"&lt;sup&gt;18&lt;/sup&gt;"},"properties":{"noteIndex":0},"schema":"https://github.com/citation-style-language/schema/raw/master/csl-citation.json"}</w:instrText>
      </w:r>
      <w:r w:rsidR="00F46157" w:rsidRPr="004B5336">
        <w:fldChar w:fldCharType="separate"/>
      </w:r>
      <w:r w:rsidR="003517CA" w:rsidRPr="003517CA">
        <w:rPr>
          <w:noProof/>
          <w:vertAlign w:val="superscript"/>
        </w:rPr>
        <w:t>18</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ins w:id="158" w:author="Xu, Jason" w:date="2020-03-09T15:25:00Z">
        <w:r w:rsidR="00434350">
          <w:t xml:space="preserve"> </w:t>
        </w:r>
      </w:ins>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ins w:id="159" w:author="Xu, Jason" w:date="2020-03-09T15:26:00Z">
        <w:r w:rsidR="00434350">
          <w:t>SRM</w:t>
        </w:r>
      </w:ins>
      <w:r w:rsidR="00030D97">
        <w:t xml:space="preserve"> </w:t>
      </w:r>
      <w:r w:rsidR="00030D97" w:rsidRPr="006E0B82">
        <w:rPr>
          <w:rFonts w:hint="eastAsia"/>
        </w:rPr>
        <w:t>w</w:t>
      </w:r>
      <w:r w:rsidR="00030D97" w:rsidRPr="006E0B82">
        <w:t>as used to verify the</w:t>
      </w:r>
      <w:ins w:id="160" w:author="Xu, Jason" w:date="2020-03-09T15:26:00Z">
        <w:r w:rsidR="00434350">
          <w:t xml:space="preserve"> stability </w:t>
        </w:r>
        <w:proofErr w:type="gramStart"/>
        <w:r w:rsidR="00434350">
          <w:t xml:space="preserve">and </w:t>
        </w:r>
      </w:ins>
      <w:r w:rsidR="00030D97" w:rsidRPr="006E0B82">
        <w:t xml:space="preserve"> accuracy</w:t>
      </w:r>
      <w:proofErr w:type="gramEnd"/>
      <w:r w:rsidR="00030D97">
        <w:t xml:space="preserve"> </w:t>
      </w:r>
      <w:r w:rsidR="00030D97" w:rsidRPr="006E0B82">
        <w:t>of the analy</w:t>
      </w:r>
      <w:ins w:id="161" w:author="Xu, Jason" w:date="2020-03-09T15:51:00Z">
        <w:r w:rsidR="006B4F73">
          <w:t xml:space="preserve">zing </w:t>
        </w:r>
      </w:ins>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3F2AB92A" w:rsidR="00B60385" w:rsidRDefault="001A00EC" w:rsidP="00381A0F">
      <w:pPr>
        <w:jc w:val="both"/>
      </w:pPr>
      <w:r w:rsidRPr="000F79B9">
        <w:t xml:space="preserve">One-way analysis of variance </w:t>
      </w:r>
      <w:r w:rsidR="00B10585" w:rsidRPr="000F79B9">
        <w:t>(</w:t>
      </w:r>
      <w:commentRangeStart w:id="162"/>
      <w:r w:rsidRPr="000F79B9">
        <w:t>ANOVA</w:t>
      </w:r>
      <w:commentRangeEnd w:id="162"/>
      <w:r w:rsidR="00433C54">
        <w:rPr>
          <w:rStyle w:val="afc"/>
        </w:rPr>
        <w:commentReference w:id="162"/>
      </w:r>
      <w:r w:rsidRPr="000F79B9">
        <w:t xml:space="preserve">) </w:t>
      </w:r>
      <w:ins w:id="163" w:author="Xu, Jason" w:date="2020-03-10T10:53:00Z">
        <w:r w:rsidR="008A3C50">
          <w:t>coupled with Tukey</w:t>
        </w:r>
      </w:ins>
      <w:ins w:id="164" w:author="Xu, Jason" w:date="2020-03-10T10:56:00Z">
        <w:r w:rsidR="00FE52DD">
          <w:t>’s</w:t>
        </w:r>
      </w:ins>
      <w:ins w:id="165" w:author="Xu, Jason" w:date="2020-03-10T10:53:00Z">
        <w:r w:rsidR="008A3C50">
          <w:t xml:space="preserve"> </w:t>
        </w:r>
      </w:ins>
      <w:ins w:id="166" w:author="Xu, Jason" w:date="2020-03-10T10:54:00Z">
        <w:r w:rsidR="00473C41">
          <w:t>test</w:t>
        </w:r>
      </w:ins>
      <w:ins w:id="167" w:author="Xu, Jason" w:date="2020-03-10T11:03:00Z">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proofErr w:type="gramStart"/>
        <w:r w:rsidR="00F70FDB" w:rsidRPr="000F79B9">
          <w:t>)</w:t>
        </w:r>
        <w:r w:rsidR="00F70FDB">
          <w:t xml:space="preserve"> </w:t>
        </w:r>
      </w:ins>
      <w:ins w:id="168" w:author="Xu, Jason" w:date="2020-03-10T10:54:00Z">
        <w:r w:rsidR="00473C41">
          <w:t xml:space="preserve"> </w:t>
        </w:r>
      </w:ins>
      <w:r w:rsidRPr="000F79B9">
        <w:t>was</w:t>
      </w:r>
      <w:proofErr w:type="gramEnd"/>
      <w:r w:rsidRPr="000F79B9">
        <w:t xml:space="preserve"> carried out</w:t>
      </w:r>
      <w:ins w:id="169" w:author="Xu, Jason" w:date="2020-03-10T10:56:00Z">
        <w:r w:rsidR="00FE52DD">
          <w:t xml:space="preserve"> on the original dataset</w:t>
        </w:r>
      </w:ins>
      <w:r w:rsidRPr="000F79B9">
        <w:t xml:space="preserve"> </w:t>
      </w:r>
      <w:ins w:id="170" w:author="Xu, Jason" w:date="2020-03-10T11:03:00Z">
        <w:r w:rsidR="00D92DC1">
          <w:t>for the comparison of element</w:t>
        </w:r>
        <w:r w:rsidR="00F70FDB">
          <w:t xml:space="preserve">s’ levels in six GI </w:t>
        </w:r>
        <w:proofErr w:type="spellStart"/>
        <w:r w:rsidR="00F70FDB">
          <w:t>rice.</w:t>
        </w:r>
      </w:ins>
      <w:r w:rsidR="00971D02" w:rsidRPr="000F79B9">
        <w:t>.</w:t>
      </w:r>
      <w:r w:rsidR="00B82F68" w:rsidRPr="007825AF">
        <w:t>The</w:t>
      </w:r>
      <w:proofErr w:type="spellEnd"/>
      <w:r w:rsidR="00B82F68" w:rsidRPr="007825AF">
        <w:t xml:space="preserve"> dataset</w:t>
      </w:r>
      <w:r w:rsidR="00B82F68">
        <w:rPr>
          <w:color w:val="FF0000"/>
        </w:rPr>
        <w:t xml:space="preserve"> </w:t>
      </w:r>
      <w:r w:rsidR="004F6125">
        <w:t xml:space="preserve">was </w:t>
      </w:r>
      <w:ins w:id="171" w:author="Xu, Jason" w:date="2020-03-10T11:08:00Z">
        <w:r w:rsidR="00884DAF">
          <w:t xml:space="preserve">then </w:t>
        </w:r>
      </w:ins>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w:t>
      </w:r>
      <w:commentRangeStart w:id="172"/>
      <w:r w:rsidR="004F6125" w:rsidRPr="001B40DC">
        <w:t>vised PCA</w:t>
      </w:r>
      <w:commentRangeEnd w:id="172"/>
      <w:r w:rsidR="00715694">
        <w:rPr>
          <w:rStyle w:val="afc"/>
        </w:rPr>
        <w:commentReference w:id="172"/>
      </w:r>
      <w:r w:rsidR="00DB0D7A">
        <w:t xml:space="preserve"> for initial visualization</w:t>
      </w:r>
      <w:r w:rsidR="004F6125" w:rsidRPr="00F15929">
        <w:t>.</w:t>
      </w:r>
      <w:r w:rsidR="00DB0D7A">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DB0D7A">
        <w:rPr>
          <w:rStyle w:val="afc"/>
        </w:rPr>
        <w:commentReference w:id="173"/>
      </w:r>
      <w:commentRangeStart w:id="174"/>
      <w:commentRangeEnd w:id="174"/>
      <w:r w:rsidR="00DB0D7A">
        <w:rPr>
          <w:rStyle w:val="afc"/>
        </w:rPr>
        <w:commentReference w:id="174"/>
      </w:r>
      <w:r w:rsidR="00DB0D7A" w:rsidRPr="00AE2182">
        <w:t xml:space="preserve"> </w:t>
      </w:r>
      <w:r w:rsidR="00DB0D7A">
        <w:t xml:space="preserve">For feature selection, </w:t>
      </w:r>
      <w:r w:rsidR="00DB0D7A" w:rsidRPr="00BA0445">
        <w:t>Relief</w:t>
      </w:r>
      <w:r w:rsidR="00DB0D7A">
        <w:t>F</w:t>
      </w:r>
      <w:r w:rsidR="00DB0D7A">
        <w:fldChar w:fldCharType="begin" w:fldLock="1"/>
      </w:r>
      <w:r w:rsidR="00DB0D7A">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19,20&lt;/sup&gt;","plainTextFormattedCitation":"19,20","previouslyFormattedCitation":"&lt;sup&gt;23,24&lt;/sup&gt;"},"properties":{"noteIndex":0},"schema":"https://github.com/citation-style-language/schema/raw/master/csl-citation.json"}</w:instrText>
      </w:r>
      <w:r w:rsidR="00DB0D7A">
        <w:fldChar w:fldCharType="separate"/>
      </w:r>
      <w:r w:rsidR="00DB0D7A" w:rsidRPr="00DB0D7A">
        <w:rPr>
          <w:noProof/>
          <w:vertAlign w:val="superscript"/>
        </w:rPr>
        <w:t>19,20</w:t>
      </w:r>
      <w:r w:rsidR="00DB0D7A">
        <w:fldChar w:fldCharType="end"/>
      </w:r>
      <w:r w:rsidR="00DB0D7A">
        <w:t xml:space="preserve"> was</w:t>
      </w:r>
      <w:r w:rsidR="00DB0D7A" w:rsidRPr="00027B6C">
        <w:t xml:space="preserve"> ut</w:t>
      </w:r>
      <w:r w:rsidR="00DB0D7A" w:rsidRPr="000E296B">
        <w:t>ilized</w:t>
      </w:r>
      <w:r w:rsidR="00DB0D7A" w:rsidRPr="008D69CE">
        <w:t xml:space="preserve"> </w:t>
      </w:r>
      <w:r w:rsidR="00DB0D7A" w:rsidRPr="00F056C9">
        <w:t>t</w:t>
      </w:r>
      <w:r w:rsidR="00DB0D7A" w:rsidRPr="008D69CE">
        <w:t>o</w:t>
      </w:r>
      <w:r w:rsidR="00DB0D7A" w:rsidRPr="00AE2182">
        <w:t xml:space="preserve"> determine how </w:t>
      </w:r>
      <w:r w:rsidR="00DB0D7A">
        <w:t xml:space="preserve">much </w:t>
      </w:r>
      <w:r w:rsidR="00DB0D7A" w:rsidRPr="00AE2182">
        <w:t xml:space="preserve">each feature </w:t>
      </w:r>
      <w:r w:rsidR="00DB0D7A">
        <w:t>contributed</w:t>
      </w:r>
      <w:r w:rsidR="00DB0D7A" w:rsidRPr="005F2653">
        <w:t xml:space="preserve"> to</w:t>
      </w:r>
      <w:r w:rsidR="00DB0D7A" w:rsidRPr="00BF4819">
        <w:t xml:space="preserve"> the </w:t>
      </w:r>
      <w:r w:rsidR="00DB0D7A" w:rsidRPr="00AB3D8F">
        <w:t>overall</w:t>
      </w:r>
      <w:r w:rsidR="00DB0D7A">
        <w:t xml:space="preserve"> </w:t>
      </w:r>
      <w:r w:rsidR="00DB0D7A" w:rsidRPr="00BF4819">
        <w:t>classification</w:t>
      </w:r>
      <w:r w:rsidR="00DB0D7A" w:rsidRPr="005F2653">
        <w:t>.</w:t>
      </w:r>
      <w:r w:rsidR="00FD69AC">
        <w:t xml:space="preserve"> </w:t>
      </w:r>
      <w:commentRangeStart w:id="175"/>
      <w:commentRangeEnd w:id="175"/>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1F3E7740" w:rsidR="00B60385" w:rsidRDefault="00451F25" w:rsidP="00FF49F3">
      <w:pPr>
        <w:pStyle w:val="af9"/>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 xml:space="preserve">was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 xml:space="preserve">in a stratified </w:t>
      </w:r>
      <w:commentRangeStart w:id="176"/>
      <w:commentRangeStart w:id="177"/>
      <w:r w:rsidR="003F0340" w:rsidRPr="007C7D51">
        <w:t>fashion</w:t>
      </w:r>
      <w:commentRangeEnd w:id="176"/>
      <w:r w:rsidR="003F0340">
        <w:rPr>
          <w:rStyle w:val="afc"/>
        </w:rPr>
        <w:commentReference w:id="176"/>
      </w:r>
      <w:commentRangeEnd w:id="177"/>
      <w:r w:rsidR="003F0340">
        <w:rPr>
          <w:rStyle w:val="afc"/>
        </w:rPr>
        <w:commentReference w:id="177"/>
      </w:r>
      <w:r w:rsidR="003F0340">
        <w:t xml:space="preserve"> (80:20). </w:t>
      </w:r>
    </w:p>
    <w:p w14:paraId="02798C4D" w14:textId="2EB70F9C" w:rsidR="00255BD0" w:rsidRDefault="003F0340" w:rsidP="007825AF">
      <w:pPr>
        <w:pStyle w:val="af9"/>
        <w:numPr>
          <w:ilvl w:val="3"/>
          <w:numId w:val="22"/>
        </w:numPr>
        <w:ind w:firstLineChars="0"/>
        <w:jc w:val="both"/>
        <w:rPr>
          <w:ins w:id="178" w:author="Xu, Jason" w:date="2020-03-09T16:04:00Z"/>
        </w:rPr>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ins w:id="179" w:author="Xu, Jason" w:date="2020-03-09T16:51:00Z">
        <w:r w:rsidR="00BD16E1">
          <w:t xml:space="preserve"> such as </w:t>
        </w:r>
      </w:ins>
      <w:r w:rsidRPr="00E82071">
        <w:t>over-optimistic prediction</w:t>
      </w:r>
      <w:r w:rsidRPr="00E82071">
        <w:fldChar w:fldCharType="begin" w:fldLock="1"/>
      </w:r>
      <w:r w:rsidR="00DB0D7A">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21&lt;/sup&gt;","plainTextFormattedCitation":"21","previouslyFormattedCitation":"&lt;sup&gt;21&lt;/sup&gt;"},"properties":{"noteIndex":0},"schema":"https://github.com/citation-style-language/schema/raw/master/csl-citation.json"}</w:instrText>
      </w:r>
      <w:r w:rsidRPr="00E82071">
        <w:fldChar w:fldCharType="separate"/>
      </w:r>
      <w:r w:rsidR="003517CA" w:rsidRPr="003517CA">
        <w:rPr>
          <w:noProof/>
          <w:vertAlign w:val="superscript"/>
        </w:rPr>
        <w:t>21</w:t>
      </w:r>
      <w:r w:rsidRPr="00E82071">
        <w:fldChar w:fldCharType="end"/>
      </w:r>
      <w:r w:rsidRPr="00256BFC">
        <w:t>.</w:t>
      </w:r>
      <w:r w:rsidRPr="00B60385">
        <w:rPr>
          <w:color w:val="FF0000"/>
        </w:rPr>
        <w:t xml:space="preserve"> </w:t>
      </w:r>
      <w:r>
        <w:t xml:space="preserve">Following this, a </w:t>
      </w:r>
      <w:r w:rsidRPr="00B045F2">
        <w:t>10</w:t>
      </w:r>
      <w:r>
        <w:t>-fold grid-search cross-validation</w:t>
      </w:r>
      <w:r>
        <w:fldChar w:fldCharType="begin" w:fldLock="1"/>
      </w:r>
      <w:r w:rsidR="00DB0D7A">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22&lt;/sup&gt;","plainTextFormattedCitation":"22","previouslyFormattedCitation":"&lt;sup&gt;22&lt;/sup&gt;"},"properties":{"noteIndex":0},"schema":"https://github.com/citation-style-language/schema/raw/master/csl-citation.json"}</w:instrText>
      </w:r>
      <w:r>
        <w:fldChar w:fldCharType="separate"/>
      </w:r>
      <w:r w:rsidR="003517CA" w:rsidRPr="003517CA">
        <w:rPr>
          <w:noProof/>
          <w:vertAlign w:val="superscript"/>
        </w:rPr>
        <w:t>22</w:t>
      </w:r>
      <w:r>
        <w:fldChar w:fldCharType="end"/>
      </w:r>
      <w:r>
        <w:t xml:space="preserve"> was conducted on the training set</w:t>
      </w:r>
      <w:ins w:id="180" w:author="Xu, Jason" w:date="2020-03-10T12:09:00Z">
        <w:r w:rsidR="003B5136">
          <w:t xml:space="preserve"> and the </w:t>
        </w:r>
      </w:ins>
      <w:r w:rsidRPr="00D5360E">
        <w:t>mean cross-</w:t>
      </w:r>
      <w:r w:rsidRPr="00D5360E">
        <w:lastRenderedPageBreak/>
        <w:t>validation accuracy</w:t>
      </w:r>
      <w:ins w:id="181" w:author="Xu, Jason" w:date="2020-03-10T12:09:00Z">
        <w:r w:rsidR="003B5136">
          <w:t xml:space="preserve"> was reported</w:t>
        </w:r>
      </w:ins>
      <w:r w:rsidR="00033E9A">
        <w:t>.</w:t>
      </w:r>
      <w:ins w:id="182" w:author="Peng, Hong" w:date="2020-03-04T11:32:00Z">
        <w:r w:rsidR="00033E9A">
          <w:t xml:space="preserve"> </w:t>
        </w:r>
      </w:ins>
      <w:ins w:id="183" w:author="Xu, Jason" w:date="2020-03-10T12:09:00Z">
        <w:r w:rsidR="00324CE2">
          <w:t>F</w:t>
        </w:r>
      </w:ins>
      <w:ins w:id="184" w:author="Xu, Jason" w:date="2020-03-09T15:59:00Z">
        <w:r>
          <w:t>orward selection</w:t>
        </w:r>
        <w:r>
          <w:fldChar w:fldCharType="begin" w:fldLock="1"/>
        </w:r>
      </w:ins>
      <w:r w:rsidR="00DB0D7A">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23&lt;/sup&gt;","plainTextFormattedCitation":"23","previouslyFormattedCitation":"&lt;sup&gt;23&lt;/sup&gt;"},"properties":{"noteIndex":0},"schema":"https://github.com/citation-style-language/schema/raw/master/csl-citation.json"}</w:instrText>
      </w:r>
      <w:ins w:id="185" w:author="Xu, Jason" w:date="2020-03-09T15:59:00Z">
        <w:r>
          <w:fldChar w:fldCharType="separate"/>
        </w:r>
      </w:ins>
      <w:r w:rsidR="003517CA" w:rsidRPr="003517CA">
        <w:rPr>
          <w:noProof/>
          <w:vertAlign w:val="superscript"/>
        </w:rPr>
        <w:t>23</w:t>
      </w:r>
      <w:ins w:id="186" w:author="Xu, Jason" w:date="2020-03-09T15:59:00Z">
        <w:r>
          <w:fldChar w:fldCharType="end"/>
        </w:r>
      </w:ins>
      <w:r w:rsidR="00644AC0">
        <w:t xml:space="preserve"> </w:t>
      </w:r>
      <w:r w:rsidR="005D4AAF">
        <w:t xml:space="preserve">was conducted to select </w:t>
      </w:r>
      <w:ins w:id="187" w:author="Xu, Jason" w:date="2020-03-10T12:42:00Z">
        <w:r w:rsidR="00DB0D7A" w:rsidRPr="00CF1DEC">
          <w:t>pre-ranked</w:t>
        </w:r>
        <w:r w:rsidR="00DB0D7A" w:rsidRPr="00CF1DEC">
          <w:t xml:space="preserve"> </w:t>
        </w:r>
      </w:ins>
      <w:r w:rsidR="005D4AAF" w:rsidRPr="00CF1DEC">
        <w:t>features</w:t>
      </w:r>
      <w:r w:rsidR="0099786A" w:rsidRPr="00CF1DEC">
        <w:t>,</w:t>
      </w:r>
      <w:r w:rsidR="00CF7465" w:rsidRPr="00CF1DEC">
        <w:t xml:space="preserve"> </w:t>
      </w:r>
      <w:ins w:id="188" w:author="Xu, Jason" w:date="2020-03-10T12:11:00Z">
        <w:r w:rsidR="00324CE2">
          <w:t>and stop</w:t>
        </w:r>
        <w:r w:rsidR="00334EB0">
          <w:t>ped</w:t>
        </w:r>
      </w:ins>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all possible c</w:t>
      </w:r>
      <w:bookmarkStart w:id="189" w:name="_GoBack"/>
      <w:bookmarkEnd w:id="189"/>
      <w:r w:rsidR="0078326F" w:rsidRPr="00763AE6">
        <w:t xml:space="preserve">ombinations of </w:t>
      </w:r>
      <w:proofErr w:type="spellStart"/>
      <w:ins w:id="190" w:author="Xu, Jason" w:date="2020-03-10T12:12:00Z">
        <w:r w:rsidR="001A01A2">
          <w:t>hyperparametes</w:t>
        </w:r>
        <w:proofErr w:type="spellEnd"/>
        <w:r w:rsidR="001A01A2">
          <w:t xml:space="preserve"> </w:t>
        </w:r>
      </w:ins>
      <w:ins w:id="191" w:author="Xu, Jason" w:date="2020-03-10T12:13:00Z">
        <w:r w:rsidR="001A01A2">
          <w:t xml:space="preserve">were </w:t>
        </w:r>
        <w:r w:rsidR="008D1048">
          <w:t>tested</w:t>
        </w:r>
      </w:ins>
      <w:ins w:id="192" w:author="Xu, Jason" w:date="2020-03-09T15:59:00Z">
        <w:r w:rsidRPr="00763AE6">
          <w:fldChar w:fldCharType="begin" w:fldLock="1"/>
        </w:r>
      </w:ins>
      <w:r w:rsidR="00DB0D7A">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22&lt;/sup&gt;","plainTextFormattedCitation":"22","previouslyFormattedCitation":"&lt;sup&gt;22&lt;/sup&gt;"},"properties":{"noteIndex":0},"schema":"https://github.com/citation-style-language/schema/raw/master/csl-citation.json"}</w:instrText>
      </w:r>
      <w:ins w:id="193" w:author="Xu, Jason" w:date="2020-03-09T15:59:00Z">
        <w:r w:rsidRPr="00763AE6">
          <w:fldChar w:fldCharType="separate"/>
        </w:r>
      </w:ins>
      <w:r w:rsidR="003517CA" w:rsidRPr="003517CA">
        <w:rPr>
          <w:noProof/>
          <w:vertAlign w:val="superscript"/>
        </w:rPr>
        <w:t>22</w:t>
      </w:r>
      <w:ins w:id="194" w:author="Xu, Jason" w:date="2020-03-09T15:59:00Z">
        <w:r w:rsidRPr="00763AE6">
          <w:fldChar w:fldCharType="end"/>
        </w:r>
        <w:r>
          <w:t xml:space="preserve">. </w:t>
        </w:r>
      </w:ins>
    </w:p>
    <w:p w14:paraId="622F9B07" w14:textId="711A9EE3" w:rsidR="0006244D" w:rsidRPr="00EC3131" w:rsidRDefault="00921DEE" w:rsidP="007825AF">
      <w:pPr>
        <w:pStyle w:val="af9"/>
        <w:numPr>
          <w:ilvl w:val="3"/>
          <w:numId w:val="22"/>
        </w:numPr>
        <w:ind w:firstLineChars="0"/>
        <w:jc w:val="both"/>
        <w:rPr>
          <w:ins w:id="195" w:author="Xu, Jason" w:date="2020-03-09T16:35:00Z"/>
          <w:color w:val="FF0000"/>
        </w:rPr>
      </w:pPr>
      <w:ins w:id="196" w:author="Xu, Jason" w:date="2020-03-10T12:21:00Z">
        <w:r>
          <w:t>T</w:t>
        </w:r>
      </w:ins>
      <w:ins w:id="197" w:author="Xu, Jason" w:date="2020-03-09T15:59:00Z">
        <w:r w:rsidR="003F0340" w:rsidRPr="000A51EB">
          <w:t>he</w:t>
        </w:r>
        <w:r w:rsidR="003F0340">
          <w:t xml:space="preserve"> optimal</w:t>
        </w:r>
        <w:r w:rsidR="003F0340" w:rsidRPr="000A51EB">
          <w:t xml:space="preserve"> classifiers </w:t>
        </w:r>
        <w:r w:rsidR="003F0340">
          <w:t xml:space="preserve">generated </w:t>
        </w:r>
        <w:r w:rsidR="003F0340" w:rsidRPr="00A7250E">
          <w:t>were</w:t>
        </w:r>
        <w:r w:rsidR="003F0340">
          <w:t xml:space="preserve"> independently validated </w:t>
        </w:r>
      </w:ins>
      <w:ins w:id="198" w:author="Xu, Jason" w:date="2020-03-10T12:43:00Z">
        <w:r w:rsidR="00DB0D7A">
          <w:t xml:space="preserve">on the testing </w:t>
        </w:r>
      </w:ins>
      <w:ins w:id="199" w:author="Xu, Jason" w:date="2020-03-10T12:44:00Z">
        <w:r w:rsidR="00DB0D7A">
          <w:t>set</w:t>
        </w:r>
      </w:ins>
      <w:ins w:id="200" w:author="Xu, Jason" w:date="2020-03-10T12:46:00Z">
        <w:r w:rsidR="008853E6">
          <w:t xml:space="preserve">. </w:t>
        </w:r>
      </w:ins>
      <w:ins w:id="201" w:author="Xu, Jason" w:date="2020-03-10T12:44:00Z">
        <w:r w:rsidR="00DB0D7A">
          <w:t xml:space="preserve"> </w:t>
        </w:r>
      </w:ins>
    </w:p>
    <w:p w14:paraId="1330DCCC" w14:textId="38E16CD6" w:rsidR="009F3DC7" w:rsidRDefault="008548A7" w:rsidP="00BD2411">
      <w:pPr>
        <w:jc w:val="both"/>
      </w:pPr>
      <w:r>
        <w:t xml:space="preserve">All </w:t>
      </w:r>
      <w:r w:rsidR="00E941C1">
        <w:t xml:space="preserve">data </w:t>
      </w:r>
      <w:ins w:id="202" w:author="Peng, Hong" w:date="2020-03-03T18:04:00Z">
        <w:r w:rsidR="002363B7">
          <w:t xml:space="preserve">analysis </w:t>
        </w:r>
      </w:ins>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203" w:author="Xu, Jason" w:date="2019-08-07T15:38:00Z">
        <w:r w:rsidR="000E6B47">
          <w:fldChar w:fldCharType="begin" w:fldLock="1"/>
        </w:r>
      </w:ins>
      <w:r w:rsidR="00DB0D7A">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24&lt;/sup&gt;","plainTextFormattedCitation":"24","previouslyFormattedCitation":"&lt;sup&gt;24&lt;/sup&gt;"},"properties":{"noteIndex":0},"schema":"https://github.com/citation-style-language/schema/raw/master/csl-citation.json"}</w:instrText>
      </w:r>
      <w:r w:rsidR="000E6B47">
        <w:fldChar w:fldCharType="separate"/>
      </w:r>
      <w:r w:rsidR="003517CA" w:rsidRPr="003517CA">
        <w:rPr>
          <w:noProof/>
          <w:vertAlign w:val="superscript"/>
        </w:rPr>
        <w:t>24</w:t>
      </w:r>
      <w:ins w:id="204"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205" w:author="Xu, Jason" w:date="2019-08-07T15:38:00Z">
        <w:r w:rsidR="000E6B47">
          <w:fldChar w:fldCharType="begin" w:fldLock="1"/>
        </w:r>
      </w:ins>
      <w:r w:rsidR="00DB0D7A">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25&lt;/sup&gt;","plainTextFormattedCitation":"25","previouslyFormattedCitation":"&lt;sup&gt;25&lt;/sup&gt;"},"properties":{"noteIndex":0},"schema":"https://github.com/citation-style-language/schema/raw/master/csl-citation.json"}</w:instrText>
      </w:r>
      <w:r w:rsidR="000E6B47">
        <w:fldChar w:fldCharType="separate"/>
      </w:r>
      <w:r w:rsidR="003517CA" w:rsidRPr="003517CA">
        <w:rPr>
          <w:noProof/>
          <w:vertAlign w:val="superscript"/>
        </w:rPr>
        <w:t>25</w:t>
      </w:r>
      <w:ins w:id="206"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DB0D7A">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25&lt;/sup&gt;","plainTextFormattedCitation":"25","previouslyFormattedCitation":"&lt;sup&gt;25&lt;/sup&gt;"},"properties":{"noteIndex":0},"schema":"https://github.com/citation-style-language/schema/raw/master/csl-citation.json"}</w:instrText>
      </w:r>
      <w:r w:rsidR="00585A01" w:rsidRPr="001810AB">
        <w:fldChar w:fldCharType="separate"/>
      </w:r>
      <w:r w:rsidR="003517CA" w:rsidRPr="003517CA">
        <w:rPr>
          <w:noProof/>
          <w:vertAlign w:val="superscript"/>
        </w:rPr>
        <w:t>25</w:t>
      </w:r>
      <w:ins w:id="207"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208" w:author="Xu, Jason" w:date="2020-02-10T20:54:00Z">
        <w:r w:rsidR="004A07AB">
          <w:fldChar w:fldCharType="begin" w:fldLock="1"/>
        </w:r>
      </w:ins>
      <w:r w:rsidR="00DB0D7A">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26&lt;/sup&gt;","plainTextFormattedCitation":"26","previouslyFormattedCitation":"&lt;sup&gt;26&lt;/sup&gt;"},"properties":{"noteIndex":0},"schema":"https://github.com/citation-style-language/schema/raw/master/csl-citation.json"}</w:instrText>
      </w:r>
      <w:r w:rsidR="004A07AB">
        <w:fldChar w:fldCharType="separate"/>
      </w:r>
      <w:r w:rsidR="003517CA" w:rsidRPr="003517CA">
        <w:rPr>
          <w:noProof/>
          <w:vertAlign w:val="superscript"/>
        </w:rPr>
        <w:t>26</w:t>
      </w:r>
      <w:ins w:id="209" w:author="Xu, Jason" w:date="2020-02-10T20:54:00Z">
        <w:r w:rsidR="004A07AB">
          <w:fldChar w:fldCharType="end"/>
        </w:r>
      </w:ins>
      <w:r w:rsidR="006F5366">
        <w:t xml:space="preserve">, </w:t>
      </w:r>
      <w:proofErr w:type="spellStart"/>
      <w:r w:rsidR="006F5366">
        <w:t>skrebate</w:t>
      </w:r>
      <w:proofErr w:type="spellEnd"/>
      <w:r w:rsidR="006F5366">
        <w:t xml:space="preserve"> (Python)</w:t>
      </w:r>
      <w:ins w:id="210" w:author="Xu, Jason" w:date="2020-02-10T21:00:00Z">
        <w:r w:rsidR="003872CB">
          <w:fldChar w:fldCharType="begin" w:fldLock="1"/>
        </w:r>
      </w:ins>
      <w:r w:rsidR="00DB0D7A">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DB0D7A">
        <w:rPr>
          <w:rFonts w:ascii="Cambria Math" w:hAnsi="Cambria Math" w:cs="Cambria Math"/>
        </w:rPr>
        <w:instrText>∗</w:instrText>
      </w:r>
      <w:r w:rsidR="00DB0D7A">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27&lt;/sup&gt;","plainTextFormattedCitation":"27","previouslyFormattedCitation":"&lt;sup&gt;27&lt;/sup&gt;"},"properties":{"noteIndex":0},"schema":"https://github.com/citation-style-language/schema/raw/master/csl-citation.json"}</w:instrText>
      </w:r>
      <w:r w:rsidR="003872CB">
        <w:fldChar w:fldCharType="separate"/>
      </w:r>
      <w:r w:rsidR="003517CA" w:rsidRPr="003517CA">
        <w:rPr>
          <w:noProof/>
          <w:vertAlign w:val="superscript"/>
        </w:rPr>
        <w:t>27</w:t>
      </w:r>
      <w:ins w:id="211" w:author="Xu, Jason" w:date="2020-02-10T21:00:00Z">
        <w:r w:rsidR="003872CB">
          <w:fldChar w:fldCharType="end"/>
        </w:r>
      </w:ins>
      <w:r w:rsidR="006F5366">
        <w:t xml:space="preserve">, </w:t>
      </w:r>
      <w:proofErr w:type="spellStart"/>
      <w:r w:rsidR="006F5366">
        <w:t>numpy</w:t>
      </w:r>
      <w:proofErr w:type="spellEnd"/>
      <w:r w:rsidR="006F5366">
        <w:t xml:space="preserve"> (Python)</w:t>
      </w:r>
      <w:ins w:id="212" w:author="Xu, Jason" w:date="2020-02-11T09:40:00Z">
        <w:r w:rsidR="009E3A59">
          <w:fldChar w:fldCharType="begin" w:fldLock="1"/>
        </w:r>
      </w:ins>
      <w:r w:rsidR="00DB0D7A">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28&lt;/sup&gt;","plainTextFormattedCitation":"28","previouslyFormattedCitation":"&lt;sup&gt;28&lt;/sup&gt;"},"properties":{"noteIndex":0},"schema":"https://github.com/citation-style-language/schema/raw/master/csl-citation.json"}</w:instrText>
      </w:r>
      <w:r w:rsidR="009E3A59">
        <w:fldChar w:fldCharType="separate"/>
      </w:r>
      <w:r w:rsidR="003517CA" w:rsidRPr="003517CA">
        <w:rPr>
          <w:noProof/>
          <w:vertAlign w:val="superscript"/>
        </w:rPr>
        <w:t>28</w:t>
      </w:r>
      <w:ins w:id="213" w:author="Xu, Jason" w:date="2020-02-11T09:40:00Z">
        <w:r w:rsidR="009E3A59">
          <w:fldChar w:fldCharType="end"/>
        </w:r>
      </w:ins>
      <w:r w:rsidR="006F5366">
        <w:t xml:space="preserve"> and pandas (Python)</w:t>
      </w:r>
      <w:ins w:id="214" w:author="Xu, Jason" w:date="2020-02-10T21:01:00Z">
        <w:r w:rsidR="003872CB">
          <w:fldChar w:fldCharType="begin" w:fldLock="1"/>
        </w:r>
      </w:ins>
      <w:r w:rsidR="00DB0D7A">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29&lt;/sup&gt;","plainTextFormattedCitation":"29","previouslyFormattedCitation":"&lt;sup&gt;29&lt;/sup&gt;"},"properties":{"noteIndex":0},"schema":"https://github.com/citation-style-language/schema/raw/master/csl-citation.json"}</w:instrText>
      </w:r>
      <w:r w:rsidR="003872CB">
        <w:fldChar w:fldCharType="separate"/>
      </w:r>
      <w:r w:rsidR="003517CA" w:rsidRPr="003517CA">
        <w:rPr>
          <w:noProof/>
          <w:vertAlign w:val="superscript"/>
        </w:rPr>
        <w:t>29</w:t>
      </w:r>
      <w:ins w:id="215"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34494351" w:rsidR="00DC026A" w:rsidRPr="00E96441" w:rsidRDefault="00DC026A" w:rsidP="003805CC">
      <w:pPr>
        <w:jc w:val="both"/>
        <w:rPr>
          <w:b/>
          <w:i/>
          <w:iCs/>
        </w:rPr>
      </w:pPr>
      <w:r w:rsidRPr="00E96441">
        <w:rPr>
          <w:bCs/>
          <w:i/>
          <w:iCs/>
        </w:rPr>
        <w:t>Elemental concentration</w:t>
      </w:r>
      <w:ins w:id="216" w:author="Peng, Hong" w:date="2020-03-03T19:47:00Z">
        <w:r w:rsidR="00433C54">
          <w:rPr>
            <w:bCs/>
            <w:i/>
            <w:iCs/>
          </w:rPr>
          <w:t>s</w:t>
        </w:r>
      </w:ins>
      <w:r w:rsidRPr="00E96441">
        <w:rPr>
          <w:bCs/>
          <w:i/>
          <w:iCs/>
        </w:rPr>
        <w:t xml:space="preserve"> in Chinese GI rice  </w:t>
      </w:r>
      <w:r w:rsidRPr="00E96441">
        <w:rPr>
          <w:b/>
          <w:i/>
          <w:iCs/>
        </w:rPr>
        <w:t xml:space="preserve"> </w:t>
      </w:r>
    </w:p>
    <w:p w14:paraId="3A4ED93F" w14:textId="43D59CF5" w:rsidR="00A43142" w:rsidRPr="00ED28E8" w:rsidRDefault="00E00E20" w:rsidP="00B2354C">
      <w:pPr>
        <w:jc w:val="both"/>
        <w:rPr>
          <w:ins w:id="217" w:author="Kong, Fanzhou" w:date="2020-01-22T15:23:00Z"/>
          <w:strike/>
        </w:rPr>
      </w:pPr>
      <w:ins w:id="218" w:author="Xu, Jason" w:date="2020-03-09T14:15:00Z">
        <w:r w:rsidRPr="00446712">
          <w:t>sampling is</w:t>
        </w:r>
        <w:r>
          <w:t xml:space="preserve"> fundamental to achieve reliable results from multivariate model building</w:t>
        </w:r>
        <w:r>
          <w:fldChar w:fldCharType="begin" w:fldLock="1"/>
        </w:r>
      </w:ins>
      <w:r w:rsidR="00DB0D7A">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30&lt;/sup&gt;","plainTextFormattedCitation":"30","previouslyFormattedCitation":"&lt;sup&gt;30&lt;/sup&gt;"},"properties":{"noteIndex":0},"schema":"https://github.com/citation-style-language/schema/raw/master/csl-citation.json"}</w:instrText>
      </w:r>
      <w:ins w:id="219" w:author="Xu, Jason" w:date="2020-03-09T14:15:00Z">
        <w:r>
          <w:fldChar w:fldCharType="separate"/>
        </w:r>
      </w:ins>
      <w:r w:rsidR="003517CA" w:rsidRPr="003517CA">
        <w:rPr>
          <w:noProof/>
          <w:vertAlign w:val="superscript"/>
        </w:rPr>
        <w:t>30</w:t>
      </w:r>
      <w:ins w:id="220" w:author="Xu, Jason" w:date="2020-03-09T14:15:00Z">
        <w:r>
          <w:fldChar w:fldCharType="end"/>
        </w:r>
      </w:ins>
      <w:ins w:id="221" w:author="Peng, Hong" w:date="2020-03-03T20:07:00Z">
        <w:r w:rsidR="005D7A63">
          <w:t xml:space="preserve">The measured </w:t>
        </w:r>
        <w:commentRangeStart w:id="222"/>
        <w:commentRangeStart w:id="223"/>
        <w:r w:rsidR="005D7A63">
          <w:t>concentrations</w:t>
        </w:r>
        <w:commentRangeEnd w:id="222"/>
        <w:r w:rsidR="005D7A63">
          <w:rPr>
            <w:rStyle w:val="afc"/>
          </w:rPr>
          <w:commentReference w:id="222"/>
        </w:r>
      </w:ins>
      <w:commentRangeEnd w:id="223"/>
      <w:r w:rsidR="00CC1346">
        <w:rPr>
          <w:rStyle w:val="afc"/>
        </w:rPr>
        <w:commentReference w:id="223"/>
      </w:r>
      <w:ins w:id="224" w:author="Peng, Hong" w:date="2020-03-03T20:07:00Z">
        <w:r w:rsidR="005D7A63">
          <w:t xml:space="preserve"> of </w:t>
        </w:r>
        <w:commentRangeStart w:id="225"/>
        <w:commentRangeStart w:id="226"/>
        <w:r w:rsidR="005D7A63">
          <w:t>SRM</w:t>
        </w:r>
      </w:ins>
      <w:commentRangeEnd w:id="225"/>
      <w:ins w:id="227" w:author="Peng, Hong" w:date="2020-03-03T20:17:00Z">
        <w:r w:rsidR="00A6102A">
          <w:rPr>
            <w:rStyle w:val="afc"/>
          </w:rPr>
          <w:commentReference w:id="225"/>
        </w:r>
      </w:ins>
      <w:commentRangeEnd w:id="226"/>
      <w:r w:rsidR="00432A49">
        <w:rPr>
          <w:rStyle w:val="afc"/>
        </w:rPr>
        <w:commentReference w:id="226"/>
      </w:r>
      <w:ins w:id="228" w:author="Peng, Hong" w:date="2020-03-03T20:07:00Z">
        <w:r w:rsidR="005D7A63">
          <w:t xml:space="preserve"> </w:t>
        </w:r>
      </w:ins>
      <w:ins w:id="229" w:author="Peng, Hong" w:date="2020-03-03T20:08:00Z">
        <w:r w:rsidR="005D7A63">
          <w:t xml:space="preserve">is showed in </w:t>
        </w:r>
        <w:commentRangeStart w:id="230"/>
        <w:commentRangeStart w:id="231"/>
        <w:r w:rsidR="005D7A63">
          <w:t>Table</w:t>
        </w:r>
      </w:ins>
      <w:commentRangeEnd w:id="230"/>
      <w:ins w:id="232" w:author="Peng, Hong" w:date="2020-03-03T20:20:00Z">
        <w:r w:rsidR="00A6102A">
          <w:rPr>
            <w:rStyle w:val="afc"/>
          </w:rPr>
          <w:commentReference w:id="230"/>
        </w:r>
      </w:ins>
      <w:commentRangeEnd w:id="231"/>
      <w:r w:rsidR="00470EA6">
        <w:rPr>
          <w:rStyle w:val="afc"/>
        </w:rPr>
        <w:commentReference w:id="231"/>
      </w:r>
      <w:ins w:id="233" w:author="Peng, Hong" w:date="2020-03-03T20:08:00Z">
        <w:r w:rsidR="005D7A63">
          <w:t xml:space="preserve"> S1, which </w:t>
        </w:r>
      </w:ins>
      <w:ins w:id="234" w:author="Peng, Hong" w:date="2020-03-03T20:07:00Z">
        <w:r w:rsidR="005D7A63">
          <w:t xml:space="preserve">agreed well with the </w:t>
        </w:r>
        <w:commentRangeStart w:id="235"/>
        <w:commentRangeStart w:id="236"/>
        <w:r w:rsidR="005D7A63">
          <w:t>certified</w:t>
        </w:r>
      </w:ins>
      <w:commentRangeEnd w:id="235"/>
      <w:ins w:id="237" w:author="Peng, Hong" w:date="2020-03-03T20:10:00Z">
        <w:r w:rsidR="005D7A63">
          <w:rPr>
            <w:rStyle w:val="afc"/>
          </w:rPr>
          <w:commentReference w:id="235"/>
        </w:r>
      </w:ins>
      <w:commentRangeEnd w:id="236"/>
      <w:r w:rsidR="00834EB4">
        <w:rPr>
          <w:rStyle w:val="afc"/>
        </w:rPr>
        <w:commentReference w:id="236"/>
      </w:r>
      <w:ins w:id="238" w:author="Peng, Hong" w:date="2020-03-03T20:07:00Z">
        <w:r w:rsidR="005D7A63">
          <w:t xml:space="preserve"> values</w:t>
        </w:r>
      </w:ins>
      <w:ins w:id="239" w:author="Peng, Hong" w:date="2020-03-03T20:08:00Z">
        <w:r w:rsidR="005D7A63">
          <w:t xml:space="preserve"> indicating xx</w:t>
        </w:r>
      </w:ins>
      <w:ins w:id="240" w:author="Peng, Hong" w:date="2020-03-03T20:07:00Z">
        <w:r w:rsidR="005D7A63">
          <w:t xml:space="preserve">. </w:t>
        </w:r>
      </w:ins>
      <w:r w:rsidR="00DC026A" w:rsidRPr="00D164C7">
        <w:t>Table 1</w:t>
      </w:r>
      <w:r w:rsidR="00DC026A" w:rsidRPr="009A0C81">
        <w:t xml:space="preserve"> shows</w:t>
      </w:r>
      <w:r w:rsidR="00DC026A">
        <w:t xml:space="preserve"> the </w:t>
      </w:r>
      <w:del w:id="241" w:author="Peng, Hong" w:date="2020-03-03T19:46:00Z">
        <w:r w:rsidR="00DC026A" w:rsidDel="00433C54">
          <w:delText>mean values and standard deviations</w:delText>
        </w:r>
      </w:del>
      <w:ins w:id="242" w:author="Peng, Hong" w:date="2020-03-03T19:46:00Z">
        <w:r w:rsidR="00433C54">
          <w:t>measured concentrations</w:t>
        </w:r>
      </w:ins>
      <w:r w:rsidR="00DC026A">
        <w:t xml:space="preserve"> of 30 </w:t>
      </w:r>
      <w:del w:id="243" w:author="Peng, Hong" w:date="2020-03-03T19:46:00Z">
        <w:r w:rsidR="00DC026A" w:rsidDel="00433C54">
          <w:delText xml:space="preserve">targeted </w:delText>
        </w:r>
      </w:del>
      <w:r w:rsidR="00DC026A">
        <w:t xml:space="preserve">elements </w:t>
      </w:r>
      <w:del w:id="244" w:author="Peng, Hong" w:date="2020-03-03T19:46:00Z">
        <w:r w:rsidR="00DC026A" w:rsidDel="00433C54">
          <w:delText xml:space="preserve">from </w:delText>
        </w:r>
      </w:del>
      <w:ins w:id="245" w:author="Peng, Hong" w:date="2020-03-03T19:46:00Z">
        <w:r w:rsidR="00433C54">
          <w:t xml:space="preserve">in the </w:t>
        </w:r>
      </w:ins>
      <w:r w:rsidR="00DC026A">
        <w:t xml:space="preserve">six </w:t>
      </w:r>
      <w:proofErr w:type="spellStart"/>
      <w:ins w:id="246" w:author="Peng, Hong" w:date="2020-03-03T19:47:00Z">
        <w:r w:rsidR="00433C54">
          <w:t>typies</w:t>
        </w:r>
        <w:proofErr w:type="spellEnd"/>
        <w:r w:rsidR="00433C54">
          <w:t xml:space="preserve"> of Chinese </w:t>
        </w:r>
      </w:ins>
      <w:r w:rsidR="00DC026A">
        <w:t>GI rice</w:t>
      </w:r>
      <w:del w:id="247" w:author="Peng, Hong" w:date="2020-03-03T19:47:00Z">
        <w:r w:rsidR="00DC026A" w:rsidDel="00433C54">
          <w:delText xml:space="preserve"> in this study</w:delText>
        </w:r>
      </w:del>
      <w:r w:rsidR="00DC026A">
        <w:t>.</w:t>
      </w:r>
      <w:del w:id="248" w:author="Peng, Hong" w:date="2020-03-03T19:49:00Z">
        <w:r w:rsidR="00DC026A" w:rsidDel="00381653">
          <w:delText xml:space="preserve"> </w:delText>
        </w:r>
      </w:del>
      <w:r w:rsidR="00DC026A">
        <w:t xml:space="preserve"> </w:t>
      </w:r>
      <w:del w:id="249" w:author="Peng, Hong" w:date="2020-03-03T20:09:00Z">
        <w:r w:rsidR="00DC026A" w:rsidDel="005D7A63">
          <w:delText xml:space="preserve">Particularly, ANOVA and Tukey HSD test were conducted to determine the </w:delText>
        </w:r>
      </w:del>
      <w:ins w:id="250" w:author="Peng, Hong" w:date="2020-03-03T20:09:00Z">
        <w:r w:rsidR="005D7A63">
          <w:t xml:space="preserve">The </w:t>
        </w:r>
      </w:ins>
      <w:r w:rsidR="00DC026A">
        <w:t>statistical significance</w:t>
      </w:r>
      <w:ins w:id="251" w:author="Peng, Hong" w:date="2020-03-03T20:09:00Z">
        <w:r w:rsidR="005D7A63">
          <w:t xml:space="preserve"> was determined by ANOVA and Tukey </w:t>
        </w:r>
        <w:commentRangeStart w:id="252"/>
        <w:commentRangeStart w:id="253"/>
        <w:r w:rsidR="005D7A63">
          <w:t>HSD</w:t>
        </w:r>
        <w:commentRangeEnd w:id="252"/>
        <w:r w:rsidR="005D7A63">
          <w:rPr>
            <w:rStyle w:val="afc"/>
          </w:rPr>
          <w:commentReference w:id="252"/>
        </w:r>
      </w:ins>
      <w:commentRangeEnd w:id="253"/>
      <w:r w:rsidR="002852F0">
        <w:rPr>
          <w:rStyle w:val="afc"/>
        </w:rPr>
        <w:commentReference w:id="253"/>
      </w:r>
      <w:ins w:id="254" w:author="Peng, Hong" w:date="2020-03-03T20:09:00Z">
        <w:r w:rsidR="005D7A63">
          <w:t xml:space="preserve"> test</w:t>
        </w:r>
      </w:ins>
      <w:r w:rsidR="00DC026A">
        <w:t>.</w:t>
      </w:r>
      <w:r w:rsidR="005D7A63">
        <w:t xml:space="preserve"> </w:t>
      </w:r>
      <w:r w:rsidR="00B2354C" w:rsidRPr="00ED28E8">
        <w:t xml:space="preserve">Overall, except </w:t>
      </w:r>
      <w:del w:id="255" w:author="Peng, Hong" w:date="2020-03-03T19:50:00Z">
        <w:r w:rsidR="00B2354C" w:rsidRPr="00ED28E8" w:rsidDel="00381653">
          <w:delText>for the element of</w:delText>
        </w:r>
      </w:del>
      <w:r w:rsidR="00B2354C" w:rsidRPr="00ED28E8">
        <w:t xml:space="preserve"> </w:t>
      </w:r>
      <w:r w:rsidR="00B2354C" w:rsidRPr="00ED28E8">
        <w:rPr>
          <w:vertAlign w:val="superscript"/>
        </w:rPr>
        <w:t>208</w:t>
      </w:r>
      <w:r w:rsidR="00B2354C" w:rsidRPr="00ED28E8">
        <w:t xml:space="preserve">Pb, significant differences could be observed among all elements across </w:t>
      </w:r>
      <w:del w:id="256" w:author="Peng, Hong" w:date="2020-03-03T19:51:00Z">
        <w:r w:rsidR="00B2354C" w:rsidRPr="00ED28E8" w:rsidDel="00381653">
          <w:delText>six GI rice</w:delText>
        </w:r>
      </w:del>
      <w:ins w:id="257" w:author="Peng, Hong" w:date="2020-03-03T19:51:00Z">
        <w:r w:rsidR="00381653">
          <w:t>all types of rice</w:t>
        </w:r>
      </w:ins>
      <w:r w:rsidR="00B2354C" w:rsidRPr="00ED28E8">
        <w:t xml:space="preserve">. However, based on </w:t>
      </w:r>
      <w:del w:id="258" w:author="Peng, Hong" w:date="2020-03-03T19:54:00Z">
        <w:r w:rsidR="00B2354C" w:rsidRPr="00ED28E8" w:rsidDel="00381653">
          <w:delText xml:space="preserve">the information </w:delText>
        </w:r>
        <w:r w:rsidR="00E03976" w:rsidRPr="00ED28E8" w:rsidDel="00381653">
          <w:delText xml:space="preserve">obtained </w:delText>
        </w:r>
        <w:r w:rsidR="00B2354C" w:rsidRPr="00ED28E8" w:rsidDel="00381653">
          <w:delText xml:space="preserve">from </w:delText>
        </w:r>
      </w:del>
      <w:r w:rsidR="00B2354C" w:rsidRPr="00ED28E8">
        <w:t xml:space="preserve">ANOVA, </w:t>
      </w:r>
      <w:del w:id="259" w:author="Peng, Hong" w:date="2020-03-03T19:54:00Z">
        <w:r w:rsidR="00B2354C" w:rsidRPr="00ED28E8" w:rsidDel="00381653">
          <w:delText>it was impossible</w:delText>
        </w:r>
        <w:r w:rsidR="00E03976" w:rsidRPr="00ED28E8" w:rsidDel="00381653">
          <w:delText xml:space="preserve"> to</w:delText>
        </w:r>
        <w:r w:rsidR="00B2354C" w:rsidRPr="00ED28E8" w:rsidDel="00381653">
          <w:delText xml:space="preserve"> identify element</w:delText>
        </w:r>
      </w:del>
      <w:del w:id="260" w:author="Peng, Hong" w:date="2020-03-03T19:51:00Z">
        <w:r w:rsidR="00B2354C" w:rsidRPr="00ED28E8" w:rsidDel="00381653">
          <w:delText>(</w:delText>
        </w:r>
      </w:del>
      <w:del w:id="261" w:author="Peng, Hong" w:date="2020-03-03T19:54:00Z">
        <w:r w:rsidR="00B2354C" w:rsidRPr="00ED28E8" w:rsidDel="00381653">
          <w:delText>s</w:delText>
        </w:r>
      </w:del>
      <w:del w:id="262" w:author="Peng, Hong" w:date="2020-03-03T19:52:00Z">
        <w:r w:rsidR="00B2354C" w:rsidRPr="00ED28E8" w:rsidDel="00381653">
          <w:delText>)</w:delText>
        </w:r>
      </w:del>
      <w:del w:id="263" w:author="Peng, Hong" w:date="2020-03-03T19:54:00Z">
        <w:r w:rsidR="00B2354C" w:rsidRPr="00ED28E8" w:rsidDel="00381653">
          <w:delText xml:space="preserve"> that </w:delText>
        </w:r>
      </w:del>
      <w:del w:id="264" w:author="Peng, Hong" w:date="2020-03-03T19:52:00Z">
        <w:r w:rsidR="00B2354C" w:rsidRPr="00ED28E8" w:rsidDel="00381653">
          <w:delText>can</w:delText>
        </w:r>
      </w:del>
      <w:ins w:id="265" w:author="Peng, Hong" w:date="2020-03-04T10:04:00Z">
        <w:r w:rsidR="00630C05" w:rsidRPr="00630C05">
          <w:t xml:space="preserve"> </w:t>
        </w:r>
        <w:r w:rsidR="00630C05">
          <w:t xml:space="preserve">no </w:t>
        </w:r>
        <w:proofErr w:type="spellStart"/>
        <w:r w:rsidR="00630C05">
          <w:t>lelement</w:t>
        </w:r>
        <w:proofErr w:type="spellEnd"/>
        <w:r w:rsidR="00630C05">
          <w:t xml:space="preserve"> was identified </w:t>
        </w:r>
      </w:ins>
      <w:ins w:id="266" w:author="Peng, Hong" w:date="2020-03-03T19:54:00Z">
        <w:r w:rsidR="00381653">
          <w:t>which</w:t>
        </w:r>
      </w:ins>
      <w:r w:rsidR="00B2354C" w:rsidRPr="00ED28E8">
        <w:t xml:space="preserve"> </w:t>
      </w:r>
      <w:ins w:id="267" w:author="Peng, Hong" w:date="2020-03-03T19:52:00Z">
        <w:r w:rsidR="00381653">
          <w:t>could</w:t>
        </w:r>
        <w:r w:rsidR="00381653" w:rsidRPr="00ED28E8">
          <w:t xml:space="preserve"> </w:t>
        </w:r>
      </w:ins>
      <w:r w:rsidR="00B2354C" w:rsidRPr="00ED28E8">
        <w:t>directly differentiate all types of rice.</w:t>
      </w:r>
      <w:ins w:id="268" w:author="Xu, Jason" w:date="2020-02-03T14:27:00Z">
        <w:r w:rsidR="004D6AA8" w:rsidRPr="00ED28E8">
          <w:t xml:space="preserve"> </w:t>
        </w:r>
      </w:ins>
      <w:ins w:id="269" w:author="Xu, Jason" w:date="2020-02-03T14:21:00Z">
        <w:r w:rsidR="00560520" w:rsidRPr="00ED28E8">
          <w:t xml:space="preserve"> </w:t>
        </w:r>
      </w:ins>
    </w:p>
    <w:p w14:paraId="19632F7F" w14:textId="2D9E363F" w:rsidR="00DC026A" w:rsidRPr="009A2496" w:rsidRDefault="00000C07" w:rsidP="003805CC">
      <w:pPr>
        <w:jc w:val="both"/>
        <w:rPr>
          <w:bCs/>
          <w:i/>
          <w:iCs/>
        </w:rPr>
      </w:pPr>
      <w:del w:id="270" w:author="Peng, Hong" w:date="2020-03-03T20:18:00Z">
        <w:r w:rsidRPr="009A2496" w:rsidDel="00A6102A">
          <w:rPr>
            <w:bCs/>
            <w:i/>
            <w:iCs/>
          </w:rPr>
          <w:delText>P</w:delText>
        </w:r>
        <w:r w:rsidR="00DC026A" w:rsidRPr="009A2496" w:rsidDel="00A6102A">
          <w:rPr>
            <w:bCs/>
            <w:i/>
            <w:iCs/>
          </w:rPr>
          <w:delText>rinciple component a</w:delText>
        </w:r>
        <w:commentRangeStart w:id="271"/>
        <w:commentRangeStart w:id="272"/>
        <w:r w:rsidR="00DC026A" w:rsidRPr="009A2496" w:rsidDel="00A6102A">
          <w:rPr>
            <w:bCs/>
            <w:i/>
            <w:iCs/>
          </w:rPr>
          <w:delText xml:space="preserve">nalysis (PCA) </w:delText>
        </w:r>
        <w:commentRangeEnd w:id="271"/>
        <w:r w:rsidR="00BF6BCC" w:rsidDel="00A6102A">
          <w:rPr>
            <w:rStyle w:val="afc"/>
          </w:rPr>
          <w:commentReference w:id="271"/>
        </w:r>
        <w:commentRangeEnd w:id="272"/>
        <w:r w:rsidR="00CF1DEC" w:rsidDel="00A6102A">
          <w:rPr>
            <w:rStyle w:val="afc"/>
          </w:rPr>
          <w:commentReference w:id="272"/>
        </w:r>
      </w:del>
      <w:ins w:id="273" w:author="Peng, Hong" w:date="2020-03-03T20:18:00Z">
        <w:r w:rsidR="00A6102A">
          <w:rPr>
            <w:bCs/>
            <w:i/>
            <w:iCs/>
          </w:rPr>
          <w:t xml:space="preserve">PCA </w:t>
        </w:r>
        <w:commentRangeStart w:id="274"/>
        <w:r w:rsidR="00A6102A">
          <w:rPr>
            <w:bCs/>
            <w:i/>
            <w:iCs/>
          </w:rPr>
          <w:t>analysis</w:t>
        </w:r>
      </w:ins>
      <w:commentRangeEnd w:id="274"/>
      <w:ins w:id="275" w:author="Peng, Hong" w:date="2020-03-04T11:08:00Z">
        <w:r w:rsidR="00A42193">
          <w:rPr>
            <w:rStyle w:val="afc"/>
          </w:rPr>
          <w:commentReference w:id="274"/>
        </w:r>
      </w:ins>
    </w:p>
    <w:p w14:paraId="0D21D19D" w14:textId="0DE40CDF" w:rsidR="00DC026A" w:rsidRDefault="00DC026A" w:rsidP="00243EB2">
      <w:pPr>
        <w:jc w:val="both"/>
      </w:pPr>
      <w:r>
        <w:t>In order to get an initial overview of the entire dataset, an unsupervised PCA</w:t>
      </w:r>
      <w:r w:rsidR="00464550">
        <w:t xml:space="preserve"> </w:t>
      </w:r>
      <w:r>
        <w:t>was conducted</w:t>
      </w:r>
      <w:r w:rsidR="00D0227E">
        <w:t xml:space="preserve"> (</w:t>
      </w:r>
      <w:r>
        <w:t>95% confident ellipses included</w:t>
      </w:r>
      <w:r w:rsidR="00D0227E">
        <w:t>)</w:t>
      </w:r>
      <w:r>
        <w:t xml:space="preserve">. As shown in </w:t>
      </w:r>
      <w:r w:rsidRPr="00D164C7">
        <w:t>Fig</w:t>
      </w:r>
      <w:r w:rsidR="00AE2B8C" w:rsidRPr="00D164C7">
        <w:t>.</w:t>
      </w:r>
      <w:r w:rsidRPr="00D164C7">
        <w:t xml:space="preserve"> </w:t>
      </w:r>
      <w:commentRangeStart w:id="276"/>
      <w:del w:id="277" w:author="Peng, Hong" w:date="2020-03-03T20:19:00Z">
        <w:r w:rsidRPr="00D164C7" w:rsidDel="00A6102A">
          <w:delText>2a</w:delText>
        </w:r>
      </w:del>
      <w:ins w:id="278" w:author="Peng, Hong" w:date="2020-03-03T20:19:00Z">
        <w:r w:rsidR="00A6102A">
          <w:t>3</w:t>
        </w:r>
        <w:r w:rsidR="00A6102A" w:rsidRPr="00D164C7">
          <w:t>a</w:t>
        </w:r>
        <w:commentRangeEnd w:id="276"/>
        <w:r w:rsidR="00A6102A">
          <w:rPr>
            <w:rStyle w:val="afc"/>
          </w:rPr>
          <w:commentReference w:id="276"/>
        </w:r>
      </w:ins>
      <w:r w:rsidRPr="009A0C81">
        <w:t xml:space="preserve">, </w:t>
      </w:r>
      <w:ins w:id="279" w:author="Peng, Hong" w:date="2020-03-04T11:03:00Z">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principle </w:t>
        </w:r>
        <w:commentRangeStart w:id="280"/>
        <w:commentRangeStart w:id="281"/>
        <w:r w:rsidR="00A42193" w:rsidRPr="009A0C81">
          <w:t>component</w:t>
        </w:r>
      </w:ins>
      <w:commentRangeEnd w:id="280"/>
      <w:ins w:id="282" w:author="Peng, Hong" w:date="2020-03-04T11:04:00Z">
        <w:r w:rsidR="00A42193">
          <w:rPr>
            <w:rStyle w:val="afc"/>
          </w:rPr>
          <w:commentReference w:id="280"/>
        </w:r>
      </w:ins>
      <w:commentRangeEnd w:id="281"/>
      <w:r w:rsidR="00D8258B">
        <w:rPr>
          <w:rStyle w:val="afc"/>
        </w:rPr>
        <w:commentReference w:id="281"/>
      </w:r>
      <w:ins w:id="283" w:author="Peng, Hong" w:date="2020-03-04T11:03:00Z">
        <w:r w:rsidR="00A42193" w:rsidRPr="009A0C81">
          <w:t xml:space="preserve"> (PC)</w:t>
        </w:r>
        <w:r w:rsidR="00A42193">
          <w:t xml:space="preserve">, </w:t>
        </w:r>
      </w:ins>
      <w:r w:rsidR="009A2496" w:rsidRPr="009A0C81">
        <w:t xml:space="preserve">there was </w:t>
      </w:r>
      <w:r w:rsidRPr="009A0C81">
        <w:t xml:space="preserve">a clear separation </w:t>
      </w:r>
      <w:del w:id="284" w:author="Peng, Hong" w:date="2020-03-04T11:05:00Z">
        <w:r w:rsidRPr="009A0C81" w:rsidDel="00A42193">
          <w:delText xml:space="preserve">pattern </w:delText>
        </w:r>
      </w:del>
      <w:r w:rsidRPr="009A0C81">
        <w:t xml:space="preserve">among PJ-1, GG and </w:t>
      </w:r>
      <w:ins w:id="285" w:author="Peng, Hong" w:date="2020-03-03T20:55:00Z">
        <w:r w:rsidR="0035292D">
          <w:t>other types</w:t>
        </w:r>
      </w:ins>
      <w:del w:id="286" w:author="Peng, Hong" w:date="2020-03-04T11:05:00Z">
        <w:r w:rsidR="008548BE" w:rsidRPr="009A0C81" w:rsidDel="00A42193">
          <w:delText xml:space="preserve">. </w:delText>
        </w:r>
      </w:del>
      <w:ins w:id="287" w:author="Peng, Hong" w:date="2020-03-04T11:05:00Z">
        <w:r w:rsidR="00A42193">
          <w:t>,</w:t>
        </w:r>
        <w:r w:rsidR="00A42193" w:rsidRPr="009A0C81">
          <w:t xml:space="preserve"> </w:t>
        </w:r>
      </w:ins>
      <w:r w:rsidRPr="009A0C81">
        <w:t>while</w:t>
      </w:r>
      <w:r w:rsidRPr="009A0C81">
        <w:rPr>
          <w:color w:val="FF0000"/>
        </w:rPr>
        <w:t xml:space="preserve"> </w:t>
      </w:r>
      <w:r w:rsidRPr="009A0C81">
        <w:t xml:space="preserve">for JS, PJ-2, SY and WC, no satisfactory separation could be achieved. </w:t>
      </w:r>
      <w:r w:rsidR="00041530" w:rsidRPr="009A0C81">
        <w:t>The loading plot (</w:t>
      </w:r>
      <w:r w:rsidRPr="00D164C7">
        <w:t>Fig</w:t>
      </w:r>
      <w:r w:rsidR="00AE2B8C" w:rsidRPr="00D164C7">
        <w:t>.</w:t>
      </w:r>
      <w:r w:rsidRPr="00D164C7">
        <w:t xml:space="preserve"> </w:t>
      </w:r>
      <w:del w:id="288" w:author="Peng, Hong" w:date="2020-03-03T20:57:00Z">
        <w:r w:rsidRPr="00D164C7" w:rsidDel="0035292D">
          <w:delText>2</w:delText>
        </w:r>
        <w:r w:rsidR="00615CB0" w:rsidRPr="00D164C7" w:rsidDel="0035292D">
          <w:delText>b</w:delText>
        </w:r>
      </w:del>
      <w:ins w:id="289" w:author="Peng, Hong" w:date="2020-03-03T20:57:00Z">
        <w:r w:rsidR="0035292D">
          <w:t>3</w:t>
        </w:r>
        <w:r w:rsidR="0035292D" w:rsidRPr="00D164C7">
          <w:t>b</w:t>
        </w:r>
      </w:ins>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del w:id="290" w:author="Xu, Jason" w:date="2020-01-14T09:27:00Z">
        <w:r w:rsidRPr="009A0C81" w:rsidDel="00B70834">
          <w:rPr>
            <w:vertAlign w:val="superscript"/>
          </w:rPr>
          <w:delText xml:space="preserve"> </w:delText>
        </w:r>
      </w:del>
      <w:r w:rsidRPr="009A0C81">
        <w:t>V</w:t>
      </w:r>
      <w:del w:id="291" w:author="Peng, Hong" w:date="2020-03-04T10:08:00Z">
        <w:r w:rsidRPr="009A0C81" w:rsidDel="00630C05">
          <w:delText>,</w:delText>
        </w:r>
      </w:del>
      <w:r w:rsidRPr="009A0C81">
        <w:t xml:space="preserve"> and</w:t>
      </w:r>
      <w:r w:rsidR="0035334B" w:rsidRPr="009A0C81">
        <w:t xml:space="preserve"> </w:t>
      </w:r>
      <w:r w:rsidR="0035334B" w:rsidRPr="009A0C81">
        <w:rPr>
          <w:vertAlign w:val="superscript"/>
        </w:rPr>
        <w:t>48</w:t>
      </w:r>
      <w:del w:id="292" w:author="Xu, Jason" w:date="2020-01-14T09:27:00Z">
        <w:r w:rsidRPr="009A0C81" w:rsidDel="00B70834">
          <w:delText xml:space="preserve"> </w:delText>
        </w:r>
      </w:del>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Cs</w:t>
      </w:r>
      <w:del w:id="293" w:author="Peng, Hong" w:date="2020-03-04T10:08:00Z">
        <w:r w:rsidRPr="009A0C81" w:rsidDel="00630C05">
          <w:delText>,</w:delText>
        </w:r>
      </w:del>
      <w:r w:rsidRPr="009A0C81">
        <w:t xml:space="preserve">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proofErr w:type="spellStart"/>
      <w:ins w:id="294" w:author="Peng, Hong" w:date="2020-03-04T10:41:00Z">
        <w:r w:rsidR="00F979DC">
          <w:t>Sepecially</w:t>
        </w:r>
        <w:proofErr w:type="spellEnd"/>
        <w:r w:rsidR="00F979DC">
          <w:t xml:space="preserve">, </w:t>
        </w:r>
      </w:ins>
      <w:del w:id="295" w:author="Peng, Hong" w:date="2020-03-04T10:42:00Z">
        <w:r w:rsidR="008548BE" w:rsidRPr="009A0C81" w:rsidDel="00F979DC">
          <w:delText>F</w:delText>
        </w:r>
        <w:r w:rsidRPr="009A0C81" w:rsidDel="00F979DC">
          <w:delText xml:space="preserve">or </w:delText>
        </w:r>
      </w:del>
      <w:r w:rsidRPr="009A0C81">
        <w:t>PJ-1 and PJ-2</w:t>
      </w:r>
      <w:del w:id="296" w:author="Peng, Hong" w:date="2020-03-04T10:59:00Z">
        <w:r w:rsidRPr="009A0C81" w:rsidDel="00534911">
          <w:delText>,</w:delText>
        </w:r>
        <w:r w:rsidR="008548BE" w:rsidRPr="009A0C81" w:rsidDel="00534911">
          <w:delText xml:space="preserve"> </w:delText>
        </w:r>
        <w:r w:rsidRPr="009A0C81" w:rsidDel="00534911">
          <w:delText>even though from</w:delText>
        </w:r>
        <w:r w:rsidR="00812C89" w:rsidRPr="009A0C81" w:rsidDel="00534911">
          <w:delText xml:space="preserve"> the same</w:delText>
        </w:r>
        <w:r w:rsidRPr="009A0C81" w:rsidDel="00534911">
          <w:delText xml:space="preserve"> geological origin, they can still</w:delText>
        </w:r>
      </w:del>
      <w:r w:rsidRPr="009A0C81">
        <w:t xml:space="preserve"> </w:t>
      </w:r>
      <w:ins w:id="297" w:author="Peng, Hong" w:date="2020-03-04T10:43:00Z">
        <w:r w:rsidR="00F979DC">
          <w:t xml:space="preserve">could </w:t>
        </w:r>
      </w:ins>
      <w:r w:rsidRPr="009A0C81">
        <w:t xml:space="preserve">be </w:t>
      </w:r>
      <w:r w:rsidR="00EC3D14" w:rsidRPr="009A0C81">
        <w:t xml:space="preserve">clearly </w:t>
      </w:r>
      <w:r w:rsidRPr="009A0C81">
        <w:t>separated</w:t>
      </w:r>
      <w:del w:id="298" w:author="Peng, Hong" w:date="2020-03-04T10:43:00Z">
        <w:r w:rsidRPr="009A0C81" w:rsidDel="00F979DC">
          <w:delText xml:space="preserve"> </w:delText>
        </w:r>
        <w:r w:rsidR="007C4AF6" w:rsidRPr="009A0C81" w:rsidDel="00F979DC">
          <w:delText>apart</w:delText>
        </w:r>
      </w:del>
      <w:r w:rsidR="00F46DF5" w:rsidRPr="009A0C81">
        <w:t xml:space="preserve">, </w:t>
      </w:r>
      <w:ins w:id="299" w:author="Peng, Hong" w:date="2020-03-04T10:59:00Z">
        <w:r w:rsidR="00534911">
          <w:t xml:space="preserve">even </w:t>
        </w:r>
      </w:ins>
      <w:ins w:id="300" w:author="Peng, Hong" w:date="2020-03-04T11:00:00Z">
        <w:r w:rsidR="00534911">
          <w:t>though they</w:t>
        </w:r>
      </w:ins>
      <w:ins w:id="301" w:author="Peng, Hong" w:date="2020-03-04T10:58:00Z">
        <w:r w:rsidR="00534911">
          <w:t xml:space="preserve"> were</w:t>
        </w:r>
        <w:r w:rsidR="00534911" w:rsidRPr="009A0C81">
          <w:t xml:space="preserve"> from the same geological origin, </w:t>
        </w:r>
      </w:ins>
      <w:r w:rsidR="00616D61" w:rsidRPr="009A0C81">
        <w:t>wi</w:t>
      </w:r>
      <w:r w:rsidR="00F46DF5" w:rsidRPr="009A0C81">
        <w:t xml:space="preserve">th </w:t>
      </w:r>
      <w:r w:rsidR="00280329" w:rsidRPr="009A0C81">
        <w:rPr>
          <w:vertAlign w:val="superscript"/>
        </w:rPr>
        <w:t>27</w:t>
      </w:r>
      <w:r w:rsidRPr="009A0C81">
        <w:t xml:space="preserve">Al, </w:t>
      </w:r>
      <w:r w:rsidR="00280329" w:rsidRPr="009A0C81">
        <w:rPr>
          <w:vertAlign w:val="superscript"/>
        </w:rPr>
        <w:t>70</w:t>
      </w:r>
      <w:r w:rsidRPr="009A0C81">
        <w:t xml:space="preserve">Ga, </w:t>
      </w:r>
      <w:r w:rsidR="00357DE4" w:rsidRPr="009A0C81">
        <w:rPr>
          <w:vertAlign w:val="superscript"/>
        </w:rPr>
        <w:t>51</w:t>
      </w:r>
      <w:r w:rsidRPr="009A0C81">
        <w:t xml:space="preserve">V, and </w:t>
      </w:r>
      <w:r w:rsidR="00357DE4" w:rsidRPr="009A0C81">
        <w:rPr>
          <w:vertAlign w:val="superscript"/>
        </w:rPr>
        <w:t>45</w:t>
      </w:r>
      <w:r w:rsidRPr="009A0C81">
        <w:t xml:space="preserve">Sc </w:t>
      </w:r>
      <w:commentRangeStart w:id="302"/>
      <w:commentRangeStart w:id="303"/>
      <w:r w:rsidRPr="009A0C81">
        <w:t>showed</w:t>
      </w:r>
      <w:commentRangeEnd w:id="302"/>
      <w:r w:rsidR="00033E9A">
        <w:rPr>
          <w:rStyle w:val="afc"/>
        </w:rPr>
        <w:commentReference w:id="302"/>
      </w:r>
      <w:commentRangeEnd w:id="303"/>
      <w:r w:rsidR="000D4E87">
        <w:rPr>
          <w:rStyle w:val="afc"/>
        </w:rPr>
        <w:commentReference w:id="303"/>
      </w:r>
      <w:r w:rsidRPr="009A0C81">
        <w:t xml:space="preserve"> significant difference</w:t>
      </w:r>
      <w:del w:id="304" w:author="Peng, Hong" w:date="2020-03-04T11:26:00Z">
        <w:r w:rsidRPr="009A0C81" w:rsidDel="00243EB2">
          <w:delText xml:space="preserve"> among the two</w:delText>
        </w:r>
      </w:del>
      <w:r w:rsidRPr="009A0C81">
        <w:t xml:space="preserve"> (</w:t>
      </w:r>
      <w:r w:rsidRPr="00D164C7">
        <w:t>Fig</w:t>
      </w:r>
      <w:r w:rsidR="00AE2B8C" w:rsidRPr="00D164C7">
        <w:t>.</w:t>
      </w:r>
      <w:r w:rsidRPr="00D164C7">
        <w:t xml:space="preserve"> </w:t>
      </w:r>
      <w:del w:id="305" w:author="Peng, Hong" w:date="2020-03-04T10:37:00Z">
        <w:r w:rsidRPr="00D164C7" w:rsidDel="00F979DC">
          <w:delText>2a</w:delText>
        </w:r>
      </w:del>
      <w:ins w:id="306" w:author="Peng, Hong" w:date="2020-03-04T10:37:00Z">
        <w:r w:rsidR="00F979DC">
          <w:t>3</w:t>
        </w:r>
        <w:r w:rsidR="00F979DC" w:rsidRPr="00D164C7">
          <w:t>a</w:t>
        </w:r>
      </w:ins>
      <w:r w:rsidRPr="00D164C7">
        <w:t xml:space="preserve">&amp; </w:t>
      </w:r>
      <w:commentRangeStart w:id="307"/>
      <w:commentRangeStart w:id="308"/>
      <w:del w:id="309" w:author="Peng, Hong" w:date="2020-03-04T10:37:00Z">
        <w:r w:rsidRPr="00D164C7" w:rsidDel="00F979DC">
          <w:delText>2</w:delText>
        </w:r>
        <w:r w:rsidR="00034EA6" w:rsidRPr="00D164C7" w:rsidDel="00F979DC">
          <w:delText>b</w:delText>
        </w:r>
      </w:del>
      <w:commentRangeEnd w:id="307"/>
      <w:commentRangeEnd w:id="308"/>
      <w:ins w:id="310" w:author="Peng, Hong" w:date="2020-03-04T10:37:00Z">
        <w:r w:rsidR="00F979DC">
          <w:t>3</w:t>
        </w:r>
        <w:r w:rsidR="00F979DC" w:rsidRPr="00D164C7">
          <w:t>b</w:t>
        </w:r>
      </w:ins>
      <w:r w:rsidR="00630C05">
        <w:rPr>
          <w:rStyle w:val="afc"/>
        </w:rPr>
        <w:commentReference w:id="307"/>
      </w:r>
      <w:r w:rsidR="000D4E87">
        <w:rPr>
          <w:rStyle w:val="afc"/>
        </w:rPr>
        <w:commentReference w:id="308"/>
      </w:r>
      <w:r w:rsidRPr="009A0C81">
        <w:t xml:space="preserve">). This may </w:t>
      </w:r>
      <w:del w:id="311" w:author="Peng, Hong" w:date="2020-03-04T11:24:00Z">
        <w:r w:rsidRPr="009A0C81" w:rsidDel="00243EB2">
          <w:delText>be related to the notio</w:delText>
        </w:r>
      </w:del>
      <w:ins w:id="312" w:author="Xu, Jason" w:date="2020-03-05T11:32:00Z">
        <w:r w:rsidR="000D2323">
          <w:t>due to</w:t>
        </w:r>
      </w:ins>
      <w:del w:id="313" w:author="Peng, Hong" w:date="2020-03-04T11:24:00Z">
        <w:r w:rsidRPr="009A0C81" w:rsidDel="00243EB2">
          <w:delText>n</w:delText>
        </w:r>
      </w:del>
      <w:ins w:id="314" w:author="Peng, Hong" w:date="2020-03-04T11:24:00Z">
        <w:del w:id="315" w:author="Xu, Jason" w:date="2020-03-05T11:32:00Z">
          <w:r w:rsidR="00243EB2" w:rsidDel="000D2323">
            <w:delText>because</w:delText>
          </w:r>
        </w:del>
      </w:ins>
      <w:r w:rsidRPr="009A0C81">
        <w:t xml:space="preserve"> that rice discrimination </w:t>
      </w:r>
      <w:del w:id="316" w:author="Peng, Hong" w:date="2020-03-04T11:11:00Z">
        <w:r w:rsidRPr="009A0C81" w:rsidDel="00096FAE">
          <w:delText xml:space="preserve">remains </w:delText>
        </w:r>
      </w:del>
      <w:ins w:id="317" w:author="Peng, Hong" w:date="2020-03-04T11:11:00Z">
        <w:r w:rsidR="00096FAE">
          <w:t>is</w:t>
        </w:r>
        <w:r w:rsidR="00096FAE" w:rsidRPr="009A0C81">
          <w:t xml:space="preserve"> </w:t>
        </w:r>
      </w:ins>
      <w:r w:rsidRPr="009A0C81">
        <w:t>a complex issue</w:t>
      </w:r>
      <w:r w:rsidR="001F4DEC" w:rsidRPr="009A0C81">
        <w:t xml:space="preserve">, </w:t>
      </w:r>
      <w:del w:id="318" w:author="Peng, Hong" w:date="2020-03-04T11:11:00Z">
        <w:r w:rsidRPr="009A0C81" w:rsidDel="00096FAE">
          <w:delText xml:space="preserve">since that </w:delText>
        </w:r>
      </w:del>
      <w:ins w:id="319" w:author="Peng, Hong" w:date="2020-03-04T11:24:00Z">
        <w:r w:rsidR="00243EB2">
          <w:t xml:space="preserve">where </w:t>
        </w:r>
      </w:ins>
      <w:r w:rsidRPr="009A0C81">
        <w:t xml:space="preserve">not only geographical </w:t>
      </w:r>
      <w:del w:id="320" w:author="Peng, Hong" w:date="2020-03-04T11:11:00Z">
        <w:r w:rsidRPr="009A0C81" w:rsidDel="00096FAE">
          <w:delText>c</w:delText>
        </w:r>
        <w:r w:rsidDel="00096FAE">
          <w:delText xml:space="preserve">onditions </w:delText>
        </w:r>
      </w:del>
      <w:ins w:id="321" w:author="Peng, Hong" w:date="2020-03-04T11:11:00Z">
        <w:r w:rsidR="00096FAE">
          <w:t xml:space="preserve">origins </w:t>
        </w:r>
      </w:ins>
      <w:r>
        <w:t xml:space="preserve">but </w:t>
      </w:r>
      <w:del w:id="322" w:author="Peng, Hong" w:date="2020-03-04T11:11:00Z">
        <w:r w:rsidDel="00096FAE">
          <w:delText xml:space="preserve">the </w:delText>
        </w:r>
      </w:del>
      <w:r>
        <w:t>cultivar type</w:t>
      </w:r>
      <w:ins w:id="323" w:author="Peng, Hong" w:date="2020-03-04T11:11:00Z">
        <w:r w:rsidR="00096FAE">
          <w:t>s</w:t>
        </w:r>
      </w:ins>
      <w:r>
        <w:t xml:space="preserve"> </w:t>
      </w:r>
      <w:del w:id="324" w:author="Peng, Hong" w:date="2020-03-04T11:12:00Z">
        <w:r w:rsidDel="00096FAE">
          <w:delText xml:space="preserve">may </w:delText>
        </w:r>
      </w:del>
      <w:r>
        <w:t xml:space="preserve">play </w:t>
      </w:r>
      <w:ins w:id="325" w:author="Peng, Hong" w:date="2020-03-04T11:25:00Z">
        <w:r w:rsidR="00243EB2">
          <w:t xml:space="preserve">an </w:t>
        </w:r>
      </w:ins>
      <w:r>
        <w:t>important role</w:t>
      </w:r>
      <w:del w:id="326" w:author="Peng, Hong" w:date="2020-03-04T11:25:00Z">
        <w:r w:rsidDel="00243EB2">
          <w:delText>s</w:delText>
        </w:r>
      </w:del>
      <w:r>
        <w:fldChar w:fldCharType="begin" w:fldLock="1"/>
      </w:r>
      <w:r w:rsidR="00DB0D7A">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3517CA" w:rsidRPr="003517CA">
        <w:rPr>
          <w:noProof/>
          <w:vertAlign w:val="superscript"/>
        </w:rPr>
        <w:t>11</w:t>
      </w:r>
      <w:r>
        <w:fldChar w:fldCharType="end"/>
      </w:r>
      <w:r>
        <w:t xml:space="preserve">. In general, </w:t>
      </w:r>
      <w:del w:id="327" w:author="Peng, Hong" w:date="2020-03-04T10:47:00Z">
        <w:r w:rsidDel="00F979DC">
          <w:delText xml:space="preserve">the first two PCs </w:delText>
        </w:r>
      </w:del>
      <w:del w:id="328" w:author="Peng, Hong" w:date="2020-03-04T10:48:00Z">
        <w:r w:rsidDel="00F979DC">
          <w:delText>explained</w:delText>
        </w:r>
      </w:del>
      <w:r>
        <w:t xml:space="preserve"> </w:t>
      </w:r>
      <w:r w:rsidR="00DA0B43">
        <w:t xml:space="preserve">60.7 % </w:t>
      </w:r>
      <w:r>
        <w:t>of the entire variances</w:t>
      </w:r>
      <w:ins w:id="329" w:author="Peng, Hong" w:date="2020-03-04T10:47:00Z">
        <w:r w:rsidR="00F979DC">
          <w:t xml:space="preserve"> could be explained by the first two PCs</w:t>
        </w:r>
      </w:ins>
      <w:ins w:id="330" w:author="Peng, Hong" w:date="2020-03-04T10:45:00Z">
        <w:r w:rsidR="00F979DC">
          <w:t xml:space="preserve">, and </w:t>
        </w:r>
      </w:ins>
      <w:commentRangeStart w:id="331"/>
      <w:del w:id="332" w:author="Peng, Hong" w:date="2020-03-04T10:45:00Z">
        <w:r w:rsidDel="00F979DC">
          <w:delText>;</w:delText>
        </w:r>
      </w:del>
      <w:commentRangeEnd w:id="331"/>
      <w:del w:id="333" w:author="Peng, Hong" w:date="2020-03-04T10:48:00Z">
        <w:r w:rsidR="00F979DC" w:rsidDel="00F979DC">
          <w:rPr>
            <w:rStyle w:val="afc"/>
          </w:rPr>
          <w:commentReference w:id="331"/>
        </w:r>
        <w:r w:rsidDel="00F979DC">
          <w:delText xml:space="preserve"> by including the </w:delText>
        </w:r>
        <w:r w:rsidR="00A67944" w:rsidDel="00F979DC">
          <w:delText>3</w:delText>
        </w:r>
        <w:r w:rsidR="00A67944" w:rsidRPr="00102EA7" w:rsidDel="00F979DC">
          <w:rPr>
            <w:vertAlign w:val="superscript"/>
          </w:rPr>
          <w:delText>rd</w:delText>
        </w:r>
        <w:r w:rsidR="00A67944" w:rsidDel="00F979DC">
          <w:delText xml:space="preserve"> </w:delText>
        </w:r>
        <w:r w:rsidDel="00F979DC">
          <w:delText xml:space="preserve">and </w:delText>
        </w:r>
        <w:r w:rsidR="00A67944" w:rsidDel="00F979DC">
          <w:delText>4</w:delText>
        </w:r>
        <w:r w:rsidR="00A67944" w:rsidRPr="00102EA7" w:rsidDel="00F979DC">
          <w:rPr>
            <w:vertAlign w:val="superscript"/>
          </w:rPr>
          <w:delText>th</w:delText>
        </w:r>
        <w:r w:rsidR="00A67944" w:rsidDel="00F979DC">
          <w:delText xml:space="preserve"> </w:delText>
        </w:r>
        <w:r w:rsidDel="00F979DC">
          <w:delText xml:space="preserve">PC, </w:delText>
        </w:r>
      </w:del>
      <w:r>
        <w:t xml:space="preserve">nearly </w:t>
      </w:r>
      <w:del w:id="334" w:author="Peng, Hong" w:date="2020-03-04T10:39:00Z">
        <w:r w:rsidDel="00F979DC">
          <w:delText>85</w:delText>
        </w:r>
      </w:del>
      <w:ins w:id="335" w:author="Peng, Hong" w:date="2020-03-04T10:39:00Z">
        <w:r w:rsidR="00F979DC">
          <w:t>83</w:t>
        </w:r>
      </w:ins>
      <w:r>
        <w:t xml:space="preserve">% </w:t>
      </w:r>
      <w:ins w:id="336" w:author="Peng, Hong" w:date="2020-03-04T10:48:00Z">
        <w:r w:rsidR="00F979DC">
          <w:t>by including the 3</w:t>
        </w:r>
        <w:r w:rsidR="00F979DC" w:rsidRPr="00102EA7">
          <w:rPr>
            <w:vertAlign w:val="superscript"/>
          </w:rPr>
          <w:t>rd</w:t>
        </w:r>
        <w:r w:rsidR="00F979DC">
          <w:t xml:space="preserve"> and 4</w:t>
        </w:r>
        <w:r w:rsidR="00F979DC" w:rsidRPr="00102EA7">
          <w:rPr>
            <w:vertAlign w:val="superscript"/>
          </w:rPr>
          <w:t>th</w:t>
        </w:r>
        <w:r w:rsidR="00F979DC">
          <w:t xml:space="preserve"> PC </w:t>
        </w:r>
      </w:ins>
      <w:del w:id="337" w:author="Peng, Hong" w:date="2020-03-04T10:48:00Z">
        <w:r w:rsidDel="00F979DC">
          <w:delText xml:space="preserve">of the total variances can be explained </w:delText>
        </w:r>
        <w:r w:rsidRPr="009A0C81" w:rsidDel="00F979DC">
          <w:delText xml:space="preserve">then </w:delText>
        </w:r>
      </w:del>
      <w:r w:rsidRPr="009A0C81">
        <w:t>(</w:t>
      </w:r>
      <w:r w:rsidRPr="00D164C7">
        <w:t>Fig</w:t>
      </w:r>
      <w:r w:rsidR="00FD1695" w:rsidRPr="00D164C7">
        <w:t>.</w:t>
      </w:r>
      <w:r w:rsidRPr="00D164C7">
        <w:t xml:space="preserve"> </w:t>
      </w:r>
      <w:commentRangeStart w:id="338"/>
      <w:commentRangeStart w:id="339"/>
      <w:del w:id="340" w:author="Peng, Hong" w:date="2020-03-04T10:39:00Z">
        <w:r w:rsidRPr="00D164C7" w:rsidDel="00F979DC">
          <w:delText>2</w:delText>
        </w:r>
        <w:r w:rsidR="00D80CED" w:rsidRPr="00D164C7" w:rsidDel="00F979DC">
          <w:delText>c</w:delText>
        </w:r>
      </w:del>
      <w:ins w:id="341" w:author="Peng, Hong" w:date="2020-03-04T10:39:00Z">
        <w:r w:rsidR="00F979DC">
          <w:t>3</w:t>
        </w:r>
        <w:r w:rsidR="00F979DC" w:rsidRPr="00D164C7">
          <w:t>c</w:t>
        </w:r>
      </w:ins>
      <w:commentRangeEnd w:id="338"/>
      <w:ins w:id="342" w:author="Peng, Hong" w:date="2020-03-04T11:12:00Z">
        <w:r w:rsidR="00096FAE">
          <w:rPr>
            <w:rStyle w:val="afc"/>
          </w:rPr>
          <w:commentReference w:id="338"/>
        </w:r>
      </w:ins>
      <w:commentRangeEnd w:id="339"/>
      <w:r w:rsidR="007A107A">
        <w:rPr>
          <w:rStyle w:val="afc"/>
        </w:rPr>
        <w:commentReference w:id="339"/>
      </w:r>
      <w:r w:rsidRPr="009A0C81">
        <w:t>).</w:t>
      </w:r>
      <w:r>
        <w:t xml:space="preserve"> </w:t>
      </w:r>
    </w:p>
    <w:p w14:paraId="47917066" w14:textId="6E3CB3F6" w:rsidR="00FE02A5" w:rsidRPr="00371BA2" w:rsidRDefault="00FE02A5" w:rsidP="00FE02A5">
      <w:pPr>
        <w:pStyle w:val="afd"/>
        <w:rPr>
          <w:ins w:id="343" w:author="Xu, Jason" w:date="2020-01-14T16:15:00Z"/>
          <w:i/>
          <w:iCs/>
        </w:rPr>
      </w:pPr>
      <w:r w:rsidRPr="00371BA2">
        <w:rPr>
          <w:i/>
          <w:iCs/>
        </w:rPr>
        <w:t>Determination of geographical origin</w:t>
      </w:r>
      <w:ins w:id="344" w:author="Peng, Hong" w:date="2020-03-04T15:47:00Z">
        <w:r w:rsidR="001214E1">
          <w:rPr>
            <w:i/>
            <w:iCs/>
          </w:rPr>
          <w:t>s</w:t>
        </w:r>
      </w:ins>
      <w:ins w:id="345" w:author="Peng, Hong" w:date="2020-03-04T15:54:00Z">
        <w:r w:rsidR="001214E1">
          <w:rPr>
            <w:i/>
            <w:iCs/>
          </w:rPr>
          <w:t xml:space="preserve"> of </w:t>
        </w:r>
        <w:proofErr w:type="spellStart"/>
        <w:r w:rsidR="001214E1">
          <w:rPr>
            <w:i/>
            <w:iCs/>
          </w:rPr>
          <w:t>Chinise</w:t>
        </w:r>
        <w:proofErr w:type="spellEnd"/>
        <w:r w:rsidR="001214E1">
          <w:rPr>
            <w:i/>
            <w:iCs/>
          </w:rPr>
          <w:t xml:space="preserve"> GI </w:t>
        </w:r>
        <w:commentRangeStart w:id="346"/>
        <w:commentRangeStart w:id="347"/>
        <w:r w:rsidR="001214E1">
          <w:rPr>
            <w:i/>
            <w:iCs/>
          </w:rPr>
          <w:t>rice</w:t>
        </w:r>
      </w:ins>
      <w:commentRangeEnd w:id="346"/>
      <w:ins w:id="348" w:author="Peng, Hong" w:date="2020-03-04T18:39:00Z">
        <w:r w:rsidR="00985868">
          <w:rPr>
            <w:rStyle w:val="afc"/>
          </w:rPr>
          <w:commentReference w:id="346"/>
        </w:r>
      </w:ins>
      <w:commentRangeEnd w:id="347"/>
      <w:r w:rsidR="00D47826">
        <w:rPr>
          <w:rStyle w:val="afc"/>
        </w:rPr>
        <w:commentReference w:id="347"/>
      </w:r>
      <w:ins w:id="349" w:author="fanzhou kong" w:date="2020-02-03T15:56:00Z">
        <w:r w:rsidR="001A5730">
          <w:rPr>
            <w:i/>
            <w:iCs/>
          </w:rPr>
          <w:t xml:space="preserve">    </w:t>
        </w:r>
      </w:ins>
    </w:p>
    <w:p w14:paraId="5E1EF6E0" w14:textId="1C3C081D" w:rsidR="0085185E" w:rsidRPr="001214E1" w:rsidRDefault="007D741D">
      <w:pPr>
        <w:jc w:val="both"/>
      </w:pPr>
      <w:r w:rsidRPr="00E26AA4">
        <w:t>Fig</w:t>
      </w:r>
      <w:r w:rsidR="00FD1695" w:rsidRPr="00E26AA4">
        <w:t>.</w:t>
      </w:r>
      <w:r w:rsidRPr="00E26AA4">
        <w:t xml:space="preserve"> 4</w:t>
      </w:r>
      <w:r w:rsidRPr="009A0C81">
        <w:t xml:space="preserve"> </w:t>
      </w:r>
      <w:ins w:id="350" w:author="Peng, Hong" w:date="2020-03-04T13:40:00Z">
        <w:r w:rsidR="004F07AF">
          <w:t xml:space="preserve">and Fig. 5 </w:t>
        </w:r>
      </w:ins>
      <w:r w:rsidRPr="009A0C81">
        <w:t>show</w:t>
      </w:r>
      <w:del w:id="351" w:author="Peng, Hong" w:date="2020-03-04T13:41:00Z">
        <w:r w:rsidRPr="009A0C81" w:rsidDel="004F07AF">
          <w:delText>ed</w:delText>
        </w:r>
      </w:del>
      <w:r w:rsidR="004A3ABF">
        <w:t xml:space="preserve"> </w:t>
      </w:r>
      <w:ins w:id="352" w:author="Peng, Hong" w:date="2020-03-04T13:41:00Z">
        <w:r w:rsidR="004F07AF">
          <w:t xml:space="preserve">the </w:t>
        </w:r>
      </w:ins>
      <w:r w:rsidRPr="00A26824">
        <w:t xml:space="preserve">relative importance of </w:t>
      </w:r>
      <w:del w:id="353" w:author="Peng, Hong" w:date="2020-03-04T13:56:00Z">
        <w:r w:rsidRPr="00A26824" w:rsidDel="00990B0C">
          <w:delText xml:space="preserve">the </w:delText>
        </w:r>
      </w:del>
      <w:proofErr w:type="spellStart"/>
      <w:r w:rsidRPr="00A26824">
        <w:t>features</w:t>
      </w:r>
      <w:del w:id="354" w:author="Peng, Hong" w:date="2020-03-04T13:41:00Z">
        <w:r w:rsidRPr="00A26824" w:rsidDel="004F07AF">
          <w:delText xml:space="preserve"> </w:delText>
        </w:r>
        <w:r w:rsidR="00011F8D" w:rsidRPr="00A26824" w:rsidDel="004F07AF">
          <w:delText>ranked</w:delText>
        </w:r>
        <w:r w:rsidRPr="00A26824" w:rsidDel="004F07AF">
          <w:delText xml:space="preserve"> by Relief</w:delText>
        </w:r>
        <w:r w:rsidR="00E22CB3" w:rsidDel="004F07AF">
          <w:delText>F</w:delText>
        </w:r>
        <w:r w:rsidRPr="00A26824" w:rsidDel="004F07AF">
          <w:delText xml:space="preserve"> algorithm </w:delText>
        </w:r>
        <w:r w:rsidR="00B15DEF" w:rsidRPr="00A26824" w:rsidDel="004F07AF">
          <w:delText xml:space="preserve">on </w:delText>
        </w:r>
        <w:r w:rsidR="00AA7971" w:rsidRPr="00A26824" w:rsidDel="004F07AF">
          <w:delText xml:space="preserve">the </w:delText>
        </w:r>
        <w:r w:rsidR="00B15DEF" w:rsidRPr="00A26824" w:rsidDel="004F07AF">
          <w:delText>training</w:delText>
        </w:r>
        <w:r w:rsidR="00BD4FCE" w:rsidRPr="00A26824" w:rsidDel="004F07AF">
          <w:delText xml:space="preserve"> set</w:delText>
        </w:r>
        <w:r w:rsidR="00153DC4" w:rsidRPr="00A26824" w:rsidDel="004F07AF">
          <w:delText xml:space="preserve">. </w:delText>
        </w:r>
      </w:del>
      <w:ins w:id="355" w:author="Xu, Jason" w:date="2020-02-04T14:30:00Z">
        <w:del w:id="356" w:author="Peng, Hong" w:date="2020-03-04T13:41:00Z">
          <w:r w:rsidR="00EA5214" w:rsidRPr="00A26824" w:rsidDel="004F07AF">
            <w:delText xml:space="preserve"> </w:delText>
          </w:r>
        </w:del>
      </w:ins>
      <w:del w:id="357" w:author="Peng, Hong" w:date="2020-03-04T13:41:00Z">
        <w:r w:rsidR="00C157EB" w:rsidRPr="00A26824" w:rsidDel="004F07AF">
          <w:delText>As stated earlier</w:delText>
        </w:r>
        <w:r w:rsidR="00C157EB" w:rsidDel="004F07AF">
          <w:delText>, a</w:delText>
        </w:r>
        <w:r w:rsidR="009A4067" w:rsidDel="004F07AF">
          <w:delText xml:space="preserve"> </w:delText>
        </w:r>
        <w:r w:rsidR="00C157EB" w:rsidDel="004F07AF">
          <w:delText>10-fold grid search cross</w:delText>
        </w:r>
        <w:r w:rsidR="00133FA4" w:rsidDel="004F07AF">
          <w:delText xml:space="preserve"> </w:delText>
        </w:r>
        <w:r w:rsidR="00C157EB" w:rsidDel="004F07AF">
          <w:delText xml:space="preserve">validation </w:delText>
        </w:r>
        <w:r w:rsidR="001D39A1" w:rsidDel="004F07AF">
          <w:delText>was used to obtain the optimal class</w:delText>
        </w:r>
        <w:r w:rsidR="008943B3" w:rsidDel="004F07AF">
          <w:delText>ifiers</w:delText>
        </w:r>
      </w:del>
      <w:ins w:id="358" w:author="Peng, Hong" w:date="2020-03-04T13:41:00Z">
        <w:r w:rsidR="004F07AF">
          <w:t>and</w:t>
        </w:r>
        <w:proofErr w:type="spellEnd"/>
        <w:r w:rsidR="004F07AF">
          <w:t xml:space="preserve"> the results of cross-validation, respectively</w:t>
        </w:r>
      </w:ins>
      <w:r w:rsidR="008943B3">
        <w:t xml:space="preserve">. </w:t>
      </w:r>
      <w:del w:id="359" w:author="Peng, Hong" w:date="2020-03-04T13:50:00Z">
        <w:r w:rsidR="008943B3" w:rsidDel="0011028E">
          <w:delText>Specifically,</w:delText>
        </w:r>
        <w:r w:rsidR="005409A0" w:rsidDel="0011028E">
          <w:delText xml:space="preserve"> as shown in </w:delText>
        </w:r>
        <w:r w:rsidR="005409A0" w:rsidRPr="00E26AA4" w:rsidDel="0011028E">
          <w:delText>Fig</w:delText>
        </w:r>
        <w:r w:rsidR="00FD1695" w:rsidRPr="00E26AA4" w:rsidDel="0011028E">
          <w:delText>.</w:delText>
        </w:r>
        <w:r w:rsidR="005409A0" w:rsidRPr="00E26AA4" w:rsidDel="0011028E">
          <w:delText xml:space="preserve"> 5,</w:delText>
        </w:r>
        <w:r w:rsidR="005409A0" w:rsidRPr="009A0C81" w:rsidDel="0011028E">
          <w:delText xml:space="preserve"> </w:delText>
        </w:r>
        <w:r w:rsidR="00324935" w:rsidRPr="009A0C81" w:rsidDel="0011028E">
          <w:delText>w</w:delText>
        </w:r>
      </w:del>
      <w:ins w:id="360" w:author="Peng, Hong" w:date="2020-03-04T13:50:00Z">
        <w:r w:rsidR="0011028E">
          <w:t>W</w:t>
        </w:r>
      </w:ins>
      <w:r w:rsidR="00324935" w:rsidRPr="009A0C81">
        <w:t>ith</w:t>
      </w:r>
      <w:r w:rsidR="00324935">
        <w:t xml:space="preserve"> only one </w:t>
      </w:r>
      <w:r w:rsidR="007F6551">
        <w:t xml:space="preserve">selected feature, </w:t>
      </w:r>
      <w:del w:id="361" w:author="Peng, Hong" w:date="2020-03-04T14:08:00Z">
        <w:r w:rsidR="00891214" w:rsidDel="007F7D84">
          <w:delText xml:space="preserve">RF achieved </w:delText>
        </w:r>
      </w:del>
      <w:del w:id="362" w:author="Peng, Hong" w:date="2020-03-04T14:03:00Z">
        <w:r w:rsidR="00B15DEF" w:rsidDel="007F7D84">
          <w:delText xml:space="preserve">48% </w:delText>
        </w:r>
        <w:r w:rsidR="00891933" w:rsidDel="007F7D84">
          <w:delText xml:space="preserve">of </w:delText>
        </w:r>
      </w:del>
      <w:ins w:id="363" w:author="Peng, Hong" w:date="2020-03-04T14:08:00Z">
        <w:r w:rsidR="007F7D84">
          <w:t>the</w:t>
        </w:r>
      </w:ins>
      <w:ins w:id="364" w:author="Peng, Hong" w:date="2020-03-04T14:03:00Z">
        <w:r w:rsidR="007F7D84">
          <w:t xml:space="preserve"> </w:t>
        </w:r>
      </w:ins>
      <w:r w:rsidR="00B15DEF">
        <w:t>mean cross-validation accuracy</w:t>
      </w:r>
      <w:ins w:id="365" w:author="Peng, Hong" w:date="2020-03-04T14:03:00Z">
        <w:r w:rsidR="007F7D84">
          <w:t xml:space="preserve"> </w:t>
        </w:r>
      </w:ins>
      <w:ins w:id="366" w:author="Peng, Hong" w:date="2020-03-04T14:12:00Z">
        <w:r w:rsidR="007F7D84">
          <w:t xml:space="preserve">of </w:t>
        </w:r>
      </w:ins>
      <w:ins w:id="367" w:author="Peng, Hong" w:date="2020-03-04T14:03:00Z">
        <w:r w:rsidR="007F7D84">
          <w:t>48%</w:t>
        </w:r>
      </w:ins>
      <w:ins w:id="368" w:author="Peng, Hong" w:date="2020-03-04T15:10:00Z">
        <w:r w:rsidR="00894A23">
          <w:t xml:space="preserve"> </w:t>
        </w:r>
      </w:ins>
      <w:ins w:id="369" w:author="Peng, Hong" w:date="2020-03-04T14:12:00Z">
        <w:r w:rsidR="007F7D84">
          <w:t>was achieved by RF</w:t>
        </w:r>
      </w:ins>
      <w:r w:rsidR="00891933">
        <w:t xml:space="preserve">, while </w:t>
      </w:r>
      <w:del w:id="370" w:author="Peng, Hong" w:date="2020-03-04T14:05:00Z">
        <w:r w:rsidR="00891933" w:rsidDel="007F7D84">
          <w:delText xml:space="preserve">SVM </w:delText>
        </w:r>
        <w:r w:rsidR="006D07F3" w:rsidDel="007F7D84">
          <w:delText xml:space="preserve">can reach </w:delText>
        </w:r>
        <w:r w:rsidR="00E9243E" w:rsidDel="007F7D84">
          <w:delText>up to</w:delText>
        </w:r>
        <w:r w:rsidR="006D07F3" w:rsidDel="007F7D84">
          <w:delText xml:space="preserve"> </w:delText>
        </w:r>
      </w:del>
      <w:r w:rsidR="00B15DEF">
        <w:t>63%</w:t>
      </w:r>
      <w:ins w:id="371" w:author="Peng, Hong" w:date="2020-03-04T14:05:00Z">
        <w:r w:rsidR="007F7D84">
          <w:t xml:space="preserve"> </w:t>
        </w:r>
      </w:ins>
      <w:ins w:id="372" w:author="Peng, Hong" w:date="2020-03-04T14:13:00Z">
        <w:r w:rsidR="007F7D84">
          <w:t>by</w:t>
        </w:r>
      </w:ins>
      <w:ins w:id="373" w:author="Peng, Hong" w:date="2020-03-04T14:05:00Z">
        <w:r w:rsidR="007F7D84">
          <w:t xml:space="preserve"> SVM</w:t>
        </w:r>
      </w:ins>
      <w:r w:rsidR="006D07F3">
        <w:t xml:space="preserve">. </w:t>
      </w:r>
      <w:r w:rsidR="002A5E48" w:rsidRPr="008476D5">
        <w:t xml:space="preserve">The </w:t>
      </w:r>
      <w:r w:rsidR="00B15DEF">
        <w:t>performance</w:t>
      </w:r>
      <w:del w:id="374" w:author="Peng, Hong" w:date="2020-03-04T14:23:00Z">
        <w:r w:rsidR="001A5730" w:rsidDel="006D0633">
          <w:delText>s</w:delText>
        </w:r>
      </w:del>
      <w:r w:rsidR="00B15DEF">
        <w:t xml:space="preserve"> </w:t>
      </w:r>
      <w:r w:rsidR="00D82C2A">
        <w:t xml:space="preserve">of </w:t>
      </w:r>
      <w:r w:rsidR="00576B5A">
        <w:t xml:space="preserve">both RF and SVM </w:t>
      </w:r>
      <w:del w:id="375" w:author="Peng, Hong" w:date="2020-03-04T14:14:00Z">
        <w:r w:rsidR="001A5730" w:rsidDel="00E85E32">
          <w:delText>were</w:delText>
        </w:r>
        <w:r w:rsidR="00E6238E" w:rsidDel="00E85E32">
          <w:delText xml:space="preserve"> </w:delText>
        </w:r>
      </w:del>
      <w:r w:rsidR="00E6238E">
        <w:t>boost</w:t>
      </w:r>
      <w:r w:rsidR="00576B5A">
        <w:t>ed</w:t>
      </w:r>
      <w:r w:rsidR="00E6238E">
        <w:t xml:space="preserve"> </w:t>
      </w:r>
      <w:proofErr w:type="spellStart"/>
      <w:ins w:id="376" w:author="Peng, Hong" w:date="2020-03-04T14:14:00Z">
        <w:r w:rsidR="00E85E32">
          <w:t>dramatcially</w:t>
        </w:r>
        <w:proofErr w:type="spellEnd"/>
        <w:r w:rsidR="00E85E32">
          <w:t xml:space="preserve"> </w:t>
        </w:r>
      </w:ins>
      <w:r w:rsidR="00A1431E">
        <w:t>with</w:t>
      </w:r>
      <w:r w:rsidR="00B15DEF">
        <w:t xml:space="preserve"> more features </w:t>
      </w:r>
      <w:r w:rsidR="00576B5A">
        <w:t xml:space="preserve">been </w:t>
      </w:r>
      <w:r w:rsidR="00B15DEF">
        <w:t>added</w:t>
      </w:r>
      <w:r w:rsidR="00A1431E">
        <w:t>.</w:t>
      </w:r>
      <w:r w:rsidR="00B15DEF">
        <w:t xml:space="preserve"> </w:t>
      </w:r>
      <w:r w:rsidR="00576B5A" w:rsidRPr="00B84A46">
        <w:t>Eventually</w:t>
      </w:r>
      <w:r w:rsidR="00ED57F1" w:rsidRPr="0027195F">
        <w:t>,</w:t>
      </w:r>
      <w:r w:rsidR="00ED57F1">
        <w:t xml:space="preserve"> </w:t>
      </w:r>
      <w:del w:id="377" w:author="Peng, Hong" w:date="2020-03-04T14:16:00Z">
        <w:r w:rsidR="00ED57F1" w:rsidDel="00E85E32">
          <w:delText>b</w:delText>
        </w:r>
        <w:r w:rsidR="00A1431E" w:rsidDel="00E85E32">
          <w:delText>oth algorithms</w:delText>
        </w:r>
        <w:r w:rsidR="00B15DEF" w:rsidDel="00E85E32">
          <w:delText xml:space="preserve"> reached </w:delText>
        </w:r>
      </w:del>
      <w:del w:id="378" w:author="Peng, Hong" w:date="2020-03-04T14:26:00Z">
        <w:r w:rsidR="00B15DEF" w:rsidDel="006D0633">
          <w:delText xml:space="preserve">100% </w:delText>
        </w:r>
      </w:del>
      <w:del w:id="379" w:author="Peng, Hong" w:date="2020-03-04T14:16:00Z">
        <w:r w:rsidR="00B15DEF" w:rsidDel="00E85E32">
          <w:delText xml:space="preserve">training </w:delText>
        </w:r>
        <w:r w:rsidR="00B15DEF" w:rsidRPr="00CF1DEC" w:rsidDel="00E85E32">
          <w:delText>accuracy</w:delText>
        </w:r>
      </w:del>
      <w:del w:id="380" w:author="Peng, Hong" w:date="2020-03-04T14:26:00Z">
        <w:r w:rsidR="00CF1DEC" w:rsidRPr="008476D5" w:rsidDel="006D0633">
          <w:delText xml:space="preserve"> </w:delText>
        </w:r>
      </w:del>
      <w:r w:rsidR="00A1431E">
        <w:t xml:space="preserve">with </w:t>
      </w:r>
      <w:r w:rsidR="00B15DEF">
        <w:t xml:space="preserve">only </w:t>
      </w:r>
      <w:r w:rsidR="00576B5A">
        <w:t>four</w:t>
      </w:r>
      <w:r w:rsidR="00B15DEF">
        <w:t xml:space="preserve"> features</w:t>
      </w:r>
      <w:r w:rsidR="0023379F">
        <w:t xml:space="preserve"> (Al</w:t>
      </w:r>
      <w:r w:rsidR="00046BA3">
        <w:t>, Rb, B, and Na</w:t>
      </w:r>
      <w:r w:rsidR="0023379F">
        <w:t>)</w:t>
      </w:r>
      <w:r w:rsidR="00564010">
        <w:t xml:space="preserve">, </w:t>
      </w:r>
      <w:ins w:id="381" w:author="Peng, Hong" w:date="2020-03-04T14:26:00Z">
        <w:r w:rsidR="006D0633">
          <w:t>the accuracy of 100% was obtained</w:t>
        </w:r>
        <w:r w:rsidR="006D0633" w:rsidRPr="008476D5">
          <w:t xml:space="preserve"> </w:t>
        </w:r>
        <w:r w:rsidR="006D0633">
          <w:t>by both RF and SVM</w:t>
        </w:r>
      </w:ins>
      <w:del w:id="382" w:author="Peng, Hong" w:date="2020-03-04T14:27:00Z">
        <w:r w:rsidR="00564010" w:rsidDel="006D0633">
          <w:delText>when</w:delText>
        </w:r>
        <w:r w:rsidR="00B15DEF" w:rsidDel="006D0633">
          <w:delText xml:space="preserve"> </w:delText>
        </w:r>
      </w:del>
      <w:ins w:id="383" w:author="Peng, Hong" w:date="2020-03-04T14:25:00Z">
        <w:r w:rsidR="006D0633">
          <w:t xml:space="preserve"> </w:t>
        </w:r>
      </w:ins>
      <w:ins w:id="384" w:author="Peng, Hong" w:date="2020-03-04T14:16:00Z">
        <w:r w:rsidR="00E85E32">
          <w:t xml:space="preserve">along with </w:t>
        </w:r>
      </w:ins>
      <w:r w:rsidR="00B15DEF">
        <w:t xml:space="preserve">optimal hyperparameters </w:t>
      </w:r>
      <w:r w:rsidR="00A1431E">
        <w:t xml:space="preserve">were </w:t>
      </w:r>
      <w:del w:id="385" w:author="Peng, Hong" w:date="2020-03-04T14:17:00Z">
        <w:r w:rsidR="00564010" w:rsidDel="00E85E32">
          <w:delText xml:space="preserve">also </w:delText>
        </w:r>
      </w:del>
      <w:r w:rsidR="00564010">
        <w:t>applied</w:t>
      </w:r>
      <w:r w:rsidR="00B15DEF">
        <w:t>.</w:t>
      </w:r>
      <w:commentRangeStart w:id="386"/>
      <w:commentRangeStart w:id="387"/>
      <w:commentRangeStart w:id="388"/>
      <w:r w:rsidR="00B15DEF">
        <w:t xml:space="preserve"> </w:t>
      </w:r>
      <w:del w:id="389" w:author="Peng, Hong" w:date="2020-03-04T14:29:00Z">
        <w:r w:rsidR="006C16C3" w:rsidDel="00AB6756">
          <w:delText xml:space="preserve">Ultimately, </w:delText>
        </w:r>
        <w:r w:rsidR="00B15DEF" w:rsidRPr="006C7BD7" w:rsidDel="00AB6756">
          <w:delText>t</w:delText>
        </w:r>
        <w:r w:rsidR="00B15DEF" w:rsidRPr="007B07BB" w:rsidDel="00AB6756">
          <w:delText xml:space="preserve">he </w:delText>
        </w:r>
        <w:commentRangeEnd w:id="386"/>
        <w:r w:rsidR="00787D9E" w:rsidDel="00AB6756">
          <w:rPr>
            <w:rStyle w:val="afc"/>
          </w:rPr>
          <w:commentReference w:id="386"/>
        </w:r>
        <w:commentRangeEnd w:id="387"/>
        <w:r w:rsidR="005B1B06" w:rsidDel="00AB6756">
          <w:rPr>
            <w:rStyle w:val="afc"/>
          </w:rPr>
          <w:commentReference w:id="387"/>
        </w:r>
        <w:commentRangeEnd w:id="388"/>
        <w:r w:rsidR="00096FAE" w:rsidDel="00AB6756">
          <w:rPr>
            <w:rStyle w:val="afc"/>
          </w:rPr>
          <w:commentReference w:id="388"/>
        </w:r>
        <w:r w:rsidR="00B61FB6" w:rsidDel="00AB6756">
          <w:rPr>
            <w:rFonts w:hint="eastAsia"/>
          </w:rPr>
          <w:delText>optimal</w:delText>
        </w:r>
        <w:r w:rsidR="00B61FB6" w:rsidDel="00AB6756">
          <w:delText xml:space="preserve"> </w:delText>
        </w:r>
        <w:r w:rsidR="00B15DEF" w:rsidRPr="006C7BD7" w:rsidDel="00AB6756">
          <w:delText>classifiers</w:delText>
        </w:r>
        <w:r w:rsidR="005026E4" w:rsidRPr="008476D5" w:rsidDel="00AB6756">
          <w:delText xml:space="preserve"> generated</w:delText>
        </w:r>
        <w:r w:rsidR="00B15DEF" w:rsidRPr="006C7BD7" w:rsidDel="00AB6756">
          <w:delText xml:space="preserve"> were </w:delText>
        </w:r>
        <w:r w:rsidR="00B61FB6" w:rsidDel="00AB6756">
          <w:rPr>
            <w:rFonts w:hint="eastAsia"/>
          </w:rPr>
          <w:delText>utilized</w:delText>
        </w:r>
        <w:r w:rsidR="00B61FB6" w:rsidDel="00AB6756">
          <w:delText xml:space="preserve"> </w:delText>
        </w:r>
        <w:r w:rsidR="00B61FB6" w:rsidDel="00AB6756">
          <w:rPr>
            <w:rFonts w:hint="eastAsia"/>
          </w:rPr>
          <w:delText>for</w:delText>
        </w:r>
        <w:r w:rsidR="00B61FB6" w:rsidDel="00AB6756">
          <w:delText xml:space="preserve"> model </w:delText>
        </w:r>
        <w:r w:rsidR="00B15DEF" w:rsidRPr="006C7BD7" w:rsidDel="00AB6756">
          <w:delText>validat</w:delText>
        </w:r>
        <w:r w:rsidR="00B61FB6" w:rsidDel="00AB6756">
          <w:delText>ion</w:delText>
        </w:r>
        <w:r w:rsidR="00B15DEF" w:rsidRPr="006C7BD7" w:rsidDel="00AB6756">
          <w:delText xml:space="preserve"> on </w:delText>
        </w:r>
        <w:r w:rsidR="002A16B7" w:rsidRPr="007B07BB" w:rsidDel="00AB6756">
          <w:delText xml:space="preserve">the </w:delText>
        </w:r>
        <w:r w:rsidR="00B15DEF" w:rsidRPr="007B07BB" w:rsidDel="00AB6756">
          <w:delText xml:space="preserve">testing </w:delText>
        </w:r>
        <w:commentRangeStart w:id="390"/>
        <w:r w:rsidR="00B15DEF" w:rsidRPr="007B07BB" w:rsidDel="00AB6756">
          <w:delText>set</w:delText>
        </w:r>
      </w:del>
      <w:commentRangeEnd w:id="390"/>
      <w:r w:rsidR="00AB6756">
        <w:rPr>
          <w:rStyle w:val="afc"/>
        </w:rPr>
        <w:commentReference w:id="390"/>
      </w:r>
      <w:del w:id="391" w:author="Peng, Hong" w:date="2020-03-04T14:29:00Z">
        <w:r w:rsidR="00A01A5F" w:rsidDel="00AB6756">
          <w:delText xml:space="preserve">. </w:delText>
        </w:r>
      </w:del>
      <w:r w:rsidR="00A96C67">
        <w:t>The</w:t>
      </w:r>
      <w:ins w:id="392" w:author="Peng, Hong" w:date="2020-03-04T14:37:00Z">
        <w:r w:rsidR="00BB741E">
          <w:t xml:space="preserve"> </w:t>
        </w:r>
        <w:commentRangeStart w:id="393"/>
        <w:r w:rsidR="00BB741E">
          <w:t>result</w:t>
        </w:r>
      </w:ins>
      <w:commentRangeEnd w:id="393"/>
      <w:ins w:id="394" w:author="Peng, Hong" w:date="2020-03-04T15:00:00Z">
        <w:r w:rsidR="007109CE">
          <w:rPr>
            <w:rStyle w:val="afc"/>
          </w:rPr>
          <w:commentReference w:id="393"/>
        </w:r>
      </w:ins>
      <w:ins w:id="395" w:author="Peng, Hong" w:date="2020-03-04T14:37:00Z">
        <w:r w:rsidR="00BB741E">
          <w:t xml:space="preserve"> of</w:t>
        </w:r>
      </w:ins>
      <w:r w:rsidR="00A96C67">
        <w:t xml:space="preserve"> </w:t>
      </w:r>
      <w:r w:rsidR="00963DEC">
        <w:t>in</w:t>
      </w:r>
      <w:r w:rsidR="00D938B1">
        <w:t xml:space="preserve">dependent </w:t>
      </w:r>
      <w:r w:rsidR="00A96C67">
        <w:t xml:space="preserve">validation </w:t>
      </w:r>
      <w:ins w:id="396" w:author="Peng, Hong" w:date="2020-03-04T14:41:00Z">
        <w:r w:rsidR="00BB741E">
          <w:t xml:space="preserve">using the testing set </w:t>
        </w:r>
      </w:ins>
      <w:del w:id="397" w:author="Peng, Hong" w:date="2020-03-04T14:45:00Z">
        <w:r w:rsidR="00A96C67" w:rsidDel="00BB741E">
          <w:delText>results could be found</w:delText>
        </w:r>
      </w:del>
      <w:ins w:id="398" w:author="Peng, Hong" w:date="2020-03-04T14:45:00Z">
        <w:r w:rsidR="00BB741E">
          <w:t>is sho</w:t>
        </w:r>
      </w:ins>
      <w:ins w:id="399" w:author="Peng, Hong" w:date="2020-03-04T14:46:00Z">
        <w:r w:rsidR="00BB741E">
          <w:t>wn</w:t>
        </w:r>
      </w:ins>
      <w:r w:rsidR="00A96C67">
        <w:t xml:space="preserve"> in table 2</w:t>
      </w:r>
      <w:r w:rsidR="00775539">
        <w:t xml:space="preserve">, </w:t>
      </w:r>
      <w:ins w:id="400" w:author="Peng, Hong" w:date="2020-03-04T14:57:00Z">
        <w:r w:rsidR="00933535">
          <w:t xml:space="preserve">including accuracy and </w:t>
        </w:r>
      </w:ins>
      <w:del w:id="401" w:author="Peng, Hong" w:date="2020-03-04T14:57:00Z">
        <w:r w:rsidR="00775539" w:rsidDel="00933535">
          <w:delText xml:space="preserve">where </w:delText>
        </w:r>
      </w:del>
      <w:r w:rsidR="00775539">
        <w:t xml:space="preserve">kappa coefficient </w:t>
      </w:r>
      <w:ins w:id="402" w:author="Peng, Hong" w:date="2020-03-04T14:57:00Z">
        <w:r w:rsidR="00933535">
          <w:t xml:space="preserve">which </w:t>
        </w:r>
      </w:ins>
      <w:r w:rsidR="00775539">
        <w:t>is a statistic for testing</w:t>
      </w:r>
      <w:ins w:id="403" w:author="Peng, Hong" w:date="2020-03-04T14:48:00Z">
        <w:r w:rsidR="00933535">
          <w:t xml:space="preserve"> the</w:t>
        </w:r>
      </w:ins>
      <w:r w:rsidR="00775539">
        <w:t xml:space="preserve"> interrater reliability</w:t>
      </w:r>
      <w:r w:rsidR="003872CB">
        <w:fldChar w:fldCharType="begin" w:fldLock="1"/>
      </w:r>
      <w:r w:rsidR="00DB0D7A">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31&lt;/sup&gt;","plainTextFormattedCitation":"31","previouslyFormattedCitation":"&lt;sup&gt;31&lt;/sup&gt;"},"properties":{"noteIndex":0},"schema":"https://github.com/citation-style-language/schema/raw/master/csl-citation.json"}</w:instrText>
      </w:r>
      <w:r w:rsidR="003872CB">
        <w:fldChar w:fldCharType="separate"/>
      </w:r>
      <w:r w:rsidR="003517CA" w:rsidRPr="003517CA">
        <w:rPr>
          <w:noProof/>
          <w:vertAlign w:val="superscript"/>
        </w:rPr>
        <w:t>31</w:t>
      </w:r>
      <w:r w:rsidR="003872CB">
        <w:fldChar w:fldCharType="end"/>
      </w:r>
      <w:r w:rsidR="00775539" w:rsidRPr="00371BA2">
        <w:t>.</w:t>
      </w:r>
      <w:r w:rsidR="00775539">
        <w:t xml:space="preserve"> </w:t>
      </w:r>
      <w:del w:id="404" w:author="Peng, Hong" w:date="2020-03-04T14:48:00Z">
        <w:r w:rsidR="000E2D87" w:rsidDel="00933535">
          <w:delText>The result suggested that u</w:delText>
        </w:r>
        <w:r w:rsidR="008919B8" w:rsidDel="00933535">
          <w:delText>sing b</w:delText>
        </w:r>
      </w:del>
      <w:ins w:id="405" w:author="Peng, Hong" w:date="2020-03-04T14:48:00Z">
        <w:r w:rsidR="00933535">
          <w:t>B</w:t>
        </w:r>
      </w:ins>
      <w:r w:rsidR="0057658A">
        <w:t xml:space="preserve">oth </w:t>
      </w:r>
      <w:r w:rsidR="0057658A">
        <w:lastRenderedPageBreak/>
        <w:t xml:space="preserve">classifiers </w:t>
      </w:r>
      <w:del w:id="406" w:author="Peng, Hong" w:date="2020-03-04T14:58:00Z">
        <w:r w:rsidR="0057658A" w:rsidDel="00933535">
          <w:delText xml:space="preserve">showed </w:delText>
        </w:r>
        <w:r w:rsidR="00E6238E" w:rsidDel="00933535">
          <w:delText>perfect</w:delText>
        </w:r>
        <w:r w:rsidR="0057658A" w:rsidDel="00933535">
          <w:delText xml:space="preserve"> classification results</w:delText>
        </w:r>
      </w:del>
      <w:ins w:id="407" w:author="Peng, Hong" w:date="2020-03-04T14:58:00Z">
        <w:r w:rsidR="00933535">
          <w:t xml:space="preserve">could </w:t>
        </w:r>
        <w:proofErr w:type="spellStart"/>
        <w:r w:rsidR="00933535">
          <w:t>predicit</w:t>
        </w:r>
        <w:proofErr w:type="spellEnd"/>
        <w:r w:rsidR="00933535">
          <w:t xml:space="preserve"> the </w:t>
        </w:r>
      </w:ins>
      <w:ins w:id="408" w:author="Peng, Hong" w:date="2020-03-04T15:11:00Z">
        <w:r w:rsidR="00894A23">
          <w:t>geographical</w:t>
        </w:r>
      </w:ins>
      <w:ins w:id="409" w:author="Peng, Hong" w:date="2020-03-04T14:58:00Z">
        <w:r w:rsidR="00933535">
          <w:t xml:space="preserve"> </w:t>
        </w:r>
        <w:commentRangeStart w:id="410"/>
        <w:proofErr w:type="spellStart"/>
        <w:r w:rsidR="00933535">
          <w:t>originis</w:t>
        </w:r>
      </w:ins>
      <w:commentRangeEnd w:id="410"/>
      <w:proofErr w:type="spellEnd"/>
      <w:ins w:id="411" w:author="Peng, Hong" w:date="2020-03-04T15:21:00Z">
        <w:r w:rsidR="00AD618E">
          <w:rPr>
            <w:rStyle w:val="afc"/>
          </w:rPr>
          <w:commentReference w:id="410"/>
        </w:r>
      </w:ins>
      <w:ins w:id="412" w:author="Peng, Hong" w:date="2020-03-04T14:58:00Z">
        <w:r w:rsidR="00933535">
          <w:t xml:space="preserve"> of</w:t>
        </w:r>
      </w:ins>
      <w:r w:rsidR="0057658A">
        <w:t xml:space="preserve"> </w:t>
      </w:r>
      <w:del w:id="413" w:author="Peng, Hong" w:date="2020-03-04T14:58:00Z">
        <w:r w:rsidR="00880AC8" w:rsidDel="00933535">
          <w:delText xml:space="preserve">for </w:delText>
        </w:r>
      </w:del>
      <w:r w:rsidR="003567C3">
        <w:t>all types of GI rice</w:t>
      </w:r>
      <w:r w:rsidR="00602D2A">
        <w:t xml:space="preserve"> </w:t>
      </w:r>
      <w:r w:rsidR="0057658A">
        <w:t>with</w:t>
      </w:r>
      <w:commentRangeStart w:id="414"/>
      <w:commentRangeStart w:id="415"/>
      <w:r w:rsidR="0057658A">
        <w:t xml:space="preserve"> 100% accuracy</w:t>
      </w:r>
      <w:commentRangeEnd w:id="414"/>
      <w:r w:rsidR="00602D2A">
        <w:rPr>
          <w:rStyle w:val="afc"/>
        </w:rPr>
        <w:commentReference w:id="414"/>
      </w:r>
      <w:commentRangeEnd w:id="415"/>
      <w:r w:rsidR="005B1B06">
        <w:rPr>
          <w:rStyle w:val="afc"/>
        </w:rPr>
        <w:commentReference w:id="415"/>
      </w:r>
      <w:r w:rsidR="0057658A">
        <w:t xml:space="preserve">. </w:t>
      </w:r>
      <w:del w:id="416" w:author="Peng, Hong" w:date="2020-03-04T15:12:00Z">
        <w:r w:rsidR="000E2D87" w:rsidDel="00894A23">
          <w:delText xml:space="preserve">It can be further concluded </w:delText>
        </w:r>
      </w:del>
      <w:ins w:id="417" w:author="Peng, Hong" w:date="2020-03-04T15:12:00Z">
        <w:r w:rsidR="00894A23">
          <w:t>The result</w:t>
        </w:r>
      </w:ins>
      <w:ins w:id="418" w:author="Peng, Hong" w:date="2020-03-04T15:13:00Z">
        <w:r w:rsidR="00894A23">
          <w:t xml:space="preserve"> indicated </w:t>
        </w:r>
      </w:ins>
      <w:r w:rsidR="000E2D87">
        <w:t xml:space="preserve">that </w:t>
      </w:r>
      <w:ins w:id="419" w:author="Peng, Hong" w:date="2020-03-04T15:21:00Z">
        <w:r w:rsidR="00AD618E">
          <w:t xml:space="preserve">the </w:t>
        </w:r>
      </w:ins>
      <w:r w:rsidR="0057658A">
        <w:t xml:space="preserve">information </w:t>
      </w:r>
      <w:r w:rsidR="00507014">
        <w:t>from</w:t>
      </w:r>
      <w:r w:rsidR="0057658A">
        <w:t xml:space="preserve"> </w:t>
      </w:r>
      <w:del w:id="420" w:author="Peng, Hong" w:date="2020-03-04T15:20:00Z">
        <w:r w:rsidR="0057658A" w:rsidDel="00AD618E">
          <w:delText xml:space="preserve">these </w:delText>
        </w:r>
      </w:del>
      <w:ins w:id="421" w:author="Peng, Hong" w:date="2020-03-04T15:20:00Z">
        <w:r w:rsidR="00AD618E">
          <w:t xml:space="preserve">the </w:t>
        </w:r>
      </w:ins>
      <w:r w:rsidR="00481C70">
        <w:t xml:space="preserve">four </w:t>
      </w:r>
      <w:del w:id="422" w:author="Peng, Hong" w:date="2020-03-04T15:33:00Z">
        <w:r w:rsidR="0057658A" w:rsidDel="001214E1">
          <w:delText xml:space="preserve">elements </w:delText>
        </w:r>
      </w:del>
      <w:ins w:id="423" w:author="Peng, Hong" w:date="2020-03-04T15:33:00Z">
        <w:r w:rsidR="001214E1">
          <w:t xml:space="preserve">features </w:t>
        </w:r>
      </w:ins>
      <w:del w:id="424" w:author="Peng, Hong" w:date="2020-03-04T15:27:00Z">
        <w:r w:rsidR="0057658A" w:rsidDel="002C5F0D">
          <w:delText xml:space="preserve">has </w:delText>
        </w:r>
      </w:del>
      <w:ins w:id="425" w:author="Peng, Hong" w:date="2020-03-04T15:27:00Z">
        <w:r w:rsidR="002C5F0D">
          <w:t xml:space="preserve">had a </w:t>
        </w:r>
      </w:ins>
      <w:r w:rsidR="0057658A">
        <w:t xml:space="preserve">significant </w:t>
      </w:r>
      <w:del w:id="426" w:author="Peng, Hong" w:date="2020-03-04T15:27:00Z">
        <w:r w:rsidR="0057658A" w:rsidDel="002C5F0D">
          <w:delText>differentiation</w:delText>
        </w:r>
        <w:r w:rsidR="00507014" w:rsidDel="002C5F0D">
          <w:delText xml:space="preserve"> </w:delText>
        </w:r>
      </w:del>
      <w:r w:rsidR="0057658A">
        <w:t xml:space="preserve">power </w:t>
      </w:r>
      <w:ins w:id="427" w:author="Peng, Hong" w:date="2020-03-04T15:27:00Z">
        <w:r w:rsidR="002C5F0D">
          <w:t xml:space="preserve">of differentiation </w:t>
        </w:r>
      </w:ins>
      <w:r w:rsidR="0057658A">
        <w:t xml:space="preserve">to </w:t>
      </w:r>
      <w:del w:id="428" w:author="Peng, Hong" w:date="2020-03-04T15:23:00Z">
        <w:r w:rsidR="0057658A" w:rsidDel="002C5F0D">
          <w:rPr>
            <w:rFonts w:hint="eastAsia"/>
          </w:rPr>
          <w:delText>make</w:delText>
        </w:r>
      </w:del>
      <w:ins w:id="429" w:author="Peng, Hong" w:date="2020-03-04T15:23:00Z">
        <w:r w:rsidR="002C5F0D">
          <w:rPr>
            <w:rFonts w:hint="eastAsia"/>
          </w:rPr>
          <w:t>enable</w:t>
        </w:r>
      </w:ins>
      <w:r w:rsidR="0057658A">
        <w:t xml:space="preserve"> the classification</w:t>
      </w:r>
      <w:r w:rsidR="0057658A" w:rsidRPr="006C7BD7">
        <w:t>.</w:t>
      </w:r>
      <w:r w:rsidR="00FC36DB" w:rsidRPr="008476D5">
        <w:t xml:space="preserve"> </w:t>
      </w:r>
      <w:del w:id="430" w:author="Peng, Hong" w:date="2020-03-04T15:39:00Z">
        <w:r w:rsidR="00AD684F" w:rsidRPr="00321138" w:rsidDel="001214E1">
          <w:delText>With</w:delText>
        </w:r>
        <w:r w:rsidR="00473969" w:rsidRPr="00321138" w:rsidDel="001214E1">
          <w:delText xml:space="preserve"> the information above, we </w:delText>
        </w:r>
        <w:r w:rsidR="00321138" w:rsidDel="001214E1">
          <w:delText>then</w:delText>
        </w:r>
        <w:r w:rsidR="00321138" w:rsidRPr="00321138" w:rsidDel="001214E1">
          <w:delText xml:space="preserve"> </w:delText>
        </w:r>
        <w:r w:rsidR="00593C9E" w:rsidRPr="00321138" w:rsidDel="001214E1">
          <w:delText xml:space="preserve">plotted the </w:delText>
        </w:r>
      </w:del>
      <w:del w:id="431" w:author="Peng, Hong" w:date="2020-03-04T15:48:00Z">
        <w:r w:rsidR="009A0C81" w:rsidRPr="00461D76" w:rsidDel="001214E1">
          <w:delText xml:space="preserve">relative </w:delText>
        </w:r>
      </w:del>
      <w:del w:id="432" w:author="Peng, Hong" w:date="2020-03-04T15:32:00Z">
        <w:r w:rsidR="009A0C81" w:rsidRPr="00461D76" w:rsidDel="001214E1">
          <w:delText xml:space="preserve">medium </w:delText>
        </w:r>
      </w:del>
      <w:commentRangeStart w:id="433"/>
      <w:del w:id="434" w:author="Peng, Hong" w:date="2020-03-04T15:48:00Z">
        <w:r w:rsidR="00593C9E" w:rsidRPr="002A63A8" w:rsidDel="001214E1">
          <w:rPr>
            <w:rPrChange w:id="435" w:author="Xu, Jason" w:date="2020-02-11T18:32:00Z">
              <w:rPr>
                <w:highlight w:val="yellow"/>
              </w:rPr>
            </w:rPrChange>
          </w:rPr>
          <w:delText>concentration</w:delText>
        </w:r>
        <w:commentRangeEnd w:id="433"/>
        <w:r w:rsidR="009A0C81" w:rsidRPr="002A63A8" w:rsidDel="001214E1">
          <w:rPr>
            <w:rStyle w:val="afc"/>
          </w:rPr>
          <w:commentReference w:id="433"/>
        </w:r>
        <w:r w:rsidR="00503651" w:rsidRPr="00321138" w:rsidDel="001214E1">
          <w:delText xml:space="preserve"> of</w:delText>
        </w:r>
        <w:r w:rsidR="00321138" w:rsidDel="001214E1">
          <w:delText xml:space="preserve"> </w:delText>
        </w:r>
      </w:del>
      <w:del w:id="436" w:author="Peng, Hong" w:date="2020-03-04T15:33:00Z">
        <w:r w:rsidR="00321138" w:rsidDel="001214E1">
          <w:delText xml:space="preserve">above </w:delText>
        </w:r>
        <w:r w:rsidR="00503651" w:rsidRPr="00321138" w:rsidDel="001214E1">
          <w:delText xml:space="preserve"> </w:delText>
        </w:r>
      </w:del>
      <w:del w:id="437" w:author="Peng, Hong" w:date="2020-03-04T15:48:00Z">
        <w:r w:rsidR="00503651" w:rsidRPr="00321138" w:rsidDel="001214E1">
          <w:delText xml:space="preserve">four </w:delText>
        </w:r>
      </w:del>
      <w:del w:id="438" w:author="Peng, Hong" w:date="2020-03-04T15:35:00Z">
        <w:r w:rsidR="00503651" w:rsidRPr="00321138" w:rsidDel="001214E1">
          <w:delText xml:space="preserve">elements </w:delText>
        </w:r>
      </w:del>
      <w:del w:id="439" w:author="Peng, Hong" w:date="2020-03-04T15:38:00Z">
        <w:r w:rsidR="00503651" w:rsidRPr="00321138" w:rsidDel="001214E1">
          <w:delText>in</w:delText>
        </w:r>
      </w:del>
      <w:del w:id="440" w:author="Peng, Hong" w:date="2020-03-04T15:48:00Z">
        <w:r w:rsidR="00503651" w:rsidRPr="00321138" w:rsidDel="001214E1">
          <w:delText xml:space="preserve"> </w:delText>
        </w:r>
        <w:commentRangeStart w:id="441"/>
        <w:r w:rsidR="009A0C81" w:rsidRPr="002A63A8" w:rsidDel="001214E1">
          <w:rPr>
            <w:rPrChange w:id="442" w:author="Xu, Jason" w:date="2020-02-11T18:32:00Z">
              <w:rPr>
                <w:highlight w:val="yellow"/>
              </w:rPr>
            </w:rPrChange>
          </w:rPr>
          <w:delText>r</w:delText>
        </w:r>
        <w:commentRangeStart w:id="443"/>
        <w:commentRangeStart w:id="444"/>
        <w:r w:rsidR="000725E1" w:rsidRPr="002A63A8" w:rsidDel="001214E1">
          <w:delText>a</w:delText>
        </w:r>
        <w:r w:rsidR="000725E1" w:rsidRPr="00321138" w:rsidDel="001214E1">
          <w:delText>dar</w:delText>
        </w:r>
        <w:commentRangeEnd w:id="441"/>
        <w:r w:rsidR="009A0C81" w:rsidDel="001214E1">
          <w:rPr>
            <w:rStyle w:val="afc"/>
          </w:rPr>
          <w:commentReference w:id="441"/>
        </w:r>
        <w:r w:rsidR="000725E1" w:rsidRPr="00321138" w:rsidDel="001214E1">
          <w:delText xml:space="preserve"> plot</w:delText>
        </w:r>
        <w:commentRangeEnd w:id="443"/>
        <w:r w:rsidR="000725E1" w:rsidRPr="00A1716E" w:rsidDel="001214E1">
          <w:rPr>
            <w:rStyle w:val="afc"/>
          </w:rPr>
          <w:commentReference w:id="443"/>
        </w:r>
        <w:commentRangeEnd w:id="444"/>
        <w:r w:rsidR="005B1B06" w:rsidRPr="00A1716E" w:rsidDel="001214E1">
          <w:rPr>
            <w:rStyle w:val="afc"/>
          </w:rPr>
          <w:commentReference w:id="444"/>
        </w:r>
        <w:r w:rsidR="008030EE" w:rsidRPr="00A1716E" w:rsidDel="001214E1">
          <w:delText>.</w:delText>
        </w:r>
        <w:r w:rsidR="008D6A7D" w:rsidRPr="00A1716E" w:rsidDel="001214E1">
          <w:delText xml:space="preserve"> </w:delText>
        </w:r>
      </w:del>
      <w:del w:id="445" w:author="Peng, Hong" w:date="2020-03-04T15:38:00Z">
        <w:r w:rsidR="008D6A7D" w:rsidRPr="00A1716E" w:rsidDel="001214E1">
          <w:delText>A</w:delText>
        </w:r>
        <w:r w:rsidR="008D6A7D" w:rsidRPr="00321138" w:rsidDel="001214E1">
          <w:delText xml:space="preserve">s </w:delText>
        </w:r>
        <w:r w:rsidR="00BE7BBC" w:rsidRPr="009A0C81" w:rsidDel="001214E1">
          <w:delText xml:space="preserve">shown </w:delText>
        </w:r>
        <w:r w:rsidR="00BE7BBC" w:rsidRPr="00461D76" w:rsidDel="001214E1">
          <w:delText xml:space="preserve">Fig </w:delText>
        </w:r>
        <w:r w:rsidR="00B73F4B" w:rsidRPr="00461D76" w:rsidDel="001214E1">
          <w:delText>6</w:delText>
        </w:r>
        <w:r w:rsidR="00EA336F" w:rsidRPr="009A0C81" w:rsidDel="001214E1">
          <w:delText>,</w:delText>
        </w:r>
        <w:r w:rsidR="00B74C06" w:rsidDel="001214E1">
          <w:delText xml:space="preserve"> </w:delText>
        </w:r>
      </w:del>
      <w:del w:id="446" w:author="Peng, Hong" w:date="2020-03-04T15:36:00Z">
        <w:r w:rsidR="00EB7748" w:rsidRPr="009A0C81" w:rsidDel="001214E1">
          <w:delText>each</w:delText>
        </w:r>
        <w:r w:rsidR="00EB7748" w:rsidRPr="00321138" w:rsidDel="001214E1">
          <w:delText xml:space="preserve"> </w:delText>
        </w:r>
      </w:del>
      <w:del w:id="447" w:author="Peng, Hong" w:date="2020-03-04T15:48:00Z">
        <w:r w:rsidR="00EB7748" w:rsidRPr="00321138" w:rsidDel="001214E1">
          <w:delText xml:space="preserve">GI rice possessed </w:delText>
        </w:r>
        <w:r w:rsidR="008E142F" w:rsidRPr="00321138" w:rsidDel="001214E1">
          <w:delText xml:space="preserve">its </w:delText>
        </w:r>
        <w:r w:rsidR="00EB7748" w:rsidRPr="00321138" w:rsidDel="001214E1">
          <w:delText xml:space="preserve">unique elemental </w:delText>
        </w:r>
      </w:del>
      <w:del w:id="448" w:author="Peng, Hong" w:date="2020-03-04T15:36:00Z">
        <w:r w:rsidR="00F77029" w:rsidRPr="00321138" w:rsidDel="001214E1">
          <w:delText>patte</w:delText>
        </w:r>
        <w:r w:rsidR="00F77029" w:rsidRPr="00681411" w:rsidDel="001214E1">
          <w:delText>r</w:delText>
        </w:r>
        <w:r w:rsidR="008E142F" w:rsidRPr="00681411" w:rsidDel="001214E1">
          <w:delText>n</w:delText>
        </w:r>
      </w:del>
      <w:del w:id="449" w:author="Peng, Hong" w:date="2020-03-04T15:48:00Z">
        <w:r w:rsidR="005A6A39" w:rsidRPr="00681411" w:rsidDel="001214E1">
          <w:delText>.</w:delText>
        </w:r>
        <w:r w:rsidR="00F77029" w:rsidDel="001214E1">
          <w:delText xml:space="preserve"> </w:delText>
        </w:r>
      </w:del>
      <w:r w:rsidR="008030EE" w:rsidRPr="00BE2CB3">
        <w:t>By far,</w:t>
      </w:r>
      <w:r w:rsidR="00F33B46" w:rsidRPr="006C7BD7">
        <w:t xml:space="preserve"> </w:t>
      </w:r>
      <w:r w:rsidR="004B2154">
        <w:t xml:space="preserve">it is still </w:t>
      </w:r>
      <w:r w:rsidR="00E9243E">
        <w:t>challenging</w:t>
      </w:r>
      <w:r w:rsidR="004B2154">
        <w:t xml:space="preserve"> to elucidate </w:t>
      </w:r>
      <w:r w:rsidR="00F33B46">
        <w:t xml:space="preserve">the rationale </w:t>
      </w:r>
      <w:r w:rsidR="008C43BE">
        <w:t xml:space="preserve">why </w:t>
      </w:r>
      <w:r w:rsidR="000B76FD">
        <w:t xml:space="preserve">these four elements are showing </w:t>
      </w:r>
      <w:r w:rsidR="00DA31A8">
        <w:t xml:space="preserve">such </w:t>
      </w:r>
      <w:r w:rsidR="004B2154">
        <w:t xml:space="preserve">strong </w:t>
      </w:r>
      <w:r w:rsidR="00F33B46">
        <w:t xml:space="preserve">differentiation power </w:t>
      </w:r>
      <w:r w:rsidR="00DA31A8">
        <w:t xml:space="preserve">in this </w:t>
      </w:r>
      <w:r w:rsidR="006257A3">
        <w:t>st</w:t>
      </w:r>
      <w:commentRangeStart w:id="450"/>
      <w:r w:rsidR="006257A3">
        <w:t>udy</w:t>
      </w:r>
      <w:r w:rsidR="00F33B46">
        <w:t>.</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445B5">
        <w:t>is</w:t>
      </w:r>
      <w:r w:rsidR="00181B4D">
        <w:t xml:space="preserve"> at least partially</w:t>
      </w:r>
      <w:r w:rsidR="000445B5">
        <w:t xml:space="preserve"> due to the fact </w:t>
      </w:r>
      <w:r w:rsidR="003857DF">
        <w:t xml:space="preserve">that </w:t>
      </w:r>
      <w:r w:rsidR="007E0C78">
        <w:t xml:space="preserve">we </w:t>
      </w:r>
      <w:r w:rsidR="00E9243E">
        <w:t>covered</w:t>
      </w:r>
      <w:r w:rsidR="007E0C78">
        <w:t xml:space="preserve"> samples from </w:t>
      </w:r>
      <w:commentRangeStart w:id="451"/>
      <w:commentRangeStart w:id="452"/>
      <w:r w:rsidR="007E0C78">
        <w:t xml:space="preserve">all </w:t>
      </w:r>
      <w:r w:rsidR="003857DF">
        <w:t>t</w:t>
      </w:r>
      <w:r w:rsidR="00834D1A">
        <w:t>hree dominate rice producing regions</w:t>
      </w:r>
      <w:r w:rsidR="007E0C78">
        <w:t xml:space="preserve"> in China</w:t>
      </w:r>
      <w:r w:rsidR="00834D1A">
        <w:t>:</w:t>
      </w:r>
      <w:commentRangeEnd w:id="451"/>
      <w:r w:rsidR="00112358">
        <w:rPr>
          <w:rStyle w:val="afc"/>
        </w:rPr>
        <w:commentReference w:id="451"/>
      </w:r>
      <w:commentRangeEnd w:id="452"/>
      <w:r w:rsidR="000F3658">
        <w:rPr>
          <w:rStyle w:val="afc"/>
        </w:rPr>
        <w:commentReference w:id="452"/>
      </w:r>
      <w:r w:rsidR="00834D1A">
        <w:t xml:space="preserve"> </w:t>
      </w:r>
      <w:r w:rsidR="003B33AF">
        <w:t>the 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9118AD">
        <w:t xml:space="preserve">The wide </w:t>
      </w:r>
      <w:r w:rsidR="00375CE6">
        <w:t>geological sampling scope</w:t>
      </w:r>
      <w:r w:rsidR="00D406CD">
        <w:t xml:space="preserve"> </w:t>
      </w:r>
      <w:r w:rsidR="00F53501">
        <w:t xml:space="preserve">would potentially </w:t>
      </w:r>
      <w:r w:rsidR="00D406CD">
        <w:t xml:space="preserve">brought along significant </w:t>
      </w:r>
      <w:commentRangeStart w:id="453"/>
      <w:r w:rsidR="00D406CD">
        <w:t>diversities</w:t>
      </w:r>
      <w:commentRangeEnd w:id="453"/>
      <w:r w:rsidR="001214E1">
        <w:rPr>
          <w:rStyle w:val="afc"/>
        </w:rPr>
        <w:commentReference w:id="453"/>
      </w:r>
      <w:r w:rsidR="00D406CD">
        <w:t xml:space="preserve"> in factors </w:t>
      </w:r>
      <w:r w:rsidR="00375CE6">
        <w:t xml:space="preserve">such as </w:t>
      </w:r>
      <w:r w:rsidR="00025DC1">
        <w:t xml:space="preserve">soil characteristics, agricultural </w:t>
      </w:r>
      <w:r w:rsidR="00D406CD">
        <w:t xml:space="preserve"> pract</w:t>
      </w:r>
      <w:r w:rsidR="00DE319F">
        <w:t xml:space="preserve">ices, </w:t>
      </w:r>
      <w:proofErr w:type="spellStart"/>
      <w:r w:rsidR="00DE319F">
        <w:t>etc</w:t>
      </w:r>
      <w:proofErr w:type="spellEnd"/>
      <w:r w:rsidR="00DE319F">
        <w:t xml:space="preserve">, which are all </w:t>
      </w:r>
      <w:r w:rsidR="004F30C2">
        <w:t xml:space="preserve">closely </w:t>
      </w:r>
      <w:r w:rsidR="00DE319F">
        <w:t>related to the elemental profile of crops</w:t>
      </w:r>
      <w:r w:rsidR="009118AD">
        <w:fldChar w:fldCharType="begin" w:fldLock="1"/>
      </w:r>
      <w:r w:rsidR="00DB0D7A">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32&lt;/sup&gt;","plainTextFormattedCitation":"32","previouslyFormattedCitation":"&lt;sup&gt;32&lt;/sup&gt;"},"properties":{"noteIndex":0},"schema":"https://github.com/citation-style-language/schema/raw/master/csl-citation.json"}</w:instrText>
      </w:r>
      <w:r w:rsidR="009118AD">
        <w:fldChar w:fldCharType="separate"/>
      </w:r>
      <w:r w:rsidR="003517CA" w:rsidRPr="003517CA">
        <w:rPr>
          <w:noProof/>
          <w:vertAlign w:val="superscript"/>
        </w:rPr>
        <w:t>32</w:t>
      </w:r>
      <w:r w:rsidR="009118AD">
        <w:fldChar w:fldCharType="end"/>
      </w:r>
      <w:r w:rsidR="009118AD" w:rsidRPr="00DA3487">
        <w:rPr>
          <w:vertAlign w:val="superscript"/>
        </w:rPr>
        <w:t>,</w:t>
      </w:r>
      <w:r w:rsidR="009118AD">
        <w:fldChar w:fldCharType="begin" w:fldLock="1"/>
      </w:r>
      <w:r w:rsidR="00DB0D7A">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33&lt;/sup&gt;","plainTextFormattedCitation":"33","previouslyFormattedCitation":"&lt;sup&gt;33&lt;/sup&gt;"},"properties":{"noteIndex":0},"schema":"https://github.com/citation-style-language/schema/raw/master/csl-citation.json"}</w:instrText>
      </w:r>
      <w:r w:rsidR="009118AD">
        <w:fldChar w:fldCharType="separate"/>
      </w:r>
      <w:r w:rsidR="003517CA" w:rsidRPr="003517CA">
        <w:rPr>
          <w:noProof/>
          <w:vertAlign w:val="superscript"/>
        </w:rPr>
        <w:t>33</w:t>
      </w:r>
      <w:r w:rsidR="009118AD">
        <w:fldChar w:fldCharType="end"/>
      </w:r>
      <w:commentRangeEnd w:id="450"/>
      <w:r w:rsidR="002270AD">
        <w:rPr>
          <w:rStyle w:val="afc"/>
        </w:rPr>
        <w:commentReference w:id="450"/>
      </w:r>
    </w:p>
    <w:p w14:paraId="0E89A98D" w14:textId="52B7BCC5" w:rsidR="004717CF" w:rsidRPr="007827E3" w:rsidDel="001214E1" w:rsidRDefault="004717CF" w:rsidP="00D0759F">
      <w:pPr>
        <w:ind w:left="220" w:right="220"/>
        <w:jc w:val="both"/>
        <w:rPr>
          <w:del w:id="454" w:author="Peng, Hong" w:date="2020-03-04T15:44:00Z"/>
          <w:i/>
          <w:iCs/>
        </w:rPr>
      </w:pPr>
      <w:commentRangeStart w:id="455"/>
      <w:del w:id="456" w:author="Peng, Hong" w:date="2020-03-04T15:44:00Z">
        <w:r w:rsidRPr="00F40BBB" w:rsidDel="001214E1">
          <w:rPr>
            <w:i/>
            <w:iCs/>
          </w:rPr>
          <w:delText xml:space="preserve">PJ-1 vs PJ-2: </w:delText>
        </w:r>
        <w:r w:rsidR="00BE2EC5" w:rsidRPr="00F40BBB" w:rsidDel="001214E1">
          <w:rPr>
            <w:i/>
            <w:iCs/>
          </w:rPr>
          <w:delText xml:space="preserve">multiple </w:delText>
        </w:r>
        <w:r w:rsidRPr="00F40BBB" w:rsidDel="001214E1">
          <w:rPr>
            <w:i/>
            <w:iCs/>
          </w:rPr>
          <w:delText>factors ma</w:delText>
        </w:r>
        <w:r w:rsidR="00CC6DDF" w:rsidRPr="00F40BBB" w:rsidDel="001214E1">
          <w:rPr>
            <w:i/>
            <w:iCs/>
          </w:rPr>
          <w:delText xml:space="preserve">y lead to </w:delText>
        </w:r>
        <w:r w:rsidR="00BE2EC5" w:rsidRPr="00F40BBB" w:rsidDel="001214E1">
          <w:rPr>
            <w:i/>
            <w:iCs/>
          </w:rPr>
          <w:delText xml:space="preserve">different elemental distribution in </w:delText>
        </w:r>
        <w:commentRangeStart w:id="457"/>
        <w:commentRangeStart w:id="458"/>
        <w:r w:rsidR="00BE2EC5" w:rsidRPr="00F40BBB" w:rsidDel="001214E1">
          <w:rPr>
            <w:i/>
            <w:iCs/>
          </w:rPr>
          <w:delText>rice</w:delText>
        </w:r>
        <w:commentRangeEnd w:id="457"/>
        <w:r w:rsidR="008F40B9" w:rsidDel="001214E1">
          <w:rPr>
            <w:rStyle w:val="afc"/>
          </w:rPr>
          <w:commentReference w:id="457"/>
        </w:r>
      </w:del>
      <w:commentRangeEnd w:id="458"/>
      <w:r w:rsidR="00BB624E">
        <w:rPr>
          <w:rStyle w:val="afc"/>
        </w:rPr>
        <w:commentReference w:id="458"/>
      </w:r>
      <w:ins w:id="459" w:author="Peng, Hong" w:date="2020-03-04T15:51:00Z">
        <w:r w:rsidR="001214E1">
          <w:rPr>
            <w:i/>
            <w:iCs/>
          </w:rPr>
          <w:t xml:space="preserve">Elemental </w:t>
        </w:r>
      </w:ins>
      <w:ins w:id="460" w:author="Peng, Hong" w:date="2020-03-04T15:54:00Z">
        <w:r w:rsidR="001214E1">
          <w:rPr>
            <w:i/>
            <w:iCs/>
          </w:rPr>
          <w:t xml:space="preserve">profiling of </w:t>
        </w:r>
        <w:proofErr w:type="spellStart"/>
        <w:r w:rsidR="001214E1">
          <w:rPr>
            <w:i/>
            <w:iCs/>
          </w:rPr>
          <w:t>Chinise</w:t>
        </w:r>
        <w:proofErr w:type="spellEnd"/>
        <w:r w:rsidR="001214E1">
          <w:rPr>
            <w:i/>
            <w:iCs/>
          </w:rPr>
          <w:t xml:space="preserve"> GI </w:t>
        </w:r>
        <w:proofErr w:type="spellStart"/>
        <w:r w:rsidR="001214E1">
          <w:rPr>
            <w:i/>
            <w:iCs/>
          </w:rPr>
          <w:t>rice</w:t>
        </w:r>
      </w:ins>
      <w:del w:id="461" w:author="Peng, Hong" w:date="2020-03-04T15:44:00Z">
        <w:r w:rsidR="00BE2EC5" w:rsidRPr="007827E3" w:rsidDel="001214E1">
          <w:rPr>
            <w:i/>
            <w:iCs/>
          </w:rPr>
          <w:delText xml:space="preserve"> </w:delText>
        </w:r>
        <w:commentRangeEnd w:id="455"/>
        <w:r w:rsidR="000E2F7C" w:rsidDel="001214E1">
          <w:rPr>
            <w:rStyle w:val="afc"/>
          </w:rPr>
          <w:commentReference w:id="455"/>
        </w:r>
      </w:del>
    </w:p>
    <w:p w14:paraId="6128FC09" w14:textId="433F421C" w:rsidR="00010895" w:rsidRPr="005A60AA" w:rsidRDefault="001214E1" w:rsidP="00D0759F">
      <w:pPr>
        <w:jc w:val="both"/>
        <w:rPr>
          <w:strike/>
        </w:rPr>
      </w:pPr>
      <w:ins w:id="462" w:author="Peng, Hong" w:date="2020-03-04T15:48:00Z">
        <w:r>
          <w:t>The</w:t>
        </w:r>
        <w:proofErr w:type="spellEnd"/>
        <w:r w:rsidRPr="00321138">
          <w:t xml:space="preserve"> </w:t>
        </w:r>
        <w:r w:rsidRPr="00461D76">
          <w:t xml:space="preserve">relative </w:t>
        </w:r>
        <w:r>
          <w:t>median</w:t>
        </w:r>
        <w:r w:rsidRPr="00461D76">
          <w:t xml:space="preserve"> </w:t>
        </w:r>
        <w:commentRangeStart w:id="463"/>
        <w:r w:rsidRPr="007B5275">
          <w:t>concentration</w:t>
        </w:r>
        <w:commentRangeEnd w:id="463"/>
        <w:r w:rsidRPr="002A63A8">
          <w:rPr>
            <w:rStyle w:val="afc"/>
          </w:rPr>
          <w:commentReference w:id="463"/>
        </w:r>
        <w:r>
          <w:t>s</w:t>
        </w:r>
        <w:r w:rsidRPr="00321138">
          <w:t xml:space="preserve"> of</w:t>
        </w:r>
        <w:r>
          <w:t xml:space="preserve"> the</w:t>
        </w:r>
        <w:r w:rsidRPr="00321138">
          <w:t xml:space="preserve"> four </w:t>
        </w:r>
        <w:r>
          <w:t>features were shown in Fig</w:t>
        </w:r>
      </w:ins>
      <w:ins w:id="464" w:author="Peng, Hong" w:date="2020-03-04T15:55:00Z">
        <w:r>
          <w:t>.</w:t>
        </w:r>
      </w:ins>
      <w:ins w:id="465" w:author="Peng, Hong" w:date="2020-03-04T15:48:00Z">
        <w:r>
          <w:t xml:space="preserve"> 6 using </w:t>
        </w:r>
        <w:commentRangeStart w:id="466"/>
        <w:r w:rsidRPr="007B5275">
          <w:t>r</w:t>
        </w:r>
        <w:commentRangeStart w:id="467"/>
        <w:commentRangeStart w:id="468"/>
        <w:r w:rsidRPr="002A63A8">
          <w:t>a</w:t>
        </w:r>
        <w:r w:rsidRPr="00321138">
          <w:t>dar</w:t>
        </w:r>
        <w:commentRangeEnd w:id="466"/>
        <w:r>
          <w:rPr>
            <w:rStyle w:val="afc"/>
          </w:rPr>
          <w:commentReference w:id="466"/>
        </w:r>
        <w:r w:rsidRPr="00321138">
          <w:t xml:space="preserve"> plot</w:t>
        </w:r>
        <w:commentRangeEnd w:id="467"/>
        <w:r w:rsidRPr="00A1716E">
          <w:rPr>
            <w:rStyle w:val="afc"/>
          </w:rPr>
          <w:commentReference w:id="467"/>
        </w:r>
        <w:commentRangeEnd w:id="468"/>
        <w:r w:rsidRPr="00A1716E">
          <w:rPr>
            <w:rStyle w:val="afc"/>
          </w:rPr>
          <w:commentReference w:id="468"/>
        </w:r>
        <w:r w:rsidRPr="00A1716E">
          <w:t xml:space="preserve">. </w:t>
        </w:r>
      </w:ins>
      <w:ins w:id="469" w:author="Peng, Hong" w:date="2020-03-04T16:00:00Z">
        <w:r w:rsidR="009F6167">
          <w:t xml:space="preserve">It’s obvious that </w:t>
        </w:r>
      </w:ins>
      <w:ins w:id="470" w:author="Peng, Hong" w:date="2020-03-04T16:01:00Z">
        <w:r w:rsidR="009F6167">
          <w:t>e</w:t>
        </w:r>
      </w:ins>
      <w:ins w:id="471" w:author="Peng, Hong" w:date="2020-03-04T15:48:00Z">
        <w:r w:rsidRPr="009A0C81">
          <w:t>ach</w:t>
        </w:r>
        <w:r w:rsidRPr="00321138">
          <w:t xml:space="preserve"> </w:t>
        </w:r>
        <w:r>
          <w:t xml:space="preserve">type of </w:t>
        </w:r>
        <w:r w:rsidRPr="00321138">
          <w:t xml:space="preserve">GI rice possessed its unique elemental </w:t>
        </w:r>
        <w:r>
          <w:t>profiling</w:t>
        </w:r>
        <w:r w:rsidRPr="00681411">
          <w:t>.</w:t>
        </w:r>
      </w:ins>
      <w:ins w:id="472" w:author="Peng, Hong" w:date="2020-03-04T15:59:00Z">
        <w:r w:rsidR="009F6167">
          <w:t xml:space="preserve"> </w:t>
        </w:r>
      </w:ins>
      <w:del w:id="473" w:author="Peng, Hong" w:date="2020-03-04T16:36:00Z">
        <w:r w:rsidR="003C7282" w:rsidDel="001A63D8">
          <w:delText>In addition,</w:delText>
        </w:r>
        <w:r w:rsidR="004F30C2" w:rsidDel="001A63D8">
          <w:delText xml:space="preserve"> </w:delText>
        </w:r>
        <w:r w:rsidR="00EE68F6" w:rsidDel="001A63D8">
          <w:delText>m</w:delText>
        </w:r>
        <w:r w:rsidR="00F40BBB" w:rsidDel="001A63D8">
          <w:delText>ultiple studies demonstrated that the rice genotype also plays a very important role in determin</w:delText>
        </w:r>
        <w:r w:rsidR="00EE68F6" w:rsidDel="001A63D8">
          <w:delText>ing</w:delText>
        </w:r>
        <w:r w:rsidR="00F40BBB" w:rsidDel="001A63D8">
          <w:delText xml:space="preserve"> the level of metals accumulated in rice grains</w:delText>
        </w:r>
        <w:r w:rsidR="00F40BBB" w:rsidDel="001A63D8">
          <w:fldChar w:fldCharType="begin" w:fldLock="1"/>
        </w:r>
        <w:r w:rsidR="00846444" w:rsidDel="001A63D8">
          <w:del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37,38&lt;/sup&gt;","plainTextFormattedCitation":"37,38","previouslyFormattedCitation":"&lt;sup&gt;37,38&lt;/sup&gt;"},"properties":{"noteIndex":0},"schema":"https://github.com/citation-style-language/schema/raw/master/csl-citation.json"}</w:delInstrText>
        </w:r>
        <w:r w:rsidR="00F40BBB" w:rsidDel="001A63D8">
          <w:fldChar w:fldCharType="separate"/>
        </w:r>
        <w:r w:rsidR="00D23BB9" w:rsidRPr="00D23BB9" w:rsidDel="001A63D8">
          <w:rPr>
            <w:noProof/>
            <w:vertAlign w:val="superscript"/>
          </w:rPr>
          <w:delText>37,38</w:delText>
        </w:r>
        <w:r w:rsidR="00F40BBB" w:rsidDel="001A63D8">
          <w:fldChar w:fldCharType="end"/>
        </w:r>
        <w:r w:rsidR="00F40BBB" w:rsidDel="001A63D8">
          <w:delText xml:space="preserve"> </w:delText>
        </w:r>
      </w:del>
      <w:commentRangeStart w:id="474"/>
      <w:commentRangeStart w:id="475"/>
      <w:del w:id="476" w:author="Peng, Hong" w:date="2020-03-04T16:03:00Z">
        <w:r w:rsidR="00E51720" w:rsidRPr="006F0A2A" w:rsidDel="00D0759F">
          <w:delText>In this study</w:delText>
        </w:r>
      </w:del>
      <w:ins w:id="477" w:author="Peng, Hong" w:date="2020-03-04T16:03:00Z">
        <w:r w:rsidR="00D0759F">
          <w:t>Specifica</w:t>
        </w:r>
      </w:ins>
      <w:ins w:id="478" w:author="Peng, Hong" w:date="2020-03-04T16:04:00Z">
        <w:r w:rsidR="00D0759F">
          <w:t>l</w:t>
        </w:r>
      </w:ins>
      <w:ins w:id="479" w:author="Peng, Hong" w:date="2020-03-04T16:03:00Z">
        <w:r w:rsidR="00D0759F">
          <w:t>ly</w:t>
        </w:r>
      </w:ins>
      <w:r w:rsidR="00167130" w:rsidRPr="006F0A2A">
        <w:t xml:space="preserve">, PJ-1 and PJ-2, </w:t>
      </w:r>
      <w:ins w:id="480" w:author="Peng, Hong" w:date="2020-03-04T16:04:00Z">
        <w:r w:rsidR="00D0759F">
          <w:t xml:space="preserve">which </w:t>
        </w:r>
      </w:ins>
      <w:ins w:id="481" w:author="Peng, Hong" w:date="2020-03-04T16:06:00Z">
        <w:r w:rsidR="00D0759F">
          <w:t xml:space="preserve">were from a same geographical region </w:t>
        </w:r>
      </w:ins>
      <w:ins w:id="482" w:author="Peng, Hong" w:date="2020-03-04T16:07:00Z">
        <w:r w:rsidR="00D0759F">
          <w:t xml:space="preserve">but </w:t>
        </w:r>
      </w:ins>
      <w:ins w:id="483" w:author="Peng, Hong" w:date="2020-03-04T16:06:00Z">
        <w:r w:rsidR="00D0759F">
          <w:t xml:space="preserve">with genotypic difference, </w:t>
        </w:r>
      </w:ins>
      <w:del w:id="484" w:author="Peng, Hong" w:date="2020-03-04T16:06:00Z">
        <w:r w:rsidR="006976F3" w:rsidRPr="006F0A2A" w:rsidDel="00D0759F">
          <w:delText xml:space="preserve">two </w:delText>
        </w:r>
        <w:r w:rsidR="003D4856" w:rsidRPr="006F0A2A" w:rsidDel="00D0759F">
          <w:delText>genotypic</w:delText>
        </w:r>
        <w:r w:rsidR="00803AEC" w:rsidRPr="006F0A2A" w:rsidDel="00D0759F">
          <w:delText xml:space="preserve"> </w:delText>
        </w:r>
        <w:r w:rsidR="003150BF" w:rsidRPr="006F0A2A" w:rsidDel="00D0759F">
          <w:delText xml:space="preserve">differed </w:delText>
        </w:r>
        <w:commentRangeEnd w:id="474"/>
        <w:r w:rsidR="000F3658" w:rsidRPr="005A60AA" w:rsidDel="00D0759F">
          <w:rPr>
            <w:rStyle w:val="afc"/>
          </w:rPr>
          <w:commentReference w:id="474"/>
        </w:r>
        <w:commentRangeEnd w:id="475"/>
        <w:r w:rsidR="00705BCD" w:rsidRPr="005A60AA" w:rsidDel="00D0759F">
          <w:rPr>
            <w:rStyle w:val="afc"/>
          </w:rPr>
          <w:commentReference w:id="475"/>
        </w:r>
        <w:r w:rsidR="00452707" w:rsidRPr="005A60AA" w:rsidDel="00D0759F">
          <w:delText xml:space="preserve">rice </w:delText>
        </w:r>
        <w:r w:rsidR="005E37AB" w:rsidRPr="005A60AA" w:rsidDel="00D0759F">
          <w:delText xml:space="preserve">yet </w:delText>
        </w:r>
        <w:r w:rsidR="009A418E" w:rsidRPr="005A60AA" w:rsidDel="00D0759F">
          <w:delText xml:space="preserve">harvested in almost </w:delText>
        </w:r>
        <w:r w:rsidR="00E9243E" w:rsidRPr="005A60AA" w:rsidDel="00D0759F">
          <w:delText>identical</w:delText>
        </w:r>
        <w:r w:rsidR="005B067E" w:rsidRPr="005A60AA" w:rsidDel="00D0759F">
          <w:delText xml:space="preserve"> geographical </w:delText>
        </w:r>
        <w:r w:rsidR="00471FF5" w:rsidRPr="005A60AA" w:rsidDel="00D0759F">
          <w:delText xml:space="preserve">region, </w:delText>
        </w:r>
      </w:del>
      <w:r w:rsidR="001E6090" w:rsidRPr="005A60AA">
        <w:t xml:space="preserve">showed </w:t>
      </w:r>
      <w:ins w:id="485" w:author="Peng, Hong" w:date="2020-03-04T16:22:00Z">
        <w:r w:rsidR="00E424EF">
          <w:t>significantly</w:t>
        </w:r>
      </w:ins>
      <w:ins w:id="486" w:author="Peng, Hong" w:date="2020-03-04T16:07:00Z">
        <w:r w:rsidR="00D0759F">
          <w:t xml:space="preserve"> </w:t>
        </w:r>
      </w:ins>
      <w:r w:rsidR="004A2A05" w:rsidRPr="005A60AA">
        <w:t xml:space="preserve">different </w:t>
      </w:r>
      <w:del w:id="487" w:author="Peng, Hong" w:date="2020-03-04T17:00:00Z">
        <w:r w:rsidR="004A2A05" w:rsidRPr="005A60AA" w:rsidDel="00F601B6">
          <w:delText xml:space="preserve"> </w:delText>
        </w:r>
      </w:del>
      <w:r w:rsidR="001E6090" w:rsidRPr="005A60AA">
        <w:t xml:space="preserve">elemental </w:t>
      </w:r>
      <w:ins w:id="488" w:author="Peng, Hong" w:date="2020-03-04T16:07:00Z">
        <w:r w:rsidR="005E7C70">
          <w:t>profiling</w:t>
        </w:r>
      </w:ins>
      <w:del w:id="489" w:author="Peng, Hong" w:date="2020-03-04T16:07:00Z">
        <w:r w:rsidR="001E6090" w:rsidRPr="005A60AA" w:rsidDel="00D0759F">
          <w:delText xml:space="preserve">pattern </w:delText>
        </w:r>
        <w:r w:rsidR="004A2A05" w:rsidRPr="005A60AA" w:rsidDel="00D0759F">
          <w:delText>(see table 1, Fig. 6)</w:delText>
        </w:r>
      </w:del>
      <w:r w:rsidR="00804731" w:rsidRPr="005A60AA">
        <w:t>. For exam</w:t>
      </w:r>
      <w:r w:rsidR="001A6BE2" w:rsidRPr="005A60AA">
        <w:t>ple</w:t>
      </w:r>
      <w:ins w:id="490" w:author="Peng, Hong" w:date="2020-03-04T16:07:00Z">
        <w:r w:rsidR="005E7C70">
          <w:t>,</w:t>
        </w:r>
      </w:ins>
      <w:r w:rsidR="001A6BE2" w:rsidRPr="005A60AA">
        <w:t xml:space="preserve"> PJ-1 </w:t>
      </w:r>
      <w:del w:id="491" w:author="Peng, Hong" w:date="2020-03-04T16:08:00Z">
        <w:r w:rsidR="001A6BE2" w:rsidRPr="005A60AA" w:rsidDel="005E7C70">
          <w:delText xml:space="preserve">has </w:delText>
        </w:r>
      </w:del>
      <w:ins w:id="492" w:author="Peng, Hong" w:date="2020-03-04T16:08:00Z">
        <w:r w:rsidR="005E7C70" w:rsidRPr="005A60AA">
          <w:t>ha</w:t>
        </w:r>
        <w:r w:rsidR="005E7C70">
          <w:t>d</w:t>
        </w:r>
        <w:r w:rsidR="005E7C70" w:rsidRPr="005A60AA">
          <w:t xml:space="preserve"> </w:t>
        </w:r>
      </w:ins>
      <w:r w:rsidR="001A6BE2" w:rsidRPr="005A60AA">
        <w:t xml:space="preserve">the highest level of Al </w:t>
      </w:r>
      <w:ins w:id="493" w:author="Peng, Hong" w:date="2020-03-04T16:35:00Z">
        <w:r w:rsidR="001A63D8">
          <w:t>among all the six types of GI rice</w:t>
        </w:r>
      </w:ins>
      <w:r w:rsidR="00713E35" w:rsidRPr="005A60AA">
        <w:t>,</w:t>
      </w:r>
      <w:ins w:id="494" w:author="Peng, Hong" w:date="2020-03-04T16:25:00Z">
        <w:r w:rsidR="005B7470">
          <w:t xml:space="preserve"> whilst </w:t>
        </w:r>
      </w:ins>
      <w:del w:id="495" w:author="Peng, Hong" w:date="2020-03-04T16:35:00Z">
        <w:r w:rsidR="001A6BE2" w:rsidRPr="005A60AA" w:rsidDel="001A63D8">
          <w:delText xml:space="preserve">while </w:delText>
        </w:r>
        <w:r w:rsidR="00713E35" w:rsidRPr="005A60AA" w:rsidDel="001A63D8">
          <w:delText xml:space="preserve">the level </w:delText>
        </w:r>
        <w:r w:rsidR="00221355" w:rsidRPr="005A60AA" w:rsidDel="001A63D8">
          <w:delText xml:space="preserve">in </w:delText>
        </w:r>
      </w:del>
      <w:r w:rsidR="001A6BE2" w:rsidRPr="005A60AA">
        <w:t xml:space="preserve">PJ-2 </w:t>
      </w:r>
      <w:del w:id="496" w:author="Peng, Hong" w:date="2020-03-04T16:35:00Z">
        <w:r w:rsidR="00221355" w:rsidRPr="005A60AA" w:rsidDel="001A63D8">
          <w:delText xml:space="preserve">was </w:delText>
        </w:r>
      </w:del>
      <w:ins w:id="497" w:author="Peng, Hong" w:date="2020-03-04T16:35:00Z">
        <w:r w:rsidR="001A63D8">
          <w:t>ha</w:t>
        </w:r>
      </w:ins>
      <w:ins w:id="498" w:author="Peng, Hong" w:date="2020-03-04T17:01:00Z">
        <w:r w:rsidR="00F601B6">
          <w:t>d</w:t>
        </w:r>
      </w:ins>
      <w:ins w:id="499" w:author="Peng, Hong" w:date="2020-03-04T16:35:00Z">
        <w:r w:rsidR="001A63D8" w:rsidRPr="005A60AA">
          <w:t xml:space="preserve"> </w:t>
        </w:r>
      </w:ins>
      <w:r w:rsidR="00221355" w:rsidRPr="005A60AA">
        <w:t>the lowest</w:t>
      </w:r>
      <w:del w:id="500" w:author="Peng, Hong" w:date="2020-03-04T16:36:00Z">
        <w:r w:rsidR="00221355" w:rsidRPr="005A60AA" w:rsidDel="001A63D8">
          <w:delText xml:space="preserve"> among all the six GI rice </w:delText>
        </w:r>
        <w:r w:rsidR="00035100" w:rsidRPr="005A60AA" w:rsidDel="001A63D8">
          <w:delText>been studied</w:delText>
        </w:r>
      </w:del>
      <w:r w:rsidR="00035100" w:rsidRPr="005A60AA">
        <w:t>.</w:t>
      </w:r>
      <w:ins w:id="501" w:author="Peng, Hong" w:date="2020-03-04T16:36:00Z">
        <w:r w:rsidR="001A63D8">
          <w:t xml:space="preserve"> The results demonstrated that the genotype also play</w:t>
        </w:r>
      </w:ins>
      <w:ins w:id="502" w:author="Peng, Hong" w:date="2020-03-04T16:37:00Z">
        <w:r w:rsidR="001A63D8">
          <w:t>ed</w:t>
        </w:r>
      </w:ins>
      <w:ins w:id="503" w:author="Peng, Hong" w:date="2020-03-04T16:36:00Z">
        <w:r w:rsidR="001A63D8">
          <w:t xml:space="preserve"> </w:t>
        </w:r>
      </w:ins>
      <w:ins w:id="504" w:author="Peng, Hong" w:date="2020-03-04T16:37:00Z">
        <w:r w:rsidR="001A63D8">
          <w:t>an</w:t>
        </w:r>
      </w:ins>
      <w:ins w:id="505" w:author="Peng, Hong" w:date="2020-03-04T16:36:00Z">
        <w:r w:rsidR="001A63D8">
          <w:t xml:space="preserve"> important role </w:t>
        </w:r>
      </w:ins>
      <w:ins w:id="506" w:author="Peng, Hong" w:date="2020-03-04T16:37:00Z">
        <w:r w:rsidR="001A63D8">
          <w:t xml:space="preserve">on the accumulation of </w:t>
        </w:r>
      </w:ins>
      <w:ins w:id="507" w:author="Peng, Hong" w:date="2020-03-04T16:38:00Z">
        <w:r w:rsidR="001A63D8">
          <w:t>metals</w:t>
        </w:r>
      </w:ins>
      <w:ins w:id="508" w:author="Peng, Hong" w:date="2020-03-04T16:36:00Z">
        <w:r w:rsidR="001A63D8">
          <w:t xml:space="preserve"> in rice</w:t>
        </w:r>
      </w:ins>
      <w:ins w:id="509" w:author="Peng, Hong" w:date="2020-03-04T16:38:00Z">
        <w:r w:rsidR="006E1854">
          <w:t xml:space="preserve">, which have been reported </w:t>
        </w:r>
      </w:ins>
      <w:ins w:id="510" w:author="Peng, Hong" w:date="2020-03-04T17:01:00Z">
        <w:r w:rsidR="00F601B6">
          <w:t>in</w:t>
        </w:r>
      </w:ins>
      <w:ins w:id="511" w:author="Peng, Hong" w:date="2020-03-04T16:38:00Z">
        <w:r w:rsidR="006E1854">
          <w:t xml:space="preserve"> </w:t>
        </w:r>
        <w:proofErr w:type="spellStart"/>
        <w:r w:rsidR="006E1854">
          <w:t>muiliple</w:t>
        </w:r>
        <w:proofErr w:type="spellEnd"/>
        <w:r w:rsidR="006E1854">
          <w:t xml:space="preserve"> stuides</w:t>
        </w:r>
      </w:ins>
      <w:ins w:id="512" w:author="Peng, Hong" w:date="2020-03-04T16:36:00Z">
        <w:r w:rsidR="001A63D8">
          <w:fldChar w:fldCharType="begin" w:fldLock="1"/>
        </w:r>
      </w:ins>
      <w:r w:rsidR="00DB0D7A">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34,35&lt;/sup&gt;","plainTextFormattedCitation":"34,35","previouslyFormattedCitation":"&lt;sup&gt;34,35&lt;/sup&gt;"},"properties":{"noteIndex":0},"schema":"https://github.com/citation-style-language/schema/raw/master/csl-citation.json"}</w:instrText>
      </w:r>
      <w:ins w:id="513" w:author="Peng, Hong" w:date="2020-03-04T16:36:00Z">
        <w:r w:rsidR="001A63D8">
          <w:fldChar w:fldCharType="separate"/>
        </w:r>
      </w:ins>
      <w:r w:rsidR="003517CA" w:rsidRPr="003517CA">
        <w:rPr>
          <w:noProof/>
          <w:vertAlign w:val="superscript"/>
        </w:rPr>
        <w:t>34,35</w:t>
      </w:r>
      <w:ins w:id="514" w:author="Peng, Hong" w:date="2020-03-04T16:36:00Z">
        <w:r w:rsidR="001A63D8">
          <w:fldChar w:fldCharType="end"/>
        </w:r>
      </w:ins>
      <w:ins w:id="515" w:author="Peng, Hong" w:date="2020-03-04T16:38:00Z">
        <w:r w:rsidR="006E1854">
          <w:t>.</w:t>
        </w:r>
      </w:ins>
    </w:p>
    <w:p w14:paraId="0D94A7B0" w14:textId="181EB5A3" w:rsidR="00E6238E" w:rsidRDefault="00420FB4" w:rsidP="003805CC">
      <w:pPr>
        <w:jc w:val="both"/>
        <w:rPr>
          <w:i/>
        </w:rPr>
      </w:pPr>
      <w:del w:id="516" w:author="Peng, Hong" w:date="2020-03-04T15:44:00Z">
        <w:r w:rsidRPr="005A60AA" w:rsidDel="001214E1">
          <w:rPr>
            <w:i/>
          </w:rPr>
          <w:delText>Cd</w:delText>
        </w:r>
        <w:r w:rsidR="00E970E9" w:rsidRPr="005A60AA" w:rsidDel="001214E1">
          <w:rPr>
            <w:i/>
          </w:rPr>
          <w:delText xml:space="preserve"> as </w:delText>
        </w:r>
        <w:r w:rsidR="005B450A" w:rsidRPr="005A60AA" w:rsidDel="001214E1">
          <w:rPr>
            <w:i/>
          </w:rPr>
          <w:delText xml:space="preserve">key indicator </w:delText>
        </w:r>
        <w:r w:rsidRPr="005A60AA" w:rsidDel="001214E1">
          <w:rPr>
            <w:i/>
          </w:rPr>
          <w:delText xml:space="preserve">to </w:delText>
        </w:r>
        <w:r w:rsidR="00E9243E" w:rsidRPr="005A60AA" w:rsidDel="001214E1">
          <w:rPr>
            <w:i/>
          </w:rPr>
          <w:delText>differentiate</w:delText>
        </w:r>
        <w:r w:rsidR="00AA70D9" w:rsidRPr="005A60AA" w:rsidDel="001214E1">
          <w:rPr>
            <w:i/>
          </w:rPr>
          <w:delText xml:space="preserve"> rice </w:delText>
        </w:r>
        <w:r w:rsidR="00655F0B" w:rsidRPr="005A60AA" w:rsidDel="001214E1">
          <w:rPr>
            <w:i/>
          </w:rPr>
          <w:delText>from</w:delText>
        </w:r>
        <w:r w:rsidR="00AA70D9" w:rsidRPr="005A60AA" w:rsidDel="001214E1">
          <w:rPr>
            <w:i/>
          </w:rPr>
          <w:delText xml:space="preserve"> southeast </w:delText>
        </w:r>
        <w:commentRangeStart w:id="517"/>
        <w:commentRangeStart w:id="518"/>
        <w:r w:rsidR="00AA70D9" w:rsidRPr="005A60AA" w:rsidDel="001214E1">
          <w:rPr>
            <w:i/>
          </w:rPr>
          <w:delText>co</w:delText>
        </w:r>
        <w:r w:rsidR="00AA70D9" w:rsidRPr="006F0A2A" w:rsidDel="001214E1">
          <w:rPr>
            <w:i/>
          </w:rPr>
          <w:delText>astal region of China</w:delText>
        </w:r>
        <w:r w:rsidR="00AA70D9" w:rsidDel="001214E1">
          <w:rPr>
            <w:i/>
          </w:rPr>
          <w:delText xml:space="preserve"> </w:delText>
        </w:r>
        <w:commentRangeEnd w:id="517"/>
        <w:r w:rsidR="008070C4" w:rsidDel="001214E1">
          <w:rPr>
            <w:rStyle w:val="afc"/>
          </w:rPr>
          <w:commentReference w:id="517"/>
        </w:r>
      </w:del>
      <w:commentRangeEnd w:id="518"/>
      <w:r w:rsidR="00985868">
        <w:rPr>
          <w:rStyle w:val="afc"/>
        </w:rPr>
        <w:commentReference w:id="518"/>
      </w:r>
      <w:commentRangeStart w:id="519"/>
      <w:proofErr w:type="spellStart"/>
      <w:ins w:id="520" w:author="Peng, Hong" w:date="2020-03-04T17:48:00Z">
        <w:r w:rsidR="00CF7E43">
          <w:rPr>
            <w:i/>
          </w:rPr>
          <w:t>Biomaker</w:t>
        </w:r>
      </w:ins>
      <w:commentRangeEnd w:id="519"/>
      <w:proofErr w:type="spellEnd"/>
      <w:ins w:id="521" w:author="Peng, Hong" w:date="2020-03-04T18:33:00Z">
        <w:r w:rsidR="00985868">
          <w:rPr>
            <w:rStyle w:val="afc"/>
          </w:rPr>
          <w:commentReference w:id="519"/>
        </w:r>
      </w:ins>
      <w:ins w:id="522" w:author="Peng, Hong" w:date="2020-03-04T17:48:00Z">
        <w:r w:rsidR="00CF7E43">
          <w:rPr>
            <w:i/>
          </w:rPr>
          <w:t>?</w:t>
        </w:r>
      </w:ins>
    </w:p>
    <w:p w14:paraId="48BFD20D" w14:textId="32499AD7" w:rsidR="005054D9" w:rsidRPr="00834D3E" w:rsidRDefault="0075473C" w:rsidP="003805CC">
      <w:pPr>
        <w:jc w:val="both"/>
        <w:rPr>
          <w:iCs/>
        </w:rPr>
      </w:pPr>
      <w:del w:id="523" w:author="Peng, Hong" w:date="2020-03-04T17:51:00Z">
        <w:r w:rsidRPr="007C4D43" w:rsidDel="00CF7E43">
          <w:rPr>
            <w:iCs/>
          </w:rPr>
          <w:delText>Among the 30 elements</w:delText>
        </w:r>
        <w:r w:rsidR="001E3F52" w:rsidRPr="007C4D43" w:rsidDel="00CF7E43">
          <w:rPr>
            <w:iCs/>
          </w:rPr>
          <w:delText xml:space="preserve"> we have analyzed in this study,</w:delText>
        </w:r>
        <w:r w:rsidR="009F24B1" w:rsidRPr="007C4D43" w:rsidDel="00CF7E43">
          <w:rPr>
            <w:iCs/>
          </w:rPr>
          <w:delText xml:space="preserve"> </w:delText>
        </w:r>
        <w:r w:rsidR="000701B6" w:rsidRPr="007C4D43" w:rsidDel="00CF7E43">
          <w:rPr>
            <w:iCs/>
          </w:rPr>
          <w:delText xml:space="preserve">special attention was paid </w:delText>
        </w:r>
        <w:r w:rsidR="001C6B0E" w:rsidRPr="007C4D43" w:rsidDel="00CF7E43">
          <w:rPr>
            <w:iCs/>
          </w:rPr>
          <w:delText>to</w:delText>
        </w:r>
        <w:r w:rsidR="001F2C8A" w:rsidRPr="007C4D43" w:rsidDel="00CF7E43">
          <w:rPr>
            <w:iCs/>
          </w:rPr>
          <w:delText xml:space="preserve"> </w:delText>
        </w:r>
        <w:r w:rsidR="00FA255A" w:rsidRPr="007C4D43" w:rsidDel="00CF7E43">
          <w:rPr>
            <w:iCs/>
            <w:vertAlign w:val="superscript"/>
          </w:rPr>
          <w:delText>114</w:delText>
        </w:r>
        <w:r w:rsidR="001E3F52" w:rsidRPr="007C4D43" w:rsidDel="00CF7E43">
          <w:rPr>
            <w:iCs/>
          </w:rPr>
          <w:delText xml:space="preserve"> </w:delText>
        </w:r>
        <w:r w:rsidR="005054D9" w:rsidRPr="007C4D43" w:rsidDel="00CF7E43">
          <w:rPr>
            <w:iCs/>
          </w:rPr>
          <w:delText>Cd</w:delText>
        </w:r>
        <w:r w:rsidR="00BD7946" w:rsidDel="00CF7E43">
          <w:rPr>
            <w:iCs/>
          </w:rPr>
          <w:delText xml:space="preserve">, which is a known </w:delText>
        </w:r>
        <w:r w:rsidR="00945FE1" w:rsidDel="00CF7E43">
          <w:rPr>
            <w:iCs/>
          </w:rPr>
          <w:delText>carcinogenic contaminate</w:delText>
        </w:r>
        <w:r w:rsidR="00FC3BA1" w:rsidDel="00CF7E43">
          <w:rPr>
            <w:iCs/>
          </w:rPr>
          <w:delText xml:space="preserve"> in rice</w:delText>
        </w:r>
        <w:r w:rsidR="00945FE1" w:rsidDel="00CF7E43">
          <w:rPr>
            <w:iCs/>
          </w:rPr>
          <w:delText xml:space="preserve">. </w:delText>
        </w:r>
      </w:del>
      <w:commentRangeStart w:id="524"/>
      <w:ins w:id="525" w:author="Peng, Hong" w:date="2020-03-04T17:51:00Z">
        <w:r w:rsidR="00CF7E43">
          <w:rPr>
            <w:iCs/>
          </w:rPr>
          <w:t>In</w:t>
        </w:r>
        <w:commentRangeEnd w:id="524"/>
        <w:r w:rsidR="00CF7E43">
          <w:rPr>
            <w:rStyle w:val="afc"/>
          </w:rPr>
          <w:commentReference w:id="524"/>
        </w:r>
        <w:r w:rsidR="00CF7E43">
          <w:rPr>
            <w:iCs/>
          </w:rPr>
          <w:t xml:space="preserve"> our study, </w:t>
        </w:r>
        <w:r w:rsidR="00CF7E43" w:rsidRPr="007C4D43">
          <w:rPr>
            <w:iCs/>
            <w:vertAlign w:val="superscript"/>
          </w:rPr>
          <w:t>114</w:t>
        </w:r>
        <w:r w:rsidR="00CF7E43" w:rsidRPr="007C4D43">
          <w:rPr>
            <w:iCs/>
          </w:rPr>
          <w:t xml:space="preserve"> Cd </w:t>
        </w:r>
        <w:r w:rsidR="00CF7E43">
          <w:rPr>
            <w:iCs/>
          </w:rPr>
          <w:t xml:space="preserve">which is a </w:t>
        </w:r>
        <w:proofErr w:type="spellStart"/>
        <w:proofErr w:type="gramStart"/>
        <w:r w:rsidR="00CF7E43">
          <w:rPr>
            <w:iCs/>
          </w:rPr>
          <w:t>well known</w:t>
        </w:r>
        <w:proofErr w:type="spellEnd"/>
        <w:proofErr w:type="gramEnd"/>
        <w:r w:rsidR="00CF7E43">
          <w:rPr>
            <w:iCs/>
          </w:rPr>
          <w:t xml:space="preserve"> carcinogenic contaminant in rice, was </w:t>
        </w:r>
        <w:proofErr w:type="spellStart"/>
        <w:r w:rsidR="00CF7E43">
          <w:rPr>
            <w:iCs/>
          </w:rPr>
          <w:t>detectd</w:t>
        </w:r>
        <w:proofErr w:type="spellEnd"/>
        <w:r w:rsidR="00CF7E43">
          <w:rPr>
            <w:iCs/>
          </w:rPr>
          <w:t xml:space="preserve"> in all six types of GI rice, although the concentrations were </w:t>
        </w:r>
        <w:commentRangeStart w:id="526"/>
        <w:commentRangeStart w:id="527"/>
        <w:r w:rsidR="00CF7E43">
          <w:rPr>
            <w:iCs/>
          </w:rPr>
          <w:t>xx</w:t>
        </w:r>
        <w:commentRangeEnd w:id="526"/>
        <w:r w:rsidR="00CF7E43">
          <w:rPr>
            <w:rStyle w:val="afc"/>
          </w:rPr>
          <w:commentReference w:id="526"/>
        </w:r>
      </w:ins>
      <w:commentRangeEnd w:id="527"/>
      <w:r w:rsidR="00597F79">
        <w:rPr>
          <w:rStyle w:val="afc"/>
        </w:rPr>
        <w:commentReference w:id="527"/>
      </w:r>
      <w:ins w:id="528" w:author="Peng, Hong" w:date="2020-03-04T17:51:00Z">
        <w:r w:rsidR="00CF7E43">
          <w:rPr>
            <w:iCs/>
          </w:rPr>
          <w:t xml:space="preserve">. </w:t>
        </w:r>
      </w:ins>
      <w:proofErr w:type="spellStart"/>
      <w:ins w:id="529" w:author="Peng, Hong" w:date="2020-03-04T17:52:00Z">
        <w:r w:rsidR="00CF7E43">
          <w:rPr>
            <w:iCs/>
          </w:rPr>
          <w:t>Particaulty</w:t>
        </w:r>
        <w:proofErr w:type="spellEnd"/>
        <w:r w:rsidR="00CF7E43">
          <w:rPr>
            <w:iCs/>
          </w:rPr>
          <w:t xml:space="preserve">, the concentration of Cd in </w:t>
        </w:r>
        <w:proofErr w:type="gramStart"/>
        <w:r w:rsidR="00CF7E43">
          <w:rPr>
            <w:iCs/>
          </w:rPr>
          <w:t>GG</w:t>
        </w:r>
        <w:proofErr w:type="gramEnd"/>
        <w:r w:rsidR="00CF7E43">
          <w:rPr>
            <w:iCs/>
          </w:rPr>
          <w:t xml:space="preserve"> which was sampled from southeast costal region of China, was significantly higher than in other types. </w:t>
        </w:r>
      </w:ins>
      <w:ins w:id="530" w:author="Peng, Hong" w:date="2020-03-04T18:30:00Z">
        <w:r w:rsidR="00985868">
          <w:rPr>
            <w:iCs/>
          </w:rPr>
          <w:t xml:space="preserve">The result was consistent with the </w:t>
        </w:r>
      </w:ins>
      <w:ins w:id="531" w:author="Peng, Hong" w:date="2020-03-04T18:31:00Z">
        <w:r w:rsidR="00985868">
          <w:rPr>
            <w:iCs/>
          </w:rPr>
          <w:t xml:space="preserve">previous national scale study, which </w:t>
        </w:r>
        <w:r w:rsidR="00985868" w:rsidRPr="002E420C">
          <w:rPr>
            <w:iCs/>
          </w:rPr>
          <w:t xml:space="preserve">revealed that </w:t>
        </w:r>
      </w:ins>
      <w:ins w:id="532" w:author="Peng, Hong" w:date="2020-03-04T18:32:00Z">
        <w:r w:rsidR="00985868">
          <w:rPr>
            <w:iCs/>
          </w:rPr>
          <w:t xml:space="preserve">the concentration of </w:t>
        </w:r>
      </w:ins>
      <w:ins w:id="533" w:author="Peng, Hong" w:date="2020-03-04T18:31:00Z">
        <w:r w:rsidR="00985868" w:rsidRPr="002E420C">
          <w:rPr>
            <w:iCs/>
          </w:rPr>
          <w:t>Cd in p</w:t>
        </w:r>
        <w:r w:rsidR="00985868">
          <w:rPr>
            <w:iCs/>
          </w:rPr>
          <w:t>addy soils from different Chinese regions varied significantly, with the</w:t>
        </w:r>
      </w:ins>
      <w:ins w:id="534" w:author="Peng, Hong" w:date="2020-03-04T18:33:00Z">
        <w:r w:rsidR="00985868">
          <w:rPr>
            <w:iCs/>
          </w:rPr>
          <w:t xml:space="preserve"> </w:t>
        </w:r>
        <w:proofErr w:type="spellStart"/>
        <w:r w:rsidR="00985868">
          <w:rPr>
            <w:iCs/>
          </w:rPr>
          <w:t>higheset</w:t>
        </w:r>
        <w:proofErr w:type="spellEnd"/>
        <w:r w:rsidR="00985868">
          <w:rPr>
            <w:iCs/>
          </w:rPr>
          <w:t xml:space="preserve"> level in</w:t>
        </w:r>
      </w:ins>
      <w:ins w:id="535" w:author="Peng, Hong" w:date="2020-03-04T18:31:00Z">
        <w:r w:rsidR="00985868">
          <w:rPr>
            <w:iCs/>
          </w:rPr>
          <w:t xml:space="preserve"> southeast coastal regions (e.g. Hunan, Guangxi)</w:t>
        </w:r>
      </w:ins>
      <w:ins w:id="536" w:author="Peng, Hong" w:date="2020-03-04T18:33:00Z">
        <w:r w:rsidR="00985868">
          <w:rPr>
            <w:iCs/>
          </w:rPr>
          <w:t xml:space="preserve"> </w:t>
        </w:r>
      </w:ins>
      <w:ins w:id="537" w:author="Peng, Hong" w:date="2020-03-04T18:31:00Z">
        <w:r w:rsidR="00985868">
          <w:rPr>
            <w:iCs/>
          </w:rPr>
          <w:fldChar w:fldCharType="begin" w:fldLock="1"/>
        </w:r>
      </w:ins>
      <w:r w:rsidR="00DB0D7A">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36&lt;/sup&gt;","plainTextFormattedCitation":"36","previouslyFormattedCitation":"&lt;sup&gt;36&lt;/sup&gt;"},"properties":{"noteIndex":0},"schema":"https://github.com/citation-style-language/schema/raw/master/csl-citation.json"}</w:instrText>
      </w:r>
      <w:ins w:id="538" w:author="Peng, Hong" w:date="2020-03-04T18:31:00Z">
        <w:r w:rsidR="00985868">
          <w:rPr>
            <w:iCs/>
          </w:rPr>
          <w:fldChar w:fldCharType="separate"/>
        </w:r>
      </w:ins>
      <w:r w:rsidR="003517CA" w:rsidRPr="003517CA">
        <w:rPr>
          <w:iCs/>
          <w:noProof/>
          <w:vertAlign w:val="superscript"/>
        </w:rPr>
        <w:t>36</w:t>
      </w:r>
      <w:ins w:id="539" w:author="Peng, Hong" w:date="2020-03-04T18:31:00Z">
        <w:r w:rsidR="00985868">
          <w:rPr>
            <w:iCs/>
          </w:rPr>
          <w:fldChar w:fldCharType="end"/>
        </w:r>
      </w:ins>
      <w:ins w:id="540" w:author="Peng, Hong" w:date="2020-03-04T18:33:00Z">
        <w:r w:rsidR="00985868">
          <w:rPr>
            <w:iCs/>
          </w:rPr>
          <w:t xml:space="preserve">. </w:t>
        </w:r>
      </w:ins>
      <w:del w:id="541" w:author="Peng, Hong" w:date="2020-03-04T17:53:00Z">
        <w:r w:rsidR="00930800" w:rsidDel="00CF7E43">
          <w:rPr>
            <w:iCs/>
          </w:rPr>
          <w:delText>According to</w:delText>
        </w:r>
      </w:del>
      <w:ins w:id="542" w:author="Peng, Hong" w:date="2020-03-04T17:08:00Z">
        <w:r w:rsidR="00F601B6">
          <w:rPr>
            <w:iCs/>
          </w:rPr>
          <w:t>In</w:t>
        </w:r>
      </w:ins>
      <w:r w:rsidR="00930800">
        <w:rPr>
          <w:iCs/>
        </w:rPr>
        <w:t xml:space="preserve"> a </w:t>
      </w:r>
      <w:r w:rsidR="00E9243E">
        <w:rPr>
          <w:iCs/>
        </w:rPr>
        <w:t>recent</w:t>
      </w:r>
      <w:r w:rsidR="00930800">
        <w:rPr>
          <w:iCs/>
        </w:rPr>
        <w:t xml:space="preserve"> study</w:t>
      </w:r>
      <w:r w:rsidR="00AF2360" w:rsidRPr="007C4D43">
        <w:rPr>
          <w:iCs/>
        </w:rPr>
        <w:t xml:space="preserve"> conducted by </w:t>
      </w:r>
      <w:proofErr w:type="spellStart"/>
      <w:r w:rsidR="001B6C50" w:rsidRPr="007C4D43">
        <w:rPr>
          <w:iCs/>
        </w:rPr>
        <w:t>Maione</w:t>
      </w:r>
      <w:proofErr w:type="spellEnd"/>
      <w:r w:rsidR="001B6C50" w:rsidRPr="007C4D43">
        <w:rPr>
          <w:iCs/>
        </w:rPr>
        <w:t xml:space="preserve"> et </w:t>
      </w:r>
      <w:commentRangeStart w:id="543"/>
      <w:r w:rsidR="001B6C50" w:rsidRPr="007C4D43">
        <w:rPr>
          <w:iCs/>
        </w:rPr>
        <w:t>al</w:t>
      </w:r>
      <w:commentRangeEnd w:id="543"/>
      <w:r w:rsidR="00F626A3">
        <w:rPr>
          <w:rStyle w:val="afc"/>
        </w:rPr>
        <w:commentReference w:id="543"/>
      </w:r>
      <w:r w:rsidR="001B6C50" w:rsidRPr="007C4D43">
        <w:rPr>
          <w:iCs/>
        </w:rPr>
        <w:t>.</w:t>
      </w:r>
      <w:r w:rsidR="00C120F1" w:rsidRPr="007C4D43">
        <w:rPr>
          <w:iCs/>
        </w:rPr>
        <w:t xml:space="preserve">, </w:t>
      </w:r>
      <w:ins w:id="544" w:author="Peng, Hong" w:date="2020-03-04T17:08:00Z">
        <w:r w:rsidR="00F601B6">
          <w:rPr>
            <w:iCs/>
          </w:rPr>
          <w:t xml:space="preserve">it was reported that </w:t>
        </w:r>
      </w:ins>
      <w:del w:id="545" w:author="Peng, Hong" w:date="2020-03-04T17:08:00Z">
        <w:r w:rsidR="00C120F1" w:rsidRPr="007C4D43" w:rsidDel="00F601B6">
          <w:rPr>
            <w:iCs/>
          </w:rPr>
          <w:delText xml:space="preserve">the level </w:delText>
        </w:r>
        <w:r w:rsidR="00DF1EF8" w:rsidRPr="007C4D43" w:rsidDel="00F601B6">
          <w:rPr>
            <w:iCs/>
          </w:rPr>
          <w:delText xml:space="preserve">of </w:delText>
        </w:r>
      </w:del>
      <w:r w:rsidR="00C120F1" w:rsidRPr="007C4D43">
        <w:rPr>
          <w:iCs/>
        </w:rPr>
        <w:t xml:space="preserve">Cd </w:t>
      </w:r>
      <w:r w:rsidR="00DF1EF8" w:rsidRPr="007C4D43">
        <w:rPr>
          <w:iCs/>
        </w:rPr>
        <w:t xml:space="preserve">alone </w:t>
      </w:r>
      <w:ins w:id="546" w:author="Peng, Hong" w:date="2020-03-04T17:09:00Z">
        <w:r w:rsidR="00F601B6">
          <w:rPr>
            <w:iCs/>
          </w:rPr>
          <w:t>could</w:t>
        </w:r>
      </w:ins>
      <w:del w:id="547" w:author="Peng, Hong" w:date="2020-03-04T17:09:00Z">
        <w:r w:rsidR="00C120F1" w:rsidRPr="007C4D43" w:rsidDel="00F601B6">
          <w:rPr>
            <w:iCs/>
          </w:rPr>
          <w:delText>can</w:delText>
        </w:r>
      </w:del>
      <w:r w:rsidR="00C120F1" w:rsidRPr="007C4D43">
        <w:rPr>
          <w:iCs/>
        </w:rPr>
        <w:t xml:space="preserve"> be used to differentiate </w:t>
      </w:r>
      <w:r w:rsidR="00B446E1" w:rsidRPr="007C4D43">
        <w:rPr>
          <w:iCs/>
        </w:rPr>
        <w:t>rice from two Brazilian region</w:t>
      </w:r>
      <w:r w:rsidR="00BF76FE">
        <w:rPr>
          <w:iCs/>
        </w:rPr>
        <w:t>s</w:t>
      </w:r>
      <w:r w:rsidR="00FE2F89">
        <w:rPr>
          <w:iCs/>
        </w:rPr>
        <w:t xml:space="preserve"> </w:t>
      </w:r>
      <w:r w:rsidR="00B446E1" w:rsidRPr="007C4D43">
        <w:rPr>
          <w:iCs/>
        </w:rPr>
        <w:t xml:space="preserve">with </w:t>
      </w:r>
      <w:del w:id="548" w:author="Peng, Hong" w:date="2020-03-04T17:09:00Z">
        <w:r w:rsidR="00B446E1" w:rsidRPr="007C4D43" w:rsidDel="00F601B6">
          <w:rPr>
            <w:iCs/>
          </w:rPr>
          <w:delText xml:space="preserve">satisfying </w:delText>
        </w:r>
      </w:del>
      <w:ins w:id="549" w:author="Peng, Hong" w:date="2020-03-04T17:09:00Z">
        <w:r w:rsidR="00F601B6">
          <w:rPr>
            <w:iCs/>
          </w:rPr>
          <w:t>satisfied</w:t>
        </w:r>
        <w:r w:rsidR="00F601B6" w:rsidRPr="007C4D43">
          <w:rPr>
            <w:iCs/>
          </w:rPr>
          <w:t xml:space="preserve"> </w:t>
        </w:r>
      </w:ins>
      <w:r w:rsidR="00E742BE" w:rsidRPr="007C4D43">
        <w:rPr>
          <w:iCs/>
        </w:rPr>
        <w:t>accuracy</w:t>
      </w:r>
      <w:r w:rsidR="009F24B1" w:rsidRPr="007C4D43">
        <w:rPr>
          <w:iCs/>
        </w:rPr>
        <w:fldChar w:fldCharType="begin" w:fldLock="1"/>
      </w:r>
      <w:r w:rsidR="00DB0D7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9F24B1" w:rsidRPr="007C4D43">
        <w:rPr>
          <w:iCs/>
        </w:rPr>
        <w:fldChar w:fldCharType="separate"/>
      </w:r>
      <w:r w:rsidR="003517CA" w:rsidRPr="003517CA">
        <w:rPr>
          <w:iCs/>
          <w:noProof/>
          <w:vertAlign w:val="superscript"/>
        </w:rPr>
        <w:t>12</w:t>
      </w:r>
      <w:r w:rsidR="009F24B1" w:rsidRPr="007C4D43">
        <w:rPr>
          <w:iCs/>
        </w:rPr>
        <w:fldChar w:fldCharType="end"/>
      </w:r>
      <w:r w:rsidR="00B446E1" w:rsidRPr="007C4D43">
        <w:rPr>
          <w:iCs/>
        </w:rPr>
        <w:t>.</w:t>
      </w:r>
      <w:r w:rsidR="00E33F85">
        <w:rPr>
          <w:iCs/>
        </w:rPr>
        <w:t xml:space="preserve"> </w:t>
      </w:r>
      <w:ins w:id="550" w:author="Peng, Hong" w:date="2020-03-04T17:53:00Z">
        <w:r w:rsidR="00CF7E43">
          <w:rPr>
            <w:iCs/>
          </w:rPr>
          <w:t>Therefore, i</w:t>
        </w:r>
      </w:ins>
      <w:ins w:id="551" w:author="Peng, Hong" w:date="2020-03-04T17:18:00Z">
        <w:r w:rsidR="00F626A3">
          <w:rPr>
            <w:iCs/>
          </w:rPr>
          <w:t xml:space="preserve">n our study, </w:t>
        </w:r>
      </w:ins>
      <w:ins w:id="552" w:author="Peng, Hong" w:date="2020-03-04T17:19:00Z">
        <w:r w:rsidR="00F626A3">
          <w:rPr>
            <w:iCs/>
          </w:rPr>
          <w:t xml:space="preserve">the </w:t>
        </w:r>
        <w:proofErr w:type="spellStart"/>
        <w:r w:rsidR="00F626A3">
          <w:rPr>
            <w:iCs/>
          </w:rPr>
          <w:t>feasility</w:t>
        </w:r>
        <w:proofErr w:type="spellEnd"/>
        <w:r w:rsidR="00F626A3">
          <w:rPr>
            <w:iCs/>
          </w:rPr>
          <w:t xml:space="preserve"> of</w:t>
        </w:r>
      </w:ins>
      <w:ins w:id="553" w:author="Peng, Hong" w:date="2020-03-04T17:40:00Z">
        <w:r w:rsidR="009E3325">
          <w:rPr>
            <w:iCs/>
          </w:rPr>
          <w:t xml:space="preserve"> </w:t>
        </w:r>
      </w:ins>
      <w:ins w:id="554" w:author="Peng, Hong" w:date="2020-03-04T17:49:00Z">
        <w:r w:rsidR="00CF7E43">
          <w:rPr>
            <w:iCs/>
          </w:rPr>
          <w:t xml:space="preserve">using Cd as </w:t>
        </w:r>
      </w:ins>
      <w:ins w:id="555" w:author="Peng, Hong" w:date="2020-03-04T17:54:00Z">
        <w:r w:rsidR="00CF7E43">
          <w:rPr>
            <w:iCs/>
          </w:rPr>
          <w:t xml:space="preserve">a </w:t>
        </w:r>
      </w:ins>
      <w:ins w:id="556" w:author="Peng, Hong" w:date="2020-03-04T17:49:00Z">
        <w:r w:rsidR="00CF7E43">
          <w:rPr>
            <w:iCs/>
          </w:rPr>
          <w:t>biomarker to</w:t>
        </w:r>
      </w:ins>
      <w:ins w:id="557" w:author="Peng, Hong" w:date="2020-03-04T17:54:00Z">
        <w:r w:rsidR="00CF7E43">
          <w:rPr>
            <w:iCs/>
          </w:rPr>
          <w:t xml:space="preserve"> recognize rice from </w:t>
        </w:r>
      </w:ins>
      <w:ins w:id="558" w:author="Peng, Hong" w:date="2020-03-04T17:55:00Z">
        <w:r w:rsidR="00CF7E43">
          <w:rPr>
            <w:iCs/>
          </w:rPr>
          <w:t>a specific region</w:t>
        </w:r>
      </w:ins>
      <w:ins w:id="559" w:author="Peng, Hong" w:date="2020-03-04T17:54:00Z">
        <w:r w:rsidR="00CF7E43">
          <w:rPr>
            <w:iCs/>
          </w:rPr>
          <w:t xml:space="preserve"> </w:t>
        </w:r>
      </w:ins>
      <w:ins w:id="560" w:author="Peng, Hong" w:date="2020-03-04T17:45:00Z">
        <w:r w:rsidR="00CF7E43">
          <w:rPr>
            <w:iCs/>
          </w:rPr>
          <w:t>was evaluated</w:t>
        </w:r>
      </w:ins>
      <w:ins w:id="561" w:author="Peng, Hong" w:date="2020-03-04T17:40:00Z">
        <w:r w:rsidR="009E3325">
          <w:rPr>
            <w:iCs/>
          </w:rPr>
          <w:t>.</w:t>
        </w:r>
      </w:ins>
      <w:ins w:id="562" w:author="Peng, Hong" w:date="2020-03-04T17:19:00Z">
        <w:r w:rsidR="00F626A3">
          <w:rPr>
            <w:iCs/>
          </w:rPr>
          <w:t xml:space="preserve"> </w:t>
        </w:r>
      </w:ins>
      <w:del w:id="563" w:author="Peng, Hong" w:date="2020-03-04T17:56:00Z">
        <w:r w:rsidR="00DC671C" w:rsidRPr="007C4D43" w:rsidDel="00CF7E43">
          <w:rPr>
            <w:iCs/>
          </w:rPr>
          <w:delText xml:space="preserve">In nowadays China, </w:delText>
        </w:r>
        <w:r w:rsidR="00E61D1D" w:rsidDel="00CF7E43">
          <w:rPr>
            <w:iCs/>
          </w:rPr>
          <w:delText xml:space="preserve">where </w:delText>
        </w:r>
        <w:r w:rsidR="00C76FA1" w:rsidDel="00CF7E43">
          <w:rPr>
            <w:iCs/>
          </w:rPr>
          <w:delText>rapid</w:delText>
        </w:r>
        <w:r w:rsidR="00E61D1D" w:rsidDel="00CF7E43">
          <w:rPr>
            <w:iCs/>
          </w:rPr>
          <w:delText xml:space="preserve"> industrialization and urbanization</w:delText>
        </w:r>
        <w:r w:rsidR="00C76FA1" w:rsidDel="00CF7E43">
          <w:rPr>
            <w:iCs/>
          </w:rPr>
          <w:delText xml:space="preserve"> are </w:delText>
        </w:r>
        <w:r w:rsidR="0088221D" w:rsidDel="00CF7E43">
          <w:rPr>
            <w:iCs/>
          </w:rPr>
          <w:delText xml:space="preserve">happening nationwide, </w:delText>
        </w:r>
        <w:r w:rsidR="006C2881" w:rsidDel="00CF7E43">
          <w:rPr>
            <w:iCs/>
          </w:rPr>
          <w:delText>the issue of</w:delText>
        </w:r>
        <w:r w:rsidR="000F704D" w:rsidDel="00CF7E43">
          <w:rPr>
            <w:iCs/>
          </w:rPr>
          <w:delText xml:space="preserve"> heavy metal contamination for arable soil</w:delText>
        </w:r>
        <w:r w:rsidR="006C2881" w:rsidDel="00CF7E43">
          <w:rPr>
            <w:iCs/>
          </w:rPr>
          <w:delText xml:space="preserve"> has been </w:delText>
        </w:r>
        <w:r w:rsidR="002E420C" w:rsidDel="00CF7E43">
          <w:rPr>
            <w:iCs/>
          </w:rPr>
          <w:delText>seen</w:delText>
        </w:r>
        <w:r w:rsidR="00090A1B" w:rsidDel="00CF7E43">
          <w:rPr>
            <w:iCs/>
          </w:rPr>
          <w:delText xml:space="preserve"> as </w:delText>
        </w:r>
        <w:r w:rsidR="002E420C" w:rsidRPr="007C4D43" w:rsidDel="00CF7E43">
          <w:rPr>
            <w:iCs/>
          </w:rPr>
          <w:delText xml:space="preserve">emergent issue to be addressed. </w:delText>
        </w:r>
        <w:r w:rsidR="000E12F5" w:rsidRPr="002E420C" w:rsidDel="00CF7E43">
          <w:rPr>
            <w:iCs/>
          </w:rPr>
          <w:delText>A nation</w:delText>
        </w:r>
        <w:r w:rsidR="002009F5" w:rsidRPr="002E420C" w:rsidDel="00CF7E43">
          <w:rPr>
            <w:iCs/>
          </w:rPr>
          <w:delText>al scale</w:delText>
        </w:r>
        <w:r w:rsidR="005A36D5" w:rsidRPr="002E420C" w:rsidDel="00CF7E43">
          <w:rPr>
            <w:iCs/>
          </w:rPr>
          <w:delText xml:space="preserve"> study</w:delText>
        </w:r>
        <w:r w:rsidR="002009F5" w:rsidRPr="002E420C" w:rsidDel="00CF7E43">
          <w:rPr>
            <w:iCs/>
          </w:rPr>
          <w:delText xml:space="preserve"> </w:delText>
        </w:r>
      </w:del>
      <w:del w:id="564" w:author="Peng, Hong" w:date="2020-03-04T18:33:00Z">
        <w:r w:rsidR="00033544" w:rsidRPr="002E420C" w:rsidDel="00985868">
          <w:rPr>
            <w:iCs/>
          </w:rPr>
          <w:delText xml:space="preserve">revealed that </w:delText>
        </w:r>
        <w:r w:rsidR="00A7025F" w:rsidRPr="002E420C" w:rsidDel="00985868">
          <w:rPr>
            <w:iCs/>
          </w:rPr>
          <w:delText xml:space="preserve">Cd concentrations in </w:delText>
        </w:r>
        <w:r w:rsidR="00D467BE" w:rsidRPr="002E420C" w:rsidDel="00985868">
          <w:rPr>
            <w:iCs/>
          </w:rPr>
          <w:delText>p</w:delText>
        </w:r>
        <w:r w:rsidR="00D467BE" w:rsidDel="00985868">
          <w:rPr>
            <w:iCs/>
          </w:rPr>
          <w:delText xml:space="preserve">addy soils from different Chinese regions varied </w:delText>
        </w:r>
        <w:r w:rsidR="005C51EA" w:rsidDel="00985868">
          <w:rPr>
            <w:iCs/>
          </w:rPr>
          <w:delText>significantly, with the</w:delText>
        </w:r>
        <w:r w:rsidR="00BF798F" w:rsidDel="00985868">
          <w:rPr>
            <w:iCs/>
          </w:rPr>
          <w:delText xml:space="preserve"> so</w:delText>
        </w:r>
        <w:r w:rsidR="00BA4886" w:rsidDel="00985868">
          <w:rPr>
            <w:iCs/>
          </w:rPr>
          <w:delText>u</w:delText>
        </w:r>
        <w:r w:rsidR="00BF798F" w:rsidDel="00985868">
          <w:rPr>
            <w:iCs/>
          </w:rPr>
          <w:delText xml:space="preserve">theast coastal regions (e.g. </w:delText>
        </w:r>
        <w:r w:rsidR="00FB55CA" w:rsidDel="00985868">
          <w:rPr>
            <w:iCs/>
          </w:rPr>
          <w:delText>Hunan</w:delText>
        </w:r>
        <w:r w:rsidR="00E519E4" w:rsidDel="00985868">
          <w:rPr>
            <w:iCs/>
          </w:rPr>
          <w:delText>, Guangxi</w:delText>
        </w:r>
        <w:r w:rsidR="00BF798F" w:rsidDel="00985868">
          <w:rPr>
            <w:iCs/>
          </w:rPr>
          <w:delText>)</w:delText>
        </w:r>
        <w:r w:rsidR="00B26C8A" w:rsidDel="00985868">
          <w:rPr>
            <w:iCs/>
          </w:rPr>
          <w:delText xml:space="preserve"> having the hig</w:delText>
        </w:r>
        <w:r w:rsidR="0051322F" w:rsidDel="00985868">
          <w:rPr>
            <w:iCs/>
          </w:rPr>
          <w:delText>h</w:delText>
        </w:r>
        <w:r w:rsidR="00B26C8A" w:rsidDel="00985868">
          <w:rPr>
            <w:iCs/>
          </w:rPr>
          <w:delText>est level</w:delText>
        </w:r>
        <w:r w:rsidR="00BA4886" w:rsidDel="00985868">
          <w:rPr>
            <w:iCs/>
          </w:rPr>
          <w:delText>s</w:delText>
        </w:r>
        <w:r w:rsidR="005C51EA" w:rsidDel="00985868">
          <w:rPr>
            <w:iCs/>
          </w:rPr>
          <w:fldChar w:fldCharType="begin" w:fldLock="1"/>
        </w:r>
        <w:r w:rsidR="00846444" w:rsidDel="00985868">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5C51EA" w:rsidDel="00985868">
          <w:rPr>
            <w:iCs/>
          </w:rPr>
          <w:fldChar w:fldCharType="separate"/>
        </w:r>
        <w:r w:rsidR="00D23BB9" w:rsidRPr="00D23BB9" w:rsidDel="00985868">
          <w:rPr>
            <w:iCs/>
            <w:noProof/>
            <w:vertAlign w:val="superscript"/>
          </w:rPr>
          <w:delText>39</w:delText>
        </w:r>
        <w:r w:rsidR="005C51EA" w:rsidDel="00985868">
          <w:rPr>
            <w:iCs/>
          </w:rPr>
          <w:fldChar w:fldCharType="end"/>
        </w:r>
      </w:del>
      <w:del w:id="565" w:author="Peng, Hong" w:date="2020-03-04T17:56:00Z">
        <w:r w:rsidR="005C51EA" w:rsidDel="00CF7E43">
          <w:rPr>
            <w:iCs/>
          </w:rPr>
          <w:delText xml:space="preserve">. </w:delText>
        </w:r>
        <w:r w:rsidR="00BA4886" w:rsidDel="00CF7E43">
          <w:rPr>
            <w:iCs/>
          </w:rPr>
          <w:delText xml:space="preserve">This is greatly due to the soil </w:delText>
        </w:r>
        <w:r w:rsidR="00F844BE" w:rsidRPr="00F844BE" w:rsidDel="00CF7E43">
          <w:rPr>
            <w:iCs/>
          </w:rPr>
          <w:delText>characteristics</w:delText>
        </w:r>
        <w:r w:rsidR="00722083" w:rsidDel="00CF7E43">
          <w:rPr>
            <w:iCs/>
          </w:rPr>
          <w:delText xml:space="preserve"> (i.e. low pH) as well as</w:delText>
        </w:r>
        <w:r w:rsidR="00B77FAC" w:rsidDel="00CF7E43">
          <w:rPr>
            <w:iCs/>
          </w:rPr>
          <w:delText xml:space="preserve"> pollutions</w:delText>
        </w:r>
        <w:r w:rsidR="0039089A" w:rsidDel="00CF7E43">
          <w:rPr>
            <w:iCs/>
          </w:rPr>
          <w:delText xml:space="preserve"> result from human activities (e.g. mining)</w:delText>
        </w:r>
        <w:r w:rsidR="002A3991" w:rsidDel="00CF7E43">
          <w:rPr>
            <w:iCs/>
          </w:rPr>
          <w:fldChar w:fldCharType="begin" w:fldLock="1"/>
        </w:r>
        <w:r w:rsidR="00846444" w:rsidDel="00CF7E43">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2A3991" w:rsidDel="00CF7E43">
          <w:rPr>
            <w:iCs/>
          </w:rPr>
          <w:fldChar w:fldCharType="separate"/>
        </w:r>
        <w:r w:rsidR="00D23BB9" w:rsidRPr="00D23BB9" w:rsidDel="00CF7E43">
          <w:rPr>
            <w:iCs/>
            <w:noProof/>
            <w:vertAlign w:val="superscript"/>
          </w:rPr>
          <w:delText>39</w:delText>
        </w:r>
        <w:r w:rsidR="002A3991" w:rsidDel="00CF7E43">
          <w:rPr>
            <w:iCs/>
          </w:rPr>
          <w:fldChar w:fldCharType="end"/>
        </w:r>
        <w:r w:rsidR="0039089A" w:rsidDel="00CF7E43">
          <w:rPr>
            <w:iCs/>
          </w:rPr>
          <w:delText>.</w:delText>
        </w:r>
        <w:r w:rsidR="003F5FE8" w:rsidDel="00CF7E43">
          <w:rPr>
            <w:iCs/>
          </w:rPr>
          <w:delText xml:space="preserve"> </w:delText>
        </w:r>
        <w:r w:rsidR="002367B2" w:rsidDel="00CF7E43">
          <w:rPr>
            <w:iCs/>
          </w:rPr>
          <w:delText xml:space="preserve">As one of the </w:delText>
        </w:r>
        <w:r w:rsidR="00D12F7E" w:rsidDel="00CF7E43">
          <w:rPr>
            <w:iCs/>
          </w:rPr>
          <w:delText>subjects</w:delText>
        </w:r>
        <w:r w:rsidR="002367B2" w:rsidDel="00CF7E43">
          <w:rPr>
            <w:iCs/>
          </w:rPr>
          <w:delText xml:space="preserve"> in this study, </w:delText>
        </w:r>
        <w:r w:rsidR="008124C6" w:rsidDel="00CF7E43">
          <w:rPr>
            <w:iCs/>
          </w:rPr>
          <w:delText>the GG rice were harvested from Guang</w:delText>
        </w:r>
        <w:r w:rsidR="006D3267" w:rsidDel="00CF7E43">
          <w:rPr>
            <w:iCs/>
          </w:rPr>
          <w:delText>xi</w:delText>
        </w:r>
        <w:r w:rsidR="00C502BB" w:rsidDel="00CF7E43">
          <w:rPr>
            <w:iCs/>
          </w:rPr>
          <w:delText xml:space="preserve"> Zhuang Autonomous region</w:delText>
        </w:r>
        <w:r w:rsidR="00CE52E8" w:rsidDel="00CF7E43">
          <w:rPr>
            <w:iCs/>
          </w:rPr>
          <w:delText>, and</w:delText>
        </w:r>
        <w:r w:rsidR="001E1BD2" w:rsidDel="00CF7E43">
          <w:rPr>
            <w:iCs/>
          </w:rPr>
          <w:delText xml:space="preserve"> clearly </w:delText>
        </w:r>
        <w:r w:rsidR="00C04F2C" w:rsidDel="00CF7E43">
          <w:rPr>
            <w:iCs/>
          </w:rPr>
          <w:delText xml:space="preserve">its </w:delText>
        </w:r>
        <w:r w:rsidR="001E1BD2" w:rsidDel="00CF7E43">
          <w:rPr>
            <w:iCs/>
          </w:rPr>
          <w:delText xml:space="preserve">Cd </w:delText>
        </w:r>
        <w:r w:rsidR="00C04F2C" w:rsidDel="00CF7E43">
          <w:rPr>
            <w:iCs/>
          </w:rPr>
          <w:delText xml:space="preserve">accumulation significantly exceed all </w:delText>
        </w:r>
        <w:r w:rsidR="005854E4" w:rsidDel="00CF7E43">
          <w:rPr>
            <w:iCs/>
          </w:rPr>
          <w:delText>five other GI rice</w:delText>
        </w:r>
        <w:r w:rsidR="00130E5B" w:rsidDel="00CF7E43">
          <w:rPr>
            <w:iCs/>
          </w:rPr>
          <w:delText xml:space="preserve"> (Table 1)</w:delText>
        </w:r>
        <w:r w:rsidR="002B46E6" w:rsidDel="00CF7E43">
          <w:rPr>
            <w:iCs/>
          </w:rPr>
          <w:delText xml:space="preserve">. </w:delText>
        </w:r>
      </w:del>
      <w:r w:rsidR="001E6090" w:rsidRPr="004E7E2A">
        <w:rPr>
          <w:iCs/>
        </w:rPr>
        <w:t xml:space="preserve">For better visualization, </w:t>
      </w:r>
      <w:ins w:id="566" w:author="Peng, Hong" w:date="2020-03-04T17:56:00Z">
        <w:r w:rsidR="00CF7E43">
          <w:rPr>
            <w:iCs/>
          </w:rPr>
          <w:t xml:space="preserve">the </w:t>
        </w:r>
      </w:ins>
      <w:r w:rsidR="008104EC">
        <w:t>kernel density estimation</w:t>
      </w:r>
      <w:r w:rsidR="008104EC" w:rsidRPr="004E7E2A">
        <w:rPr>
          <w:iCs/>
        </w:rPr>
        <w:t xml:space="preserve"> </w:t>
      </w:r>
      <w:r w:rsidR="008104EC">
        <w:rPr>
          <w:iCs/>
        </w:rPr>
        <w:t>(</w:t>
      </w:r>
      <w:commentRangeStart w:id="567"/>
      <w:commentRangeStart w:id="568"/>
      <w:r w:rsidR="001E6090" w:rsidRPr="004E7E2A">
        <w:rPr>
          <w:iCs/>
        </w:rPr>
        <w:t>KDE</w:t>
      </w:r>
      <w:r w:rsidR="008104EC">
        <w:rPr>
          <w:iCs/>
        </w:rPr>
        <w:t>)</w:t>
      </w:r>
      <w:r w:rsidR="00846444">
        <w:rPr>
          <w:iCs/>
        </w:rPr>
        <w:t xml:space="preserve"> plot</w:t>
      </w:r>
      <w:r w:rsidR="00846444">
        <w:rPr>
          <w:iCs/>
        </w:rPr>
        <w:fldChar w:fldCharType="begin" w:fldLock="1"/>
      </w:r>
      <w:r w:rsidR="00DB0D7A">
        <w:rPr>
          <w:iCs/>
        </w:rPr>
        <w:instrText>ADDIN CSL_CITATION {"citationItems":[{"id":"ITEM-1","itemData":{"DOI":"10.1214/aoms/1177728190","author":[{"dropping-particle":"","family":"Rosenblatt","given":"Murray","non-dropping-particle":"","parse-names":false,"suffix":""}],"container-title":"Ann. Math. Statist.","id":"ITEM-1","issue":"3","issued":{"date-parts":[["1956"]]},"page":"832-837","publisher":"The Institute of Mathematical Statistics","title":"Remarks on Some Nonparametric Estimates of a Density Function","type":"article-journal","volume":"27"},"uris":["http://www.mendeley.com/documents/?uuid=52c1b3fd-9d2b-428e-a500-56d7b368dc0a"]}],"mendeley":{"formattedCitation":"&lt;sup&gt;37&lt;/sup&gt;","plainTextFormattedCitation":"37","previouslyFormattedCitation":"&lt;sup&gt;37&lt;/sup&gt;"},"properties":{"noteIndex":0},"schema":"https://github.com/citation-style-language/schema/raw/master/csl-citation.json"}</w:instrText>
      </w:r>
      <w:r w:rsidR="00846444">
        <w:rPr>
          <w:iCs/>
        </w:rPr>
        <w:fldChar w:fldCharType="separate"/>
      </w:r>
      <w:r w:rsidR="003517CA" w:rsidRPr="003517CA">
        <w:rPr>
          <w:iCs/>
          <w:noProof/>
          <w:vertAlign w:val="superscript"/>
        </w:rPr>
        <w:t>37</w:t>
      </w:r>
      <w:r w:rsidR="00846444">
        <w:rPr>
          <w:iCs/>
        </w:rPr>
        <w:fldChar w:fldCharType="end"/>
      </w:r>
      <w:r w:rsidR="001E6090" w:rsidRPr="004E7E2A">
        <w:rPr>
          <w:iCs/>
        </w:rPr>
        <w:t xml:space="preserve"> </w:t>
      </w:r>
      <w:commentRangeEnd w:id="567"/>
      <w:r w:rsidR="006151F4" w:rsidRPr="004E7E2A">
        <w:rPr>
          <w:rStyle w:val="afc"/>
        </w:rPr>
        <w:commentReference w:id="567"/>
      </w:r>
      <w:commentRangeEnd w:id="568"/>
      <w:r w:rsidR="00E77480">
        <w:rPr>
          <w:rStyle w:val="afc"/>
        </w:rPr>
        <w:commentReference w:id="568"/>
      </w:r>
      <w:del w:id="569" w:author="Peng, Hong" w:date="2020-03-04T18:13:00Z">
        <w:r w:rsidR="001E6090" w:rsidRPr="004E7E2A" w:rsidDel="002E69BE">
          <w:rPr>
            <w:iCs/>
          </w:rPr>
          <w:delText>plot</w:delText>
        </w:r>
      </w:del>
      <w:r w:rsidR="001E6090" w:rsidRPr="004E7E2A">
        <w:rPr>
          <w:iCs/>
        </w:rPr>
        <w:t xml:space="preserve"> was constructed to</w:t>
      </w:r>
      <w:r w:rsidR="001E6090" w:rsidRPr="004E7E2A">
        <w:t xml:space="preserve"> </w:t>
      </w:r>
      <w:r w:rsidR="001E6090" w:rsidRPr="004E7E2A">
        <w:rPr>
          <w:iCs/>
        </w:rPr>
        <w:t xml:space="preserve">estimate the </w:t>
      </w:r>
      <w:commentRangeStart w:id="570"/>
      <w:commentRangeStart w:id="571"/>
      <w:commentRangeStart w:id="572"/>
      <w:r w:rsidR="001E6090" w:rsidRPr="004E7E2A">
        <w:rPr>
          <w:iCs/>
        </w:rPr>
        <w:t xml:space="preserve">probability density </w:t>
      </w:r>
      <w:del w:id="573" w:author="Peng, Hong" w:date="2020-03-04T18:27:00Z">
        <w:r w:rsidR="001E6090" w:rsidRPr="004E7E2A" w:rsidDel="00985868">
          <w:rPr>
            <w:iCs/>
          </w:rPr>
          <w:delText>function</w:delText>
        </w:r>
        <w:commentRangeEnd w:id="570"/>
        <w:r w:rsidR="004E7E2A" w:rsidRPr="004E7E2A" w:rsidDel="00985868">
          <w:rPr>
            <w:rStyle w:val="afc"/>
          </w:rPr>
          <w:commentReference w:id="570"/>
        </w:r>
        <w:commentRangeEnd w:id="571"/>
        <w:r w:rsidR="00E77480" w:rsidDel="00985868">
          <w:rPr>
            <w:rStyle w:val="afc"/>
          </w:rPr>
          <w:commentReference w:id="571"/>
        </w:r>
        <w:commentRangeEnd w:id="572"/>
        <w:r w:rsidR="00183908" w:rsidDel="00985868">
          <w:rPr>
            <w:rStyle w:val="afc"/>
          </w:rPr>
          <w:commentReference w:id="572"/>
        </w:r>
        <w:r w:rsidR="001E6090" w:rsidRPr="004E7E2A" w:rsidDel="00985868">
          <w:rPr>
            <w:iCs/>
          </w:rPr>
          <w:delText xml:space="preserve"> </w:delText>
        </w:r>
      </w:del>
      <w:r w:rsidR="001E6090" w:rsidRPr="004E7E2A">
        <w:rPr>
          <w:iCs/>
        </w:rPr>
        <w:t>of Cd</w:t>
      </w:r>
      <w:ins w:id="574" w:author="Peng, Hong" w:date="2020-03-04T18:23:00Z">
        <w:r w:rsidR="00646F91">
          <w:rPr>
            <w:iCs/>
          </w:rPr>
          <w:t xml:space="preserve"> (Fig. 7)</w:t>
        </w:r>
      </w:ins>
      <w:r w:rsidR="001E6090" w:rsidRPr="004E7E2A">
        <w:rPr>
          <w:iCs/>
        </w:rPr>
        <w:t xml:space="preserve">. </w:t>
      </w:r>
      <w:del w:id="575" w:author="Peng, Hong" w:date="2020-03-04T18:27:00Z">
        <w:r w:rsidR="002B46E6" w:rsidRPr="004E7E2A" w:rsidDel="00985868">
          <w:rPr>
            <w:iCs/>
          </w:rPr>
          <w:delText xml:space="preserve">As </w:delText>
        </w:r>
        <w:r w:rsidR="009A3E7D" w:rsidRPr="001F3C99" w:rsidDel="00985868">
          <w:rPr>
            <w:iCs/>
          </w:rPr>
          <w:delText>shown i</w:delText>
        </w:r>
        <w:r w:rsidR="001E6090" w:rsidRPr="001F3C99" w:rsidDel="00985868">
          <w:rPr>
            <w:iCs/>
          </w:rPr>
          <w:delText>n</w:delText>
        </w:r>
        <w:commentRangeStart w:id="576"/>
        <w:commentRangeStart w:id="577"/>
        <w:r w:rsidR="001E6090" w:rsidRPr="001F3C99" w:rsidDel="00985868">
          <w:rPr>
            <w:iCs/>
          </w:rPr>
          <w:delText xml:space="preserve"> </w:delText>
        </w:r>
        <w:r w:rsidR="00E209FB" w:rsidRPr="001A0ED4" w:rsidDel="00985868">
          <w:rPr>
            <w:iCs/>
          </w:rPr>
          <w:delText xml:space="preserve">Fig </w:delText>
        </w:r>
      </w:del>
      <w:ins w:id="578" w:author="Xu, Jason" w:date="2020-02-11T14:22:00Z">
        <w:del w:id="579" w:author="Peng, Hong" w:date="2020-03-04T18:27:00Z">
          <w:r w:rsidR="00983CBB" w:rsidRPr="001A0ED4" w:rsidDel="00985868">
            <w:rPr>
              <w:iCs/>
            </w:rPr>
            <w:delText>7</w:delText>
          </w:r>
        </w:del>
      </w:ins>
      <w:del w:id="580" w:author="Peng, Hong" w:date="2020-03-04T18:27:00Z">
        <w:r w:rsidR="00E209FB" w:rsidRPr="001A0ED4" w:rsidDel="00985868">
          <w:rPr>
            <w:iCs/>
          </w:rPr>
          <w:delText xml:space="preserve"> </w:delText>
        </w:r>
        <w:commentRangeEnd w:id="576"/>
        <w:r w:rsidR="005B3DBA" w:rsidRPr="001A0ED4" w:rsidDel="00985868">
          <w:rPr>
            <w:rStyle w:val="afc"/>
          </w:rPr>
          <w:commentReference w:id="576"/>
        </w:r>
        <w:commentRangeEnd w:id="577"/>
        <w:r w:rsidR="00985868" w:rsidDel="00985868">
          <w:rPr>
            <w:rStyle w:val="afc"/>
          </w:rPr>
          <w:commentReference w:id="577"/>
        </w:r>
        <w:r w:rsidR="001E6090" w:rsidRPr="001F3C99" w:rsidDel="00985868">
          <w:rPr>
            <w:iCs/>
          </w:rPr>
          <w:delText>the KDE</w:delText>
        </w:r>
        <w:r w:rsidR="001E6090" w:rsidRPr="004E7E2A" w:rsidDel="00985868">
          <w:rPr>
            <w:iCs/>
          </w:rPr>
          <w:delText xml:space="preserve"> plot shows </w:delText>
        </w:r>
      </w:del>
      <w:ins w:id="581" w:author="Peng, Hong" w:date="2020-03-04T18:27:00Z">
        <w:r w:rsidR="00985868">
          <w:rPr>
            <w:iCs/>
          </w:rPr>
          <w:t xml:space="preserve">There was a </w:t>
        </w:r>
      </w:ins>
      <w:r w:rsidR="001E6090" w:rsidRPr="004E7E2A">
        <w:rPr>
          <w:iCs/>
        </w:rPr>
        <w:t xml:space="preserve">clear cutoff </w:t>
      </w:r>
      <w:ins w:id="582" w:author="Peng, Hong" w:date="2020-03-04T18:27:00Z">
        <w:r w:rsidR="00985868">
          <w:rPr>
            <w:iCs/>
          </w:rPr>
          <w:t xml:space="preserve">of xx </w:t>
        </w:r>
      </w:ins>
      <w:r w:rsidR="002D4507">
        <w:rPr>
          <w:iCs/>
        </w:rPr>
        <w:t xml:space="preserve">at </w:t>
      </w:r>
      <w:r w:rsidR="001E6090" w:rsidRPr="004E7E2A">
        <w:rPr>
          <w:iCs/>
        </w:rPr>
        <w:t xml:space="preserve">around 7 between GG and </w:t>
      </w:r>
      <w:del w:id="583" w:author="Peng, Hong" w:date="2020-03-04T18:27:00Z">
        <w:r w:rsidR="001E6090" w:rsidRPr="004E7E2A" w:rsidDel="00985868">
          <w:rPr>
            <w:iCs/>
          </w:rPr>
          <w:delText>non-GG rice</w:delText>
        </w:r>
      </w:del>
      <w:ins w:id="584" w:author="Peng, Hong" w:date="2020-03-04T18:27:00Z">
        <w:r w:rsidR="00985868">
          <w:rPr>
            <w:iCs/>
          </w:rPr>
          <w:t>other types</w:t>
        </w:r>
      </w:ins>
      <w:r w:rsidR="002D4507">
        <w:rPr>
          <w:iCs/>
        </w:rPr>
        <w:t>,</w:t>
      </w:r>
      <w:del w:id="585" w:author="Peng, Hong" w:date="2020-03-04T18:27:00Z">
        <w:r w:rsidR="002D4507" w:rsidDel="00985868">
          <w:rPr>
            <w:iCs/>
          </w:rPr>
          <w:delText xml:space="preserve"> </w:delText>
        </w:r>
      </w:del>
      <w:r w:rsidR="001E6090" w:rsidRPr="004E7E2A">
        <w:rPr>
          <w:iCs/>
        </w:rPr>
        <w:t xml:space="preserve"> indicat</w:t>
      </w:r>
      <w:r w:rsidR="002D4507">
        <w:rPr>
          <w:iCs/>
        </w:rPr>
        <w:t>ing</w:t>
      </w:r>
      <w:r w:rsidR="001E6090" w:rsidRPr="004E7E2A">
        <w:rPr>
          <w:iCs/>
        </w:rPr>
        <w:t xml:space="preserve"> </w:t>
      </w:r>
      <w:ins w:id="586" w:author="Peng, Hong" w:date="2020-03-04T18:28:00Z">
        <w:r w:rsidR="00985868">
          <w:rPr>
            <w:iCs/>
          </w:rPr>
          <w:t xml:space="preserve">that </w:t>
        </w:r>
      </w:ins>
      <w:del w:id="587" w:author="Peng, Hong" w:date="2020-03-04T18:38:00Z">
        <w:r w:rsidR="00B57AE8" w:rsidRPr="004E7E2A" w:rsidDel="00985868">
          <w:rPr>
            <w:iCs/>
          </w:rPr>
          <w:delText>t</w:delText>
        </w:r>
        <w:r w:rsidR="002E3962" w:rsidRPr="004E7E2A" w:rsidDel="00985868">
          <w:rPr>
            <w:iCs/>
          </w:rPr>
          <w:delText xml:space="preserve">he concentration of </w:delText>
        </w:r>
      </w:del>
      <w:r w:rsidR="002E3962" w:rsidRPr="004E7E2A">
        <w:rPr>
          <w:iCs/>
        </w:rPr>
        <w:t xml:space="preserve">Cd itself was sufficient to </w:t>
      </w:r>
      <w:r w:rsidR="00F0632E" w:rsidRPr="004E7E2A">
        <w:rPr>
          <w:iCs/>
        </w:rPr>
        <w:t>differentiate GG rice from other</w:t>
      </w:r>
      <w:r w:rsidR="002D4507">
        <w:rPr>
          <w:iCs/>
        </w:rPr>
        <w:t>s</w:t>
      </w:r>
      <w:r w:rsidR="00F0632E" w:rsidRPr="004E7E2A">
        <w:rPr>
          <w:iCs/>
        </w:rPr>
        <w:t>.</w:t>
      </w:r>
      <w:r w:rsidR="001D71DD">
        <w:rPr>
          <w:iCs/>
        </w:rPr>
        <w:t xml:space="preserve"> </w:t>
      </w:r>
      <w:del w:id="588" w:author="Peng, Hong" w:date="2020-03-04T18:38:00Z">
        <w:r w:rsidR="00F10956" w:rsidDel="00985868">
          <w:rPr>
            <w:iCs/>
          </w:rPr>
          <w:delText xml:space="preserve">This interesting finding provides </w:delText>
        </w:r>
        <w:r w:rsidR="008759CE" w:rsidDel="00985868">
          <w:rPr>
            <w:iCs/>
          </w:rPr>
          <w:delText>the possibility that using Cd as a unique “maker ”</w:delText>
        </w:r>
        <w:r w:rsidR="003E3867" w:rsidDel="00985868">
          <w:rPr>
            <w:iCs/>
          </w:rPr>
          <w:delText xml:space="preserve"> for GI rice</w:delText>
        </w:r>
        <w:r w:rsidR="001D4D53" w:rsidDel="00985868">
          <w:rPr>
            <w:iCs/>
          </w:rPr>
          <w:delText xml:space="preserve"> such as GG, which</w:delText>
        </w:r>
        <w:r w:rsidR="003E3867" w:rsidDel="00985868">
          <w:rPr>
            <w:iCs/>
          </w:rPr>
          <w:delText xml:space="preserve"> originated from the southeast costal region of China</w:delText>
        </w:r>
        <w:r w:rsidR="001D4D53" w:rsidDel="00985868">
          <w:rPr>
            <w:iCs/>
          </w:rPr>
          <w:delText>.</w:delText>
        </w:r>
      </w:del>
    </w:p>
    <w:p w14:paraId="69674993" w14:textId="00D74259" w:rsidR="008641A0" w:rsidRDefault="001D4D53" w:rsidP="008641A0">
      <w:pPr>
        <w:jc w:val="both"/>
      </w:pPr>
      <w:r>
        <w:rPr>
          <w:iCs/>
        </w:rPr>
        <w:t>Overall, o</w:t>
      </w:r>
      <w:r w:rsidR="008641A0">
        <w:rPr>
          <w:rFonts w:hint="eastAsia"/>
          <w:iCs/>
        </w:rPr>
        <w:t>u</w:t>
      </w:r>
      <w:r w:rsidR="008641A0">
        <w:rPr>
          <w:iCs/>
        </w:rPr>
        <w:t xml:space="preserve">r study demonstrated that multi-elemental profiling </w:t>
      </w:r>
      <w:del w:id="589" w:author="Peng, Hong" w:date="2020-03-04T18:40:00Z">
        <w:r w:rsidR="008641A0" w:rsidDel="00985868">
          <w:rPr>
            <w:iCs/>
          </w:rPr>
          <w:delText xml:space="preserve">by </w:delText>
        </w:r>
      </w:del>
      <w:ins w:id="590" w:author="Peng, Hong" w:date="2020-03-04T18:40:00Z">
        <w:r w:rsidR="00985868">
          <w:rPr>
            <w:iCs/>
          </w:rPr>
          <w:t xml:space="preserve">using </w:t>
        </w:r>
      </w:ins>
      <w:r w:rsidR="008641A0">
        <w:rPr>
          <w:iCs/>
        </w:rPr>
        <w:t>ICP-MS</w:t>
      </w:r>
      <w:del w:id="591" w:author="Peng, Hong" w:date="2020-03-04T18:41:00Z">
        <w:r w:rsidR="008641A0" w:rsidDel="00985868">
          <w:rPr>
            <w:iCs/>
          </w:rPr>
          <w:delText>,</w:delText>
        </w:r>
      </w:del>
      <w:r w:rsidR="008641A0">
        <w:rPr>
          <w:iCs/>
        </w:rPr>
        <w:t xml:space="preserve"> coupled with machine learning technique</w:t>
      </w:r>
      <w:r w:rsidR="001F3C99" w:rsidRPr="000A5A39">
        <w:rPr>
          <w:iCs/>
        </w:rPr>
        <w:t>s</w:t>
      </w:r>
      <w:r w:rsidR="008641A0">
        <w:rPr>
          <w:iCs/>
        </w:rPr>
        <w:t xml:space="preserve">, </w:t>
      </w:r>
      <w:del w:id="592" w:author="Peng, Hong" w:date="2020-03-04T18:41:00Z">
        <w:r w:rsidR="008641A0" w:rsidDel="00985868">
          <w:rPr>
            <w:iCs/>
          </w:rPr>
          <w:delText xml:space="preserve">can </w:delText>
        </w:r>
      </w:del>
      <w:ins w:id="593" w:author="Peng, Hong" w:date="2020-03-04T18:41:00Z">
        <w:r w:rsidR="00985868">
          <w:rPr>
            <w:iCs/>
          </w:rPr>
          <w:t xml:space="preserve">could </w:t>
        </w:r>
      </w:ins>
      <w:r w:rsidR="008641A0">
        <w:rPr>
          <w:iCs/>
        </w:rPr>
        <w:t xml:space="preserve">differentiate six </w:t>
      </w:r>
      <w:ins w:id="594" w:author="Peng, Hong" w:date="2020-03-04T18:41:00Z">
        <w:r w:rsidR="00985868">
          <w:rPr>
            <w:iCs/>
          </w:rPr>
          <w:t xml:space="preserve">types of </w:t>
        </w:r>
      </w:ins>
      <w:r w:rsidR="008641A0">
        <w:rPr>
          <w:iCs/>
        </w:rPr>
        <w:t xml:space="preserve">Chinese GI </w:t>
      </w:r>
      <w:r w:rsidR="008641A0">
        <w:rPr>
          <w:rFonts w:hint="eastAsia"/>
          <w:iCs/>
        </w:rPr>
        <w:t>rice</w:t>
      </w:r>
      <w:r w:rsidR="008641A0">
        <w:rPr>
          <w:iCs/>
        </w:rPr>
        <w:t xml:space="preserve"> with extremely high accuracy. Particularly, we </w:t>
      </w:r>
      <w:del w:id="595" w:author="Peng, Hong" w:date="2020-03-04T18:41:00Z">
        <w:r w:rsidR="008641A0" w:rsidDel="00985868">
          <w:rPr>
            <w:iCs/>
          </w:rPr>
          <w:delText xml:space="preserve">have </w:delText>
        </w:r>
      </w:del>
      <w:r w:rsidR="008641A0">
        <w:rPr>
          <w:iCs/>
        </w:rPr>
        <w:t xml:space="preserve">identified </w:t>
      </w:r>
      <w:del w:id="596" w:author="Peng, Hong" w:date="2020-03-04T18:41:00Z">
        <w:r w:rsidR="008641A0" w:rsidDel="00985868">
          <w:rPr>
            <w:iCs/>
          </w:rPr>
          <w:delText xml:space="preserve">several </w:delText>
        </w:r>
      </w:del>
      <w:ins w:id="597" w:author="Peng, Hong" w:date="2020-03-04T18:41:00Z">
        <w:r w:rsidR="00985868">
          <w:rPr>
            <w:iCs/>
          </w:rPr>
          <w:t xml:space="preserve">four </w:t>
        </w:r>
      </w:ins>
      <w:r w:rsidR="008641A0">
        <w:rPr>
          <w:iCs/>
        </w:rPr>
        <w:t xml:space="preserve">elements with the most </w:t>
      </w:r>
      <w:del w:id="598" w:author="Peng, Hong" w:date="2020-03-04T18:42:00Z">
        <w:r w:rsidR="008641A0" w:rsidDel="00985868">
          <w:rPr>
            <w:iCs/>
          </w:rPr>
          <w:delText xml:space="preserve">differentiating </w:delText>
        </w:r>
      </w:del>
      <w:ins w:id="599" w:author="Peng, Hong" w:date="2020-03-04T18:42:00Z">
        <w:r w:rsidR="00985868">
          <w:rPr>
            <w:iCs/>
          </w:rPr>
          <w:t xml:space="preserve">differentiation </w:t>
        </w:r>
      </w:ins>
      <w:r w:rsidR="008641A0">
        <w:rPr>
          <w:iCs/>
        </w:rPr>
        <w:t>power</w:t>
      </w:r>
      <w:del w:id="600" w:author="Peng, Hong" w:date="2020-03-04T18:55:00Z">
        <w:r w:rsidR="008641A0" w:rsidDel="001C04C7">
          <w:rPr>
            <w:iCs/>
          </w:rPr>
          <w:delText xml:space="preserve">. </w:delText>
        </w:r>
      </w:del>
      <w:ins w:id="601" w:author="Peng, Hong" w:date="2020-03-04T18:55:00Z">
        <w:r w:rsidR="001C04C7">
          <w:rPr>
            <w:iCs/>
          </w:rPr>
          <w:t xml:space="preserve">, which </w:t>
        </w:r>
      </w:ins>
      <w:del w:id="602" w:author="Peng, Hong" w:date="2020-03-04T18:55:00Z">
        <w:r w:rsidR="008641A0" w:rsidDel="001C04C7">
          <w:rPr>
            <w:iCs/>
          </w:rPr>
          <w:delText xml:space="preserve">This </w:delText>
        </w:r>
      </w:del>
      <w:r w:rsidR="008641A0">
        <w:rPr>
          <w:iCs/>
        </w:rPr>
        <w:t xml:space="preserve">opens the </w:t>
      </w:r>
      <w:r w:rsidR="008641A0">
        <w:t xml:space="preserve">door </w:t>
      </w:r>
      <w:del w:id="603" w:author="Peng, Hong" w:date="2020-03-04T18:43:00Z">
        <w:r w:rsidR="008641A0" w:rsidDel="000B6C7E">
          <w:delText>for future study on whether</w:delText>
        </w:r>
      </w:del>
      <w:ins w:id="604" w:author="Peng, Hong" w:date="2020-03-04T18:43:00Z">
        <w:r w:rsidR="000B6C7E">
          <w:t xml:space="preserve">to </w:t>
        </w:r>
      </w:ins>
      <w:ins w:id="605" w:author="Peng, Hong" w:date="2020-03-04T18:56:00Z">
        <w:r w:rsidR="001C04C7">
          <w:t>a reliable rice classification</w:t>
        </w:r>
      </w:ins>
      <w:ins w:id="606" w:author="Peng, Hong" w:date="2020-03-04T18:53:00Z">
        <w:r w:rsidR="001C04C7">
          <w:t xml:space="preserve"> </w:t>
        </w:r>
      </w:ins>
      <w:ins w:id="607" w:author="Peng, Hong" w:date="2020-03-04T18:55:00Z">
        <w:r w:rsidR="001C04C7">
          <w:t>using</w:t>
        </w:r>
      </w:ins>
      <w:del w:id="608" w:author="Peng, Hong" w:date="2020-03-04T18:55:00Z">
        <w:r w:rsidR="008641A0" w:rsidDel="001C04C7">
          <w:delText xml:space="preserve"> measuring</w:delText>
        </w:r>
      </w:del>
      <w:r w:rsidR="008641A0">
        <w:t xml:space="preserve"> only a handful of elements</w:t>
      </w:r>
      <w:del w:id="609" w:author="Peng, Hong" w:date="2020-03-04T18:56:00Z">
        <w:r w:rsidR="008641A0" w:rsidDel="001C04C7">
          <w:delText xml:space="preserve"> could lead to reliable rice classification</w:delText>
        </w:r>
      </w:del>
      <w:r w:rsidR="008641A0">
        <w:t xml:space="preserve">. </w:t>
      </w:r>
      <w:commentRangeStart w:id="610"/>
      <w:r w:rsidR="008641A0">
        <w:t>As been pointed out by other researchers, sample scarcity along with lack of sample representativeness are major reasons leading to poor or unreliable classification</w:t>
      </w:r>
      <w:r w:rsidR="008641A0">
        <w:fldChar w:fldCharType="begin" w:fldLock="1"/>
      </w:r>
      <w:r w:rsidR="00DB0D7A">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38&lt;/sup&gt;","plainTextFormattedCitation":"38","previouslyFormattedCitation":"&lt;sup&gt;38&lt;/sup&gt;"},"properties":{"noteIndex":0},"schema":"https://github.com/citation-style-language/schema/raw/master/csl-citation.json"}</w:instrText>
      </w:r>
      <w:r w:rsidR="008641A0">
        <w:fldChar w:fldCharType="separate"/>
      </w:r>
      <w:r w:rsidR="003517CA" w:rsidRPr="003517CA">
        <w:rPr>
          <w:noProof/>
          <w:vertAlign w:val="superscript"/>
        </w:rPr>
        <w:t>38</w:t>
      </w:r>
      <w:r w:rsidR="008641A0">
        <w:fldChar w:fldCharType="end"/>
      </w:r>
      <w:r w:rsidR="008641A0">
        <w:t>. In this study, only 131 samples from six different GI rice within one year of harvest were analyzed. Therefore, a larger dataset</w:t>
      </w:r>
      <w:r w:rsidR="002444ED">
        <w:t xml:space="preserve"> </w:t>
      </w:r>
      <w:r w:rsidR="008641A0">
        <w:t xml:space="preserve">consists of samples from multiple harvest years shall be introduced in the future, which will increase the robustness </w:t>
      </w:r>
      <w:commentRangeStart w:id="611"/>
      <w:commentRangeStart w:id="612"/>
      <w:commentRangeStart w:id="613"/>
      <w:commentRangeStart w:id="614"/>
      <w:r w:rsidR="008641A0">
        <w:t>of</w:t>
      </w:r>
      <w:commentRangeEnd w:id="611"/>
      <w:r w:rsidR="00334BC8">
        <w:rPr>
          <w:rStyle w:val="afc"/>
        </w:rPr>
        <w:commentReference w:id="611"/>
      </w:r>
      <w:commentRangeEnd w:id="612"/>
      <w:r w:rsidR="003312BE">
        <w:rPr>
          <w:rStyle w:val="afc"/>
        </w:rPr>
        <w:commentReference w:id="612"/>
      </w:r>
      <w:commentRangeEnd w:id="613"/>
      <w:r w:rsidR="001F3C99">
        <w:rPr>
          <w:rStyle w:val="afc"/>
        </w:rPr>
        <w:commentReference w:id="613"/>
      </w:r>
      <w:commentRangeEnd w:id="614"/>
      <w:r w:rsidR="00D419D9">
        <w:rPr>
          <w:rStyle w:val="afc"/>
        </w:rPr>
        <w:commentReference w:id="614"/>
      </w:r>
      <w:r w:rsidR="008641A0">
        <w:t xml:space="preserve"> the classification model. In addition, considering the ultimate goal is to protect high value GI rice from </w:t>
      </w:r>
      <w:proofErr w:type="gramStart"/>
      <w:r w:rsidR="008641A0">
        <w:t>potential</w:t>
      </w:r>
      <w:proofErr w:type="gramEnd"/>
      <w:r w:rsidR="008641A0">
        <w:t xml:space="preserve"> fraudulent activities, it is of great </w:t>
      </w:r>
      <w:proofErr w:type="spellStart"/>
      <w:r w:rsidR="008641A0">
        <w:t>importantce</w:t>
      </w:r>
      <w:proofErr w:type="spellEnd"/>
      <w:r w:rsidR="008641A0">
        <w:t xml:space="preserve"> that we also 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DB0D7A">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39&lt;/sup&gt;","plainTextFormattedCitation":"39","previouslyFormattedCitation":"&lt;sup&gt;39&lt;/sup&gt;"},"properties":{"noteIndex":0},"schema":"https://github.com/citation-style-language/schema/raw/master/csl-citation.json"}</w:instrText>
      </w:r>
      <w:r w:rsidR="008641A0">
        <w:fldChar w:fldCharType="separate"/>
      </w:r>
      <w:r w:rsidR="003517CA" w:rsidRPr="003517CA">
        <w:rPr>
          <w:noProof/>
          <w:vertAlign w:val="superscript"/>
        </w:rPr>
        <w:t>39</w:t>
      </w:r>
      <w:r w:rsidR="008641A0">
        <w:fldChar w:fldCharType="end"/>
      </w:r>
      <w:r w:rsidR="008641A0">
        <w:t xml:space="preserve"> .</w:t>
      </w:r>
      <w:commentRangeEnd w:id="610"/>
      <w:r w:rsidR="0049501C">
        <w:rPr>
          <w:rStyle w:val="afc"/>
        </w:rPr>
        <w:commentReference w:id="610"/>
      </w:r>
      <w:r w:rsidR="008641A0">
        <w:t xml:space="preserve"> Given the possibility that there may be certain </w:t>
      </w:r>
      <w:del w:id="615" w:author="Peng, Hong" w:date="2020-03-04T19:12:00Z">
        <w:r w:rsidR="008641A0" w:rsidDel="000F6CCA">
          <w:delText xml:space="preserve">levels of </w:delText>
        </w:r>
      </w:del>
      <w:r w:rsidR="008641A0">
        <w:t xml:space="preserve">correlation </w:t>
      </w:r>
      <w:del w:id="616" w:author="Peng, Hong" w:date="2020-03-04T19:12:00Z">
        <w:r w:rsidR="008641A0" w:rsidDel="000F6CCA">
          <w:delText xml:space="preserve">among </w:delText>
        </w:r>
      </w:del>
      <w:ins w:id="617" w:author="Peng, Hong" w:date="2020-03-04T19:12:00Z">
        <w:r w:rsidR="000F6CCA">
          <w:t xml:space="preserve">between </w:t>
        </w:r>
      </w:ins>
      <w:r w:rsidR="008641A0">
        <w:t xml:space="preserve">the concentrations of different elements, traditional </w:t>
      </w:r>
      <w:del w:id="618" w:author="Peng, Hong" w:date="2020-03-04T19:17:00Z">
        <w:r w:rsidR="008641A0" w:rsidDel="000F6CCA">
          <w:delText xml:space="preserve">univariate data analysis </w:delText>
        </w:r>
      </w:del>
      <w:r w:rsidR="008641A0">
        <w:t xml:space="preserve">methods </w:t>
      </w:r>
      <w:ins w:id="619" w:author="Peng, Hong" w:date="2020-03-04T19:17:00Z">
        <w:r w:rsidR="000F6CCA">
          <w:t xml:space="preserve">of univariate data analysis </w:t>
        </w:r>
      </w:ins>
      <w:r w:rsidR="008641A0">
        <w:lastRenderedPageBreak/>
        <w:t xml:space="preserve">was not suitable for </w:t>
      </w:r>
      <w:commentRangeStart w:id="620"/>
      <w:r w:rsidR="008641A0">
        <w:t>discrimination</w:t>
      </w:r>
      <w:r w:rsidR="008641A0">
        <w:fldChar w:fldCharType="begin" w:fldLock="1"/>
      </w:r>
      <w:r w:rsidR="00DB0D7A">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32&lt;/sup&gt;","plainTextFormattedCitation":"32","previouslyFormattedCitation":"&lt;sup&gt;32&lt;/sup&gt;"},"properties":{"noteIndex":0},"schema":"https://github.com/citation-style-language/schema/raw/master/csl-citation.json"}</w:instrText>
      </w:r>
      <w:r w:rsidR="008641A0">
        <w:fldChar w:fldCharType="separate"/>
      </w:r>
      <w:r w:rsidR="003517CA" w:rsidRPr="003517CA">
        <w:rPr>
          <w:noProof/>
          <w:vertAlign w:val="superscript"/>
        </w:rPr>
        <w:t>32</w:t>
      </w:r>
      <w:r w:rsidR="008641A0">
        <w:fldChar w:fldCharType="end"/>
      </w:r>
      <w:commentRangeEnd w:id="620"/>
      <w:r w:rsidR="000F6CCA">
        <w:rPr>
          <w:rStyle w:val="afc"/>
        </w:rPr>
        <w:commentReference w:id="620"/>
      </w:r>
      <w:r w:rsidR="008641A0" w:rsidRPr="00AD6450">
        <w:rPr>
          <w:vertAlign w:val="superscript"/>
        </w:rPr>
        <w:t>,</w:t>
      </w:r>
      <w:r w:rsidR="008641A0">
        <w:rPr>
          <w:vertAlign w:val="superscript"/>
        </w:rPr>
        <w:t xml:space="preserve"> </w:t>
      </w:r>
      <w:r w:rsidR="008641A0">
        <w:fldChar w:fldCharType="begin" w:fldLock="1"/>
      </w:r>
      <w:r w:rsidR="00DB0D7A">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40&lt;/sup&gt;","plainTextFormattedCitation":"40","previouslyFormattedCitation":"&lt;sup&gt;40&lt;/sup&gt;"},"properties":{"noteIndex":0},"schema":"https://github.com/citation-style-language/schema/raw/master/csl-citation.json"}</w:instrText>
      </w:r>
      <w:r w:rsidR="008641A0">
        <w:fldChar w:fldCharType="separate"/>
      </w:r>
      <w:r w:rsidR="003517CA" w:rsidRPr="003517CA">
        <w:rPr>
          <w:noProof/>
          <w:vertAlign w:val="superscript"/>
        </w:rPr>
        <w:t>40</w:t>
      </w:r>
      <w:r w:rsidR="008641A0">
        <w:fldChar w:fldCharType="end"/>
      </w:r>
      <w:r w:rsidR="008641A0">
        <w:t xml:space="preserve">. </w:t>
      </w:r>
      <w:r w:rsidR="00323D65">
        <w:t>This</w:t>
      </w:r>
      <w:r w:rsidR="002054E4">
        <w:t xml:space="preserve"> study </w:t>
      </w:r>
      <w:del w:id="621" w:author="Peng, Hong" w:date="2020-03-04T19:13:00Z">
        <w:r w:rsidR="00323D65" w:rsidDel="000F6CCA">
          <w:delText xml:space="preserve">was </w:delText>
        </w:r>
      </w:del>
      <w:ins w:id="622" w:author="Peng, Hong" w:date="2020-03-04T19:13:00Z">
        <w:r w:rsidR="000F6CCA">
          <w:t xml:space="preserve">is </w:t>
        </w:r>
      </w:ins>
      <w:r w:rsidR="00323D65">
        <w:t xml:space="preserve">by far </w:t>
      </w:r>
      <w:r w:rsidR="008641A0">
        <w:t xml:space="preserve">one of few attempts </w:t>
      </w:r>
      <w:ins w:id="623" w:author="Peng, Hong" w:date="2020-03-04T19:15:00Z">
        <w:r w:rsidR="000F6CCA">
          <w:t xml:space="preserve">of </w:t>
        </w:r>
      </w:ins>
      <w:del w:id="624" w:author="Peng, Hong" w:date="2020-03-04T19:14:00Z">
        <w:r w:rsidR="00323D65" w:rsidDel="000F6CCA">
          <w:delText xml:space="preserve">trying </w:delText>
        </w:r>
        <w:r w:rsidR="008641A0" w:rsidDel="000F6CCA">
          <w:delText>to apply</w:delText>
        </w:r>
      </w:del>
      <w:ins w:id="625" w:author="Peng, Hong" w:date="2020-03-04T19:14:00Z">
        <w:r w:rsidR="000F6CCA">
          <w:t>applying</w:t>
        </w:r>
      </w:ins>
      <w:r w:rsidR="008641A0">
        <w:t xml:space="preserve"> machine learning </w:t>
      </w:r>
      <w:del w:id="626" w:author="Peng, Hong" w:date="2020-03-04T19:14:00Z">
        <w:r w:rsidR="002054E4" w:rsidDel="000F6CCA">
          <w:rPr>
            <w:rFonts w:hint="eastAsia"/>
          </w:rPr>
          <w:delText xml:space="preserve">based </w:delText>
        </w:r>
        <w:r w:rsidR="008641A0" w:rsidDel="000F6CCA">
          <w:delText>strategy</w:delText>
        </w:r>
      </w:del>
      <w:ins w:id="627" w:author="Peng, Hong" w:date="2020-03-04T19:14:00Z">
        <w:r w:rsidR="000F6CCA">
          <w:t>techniques</w:t>
        </w:r>
      </w:ins>
      <w:r w:rsidR="008641A0">
        <w:t xml:space="preserve"> to process multi-el</w:t>
      </w:r>
      <w:r w:rsidR="00ED0762">
        <w:t>e</w:t>
      </w:r>
      <w:r w:rsidR="008641A0">
        <w:t xml:space="preserve">mental data, </w:t>
      </w:r>
      <w:r w:rsidR="002A15D3">
        <w:t xml:space="preserve">and </w:t>
      </w:r>
      <w:commentRangeStart w:id="628"/>
      <w:commentRangeStart w:id="629"/>
      <w:r w:rsidR="002A15D3">
        <w:t>therefore</w:t>
      </w:r>
      <w:commentRangeEnd w:id="628"/>
      <w:r w:rsidR="000F6CCA">
        <w:rPr>
          <w:rStyle w:val="afc"/>
        </w:rPr>
        <w:commentReference w:id="628"/>
      </w:r>
      <w:commentRangeEnd w:id="629"/>
      <w:r w:rsidR="003A3F55">
        <w:rPr>
          <w:rStyle w:val="afc"/>
        </w:rPr>
        <w:commentReference w:id="629"/>
      </w:r>
      <w:r w:rsidR="002A15D3">
        <w:t xml:space="preserve"> constructed </w:t>
      </w:r>
      <w:r w:rsidR="00D315CA">
        <w:t>classification models</w:t>
      </w:r>
      <w:r w:rsidR="00314291">
        <w:t xml:space="preserve"> for rice samples. </w:t>
      </w:r>
      <w:r w:rsidR="008641A0">
        <w:t>F</w:t>
      </w:r>
      <w:del w:id="630" w:author="Peng, Hong" w:date="2020-03-04T19:18:00Z">
        <w:r w:rsidR="008641A0" w:rsidDel="000F6CCA">
          <w:delText xml:space="preserve">urther work will be conducted to develop a simple, rapid yet </w:delText>
        </w:r>
        <w:r w:rsidR="00D419D9" w:rsidDel="000F6CCA">
          <w:delText xml:space="preserve">robust </w:delText>
        </w:r>
        <w:commentRangeStart w:id="631"/>
        <w:commentRangeEnd w:id="631"/>
        <w:r w:rsidR="001F3C99" w:rsidDel="000F6CCA">
          <w:rPr>
            <w:rStyle w:val="afc"/>
          </w:rPr>
          <w:commentReference w:id="631"/>
        </w:r>
        <w:commentRangeStart w:id="632"/>
        <w:commentRangeEnd w:id="632"/>
        <w:r w:rsidR="00D419D9" w:rsidDel="000F6CCA">
          <w:rPr>
            <w:rStyle w:val="afc"/>
          </w:rPr>
          <w:commentReference w:id="632"/>
        </w:r>
        <w:r w:rsidR="008641A0" w:rsidDel="000F6CCA">
          <w:delText xml:space="preserve">strategy for </w:delText>
        </w:r>
        <w:r w:rsidR="00784B35" w:rsidDel="000F6CCA">
          <w:delText xml:space="preserve">GI </w:delText>
        </w:r>
        <w:r w:rsidR="008641A0" w:rsidDel="000F6CCA">
          <w:delText>rice classification/ authentication.</w:delText>
        </w:r>
      </w:del>
    </w:p>
    <w:p w14:paraId="3A7E7DC5" w14:textId="77777777" w:rsidR="008641A0" w:rsidRDefault="008641A0" w:rsidP="008641A0">
      <w:pPr>
        <w:jc w:val="both"/>
        <w:rPr>
          <w:b/>
        </w:rPr>
      </w:pPr>
      <w:r>
        <w:rPr>
          <w:b/>
        </w:rPr>
        <w:t xml:space="preserve">ACKNOWLEDGMENT </w:t>
      </w:r>
    </w:p>
    <w:p w14:paraId="254E4086" w14:textId="7A46DE9C" w:rsidR="008641A0" w:rsidRDefault="008641A0" w:rsidP="003805CC">
      <w:pPr>
        <w:jc w:val="both"/>
        <w:rPr>
          <w:ins w:id="633" w:author="Xu, Jason" w:date="2020-02-06T13:45:00Z"/>
        </w:rPr>
      </w:pPr>
      <w:r>
        <w:t xml:space="preserve">We want to thank Dr. </w:t>
      </w:r>
      <w:proofErr w:type="gramStart"/>
      <w:r>
        <w:t>Di</w:t>
      </w:r>
      <w:proofErr w:type="gramEnd"/>
      <w:r>
        <w:t xml:space="preserve"> Wu from Yangtze Delta Region Institute of Tsinghua University for his tremendous support on sampling</w:t>
      </w:r>
      <w:del w:id="634" w:author="Peng, Hong" w:date="2020-03-02T13:57:00Z">
        <w:r w:rsidDel="00DD4999">
          <w:delText xml:space="preserve"> coordination</w:delText>
        </w:r>
      </w:del>
      <w:r>
        <w:t xml:space="preserve">. We thank Ms. Si Lin for her </w:t>
      </w:r>
      <w:r w:rsidR="00405BD8" w:rsidRPr="00405BD8">
        <w:t>industrious</w:t>
      </w:r>
      <w:r w:rsidR="00405BD8">
        <w:t xml:space="preserve"> </w:t>
      </w:r>
      <w:r>
        <w:t xml:space="preserve">work </w:t>
      </w:r>
      <w:proofErr w:type="gramStart"/>
      <w:r>
        <w:t xml:space="preserve">on </w:t>
      </w:r>
      <w:r w:rsidR="00454E4F">
        <w:t xml:space="preserve"> </w:t>
      </w:r>
      <w:ins w:id="635" w:author="Peng, Hong" w:date="2020-03-02T14:31:00Z">
        <w:r w:rsidR="00A72D5B">
          <w:t>experimentation</w:t>
        </w:r>
        <w:proofErr w:type="gramEnd"/>
        <w:r w:rsidR="00A72D5B">
          <w:t xml:space="preserve"> </w:t>
        </w:r>
      </w:ins>
      <w:r w:rsidR="00454E4F">
        <w:t>and documentation</w:t>
      </w:r>
      <w:r>
        <w:t xml:space="preserve">. </w:t>
      </w:r>
    </w:p>
    <w:p w14:paraId="517B5348" w14:textId="4558C411" w:rsidR="00DC236D" w:rsidRDefault="00DC236D" w:rsidP="003805CC">
      <w:pPr>
        <w:jc w:val="both"/>
        <w:rPr>
          <w:b/>
          <w:bCs/>
        </w:rPr>
      </w:pPr>
      <w:commentRangeStart w:id="636"/>
      <w:r w:rsidRPr="007C0490">
        <w:rPr>
          <w:rFonts w:hint="eastAsia"/>
          <w:b/>
          <w:bCs/>
        </w:rPr>
        <w:t>F</w:t>
      </w:r>
      <w:r w:rsidRPr="007C0490">
        <w:rPr>
          <w:b/>
          <w:bCs/>
        </w:rPr>
        <w:t xml:space="preserve">UNDING </w:t>
      </w:r>
      <w:r w:rsidR="00204AEF" w:rsidRPr="007C0490">
        <w:rPr>
          <w:b/>
          <w:bCs/>
        </w:rPr>
        <w:t xml:space="preserve">SOURCES </w:t>
      </w:r>
      <w:commentRangeEnd w:id="636"/>
      <w:r w:rsidR="00DF2003">
        <w:rPr>
          <w:rStyle w:val="afc"/>
        </w:rPr>
        <w:commentReference w:id="636"/>
      </w:r>
    </w:p>
    <w:p w14:paraId="796695E4" w14:textId="665BCEE5" w:rsidR="00173CD8" w:rsidRPr="007C0490" w:rsidRDefault="00173CD8" w:rsidP="003805CC">
      <w:pPr>
        <w:jc w:val="both"/>
        <w:rPr>
          <w:b/>
          <w:bCs/>
        </w:rPr>
      </w:pPr>
      <w:r w:rsidRPr="000603EC">
        <w:rPr>
          <w:b/>
          <w:bCs/>
          <w:highlight w:val="yellow"/>
        </w:rPr>
        <w:t>TBC</w:t>
      </w:r>
    </w:p>
    <w:p w14:paraId="2B139C19" w14:textId="5248C0AA" w:rsidR="004B7135" w:rsidRPr="007B681A" w:rsidRDefault="00204AEF" w:rsidP="007B681A">
      <w:pPr>
        <w:rPr>
          <w:b/>
        </w:rPr>
      </w:pPr>
      <w:r>
        <w:rPr>
          <w:b/>
        </w:rPr>
        <w:t xml:space="preserve">REFERENCE  </w:t>
      </w:r>
    </w:p>
    <w:p w14:paraId="2C0C66A7" w14:textId="462D77E0" w:rsidR="00DB0D7A" w:rsidRPr="00DB0D7A" w:rsidRDefault="00FE7C78" w:rsidP="00DB0D7A">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B0D7A" w:rsidRPr="00DB0D7A">
        <w:rPr>
          <w:rFonts w:ascii="Calibri" w:hAnsi="Calibri" w:cs="Calibri"/>
          <w:noProof/>
          <w:szCs w:val="24"/>
        </w:rPr>
        <w:t>1.</w:t>
      </w:r>
      <w:r w:rsidR="00DB0D7A" w:rsidRPr="00DB0D7A">
        <w:rPr>
          <w:rFonts w:ascii="Calibri" w:hAnsi="Calibri" w:cs="Calibri"/>
          <w:noProof/>
          <w:szCs w:val="24"/>
        </w:rPr>
        <w:tab/>
        <w:t xml:space="preserve">Drivelos, S. A. &amp; Georgiou, C. A. Multi-element and multi-isotope-ratio analysis to determine the geographical origin of foods in the European Union. </w:t>
      </w:r>
      <w:r w:rsidR="00DB0D7A" w:rsidRPr="00DB0D7A">
        <w:rPr>
          <w:rFonts w:ascii="Calibri" w:hAnsi="Calibri" w:cs="Calibri"/>
          <w:i/>
          <w:iCs/>
          <w:noProof/>
          <w:szCs w:val="24"/>
        </w:rPr>
        <w:t>TrAC - Trends Anal. Chem.</w:t>
      </w:r>
      <w:r w:rsidR="00DB0D7A" w:rsidRPr="00DB0D7A">
        <w:rPr>
          <w:rFonts w:ascii="Calibri" w:hAnsi="Calibri" w:cs="Calibri"/>
          <w:noProof/>
          <w:szCs w:val="24"/>
        </w:rPr>
        <w:t xml:space="preserve"> </w:t>
      </w:r>
      <w:r w:rsidR="00DB0D7A" w:rsidRPr="00DB0D7A">
        <w:rPr>
          <w:rFonts w:ascii="Calibri" w:hAnsi="Calibri" w:cs="Calibri"/>
          <w:b/>
          <w:bCs/>
          <w:noProof/>
          <w:szCs w:val="24"/>
        </w:rPr>
        <w:t>40</w:t>
      </w:r>
      <w:r w:rsidR="00DB0D7A" w:rsidRPr="00DB0D7A">
        <w:rPr>
          <w:rFonts w:ascii="Calibri" w:hAnsi="Calibri" w:cs="Calibri"/>
          <w:noProof/>
          <w:szCs w:val="24"/>
        </w:rPr>
        <w:t>, 38–51 (2012).</w:t>
      </w:r>
    </w:p>
    <w:p w14:paraId="72CAE63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w:t>
      </w:r>
      <w:r w:rsidRPr="00DB0D7A">
        <w:rPr>
          <w:rFonts w:ascii="Calibri" w:hAnsi="Calibri" w:cs="Calibri"/>
          <w:noProof/>
          <w:szCs w:val="24"/>
        </w:rPr>
        <w:tab/>
        <w:t xml:space="preserve">Summary of the Paris Convention for the Protection of Industrial Property (1883). Available at: https://www.wipo.int/treaties/en/ip/paris/summary_paris.html. </w:t>
      </w:r>
    </w:p>
    <w:p w14:paraId="6CEDB14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w:t>
      </w:r>
      <w:r w:rsidRPr="00DB0D7A">
        <w:rPr>
          <w:rFonts w:ascii="Calibri" w:hAnsi="Calibri" w:cs="Calibri"/>
          <w:noProof/>
          <w:szCs w:val="24"/>
        </w:rPr>
        <w:tab/>
        <w:t xml:space="preserve">Luykx, D. M. A. M. &amp; Ruth, S. M. Van. Food Chemistry An overview of analytical methods for determining the geographical origin of food products. </w:t>
      </w:r>
      <w:r w:rsidRPr="00DB0D7A">
        <w:rPr>
          <w:rFonts w:ascii="Calibri" w:hAnsi="Calibri" w:cs="Calibri"/>
          <w:b/>
          <w:bCs/>
          <w:noProof/>
          <w:szCs w:val="24"/>
        </w:rPr>
        <w:t>107</w:t>
      </w:r>
      <w:r w:rsidRPr="00DB0D7A">
        <w:rPr>
          <w:rFonts w:ascii="Calibri" w:hAnsi="Calibri" w:cs="Calibri"/>
          <w:noProof/>
          <w:szCs w:val="24"/>
        </w:rPr>
        <w:t>, 897–911 (2008).</w:t>
      </w:r>
    </w:p>
    <w:p w14:paraId="75B5E12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4.</w:t>
      </w:r>
      <w:r w:rsidRPr="00DB0D7A">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5D8B8D9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5.</w:t>
      </w:r>
      <w:r w:rsidRPr="00DB0D7A">
        <w:rPr>
          <w:rFonts w:ascii="Calibri" w:hAnsi="Calibri" w:cs="Calibri"/>
          <w:noProof/>
          <w:szCs w:val="24"/>
        </w:rPr>
        <w:tab/>
        <w:t xml:space="preserve">Li, Y. Protection of Geographical Indications in China. (2017). Available at: https://www.niuyie.com/protection-of-geographical-indications-in-china/. </w:t>
      </w:r>
    </w:p>
    <w:p w14:paraId="4DC33CB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6.</w:t>
      </w:r>
      <w:r w:rsidRPr="00DB0D7A">
        <w:rPr>
          <w:rFonts w:ascii="Calibri" w:hAnsi="Calibri" w:cs="Calibri"/>
          <w:noProof/>
          <w:szCs w:val="24"/>
        </w:rPr>
        <w:tab/>
        <w:t xml:space="preserve">Chauhan, B. S., Jabran, K. &amp; Mahajan, G. </w:t>
      </w:r>
      <w:r w:rsidRPr="00DB0D7A">
        <w:rPr>
          <w:rFonts w:ascii="Calibri" w:hAnsi="Calibri" w:cs="Calibri"/>
          <w:i/>
          <w:iCs/>
          <w:noProof/>
          <w:szCs w:val="24"/>
        </w:rPr>
        <w:t>Rice Production Worldwide</w:t>
      </w:r>
      <w:r w:rsidRPr="00DB0D7A">
        <w:rPr>
          <w:rFonts w:ascii="Calibri" w:hAnsi="Calibri" w:cs="Calibri"/>
          <w:noProof/>
          <w:szCs w:val="24"/>
        </w:rPr>
        <w:t>.</w:t>
      </w:r>
    </w:p>
    <w:p w14:paraId="55FCD2B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7.</w:t>
      </w:r>
      <w:r w:rsidRPr="00DB0D7A">
        <w:rPr>
          <w:rFonts w:ascii="Calibri" w:hAnsi="Calibri" w:cs="Calibri"/>
          <w:noProof/>
          <w:szCs w:val="24"/>
        </w:rPr>
        <w:tab/>
        <w:t xml:space="preserve">Paddy rice production worldwide 2017-2018, by country,. </w:t>
      </w:r>
      <w:r w:rsidRPr="00DB0D7A">
        <w:rPr>
          <w:rFonts w:ascii="Calibri" w:hAnsi="Calibri" w:cs="Calibri"/>
          <w:i/>
          <w:iCs/>
          <w:noProof/>
          <w:szCs w:val="24"/>
        </w:rPr>
        <w:t>Statista</w:t>
      </w:r>
      <w:r w:rsidRPr="00DB0D7A">
        <w:rPr>
          <w:rFonts w:ascii="Calibri" w:hAnsi="Calibri" w:cs="Calibri"/>
          <w:noProof/>
          <w:szCs w:val="24"/>
        </w:rPr>
        <w:t xml:space="preserve"> (2019). Available at: https://www.statista.com/statistics/255937/leading-rice-producers-worldwide/. </w:t>
      </w:r>
    </w:p>
    <w:p w14:paraId="5F2C3342"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8.</w:t>
      </w:r>
      <w:r w:rsidRPr="00DB0D7A">
        <w:rPr>
          <w:rFonts w:ascii="Calibri" w:hAnsi="Calibri" w:cs="Calibri"/>
          <w:noProof/>
          <w:szCs w:val="24"/>
        </w:rPr>
        <w:tab/>
        <w:t xml:space="preserve">Jin, S., Zhang, Y. &amp; Xu, Y. Amount of information and the willingness of consumers to pay for food traceability in China. </w:t>
      </w:r>
      <w:r w:rsidRPr="00DB0D7A">
        <w:rPr>
          <w:rFonts w:ascii="Calibri" w:hAnsi="Calibri" w:cs="Calibri"/>
          <w:i/>
          <w:iCs/>
          <w:noProof/>
          <w:szCs w:val="24"/>
        </w:rPr>
        <w:t>Food Control</w:t>
      </w:r>
      <w:r w:rsidRPr="00DB0D7A">
        <w:rPr>
          <w:rFonts w:ascii="Calibri" w:hAnsi="Calibri" w:cs="Calibri"/>
          <w:noProof/>
          <w:szCs w:val="24"/>
        </w:rPr>
        <w:t xml:space="preserve"> (2017). doi:10.1016/j.foodcont.2017.02.012</w:t>
      </w:r>
    </w:p>
    <w:p w14:paraId="3DB74C16"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9.</w:t>
      </w:r>
      <w:r w:rsidRPr="00DB0D7A">
        <w:rPr>
          <w:rFonts w:ascii="Calibri" w:hAnsi="Calibri" w:cs="Calibri"/>
          <w:noProof/>
          <w:szCs w:val="24"/>
        </w:rPr>
        <w:tab/>
        <w:t>Veeck, G. Food Safety Concerns and Rice Imports in China : 1998 - 2016. (2017).</w:t>
      </w:r>
    </w:p>
    <w:p w14:paraId="3BEEAB0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10.</w:t>
      </w:r>
      <w:r w:rsidRPr="00DB0D7A">
        <w:rPr>
          <w:rFonts w:ascii="Calibri" w:hAnsi="Calibri" w:cs="Calibri"/>
          <w:noProof/>
          <w:szCs w:val="24"/>
        </w:rPr>
        <w:tab/>
        <w:t xml:space="preserve">Qian, L. </w:t>
      </w:r>
      <w:r w:rsidRPr="00DB0D7A">
        <w:rPr>
          <w:rFonts w:ascii="Calibri" w:hAnsi="Calibri" w:cs="Calibri"/>
          <w:i/>
          <w:iCs/>
          <w:noProof/>
          <w:szCs w:val="24"/>
        </w:rPr>
        <w:t>et al.</w:t>
      </w:r>
      <w:r w:rsidRPr="00DB0D7A">
        <w:rPr>
          <w:rFonts w:ascii="Calibri" w:hAnsi="Calibri" w:cs="Calibri"/>
          <w:noProof/>
          <w:szCs w:val="24"/>
        </w:rPr>
        <w:t xml:space="preserve"> Determination of geographical origin of wuchang rice with the geographical indicator by multielement analysis. </w:t>
      </w:r>
      <w:r w:rsidRPr="00DB0D7A">
        <w:rPr>
          <w:rFonts w:ascii="Calibri" w:hAnsi="Calibri" w:cs="Calibri"/>
          <w:i/>
          <w:iCs/>
          <w:noProof/>
          <w:szCs w:val="24"/>
        </w:rPr>
        <w:t>J. Food Qual.</w:t>
      </w:r>
      <w:r w:rsidRPr="00DB0D7A">
        <w:rPr>
          <w:rFonts w:ascii="Calibri" w:hAnsi="Calibri" w:cs="Calibri"/>
          <w:noProof/>
          <w:szCs w:val="24"/>
        </w:rPr>
        <w:t xml:space="preserve"> </w:t>
      </w:r>
      <w:r w:rsidRPr="00DB0D7A">
        <w:rPr>
          <w:rFonts w:ascii="Calibri" w:hAnsi="Calibri" w:cs="Calibri"/>
          <w:b/>
          <w:bCs/>
          <w:noProof/>
          <w:szCs w:val="24"/>
        </w:rPr>
        <w:t>2019</w:t>
      </w:r>
      <w:r w:rsidRPr="00DB0D7A">
        <w:rPr>
          <w:rFonts w:ascii="Calibri" w:hAnsi="Calibri" w:cs="Calibri"/>
          <w:noProof/>
          <w:szCs w:val="24"/>
        </w:rPr>
        <w:t>, (2019).</w:t>
      </w:r>
    </w:p>
    <w:p w14:paraId="4E25015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11.</w:t>
      </w:r>
      <w:r w:rsidRPr="00DB0D7A">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141</w:t>
      </w:r>
      <w:r w:rsidRPr="00DB0D7A">
        <w:rPr>
          <w:rFonts w:ascii="Calibri" w:hAnsi="Calibri" w:cs="Calibri"/>
          <w:noProof/>
          <w:szCs w:val="24"/>
        </w:rPr>
        <w:t>, 3504–3509 (2013).</w:t>
      </w:r>
    </w:p>
    <w:p w14:paraId="7CB23F59"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12.</w:t>
      </w:r>
      <w:r w:rsidRPr="00DB0D7A">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DB0D7A">
        <w:rPr>
          <w:rFonts w:ascii="Calibri" w:hAnsi="Calibri" w:cs="Calibri"/>
          <w:i/>
          <w:iCs/>
          <w:noProof/>
          <w:szCs w:val="24"/>
        </w:rPr>
        <w:t>Comput. Electron. Agric.</w:t>
      </w:r>
      <w:r w:rsidRPr="00DB0D7A">
        <w:rPr>
          <w:rFonts w:ascii="Calibri" w:hAnsi="Calibri" w:cs="Calibri"/>
          <w:noProof/>
          <w:szCs w:val="24"/>
        </w:rPr>
        <w:t xml:space="preserve"> </w:t>
      </w:r>
      <w:r w:rsidRPr="00DB0D7A">
        <w:rPr>
          <w:rFonts w:ascii="Calibri" w:hAnsi="Calibri" w:cs="Calibri"/>
          <w:b/>
          <w:bCs/>
          <w:noProof/>
          <w:szCs w:val="24"/>
        </w:rPr>
        <w:t>121</w:t>
      </w:r>
      <w:r w:rsidRPr="00DB0D7A">
        <w:rPr>
          <w:rFonts w:ascii="Calibri" w:hAnsi="Calibri" w:cs="Calibri"/>
          <w:noProof/>
          <w:szCs w:val="24"/>
        </w:rPr>
        <w:t>, 101–107 (2016).</w:t>
      </w:r>
    </w:p>
    <w:p w14:paraId="5D352F1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13.</w:t>
      </w:r>
      <w:r w:rsidRPr="00DB0D7A">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DB0D7A">
        <w:rPr>
          <w:rFonts w:ascii="Calibri" w:hAnsi="Calibri" w:cs="Calibri"/>
          <w:i/>
          <w:iCs/>
          <w:noProof/>
          <w:szCs w:val="24"/>
        </w:rPr>
        <w:t>J. Anal. Test.</w:t>
      </w:r>
      <w:r w:rsidRPr="00DB0D7A">
        <w:rPr>
          <w:rFonts w:ascii="Calibri" w:hAnsi="Calibri" w:cs="Calibri"/>
          <w:noProof/>
          <w:szCs w:val="24"/>
        </w:rPr>
        <w:t xml:space="preserve"> </w:t>
      </w:r>
      <w:r w:rsidRPr="00DB0D7A">
        <w:rPr>
          <w:rFonts w:ascii="Calibri" w:hAnsi="Calibri" w:cs="Calibri"/>
          <w:b/>
          <w:bCs/>
          <w:noProof/>
          <w:szCs w:val="24"/>
        </w:rPr>
        <w:t>2</w:t>
      </w:r>
      <w:r w:rsidRPr="00DB0D7A">
        <w:rPr>
          <w:rFonts w:ascii="Calibri" w:hAnsi="Calibri" w:cs="Calibri"/>
          <w:noProof/>
          <w:szCs w:val="24"/>
        </w:rPr>
        <w:t>, 138–148 (2018).</w:t>
      </w:r>
    </w:p>
    <w:p w14:paraId="5C5D806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14.</w:t>
      </w:r>
      <w:r w:rsidRPr="00DB0D7A">
        <w:rPr>
          <w:rFonts w:ascii="Calibri" w:hAnsi="Calibri" w:cs="Calibri"/>
          <w:noProof/>
          <w:szCs w:val="24"/>
        </w:rPr>
        <w:tab/>
        <w:t xml:space="preserve">Maione, C. &amp; Barbosa, R. M. Recent applications of multivariate data analysis methods in the authentication of rice and the most analyzed parameters: A review. </w:t>
      </w:r>
      <w:r w:rsidRPr="00DB0D7A">
        <w:rPr>
          <w:rFonts w:ascii="Calibri" w:hAnsi="Calibri" w:cs="Calibri"/>
          <w:i/>
          <w:iCs/>
          <w:noProof/>
          <w:szCs w:val="24"/>
        </w:rPr>
        <w:t>Crit. Rev. Food Sci. Nutr.</w:t>
      </w:r>
      <w:r w:rsidRPr="00DB0D7A">
        <w:rPr>
          <w:rFonts w:ascii="Calibri" w:hAnsi="Calibri" w:cs="Calibri"/>
          <w:noProof/>
          <w:szCs w:val="24"/>
        </w:rPr>
        <w:t xml:space="preserve"> </w:t>
      </w:r>
      <w:r w:rsidRPr="00DB0D7A">
        <w:rPr>
          <w:rFonts w:ascii="Calibri" w:hAnsi="Calibri" w:cs="Calibri"/>
          <w:b/>
          <w:bCs/>
          <w:noProof/>
          <w:szCs w:val="24"/>
        </w:rPr>
        <w:t>8398</w:t>
      </w:r>
      <w:r w:rsidRPr="00DB0D7A">
        <w:rPr>
          <w:rFonts w:ascii="Calibri" w:hAnsi="Calibri" w:cs="Calibri"/>
          <w:noProof/>
          <w:szCs w:val="24"/>
        </w:rPr>
        <w:t>, 1–12 (2018).</w:t>
      </w:r>
    </w:p>
    <w:p w14:paraId="0A145FA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15.</w:t>
      </w:r>
      <w:r w:rsidRPr="00DB0D7A">
        <w:rPr>
          <w:rFonts w:ascii="Calibri" w:hAnsi="Calibri" w:cs="Calibri"/>
          <w:noProof/>
          <w:szCs w:val="24"/>
        </w:rPr>
        <w:tab/>
        <w:t xml:space="preserve">Jiménez-Carvelo, A. M., González-Casado, A., Bagur-González, M. G. &amp; Cuadros-Rodríguez, L. </w:t>
      </w:r>
      <w:r w:rsidRPr="00DB0D7A">
        <w:rPr>
          <w:rFonts w:ascii="Calibri" w:hAnsi="Calibri" w:cs="Calibri"/>
          <w:i/>
          <w:iCs/>
          <w:noProof/>
          <w:szCs w:val="24"/>
        </w:rPr>
        <w:t>Alternative data mining/machine learning methods for the analytical evaluation of food quality and authenticity – A review</w:t>
      </w:r>
      <w:r w:rsidRPr="00DB0D7A">
        <w:rPr>
          <w:rFonts w:ascii="Calibri" w:hAnsi="Calibri" w:cs="Calibri"/>
          <w:noProof/>
          <w:szCs w:val="24"/>
        </w:rPr>
        <w:t xml:space="preserve">. </w:t>
      </w:r>
      <w:r w:rsidRPr="00DB0D7A">
        <w:rPr>
          <w:rFonts w:ascii="Calibri" w:hAnsi="Calibri" w:cs="Calibri"/>
          <w:i/>
          <w:iCs/>
          <w:noProof/>
          <w:szCs w:val="24"/>
        </w:rPr>
        <w:t>Food Research International</w:t>
      </w:r>
      <w:r w:rsidRPr="00DB0D7A">
        <w:rPr>
          <w:rFonts w:ascii="Calibri" w:hAnsi="Calibri" w:cs="Calibri"/>
          <w:noProof/>
          <w:szCs w:val="24"/>
        </w:rPr>
        <w:t xml:space="preserve"> </w:t>
      </w:r>
      <w:r w:rsidRPr="00DB0D7A">
        <w:rPr>
          <w:rFonts w:ascii="Calibri" w:hAnsi="Calibri" w:cs="Calibri"/>
          <w:b/>
          <w:bCs/>
          <w:noProof/>
          <w:szCs w:val="24"/>
        </w:rPr>
        <w:t>122</w:t>
      </w:r>
      <w:r w:rsidRPr="00DB0D7A">
        <w:rPr>
          <w:rFonts w:ascii="Calibri" w:hAnsi="Calibri" w:cs="Calibri"/>
          <w:noProof/>
          <w:szCs w:val="24"/>
        </w:rPr>
        <w:t>, (Elsevier Ltd, 2019).</w:t>
      </w:r>
    </w:p>
    <w:p w14:paraId="4AA5D71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16.</w:t>
      </w:r>
      <w:r w:rsidRPr="00DB0D7A">
        <w:rPr>
          <w:rFonts w:ascii="Calibri" w:hAnsi="Calibri" w:cs="Calibri"/>
          <w:noProof/>
          <w:szCs w:val="24"/>
        </w:rPr>
        <w:tab/>
        <w:t xml:space="preserve">Gromski, P. S. </w:t>
      </w:r>
      <w:r w:rsidRPr="00DB0D7A">
        <w:rPr>
          <w:rFonts w:ascii="Calibri" w:hAnsi="Calibri" w:cs="Calibri"/>
          <w:i/>
          <w:iCs/>
          <w:noProof/>
          <w:szCs w:val="24"/>
        </w:rPr>
        <w:t>et al.</w:t>
      </w:r>
      <w:r w:rsidRPr="00DB0D7A">
        <w:rPr>
          <w:rFonts w:ascii="Calibri" w:hAnsi="Calibri" w:cs="Calibri"/>
          <w:noProof/>
          <w:szCs w:val="24"/>
        </w:rPr>
        <w:t xml:space="preserve"> A tutorial review: Metabolomics and partial least squares-discriminant analysis - a marriage of convenience or a shotgun wedding. </w:t>
      </w:r>
      <w:r w:rsidRPr="00DB0D7A">
        <w:rPr>
          <w:rFonts w:ascii="Calibri" w:hAnsi="Calibri" w:cs="Calibri"/>
          <w:i/>
          <w:iCs/>
          <w:noProof/>
          <w:szCs w:val="24"/>
        </w:rPr>
        <w:t>Anal. Chim. Acta</w:t>
      </w:r>
      <w:r w:rsidRPr="00DB0D7A">
        <w:rPr>
          <w:rFonts w:ascii="Calibri" w:hAnsi="Calibri" w:cs="Calibri"/>
          <w:noProof/>
          <w:szCs w:val="24"/>
        </w:rPr>
        <w:t xml:space="preserve"> </w:t>
      </w:r>
      <w:r w:rsidRPr="00DB0D7A">
        <w:rPr>
          <w:rFonts w:ascii="Calibri" w:hAnsi="Calibri" w:cs="Calibri"/>
          <w:b/>
          <w:bCs/>
          <w:noProof/>
          <w:szCs w:val="24"/>
        </w:rPr>
        <w:t>879</w:t>
      </w:r>
      <w:r w:rsidRPr="00DB0D7A">
        <w:rPr>
          <w:rFonts w:ascii="Calibri" w:hAnsi="Calibri" w:cs="Calibri"/>
          <w:noProof/>
          <w:szCs w:val="24"/>
        </w:rPr>
        <w:t>, 10–23 (2015).</w:t>
      </w:r>
    </w:p>
    <w:p w14:paraId="57397641"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17.</w:t>
      </w:r>
      <w:r w:rsidRPr="00DB0D7A">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DB0D7A">
        <w:rPr>
          <w:rFonts w:ascii="Segoe UI Symbol" w:hAnsi="Segoe UI Symbol" w:cs="Segoe UI Symbol"/>
          <w:noProof/>
          <w:szCs w:val="24"/>
        </w:rPr>
        <w:t>☆</w:t>
      </w:r>
      <w:r w:rsidRPr="00DB0D7A">
        <w:rPr>
          <w:rFonts w:ascii="Calibri" w:hAnsi="Calibri" w:cs="Calibri"/>
          <w:noProof/>
          <w:szCs w:val="24"/>
        </w:rPr>
        <w:t xml:space="preserve">. </w:t>
      </w:r>
      <w:r w:rsidRPr="00DB0D7A">
        <w:rPr>
          <w:rFonts w:ascii="Calibri" w:hAnsi="Calibri" w:cs="Calibri"/>
          <w:i/>
          <w:iCs/>
          <w:noProof/>
          <w:szCs w:val="24"/>
        </w:rPr>
        <w:t>Chemom. Intell. Lab. Syst.</w:t>
      </w:r>
      <w:r w:rsidRPr="00DB0D7A">
        <w:rPr>
          <w:rFonts w:ascii="Calibri" w:hAnsi="Calibri" w:cs="Calibri"/>
          <w:noProof/>
          <w:szCs w:val="24"/>
        </w:rPr>
        <w:t xml:space="preserve"> </w:t>
      </w:r>
      <w:r w:rsidRPr="00DB0D7A">
        <w:rPr>
          <w:rFonts w:ascii="Calibri" w:hAnsi="Calibri" w:cs="Calibri"/>
          <w:b/>
          <w:bCs/>
          <w:noProof/>
          <w:szCs w:val="24"/>
        </w:rPr>
        <w:t>96</w:t>
      </w:r>
      <w:r w:rsidRPr="00DB0D7A">
        <w:rPr>
          <w:rFonts w:ascii="Calibri" w:hAnsi="Calibri" w:cs="Calibri"/>
          <w:noProof/>
          <w:szCs w:val="24"/>
        </w:rPr>
        <w:t>, 27–33 (2009).</w:t>
      </w:r>
    </w:p>
    <w:p w14:paraId="527A80D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18.</w:t>
      </w:r>
      <w:r w:rsidRPr="00DB0D7A">
        <w:rPr>
          <w:rFonts w:ascii="Calibri" w:hAnsi="Calibri" w:cs="Calibri"/>
          <w:noProof/>
          <w:szCs w:val="24"/>
        </w:rPr>
        <w:tab/>
        <w:t xml:space="preserve">Hopfer, H., Nelson, J., Collins, T. S., Heymann, H. &amp; Ebeler, S. E. The combined impact of vineyard origin and processing winery on the elemental profile of red wines.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172</w:t>
      </w:r>
      <w:r w:rsidRPr="00DB0D7A">
        <w:rPr>
          <w:rFonts w:ascii="Calibri" w:hAnsi="Calibri" w:cs="Calibri"/>
          <w:noProof/>
          <w:szCs w:val="24"/>
        </w:rPr>
        <w:t>, 486–496 (2015).</w:t>
      </w:r>
    </w:p>
    <w:p w14:paraId="40ADA128"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19.</w:t>
      </w:r>
      <w:r w:rsidRPr="00DB0D7A">
        <w:rPr>
          <w:rFonts w:ascii="Calibri" w:hAnsi="Calibri" w:cs="Calibri"/>
          <w:noProof/>
          <w:szCs w:val="24"/>
        </w:rPr>
        <w:tab/>
        <w:t xml:space="preserve">Dietterich, T. Machine Learning Research: Four Current Directions. </w:t>
      </w:r>
      <w:r w:rsidRPr="00DB0D7A">
        <w:rPr>
          <w:rFonts w:ascii="Calibri" w:hAnsi="Calibri" w:cs="Calibri"/>
          <w:i/>
          <w:iCs/>
          <w:noProof/>
          <w:szCs w:val="24"/>
        </w:rPr>
        <w:t>AI Mag.</w:t>
      </w:r>
      <w:r w:rsidRPr="00DB0D7A">
        <w:rPr>
          <w:rFonts w:ascii="Calibri" w:hAnsi="Calibri" w:cs="Calibri"/>
          <w:noProof/>
          <w:szCs w:val="24"/>
        </w:rPr>
        <w:t xml:space="preserve"> </w:t>
      </w:r>
      <w:r w:rsidRPr="00DB0D7A">
        <w:rPr>
          <w:rFonts w:ascii="Calibri" w:hAnsi="Calibri" w:cs="Calibri"/>
          <w:b/>
          <w:bCs/>
          <w:noProof/>
          <w:szCs w:val="24"/>
        </w:rPr>
        <w:t>18</w:t>
      </w:r>
      <w:r w:rsidRPr="00DB0D7A">
        <w:rPr>
          <w:rFonts w:ascii="Calibri" w:hAnsi="Calibri" w:cs="Calibri"/>
          <w:noProof/>
          <w:szCs w:val="24"/>
        </w:rPr>
        <w:t>, (2000).</w:t>
      </w:r>
    </w:p>
    <w:p w14:paraId="600C485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20.</w:t>
      </w:r>
      <w:r w:rsidRPr="00DB0D7A">
        <w:rPr>
          <w:rFonts w:ascii="Calibri" w:hAnsi="Calibri" w:cs="Calibri"/>
          <w:noProof/>
          <w:szCs w:val="24"/>
        </w:rPr>
        <w:tab/>
        <w:t xml:space="preserve">Relief-based feature selection: Introduction and review. </w:t>
      </w:r>
      <w:r w:rsidRPr="00DB0D7A">
        <w:rPr>
          <w:rFonts w:ascii="Calibri" w:hAnsi="Calibri" w:cs="Calibri"/>
          <w:i/>
          <w:iCs/>
          <w:noProof/>
          <w:szCs w:val="24"/>
        </w:rPr>
        <w:t>J. Biomed. Inform.</w:t>
      </w:r>
      <w:r w:rsidRPr="00DB0D7A">
        <w:rPr>
          <w:rFonts w:ascii="Calibri" w:hAnsi="Calibri" w:cs="Calibri"/>
          <w:noProof/>
          <w:szCs w:val="24"/>
        </w:rPr>
        <w:t xml:space="preserve"> </w:t>
      </w:r>
      <w:r w:rsidRPr="00DB0D7A">
        <w:rPr>
          <w:rFonts w:ascii="Calibri" w:hAnsi="Calibri" w:cs="Calibri"/>
          <w:b/>
          <w:bCs/>
          <w:noProof/>
          <w:szCs w:val="24"/>
        </w:rPr>
        <w:t>85</w:t>
      </w:r>
      <w:r w:rsidRPr="00DB0D7A">
        <w:rPr>
          <w:rFonts w:ascii="Calibri" w:hAnsi="Calibri" w:cs="Calibri"/>
          <w:noProof/>
          <w:szCs w:val="24"/>
        </w:rPr>
        <w:t>, 189–203 (2018).</w:t>
      </w:r>
    </w:p>
    <w:p w14:paraId="523FC5AF"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21.</w:t>
      </w:r>
      <w:r w:rsidRPr="00DB0D7A">
        <w:rPr>
          <w:rFonts w:ascii="Calibri" w:hAnsi="Calibri" w:cs="Calibri"/>
          <w:noProof/>
          <w:szCs w:val="24"/>
        </w:rPr>
        <w:tab/>
        <w:t xml:space="preserve">Ambroise, C. &amp; McLachlan, G. J. Selection bias in gene extraction on the basis of microarray gene-expression data. </w:t>
      </w:r>
      <w:r w:rsidRPr="00DB0D7A">
        <w:rPr>
          <w:rFonts w:ascii="Calibri" w:hAnsi="Calibri" w:cs="Calibri"/>
          <w:i/>
          <w:iCs/>
          <w:noProof/>
          <w:szCs w:val="24"/>
        </w:rPr>
        <w:t>Proc. Natl. Acad. Sci.</w:t>
      </w:r>
      <w:r w:rsidRPr="00DB0D7A">
        <w:rPr>
          <w:rFonts w:ascii="Calibri" w:hAnsi="Calibri" w:cs="Calibri"/>
          <w:noProof/>
          <w:szCs w:val="24"/>
        </w:rPr>
        <w:t xml:space="preserve"> </w:t>
      </w:r>
      <w:r w:rsidRPr="00DB0D7A">
        <w:rPr>
          <w:rFonts w:ascii="Calibri" w:hAnsi="Calibri" w:cs="Calibri"/>
          <w:b/>
          <w:bCs/>
          <w:noProof/>
          <w:szCs w:val="24"/>
        </w:rPr>
        <w:t>99</w:t>
      </w:r>
      <w:r w:rsidRPr="00DB0D7A">
        <w:rPr>
          <w:rFonts w:ascii="Calibri" w:hAnsi="Calibri" w:cs="Calibri"/>
          <w:noProof/>
          <w:szCs w:val="24"/>
        </w:rPr>
        <w:t>, 6562–6566 (2002).</w:t>
      </w:r>
    </w:p>
    <w:p w14:paraId="738FBE7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22.</w:t>
      </w:r>
      <w:r w:rsidRPr="00DB0D7A">
        <w:rPr>
          <w:rFonts w:ascii="Calibri" w:hAnsi="Calibri" w:cs="Calibri"/>
          <w:noProof/>
          <w:szCs w:val="24"/>
        </w:rPr>
        <w:tab/>
        <w:t xml:space="preserve">Krstajic, D., Buturovic, L. J., Leahy, D. E. &amp; Thomas, S. Cross-validation pitfalls when selecting and assessing regression and classification models. </w:t>
      </w:r>
      <w:r w:rsidRPr="00DB0D7A">
        <w:rPr>
          <w:rFonts w:ascii="Calibri" w:hAnsi="Calibri" w:cs="Calibri"/>
          <w:i/>
          <w:iCs/>
          <w:noProof/>
          <w:szCs w:val="24"/>
        </w:rPr>
        <w:t>J. Cheminform.</w:t>
      </w:r>
      <w:r w:rsidRPr="00DB0D7A">
        <w:rPr>
          <w:rFonts w:ascii="Calibri" w:hAnsi="Calibri" w:cs="Calibri"/>
          <w:noProof/>
          <w:szCs w:val="24"/>
        </w:rPr>
        <w:t xml:space="preserve"> </w:t>
      </w:r>
      <w:r w:rsidRPr="00DB0D7A">
        <w:rPr>
          <w:rFonts w:ascii="Calibri" w:hAnsi="Calibri" w:cs="Calibri"/>
          <w:b/>
          <w:bCs/>
          <w:noProof/>
          <w:szCs w:val="24"/>
        </w:rPr>
        <w:t>6</w:t>
      </w:r>
      <w:r w:rsidRPr="00DB0D7A">
        <w:rPr>
          <w:rFonts w:ascii="Calibri" w:hAnsi="Calibri" w:cs="Calibri"/>
          <w:noProof/>
          <w:szCs w:val="24"/>
        </w:rPr>
        <w:t>, 10 (2014).</w:t>
      </w:r>
    </w:p>
    <w:p w14:paraId="6C8B9B2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23.</w:t>
      </w:r>
      <w:r w:rsidRPr="00DB0D7A">
        <w:rPr>
          <w:rFonts w:ascii="Calibri" w:hAnsi="Calibri" w:cs="Calibri"/>
          <w:noProof/>
          <w:szCs w:val="24"/>
        </w:rPr>
        <w:tab/>
        <w:t xml:space="preserve">Data Handling in Science and Technology. in </w:t>
      </w:r>
      <w:r w:rsidRPr="00DB0D7A">
        <w:rPr>
          <w:rFonts w:ascii="Calibri" w:hAnsi="Calibri" w:cs="Calibri"/>
          <w:i/>
          <w:iCs/>
          <w:noProof/>
          <w:szCs w:val="24"/>
        </w:rPr>
        <w:t>Wavelets in Chemistry</w:t>
      </w:r>
      <w:r w:rsidRPr="00DB0D7A">
        <w:rPr>
          <w:rFonts w:ascii="Calibri" w:hAnsi="Calibri" w:cs="Calibri"/>
          <w:noProof/>
          <w:szCs w:val="24"/>
        </w:rPr>
        <w:t xml:space="preserve"> (ed. Walczak, B.) </w:t>
      </w:r>
      <w:r w:rsidRPr="00DB0D7A">
        <w:rPr>
          <w:rFonts w:ascii="Calibri" w:hAnsi="Calibri" w:cs="Calibri"/>
          <w:b/>
          <w:bCs/>
          <w:noProof/>
          <w:szCs w:val="24"/>
        </w:rPr>
        <w:t>22</w:t>
      </w:r>
      <w:r w:rsidRPr="00DB0D7A">
        <w:rPr>
          <w:rFonts w:ascii="Calibri" w:hAnsi="Calibri" w:cs="Calibri"/>
          <w:noProof/>
          <w:szCs w:val="24"/>
        </w:rPr>
        <w:t>, ii (Elsevier, 2000).</w:t>
      </w:r>
    </w:p>
    <w:p w14:paraId="42CCD83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24.</w:t>
      </w:r>
      <w:r w:rsidRPr="00DB0D7A">
        <w:rPr>
          <w:rFonts w:ascii="Calibri" w:hAnsi="Calibri" w:cs="Calibri"/>
          <w:noProof/>
          <w:szCs w:val="24"/>
        </w:rPr>
        <w:tab/>
        <w:t>Wickham, H., François, R., Henry, L. &amp; Müller, K. dplyr: A Grammar of Data Manipulation. (2019).</w:t>
      </w:r>
    </w:p>
    <w:p w14:paraId="478F080D"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25.</w:t>
      </w:r>
      <w:r w:rsidRPr="00DB0D7A">
        <w:rPr>
          <w:rFonts w:ascii="Calibri" w:hAnsi="Calibri" w:cs="Calibri"/>
          <w:noProof/>
          <w:szCs w:val="24"/>
        </w:rPr>
        <w:tab/>
        <w:t>Mundt, A. K. and F. factoextra: Extract and Visualize the Results of Multivariate Data Analyses. (2017).</w:t>
      </w:r>
    </w:p>
    <w:p w14:paraId="5534A74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26.</w:t>
      </w:r>
      <w:r w:rsidRPr="00DB0D7A">
        <w:rPr>
          <w:rFonts w:ascii="Calibri" w:hAnsi="Calibri" w:cs="Calibri"/>
          <w:noProof/>
          <w:szCs w:val="24"/>
        </w:rPr>
        <w:tab/>
        <w:t xml:space="preserve">Pedregosa, F. </w:t>
      </w:r>
      <w:r w:rsidRPr="00DB0D7A">
        <w:rPr>
          <w:rFonts w:ascii="Calibri" w:hAnsi="Calibri" w:cs="Calibri"/>
          <w:i/>
          <w:iCs/>
          <w:noProof/>
          <w:szCs w:val="24"/>
        </w:rPr>
        <w:t>et al.</w:t>
      </w:r>
      <w:r w:rsidRPr="00DB0D7A">
        <w:rPr>
          <w:rFonts w:ascii="Calibri" w:hAnsi="Calibri" w:cs="Calibri"/>
          <w:noProof/>
          <w:szCs w:val="24"/>
        </w:rPr>
        <w:t xml:space="preserve"> Scikit-learn: Machine Learning in {P}ython. </w:t>
      </w:r>
      <w:r w:rsidRPr="00DB0D7A">
        <w:rPr>
          <w:rFonts w:ascii="Calibri" w:hAnsi="Calibri" w:cs="Calibri"/>
          <w:i/>
          <w:iCs/>
          <w:noProof/>
          <w:szCs w:val="24"/>
        </w:rPr>
        <w:t>J. Mach. Learn. Res.</w:t>
      </w:r>
      <w:r w:rsidRPr="00DB0D7A">
        <w:rPr>
          <w:rFonts w:ascii="Calibri" w:hAnsi="Calibri" w:cs="Calibri"/>
          <w:noProof/>
          <w:szCs w:val="24"/>
        </w:rPr>
        <w:t xml:space="preserve"> </w:t>
      </w:r>
      <w:r w:rsidRPr="00DB0D7A">
        <w:rPr>
          <w:rFonts w:ascii="Calibri" w:hAnsi="Calibri" w:cs="Calibri"/>
          <w:b/>
          <w:bCs/>
          <w:noProof/>
          <w:szCs w:val="24"/>
        </w:rPr>
        <w:t>12</w:t>
      </w:r>
      <w:r w:rsidRPr="00DB0D7A">
        <w:rPr>
          <w:rFonts w:ascii="Calibri" w:hAnsi="Calibri" w:cs="Calibri"/>
          <w:noProof/>
          <w:szCs w:val="24"/>
        </w:rPr>
        <w:t>, 2825–2830 (2011).</w:t>
      </w:r>
    </w:p>
    <w:p w14:paraId="600300E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27.</w:t>
      </w:r>
      <w:r w:rsidRPr="00DB0D7A">
        <w:rPr>
          <w:rFonts w:ascii="Calibri" w:hAnsi="Calibri" w:cs="Calibri"/>
          <w:noProof/>
          <w:szCs w:val="24"/>
        </w:rPr>
        <w:tab/>
        <w:t xml:space="preserve">Urbanowicz, R. J., Olson, R. S., Schmitt, P., Meeker, M. &amp; Moore, J. H. Benchmarking relief-based feature selection methods for bioinformatics data mining. </w:t>
      </w:r>
      <w:r w:rsidRPr="00DB0D7A">
        <w:rPr>
          <w:rFonts w:ascii="Calibri" w:hAnsi="Calibri" w:cs="Calibri"/>
          <w:i/>
          <w:iCs/>
          <w:noProof/>
          <w:szCs w:val="24"/>
        </w:rPr>
        <w:t>J. Biomed. Inform.</w:t>
      </w:r>
      <w:r w:rsidRPr="00DB0D7A">
        <w:rPr>
          <w:rFonts w:ascii="Calibri" w:hAnsi="Calibri" w:cs="Calibri"/>
          <w:noProof/>
          <w:szCs w:val="24"/>
        </w:rPr>
        <w:t xml:space="preserve"> </w:t>
      </w:r>
      <w:r w:rsidRPr="00DB0D7A">
        <w:rPr>
          <w:rFonts w:ascii="Calibri" w:hAnsi="Calibri" w:cs="Calibri"/>
          <w:b/>
          <w:bCs/>
          <w:noProof/>
          <w:szCs w:val="24"/>
        </w:rPr>
        <w:t>85</w:t>
      </w:r>
      <w:r w:rsidRPr="00DB0D7A">
        <w:rPr>
          <w:rFonts w:ascii="Calibri" w:hAnsi="Calibri" w:cs="Calibri"/>
          <w:noProof/>
          <w:szCs w:val="24"/>
        </w:rPr>
        <w:t>, 168–188 (2018).</w:t>
      </w:r>
    </w:p>
    <w:p w14:paraId="6E456B49"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28.</w:t>
      </w:r>
      <w:r w:rsidRPr="00DB0D7A">
        <w:rPr>
          <w:rFonts w:ascii="Calibri" w:hAnsi="Calibri" w:cs="Calibri"/>
          <w:noProof/>
          <w:szCs w:val="24"/>
        </w:rPr>
        <w:tab/>
        <w:t xml:space="preserve">Walt, S. van der, Colbert, S. C. &amp; Varoquaux, G. The NumPy Array: A Structure for Efficient Numerical Computation. </w:t>
      </w:r>
      <w:r w:rsidRPr="00DB0D7A">
        <w:rPr>
          <w:rFonts w:ascii="Calibri" w:hAnsi="Calibri" w:cs="Calibri"/>
          <w:i/>
          <w:iCs/>
          <w:noProof/>
          <w:szCs w:val="24"/>
        </w:rPr>
        <w:t>Comput. Sci. Eng.</w:t>
      </w:r>
      <w:r w:rsidRPr="00DB0D7A">
        <w:rPr>
          <w:rFonts w:ascii="Calibri" w:hAnsi="Calibri" w:cs="Calibri"/>
          <w:noProof/>
          <w:szCs w:val="24"/>
        </w:rPr>
        <w:t xml:space="preserve"> </w:t>
      </w:r>
      <w:r w:rsidRPr="00DB0D7A">
        <w:rPr>
          <w:rFonts w:ascii="Calibri" w:hAnsi="Calibri" w:cs="Calibri"/>
          <w:b/>
          <w:bCs/>
          <w:noProof/>
          <w:szCs w:val="24"/>
        </w:rPr>
        <w:t>13</w:t>
      </w:r>
      <w:r w:rsidRPr="00DB0D7A">
        <w:rPr>
          <w:rFonts w:ascii="Calibri" w:hAnsi="Calibri" w:cs="Calibri"/>
          <w:noProof/>
          <w:szCs w:val="24"/>
        </w:rPr>
        <w:t>, 22–30 (2011).</w:t>
      </w:r>
    </w:p>
    <w:p w14:paraId="7831CE8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29.</w:t>
      </w:r>
      <w:r w:rsidRPr="00DB0D7A">
        <w:rPr>
          <w:rFonts w:ascii="Calibri" w:hAnsi="Calibri" w:cs="Calibri"/>
          <w:noProof/>
          <w:szCs w:val="24"/>
        </w:rPr>
        <w:tab/>
        <w:t xml:space="preserve">McKinney, W. Data Structures for Statistical Computing in Python. in </w:t>
      </w:r>
      <w:r w:rsidRPr="00DB0D7A">
        <w:rPr>
          <w:rFonts w:ascii="Calibri" w:hAnsi="Calibri" w:cs="Calibri"/>
          <w:i/>
          <w:iCs/>
          <w:noProof/>
          <w:szCs w:val="24"/>
        </w:rPr>
        <w:t>Proceedings of the 9th Python in Science Conference</w:t>
      </w:r>
      <w:r w:rsidRPr="00DB0D7A">
        <w:rPr>
          <w:rFonts w:ascii="Calibri" w:hAnsi="Calibri" w:cs="Calibri"/>
          <w:noProof/>
          <w:szCs w:val="24"/>
        </w:rPr>
        <w:t xml:space="preserve"> (eds. van der Walt, S. &amp; Millman, J.) 51–56 (2010).</w:t>
      </w:r>
    </w:p>
    <w:p w14:paraId="29CCC006"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30.</w:t>
      </w:r>
      <w:r w:rsidRPr="00DB0D7A">
        <w:rPr>
          <w:rFonts w:ascii="Calibri" w:hAnsi="Calibri" w:cs="Calibri"/>
          <w:noProof/>
          <w:szCs w:val="24"/>
        </w:rPr>
        <w:tab/>
        <w:t xml:space="preserve">Brereton, R. G. </w:t>
      </w:r>
      <w:r w:rsidRPr="00DB0D7A">
        <w:rPr>
          <w:rFonts w:ascii="Calibri" w:hAnsi="Calibri" w:cs="Calibri"/>
          <w:i/>
          <w:iCs/>
          <w:noProof/>
          <w:szCs w:val="24"/>
        </w:rPr>
        <w:t>et al.</w:t>
      </w:r>
      <w:r w:rsidRPr="00DB0D7A">
        <w:rPr>
          <w:rFonts w:ascii="Calibri" w:hAnsi="Calibri" w:cs="Calibri"/>
          <w:noProof/>
          <w:szCs w:val="24"/>
        </w:rPr>
        <w:t xml:space="preserve"> Chemometrics in analytical chemistry—part I: history, experimental design and data analysis tools. </w:t>
      </w:r>
      <w:r w:rsidRPr="00DB0D7A">
        <w:rPr>
          <w:rFonts w:ascii="Calibri" w:hAnsi="Calibri" w:cs="Calibri"/>
          <w:i/>
          <w:iCs/>
          <w:noProof/>
          <w:szCs w:val="24"/>
        </w:rPr>
        <w:t>Anal. Bioanal. Chem.</w:t>
      </w:r>
      <w:r w:rsidRPr="00DB0D7A">
        <w:rPr>
          <w:rFonts w:ascii="Calibri" w:hAnsi="Calibri" w:cs="Calibri"/>
          <w:noProof/>
          <w:szCs w:val="24"/>
        </w:rPr>
        <w:t xml:space="preserve"> </w:t>
      </w:r>
      <w:r w:rsidRPr="00DB0D7A">
        <w:rPr>
          <w:rFonts w:ascii="Calibri" w:hAnsi="Calibri" w:cs="Calibri"/>
          <w:b/>
          <w:bCs/>
          <w:noProof/>
          <w:szCs w:val="24"/>
        </w:rPr>
        <w:t>409</w:t>
      </w:r>
      <w:r w:rsidRPr="00DB0D7A">
        <w:rPr>
          <w:rFonts w:ascii="Calibri" w:hAnsi="Calibri" w:cs="Calibri"/>
          <w:noProof/>
          <w:szCs w:val="24"/>
        </w:rPr>
        <w:t>, 5891–5899 (2017).</w:t>
      </w:r>
    </w:p>
    <w:p w14:paraId="2EEF7BD3"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31.</w:t>
      </w:r>
      <w:r w:rsidRPr="00DB0D7A">
        <w:rPr>
          <w:rFonts w:ascii="Calibri" w:hAnsi="Calibri" w:cs="Calibri"/>
          <w:noProof/>
          <w:szCs w:val="24"/>
        </w:rPr>
        <w:tab/>
        <w:t xml:space="preserve">McHugh, M. L. Interrater reliability: the kappa statistic. </w:t>
      </w:r>
      <w:r w:rsidRPr="00DB0D7A">
        <w:rPr>
          <w:rFonts w:ascii="Calibri" w:hAnsi="Calibri" w:cs="Calibri"/>
          <w:i/>
          <w:iCs/>
          <w:noProof/>
          <w:szCs w:val="24"/>
        </w:rPr>
        <w:t>Biochem. medica</w:t>
      </w:r>
      <w:r w:rsidRPr="00DB0D7A">
        <w:rPr>
          <w:rFonts w:ascii="Calibri" w:hAnsi="Calibri" w:cs="Calibri"/>
          <w:noProof/>
          <w:szCs w:val="24"/>
        </w:rPr>
        <w:t xml:space="preserve"> </w:t>
      </w:r>
      <w:r w:rsidRPr="00DB0D7A">
        <w:rPr>
          <w:rFonts w:ascii="Calibri" w:hAnsi="Calibri" w:cs="Calibri"/>
          <w:b/>
          <w:bCs/>
          <w:noProof/>
          <w:szCs w:val="24"/>
        </w:rPr>
        <w:t>22</w:t>
      </w:r>
      <w:r w:rsidRPr="00DB0D7A">
        <w:rPr>
          <w:rFonts w:ascii="Calibri" w:hAnsi="Calibri" w:cs="Calibri"/>
          <w:noProof/>
          <w:szCs w:val="24"/>
        </w:rPr>
        <w:t>, 276–282 (2012).</w:t>
      </w:r>
    </w:p>
    <w:p w14:paraId="346E18B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32.</w:t>
      </w:r>
      <w:r w:rsidRPr="00DB0D7A">
        <w:rPr>
          <w:rFonts w:ascii="Calibri" w:hAnsi="Calibri" w:cs="Calibri"/>
          <w:noProof/>
          <w:szCs w:val="24"/>
        </w:rPr>
        <w:tab/>
        <w:t xml:space="preserve">Chung, I. M. </w:t>
      </w:r>
      <w:r w:rsidRPr="00DB0D7A">
        <w:rPr>
          <w:rFonts w:ascii="Calibri" w:hAnsi="Calibri" w:cs="Calibri"/>
          <w:i/>
          <w:iCs/>
          <w:noProof/>
          <w:szCs w:val="24"/>
        </w:rPr>
        <w:t>et al.</w:t>
      </w:r>
      <w:r w:rsidRPr="00DB0D7A">
        <w:rPr>
          <w:rFonts w:ascii="Calibri" w:hAnsi="Calibri" w:cs="Calibri"/>
          <w:noProof/>
          <w:szCs w:val="24"/>
        </w:rPr>
        <w:t xml:space="preserve"> Geographic authentication of Asian rice (Oryza sativa L.) using multi-elemental and stable isotopic data combined with multivariate analysis.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240</w:t>
      </w:r>
      <w:r w:rsidRPr="00DB0D7A">
        <w:rPr>
          <w:rFonts w:ascii="Calibri" w:hAnsi="Calibri" w:cs="Calibri"/>
          <w:noProof/>
          <w:szCs w:val="24"/>
        </w:rPr>
        <w:t>, 840–849 (2018).</w:t>
      </w:r>
    </w:p>
    <w:p w14:paraId="7EB797E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33.</w:t>
      </w:r>
      <w:r w:rsidRPr="00DB0D7A">
        <w:rPr>
          <w:rFonts w:ascii="Calibri" w:hAnsi="Calibri" w:cs="Calibri"/>
          <w:noProof/>
          <w:szCs w:val="24"/>
        </w:rPr>
        <w:tab/>
        <w:t>Zhang, Y., Song, Q., Yan, J. &amp; Tang, J. Mineral element concentrations in grains of Chinese wheat cultivars. 303–313 (2010). doi:10.1007/s10681-009-0082-6</w:t>
      </w:r>
    </w:p>
    <w:p w14:paraId="644C185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34.</w:t>
      </w:r>
      <w:r w:rsidRPr="00DB0D7A">
        <w:rPr>
          <w:rFonts w:ascii="Calibri" w:hAnsi="Calibri" w:cs="Calibri"/>
          <w:noProof/>
          <w:szCs w:val="24"/>
        </w:rPr>
        <w:tab/>
        <w:t xml:space="preserve">Li, Z., Li, L., Pan, G. &amp; Chen, J. Bioavailability of Cd in a soil-rice system in China: Soil type versus genotype effects. </w:t>
      </w:r>
      <w:r w:rsidRPr="00DB0D7A">
        <w:rPr>
          <w:rFonts w:ascii="Calibri" w:hAnsi="Calibri" w:cs="Calibri"/>
          <w:i/>
          <w:iCs/>
          <w:noProof/>
          <w:szCs w:val="24"/>
        </w:rPr>
        <w:t>Plant Soil</w:t>
      </w:r>
      <w:r w:rsidRPr="00DB0D7A">
        <w:rPr>
          <w:rFonts w:ascii="Calibri" w:hAnsi="Calibri" w:cs="Calibri"/>
          <w:noProof/>
          <w:szCs w:val="24"/>
        </w:rPr>
        <w:t xml:space="preserve"> </w:t>
      </w:r>
      <w:r w:rsidRPr="00DB0D7A">
        <w:rPr>
          <w:rFonts w:ascii="Calibri" w:hAnsi="Calibri" w:cs="Calibri"/>
          <w:b/>
          <w:bCs/>
          <w:noProof/>
          <w:szCs w:val="24"/>
        </w:rPr>
        <w:t>271</w:t>
      </w:r>
      <w:r w:rsidRPr="00DB0D7A">
        <w:rPr>
          <w:rFonts w:ascii="Calibri" w:hAnsi="Calibri" w:cs="Calibri"/>
          <w:noProof/>
          <w:szCs w:val="24"/>
        </w:rPr>
        <w:t>, 165–173 (2005).</w:t>
      </w:r>
    </w:p>
    <w:p w14:paraId="564EB91D"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35.</w:t>
      </w:r>
      <w:r w:rsidRPr="00DB0D7A">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DB0D7A">
        <w:rPr>
          <w:rFonts w:ascii="Calibri" w:hAnsi="Calibri" w:cs="Calibri"/>
          <w:b/>
          <w:bCs/>
          <w:noProof/>
          <w:szCs w:val="24"/>
        </w:rPr>
        <w:t>7</w:t>
      </w:r>
      <w:r w:rsidRPr="00DB0D7A">
        <w:rPr>
          <w:rFonts w:ascii="Calibri" w:hAnsi="Calibri" w:cs="Calibri"/>
          <w:noProof/>
          <w:szCs w:val="24"/>
        </w:rPr>
        <w:t>, 565–571 (2006).</w:t>
      </w:r>
    </w:p>
    <w:p w14:paraId="252082E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36.</w:t>
      </w:r>
      <w:r w:rsidRPr="00DB0D7A">
        <w:rPr>
          <w:rFonts w:ascii="Calibri" w:hAnsi="Calibri" w:cs="Calibri"/>
          <w:noProof/>
          <w:szCs w:val="24"/>
        </w:rPr>
        <w:tab/>
        <w:t xml:space="preserve">Liu, X., Tian, G., Jiang, D., Zhang, C. &amp; Kong, L. Cadmium (Cd) distribution and contamination in Chinese paddy soils on national scale. </w:t>
      </w:r>
      <w:r w:rsidRPr="00DB0D7A">
        <w:rPr>
          <w:rFonts w:ascii="Calibri" w:hAnsi="Calibri" w:cs="Calibri"/>
          <w:i/>
          <w:iCs/>
          <w:noProof/>
          <w:szCs w:val="24"/>
        </w:rPr>
        <w:t>Environ. Sci. Pollut. Res.</w:t>
      </w:r>
      <w:r w:rsidRPr="00DB0D7A">
        <w:rPr>
          <w:rFonts w:ascii="Calibri" w:hAnsi="Calibri" w:cs="Calibri"/>
          <w:noProof/>
          <w:szCs w:val="24"/>
        </w:rPr>
        <w:t xml:space="preserve"> </w:t>
      </w:r>
      <w:r w:rsidRPr="00DB0D7A">
        <w:rPr>
          <w:rFonts w:ascii="Calibri" w:hAnsi="Calibri" w:cs="Calibri"/>
          <w:b/>
          <w:bCs/>
          <w:noProof/>
          <w:szCs w:val="24"/>
        </w:rPr>
        <w:t>23</w:t>
      </w:r>
      <w:r w:rsidRPr="00DB0D7A">
        <w:rPr>
          <w:rFonts w:ascii="Calibri" w:hAnsi="Calibri" w:cs="Calibri"/>
          <w:noProof/>
          <w:szCs w:val="24"/>
        </w:rPr>
        <w:t>, 17941–17952 (2016).</w:t>
      </w:r>
    </w:p>
    <w:p w14:paraId="6B49901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37.</w:t>
      </w:r>
      <w:r w:rsidRPr="00DB0D7A">
        <w:rPr>
          <w:rFonts w:ascii="Calibri" w:hAnsi="Calibri" w:cs="Calibri"/>
          <w:noProof/>
          <w:szCs w:val="24"/>
        </w:rPr>
        <w:tab/>
        <w:t xml:space="preserve">Rosenblatt, M. Remarks on Some Nonparametric Estimates of a Density Function. </w:t>
      </w:r>
      <w:r w:rsidRPr="00DB0D7A">
        <w:rPr>
          <w:rFonts w:ascii="Calibri" w:hAnsi="Calibri" w:cs="Calibri"/>
          <w:i/>
          <w:iCs/>
          <w:noProof/>
          <w:szCs w:val="24"/>
        </w:rPr>
        <w:t>Ann. Math. Stat.</w:t>
      </w:r>
      <w:r w:rsidRPr="00DB0D7A">
        <w:rPr>
          <w:rFonts w:ascii="Calibri" w:hAnsi="Calibri" w:cs="Calibri"/>
          <w:noProof/>
          <w:szCs w:val="24"/>
        </w:rPr>
        <w:t xml:space="preserve"> </w:t>
      </w:r>
      <w:r w:rsidRPr="00DB0D7A">
        <w:rPr>
          <w:rFonts w:ascii="Calibri" w:hAnsi="Calibri" w:cs="Calibri"/>
          <w:b/>
          <w:bCs/>
          <w:noProof/>
          <w:szCs w:val="24"/>
        </w:rPr>
        <w:t>27</w:t>
      </w:r>
      <w:r w:rsidRPr="00DB0D7A">
        <w:rPr>
          <w:rFonts w:ascii="Calibri" w:hAnsi="Calibri" w:cs="Calibri"/>
          <w:noProof/>
          <w:szCs w:val="24"/>
        </w:rPr>
        <w:t>, 832–837 (1956).</w:t>
      </w:r>
    </w:p>
    <w:p w14:paraId="0029652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38.</w:t>
      </w:r>
      <w:r w:rsidRPr="00DB0D7A">
        <w:rPr>
          <w:rFonts w:ascii="Calibri" w:hAnsi="Calibri" w:cs="Calibri"/>
          <w:noProof/>
          <w:szCs w:val="24"/>
        </w:rPr>
        <w:tab/>
        <w:t xml:space="preserve">Filzmoser, P. &amp; Group, F. </w:t>
      </w:r>
      <w:r w:rsidRPr="00DB0D7A">
        <w:rPr>
          <w:rFonts w:ascii="Calibri" w:hAnsi="Calibri" w:cs="Calibri"/>
          <w:i/>
          <w:iCs/>
          <w:noProof/>
          <w:szCs w:val="24"/>
        </w:rPr>
        <w:t>Intro. to multivariate statistical Analysis in Chemometrics</w:t>
      </w:r>
      <w:r w:rsidRPr="00DB0D7A">
        <w:rPr>
          <w:rFonts w:ascii="Calibri" w:hAnsi="Calibri" w:cs="Calibri"/>
          <w:noProof/>
          <w:szCs w:val="24"/>
        </w:rPr>
        <w:t>. (2008).</w:t>
      </w:r>
    </w:p>
    <w:p w14:paraId="4F193AE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39.</w:t>
      </w:r>
      <w:r w:rsidRPr="00DB0D7A">
        <w:rPr>
          <w:rFonts w:ascii="Calibri" w:hAnsi="Calibri" w:cs="Calibri"/>
          <w:noProof/>
          <w:szCs w:val="24"/>
        </w:rPr>
        <w:tab/>
        <w:t xml:space="preserve">Yu, Y. </w:t>
      </w:r>
      <w:r w:rsidRPr="00DB0D7A">
        <w:rPr>
          <w:rFonts w:ascii="Calibri" w:hAnsi="Calibri" w:cs="Calibri"/>
          <w:i/>
          <w:iCs/>
          <w:noProof/>
          <w:szCs w:val="24"/>
        </w:rPr>
        <w:t>et al.</w:t>
      </w:r>
      <w:r w:rsidRPr="00DB0D7A">
        <w:rPr>
          <w:rFonts w:ascii="Calibri" w:hAnsi="Calibri" w:cs="Calibri"/>
          <w:noProof/>
          <w:szCs w:val="24"/>
        </w:rPr>
        <w:t xml:space="preserve"> Accuracy and stability improvement in detecting Wuchang rice adulteration by piece-wise multiplicative scatter correction in the hyperspectral imaging system. </w:t>
      </w:r>
      <w:r w:rsidRPr="00DB0D7A">
        <w:rPr>
          <w:rFonts w:ascii="Calibri" w:hAnsi="Calibri" w:cs="Calibri"/>
          <w:i/>
          <w:iCs/>
          <w:noProof/>
          <w:szCs w:val="24"/>
        </w:rPr>
        <w:t>Anal. Methods</w:t>
      </w:r>
      <w:r w:rsidRPr="00DB0D7A">
        <w:rPr>
          <w:rFonts w:ascii="Calibri" w:hAnsi="Calibri" w:cs="Calibri"/>
          <w:noProof/>
          <w:szCs w:val="24"/>
        </w:rPr>
        <w:t xml:space="preserve"> </w:t>
      </w:r>
      <w:r w:rsidRPr="00DB0D7A">
        <w:rPr>
          <w:rFonts w:ascii="Calibri" w:hAnsi="Calibri" w:cs="Calibri"/>
          <w:b/>
          <w:bCs/>
          <w:noProof/>
          <w:szCs w:val="24"/>
        </w:rPr>
        <w:t>10</w:t>
      </w:r>
      <w:r w:rsidRPr="00DB0D7A">
        <w:rPr>
          <w:rFonts w:ascii="Calibri" w:hAnsi="Calibri" w:cs="Calibri"/>
          <w:noProof/>
          <w:szCs w:val="24"/>
        </w:rPr>
        <w:t>, 3224–3231 (2018).</w:t>
      </w:r>
    </w:p>
    <w:p w14:paraId="15F51480" w14:textId="77777777" w:rsidR="00DB0D7A" w:rsidRPr="00DB0D7A" w:rsidRDefault="00DB0D7A" w:rsidP="00DB0D7A">
      <w:pPr>
        <w:autoSpaceDE w:val="0"/>
        <w:autoSpaceDN w:val="0"/>
        <w:adjustRightInd w:val="0"/>
        <w:spacing w:line="240" w:lineRule="auto"/>
        <w:ind w:left="640" w:hanging="640"/>
        <w:rPr>
          <w:rFonts w:ascii="Calibri" w:hAnsi="Calibri" w:cs="Calibri"/>
          <w:noProof/>
        </w:rPr>
      </w:pPr>
      <w:r w:rsidRPr="00DB0D7A">
        <w:rPr>
          <w:rFonts w:ascii="Calibri" w:hAnsi="Calibri" w:cs="Calibri"/>
          <w:noProof/>
          <w:szCs w:val="24"/>
        </w:rPr>
        <w:t>40.</w:t>
      </w:r>
      <w:r w:rsidRPr="00DB0D7A">
        <w:rPr>
          <w:rFonts w:ascii="Calibri" w:hAnsi="Calibri" w:cs="Calibri"/>
          <w:noProof/>
          <w:szCs w:val="24"/>
        </w:rPr>
        <w:tab/>
        <w:t xml:space="preserve">Liu, Z. </w:t>
      </w:r>
      <w:r w:rsidRPr="00DB0D7A">
        <w:rPr>
          <w:rFonts w:ascii="Calibri" w:hAnsi="Calibri" w:cs="Calibri"/>
          <w:i/>
          <w:iCs/>
          <w:noProof/>
          <w:szCs w:val="24"/>
        </w:rPr>
        <w:t>et al.</w:t>
      </w:r>
      <w:r w:rsidRPr="00DB0D7A">
        <w:rPr>
          <w:rFonts w:ascii="Calibri" w:hAnsi="Calibri" w:cs="Calibri"/>
          <w:noProof/>
          <w:szCs w:val="24"/>
        </w:rPr>
        <w:t xml:space="preserve"> Assuring food safety and traceability of polished rice from different production regions in China and Southeast Asia using chemometric models. </w:t>
      </w:r>
      <w:r w:rsidRPr="00DB0D7A">
        <w:rPr>
          <w:rFonts w:ascii="Calibri" w:hAnsi="Calibri" w:cs="Calibri"/>
          <w:i/>
          <w:iCs/>
          <w:noProof/>
          <w:szCs w:val="24"/>
        </w:rPr>
        <w:t>Food Control</w:t>
      </w:r>
      <w:r w:rsidRPr="00DB0D7A">
        <w:rPr>
          <w:rFonts w:ascii="Calibri" w:hAnsi="Calibri" w:cs="Calibri"/>
          <w:noProof/>
          <w:szCs w:val="24"/>
        </w:rPr>
        <w:t xml:space="preserve"> </w:t>
      </w:r>
      <w:r w:rsidRPr="00DB0D7A">
        <w:rPr>
          <w:rFonts w:ascii="Calibri" w:hAnsi="Calibri" w:cs="Calibri"/>
          <w:b/>
          <w:bCs/>
          <w:noProof/>
          <w:szCs w:val="24"/>
        </w:rPr>
        <w:t>99</w:t>
      </w:r>
      <w:r w:rsidRPr="00DB0D7A">
        <w:rPr>
          <w:rFonts w:ascii="Calibri" w:hAnsi="Calibri" w:cs="Calibri"/>
          <w:noProof/>
          <w:szCs w:val="24"/>
        </w:rPr>
        <w:t>, 1–10 (2019).</w:t>
      </w:r>
    </w:p>
    <w:p w14:paraId="79C155C7" w14:textId="7C8B1C4A" w:rsidR="003A232E" w:rsidDel="00F65122" w:rsidRDefault="00FE7C78" w:rsidP="00F65122">
      <w:pPr>
        <w:pStyle w:val="af9"/>
        <w:ind w:left="220" w:right="220" w:firstLineChars="0" w:firstLine="0"/>
        <w:rPr>
          <w:del w:id="637" w:author="Xu, Jason" w:date="2020-02-11T10:15:00Z"/>
        </w:rPr>
      </w:pPr>
      <w:r>
        <w:fldChar w:fldCharType="end"/>
      </w:r>
    </w:p>
    <w:p w14:paraId="332EB986" w14:textId="1542726E" w:rsidR="0009675C" w:rsidRPr="00EE7B19" w:rsidRDefault="0009675C" w:rsidP="00F65122">
      <w:pPr>
        <w:pStyle w:val="af9"/>
        <w:ind w:left="360" w:firstLineChars="0" w:firstLine="0"/>
      </w:pP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Jason" w:date="2020-01-13T13:34:00Z" w:initials="XJ">
    <w:p w14:paraId="670402E5" w14:textId="048B8904" w:rsidR="00C932C4" w:rsidRDefault="00C932C4">
      <w:pPr>
        <w:pStyle w:val="afd"/>
      </w:pPr>
      <w:r>
        <w:rPr>
          <w:rStyle w:val="afc"/>
        </w:rPr>
        <w:annotationRef/>
      </w:r>
      <w:r>
        <w:t xml:space="preserve">May need to be examined when all changes in context are done. </w:t>
      </w:r>
    </w:p>
  </w:comment>
  <w:comment w:id="2" w:author="fanzhou kong" w:date="2020-02-11T15:21:00Z" w:initials="fk">
    <w:p w14:paraId="7B11C8CA" w14:textId="51793C4B" w:rsidR="00C932C4" w:rsidRDefault="00C932C4">
      <w:pPr>
        <w:pStyle w:val="afd"/>
      </w:pPr>
      <w:r>
        <w:rPr>
          <w:rStyle w:val="afc"/>
        </w:rPr>
        <w:annotationRef/>
      </w:r>
      <w:r>
        <w:t xml:space="preserve">This sentence has been </w:t>
      </w:r>
      <w:proofErr w:type="gramStart"/>
      <w:r>
        <w:t>redo</w:t>
      </w:r>
      <w:proofErr w:type="gramEnd"/>
      <w:r>
        <w:t xml:space="preserve"> for more </w:t>
      </w:r>
      <w:proofErr w:type="spellStart"/>
      <w:r>
        <w:t>consice</w:t>
      </w:r>
      <w:proofErr w:type="spellEnd"/>
      <w:r>
        <w:t xml:space="preserve"> expression (SVM and RF themselves are not classifiers, but methods/algorithms)</w:t>
      </w:r>
    </w:p>
  </w:comment>
  <w:comment w:id="10" w:author="Peng, Hong" w:date="2020-03-03T15:14:00Z" w:initials="PH">
    <w:p w14:paraId="061F86CC" w14:textId="0823439B" w:rsidR="00C932C4" w:rsidRDefault="00C932C4">
      <w:pPr>
        <w:pStyle w:val="afd"/>
      </w:pPr>
      <w:r>
        <w:rPr>
          <w:rStyle w:val="afc"/>
        </w:rPr>
        <w:annotationRef/>
      </w:r>
      <w:proofErr w:type="spellStart"/>
      <w:r>
        <w:t>Referenc</w:t>
      </w:r>
      <w:proofErr w:type="spellEnd"/>
      <w:r>
        <w:t xml:space="preserve"> here</w:t>
      </w:r>
    </w:p>
  </w:comment>
  <w:comment w:id="14" w:author="Xu, Jason" w:date="2020-03-10T09:18:00Z" w:initials="XJ">
    <w:p w14:paraId="0FC8D993" w14:textId="39D78F0C" w:rsidR="00F41C08" w:rsidRDefault="00F41C08">
      <w:pPr>
        <w:pStyle w:val="afd"/>
      </w:pPr>
      <w:r>
        <w:rPr>
          <w:rStyle w:val="afc"/>
        </w:rPr>
        <w:annotationRef/>
      </w:r>
      <w:r>
        <w:t xml:space="preserve">Updated. </w:t>
      </w:r>
    </w:p>
  </w:comment>
  <w:comment w:id="25" w:author="Xu, Jason" w:date="2020-03-09T10:52:00Z" w:initials="XJ">
    <w:p w14:paraId="382CE52B" w14:textId="7F415304" w:rsidR="00C932C4" w:rsidRDefault="00C932C4">
      <w:pPr>
        <w:pStyle w:val="afd"/>
      </w:pPr>
      <w:r>
        <w:rPr>
          <w:rStyle w:val="afc"/>
        </w:rPr>
        <w:annotationRef/>
      </w:r>
      <w:r>
        <w:rPr>
          <w:rFonts w:hint="eastAsia"/>
        </w:rPr>
        <w:t>D</w:t>
      </w:r>
      <w:r>
        <w:t xml:space="preserve">eleted vibrational part. If remains, will also need to include NMR, HRMS, etc. </w:t>
      </w:r>
    </w:p>
  </w:comment>
  <w:comment w:id="27" w:author="Xu, Jason" w:date="2020-03-09T12:02:00Z" w:initials="XJ">
    <w:p w14:paraId="142467FE" w14:textId="41D569C9" w:rsidR="00C932C4" w:rsidRDefault="00C932C4">
      <w:pPr>
        <w:pStyle w:val="afd"/>
      </w:pPr>
      <w:r>
        <w:rPr>
          <w:rStyle w:val="afc"/>
        </w:rPr>
        <w:annotationRef/>
      </w:r>
      <w:r>
        <w:t xml:space="preserve">Machine learning or data mining? </w:t>
      </w:r>
      <w:r w:rsidR="00990AEB">
        <w:t xml:space="preserve">A quick discussion. </w:t>
      </w:r>
    </w:p>
  </w:comment>
  <w:comment w:id="30" w:author="Xu, Jason" w:date="2020-03-10T10:59:00Z" w:initials="XJ">
    <w:p w14:paraId="46220F11" w14:textId="642FE7CE" w:rsidR="002F3E02" w:rsidRDefault="002F3E02">
      <w:pPr>
        <w:pStyle w:val="afd"/>
      </w:pPr>
      <w:r>
        <w:rPr>
          <w:rStyle w:val="afc"/>
        </w:rPr>
        <w:annotationRef/>
      </w:r>
      <w:r>
        <w:rPr>
          <w:rFonts w:hint="eastAsia"/>
        </w:rPr>
        <w:t>I</w:t>
      </w:r>
      <w:r>
        <w:t xml:space="preserve"> think we should mention this here and expand</w:t>
      </w:r>
      <w:r w:rsidR="007B589E">
        <w:t xml:space="preserve"> more</w:t>
      </w:r>
      <w:r>
        <w:t xml:space="preserve"> in the discussion part. </w:t>
      </w:r>
    </w:p>
  </w:comment>
  <w:comment w:id="32" w:author="Xu, Jason" w:date="2020-03-10T13:16:00Z" w:initials="XJ">
    <w:p w14:paraId="77923FFC" w14:textId="77777777" w:rsidR="00813B9B" w:rsidRDefault="00813B9B">
      <w:pPr>
        <w:pStyle w:val="afd"/>
      </w:pPr>
      <w:r>
        <w:rPr>
          <w:rStyle w:val="afc"/>
        </w:rPr>
        <w:annotationRef/>
      </w:r>
      <w:r>
        <w:rPr>
          <w:rFonts w:hint="eastAsia"/>
        </w:rPr>
        <w:t>见</w:t>
      </w:r>
      <w:proofErr w:type="spellStart"/>
      <w:r>
        <w:rPr>
          <w:rFonts w:hint="eastAsia"/>
        </w:rPr>
        <w:t>barbosa</w:t>
      </w:r>
      <w:proofErr w:type="spellEnd"/>
      <w:r>
        <w:t xml:space="preserve"> </w:t>
      </w:r>
      <w:r>
        <w:rPr>
          <w:rFonts w:hint="eastAsia"/>
        </w:rPr>
        <w:t>综述</w:t>
      </w:r>
    </w:p>
    <w:p w14:paraId="626547C1" w14:textId="17321668" w:rsidR="00813B9B" w:rsidRDefault="00813B9B">
      <w:pPr>
        <w:pStyle w:val="afd"/>
        <w:rPr>
          <w:rFonts w:hint="eastAsia"/>
        </w:rPr>
      </w:pPr>
    </w:p>
  </w:comment>
  <w:comment w:id="66" w:author="Xu, Jason" w:date="2020-03-10T13:07:00Z" w:initials="XJ">
    <w:p w14:paraId="56AE2AF4" w14:textId="0307C47E" w:rsidR="00E70793" w:rsidRDefault="00E70793">
      <w:pPr>
        <w:pStyle w:val="afd"/>
      </w:pPr>
      <w:r>
        <w:rPr>
          <w:rStyle w:val="afc"/>
        </w:rPr>
        <w:annotationRef/>
      </w:r>
      <w:r>
        <w:rPr>
          <w:rFonts w:hint="eastAsia"/>
        </w:rPr>
        <w:t>建议以研究领域概括。</w:t>
      </w:r>
      <w:r w:rsidR="006D551D">
        <w:rPr>
          <w:rFonts w:hint="eastAsia"/>
        </w:rPr>
        <w:t>建议去掉股市。。。稍微有些远。</w:t>
      </w:r>
    </w:p>
  </w:comment>
  <w:comment w:id="124" w:author="Xu, Jason" w:date="2020-03-09T14:29:00Z" w:initials="XJ">
    <w:p w14:paraId="16726942" w14:textId="14FB22F4" w:rsidR="00C932C4" w:rsidRDefault="00C932C4">
      <w:pPr>
        <w:pStyle w:val="afd"/>
      </w:pPr>
      <w:r>
        <w:rPr>
          <w:rStyle w:val="afc"/>
        </w:rPr>
        <w:annotationRef/>
      </w:r>
      <w:r>
        <w:rPr>
          <w:rFonts w:hint="eastAsia"/>
        </w:rPr>
        <w:t>O</w:t>
      </w:r>
      <w:r>
        <w:t xml:space="preserve">xford comma </w:t>
      </w:r>
      <w:r>
        <w:rPr>
          <w:rFonts w:hint="eastAsia"/>
        </w:rPr>
        <w:t>牛津逗号用法。建议保留逗号。</w:t>
      </w:r>
    </w:p>
  </w:comment>
  <w:comment w:id="139" w:author="Peng, Hong" w:date="2020-03-03T17:34:00Z" w:initials="PH">
    <w:p w14:paraId="00FFD610" w14:textId="527AA11E" w:rsidR="00C932C4" w:rsidRDefault="00C932C4">
      <w:pPr>
        <w:pStyle w:val="afd"/>
      </w:pPr>
      <w:r>
        <w:rPr>
          <w:rStyle w:val="afc"/>
        </w:rPr>
        <w:annotationRef/>
      </w:r>
      <w:r>
        <w:rPr>
          <w:rFonts w:hint="eastAsia"/>
        </w:rPr>
        <w:t>I</w:t>
      </w:r>
      <w:r>
        <w:t>s this for one time use or multiple use with cleaning?</w:t>
      </w:r>
    </w:p>
  </w:comment>
  <w:comment w:id="140" w:author="Xu, Jason" w:date="2020-03-05T11:16:00Z" w:initials="XJ">
    <w:p w14:paraId="5C0D574B" w14:textId="27D491CA" w:rsidR="00C932C4" w:rsidRDefault="00C932C4">
      <w:pPr>
        <w:pStyle w:val="afd"/>
      </w:pPr>
      <w:r>
        <w:rPr>
          <w:rStyle w:val="afc"/>
        </w:rPr>
        <w:annotationRef/>
      </w:r>
      <w:r>
        <w:rPr>
          <w:rFonts w:hint="eastAsia"/>
        </w:rPr>
        <w:t>M</w:t>
      </w:r>
      <w:r>
        <w:t>ultiple uses, need to recycle by careful cleaning</w:t>
      </w:r>
    </w:p>
  </w:comment>
  <w:comment w:id="162" w:author="Peng, Hong" w:date="2020-03-03T19:39:00Z" w:initials="PH">
    <w:p w14:paraId="4D343D95" w14:textId="77777777" w:rsidR="003F6473" w:rsidRDefault="003F6473">
      <w:pPr>
        <w:pStyle w:val="afd"/>
      </w:pPr>
      <w:r>
        <w:rPr>
          <w:rStyle w:val="afc"/>
        </w:rPr>
        <w:annotationRef/>
      </w:r>
      <w:r>
        <w:rPr>
          <w:rFonts w:hint="eastAsia"/>
        </w:rPr>
        <w:t>I</w:t>
      </w:r>
      <w:r>
        <w:t>s this used in the model building?</w:t>
      </w:r>
    </w:p>
  </w:comment>
  <w:comment w:id="172" w:author="Xu, Jason" w:date="2020-03-10T11:12:00Z" w:initials="XJ">
    <w:p w14:paraId="2A7C199E" w14:textId="0B615FBA" w:rsidR="00715694" w:rsidRDefault="00715694">
      <w:pPr>
        <w:pStyle w:val="afd"/>
      </w:pPr>
      <w:r>
        <w:rPr>
          <w:rStyle w:val="afc"/>
        </w:rPr>
        <w:annotationRef/>
      </w:r>
      <w:r w:rsidR="00DB0D7A">
        <w:t xml:space="preserve">FZ: </w:t>
      </w:r>
      <w:r>
        <w:rPr>
          <w:rFonts w:hint="eastAsia"/>
        </w:rPr>
        <w:t>A</w:t>
      </w:r>
      <w:r>
        <w:t>s I understand, PCA is not part of the workflow. See Fig. 2</w:t>
      </w:r>
    </w:p>
  </w:comment>
  <w:comment w:id="173" w:author="Peng, Hong" w:date="2020-03-03T18:00:00Z" w:initials="PH">
    <w:p w14:paraId="7AE796A2" w14:textId="77777777" w:rsidR="00DB0D7A" w:rsidRDefault="00DB0D7A" w:rsidP="00DB0D7A">
      <w:pPr>
        <w:pStyle w:val="afd"/>
      </w:pPr>
      <w:r>
        <w:rPr>
          <w:rStyle w:val="afc"/>
        </w:rPr>
        <w:annotationRef/>
      </w:r>
      <w:r>
        <w:rPr>
          <w:rFonts w:hint="eastAsia"/>
        </w:rPr>
        <w:t>I</w:t>
      </w:r>
      <w:r>
        <w:t xml:space="preserve">n this part, just direct description. </w:t>
      </w:r>
      <w:proofErr w:type="gramStart"/>
      <w:r>
        <w:t>These information</w:t>
      </w:r>
      <w:proofErr w:type="gramEnd"/>
      <w:r>
        <w:t xml:space="preserve"> should be in either the introduction or the discussion.</w:t>
      </w:r>
    </w:p>
  </w:comment>
  <w:comment w:id="174" w:author="Xu, Jason" w:date="2020-03-10T12:41:00Z" w:initials="XJ">
    <w:p w14:paraId="2325E5F2" w14:textId="5E965B01" w:rsidR="00DB0D7A" w:rsidRDefault="00DB0D7A">
      <w:pPr>
        <w:pStyle w:val="afd"/>
      </w:pPr>
      <w:r>
        <w:rPr>
          <w:rStyle w:val="afc"/>
        </w:rPr>
        <w:annotationRef/>
      </w:r>
      <w:r w:rsidRPr="00DB0D7A">
        <w:t xml:space="preserve">I would recommend to very briefly introduce SVM and RF in the methods part, as most </w:t>
      </w:r>
      <w:proofErr w:type="spellStart"/>
      <w:r w:rsidRPr="00DB0D7A">
        <w:t>papes</w:t>
      </w:r>
      <w:proofErr w:type="spellEnd"/>
      <w:r w:rsidRPr="00DB0D7A">
        <w:t xml:space="preserve"> do. Our discussion should be more focused on the interpretation of results rather than “tools’ themselves</w:t>
      </w:r>
      <w:r w:rsidR="00A36C78">
        <w:t xml:space="preserve">. </w:t>
      </w:r>
      <w:r w:rsidR="00160BEF">
        <w:t xml:space="preserve">Learn from the </w:t>
      </w:r>
      <w:r w:rsidR="00A36C78">
        <w:t>“whi</w:t>
      </w:r>
      <w:r w:rsidR="00160BEF">
        <w:t>t</w:t>
      </w:r>
      <w:r w:rsidR="00A36C78">
        <w:t>e asparagus”</w:t>
      </w:r>
      <w:r w:rsidR="00160BEF">
        <w:t xml:space="preserve"> paper </w:t>
      </w:r>
    </w:p>
  </w:comment>
  <w:comment w:id="176" w:author="Peng, Hong" w:date="2020-03-03T19:06:00Z" w:initials="PH">
    <w:p w14:paraId="15777B60" w14:textId="77777777" w:rsidR="00C932C4" w:rsidRDefault="00C932C4" w:rsidP="003F0340">
      <w:pPr>
        <w:pStyle w:val="afd"/>
      </w:pPr>
      <w:r>
        <w:rPr>
          <w:rStyle w:val="afc"/>
        </w:rPr>
        <w:annotationRef/>
      </w:r>
      <w:r>
        <w:t>Randomly?</w:t>
      </w:r>
    </w:p>
  </w:comment>
  <w:comment w:id="177" w:author="Xu, Jason" w:date="2020-03-05T11:23:00Z" w:initials="XJ">
    <w:p w14:paraId="23C4D23E" w14:textId="2F8FCB78" w:rsidR="00C932C4" w:rsidRDefault="00C932C4" w:rsidP="003F0340">
      <w:pPr>
        <w:pStyle w:val="afd"/>
      </w:pPr>
      <w:r>
        <w:rPr>
          <w:rStyle w:val="afc"/>
        </w:rPr>
        <w:annotationRef/>
      </w:r>
      <w:r>
        <w:rPr>
          <w:rFonts w:hint="eastAsia"/>
        </w:rPr>
        <w:t>Y</w:t>
      </w:r>
      <w:r>
        <w:t xml:space="preserve">es. </w:t>
      </w:r>
      <w:r w:rsidR="00DB0D7A">
        <w:t xml:space="preserve">Would explain more. </w:t>
      </w:r>
    </w:p>
  </w:comment>
  <w:comment w:id="222" w:author="Peng, Hong" w:date="2020-03-03T20:01:00Z" w:initials="PH">
    <w:p w14:paraId="2EFDF1BF" w14:textId="77777777" w:rsidR="00C932C4" w:rsidRPr="00381653" w:rsidRDefault="00C932C4" w:rsidP="005D7A63">
      <w:pPr>
        <w:pStyle w:val="afd"/>
      </w:pPr>
      <w:r>
        <w:rPr>
          <w:rStyle w:val="afc"/>
        </w:rPr>
        <w:annotationRef/>
      </w:r>
      <w:r>
        <w:rPr>
          <w:rFonts w:hint="eastAsia"/>
        </w:rPr>
        <w:t>I</w:t>
      </w:r>
      <w:r>
        <w:t>n the table it’s recovery</w:t>
      </w:r>
    </w:p>
  </w:comment>
  <w:comment w:id="223" w:author="Xu, Jason" w:date="2020-03-05T11:26:00Z" w:initials="XJ">
    <w:p w14:paraId="7C2E3A28" w14:textId="5204086A" w:rsidR="00C932C4" w:rsidRDefault="00C932C4">
      <w:pPr>
        <w:pStyle w:val="afd"/>
      </w:pPr>
      <w:r>
        <w:rPr>
          <w:rStyle w:val="afc"/>
        </w:rPr>
        <w:annotationRef/>
      </w:r>
      <w:r>
        <w:t xml:space="preserve">Yes. I will update with measured values. </w:t>
      </w:r>
    </w:p>
  </w:comment>
  <w:comment w:id="225" w:author="Peng, Hong" w:date="2020-03-03T20:17:00Z" w:initials="PH">
    <w:p w14:paraId="36E6A1B4" w14:textId="24E8A4DA" w:rsidR="00C932C4" w:rsidRDefault="00C932C4">
      <w:pPr>
        <w:pStyle w:val="afd"/>
      </w:pPr>
      <w:r>
        <w:rPr>
          <w:rStyle w:val="afc"/>
        </w:rPr>
        <w:annotationRef/>
      </w:r>
      <w:r>
        <w:t xml:space="preserve">What is the full </w:t>
      </w:r>
      <w:proofErr w:type="gramStart"/>
      <w:r>
        <w:t>name</w:t>
      </w:r>
      <w:proofErr w:type="gramEnd"/>
    </w:p>
  </w:comment>
  <w:comment w:id="226" w:author="Xu, Jason" w:date="2020-03-05T11:27:00Z" w:initials="XJ">
    <w:p w14:paraId="7913B9EA" w14:textId="6B4574F9" w:rsidR="00C932C4" w:rsidRDefault="00C932C4">
      <w:pPr>
        <w:pStyle w:val="afd"/>
      </w:pPr>
      <w:r>
        <w:rPr>
          <w:rStyle w:val="afc"/>
        </w:rPr>
        <w:annotationRef/>
      </w:r>
      <w:r>
        <w:t xml:space="preserve">Standard </w:t>
      </w:r>
      <w:proofErr w:type="spellStart"/>
      <w:r>
        <w:t>referece</w:t>
      </w:r>
      <w:proofErr w:type="spellEnd"/>
      <w:r>
        <w:t xml:space="preserve"> material. Update in the standards part. </w:t>
      </w:r>
    </w:p>
  </w:comment>
  <w:comment w:id="230" w:author="Peng, Hong" w:date="2020-03-03T20:20:00Z" w:initials="PH">
    <w:p w14:paraId="40E6CE70" w14:textId="52785CEE" w:rsidR="00C932C4" w:rsidRDefault="00C932C4">
      <w:pPr>
        <w:pStyle w:val="afd"/>
      </w:pPr>
      <w:r>
        <w:rPr>
          <w:rStyle w:val="afc"/>
        </w:rPr>
        <w:annotationRef/>
      </w:r>
      <w:r>
        <w:rPr>
          <w:rFonts w:hint="eastAsia"/>
        </w:rPr>
        <w:t>T</w:t>
      </w:r>
      <w:r>
        <w:t>his should be Table not Fig.</w:t>
      </w:r>
    </w:p>
  </w:comment>
  <w:comment w:id="231" w:author="Xu, Jason" w:date="2020-03-05T11:27:00Z" w:initials="XJ">
    <w:p w14:paraId="6B45F998" w14:textId="02DEF71E" w:rsidR="00C932C4" w:rsidRDefault="00C932C4">
      <w:pPr>
        <w:pStyle w:val="afd"/>
      </w:pPr>
      <w:r>
        <w:rPr>
          <w:rStyle w:val="afc"/>
        </w:rPr>
        <w:annotationRef/>
      </w:r>
      <w:r>
        <w:rPr>
          <w:rFonts w:hint="eastAsia"/>
        </w:rPr>
        <w:t>?</w:t>
      </w:r>
    </w:p>
  </w:comment>
  <w:comment w:id="235" w:author="Peng, Hong" w:date="2020-03-03T20:10:00Z" w:initials="PH">
    <w:p w14:paraId="26211949" w14:textId="20CD625E" w:rsidR="00C932C4" w:rsidRDefault="00C932C4">
      <w:pPr>
        <w:pStyle w:val="afd"/>
      </w:pPr>
      <w:r>
        <w:rPr>
          <w:rStyle w:val="afc"/>
        </w:rPr>
        <w:annotationRef/>
      </w:r>
      <w:r>
        <w:rPr>
          <w:rFonts w:hint="eastAsia"/>
        </w:rPr>
        <w:t>W</w:t>
      </w:r>
      <w:r>
        <w:t xml:space="preserve">e always want to present the validation result firstly to demonstrate the method performance and then show the </w:t>
      </w:r>
      <w:proofErr w:type="spellStart"/>
      <w:r>
        <w:t>resul</w:t>
      </w:r>
      <w:proofErr w:type="spellEnd"/>
      <w:r>
        <w:t xml:space="preserve"> of samples.</w:t>
      </w:r>
    </w:p>
  </w:comment>
  <w:comment w:id="236" w:author="Xu, Jason" w:date="2020-03-05T11:28:00Z" w:initials="XJ">
    <w:p w14:paraId="57CB29DE" w14:textId="01AC07D9" w:rsidR="00C932C4" w:rsidRDefault="00C932C4">
      <w:pPr>
        <w:pStyle w:val="afd"/>
      </w:pPr>
      <w:r>
        <w:rPr>
          <w:rStyle w:val="afc"/>
        </w:rPr>
        <w:annotationRef/>
      </w:r>
      <w:r>
        <w:rPr>
          <w:rFonts w:hint="eastAsia"/>
        </w:rPr>
        <w:t>I</w:t>
      </w:r>
      <w:r>
        <w:t xml:space="preserve"> have seen both ways. But I agree. </w:t>
      </w:r>
    </w:p>
  </w:comment>
  <w:comment w:id="252" w:author="Peng, Hong" w:date="2020-03-03T19:39:00Z" w:initials="PH">
    <w:p w14:paraId="533E714E" w14:textId="77777777" w:rsidR="00C932C4" w:rsidRDefault="00C932C4" w:rsidP="005D7A63">
      <w:pPr>
        <w:pStyle w:val="afd"/>
      </w:pPr>
      <w:r>
        <w:rPr>
          <w:rStyle w:val="afc"/>
        </w:rPr>
        <w:annotationRef/>
      </w:r>
      <w:r>
        <w:rPr>
          <w:rFonts w:hint="eastAsia"/>
        </w:rPr>
        <w:t>W</w:t>
      </w:r>
      <w:r>
        <w:t>hat’s the full name?</w:t>
      </w:r>
    </w:p>
  </w:comment>
  <w:comment w:id="253" w:author="Xu, Jason" w:date="2020-03-05T11:28:00Z" w:initials="XJ">
    <w:p w14:paraId="3E903955" w14:textId="46A60D8B" w:rsidR="00C932C4" w:rsidRDefault="00C932C4">
      <w:pPr>
        <w:pStyle w:val="afd"/>
      </w:pPr>
      <w:r>
        <w:rPr>
          <w:rStyle w:val="afc"/>
        </w:rPr>
        <w:annotationRef/>
      </w:r>
      <w:r>
        <w:rPr>
          <w:rFonts w:ascii="Helvetica" w:hAnsi="Helvetica" w:cs="Helvetica"/>
          <w:b/>
          <w:bCs/>
          <w:color w:val="767676"/>
          <w:sz w:val="20"/>
          <w:szCs w:val="20"/>
          <w:shd w:val="clear" w:color="auto" w:fill="FFFFFF"/>
        </w:rPr>
        <w:t>HSD=</w:t>
      </w:r>
      <w:r w:rsidRPr="002852F0">
        <w:rPr>
          <w:rFonts w:ascii="Helvetica" w:hAnsi="Helvetica" w:cs="Helvetica"/>
          <w:b/>
          <w:bCs/>
          <w:color w:val="767676"/>
          <w:sz w:val="20"/>
          <w:szCs w:val="20"/>
          <w:shd w:val="clear" w:color="auto" w:fill="FFFFFF"/>
        </w:rPr>
        <w:t>honestly significant difference</w:t>
      </w:r>
    </w:p>
  </w:comment>
  <w:comment w:id="271" w:author="Xu, Jason" w:date="2020-02-04T12:05:00Z" w:initials="XJ">
    <w:p w14:paraId="314A8370" w14:textId="77777777" w:rsidR="00C932C4" w:rsidRDefault="00C932C4" w:rsidP="004768E1">
      <w:pPr>
        <w:pStyle w:val="afd"/>
      </w:pPr>
      <w:r>
        <w:rPr>
          <w:rStyle w:val="afc"/>
        </w:rPr>
        <w:annotationRef/>
      </w:r>
      <w:r>
        <w:rPr>
          <w:rStyle w:val="afc"/>
        </w:rPr>
        <w:annotationRef/>
      </w:r>
      <w:r>
        <w:t>There is a possibility that we combine the Scoring and loading (avoid replication with JAOAC)</w:t>
      </w:r>
    </w:p>
    <w:p w14:paraId="042919E9" w14:textId="6BBB005C" w:rsidR="00C932C4" w:rsidRPr="004768E1" w:rsidRDefault="00C932C4">
      <w:pPr>
        <w:pStyle w:val="afd"/>
        <w:ind w:leftChars="164" w:left="361"/>
      </w:pPr>
    </w:p>
  </w:comment>
  <w:comment w:id="272" w:author="fanzhou kong" w:date="2020-02-06T11:44:00Z" w:initials="fk">
    <w:p w14:paraId="62D52C3F" w14:textId="704624E3" w:rsidR="00C932C4" w:rsidRDefault="00C932C4">
      <w:pPr>
        <w:pStyle w:val="afd"/>
      </w:pPr>
      <w:r>
        <w:rPr>
          <w:rStyle w:val="afc"/>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274" w:author="Peng, Hong" w:date="2020-03-04T11:08:00Z" w:initials="PH">
    <w:p w14:paraId="4DFF6877" w14:textId="0A4EB279" w:rsidR="00C932C4" w:rsidRDefault="00C932C4">
      <w:pPr>
        <w:pStyle w:val="afd"/>
      </w:pPr>
      <w:r>
        <w:rPr>
          <w:rStyle w:val="afc"/>
        </w:rPr>
        <w:annotationRef/>
      </w:r>
      <w:r>
        <w:rPr>
          <w:rFonts w:hint="eastAsia"/>
        </w:rPr>
        <w:t>P</w:t>
      </w:r>
      <w:r>
        <w:t>lease read this paragraph carefully to learn the organization of the content.</w:t>
      </w:r>
    </w:p>
  </w:comment>
  <w:comment w:id="276" w:author="Peng, Hong" w:date="2020-03-03T20:19:00Z" w:initials="PH">
    <w:p w14:paraId="0A9CB18B" w14:textId="436F7F85" w:rsidR="00C932C4" w:rsidRDefault="00C932C4">
      <w:pPr>
        <w:pStyle w:val="afd"/>
      </w:pPr>
      <w:r>
        <w:rPr>
          <w:rStyle w:val="afc"/>
        </w:rPr>
        <w:annotationRef/>
      </w:r>
      <w:r>
        <w:t xml:space="preserve">Please pay attention to these details for a </w:t>
      </w:r>
      <w:proofErr w:type="gramStart"/>
      <w:r>
        <w:t>high quality</w:t>
      </w:r>
      <w:proofErr w:type="gramEnd"/>
      <w:r>
        <w:t xml:space="preserve"> work</w:t>
      </w:r>
    </w:p>
  </w:comment>
  <w:comment w:id="280" w:author="Peng, Hong" w:date="2020-03-04T11:04:00Z" w:initials="PH">
    <w:p w14:paraId="3E257DD4" w14:textId="65399852" w:rsidR="00C932C4" w:rsidRDefault="00C932C4">
      <w:pPr>
        <w:pStyle w:val="afd"/>
      </w:pPr>
      <w:r>
        <w:rPr>
          <w:rStyle w:val="afc"/>
        </w:rPr>
        <w:annotationRef/>
      </w:r>
      <w:r>
        <w:rPr>
          <w:rFonts w:hint="eastAsia"/>
        </w:rPr>
        <w:t>N</w:t>
      </w:r>
      <w:r>
        <w:t>ot sure if I changed your original meaning.</w:t>
      </w:r>
    </w:p>
  </w:comment>
  <w:comment w:id="281" w:author="Xu, Jason" w:date="2020-03-05T11:30:00Z" w:initials="XJ">
    <w:p w14:paraId="275A35CF" w14:textId="5865ABA2" w:rsidR="00C932C4" w:rsidRDefault="00C932C4">
      <w:pPr>
        <w:pStyle w:val="afd"/>
      </w:pPr>
      <w:r>
        <w:rPr>
          <w:rStyle w:val="afc"/>
        </w:rPr>
        <w:annotationRef/>
      </w:r>
      <w:r>
        <w:t>Agree</w:t>
      </w:r>
    </w:p>
  </w:comment>
  <w:comment w:id="302" w:author="Peng, Hong" w:date="2020-03-04T11:27:00Z" w:initials="PH">
    <w:p w14:paraId="2A3EBE3B" w14:textId="7C3C020F" w:rsidR="00C932C4" w:rsidRDefault="00C932C4">
      <w:pPr>
        <w:pStyle w:val="afd"/>
      </w:pPr>
      <w:r>
        <w:rPr>
          <w:rStyle w:val="afc"/>
        </w:rPr>
        <w:annotationRef/>
      </w:r>
      <w:r>
        <w:t>Constructing?</w:t>
      </w:r>
    </w:p>
  </w:comment>
  <w:comment w:id="303" w:author="Xu, Jason" w:date="2020-03-05T11:31:00Z" w:initials="XJ">
    <w:p w14:paraId="1AA36FF2" w14:textId="17A936C0" w:rsidR="00C932C4" w:rsidRDefault="00C932C4">
      <w:pPr>
        <w:pStyle w:val="afd"/>
      </w:pPr>
      <w:r>
        <w:rPr>
          <w:rStyle w:val="afc"/>
        </w:rPr>
        <w:annotationRef/>
      </w:r>
      <w:r>
        <w:rPr>
          <w:rFonts w:hint="eastAsia"/>
        </w:rPr>
        <w:t>?</w:t>
      </w:r>
    </w:p>
  </w:comment>
  <w:comment w:id="307" w:author="Peng, Hong" w:date="2020-03-04T10:11:00Z" w:initials="PH">
    <w:p w14:paraId="7243D7A9" w14:textId="05F8E5B2" w:rsidR="00C932C4" w:rsidRPr="00630C05" w:rsidRDefault="00C932C4">
      <w:pPr>
        <w:pStyle w:val="afd"/>
      </w:pPr>
      <w:r>
        <w:rPr>
          <w:rStyle w:val="afc"/>
        </w:rPr>
        <w:annotationRef/>
      </w:r>
      <w:r>
        <w:rPr>
          <w:rStyle w:val="afc"/>
        </w:rPr>
        <w:annotationRef/>
      </w:r>
      <w:r>
        <w:rPr>
          <w:rFonts w:hint="eastAsia"/>
        </w:rPr>
        <w:t>I</w:t>
      </w:r>
      <w:r>
        <w:t xml:space="preserve"> could not get this information from the graph.</w:t>
      </w:r>
    </w:p>
  </w:comment>
  <w:comment w:id="308" w:author="Xu, Jason" w:date="2020-03-05T11:31:00Z" w:initials="XJ">
    <w:p w14:paraId="63245F61" w14:textId="729E0A47" w:rsidR="00C932C4" w:rsidRDefault="00C932C4">
      <w:pPr>
        <w:pStyle w:val="afd"/>
      </w:pPr>
      <w:r>
        <w:rPr>
          <w:rStyle w:val="afc"/>
        </w:rPr>
        <w:annotationRef/>
      </w:r>
      <w:r>
        <w:t>TBD</w:t>
      </w:r>
    </w:p>
  </w:comment>
  <w:comment w:id="331" w:author="Peng, Hong" w:date="2020-03-04T10:46:00Z" w:initials="PH">
    <w:p w14:paraId="5640CD0B" w14:textId="296F9DFB" w:rsidR="00C932C4" w:rsidRDefault="00C932C4">
      <w:pPr>
        <w:pStyle w:val="afd"/>
      </w:pPr>
      <w:r>
        <w:rPr>
          <w:rStyle w:val="afc"/>
        </w:rPr>
        <w:annotationRef/>
      </w:r>
      <w:r>
        <w:t xml:space="preserve">Pay attention to this. 1. Always a complete sentence, no </w:t>
      </w:r>
      <w:r>
        <w:rPr>
          <w:rFonts w:hint="eastAsia"/>
        </w:rPr>
        <w:t>semicolon</w:t>
      </w:r>
      <w:r>
        <w:t>. 2. Be concise</w:t>
      </w:r>
    </w:p>
  </w:comment>
  <w:comment w:id="338" w:author="Peng, Hong" w:date="2020-03-04T11:12:00Z" w:initials="PH">
    <w:p w14:paraId="41D04CAD" w14:textId="2AE9532C" w:rsidR="00C932C4" w:rsidRDefault="00C932C4">
      <w:pPr>
        <w:pStyle w:val="afd"/>
      </w:pPr>
      <w:r>
        <w:rPr>
          <w:rStyle w:val="afc"/>
        </w:rPr>
        <w:annotationRef/>
      </w:r>
      <w:r>
        <w:rPr>
          <w:rFonts w:hint="eastAsia"/>
        </w:rPr>
        <w:t>C</w:t>
      </w:r>
      <w:r>
        <w:t>onclusion, what does 60.7% and 83% mean?</w:t>
      </w:r>
    </w:p>
  </w:comment>
  <w:comment w:id="339" w:author="Xu, Jason" w:date="2020-03-05T11:34:00Z" w:initials="XJ">
    <w:p w14:paraId="627EA856" w14:textId="5AFE1E90" w:rsidR="00C932C4" w:rsidRDefault="00C932C4">
      <w:pPr>
        <w:pStyle w:val="afd"/>
      </w:pPr>
      <w:r>
        <w:rPr>
          <w:rStyle w:val="afc"/>
        </w:rPr>
        <w:annotationRef/>
      </w:r>
      <w:r>
        <w:t xml:space="preserve">Percentage of total variance </w:t>
      </w:r>
    </w:p>
  </w:comment>
  <w:comment w:id="346" w:author="Peng, Hong" w:date="2020-03-04T18:39:00Z" w:initials="PH">
    <w:p w14:paraId="3436FFF8" w14:textId="07A1B47A" w:rsidR="00C932C4" w:rsidRDefault="00C932C4">
      <w:pPr>
        <w:pStyle w:val="afd"/>
      </w:pPr>
      <w:r>
        <w:rPr>
          <w:rStyle w:val="afc"/>
        </w:rPr>
        <w:annotationRef/>
      </w:r>
      <w:r>
        <w:rPr>
          <w:rFonts w:hint="eastAsia"/>
        </w:rPr>
        <w:t>A</w:t>
      </w:r>
      <w:r>
        <w:t xml:space="preserve"> general comment, I didn’t feel the significance of using machine learning. Just a good accuracy of 100%?</w:t>
      </w:r>
    </w:p>
  </w:comment>
  <w:comment w:id="347" w:author="Xu, Jason" w:date="2020-03-05T11:38:00Z" w:initials="XJ">
    <w:p w14:paraId="064E0748" w14:textId="287B857F" w:rsidR="00C932C4" w:rsidRDefault="00C932C4">
      <w:pPr>
        <w:pStyle w:val="afd"/>
      </w:pPr>
      <w:r>
        <w:rPr>
          <w:rStyle w:val="afc"/>
        </w:rPr>
        <w:annotationRef/>
      </w:r>
      <w:r>
        <w:rPr>
          <w:rFonts w:hint="eastAsia"/>
        </w:rPr>
        <w:t>T</w:t>
      </w:r>
      <w:r>
        <w:t xml:space="preserve">his is a </w:t>
      </w:r>
      <w:proofErr w:type="gramStart"/>
      <w:r>
        <w:t>very good questions</w:t>
      </w:r>
      <w:proofErr w:type="gramEnd"/>
      <w:r>
        <w:t xml:space="preserve">. </w:t>
      </w:r>
      <w:r>
        <w:rPr>
          <w:rFonts w:hint="eastAsia"/>
        </w:rPr>
        <w:t>您的假设是除非能证明优秀，否则无需多言。在</w:t>
      </w:r>
      <w:r>
        <w:rPr>
          <w:rFonts w:hint="eastAsia"/>
        </w:rPr>
        <w:t>Barbosa</w:t>
      </w:r>
      <w:r>
        <w:t xml:space="preserve"> </w:t>
      </w:r>
      <w:r>
        <w:rPr>
          <w:rFonts w:hint="eastAsia"/>
        </w:rPr>
        <w:t>关于</w:t>
      </w:r>
      <w:r>
        <w:rPr>
          <w:rFonts w:hint="eastAsia"/>
        </w:rPr>
        <w:t>machine</w:t>
      </w:r>
      <w:r>
        <w:t xml:space="preserve"> </w:t>
      </w:r>
      <w:r>
        <w:rPr>
          <w:rFonts w:hint="eastAsia"/>
        </w:rPr>
        <w:t>learning</w:t>
      </w:r>
      <w:r>
        <w:t xml:space="preserve"> </w:t>
      </w:r>
      <w:r>
        <w:rPr>
          <w:rFonts w:hint="eastAsia"/>
        </w:rPr>
        <w:t>在大米鉴别的综述中亦采取了比较中立的口吻</w:t>
      </w:r>
    </w:p>
  </w:comment>
  <w:comment w:id="386" w:author="Xu, Jason" w:date="2020-02-05T12:04:00Z" w:initials="XJ">
    <w:p w14:paraId="13DB1D94" w14:textId="382443A0" w:rsidR="00C932C4" w:rsidRDefault="00C932C4">
      <w:pPr>
        <w:pStyle w:val="afd"/>
      </w:pPr>
      <w:r>
        <w:rPr>
          <w:rStyle w:val="afc"/>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387" w:author="fanzhou kong" w:date="2020-02-06T11:52:00Z" w:initials="fk">
    <w:p w14:paraId="4879CDE2" w14:textId="522501BC" w:rsidR="00C932C4" w:rsidRDefault="00C932C4">
      <w:pPr>
        <w:pStyle w:val="afd"/>
      </w:pPr>
      <w:r>
        <w:rPr>
          <w:rStyle w:val="afc"/>
        </w:rPr>
        <w:annotationRef/>
      </w:r>
      <w:r>
        <w:t xml:space="preserve">I feel like either way is fine since we do </w:t>
      </w:r>
      <w:proofErr w:type="gramStart"/>
      <w:r>
        <w:t>highlighted</w:t>
      </w:r>
      <w:proofErr w:type="gramEnd"/>
      <w:r>
        <w:t xml:space="preserve"> we do it on “testing set”.</w:t>
      </w:r>
    </w:p>
  </w:comment>
  <w:comment w:id="388" w:author="Peng, Hong" w:date="2020-03-04T11:13:00Z" w:initials="PH">
    <w:p w14:paraId="7B1943AC" w14:textId="14D05402" w:rsidR="00C932C4" w:rsidRDefault="00C932C4">
      <w:pPr>
        <w:pStyle w:val="afd"/>
      </w:pPr>
      <w:r>
        <w:rPr>
          <w:rStyle w:val="afc"/>
        </w:rPr>
        <w:annotationRef/>
      </w:r>
      <w:r>
        <w:rPr>
          <w:rFonts w:hint="eastAsia"/>
        </w:rPr>
        <w:t>P</w:t>
      </w:r>
      <w:r>
        <w:t>lease give me a clean version next time. Otherwise I’m not sure whether the discussion here need my comments or not, or there is still a remained question.</w:t>
      </w:r>
    </w:p>
  </w:comment>
  <w:comment w:id="390" w:author="Peng, Hong" w:date="2020-03-04T14:29:00Z" w:initials="PH">
    <w:p w14:paraId="46F3F469" w14:textId="5F40C27C" w:rsidR="00C932C4" w:rsidRDefault="00C932C4">
      <w:pPr>
        <w:pStyle w:val="afd"/>
      </w:pPr>
      <w:r>
        <w:rPr>
          <w:rStyle w:val="afc"/>
        </w:rPr>
        <w:annotationRef/>
      </w:r>
      <w:r>
        <w:rPr>
          <w:rFonts w:hint="eastAsia"/>
        </w:rPr>
        <w:t>P</w:t>
      </w:r>
      <w:r>
        <w:t>ay attention to this, which should be in the method session.</w:t>
      </w:r>
    </w:p>
  </w:comment>
  <w:comment w:id="393" w:author="Peng, Hong" w:date="2020-03-04T15:00:00Z" w:initials="PH">
    <w:p w14:paraId="64995178" w14:textId="0E3BEA73" w:rsidR="00C932C4" w:rsidRDefault="00C932C4">
      <w:pPr>
        <w:pStyle w:val="afd"/>
      </w:pPr>
      <w:r>
        <w:rPr>
          <w:rStyle w:val="afc"/>
        </w:rPr>
        <w:annotationRef/>
      </w:r>
      <w:proofErr w:type="spellStart"/>
      <w:r>
        <w:rPr>
          <w:rFonts w:hint="eastAsia"/>
        </w:rPr>
        <w:t>S</w:t>
      </w:r>
      <w:r>
        <w:t>trucuture</w:t>
      </w:r>
      <w:proofErr w:type="spellEnd"/>
      <w:r>
        <w:t xml:space="preserve"> to discuss the result: where, what, why/ho</w:t>
      </w:r>
      <w:r>
        <w:rPr>
          <w:rFonts w:hint="eastAsia"/>
        </w:rPr>
        <w:t>w</w:t>
      </w:r>
    </w:p>
  </w:comment>
  <w:comment w:id="410" w:author="Peng, Hong" w:date="2020-03-04T15:21:00Z" w:initials="PH">
    <w:p w14:paraId="41EDFAAA" w14:textId="244EDB08" w:rsidR="00C932C4" w:rsidRDefault="00C932C4">
      <w:pPr>
        <w:pStyle w:val="afd"/>
      </w:pPr>
      <w:r>
        <w:rPr>
          <w:rStyle w:val="afc"/>
        </w:rPr>
        <w:annotationRef/>
      </w:r>
      <w:r>
        <w:t>Should echo to your title</w:t>
      </w:r>
    </w:p>
  </w:comment>
  <w:comment w:id="414" w:author="Xu, Jason" w:date="2020-02-05T12:19:00Z" w:initials="XJ">
    <w:p w14:paraId="481C1DB5" w14:textId="24F3BD03" w:rsidR="00C932C4" w:rsidRDefault="00C932C4">
      <w:pPr>
        <w:pStyle w:val="afd"/>
      </w:pPr>
      <w:r>
        <w:rPr>
          <w:rStyle w:val="afc"/>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415" w:author="fanzhou kong" w:date="2020-02-06T11:53:00Z" w:initials="fk">
    <w:p w14:paraId="3D30114B" w14:textId="77ED53B3" w:rsidR="00C932C4" w:rsidRDefault="00C932C4">
      <w:pPr>
        <w:pStyle w:val="afd"/>
      </w:pPr>
      <w:r>
        <w:rPr>
          <w:rStyle w:val="afc"/>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433" w:author="fanzhou kong" w:date="2020-02-11T15:59:00Z" w:initials="fk">
    <w:p w14:paraId="39812800" w14:textId="2F39E200" w:rsidR="00C932C4" w:rsidRDefault="00C932C4">
      <w:pPr>
        <w:pStyle w:val="afd"/>
      </w:pPr>
      <w:r>
        <w:rPr>
          <w:rStyle w:val="afc"/>
        </w:rPr>
        <w:annotationRef/>
      </w:r>
      <w:r>
        <w:t>Would this be better? Since we are not plotting real concentration values on there</w:t>
      </w:r>
    </w:p>
  </w:comment>
  <w:comment w:id="441" w:author="fanzhou kong" w:date="2020-02-11T15:58:00Z" w:initials="fk">
    <w:p w14:paraId="1B690931" w14:textId="5BE81153" w:rsidR="00C932C4" w:rsidRDefault="00C932C4">
      <w:pPr>
        <w:pStyle w:val="afd"/>
      </w:pPr>
      <w:r>
        <w:rPr>
          <w:rStyle w:val="afc"/>
        </w:rPr>
        <w:annotationRef/>
      </w:r>
      <w:r>
        <w:t>Uncapitalized…</w:t>
      </w:r>
    </w:p>
  </w:comment>
  <w:comment w:id="443" w:author="Xu, Jason" w:date="2020-02-05T12:41:00Z" w:initials="XJ">
    <w:p w14:paraId="079A92A3" w14:textId="73B5D829" w:rsidR="00C932C4" w:rsidRDefault="00C932C4">
      <w:pPr>
        <w:pStyle w:val="afd"/>
      </w:pPr>
      <w:r>
        <w:rPr>
          <w:rStyle w:val="afc"/>
        </w:rPr>
        <w:annotationRef/>
      </w:r>
      <w:r>
        <w:t>Do you think adding radar plot is making sense here?</w:t>
      </w:r>
    </w:p>
  </w:comment>
  <w:comment w:id="444" w:author="fanzhou kong" w:date="2020-02-06T11:54:00Z" w:initials="fk">
    <w:p w14:paraId="54FC69FD" w14:textId="52AF1875" w:rsidR="00C932C4" w:rsidRDefault="00C932C4">
      <w:pPr>
        <w:pStyle w:val="afd"/>
      </w:pPr>
      <w:r>
        <w:rPr>
          <w:rStyle w:val="afc"/>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451" w:author="Xu, Jason" w:date="2020-02-05T14:16:00Z" w:initials="XJ">
    <w:p w14:paraId="7143D4D2" w14:textId="2C077351" w:rsidR="00C932C4" w:rsidRDefault="00C932C4">
      <w:pPr>
        <w:pStyle w:val="afd"/>
      </w:pPr>
      <w:r>
        <w:rPr>
          <w:rStyle w:val="afc"/>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452" w:author="fanzhou kong" w:date="2020-02-06T13:30:00Z" w:initials="fk">
    <w:p w14:paraId="564D2F02" w14:textId="193E1D32" w:rsidR="00C932C4" w:rsidRDefault="00C932C4">
      <w:pPr>
        <w:pStyle w:val="afd"/>
      </w:pPr>
      <w:r>
        <w:rPr>
          <w:rStyle w:val="afc"/>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453" w:author="Peng, Hong" w:date="2020-03-04T15:42:00Z" w:initials="PH">
    <w:p w14:paraId="7B711AA1" w14:textId="129739B4" w:rsidR="00C932C4" w:rsidRDefault="00C932C4">
      <w:pPr>
        <w:pStyle w:val="afd"/>
      </w:pPr>
      <w:r>
        <w:rPr>
          <w:rStyle w:val="afc"/>
        </w:rPr>
        <w:annotationRef/>
      </w:r>
      <w:r>
        <w:rPr>
          <w:rFonts w:hint="eastAsia"/>
        </w:rPr>
        <w:t>I</w:t>
      </w:r>
      <w:r>
        <w:t>sn’t it one reason to explain the classification power?</w:t>
      </w:r>
    </w:p>
  </w:comment>
  <w:comment w:id="450" w:author="Xu, Jason" w:date="2020-03-05T16:31:00Z" w:initials="XJ">
    <w:p w14:paraId="4C40B64D" w14:textId="2B3A5419" w:rsidR="00C932C4" w:rsidRPr="002270AD" w:rsidRDefault="00C932C4">
      <w:pPr>
        <w:pStyle w:val="afd"/>
      </w:pPr>
      <w:r>
        <w:rPr>
          <w:rStyle w:val="afc"/>
        </w:rPr>
        <w:annotationRef/>
      </w:r>
      <w:r>
        <w:t xml:space="preserve"> Peel the Onion: discriminate-four features- specific element/ </w:t>
      </w:r>
    </w:p>
  </w:comment>
  <w:comment w:id="457" w:author="Peng, Hong" w:date="2020-03-04T11:57:00Z" w:initials="PH">
    <w:p w14:paraId="45E107A3" w14:textId="21A1A2BA" w:rsidR="00C932C4" w:rsidRDefault="00C932C4">
      <w:pPr>
        <w:pStyle w:val="afd"/>
      </w:pPr>
      <w:r>
        <w:rPr>
          <w:rStyle w:val="afc"/>
        </w:rPr>
        <w:annotationRef/>
      </w:r>
      <w:r>
        <w:t xml:space="preserve">I didn’t see such type of </w:t>
      </w:r>
      <w:proofErr w:type="gramStart"/>
      <w:r>
        <w:t>sub title</w:t>
      </w:r>
      <w:proofErr w:type="gramEnd"/>
      <w:r>
        <w:t xml:space="preserve"> in literatures. Regarding the structure, I think this session is talking about the element profiling of rice.</w:t>
      </w:r>
    </w:p>
  </w:comment>
  <w:comment w:id="458" w:author="Xu, Jason" w:date="2020-03-05T12:04:00Z" w:initials="XJ">
    <w:p w14:paraId="6B8BD4EA" w14:textId="03AE50D8" w:rsidR="00C932C4" w:rsidRDefault="00C932C4">
      <w:pPr>
        <w:pStyle w:val="afd"/>
      </w:pPr>
      <w:r>
        <w:rPr>
          <w:rStyle w:val="afc"/>
        </w:rPr>
        <w:annotationRef/>
      </w:r>
      <w:r>
        <w:t xml:space="preserve">Will try to get some samples </w:t>
      </w:r>
    </w:p>
  </w:comment>
  <w:comment w:id="455" w:author="Xu, Jason" w:date="2020-02-11T13:11:00Z" w:initials="XJ">
    <w:p w14:paraId="025C2A3F" w14:textId="3EAF1DB9" w:rsidR="00C932C4" w:rsidRDefault="00C932C4">
      <w:pPr>
        <w:pStyle w:val="afd"/>
      </w:pPr>
      <w:r>
        <w:rPr>
          <w:rStyle w:val="afc"/>
        </w:rPr>
        <w:annotationRef/>
      </w:r>
      <w:r>
        <w:rPr>
          <w:rFonts w:hint="eastAsia"/>
        </w:rPr>
        <w:t>G</w:t>
      </w:r>
      <w:r>
        <w:t xml:space="preserve">uiding subtitles, can be deleted. Applies to below too. </w:t>
      </w:r>
    </w:p>
  </w:comment>
  <w:comment w:id="463" w:author="fanzhou kong" w:date="2020-02-11T15:59:00Z" w:initials="fk">
    <w:p w14:paraId="0A35D866" w14:textId="77777777" w:rsidR="00C932C4" w:rsidRDefault="00C932C4" w:rsidP="001214E1">
      <w:pPr>
        <w:pStyle w:val="afd"/>
      </w:pPr>
      <w:r>
        <w:rPr>
          <w:rStyle w:val="afc"/>
        </w:rPr>
        <w:annotationRef/>
      </w:r>
      <w:r>
        <w:t>Would this be better? Since we are not plotting real concentration values on there</w:t>
      </w:r>
    </w:p>
  </w:comment>
  <w:comment w:id="466" w:author="fanzhou kong" w:date="2020-02-11T15:58:00Z" w:initials="fk">
    <w:p w14:paraId="4EBB8098" w14:textId="77777777" w:rsidR="00C932C4" w:rsidRDefault="00C932C4" w:rsidP="001214E1">
      <w:pPr>
        <w:pStyle w:val="afd"/>
      </w:pPr>
      <w:r>
        <w:rPr>
          <w:rStyle w:val="afc"/>
        </w:rPr>
        <w:annotationRef/>
      </w:r>
      <w:r>
        <w:t>Uncapitalized…</w:t>
      </w:r>
    </w:p>
  </w:comment>
  <w:comment w:id="467" w:author="Xu, Jason" w:date="2020-02-05T12:41:00Z" w:initials="XJ">
    <w:p w14:paraId="0A412243" w14:textId="77777777" w:rsidR="00C932C4" w:rsidRDefault="00C932C4" w:rsidP="001214E1">
      <w:pPr>
        <w:pStyle w:val="afd"/>
      </w:pPr>
      <w:r>
        <w:rPr>
          <w:rStyle w:val="afc"/>
        </w:rPr>
        <w:annotationRef/>
      </w:r>
      <w:r>
        <w:t>Do you think adding radar plot is making sense here?</w:t>
      </w:r>
    </w:p>
  </w:comment>
  <w:comment w:id="468" w:author="fanzhou kong" w:date="2020-02-06T11:54:00Z" w:initials="fk">
    <w:p w14:paraId="7FCC0C0C" w14:textId="77777777" w:rsidR="00C932C4" w:rsidRDefault="00C932C4" w:rsidP="001214E1">
      <w:pPr>
        <w:pStyle w:val="afd"/>
      </w:pPr>
      <w:r>
        <w:rPr>
          <w:rStyle w:val="afc"/>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474" w:author="fanzhou kong" w:date="2020-02-06T13:33:00Z" w:initials="fk">
    <w:p w14:paraId="49425C0A" w14:textId="27F236AB" w:rsidR="00C932C4" w:rsidRDefault="00C932C4">
      <w:pPr>
        <w:pStyle w:val="afd"/>
      </w:pPr>
      <w:r>
        <w:rPr>
          <w:rStyle w:val="afc"/>
        </w:rPr>
        <w:annotationRef/>
      </w:r>
      <w:r>
        <w:t xml:space="preserve">I guess we should be very careful here: we do NOT know if the difference comes from the genotype yet, and that’s why I attribute the difference as </w:t>
      </w:r>
      <w:r w:rsidRPr="000F3658">
        <w:t>agnosticism</w:t>
      </w:r>
    </w:p>
  </w:comment>
  <w:comment w:id="475" w:author="Xu, Jason" w:date="2020-02-06T13:49:00Z" w:initials="XJ">
    <w:p w14:paraId="0FC46A5B" w14:textId="3D1DFD67" w:rsidR="00C932C4" w:rsidRDefault="00C932C4">
      <w:pPr>
        <w:pStyle w:val="afd"/>
      </w:pPr>
      <w:r>
        <w:rPr>
          <w:rStyle w:val="afc"/>
        </w:rPr>
        <w:annotationRef/>
      </w:r>
      <w:r>
        <w:rPr>
          <w:rFonts w:hint="eastAsia"/>
        </w:rPr>
        <w:t>I</w:t>
      </w:r>
      <w:r>
        <w:t xml:space="preserve"> will send over some proof </w:t>
      </w:r>
    </w:p>
  </w:comment>
  <w:comment w:id="517" w:author="Xu, Jason" w:date="2020-02-05T13:52:00Z" w:initials="XJ">
    <w:p w14:paraId="6AD18E05" w14:textId="087B50FF" w:rsidR="00C932C4" w:rsidRDefault="00C932C4">
      <w:pPr>
        <w:pStyle w:val="afd"/>
      </w:pPr>
      <w:r>
        <w:rPr>
          <w:rStyle w:val="afc"/>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518" w:author="Peng, Hong" w:date="2020-03-04T18:35:00Z" w:initials="PH">
    <w:p w14:paraId="098F3935" w14:textId="02A4B15E" w:rsidR="00C932C4" w:rsidRDefault="00C932C4">
      <w:pPr>
        <w:pStyle w:val="afd"/>
      </w:pPr>
      <w:r>
        <w:rPr>
          <w:rStyle w:val="afc"/>
        </w:rPr>
        <w:annotationRef/>
      </w:r>
      <w:r>
        <w:rPr>
          <w:rFonts w:hint="eastAsia"/>
        </w:rPr>
        <w:t>I</w:t>
      </w:r>
      <w:r>
        <w:t xml:space="preserve"> suppose it’s a well drafted version sent to me. </w:t>
      </w:r>
      <w:proofErr w:type="gramStart"/>
      <w:r>
        <w:t>So</w:t>
      </w:r>
      <w:proofErr w:type="gramEnd"/>
      <w:r>
        <w:t xml:space="preserve"> what’s your decision on this part? </w:t>
      </w:r>
    </w:p>
  </w:comment>
  <w:comment w:id="519" w:author="Peng, Hong" w:date="2020-03-04T18:33:00Z" w:initials="PH">
    <w:p w14:paraId="461B2580" w14:textId="38541EB5" w:rsidR="00C932C4" w:rsidRDefault="00C932C4">
      <w:pPr>
        <w:pStyle w:val="afd"/>
      </w:pPr>
      <w:r>
        <w:rPr>
          <w:rStyle w:val="afc"/>
        </w:rPr>
        <w:annotationRef/>
      </w:r>
      <w:r>
        <w:t xml:space="preserve">Or move this to the origin prediction part. But I don’t suggest </w:t>
      </w:r>
      <w:proofErr w:type="gramStart"/>
      <w:r>
        <w:t>to do</w:t>
      </w:r>
      <w:proofErr w:type="gramEnd"/>
      <w:r>
        <w:t xml:space="preserve"> so.</w:t>
      </w:r>
    </w:p>
  </w:comment>
  <w:comment w:id="524" w:author="Peng, Hong" w:date="2020-03-04T17:19:00Z" w:initials="PH">
    <w:p w14:paraId="12C956EC" w14:textId="77777777" w:rsidR="00C932C4" w:rsidRDefault="00C932C4" w:rsidP="00CF7E43">
      <w:pPr>
        <w:pStyle w:val="afd"/>
      </w:pPr>
      <w:r>
        <w:rPr>
          <w:rStyle w:val="afc"/>
        </w:rPr>
        <w:annotationRef/>
      </w:r>
      <w:r>
        <w:rPr>
          <w:rFonts w:hint="eastAsia"/>
        </w:rPr>
        <w:t>P</w:t>
      </w:r>
      <w:r>
        <w:t>lease also learn carefully the organization of content in this paragraph. What, why and how.</w:t>
      </w:r>
    </w:p>
  </w:comment>
  <w:comment w:id="526" w:author="Peng, Hong" w:date="2020-03-04T17:21:00Z" w:initials="PH">
    <w:p w14:paraId="5118641D" w14:textId="77777777" w:rsidR="00C932C4" w:rsidRDefault="00C932C4" w:rsidP="00CF7E43">
      <w:pPr>
        <w:pStyle w:val="afd"/>
      </w:pPr>
      <w:r>
        <w:rPr>
          <w:rStyle w:val="afc"/>
        </w:rPr>
        <w:annotationRef/>
      </w:r>
      <w:r>
        <w:t>Low or high vs. limit of detection in rice according national standard</w:t>
      </w:r>
    </w:p>
  </w:comment>
  <w:comment w:id="527" w:author="Xu, Jason" w:date="2020-03-05T13:40:00Z" w:initials="XJ">
    <w:p w14:paraId="727DDE73" w14:textId="3A020053" w:rsidR="00C932C4" w:rsidRDefault="00C932C4">
      <w:pPr>
        <w:pStyle w:val="afd"/>
      </w:pPr>
      <w:r>
        <w:rPr>
          <w:rStyle w:val="afc"/>
        </w:rPr>
        <w:annotationRef/>
      </w:r>
      <w:r>
        <w:t xml:space="preserve">Will double check. Why this information matters here? </w:t>
      </w:r>
    </w:p>
  </w:comment>
  <w:comment w:id="543" w:author="Peng, Hong" w:date="2020-03-04T17:16:00Z" w:initials="PH">
    <w:p w14:paraId="160625B8" w14:textId="19D9F3A9" w:rsidR="00C932C4" w:rsidRDefault="00C932C4">
      <w:pPr>
        <w:pStyle w:val="afd"/>
      </w:pPr>
      <w:r>
        <w:rPr>
          <w:rStyle w:val="afc"/>
        </w:rPr>
        <w:annotationRef/>
      </w:r>
      <w:r>
        <w:rPr>
          <w:rFonts w:hint="eastAsia"/>
        </w:rPr>
        <w:t>r</w:t>
      </w:r>
      <w:r>
        <w:t>eference here</w:t>
      </w:r>
    </w:p>
  </w:comment>
  <w:comment w:id="567" w:author="Xu, Jason" w:date="2020-02-11T13:19:00Z" w:initials="XJ">
    <w:p w14:paraId="0177D90B" w14:textId="7ED2B598" w:rsidR="00C932C4" w:rsidRDefault="00C932C4">
      <w:pPr>
        <w:pStyle w:val="afd"/>
      </w:pPr>
      <w:r>
        <w:rPr>
          <w:rStyle w:val="afc"/>
        </w:rPr>
        <w:annotationRef/>
      </w:r>
      <w:r>
        <w:rPr>
          <w:rFonts w:hint="eastAsia"/>
        </w:rPr>
        <w:t>n</w:t>
      </w:r>
      <w:r>
        <w:t xml:space="preserve">eed to briefly explain what this stand for … could also use a citation here.  </w:t>
      </w:r>
    </w:p>
  </w:comment>
  <w:comment w:id="568" w:author="fanzhou kong" w:date="2020-02-11T16:06:00Z" w:initials="fk">
    <w:p w14:paraId="2CB6E5FC" w14:textId="2341091A" w:rsidR="00C932C4" w:rsidRDefault="00C932C4">
      <w:pPr>
        <w:pStyle w:val="afd"/>
      </w:pPr>
      <w:r>
        <w:rPr>
          <w:rStyle w:val="afc"/>
        </w:rPr>
        <w:annotationRef/>
      </w:r>
      <w:r>
        <w:t>I have included another citation here.</w:t>
      </w:r>
    </w:p>
  </w:comment>
  <w:comment w:id="570" w:author="Xu, Jason" w:date="2020-02-11T13:23:00Z" w:initials="XJ">
    <w:p w14:paraId="170E3C36" w14:textId="16148B6A" w:rsidR="00C932C4" w:rsidRDefault="00C932C4">
      <w:pPr>
        <w:pStyle w:val="afd"/>
      </w:pPr>
      <w:r>
        <w:rPr>
          <w:rStyle w:val="afc"/>
        </w:rPr>
        <w:annotationRef/>
      </w:r>
      <w:r>
        <w:rPr>
          <w:rFonts w:hint="eastAsia"/>
        </w:rPr>
        <w:t>?</w:t>
      </w:r>
      <w:r>
        <w:t xml:space="preserve"> </w:t>
      </w:r>
    </w:p>
  </w:comment>
  <w:comment w:id="571" w:author="fanzhou kong" w:date="2020-02-11T16:06:00Z" w:initials="fk">
    <w:p w14:paraId="7A3C973B" w14:textId="7D7D63EE" w:rsidR="00C932C4" w:rsidRDefault="00C932C4">
      <w:pPr>
        <w:pStyle w:val="afd"/>
      </w:pPr>
      <w:r>
        <w:rPr>
          <w:rStyle w:val="afc"/>
        </w:rPr>
        <w:annotationRef/>
      </w:r>
      <w:r>
        <w:t xml:space="preserve">This is a very short one-sentence </w:t>
      </w:r>
      <w:proofErr w:type="spellStart"/>
      <w:r>
        <w:t>explaination</w:t>
      </w:r>
      <w:proofErr w:type="spellEnd"/>
      <w:r>
        <w:t xml:space="preserve">… the point here is there is </w:t>
      </w:r>
      <w:proofErr w:type="gramStart"/>
      <w:r>
        <w:t>a  clear</w:t>
      </w:r>
      <w:proofErr w:type="gramEnd"/>
      <w:r>
        <w:t xml:space="preserve"> cutoff, or we can just use box plot for easier interpretation</w:t>
      </w:r>
    </w:p>
  </w:comment>
  <w:comment w:id="572" w:author="Xu, Jason" w:date="2020-02-11T17:55:00Z" w:initials="XJ">
    <w:p w14:paraId="101B1B16" w14:textId="0D7388BE" w:rsidR="00C932C4" w:rsidRDefault="00C932C4">
      <w:pPr>
        <w:pStyle w:val="afd"/>
      </w:pPr>
      <w:r>
        <w:rPr>
          <w:rStyle w:val="afc"/>
        </w:rPr>
        <w:annotationRef/>
      </w:r>
      <w:r>
        <w:rPr>
          <w:rFonts w:hint="eastAsia"/>
        </w:rPr>
        <w:t>S</w:t>
      </w:r>
      <w:r>
        <w:t>till not very clear. We may consider the box plot instead</w:t>
      </w:r>
    </w:p>
  </w:comment>
  <w:comment w:id="576" w:author="Xu, Jason" w:date="2020-02-11T14:02:00Z" w:initials="XJ">
    <w:p w14:paraId="6F838DED" w14:textId="26AC2B74" w:rsidR="00C932C4" w:rsidRDefault="00C932C4">
      <w:pPr>
        <w:pStyle w:val="afd"/>
      </w:pPr>
      <w:r>
        <w:rPr>
          <w:rStyle w:val="afc"/>
        </w:rPr>
        <w:annotationRef/>
      </w:r>
      <w:r>
        <w:t xml:space="preserve">Hong: we also provide an alternative using box whisker plot… let us see which works the best here. </w:t>
      </w:r>
    </w:p>
  </w:comment>
  <w:comment w:id="577" w:author="Peng, Hong" w:date="2020-03-04T18:25:00Z" w:initials="PH">
    <w:p w14:paraId="53D0BF21" w14:textId="5C4CC772" w:rsidR="00C932C4" w:rsidRDefault="00C932C4">
      <w:pPr>
        <w:pStyle w:val="afd"/>
      </w:pPr>
      <w:r>
        <w:rPr>
          <w:rStyle w:val="afc"/>
        </w:rPr>
        <w:annotationRef/>
      </w:r>
      <w:r>
        <w:rPr>
          <w:rFonts w:hint="eastAsia"/>
        </w:rPr>
        <w:t>T</w:t>
      </w:r>
      <w:r>
        <w:t>he boxplot is more transparent.</w:t>
      </w:r>
    </w:p>
  </w:comment>
  <w:comment w:id="611" w:author="fanzhou kong" w:date="2020-02-07T14:57:00Z" w:initials="fk">
    <w:p w14:paraId="22F0A20E" w14:textId="10C1CD92" w:rsidR="00C932C4" w:rsidRDefault="00C932C4">
      <w:pPr>
        <w:pStyle w:val="afd"/>
      </w:pPr>
      <w:r>
        <w:rPr>
          <w:rStyle w:val="afc"/>
        </w:rPr>
        <w:annotationRef/>
      </w:r>
      <w:r>
        <w:t xml:space="preserve">Isn’t reliability and robustness </w:t>
      </w:r>
      <w:proofErr w:type="spellStart"/>
      <w:r>
        <w:t>synome</w:t>
      </w:r>
      <w:proofErr w:type="spellEnd"/>
      <w:r>
        <w:t>?</w:t>
      </w:r>
    </w:p>
  </w:comment>
  <w:comment w:id="612" w:author="Xu, Jason" w:date="2020-02-11T10:02:00Z" w:initials="XJ">
    <w:p w14:paraId="6A4DA046" w14:textId="5EAC807C" w:rsidR="00C932C4" w:rsidRDefault="00C932C4">
      <w:pPr>
        <w:pStyle w:val="afd"/>
      </w:pPr>
      <w:r>
        <w:rPr>
          <w:rStyle w:val="afc"/>
        </w:rPr>
        <w:annotationRef/>
      </w:r>
      <w:r>
        <w:t xml:space="preserve">My understanding: reliability= can we trust the result in this case; robustness= can we repeat the success in other cases?  Yet we need to confirm how people are usually increase their robustness </w:t>
      </w:r>
    </w:p>
  </w:comment>
  <w:comment w:id="613" w:author="fanzhou kong" w:date="2020-02-11T16:13:00Z" w:initials="fk">
    <w:p w14:paraId="1A43F064" w14:textId="6D6B83E6" w:rsidR="00C932C4" w:rsidRDefault="00C932C4">
      <w:pPr>
        <w:pStyle w:val="afd"/>
      </w:pPr>
      <w:r>
        <w:rPr>
          <w:rStyle w:val="afc"/>
        </w:rPr>
        <w:annotationRef/>
      </w:r>
      <w:r>
        <w:t xml:space="preserve">Then I feel like here we should only address robustness: we have done a lot of work (feature selection, cv, </w:t>
      </w:r>
      <w:proofErr w:type="spellStart"/>
      <w:proofErr w:type="gramStart"/>
      <w:r>
        <w:t>etc</w:t>
      </w:r>
      <w:proofErr w:type="spellEnd"/>
      <w:r>
        <w:t>)  to</w:t>
      </w:r>
      <w:proofErr w:type="gramEnd"/>
      <w:r>
        <w:t xml:space="preserve"> ensure the results we got right now is plausible; but we just don’t know how the models will perform in the real word</w:t>
      </w:r>
    </w:p>
  </w:comment>
  <w:comment w:id="614" w:author="Xu, Jason" w:date="2020-02-11T18:04:00Z" w:initials="XJ">
    <w:p w14:paraId="60EA2C13" w14:textId="6C1951D2" w:rsidR="00C932C4" w:rsidRDefault="00C932C4">
      <w:pPr>
        <w:pStyle w:val="afd"/>
      </w:pPr>
      <w:r>
        <w:rPr>
          <w:rStyle w:val="afc"/>
        </w:rPr>
        <w:annotationRef/>
      </w:r>
      <w:r>
        <w:rPr>
          <w:rFonts w:hint="eastAsia"/>
        </w:rPr>
        <w:t>Y</w:t>
      </w:r>
      <w:r>
        <w:t xml:space="preserve">es. The reliability is </w:t>
      </w:r>
      <w:proofErr w:type="spellStart"/>
      <w:r>
        <w:t>soley</w:t>
      </w:r>
      <w:proofErr w:type="spellEnd"/>
      <w:r>
        <w:t xml:space="preserve"> based on our validation results. </w:t>
      </w:r>
    </w:p>
  </w:comment>
  <w:comment w:id="610" w:author="Peng, Hong" w:date="2020-03-04T19:07:00Z" w:initials="PH">
    <w:p w14:paraId="384D0825" w14:textId="4514131E" w:rsidR="00C932C4" w:rsidRPr="0049501C" w:rsidRDefault="00C932C4">
      <w:pPr>
        <w:pStyle w:val="afd"/>
      </w:pPr>
      <w:r>
        <w:rPr>
          <w:rStyle w:val="afc"/>
        </w:rPr>
        <w:annotationRef/>
      </w:r>
      <w:r>
        <w:rPr>
          <w:rFonts w:hint="eastAsia"/>
        </w:rPr>
        <w:t>S</w:t>
      </w:r>
      <w:r>
        <w:t>hould be in the above session. Always in the last paragraph, we only highlight the meaning of the work.</w:t>
      </w:r>
    </w:p>
  </w:comment>
  <w:comment w:id="620" w:author="Peng, Hong" w:date="2020-03-04T19:13:00Z" w:initials="PH">
    <w:p w14:paraId="3524336E" w14:textId="29C03893" w:rsidR="00C932C4" w:rsidRDefault="00C932C4">
      <w:pPr>
        <w:pStyle w:val="afd"/>
      </w:pPr>
      <w:r>
        <w:rPr>
          <w:rStyle w:val="afc"/>
        </w:rPr>
        <w:annotationRef/>
      </w:r>
      <w:proofErr w:type="spellStart"/>
      <w:r>
        <w:t>Discriminaiton</w:t>
      </w:r>
      <w:proofErr w:type="spellEnd"/>
      <w:r>
        <w:t xml:space="preserve"> of what?</w:t>
      </w:r>
    </w:p>
  </w:comment>
  <w:comment w:id="628" w:author="Peng, Hong" w:date="2020-03-04T19:18:00Z" w:initials="PH">
    <w:p w14:paraId="3B740818" w14:textId="5040356C" w:rsidR="00C932C4" w:rsidRDefault="00C932C4">
      <w:pPr>
        <w:pStyle w:val="afd"/>
      </w:pPr>
      <w:r>
        <w:rPr>
          <w:rStyle w:val="afc"/>
        </w:rPr>
        <w:annotationRef/>
      </w:r>
      <w:r>
        <w:rPr>
          <w:rFonts w:hint="eastAsia"/>
        </w:rPr>
        <w:t>W</w:t>
      </w:r>
      <w:r>
        <w:t xml:space="preserve">hat is the logic of </w:t>
      </w:r>
      <w:proofErr w:type="gramStart"/>
      <w:r>
        <w:t>this</w:t>
      </w:r>
      <w:proofErr w:type="gramEnd"/>
      <w:r>
        <w:t xml:space="preserve"> therefore?</w:t>
      </w:r>
    </w:p>
  </w:comment>
  <w:comment w:id="629" w:author="Xu, Jason" w:date="2020-03-05T13:43:00Z" w:initials="XJ">
    <w:p w14:paraId="5C172213" w14:textId="2B540FA8" w:rsidR="00C932C4" w:rsidRDefault="00C932C4">
      <w:pPr>
        <w:pStyle w:val="afd"/>
      </w:pPr>
      <w:r>
        <w:rPr>
          <w:rStyle w:val="afc"/>
        </w:rPr>
        <w:annotationRef/>
      </w:r>
      <w:r>
        <w:t>Thereby?</w:t>
      </w:r>
    </w:p>
  </w:comment>
  <w:comment w:id="631" w:author="fanzhou kong" w:date="2020-02-11T16:16:00Z" w:initials="fk">
    <w:p w14:paraId="69B985B1" w14:textId="4D61EEB9" w:rsidR="00C932C4" w:rsidRDefault="00C932C4">
      <w:pPr>
        <w:pStyle w:val="afd"/>
      </w:pPr>
      <w:r>
        <w:rPr>
          <w:rStyle w:val="afc"/>
        </w:rPr>
        <w:annotationRef/>
      </w:r>
      <w:r>
        <w:t>Here I feel “robust” would be more appropriate?</w:t>
      </w:r>
    </w:p>
  </w:comment>
  <w:comment w:id="632" w:author="Xu, Jason" w:date="2020-02-11T18:04:00Z" w:initials="XJ">
    <w:p w14:paraId="679E8480" w14:textId="14B4B5CA" w:rsidR="00C932C4" w:rsidRDefault="00C932C4">
      <w:pPr>
        <w:pStyle w:val="afd"/>
      </w:pPr>
      <w:r>
        <w:rPr>
          <w:rStyle w:val="afc"/>
        </w:rPr>
        <w:annotationRef/>
      </w:r>
      <w:r>
        <w:rPr>
          <w:rFonts w:hint="eastAsia"/>
        </w:rPr>
        <w:t>M</w:t>
      </w:r>
      <w:r>
        <w:t xml:space="preserve">odified. </w:t>
      </w:r>
    </w:p>
  </w:comment>
  <w:comment w:id="636" w:author="Xu, Jason" w:date="2020-01-07T10:31:00Z" w:initials="XJ">
    <w:p w14:paraId="41A95819" w14:textId="52804D32" w:rsidR="00C932C4" w:rsidRDefault="00C932C4" w:rsidP="00DF2003">
      <w:pPr>
        <w:pStyle w:val="afd"/>
      </w:pPr>
      <w:r>
        <w:rPr>
          <w:rStyle w:val="afc"/>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402E5" w15:done="1"/>
  <w15:commentEx w15:paraId="7B11C8CA" w15:done="1"/>
  <w15:commentEx w15:paraId="061F86CC" w15:done="1"/>
  <w15:commentEx w15:paraId="0FC8D993" w15:done="0"/>
  <w15:commentEx w15:paraId="382CE52B" w15:done="0"/>
  <w15:commentEx w15:paraId="142467FE" w15:done="0"/>
  <w15:commentEx w15:paraId="46220F11" w15:done="0"/>
  <w15:commentEx w15:paraId="626547C1" w15:done="0"/>
  <w15:commentEx w15:paraId="56AE2AF4" w15:done="0"/>
  <w15:commentEx w15:paraId="16726942" w15:done="0"/>
  <w15:commentEx w15:paraId="00FFD610" w15:done="0"/>
  <w15:commentEx w15:paraId="5C0D574B" w15:paraIdParent="00FFD610" w15:done="0"/>
  <w15:commentEx w15:paraId="4D343D95" w15:done="1"/>
  <w15:commentEx w15:paraId="2A7C199E" w15:done="0"/>
  <w15:commentEx w15:paraId="7AE796A2" w15:done="0"/>
  <w15:commentEx w15:paraId="2325E5F2" w15:paraIdParent="7AE796A2" w15:done="0"/>
  <w15:commentEx w15:paraId="15777B60" w15:done="0"/>
  <w15:commentEx w15:paraId="23C4D23E" w15:paraIdParent="15777B60" w15:done="0"/>
  <w15:commentEx w15:paraId="2EFDF1BF" w15:done="0"/>
  <w15:commentEx w15:paraId="7C2E3A28" w15:paraIdParent="2EFDF1BF" w15:done="0"/>
  <w15:commentEx w15:paraId="36E6A1B4" w15:done="0"/>
  <w15:commentEx w15:paraId="7913B9EA" w15:paraIdParent="36E6A1B4" w15:done="0"/>
  <w15:commentEx w15:paraId="40E6CE70" w15:done="0"/>
  <w15:commentEx w15:paraId="6B45F998" w15:paraIdParent="40E6CE70" w15:done="0"/>
  <w15:commentEx w15:paraId="26211949" w15:done="0"/>
  <w15:commentEx w15:paraId="57CB29DE" w15:paraIdParent="26211949" w15:done="0"/>
  <w15:commentEx w15:paraId="533E714E" w15:done="0"/>
  <w15:commentEx w15:paraId="3E903955" w15:paraIdParent="533E714E" w15:done="0"/>
  <w15:commentEx w15:paraId="042919E9" w15:done="1"/>
  <w15:commentEx w15:paraId="62D52C3F" w15:paraIdParent="042919E9" w15:done="1"/>
  <w15:commentEx w15:paraId="4DFF6877" w15:done="0"/>
  <w15:commentEx w15:paraId="0A9CB18B" w15:done="0"/>
  <w15:commentEx w15:paraId="3E257DD4" w15:done="0"/>
  <w15:commentEx w15:paraId="275A35CF" w15:paraIdParent="3E257DD4" w15:done="0"/>
  <w15:commentEx w15:paraId="2A3EBE3B" w15:done="0"/>
  <w15:commentEx w15:paraId="1AA36FF2" w15:paraIdParent="2A3EBE3B" w15:done="0"/>
  <w15:commentEx w15:paraId="7243D7A9" w15:done="0"/>
  <w15:commentEx w15:paraId="63245F61" w15:paraIdParent="7243D7A9" w15:done="0"/>
  <w15:commentEx w15:paraId="5640CD0B" w15:done="0"/>
  <w15:commentEx w15:paraId="41D04CAD" w15:done="0"/>
  <w15:commentEx w15:paraId="627EA856" w15:paraIdParent="41D04CAD" w15:done="0"/>
  <w15:commentEx w15:paraId="3436FFF8" w15:done="0"/>
  <w15:commentEx w15:paraId="064E0748" w15:paraIdParent="3436FFF8" w15:done="0"/>
  <w15:commentEx w15:paraId="13DB1D94" w15:done="1"/>
  <w15:commentEx w15:paraId="4879CDE2" w15:paraIdParent="13DB1D94" w15:done="1"/>
  <w15:commentEx w15:paraId="7B1943AC" w15:paraIdParent="13DB1D94" w15:done="0"/>
  <w15:commentEx w15:paraId="46F3F469" w15:done="0"/>
  <w15:commentEx w15:paraId="64995178" w15:done="0"/>
  <w15:commentEx w15:paraId="41EDFAAA" w15:done="0"/>
  <w15:commentEx w15:paraId="481C1DB5" w15:done="1"/>
  <w15:commentEx w15:paraId="3D30114B" w15:paraIdParent="481C1DB5" w15:done="1"/>
  <w15:commentEx w15:paraId="39812800" w15:done="1"/>
  <w15:commentEx w15:paraId="1B690931" w15:done="1"/>
  <w15:commentEx w15:paraId="079A92A3" w15:done="1"/>
  <w15:commentEx w15:paraId="54FC69FD" w15:paraIdParent="079A92A3" w15:done="1"/>
  <w15:commentEx w15:paraId="7143D4D2" w15:done="1"/>
  <w15:commentEx w15:paraId="564D2F02" w15:paraIdParent="7143D4D2" w15:done="1"/>
  <w15:commentEx w15:paraId="7B711AA1" w15:done="0"/>
  <w15:commentEx w15:paraId="4C40B64D" w15:done="0"/>
  <w15:commentEx w15:paraId="45E107A3" w15:done="0"/>
  <w15:commentEx w15:paraId="6B8BD4EA" w15:paraIdParent="45E107A3" w15:done="0"/>
  <w15:commentEx w15:paraId="025C2A3F" w15:done="1"/>
  <w15:commentEx w15:paraId="0A35D866" w15:done="1"/>
  <w15:commentEx w15:paraId="4EBB8098" w15:done="1"/>
  <w15:commentEx w15:paraId="0A412243" w15:done="1"/>
  <w15:commentEx w15:paraId="7FCC0C0C" w15:paraIdParent="0A412243" w15:done="1"/>
  <w15:commentEx w15:paraId="49425C0A" w15:done="1"/>
  <w15:commentEx w15:paraId="0FC46A5B" w15:paraIdParent="49425C0A" w15:done="1"/>
  <w15:commentEx w15:paraId="6AD18E05" w15:done="1"/>
  <w15:commentEx w15:paraId="098F3935" w15:paraIdParent="6AD18E05" w15:done="0"/>
  <w15:commentEx w15:paraId="461B2580" w15:done="0"/>
  <w15:commentEx w15:paraId="12C956EC" w15:done="0"/>
  <w15:commentEx w15:paraId="5118641D" w15:done="0"/>
  <w15:commentEx w15:paraId="727DDE73" w15:paraIdParent="5118641D" w15:done="0"/>
  <w15:commentEx w15:paraId="160625B8" w15:done="0"/>
  <w15:commentEx w15:paraId="0177D90B" w15:done="1"/>
  <w15:commentEx w15:paraId="2CB6E5FC" w15:paraIdParent="0177D90B" w15:done="1"/>
  <w15:commentEx w15:paraId="170E3C36" w15:done="0"/>
  <w15:commentEx w15:paraId="7A3C973B" w15:paraIdParent="170E3C36" w15:done="0"/>
  <w15:commentEx w15:paraId="101B1B16" w15:paraIdParent="170E3C36" w15:done="0"/>
  <w15:commentEx w15:paraId="6F838DED" w15:done="0"/>
  <w15:commentEx w15:paraId="53D0BF21" w15:paraIdParent="6F838DED" w15:done="0"/>
  <w15:commentEx w15:paraId="22F0A20E" w15:done="1"/>
  <w15:commentEx w15:paraId="6A4DA046" w15:paraIdParent="22F0A20E" w15:done="1"/>
  <w15:commentEx w15:paraId="1A43F064" w15:paraIdParent="22F0A20E" w15:done="1"/>
  <w15:commentEx w15:paraId="60EA2C13" w15:paraIdParent="22F0A20E" w15:done="1"/>
  <w15:commentEx w15:paraId="384D0825" w15:done="0"/>
  <w15:commentEx w15:paraId="3524336E" w15:done="0"/>
  <w15:commentEx w15:paraId="3B740818" w15:done="0"/>
  <w15:commentEx w15:paraId="5C172213" w15:paraIdParent="3B740818" w15:done="0"/>
  <w15:commentEx w15:paraId="69B985B1" w15:done="1"/>
  <w15:commentEx w15:paraId="679E8480" w15:paraIdParent="69B985B1" w15:done="1"/>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402E5" w16cid:durableId="21C6F050"/>
  <w16cid:commentId w16cid:paraId="7B11C8CA" w16cid:durableId="21ED450D"/>
  <w16cid:commentId w16cid:paraId="061F86CC" w16cid:durableId="220B4A54"/>
  <w16cid:commentId w16cid:paraId="0FC8D993" w16cid:durableId="2211D9FB"/>
  <w16cid:commentId w16cid:paraId="382CE52B" w16cid:durableId="22109E85"/>
  <w16cid:commentId w16cid:paraId="142467FE" w16cid:durableId="2210AED0"/>
  <w16cid:commentId w16cid:paraId="46220F11" w16cid:durableId="2211F1AD"/>
  <w16cid:commentId w16cid:paraId="626547C1" w16cid:durableId="221211B0"/>
  <w16cid:commentId w16cid:paraId="56AE2AF4" w16cid:durableId="22120F8E"/>
  <w16cid:commentId w16cid:paraId="16726942" w16cid:durableId="2210D13F"/>
  <w16cid:commentId w16cid:paraId="00FFD610" w16cid:durableId="220B4A63"/>
  <w16cid:commentId w16cid:paraId="5C0D574B" w16cid:durableId="220B5DFB"/>
  <w16cid:commentId w16cid:paraId="4D343D95" w16cid:durableId="2210F06C"/>
  <w16cid:commentId w16cid:paraId="2A7C199E" w16cid:durableId="2211F4AC"/>
  <w16cid:commentId w16cid:paraId="2325E5F2" w16cid:durableId="2212096E"/>
  <w16cid:commentId w16cid:paraId="15777B60" w16cid:durableId="2210E64D"/>
  <w16cid:commentId w16cid:paraId="23C4D23E" w16cid:durableId="2210E64C"/>
  <w16cid:commentId w16cid:paraId="2EFDF1BF" w16cid:durableId="220B4A71"/>
  <w16cid:commentId w16cid:paraId="7C2E3A28" w16cid:durableId="220B6058"/>
  <w16cid:commentId w16cid:paraId="36E6A1B4" w16cid:durableId="220B4A72"/>
  <w16cid:commentId w16cid:paraId="7913B9EA" w16cid:durableId="220B6085"/>
  <w16cid:commentId w16cid:paraId="40E6CE70" w16cid:durableId="220B4A73"/>
  <w16cid:commentId w16cid:paraId="6B45F998" w16cid:durableId="220B60AC"/>
  <w16cid:commentId w16cid:paraId="26211949" w16cid:durableId="220B4A74"/>
  <w16cid:commentId w16cid:paraId="57CB29DE" w16cid:durableId="220B60C2"/>
  <w16cid:commentId w16cid:paraId="533E714E" w16cid:durableId="220B4A75"/>
  <w16cid:commentId w16cid:paraId="3E903955" w16cid:durableId="220B60FB"/>
  <w16cid:commentId w16cid:paraId="042919E9" w16cid:durableId="21E3DC7D"/>
  <w16cid:commentId w16cid:paraId="62D52C3F" w16cid:durableId="21E67A85"/>
  <w16cid:commentId w16cid:paraId="4DFF6877" w16cid:durableId="220B4A78"/>
  <w16cid:commentId w16cid:paraId="0A9CB18B" w16cid:durableId="220B4A79"/>
  <w16cid:commentId w16cid:paraId="3E257DD4" w16cid:durableId="220B4A7A"/>
  <w16cid:commentId w16cid:paraId="275A35CF" w16cid:durableId="220B6167"/>
  <w16cid:commentId w16cid:paraId="2A3EBE3B" w16cid:durableId="220B4A7B"/>
  <w16cid:commentId w16cid:paraId="1AA36FF2" w16cid:durableId="220B6181"/>
  <w16cid:commentId w16cid:paraId="7243D7A9" w16cid:durableId="220B4A7C"/>
  <w16cid:commentId w16cid:paraId="63245F61" w16cid:durableId="220B6194"/>
  <w16cid:commentId w16cid:paraId="5640CD0B" w16cid:durableId="220B4A7D"/>
  <w16cid:commentId w16cid:paraId="41D04CAD" w16cid:durableId="220B4A7E"/>
  <w16cid:commentId w16cid:paraId="627EA856" w16cid:durableId="220B6257"/>
  <w16cid:commentId w16cid:paraId="3436FFF8" w16cid:durableId="220B4A7F"/>
  <w16cid:commentId w16cid:paraId="064E0748" w16cid:durableId="220B6324"/>
  <w16cid:commentId w16cid:paraId="13DB1D94" w16cid:durableId="21E52DD3"/>
  <w16cid:commentId w16cid:paraId="4879CDE2" w16cid:durableId="21E67C79"/>
  <w16cid:commentId w16cid:paraId="7B1943AC" w16cid:durableId="220B4A82"/>
  <w16cid:commentId w16cid:paraId="46F3F469" w16cid:durableId="220B4A83"/>
  <w16cid:commentId w16cid:paraId="64995178" w16cid:durableId="220B4A84"/>
  <w16cid:commentId w16cid:paraId="41EDFAAA" w16cid:durableId="220B4A85"/>
  <w16cid:commentId w16cid:paraId="481C1DB5" w16cid:durableId="21E5314C"/>
  <w16cid:commentId w16cid:paraId="3D30114B" w16cid:durableId="21E67CA2"/>
  <w16cid:commentId w16cid:paraId="39812800" w16cid:durableId="21ED4DD1"/>
  <w16cid:commentId w16cid:paraId="1B690931" w16cid:durableId="21ED4DA3"/>
  <w16cid:commentId w16cid:paraId="079A92A3" w16cid:durableId="21E53667"/>
  <w16cid:commentId w16cid:paraId="54FC69FD" w16cid:durableId="21E67CFA"/>
  <w16cid:commentId w16cid:paraId="7143D4D2" w16cid:durableId="21E54CA3"/>
  <w16cid:commentId w16cid:paraId="564D2F02" w16cid:durableId="21E69372"/>
  <w16cid:commentId w16cid:paraId="7B711AA1" w16cid:durableId="220B4A8E"/>
  <w16cid:commentId w16cid:paraId="4C40B64D" w16cid:durableId="220BA7F1"/>
  <w16cid:commentId w16cid:paraId="45E107A3" w16cid:durableId="220B4A8F"/>
  <w16cid:commentId w16cid:paraId="6B8BD4EA" w16cid:durableId="220B6963"/>
  <w16cid:commentId w16cid:paraId="025C2A3F" w16cid:durableId="21ED2691"/>
  <w16cid:commentId w16cid:paraId="0A35D866" w16cid:durableId="220B4A91"/>
  <w16cid:commentId w16cid:paraId="4EBB8098" w16cid:durableId="220B4A92"/>
  <w16cid:commentId w16cid:paraId="0A412243" w16cid:durableId="220B4A93"/>
  <w16cid:commentId w16cid:paraId="7FCC0C0C" w16cid:durableId="220B4A94"/>
  <w16cid:commentId w16cid:paraId="49425C0A" w16cid:durableId="21E69442"/>
  <w16cid:commentId w16cid:paraId="0FC46A5B" w16cid:durableId="21E697D8"/>
  <w16cid:commentId w16cid:paraId="6AD18E05" w16cid:durableId="21E54711"/>
  <w16cid:commentId w16cid:paraId="098F3935" w16cid:durableId="220B4A98"/>
  <w16cid:commentId w16cid:paraId="461B2580" w16cid:durableId="220B4A99"/>
  <w16cid:commentId w16cid:paraId="12C956EC" w16cid:durableId="220B4A9A"/>
  <w16cid:commentId w16cid:paraId="5118641D" w16cid:durableId="220B4A9B"/>
  <w16cid:commentId w16cid:paraId="727DDE73" w16cid:durableId="220B7FD8"/>
  <w16cid:commentId w16cid:paraId="160625B8" w16cid:durableId="220B4A9C"/>
  <w16cid:commentId w16cid:paraId="0177D90B" w16cid:durableId="21ED2853"/>
  <w16cid:commentId w16cid:paraId="2CB6E5FC" w16cid:durableId="21ED4F77"/>
  <w16cid:commentId w16cid:paraId="170E3C36" w16cid:durableId="21ED293B"/>
  <w16cid:commentId w16cid:paraId="7A3C973B" w16cid:durableId="21ED4F88"/>
  <w16cid:commentId w16cid:paraId="101B1B16" w16cid:durableId="21ED6919"/>
  <w16cid:commentId w16cid:paraId="6F838DED" w16cid:durableId="21ED3261"/>
  <w16cid:commentId w16cid:paraId="53D0BF21" w16cid:durableId="220B4AA3"/>
  <w16cid:commentId w16cid:paraId="22F0A20E" w16cid:durableId="21E7F970"/>
  <w16cid:commentId w16cid:paraId="6A4DA046" w16cid:durableId="21ECFA31"/>
  <w16cid:commentId w16cid:paraId="1A43F064" w16cid:durableId="21ED5125"/>
  <w16cid:commentId w16cid:paraId="60EA2C13" w16cid:durableId="21ED6B13"/>
  <w16cid:commentId w16cid:paraId="384D0825" w16cid:durableId="220B4AA8"/>
  <w16cid:commentId w16cid:paraId="3524336E" w16cid:durableId="220B4AA9"/>
  <w16cid:commentId w16cid:paraId="3B740818" w16cid:durableId="220B4AAA"/>
  <w16cid:commentId w16cid:paraId="5C172213" w16cid:durableId="220B806F"/>
  <w16cid:commentId w16cid:paraId="69B985B1" w16cid:durableId="21ED71B8"/>
  <w16cid:commentId w16cid:paraId="679E8480" w16cid:durableId="21ED6B4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236A1" w14:textId="77777777" w:rsidR="0009519A" w:rsidRDefault="0009519A" w:rsidP="00170E8C">
      <w:pPr>
        <w:spacing w:after="0" w:line="240" w:lineRule="auto"/>
      </w:pPr>
      <w:r>
        <w:separator/>
      </w:r>
    </w:p>
  </w:endnote>
  <w:endnote w:type="continuationSeparator" w:id="0">
    <w:p w14:paraId="43AC0CEF" w14:textId="77777777" w:rsidR="0009519A" w:rsidRDefault="0009519A" w:rsidP="00170E8C">
      <w:pPr>
        <w:spacing w:after="0" w:line="240" w:lineRule="auto"/>
      </w:pPr>
      <w:r>
        <w:continuationSeparator/>
      </w:r>
    </w:p>
  </w:endnote>
  <w:endnote w:type="continuationNotice" w:id="1">
    <w:p w14:paraId="50E76F15" w14:textId="77777777" w:rsidR="0009519A" w:rsidRDefault="000951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C932C4" w:rsidRDefault="00C932C4">
    <w:pPr>
      <w:pStyle w:val="af7"/>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C932C4" w:rsidRPr="007D2762" w:rsidRDefault="00C932C4"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C932C4" w:rsidRPr="007D2762" w:rsidRDefault="00C932C4"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F662C" w14:textId="77777777" w:rsidR="0009519A" w:rsidRDefault="0009519A" w:rsidP="00170E8C">
      <w:pPr>
        <w:spacing w:after="0" w:line="240" w:lineRule="auto"/>
      </w:pPr>
      <w:r>
        <w:separator/>
      </w:r>
    </w:p>
  </w:footnote>
  <w:footnote w:type="continuationSeparator" w:id="0">
    <w:p w14:paraId="08AD0C9A" w14:textId="77777777" w:rsidR="0009519A" w:rsidRDefault="0009519A" w:rsidP="00170E8C">
      <w:pPr>
        <w:spacing w:after="0" w:line="240" w:lineRule="auto"/>
      </w:pPr>
      <w:r>
        <w:continuationSeparator/>
      </w:r>
    </w:p>
  </w:footnote>
  <w:footnote w:type="continuationNotice" w:id="1">
    <w:p w14:paraId="4EB69D02" w14:textId="77777777" w:rsidR="0009519A" w:rsidRDefault="000951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7632CAEC"/>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04090001">
      <w:start w:val="1"/>
      <w:numFmt w:val="bullet"/>
      <w:lvlText w:val=""/>
      <w:lvlJc w:val="left"/>
      <w:pPr>
        <w:ind w:left="778" w:hanging="420"/>
      </w:pPr>
      <w:rPr>
        <w:rFonts w:ascii="Wingdings" w:hAnsi="Wingdings" w:hint="default"/>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fanzhou kong">
    <w15:presenceInfo w15:providerId="Windows Live" w15:userId="a77df28feecbb961"/>
  </w15:person>
  <w15:person w15:author="Peng, Hong">
    <w15:presenceInfo w15:providerId="AD" w15:userId="S-1-5-21-3555285318-3598121220-927574299-985293"/>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CDC"/>
    <w:rsid w:val="00011F8D"/>
    <w:rsid w:val="00012193"/>
    <w:rsid w:val="00012497"/>
    <w:rsid w:val="000126AF"/>
    <w:rsid w:val="00012835"/>
    <w:rsid w:val="00012A8F"/>
    <w:rsid w:val="00012F5A"/>
    <w:rsid w:val="00013141"/>
    <w:rsid w:val="0001385E"/>
    <w:rsid w:val="000138BD"/>
    <w:rsid w:val="00013AEB"/>
    <w:rsid w:val="00014291"/>
    <w:rsid w:val="00014583"/>
    <w:rsid w:val="00015787"/>
    <w:rsid w:val="00016252"/>
    <w:rsid w:val="000162E2"/>
    <w:rsid w:val="00016ADA"/>
    <w:rsid w:val="00016E05"/>
    <w:rsid w:val="000170E3"/>
    <w:rsid w:val="00017169"/>
    <w:rsid w:val="00017507"/>
    <w:rsid w:val="00017660"/>
    <w:rsid w:val="000176EC"/>
    <w:rsid w:val="00017816"/>
    <w:rsid w:val="00017B06"/>
    <w:rsid w:val="0002052E"/>
    <w:rsid w:val="0002071D"/>
    <w:rsid w:val="0002074A"/>
    <w:rsid w:val="00020A49"/>
    <w:rsid w:val="00020BA0"/>
    <w:rsid w:val="00020F73"/>
    <w:rsid w:val="000216CC"/>
    <w:rsid w:val="0002271E"/>
    <w:rsid w:val="00022D22"/>
    <w:rsid w:val="00022DD6"/>
    <w:rsid w:val="0002322E"/>
    <w:rsid w:val="00023272"/>
    <w:rsid w:val="000238D2"/>
    <w:rsid w:val="00023B7F"/>
    <w:rsid w:val="000245F0"/>
    <w:rsid w:val="00024DA5"/>
    <w:rsid w:val="00024E9F"/>
    <w:rsid w:val="00025520"/>
    <w:rsid w:val="00025DC1"/>
    <w:rsid w:val="000264C8"/>
    <w:rsid w:val="000266ED"/>
    <w:rsid w:val="00026741"/>
    <w:rsid w:val="000269AF"/>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1011"/>
    <w:rsid w:val="00041359"/>
    <w:rsid w:val="000413C5"/>
    <w:rsid w:val="000414DB"/>
    <w:rsid w:val="00041530"/>
    <w:rsid w:val="000419B7"/>
    <w:rsid w:val="00041BDC"/>
    <w:rsid w:val="00041EE6"/>
    <w:rsid w:val="000427DC"/>
    <w:rsid w:val="00042E90"/>
    <w:rsid w:val="0004376A"/>
    <w:rsid w:val="00043AD3"/>
    <w:rsid w:val="0004418C"/>
    <w:rsid w:val="0004432D"/>
    <w:rsid w:val="000445B5"/>
    <w:rsid w:val="00044744"/>
    <w:rsid w:val="00044A1D"/>
    <w:rsid w:val="000452CC"/>
    <w:rsid w:val="00045753"/>
    <w:rsid w:val="0004650C"/>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4157"/>
    <w:rsid w:val="00054445"/>
    <w:rsid w:val="000547E3"/>
    <w:rsid w:val="000547F0"/>
    <w:rsid w:val="00054F45"/>
    <w:rsid w:val="0005557D"/>
    <w:rsid w:val="00055ECA"/>
    <w:rsid w:val="0005633B"/>
    <w:rsid w:val="000567B3"/>
    <w:rsid w:val="00056B62"/>
    <w:rsid w:val="00056D8F"/>
    <w:rsid w:val="00056F4B"/>
    <w:rsid w:val="00057316"/>
    <w:rsid w:val="00057784"/>
    <w:rsid w:val="000577C6"/>
    <w:rsid w:val="0005786F"/>
    <w:rsid w:val="00057FC2"/>
    <w:rsid w:val="000603EC"/>
    <w:rsid w:val="000605B3"/>
    <w:rsid w:val="00060685"/>
    <w:rsid w:val="00060907"/>
    <w:rsid w:val="00061C9C"/>
    <w:rsid w:val="00061D1D"/>
    <w:rsid w:val="00061F7B"/>
    <w:rsid w:val="0006244D"/>
    <w:rsid w:val="00062596"/>
    <w:rsid w:val="00063248"/>
    <w:rsid w:val="000638E9"/>
    <w:rsid w:val="00065036"/>
    <w:rsid w:val="000657F7"/>
    <w:rsid w:val="0006623A"/>
    <w:rsid w:val="000665A8"/>
    <w:rsid w:val="00066AE4"/>
    <w:rsid w:val="0006706F"/>
    <w:rsid w:val="00067216"/>
    <w:rsid w:val="000677A3"/>
    <w:rsid w:val="00067A50"/>
    <w:rsid w:val="00067AF0"/>
    <w:rsid w:val="00067E9F"/>
    <w:rsid w:val="00067FE5"/>
    <w:rsid w:val="000701B6"/>
    <w:rsid w:val="0007045A"/>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4EE"/>
    <w:rsid w:val="000755DB"/>
    <w:rsid w:val="00075F1B"/>
    <w:rsid w:val="0007603F"/>
    <w:rsid w:val="0007616B"/>
    <w:rsid w:val="00076478"/>
    <w:rsid w:val="00076669"/>
    <w:rsid w:val="00076B50"/>
    <w:rsid w:val="000772A3"/>
    <w:rsid w:val="0007752F"/>
    <w:rsid w:val="00077A3B"/>
    <w:rsid w:val="00077F33"/>
    <w:rsid w:val="000803EA"/>
    <w:rsid w:val="00080A58"/>
    <w:rsid w:val="000817C3"/>
    <w:rsid w:val="00081EEF"/>
    <w:rsid w:val="00081F94"/>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87C4E"/>
    <w:rsid w:val="0009036F"/>
    <w:rsid w:val="000905E6"/>
    <w:rsid w:val="00090A1B"/>
    <w:rsid w:val="0009236A"/>
    <w:rsid w:val="00092BF3"/>
    <w:rsid w:val="00092C18"/>
    <w:rsid w:val="0009351D"/>
    <w:rsid w:val="00093573"/>
    <w:rsid w:val="00093CB4"/>
    <w:rsid w:val="0009489B"/>
    <w:rsid w:val="00094AEE"/>
    <w:rsid w:val="00094ED3"/>
    <w:rsid w:val="00094FBF"/>
    <w:rsid w:val="0009519A"/>
    <w:rsid w:val="00095D39"/>
    <w:rsid w:val="000960C5"/>
    <w:rsid w:val="000960FD"/>
    <w:rsid w:val="0009654B"/>
    <w:rsid w:val="0009675C"/>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12ED"/>
    <w:rsid w:val="000A16B2"/>
    <w:rsid w:val="000A1DB7"/>
    <w:rsid w:val="000A23E3"/>
    <w:rsid w:val="000A25B8"/>
    <w:rsid w:val="000A28EF"/>
    <w:rsid w:val="000A3083"/>
    <w:rsid w:val="000A3361"/>
    <w:rsid w:val="000A36CC"/>
    <w:rsid w:val="000A38FC"/>
    <w:rsid w:val="000A51EB"/>
    <w:rsid w:val="000A55A6"/>
    <w:rsid w:val="000A5604"/>
    <w:rsid w:val="000A5A39"/>
    <w:rsid w:val="000A5C14"/>
    <w:rsid w:val="000A5C71"/>
    <w:rsid w:val="000A608C"/>
    <w:rsid w:val="000A60D4"/>
    <w:rsid w:val="000A6227"/>
    <w:rsid w:val="000A6A6F"/>
    <w:rsid w:val="000A782E"/>
    <w:rsid w:val="000A799D"/>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1F06"/>
    <w:rsid w:val="000C2065"/>
    <w:rsid w:val="000C213D"/>
    <w:rsid w:val="000C2C19"/>
    <w:rsid w:val="000C30A6"/>
    <w:rsid w:val="000C367A"/>
    <w:rsid w:val="000C3912"/>
    <w:rsid w:val="000C3AF9"/>
    <w:rsid w:val="000C4CE2"/>
    <w:rsid w:val="000C4EB2"/>
    <w:rsid w:val="000C65AB"/>
    <w:rsid w:val="000C6996"/>
    <w:rsid w:val="000C7488"/>
    <w:rsid w:val="000D00EF"/>
    <w:rsid w:val="000D0179"/>
    <w:rsid w:val="000D05CC"/>
    <w:rsid w:val="000D0A6F"/>
    <w:rsid w:val="000D0FD9"/>
    <w:rsid w:val="000D13E1"/>
    <w:rsid w:val="000D17EB"/>
    <w:rsid w:val="000D2323"/>
    <w:rsid w:val="000D234A"/>
    <w:rsid w:val="000D241B"/>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90E"/>
    <w:rsid w:val="000D7FF0"/>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8CC"/>
    <w:rsid w:val="000E4ABF"/>
    <w:rsid w:val="000E4F53"/>
    <w:rsid w:val="000E567B"/>
    <w:rsid w:val="000E5D76"/>
    <w:rsid w:val="000E5D91"/>
    <w:rsid w:val="000E5DC7"/>
    <w:rsid w:val="000E69DB"/>
    <w:rsid w:val="000E6B47"/>
    <w:rsid w:val="000E6EA1"/>
    <w:rsid w:val="000E6F6D"/>
    <w:rsid w:val="000E7C51"/>
    <w:rsid w:val="000E7D15"/>
    <w:rsid w:val="000F07E9"/>
    <w:rsid w:val="000F14C7"/>
    <w:rsid w:val="000F1730"/>
    <w:rsid w:val="000F18FE"/>
    <w:rsid w:val="000F1C2A"/>
    <w:rsid w:val="000F2055"/>
    <w:rsid w:val="000F24D2"/>
    <w:rsid w:val="000F2878"/>
    <w:rsid w:val="000F3658"/>
    <w:rsid w:val="000F37D7"/>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F6"/>
    <w:rsid w:val="00122A03"/>
    <w:rsid w:val="00122B15"/>
    <w:rsid w:val="00123383"/>
    <w:rsid w:val="001238EB"/>
    <w:rsid w:val="001238F0"/>
    <w:rsid w:val="00125695"/>
    <w:rsid w:val="00125E1E"/>
    <w:rsid w:val="00125F35"/>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6304"/>
    <w:rsid w:val="0013701B"/>
    <w:rsid w:val="0013711C"/>
    <w:rsid w:val="00137729"/>
    <w:rsid w:val="00137C79"/>
    <w:rsid w:val="0014018F"/>
    <w:rsid w:val="00140FD4"/>
    <w:rsid w:val="00141183"/>
    <w:rsid w:val="001414D7"/>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50197"/>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8C0"/>
    <w:rsid w:val="001549D4"/>
    <w:rsid w:val="00154E89"/>
    <w:rsid w:val="00155567"/>
    <w:rsid w:val="001555EC"/>
    <w:rsid w:val="00155849"/>
    <w:rsid w:val="00155E90"/>
    <w:rsid w:val="0015677D"/>
    <w:rsid w:val="001569A4"/>
    <w:rsid w:val="00156A6A"/>
    <w:rsid w:val="00156DA1"/>
    <w:rsid w:val="00156EBC"/>
    <w:rsid w:val="00157C12"/>
    <w:rsid w:val="00160235"/>
    <w:rsid w:val="00160AFC"/>
    <w:rsid w:val="00160BEF"/>
    <w:rsid w:val="00161754"/>
    <w:rsid w:val="00162D93"/>
    <w:rsid w:val="001638A2"/>
    <w:rsid w:val="00163937"/>
    <w:rsid w:val="001647D3"/>
    <w:rsid w:val="00164E0F"/>
    <w:rsid w:val="00164F03"/>
    <w:rsid w:val="0016516C"/>
    <w:rsid w:val="00165195"/>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853"/>
    <w:rsid w:val="00181B4D"/>
    <w:rsid w:val="001829BC"/>
    <w:rsid w:val="00183152"/>
    <w:rsid w:val="001836A9"/>
    <w:rsid w:val="00183908"/>
    <w:rsid w:val="001851A3"/>
    <w:rsid w:val="00185D4B"/>
    <w:rsid w:val="00185D4F"/>
    <w:rsid w:val="00186115"/>
    <w:rsid w:val="00186483"/>
    <w:rsid w:val="00186F06"/>
    <w:rsid w:val="00187014"/>
    <w:rsid w:val="00187C0C"/>
    <w:rsid w:val="00187F09"/>
    <w:rsid w:val="001908D7"/>
    <w:rsid w:val="00190B61"/>
    <w:rsid w:val="00190E5A"/>
    <w:rsid w:val="001912EC"/>
    <w:rsid w:val="00191509"/>
    <w:rsid w:val="00191601"/>
    <w:rsid w:val="001918A1"/>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58EA"/>
    <w:rsid w:val="001961A5"/>
    <w:rsid w:val="00196AFB"/>
    <w:rsid w:val="00196F1A"/>
    <w:rsid w:val="0019705E"/>
    <w:rsid w:val="001975C5"/>
    <w:rsid w:val="001976E9"/>
    <w:rsid w:val="00197F9E"/>
    <w:rsid w:val="001A00EC"/>
    <w:rsid w:val="001A01A2"/>
    <w:rsid w:val="001A044F"/>
    <w:rsid w:val="001A06F1"/>
    <w:rsid w:val="001A0ED4"/>
    <w:rsid w:val="001A1902"/>
    <w:rsid w:val="001A1A05"/>
    <w:rsid w:val="001A1A24"/>
    <w:rsid w:val="001A1C69"/>
    <w:rsid w:val="001A1FA1"/>
    <w:rsid w:val="001A22DA"/>
    <w:rsid w:val="001A28A4"/>
    <w:rsid w:val="001A2F24"/>
    <w:rsid w:val="001A3134"/>
    <w:rsid w:val="001A3145"/>
    <w:rsid w:val="001A3388"/>
    <w:rsid w:val="001A3971"/>
    <w:rsid w:val="001A3C89"/>
    <w:rsid w:val="001A3D79"/>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909"/>
    <w:rsid w:val="001B1B99"/>
    <w:rsid w:val="001B1D9A"/>
    <w:rsid w:val="001B2BBB"/>
    <w:rsid w:val="001B3A9C"/>
    <w:rsid w:val="001B3F76"/>
    <w:rsid w:val="001B40DC"/>
    <w:rsid w:val="001B4629"/>
    <w:rsid w:val="001B5087"/>
    <w:rsid w:val="001B512A"/>
    <w:rsid w:val="001B519B"/>
    <w:rsid w:val="001B526F"/>
    <w:rsid w:val="001B58A5"/>
    <w:rsid w:val="001B5D7A"/>
    <w:rsid w:val="001B6721"/>
    <w:rsid w:val="001B68FD"/>
    <w:rsid w:val="001B6C50"/>
    <w:rsid w:val="001B73CD"/>
    <w:rsid w:val="001B741E"/>
    <w:rsid w:val="001B7F6A"/>
    <w:rsid w:val="001C028D"/>
    <w:rsid w:val="001C04C7"/>
    <w:rsid w:val="001C0F1A"/>
    <w:rsid w:val="001C1154"/>
    <w:rsid w:val="001C1B9E"/>
    <w:rsid w:val="001C286C"/>
    <w:rsid w:val="001C3C52"/>
    <w:rsid w:val="001C5591"/>
    <w:rsid w:val="001C5BCC"/>
    <w:rsid w:val="001C6040"/>
    <w:rsid w:val="001C6140"/>
    <w:rsid w:val="001C61AF"/>
    <w:rsid w:val="001C697D"/>
    <w:rsid w:val="001C6B0E"/>
    <w:rsid w:val="001C6E8D"/>
    <w:rsid w:val="001C70DB"/>
    <w:rsid w:val="001C7A5F"/>
    <w:rsid w:val="001C7BCB"/>
    <w:rsid w:val="001D01A3"/>
    <w:rsid w:val="001D04D7"/>
    <w:rsid w:val="001D06AF"/>
    <w:rsid w:val="001D0D37"/>
    <w:rsid w:val="001D1638"/>
    <w:rsid w:val="001D1993"/>
    <w:rsid w:val="001D1CD2"/>
    <w:rsid w:val="001D2114"/>
    <w:rsid w:val="001D2489"/>
    <w:rsid w:val="001D2A3A"/>
    <w:rsid w:val="001D2FCD"/>
    <w:rsid w:val="001D32E7"/>
    <w:rsid w:val="001D39A1"/>
    <w:rsid w:val="001D3D87"/>
    <w:rsid w:val="001D3F1D"/>
    <w:rsid w:val="001D41AB"/>
    <w:rsid w:val="001D456F"/>
    <w:rsid w:val="001D46F9"/>
    <w:rsid w:val="001D49DF"/>
    <w:rsid w:val="001D4D53"/>
    <w:rsid w:val="001D523D"/>
    <w:rsid w:val="001D557A"/>
    <w:rsid w:val="001D5E38"/>
    <w:rsid w:val="001D6589"/>
    <w:rsid w:val="001D66E9"/>
    <w:rsid w:val="001D6720"/>
    <w:rsid w:val="001D6C4B"/>
    <w:rsid w:val="001D6C52"/>
    <w:rsid w:val="001D7196"/>
    <w:rsid w:val="001D71DD"/>
    <w:rsid w:val="001D7AEB"/>
    <w:rsid w:val="001D7F52"/>
    <w:rsid w:val="001D7FE9"/>
    <w:rsid w:val="001E0078"/>
    <w:rsid w:val="001E00ED"/>
    <w:rsid w:val="001E0E2B"/>
    <w:rsid w:val="001E102F"/>
    <w:rsid w:val="001E1278"/>
    <w:rsid w:val="001E1BD2"/>
    <w:rsid w:val="001E1DA3"/>
    <w:rsid w:val="001E23FA"/>
    <w:rsid w:val="001E26B5"/>
    <w:rsid w:val="001E2B10"/>
    <w:rsid w:val="001E2ECB"/>
    <w:rsid w:val="001E35E1"/>
    <w:rsid w:val="001E3D64"/>
    <w:rsid w:val="001E3F52"/>
    <w:rsid w:val="001E450C"/>
    <w:rsid w:val="001E4A95"/>
    <w:rsid w:val="001E58EA"/>
    <w:rsid w:val="001E5BDE"/>
    <w:rsid w:val="001E5F7F"/>
    <w:rsid w:val="001E6090"/>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A5"/>
    <w:rsid w:val="001F35CA"/>
    <w:rsid w:val="001F3783"/>
    <w:rsid w:val="001F3C99"/>
    <w:rsid w:val="001F46E1"/>
    <w:rsid w:val="001F49D4"/>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A06"/>
    <w:rsid w:val="002071F2"/>
    <w:rsid w:val="00207448"/>
    <w:rsid w:val="00207593"/>
    <w:rsid w:val="00207664"/>
    <w:rsid w:val="002077C4"/>
    <w:rsid w:val="00210978"/>
    <w:rsid w:val="00210C43"/>
    <w:rsid w:val="00211BD4"/>
    <w:rsid w:val="0021242A"/>
    <w:rsid w:val="002127F3"/>
    <w:rsid w:val="00212AD0"/>
    <w:rsid w:val="00213202"/>
    <w:rsid w:val="0021332A"/>
    <w:rsid w:val="00214047"/>
    <w:rsid w:val="0021462A"/>
    <w:rsid w:val="00214C5A"/>
    <w:rsid w:val="00215ED0"/>
    <w:rsid w:val="00215ED7"/>
    <w:rsid w:val="002167E5"/>
    <w:rsid w:val="00217304"/>
    <w:rsid w:val="0021787B"/>
    <w:rsid w:val="00221355"/>
    <w:rsid w:val="002218E2"/>
    <w:rsid w:val="00221A46"/>
    <w:rsid w:val="00221B07"/>
    <w:rsid w:val="00221C07"/>
    <w:rsid w:val="00222075"/>
    <w:rsid w:val="002228DE"/>
    <w:rsid w:val="00222CE2"/>
    <w:rsid w:val="00223696"/>
    <w:rsid w:val="002236C1"/>
    <w:rsid w:val="002238B4"/>
    <w:rsid w:val="0022443B"/>
    <w:rsid w:val="002249B6"/>
    <w:rsid w:val="00224E4E"/>
    <w:rsid w:val="00225319"/>
    <w:rsid w:val="002255F9"/>
    <w:rsid w:val="002259E6"/>
    <w:rsid w:val="00225BE3"/>
    <w:rsid w:val="00226D3C"/>
    <w:rsid w:val="002270AD"/>
    <w:rsid w:val="00227685"/>
    <w:rsid w:val="00227814"/>
    <w:rsid w:val="00227C97"/>
    <w:rsid w:val="00227FA2"/>
    <w:rsid w:val="00230355"/>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3446"/>
    <w:rsid w:val="002439F5"/>
    <w:rsid w:val="00243EB2"/>
    <w:rsid w:val="0024415B"/>
    <w:rsid w:val="002444ED"/>
    <w:rsid w:val="00244C78"/>
    <w:rsid w:val="00244D0B"/>
    <w:rsid w:val="00245359"/>
    <w:rsid w:val="00245DC3"/>
    <w:rsid w:val="002465AD"/>
    <w:rsid w:val="00246742"/>
    <w:rsid w:val="0024680A"/>
    <w:rsid w:val="00246EBC"/>
    <w:rsid w:val="00247446"/>
    <w:rsid w:val="002479DE"/>
    <w:rsid w:val="00247BE9"/>
    <w:rsid w:val="00247DE6"/>
    <w:rsid w:val="002502CB"/>
    <w:rsid w:val="00250362"/>
    <w:rsid w:val="0025059C"/>
    <w:rsid w:val="00250AB7"/>
    <w:rsid w:val="002511BD"/>
    <w:rsid w:val="0025202A"/>
    <w:rsid w:val="00252285"/>
    <w:rsid w:val="00252888"/>
    <w:rsid w:val="00253565"/>
    <w:rsid w:val="00254DEE"/>
    <w:rsid w:val="00255481"/>
    <w:rsid w:val="0025570F"/>
    <w:rsid w:val="00255987"/>
    <w:rsid w:val="00255BD0"/>
    <w:rsid w:val="00255E63"/>
    <w:rsid w:val="00256146"/>
    <w:rsid w:val="00256284"/>
    <w:rsid w:val="00256848"/>
    <w:rsid w:val="002568DA"/>
    <w:rsid w:val="00256BFC"/>
    <w:rsid w:val="00256FC6"/>
    <w:rsid w:val="00257C7B"/>
    <w:rsid w:val="002601DF"/>
    <w:rsid w:val="00260B70"/>
    <w:rsid w:val="0026120D"/>
    <w:rsid w:val="0026148A"/>
    <w:rsid w:val="00261545"/>
    <w:rsid w:val="0026156F"/>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086"/>
    <w:rsid w:val="00277233"/>
    <w:rsid w:val="002772C4"/>
    <w:rsid w:val="00277645"/>
    <w:rsid w:val="002776C4"/>
    <w:rsid w:val="0027780F"/>
    <w:rsid w:val="00277913"/>
    <w:rsid w:val="0028017C"/>
    <w:rsid w:val="00280329"/>
    <w:rsid w:val="00281269"/>
    <w:rsid w:val="002819B5"/>
    <w:rsid w:val="0028297F"/>
    <w:rsid w:val="002830B6"/>
    <w:rsid w:val="002830C7"/>
    <w:rsid w:val="0028346A"/>
    <w:rsid w:val="00283DB7"/>
    <w:rsid w:val="002845CC"/>
    <w:rsid w:val="00284668"/>
    <w:rsid w:val="002851A0"/>
    <w:rsid w:val="002852F0"/>
    <w:rsid w:val="00285418"/>
    <w:rsid w:val="00285668"/>
    <w:rsid w:val="00285815"/>
    <w:rsid w:val="00286696"/>
    <w:rsid w:val="0028683F"/>
    <w:rsid w:val="00286A70"/>
    <w:rsid w:val="00286CF5"/>
    <w:rsid w:val="00286EA3"/>
    <w:rsid w:val="00286F0E"/>
    <w:rsid w:val="0028792E"/>
    <w:rsid w:val="00287DE4"/>
    <w:rsid w:val="00290A82"/>
    <w:rsid w:val="00291207"/>
    <w:rsid w:val="002912EB"/>
    <w:rsid w:val="00291455"/>
    <w:rsid w:val="00291DF8"/>
    <w:rsid w:val="00292D9E"/>
    <w:rsid w:val="00292EA8"/>
    <w:rsid w:val="0029321A"/>
    <w:rsid w:val="002935AA"/>
    <w:rsid w:val="00293702"/>
    <w:rsid w:val="002939C1"/>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32A1"/>
    <w:rsid w:val="002B361C"/>
    <w:rsid w:val="002B3628"/>
    <w:rsid w:val="002B43E5"/>
    <w:rsid w:val="002B46E6"/>
    <w:rsid w:val="002B4949"/>
    <w:rsid w:val="002B4BB7"/>
    <w:rsid w:val="002B536D"/>
    <w:rsid w:val="002B5421"/>
    <w:rsid w:val="002B5539"/>
    <w:rsid w:val="002B58CC"/>
    <w:rsid w:val="002B5EC1"/>
    <w:rsid w:val="002B623F"/>
    <w:rsid w:val="002B78FE"/>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3CD"/>
    <w:rsid w:val="002C7541"/>
    <w:rsid w:val="002C771B"/>
    <w:rsid w:val="002C7B7F"/>
    <w:rsid w:val="002D046A"/>
    <w:rsid w:val="002D16A1"/>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8DF"/>
    <w:rsid w:val="002D7906"/>
    <w:rsid w:val="002D7F32"/>
    <w:rsid w:val="002D7FF5"/>
    <w:rsid w:val="002E0B97"/>
    <w:rsid w:val="002E0C26"/>
    <w:rsid w:val="002E11EB"/>
    <w:rsid w:val="002E209F"/>
    <w:rsid w:val="002E2538"/>
    <w:rsid w:val="002E280F"/>
    <w:rsid w:val="002E283F"/>
    <w:rsid w:val="002E3854"/>
    <w:rsid w:val="002E3962"/>
    <w:rsid w:val="002E403D"/>
    <w:rsid w:val="002E420C"/>
    <w:rsid w:val="002E42D4"/>
    <w:rsid w:val="002E42EA"/>
    <w:rsid w:val="002E447E"/>
    <w:rsid w:val="002E45CD"/>
    <w:rsid w:val="002E4902"/>
    <w:rsid w:val="002E4E62"/>
    <w:rsid w:val="002E59A0"/>
    <w:rsid w:val="002E5C52"/>
    <w:rsid w:val="002E5CAD"/>
    <w:rsid w:val="002E69B1"/>
    <w:rsid w:val="002E69BE"/>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504B"/>
    <w:rsid w:val="002F5305"/>
    <w:rsid w:val="002F59D6"/>
    <w:rsid w:val="002F5BB5"/>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783"/>
    <w:rsid w:val="00310955"/>
    <w:rsid w:val="003109C1"/>
    <w:rsid w:val="003112F3"/>
    <w:rsid w:val="0031163F"/>
    <w:rsid w:val="00311D20"/>
    <w:rsid w:val="00311EAC"/>
    <w:rsid w:val="00312A86"/>
    <w:rsid w:val="00312C25"/>
    <w:rsid w:val="00312FE2"/>
    <w:rsid w:val="00314291"/>
    <w:rsid w:val="00314401"/>
    <w:rsid w:val="003147F9"/>
    <w:rsid w:val="003150BF"/>
    <w:rsid w:val="0031531B"/>
    <w:rsid w:val="00315D1F"/>
    <w:rsid w:val="00315F23"/>
    <w:rsid w:val="003160A1"/>
    <w:rsid w:val="003160EE"/>
    <w:rsid w:val="00316456"/>
    <w:rsid w:val="00316CB9"/>
    <w:rsid w:val="003170BD"/>
    <w:rsid w:val="00317343"/>
    <w:rsid w:val="00317687"/>
    <w:rsid w:val="003200A2"/>
    <w:rsid w:val="0032025E"/>
    <w:rsid w:val="0032036A"/>
    <w:rsid w:val="0032071D"/>
    <w:rsid w:val="00320B9B"/>
    <w:rsid w:val="00321138"/>
    <w:rsid w:val="003220E4"/>
    <w:rsid w:val="0032288B"/>
    <w:rsid w:val="0032340A"/>
    <w:rsid w:val="00323AB5"/>
    <w:rsid w:val="00323D65"/>
    <w:rsid w:val="003246AE"/>
    <w:rsid w:val="00324935"/>
    <w:rsid w:val="00324CE2"/>
    <w:rsid w:val="00325DBA"/>
    <w:rsid w:val="00325DF9"/>
    <w:rsid w:val="00326341"/>
    <w:rsid w:val="00326C12"/>
    <w:rsid w:val="003270AD"/>
    <w:rsid w:val="003274F3"/>
    <w:rsid w:val="003279E1"/>
    <w:rsid w:val="00327AD2"/>
    <w:rsid w:val="00330A6B"/>
    <w:rsid w:val="003312AE"/>
    <w:rsid w:val="003312BE"/>
    <w:rsid w:val="0033190F"/>
    <w:rsid w:val="003319E4"/>
    <w:rsid w:val="00331EC1"/>
    <w:rsid w:val="00332309"/>
    <w:rsid w:val="00332603"/>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403B9"/>
    <w:rsid w:val="00340632"/>
    <w:rsid w:val="00340C0E"/>
    <w:rsid w:val="00341013"/>
    <w:rsid w:val="00341041"/>
    <w:rsid w:val="003410D7"/>
    <w:rsid w:val="00341147"/>
    <w:rsid w:val="003411EA"/>
    <w:rsid w:val="003417ED"/>
    <w:rsid w:val="00341973"/>
    <w:rsid w:val="00341A4D"/>
    <w:rsid w:val="003421C4"/>
    <w:rsid w:val="0034250A"/>
    <w:rsid w:val="00342543"/>
    <w:rsid w:val="00342D74"/>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CC8"/>
    <w:rsid w:val="00350EB0"/>
    <w:rsid w:val="003517B8"/>
    <w:rsid w:val="003517CA"/>
    <w:rsid w:val="003518A9"/>
    <w:rsid w:val="00351EE4"/>
    <w:rsid w:val="003520BB"/>
    <w:rsid w:val="003526BA"/>
    <w:rsid w:val="003527CD"/>
    <w:rsid w:val="0035292D"/>
    <w:rsid w:val="00352A65"/>
    <w:rsid w:val="00353085"/>
    <w:rsid w:val="0035325B"/>
    <w:rsid w:val="0035334B"/>
    <w:rsid w:val="00354442"/>
    <w:rsid w:val="00354671"/>
    <w:rsid w:val="003548FB"/>
    <w:rsid w:val="00354A77"/>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2381"/>
    <w:rsid w:val="00362560"/>
    <w:rsid w:val="00362809"/>
    <w:rsid w:val="00362851"/>
    <w:rsid w:val="00362C55"/>
    <w:rsid w:val="00362CD8"/>
    <w:rsid w:val="00363349"/>
    <w:rsid w:val="00363522"/>
    <w:rsid w:val="00363BE3"/>
    <w:rsid w:val="00363D80"/>
    <w:rsid w:val="00364609"/>
    <w:rsid w:val="00364AAE"/>
    <w:rsid w:val="00364ED2"/>
    <w:rsid w:val="003660F8"/>
    <w:rsid w:val="003674AD"/>
    <w:rsid w:val="003675AA"/>
    <w:rsid w:val="00370CC2"/>
    <w:rsid w:val="00371668"/>
    <w:rsid w:val="00371BA2"/>
    <w:rsid w:val="003724B7"/>
    <w:rsid w:val="00372FD5"/>
    <w:rsid w:val="003731AC"/>
    <w:rsid w:val="00373211"/>
    <w:rsid w:val="003736AD"/>
    <w:rsid w:val="00373B87"/>
    <w:rsid w:val="00373E16"/>
    <w:rsid w:val="003742D4"/>
    <w:rsid w:val="003745DC"/>
    <w:rsid w:val="00374B35"/>
    <w:rsid w:val="00374B6E"/>
    <w:rsid w:val="00374D0A"/>
    <w:rsid w:val="00375473"/>
    <w:rsid w:val="0037584A"/>
    <w:rsid w:val="00375CE6"/>
    <w:rsid w:val="00376E17"/>
    <w:rsid w:val="003772D2"/>
    <w:rsid w:val="003779C1"/>
    <w:rsid w:val="00377CA3"/>
    <w:rsid w:val="00380182"/>
    <w:rsid w:val="003805CC"/>
    <w:rsid w:val="00381653"/>
    <w:rsid w:val="00381A0F"/>
    <w:rsid w:val="00381B7D"/>
    <w:rsid w:val="00381F96"/>
    <w:rsid w:val="0038212E"/>
    <w:rsid w:val="003825D0"/>
    <w:rsid w:val="0038280C"/>
    <w:rsid w:val="00382F63"/>
    <w:rsid w:val="003832F1"/>
    <w:rsid w:val="0038492D"/>
    <w:rsid w:val="0038509B"/>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BCC"/>
    <w:rsid w:val="00394075"/>
    <w:rsid w:val="00394B32"/>
    <w:rsid w:val="00394E6A"/>
    <w:rsid w:val="00394E9C"/>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1D8C"/>
    <w:rsid w:val="003A232E"/>
    <w:rsid w:val="003A2351"/>
    <w:rsid w:val="003A2AA3"/>
    <w:rsid w:val="003A2BD7"/>
    <w:rsid w:val="003A2E69"/>
    <w:rsid w:val="003A3131"/>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14"/>
    <w:rsid w:val="003C1CDF"/>
    <w:rsid w:val="003C1DC7"/>
    <w:rsid w:val="003C22EA"/>
    <w:rsid w:val="003C29AD"/>
    <w:rsid w:val="003C30CD"/>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57F"/>
    <w:rsid w:val="003D228C"/>
    <w:rsid w:val="003D26D4"/>
    <w:rsid w:val="003D2CBE"/>
    <w:rsid w:val="003D30EF"/>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867"/>
    <w:rsid w:val="003E41A2"/>
    <w:rsid w:val="003E4261"/>
    <w:rsid w:val="003E42FE"/>
    <w:rsid w:val="003E4A83"/>
    <w:rsid w:val="003E54D5"/>
    <w:rsid w:val="003E5B28"/>
    <w:rsid w:val="003E6764"/>
    <w:rsid w:val="003E6D1A"/>
    <w:rsid w:val="003E6DDA"/>
    <w:rsid w:val="003E6EB6"/>
    <w:rsid w:val="003E769F"/>
    <w:rsid w:val="003E7B25"/>
    <w:rsid w:val="003E7C85"/>
    <w:rsid w:val="003F01CB"/>
    <w:rsid w:val="003F0340"/>
    <w:rsid w:val="003F1334"/>
    <w:rsid w:val="003F1833"/>
    <w:rsid w:val="003F1AB4"/>
    <w:rsid w:val="003F1F61"/>
    <w:rsid w:val="003F20AA"/>
    <w:rsid w:val="003F34A3"/>
    <w:rsid w:val="003F3610"/>
    <w:rsid w:val="003F37A1"/>
    <w:rsid w:val="003F3D1A"/>
    <w:rsid w:val="003F3E04"/>
    <w:rsid w:val="003F4ADF"/>
    <w:rsid w:val="003F5354"/>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3207"/>
    <w:rsid w:val="00403331"/>
    <w:rsid w:val="00403876"/>
    <w:rsid w:val="00403E1F"/>
    <w:rsid w:val="00403F22"/>
    <w:rsid w:val="004047EC"/>
    <w:rsid w:val="00404B50"/>
    <w:rsid w:val="004052E8"/>
    <w:rsid w:val="00405BD8"/>
    <w:rsid w:val="00405D5D"/>
    <w:rsid w:val="00405DF8"/>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356"/>
    <w:rsid w:val="004166CE"/>
    <w:rsid w:val="00416D2E"/>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ED2"/>
    <w:rsid w:val="00424006"/>
    <w:rsid w:val="00424B00"/>
    <w:rsid w:val="00424D05"/>
    <w:rsid w:val="00425715"/>
    <w:rsid w:val="00425AE6"/>
    <w:rsid w:val="00425C60"/>
    <w:rsid w:val="00426000"/>
    <w:rsid w:val="00426C28"/>
    <w:rsid w:val="004272B2"/>
    <w:rsid w:val="004274F9"/>
    <w:rsid w:val="0042759F"/>
    <w:rsid w:val="00430865"/>
    <w:rsid w:val="00432772"/>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5235"/>
    <w:rsid w:val="00435661"/>
    <w:rsid w:val="00435B6F"/>
    <w:rsid w:val="0043615B"/>
    <w:rsid w:val="00436836"/>
    <w:rsid w:val="004368DE"/>
    <w:rsid w:val="004377F3"/>
    <w:rsid w:val="004405DC"/>
    <w:rsid w:val="00440899"/>
    <w:rsid w:val="0044164C"/>
    <w:rsid w:val="00441D87"/>
    <w:rsid w:val="00442336"/>
    <w:rsid w:val="004424F7"/>
    <w:rsid w:val="00442F43"/>
    <w:rsid w:val="0044300D"/>
    <w:rsid w:val="00443673"/>
    <w:rsid w:val="004436EE"/>
    <w:rsid w:val="00443AAD"/>
    <w:rsid w:val="00443C80"/>
    <w:rsid w:val="00443E91"/>
    <w:rsid w:val="00444491"/>
    <w:rsid w:val="00444B4D"/>
    <w:rsid w:val="00444CB1"/>
    <w:rsid w:val="00445363"/>
    <w:rsid w:val="00445823"/>
    <w:rsid w:val="00446712"/>
    <w:rsid w:val="004468FC"/>
    <w:rsid w:val="00446AE0"/>
    <w:rsid w:val="00447F5B"/>
    <w:rsid w:val="004503F3"/>
    <w:rsid w:val="004511F5"/>
    <w:rsid w:val="0045124F"/>
    <w:rsid w:val="004518E4"/>
    <w:rsid w:val="00451F25"/>
    <w:rsid w:val="00451F5F"/>
    <w:rsid w:val="004520B4"/>
    <w:rsid w:val="00452707"/>
    <w:rsid w:val="00452E37"/>
    <w:rsid w:val="00452E89"/>
    <w:rsid w:val="00452EAA"/>
    <w:rsid w:val="004539F7"/>
    <w:rsid w:val="00453BA9"/>
    <w:rsid w:val="00454119"/>
    <w:rsid w:val="00454AFA"/>
    <w:rsid w:val="00454BE0"/>
    <w:rsid w:val="00454C74"/>
    <w:rsid w:val="00454E4F"/>
    <w:rsid w:val="00455C79"/>
    <w:rsid w:val="0045698A"/>
    <w:rsid w:val="00456C3A"/>
    <w:rsid w:val="00457A5F"/>
    <w:rsid w:val="00457C86"/>
    <w:rsid w:val="00457D6B"/>
    <w:rsid w:val="00457E72"/>
    <w:rsid w:val="00457F1E"/>
    <w:rsid w:val="00457FF5"/>
    <w:rsid w:val="004601D0"/>
    <w:rsid w:val="00460831"/>
    <w:rsid w:val="00460E51"/>
    <w:rsid w:val="00461083"/>
    <w:rsid w:val="0046142C"/>
    <w:rsid w:val="00461666"/>
    <w:rsid w:val="00461C4D"/>
    <w:rsid w:val="00461D76"/>
    <w:rsid w:val="00461FC2"/>
    <w:rsid w:val="00462582"/>
    <w:rsid w:val="00462893"/>
    <w:rsid w:val="00462A53"/>
    <w:rsid w:val="004633B4"/>
    <w:rsid w:val="00463417"/>
    <w:rsid w:val="0046345F"/>
    <w:rsid w:val="00463A42"/>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B5A"/>
    <w:rsid w:val="00467575"/>
    <w:rsid w:val="00467A42"/>
    <w:rsid w:val="00467EA3"/>
    <w:rsid w:val="004702EA"/>
    <w:rsid w:val="0047065F"/>
    <w:rsid w:val="00470EA6"/>
    <w:rsid w:val="004717CF"/>
    <w:rsid w:val="00471A22"/>
    <w:rsid w:val="00471D0F"/>
    <w:rsid w:val="00471FF5"/>
    <w:rsid w:val="0047201B"/>
    <w:rsid w:val="004723E4"/>
    <w:rsid w:val="004729E7"/>
    <w:rsid w:val="00472B74"/>
    <w:rsid w:val="00472FE2"/>
    <w:rsid w:val="00473176"/>
    <w:rsid w:val="0047338C"/>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A18"/>
    <w:rsid w:val="0048421D"/>
    <w:rsid w:val="00484307"/>
    <w:rsid w:val="00484A29"/>
    <w:rsid w:val="00484E0F"/>
    <w:rsid w:val="00484F34"/>
    <w:rsid w:val="00485303"/>
    <w:rsid w:val="0048592B"/>
    <w:rsid w:val="00485A92"/>
    <w:rsid w:val="004860DD"/>
    <w:rsid w:val="0048685F"/>
    <w:rsid w:val="00486955"/>
    <w:rsid w:val="00486AA6"/>
    <w:rsid w:val="004875E9"/>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01C"/>
    <w:rsid w:val="004951D3"/>
    <w:rsid w:val="004952B2"/>
    <w:rsid w:val="0049531C"/>
    <w:rsid w:val="00496B39"/>
    <w:rsid w:val="00497AE3"/>
    <w:rsid w:val="00497EED"/>
    <w:rsid w:val="004A02EC"/>
    <w:rsid w:val="004A07AB"/>
    <w:rsid w:val="004A102D"/>
    <w:rsid w:val="004A16FE"/>
    <w:rsid w:val="004A2A05"/>
    <w:rsid w:val="004A2C7B"/>
    <w:rsid w:val="004A306B"/>
    <w:rsid w:val="004A3ABF"/>
    <w:rsid w:val="004A4443"/>
    <w:rsid w:val="004A4EAA"/>
    <w:rsid w:val="004A5036"/>
    <w:rsid w:val="004A52A3"/>
    <w:rsid w:val="004A533A"/>
    <w:rsid w:val="004A5682"/>
    <w:rsid w:val="004A6865"/>
    <w:rsid w:val="004A6D8F"/>
    <w:rsid w:val="004A6F8D"/>
    <w:rsid w:val="004A6FE0"/>
    <w:rsid w:val="004A761D"/>
    <w:rsid w:val="004A76B4"/>
    <w:rsid w:val="004A7EFE"/>
    <w:rsid w:val="004B08A0"/>
    <w:rsid w:val="004B1A78"/>
    <w:rsid w:val="004B1D39"/>
    <w:rsid w:val="004B1F28"/>
    <w:rsid w:val="004B1F54"/>
    <w:rsid w:val="004B2154"/>
    <w:rsid w:val="004B28BA"/>
    <w:rsid w:val="004B2EDF"/>
    <w:rsid w:val="004B34D9"/>
    <w:rsid w:val="004B3977"/>
    <w:rsid w:val="004B41C2"/>
    <w:rsid w:val="004B4206"/>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A4A"/>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E7A"/>
    <w:rsid w:val="004D3F14"/>
    <w:rsid w:val="004D4109"/>
    <w:rsid w:val="004D419A"/>
    <w:rsid w:val="004D4438"/>
    <w:rsid w:val="004D48AA"/>
    <w:rsid w:val="004D4C21"/>
    <w:rsid w:val="004D4CB7"/>
    <w:rsid w:val="004D4E6C"/>
    <w:rsid w:val="004D5827"/>
    <w:rsid w:val="004D58A1"/>
    <w:rsid w:val="004D5A76"/>
    <w:rsid w:val="004D61C2"/>
    <w:rsid w:val="004D6AA8"/>
    <w:rsid w:val="004D6B42"/>
    <w:rsid w:val="004D6E48"/>
    <w:rsid w:val="004D7483"/>
    <w:rsid w:val="004D7956"/>
    <w:rsid w:val="004D79E4"/>
    <w:rsid w:val="004D7BFE"/>
    <w:rsid w:val="004D7C2C"/>
    <w:rsid w:val="004E0093"/>
    <w:rsid w:val="004E0924"/>
    <w:rsid w:val="004E092D"/>
    <w:rsid w:val="004E0F8F"/>
    <w:rsid w:val="004E1649"/>
    <w:rsid w:val="004E17F3"/>
    <w:rsid w:val="004E192E"/>
    <w:rsid w:val="004E2431"/>
    <w:rsid w:val="004E28A2"/>
    <w:rsid w:val="004E2C2A"/>
    <w:rsid w:val="004E3968"/>
    <w:rsid w:val="004E3F49"/>
    <w:rsid w:val="004E422F"/>
    <w:rsid w:val="004E4545"/>
    <w:rsid w:val="004E47BD"/>
    <w:rsid w:val="004E4861"/>
    <w:rsid w:val="004E4AA2"/>
    <w:rsid w:val="004E4DD0"/>
    <w:rsid w:val="004E533A"/>
    <w:rsid w:val="004E58C9"/>
    <w:rsid w:val="004E5BFB"/>
    <w:rsid w:val="004E64CD"/>
    <w:rsid w:val="004E65D4"/>
    <w:rsid w:val="004E792B"/>
    <w:rsid w:val="004E7E2A"/>
    <w:rsid w:val="004F00E3"/>
    <w:rsid w:val="004F032C"/>
    <w:rsid w:val="004F03AF"/>
    <w:rsid w:val="004F07AF"/>
    <w:rsid w:val="004F0981"/>
    <w:rsid w:val="004F0A57"/>
    <w:rsid w:val="004F0D8F"/>
    <w:rsid w:val="004F122D"/>
    <w:rsid w:val="004F1DBE"/>
    <w:rsid w:val="004F2512"/>
    <w:rsid w:val="004F290D"/>
    <w:rsid w:val="004F2B6F"/>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F04"/>
    <w:rsid w:val="004F7463"/>
    <w:rsid w:val="004F768C"/>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940"/>
    <w:rsid w:val="00516A5C"/>
    <w:rsid w:val="00516B4C"/>
    <w:rsid w:val="00516C2A"/>
    <w:rsid w:val="00516C67"/>
    <w:rsid w:val="00516EB5"/>
    <w:rsid w:val="00516F1B"/>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47A"/>
    <w:rsid w:val="0052759C"/>
    <w:rsid w:val="005275BC"/>
    <w:rsid w:val="005310AB"/>
    <w:rsid w:val="005325CE"/>
    <w:rsid w:val="00532D94"/>
    <w:rsid w:val="00533BFE"/>
    <w:rsid w:val="00534300"/>
    <w:rsid w:val="005344C5"/>
    <w:rsid w:val="00534911"/>
    <w:rsid w:val="00534CDE"/>
    <w:rsid w:val="0053583B"/>
    <w:rsid w:val="005361E0"/>
    <w:rsid w:val="00536879"/>
    <w:rsid w:val="00536A00"/>
    <w:rsid w:val="00536FDE"/>
    <w:rsid w:val="005379FE"/>
    <w:rsid w:val="005401D9"/>
    <w:rsid w:val="005409A0"/>
    <w:rsid w:val="00540B74"/>
    <w:rsid w:val="005412A2"/>
    <w:rsid w:val="0054139C"/>
    <w:rsid w:val="0054149B"/>
    <w:rsid w:val="00541E53"/>
    <w:rsid w:val="0054237D"/>
    <w:rsid w:val="005426CF"/>
    <w:rsid w:val="00543D63"/>
    <w:rsid w:val="00544045"/>
    <w:rsid w:val="00544848"/>
    <w:rsid w:val="00544855"/>
    <w:rsid w:val="00545015"/>
    <w:rsid w:val="00546384"/>
    <w:rsid w:val="00546A33"/>
    <w:rsid w:val="00546FF8"/>
    <w:rsid w:val="005470BE"/>
    <w:rsid w:val="00547931"/>
    <w:rsid w:val="00547DA2"/>
    <w:rsid w:val="00547DEE"/>
    <w:rsid w:val="005509EF"/>
    <w:rsid w:val="0055168C"/>
    <w:rsid w:val="005517AA"/>
    <w:rsid w:val="00551FC2"/>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126"/>
    <w:rsid w:val="005662DA"/>
    <w:rsid w:val="0056658B"/>
    <w:rsid w:val="005666EB"/>
    <w:rsid w:val="00567199"/>
    <w:rsid w:val="00567580"/>
    <w:rsid w:val="00567589"/>
    <w:rsid w:val="00567F6A"/>
    <w:rsid w:val="00567F9C"/>
    <w:rsid w:val="00570B4C"/>
    <w:rsid w:val="00570F36"/>
    <w:rsid w:val="00571221"/>
    <w:rsid w:val="005713FD"/>
    <w:rsid w:val="00572612"/>
    <w:rsid w:val="00572B60"/>
    <w:rsid w:val="00572C70"/>
    <w:rsid w:val="005731D9"/>
    <w:rsid w:val="0057329F"/>
    <w:rsid w:val="005741C4"/>
    <w:rsid w:val="00574332"/>
    <w:rsid w:val="005748A6"/>
    <w:rsid w:val="00575144"/>
    <w:rsid w:val="0057594C"/>
    <w:rsid w:val="00576012"/>
    <w:rsid w:val="005761F0"/>
    <w:rsid w:val="005763D9"/>
    <w:rsid w:val="0057658A"/>
    <w:rsid w:val="005765F4"/>
    <w:rsid w:val="00576B5A"/>
    <w:rsid w:val="00576D4C"/>
    <w:rsid w:val="00577350"/>
    <w:rsid w:val="0057738F"/>
    <w:rsid w:val="00577853"/>
    <w:rsid w:val="00577FC5"/>
    <w:rsid w:val="005811F9"/>
    <w:rsid w:val="005817ED"/>
    <w:rsid w:val="00581EDE"/>
    <w:rsid w:val="00582A17"/>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90A2D"/>
    <w:rsid w:val="00590B9A"/>
    <w:rsid w:val="00590D00"/>
    <w:rsid w:val="005910BE"/>
    <w:rsid w:val="00591325"/>
    <w:rsid w:val="0059156E"/>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F7D"/>
    <w:rsid w:val="005A1566"/>
    <w:rsid w:val="005A172B"/>
    <w:rsid w:val="005A1843"/>
    <w:rsid w:val="005A2927"/>
    <w:rsid w:val="005A36D5"/>
    <w:rsid w:val="005A4297"/>
    <w:rsid w:val="005A4436"/>
    <w:rsid w:val="005A4523"/>
    <w:rsid w:val="005A5D08"/>
    <w:rsid w:val="005A5DFA"/>
    <w:rsid w:val="005A5E10"/>
    <w:rsid w:val="005A5E16"/>
    <w:rsid w:val="005A5FA1"/>
    <w:rsid w:val="005A60AA"/>
    <w:rsid w:val="005A645C"/>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25C0"/>
    <w:rsid w:val="005B2617"/>
    <w:rsid w:val="005B2656"/>
    <w:rsid w:val="005B2707"/>
    <w:rsid w:val="005B2881"/>
    <w:rsid w:val="005B28E2"/>
    <w:rsid w:val="005B2C04"/>
    <w:rsid w:val="005B2CE2"/>
    <w:rsid w:val="005B2EC4"/>
    <w:rsid w:val="005B2FCB"/>
    <w:rsid w:val="005B3180"/>
    <w:rsid w:val="005B3365"/>
    <w:rsid w:val="005B385A"/>
    <w:rsid w:val="005B3DBA"/>
    <w:rsid w:val="005B450A"/>
    <w:rsid w:val="005B482D"/>
    <w:rsid w:val="005B492C"/>
    <w:rsid w:val="005B4B57"/>
    <w:rsid w:val="005B5635"/>
    <w:rsid w:val="005B570D"/>
    <w:rsid w:val="005B57D2"/>
    <w:rsid w:val="005B5CC9"/>
    <w:rsid w:val="005B5FED"/>
    <w:rsid w:val="005B5FFC"/>
    <w:rsid w:val="005B60EB"/>
    <w:rsid w:val="005B6835"/>
    <w:rsid w:val="005B6B8C"/>
    <w:rsid w:val="005B6B92"/>
    <w:rsid w:val="005B72E0"/>
    <w:rsid w:val="005B7470"/>
    <w:rsid w:val="005B75A5"/>
    <w:rsid w:val="005B7F56"/>
    <w:rsid w:val="005C0C2C"/>
    <w:rsid w:val="005C180D"/>
    <w:rsid w:val="005C22E1"/>
    <w:rsid w:val="005C2778"/>
    <w:rsid w:val="005C2789"/>
    <w:rsid w:val="005C29B6"/>
    <w:rsid w:val="005C2B2D"/>
    <w:rsid w:val="005C2F1D"/>
    <w:rsid w:val="005C2FB3"/>
    <w:rsid w:val="005C3564"/>
    <w:rsid w:val="005C3611"/>
    <w:rsid w:val="005C3C99"/>
    <w:rsid w:val="005C4886"/>
    <w:rsid w:val="005C4C82"/>
    <w:rsid w:val="005C51EA"/>
    <w:rsid w:val="005C51F5"/>
    <w:rsid w:val="005C5519"/>
    <w:rsid w:val="005C56DC"/>
    <w:rsid w:val="005C5868"/>
    <w:rsid w:val="005C59EC"/>
    <w:rsid w:val="005C5B03"/>
    <w:rsid w:val="005C5F0F"/>
    <w:rsid w:val="005C6A56"/>
    <w:rsid w:val="005C6CEF"/>
    <w:rsid w:val="005C704F"/>
    <w:rsid w:val="005C742A"/>
    <w:rsid w:val="005C7695"/>
    <w:rsid w:val="005C76F8"/>
    <w:rsid w:val="005D0479"/>
    <w:rsid w:val="005D0588"/>
    <w:rsid w:val="005D0FB8"/>
    <w:rsid w:val="005D1204"/>
    <w:rsid w:val="005D1600"/>
    <w:rsid w:val="005D19EB"/>
    <w:rsid w:val="005D22BC"/>
    <w:rsid w:val="005D24CB"/>
    <w:rsid w:val="005D27A2"/>
    <w:rsid w:val="005D321A"/>
    <w:rsid w:val="005D369C"/>
    <w:rsid w:val="005D36EC"/>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89E"/>
    <w:rsid w:val="005E0989"/>
    <w:rsid w:val="005E0F1B"/>
    <w:rsid w:val="005E102C"/>
    <w:rsid w:val="005E11E8"/>
    <w:rsid w:val="005E12F2"/>
    <w:rsid w:val="005E130B"/>
    <w:rsid w:val="005E1B4A"/>
    <w:rsid w:val="005E1B68"/>
    <w:rsid w:val="005E1E13"/>
    <w:rsid w:val="005E201F"/>
    <w:rsid w:val="005E22B4"/>
    <w:rsid w:val="005E3034"/>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1587"/>
    <w:rsid w:val="005F1895"/>
    <w:rsid w:val="005F18EF"/>
    <w:rsid w:val="005F1B14"/>
    <w:rsid w:val="005F2104"/>
    <w:rsid w:val="005F2653"/>
    <w:rsid w:val="005F2FCB"/>
    <w:rsid w:val="005F373F"/>
    <w:rsid w:val="005F38D6"/>
    <w:rsid w:val="005F38E4"/>
    <w:rsid w:val="005F4043"/>
    <w:rsid w:val="005F44C9"/>
    <w:rsid w:val="005F519E"/>
    <w:rsid w:val="005F5D9A"/>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44E6"/>
    <w:rsid w:val="0060586F"/>
    <w:rsid w:val="00605B84"/>
    <w:rsid w:val="00606261"/>
    <w:rsid w:val="006062EE"/>
    <w:rsid w:val="006067FC"/>
    <w:rsid w:val="00606874"/>
    <w:rsid w:val="00606CED"/>
    <w:rsid w:val="00607BE8"/>
    <w:rsid w:val="00607C56"/>
    <w:rsid w:val="00610013"/>
    <w:rsid w:val="006100E6"/>
    <w:rsid w:val="00610669"/>
    <w:rsid w:val="00610B10"/>
    <w:rsid w:val="00611397"/>
    <w:rsid w:val="0061185B"/>
    <w:rsid w:val="00611AE7"/>
    <w:rsid w:val="00611C26"/>
    <w:rsid w:val="00612397"/>
    <w:rsid w:val="00612F98"/>
    <w:rsid w:val="0061357B"/>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2E4"/>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3F9"/>
    <w:rsid w:val="00634688"/>
    <w:rsid w:val="00634783"/>
    <w:rsid w:val="006358C8"/>
    <w:rsid w:val="006358DA"/>
    <w:rsid w:val="00635B64"/>
    <w:rsid w:val="00635F5D"/>
    <w:rsid w:val="00635F93"/>
    <w:rsid w:val="006361C8"/>
    <w:rsid w:val="00636C83"/>
    <w:rsid w:val="00636CAE"/>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6F91"/>
    <w:rsid w:val="00647332"/>
    <w:rsid w:val="0064739E"/>
    <w:rsid w:val="006476EE"/>
    <w:rsid w:val="00647999"/>
    <w:rsid w:val="00647C72"/>
    <w:rsid w:val="00647E3C"/>
    <w:rsid w:val="00647E97"/>
    <w:rsid w:val="00650455"/>
    <w:rsid w:val="006508D3"/>
    <w:rsid w:val="00650A26"/>
    <w:rsid w:val="00650E5C"/>
    <w:rsid w:val="006518E0"/>
    <w:rsid w:val="00651C84"/>
    <w:rsid w:val="00651D6C"/>
    <w:rsid w:val="00651EF0"/>
    <w:rsid w:val="00651F7E"/>
    <w:rsid w:val="006522D3"/>
    <w:rsid w:val="00652453"/>
    <w:rsid w:val="00652D91"/>
    <w:rsid w:val="0065351B"/>
    <w:rsid w:val="006546D5"/>
    <w:rsid w:val="006559FF"/>
    <w:rsid w:val="00655F0B"/>
    <w:rsid w:val="00656B21"/>
    <w:rsid w:val="00656BBE"/>
    <w:rsid w:val="00657392"/>
    <w:rsid w:val="00657A90"/>
    <w:rsid w:val="00660768"/>
    <w:rsid w:val="006607B9"/>
    <w:rsid w:val="00661160"/>
    <w:rsid w:val="00661654"/>
    <w:rsid w:val="006626B6"/>
    <w:rsid w:val="00662F9E"/>
    <w:rsid w:val="00663EE6"/>
    <w:rsid w:val="006643E3"/>
    <w:rsid w:val="00664ACA"/>
    <w:rsid w:val="00665089"/>
    <w:rsid w:val="00665F7A"/>
    <w:rsid w:val="00666193"/>
    <w:rsid w:val="00666470"/>
    <w:rsid w:val="006666A6"/>
    <w:rsid w:val="00666C9C"/>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4287"/>
    <w:rsid w:val="006843EA"/>
    <w:rsid w:val="0068454E"/>
    <w:rsid w:val="00684773"/>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ED4"/>
    <w:rsid w:val="006A3217"/>
    <w:rsid w:val="006A36C8"/>
    <w:rsid w:val="006A3A11"/>
    <w:rsid w:val="006A3F8B"/>
    <w:rsid w:val="006A4095"/>
    <w:rsid w:val="006A42E2"/>
    <w:rsid w:val="006A4598"/>
    <w:rsid w:val="006A4CAE"/>
    <w:rsid w:val="006A4FEF"/>
    <w:rsid w:val="006A507F"/>
    <w:rsid w:val="006A5269"/>
    <w:rsid w:val="006A53C6"/>
    <w:rsid w:val="006A60FE"/>
    <w:rsid w:val="006A697B"/>
    <w:rsid w:val="006A70C6"/>
    <w:rsid w:val="006A74EB"/>
    <w:rsid w:val="006A7B47"/>
    <w:rsid w:val="006A7D8D"/>
    <w:rsid w:val="006A7F1E"/>
    <w:rsid w:val="006A7F79"/>
    <w:rsid w:val="006B0166"/>
    <w:rsid w:val="006B091A"/>
    <w:rsid w:val="006B0F0B"/>
    <w:rsid w:val="006B1243"/>
    <w:rsid w:val="006B17D9"/>
    <w:rsid w:val="006B1801"/>
    <w:rsid w:val="006B1806"/>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64E4"/>
    <w:rsid w:val="006B7141"/>
    <w:rsid w:val="006B78AC"/>
    <w:rsid w:val="006B7CC5"/>
    <w:rsid w:val="006C13F4"/>
    <w:rsid w:val="006C16C3"/>
    <w:rsid w:val="006C1B2D"/>
    <w:rsid w:val="006C2805"/>
    <w:rsid w:val="006C2881"/>
    <w:rsid w:val="006C2CED"/>
    <w:rsid w:val="006C3056"/>
    <w:rsid w:val="006C31C0"/>
    <w:rsid w:val="006C353C"/>
    <w:rsid w:val="006C3FD6"/>
    <w:rsid w:val="006C40F9"/>
    <w:rsid w:val="006C5161"/>
    <w:rsid w:val="006C52CA"/>
    <w:rsid w:val="006C5810"/>
    <w:rsid w:val="006C58E3"/>
    <w:rsid w:val="006C5996"/>
    <w:rsid w:val="006C5C10"/>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1081"/>
    <w:rsid w:val="006E16C6"/>
    <w:rsid w:val="006E170A"/>
    <w:rsid w:val="006E1854"/>
    <w:rsid w:val="006E1CF5"/>
    <w:rsid w:val="006E3050"/>
    <w:rsid w:val="006E3AF1"/>
    <w:rsid w:val="006E3B5C"/>
    <w:rsid w:val="006E3F31"/>
    <w:rsid w:val="006E4043"/>
    <w:rsid w:val="006E4595"/>
    <w:rsid w:val="006E46AA"/>
    <w:rsid w:val="006E4ED1"/>
    <w:rsid w:val="006E6231"/>
    <w:rsid w:val="006E6485"/>
    <w:rsid w:val="006E6542"/>
    <w:rsid w:val="006E7128"/>
    <w:rsid w:val="006E716A"/>
    <w:rsid w:val="006E7B33"/>
    <w:rsid w:val="006F0017"/>
    <w:rsid w:val="006F040D"/>
    <w:rsid w:val="006F04FA"/>
    <w:rsid w:val="006F05C3"/>
    <w:rsid w:val="006F080F"/>
    <w:rsid w:val="006F0A2A"/>
    <w:rsid w:val="006F1197"/>
    <w:rsid w:val="006F126B"/>
    <w:rsid w:val="006F208F"/>
    <w:rsid w:val="006F264D"/>
    <w:rsid w:val="006F2FA0"/>
    <w:rsid w:val="006F329A"/>
    <w:rsid w:val="006F3B41"/>
    <w:rsid w:val="006F5112"/>
    <w:rsid w:val="006F5366"/>
    <w:rsid w:val="006F5996"/>
    <w:rsid w:val="006F5D49"/>
    <w:rsid w:val="006F74DF"/>
    <w:rsid w:val="0070064A"/>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117D"/>
    <w:rsid w:val="00711B57"/>
    <w:rsid w:val="00711E32"/>
    <w:rsid w:val="0071231D"/>
    <w:rsid w:val="007127F7"/>
    <w:rsid w:val="0071296D"/>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2083"/>
    <w:rsid w:val="00722226"/>
    <w:rsid w:val="00722353"/>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DAD"/>
    <w:rsid w:val="00727E6E"/>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912"/>
    <w:rsid w:val="00741975"/>
    <w:rsid w:val="00741B79"/>
    <w:rsid w:val="00742A38"/>
    <w:rsid w:val="007431E0"/>
    <w:rsid w:val="00743863"/>
    <w:rsid w:val="00743C05"/>
    <w:rsid w:val="00744704"/>
    <w:rsid w:val="007447A8"/>
    <w:rsid w:val="00744A2D"/>
    <w:rsid w:val="00744BAC"/>
    <w:rsid w:val="00745FE3"/>
    <w:rsid w:val="00746103"/>
    <w:rsid w:val="00746A80"/>
    <w:rsid w:val="00747273"/>
    <w:rsid w:val="0074734F"/>
    <w:rsid w:val="007477C3"/>
    <w:rsid w:val="00747924"/>
    <w:rsid w:val="00747A0A"/>
    <w:rsid w:val="00747F2D"/>
    <w:rsid w:val="007505B8"/>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1CF2"/>
    <w:rsid w:val="007624F4"/>
    <w:rsid w:val="007626F3"/>
    <w:rsid w:val="007627EA"/>
    <w:rsid w:val="00762E81"/>
    <w:rsid w:val="007631DC"/>
    <w:rsid w:val="0076360A"/>
    <w:rsid w:val="00763AE6"/>
    <w:rsid w:val="00764416"/>
    <w:rsid w:val="0076512F"/>
    <w:rsid w:val="00765808"/>
    <w:rsid w:val="0076641F"/>
    <w:rsid w:val="00766516"/>
    <w:rsid w:val="00766ABF"/>
    <w:rsid w:val="00766B62"/>
    <w:rsid w:val="00766CA3"/>
    <w:rsid w:val="00766E66"/>
    <w:rsid w:val="00767627"/>
    <w:rsid w:val="00767FBF"/>
    <w:rsid w:val="0077075D"/>
    <w:rsid w:val="0077103D"/>
    <w:rsid w:val="00771EF2"/>
    <w:rsid w:val="00772524"/>
    <w:rsid w:val="007725E0"/>
    <w:rsid w:val="0077295E"/>
    <w:rsid w:val="00774510"/>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5AF"/>
    <w:rsid w:val="007827E3"/>
    <w:rsid w:val="00782AE2"/>
    <w:rsid w:val="0078326F"/>
    <w:rsid w:val="00783272"/>
    <w:rsid w:val="007837FF"/>
    <w:rsid w:val="00783902"/>
    <w:rsid w:val="00783C2B"/>
    <w:rsid w:val="00784B35"/>
    <w:rsid w:val="00784C6A"/>
    <w:rsid w:val="007852EF"/>
    <w:rsid w:val="00785CE6"/>
    <w:rsid w:val="00786109"/>
    <w:rsid w:val="0078650E"/>
    <w:rsid w:val="0078663A"/>
    <w:rsid w:val="0078665E"/>
    <w:rsid w:val="00786FEA"/>
    <w:rsid w:val="007871F3"/>
    <w:rsid w:val="0078720C"/>
    <w:rsid w:val="007872AD"/>
    <w:rsid w:val="0078788B"/>
    <w:rsid w:val="00787D9E"/>
    <w:rsid w:val="00790535"/>
    <w:rsid w:val="00790548"/>
    <w:rsid w:val="00790CD8"/>
    <w:rsid w:val="00791240"/>
    <w:rsid w:val="00791B8E"/>
    <w:rsid w:val="00792428"/>
    <w:rsid w:val="00792A62"/>
    <w:rsid w:val="00792A97"/>
    <w:rsid w:val="00792AF4"/>
    <w:rsid w:val="00792B4B"/>
    <w:rsid w:val="0079335F"/>
    <w:rsid w:val="00793C2D"/>
    <w:rsid w:val="00794BC7"/>
    <w:rsid w:val="00794E58"/>
    <w:rsid w:val="0079511E"/>
    <w:rsid w:val="0079574B"/>
    <w:rsid w:val="00795BE5"/>
    <w:rsid w:val="00795DCB"/>
    <w:rsid w:val="007960FB"/>
    <w:rsid w:val="0079635D"/>
    <w:rsid w:val="00796916"/>
    <w:rsid w:val="007A0307"/>
    <w:rsid w:val="007A07F4"/>
    <w:rsid w:val="007A0CD7"/>
    <w:rsid w:val="007A0FA6"/>
    <w:rsid w:val="007A107A"/>
    <w:rsid w:val="007A15A1"/>
    <w:rsid w:val="007A18DD"/>
    <w:rsid w:val="007A1C84"/>
    <w:rsid w:val="007A1F61"/>
    <w:rsid w:val="007A1F7F"/>
    <w:rsid w:val="007A2471"/>
    <w:rsid w:val="007A3473"/>
    <w:rsid w:val="007A399A"/>
    <w:rsid w:val="007A4187"/>
    <w:rsid w:val="007A4323"/>
    <w:rsid w:val="007A48A4"/>
    <w:rsid w:val="007A4A45"/>
    <w:rsid w:val="007A4C38"/>
    <w:rsid w:val="007A4D40"/>
    <w:rsid w:val="007A5570"/>
    <w:rsid w:val="007A5DD2"/>
    <w:rsid w:val="007A5E37"/>
    <w:rsid w:val="007A6221"/>
    <w:rsid w:val="007A7131"/>
    <w:rsid w:val="007A7C60"/>
    <w:rsid w:val="007B0052"/>
    <w:rsid w:val="007B07BB"/>
    <w:rsid w:val="007B0A2A"/>
    <w:rsid w:val="007B0DAF"/>
    <w:rsid w:val="007B0E05"/>
    <w:rsid w:val="007B1261"/>
    <w:rsid w:val="007B1AC7"/>
    <w:rsid w:val="007B20FF"/>
    <w:rsid w:val="007B24C1"/>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882"/>
    <w:rsid w:val="007C0C77"/>
    <w:rsid w:val="007C1523"/>
    <w:rsid w:val="007C1689"/>
    <w:rsid w:val="007C1AC0"/>
    <w:rsid w:val="007C1BC5"/>
    <w:rsid w:val="007C1C0F"/>
    <w:rsid w:val="007C1E99"/>
    <w:rsid w:val="007C21D0"/>
    <w:rsid w:val="007C23FC"/>
    <w:rsid w:val="007C2C7C"/>
    <w:rsid w:val="007C32BC"/>
    <w:rsid w:val="007C33D9"/>
    <w:rsid w:val="007C384A"/>
    <w:rsid w:val="007C3C12"/>
    <w:rsid w:val="007C3E0E"/>
    <w:rsid w:val="007C4AF6"/>
    <w:rsid w:val="007C4D43"/>
    <w:rsid w:val="007C58C4"/>
    <w:rsid w:val="007C6290"/>
    <w:rsid w:val="007C6EF4"/>
    <w:rsid w:val="007C7007"/>
    <w:rsid w:val="007C737F"/>
    <w:rsid w:val="007C7D51"/>
    <w:rsid w:val="007C7DCC"/>
    <w:rsid w:val="007C7F82"/>
    <w:rsid w:val="007D050D"/>
    <w:rsid w:val="007D0A2B"/>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554"/>
    <w:rsid w:val="007D6C0F"/>
    <w:rsid w:val="007D741D"/>
    <w:rsid w:val="007D7C72"/>
    <w:rsid w:val="007E0258"/>
    <w:rsid w:val="007E0C78"/>
    <w:rsid w:val="007E19D9"/>
    <w:rsid w:val="007E1A91"/>
    <w:rsid w:val="007E4101"/>
    <w:rsid w:val="007E42B5"/>
    <w:rsid w:val="007E516E"/>
    <w:rsid w:val="007E5375"/>
    <w:rsid w:val="007E5E08"/>
    <w:rsid w:val="007E63B0"/>
    <w:rsid w:val="007E6663"/>
    <w:rsid w:val="007E7405"/>
    <w:rsid w:val="007E755F"/>
    <w:rsid w:val="007E75C0"/>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707"/>
    <w:rsid w:val="00806AC4"/>
    <w:rsid w:val="008070C4"/>
    <w:rsid w:val="008071DA"/>
    <w:rsid w:val="008074B5"/>
    <w:rsid w:val="008077EE"/>
    <w:rsid w:val="00807CF2"/>
    <w:rsid w:val="00807DBB"/>
    <w:rsid w:val="008102F0"/>
    <w:rsid w:val="0081031B"/>
    <w:rsid w:val="008104EC"/>
    <w:rsid w:val="00810EB6"/>
    <w:rsid w:val="00811591"/>
    <w:rsid w:val="00811D80"/>
    <w:rsid w:val="008121B6"/>
    <w:rsid w:val="008124C6"/>
    <w:rsid w:val="008127E6"/>
    <w:rsid w:val="00812943"/>
    <w:rsid w:val="00812C89"/>
    <w:rsid w:val="00813091"/>
    <w:rsid w:val="0081323D"/>
    <w:rsid w:val="008134C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1E78"/>
    <w:rsid w:val="008321CD"/>
    <w:rsid w:val="008324A4"/>
    <w:rsid w:val="008325A1"/>
    <w:rsid w:val="0083287E"/>
    <w:rsid w:val="00832884"/>
    <w:rsid w:val="00832B32"/>
    <w:rsid w:val="0083312D"/>
    <w:rsid w:val="00833244"/>
    <w:rsid w:val="00833795"/>
    <w:rsid w:val="00833E35"/>
    <w:rsid w:val="008343E8"/>
    <w:rsid w:val="00834D1A"/>
    <w:rsid w:val="00834D3E"/>
    <w:rsid w:val="00834EB4"/>
    <w:rsid w:val="00835096"/>
    <w:rsid w:val="00835207"/>
    <w:rsid w:val="0083536D"/>
    <w:rsid w:val="008354CA"/>
    <w:rsid w:val="00835919"/>
    <w:rsid w:val="00835F30"/>
    <w:rsid w:val="008365EB"/>
    <w:rsid w:val="0083667E"/>
    <w:rsid w:val="008367C1"/>
    <w:rsid w:val="008369E3"/>
    <w:rsid w:val="00836AC5"/>
    <w:rsid w:val="00840639"/>
    <w:rsid w:val="00841268"/>
    <w:rsid w:val="00841E5C"/>
    <w:rsid w:val="008421CD"/>
    <w:rsid w:val="00842227"/>
    <w:rsid w:val="0084338B"/>
    <w:rsid w:val="008439FD"/>
    <w:rsid w:val="00843A63"/>
    <w:rsid w:val="00843DF1"/>
    <w:rsid w:val="008440E8"/>
    <w:rsid w:val="0084444F"/>
    <w:rsid w:val="008444CF"/>
    <w:rsid w:val="00845435"/>
    <w:rsid w:val="008454B2"/>
    <w:rsid w:val="00845635"/>
    <w:rsid w:val="00845BF9"/>
    <w:rsid w:val="00845D16"/>
    <w:rsid w:val="0084605F"/>
    <w:rsid w:val="00846444"/>
    <w:rsid w:val="00846732"/>
    <w:rsid w:val="0084675E"/>
    <w:rsid w:val="00846AB8"/>
    <w:rsid w:val="00847381"/>
    <w:rsid w:val="0084742E"/>
    <w:rsid w:val="008476D5"/>
    <w:rsid w:val="00847A96"/>
    <w:rsid w:val="00847C19"/>
    <w:rsid w:val="00847D51"/>
    <w:rsid w:val="00847F25"/>
    <w:rsid w:val="00850840"/>
    <w:rsid w:val="0085185E"/>
    <w:rsid w:val="00851C56"/>
    <w:rsid w:val="00851D7C"/>
    <w:rsid w:val="00851E50"/>
    <w:rsid w:val="0085231B"/>
    <w:rsid w:val="008525A9"/>
    <w:rsid w:val="00852959"/>
    <w:rsid w:val="00852E88"/>
    <w:rsid w:val="00852FE9"/>
    <w:rsid w:val="00853203"/>
    <w:rsid w:val="00853566"/>
    <w:rsid w:val="0085399D"/>
    <w:rsid w:val="0085463F"/>
    <w:rsid w:val="008547C3"/>
    <w:rsid w:val="008548A7"/>
    <w:rsid w:val="008548BE"/>
    <w:rsid w:val="00854BA5"/>
    <w:rsid w:val="0085535D"/>
    <w:rsid w:val="008563F9"/>
    <w:rsid w:val="00856C7A"/>
    <w:rsid w:val="00856D94"/>
    <w:rsid w:val="008571B9"/>
    <w:rsid w:val="0085744B"/>
    <w:rsid w:val="00857D75"/>
    <w:rsid w:val="00857E9E"/>
    <w:rsid w:val="008605DF"/>
    <w:rsid w:val="00860C7A"/>
    <w:rsid w:val="00860E28"/>
    <w:rsid w:val="00860E42"/>
    <w:rsid w:val="00861BD8"/>
    <w:rsid w:val="00861EDC"/>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6689"/>
    <w:rsid w:val="00876A9A"/>
    <w:rsid w:val="00876E21"/>
    <w:rsid w:val="008771DD"/>
    <w:rsid w:val="008806CE"/>
    <w:rsid w:val="00880707"/>
    <w:rsid w:val="00880948"/>
    <w:rsid w:val="00880AC8"/>
    <w:rsid w:val="00880FB2"/>
    <w:rsid w:val="00881CC1"/>
    <w:rsid w:val="0088221D"/>
    <w:rsid w:val="00882401"/>
    <w:rsid w:val="00883072"/>
    <w:rsid w:val="00883463"/>
    <w:rsid w:val="00883A1A"/>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B00"/>
    <w:rsid w:val="00887C39"/>
    <w:rsid w:val="008905A0"/>
    <w:rsid w:val="008906DF"/>
    <w:rsid w:val="00891214"/>
    <w:rsid w:val="00891933"/>
    <w:rsid w:val="008919B8"/>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5030"/>
    <w:rsid w:val="00895A4B"/>
    <w:rsid w:val="00896112"/>
    <w:rsid w:val="00896AB1"/>
    <w:rsid w:val="00896EE7"/>
    <w:rsid w:val="00897380"/>
    <w:rsid w:val="00897755"/>
    <w:rsid w:val="008A0507"/>
    <w:rsid w:val="008A0927"/>
    <w:rsid w:val="008A0ADE"/>
    <w:rsid w:val="008A1858"/>
    <w:rsid w:val="008A259E"/>
    <w:rsid w:val="008A28E2"/>
    <w:rsid w:val="008A2925"/>
    <w:rsid w:val="008A29DF"/>
    <w:rsid w:val="008A3500"/>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CBC"/>
    <w:rsid w:val="008B6E80"/>
    <w:rsid w:val="008B72CA"/>
    <w:rsid w:val="008B7D50"/>
    <w:rsid w:val="008C0616"/>
    <w:rsid w:val="008C06BC"/>
    <w:rsid w:val="008C0C9F"/>
    <w:rsid w:val="008C1259"/>
    <w:rsid w:val="008C16A1"/>
    <w:rsid w:val="008C1D95"/>
    <w:rsid w:val="008C206D"/>
    <w:rsid w:val="008C2180"/>
    <w:rsid w:val="008C2904"/>
    <w:rsid w:val="008C2CA2"/>
    <w:rsid w:val="008C2EA3"/>
    <w:rsid w:val="008C306E"/>
    <w:rsid w:val="008C3A72"/>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C61"/>
    <w:rsid w:val="008D5D60"/>
    <w:rsid w:val="008D5EB2"/>
    <w:rsid w:val="008D6016"/>
    <w:rsid w:val="008D6618"/>
    <w:rsid w:val="008D69CE"/>
    <w:rsid w:val="008D6A7D"/>
    <w:rsid w:val="008D722E"/>
    <w:rsid w:val="008D7C79"/>
    <w:rsid w:val="008E06BC"/>
    <w:rsid w:val="008E0728"/>
    <w:rsid w:val="008E07AD"/>
    <w:rsid w:val="008E115D"/>
    <w:rsid w:val="008E142F"/>
    <w:rsid w:val="008E2240"/>
    <w:rsid w:val="008E24FD"/>
    <w:rsid w:val="008E252B"/>
    <w:rsid w:val="008E2F87"/>
    <w:rsid w:val="008E2FDC"/>
    <w:rsid w:val="008E394B"/>
    <w:rsid w:val="008E3E16"/>
    <w:rsid w:val="008E4606"/>
    <w:rsid w:val="008E5949"/>
    <w:rsid w:val="008E5AFD"/>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61CB"/>
    <w:rsid w:val="008F64DE"/>
    <w:rsid w:val="008F64F8"/>
    <w:rsid w:val="008F67A0"/>
    <w:rsid w:val="008F67AB"/>
    <w:rsid w:val="008F699D"/>
    <w:rsid w:val="008F6EF7"/>
    <w:rsid w:val="00900552"/>
    <w:rsid w:val="0090058C"/>
    <w:rsid w:val="00900B6A"/>
    <w:rsid w:val="00900D4B"/>
    <w:rsid w:val="0090132A"/>
    <w:rsid w:val="0090147E"/>
    <w:rsid w:val="009018F3"/>
    <w:rsid w:val="00901C53"/>
    <w:rsid w:val="00901DB0"/>
    <w:rsid w:val="00901ED3"/>
    <w:rsid w:val="00902B01"/>
    <w:rsid w:val="00902D9C"/>
    <w:rsid w:val="0090347B"/>
    <w:rsid w:val="00903624"/>
    <w:rsid w:val="00903B0F"/>
    <w:rsid w:val="00903EAB"/>
    <w:rsid w:val="00903F5B"/>
    <w:rsid w:val="00903FA2"/>
    <w:rsid w:val="00904453"/>
    <w:rsid w:val="00904D0E"/>
    <w:rsid w:val="00904E7B"/>
    <w:rsid w:val="0090544A"/>
    <w:rsid w:val="00905A3F"/>
    <w:rsid w:val="00906453"/>
    <w:rsid w:val="00906927"/>
    <w:rsid w:val="00906A20"/>
    <w:rsid w:val="00906E96"/>
    <w:rsid w:val="00906F9F"/>
    <w:rsid w:val="0090726D"/>
    <w:rsid w:val="00907540"/>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9BD"/>
    <w:rsid w:val="00915F05"/>
    <w:rsid w:val="00916559"/>
    <w:rsid w:val="0091686A"/>
    <w:rsid w:val="009169ED"/>
    <w:rsid w:val="00920722"/>
    <w:rsid w:val="0092073C"/>
    <w:rsid w:val="00920CAF"/>
    <w:rsid w:val="00920FD4"/>
    <w:rsid w:val="009213A7"/>
    <w:rsid w:val="00921884"/>
    <w:rsid w:val="00921DEE"/>
    <w:rsid w:val="00921E48"/>
    <w:rsid w:val="00921FD9"/>
    <w:rsid w:val="00922330"/>
    <w:rsid w:val="00922493"/>
    <w:rsid w:val="009224A1"/>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8F2"/>
    <w:rsid w:val="00930D7E"/>
    <w:rsid w:val="00930E5C"/>
    <w:rsid w:val="00931139"/>
    <w:rsid w:val="0093117D"/>
    <w:rsid w:val="009313DD"/>
    <w:rsid w:val="0093160A"/>
    <w:rsid w:val="0093171E"/>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7075"/>
    <w:rsid w:val="0093731D"/>
    <w:rsid w:val="0093731F"/>
    <w:rsid w:val="00937947"/>
    <w:rsid w:val="00937EAE"/>
    <w:rsid w:val="009406D6"/>
    <w:rsid w:val="00940E4F"/>
    <w:rsid w:val="00941186"/>
    <w:rsid w:val="009413B6"/>
    <w:rsid w:val="009415F2"/>
    <w:rsid w:val="009429D9"/>
    <w:rsid w:val="00942A4E"/>
    <w:rsid w:val="00942E0C"/>
    <w:rsid w:val="0094308E"/>
    <w:rsid w:val="00943479"/>
    <w:rsid w:val="0094381E"/>
    <w:rsid w:val="00943822"/>
    <w:rsid w:val="0094382A"/>
    <w:rsid w:val="0094421A"/>
    <w:rsid w:val="00944264"/>
    <w:rsid w:val="0094475A"/>
    <w:rsid w:val="00944784"/>
    <w:rsid w:val="00944CC8"/>
    <w:rsid w:val="00945045"/>
    <w:rsid w:val="00945094"/>
    <w:rsid w:val="00945100"/>
    <w:rsid w:val="00945267"/>
    <w:rsid w:val="00945680"/>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4DE"/>
    <w:rsid w:val="00956911"/>
    <w:rsid w:val="00956C54"/>
    <w:rsid w:val="00956C56"/>
    <w:rsid w:val="0095707B"/>
    <w:rsid w:val="009570EF"/>
    <w:rsid w:val="00961501"/>
    <w:rsid w:val="0096154F"/>
    <w:rsid w:val="00961B4D"/>
    <w:rsid w:val="0096206D"/>
    <w:rsid w:val="009624BE"/>
    <w:rsid w:val="00962B0E"/>
    <w:rsid w:val="00963742"/>
    <w:rsid w:val="009637D0"/>
    <w:rsid w:val="00963941"/>
    <w:rsid w:val="00963A54"/>
    <w:rsid w:val="00963DEC"/>
    <w:rsid w:val="00964297"/>
    <w:rsid w:val="009648B1"/>
    <w:rsid w:val="009648FA"/>
    <w:rsid w:val="009659D4"/>
    <w:rsid w:val="00965C7E"/>
    <w:rsid w:val="00965E86"/>
    <w:rsid w:val="00966BB3"/>
    <w:rsid w:val="009673CA"/>
    <w:rsid w:val="0097036D"/>
    <w:rsid w:val="009704C5"/>
    <w:rsid w:val="0097168D"/>
    <w:rsid w:val="00971D02"/>
    <w:rsid w:val="00972967"/>
    <w:rsid w:val="009729B2"/>
    <w:rsid w:val="00972B34"/>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671"/>
    <w:rsid w:val="00981C36"/>
    <w:rsid w:val="0098207F"/>
    <w:rsid w:val="0098218D"/>
    <w:rsid w:val="009825CB"/>
    <w:rsid w:val="0098291A"/>
    <w:rsid w:val="0098324A"/>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612"/>
    <w:rsid w:val="00990AEB"/>
    <w:rsid w:val="00990B0C"/>
    <w:rsid w:val="00990C06"/>
    <w:rsid w:val="00990F5C"/>
    <w:rsid w:val="00990F7B"/>
    <w:rsid w:val="0099116D"/>
    <w:rsid w:val="00991320"/>
    <w:rsid w:val="009913AB"/>
    <w:rsid w:val="0099161E"/>
    <w:rsid w:val="00991B55"/>
    <w:rsid w:val="00992373"/>
    <w:rsid w:val="0099274B"/>
    <w:rsid w:val="00992A54"/>
    <w:rsid w:val="00993BAB"/>
    <w:rsid w:val="00994277"/>
    <w:rsid w:val="00994290"/>
    <w:rsid w:val="00994A88"/>
    <w:rsid w:val="00994F0B"/>
    <w:rsid w:val="0099540C"/>
    <w:rsid w:val="0099542F"/>
    <w:rsid w:val="00995AA7"/>
    <w:rsid w:val="00995EBA"/>
    <w:rsid w:val="00996009"/>
    <w:rsid w:val="0099608C"/>
    <w:rsid w:val="009960A1"/>
    <w:rsid w:val="00996606"/>
    <w:rsid w:val="00996E17"/>
    <w:rsid w:val="0099786A"/>
    <w:rsid w:val="009A0143"/>
    <w:rsid w:val="009A026B"/>
    <w:rsid w:val="009A0423"/>
    <w:rsid w:val="009A0C69"/>
    <w:rsid w:val="009A0C81"/>
    <w:rsid w:val="009A1038"/>
    <w:rsid w:val="009A1542"/>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4E2A"/>
    <w:rsid w:val="009A532D"/>
    <w:rsid w:val="009A62E8"/>
    <w:rsid w:val="009A6693"/>
    <w:rsid w:val="009A7CA3"/>
    <w:rsid w:val="009B062F"/>
    <w:rsid w:val="009B0714"/>
    <w:rsid w:val="009B08D0"/>
    <w:rsid w:val="009B0FD4"/>
    <w:rsid w:val="009B16CD"/>
    <w:rsid w:val="009B1F08"/>
    <w:rsid w:val="009B215D"/>
    <w:rsid w:val="009B21CA"/>
    <w:rsid w:val="009B28FE"/>
    <w:rsid w:val="009B29A4"/>
    <w:rsid w:val="009B2BBB"/>
    <w:rsid w:val="009B2D83"/>
    <w:rsid w:val="009B2F8C"/>
    <w:rsid w:val="009B38B5"/>
    <w:rsid w:val="009B3E10"/>
    <w:rsid w:val="009B3E5D"/>
    <w:rsid w:val="009B44DB"/>
    <w:rsid w:val="009B4E40"/>
    <w:rsid w:val="009B50A5"/>
    <w:rsid w:val="009B50A7"/>
    <w:rsid w:val="009B5297"/>
    <w:rsid w:val="009B5957"/>
    <w:rsid w:val="009B5A41"/>
    <w:rsid w:val="009B5A48"/>
    <w:rsid w:val="009B7775"/>
    <w:rsid w:val="009B7804"/>
    <w:rsid w:val="009B7A75"/>
    <w:rsid w:val="009C0992"/>
    <w:rsid w:val="009C0DA8"/>
    <w:rsid w:val="009C0F25"/>
    <w:rsid w:val="009C1263"/>
    <w:rsid w:val="009C1317"/>
    <w:rsid w:val="009C20AD"/>
    <w:rsid w:val="009C21C4"/>
    <w:rsid w:val="009C22E3"/>
    <w:rsid w:val="009C28EA"/>
    <w:rsid w:val="009C2CDF"/>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F9A"/>
    <w:rsid w:val="009D0A44"/>
    <w:rsid w:val="009D1516"/>
    <w:rsid w:val="009D1BB0"/>
    <w:rsid w:val="009D23CA"/>
    <w:rsid w:val="009D361C"/>
    <w:rsid w:val="009D391F"/>
    <w:rsid w:val="009D3CBC"/>
    <w:rsid w:val="009D3D8F"/>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124A"/>
    <w:rsid w:val="009E181A"/>
    <w:rsid w:val="009E217B"/>
    <w:rsid w:val="009E220B"/>
    <w:rsid w:val="009E24C1"/>
    <w:rsid w:val="009E273A"/>
    <w:rsid w:val="009E2DFC"/>
    <w:rsid w:val="009E305C"/>
    <w:rsid w:val="009E323D"/>
    <w:rsid w:val="009E3272"/>
    <w:rsid w:val="009E3325"/>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0A1"/>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7C4"/>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5612"/>
    <w:rsid w:val="00A261BF"/>
    <w:rsid w:val="00A263AF"/>
    <w:rsid w:val="00A2645B"/>
    <w:rsid w:val="00A26650"/>
    <w:rsid w:val="00A26824"/>
    <w:rsid w:val="00A2695A"/>
    <w:rsid w:val="00A269C2"/>
    <w:rsid w:val="00A26C48"/>
    <w:rsid w:val="00A26C5C"/>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FF8"/>
    <w:rsid w:val="00A420A7"/>
    <w:rsid w:val="00A42180"/>
    <w:rsid w:val="00A42193"/>
    <w:rsid w:val="00A4245F"/>
    <w:rsid w:val="00A42983"/>
    <w:rsid w:val="00A42A86"/>
    <w:rsid w:val="00A42C4A"/>
    <w:rsid w:val="00A43142"/>
    <w:rsid w:val="00A432BC"/>
    <w:rsid w:val="00A437D1"/>
    <w:rsid w:val="00A438EB"/>
    <w:rsid w:val="00A4414B"/>
    <w:rsid w:val="00A4444D"/>
    <w:rsid w:val="00A44626"/>
    <w:rsid w:val="00A44A6F"/>
    <w:rsid w:val="00A4566E"/>
    <w:rsid w:val="00A45A04"/>
    <w:rsid w:val="00A464B9"/>
    <w:rsid w:val="00A472FD"/>
    <w:rsid w:val="00A476A8"/>
    <w:rsid w:val="00A47882"/>
    <w:rsid w:val="00A47F9D"/>
    <w:rsid w:val="00A50DC7"/>
    <w:rsid w:val="00A510C4"/>
    <w:rsid w:val="00A517D0"/>
    <w:rsid w:val="00A51AAC"/>
    <w:rsid w:val="00A52320"/>
    <w:rsid w:val="00A52876"/>
    <w:rsid w:val="00A52EEB"/>
    <w:rsid w:val="00A5313D"/>
    <w:rsid w:val="00A531B1"/>
    <w:rsid w:val="00A5344B"/>
    <w:rsid w:val="00A5364A"/>
    <w:rsid w:val="00A53CDA"/>
    <w:rsid w:val="00A53DBD"/>
    <w:rsid w:val="00A53DE4"/>
    <w:rsid w:val="00A541F0"/>
    <w:rsid w:val="00A5445A"/>
    <w:rsid w:val="00A54A32"/>
    <w:rsid w:val="00A54F49"/>
    <w:rsid w:val="00A55680"/>
    <w:rsid w:val="00A55726"/>
    <w:rsid w:val="00A5576C"/>
    <w:rsid w:val="00A55C87"/>
    <w:rsid w:val="00A55CE6"/>
    <w:rsid w:val="00A55EDC"/>
    <w:rsid w:val="00A5660A"/>
    <w:rsid w:val="00A56BC8"/>
    <w:rsid w:val="00A575D8"/>
    <w:rsid w:val="00A57C03"/>
    <w:rsid w:val="00A57CF2"/>
    <w:rsid w:val="00A57FA2"/>
    <w:rsid w:val="00A604F2"/>
    <w:rsid w:val="00A60FB9"/>
    <w:rsid w:val="00A6102A"/>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AD"/>
    <w:rsid w:val="00A64FF4"/>
    <w:rsid w:val="00A6521C"/>
    <w:rsid w:val="00A6550F"/>
    <w:rsid w:val="00A65795"/>
    <w:rsid w:val="00A65A33"/>
    <w:rsid w:val="00A66328"/>
    <w:rsid w:val="00A66391"/>
    <w:rsid w:val="00A66636"/>
    <w:rsid w:val="00A6679E"/>
    <w:rsid w:val="00A66C0E"/>
    <w:rsid w:val="00A67341"/>
    <w:rsid w:val="00A67727"/>
    <w:rsid w:val="00A67944"/>
    <w:rsid w:val="00A67A06"/>
    <w:rsid w:val="00A7025F"/>
    <w:rsid w:val="00A70686"/>
    <w:rsid w:val="00A70892"/>
    <w:rsid w:val="00A70D0E"/>
    <w:rsid w:val="00A710DA"/>
    <w:rsid w:val="00A72120"/>
    <w:rsid w:val="00A7250E"/>
    <w:rsid w:val="00A72D5B"/>
    <w:rsid w:val="00A73029"/>
    <w:rsid w:val="00A7318A"/>
    <w:rsid w:val="00A74CED"/>
    <w:rsid w:val="00A74FE1"/>
    <w:rsid w:val="00A753B8"/>
    <w:rsid w:val="00A75633"/>
    <w:rsid w:val="00A75F21"/>
    <w:rsid w:val="00A76E29"/>
    <w:rsid w:val="00A77512"/>
    <w:rsid w:val="00A77BEB"/>
    <w:rsid w:val="00A77EF7"/>
    <w:rsid w:val="00A8035D"/>
    <w:rsid w:val="00A805FE"/>
    <w:rsid w:val="00A806B6"/>
    <w:rsid w:val="00A80913"/>
    <w:rsid w:val="00A8105D"/>
    <w:rsid w:val="00A81347"/>
    <w:rsid w:val="00A81A08"/>
    <w:rsid w:val="00A81B29"/>
    <w:rsid w:val="00A825BD"/>
    <w:rsid w:val="00A82D9E"/>
    <w:rsid w:val="00A8317C"/>
    <w:rsid w:val="00A834B6"/>
    <w:rsid w:val="00A842F5"/>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0DBC"/>
    <w:rsid w:val="00AA1065"/>
    <w:rsid w:val="00AA133E"/>
    <w:rsid w:val="00AA170B"/>
    <w:rsid w:val="00AA21BA"/>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E13"/>
    <w:rsid w:val="00AB03BC"/>
    <w:rsid w:val="00AB073C"/>
    <w:rsid w:val="00AB0797"/>
    <w:rsid w:val="00AB083E"/>
    <w:rsid w:val="00AB0BCA"/>
    <w:rsid w:val="00AB107A"/>
    <w:rsid w:val="00AB141A"/>
    <w:rsid w:val="00AB1535"/>
    <w:rsid w:val="00AB1786"/>
    <w:rsid w:val="00AB217C"/>
    <w:rsid w:val="00AB2296"/>
    <w:rsid w:val="00AB24E1"/>
    <w:rsid w:val="00AB2692"/>
    <w:rsid w:val="00AB2BFA"/>
    <w:rsid w:val="00AB3244"/>
    <w:rsid w:val="00AB3401"/>
    <w:rsid w:val="00AB35B2"/>
    <w:rsid w:val="00AB3D8F"/>
    <w:rsid w:val="00AB3F9A"/>
    <w:rsid w:val="00AB4780"/>
    <w:rsid w:val="00AB4901"/>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EC"/>
    <w:rsid w:val="00AE4FF9"/>
    <w:rsid w:val="00AE546A"/>
    <w:rsid w:val="00AE59FA"/>
    <w:rsid w:val="00AE5FA5"/>
    <w:rsid w:val="00AE6B24"/>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3B2"/>
    <w:rsid w:val="00AF29E0"/>
    <w:rsid w:val="00AF2CAD"/>
    <w:rsid w:val="00AF36C3"/>
    <w:rsid w:val="00AF36C6"/>
    <w:rsid w:val="00AF39D8"/>
    <w:rsid w:val="00AF4054"/>
    <w:rsid w:val="00AF40F2"/>
    <w:rsid w:val="00AF40F5"/>
    <w:rsid w:val="00AF4767"/>
    <w:rsid w:val="00AF4A4F"/>
    <w:rsid w:val="00AF4E0A"/>
    <w:rsid w:val="00AF50DB"/>
    <w:rsid w:val="00AF5B8F"/>
    <w:rsid w:val="00AF5C05"/>
    <w:rsid w:val="00AF5DBC"/>
    <w:rsid w:val="00AF6383"/>
    <w:rsid w:val="00AF6CD8"/>
    <w:rsid w:val="00AF6ECC"/>
    <w:rsid w:val="00AF7393"/>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AFB"/>
    <w:rsid w:val="00B306AD"/>
    <w:rsid w:val="00B30953"/>
    <w:rsid w:val="00B31558"/>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BDA"/>
    <w:rsid w:val="00B446E1"/>
    <w:rsid w:val="00B44CA9"/>
    <w:rsid w:val="00B44DB5"/>
    <w:rsid w:val="00B452BC"/>
    <w:rsid w:val="00B462A1"/>
    <w:rsid w:val="00B466D4"/>
    <w:rsid w:val="00B46C75"/>
    <w:rsid w:val="00B47102"/>
    <w:rsid w:val="00B475DB"/>
    <w:rsid w:val="00B4794B"/>
    <w:rsid w:val="00B47C04"/>
    <w:rsid w:val="00B47C34"/>
    <w:rsid w:val="00B47FFA"/>
    <w:rsid w:val="00B5142C"/>
    <w:rsid w:val="00B5142E"/>
    <w:rsid w:val="00B518E6"/>
    <w:rsid w:val="00B520F1"/>
    <w:rsid w:val="00B52657"/>
    <w:rsid w:val="00B530A4"/>
    <w:rsid w:val="00B53C1A"/>
    <w:rsid w:val="00B54307"/>
    <w:rsid w:val="00B54ED4"/>
    <w:rsid w:val="00B552FC"/>
    <w:rsid w:val="00B55C70"/>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986"/>
    <w:rsid w:val="00B82C3B"/>
    <w:rsid w:val="00B82F68"/>
    <w:rsid w:val="00B836F4"/>
    <w:rsid w:val="00B83FE2"/>
    <w:rsid w:val="00B8410C"/>
    <w:rsid w:val="00B848D4"/>
    <w:rsid w:val="00B84A46"/>
    <w:rsid w:val="00B851B6"/>
    <w:rsid w:val="00B857E7"/>
    <w:rsid w:val="00B85ED1"/>
    <w:rsid w:val="00B8607E"/>
    <w:rsid w:val="00B861FF"/>
    <w:rsid w:val="00B8667A"/>
    <w:rsid w:val="00B87124"/>
    <w:rsid w:val="00B8712E"/>
    <w:rsid w:val="00B87A96"/>
    <w:rsid w:val="00B87D20"/>
    <w:rsid w:val="00B87F0E"/>
    <w:rsid w:val="00B9047A"/>
    <w:rsid w:val="00B90E4D"/>
    <w:rsid w:val="00B911C2"/>
    <w:rsid w:val="00B9164B"/>
    <w:rsid w:val="00B91A34"/>
    <w:rsid w:val="00B92182"/>
    <w:rsid w:val="00B92702"/>
    <w:rsid w:val="00B92768"/>
    <w:rsid w:val="00B92EEA"/>
    <w:rsid w:val="00B92FAE"/>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1D29"/>
    <w:rsid w:val="00BB249F"/>
    <w:rsid w:val="00BB3DEA"/>
    <w:rsid w:val="00BB45F1"/>
    <w:rsid w:val="00BB4B74"/>
    <w:rsid w:val="00BB4D82"/>
    <w:rsid w:val="00BB4DAA"/>
    <w:rsid w:val="00BB52AD"/>
    <w:rsid w:val="00BB5870"/>
    <w:rsid w:val="00BB5C29"/>
    <w:rsid w:val="00BB6207"/>
    <w:rsid w:val="00BB624E"/>
    <w:rsid w:val="00BB649E"/>
    <w:rsid w:val="00BB7243"/>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6B8"/>
    <w:rsid w:val="00BC4A94"/>
    <w:rsid w:val="00BC4B09"/>
    <w:rsid w:val="00BC51FA"/>
    <w:rsid w:val="00BC569C"/>
    <w:rsid w:val="00BC5C07"/>
    <w:rsid w:val="00BC643D"/>
    <w:rsid w:val="00BC662E"/>
    <w:rsid w:val="00BC679C"/>
    <w:rsid w:val="00BC6962"/>
    <w:rsid w:val="00BC6D25"/>
    <w:rsid w:val="00BC7293"/>
    <w:rsid w:val="00BC7474"/>
    <w:rsid w:val="00BC7703"/>
    <w:rsid w:val="00BC79F0"/>
    <w:rsid w:val="00BD0225"/>
    <w:rsid w:val="00BD07D3"/>
    <w:rsid w:val="00BD082B"/>
    <w:rsid w:val="00BD089D"/>
    <w:rsid w:val="00BD091E"/>
    <w:rsid w:val="00BD0F84"/>
    <w:rsid w:val="00BD16E1"/>
    <w:rsid w:val="00BD18E6"/>
    <w:rsid w:val="00BD1BB6"/>
    <w:rsid w:val="00BD1D7B"/>
    <w:rsid w:val="00BD2411"/>
    <w:rsid w:val="00BD2550"/>
    <w:rsid w:val="00BD25CE"/>
    <w:rsid w:val="00BD2719"/>
    <w:rsid w:val="00BD2B20"/>
    <w:rsid w:val="00BD2ED7"/>
    <w:rsid w:val="00BD3359"/>
    <w:rsid w:val="00BD3613"/>
    <w:rsid w:val="00BD3988"/>
    <w:rsid w:val="00BD3CEA"/>
    <w:rsid w:val="00BD406A"/>
    <w:rsid w:val="00BD4EF5"/>
    <w:rsid w:val="00BD4FCE"/>
    <w:rsid w:val="00BD5113"/>
    <w:rsid w:val="00BD54BE"/>
    <w:rsid w:val="00BD5D78"/>
    <w:rsid w:val="00BD5E84"/>
    <w:rsid w:val="00BD61A7"/>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E8A"/>
    <w:rsid w:val="00BE5314"/>
    <w:rsid w:val="00BE538A"/>
    <w:rsid w:val="00BE5474"/>
    <w:rsid w:val="00BE58F0"/>
    <w:rsid w:val="00BE599F"/>
    <w:rsid w:val="00BE66AB"/>
    <w:rsid w:val="00BE6728"/>
    <w:rsid w:val="00BE6909"/>
    <w:rsid w:val="00BE6A5D"/>
    <w:rsid w:val="00BE6CC0"/>
    <w:rsid w:val="00BE6D9F"/>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697"/>
    <w:rsid w:val="00BF583E"/>
    <w:rsid w:val="00BF5C1D"/>
    <w:rsid w:val="00BF6BCC"/>
    <w:rsid w:val="00BF6CF1"/>
    <w:rsid w:val="00BF74D8"/>
    <w:rsid w:val="00BF76FE"/>
    <w:rsid w:val="00BF7763"/>
    <w:rsid w:val="00BF798F"/>
    <w:rsid w:val="00BF7AD4"/>
    <w:rsid w:val="00C00118"/>
    <w:rsid w:val="00C0041F"/>
    <w:rsid w:val="00C007DE"/>
    <w:rsid w:val="00C00FC6"/>
    <w:rsid w:val="00C01E38"/>
    <w:rsid w:val="00C0206A"/>
    <w:rsid w:val="00C0217F"/>
    <w:rsid w:val="00C02821"/>
    <w:rsid w:val="00C03037"/>
    <w:rsid w:val="00C03048"/>
    <w:rsid w:val="00C0320E"/>
    <w:rsid w:val="00C03430"/>
    <w:rsid w:val="00C045BB"/>
    <w:rsid w:val="00C047F8"/>
    <w:rsid w:val="00C0485E"/>
    <w:rsid w:val="00C04AF1"/>
    <w:rsid w:val="00C04F0F"/>
    <w:rsid w:val="00C04F2C"/>
    <w:rsid w:val="00C05181"/>
    <w:rsid w:val="00C0655A"/>
    <w:rsid w:val="00C068A8"/>
    <w:rsid w:val="00C06B91"/>
    <w:rsid w:val="00C07917"/>
    <w:rsid w:val="00C10350"/>
    <w:rsid w:val="00C10453"/>
    <w:rsid w:val="00C106AB"/>
    <w:rsid w:val="00C10738"/>
    <w:rsid w:val="00C10929"/>
    <w:rsid w:val="00C1098A"/>
    <w:rsid w:val="00C10AA6"/>
    <w:rsid w:val="00C10D40"/>
    <w:rsid w:val="00C10D82"/>
    <w:rsid w:val="00C10EE6"/>
    <w:rsid w:val="00C10F86"/>
    <w:rsid w:val="00C1140C"/>
    <w:rsid w:val="00C120F1"/>
    <w:rsid w:val="00C12186"/>
    <w:rsid w:val="00C12328"/>
    <w:rsid w:val="00C128FD"/>
    <w:rsid w:val="00C130AC"/>
    <w:rsid w:val="00C1317D"/>
    <w:rsid w:val="00C1387F"/>
    <w:rsid w:val="00C13930"/>
    <w:rsid w:val="00C1400F"/>
    <w:rsid w:val="00C143BA"/>
    <w:rsid w:val="00C14563"/>
    <w:rsid w:val="00C157A4"/>
    <w:rsid w:val="00C157EB"/>
    <w:rsid w:val="00C15CC2"/>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8FF"/>
    <w:rsid w:val="00C22DD4"/>
    <w:rsid w:val="00C22FCB"/>
    <w:rsid w:val="00C233C5"/>
    <w:rsid w:val="00C23431"/>
    <w:rsid w:val="00C2356E"/>
    <w:rsid w:val="00C23700"/>
    <w:rsid w:val="00C23AF9"/>
    <w:rsid w:val="00C24839"/>
    <w:rsid w:val="00C24B6E"/>
    <w:rsid w:val="00C25331"/>
    <w:rsid w:val="00C25C62"/>
    <w:rsid w:val="00C25F0B"/>
    <w:rsid w:val="00C26B20"/>
    <w:rsid w:val="00C272B3"/>
    <w:rsid w:val="00C278F2"/>
    <w:rsid w:val="00C27C19"/>
    <w:rsid w:val="00C27CCE"/>
    <w:rsid w:val="00C304B5"/>
    <w:rsid w:val="00C30873"/>
    <w:rsid w:val="00C3115C"/>
    <w:rsid w:val="00C31274"/>
    <w:rsid w:val="00C314F9"/>
    <w:rsid w:val="00C31831"/>
    <w:rsid w:val="00C31CB7"/>
    <w:rsid w:val="00C31E80"/>
    <w:rsid w:val="00C32007"/>
    <w:rsid w:val="00C324BE"/>
    <w:rsid w:val="00C32CD2"/>
    <w:rsid w:val="00C337D5"/>
    <w:rsid w:val="00C33ADD"/>
    <w:rsid w:val="00C33BA7"/>
    <w:rsid w:val="00C33D7E"/>
    <w:rsid w:val="00C346CE"/>
    <w:rsid w:val="00C3520C"/>
    <w:rsid w:val="00C360E7"/>
    <w:rsid w:val="00C362A1"/>
    <w:rsid w:val="00C36984"/>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4D8"/>
    <w:rsid w:val="00C475E0"/>
    <w:rsid w:val="00C47E60"/>
    <w:rsid w:val="00C502BB"/>
    <w:rsid w:val="00C508F8"/>
    <w:rsid w:val="00C50C4C"/>
    <w:rsid w:val="00C51DE4"/>
    <w:rsid w:val="00C51EFF"/>
    <w:rsid w:val="00C5247B"/>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AFE"/>
    <w:rsid w:val="00C7373D"/>
    <w:rsid w:val="00C737A0"/>
    <w:rsid w:val="00C74212"/>
    <w:rsid w:val="00C74FB1"/>
    <w:rsid w:val="00C74FC5"/>
    <w:rsid w:val="00C75476"/>
    <w:rsid w:val="00C754F0"/>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1892"/>
    <w:rsid w:val="00C91E08"/>
    <w:rsid w:val="00C92CA0"/>
    <w:rsid w:val="00C932C4"/>
    <w:rsid w:val="00C9349F"/>
    <w:rsid w:val="00C93587"/>
    <w:rsid w:val="00C93933"/>
    <w:rsid w:val="00C941EB"/>
    <w:rsid w:val="00C94F7D"/>
    <w:rsid w:val="00C94FE5"/>
    <w:rsid w:val="00C9554A"/>
    <w:rsid w:val="00C9569C"/>
    <w:rsid w:val="00C957B3"/>
    <w:rsid w:val="00C95857"/>
    <w:rsid w:val="00C95BC7"/>
    <w:rsid w:val="00C95C97"/>
    <w:rsid w:val="00C95F80"/>
    <w:rsid w:val="00C96650"/>
    <w:rsid w:val="00C96821"/>
    <w:rsid w:val="00C9685E"/>
    <w:rsid w:val="00C96F2A"/>
    <w:rsid w:val="00C973BD"/>
    <w:rsid w:val="00C97CA3"/>
    <w:rsid w:val="00CA022B"/>
    <w:rsid w:val="00CA0925"/>
    <w:rsid w:val="00CA0A45"/>
    <w:rsid w:val="00CA0CB5"/>
    <w:rsid w:val="00CA0D4F"/>
    <w:rsid w:val="00CA1039"/>
    <w:rsid w:val="00CA13AF"/>
    <w:rsid w:val="00CA21BF"/>
    <w:rsid w:val="00CA2353"/>
    <w:rsid w:val="00CA239D"/>
    <w:rsid w:val="00CA23FC"/>
    <w:rsid w:val="00CA248A"/>
    <w:rsid w:val="00CA2D80"/>
    <w:rsid w:val="00CA2F57"/>
    <w:rsid w:val="00CA31B5"/>
    <w:rsid w:val="00CA3530"/>
    <w:rsid w:val="00CA37FF"/>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2352"/>
    <w:rsid w:val="00CB275C"/>
    <w:rsid w:val="00CB2A70"/>
    <w:rsid w:val="00CB3288"/>
    <w:rsid w:val="00CB3547"/>
    <w:rsid w:val="00CB3AE4"/>
    <w:rsid w:val="00CB498A"/>
    <w:rsid w:val="00CB505F"/>
    <w:rsid w:val="00CB571E"/>
    <w:rsid w:val="00CB6352"/>
    <w:rsid w:val="00CB63D0"/>
    <w:rsid w:val="00CB6986"/>
    <w:rsid w:val="00CB6EDD"/>
    <w:rsid w:val="00CB75AC"/>
    <w:rsid w:val="00CB7691"/>
    <w:rsid w:val="00CC07E4"/>
    <w:rsid w:val="00CC0FC4"/>
    <w:rsid w:val="00CC128C"/>
    <w:rsid w:val="00CC1346"/>
    <w:rsid w:val="00CC1A56"/>
    <w:rsid w:val="00CC2057"/>
    <w:rsid w:val="00CC22ED"/>
    <w:rsid w:val="00CC242D"/>
    <w:rsid w:val="00CC2B03"/>
    <w:rsid w:val="00CC3101"/>
    <w:rsid w:val="00CC37B9"/>
    <w:rsid w:val="00CC447F"/>
    <w:rsid w:val="00CC48AB"/>
    <w:rsid w:val="00CC4CAC"/>
    <w:rsid w:val="00CC4D37"/>
    <w:rsid w:val="00CC5152"/>
    <w:rsid w:val="00CC5203"/>
    <w:rsid w:val="00CC55EE"/>
    <w:rsid w:val="00CC5F07"/>
    <w:rsid w:val="00CC667E"/>
    <w:rsid w:val="00CC6DDF"/>
    <w:rsid w:val="00CC7DE2"/>
    <w:rsid w:val="00CD01A6"/>
    <w:rsid w:val="00CD0745"/>
    <w:rsid w:val="00CD0B38"/>
    <w:rsid w:val="00CD139F"/>
    <w:rsid w:val="00CD2153"/>
    <w:rsid w:val="00CD21E0"/>
    <w:rsid w:val="00CD3335"/>
    <w:rsid w:val="00CD3524"/>
    <w:rsid w:val="00CD35FF"/>
    <w:rsid w:val="00CD3DDD"/>
    <w:rsid w:val="00CD41FA"/>
    <w:rsid w:val="00CD4321"/>
    <w:rsid w:val="00CD4C8E"/>
    <w:rsid w:val="00CD6A74"/>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EB"/>
    <w:rsid w:val="00CF01FC"/>
    <w:rsid w:val="00CF06AA"/>
    <w:rsid w:val="00CF0E44"/>
    <w:rsid w:val="00CF163C"/>
    <w:rsid w:val="00CF1695"/>
    <w:rsid w:val="00CF1864"/>
    <w:rsid w:val="00CF1DEC"/>
    <w:rsid w:val="00CF315D"/>
    <w:rsid w:val="00CF3950"/>
    <w:rsid w:val="00CF3A94"/>
    <w:rsid w:val="00CF3BE3"/>
    <w:rsid w:val="00CF43AB"/>
    <w:rsid w:val="00CF4E52"/>
    <w:rsid w:val="00CF5D00"/>
    <w:rsid w:val="00CF70D9"/>
    <w:rsid w:val="00CF71C9"/>
    <w:rsid w:val="00CF7465"/>
    <w:rsid w:val="00CF790E"/>
    <w:rsid w:val="00CF7E43"/>
    <w:rsid w:val="00CF7FCA"/>
    <w:rsid w:val="00D01CEF"/>
    <w:rsid w:val="00D0227E"/>
    <w:rsid w:val="00D02871"/>
    <w:rsid w:val="00D028CC"/>
    <w:rsid w:val="00D0313B"/>
    <w:rsid w:val="00D0371E"/>
    <w:rsid w:val="00D03FFE"/>
    <w:rsid w:val="00D04349"/>
    <w:rsid w:val="00D043FC"/>
    <w:rsid w:val="00D049C5"/>
    <w:rsid w:val="00D04E71"/>
    <w:rsid w:val="00D05468"/>
    <w:rsid w:val="00D057ED"/>
    <w:rsid w:val="00D05D0F"/>
    <w:rsid w:val="00D0652F"/>
    <w:rsid w:val="00D06898"/>
    <w:rsid w:val="00D06C5D"/>
    <w:rsid w:val="00D0759F"/>
    <w:rsid w:val="00D07F25"/>
    <w:rsid w:val="00D100A1"/>
    <w:rsid w:val="00D103ED"/>
    <w:rsid w:val="00D103F9"/>
    <w:rsid w:val="00D105C2"/>
    <w:rsid w:val="00D10633"/>
    <w:rsid w:val="00D10EA8"/>
    <w:rsid w:val="00D110EA"/>
    <w:rsid w:val="00D1120E"/>
    <w:rsid w:val="00D11506"/>
    <w:rsid w:val="00D1184B"/>
    <w:rsid w:val="00D119B5"/>
    <w:rsid w:val="00D11D88"/>
    <w:rsid w:val="00D121FA"/>
    <w:rsid w:val="00D1294F"/>
    <w:rsid w:val="00D12BDF"/>
    <w:rsid w:val="00D12CC5"/>
    <w:rsid w:val="00D12F5D"/>
    <w:rsid w:val="00D12F7E"/>
    <w:rsid w:val="00D1326A"/>
    <w:rsid w:val="00D13499"/>
    <w:rsid w:val="00D14611"/>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354"/>
    <w:rsid w:val="00D21579"/>
    <w:rsid w:val="00D21A2C"/>
    <w:rsid w:val="00D220D2"/>
    <w:rsid w:val="00D226F1"/>
    <w:rsid w:val="00D22F04"/>
    <w:rsid w:val="00D22F48"/>
    <w:rsid w:val="00D23472"/>
    <w:rsid w:val="00D239B7"/>
    <w:rsid w:val="00D23BB9"/>
    <w:rsid w:val="00D23E47"/>
    <w:rsid w:val="00D2400C"/>
    <w:rsid w:val="00D247DC"/>
    <w:rsid w:val="00D24818"/>
    <w:rsid w:val="00D25368"/>
    <w:rsid w:val="00D2584C"/>
    <w:rsid w:val="00D25862"/>
    <w:rsid w:val="00D25E54"/>
    <w:rsid w:val="00D261D5"/>
    <w:rsid w:val="00D26794"/>
    <w:rsid w:val="00D26961"/>
    <w:rsid w:val="00D26E46"/>
    <w:rsid w:val="00D26FFF"/>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6E86"/>
    <w:rsid w:val="00D3711E"/>
    <w:rsid w:val="00D37121"/>
    <w:rsid w:val="00D3733D"/>
    <w:rsid w:val="00D37CC0"/>
    <w:rsid w:val="00D40089"/>
    <w:rsid w:val="00D40090"/>
    <w:rsid w:val="00D402FE"/>
    <w:rsid w:val="00D406CD"/>
    <w:rsid w:val="00D40B61"/>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BE"/>
    <w:rsid w:val="00D46B6E"/>
    <w:rsid w:val="00D470B6"/>
    <w:rsid w:val="00D4710C"/>
    <w:rsid w:val="00D47826"/>
    <w:rsid w:val="00D47908"/>
    <w:rsid w:val="00D502B0"/>
    <w:rsid w:val="00D5112C"/>
    <w:rsid w:val="00D520A5"/>
    <w:rsid w:val="00D526BD"/>
    <w:rsid w:val="00D5270B"/>
    <w:rsid w:val="00D52A23"/>
    <w:rsid w:val="00D53364"/>
    <w:rsid w:val="00D5360E"/>
    <w:rsid w:val="00D53D0C"/>
    <w:rsid w:val="00D53E6C"/>
    <w:rsid w:val="00D5498B"/>
    <w:rsid w:val="00D54BBB"/>
    <w:rsid w:val="00D54F61"/>
    <w:rsid w:val="00D552C5"/>
    <w:rsid w:val="00D55679"/>
    <w:rsid w:val="00D55B5B"/>
    <w:rsid w:val="00D565A6"/>
    <w:rsid w:val="00D566FC"/>
    <w:rsid w:val="00D569D5"/>
    <w:rsid w:val="00D56B2C"/>
    <w:rsid w:val="00D57053"/>
    <w:rsid w:val="00D57112"/>
    <w:rsid w:val="00D57370"/>
    <w:rsid w:val="00D57FAB"/>
    <w:rsid w:val="00D60322"/>
    <w:rsid w:val="00D6147B"/>
    <w:rsid w:val="00D61514"/>
    <w:rsid w:val="00D62384"/>
    <w:rsid w:val="00D627AC"/>
    <w:rsid w:val="00D628F2"/>
    <w:rsid w:val="00D6345A"/>
    <w:rsid w:val="00D656B2"/>
    <w:rsid w:val="00D65917"/>
    <w:rsid w:val="00D65F88"/>
    <w:rsid w:val="00D66501"/>
    <w:rsid w:val="00D66CBB"/>
    <w:rsid w:val="00D66D8E"/>
    <w:rsid w:val="00D67347"/>
    <w:rsid w:val="00D6746A"/>
    <w:rsid w:val="00D67754"/>
    <w:rsid w:val="00D67945"/>
    <w:rsid w:val="00D67BB5"/>
    <w:rsid w:val="00D67EE9"/>
    <w:rsid w:val="00D7019D"/>
    <w:rsid w:val="00D705BD"/>
    <w:rsid w:val="00D70694"/>
    <w:rsid w:val="00D70905"/>
    <w:rsid w:val="00D71138"/>
    <w:rsid w:val="00D723C2"/>
    <w:rsid w:val="00D727B7"/>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1F90"/>
    <w:rsid w:val="00D82203"/>
    <w:rsid w:val="00D82491"/>
    <w:rsid w:val="00D8258B"/>
    <w:rsid w:val="00D82C2A"/>
    <w:rsid w:val="00D82D78"/>
    <w:rsid w:val="00D82FEA"/>
    <w:rsid w:val="00D8360A"/>
    <w:rsid w:val="00D83BD2"/>
    <w:rsid w:val="00D83C46"/>
    <w:rsid w:val="00D8423D"/>
    <w:rsid w:val="00D84791"/>
    <w:rsid w:val="00D85B44"/>
    <w:rsid w:val="00D85BCA"/>
    <w:rsid w:val="00D85C04"/>
    <w:rsid w:val="00D86181"/>
    <w:rsid w:val="00D866B7"/>
    <w:rsid w:val="00D86E68"/>
    <w:rsid w:val="00D874A4"/>
    <w:rsid w:val="00D876FD"/>
    <w:rsid w:val="00D878D0"/>
    <w:rsid w:val="00D87EA0"/>
    <w:rsid w:val="00D904A6"/>
    <w:rsid w:val="00D90F74"/>
    <w:rsid w:val="00D912D2"/>
    <w:rsid w:val="00D912E6"/>
    <w:rsid w:val="00D91414"/>
    <w:rsid w:val="00D916EE"/>
    <w:rsid w:val="00D922D3"/>
    <w:rsid w:val="00D92AE5"/>
    <w:rsid w:val="00D92D18"/>
    <w:rsid w:val="00D92DC1"/>
    <w:rsid w:val="00D9322C"/>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47"/>
    <w:rsid w:val="00DA40D4"/>
    <w:rsid w:val="00DA59B7"/>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30DB"/>
    <w:rsid w:val="00DB315C"/>
    <w:rsid w:val="00DB41DE"/>
    <w:rsid w:val="00DB48AF"/>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7223"/>
    <w:rsid w:val="00DD727A"/>
    <w:rsid w:val="00DE0544"/>
    <w:rsid w:val="00DE059B"/>
    <w:rsid w:val="00DE0977"/>
    <w:rsid w:val="00DE0BB5"/>
    <w:rsid w:val="00DE1B73"/>
    <w:rsid w:val="00DE29EF"/>
    <w:rsid w:val="00DE2B4A"/>
    <w:rsid w:val="00DE2DCF"/>
    <w:rsid w:val="00DE301A"/>
    <w:rsid w:val="00DE319F"/>
    <w:rsid w:val="00DE3540"/>
    <w:rsid w:val="00DE35FD"/>
    <w:rsid w:val="00DE368D"/>
    <w:rsid w:val="00DE433E"/>
    <w:rsid w:val="00DE4B36"/>
    <w:rsid w:val="00DE4B93"/>
    <w:rsid w:val="00DE4F6C"/>
    <w:rsid w:val="00DE5168"/>
    <w:rsid w:val="00DE533C"/>
    <w:rsid w:val="00DE5EC4"/>
    <w:rsid w:val="00DE67DA"/>
    <w:rsid w:val="00DE69D3"/>
    <w:rsid w:val="00DE6BBC"/>
    <w:rsid w:val="00DE727C"/>
    <w:rsid w:val="00DF05DD"/>
    <w:rsid w:val="00DF093D"/>
    <w:rsid w:val="00DF0979"/>
    <w:rsid w:val="00DF11C4"/>
    <w:rsid w:val="00DF121A"/>
    <w:rsid w:val="00DF1851"/>
    <w:rsid w:val="00DF19D1"/>
    <w:rsid w:val="00DF1DC4"/>
    <w:rsid w:val="00DF1EF8"/>
    <w:rsid w:val="00DF2003"/>
    <w:rsid w:val="00DF2157"/>
    <w:rsid w:val="00DF220B"/>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A9C"/>
    <w:rsid w:val="00DF5B3F"/>
    <w:rsid w:val="00DF5D31"/>
    <w:rsid w:val="00DF5E84"/>
    <w:rsid w:val="00DF6045"/>
    <w:rsid w:val="00DF61D0"/>
    <w:rsid w:val="00DF67EE"/>
    <w:rsid w:val="00DF6DA6"/>
    <w:rsid w:val="00DF6FE9"/>
    <w:rsid w:val="00DF7526"/>
    <w:rsid w:val="00DF7B54"/>
    <w:rsid w:val="00DF7EE8"/>
    <w:rsid w:val="00E00401"/>
    <w:rsid w:val="00E00AFE"/>
    <w:rsid w:val="00E00C2B"/>
    <w:rsid w:val="00E00D2C"/>
    <w:rsid w:val="00E00E20"/>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5558"/>
    <w:rsid w:val="00E263C6"/>
    <w:rsid w:val="00E26AA4"/>
    <w:rsid w:val="00E27A28"/>
    <w:rsid w:val="00E27E20"/>
    <w:rsid w:val="00E30951"/>
    <w:rsid w:val="00E30F23"/>
    <w:rsid w:val="00E311A0"/>
    <w:rsid w:val="00E31918"/>
    <w:rsid w:val="00E323DD"/>
    <w:rsid w:val="00E32CB1"/>
    <w:rsid w:val="00E3389C"/>
    <w:rsid w:val="00E33A00"/>
    <w:rsid w:val="00E33B4D"/>
    <w:rsid w:val="00E33F85"/>
    <w:rsid w:val="00E345EB"/>
    <w:rsid w:val="00E34654"/>
    <w:rsid w:val="00E355B1"/>
    <w:rsid w:val="00E3687F"/>
    <w:rsid w:val="00E3699B"/>
    <w:rsid w:val="00E36C6D"/>
    <w:rsid w:val="00E37327"/>
    <w:rsid w:val="00E37E1E"/>
    <w:rsid w:val="00E4004D"/>
    <w:rsid w:val="00E401CE"/>
    <w:rsid w:val="00E4041D"/>
    <w:rsid w:val="00E40D13"/>
    <w:rsid w:val="00E40D1F"/>
    <w:rsid w:val="00E41101"/>
    <w:rsid w:val="00E41A70"/>
    <w:rsid w:val="00E41CE4"/>
    <w:rsid w:val="00E41D69"/>
    <w:rsid w:val="00E424EF"/>
    <w:rsid w:val="00E42532"/>
    <w:rsid w:val="00E426B9"/>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B2A"/>
    <w:rsid w:val="00E53122"/>
    <w:rsid w:val="00E533E5"/>
    <w:rsid w:val="00E53586"/>
    <w:rsid w:val="00E5383C"/>
    <w:rsid w:val="00E53DF9"/>
    <w:rsid w:val="00E55050"/>
    <w:rsid w:val="00E556C0"/>
    <w:rsid w:val="00E55B4A"/>
    <w:rsid w:val="00E562CD"/>
    <w:rsid w:val="00E5673D"/>
    <w:rsid w:val="00E5679F"/>
    <w:rsid w:val="00E56A42"/>
    <w:rsid w:val="00E56F26"/>
    <w:rsid w:val="00E5737F"/>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A99"/>
    <w:rsid w:val="00E66D79"/>
    <w:rsid w:val="00E66E20"/>
    <w:rsid w:val="00E671D5"/>
    <w:rsid w:val="00E673E9"/>
    <w:rsid w:val="00E6752A"/>
    <w:rsid w:val="00E67A79"/>
    <w:rsid w:val="00E701E1"/>
    <w:rsid w:val="00E70793"/>
    <w:rsid w:val="00E7120D"/>
    <w:rsid w:val="00E71A13"/>
    <w:rsid w:val="00E71B21"/>
    <w:rsid w:val="00E72082"/>
    <w:rsid w:val="00E72202"/>
    <w:rsid w:val="00E7259A"/>
    <w:rsid w:val="00E736DD"/>
    <w:rsid w:val="00E73E30"/>
    <w:rsid w:val="00E740CA"/>
    <w:rsid w:val="00E741CF"/>
    <w:rsid w:val="00E742BE"/>
    <w:rsid w:val="00E74386"/>
    <w:rsid w:val="00E745A4"/>
    <w:rsid w:val="00E745E0"/>
    <w:rsid w:val="00E74AE9"/>
    <w:rsid w:val="00E74FC1"/>
    <w:rsid w:val="00E752CA"/>
    <w:rsid w:val="00E75461"/>
    <w:rsid w:val="00E7583F"/>
    <w:rsid w:val="00E75934"/>
    <w:rsid w:val="00E75BD3"/>
    <w:rsid w:val="00E75BF8"/>
    <w:rsid w:val="00E76DB2"/>
    <w:rsid w:val="00E76F83"/>
    <w:rsid w:val="00E76FA2"/>
    <w:rsid w:val="00E77480"/>
    <w:rsid w:val="00E777D9"/>
    <w:rsid w:val="00E777FC"/>
    <w:rsid w:val="00E7797C"/>
    <w:rsid w:val="00E77D25"/>
    <w:rsid w:val="00E801C5"/>
    <w:rsid w:val="00E8080F"/>
    <w:rsid w:val="00E808C2"/>
    <w:rsid w:val="00E810E7"/>
    <w:rsid w:val="00E8132F"/>
    <w:rsid w:val="00E8138E"/>
    <w:rsid w:val="00E813F4"/>
    <w:rsid w:val="00E81929"/>
    <w:rsid w:val="00E81DC9"/>
    <w:rsid w:val="00E82071"/>
    <w:rsid w:val="00E82366"/>
    <w:rsid w:val="00E826A6"/>
    <w:rsid w:val="00E82B90"/>
    <w:rsid w:val="00E82D6D"/>
    <w:rsid w:val="00E83610"/>
    <w:rsid w:val="00E83896"/>
    <w:rsid w:val="00E83B85"/>
    <w:rsid w:val="00E84995"/>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F"/>
    <w:rsid w:val="00E969DE"/>
    <w:rsid w:val="00E970E9"/>
    <w:rsid w:val="00E97355"/>
    <w:rsid w:val="00E97421"/>
    <w:rsid w:val="00E977D1"/>
    <w:rsid w:val="00E97D42"/>
    <w:rsid w:val="00E97E5D"/>
    <w:rsid w:val="00EA05BB"/>
    <w:rsid w:val="00EA0D14"/>
    <w:rsid w:val="00EA102E"/>
    <w:rsid w:val="00EA1158"/>
    <w:rsid w:val="00EA138C"/>
    <w:rsid w:val="00EA1EED"/>
    <w:rsid w:val="00EA20FD"/>
    <w:rsid w:val="00EA21B0"/>
    <w:rsid w:val="00EA2EFC"/>
    <w:rsid w:val="00EA2F2B"/>
    <w:rsid w:val="00EA30FA"/>
    <w:rsid w:val="00EA336F"/>
    <w:rsid w:val="00EA446B"/>
    <w:rsid w:val="00EA44C6"/>
    <w:rsid w:val="00EA44EC"/>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6647"/>
    <w:rsid w:val="00EC6BB9"/>
    <w:rsid w:val="00EC6CA0"/>
    <w:rsid w:val="00EC7216"/>
    <w:rsid w:val="00EC75A3"/>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B19"/>
    <w:rsid w:val="00EE7F8D"/>
    <w:rsid w:val="00EF0195"/>
    <w:rsid w:val="00EF04F3"/>
    <w:rsid w:val="00EF0AA5"/>
    <w:rsid w:val="00EF17C7"/>
    <w:rsid w:val="00EF1892"/>
    <w:rsid w:val="00EF1A3A"/>
    <w:rsid w:val="00EF1C17"/>
    <w:rsid w:val="00EF1CFE"/>
    <w:rsid w:val="00EF1E14"/>
    <w:rsid w:val="00EF2AB1"/>
    <w:rsid w:val="00EF2C18"/>
    <w:rsid w:val="00EF2DE9"/>
    <w:rsid w:val="00EF2E65"/>
    <w:rsid w:val="00EF2E6D"/>
    <w:rsid w:val="00EF3105"/>
    <w:rsid w:val="00EF3126"/>
    <w:rsid w:val="00EF42DC"/>
    <w:rsid w:val="00EF4464"/>
    <w:rsid w:val="00EF44A3"/>
    <w:rsid w:val="00EF48EA"/>
    <w:rsid w:val="00EF5289"/>
    <w:rsid w:val="00EF53BA"/>
    <w:rsid w:val="00EF5499"/>
    <w:rsid w:val="00EF5A12"/>
    <w:rsid w:val="00EF66E4"/>
    <w:rsid w:val="00EF6940"/>
    <w:rsid w:val="00EF6A42"/>
    <w:rsid w:val="00EF71CE"/>
    <w:rsid w:val="00EF73A1"/>
    <w:rsid w:val="00EF741F"/>
    <w:rsid w:val="00EF77ED"/>
    <w:rsid w:val="00EF795E"/>
    <w:rsid w:val="00EF7F98"/>
    <w:rsid w:val="00F00255"/>
    <w:rsid w:val="00F003CA"/>
    <w:rsid w:val="00F009C0"/>
    <w:rsid w:val="00F009C3"/>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AC1"/>
    <w:rsid w:val="00F15D98"/>
    <w:rsid w:val="00F164EA"/>
    <w:rsid w:val="00F168E6"/>
    <w:rsid w:val="00F16DE3"/>
    <w:rsid w:val="00F1753D"/>
    <w:rsid w:val="00F1755B"/>
    <w:rsid w:val="00F17A34"/>
    <w:rsid w:val="00F20A13"/>
    <w:rsid w:val="00F21220"/>
    <w:rsid w:val="00F21272"/>
    <w:rsid w:val="00F21753"/>
    <w:rsid w:val="00F2204A"/>
    <w:rsid w:val="00F22331"/>
    <w:rsid w:val="00F22C68"/>
    <w:rsid w:val="00F22F86"/>
    <w:rsid w:val="00F232DC"/>
    <w:rsid w:val="00F238DD"/>
    <w:rsid w:val="00F239C7"/>
    <w:rsid w:val="00F23C4F"/>
    <w:rsid w:val="00F23F0A"/>
    <w:rsid w:val="00F23F21"/>
    <w:rsid w:val="00F240CA"/>
    <w:rsid w:val="00F247A7"/>
    <w:rsid w:val="00F2485C"/>
    <w:rsid w:val="00F248A6"/>
    <w:rsid w:val="00F24DB7"/>
    <w:rsid w:val="00F25D8E"/>
    <w:rsid w:val="00F269ED"/>
    <w:rsid w:val="00F26D97"/>
    <w:rsid w:val="00F26E25"/>
    <w:rsid w:val="00F27D59"/>
    <w:rsid w:val="00F308CE"/>
    <w:rsid w:val="00F30C4C"/>
    <w:rsid w:val="00F312A4"/>
    <w:rsid w:val="00F312C9"/>
    <w:rsid w:val="00F31C6C"/>
    <w:rsid w:val="00F3221D"/>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26D"/>
    <w:rsid w:val="00F47E08"/>
    <w:rsid w:val="00F47F9C"/>
    <w:rsid w:val="00F50363"/>
    <w:rsid w:val="00F50698"/>
    <w:rsid w:val="00F50790"/>
    <w:rsid w:val="00F507BC"/>
    <w:rsid w:val="00F50869"/>
    <w:rsid w:val="00F50ABB"/>
    <w:rsid w:val="00F50AFF"/>
    <w:rsid w:val="00F50CD2"/>
    <w:rsid w:val="00F5107A"/>
    <w:rsid w:val="00F515B1"/>
    <w:rsid w:val="00F515DC"/>
    <w:rsid w:val="00F5166B"/>
    <w:rsid w:val="00F5169F"/>
    <w:rsid w:val="00F51E56"/>
    <w:rsid w:val="00F51F6E"/>
    <w:rsid w:val="00F52108"/>
    <w:rsid w:val="00F52643"/>
    <w:rsid w:val="00F52AFF"/>
    <w:rsid w:val="00F52C6C"/>
    <w:rsid w:val="00F52D88"/>
    <w:rsid w:val="00F52FDD"/>
    <w:rsid w:val="00F53058"/>
    <w:rsid w:val="00F53501"/>
    <w:rsid w:val="00F53AA7"/>
    <w:rsid w:val="00F5404E"/>
    <w:rsid w:val="00F5434A"/>
    <w:rsid w:val="00F54B98"/>
    <w:rsid w:val="00F55BE4"/>
    <w:rsid w:val="00F55CC1"/>
    <w:rsid w:val="00F569EF"/>
    <w:rsid w:val="00F56B86"/>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122"/>
    <w:rsid w:val="00F66D3D"/>
    <w:rsid w:val="00F66D41"/>
    <w:rsid w:val="00F66E61"/>
    <w:rsid w:val="00F701A2"/>
    <w:rsid w:val="00F705B6"/>
    <w:rsid w:val="00F705C2"/>
    <w:rsid w:val="00F70FDB"/>
    <w:rsid w:val="00F71128"/>
    <w:rsid w:val="00F71672"/>
    <w:rsid w:val="00F718D2"/>
    <w:rsid w:val="00F719EB"/>
    <w:rsid w:val="00F71BE4"/>
    <w:rsid w:val="00F728AD"/>
    <w:rsid w:val="00F72F7D"/>
    <w:rsid w:val="00F73017"/>
    <w:rsid w:val="00F735F8"/>
    <w:rsid w:val="00F737EC"/>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611B"/>
    <w:rsid w:val="00F863A0"/>
    <w:rsid w:val="00F86BC8"/>
    <w:rsid w:val="00F87575"/>
    <w:rsid w:val="00F87588"/>
    <w:rsid w:val="00F87B21"/>
    <w:rsid w:val="00F9023F"/>
    <w:rsid w:val="00F9068F"/>
    <w:rsid w:val="00F90B5A"/>
    <w:rsid w:val="00F90E2A"/>
    <w:rsid w:val="00F912CC"/>
    <w:rsid w:val="00F9158E"/>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9DC"/>
    <w:rsid w:val="00F97C05"/>
    <w:rsid w:val="00F97C95"/>
    <w:rsid w:val="00FA0397"/>
    <w:rsid w:val="00FA0BAE"/>
    <w:rsid w:val="00FA0FD0"/>
    <w:rsid w:val="00FA1391"/>
    <w:rsid w:val="00FA14DF"/>
    <w:rsid w:val="00FA1566"/>
    <w:rsid w:val="00FA24A9"/>
    <w:rsid w:val="00FA255A"/>
    <w:rsid w:val="00FA2A62"/>
    <w:rsid w:val="00FA2F4A"/>
    <w:rsid w:val="00FA2F5B"/>
    <w:rsid w:val="00FA3327"/>
    <w:rsid w:val="00FA34CA"/>
    <w:rsid w:val="00FA3594"/>
    <w:rsid w:val="00FA3750"/>
    <w:rsid w:val="00FA3D43"/>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6DF"/>
    <w:rsid w:val="00FB1F21"/>
    <w:rsid w:val="00FB21AF"/>
    <w:rsid w:val="00FB2524"/>
    <w:rsid w:val="00FB38D6"/>
    <w:rsid w:val="00FB39E6"/>
    <w:rsid w:val="00FB4C94"/>
    <w:rsid w:val="00FB55CA"/>
    <w:rsid w:val="00FB64B7"/>
    <w:rsid w:val="00FB692C"/>
    <w:rsid w:val="00FB6DCF"/>
    <w:rsid w:val="00FB6EFE"/>
    <w:rsid w:val="00FB7720"/>
    <w:rsid w:val="00FB7863"/>
    <w:rsid w:val="00FC08A2"/>
    <w:rsid w:val="00FC0BBD"/>
    <w:rsid w:val="00FC0C2B"/>
    <w:rsid w:val="00FC0E25"/>
    <w:rsid w:val="00FC121F"/>
    <w:rsid w:val="00FC1404"/>
    <w:rsid w:val="00FC1C9A"/>
    <w:rsid w:val="00FC1CB3"/>
    <w:rsid w:val="00FC221B"/>
    <w:rsid w:val="00FC2446"/>
    <w:rsid w:val="00FC2526"/>
    <w:rsid w:val="00FC2608"/>
    <w:rsid w:val="00FC35BE"/>
    <w:rsid w:val="00FC36DB"/>
    <w:rsid w:val="00FC3BA1"/>
    <w:rsid w:val="00FC3C95"/>
    <w:rsid w:val="00FC4011"/>
    <w:rsid w:val="00FC4518"/>
    <w:rsid w:val="00FC4799"/>
    <w:rsid w:val="00FC492F"/>
    <w:rsid w:val="00FC4CD6"/>
    <w:rsid w:val="00FC5791"/>
    <w:rsid w:val="00FC5F08"/>
    <w:rsid w:val="00FC5F47"/>
    <w:rsid w:val="00FC64A3"/>
    <w:rsid w:val="00FC6505"/>
    <w:rsid w:val="00FC6FA4"/>
    <w:rsid w:val="00FC7173"/>
    <w:rsid w:val="00FC79FA"/>
    <w:rsid w:val="00FC7DB4"/>
    <w:rsid w:val="00FC7F37"/>
    <w:rsid w:val="00FD06F6"/>
    <w:rsid w:val="00FD0B99"/>
    <w:rsid w:val="00FD1695"/>
    <w:rsid w:val="00FD198E"/>
    <w:rsid w:val="00FD1A7D"/>
    <w:rsid w:val="00FD229E"/>
    <w:rsid w:val="00FD27D3"/>
    <w:rsid w:val="00FD2A2F"/>
    <w:rsid w:val="00FD2A8B"/>
    <w:rsid w:val="00FD2F16"/>
    <w:rsid w:val="00FD30EF"/>
    <w:rsid w:val="00FD3B34"/>
    <w:rsid w:val="00FD3DCB"/>
    <w:rsid w:val="00FD3E57"/>
    <w:rsid w:val="00FD43B6"/>
    <w:rsid w:val="00FD43E4"/>
    <w:rsid w:val="00FD4C9C"/>
    <w:rsid w:val="00FD5BE2"/>
    <w:rsid w:val="00FD691D"/>
    <w:rsid w:val="00FD69AC"/>
    <w:rsid w:val="00FD6AF8"/>
    <w:rsid w:val="00FD720D"/>
    <w:rsid w:val="00FD7AC4"/>
    <w:rsid w:val="00FD7C24"/>
    <w:rsid w:val="00FE02A5"/>
    <w:rsid w:val="00FE03BB"/>
    <w:rsid w:val="00FE093D"/>
    <w:rsid w:val="00FE0B71"/>
    <w:rsid w:val="00FE0C9F"/>
    <w:rsid w:val="00FE0F88"/>
    <w:rsid w:val="00FE1350"/>
    <w:rsid w:val="00FE2204"/>
    <w:rsid w:val="00FE227B"/>
    <w:rsid w:val="00FE2E10"/>
    <w:rsid w:val="00FE2F89"/>
    <w:rsid w:val="00FE302E"/>
    <w:rsid w:val="00FE3DCA"/>
    <w:rsid w:val="00FE4AF4"/>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customStyle="1" w:styleId="21">
    <w:name w:val="未处理的提及2"/>
    <w:basedOn w:val="a0"/>
    <w:uiPriority w:val="99"/>
    <w:semiHidden/>
    <w:unhideWhenUsed/>
    <w:rsid w:val="002B43E5"/>
    <w:rPr>
      <w:color w:val="605E5C"/>
      <w:shd w:val="clear" w:color="auto" w:fill="E1DFDD"/>
    </w:rPr>
  </w:style>
  <w:style w:type="paragraph" w:styleId="aff9">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26407697-7c1c-4480-ad2d-c4e93e9c0aae"/>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www.w3.org/XML/1998/namespace"/>
    <ds:schemaRef ds:uri="http://schemas.microsoft.com/office/2006/metadata/properties"/>
    <ds:schemaRef ds:uri="2c9b2fca-c7e1-4415-b54e-299cc257fb41"/>
    <ds:schemaRef ds:uri="http://purl.org/dc/terms/"/>
    <ds:schemaRef ds:uri="http://purl.org/dc/elements/1.1/"/>
  </ds:schemaRefs>
</ds:datastoreItem>
</file>

<file path=customXml/itemProps4.xml><?xml version="1.0" encoding="utf-8"?>
<ds:datastoreItem xmlns:ds="http://schemas.openxmlformats.org/officeDocument/2006/customXml" ds:itemID="{7188A532-DB76-45AE-9202-258E9472D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18037</Words>
  <Characters>102812</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257</cp:revision>
  <cp:lastPrinted>2020-01-14T05:59:00Z</cp:lastPrinted>
  <dcterms:created xsi:type="dcterms:W3CDTF">2020-03-09T09:57:00Z</dcterms:created>
  <dcterms:modified xsi:type="dcterms:W3CDTF">2020-03-10T05:27:00Z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