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36CC9BC3"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w:t>
      </w:r>
      <w:r w:rsidRPr="00702429">
        <w:t xml:space="preserve">with 100% accuracy. These results demonstrate </w:t>
      </w:r>
      <w:r w:rsidR="009C4B21">
        <w:rPr>
          <w:rFonts w:hint="eastAsia"/>
        </w:rPr>
        <w:t>t</w:t>
      </w:r>
      <w:r w:rsidR="009C4B21">
        <w:t xml:space="preserve">hat </w:t>
      </w:r>
      <w:r w:rsidR="008A521B">
        <w:t xml:space="preserve">using </w:t>
      </w:r>
      <w:r w:rsidRPr="00702429">
        <w:t xml:space="preserve">ICP-MS combined with machine learning techniques </w:t>
      </w:r>
      <w:r w:rsidR="003A160D">
        <w:t>is</w:t>
      </w:r>
      <w:r w:rsidR="003A160D" w:rsidRPr="00702429">
        <w:t xml:space="preserve"> </w:t>
      </w:r>
      <w:r w:rsidRPr="00702429">
        <w:t xml:space="preserve">an effective strategy </w:t>
      </w:r>
      <w:proofErr w:type="spellStart"/>
      <w:r w:rsidRPr="00702429">
        <w:t>for</w:t>
      </w:r>
      <w:r w:rsidR="003A160D">
        <w:t>authenticating</w:t>
      </w:r>
      <w:proofErr w:type="spellEnd"/>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3BF64723" w14:textId="51B4B113" w:rsidR="004B4BFE" w:rsidRDefault="00A3755C" w:rsidP="00212AD0">
      <w:pPr>
        <w:jc w:val="both"/>
        <w:rPr>
          <w:ins w:id="0" w:author="Xu, Jason" w:date="2020-03-19T10:34:00Z"/>
        </w:rPr>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w:t>
      </w:r>
      <w:proofErr w:type="spellStart"/>
      <w:r w:rsidR="00B805B2">
        <w:t>volunerable</w:t>
      </w:r>
      <w:proofErr w:type="spellEnd"/>
      <w:r w:rsidR="00B805B2">
        <w:t xml:space="preserve"> to </w:t>
      </w:r>
      <w:commentRangeStart w:id="1"/>
      <w:r w:rsidR="00B805B2">
        <w:t xml:space="preserve">adulteration </w:t>
      </w:r>
      <w:commentRangeEnd w:id="1"/>
      <w:r w:rsidR="00B805B2">
        <w:rPr>
          <w:rStyle w:val="CommentReference"/>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24303C">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45D79">
        <w:t xml:space="preserve"> </w:t>
      </w:r>
      <w:r w:rsidR="009D3E3A">
        <w:t xml:space="preserve"> </w:t>
      </w:r>
    </w:p>
    <w:p w14:paraId="5853157F" w14:textId="6153A085" w:rsidR="00B318B9" w:rsidRPr="00781FEF" w:rsidRDefault="002E0566" w:rsidP="00212AD0">
      <w:pPr>
        <w:jc w:val="both"/>
      </w:pPr>
      <w:commentRangeStart w:id="2"/>
      <w:r>
        <w:t>R</w:t>
      </w:r>
      <w:r w:rsidR="00FC64A3">
        <w:t>ecent years,</w:t>
      </w:r>
      <w:commentRangeEnd w:id="2"/>
      <w:r w:rsidR="00611455">
        <w:rPr>
          <w:rStyle w:val="CommentReference"/>
        </w:rPr>
        <w:commentReference w:id="2"/>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w:t>
      </w:r>
      <w:proofErr w:type="spellStart"/>
      <w:r w:rsidR="00EF5A92">
        <w:t>relateviely</w:t>
      </w:r>
      <w:proofErr w:type="spellEnd"/>
      <w:r w:rsidR="00EF5A92">
        <w:t xml:space="preserve">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DE0C97">
        <w:t xml:space="preserve"> </w:t>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commentRangeStart w:id="3"/>
      <w:r w:rsidR="005960CC">
        <w:t>Particularly, some widely used ML algorithms such as s</w:t>
      </w:r>
      <w:r w:rsidR="005960CC" w:rsidRPr="00047224">
        <w:t>upport vector m</w:t>
      </w:r>
      <w:r w:rsidR="005960CC" w:rsidRPr="00A531B1">
        <w:t>achines (SVM)</w:t>
      </w:r>
      <w:r w:rsidR="005960CC" w:rsidRPr="00562E7E" w:rsidDel="001432D0">
        <w:t xml:space="preserve"> </w:t>
      </w:r>
      <w:r w:rsidR="005960CC">
        <w:t xml:space="preserve">and </w:t>
      </w:r>
      <w:r w:rsidR="005960CC" w:rsidRPr="00562E7E">
        <w:t>random forest (RF)</w:t>
      </w:r>
      <w:r w:rsidR="005960CC">
        <w:t>, have been reported to outperform traditional MVA</w:t>
      </w:r>
      <w:r w:rsidR="005960CC">
        <w:fldChar w:fldCharType="begin" w:fldLock="1"/>
      </w:r>
      <w:r w:rsidR="009375B6">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23&lt;/sup&gt;","plainTextFormattedCitation":"23","previouslyFormattedCitation":"&lt;sup&gt;23&lt;/sup&gt;"},"properties":{"noteIndex":0},"schema":"https://github.com/citation-style-language/schema/raw/master/csl-citation.json"}</w:instrText>
      </w:r>
      <w:r w:rsidR="005960CC">
        <w:fldChar w:fldCharType="separate"/>
      </w:r>
      <w:r w:rsidR="005960CC" w:rsidRPr="005960CC">
        <w:rPr>
          <w:noProof/>
          <w:vertAlign w:val="superscript"/>
        </w:rPr>
        <w:t>23</w:t>
      </w:r>
      <w:r w:rsidR="005960CC">
        <w:fldChar w:fldCharType="end"/>
      </w:r>
      <w:r w:rsidR="005960CC">
        <w:t xml:space="preserve"> and lead to </w:t>
      </w:r>
      <w:proofErr w:type="spellStart"/>
      <w:r w:rsidR="005960CC">
        <w:t>predition</w:t>
      </w:r>
      <w:proofErr w:type="spellEnd"/>
      <w:r w:rsidR="005960CC">
        <w:t xml:space="preserve"> models with increased reliability and robustness</w:t>
      </w:r>
      <w:r w:rsidR="005960CC">
        <w:fldChar w:fldCharType="begin" w:fldLock="1"/>
      </w:r>
      <w:r w:rsidR="009375B6">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9375B6">
        <w:rPr>
          <w:rFonts w:hint="eastAsia"/>
        </w:rPr>
        <w:instrText xml:space="preserve">d ( NIR ) spectroscopy : Focus on parameters optimization and model interpretation </w:instrText>
      </w:r>
      <w:r w:rsidR="009375B6">
        <w:rPr>
          <w:rFonts w:hint="eastAsia"/>
        </w:rPr>
        <w:instrText>☆</w:instrText>
      </w:r>
      <w:r w:rsidR="009375B6">
        <w:rPr>
          <w:rFonts w:hint="eastAsia"/>
        </w:rPr>
        <w:instrText>","type":"article-journal","volume":"96"},"uris":["http://www.mendeley.com/documents/?uuid=47137a07-3923-401b-95f6-51fd479e4280"]},{"id":"ITEM-2","itemData":{"DOI":"10.101</w:instrText>
      </w:r>
      <w:r w:rsidR="009375B6">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12,24&lt;/sup&gt;","plainTextFormattedCitation":"12,24","previouslyFormattedCitation":"&lt;sup&gt;12,24&lt;/sup&gt;"},"properties":{"noteIndex":0},"schema":"https://github.com/citation-style-language/schema/raw/master/csl-citation.json"}</w:instrText>
      </w:r>
      <w:r w:rsidR="005960CC">
        <w:fldChar w:fldCharType="separate"/>
      </w:r>
      <w:r w:rsidR="005960CC" w:rsidRPr="005960CC">
        <w:rPr>
          <w:noProof/>
          <w:vertAlign w:val="superscript"/>
        </w:rPr>
        <w:t>12,24</w:t>
      </w:r>
      <w:r w:rsidR="005960CC">
        <w:fldChar w:fldCharType="end"/>
      </w:r>
      <w:r w:rsidR="005960CC">
        <w:t>.</w:t>
      </w:r>
      <w:commentRangeEnd w:id="3"/>
      <w:r w:rsidR="00EA46D6">
        <w:rPr>
          <w:rStyle w:val="CommentReference"/>
        </w:rPr>
        <w:commentReference w:id="3"/>
      </w:r>
      <w:r w:rsidR="005960CC">
        <w:t xml:space="preserve"> </w:t>
      </w:r>
      <w:r w:rsidR="004B4BFE">
        <w:t>By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9375B6">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12,25&lt;/sup&gt;","plainTextFormattedCitation":"12,25","previouslyFormattedCitation":"&lt;sup&gt;12,25&lt;/sup&gt;"},"properties":{"noteIndex":0},"schema":"https://github.com/citation-style-language/schema/raw/master/csl-citation.json"}</w:instrText>
      </w:r>
      <w:r w:rsidR="005960CC">
        <w:fldChar w:fldCharType="separate"/>
      </w:r>
      <w:r w:rsidR="005960CC" w:rsidRPr="005960CC">
        <w:rPr>
          <w:noProof/>
          <w:vertAlign w:val="superscript"/>
        </w:rPr>
        <w:t>12,25</w:t>
      </w:r>
      <w:r w:rsidR="005960CC">
        <w:fldChar w:fldCharType="end"/>
      </w:r>
      <w:r w:rsidR="004819FD">
        <w:t xml:space="preserve"> </w:t>
      </w:r>
    </w:p>
    <w:p w14:paraId="71574BB1" w14:textId="4CF880C2"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proofErr w:type="gramStart"/>
      <w:r w:rsidR="00E430B0">
        <w:t xml:space="preserve">the </w:t>
      </w:r>
      <w:r w:rsidR="00D36E86">
        <w:t xml:space="preserve"> </w:t>
      </w:r>
      <w:r w:rsidR="009D4B6C">
        <w:t>differentiation</w:t>
      </w:r>
      <w:proofErr w:type="gramEnd"/>
      <w:r w:rsidR="009D4B6C">
        <w:t xml:space="preserve"> </w:t>
      </w:r>
      <w:r w:rsidR="00D36E86">
        <w:t xml:space="preserve">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4" w:name="_Hlk33081678"/>
      <w:r w:rsidR="004F53B7">
        <w:t>China</w:t>
      </w:r>
      <w:bookmarkEnd w:id="4"/>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w:t>
      </w:r>
      <w:r w:rsidR="00C9685E" w:rsidRPr="006E0B82">
        <w:lastRenderedPageBreak/>
        <w:t xml:space="preserve">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48F0C333" w:rsidR="00442F43" w:rsidRPr="00B82F68" w:rsidRDefault="00233C4C" w:rsidP="00233C4C">
      <w:pPr>
        <w:ind w:rightChars="100" w:right="220"/>
        <w:jc w:val="both"/>
      </w:pPr>
      <w:r>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w:t>
      </w:r>
      <w:r w:rsidR="004D470A">
        <w:t xml:space="preserve">. </w:t>
      </w:r>
      <w:r w:rsidR="001F52DD">
        <w:rPr>
          <w:rStyle w:val="CommentReference"/>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DA4B97" w:rsidR="003D2DFE" w:rsidRPr="003D2DFE" w:rsidRDefault="00303BEA" w:rsidP="00F90E2A">
      <w:pPr>
        <w:jc w:val="both"/>
      </w:pPr>
      <w:commentRangeStart w:id="5"/>
      <w:r>
        <w:t>T</w:t>
      </w:r>
      <w:r w:rsidRPr="004B5336">
        <w:t>he</w:t>
      </w:r>
      <w:commentRangeEnd w:id="5"/>
      <w:r w:rsidR="006E66FC">
        <w:rPr>
          <w:rStyle w:val="CommentReference"/>
        </w:rPr>
        <w:commentReference w:id="5"/>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5960CC">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5960CC" w:rsidRPr="005960CC">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w:t>
      </w:r>
      <w:proofErr w:type="gramStart"/>
      <w:r w:rsidR="006E66FC">
        <w:t>analyzed  following</w:t>
      </w:r>
      <w:proofErr w:type="gramEnd"/>
      <w:r w:rsidR="006E66FC">
        <w:t xml:space="preserve">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495CDC7F"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5960CC">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5960CC" w:rsidRPr="005960CC">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5960CC">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5960CC" w:rsidRPr="005960CC">
        <w:rPr>
          <w:noProof/>
          <w:vertAlign w:val="superscript"/>
        </w:rPr>
        <w:t>28</w:t>
      </w:r>
      <w:r w:rsidR="00FB5602" w:rsidRPr="003254E9">
        <w:fldChar w:fldCharType="end"/>
      </w:r>
      <w:r w:rsidR="00FB5602">
        <w:t>.</w:t>
      </w:r>
      <w:r w:rsidR="00FB5602">
        <w:rPr>
          <w:rStyle w:val="CommentReference"/>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5960CC">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29&lt;/sup&gt;","plainTextFormattedCitation":"29","previouslyFormattedCitation":"&lt;sup&gt;29&lt;/sup&gt;"},"properties":{"noteIndex":0},"schema":"https://github.com/citation-style-language/schema/raw/master/csl-citation.json"}</w:instrText>
      </w:r>
      <w:r w:rsidR="0064762E">
        <w:fldChar w:fldCharType="separate"/>
      </w:r>
      <w:r w:rsidR="005960CC" w:rsidRPr="005960CC">
        <w:rPr>
          <w:noProof/>
          <w:vertAlign w:val="superscript"/>
        </w:rPr>
        <w:t>29</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5960C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30,31&lt;/sup&gt;","plainTextFormattedCitation":"30,31","previouslyFormattedCitation":"&lt;sup&gt;30,31&lt;/sup&gt;"},"properties":{"noteIndex":0},"schema":"https://github.com/citation-style-language/schema/raw/master/csl-citation.json"}</w:instrText>
      </w:r>
      <w:r w:rsidR="00DB0D7A">
        <w:fldChar w:fldCharType="separate"/>
      </w:r>
      <w:r w:rsidR="005960CC" w:rsidRPr="005960CC">
        <w:rPr>
          <w:noProof/>
          <w:vertAlign w:val="superscript"/>
        </w:rPr>
        <w:t>30,31</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5960C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31&lt;/sup&gt;","plainTextFormattedCitation":"31","previouslyFormattedCitation":"&lt;sup&gt;31&lt;/sup&gt;"},"properties":{"noteIndex":0},"schema":"https://github.com/citation-style-language/schema/raw/master/csl-citation.json"}</w:instrText>
      </w:r>
      <w:r w:rsidR="009416B6">
        <w:fldChar w:fldCharType="separate"/>
      </w:r>
      <w:r w:rsidR="005960CC" w:rsidRPr="005960CC">
        <w:rPr>
          <w:noProof/>
          <w:vertAlign w:val="superscript"/>
        </w:rPr>
        <w:t>31</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r w:rsidR="00FE227B">
        <w:t xml:space="preserve">workflow </w:t>
      </w:r>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ListParagraph"/>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commentRangeStart w:id="6"/>
      <w:commentRangeStart w:id="7"/>
      <w:r w:rsidR="003F0340">
        <w:t>27</w:t>
      </w:r>
      <w:commentRangeEnd w:id="6"/>
      <w:r w:rsidR="00CC510F">
        <w:rPr>
          <w:rStyle w:val="CommentReference"/>
        </w:rPr>
        <w:commentReference w:id="6"/>
      </w:r>
      <w:commentRangeEnd w:id="7"/>
      <w:r w:rsidR="003651C3">
        <w:rPr>
          <w:rStyle w:val="CommentReference"/>
        </w:rPr>
        <w:commentReference w:id="7"/>
      </w:r>
      <w:r w:rsidR="003F0340">
        <w:t>)</w:t>
      </w:r>
      <w:r w:rsidR="003F0340" w:rsidRPr="00B95CEE">
        <w:t xml:space="preserve"> </w:t>
      </w:r>
      <w:r w:rsidR="003F0340" w:rsidRPr="007C7D51">
        <w:t>in a stratified fashion</w:t>
      </w:r>
      <w:r w:rsidR="003F0340">
        <w:t xml:space="preserve"> (80:20). </w:t>
      </w:r>
    </w:p>
    <w:p w14:paraId="02798C4D" w14:textId="4230BF20"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ins w:id="8" w:author="Xu, Jason" w:date="2020-03-18T12:33:00Z">
        <w:r w:rsidR="00AB761A">
          <w:t xml:space="preserve"> S</w:t>
        </w:r>
        <w:commentRangeStart w:id="9"/>
        <w:r w:rsidR="00AB761A">
          <w:t xml:space="preserve">pec, </w:t>
        </w:r>
      </w:ins>
      <w:ins w:id="10" w:author="fanzhou kong" w:date="2020-03-19T19:14:00Z">
        <w:r w:rsidR="000C2797">
          <w:rPr>
            <w:rFonts w:hint="eastAsia"/>
          </w:rPr>
          <w:t>Af</w:t>
        </w:r>
        <w:r w:rsidR="000C2797">
          <w:t xml:space="preserve">ter which, </w:t>
        </w:r>
      </w:ins>
      <w:r w:rsidRPr="00B60385">
        <w:rPr>
          <w:color w:val="FF0000"/>
        </w:rPr>
        <w:t xml:space="preserve"> </w:t>
      </w:r>
      <w:ins w:id="11" w:author="fanzhou kong" w:date="2020-03-19T19:14:00Z">
        <w:r w:rsidR="000C2797">
          <w:rPr>
            <w:color w:val="FF0000"/>
          </w:rPr>
          <w:t xml:space="preserve">stepwise </w:t>
        </w:r>
        <w:r w:rsidR="000C2797">
          <w:t>f</w:t>
        </w:r>
      </w:ins>
      <w:del w:id="12" w:author="fanzhou kong" w:date="2020-03-19T19:14:00Z">
        <w:r w:rsidR="00AB761A" w:rsidDel="000C2797">
          <w:delText>F</w:delText>
        </w:r>
      </w:del>
      <w:r w:rsidR="00AB761A">
        <w:t>orward selection</w:t>
      </w:r>
      <w:r w:rsidR="00AB761A">
        <w:fldChar w:fldCharType="begin" w:fldLock="1"/>
      </w:r>
      <w:r w:rsidR="005960CC">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rsidR="00AB761A">
        <w:fldChar w:fldCharType="separate"/>
      </w:r>
      <w:r w:rsidR="005960CC" w:rsidRPr="005960CC">
        <w:rPr>
          <w:noProof/>
          <w:vertAlign w:val="superscript"/>
        </w:rPr>
        <w:t>32</w:t>
      </w:r>
      <w:r w:rsidR="00AB761A">
        <w:fldChar w:fldCharType="end"/>
      </w:r>
      <w:r w:rsidR="00AB761A">
        <w:t xml:space="preserve"> </w:t>
      </w:r>
      <w:commentRangeEnd w:id="9"/>
      <w:r w:rsidR="004262A4">
        <w:rPr>
          <w:rStyle w:val="CommentReference"/>
        </w:rPr>
        <w:commentReference w:id="9"/>
      </w:r>
      <w:r w:rsidR="00AB761A">
        <w:t>was conducted</w:t>
      </w:r>
      <w:ins w:id="13" w:author="fanzhou kong" w:date="2020-03-19T19:15:00Z">
        <w:r w:rsidR="000C2797">
          <w:t xml:space="preserve"> that pre-ranked features </w:t>
        </w:r>
      </w:ins>
      <w:ins w:id="14" w:author="fanzhou kong" w:date="2020-03-19T19:40:00Z">
        <w:r w:rsidR="008F014F">
          <w:t>were</w:t>
        </w:r>
      </w:ins>
      <w:ins w:id="15" w:author="fanzhou kong" w:date="2020-03-19T19:15:00Z">
        <w:r w:rsidR="000C2797">
          <w:t xml:space="preserve"> added to the model</w:t>
        </w:r>
      </w:ins>
      <w:ins w:id="16" w:author="fanzhou kong" w:date="2020-03-19T19:16:00Z">
        <w:r w:rsidR="000C2797">
          <w:t xml:space="preserve"> </w:t>
        </w:r>
      </w:ins>
      <w:ins w:id="17" w:author="fanzhou kong" w:date="2020-03-19T19:40:00Z">
        <w:r w:rsidR="008F014F">
          <w:t xml:space="preserve">subsequently </w:t>
        </w:r>
      </w:ins>
      <w:ins w:id="18" w:author="fanzhou kong" w:date="2020-03-19T19:16:00Z">
        <w:r w:rsidR="000C2797">
          <w:t xml:space="preserve">until the model performance cannot be improved any further. </w:t>
        </w:r>
      </w:ins>
      <w:ins w:id="19" w:author="fanzhou kong" w:date="2020-03-19T19:17:00Z">
        <w:r w:rsidR="000C2797">
          <w:t>With</w:t>
        </w:r>
      </w:ins>
      <w:ins w:id="20" w:author="fanzhou kong" w:date="2020-03-19T19:18:00Z">
        <w:r w:rsidR="000C2797">
          <w:t xml:space="preserve"> </w:t>
        </w:r>
        <w:r w:rsidR="000C2797" w:rsidRPr="00763AE6">
          <w:t xml:space="preserve">all possible combinations of </w:t>
        </w:r>
        <w:proofErr w:type="spellStart"/>
        <w:r w:rsidR="000C2797">
          <w:t>hyperparametes</w:t>
        </w:r>
        <w:proofErr w:type="spellEnd"/>
        <w:r w:rsidR="000C2797">
          <w:t xml:space="preserve"> (supplement material)</w:t>
        </w:r>
      </w:ins>
      <w:ins w:id="21" w:author="fanzhou kong" w:date="2020-03-19T19:41:00Z">
        <w:r w:rsidR="008F014F">
          <w:t xml:space="preserve"> were tested</w:t>
        </w:r>
      </w:ins>
      <w:ins w:id="22" w:author="fanzhou kong" w:date="2020-03-19T19:18:00Z">
        <w:r w:rsidR="000C2797">
          <w:t>, t</w:t>
        </w:r>
      </w:ins>
      <w:ins w:id="23" w:author="fanzhou kong" w:date="2020-03-19T19:16:00Z">
        <w:r w:rsidR="000C2797">
          <w:t>he model performance was evaluated</w:t>
        </w:r>
      </w:ins>
      <w:ins w:id="24" w:author="fanzhou kong" w:date="2020-03-19T19:17:00Z">
        <w:r w:rsidR="000C2797">
          <w:t xml:space="preserve"> with a 10-fold grid-search cross-validation</w:t>
        </w:r>
      </w:ins>
      <w:del w:id="25" w:author="fanzhou kong" w:date="2020-03-19T19:15:00Z">
        <w:r w:rsidR="00AB761A" w:rsidDel="000C2797">
          <w:delText xml:space="preserve"> to select </w:delText>
        </w:r>
        <w:r w:rsidR="00AB761A" w:rsidRPr="00CF1DEC" w:rsidDel="000C2797">
          <w:delText>pre-</w:delText>
        </w:r>
        <w:r w:rsidR="00AB761A" w:rsidRPr="00CF1DEC" w:rsidDel="000C2797">
          <w:lastRenderedPageBreak/>
          <w:delText>ranked features</w:delText>
        </w:r>
      </w:del>
      <w:del w:id="26" w:author="fanzhou kong" w:date="2020-03-19T19:18:00Z">
        <w:r w:rsidR="00AB761A" w:rsidRPr="00CF1DEC" w:rsidDel="000C2797">
          <w:delText xml:space="preserve">, </w:delText>
        </w:r>
        <w:r w:rsidR="00AB761A" w:rsidDel="000C2797">
          <w:delText>and stopped</w:delText>
        </w:r>
        <w:r w:rsidR="00AB761A" w:rsidRPr="00CF1DEC" w:rsidDel="000C2797">
          <w:delText xml:space="preserve"> when the adding of features </w:delText>
        </w:r>
        <w:r w:rsidR="00AB761A" w:rsidDel="000C2797">
          <w:delText>made</w:delText>
        </w:r>
        <w:r w:rsidR="00AB761A" w:rsidRPr="00CF1DEC" w:rsidDel="000C2797">
          <w:delText xml:space="preserve"> no contribution to the improvement of</w:delText>
        </w:r>
        <w:r w:rsidR="00AB761A" w:rsidDel="000C2797">
          <w:delText xml:space="preserve"> the prediction</w:delText>
        </w:r>
        <w:r w:rsidR="00AB761A" w:rsidRPr="00CF1DEC" w:rsidDel="000C2797">
          <w:delText xml:space="preserve"> accuracy</w:delText>
        </w:r>
        <w:r w:rsidR="00AB761A" w:rsidDel="000C2797">
          <w:delText>. Meanwhile</w:delText>
        </w:r>
        <w:r w:rsidR="00AB761A" w:rsidRPr="00B81FCC" w:rsidDel="000C2797">
          <w:delText xml:space="preserve">, </w:delText>
        </w:r>
        <w:r w:rsidR="00AB761A" w:rsidRPr="00763AE6" w:rsidDel="000C2797">
          <w:delText xml:space="preserve">all possible combinations of </w:delText>
        </w:r>
        <w:r w:rsidR="00AB761A" w:rsidDel="000C2797">
          <w:delText>hyperparametes were tested</w:delText>
        </w:r>
        <w:r w:rsidDel="000C2797">
          <w:delText xml:space="preserve">Following this, a </w:delText>
        </w:r>
        <w:r w:rsidRPr="00B045F2" w:rsidDel="000C2797">
          <w:delText>10</w:delText>
        </w:r>
        <w:r w:rsidDel="000C2797">
          <w:delText>-fold grid-search cross-validation</w:delText>
        </w:r>
        <w:r w:rsidDel="000C2797">
          <w:fldChar w:fldCharType="begin" w:fldLock="1"/>
        </w:r>
        <w:r w:rsidR="005960CC" w:rsidDel="000C2797">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delInstrText>
        </w:r>
        <w:r w:rsidDel="000C2797">
          <w:fldChar w:fldCharType="separate"/>
        </w:r>
        <w:r w:rsidR="005960CC" w:rsidRPr="005960CC" w:rsidDel="000C2797">
          <w:rPr>
            <w:noProof/>
            <w:vertAlign w:val="superscript"/>
          </w:rPr>
          <w:delText>33</w:delText>
        </w:r>
        <w:r w:rsidDel="000C2797">
          <w:fldChar w:fldCharType="end"/>
        </w:r>
        <w:r w:rsidDel="000C2797">
          <w:delText xml:space="preserve"> was conducted</w:delText>
        </w:r>
      </w:del>
      <w:r>
        <w:t xml:space="preserve"> </w:t>
      </w:r>
      <w:r w:rsidR="003B5136">
        <w:t xml:space="preserve">and </w:t>
      </w:r>
      <w:r w:rsidR="002764BD" w:rsidRPr="00172974">
        <w:t xml:space="preserve">optimal </w:t>
      </w:r>
      <w:r w:rsidR="002764BD" w:rsidRPr="005B66F8">
        <w:t>classifiers</w:t>
      </w:r>
      <w:r w:rsidR="009D346B">
        <w:t xml:space="preserve"> were </w:t>
      </w:r>
      <w:proofErr w:type="spellStart"/>
      <w:r w:rsidR="009D346B">
        <w:t>selecte</w:t>
      </w:r>
      <w:proofErr w:type="spellEnd"/>
      <w:ins w:id="27" w:author="fanzhou kong" w:date="2020-03-19T20:55:00Z">
        <w:r w:rsidR="007E535E">
          <w:t xml:space="preserve">     </w:t>
        </w:r>
      </w:ins>
      <w:bookmarkStart w:id="28" w:name="_GoBack"/>
      <w:bookmarkEnd w:id="28"/>
      <w:r w:rsidR="009D346B">
        <w:t xml:space="preserve">d based on the </w:t>
      </w:r>
      <w:r w:rsidR="009D346B" w:rsidRPr="00D5360E">
        <w:t>mean cross-validation accuracy</w:t>
      </w:r>
      <w:r w:rsidR="002764BD" w:rsidRPr="005B66F8">
        <w:t>.</w:t>
      </w:r>
      <w:del w:id="29" w:author="fanzhou kong" w:date="2020-03-19T19:41:00Z">
        <w:r w:rsidR="00F33CE1" w:rsidDel="008F014F">
          <w:delText>.</w:delText>
        </w:r>
        <w:r w:rsidDel="008F014F">
          <w:delText xml:space="preserve"> </w:delText>
        </w:r>
      </w:del>
    </w:p>
    <w:p w14:paraId="622F9B07" w14:textId="1791BC4F"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9D346B">
        <w:t>evaluated</w:t>
      </w:r>
      <w:r w:rsidR="001A34C6">
        <w:t>.</w:t>
      </w:r>
    </w:p>
    <w:p w14:paraId="1330DCCC" w14:textId="02D12BD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5960CC">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34&lt;/sup&gt;","plainTextFormattedCitation":"34","previouslyFormattedCitation":"&lt;sup&gt;34&lt;/sup&gt;"},"properties":{"noteIndex":0},"schema":"https://github.com/citation-style-language/schema/raw/master/csl-citation.json"}</w:instrText>
      </w:r>
      <w:r w:rsidR="000E6B47">
        <w:fldChar w:fldCharType="separate"/>
      </w:r>
      <w:r w:rsidR="005960CC" w:rsidRPr="005960CC">
        <w:rPr>
          <w:noProof/>
          <w:vertAlign w:val="superscript"/>
        </w:rPr>
        <w:t>34</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0E6B47">
        <w:fldChar w:fldCharType="separate"/>
      </w:r>
      <w:r w:rsidR="005960CC" w:rsidRPr="005960CC">
        <w:rPr>
          <w:noProof/>
          <w:vertAlign w:val="superscript"/>
        </w:rPr>
        <w:t>35</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585A01" w:rsidRPr="001810AB">
        <w:fldChar w:fldCharType="separate"/>
      </w:r>
      <w:r w:rsidR="005960CC" w:rsidRPr="005960CC">
        <w:rPr>
          <w:noProof/>
          <w:vertAlign w:val="superscript"/>
        </w:rPr>
        <w:t>35</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5960CC">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36&lt;/sup&gt;","plainTextFormattedCitation":"36","previouslyFormattedCitation":"&lt;sup&gt;36&lt;/sup&gt;"},"properties":{"noteIndex":0},"schema":"https://github.com/citation-style-language/schema/raw/master/csl-citation.json"}</w:instrText>
      </w:r>
      <w:r w:rsidR="004A07AB">
        <w:fldChar w:fldCharType="separate"/>
      </w:r>
      <w:r w:rsidR="005960CC" w:rsidRPr="005960CC">
        <w:rPr>
          <w:noProof/>
          <w:vertAlign w:val="superscript"/>
        </w:rPr>
        <w:t>36</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5960CC">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5960CC">
        <w:rPr>
          <w:rFonts w:ascii="Cambria Math" w:hAnsi="Cambria Math" w:cs="Cambria Math"/>
        </w:rPr>
        <w:instrText>∗</w:instrText>
      </w:r>
      <w:r w:rsidR="005960CC">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37&lt;/sup&gt;","plainTextFormattedCitation":"37","previouslyFormattedCitation":"&lt;sup&gt;37&lt;/sup&gt;"},"properties":{"noteIndex":0},"schema":"https://github.com/citation-style-language/schema/raw/master/csl-citation.json"}</w:instrText>
      </w:r>
      <w:r w:rsidR="003872CB">
        <w:fldChar w:fldCharType="separate"/>
      </w:r>
      <w:r w:rsidR="005960CC" w:rsidRPr="005960CC">
        <w:rPr>
          <w:noProof/>
          <w:vertAlign w:val="superscript"/>
        </w:rPr>
        <w:t>37</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5960CC">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38&lt;/sup&gt;","plainTextFormattedCitation":"38","previouslyFormattedCitation":"&lt;sup&gt;38&lt;/sup&gt;"},"properties":{"noteIndex":0},"schema":"https://github.com/citation-style-language/schema/raw/master/csl-citation.json"}</w:instrText>
      </w:r>
      <w:r w:rsidR="009E3A59">
        <w:fldChar w:fldCharType="separate"/>
      </w:r>
      <w:r w:rsidR="005960CC" w:rsidRPr="005960CC">
        <w:rPr>
          <w:noProof/>
          <w:vertAlign w:val="superscript"/>
        </w:rPr>
        <w:t>38</w:t>
      </w:r>
      <w:r w:rsidR="009E3A59">
        <w:fldChar w:fldCharType="end"/>
      </w:r>
      <w:r w:rsidR="006F5366">
        <w:t xml:space="preserve"> and pandas (Python)</w:t>
      </w:r>
      <w:r w:rsidR="003872CB">
        <w:fldChar w:fldCharType="begin" w:fldLock="1"/>
      </w:r>
      <w:r w:rsidR="005960CC">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39&lt;/sup&gt;","plainTextFormattedCitation":"39","previouslyFormattedCitation":"&lt;sup&gt;39&lt;/sup&gt;"},"properties":{"noteIndex":0},"schema":"https://github.com/citation-style-language/schema/raw/master/csl-citation.json"}</w:instrText>
      </w:r>
      <w:r w:rsidR="003872CB">
        <w:fldChar w:fldCharType="separate"/>
      </w:r>
      <w:r w:rsidR="005960CC" w:rsidRPr="005960CC">
        <w:rPr>
          <w:noProof/>
          <w:vertAlign w:val="superscript"/>
        </w:rPr>
        <w:t>39</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2A2D6DE0" w:rsidR="00A43142" w:rsidRPr="00ED28E8" w:rsidRDefault="009A0A08" w:rsidP="00B2354C">
      <w:pPr>
        <w:jc w:val="both"/>
        <w:rPr>
          <w:strike/>
        </w:rPr>
      </w:pPr>
      <w:r>
        <w:t>As shown in Table S1,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elemental composition in rice 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r>
        <w:fldChar w:fldCharType="end"/>
      </w:r>
      <w:r>
        <w:t xml:space="preserve">. </w:t>
      </w:r>
    </w:p>
    <w:p w14:paraId="47917066" w14:textId="544DA9DF"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7D289F7C" w14:textId="4F340EB0" w:rsidR="0046687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5960CC">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40&lt;/sup&gt;","plainTextFormattedCitation":"40","previouslyFormattedCitation":"&lt;sup&gt;40&lt;/sup&gt;"},"properties":{"noteIndex":0},"schema":"https://github.com/citation-style-language/schema/raw/master/csl-citation.json"}</w:instrText>
      </w:r>
      <w:r w:rsidR="0016526D" w:rsidRPr="00E70EF3">
        <w:fldChar w:fldCharType="separate"/>
      </w:r>
      <w:r w:rsidR="005960CC" w:rsidRPr="005960CC">
        <w:rPr>
          <w:noProof/>
          <w:vertAlign w:val="superscript"/>
        </w:rPr>
        <w:t>40</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540B1C">
        <w:t xml:space="preserve">unrepresentative </w:t>
      </w:r>
      <w:proofErr w:type="spellStart"/>
      <w:r w:rsidR="00540B1C">
        <w:t>sampling</w:t>
      </w:r>
      <w:r w:rsidR="0016526D" w:rsidRPr="00E70EF3">
        <w:t>are</w:t>
      </w:r>
      <w:proofErr w:type="spellEnd"/>
      <w:r w:rsidR="0016526D" w:rsidRPr="00E70EF3">
        <w:t xml:space="preserve"> major reason</w:t>
      </w:r>
      <w:r w:rsidR="00E968AA">
        <w:t>s</w:t>
      </w:r>
      <w:r w:rsidR="0016526D" w:rsidRPr="00E70EF3">
        <w:t xml:space="preserve"> </w:t>
      </w:r>
      <w:r w:rsidR="007034ED" w:rsidRPr="00E70EF3">
        <w:t>leading to unreliable classification</w:t>
      </w:r>
      <w:r w:rsidR="007034ED" w:rsidRPr="00E70EF3">
        <w:fldChar w:fldCharType="begin" w:fldLock="1"/>
      </w:r>
      <w:r w:rsidR="005960CC">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7034ED" w:rsidRPr="00E70EF3">
        <w:fldChar w:fldCharType="separate"/>
      </w:r>
      <w:r w:rsidR="005960CC" w:rsidRPr="005960CC">
        <w:rPr>
          <w:noProof/>
          <w:vertAlign w:val="superscript"/>
        </w:rPr>
        <w:t>41</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w:t>
      </w:r>
      <w:proofErr w:type="spellStart"/>
      <w:r w:rsidR="00540B1C">
        <w:t>authencitity</w:t>
      </w:r>
      <w:proofErr w:type="spellEnd"/>
      <w:r w:rsidR="00540B1C">
        <w:t xml:space="preserve">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59E96EE5" w:rsidR="00831499" w:rsidRDefault="007D741D">
      <w:pPr>
        <w:jc w:val="both"/>
      </w:pPr>
      <w:r w:rsidRPr="00E26AA4">
        <w:t>Fig</w:t>
      </w:r>
      <w:r w:rsidR="00FD1695" w:rsidRPr="00E26AA4">
        <w:t>.</w:t>
      </w:r>
      <w:r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proofErr w:type="spellStart"/>
      <w:r w:rsidR="008C3D18">
        <w:t>dimention</w:t>
      </w:r>
      <w:proofErr w:type="spellEnd"/>
      <w:r w:rsidR="008C3D18">
        <w:t xml:space="preserve">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commentRangeStart w:id="30"/>
      <w:commentRangeStart w:id="31"/>
      <w:r w:rsidR="00F91CF9">
        <w:t>biomarkers</w:t>
      </w:r>
      <w:commentRangeEnd w:id="30"/>
      <w:r w:rsidR="000E02ED">
        <w:rPr>
          <w:rStyle w:val="CommentReference"/>
        </w:rPr>
        <w:commentReference w:id="30"/>
      </w:r>
      <w:commentRangeEnd w:id="31"/>
      <w:r w:rsidR="005A2B34">
        <w:rPr>
          <w:rStyle w:val="CommentReference"/>
        </w:rPr>
        <w:commentReference w:id="31"/>
      </w:r>
      <w:r w:rsidR="00F90A4D">
        <w:t xml:space="preserve"> </w:t>
      </w:r>
      <w:del w:id="32" w:author="Peng, Hong" w:date="2020-03-17T19:18:00Z">
        <w:r w:rsidR="00F90A4D" w:rsidDel="00F86910">
          <w:delText xml:space="preserve">that </w:delText>
        </w:r>
      </w:del>
      <w:r w:rsidR="00FD5426">
        <w:t>with high predictbility</w:t>
      </w:r>
      <w:r w:rsidR="00276528">
        <w:fldChar w:fldCharType="begin" w:fldLock="1"/>
      </w:r>
      <w:r w:rsidR="005960CC">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42&lt;/sup&gt;","plainTextFormattedCitation":"42","previouslyFormattedCitation":"&lt;sup&gt;42&lt;/sup&gt;"},"properties":{"noteIndex":0},"schema":"https://github.com/citation-style-language/schema/raw/master/csl-citation.json"}</w:instrText>
      </w:r>
      <w:r w:rsidR="00276528">
        <w:fldChar w:fldCharType="separate"/>
      </w:r>
      <w:r w:rsidR="005960CC" w:rsidRPr="005960CC">
        <w:rPr>
          <w:noProof/>
          <w:vertAlign w:val="superscript"/>
        </w:rPr>
        <w:t>42</w:t>
      </w:r>
      <w:r w:rsidR="00276528">
        <w:fldChar w:fldCharType="end"/>
      </w:r>
      <w:r w:rsidR="00961339">
        <w:t xml:space="preserve">. </w:t>
      </w:r>
      <w:r w:rsidR="00F86910">
        <w:t>The relative importance of each of the 30 elements is shown in Fig. 4a</w:t>
      </w:r>
      <w:r w:rsidR="000E02ED">
        <w:t xml:space="preserve">, </w:t>
      </w:r>
      <w:r w:rsidR="008358BF">
        <w:t xml:space="preserve"> </w:t>
      </w:r>
      <w:r w:rsidR="000E02ED">
        <w:t>indicating</w:t>
      </w:r>
      <w:ins w:id="33" w:author="Peng, Hong" w:date="2020-03-17T19:30:00Z">
        <w:r w:rsidR="000E02ED">
          <w:t xml:space="preserve"> </w:t>
        </w:r>
      </w:ins>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commentRangeStart w:id="34"/>
      <w:commentRangeEnd w:id="34"/>
      <w:r w:rsidR="000E02ED">
        <w:rPr>
          <w:rStyle w:val="CommentReference"/>
        </w:rPr>
        <w:commentReference w:id="34"/>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35" w:author="Peng, Hong" w:date="2020-03-17T19:31:00Z">
        <w:r w:rsidR="00774946" w:rsidDel="000E02ED">
          <w:delText xml:space="preserve"> </w:delText>
        </w:r>
      </w:del>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lastRenderedPageBreak/>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del w:id="36" w:author="Peng, Hong" w:date="2020-03-17T19:32:00Z">
        <w:r w:rsidR="00831499" w:rsidDel="000E02ED">
          <w:delText xml:space="preserve"> </w:delText>
        </w:r>
      </w:del>
      <w:r w:rsidR="001B5CE0">
        <w:t xml:space="preserve"> </w:t>
      </w:r>
      <w:r w:rsidR="006E22F5">
        <w:t xml:space="preserve">with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r w:rsidR="000E02ED">
        <w:t>Notably, t</w:t>
      </w:r>
      <w:r w:rsidR="000E02ED">
        <w:rPr>
          <w:rFonts w:hint="eastAsia"/>
        </w:rPr>
        <w:t>o</w:t>
      </w:r>
      <w:r w:rsidR="000E02ED">
        <w:t xml:space="preserve"> ensure the integrity of the validation process and to avoid selection bias such as over-optimistic prediction, </w:t>
      </w:r>
      <w:r w:rsidR="000E02ED">
        <w:rPr>
          <w:rFonts w:hint="eastAsia"/>
        </w:rPr>
        <w:t>fea</w:t>
      </w:r>
      <w:r w:rsidR="000E02ED">
        <w:t xml:space="preserve">ture selection </w:t>
      </w:r>
      <w:r w:rsidR="000E02ED" w:rsidRPr="00F1393C">
        <w:t>w</w:t>
      </w:r>
      <w:r w:rsidR="000E02ED">
        <w:t xml:space="preserve">as only applied to the training </w:t>
      </w:r>
      <w:commentRangeStart w:id="37"/>
      <w:commentRangeStart w:id="38"/>
      <w:r w:rsidR="000E02ED">
        <w:t>set</w:t>
      </w:r>
      <w:r w:rsidR="000E02ED">
        <w:fldChar w:fldCharType="begin" w:fldLock="1"/>
      </w:r>
      <w:r w:rsidR="005960CC">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43&lt;/sup&gt;","plainTextFormattedCitation":"43","previouslyFormattedCitation":"&lt;sup&gt;43&lt;/sup&gt;"},"properties":{"noteIndex":0},"schema":"https://github.com/citation-style-language/schema/raw/master/csl-citation.json"}</w:instrText>
      </w:r>
      <w:r w:rsidR="000E02ED">
        <w:fldChar w:fldCharType="separate"/>
      </w:r>
      <w:r w:rsidR="005960CC" w:rsidRPr="005960CC">
        <w:rPr>
          <w:noProof/>
          <w:vertAlign w:val="superscript"/>
        </w:rPr>
        <w:t>43</w:t>
      </w:r>
      <w:r w:rsidR="000E02ED">
        <w:fldChar w:fldCharType="end"/>
      </w:r>
      <w:commentRangeEnd w:id="37"/>
      <w:r w:rsidR="003A02AD">
        <w:rPr>
          <w:rStyle w:val="CommentReference"/>
        </w:rPr>
        <w:commentReference w:id="37"/>
      </w:r>
      <w:commentRangeEnd w:id="38"/>
      <w:r w:rsidR="00062FF6">
        <w:rPr>
          <w:rStyle w:val="CommentReference"/>
        </w:rPr>
        <w:commentReference w:id="38"/>
      </w:r>
      <w:ins w:id="39" w:author="Peng, Hong" w:date="2020-03-17T19:36:00Z">
        <w:r w:rsidR="000E02ED">
          <w:t xml:space="preserve"> .</w:t>
        </w:r>
      </w:ins>
      <w:ins w:id="40" w:author="fanzhou kong" w:date="2020-03-19T20:11:00Z">
        <w:r w:rsidR="00062FF6">
          <w:t xml:space="preserve"> Even with cross-validation used to assess the model quality, it would stil</w:t>
        </w:r>
      </w:ins>
      <w:ins w:id="41" w:author="fanzhou kong" w:date="2020-03-19T20:15:00Z">
        <w:r w:rsidR="00062FF6">
          <w:t xml:space="preserve">l lead to </w:t>
        </w:r>
      </w:ins>
      <w:ins w:id="42" w:author="fanzhou kong" w:date="2020-03-19T20:16:00Z">
        <w:r w:rsidR="00062FF6">
          <w:t>too optimistic result if feature selection</w:t>
        </w:r>
      </w:ins>
      <w:ins w:id="43" w:author="fanzhou kong" w:date="2020-03-19T20:13:00Z">
        <w:r w:rsidR="00062FF6">
          <w:t xml:space="preserve"> look</w:t>
        </w:r>
      </w:ins>
      <w:ins w:id="44" w:author="fanzhou kong" w:date="2020-03-19T20:17:00Z">
        <w:r w:rsidR="00062FF6">
          <w:t>s</w:t>
        </w:r>
      </w:ins>
      <w:ins w:id="45" w:author="fanzhou kong" w:date="2020-03-19T20:13:00Z">
        <w:r w:rsidR="00062FF6">
          <w:t xml:space="preserve"> at the data before building</w:t>
        </w:r>
      </w:ins>
      <w:ins w:id="46" w:author="fanzhou kong" w:date="2020-03-19T20:14:00Z">
        <w:r w:rsidR="00062FF6">
          <w:t xml:space="preserve"> and validating the model,</w:t>
        </w:r>
      </w:ins>
      <w:ins w:id="47" w:author="fanzhou kong" w:date="2020-03-19T20:17:00Z">
        <w:r w:rsidR="00062FF6">
          <w:t xml:space="preserve"> and results in a worsening in performance as the model</w:t>
        </w:r>
      </w:ins>
      <w:ins w:id="48" w:author="fanzhou kong" w:date="2020-03-19T20:18:00Z">
        <w:r w:rsidR="00062FF6">
          <w:t xml:space="preserve"> applied to new data (reference 1)</w:t>
        </w:r>
      </w:ins>
      <w:ins w:id="49" w:author="fanzhou kong" w:date="2020-03-19T20:15:00Z">
        <w:r w:rsidR="00062FF6">
          <w:t xml:space="preserve">. </w:t>
        </w:r>
      </w:ins>
      <w:ins w:id="50" w:author="fanzhou kong" w:date="2020-03-19T19:53:00Z">
        <w:r w:rsidR="00B552B4">
          <w:t>T</w:t>
        </w:r>
      </w:ins>
      <w:ins w:id="51" w:author="fanzhou kong" w:date="2020-03-19T19:48:00Z">
        <w:r w:rsidR="00B552B4">
          <w:t xml:space="preserve">he </w:t>
        </w:r>
      </w:ins>
      <w:ins w:id="52" w:author="fanzhou kong" w:date="2020-03-19T19:49:00Z">
        <w:r w:rsidR="00B552B4">
          <w:t xml:space="preserve">study presented by </w:t>
        </w:r>
      </w:ins>
      <w:proofErr w:type="spellStart"/>
      <w:ins w:id="53" w:author="fanzhou kong" w:date="2020-03-19T19:52:00Z">
        <w:r w:rsidR="00B552B4">
          <w:t>Ambroise</w:t>
        </w:r>
        <w:proofErr w:type="spellEnd"/>
        <w:r w:rsidR="00B552B4">
          <w:t xml:space="preserve"> et al</w:t>
        </w:r>
      </w:ins>
      <w:ins w:id="54" w:author="fanzhou kong" w:date="2020-03-19T19:53:00Z">
        <w:r w:rsidR="00B552B4">
          <w:t>. showed</w:t>
        </w:r>
      </w:ins>
      <w:ins w:id="55" w:author="fanzhou kong" w:date="2020-03-19T19:54:00Z">
        <w:r w:rsidR="00B552B4">
          <w:t xml:space="preserve"> the effect of the over-optimistic issue</w:t>
        </w:r>
      </w:ins>
      <w:ins w:id="56" w:author="fanzhou kong" w:date="2020-03-19T20:20:00Z">
        <w:r w:rsidR="00062FF6">
          <w:t xml:space="preserve"> (same reference with 43)</w:t>
        </w:r>
      </w:ins>
      <w:ins w:id="57" w:author="fanzhou kong" w:date="2020-03-19T19:57:00Z">
        <w:r w:rsidR="004413BD">
          <w:t xml:space="preserve">. With </w:t>
        </w:r>
      </w:ins>
      <w:ins w:id="58" w:author="fanzhou kong" w:date="2020-03-19T19:59:00Z">
        <w:r w:rsidR="004413BD">
          <w:t>the same classif</w:t>
        </w:r>
      </w:ins>
      <w:ins w:id="59" w:author="fanzhou kong" w:date="2020-03-19T20:00:00Z">
        <w:r w:rsidR="004413BD">
          <w:t>ication and feature selection algorithms</w:t>
        </w:r>
      </w:ins>
      <w:ins w:id="60" w:author="fanzhou kong" w:date="2020-03-19T19:57:00Z">
        <w:r w:rsidR="004413BD">
          <w:t xml:space="preserve">, Guyon el al. </w:t>
        </w:r>
      </w:ins>
      <w:ins w:id="61" w:author="fanzhou kong" w:date="2020-03-19T20:02:00Z">
        <w:r w:rsidR="004413BD">
          <w:t xml:space="preserve">used all available datasets for feature selection, obtaining a </w:t>
        </w:r>
      </w:ins>
      <w:ins w:id="62" w:author="fanzhou kong" w:date="2020-03-19T19:58:00Z">
        <w:r w:rsidR="004413BD">
          <w:t xml:space="preserve">biased model and reached </w:t>
        </w:r>
      </w:ins>
      <w:ins w:id="63" w:author="fanzhou kong" w:date="2020-03-19T19:59:00Z">
        <w:r w:rsidR="004413BD">
          <w:t>100% cross-validation accuracy</w:t>
        </w:r>
      </w:ins>
      <w:ins w:id="64" w:author="fanzhou kong" w:date="2020-03-19T20:20:00Z">
        <w:r w:rsidR="00062FF6">
          <w:t xml:space="preserve"> (Reference 2)</w:t>
        </w:r>
      </w:ins>
      <w:ins w:id="65" w:author="fanzhou kong" w:date="2020-03-19T20:02:00Z">
        <w:r w:rsidR="004413BD">
          <w:t>;</w:t>
        </w:r>
      </w:ins>
      <w:ins w:id="66" w:author="fanzhou kong" w:date="2020-03-19T20:00:00Z">
        <w:r w:rsidR="004413BD">
          <w:t xml:space="preserve"> while </w:t>
        </w:r>
        <w:proofErr w:type="spellStart"/>
        <w:r w:rsidR="004413BD">
          <w:t>Ambroise</w:t>
        </w:r>
        <w:proofErr w:type="spellEnd"/>
        <w:r w:rsidR="004413BD">
          <w:t xml:space="preserve"> et al. </w:t>
        </w:r>
      </w:ins>
      <w:ins w:id="67" w:author="fanzhou kong" w:date="2020-03-19T20:03:00Z">
        <w:r w:rsidR="004413BD">
          <w:t>carried the feature selection with the training set only, and resulted in</w:t>
        </w:r>
      </w:ins>
      <w:ins w:id="68" w:author="fanzhou kong" w:date="2020-03-19T20:00:00Z">
        <w:r w:rsidR="004413BD">
          <w:t xml:space="preserve"> </w:t>
        </w:r>
      </w:ins>
      <w:ins w:id="69" w:author="fanzhou kong" w:date="2020-03-19T20:03:00Z">
        <w:r w:rsidR="004413BD">
          <w:t>a unbiased model</w:t>
        </w:r>
      </w:ins>
      <w:ins w:id="70" w:author="fanzhou kong" w:date="2020-03-19T20:04:00Z">
        <w:r w:rsidR="004413BD">
          <w:t xml:space="preserve"> with a</w:t>
        </w:r>
      </w:ins>
      <w:ins w:id="71" w:author="fanzhou kong" w:date="2020-03-19T20:00:00Z">
        <w:r w:rsidR="004413BD">
          <w:t xml:space="preserve"> </w:t>
        </w:r>
      </w:ins>
      <w:ins w:id="72" w:author="fanzhou kong" w:date="2020-03-19T20:01:00Z">
        <w:r w:rsidR="004413BD">
          <w:t xml:space="preserve">highest </w:t>
        </w:r>
      </w:ins>
      <w:ins w:id="73" w:author="fanzhou kong" w:date="2020-03-19T20:04:00Z">
        <w:r w:rsidR="004413BD">
          <w:t>true</w:t>
        </w:r>
      </w:ins>
      <w:ins w:id="74" w:author="fanzhou kong" w:date="2020-03-19T20:00:00Z">
        <w:r w:rsidR="004413BD">
          <w:t xml:space="preserve"> cross-validation accuracy </w:t>
        </w:r>
      </w:ins>
      <w:ins w:id="75" w:author="fanzhou kong" w:date="2020-03-19T20:04:00Z">
        <w:r w:rsidR="004413BD">
          <w:t>of</w:t>
        </w:r>
      </w:ins>
      <w:ins w:id="76" w:author="fanzhou kong" w:date="2020-03-19T20:01:00Z">
        <w:r w:rsidR="004413BD">
          <w:t xml:space="preserve"> 82.5%</w:t>
        </w:r>
      </w:ins>
      <w:ins w:id="77" w:author="fanzhou kong" w:date="2020-03-19T20:04:00Z">
        <w:r w:rsidR="004413BD">
          <w:t>.</w:t>
        </w:r>
      </w:ins>
      <w:ins w:id="78" w:author="fanzhou kong" w:date="2020-03-19T20:10:00Z">
        <w:r w:rsidR="00062FF6">
          <w:t xml:space="preserve"> </w:t>
        </w:r>
      </w:ins>
      <w:ins w:id="79" w:author="fanzhou kong" w:date="2020-03-19T20:21:00Z">
        <w:r w:rsidR="008272A2">
          <w:t xml:space="preserve">Thus, </w:t>
        </w:r>
      </w:ins>
      <w:ins w:id="80" w:author="fanzhou kong" w:date="2020-03-19T20:25:00Z">
        <w:r w:rsidR="008272A2">
          <w:t xml:space="preserve">to avoid such selection bias, </w:t>
        </w:r>
      </w:ins>
      <w:ins w:id="81" w:author="fanzhou kong" w:date="2020-03-19T20:21:00Z">
        <w:r w:rsidR="008272A2">
          <w:t>we carefully implemented the feature selection algorithm with the training dataset only</w:t>
        </w:r>
      </w:ins>
      <w:ins w:id="82" w:author="fanzhou kong" w:date="2020-03-19T20:25:00Z">
        <w:r w:rsidR="008272A2">
          <w:t xml:space="preserve">. </w:t>
        </w:r>
      </w:ins>
    </w:p>
    <w:p w14:paraId="39F5094F" w14:textId="30C3B3B8" w:rsidR="00D272E6" w:rsidRDefault="00E84870">
      <w:pPr>
        <w:jc w:val="both"/>
      </w:pPr>
      <w:commentRangeStart w:id="83"/>
      <w:r>
        <w:t>While</w:t>
      </w:r>
      <w:commentRangeEnd w:id="83"/>
      <w:r w:rsidR="008F6571">
        <w:rPr>
          <w:rStyle w:val="CommentReference"/>
        </w:rPr>
        <w:commentReference w:id="83"/>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0E02ED">
        <w:t>validate</w:t>
      </w:r>
      <w:ins w:id="84" w:author="Peng, Hong" w:date="2020-03-17T19:33:00Z">
        <w:r w:rsidR="000E02ED">
          <w:t xml:space="preserve"> </w:t>
        </w:r>
      </w:ins>
      <w:r w:rsidR="004571E5">
        <w:t xml:space="preserve">the classification </w:t>
      </w:r>
      <w:commentRangeStart w:id="85"/>
      <w:r w:rsidR="004571E5">
        <w:t>model</w:t>
      </w:r>
      <w:r w:rsidR="00C91A69">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C91A69">
        <w:fldChar w:fldCharType="separate"/>
      </w:r>
      <w:r w:rsidR="00755367" w:rsidRPr="00755367">
        <w:rPr>
          <w:noProof/>
          <w:vertAlign w:val="superscript"/>
        </w:rPr>
        <w:t>17</w:t>
      </w:r>
      <w:r w:rsidR="00C91A69">
        <w:fldChar w:fldCharType="end"/>
      </w:r>
      <w:commentRangeEnd w:id="85"/>
      <w:r w:rsidR="004C4CA8">
        <w:rPr>
          <w:rStyle w:val="CommentReference"/>
        </w:rPr>
        <w:commentReference w:id="85"/>
      </w:r>
      <w:r w:rsidR="007F0259">
        <w:t xml:space="preserve">. </w:t>
      </w:r>
      <w:commentRangeStart w:id="86"/>
      <w:r w:rsidR="007F0259">
        <w:t>The</w:t>
      </w:r>
      <w:commentRangeEnd w:id="86"/>
      <w:r w:rsidR="00352B26">
        <w:rPr>
          <w:rStyle w:val="CommentReference"/>
        </w:rPr>
        <w:commentReference w:id="86"/>
      </w:r>
      <w:r w:rsidR="007F0259">
        <w:t xml:space="preserve"> </w:t>
      </w:r>
      <w:r w:rsidR="00F50523">
        <w:t>independent</w:t>
      </w:r>
      <w:r w:rsidR="0034007A">
        <w:t xml:space="preserve"> </w:t>
      </w:r>
      <w:r w:rsidR="00F66288">
        <w:t>validation</w:t>
      </w:r>
      <w:del w:id="87" w:author="Peng, Hong" w:date="2020-03-17T19:53:00Z">
        <w:r w:rsidR="004571E5" w:rsidDel="003348A5">
          <w:delText>,</w:delText>
        </w:r>
      </w:del>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5960C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44&lt;/sup&gt;","plainTextFormattedCitation":"44","previouslyFormattedCitation":"&lt;sup&gt;44&lt;/sup&gt;"},"properties":{"noteIndex":0},"schema":"https://github.com/citation-style-language/schema/raw/master/csl-citation.json"}</w:instrText>
      </w:r>
      <w:r w:rsidR="00B23251">
        <w:fldChar w:fldCharType="separate"/>
      </w:r>
      <w:r w:rsidR="005960CC" w:rsidRPr="005960CC">
        <w:rPr>
          <w:noProof/>
          <w:vertAlign w:val="superscript"/>
        </w:rPr>
        <w:t>44</w:t>
      </w:r>
      <w:r w:rsidR="00B23251">
        <w:fldChar w:fldCharType="end"/>
      </w:r>
      <w:r w:rsidR="006E22F5">
        <w:t xml:space="preserve"> for model assessment</w:t>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88"/>
      <w:r w:rsidR="00A96C67">
        <w:t>table 2</w:t>
      </w:r>
      <w:r w:rsidR="001831A1">
        <w:t>.</w:t>
      </w:r>
      <w:commentRangeEnd w:id="88"/>
      <w:r w:rsidR="001E27AC">
        <w:rPr>
          <w:rStyle w:val="CommentReference"/>
        </w:rPr>
        <w:commentReference w:id="88"/>
      </w:r>
      <w:ins w:id="89" w:author="Xu, Jason" w:date="2020-03-19T14:25:00Z">
        <w:r w:rsidR="001C5F13">
          <w:t xml:space="preserve"> </w:t>
        </w:r>
      </w:ins>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r w:rsidR="00C007F0">
        <w:t>.</w:t>
      </w:r>
      <w:r w:rsidR="0057658A">
        <w:t xml:space="preserve"> </w:t>
      </w:r>
      <w:commentRangeStart w:id="90"/>
      <w:r w:rsidR="008F6571">
        <w:t>The results indicated tha</w:t>
      </w:r>
      <w:commentRangeEnd w:id="90"/>
      <w:r w:rsidR="006F059D">
        <w:rPr>
          <w:rStyle w:val="CommentReference"/>
        </w:rPr>
        <w:commentReference w:id="90"/>
      </w:r>
      <w:r w:rsidR="008F6571">
        <w:t>t</w:t>
      </w:r>
      <w:r w:rsidR="00D869D3">
        <w:t xml:space="preserve">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8F6571">
        <w:t>were sufficient to be used</w:t>
      </w:r>
      <w:r w:rsidR="00E62225">
        <w:t xml:space="preserve"> to</w:t>
      </w:r>
      <w:r w:rsidR="00791AAE">
        <w:t xml:space="preserve"> predict the geological origins</w:t>
      </w:r>
      <w:del w:id="91" w:author="Xu, Jason" w:date="2020-03-19T14:39:00Z">
        <w:r w:rsidR="0057658A" w:rsidRPr="006C7BD7" w:rsidDel="001D3D77">
          <w:delText>.</w:delText>
        </w:r>
      </w:del>
      <w:ins w:id="92" w:author="Xu, Jason" w:date="2020-03-19T14:39:00Z">
        <w:r w:rsidR="001D3D77">
          <w:t>…</w:t>
        </w:r>
      </w:ins>
      <w:ins w:id="93" w:author="Xu, Jason" w:date="2020-03-19T14:37:00Z">
        <w:r w:rsidR="002A5A1D">
          <w:t xml:space="preserve"> </w:t>
        </w:r>
      </w:ins>
      <w:ins w:id="94" w:author="Xu, Jason" w:date="2020-03-19T14:39:00Z">
        <w:r w:rsidR="001D3D77">
          <w:t>(</w:t>
        </w:r>
      </w:ins>
      <w:proofErr w:type="gramStart"/>
      <w:ins w:id="95" w:author="Xu, Jason" w:date="2020-03-19T14:37:00Z">
        <w:r w:rsidR="002A5A1D">
          <w:t>Need  to</w:t>
        </w:r>
        <w:proofErr w:type="gramEnd"/>
        <w:r w:rsidR="002A5A1D">
          <w:t xml:space="preserve"> state our  workflow was successful… </w:t>
        </w:r>
      </w:ins>
      <w:r w:rsidR="00A475E2">
        <w:t xml:space="preserve"> </w:t>
      </w:r>
      <w:r w:rsidR="003647FB">
        <w:t>Coincidently</w:t>
      </w:r>
      <w:r w:rsidR="000B2825">
        <w:t xml:space="preserve">, </w:t>
      </w:r>
      <w:r w:rsidR="00506D0B">
        <w:t xml:space="preserve">in a similar study </w:t>
      </w:r>
      <w:r w:rsidR="00093D73">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093D73">
        <w:fldChar w:fldCharType="separate"/>
      </w:r>
      <w:r w:rsidR="00755367" w:rsidRPr="00755367">
        <w:rPr>
          <w:noProof/>
          <w:vertAlign w:val="superscript"/>
        </w:rPr>
        <w:t>12</w:t>
      </w:r>
      <w:r w:rsidR="00093D73">
        <w:fldChar w:fldCharType="end"/>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r w:rsidR="0096118E">
        <w:t xml:space="preserve">To </w:t>
      </w:r>
      <w:r w:rsidR="008F6571">
        <w:t>further study</w:t>
      </w:r>
      <w:r w:rsidR="00046760">
        <w:t xml:space="preserve"> </w:t>
      </w:r>
      <w:commentRangeStart w:id="96"/>
      <w:r w:rsidR="008F6571">
        <w:t xml:space="preserve">why the four features played </w:t>
      </w:r>
      <w:r w:rsidR="00424D91">
        <w:t xml:space="preserve">such </w:t>
      </w:r>
      <w:r w:rsidR="008F6571">
        <w:t xml:space="preserve">a </w:t>
      </w:r>
      <w:r w:rsidR="00424D91">
        <w:t xml:space="preserve">critical role </w:t>
      </w:r>
      <w:commentRangeEnd w:id="96"/>
      <w:r w:rsidR="00C50D77">
        <w:rPr>
          <w:rStyle w:val="CommentReference"/>
        </w:rPr>
        <w:commentReference w:id="96"/>
      </w:r>
      <w:r w:rsidR="00424D91">
        <w:t>in the differentiation, we plot</w:t>
      </w:r>
      <w:r w:rsidR="00795322">
        <w:t>t</w:t>
      </w:r>
      <w:r w:rsidR="00424D91">
        <w:t xml:space="preserve">ed </w:t>
      </w:r>
      <w:r w:rsidR="00D6348A">
        <w:t>their relative median concentration</w:t>
      </w:r>
      <w:r w:rsidR="00D97703">
        <w:t>s</w:t>
      </w:r>
      <w:r w:rsidR="00D6348A">
        <w:t xml:space="preserve">. As </w:t>
      </w:r>
      <w:r w:rsidR="00C3020B">
        <w:t>shown in Fig</w:t>
      </w:r>
      <w:r w:rsidR="004F1A7C">
        <w:t>.</w:t>
      </w:r>
      <w:r w:rsidR="00C3020B">
        <w:t xml:space="preserve"> </w:t>
      </w:r>
      <w:proofErr w:type="gramStart"/>
      <w:r w:rsidR="00C3020B">
        <w:t xml:space="preserve">5 </w:t>
      </w:r>
      <w:r w:rsidR="009A3A64">
        <w:t>,</w:t>
      </w:r>
      <w:proofErr w:type="gramEnd"/>
      <w:r w:rsidR="009A3A64">
        <w:t xml:space="preserve"> </w:t>
      </w:r>
      <w:commentRangeStart w:id="97"/>
      <w:commentRangeStart w:id="98"/>
      <w:r w:rsidR="00795322">
        <w:t>e</w:t>
      </w:r>
      <w:r w:rsidR="00795322" w:rsidRPr="009A0C81">
        <w:t>ach</w:t>
      </w:r>
      <w:r w:rsidR="00795322" w:rsidRPr="00321138">
        <w:t xml:space="preserve"> GI rice </w:t>
      </w:r>
      <w:r w:rsidR="00970C42">
        <w:t>had</w:t>
      </w:r>
      <w:r w:rsidR="00970C42" w:rsidRPr="00321138">
        <w:t xml:space="preserve"> </w:t>
      </w:r>
      <w:r w:rsidR="007875BD">
        <w:t>a</w:t>
      </w:r>
      <w:r w:rsidR="007875BD" w:rsidRPr="00321138">
        <w:t xml:space="preserve"> </w:t>
      </w:r>
      <w:r w:rsidR="00795322" w:rsidRPr="00321138">
        <w:t xml:space="preserve">unique elemental </w:t>
      </w:r>
      <w:r w:rsidR="00795322">
        <w:t>profil</w:t>
      </w:r>
      <w:r w:rsidR="00EB3C91">
        <w:t>e</w:t>
      </w:r>
      <w:r w:rsidR="00795322" w:rsidRPr="00681411">
        <w:t>.</w:t>
      </w:r>
      <w:commentRangeStart w:id="99"/>
      <w:commentRangeEnd w:id="97"/>
      <w:r w:rsidR="003348A5">
        <w:rPr>
          <w:rStyle w:val="CommentReference"/>
        </w:rPr>
        <w:commentReference w:id="97"/>
      </w:r>
      <w:commentRangeEnd w:id="98"/>
      <w:r w:rsidR="00CC377B">
        <w:rPr>
          <w:rStyle w:val="CommentReference"/>
        </w:rPr>
        <w:commentReference w:id="98"/>
      </w:r>
      <w:r w:rsidR="00795322">
        <w:t xml:space="preserve"> </w:t>
      </w:r>
      <w:r w:rsidR="00F21AEA">
        <w:t>Interestingly</w:t>
      </w:r>
      <w:r w:rsidR="00195384">
        <w:t>,</w:t>
      </w:r>
      <w:del w:id="100" w:author="Xu, Jason" w:date="2020-03-19T14:43:00Z">
        <w:r w:rsidR="00195384" w:rsidDel="000D6B9D">
          <w:delText xml:space="preserve"> </w:delText>
        </w:r>
      </w:del>
      <w:ins w:id="101" w:author="Xu, Jason" w:date="2020-03-18T15:06:00Z">
        <w:r w:rsidR="00DC116D">
          <w:t xml:space="preserve"> </w:t>
        </w:r>
      </w:ins>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Al amon</w:t>
      </w:r>
      <w:commentRangeEnd w:id="99"/>
      <w:r w:rsidR="000D6B9D">
        <w:rPr>
          <w:rStyle w:val="CommentReference"/>
        </w:rPr>
        <w:commentReference w:id="99"/>
      </w:r>
      <w:r w:rsidR="005C7CA7">
        <w:t xml:space="preserve">g all </w:t>
      </w:r>
      <w:r w:rsidR="0099256A">
        <w:t xml:space="preserve">six types of GI rice, </w:t>
      </w:r>
      <w:r w:rsidR="00091E85">
        <w:t>PJ-2 had the lowest.</w:t>
      </w:r>
      <w:r w:rsidR="00BD6E09">
        <w:t xml:space="preserve"> </w:t>
      </w:r>
      <w:r w:rsidR="00D821D7">
        <w:t>And f</w:t>
      </w:r>
      <w:r w:rsidR="005B1F9E">
        <w:t xml:space="preserve">or GI rice obtained from the </w:t>
      </w:r>
      <w:r w:rsidR="008E602D">
        <w:t xml:space="preserve">same geological location, </w:t>
      </w:r>
      <w:r w:rsidR="00D821D7">
        <w:t xml:space="preserve">PJ-1&amp; 2 </w:t>
      </w:r>
      <w:r w:rsidR="008E602D">
        <w:t xml:space="preserve">differed in </w:t>
      </w:r>
      <w:r w:rsidR="003F54F9">
        <w:t xml:space="preserve">the </w:t>
      </w:r>
      <w:r w:rsidR="00AA3279">
        <w:t xml:space="preserve">composition of </w:t>
      </w:r>
      <w:r w:rsidR="00720B79" w:rsidRPr="009F7A4A">
        <w:rPr>
          <w:vertAlign w:val="superscript"/>
        </w:rPr>
        <w:t>23</w:t>
      </w:r>
      <w:r w:rsidR="00720B79">
        <w:t xml:space="preserve">Na, </w:t>
      </w:r>
      <w:r w:rsidR="00720B79" w:rsidRPr="009F7A4A">
        <w:rPr>
          <w:vertAlign w:val="superscript"/>
        </w:rPr>
        <w:t>85</w:t>
      </w:r>
      <w:r w:rsidR="00720B79">
        <w:t xml:space="preserve">Rb, and </w:t>
      </w:r>
      <w:r w:rsidR="00720B79" w:rsidRPr="009F7A4A">
        <w:rPr>
          <w:vertAlign w:val="superscript"/>
        </w:rPr>
        <w:t>10</w:t>
      </w:r>
      <w:r w:rsidR="00720B79">
        <w:t>B</w:t>
      </w:r>
      <w:r w:rsidR="00AA3279">
        <w:t xml:space="preserve">. </w:t>
      </w:r>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5960CC">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45,46&lt;/sup&gt;"},"properties":{"noteIndex":0},"schema":"https://github.com/citation-style-language/schema/raw/master/csl-citation.json"}</w:instrText>
      </w:r>
      <w:r w:rsidR="00900953">
        <w:fldChar w:fldCharType="separate"/>
      </w:r>
      <w:r w:rsidR="005960CC" w:rsidRPr="005960CC">
        <w:rPr>
          <w:noProof/>
          <w:vertAlign w:val="superscript"/>
        </w:rPr>
        <w:t>45,46</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r w:rsidR="00075B74">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5960CC">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47&lt;/sup&gt;","plainTextFormattedCitation":"47","previouslyFormattedCitation":"&lt;sup&gt;47&lt;/sup&gt;"},"properties":{"noteIndex":0},"schema":"https://github.com/citation-style-language/schema/raw/master/csl-citation.json"}</w:instrText>
      </w:r>
      <w:r w:rsidR="00B71E6B">
        <w:fldChar w:fldCharType="separate"/>
      </w:r>
      <w:r w:rsidR="005960CC" w:rsidRPr="005960CC">
        <w:rPr>
          <w:noProof/>
          <w:vertAlign w:val="superscript"/>
        </w:rPr>
        <w:t>47</w:t>
      </w:r>
      <w:r w:rsidR="00B71E6B">
        <w:fldChar w:fldCharType="end"/>
      </w:r>
      <w:r w:rsidR="00B71E6B" w:rsidRPr="00DA3487">
        <w:rPr>
          <w:vertAlign w:val="superscript"/>
        </w:rPr>
        <w:t>,</w:t>
      </w:r>
      <w:r w:rsidR="00B71E6B">
        <w:fldChar w:fldCharType="begin" w:fldLock="1"/>
      </w:r>
      <w:r w:rsidR="005960CC">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48&lt;/sup&gt;","plainTextFormattedCitation":"48","previouslyFormattedCitation":"&lt;sup&gt;48&lt;/sup&gt;"},"properties":{"noteIndex":0},"schema":"https://github.com/citation-style-language/schema/raw/master/csl-citation.json"}</w:instrText>
      </w:r>
      <w:r w:rsidR="00B71E6B">
        <w:fldChar w:fldCharType="separate"/>
      </w:r>
      <w:r w:rsidR="005960CC" w:rsidRPr="005960CC">
        <w:rPr>
          <w:noProof/>
          <w:vertAlign w:val="superscript"/>
        </w:rPr>
        <w:t>48</w:t>
      </w:r>
      <w:r w:rsidR="00B71E6B">
        <w:fldChar w:fldCharType="end"/>
      </w:r>
      <w:r w:rsidR="00B71E6B">
        <w:t>.</w:t>
      </w:r>
      <w:r w:rsidR="00BD1FB3">
        <w:t xml:space="preserve"> </w:t>
      </w:r>
    </w:p>
    <w:p w14:paraId="3F80585E" w14:textId="2EA258FD" w:rsidR="006E22F5" w:rsidRPr="0007471E" w:rsidRDefault="00D272E6" w:rsidP="00CB36B0">
      <w:pPr>
        <w:jc w:val="both"/>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 xml:space="preserve">study on Brazilian rice,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 xml:space="preserve">applied to paddy filed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 </w:t>
      </w:r>
      <w:r w:rsidR="00C3385F">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C3385F">
        <w:fldChar w:fldCharType="separate"/>
      </w:r>
      <w:r w:rsidR="00755367" w:rsidRPr="00755367">
        <w:rPr>
          <w:noProof/>
          <w:vertAlign w:val="superscript"/>
        </w:rPr>
        <w:t>12</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 ori</w:t>
      </w:r>
      <w:r w:rsidR="009375B6">
        <w:t>ginated from Guangxi province</w:t>
      </w:r>
      <w:r w:rsidR="004B21D9">
        <w:t xml:space="preserve">, </w:t>
      </w:r>
      <w:r w:rsidR="0007471E">
        <w:t xml:space="preserve">having the highest level </w:t>
      </w:r>
      <w:r w:rsidR="003040AC">
        <w:t>(Table 1)</w:t>
      </w:r>
      <w:r w:rsidR="00134F7B">
        <w:t>.</w:t>
      </w:r>
      <w:r w:rsidR="0086683F">
        <w:t xml:space="preserve"> </w:t>
      </w:r>
      <w:r w:rsidR="005646FA">
        <w:t xml:space="preserve">Therefore, </w:t>
      </w:r>
      <w:r w:rsidR="004459FB">
        <w:t xml:space="preserve">we further applied the ML-based </w:t>
      </w:r>
      <w:r w:rsidR="00CB36B0">
        <w:t>work</w:t>
      </w:r>
      <w:r w:rsidR="004459FB">
        <w:t>flow established</w:t>
      </w:r>
      <w:r w:rsidR="00CB36B0">
        <w:t xml:space="preserve"> earlier</w:t>
      </w:r>
      <w:r w:rsidR="004459FB">
        <w:t xml:space="preserve"> by </w:t>
      </w:r>
      <w:r w:rsidR="00CB36B0">
        <w:t xml:space="preserve">first </w:t>
      </w:r>
      <w:r w:rsidR="0086683F">
        <w:t>regrouping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lastRenderedPageBreak/>
        <w:t xml:space="preserve">to </w:t>
      </w:r>
      <w:r w:rsidR="00E259AF">
        <w:rPr>
          <w:iCs/>
        </w:rPr>
        <w:t>the result of feature selection, it was found that</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AF5355">
        <w:rPr>
          <w:iCs/>
        </w:rPr>
        <w:t>. F</w:t>
      </w:r>
      <w:r w:rsidR="00C34A83">
        <w:rPr>
          <w:iCs/>
        </w:rPr>
        <w:t>ig. 6 visualize</w:t>
      </w:r>
      <w:r w:rsidR="0076173A">
        <w:rPr>
          <w:iCs/>
        </w:rPr>
        <w:t>d</w:t>
      </w:r>
      <w:r w:rsidR="00C34A83">
        <w:rPr>
          <w:iCs/>
        </w:rPr>
        <w:t xml:space="preserve"> the significant difference of </w:t>
      </w:r>
      <w:r w:rsidR="00C34A83">
        <w:rPr>
          <w:iCs/>
          <w:vertAlign w:val="superscript"/>
        </w:rPr>
        <w:t>114</w:t>
      </w:r>
      <w:r w:rsidR="00C34A83">
        <w:rPr>
          <w:iCs/>
        </w:rPr>
        <w:t>Cd concentration between GG and non-GG rice samples (</w:t>
      </w:r>
      <w:r w:rsidR="00C34A83">
        <w:rPr>
          <w:i/>
          <w:iCs/>
        </w:rPr>
        <w:t>P</w:t>
      </w:r>
      <w:r w:rsidR="00C34A83">
        <w:rPr>
          <w:iCs/>
        </w:rPr>
        <w:t xml:space="preserve"> &lt; 0.05).</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t>
      </w:r>
      <w:r w:rsidR="00BB264C">
        <w:rPr>
          <w:iCs/>
        </w:rPr>
        <w:t xml:space="preserve">majorly </w:t>
      </w:r>
      <w:r w:rsidR="00983450">
        <w:rPr>
          <w:iCs/>
        </w:rPr>
        <w:t xml:space="preserve">due to </w:t>
      </w:r>
      <w:r w:rsidR="009725C3">
        <w:rPr>
          <w:iCs/>
        </w:rPr>
        <w:t xml:space="preserve">the combination of </w:t>
      </w:r>
      <w:r w:rsidR="00E30548">
        <w:rPr>
          <w:iCs/>
        </w:rPr>
        <w:t>geogenic</w:t>
      </w:r>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operties":{"noteIndex":0},"schema":"https://github.com/citation-style-language/schema/raw/master/csl-citation.json"}</w:instrText>
      </w:r>
      <w:r w:rsidR="007548E9">
        <w:rPr>
          <w:iCs/>
        </w:rPr>
        <w:fldChar w:fldCharType="separate"/>
      </w:r>
      <w:r w:rsidR="007548E9" w:rsidRPr="007548E9">
        <w:rPr>
          <w:iCs/>
          <w:noProof/>
          <w:vertAlign w:val="superscript"/>
        </w:rPr>
        <w:t>49</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9375B6" w:rsidRPr="009375B6">
        <w:rPr>
          <w:iCs/>
          <w:noProof/>
          <w:vertAlign w:val="superscript"/>
        </w:rPr>
        <w:t>49</w:t>
      </w:r>
      <w:r w:rsidR="00F71C31">
        <w:rPr>
          <w:iCs/>
        </w:rPr>
        <w:fldChar w:fldCharType="end"/>
      </w:r>
      <w:r w:rsidR="00F71C31">
        <w:rPr>
          <w:iCs/>
        </w:rPr>
        <w:t>.</w:t>
      </w:r>
      <w:r w:rsidR="00156D05">
        <w:rPr>
          <w:iCs/>
        </w:rPr>
        <w:t xml:space="preserve"> </w:t>
      </w:r>
      <w:r w:rsidR="006B7154">
        <w:rPr>
          <w:iCs/>
        </w:rPr>
        <w:t xml:space="preserve">With this, we concluded that among the six GI rice in the </w:t>
      </w:r>
      <w:proofErr w:type="spellStart"/>
      <w:r w:rsidR="006B7154">
        <w:rPr>
          <w:iCs/>
        </w:rPr>
        <w:t>studt</w:t>
      </w:r>
      <w:proofErr w:type="spellEnd"/>
      <w:r w:rsidR="006B7154">
        <w:rPr>
          <w:iCs/>
        </w:rPr>
        <w:t xml:space="preserve">, </w:t>
      </w:r>
      <w:r w:rsidR="00D1482D" w:rsidRPr="00D1482D">
        <w:rPr>
          <w:iCs/>
          <w:vertAlign w:val="superscript"/>
        </w:rPr>
        <w:t>114</w:t>
      </w:r>
      <w:r w:rsidR="00F71C31">
        <w:rPr>
          <w:iCs/>
        </w:rPr>
        <w:t xml:space="preserve">Cd </w:t>
      </w:r>
      <w:r w:rsidR="006B7154">
        <w:rPr>
          <w:iCs/>
        </w:rPr>
        <w:t xml:space="preserve">can be used </w:t>
      </w:r>
      <w:r w:rsidR="00F71C31">
        <w:rPr>
          <w:iCs/>
        </w:rPr>
        <w:t>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102"/>
      <w:commentRangeStart w:id="103"/>
      <w:commentRangeStart w:id="104"/>
      <w:r w:rsidR="00D60107">
        <w:rPr>
          <w:iCs/>
        </w:rPr>
        <w:t xml:space="preserve">This </w:t>
      </w:r>
      <w:proofErr w:type="gramStart"/>
      <w:r w:rsidR="00D60107">
        <w:rPr>
          <w:iCs/>
        </w:rPr>
        <w:t xml:space="preserve">provided </w:t>
      </w:r>
      <w:r w:rsidR="00B14C1C" w:rsidRPr="009959E2">
        <w:t xml:space="preserve"> GI</w:t>
      </w:r>
      <w:proofErr w:type="gramEnd"/>
      <w:r w:rsidR="00B14C1C" w:rsidRPr="009959E2">
        <w:t xml:space="preserve"> rice from potential fraudulent activities, we would introduce “positive” samples into the classification. One common solution is to dilute GI rice samples with serial does of  highly “l</w:t>
      </w:r>
      <w:r w:rsidR="00B14C1C" w:rsidRPr="009959E2">
        <w:rPr>
          <w:rFonts w:hint="eastAsia"/>
        </w:rPr>
        <w:t>o</w:t>
      </w:r>
      <w:r w:rsidR="00B14C1C" w:rsidRPr="009959E2">
        <w:t>ok-alikes”</w:t>
      </w:r>
      <w:r w:rsidR="00B14C1C" w:rsidRPr="009959E2">
        <w:fldChar w:fldCharType="begin" w:fldLock="1"/>
      </w:r>
      <w:r w:rsidR="007548E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B14C1C" w:rsidRPr="009959E2">
        <w:fldChar w:fldCharType="separate"/>
      </w:r>
      <w:r w:rsidR="009375B6" w:rsidRPr="009375B6">
        <w:rPr>
          <w:noProof/>
          <w:vertAlign w:val="superscript"/>
        </w:rPr>
        <w:t>50</w:t>
      </w:r>
      <w:r w:rsidR="00B14C1C" w:rsidRPr="009959E2">
        <w:fldChar w:fldCharType="end"/>
      </w:r>
      <w:r w:rsidR="00B14C1C" w:rsidRPr="009959E2">
        <w:t xml:space="preserve"> .</w:t>
      </w:r>
      <w:commentRangeEnd w:id="102"/>
      <w:r w:rsidR="00B14C1C" w:rsidRPr="009959E2">
        <w:rPr>
          <w:rStyle w:val="CommentReference"/>
        </w:rPr>
        <w:commentReference w:id="102"/>
      </w:r>
      <w:commentRangeEnd w:id="103"/>
      <w:r w:rsidR="00B14C1C" w:rsidRPr="009959E2">
        <w:rPr>
          <w:rStyle w:val="CommentReference"/>
        </w:rPr>
        <w:commentReference w:id="103"/>
      </w:r>
      <w:commentRangeEnd w:id="104"/>
      <w:r w:rsidR="006B7154">
        <w:rPr>
          <w:rStyle w:val="CommentReference"/>
        </w:rPr>
        <w:commentReference w:id="104"/>
      </w:r>
      <w:r w:rsidR="00B14C1C" w:rsidRPr="009959E2">
        <w:t>.</w:t>
      </w:r>
    </w:p>
    <w:p w14:paraId="69674993" w14:textId="577A324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105"/>
      <w:r w:rsidRPr="007C0490">
        <w:rPr>
          <w:rFonts w:hint="eastAsia"/>
          <w:b/>
          <w:bCs/>
        </w:rPr>
        <w:t>F</w:t>
      </w:r>
      <w:r w:rsidRPr="007C0490">
        <w:rPr>
          <w:b/>
          <w:bCs/>
        </w:rPr>
        <w:t xml:space="preserve">UNDING </w:t>
      </w:r>
      <w:r w:rsidR="00204AEF" w:rsidRPr="007C0490">
        <w:rPr>
          <w:b/>
          <w:bCs/>
        </w:rPr>
        <w:t xml:space="preserve">SOURCES </w:t>
      </w:r>
      <w:commentRangeEnd w:id="105"/>
      <w:r w:rsidR="00DF2003">
        <w:rPr>
          <w:rStyle w:val="CommentReference"/>
        </w:rPr>
        <w:commentReference w:id="105"/>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2D95E14E" w14:textId="0E021F0D" w:rsidR="007548E9" w:rsidRPr="007548E9" w:rsidRDefault="00FE7C78" w:rsidP="007548E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548E9" w:rsidRPr="007548E9">
        <w:rPr>
          <w:rFonts w:ascii="Calibri" w:hAnsi="Calibri" w:cs="Calibri"/>
          <w:noProof/>
          <w:szCs w:val="24"/>
        </w:rPr>
        <w:t>1.</w:t>
      </w:r>
      <w:r w:rsidR="007548E9" w:rsidRPr="007548E9">
        <w:rPr>
          <w:rFonts w:ascii="Calibri" w:hAnsi="Calibri" w:cs="Calibri"/>
          <w:noProof/>
          <w:szCs w:val="24"/>
        </w:rPr>
        <w:tab/>
        <w:t xml:space="preserve">Drivelos, S. A. &amp; Georgiou, C. A. Multi-element and multi-isotope-ratio analysis to determine the geographical origin of foods in the European Union. </w:t>
      </w:r>
      <w:r w:rsidR="007548E9" w:rsidRPr="007548E9">
        <w:rPr>
          <w:rFonts w:ascii="Calibri" w:hAnsi="Calibri" w:cs="Calibri"/>
          <w:i/>
          <w:iCs/>
          <w:noProof/>
          <w:szCs w:val="24"/>
        </w:rPr>
        <w:t>TrAC - Trends Anal. Chem.</w:t>
      </w:r>
      <w:r w:rsidR="007548E9" w:rsidRPr="007548E9">
        <w:rPr>
          <w:rFonts w:ascii="Calibri" w:hAnsi="Calibri" w:cs="Calibri"/>
          <w:noProof/>
          <w:szCs w:val="24"/>
        </w:rPr>
        <w:t xml:space="preserve"> </w:t>
      </w:r>
      <w:r w:rsidR="007548E9" w:rsidRPr="007548E9">
        <w:rPr>
          <w:rFonts w:ascii="Calibri" w:hAnsi="Calibri" w:cs="Calibri"/>
          <w:b/>
          <w:bCs/>
          <w:noProof/>
          <w:szCs w:val="24"/>
        </w:rPr>
        <w:t>40</w:t>
      </w:r>
      <w:r w:rsidR="007548E9" w:rsidRPr="007548E9">
        <w:rPr>
          <w:rFonts w:ascii="Calibri" w:hAnsi="Calibri" w:cs="Calibri"/>
          <w:noProof/>
          <w:szCs w:val="24"/>
        </w:rPr>
        <w:t>, 38–51 (2012).</w:t>
      </w:r>
    </w:p>
    <w:p w14:paraId="69F130EB"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w:t>
      </w:r>
      <w:r w:rsidRPr="007548E9">
        <w:rPr>
          <w:rFonts w:ascii="Calibri" w:hAnsi="Calibri" w:cs="Calibri"/>
          <w:noProof/>
          <w:szCs w:val="24"/>
        </w:rPr>
        <w:tab/>
        <w:t xml:space="preserve">Summary of the Paris Convention for the Protection of Industrial Property (1883). Available at: https://www.wipo.int/treaties/en/ip/paris/summary_paris.html. </w:t>
      </w:r>
    </w:p>
    <w:p w14:paraId="64EEA16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w:t>
      </w:r>
      <w:r w:rsidRPr="007548E9">
        <w:rPr>
          <w:rFonts w:ascii="Calibri" w:hAnsi="Calibri" w:cs="Calibri"/>
          <w:noProof/>
          <w:szCs w:val="24"/>
        </w:rPr>
        <w:tab/>
        <w:t xml:space="preserve">Luykx, D. M. A. M. &amp; Ruth, S. M. Van. Food Chemistry An overview of analytical methods for determining the geographical origin of food products. </w:t>
      </w:r>
      <w:r w:rsidRPr="007548E9">
        <w:rPr>
          <w:rFonts w:ascii="Calibri" w:hAnsi="Calibri" w:cs="Calibri"/>
          <w:b/>
          <w:bCs/>
          <w:noProof/>
          <w:szCs w:val="24"/>
        </w:rPr>
        <w:t>107</w:t>
      </w:r>
      <w:r w:rsidRPr="007548E9">
        <w:rPr>
          <w:rFonts w:ascii="Calibri" w:hAnsi="Calibri" w:cs="Calibri"/>
          <w:noProof/>
          <w:szCs w:val="24"/>
        </w:rPr>
        <w:t>, 897–911 (2008).</w:t>
      </w:r>
    </w:p>
    <w:p w14:paraId="31B3CEA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w:t>
      </w:r>
      <w:r w:rsidRPr="007548E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A0CBB4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5.</w:t>
      </w:r>
      <w:r w:rsidRPr="007548E9">
        <w:rPr>
          <w:rFonts w:ascii="Calibri" w:hAnsi="Calibri" w:cs="Calibri"/>
          <w:noProof/>
          <w:szCs w:val="24"/>
        </w:rPr>
        <w:tab/>
        <w:t xml:space="preserve">Li, Y. Protection of Geographical Indications in China. (2017). Available at: https://www.niuyie.com/protection-of-geographical-indications-in-china/. </w:t>
      </w:r>
    </w:p>
    <w:p w14:paraId="3578A8D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6.</w:t>
      </w:r>
      <w:r w:rsidRPr="007548E9">
        <w:rPr>
          <w:rFonts w:ascii="Calibri" w:hAnsi="Calibri" w:cs="Calibri"/>
          <w:noProof/>
          <w:szCs w:val="24"/>
        </w:rPr>
        <w:tab/>
        <w:t xml:space="preserve">Chauhan, B. S., Jabran, K. &amp; Mahajan, G. </w:t>
      </w:r>
      <w:r w:rsidRPr="007548E9">
        <w:rPr>
          <w:rFonts w:ascii="Calibri" w:hAnsi="Calibri" w:cs="Calibri"/>
          <w:i/>
          <w:iCs/>
          <w:noProof/>
          <w:szCs w:val="24"/>
        </w:rPr>
        <w:t>Rice Production Worldwide</w:t>
      </w:r>
      <w:r w:rsidRPr="007548E9">
        <w:rPr>
          <w:rFonts w:ascii="Calibri" w:hAnsi="Calibri" w:cs="Calibri"/>
          <w:noProof/>
          <w:szCs w:val="24"/>
        </w:rPr>
        <w:t>.</w:t>
      </w:r>
    </w:p>
    <w:p w14:paraId="70F2467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7.</w:t>
      </w:r>
      <w:r w:rsidRPr="007548E9">
        <w:rPr>
          <w:rFonts w:ascii="Calibri" w:hAnsi="Calibri" w:cs="Calibri"/>
          <w:noProof/>
          <w:szCs w:val="24"/>
        </w:rPr>
        <w:tab/>
        <w:t xml:space="preserve">Paddy rice production worldwide 2017-2018, by country,. </w:t>
      </w:r>
      <w:r w:rsidRPr="007548E9">
        <w:rPr>
          <w:rFonts w:ascii="Calibri" w:hAnsi="Calibri" w:cs="Calibri"/>
          <w:i/>
          <w:iCs/>
          <w:noProof/>
          <w:szCs w:val="24"/>
        </w:rPr>
        <w:t>Statista</w:t>
      </w:r>
      <w:r w:rsidRPr="007548E9">
        <w:rPr>
          <w:rFonts w:ascii="Calibri" w:hAnsi="Calibri" w:cs="Calibri"/>
          <w:noProof/>
          <w:szCs w:val="24"/>
        </w:rPr>
        <w:t xml:space="preserve"> (2019). Available at: https://www.statista.com/statistics/255937/leading-rice-producers-worldwide/. </w:t>
      </w:r>
    </w:p>
    <w:p w14:paraId="19859DC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8.</w:t>
      </w:r>
      <w:r w:rsidRPr="007548E9">
        <w:rPr>
          <w:rFonts w:ascii="Calibri" w:hAnsi="Calibri" w:cs="Calibri"/>
          <w:noProof/>
          <w:szCs w:val="24"/>
        </w:rPr>
        <w:tab/>
        <w:t xml:space="preserve">Jin, S., Zhang, Y. &amp; Xu, Y. Amount of information and the willingness of consumers to pay for food traceability in China. </w:t>
      </w:r>
      <w:r w:rsidRPr="007548E9">
        <w:rPr>
          <w:rFonts w:ascii="Calibri" w:hAnsi="Calibri" w:cs="Calibri"/>
          <w:i/>
          <w:iCs/>
          <w:noProof/>
          <w:szCs w:val="24"/>
        </w:rPr>
        <w:t>Food Control</w:t>
      </w:r>
      <w:r w:rsidRPr="007548E9">
        <w:rPr>
          <w:rFonts w:ascii="Calibri" w:hAnsi="Calibri" w:cs="Calibri"/>
          <w:noProof/>
          <w:szCs w:val="24"/>
        </w:rPr>
        <w:t xml:space="preserve"> (2017). doi:10.1016/j.foodcont.2017.02.012</w:t>
      </w:r>
    </w:p>
    <w:p w14:paraId="360248F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9.</w:t>
      </w:r>
      <w:r w:rsidRPr="007548E9">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7548E9">
        <w:rPr>
          <w:rFonts w:ascii="Calibri" w:hAnsi="Calibri" w:cs="Calibri"/>
          <w:b/>
          <w:bCs/>
          <w:noProof/>
          <w:szCs w:val="24"/>
        </w:rPr>
        <w:t>5</w:t>
      </w:r>
      <w:r w:rsidRPr="007548E9">
        <w:rPr>
          <w:rFonts w:ascii="Calibri" w:hAnsi="Calibri" w:cs="Calibri"/>
          <w:noProof/>
          <w:szCs w:val="24"/>
        </w:rPr>
        <w:t>, 80–96 (2014).</w:t>
      </w:r>
    </w:p>
    <w:p w14:paraId="10B4E5C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10.</w:t>
      </w:r>
      <w:r w:rsidRPr="007548E9">
        <w:rPr>
          <w:rFonts w:ascii="Calibri" w:hAnsi="Calibri" w:cs="Calibri"/>
          <w:noProof/>
          <w:szCs w:val="24"/>
        </w:rPr>
        <w:tab/>
        <w:t>Veeck, G. Food Safety Concerns and Rice Imports in China : 1998 - 2016. (2017).</w:t>
      </w:r>
    </w:p>
    <w:p w14:paraId="06DF947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11.</w:t>
      </w:r>
      <w:r w:rsidRPr="007548E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141</w:t>
      </w:r>
      <w:r w:rsidRPr="007548E9">
        <w:rPr>
          <w:rFonts w:ascii="Calibri" w:hAnsi="Calibri" w:cs="Calibri"/>
          <w:noProof/>
          <w:szCs w:val="24"/>
        </w:rPr>
        <w:t>, 3504–3509 (2013).</w:t>
      </w:r>
    </w:p>
    <w:p w14:paraId="4A4EF07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12.</w:t>
      </w:r>
      <w:r w:rsidRPr="007548E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548E9">
        <w:rPr>
          <w:rFonts w:ascii="Calibri" w:hAnsi="Calibri" w:cs="Calibri"/>
          <w:i/>
          <w:iCs/>
          <w:noProof/>
          <w:szCs w:val="24"/>
        </w:rPr>
        <w:t>Comput. Electron. Agric.</w:t>
      </w:r>
      <w:r w:rsidRPr="007548E9">
        <w:rPr>
          <w:rFonts w:ascii="Calibri" w:hAnsi="Calibri" w:cs="Calibri"/>
          <w:noProof/>
          <w:szCs w:val="24"/>
        </w:rPr>
        <w:t xml:space="preserve"> </w:t>
      </w:r>
      <w:r w:rsidRPr="007548E9">
        <w:rPr>
          <w:rFonts w:ascii="Calibri" w:hAnsi="Calibri" w:cs="Calibri"/>
          <w:b/>
          <w:bCs/>
          <w:noProof/>
          <w:szCs w:val="24"/>
        </w:rPr>
        <w:t>121</w:t>
      </w:r>
      <w:r w:rsidRPr="007548E9">
        <w:rPr>
          <w:rFonts w:ascii="Calibri" w:hAnsi="Calibri" w:cs="Calibri"/>
          <w:noProof/>
          <w:szCs w:val="24"/>
        </w:rPr>
        <w:t>, 101–107 (2016).</w:t>
      </w:r>
    </w:p>
    <w:p w14:paraId="516C0CA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13.</w:t>
      </w:r>
      <w:r w:rsidRPr="007548E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548E9">
        <w:rPr>
          <w:rFonts w:ascii="Calibri" w:hAnsi="Calibri" w:cs="Calibri"/>
          <w:i/>
          <w:iCs/>
          <w:noProof/>
          <w:szCs w:val="24"/>
        </w:rPr>
        <w:t>J. Anal. Test.</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138–148 (2018).</w:t>
      </w:r>
    </w:p>
    <w:p w14:paraId="392D389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14.</w:t>
      </w:r>
      <w:r w:rsidRPr="007548E9">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7548E9">
        <w:rPr>
          <w:rFonts w:ascii="Calibri" w:hAnsi="Calibri" w:cs="Calibri"/>
          <w:i/>
          <w:iCs/>
          <w:noProof/>
          <w:szCs w:val="24"/>
        </w:rPr>
        <w:t>Microchem. J.</w:t>
      </w:r>
      <w:r w:rsidRPr="007548E9">
        <w:rPr>
          <w:rFonts w:ascii="Calibri" w:hAnsi="Calibri" w:cs="Calibri"/>
          <w:noProof/>
          <w:szCs w:val="24"/>
        </w:rPr>
        <w:t xml:space="preserve"> </w:t>
      </w:r>
      <w:r w:rsidRPr="007548E9">
        <w:rPr>
          <w:rFonts w:ascii="Calibri" w:hAnsi="Calibri" w:cs="Calibri"/>
          <w:b/>
          <w:bCs/>
          <w:noProof/>
          <w:szCs w:val="24"/>
        </w:rPr>
        <w:t>152</w:t>
      </w:r>
      <w:r w:rsidRPr="007548E9">
        <w:rPr>
          <w:rFonts w:ascii="Calibri" w:hAnsi="Calibri" w:cs="Calibri"/>
          <w:noProof/>
          <w:szCs w:val="24"/>
        </w:rPr>
        <w:t>, 104295 (2020).</w:t>
      </w:r>
    </w:p>
    <w:p w14:paraId="16E0798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15.</w:t>
      </w:r>
      <w:r w:rsidRPr="007548E9">
        <w:rPr>
          <w:rFonts w:ascii="Calibri" w:hAnsi="Calibri" w:cs="Calibri"/>
          <w:noProof/>
          <w:szCs w:val="24"/>
        </w:rPr>
        <w:tab/>
        <w:t xml:space="preserve">Bevilacqua, M. </w:t>
      </w:r>
      <w:r w:rsidRPr="007548E9">
        <w:rPr>
          <w:rFonts w:ascii="Calibri" w:hAnsi="Calibri" w:cs="Calibri"/>
          <w:i/>
          <w:iCs/>
          <w:noProof/>
          <w:szCs w:val="24"/>
        </w:rPr>
        <w:t>et al.</w:t>
      </w:r>
      <w:r w:rsidRPr="007548E9">
        <w:rPr>
          <w:rFonts w:ascii="Calibri" w:hAnsi="Calibri" w:cs="Calibri"/>
          <w:noProof/>
          <w:szCs w:val="24"/>
        </w:rPr>
        <w:t xml:space="preserve"> Recent chemometrics advances for foodomics. </w:t>
      </w:r>
      <w:r w:rsidRPr="007548E9">
        <w:rPr>
          <w:rFonts w:ascii="Calibri" w:hAnsi="Calibri" w:cs="Calibri"/>
          <w:i/>
          <w:iCs/>
          <w:noProof/>
          <w:szCs w:val="24"/>
        </w:rPr>
        <w:t>TrAC Trends Anal. Chem.</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42–51 (2017).</w:t>
      </w:r>
    </w:p>
    <w:p w14:paraId="3CA3223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16.</w:t>
      </w:r>
      <w:r w:rsidRPr="007548E9">
        <w:rPr>
          <w:rFonts w:ascii="Calibri" w:hAnsi="Calibri" w:cs="Calibri"/>
          <w:noProof/>
          <w:szCs w:val="24"/>
        </w:rPr>
        <w:tab/>
        <w:t xml:space="preserve">Maione, C. &amp; Barbosa, R. M. Recent applications of multivariate data analysis methods in the authentication of rice and the most analyzed parameters: A review. </w:t>
      </w:r>
      <w:r w:rsidRPr="007548E9">
        <w:rPr>
          <w:rFonts w:ascii="Calibri" w:hAnsi="Calibri" w:cs="Calibri"/>
          <w:i/>
          <w:iCs/>
          <w:noProof/>
          <w:szCs w:val="24"/>
        </w:rPr>
        <w:t>Crit. Rev. Food Sci. Nutr.</w:t>
      </w:r>
      <w:r w:rsidRPr="007548E9">
        <w:rPr>
          <w:rFonts w:ascii="Calibri" w:hAnsi="Calibri" w:cs="Calibri"/>
          <w:noProof/>
          <w:szCs w:val="24"/>
        </w:rPr>
        <w:t xml:space="preserve"> </w:t>
      </w:r>
      <w:r w:rsidRPr="007548E9">
        <w:rPr>
          <w:rFonts w:ascii="Calibri" w:hAnsi="Calibri" w:cs="Calibri"/>
          <w:b/>
          <w:bCs/>
          <w:noProof/>
          <w:szCs w:val="24"/>
        </w:rPr>
        <w:t>8398</w:t>
      </w:r>
      <w:r w:rsidRPr="007548E9">
        <w:rPr>
          <w:rFonts w:ascii="Calibri" w:hAnsi="Calibri" w:cs="Calibri"/>
          <w:noProof/>
          <w:szCs w:val="24"/>
        </w:rPr>
        <w:t>, 1–12 (2018).</w:t>
      </w:r>
    </w:p>
    <w:p w14:paraId="59652AB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17.</w:t>
      </w:r>
      <w:r w:rsidRPr="007548E9">
        <w:rPr>
          <w:rFonts w:ascii="Calibri" w:hAnsi="Calibri" w:cs="Calibri"/>
          <w:noProof/>
          <w:szCs w:val="24"/>
        </w:rPr>
        <w:tab/>
        <w:t xml:space="preserve">Jiménez-Carvelo, A. M., González-Casado, A., Bagur-González, M. G. &amp; Cuadros-Rodríguez, L. </w:t>
      </w:r>
      <w:r w:rsidRPr="007548E9">
        <w:rPr>
          <w:rFonts w:ascii="Calibri" w:hAnsi="Calibri" w:cs="Calibri"/>
          <w:i/>
          <w:iCs/>
          <w:noProof/>
          <w:szCs w:val="24"/>
        </w:rPr>
        <w:t>Alternative data mining/machine learning methods for the analytical evaluation of food quality and authenticity – A review</w:t>
      </w:r>
      <w:r w:rsidRPr="007548E9">
        <w:rPr>
          <w:rFonts w:ascii="Calibri" w:hAnsi="Calibri" w:cs="Calibri"/>
          <w:noProof/>
          <w:szCs w:val="24"/>
        </w:rPr>
        <w:t xml:space="preserve">. </w:t>
      </w:r>
      <w:r w:rsidRPr="007548E9">
        <w:rPr>
          <w:rFonts w:ascii="Calibri" w:hAnsi="Calibri" w:cs="Calibri"/>
          <w:i/>
          <w:iCs/>
          <w:noProof/>
          <w:szCs w:val="24"/>
        </w:rPr>
        <w:t>Food Research International</w:t>
      </w:r>
      <w:r w:rsidRPr="007548E9">
        <w:rPr>
          <w:rFonts w:ascii="Calibri" w:hAnsi="Calibri" w:cs="Calibri"/>
          <w:noProof/>
          <w:szCs w:val="24"/>
        </w:rPr>
        <w:t xml:space="preserve"> </w:t>
      </w:r>
      <w:r w:rsidRPr="007548E9">
        <w:rPr>
          <w:rFonts w:ascii="Calibri" w:hAnsi="Calibri" w:cs="Calibri"/>
          <w:b/>
          <w:bCs/>
          <w:noProof/>
          <w:szCs w:val="24"/>
        </w:rPr>
        <w:t>122</w:t>
      </w:r>
      <w:r w:rsidRPr="007548E9">
        <w:rPr>
          <w:rFonts w:ascii="Calibri" w:hAnsi="Calibri" w:cs="Calibri"/>
          <w:noProof/>
          <w:szCs w:val="24"/>
        </w:rPr>
        <w:t>, (Elsevier Ltd, 2019).</w:t>
      </w:r>
    </w:p>
    <w:p w14:paraId="192597C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18.</w:t>
      </w:r>
      <w:r w:rsidRPr="007548E9">
        <w:rPr>
          <w:rFonts w:ascii="Calibri" w:hAnsi="Calibri" w:cs="Calibri"/>
          <w:noProof/>
          <w:szCs w:val="24"/>
        </w:rPr>
        <w:tab/>
        <w:t xml:space="preserve">Cutler, D. R. </w:t>
      </w:r>
      <w:r w:rsidRPr="007548E9">
        <w:rPr>
          <w:rFonts w:ascii="Calibri" w:hAnsi="Calibri" w:cs="Calibri"/>
          <w:i/>
          <w:iCs/>
          <w:noProof/>
          <w:szCs w:val="24"/>
        </w:rPr>
        <w:t>et al.</w:t>
      </w:r>
      <w:r w:rsidRPr="007548E9">
        <w:rPr>
          <w:rFonts w:ascii="Calibri" w:hAnsi="Calibri" w:cs="Calibri"/>
          <w:noProof/>
          <w:szCs w:val="24"/>
        </w:rPr>
        <w:t xml:space="preserve"> RANDOM FORESTS FOR CLASSIFICATION IN ECOLOGY. </w:t>
      </w:r>
      <w:r w:rsidRPr="007548E9">
        <w:rPr>
          <w:rFonts w:ascii="Calibri" w:hAnsi="Calibri" w:cs="Calibri"/>
          <w:i/>
          <w:iCs/>
          <w:noProof/>
          <w:szCs w:val="24"/>
        </w:rPr>
        <w:t>Ecology</w:t>
      </w:r>
      <w:r w:rsidRPr="007548E9">
        <w:rPr>
          <w:rFonts w:ascii="Calibri" w:hAnsi="Calibri" w:cs="Calibri"/>
          <w:noProof/>
          <w:szCs w:val="24"/>
        </w:rPr>
        <w:t xml:space="preserve"> </w:t>
      </w:r>
      <w:r w:rsidRPr="007548E9">
        <w:rPr>
          <w:rFonts w:ascii="Calibri" w:hAnsi="Calibri" w:cs="Calibri"/>
          <w:b/>
          <w:bCs/>
          <w:noProof/>
          <w:szCs w:val="24"/>
        </w:rPr>
        <w:t>88</w:t>
      </w:r>
      <w:r w:rsidRPr="007548E9">
        <w:rPr>
          <w:rFonts w:ascii="Calibri" w:hAnsi="Calibri" w:cs="Calibri"/>
          <w:noProof/>
          <w:szCs w:val="24"/>
        </w:rPr>
        <w:t>, 2783–2792 (2007).</w:t>
      </w:r>
    </w:p>
    <w:p w14:paraId="523CCEE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19.</w:t>
      </w:r>
      <w:r w:rsidRPr="007548E9">
        <w:rPr>
          <w:rFonts w:ascii="Calibri" w:hAnsi="Calibri" w:cs="Calibri"/>
          <w:noProof/>
          <w:szCs w:val="24"/>
        </w:rPr>
        <w:tab/>
        <w:t xml:space="preserve">Hu, W. Identifying predictive markers of chemosensitivity of breast cancer with random forests. </w:t>
      </w:r>
      <w:r w:rsidRPr="007548E9">
        <w:rPr>
          <w:rFonts w:ascii="Calibri" w:hAnsi="Calibri" w:cs="Calibri"/>
          <w:i/>
          <w:iCs/>
          <w:noProof/>
          <w:szCs w:val="24"/>
        </w:rPr>
        <w:t>J. Biomed. Sci. Eng.</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(2010).</w:t>
      </w:r>
    </w:p>
    <w:p w14:paraId="01DAB9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20.</w:t>
      </w:r>
      <w:r w:rsidRPr="007548E9">
        <w:rPr>
          <w:rFonts w:ascii="Calibri" w:hAnsi="Calibri" w:cs="Calibri"/>
          <w:noProof/>
          <w:szCs w:val="24"/>
        </w:rPr>
        <w:tab/>
        <w:t xml:space="preserve">Ram, M., Najafi, A. &amp; Shakeri, M. T. Classification and Biomarker Genes Selection for Cancer Gene Expression Data Using  Random Forest. </w:t>
      </w:r>
      <w:r w:rsidRPr="007548E9">
        <w:rPr>
          <w:rFonts w:ascii="Calibri" w:hAnsi="Calibri" w:cs="Calibri"/>
          <w:i/>
          <w:iCs/>
          <w:noProof/>
          <w:szCs w:val="24"/>
        </w:rPr>
        <w:t>Iran. J. Pathol.</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339–347 (2017).</w:t>
      </w:r>
    </w:p>
    <w:p w14:paraId="3EFD03D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21.</w:t>
      </w:r>
      <w:r w:rsidRPr="007548E9">
        <w:rPr>
          <w:rFonts w:ascii="Calibri" w:hAnsi="Calibri" w:cs="Calibri"/>
          <w:noProof/>
          <w:szCs w:val="24"/>
        </w:rPr>
        <w:tab/>
        <w:t xml:space="preserve">Gao, D., Zhang, Y. &amp; Zhao, Y. Random forest algorithm for classification of multiwavelength data. </w:t>
      </w:r>
      <w:r w:rsidRPr="007548E9">
        <w:rPr>
          <w:rFonts w:ascii="Calibri" w:hAnsi="Calibri" w:cs="Calibri"/>
          <w:i/>
          <w:iCs/>
          <w:noProof/>
          <w:szCs w:val="24"/>
        </w:rPr>
        <w:t>Res. Astron. Astrophys.</w:t>
      </w:r>
      <w:r w:rsidRPr="007548E9">
        <w:rPr>
          <w:rFonts w:ascii="Calibri" w:hAnsi="Calibri" w:cs="Calibri"/>
          <w:noProof/>
          <w:szCs w:val="24"/>
        </w:rPr>
        <w:t xml:space="preserve"> </w:t>
      </w:r>
      <w:r w:rsidRPr="007548E9">
        <w:rPr>
          <w:rFonts w:ascii="Calibri" w:hAnsi="Calibri" w:cs="Calibri"/>
          <w:b/>
          <w:bCs/>
          <w:noProof/>
          <w:szCs w:val="24"/>
        </w:rPr>
        <w:t>9</w:t>
      </w:r>
      <w:r w:rsidRPr="007548E9">
        <w:rPr>
          <w:rFonts w:ascii="Calibri" w:hAnsi="Calibri" w:cs="Calibri"/>
          <w:noProof/>
          <w:szCs w:val="24"/>
        </w:rPr>
        <w:t>, 220 (2009).</w:t>
      </w:r>
    </w:p>
    <w:p w14:paraId="0B88918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22.</w:t>
      </w:r>
      <w:r w:rsidRPr="007548E9">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7548E9">
        <w:rPr>
          <w:rFonts w:ascii="Calibri" w:hAnsi="Calibri" w:cs="Calibri"/>
          <w:i/>
          <w:iCs/>
          <w:noProof/>
          <w:szCs w:val="24"/>
        </w:rPr>
        <w:t>WIREs Data Min. Knowl. Discov.</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493–507 (2012).</w:t>
      </w:r>
    </w:p>
    <w:p w14:paraId="114359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23.</w:t>
      </w:r>
      <w:r w:rsidRPr="007548E9">
        <w:rPr>
          <w:rFonts w:ascii="Calibri" w:hAnsi="Calibri" w:cs="Calibri"/>
          <w:noProof/>
          <w:szCs w:val="24"/>
        </w:rPr>
        <w:tab/>
        <w:t xml:space="preserve">Gromski, P. S. </w:t>
      </w:r>
      <w:r w:rsidRPr="007548E9">
        <w:rPr>
          <w:rFonts w:ascii="Calibri" w:hAnsi="Calibri" w:cs="Calibri"/>
          <w:i/>
          <w:iCs/>
          <w:noProof/>
          <w:szCs w:val="24"/>
        </w:rPr>
        <w:t>et al.</w:t>
      </w:r>
      <w:r w:rsidRPr="007548E9">
        <w:rPr>
          <w:rFonts w:ascii="Calibri" w:hAnsi="Calibri" w:cs="Calibri"/>
          <w:noProof/>
          <w:szCs w:val="24"/>
        </w:rPr>
        <w:t xml:space="preserve"> A tutorial review: Metabolomics and partial least squares-discriminant analysis - a marriage of convenience or a shotgun wedding. </w:t>
      </w:r>
      <w:r w:rsidRPr="007548E9">
        <w:rPr>
          <w:rFonts w:ascii="Calibri" w:hAnsi="Calibri" w:cs="Calibri"/>
          <w:i/>
          <w:iCs/>
          <w:noProof/>
          <w:szCs w:val="24"/>
        </w:rPr>
        <w:t>Anal. Chim. Acta</w:t>
      </w:r>
      <w:r w:rsidRPr="007548E9">
        <w:rPr>
          <w:rFonts w:ascii="Calibri" w:hAnsi="Calibri" w:cs="Calibri"/>
          <w:noProof/>
          <w:szCs w:val="24"/>
        </w:rPr>
        <w:t xml:space="preserve"> </w:t>
      </w:r>
      <w:r w:rsidRPr="007548E9">
        <w:rPr>
          <w:rFonts w:ascii="Calibri" w:hAnsi="Calibri" w:cs="Calibri"/>
          <w:b/>
          <w:bCs/>
          <w:noProof/>
          <w:szCs w:val="24"/>
        </w:rPr>
        <w:t>879</w:t>
      </w:r>
      <w:r w:rsidRPr="007548E9">
        <w:rPr>
          <w:rFonts w:ascii="Calibri" w:hAnsi="Calibri" w:cs="Calibri"/>
          <w:noProof/>
          <w:szCs w:val="24"/>
        </w:rPr>
        <w:t>, 10–23 (2015).</w:t>
      </w:r>
    </w:p>
    <w:p w14:paraId="5FDEE02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24.</w:t>
      </w:r>
      <w:r w:rsidRPr="007548E9">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7548E9">
        <w:rPr>
          <w:rFonts w:ascii="Segoe UI Symbol" w:hAnsi="Segoe UI Symbol" w:cs="Segoe UI Symbol"/>
          <w:noProof/>
          <w:szCs w:val="24"/>
        </w:rPr>
        <w:t>☆</w:t>
      </w:r>
      <w:r w:rsidRPr="007548E9">
        <w:rPr>
          <w:rFonts w:ascii="Calibri" w:hAnsi="Calibri" w:cs="Calibri"/>
          <w:noProof/>
          <w:szCs w:val="24"/>
        </w:rPr>
        <w:t xml:space="preserve">. </w:t>
      </w:r>
      <w:r w:rsidRPr="007548E9">
        <w:rPr>
          <w:rFonts w:ascii="Calibri" w:hAnsi="Calibri" w:cs="Calibri"/>
          <w:i/>
          <w:iCs/>
          <w:noProof/>
          <w:szCs w:val="24"/>
        </w:rPr>
        <w:t>Chemom. Intell. Lab. Syst.</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27–33 (2009).</w:t>
      </w:r>
    </w:p>
    <w:p w14:paraId="0449EAF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25.</w:t>
      </w:r>
      <w:r w:rsidRPr="007548E9">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7548E9">
        <w:rPr>
          <w:rFonts w:ascii="Calibri" w:hAnsi="Calibri" w:cs="Calibri"/>
          <w:i/>
          <w:iCs/>
          <w:noProof/>
          <w:szCs w:val="24"/>
        </w:rPr>
        <w:t>Food Control</w:t>
      </w:r>
      <w:r w:rsidRPr="007548E9">
        <w:rPr>
          <w:rFonts w:ascii="Calibri" w:hAnsi="Calibri" w:cs="Calibri"/>
          <w:noProof/>
          <w:szCs w:val="24"/>
        </w:rPr>
        <w:t xml:space="preserve"> </w:t>
      </w:r>
      <w:r w:rsidRPr="007548E9">
        <w:rPr>
          <w:rFonts w:ascii="Calibri" w:hAnsi="Calibri" w:cs="Calibri"/>
          <w:b/>
          <w:bCs/>
          <w:noProof/>
          <w:szCs w:val="24"/>
        </w:rPr>
        <w:t>104</w:t>
      </w:r>
      <w:r w:rsidRPr="007548E9">
        <w:rPr>
          <w:rFonts w:ascii="Calibri" w:hAnsi="Calibri" w:cs="Calibri"/>
          <w:noProof/>
          <w:szCs w:val="24"/>
        </w:rPr>
        <w:t>, 318–325 (2019).</w:t>
      </w:r>
    </w:p>
    <w:p w14:paraId="22C80BC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26.</w:t>
      </w:r>
      <w:r w:rsidRPr="007548E9">
        <w:rPr>
          <w:rFonts w:ascii="Calibri" w:hAnsi="Calibri" w:cs="Calibri"/>
          <w:noProof/>
          <w:szCs w:val="24"/>
        </w:rPr>
        <w:tab/>
        <w:t xml:space="preserve">Hopfer, H., Nelson, J., Collins, T. S., Heymann, H. &amp; Ebeler, S. E. The combined impact of vineyard origin and processing winery on the elemental profile of red wines.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172</w:t>
      </w:r>
      <w:r w:rsidRPr="007548E9">
        <w:rPr>
          <w:rFonts w:ascii="Calibri" w:hAnsi="Calibri" w:cs="Calibri"/>
          <w:noProof/>
          <w:szCs w:val="24"/>
        </w:rPr>
        <w:t>, 486–496 (2015).</w:t>
      </w:r>
    </w:p>
    <w:p w14:paraId="6F78A96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27.</w:t>
      </w:r>
      <w:r w:rsidRPr="007548E9">
        <w:rPr>
          <w:rFonts w:ascii="Calibri" w:hAnsi="Calibri" w:cs="Calibri"/>
          <w:noProof/>
          <w:szCs w:val="24"/>
        </w:rPr>
        <w:tab/>
        <w:t xml:space="preserve">Breiman, L. Random Forests.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45</w:t>
      </w:r>
      <w:r w:rsidRPr="007548E9">
        <w:rPr>
          <w:rFonts w:ascii="Calibri" w:hAnsi="Calibri" w:cs="Calibri"/>
          <w:noProof/>
          <w:szCs w:val="24"/>
        </w:rPr>
        <w:t>, 5–32 (2001).</w:t>
      </w:r>
    </w:p>
    <w:p w14:paraId="0307EC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28.</w:t>
      </w:r>
      <w:r w:rsidRPr="007548E9">
        <w:rPr>
          <w:rFonts w:ascii="Calibri" w:hAnsi="Calibri" w:cs="Calibri"/>
          <w:noProof/>
          <w:szCs w:val="24"/>
        </w:rPr>
        <w:tab/>
        <w:t xml:space="preserve">Cortes, C. &amp; Vapnik, V. Support-Vector Networks.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20</w:t>
      </w:r>
      <w:r w:rsidRPr="007548E9">
        <w:rPr>
          <w:rFonts w:ascii="Calibri" w:hAnsi="Calibri" w:cs="Calibri"/>
          <w:noProof/>
          <w:szCs w:val="24"/>
        </w:rPr>
        <w:t>, 273–297 (1995).</w:t>
      </w:r>
    </w:p>
    <w:p w14:paraId="61F5812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29.</w:t>
      </w:r>
      <w:r w:rsidRPr="007548E9">
        <w:rPr>
          <w:rFonts w:ascii="Calibri" w:hAnsi="Calibri" w:cs="Calibri"/>
          <w:noProof/>
          <w:szCs w:val="24"/>
        </w:rPr>
        <w:tab/>
        <w:t xml:space="preserve">Urbanowicz, R., Meeker, M., LaCava, W., Olson, R. &amp; Moore, J. 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(2017).</w:t>
      </w:r>
    </w:p>
    <w:p w14:paraId="2268CE7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30.</w:t>
      </w:r>
      <w:r w:rsidRPr="007548E9">
        <w:rPr>
          <w:rFonts w:ascii="Calibri" w:hAnsi="Calibri" w:cs="Calibri"/>
          <w:noProof/>
          <w:szCs w:val="24"/>
        </w:rPr>
        <w:tab/>
        <w:t xml:space="preserve">Dietterich, T. Machine Learning Research: Four Current Directions. </w:t>
      </w:r>
      <w:r w:rsidRPr="007548E9">
        <w:rPr>
          <w:rFonts w:ascii="Calibri" w:hAnsi="Calibri" w:cs="Calibri"/>
          <w:i/>
          <w:iCs/>
          <w:noProof/>
          <w:szCs w:val="24"/>
        </w:rPr>
        <w:t>AI Mag.</w:t>
      </w:r>
      <w:r w:rsidRPr="007548E9">
        <w:rPr>
          <w:rFonts w:ascii="Calibri" w:hAnsi="Calibri" w:cs="Calibri"/>
          <w:noProof/>
          <w:szCs w:val="24"/>
        </w:rPr>
        <w:t xml:space="preserve"> </w:t>
      </w:r>
      <w:r w:rsidRPr="007548E9">
        <w:rPr>
          <w:rFonts w:ascii="Calibri" w:hAnsi="Calibri" w:cs="Calibri"/>
          <w:b/>
          <w:bCs/>
          <w:noProof/>
          <w:szCs w:val="24"/>
        </w:rPr>
        <w:t>18</w:t>
      </w:r>
      <w:r w:rsidRPr="007548E9">
        <w:rPr>
          <w:rFonts w:ascii="Calibri" w:hAnsi="Calibri" w:cs="Calibri"/>
          <w:noProof/>
          <w:szCs w:val="24"/>
        </w:rPr>
        <w:t>, (2000).</w:t>
      </w:r>
    </w:p>
    <w:p w14:paraId="29C5DAD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31.</w:t>
      </w:r>
      <w:r w:rsidRPr="007548E9">
        <w:rPr>
          <w:rFonts w:ascii="Calibri" w:hAnsi="Calibri" w:cs="Calibri"/>
          <w:noProof/>
          <w:szCs w:val="24"/>
        </w:rPr>
        <w:tab/>
        <w:t xml:space="preserve">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189–203 (2018).</w:t>
      </w:r>
    </w:p>
    <w:p w14:paraId="266A21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32.</w:t>
      </w:r>
      <w:r w:rsidRPr="007548E9">
        <w:rPr>
          <w:rFonts w:ascii="Calibri" w:hAnsi="Calibri" w:cs="Calibri"/>
          <w:noProof/>
          <w:szCs w:val="24"/>
        </w:rPr>
        <w:tab/>
        <w:t xml:space="preserve">Data Handling in Science and Technology. in </w:t>
      </w:r>
      <w:r w:rsidRPr="007548E9">
        <w:rPr>
          <w:rFonts w:ascii="Calibri" w:hAnsi="Calibri" w:cs="Calibri"/>
          <w:i/>
          <w:iCs/>
          <w:noProof/>
          <w:szCs w:val="24"/>
        </w:rPr>
        <w:t>Wavelets in Chemistry</w:t>
      </w:r>
      <w:r w:rsidRPr="007548E9">
        <w:rPr>
          <w:rFonts w:ascii="Calibri" w:hAnsi="Calibri" w:cs="Calibri"/>
          <w:noProof/>
          <w:szCs w:val="24"/>
        </w:rPr>
        <w:t xml:space="preserve"> (ed. Walczak, B.) </w:t>
      </w:r>
      <w:r w:rsidRPr="007548E9">
        <w:rPr>
          <w:rFonts w:ascii="Calibri" w:hAnsi="Calibri" w:cs="Calibri"/>
          <w:b/>
          <w:bCs/>
          <w:noProof/>
          <w:szCs w:val="24"/>
        </w:rPr>
        <w:t>22</w:t>
      </w:r>
      <w:r w:rsidRPr="007548E9">
        <w:rPr>
          <w:rFonts w:ascii="Calibri" w:hAnsi="Calibri" w:cs="Calibri"/>
          <w:noProof/>
          <w:szCs w:val="24"/>
        </w:rPr>
        <w:t>, ii (Elsevier, 2000).</w:t>
      </w:r>
    </w:p>
    <w:p w14:paraId="5085EED1"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33.</w:t>
      </w:r>
      <w:r w:rsidRPr="007548E9">
        <w:rPr>
          <w:rFonts w:ascii="Calibri" w:hAnsi="Calibri" w:cs="Calibri"/>
          <w:noProof/>
          <w:szCs w:val="24"/>
        </w:rPr>
        <w:tab/>
        <w:t xml:space="preserve">Krstajic, D., Buturovic, L. J., Leahy, D. E. &amp; Thomas, S. Cross-validation pitfalls when selecting and assessing regression and classification models. </w:t>
      </w:r>
      <w:r w:rsidRPr="007548E9">
        <w:rPr>
          <w:rFonts w:ascii="Calibri" w:hAnsi="Calibri" w:cs="Calibri"/>
          <w:i/>
          <w:iCs/>
          <w:noProof/>
          <w:szCs w:val="24"/>
        </w:rPr>
        <w:t>J. Cheminform.</w:t>
      </w:r>
      <w:r w:rsidRPr="007548E9">
        <w:rPr>
          <w:rFonts w:ascii="Calibri" w:hAnsi="Calibri" w:cs="Calibri"/>
          <w:noProof/>
          <w:szCs w:val="24"/>
        </w:rPr>
        <w:t xml:space="preserve"> </w:t>
      </w:r>
      <w:r w:rsidRPr="007548E9">
        <w:rPr>
          <w:rFonts w:ascii="Calibri" w:hAnsi="Calibri" w:cs="Calibri"/>
          <w:b/>
          <w:bCs/>
          <w:noProof/>
          <w:szCs w:val="24"/>
        </w:rPr>
        <w:t>6</w:t>
      </w:r>
      <w:r w:rsidRPr="007548E9">
        <w:rPr>
          <w:rFonts w:ascii="Calibri" w:hAnsi="Calibri" w:cs="Calibri"/>
          <w:noProof/>
          <w:szCs w:val="24"/>
        </w:rPr>
        <w:t>, 10 (2014).</w:t>
      </w:r>
    </w:p>
    <w:p w14:paraId="3D279D1F"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34.</w:t>
      </w:r>
      <w:r w:rsidRPr="007548E9">
        <w:rPr>
          <w:rFonts w:ascii="Calibri" w:hAnsi="Calibri" w:cs="Calibri"/>
          <w:noProof/>
          <w:szCs w:val="24"/>
        </w:rPr>
        <w:tab/>
        <w:t>Wickham, H., François, R., Henry, L. &amp; Müller, K. dplyr: A Grammar of Data Manipulation. (2019).</w:t>
      </w:r>
    </w:p>
    <w:p w14:paraId="33C375E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35.</w:t>
      </w:r>
      <w:r w:rsidRPr="007548E9">
        <w:rPr>
          <w:rFonts w:ascii="Calibri" w:hAnsi="Calibri" w:cs="Calibri"/>
          <w:noProof/>
          <w:szCs w:val="24"/>
        </w:rPr>
        <w:tab/>
        <w:t>Mundt, A. K. and F. factoextra: Extract and Visualize the Results of Multivariate Data Analyses. (2017).</w:t>
      </w:r>
    </w:p>
    <w:p w14:paraId="6C8E9E8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36.</w:t>
      </w:r>
      <w:r w:rsidRPr="007548E9">
        <w:rPr>
          <w:rFonts w:ascii="Calibri" w:hAnsi="Calibri" w:cs="Calibri"/>
          <w:noProof/>
          <w:szCs w:val="24"/>
        </w:rPr>
        <w:tab/>
        <w:t xml:space="preserve">Pedregosa, F. </w:t>
      </w:r>
      <w:r w:rsidRPr="007548E9">
        <w:rPr>
          <w:rFonts w:ascii="Calibri" w:hAnsi="Calibri" w:cs="Calibri"/>
          <w:i/>
          <w:iCs/>
          <w:noProof/>
          <w:szCs w:val="24"/>
        </w:rPr>
        <w:t>et al.</w:t>
      </w:r>
      <w:r w:rsidRPr="007548E9">
        <w:rPr>
          <w:rFonts w:ascii="Calibri" w:hAnsi="Calibri" w:cs="Calibri"/>
          <w:noProof/>
          <w:szCs w:val="24"/>
        </w:rPr>
        <w:t xml:space="preserve"> Scikit-learn: Machine Learning in {P}ython. </w:t>
      </w:r>
      <w:r w:rsidRPr="007548E9">
        <w:rPr>
          <w:rFonts w:ascii="Calibri" w:hAnsi="Calibri" w:cs="Calibri"/>
          <w:i/>
          <w:iCs/>
          <w:noProof/>
          <w:szCs w:val="24"/>
        </w:rPr>
        <w:t>J. Mach. Learn. Res.</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2825–2830 (2011).</w:t>
      </w:r>
    </w:p>
    <w:p w14:paraId="366517D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37.</w:t>
      </w:r>
      <w:r w:rsidRPr="007548E9">
        <w:rPr>
          <w:rFonts w:ascii="Calibri" w:hAnsi="Calibri" w:cs="Calibri"/>
          <w:noProof/>
          <w:szCs w:val="24"/>
        </w:rPr>
        <w:tab/>
        <w:t xml:space="preserve">Urbanowicz, R. J., Olson, R. S., Schmitt, P., Meeker, M. &amp; Moore, J. H. Benchmarking relief-based feature selection methods for bioinformatics data mining.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168–188 (2018).</w:t>
      </w:r>
    </w:p>
    <w:p w14:paraId="5F5112F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38.</w:t>
      </w:r>
      <w:r w:rsidRPr="007548E9">
        <w:rPr>
          <w:rFonts w:ascii="Calibri" w:hAnsi="Calibri" w:cs="Calibri"/>
          <w:noProof/>
          <w:szCs w:val="24"/>
        </w:rPr>
        <w:tab/>
        <w:t xml:space="preserve">Walt, S. van der, Colbert, S. C. &amp; Varoquaux, G. The NumPy Array: A Structure for Efficient Numerical Computation. </w:t>
      </w:r>
      <w:r w:rsidRPr="007548E9">
        <w:rPr>
          <w:rFonts w:ascii="Calibri" w:hAnsi="Calibri" w:cs="Calibri"/>
          <w:i/>
          <w:iCs/>
          <w:noProof/>
          <w:szCs w:val="24"/>
        </w:rPr>
        <w:t>Comput. Sci. Eng.</w:t>
      </w:r>
      <w:r w:rsidRPr="007548E9">
        <w:rPr>
          <w:rFonts w:ascii="Calibri" w:hAnsi="Calibri" w:cs="Calibri"/>
          <w:noProof/>
          <w:szCs w:val="24"/>
        </w:rPr>
        <w:t xml:space="preserve"> </w:t>
      </w:r>
      <w:r w:rsidRPr="007548E9">
        <w:rPr>
          <w:rFonts w:ascii="Calibri" w:hAnsi="Calibri" w:cs="Calibri"/>
          <w:b/>
          <w:bCs/>
          <w:noProof/>
          <w:szCs w:val="24"/>
        </w:rPr>
        <w:t>13</w:t>
      </w:r>
      <w:r w:rsidRPr="007548E9">
        <w:rPr>
          <w:rFonts w:ascii="Calibri" w:hAnsi="Calibri" w:cs="Calibri"/>
          <w:noProof/>
          <w:szCs w:val="24"/>
        </w:rPr>
        <w:t>, 22–30 (2011).</w:t>
      </w:r>
    </w:p>
    <w:p w14:paraId="445233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39.</w:t>
      </w:r>
      <w:r w:rsidRPr="007548E9">
        <w:rPr>
          <w:rFonts w:ascii="Calibri" w:hAnsi="Calibri" w:cs="Calibri"/>
          <w:noProof/>
          <w:szCs w:val="24"/>
        </w:rPr>
        <w:tab/>
        <w:t xml:space="preserve">McKinney, W. Data Structures for Statistical Computing in Python. in </w:t>
      </w:r>
      <w:r w:rsidRPr="007548E9">
        <w:rPr>
          <w:rFonts w:ascii="Calibri" w:hAnsi="Calibri" w:cs="Calibri"/>
          <w:i/>
          <w:iCs/>
          <w:noProof/>
          <w:szCs w:val="24"/>
        </w:rPr>
        <w:t>Proceedings of the 9th Python in Science Conference</w:t>
      </w:r>
      <w:r w:rsidRPr="007548E9">
        <w:rPr>
          <w:rFonts w:ascii="Calibri" w:hAnsi="Calibri" w:cs="Calibri"/>
          <w:noProof/>
          <w:szCs w:val="24"/>
        </w:rPr>
        <w:t xml:space="preserve"> (eds. van der Walt, S. &amp; Millman, J.) 51–56 (2010).</w:t>
      </w:r>
    </w:p>
    <w:p w14:paraId="207B5E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40.</w:t>
      </w:r>
      <w:r w:rsidRPr="007548E9">
        <w:rPr>
          <w:rFonts w:ascii="Calibri" w:hAnsi="Calibri" w:cs="Calibri"/>
          <w:noProof/>
          <w:szCs w:val="24"/>
        </w:rPr>
        <w:tab/>
        <w:t xml:space="preserve">Brereton, R. G. </w:t>
      </w:r>
      <w:r w:rsidRPr="007548E9">
        <w:rPr>
          <w:rFonts w:ascii="Calibri" w:hAnsi="Calibri" w:cs="Calibri"/>
          <w:i/>
          <w:iCs/>
          <w:noProof/>
          <w:szCs w:val="24"/>
        </w:rPr>
        <w:t>et al.</w:t>
      </w:r>
      <w:r w:rsidRPr="007548E9">
        <w:rPr>
          <w:rFonts w:ascii="Calibri" w:hAnsi="Calibri" w:cs="Calibri"/>
          <w:noProof/>
          <w:szCs w:val="24"/>
        </w:rPr>
        <w:t xml:space="preserve"> Chemometrics in analytical chemistry—part I: history, experimental design and data analysis tools. </w:t>
      </w:r>
      <w:r w:rsidRPr="007548E9">
        <w:rPr>
          <w:rFonts w:ascii="Calibri" w:hAnsi="Calibri" w:cs="Calibri"/>
          <w:i/>
          <w:iCs/>
          <w:noProof/>
          <w:szCs w:val="24"/>
        </w:rPr>
        <w:t>Anal. Bioanal. Chem.</w:t>
      </w:r>
      <w:r w:rsidRPr="007548E9">
        <w:rPr>
          <w:rFonts w:ascii="Calibri" w:hAnsi="Calibri" w:cs="Calibri"/>
          <w:noProof/>
          <w:szCs w:val="24"/>
        </w:rPr>
        <w:t xml:space="preserve"> </w:t>
      </w:r>
      <w:r w:rsidRPr="007548E9">
        <w:rPr>
          <w:rFonts w:ascii="Calibri" w:hAnsi="Calibri" w:cs="Calibri"/>
          <w:b/>
          <w:bCs/>
          <w:noProof/>
          <w:szCs w:val="24"/>
        </w:rPr>
        <w:t>409</w:t>
      </w:r>
      <w:r w:rsidRPr="007548E9">
        <w:rPr>
          <w:rFonts w:ascii="Calibri" w:hAnsi="Calibri" w:cs="Calibri"/>
          <w:noProof/>
          <w:szCs w:val="24"/>
        </w:rPr>
        <w:t>, 5891–5899 (2017).</w:t>
      </w:r>
    </w:p>
    <w:p w14:paraId="37E8ADA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41.</w:t>
      </w:r>
      <w:r w:rsidRPr="007548E9">
        <w:rPr>
          <w:rFonts w:ascii="Calibri" w:hAnsi="Calibri" w:cs="Calibri"/>
          <w:noProof/>
          <w:szCs w:val="24"/>
        </w:rPr>
        <w:tab/>
        <w:t xml:space="preserve">Filzmoser, P. &amp; Group, F. </w:t>
      </w:r>
      <w:r w:rsidRPr="007548E9">
        <w:rPr>
          <w:rFonts w:ascii="Calibri" w:hAnsi="Calibri" w:cs="Calibri"/>
          <w:i/>
          <w:iCs/>
          <w:noProof/>
          <w:szCs w:val="24"/>
        </w:rPr>
        <w:t>Intro. to multivariate statistical Analysis in Chemometrics</w:t>
      </w:r>
      <w:r w:rsidRPr="007548E9">
        <w:rPr>
          <w:rFonts w:ascii="Calibri" w:hAnsi="Calibri" w:cs="Calibri"/>
          <w:noProof/>
          <w:szCs w:val="24"/>
        </w:rPr>
        <w:t>. (2008).</w:t>
      </w:r>
    </w:p>
    <w:p w14:paraId="745AE7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42.</w:t>
      </w:r>
      <w:r w:rsidRPr="007548E9">
        <w:rPr>
          <w:rFonts w:ascii="Calibri" w:hAnsi="Calibri" w:cs="Calibri"/>
          <w:noProof/>
          <w:szCs w:val="24"/>
        </w:rPr>
        <w:tab/>
        <w:t xml:space="preserve">Grissa, D. </w:t>
      </w:r>
      <w:r w:rsidRPr="007548E9">
        <w:rPr>
          <w:rFonts w:ascii="Calibri" w:hAnsi="Calibri" w:cs="Calibri"/>
          <w:i/>
          <w:iCs/>
          <w:noProof/>
          <w:szCs w:val="24"/>
        </w:rPr>
        <w:t>et al.</w:t>
      </w:r>
      <w:r w:rsidRPr="007548E9">
        <w:rPr>
          <w:rFonts w:ascii="Calibri" w:hAnsi="Calibri" w:cs="Calibri"/>
          <w:noProof/>
          <w:szCs w:val="24"/>
        </w:rPr>
        <w:t xml:space="preserve"> Feature Selection Methods for Early Predictive Biomarker Discovery Using Untargeted  Metabolomic Data. </w:t>
      </w:r>
      <w:r w:rsidRPr="007548E9">
        <w:rPr>
          <w:rFonts w:ascii="Calibri" w:hAnsi="Calibri" w:cs="Calibri"/>
          <w:i/>
          <w:iCs/>
          <w:noProof/>
          <w:szCs w:val="24"/>
        </w:rPr>
        <w:t>Front. Mol. Biosci.</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30 (2016).</w:t>
      </w:r>
    </w:p>
    <w:p w14:paraId="5E81B1B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43.</w:t>
      </w:r>
      <w:r w:rsidRPr="007548E9">
        <w:rPr>
          <w:rFonts w:ascii="Calibri" w:hAnsi="Calibri" w:cs="Calibri"/>
          <w:noProof/>
          <w:szCs w:val="24"/>
        </w:rPr>
        <w:tab/>
        <w:t xml:space="preserve">Ambroise, C. &amp; McLachlan, G. J. Selection bias in gene extraction on the basis of microarray gene-expression data. </w:t>
      </w:r>
      <w:r w:rsidRPr="007548E9">
        <w:rPr>
          <w:rFonts w:ascii="Calibri" w:hAnsi="Calibri" w:cs="Calibri"/>
          <w:i/>
          <w:iCs/>
          <w:noProof/>
          <w:szCs w:val="24"/>
        </w:rPr>
        <w:t>Proc. Natl. Acad. Sci.</w:t>
      </w:r>
      <w:r w:rsidRPr="007548E9">
        <w:rPr>
          <w:rFonts w:ascii="Calibri" w:hAnsi="Calibri" w:cs="Calibri"/>
          <w:noProof/>
          <w:szCs w:val="24"/>
        </w:rPr>
        <w:t xml:space="preserve"> </w:t>
      </w:r>
      <w:r w:rsidRPr="007548E9">
        <w:rPr>
          <w:rFonts w:ascii="Calibri" w:hAnsi="Calibri" w:cs="Calibri"/>
          <w:b/>
          <w:bCs/>
          <w:noProof/>
          <w:szCs w:val="24"/>
        </w:rPr>
        <w:t>99</w:t>
      </w:r>
      <w:r w:rsidRPr="007548E9">
        <w:rPr>
          <w:rFonts w:ascii="Calibri" w:hAnsi="Calibri" w:cs="Calibri"/>
          <w:noProof/>
          <w:szCs w:val="24"/>
        </w:rPr>
        <w:t>, 6562–6566 (2002).</w:t>
      </w:r>
    </w:p>
    <w:p w14:paraId="308BA24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44.</w:t>
      </w:r>
      <w:r w:rsidRPr="007548E9">
        <w:rPr>
          <w:rFonts w:ascii="Calibri" w:hAnsi="Calibri" w:cs="Calibri"/>
          <w:noProof/>
          <w:szCs w:val="24"/>
        </w:rPr>
        <w:tab/>
        <w:t>Esbensen, K. H. &amp; Geladi, P. Principles of Proper Validation : use and abuse of re-sampling for validation. 168–187 (2010). doi:10.1002/cem.1310</w:t>
      </w:r>
    </w:p>
    <w:p w14:paraId="77DE68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45.</w:t>
      </w:r>
      <w:r w:rsidRPr="007548E9">
        <w:rPr>
          <w:rFonts w:ascii="Calibri" w:hAnsi="Calibri" w:cs="Calibri"/>
          <w:noProof/>
          <w:szCs w:val="24"/>
        </w:rPr>
        <w:tab/>
        <w:t xml:space="preserve">Li, Z., Li, L., Pan, G. &amp; Chen, J. Bioavailability of Cd in a soil-rice system in China: Soil type versus genotype effects. </w:t>
      </w:r>
      <w:r w:rsidRPr="007548E9">
        <w:rPr>
          <w:rFonts w:ascii="Calibri" w:hAnsi="Calibri" w:cs="Calibri"/>
          <w:i/>
          <w:iCs/>
          <w:noProof/>
          <w:szCs w:val="24"/>
        </w:rPr>
        <w:t>Plant Soil</w:t>
      </w:r>
      <w:r w:rsidRPr="007548E9">
        <w:rPr>
          <w:rFonts w:ascii="Calibri" w:hAnsi="Calibri" w:cs="Calibri"/>
          <w:noProof/>
          <w:szCs w:val="24"/>
        </w:rPr>
        <w:t xml:space="preserve"> </w:t>
      </w:r>
      <w:r w:rsidRPr="007548E9">
        <w:rPr>
          <w:rFonts w:ascii="Calibri" w:hAnsi="Calibri" w:cs="Calibri"/>
          <w:b/>
          <w:bCs/>
          <w:noProof/>
          <w:szCs w:val="24"/>
        </w:rPr>
        <w:t>271</w:t>
      </w:r>
      <w:r w:rsidRPr="007548E9">
        <w:rPr>
          <w:rFonts w:ascii="Calibri" w:hAnsi="Calibri" w:cs="Calibri"/>
          <w:noProof/>
          <w:szCs w:val="24"/>
        </w:rPr>
        <w:t>, 165–173 (2005).</w:t>
      </w:r>
    </w:p>
    <w:p w14:paraId="2A5F7C64"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46.</w:t>
      </w:r>
      <w:r w:rsidRPr="007548E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548E9">
        <w:rPr>
          <w:rFonts w:ascii="Calibri" w:hAnsi="Calibri" w:cs="Calibri"/>
          <w:b/>
          <w:bCs/>
          <w:noProof/>
          <w:szCs w:val="24"/>
        </w:rPr>
        <w:t>7</w:t>
      </w:r>
      <w:r w:rsidRPr="007548E9">
        <w:rPr>
          <w:rFonts w:ascii="Calibri" w:hAnsi="Calibri" w:cs="Calibri"/>
          <w:noProof/>
          <w:szCs w:val="24"/>
        </w:rPr>
        <w:t>, 565–571 (2006).</w:t>
      </w:r>
    </w:p>
    <w:p w14:paraId="2C33D4D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47.</w:t>
      </w:r>
      <w:r w:rsidRPr="007548E9">
        <w:rPr>
          <w:rFonts w:ascii="Calibri" w:hAnsi="Calibri" w:cs="Calibri"/>
          <w:noProof/>
          <w:szCs w:val="24"/>
        </w:rPr>
        <w:tab/>
        <w:t xml:space="preserve">Chung, I. M. </w:t>
      </w:r>
      <w:r w:rsidRPr="007548E9">
        <w:rPr>
          <w:rFonts w:ascii="Calibri" w:hAnsi="Calibri" w:cs="Calibri"/>
          <w:i/>
          <w:iCs/>
          <w:noProof/>
          <w:szCs w:val="24"/>
        </w:rPr>
        <w:t>et al.</w:t>
      </w:r>
      <w:r w:rsidRPr="007548E9">
        <w:rPr>
          <w:rFonts w:ascii="Calibri" w:hAnsi="Calibri" w:cs="Calibri"/>
          <w:noProof/>
          <w:szCs w:val="24"/>
        </w:rPr>
        <w:t xml:space="preserve"> Geographic authentication of Asian rice (Oryza sativa L.) using multi-elemental and stable isotopic data combined with multivariate analysis.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240</w:t>
      </w:r>
      <w:r w:rsidRPr="007548E9">
        <w:rPr>
          <w:rFonts w:ascii="Calibri" w:hAnsi="Calibri" w:cs="Calibri"/>
          <w:noProof/>
          <w:szCs w:val="24"/>
        </w:rPr>
        <w:t>, 840–849 (2018).</w:t>
      </w:r>
    </w:p>
    <w:p w14:paraId="5B78B45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48.</w:t>
      </w:r>
      <w:r w:rsidRPr="007548E9">
        <w:rPr>
          <w:rFonts w:ascii="Calibri" w:hAnsi="Calibri" w:cs="Calibri"/>
          <w:noProof/>
          <w:szCs w:val="24"/>
        </w:rPr>
        <w:tab/>
        <w:t>Zhang, Y., Song, Q., Yan, J. &amp; Tang, J. Mineral element concentrations in grains of Chinese wheat cultivars. 303–313 (2010). doi:10.1007/s10681-009-0082-6</w:t>
      </w:r>
    </w:p>
    <w:p w14:paraId="40AA3F1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49.</w:t>
      </w:r>
      <w:r w:rsidRPr="007548E9">
        <w:rPr>
          <w:rFonts w:ascii="Calibri" w:hAnsi="Calibri" w:cs="Calibri"/>
          <w:noProof/>
          <w:szCs w:val="24"/>
        </w:rPr>
        <w:tab/>
        <w:t xml:space="preserve">Liu, X., Tian, G., Jiang, D., Zhang, C. &amp; Kong, L. Cadmium (Cd) distribution and contamination in Chinese paddy soils on national scale. </w:t>
      </w:r>
      <w:r w:rsidRPr="007548E9">
        <w:rPr>
          <w:rFonts w:ascii="Calibri" w:hAnsi="Calibri" w:cs="Calibri"/>
          <w:i/>
          <w:iCs/>
          <w:noProof/>
          <w:szCs w:val="24"/>
        </w:rPr>
        <w:t>Environ. Sci. Pollut. Res.</w:t>
      </w:r>
      <w:r w:rsidRPr="007548E9">
        <w:rPr>
          <w:rFonts w:ascii="Calibri" w:hAnsi="Calibri" w:cs="Calibri"/>
          <w:noProof/>
          <w:szCs w:val="24"/>
        </w:rPr>
        <w:t xml:space="preserve"> </w:t>
      </w:r>
      <w:r w:rsidRPr="007548E9">
        <w:rPr>
          <w:rFonts w:ascii="Calibri" w:hAnsi="Calibri" w:cs="Calibri"/>
          <w:b/>
          <w:bCs/>
          <w:noProof/>
          <w:szCs w:val="24"/>
        </w:rPr>
        <w:t>23</w:t>
      </w:r>
      <w:r w:rsidRPr="007548E9">
        <w:rPr>
          <w:rFonts w:ascii="Calibri" w:hAnsi="Calibri" w:cs="Calibri"/>
          <w:noProof/>
          <w:szCs w:val="24"/>
        </w:rPr>
        <w:t>, 17941–17952 (2016).</w:t>
      </w:r>
    </w:p>
    <w:p w14:paraId="5E437A59" w14:textId="77777777" w:rsidR="007548E9" w:rsidRPr="007548E9" w:rsidRDefault="007548E9" w:rsidP="007548E9">
      <w:pPr>
        <w:autoSpaceDE w:val="0"/>
        <w:autoSpaceDN w:val="0"/>
        <w:adjustRightInd w:val="0"/>
        <w:spacing w:line="240" w:lineRule="auto"/>
        <w:ind w:left="640" w:hanging="640"/>
        <w:rPr>
          <w:rFonts w:ascii="Calibri" w:hAnsi="Calibri" w:cs="Calibri"/>
          <w:noProof/>
        </w:rPr>
      </w:pPr>
      <w:r w:rsidRPr="007548E9">
        <w:rPr>
          <w:rFonts w:ascii="Calibri" w:hAnsi="Calibri" w:cs="Calibri"/>
          <w:noProof/>
          <w:szCs w:val="24"/>
        </w:rPr>
        <w:t>50.</w:t>
      </w:r>
      <w:r w:rsidRPr="007548E9">
        <w:rPr>
          <w:rFonts w:ascii="Calibri" w:hAnsi="Calibri" w:cs="Calibri"/>
          <w:noProof/>
          <w:szCs w:val="24"/>
        </w:rPr>
        <w:tab/>
        <w:t xml:space="preserve">Yu, Y. </w:t>
      </w:r>
      <w:r w:rsidRPr="007548E9">
        <w:rPr>
          <w:rFonts w:ascii="Calibri" w:hAnsi="Calibri" w:cs="Calibri"/>
          <w:i/>
          <w:iCs/>
          <w:noProof/>
          <w:szCs w:val="24"/>
        </w:rPr>
        <w:t>et al.</w:t>
      </w:r>
      <w:r w:rsidRPr="007548E9">
        <w:rPr>
          <w:rFonts w:ascii="Calibri" w:hAnsi="Calibri" w:cs="Calibri"/>
          <w:noProof/>
          <w:szCs w:val="24"/>
        </w:rPr>
        <w:t xml:space="preserve"> Accuracy and stability improvement in detecting Wuchang rice adulteration by piece-wise multiplicative scatter correction in the hyperspectral imaging system. </w:t>
      </w:r>
      <w:r w:rsidRPr="007548E9">
        <w:rPr>
          <w:rFonts w:ascii="Calibri" w:hAnsi="Calibri" w:cs="Calibri"/>
          <w:i/>
          <w:iCs/>
          <w:noProof/>
          <w:szCs w:val="24"/>
        </w:rPr>
        <w:t>Anal. Methods</w:t>
      </w:r>
      <w:r w:rsidRPr="007548E9">
        <w:rPr>
          <w:rFonts w:ascii="Calibri" w:hAnsi="Calibri" w:cs="Calibri"/>
          <w:noProof/>
          <w:szCs w:val="24"/>
        </w:rPr>
        <w:t xml:space="preserve"> </w:t>
      </w:r>
      <w:r w:rsidRPr="007548E9">
        <w:rPr>
          <w:rFonts w:ascii="Calibri" w:hAnsi="Calibri" w:cs="Calibri"/>
          <w:b/>
          <w:bCs/>
          <w:noProof/>
          <w:szCs w:val="24"/>
        </w:rPr>
        <w:t>10</w:t>
      </w:r>
      <w:r w:rsidRPr="007548E9">
        <w:rPr>
          <w:rFonts w:ascii="Calibri" w:hAnsi="Calibri" w:cs="Calibri"/>
          <w:noProof/>
          <w:szCs w:val="24"/>
        </w:rPr>
        <w:t>, 3224–3231 (2018).</w:t>
      </w:r>
    </w:p>
    <w:p w14:paraId="332EB986" w14:textId="707734E2" w:rsidR="0009675C" w:rsidRPr="00EE7B19" w:rsidRDefault="00FE7C78" w:rsidP="001A4B23">
      <w:r>
        <w:fldChar w:fldCharType="end"/>
      </w: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 Jason" w:date="2020-03-19T09:48:00Z" w:initials="XJ">
    <w:p w14:paraId="14850D50" w14:textId="335309E1" w:rsidR="004413BD" w:rsidRDefault="004413BD">
      <w:pPr>
        <w:pStyle w:val="CommentText"/>
      </w:pPr>
      <w:r>
        <w:rPr>
          <w:rStyle w:val="CommentReference"/>
        </w:rPr>
        <w:annotationRef/>
      </w:r>
      <w:r>
        <w:rPr>
          <w:rFonts w:hint="eastAsia"/>
        </w:rPr>
        <w:t>建议保留名词形式和</w:t>
      </w:r>
      <w:proofErr w:type="spellStart"/>
      <w:r>
        <w:rPr>
          <w:rFonts w:hint="eastAsia"/>
        </w:rPr>
        <w:t>substituion</w:t>
      </w:r>
      <w:proofErr w:type="spellEnd"/>
      <w:r>
        <w:t xml:space="preserve"> </w:t>
      </w:r>
      <w:r>
        <w:rPr>
          <w:rFonts w:hint="eastAsia"/>
        </w:rPr>
        <w:t>/</w:t>
      </w:r>
      <w:r>
        <w:t xml:space="preserve"> Fraudulent </w:t>
      </w:r>
      <w:r>
        <w:rPr>
          <w:rFonts w:hint="eastAsia"/>
        </w:rPr>
        <w:t>保持词性一致。</w:t>
      </w:r>
      <w:r>
        <w:rPr>
          <w:rFonts w:hint="eastAsia"/>
        </w:rPr>
        <w:t xml:space="preserve"> </w:t>
      </w:r>
    </w:p>
  </w:comment>
  <w:comment w:id="2" w:author="Xu, Jason" w:date="2020-03-18T11:33:00Z" w:initials="XJ">
    <w:p w14:paraId="45797F0D" w14:textId="77777777" w:rsidR="004413BD" w:rsidRPr="0054485B" w:rsidRDefault="004413BD" w:rsidP="00611455">
      <w:pPr>
        <w:pStyle w:val="CommentText"/>
        <w:numPr>
          <w:ilvl w:val="0"/>
          <w:numId w:val="24"/>
        </w:numPr>
        <w:rPr>
          <w:rStyle w:val="CommentReference"/>
          <w:sz w:val="22"/>
          <w:szCs w:val="22"/>
        </w:rPr>
      </w:pPr>
      <w:r>
        <w:rPr>
          <w:rStyle w:val="CommentReference"/>
        </w:rPr>
        <w:t xml:space="preserve">Streamlined the flow </w:t>
      </w:r>
    </w:p>
    <w:p w14:paraId="4BB7A6D0" w14:textId="5913CE9B" w:rsidR="004413BD" w:rsidRDefault="004413BD" w:rsidP="00611455">
      <w:pPr>
        <w:pStyle w:val="CommentText"/>
        <w:numPr>
          <w:ilvl w:val="0"/>
          <w:numId w:val="24"/>
        </w:numPr>
      </w:pPr>
      <w:r>
        <w:rPr>
          <w:rStyle w:val="CommentReference"/>
        </w:rPr>
        <w:t xml:space="preserve">Updated reference accordingly. </w:t>
      </w:r>
    </w:p>
  </w:comment>
  <w:comment w:id="3" w:author="Xu, Jason" w:date="2020-03-19T14:26:00Z" w:initials="XJ">
    <w:p w14:paraId="4312058C" w14:textId="115DFD54" w:rsidR="004413BD" w:rsidRDefault="004413BD">
      <w:pPr>
        <w:pStyle w:val="CommentText"/>
      </w:pPr>
      <w:r>
        <w:rPr>
          <w:rStyle w:val="CommentReference"/>
        </w:rPr>
        <w:annotationRef/>
      </w:r>
      <w:r>
        <w:rPr>
          <w:rStyle w:val="CommentReference"/>
        </w:rPr>
        <w:t xml:space="preserve">Still debating whether or not we shall move this into the discussion. </w:t>
      </w:r>
    </w:p>
  </w:comment>
  <w:comment w:id="5" w:author="Xu, Jason" w:date="2020-03-19T14:00:00Z" w:initials="XJ">
    <w:p w14:paraId="34E7AD1F" w14:textId="6A1EC00F" w:rsidR="004413BD" w:rsidRDefault="004413BD">
      <w:pPr>
        <w:pStyle w:val="CommentText"/>
      </w:pPr>
      <w:r>
        <w:rPr>
          <w:rStyle w:val="CommentReference"/>
        </w:rPr>
        <w:annotationRef/>
      </w:r>
      <w:r>
        <w:t xml:space="preserve">Deleted description of “Xx ml were injected” since it is not typically found in ICP-MS analysis. </w:t>
      </w:r>
    </w:p>
  </w:comment>
  <w:comment w:id="6" w:author="Peng, Hong" w:date="2020-03-17T19:40:00Z" w:initials="PH">
    <w:p w14:paraId="310AE742" w14:textId="24E99595" w:rsidR="004413BD" w:rsidRDefault="004413BD">
      <w:pPr>
        <w:pStyle w:val="CommentText"/>
      </w:pPr>
      <w:r>
        <w:rPr>
          <w:rStyle w:val="CommentReference"/>
        </w:rPr>
        <w:annotationRef/>
      </w:r>
      <w:r>
        <w:rPr>
          <w:rFonts w:hint="eastAsia"/>
        </w:rPr>
        <w:t>I</w:t>
      </w:r>
      <w:r>
        <w:t xml:space="preserve">n </w:t>
      </w:r>
      <w:proofErr w:type="spellStart"/>
      <w:r>
        <w:t>you</w:t>
      </w:r>
      <w:proofErr w:type="spellEnd"/>
      <w:r>
        <w:t xml:space="preserve"> table, the number is 26?</w:t>
      </w:r>
    </w:p>
  </w:comment>
  <w:comment w:id="7" w:author="Xu, Jason" w:date="2020-03-19T14:09:00Z" w:initials="XJ">
    <w:p w14:paraId="2DCC7991" w14:textId="7DF153EA" w:rsidR="004413BD" w:rsidRDefault="004413BD">
      <w:pPr>
        <w:pStyle w:val="CommentText"/>
      </w:pPr>
      <w:r>
        <w:rPr>
          <w:rStyle w:val="CommentReference"/>
        </w:rPr>
        <w:annotationRef/>
      </w:r>
      <w:r>
        <w:rPr>
          <w:rFonts w:hint="eastAsia"/>
        </w:rPr>
        <w:t>U</w:t>
      </w:r>
      <w:r>
        <w:t>pdated.</w:t>
      </w:r>
    </w:p>
  </w:comment>
  <w:comment w:id="9" w:author="Xu, Jason" w:date="2020-03-18T12:35:00Z" w:initials="XJ">
    <w:p w14:paraId="3963EAFE" w14:textId="3DC686BB" w:rsidR="004413BD" w:rsidRDefault="004413BD">
      <w:pPr>
        <w:pStyle w:val="CommentText"/>
      </w:pPr>
      <w:r>
        <w:rPr>
          <w:rStyle w:val="CommentReference"/>
        </w:rPr>
        <w:annotationRef/>
      </w:r>
      <w:r>
        <w:t xml:space="preserve">FZ: </w:t>
      </w:r>
      <w:r>
        <w:rPr>
          <w:rFonts w:hint="eastAsia"/>
        </w:rPr>
        <w:t>N</w:t>
      </w:r>
      <w:r>
        <w:t xml:space="preserve">eed to re-arrange. </w:t>
      </w:r>
    </w:p>
  </w:comment>
  <w:comment w:id="30" w:author="Peng, Hong" w:date="2020-03-17T19:29:00Z" w:initials="PH">
    <w:p w14:paraId="62ED113C" w14:textId="48E63087" w:rsidR="004413BD" w:rsidRDefault="004413BD">
      <w:pPr>
        <w:pStyle w:val="CommentText"/>
      </w:pPr>
      <w:r>
        <w:rPr>
          <w:rStyle w:val="CommentReference"/>
        </w:rPr>
        <w:annotationRef/>
      </w:r>
      <w:r>
        <w:t>Ranked features?</w:t>
      </w:r>
    </w:p>
  </w:comment>
  <w:comment w:id="31" w:author="Xu, Jason" w:date="2020-03-18T14:13:00Z" w:initials="XJ">
    <w:p w14:paraId="4C5F5D5E" w14:textId="5DEEF307" w:rsidR="004413BD" w:rsidRDefault="004413BD">
      <w:pPr>
        <w:pStyle w:val="CommentText"/>
      </w:pPr>
      <w:r>
        <w:rPr>
          <w:rStyle w:val="CommentReference"/>
        </w:rPr>
        <w:annotationRef/>
      </w:r>
      <w:r>
        <w:rPr>
          <w:rFonts w:hint="eastAsia"/>
        </w:rPr>
        <w:t>K</w:t>
      </w:r>
      <w:r>
        <w:t xml:space="preserve">eep consistency. </w:t>
      </w:r>
    </w:p>
  </w:comment>
  <w:comment w:id="34" w:author="Peng, Hong" w:date="2020-03-17T19:36:00Z" w:initials="PH">
    <w:p w14:paraId="26425417" w14:textId="0E5D21EE" w:rsidR="004413BD" w:rsidRDefault="004413BD">
      <w:pPr>
        <w:pStyle w:val="CommentText"/>
      </w:pPr>
      <w:r>
        <w:rPr>
          <w:rStyle w:val="CommentReference"/>
        </w:rPr>
        <w:annotationRef/>
      </w:r>
      <w:r>
        <w:rPr>
          <w:rFonts w:hint="eastAsia"/>
        </w:rPr>
        <w:t>F</w:t>
      </w:r>
      <w:r>
        <w:t>irstly, a completed explanation of data. And then, an overall evaluation.</w:t>
      </w:r>
    </w:p>
  </w:comment>
  <w:comment w:id="37" w:author="Xu, Jason" w:date="2020-03-18T14:19:00Z" w:initials="XJ">
    <w:p w14:paraId="62D450EA" w14:textId="343B6DA2" w:rsidR="004413BD" w:rsidRDefault="004413BD">
      <w:pPr>
        <w:pStyle w:val="CommentText"/>
      </w:pPr>
      <w:r>
        <w:rPr>
          <w:rStyle w:val="CommentReference"/>
        </w:rPr>
        <w:annotationRef/>
      </w:r>
      <w:r>
        <w:t>D</w:t>
      </w:r>
      <w:r>
        <w:rPr>
          <w:rFonts w:hint="eastAsia"/>
        </w:rPr>
        <w:t>eep</w:t>
      </w:r>
      <w:r>
        <w:t xml:space="preserve"> dive into the Fig. 4. More about why we feature select only on the training set! </w:t>
      </w:r>
    </w:p>
  </w:comment>
  <w:comment w:id="38" w:author="fanzhou kong" w:date="2020-03-19T20:20:00Z" w:initials="fk">
    <w:p w14:paraId="0FFF49CA" w14:textId="527D530A" w:rsidR="00062FF6" w:rsidRDefault="00062FF6">
      <w:pPr>
        <w:pStyle w:val="CommentText"/>
      </w:pPr>
      <w:r>
        <w:rPr>
          <w:rStyle w:val="CommentReference"/>
        </w:rPr>
        <w:annotationRef/>
      </w:r>
    </w:p>
  </w:comment>
  <w:comment w:id="83" w:author="Peng, Hong" w:date="2020-03-17T20:08:00Z" w:initials="PH">
    <w:p w14:paraId="6CC6BAFA" w14:textId="05B4A9A5" w:rsidR="004413BD" w:rsidRDefault="004413BD">
      <w:pPr>
        <w:pStyle w:val="CommentText"/>
      </w:pPr>
      <w:r>
        <w:rPr>
          <w:rStyle w:val="CommentReference"/>
        </w:rPr>
        <w:annotationRef/>
      </w:r>
      <w:r>
        <w:rPr>
          <w:rFonts w:hint="eastAsia"/>
        </w:rPr>
        <w:t>T</w:t>
      </w:r>
      <w:r>
        <w:t>he structure is good but still need a revision how to best present the significance.</w:t>
      </w:r>
    </w:p>
    <w:p w14:paraId="41A37585" w14:textId="5D4C85C4" w:rsidR="004413BD" w:rsidRDefault="004413BD" w:rsidP="00931DD9">
      <w:pPr>
        <w:pStyle w:val="CommentText"/>
        <w:numPr>
          <w:ilvl w:val="0"/>
          <w:numId w:val="23"/>
        </w:numPr>
      </w:pPr>
      <w:r>
        <w:t xml:space="preserve"> What are the benefits to use testing set to validate model?</w:t>
      </w:r>
    </w:p>
    <w:p w14:paraId="74EC347D" w14:textId="7DE66245" w:rsidR="004413BD" w:rsidRDefault="004413BD" w:rsidP="00931DD9">
      <w:pPr>
        <w:pStyle w:val="CommentText"/>
        <w:numPr>
          <w:ilvl w:val="0"/>
          <w:numId w:val="23"/>
        </w:numPr>
      </w:pPr>
      <w:r>
        <w:t xml:space="preserve"> What does it mean that 100% accuracy is achieved even using the training set? e.g. if only 95% is achieved, how will you evaluate the study, is it still worthy to be learned by others?</w:t>
      </w:r>
    </w:p>
  </w:comment>
  <w:comment w:id="85" w:author="Xu, Jason" w:date="2020-03-18T14:29:00Z" w:initials="XJ">
    <w:p w14:paraId="35C2A2D7" w14:textId="2D5B09E5" w:rsidR="004413BD" w:rsidRDefault="004413BD">
      <w:pPr>
        <w:pStyle w:val="CommentText"/>
      </w:pPr>
      <w:r>
        <w:rPr>
          <w:rStyle w:val="CommentReference"/>
        </w:rPr>
        <w:annotationRef/>
      </w:r>
      <w:r>
        <w:rPr>
          <w:rFonts w:hint="eastAsia"/>
        </w:rPr>
        <w:t>P</w:t>
      </w:r>
      <w:r>
        <w:t xml:space="preserve">rovide risks here?  If only cross validation. In theory. </w:t>
      </w:r>
    </w:p>
  </w:comment>
  <w:comment w:id="86" w:author="Xu, Jason" w:date="2020-03-18T14:15:00Z" w:initials="XJ">
    <w:p w14:paraId="083B415E" w14:textId="54AD062C" w:rsidR="004413BD" w:rsidRDefault="004413BD">
      <w:pPr>
        <w:pStyle w:val="CommentText"/>
      </w:pPr>
      <w:r>
        <w:rPr>
          <w:rStyle w:val="CommentReference"/>
        </w:rPr>
        <w:annotationRef/>
      </w:r>
      <w:r>
        <w:t>I</w:t>
      </w:r>
      <w:r>
        <w:rPr>
          <w:rFonts w:hint="eastAsia"/>
        </w:rPr>
        <w:t>nsert</w:t>
      </w:r>
      <w:r>
        <w:t xml:space="preserve"> SVM/ RF vs MVA?</w:t>
      </w:r>
    </w:p>
  </w:comment>
  <w:comment w:id="88" w:author="Xu, Jason" w:date="2020-03-13T11:03:00Z" w:initials="XJ">
    <w:p w14:paraId="003D5F2B" w14:textId="64C2EED2" w:rsidR="004413BD" w:rsidRPr="00BC1A70" w:rsidRDefault="004413BD">
      <w:pPr>
        <w:pStyle w:val="CommentText"/>
      </w:pPr>
      <w:r>
        <w:rPr>
          <w:rStyle w:val="CommentReference"/>
        </w:rPr>
        <w:annotationRef/>
      </w:r>
      <w:r>
        <w:t xml:space="preserve">Table 2 changed into Confusion matrix with predicted sample numbers. </w:t>
      </w:r>
    </w:p>
  </w:comment>
  <w:comment w:id="90" w:author="Xu, Jason" w:date="2020-03-18T14:41:00Z" w:initials="XJ">
    <w:p w14:paraId="0E03E6BD" w14:textId="07846D75" w:rsidR="004413BD" w:rsidRDefault="004413BD">
      <w:pPr>
        <w:pStyle w:val="CommentText"/>
      </w:pPr>
      <w:r>
        <w:rPr>
          <w:rStyle w:val="CommentReference"/>
        </w:rPr>
        <w:annotationRef/>
      </w:r>
      <w:r>
        <w:t xml:space="preserve">Back to the workflow… </w:t>
      </w:r>
    </w:p>
  </w:comment>
  <w:comment w:id="96" w:author="Xu, Jason" w:date="2020-03-19T14:30:00Z" w:initials="XJ">
    <w:p w14:paraId="353A94D7" w14:textId="29083E77" w:rsidR="004413BD" w:rsidRDefault="004413BD">
      <w:pPr>
        <w:pStyle w:val="CommentText"/>
      </w:pPr>
      <w:r>
        <w:rPr>
          <w:rStyle w:val="CommentReference"/>
        </w:rPr>
        <w:annotationRef/>
      </w:r>
      <w:r>
        <w:t xml:space="preserve">Problem is … we </w:t>
      </w:r>
      <w:proofErr w:type="spellStart"/>
      <w:r>
        <w:t>can not</w:t>
      </w:r>
      <w:proofErr w:type="spellEnd"/>
      <w:r>
        <w:t xml:space="preserve"> provide the explanation here? </w:t>
      </w:r>
    </w:p>
  </w:comment>
  <w:comment w:id="97" w:author="Peng, Hong" w:date="2020-03-17T19:51:00Z" w:initials="PH">
    <w:p w14:paraId="6280208B" w14:textId="4711C454" w:rsidR="004413BD" w:rsidRDefault="004413BD">
      <w:pPr>
        <w:pStyle w:val="CommentText"/>
      </w:pPr>
      <w:r>
        <w:rPr>
          <w:rStyle w:val="CommentReference"/>
        </w:rPr>
        <w:annotationRef/>
      </w:r>
      <w:r>
        <w:rPr>
          <w:rFonts w:hint="eastAsia"/>
        </w:rPr>
        <w:t>S</w:t>
      </w:r>
      <w:r>
        <w:t xml:space="preserve">hould be back to the point of the 4 elements…Very different pattern. A unique profiling could be based on 30 elements, but the key is 4. Here the </w:t>
      </w:r>
      <w:r>
        <w:rPr>
          <w:rFonts w:hint="eastAsia"/>
        </w:rPr>
        <w:t>dis</w:t>
      </w:r>
      <w:r>
        <w:t>cussed object should be the 4 elements, rather than the following discussion just limited on PJ-1 and PJ-2.</w:t>
      </w:r>
    </w:p>
  </w:comment>
  <w:comment w:id="98" w:author="Xu, Jason" w:date="2020-03-18T14:53:00Z" w:initials="XJ">
    <w:p w14:paraId="1EBBF38A" w14:textId="5DCD0A48" w:rsidR="004413BD" w:rsidRDefault="004413BD">
      <w:pPr>
        <w:pStyle w:val="CommentText"/>
      </w:pPr>
      <w:r>
        <w:rPr>
          <w:rStyle w:val="CommentReference"/>
        </w:rPr>
        <w:annotationRef/>
      </w:r>
      <w:r>
        <w:rPr>
          <w:rFonts w:hint="eastAsia"/>
        </w:rPr>
        <w:t>F</w:t>
      </w:r>
      <w:r>
        <w:t xml:space="preserve">our </w:t>
      </w:r>
      <w:proofErr w:type="spellStart"/>
      <w:r>
        <w:t>elemets</w:t>
      </w:r>
      <w:proofErr w:type="spellEnd"/>
      <w:r>
        <w:t xml:space="preserve">. different pattern… Al is the highest in PJ-1, but lowest in PJ-2 … </w:t>
      </w:r>
    </w:p>
  </w:comment>
  <w:comment w:id="99" w:author="Xu, Jason" w:date="2020-03-19T14:43:00Z" w:initials="XJ">
    <w:p w14:paraId="6171735B" w14:textId="197E6AD7" w:rsidR="004413BD" w:rsidRDefault="004413BD">
      <w:pPr>
        <w:pStyle w:val="CommentText"/>
      </w:pPr>
      <w:r>
        <w:rPr>
          <w:rStyle w:val="CommentReference"/>
        </w:rPr>
        <w:annotationRef/>
      </w:r>
      <w:r>
        <w:rPr>
          <w:rFonts w:hint="eastAsia"/>
        </w:rPr>
        <w:t>N</w:t>
      </w:r>
      <w:r>
        <w:t xml:space="preserve">eed to </w:t>
      </w:r>
      <w:proofErr w:type="spellStart"/>
      <w:r>
        <w:t>rearrage</w:t>
      </w:r>
      <w:proofErr w:type="spellEnd"/>
      <w:r>
        <w:t xml:space="preserve"> from here. </w:t>
      </w:r>
    </w:p>
  </w:comment>
  <w:comment w:id="102" w:author="Peng, Hong" w:date="2020-03-04T19:07:00Z" w:initials="PH">
    <w:p w14:paraId="397E2B25" w14:textId="77777777" w:rsidR="004413BD" w:rsidRPr="0049501C" w:rsidRDefault="004413BD" w:rsidP="00B14C1C">
      <w:pPr>
        <w:pStyle w:val="CommentText"/>
      </w:pPr>
      <w:r>
        <w:rPr>
          <w:rStyle w:val="CommentReference"/>
        </w:rPr>
        <w:annotationRef/>
      </w:r>
      <w:r>
        <w:rPr>
          <w:rFonts w:hint="eastAsia"/>
        </w:rPr>
        <w:t>S</w:t>
      </w:r>
      <w:r>
        <w:t>hould be in the above session. Always in the last paragraph, we only highlight the meaning of the work.</w:t>
      </w:r>
    </w:p>
  </w:comment>
  <w:comment w:id="103" w:author="Xu, Jason" w:date="2020-03-11T16:51:00Z" w:initials="XJ">
    <w:p w14:paraId="3849F00D" w14:textId="77777777" w:rsidR="004413BD" w:rsidRDefault="004413BD" w:rsidP="00B14C1C">
      <w:pPr>
        <w:pStyle w:val="CommentText"/>
      </w:pPr>
      <w:r>
        <w:rPr>
          <w:rStyle w:val="CommentReference"/>
        </w:rPr>
        <w:annotationRef/>
      </w:r>
      <w:r>
        <w:t xml:space="preserve">We add in future works here. </w:t>
      </w:r>
    </w:p>
  </w:comment>
  <w:comment w:id="104" w:author="Xu, Jason" w:date="2020-03-19T16:13:00Z" w:initials="XJ">
    <w:p w14:paraId="106625B9" w14:textId="608F0737" w:rsidR="004413BD" w:rsidRDefault="004413BD">
      <w:pPr>
        <w:pStyle w:val="CommentText"/>
      </w:pPr>
      <w:r>
        <w:rPr>
          <w:rStyle w:val="CommentReference"/>
        </w:rPr>
        <w:annotationRef/>
      </w:r>
      <w:r>
        <w:rPr>
          <w:rFonts w:hint="eastAsia"/>
        </w:rPr>
        <w:t>S</w:t>
      </w:r>
      <w:r>
        <w:t xml:space="preserve">uggest </w:t>
      </w:r>
      <w:proofErr w:type="gramStart"/>
      <w:r>
        <w:t>to delete</w:t>
      </w:r>
      <w:proofErr w:type="gramEnd"/>
      <w:r>
        <w:t xml:space="preserve"> since it </w:t>
      </w:r>
      <w:proofErr w:type="spellStart"/>
      <w:r>
        <w:t>can not</w:t>
      </w:r>
      <w:proofErr w:type="spellEnd"/>
      <w:r>
        <w:t xml:space="preserve"> fit in the context. Will explain to reviewers if asked. </w:t>
      </w:r>
    </w:p>
  </w:comment>
  <w:comment w:id="105" w:author="Xu, Jason" w:date="2020-01-07T10:31:00Z" w:initials="XJ">
    <w:p w14:paraId="41A95819" w14:textId="52804D32" w:rsidR="004413BD" w:rsidRDefault="004413BD"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50D50" w15:done="0"/>
  <w15:commentEx w15:paraId="4BB7A6D0" w15:done="0"/>
  <w15:commentEx w15:paraId="4312058C" w15:done="0"/>
  <w15:commentEx w15:paraId="34E7AD1F" w15:done="0"/>
  <w15:commentEx w15:paraId="310AE742" w15:done="0"/>
  <w15:commentEx w15:paraId="2DCC7991" w15:paraIdParent="310AE742" w15:done="0"/>
  <w15:commentEx w15:paraId="3963EAFE" w15:done="1"/>
  <w15:commentEx w15:paraId="62ED113C" w15:done="0"/>
  <w15:commentEx w15:paraId="4C5F5D5E" w15:paraIdParent="62ED113C" w15:done="0"/>
  <w15:commentEx w15:paraId="26425417" w15:done="0"/>
  <w15:commentEx w15:paraId="62D450EA" w15:done="0"/>
  <w15:commentEx w15:paraId="0FFF49CA" w15:done="0"/>
  <w15:commentEx w15:paraId="74EC347D" w15:done="0"/>
  <w15:commentEx w15:paraId="35C2A2D7" w15:done="0"/>
  <w15:commentEx w15:paraId="083B415E" w15:done="0"/>
  <w15:commentEx w15:paraId="003D5F2B" w15:done="1"/>
  <w15:commentEx w15:paraId="0E03E6BD" w15:done="0"/>
  <w15:commentEx w15:paraId="353A94D7" w15:done="0"/>
  <w15:commentEx w15:paraId="6280208B" w15:done="0"/>
  <w15:commentEx w15:paraId="1EBBF38A" w15:paraIdParent="6280208B" w15:done="0"/>
  <w15:commentEx w15:paraId="6171735B" w15:done="0"/>
  <w15:commentEx w15:paraId="397E2B25" w15:done="0"/>
  <w15:commentEx w15:paraId="3849F00D" w15:paraIdParent="397E2B25" w15:done="0"/>
  <w15:commentEx w15:paraId="106625B9"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50D50" w16cid:durableId="221DBE81"/>
  <w16cid:commentId w16cid:paraId="4BB7A6D0" w16cid:durableId="221C85A1"/>
  <w16cid:commentId w16cid:paraId="4312058C" w16cid:durableId="221DFF8E"/>
  <w16cid:commentId w16cid:paraId="34E7AD1F" w16cid:durableId="221DF970"/>
  <w16cid:commentId w16cid:paraId="310AE742" w16cid:durableId="221C7315"/>
  <w16cid:commentId w16cid:paraId="2DCC7991" w16cid:durableId="221DFB99"/>
  <w16cid:commentId w16cid:paraId="3963EAFE" w16cid:durableId="221C9415"/>
  <w16cid:commentId w16cid:paraId="62ED113C" w16cid:durableId="221C731C"/>
  <w16cid:commentId w16cid:paraId="4C5F5D5E" w16cid:durableId="221CAAF2"/>
  <w16cid:commentId w16cid:paraId="26425417" w16cid:durableId="221E3E1B"/>
  <w16cid:commentId w16cid:paraId="62D450EA" w16cid:durableId="221CAC82"/>
  <w16cid:commentId w16cid:paraId="0FFF49CA" w16cid:durableId="221E5289"/>
  <w16cid:commentId w16cid:paraId="74EC347D" w16cid:durableId="221C731E"/>
  <w16cid:commentId w16cid:paraId="35C2A2D7" w16cid:durableId="221CAEB5"/>
  <w16cid:commentId w16cid:paraId="083B415E" w16cid:durableId="221CAB89"/>
  <w16cid:commentId w16cid:paraId="003D5F2B" w16cid:durableId="2215E6FB"/>
  <w16cid:commentId w16cid:paraId="0E03E6BD" w16cid:durableId="221CB19F"/>
  <w16cid:commentId w16cid:paraId="353A94D7" w16cid:durableId="221E0082"/>
  <w16cid:commentId w16cid:paraId="6280208B" w16cid:durableId="221C7322"/>
  <w16cid:commentId w16cid:paraId="1EBBF38A" w16cid:durableId="221CB46B"/>
  <w16cid:commentId w16cid:paraId="6171735B" w16cid:durableId="221E037B"/>
  <w16cid:commentId w16cid:paraId="397E2B25" w16cid:durableId="221DFE2E"/>
  <w16cid:commentId w16cid:paraId="3849F00D" w16cid:durableId="221DFE2D"/>
  <w16cid:commentId w16cid:paraId="106625B9" w16cid:durableId="221E18AF"/>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86A7B" w14:textId="77777777" w:rsidR="00F52BFE" w:rsidRDefault="00F52BFE" w:rsidP="00170E8C">
      <w:pPr>
        <w:spacing w:after="0" w:line="240" w:lineRule="auto"/>
      </w:pPr>
      <w:r>
        <w:separator/>
      </w:r>
    </w:p>
  </w:endnote>
  <w:endnote w:type="continuationSeparator" w:id="0">
    <w:p w14:paraId="33CC9C62" w14:textId="77777777" w:rsidR="00F52BFE" w:rsidRDefault="00F52BFE" w:rsidP="00170E8C">
      <w:pPr>
        <w:spacing w:after="0" w:line="240" w:lineRule="auto"/>
      </w:pPr>
      <w:r>
        <w:continuationSeparator/>
      </w:r>
    </w:p>
  </w:endnote>
  <w:endnote w:type="continuationNotice" w:id="1">
    <w:p w14:paraId="26336529" w14:textId="77777777" w:rsidR="00F52BFE" w:rsidRDefault="00F52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4413BD" w:rsidRDefault="004413BD">
    <w:pPr>
      <w:pStyle w:val="Footer"/>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4413BD" w:rsidRPr="000412E9" w:rsidRDefault="004413BD"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4413BD" w:rsidRPr="000412E9" w:rsidRDefault="004413BD"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152CA" w14:textId="77777777" w:rsidR="00F52BFE" w:rsidRDefault="00F52BFE" w:rsidP="00170E8C">
      <w:pPr>
        <w:spacing w:after="0" w:line="240" w:lineRule="auto"/>
      </w:pPr>
      <w:r>
        <w:separator/>
      </w:r>
    </w:p>
  </w:footnote>
  <w:footnote w:type="continuationSeparator" w:id="0">
    <w:p w14:paraId="65958008" w14:textId="77777777" w:rsidR="00F52BFE" w:rsidRDefault="00F52BFE" w:rsidP="00170E8C">
      <w:pPr>
        <w:spacing w:after="0" w:line="240" w:lineRule="auto"/>
      </w:pPr>
      <w:r>
        <w:continuationSeparator/>
      </w:r>
    </w:p>
  </w:footnote>
  <w:footnote w:type="continuationNotice" w:id="1">
    <w:p w14:paraId="29FB29E2" w14:textId="77777777" w:rsidR="00F52BFE" w:rsidRDefault="00F52B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13"/>
  </w:num>
  <w:num w:numId="14">
    <w:abstractNumId w:val="10"/>
  </w:num>
  <w:num w:numId="15">
    <w:abstractNumId w:val="9"/>
  </w:num>
  <w:num w:numId="16">
    <w:abstractNumId w:val="0"/>
  </w:num>
  <w:num w:numId="17">
    <w:abstractNumId w:val="5"/>
  </w:num>
  <w:num w:numId="18">
    <w:abstractNumId w:val="1"/>
  </w:num>
  <w:num w:numId="19">
    <w:abstractNumId w:val="8"/>
  </w:num>
  <w:num w:numId="20">
    <w:abstractNumId w:val="6"/>
  </w:num>
  <w:num w:numId="21">
    <w:abstractNumId w:val="7"/>
  </w:num>
  <w:num w:numId="22">
    <w:abstractNumId w:val="14"/>
  </w:num>
  <w:num w:numId="23">
    <w:abstractNumId w:val="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1802"/>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2105"/>
    <w:rsid w:val="000B282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FF0"/>
    <w:rsid w:val="000E02ED"/>
    <w:rsid w:val="000E0803"/>
    <w:rsid w:val="000E0BAA"/>
    <w:rsid w:val="000E0DDB"/>
    <w:rsid w:val="000E0E2A"/>
    <w:rsid w:val="000E12F5"/>
    <w:rsid w:val="000E163F"/>
    <w:rsid w:val="000E1B7B"/>
    <w:rsid w:val="000E26E6"/>
    <w:rsid w:val="000E296B"/>
    <w:rsid w:val="000E2D50"/>
    <w:rsid w:val="000E2D87"/>
    <w:rsid w:val="000E2F7C"/>
    <w:rsid w:val="000E3485"/>
    <w:rsid w:val="000E36A4"/>
    <w:rsid w:val="000E37C3"/>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119"/>
    <w:rsid w:val="000E7900"/>
    <w:rsid w:val="000E7C51"/>
    <w:rsid w:val="000E7D15"/>
    <w:rsid w:val="000F02A7"/>
    <w:rsid w:val="000F07E9"/>
    <w:rsid w:val="000F14C7"/>
    <w:rsid w:val="000F1730"/>
    <w:rsid w:val="000F1788"/>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451"/>
    <w:rsid w:val="001119FB"/>
    <w:rsid w:val="00111B61"/>
    <w:rsid w:val="00111C09"/>
    <w:rsid w:val="00112079"/>
    <w:rsid w:val="00112088"/>
    <w:rsid w:val="00112358"/>
    <w:rsid w:val="001126CA"/>
    <w:rsid w:val="00112C37"/>
    <w:rsid w:val="001143CC"/>
    <w:rsid w:val="001145DF"/>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408D"/>
    <w:rsid w:val="001246B3"/>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08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624"/>
    <w:rsid w:val="001548C0"/>
    <w:rsid w:val="001549D4"/>
    <w:rsid w:val="00154B9D"/>
    <w:rsid w:val="00154E89"/>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721"/>
    <w:rsid w:val="001723E9"/>
    <w:rsid w:val="00172594"/>
    <w:rsid w:val="00172974"/>
    <w:rsid w:val="00172A08"/>
    <w:rsid w:val="001734BF"/>
    <w:rsid w:val="00173B56"/>
    <w:rsid w:val="00173B71"/>
    <w:rsid w:val="00173B76"/>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4069"/>
    <w:rsid w:val="00204AEF"/>
    <w:rsid w:val="00204D53"/>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235"/>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2EC"/>
    <w:rsid w:val="002745AE"/>
    <w:rsid w:val="0027465D"/>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DB7"/>
    <w:rsid w:val="00283EED"/>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85C"/>
    <w:rsid w:val="002B094E"/>
    <w:rsid w:val="002B09B8"/>
    <w:rsid w:val="002B0CBC"/>
    <w:rsid w:val="002B121F"/>
    <w:rsid w:val="002B13B1"/>
    <w:rsid w:val="002B150C"/>
    <w:rsid w:val="002B158D"/>
    <w:rsid w:val="002B16B5"/>
    <w:rsid w:val="002B32A1"/>
    <w:rsid w:val="002B361C"/>
    <w:rsid w:val="002B3628"/>
    <w:rsid w:val="002B4030"/>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D29"/>
    <w:rsid w:val="002C4D75"/>
    <w:rsid w:val="002C52FB"/>
    <w:rsid w:val="002C5362"/>
    <w:rsid w:val="002C5539"/>
    <w:rsid w:val="002C5E34"/>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74AD"/>
    <w:rsid w:val="003675AA"/>
    <w:rsid w:val="00367EF3"/>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3A2"/>
    <w:rsid w:val="003957FC"/>
    <w:rsid w:val="00395F29"/>
    <w:rsid w:val="0039676F"/>
    <w:rsid w:val="00397581"/>
    <w:rsid w:val="003977DB"/>
    <w:rsid w:val="00397E6C"/>
    <w:rsid w:val="00397ED8"/>
    <w:rsid w:val="00397F6B"/>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C2C"/>
    <w:rsid w:val="003B7E30"/>
    <w:rsid w:val="003C03AC"/>
    <w:rsid w:val="003C0497"/>
    <w:rsid w:val="003C0603"/>
    <w:rsid w:val="003C089A"/>
    <w:rsid w:val="003C151B"/>
    <w:rsid w:val="003C1820"/>
    <w:rsid w:val="003C1B0C"/>
    <w:rsid w:val="003C1B14"/>
    <w:rsid w:val="003C1CDF"/>
    <w:rsid w:val="003C1DC7"/>
    <w:rsid w:val="003C22EA"/>
    <w:rsid w:val="003C29AD"/>
    <w:rsid w:val="003C2D19"/>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2B2"/>
    <w:rsid w:val="00427419"/>
    <w:rsid w:val="004274F9"/>
    <w:rsid w:val="0042759F"/>
    <w:rsid w:val="00430306"/>
    <w:rsid w:val="0043047A"/>
    <w:rsid w:val="00430838"/>
    <w:rsid w:val="00430865"/>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235"/>
    <w:rsid w:val="00435661"/>
    <w:rsid w:val="00435B6F"/>
    <w:rsid w:val="0043615B"/>
    <w:rsid w:val="00436836"/>
    <w:rsid w:val="004368DE"/>
    <w:rsid w:val="004377F3"/>
    <w:rsid w:val="0044015D"/>
    <w:rsid w:val="00440479"/>
    <w:rsid w:val="004405DC"/>
    <w:rsid w:val="00440899"/>
    <w:rsid w:val="00440C34"/>
    <w:rsid w:val="00441035"/>
    <w:rsid w:val="004413BD"/>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0C6"/>
    <w:rsid w:val="00491A7A"/>
    <w:rsid w:val="00491A84"/>
    <w:rsid w:val="00491DCE"/>
    <w:rsid w:val="00492797"/>
    <w:rsid w:val="00492E2F"/>
    <w:rsid w:val="004932B4"/>
    <w:rsid w:val="00493B17"/>
    <w:rsid w:val="00493FDF"/>
    <w:rsid w:val="00494044"/>
    <w:rsid w:val="00494FFA"/>
    <w:rsid w:val="0049501C"/>
    <w:rsid w:val="004951D3"/>
    <w:rsid w:val="004952B2"/>
    <w:rsid w:val="0049531C"/>
    <w:rsid w:val="004959E2"/>
    <w:rsid w:val="0049629E"/>
    <w:rsid w:val="00496B39"/>
    <w:rsid w:val="004971B1"/>
    <w:rsid w:val="00497923"/>
    <w:rsid w:val="00497AE3"/>
    <w:rsid w:val="00497EED"/>
    <w:rsid w:val="004A02E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490"/>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34E"/>
    <w:rsid w:val="0050184B"/>
    <w:rsid w:val="00501B98"/>
    <w:rsid w:val="00501FBB"/>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97A"/>
    <w:rsid w:val="00526B1E"/>
    <w:rsid w:val="00526BC8"/>
    <w:rsid w:val="0052733B"/>
    <w:rsid w:val="0052747A"/>
    <w:rsid w:val="0052759C"/>
    <w:rsid w:val="005275BC"/>
    <w:rsid w:val="00530A64"/>
    <w:rsid w:val="005310AB"/>
    <w:rsid w:val="005325CE"/>
    <w:rsid w:val="00532D94"/>
    <w:rsid w:val="005331B6"/>
    <w:rsid w:val="00533BFE"/>
    <w:rsid w:val="00534300"/>
    <w:rsid w:val="005344C5"/>
    <w:rsid w:val="00534911"/>
    <w:rsid w:val="00534CDE"/>
    <w:rsid w:val="00535011"/>
    <w:rsid w:val="0053583B"/>
    <w:rsid w:val="005361E0"/>
    <w:rsid w:val="00536879"/>
    <w:rsid w:val="00536A00"/>
    <w:rsid w:val="00536FDE"/>
    <w:rsid w:val="0053712D"/>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25"/>
    <w:rsid w:val="00570CFD"/>
    <w:rsid w:val="00570F3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3BDB"/>
    <w:rsid w:val="00584354"/>
    <w:rsid w:val="00584541"/>
    <w:rsid w:val="005848FA"/>
    <w:rsid w:val="0058516F"/>
    <w:rsid w:val="00585284"/>
    <w:rsid w:val="005854E4"/>
    <w:rsid w:val="0058567C"/>
    <w:rsid w:val="00585A01"/>
    <w:rsid w:val="00585BE7"/>
    <w:rsid w:val="00585E5D"/>
    <w:rsid w:val="0058624E"/>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917"/>
    <w:rsid w:val="00594B64"/>
    <w:rsid w:val="00594E23"/>
    <w:rsid w:val="005951B5"/>
    <w:rsid w:val="005951C1"/>
    <w:rsid w:val="005960CC"/>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2B34"/>
    <w:rsid w:val="005A36D5"/>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0D1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1313"/>
    <w:rsid w:val="00611397"/>
    <w:rsid w:val="00611455"/>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EE6"/>
    <w:rsid w:val="006643E3"/>
    <w:rsid w:val="00664ACA"/>
    <w:rsid w:val="00664B56"/>
    <w:rsid w:val="00665089"/>
    <w:rsid w:val="00665F7A"/>
    <w:rsid w:val="00666193"/>
    <w:rsid w:val="00666470"/>
    <w:rsid w:val="0066652B"/>
    <w:rsid w:val="006666A6"/>
    <w:rsid w:val="00666C9C"/>
    <w:rsid w:val="00666D19"/>
    <w:rsid w:val="00667F08"/>
    <w:rsid w:val="00667F85"/>
    <w:rsid w:val="006707E4"/>
    <w:rsid w:val="00670B0E"/>
    <w:rsid w:val="00670B51"/>
    <w:rsid w:val="0067148B"/>
    <w:rsid w:val="006717A2"/>
    <w:rsid w:val="00671AB2"/>
    <w:rsid w:val="00671ABA"/>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C04"/>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987"/>
    <w:rsid w:val="00714AD8"/>
    <w:rsid w:val="00714DD7"/>
    <w:rsid w:val="00715430"/>
    <w:rsid w:val="0071559D"/>
    <w:rsid w:val="00715694"/>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5D1F"/>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893"/>
    <w:rsid w:val="007B2CC9"/>
    <w:rsid w:val="007B33EA"/>
    <w:rsid w:val="007B3BA9"/>
    <w:rsid w:val="007B3BD0"/>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23D"/>
    <w:rsid w:val="008134CF"/>
    <w:rsid w:val="0081371C"/>
    <w:rsid w:val="008139EF"/>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1B3"/>
    <w:rsid w:val="00862596"/>
    <w:rsid w:val="008628E2"/>
    <w:rsid w:val="008641A0"/>
    <w:rsid w:val="00864427"/>
    <w:rsid w:val="0086459A"/>
    <w:rsid w:val="00864D17"/>
    <w:rsid w:val="00865014"/>
    <w:rsid w:val="0086511B"/>
    <w:rsid w:val="00865158"/>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3F9"/>
    <w:rsid w:val="00874C29"/>
    <w:rsid w:val="00874DE9"/>
    <w:rsid w:val="00874F4E"/>
    <w:rsid w:val="00874F78"/>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A7CE2"/>
    <w:rsid w:val="008B088B"/>
    <w:rsid w:val="008B0DBB"/>
    <w:rsid w:val="008B0EED"/>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171"/>
    <w:rsid w:val="008C7251"/>
    <w:rsid w:val="008C765B"/>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571"/>
    <w:rsid w:val="008F67A0"/>
    <w:rsid w:val="008F67AB"/>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6D6"/>
    <w:rsid w:val="00940AC9"/>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5E9"/>
    <w:rsid w:val="00950763"/>
    <w:rsid w:val="009509B2"/>
    <w:rsid w:val="00950E9F"/>
    <w:rsid w:val="00951049"/>
    <w:rsid w:val="00951093"/>
    <w:rsid w:val="00951512"/>
    <w:rsid w:val="00951717"/>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E0E"/>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38C"/>
    <w:rsid w:val="009825CB"/>
    <w:rsid w:val="0098291A"/>
    <w:rsid w:val="0098324A"/>
    <w:rsid w:val="00983450"/>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B0"/>
    <w:rsid w:val="009D23CA"/>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2F2"/>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940"/>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2A6"/>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963"/>
    <w:rsid w:val="00A82D1E"/>
    <w:rsid w:val="00A82D9E"/>
    <w:rsid w:val="00A8317C"/>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5F8"/>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40D"/>
    <w:rsid w:val="00B00660"/>
    <w:rsid w:val="00B006A3"/>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C1C"/>
    <w:rsid w:val="00B14DA2"/>
    <w:rsid w:val="00B14FAE"/>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05E"/>
    <w:rsid w:val="00B613AB"/>
    <w:rsid w:val="00B61425"/>
    <w:rsid w:val="00B61FB6"/>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799"/>
    <w:rsid w:val="00B66A09"/>
    <w:rsid w:val="00B66F10"/>
    <w:rsid w:val="00B670BE"/>
    <w:rsid w:val="00B676FF"/>
    <w:rsid w:val="00B67BF5"/>
    <w:rsid w:val="00B67E40"/>
    <w:rsid w:val="00B67EE9"/>
    <w:rsid w:val="00B7012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72A"/>
    <w:rsid w:val="00BA280F"/>
    <w:rsid w:val="00BA287D"/>
    <w:rsid w:val="00BA2DDE"/>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20F1"/>
    <w:rsid w:val="00C12186"/>
    <w:rsid w:val="00C12328"/>
    <w:rsid w:val="00C12435"/>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DE4"/>
    <w:rsid w:val="00C51EFF"/>
    <w:rsid w:val="00C5247B"/>
    <w:rsid w:val="00C5266E"/>
    <w:rsid w:val="00C52867"/>
    <w:rsid w:val="00C52BCA"/>
    <w:rsid w:val="00C52E2A"/>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2837"/>
    <w:rsid w:val="00C63670"/>
    <w:rsid w:val="00C63FFA"/>
    <w:rsid w:val="00C64873"/>
    <w:rsid w:val="00C648C8"/>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6B0"/>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1180"/>
    <w:rsid w:val="00D723C2"/>
    <w:rsid w:val="00D7274A"/>
    <w:rsid w:val="00D727B7"/>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9AF"/>
    <w:rsid w:val="00E25A0A"/>
    <w:rsid w:val="00E263C6"/>
    <w:rsid w:val="00E26AA4"/>
    <w:rsid w:val="00E27A28"/>
    <w:rsid w:val="00E27E20"/>
    <w:rsid w:val="00E30548"/>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515"/>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79C"/>
    <w:rsid w:val="00F02B8F"/>
    <w:rsid w:val="00F02E0F"/>
    <w:rsid w:val="00F02F0D"/>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327B"/>
    <w:rsid w:val="00F334C7"/>
    <w:rsid w:val="00F337D8"/>
    <w:rsid w:val="00F33848"/>
    <w:rsid w:val="00F33B46"/>
    <w:rsid w:val="00F33CE1"/>
    <w:rsid w:val="00F3418B"/>
    <w:rsid w:val="00F34883"/>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362"/>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9E3"/>
    <w:rsid w:val="00F85EC5"/>
    <w:rsid w:val="00F85F06"/>
    <w:rsid w:val="00F8611B"/>
    <w:rsid w:val="00F863A0"/>
    <w:rsid w:val="00F86910"/>
    <w:rsid w:val="00F86BC8"/>
    <w:rsid w:val="00F86C7E"/>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1E9"/>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759"/>
    <w:rsid w:val="00FB5D0B"/>
    <w:rsid w:val="00FB60B5"/>
    <w:rsid w:val="00FB64B7"/>
    <w:rsid w:val="00FB6726"/>
    <w:rsid w:val="00FB692C"/>
    <w:rsid w:val="00FB6A5E"/>
    <w:rsid w:val="00FB6DCF"/>
    <w:rsid w:val="00FB6EFE"/>
    <w:rsid w:val="00FB7720"/>
    <w:rsid w:val="00FB7863"/>
    <w:rsid w:val="00FC0014"/>
    <w:rsid w:val="00FC08A2"/>
    <w:rsid w:val="00FC0BBD"/>
    <w:rsid w:val="00FC0C2B"/>
    <w:rsid w:val="00FC0E25"/>
    <w:rsid w:val="00FC121F"/>
    <w:rsid w:val="00FC1404"/>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061"/>
    <w:rsid w:val="00FF42F6"/>
    <w:rsid w:val="00FF4522"/>
    <w:rsid w:val="00FF45EE"/>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F1E3589E-FA61-438E-BDD2-A9E832C6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20308</Words>
  <Characters>115760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151</cp:revision>
  <cp:lastPrinted>2020-01-14T05:59:00Z</cp:lastPrinted>
  <dcterms:created xsi:type="dcterms:W3CDTF">2020-03-19T05:37:00Z</dcterms:created>
  <dcterms:modified xsi:type="dcterms:W3CDTF">2020-03-19T13:50:00Z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