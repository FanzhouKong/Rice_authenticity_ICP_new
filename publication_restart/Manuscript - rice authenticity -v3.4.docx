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482BB022"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xml:space="preserve">, </w:t>
      </w:r>
      <w:proofErr w:type="spellStart"/>
      <w:r>
        <w:t>Fanzhou</w:t>
      </w:r>
      <w:proofErr w:type="spellEnd"/>
      <w:r>
        <w:t xml:space="preserve">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proofErr w:type="spellStart"/>
      <w:r w:rsidR="00D418FC">
        <w:t>Shuofei</w:t>
      </w:r>
      <w:proofErr w:type="spellEnd"/>
      <w:r w:rsidR="00D418FC">
        <w:t xml:space="preserve"> Dong</w:t>
      </w:r>
      <w:r w:rsidR="00F55BE4" w:rsidRPr="00F55BE4">
        <w:rPr>
          <w:vertAlign w:val="superscript"/>
        </w:rPr>
        <w:t>2</w:t>
      </w:r>
      <w:r w:rsidR="00D418FC">
        <w:t xml:space="preserve">, </w:t>
      </w:r>
      <w:proofErr w:type="spellStart"/>
      <w:r w:rsidR="00C7564C">
        <w:t>Weiyu</w:t>
      </w:r>
      <w:proofErr w:type="spellEnd"/>
      <w:r w:rsidR="00C7564C">
        <w:t xml:space="preserve"> Gao</w:t>
      </w:r>
      <w:r w:rsidR="00F55BE4" w:rsidRPr="00F55BE4">
        <w:rPr>
          <w:vertAlign w:val="superscript"/>
        </w:rPr>
        <w:t>1</w:t>
      </w:r>
      <w:r w:rsidR="00C7564C">
        <w:t xml:space="preserve">, </w:t>
      </w:r>
      <w:proofErr w:type="spellStart"/>
      <w:r w:rsidR="00C7564C">
        <w:t>Guangtao</w:t>
      </w:r>
      <w:proofErr w:type="spellEnd"/>
      <w:r w:rsidR="00C7564C">
        <w:t xml:space="preserve"> </w:t>
      </w:r>
      <w:commentRangeStart w:id="0"/>
      <w:commentRangeStart w:id="1"/>
      <w:r w:rsidR="00C7564C">
        <w:t>Zhang</w:t>
      </w:r>
      <w:commentRangeEnd w:id="0"/>
      <w:r w:rsidR="00F55BE4">
        <w:rPr>
          <w:rStyle w:val="CommentReference"/>
        </w:rPr>
        <w:commentReference w:id="0"/>
      </w:r>
      <w:commentRangeEnd w:id="1"/>
      <w:r w:rsidR="00746103">
        <w:rPr>
          <w:rStyle w:val="CommentReference"/>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CommentReference"/>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w:t>
      </w:r>
      <w:proofErr w:type="spellStart"/>
      <w:r w:rsidRPr="00702429">
        <w:t>Rb</w:t>
      </w:r>
      <w:proofErr w:type="spellEnd"/>
      <w:r w:rsidRPr="00702429">
        <w:t xml:space="preserve">)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CommentReference"/>
        </w:rPr>
        <w:commentReference w:id="6"/>
      </w:r>
    </w:p>
    <w:p w14:paraId="1CC1F170" w14:textId="10905629"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ins w:id="10" w:author="Kong, Fanzhou" w:date="2020-01-14T11:21:00Z">
        <w:r w:rsidR="00264584">
          <w:t xml:space="preserve"> (giving them edge over their competitors)</w:t>
        </w:r>
      </w:ins>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proofErr w:type="spellStart"/>
      <w:r w:rsidR="00D37121">
        <w:t>agroproducts</w:t>
      </w:r>
      <w:proofErr w:type="spellEnd"/>
      <w:r w:rsidR="00D37121">
        <w:t xml:space="preserve"> and food</w:t>
      </w:r>
      <w:r w:rsidR="00A54F49">
        <w:t xml:space="preserve">: protected designation of origin (PDO), protected </w:t>
      </w:r>
      <w:r w:rsidR="00EA7078">
        <w:t>geographical indication (PGI) and traditional specialties</w:t>
      </w:r>
      <w:r w:rsidR="004047EC">
        <w:t xml:space="preserve"> guaranteed (TSG</w:t>
      </w:r>
      <w:r w:rsidR="00892E91">
        <w:t>)</w:t>
      </w:r>
      <w:ins w:id="11"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2" w:author="Xu, Jason" w:date="2019-08-07T16:10:00Z">
        <w:r w:rsidR="0079511E">
          <w:fldChar w:fldCharType="end"/>
        </w:r>
      </w:ins>
      <w:r w:rsidR="00892E91">
        <w:t>.</w:t>
      </w:r>
      <w:r w:rsidR="00EE3F43">
        <w:t xml:space="preserve"> </w:t>
      </w:r>
      <w:commentRangeStart w:id="13"/>
      <w:commentRangeEnd w:id="13"/>
      <w:r w:rsidR="0050184B">
        <w:rPr>
          <w:rStyle w:val="CommentReference"/>
        </w:rPr>
        <w:commentReference w:id="13"/>
      </w:r>
      <w:commentRangeStart w:id="14"/>
      <w:commentRangeEnd w:id="14"/>
      <w:r w:rsidR="001D456F" w:rsidRPr="00C822D9">
        <w:rPr>
          <w:rStyle w:val="CommentReference"/>
          <w:strike/>
        </w:rPr>
        <w:commentReference w:id="14"/>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15"/>
      <w:r w:rsidR="00E7120D">
        <w:t>are</w:t>
      </w:r>
      <w:commentRangeEnd w:id="15"/>
      <w:r w:rsidR="00CA6656">
        <w:rPr>
          <w:rStyle w:val="CommentReference"/>
        </w:rPr>
        <w:commentReference w:id="15"/>
      </w:r>
      <w:r w:rsidR="00E7120D">
        <w:t xml:space="preserve"> supervising and protecting GIs from </w:t>
      </w:r>
      <w:r w:rsidR="00922493">
        <w:t>different aspects or direction</w:t>
      </w:r>
      <w:r w:rsidR="00E048E1">
        <w:t>, at the adminis</w:t>
      </w:r>
      <w:r w:rsidR="00FD6AF8">
        <w:t>trative level</w:t>
      </w:r>
      <w:ins w:id="16"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7" w:author="Xu, Jason" w:date="2019-08-07T16:02:00Z">
        <w:r w:rsidR="00FE2E10">
          <w:fldChar w:fldCharType="end"/>
        </w:r>
      </w:ins>
      <w:r w:rsidR="00FD6AF8">
        <w:t xml:space="preserve">. </w:t>
      </w:r>
    </w:p>
    <w:p w14:paraId="5C078344" w14:textId="4C42C091"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8"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9"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than</w:t>
      </w:r>
      <w:commentRangeStart w:id="20"/>
      <w:r w:rsidR="00CD21E0">
        <w:t xml:space="preserve"> </w:t>
      </w:r>
      <w:r w:rsidR="005666EB">
        <w:t xml:space="preserve">that of </w:t>
      </w:r>
      <w:r w:rsidR="004816DF">
        <w:t>other</w:t>
      </w:r>
      <w:r w:rsidR="005666EB">
        <w:t xml:space="preserve"> domestic</w:t>
      </w:r>
      <w:del w:id="21" w:author="Peng, Hong" w:date="2019-09-20T11:32:00Z">
        <w:r w:rsidR="005666EB" w:rsidDel="00CD21E0">
          <w:delText xml:space="preserve"> </w:delText>
        </w:r>
      </w:del>
      <w:r w:rsidR="005666EB">
        <w:t xml:space="preserve"> ric</w:t>
      </w:r>
      <w:commentRangeEnd w:id="20"/>
      <w:r w:rsidR="00926E2E">
        <w:rPr>
          <w:rStyle w:val="CommentReference"/>
        </w:rPr>
        <w:commentReference w:id="20"/>
      </w:r>
      <w:r w:rsidR="005666EB">
        <w:t>e</w:t>
      </w:r>
      <w:ins w:id="22" w:author="Peng, Hong" w:date="2019-09-20T11:40:00Z">
        <w:r w:rsidR="00CD21E0">
          <w:t>,</w:t>
        </w:r>
      </w:ins>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5B35A1FD"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23"/>
      <w:commentRangeStart w:id="24"/>
      <w:commentRangeEnd w:id="23"/>
      <w:r w:rsidR="00F949BC">
        <w:rPr>
          <w:rStyle w:val="CommentReference"/>
        </w:rPr>
        <w:commentReference w:id="23"/>
      </w:r>
      <w:commentRangeEnd w:id="24"/>
      <w:r w:rsidR="00AD7847">
        <w:t xml:space="preserve"> have been </w:t>
      </w:r>
      <w:r w:rsidR="00F949BC">
        <w:rPr>
          <w:rStyle w:val="CommentReference"/>
        </w:rPr>
        <w:commentReference w:id="24"/>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25"/>
      <w:commentRangeEnd w:id="25"/>
      <w:r w:rsidR="00332603">
        <w:rPr>
          <w:rStyle w:val="CommentReference"/>
        </w:rPr>
        <w:commentReference w:id="25"/>
      </w:r>
      <w:commentRangeStart w:id="26"/>
      <w:commentRangeEnd w:id="26"/>
      <w:r w:rsidR="00DE727C">
        <w:rPr>
          <w:rStyle w:val="CommentReference"/>
        </w:rPr>
        <w:commentReference w:id="26"/>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del w:id="27" w:author="Xu, Jason" w:date="2020-01-15T15:14:00Z">
        <w:r w:rsidR="00CB3AE4" w:rsidRPr="00332FD1" w:rsidDel="007A3473">
          <w:delText xml:space="preserve"> </w:delText>
        </w:r>
      </w:del>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ins w:id="28" w:author="Kong, Fanzhou" w:date="2020-01-14T11:25:00Z">
        <w:r w:rsidR="00FA14DF">
          <w:t>y</w:t>
        </w:r>
      </w:ins>
      <w:del w:id="29" w:author="Kong, Fanzhou" w:date="2020-01-14T11:25:00Z">
        <w:r w:rsidR="00B37AD5" w:rsidDel="00FA14DF">
          <w:delText>y</w:delText>
        </w:r>
      </w:del>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commentRangeStart w:id="30"/>
      <w:commentRangeStart w:id="31"/>
      <w:r w:rsidR="00BC3CB3" w:rsidRPr="00562E7E">
        <w:t>studies</w:t>
      </w:r>
      <w:commentRangeEnd w:id="30"/>
      <w:r w:rsidR="00165B10" w:rsidRPr="00562E7E">
        <w:rPr>
          <w:rStyle w:val="CommentReference"/>
        </w:rPr>
        <w:commentReference w:id="30"/>
      </w:r>
      <w:commentRangeEnd w:id="31"/>
      <w:r w:rsidR="003C151B" w:rsidRPr="00562E7E">
        <w:rPr>
          <w:rStyle w:val="CommentReference"/>
        </w:rPr>
        <w:commentReference w:id="31"/>
      </w:r>
      <w:r w:rsidR="00BC3CB3" w:rsidRPr="00562E7E">
        <w:t>.</w:t>
      </w:r>
      <w:del w:id="32" w:author="Xu, Jason" w:date="2020-01-08T14:42:00Z">
        <w:r w:rsidR="00BC3CB3" w:rsidDel="003A4650">
          <w:delText xml:space="preserve"> </w:delText>
        </w:r>
      </w:del>
      <w:ins w:id="33" w:author="Xu, Jason" w:date="2020-01-02T15:39:00Z">
        <w:r w:rsidR="00894AFB">
          <w:t xml:space="preserve"> </w:t>
        </w:r>
      </w:ins>
    </w:p>
    <w:p w14:paraId="71574BB1" w14:textId="2E36E6B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825A642"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 xml:space="preserve">simplicity,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Pr>
          <w:highlight w:val="yellow"/>
        </w:rPr>
        <w:t xml:space="preserve"> </w:t>
      </w:r>
      <w:r w:rsidR="007E1A91" w:rsidRPr="00E77D25">
        <w:rPr>
          <w:highlight w:val="yellow"/>
        </w:rPr>
        <w:t>1</w:t>
      </w:r>
      <w:r w:rsidR="004C5B86" w:rsidRPr="00E77D25">
        <w:rPr>
          <w:highlight w:val="yellow"/>
        </w:rPr>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34"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77777777" w:rsidR="00030D97" w:rsidRDefault="0015375A" w:rsidP="00030D97">
      <w:pPr>
        <w:jc w:val="both"/>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19A1A5F2" w14:textId="215E1249" w:rsidR="00042E90" w:rsidDel="00696EE6" w:rsidRDefault="00042E90" w:rsidP="00714AD8">
      <w:pPr>
        <w:jc w:val="both"/>
        <w:rPr>
          <w:del w:id="35" w:author="Xu, Jason" w:date="2020-01-07T13:52:00Z"/>
        </w:rPr>
      </w:pPr>
    </w:p>
    <w:p w14:paraId="6D9538B8" w14:textId="6D8D3D06" w:rsidR="005F2FCB" w:rsidRPr="00F90E2A" w:rsidRDefault="0015677D" w:rsidP="00F90E2A">
      <w:pPr>
        <w:jc w:val="both"/>
        <w:rPr>
          <w:i/>
          <w:iCs/>
        </w:rPr>
      </w:pPr>
      <w:commentRangeStart w:id="36"/>
      <w:r w:rsidRPr="00F90E2A">
        <w:rPr>
          <w:i/>
          <w:iCs/>
        </w:rPr>
        <w:t>Statistical analysis</w:t>
      </w:r>
      <w:commentRangeEnd w:id="36"/>
      <w:r w:rsidR="004A02EC">
        <w:rPr>
          <w:rStyle w:val="CommentReference"/>
        </w:rPr>
        <w:commentReference w:id="36"/>
      </w:r>
      <w:r w:rsidRPr="00F90E2A">
        <w:rPr>
          <w:i/>
          <w:iCs/>
        </w:rPr>
        <w:t xml:space="preserve"> </w:t>
      </w:r>
    </w:p>
    <w:p w14:paraId="51BD8CF3" w14:textId="334CE8F3" w:rsidR="00030D97" w:rsidRDefault="001A00EC" w:rsidP="00381A0F">
      <w:pPr>
        <w:jc w:val="both"/>
        <w:rPr>
          <w:ins w:id="37"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38"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9"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40"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41"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6A74EB">
        <w:rPr>
          <w:highlight w:val="yellow"/>
          <w:rPrChange w:id="42" w:author="Kong, Fanzhou" w:date="2020-01-16T15:28:00Z">
            <w:rPr/>
          </w:rPrChange>
        </w:rPr>
        <w:t>over</w:t>
      </w:r>
      <w:ins w:id="43" w:author="Kong, Fanzhou" w:date="2020-01-16T15:28:00Z">
        <w:r w:rsidR="006A74EB" w:rsidRPr="006A74EB">
          <w:rPr>
            <w:highlight w:val="yellow"/>
            <w:rPrChange w:id="44" w:author="Kong, Fanzhou" w:date="2020-01-16T15:28:00Z">
              <w:rPr/>
            </w:rPrChange>
          </w:rPr>
          <w:t>all</w:t>
        </w:r>
      </w:ins>
      <w:r w:rsidR="00C75C28">
        <w:t xml:space="preserve"> </w:t>
      </w:r>
      <w:r w:rsidR="00030D97" w:rsidRPr="00BF4819">
        <w:t>classification</w:t>
      </w:r>
      <w:r w:rsidR="00030D97" w:rsidRPr="005F2653">
        <w:t>.</w:t>
      </w:r>
      <w:r w:rsidR="00030D97" w:rsidRPr="005F2653">
        <w:rPr>
          <w:color w:val="FF0000"/>
        </w:rPr>
        <w:t xml:space="preserve"> </w:t>
      </w:r>
    </w:p>
    <w:p w14:paraId="622F9B07" w14:textId="06B40BAD" w:rsidR="003A232E" w:rsidRPr="002754A0" w:rsidRDefault="00E07A0C" w:rsidP="00381A0F">
      <w:pPr>
        <w:jc w:val="both"/>
        <w:rPr>
          <w:color w:val="FF0000"/>
        </w:rPr>
      </w:pPr>
      <w:r>
        <w:t>T</w:t>
      </w:r>
      <w:r w:rsidR="00381A0F" w:rsidRPr="00CB275C">
        <w:t xml:space="preserve">he 131 samples were split </w:t>
      </w:r>
      <w:ins w:id="45" w:author="Kong, Fanzhou" w:date="2020-01-16T15:31:00Z">
        <w:r w:rsidR="006A74EB" w:rsidRPr="006A74EB">
          <w:rPr>
            <w:highlight w:val="yellow"/>
            <w:rPrChange w:id="46" w:author="Kong, Fanzhou" w:date="2020-01-16T15:34:00Z">
              <w:rPr/>
            </w:rPrChange>
          </w:rPr>
          <w:t>in a stratified fashion</w:t>
        </w:r>
        <w:r w:rsidR="006A74EB">
          <w:t xml:space="preserve"> </w:t>
        </w:r>
      </w:ins>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w:t>
      </w:r>
      <w:commentRangeStart w:id="47"/>
      <w:commentRangeStart w:id="48"/>
      <w:r w:rsidR="00381A0F" w:rsidRPr="00CB275C">
        <w:t xml:space="preserve"> </w:t>
      </w:r>
      <w:r w:rsidR="000A3361">
        <w:t>(n=27)</w:t>
      </w:r>
      <w:r w:rsidR="007027A0">
        <w:t>.</w:t>
      </w:r>
      <w:commentRangeEnd w:id="47"/>
      <w:r w:rsidR="00AE048E">
        <w:rPr>
          <w:rStyle w:val="CommentReference"/>
        </w:rPr>
        <w:commentReference w:id="47"/>
      </w:r>
      <w:commentRangeEnd w:id="48"/>
      <w:r w:rsidR="006A74EB">
        <w:rPr>
          <w:rStyle w:val="CommentReference"/>
        </w:rPr>
        <w:commentReference w:id="48"/>
      </w:r>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features and </w:t>
      </w:r>
      <w:ins w:id="49" w:author="Kong, Fanzhou" w:date="2020-01-16T15:37:00Z">
        <w:r w:rsidR="00E7583F">
          <w:t xml:space="preserve">was </w:t>
        </w:r>
      </w:ins>
      <w:r w:rsidR="00381A0F" w:rsidRPr="00763AE6">
        <w:t xml:space="preserve">applied only </w:t>
      </w:r>
      <w:r w:rsidR="00D1184B">
        <w:t>to</w:t>
      </w:r>
      <w:ins w:id="50" w:author="Xu, Jason" w:date="2020-01-16T13:48:00Z">
        <w:r w:rsidR="00D1184B" w:rsidRPr="00763AE6">
          <w:t xml:space="preserve"> </w:t>
        </w:r>
      </w:ins>
      <w:r w:rsidR="00381A0F" w:rsidRPr="00763AE6">
        <w:t xml:space="preserve">the training </w:t>
      </w:r>
      <w:del w:id="51" w:author="Kong, Fanzhou" w:date="2020-01-16T15:36:00Z">
        <w:r w:rsidR="00381A0F" w:rsidRPr="00E7583F" w:rsidDel="00E7583F">
          <w:rPr>
            <w:highlight w:val="yellow"/>
            <w:rPrChange w:id="52" w:author="Kong, Fanzhou" w:date="2020-01-16T15:36:00Z">
              <w:rPr/>
            </w:rPrChange>
          </w:rPr>
          <w:delText>data</w:delText>
        </w:r>
      </w:del>
      <w:r w:rsidR="00381A0F" w:rsidRPr="00E7583F">
        <w:rPr>
          <w:highlight w:val="yellow"/>
          <w:rPrChange w:id="53" w:author="Kong, Fanzhou" w:date="2020-01-16T15:36:00Z">
            <w:rPr/>
          </w:rPrChange>
        </w:rPr>
        <w:t>set</w:t>
      </w:r>
      <w:r w:rsidR="00381A0F" w:rsidRPr="00763AE6">
        <w:t xml:space="preserve"> to avoid </w:t>
      </w:r>
      <w:r w:rsidR="00502323" w:rsidRPr="00EF4464">
        <w:t>selecti</w:t>
      </w:r>
      <w:r w:rsidR="00502323" w:rsidRPr="00E82071">
        <w:t>on bias</w:t>
      </w:r>
      <w:ins w:id="54" w:author="Xu, Jason" w:date="2020-01-16T14:46:00Z">
        <w:r w:rsidR="003A43BD">
          <w:t xml:space="preserve"> </w:t>
        </w:r>
      </w:ins>
      <w:del w:id="55" w:author="Xu, Jason" w:date="2020-01-16T14:46:00Z">
        <w:r w:rsidR="00D1184B" w:rsidRPr="00E82071" w:rsidDel="003A43BD">
          <w:delText xml:space="preserve"> </w:delText>
        </w:r>
      </w:del>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F504B">
        <w:rPr>
          <w:rPrChange w:id="56" w:author="Xu, Jason" w:date="2020-01-16T14:54:00Z">
            <w:rPr>
              <w:color w:val="FF0000"/>
            </w:rPr>
          </w:rPrChange>
        </w:rPr>
        <w:t>.</w:t>
      </w:r>
      <w:r w:rsidR="00F853D9" w:rsidRPr="00763AE6">
        <w:rPr>
          <w:color w:val="FF0000"/>
        </w:rPr>
        <w:t xml:space="preserve"> </w:t>
      </w:r>
      <w:r w:rsidR="00856C7A">
        <w:t xml:space="preserve">Following this, </w:t>
      </w:r>
      <w:ins w:id="57" w:author="Kong, Fanzhou" w:date="2020-01-16T15:14:00Z">
        <w:r w:rsidR="00D76170">
          <w:t>a</w:t>
        </w:r>
      </w:ins>
      <w:del w:id="58" w:author="Kong, Fanzhou" w:date="2020-01-16T15:14:00Z">
        <w:r w:rsidR="004A7EFE" w:rsidDel="00D76170">
          <w:delText>A</w:delText>
        </w:r>
      </w:del>
      <w:r w:rsidR="004A7EFE">
        <w:t xml:space="preserve"> </w:t>
      </w:r>
      <w:ins w:id="59" w:author="Kong, Fanzhou" w:date="2020-01-16T15:14:00Z">
        <w:r w:rsidR="00D76170">
          <w:rPr>
            <w:highlight w:val="yellow"/>
          </w:rPr>
          <w:t>10</w:t>
        </w:r>
      </w:ins>
      <w:del w:id="60" w:author="Kong, Fanzhou" w:date="2020-01-16T15:14:00Z">
        <w:r w:rsidR="00656BBE" w:rsidRPr="00D261D5" w:rsidDel="00D76170">
          <w:rPr>
            <w:highlight w:val="yellow"/>
            <w:rPrChange w:id="61" w:author="Xu, Jason" w:date="2020-01-16T14:29:00Z">
              <w:rPr/>
            </w:rPrChange>
          </w:rPr>
          <w:delText>xx</w:delText>
        </w:r>
      </w:del>
      <w:ins w:id="62" w:author="Kong, Fanzhou" w:date="2020-01-16T15:37:00Z">
        <w:r w:rsidR="00E7583F">
          <w:t>-</w:t>
        </w:r>
      </w:ins>
      <w:del w:id="63" w:author="Kong, Fanzhou" w:date="2020-01-16T15:37:00Z">
        <w:r w:rsidR="00656BBE" w:rsidDel="00E7583F">
          <w:delText xml:space="preserve"> </w:delText>
        </w:r>
      </w:del>
      <w:ins w:id="64" w:author="Xu, Jason" w:date="2020-01-16T14:10:00Z">
        <w:r w:rsidR="00617B4E">
          <w:t>fold cross</w:t>
        </w:r>
      </w:ins>
      <w:r w:rsidR="00656BBE">
        <w:t>-</w:t>
      </w:r>
      <w:r w:rsidR="004A7EFE">
        <w:t>validation</w:t>
      </w:r>
      <w:r w:rsidR="00656BBE">
        <w:t xml:space="preserve"> </w:t>
      </w:r>
      <w:r w:rsidR="00D3361A">
        <w:t xml:space="preserve">was </w:t>
      </w:r>
      <w:del w:id="65" w:author="Kong, Fanzhou" w:date="2020-01-16T15:37:00Z">
        <w:r w:rsidR="00D3361A" w:rsidDel="00E7583F">
          <w:delText xml:space="preserve">then </w:delText>
        </w:r>
      </w:del>
      <w:r w:rsidR="00D3361A">
        <w:t xml:space="preserve">conducted </w:t>
      </w:r>
      <w:commentRangeStart w:id="66"/>
      <w:del w:id="67" w:author="Kong, Fanzhou" w:date="2020-01-16T15:34:00Z">
        <w:r w:rsidR="00355917" w:rsidRPr="00D76170" w:rsidDel="006A74EB">
          <w:rPr>
            <w:strike/>
          </w:rPr>
          <w:delText>for xx times</w:delText>
        </w:r>
        <w:r w:rsidR="00355917" w:rsidDel="006A74EB">
          <w:delText xml:space="preserve"> </w:delText>
        </w:r>
        <w:commentRangeEnd w:id="66"/>
        <w:r w:rsidR="00D76170" w:rsidDel="006A74EB">
          <w:rPr>
            <w:rStyle w:val="CommentReference"/>
          </w:rPr>
          <w:commentReference w:id="66"/>
        </w:r>
      </w:del>
      <w:r w:rsidR="00DE433E">
        <w:t>on</w:t>
      </w:r>
      <w:r w:rsidR="00FC0BBD">
        <w:t xml:space="preserve"> </w:t>
      </w:r>
      <w:r w:rsidR="00D3361A">
        <w:t xml:space="preserve">the training </w:t>
      </w:r>
      <w:del w:id="68" w:author="Xu, Jason" w:date="2020-01-16T14:56:00Z">
        <w:r w:rsidR="00D2125E" w:rsidDel="00354A77">
          <w:delText>set</w:delText>
        </w:r>
        <w:r w:rsidR="006E3F31" w:rsidDel="00354A77">
          <w:delText xml:space="preserve"> to</w:delText>
        </w:r>
      </w:del>
      <w:ins w:id="69" w:author="Xu, Jason" w:date="2020-01-16T14:56:00Z">
        <w:r w:rsidR="00354A77">
          <w:t>set</w:t>
        </w:r>
      </w:ins>
      <w:ins w:id="70" w:author="Kong, Fanzhou" w:date="2020-01-16T15:38:00Z">
        <w:r w:rsidR="00E7583F">
          <w:t xml:space="preserve"> </w:t>
        </w:r>
      </w:ins>
      <w:ins w:id="71" w:author="Xu, Jason" w:date="2020-01-16T14:56:00Z">
        <w:del w:id="72" w:author="Kong, Fanzhou" w:date="2020-01-16T15:38:00Z">
          <w:r w:rsidR="00354A77" w:rsidDel="00E7583F">
            <w:delText xml:space="preserve">, </w:delText>
          </w:r>
        </w:del>
        <w:r w:rsidR="00354A77">
          <w:t>to</w:t>
        </w:r>
      </w:ins>
      <w:r w:rsidR="006E3F31">
        <w:t xml:space="preserve"> </w:t>
      </w:r>
      <w:r w:rsidR="00DE433E">
        <w:t>obtain</w:t>
      </w:r>
      <w:r w:rsidR="00FC0BBD">
        <w:t xml:space="preserve"> opti</w:t>
      </w:r>
      <w:r w:rsidR="00987732">
        <w:t>mal classifier</w:t>
      </w:r>
      <w:r w:rsidR="00DE433E">
        <w:t>s</w:t>
      </w:r>
      <w:r w:rsidR="00BB0D12">
        <w:t>.</w:t>
      </w:r>
      <w:ins w:id="73" w:author="Xu, Jason" w:date="2020-01-16T14:43:00Z">
        <w:r w:rsidR="00BB0D12">
          <w:t xml:space="preserve"> </w:t>
        </w:r>
      </w:ins>
      <w:del w:id="74" w:author="Kong, Fanzhou" w:date="2020-01-16T15:16:00Z">
        <w:r w:rsidR="00BB0D12" w:rsidDel="00D76170">
          <w:delText>B</w:delText>
        </w:r>
        <w:r w:rsidR="00DE433E" w:rsidDel="00D76170">
          <w:delText>riefly</w:delText>
        </w:r>
        <w:r w:rsidR="00BB0D12" w:rsidDel="00D76170">
          <w:delText>,</w:delText>
        </w:r>
        <w:r w:rsidR="00656B21" w:rsidDel="00D76170">
          <w:delText xml:space="preserve"> </w:delText>
        </w:r>
      </w:del>
      <w:ins w:id="75" w:author="Kong, Fanzhou" w:date="2020-01-16T15:17:00Z">
        <w:r w:rsidR="00D76170">
          <w:t>F</w:t>
        </w:r>
      </w:ins>
      <w:del w:id="76" w:author="Kong, Fanzhou" w:date="2020-01-16T15:17:00Z">
        <w:r w:rsidR="00565E6B" w:rsidDel="00D76170">
          <w:delText>f</w:delText>
        </w:r>
      </w:del>
      <w:r w:rsidR="00565E6B">
        <w:t xml:space="preserve">orward </w:t>
      </w:r>
      <w:commentRangeStart w:id="77"/>
      <w:r w:rsidR="00565E6B">
        <w:t>selecti</w:t>
      </w:r>
      <w:r w:rsidR="007C6290">
        <w:t>on</w:t>
      </w:r>
      <w:commentRangeEnd w:id="77"/>
      <w:r w:rsidR="00D76170">
        <w:rPr>
          <w:rStyle w:val="CommentReference"/>
        </w:rPr>
        <w:commentReference w:id="77"/>
      </w:r>
      <w:r w:rsidR="007C6290">
        <w:t xml:space="preserve"> </w:t>
      </w:r>
      <w:del w:id="78" w:author="Kong, Fanzhou" w:date="2020-01-16T15:15:00Z">
        <w:r w:rsidR="007C6290" w:rsidDel="00D76170">
          <w:delText>(</w:delText>
        </w:r>
        <w:r w:rsidR="007C6290" w:rsidRPr="00E82071" w:rsidDel="00D76170">
          <w:rPr>
            <w:highlight w:val="yellow"/>
          </w:rPr>
          <w:delText>cit</w:delText>
        </w:r>
        <w:r w:rsidR="007C6290" w:rsidRPr="00E82071" w:rsidDel="00D76170">
          <w:delText>ation?</w:delText>
        </w:r>
        <w:r w:rsidR="007C6290" w:rsidDel="00D76170">
          <w:delText>)</w:delText>
        </w:r>
        <w:r w:rsidR="009B44DB" w:rsidDel="00D76170">
          <w:delText xml:space="preserve"> </w:delText>
        </w:r>
      </w:del>
      <w:del w:id="79" w:author="Kong, Fanzhou" w:date="2020-01-16T15:19:00Z">
        <w:r w:rsidR="00A8317C" w:rsidDel="00D76170">
          <w:delText xml:space="preserve">coupled </w:delText>
        </w:r>
      </w:del>
      <w:del w:id="80" w:author="Kong, Fanzhou" w:date="2020-01-16T15:17:00Z">
        <w:r w:rsidR="007C6290" w:rsidDel="00D76170">
          <w:delText xml:space="preserve">with </w:delText>
        </w:r>
      </w:del>
      <w:commentRangeStart w:id="81"/>
      <w:ins w:id="82" w:author="Kong, Fanzhou" w:date="2020-01-16T15:17:00Z">
        <w:r w:rsidR="00D76170" w:rsidRPr="006F1197">
          <w:rPr>
            <w:highlight w:val="yellow"/>
            <w:rPrChange w:id="83" w:author="Kong, Fanzhou" w:date="2020-01-16T15:34:00Z">
              <w:rPr/>
            </w:rPrChange>
          </w:rPr>
          <w:t>during</w:t>
        </w:r>
      </w:ins>
      <w:commentRangeEnd w:id="81"/>
      <w:ins w:id="84" w:author="Kong, Fanzhou" w:date="2020-01-16T15:19:00Z">
        <w:r w:rsidR="00D76170" w:rsidRPr="006F1197">
          <w:rPr>
            <w:rStyle w:val="CommentReference"/>
            <w:highlight w:val="yellow"/>
            <w:rPrChange w:id="85" w:author="Kong, Fanzhou" w:date="2020-01-16T15:34:00Z">
              <w:rPr>
                <w:rStyle w:val="CommentReference"/>
              </w:rPr>
            </w:rPrChange>
          </w:rPr>
          <w:commentReference w:id="81"/>
        </w:r>
      </w:ins>
      <w:ins w:id="86" w:author="Kong, Fanzhou" w:date="2020-01-16T15:17:00Z">
        <w:r w:rsidR="00D76170">
          <w:t xml:space="preserve"> </w:t>
        </w:r>
      </w:ins>
      <w:r w:rsidR="007C6290">
        <w:t xml:space="preserve">grid-search </w:t>
      </w:r>
      <w:r w:rsidR="00E323DD">
        <w:t>cross-validation</w:t>
      </w:r>
      <w:r w:rsidR="00EF4464">
        <w:t xml:space="preserve"> </w:t>
      </w:r>
      <w:del w:id="87" w:author="Kong, Fanzhou" w:date="2020-01-16T15:15:00Z">
        <w:r w:rsidR="00EF4464" w:rsidDel="00D76170">
          <w:delText>(c</w:delText>
        </w:r>
        <w:r w:rsidR="00EF4464" w:rsidRPr="00E82071" w:rsidDel="00D76170">
          <w:rPr>
            <w:highlight w:val="yellow"/>
            <w:rPrChange w:id="88" w:author="Xu, Jason" w:date="2020-01-16T14:03:00Z">
              <w:rPr/>
            </w:rPrChange>
          </w:rPr>
          <w:delText>itat</w:delText>
        </w:r>
        <w:r w:rsidR="00EF4464" w:rsidDel="00D76170">
          <w:delText>ion?)</w:delText>
        </w:r>
        <w:r w:rsidR="00E323DD" w:rsidDel="00D76170">
          <w:delText xml:space="preserve"> </w:delText>
        </w:r>
      </w:del>
      <w:r w:rsidR="00E323DD">
        <w:t xml:space="preserve">were </w:t>
      </w:r>
      <w:r w:rsidR="00E777D9">
        <w:t>implemented</w:t>
      </w:r>
      <w:r w:rsidR="00DE433E">
        <w:t xml:space="preserve"> </w:t>
      </w:r>
      <w:del w:id="89" w:author="Kong, Fanzhou" w:date="2020-01-16T15:17:00Z">
        <w:r w:rsidR="00DE433E" w:rsidDel="00D76170">
          <w:delText xml:space="preserve">and </w:delText>
        </w:r>
        <w:r w:rsidR="00D261D5" w:rsidDel="00D76170">
          <w:rPr>
            <w:rFonts w:hint="eastAsia"/>
          </w:rPr>
          <w:delText>only</w:delText>
        </w:r>
        <w:r w:rsidR="00D261D5" w:rsidDel="00D76170">
          <w:delText xml:space="preserve"> </w:delText>
        </w:r>
        <w:r w:rsidR="00DE433E" w:rsidDel="00D76170">
          <w:delText xml:space="preserve">stop </w:delText>
        </w:r>
        <w:r w:rsidR="007536A8" w:rsidDel="00D76170">
          <w:delText xml:space="preserve">when adding of top </w:delText>
        </w:r>
        <w:r w:rsidR="00A2645B" w:rsidDel="00D76170">
          <w:delText>ranking</w:delText>
        </w:r>
        <w:r w:rsidR="007536A8" w:rsidDel="00D76170">
          <w:delText xml:space="preserve"> features</w:delText>
        </w:r>
        <w:r w:rsidR="00EF4464" w:rsidDel="00D76170">
          <w:delText xml:space="preserve"> </w:delText>
        </w:r>
        <w:r w:rsidR="00A2645B" w:rsidDel="00D76170">
          <w:delText xml:space="preserve">could </w:delText>
        </w:r>
        <w:r w:rsidR="00EF4464" w:rsidDel="00D76170">
          <w:delText>not increase the (training) prediction accuracy</w:delText>
        </w:r>
      </w:del>
      <w:ins w:id="90" w:author="Kong, Fanzhou" w:date="2020-01-16T15:17:00Z">
        <w:r w:rsidR="00D76170">
          <w:t xml:space="preserve">based on the ranking </w:t>
        </w:r>
      </w:ins>
      <w:ins w:id="91" w:author="Kong, Fanzhou" w:date="2020-01-16T15:18:00Z">
        <w:r w:rsidR="00D76170">
          <w:t xml:space="preserve">obtained by </w:t>
        </w:r>
        <w:proofErr w:type="spellStart"/>
        <w:r w:rsidR="00D76170">
          <w:t>ReliefF</w:t>
        </w:r>
        <w:proofErr w:type="spellEnd"/>
        <w:r w:rsidR="00D76170">
          <w:t xml:space="preserve"> algorithm </w:t>
        </w:r>
      </w:ins>
      <w:ins w:id="92" w:author="Kong, Fanzhou" w:date="2020-01-16T15:19:00Z">
        <w:r w:rsidR="00D76170">
          <w:t>for</w:t>
        </w:r>
      </w:ins>
      <w:ins w:id="93" w:author="Kong, Fanzhou" w:date="2020-01-16T15:20:00Z">
        <w:r w:rsidR="00D76170">
          <w:t xml:space="preserve"> feature </w:t>
        </w:r>
        <w:commentRangeStart w:id="94"/>
        <w:r w:rsidR="00D76170">
          <w:t>selection</w:t>
        </w:r>
      </w:ins>
      <w:commentRangeEnd w:id="94"/>
      <w:ins w:id="95" w:author="Kong, Fanzhou" w:date="2020-01-16T15:24:00Z">
        <w:r w:rsidR="006A74EB">
          <w:rPr>
            <w:rStyle w:val="CommentReference"/>
          </w:rPr>
          <w:commentReference w:id="94"/>
        </w:r>
      </w:ins>
      <w:r w:rsidR="00D55B5B">
        <w:t>;</w:t>
      </w:r>
      <w:del w:id="96" w:author="Kong, Fanzhou" w:date="2020-01-16T15:34:00Z">
        <w:r w:rsidR="007536A8" w:rsidDel="006F1197">
          <w:delText xml:space="preserve"> </w:delText>
        </w:r>
      </w:del>
      <w:r w:rsidR="009B44DB">
        <w:t xml:space="preserve"> </w:t>
      </w:r>
      <w:r w:rsidR="00D55B5B">
        <w:t>meanwhile</w:t>
      </w:r>
      <w:r w:rsidR="0078326F" w:rsidRPr="00763AE6">
        <w:t xml:space="preserve">, all possible combinations of </w:t>
      </w:r>
      <w:r w:rsidR="004811A2" w:rsidRPr="00763AE6">
        <w:t xml:space="preserve">the </w:t>
      </w:r>
      <w:r w:rsidR="0078326F" w:rsidRPr="00763AE6">
        <w:t>hyperparameters were tested</w:t>
      </w:r>
      <w:r w:rsidR="00C62193" w:rsidRPr="00061F7B">
        <w:t xml:space="preserve"> for classifier optimization</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97" w:author="Xu, Jason" w:date="2020-01-16T14:30:00Z">
        <w:r w:rsidR="00F36159">
          <w:t xml:space="preserve"> </w:t>
        </w:r>
        <w:r w:rsidR="00F36159" w:rsidRPr="006F1197">
          <w:rPr>
            <w:i/>
            <w:iCs/>
            <w:rPrChange w:id="98" w:author="Kong, Fanzhou" w:date="2020-01-16T15:35:00Z">
              <w:rPr/>
            </w:rPrChange>
          </w:rPr>
          <w:t>(</w:t>
        </w:r>
      </w:ins>
      <w:ins w:id="99" w:author="Xu, Jason" w:date="2020-01-16T14:32:00Z">
        <w:r w:rsidR="00777E3C" w:rsidRPr="006F1197">
          <w:rPr>
            <w:i/>
            <w:iCs/>
            <w:rPrChange w:id="100" w:author="Kong, Fanzhou" w:date="2020-01-16T15:35:00Z">
              <w:rPr/>
            </w:rPrChange>
          </w:rPr>
          <w:t>insert t</w:t>
        </w:r>
      </w:ins>
      <w:ins w:id="101" w:author="Xu, Jason" w:date="2020-01-16T14:30:00Z">
        <w:r w:rsidR="00F36159" w:rsidRPr="006F1197">
          <w:rPr>
            <w:i/>
            <w:iCs/>
            <w:rPrChange w:id="102" w:author="Kong, Fanzhou" w:date="2020-01-16T15:35:00Z">
              <w:rPr/>
            </w:rPrChange>
          </w:rPr>
          <w:t xml:space="preserve">able for </w:t>
        </w:r>
        <w:r w:rsidR="00FA0397" w:rsidRPr="006F1197">
          <w:rPr>
            <w:i/>
            <w:iCs/>
            <w:rPrChange w:id="103" w:author="Kong, Fanzhou" w:date="2020-01-16T15:35:00Z">
              <w:rPr/>
            </w:rPrChange>
          </w:rPr>
          <w:t>chosen hyper</w:t>
        </w:r>
      </w:ins>
      <w:ins w:id="104" w:author="Xu, Jason" w:date="2020-01-16T14:31:00Z">
        <w:r w:rsidR="00FA0397" w:rsidRPr="006F1197">
          <w:rPr>
            <w:i/>
            <w:iCs/>
            <w:rPrChange w:id="105" w:author="Kong, Fanzhou" w:date="2020-01-16T15:35:00Z">
              <w:rPr/>
            </w:rPrChange>
          </w:rPr>
          <w:t>parameters</w:t>
        </w:r>
      </w:ins>
      <w:ins w:id="106" w:author="Xu, Jason" w:date="2020-01-16T14:30:00Z">
        <w:r w:rsidR="00F36159" w:rsidRPr="006F1197">
          <w:rPr>
            <w:i/>
            <w:iCs/>
            <w:rPrChange w:id="107" w:author="Kong, Fanzhou" w:date="2020-01-16T15:35:00Z">
              <w:rPr/>
            </w:rPrChange>
          </w:rPr>
          <w:t>)</w:t>
        </w:r>
      </w:ins>
      <w:r w:rsidR="005213BE" w:rsidRPr="00763AE6">
        <w:rPr>
          <w:color w:val="FF0000"/>
        </w:rPr>
        <w:t>.</w:t>
      </w:r>
      <w:r w:rsidR="00777E3C">
        <w:rPr>
          <w:color w:val="FF0000"/>
        </w:rPr>
        <w:t xml:space="preserve"> </w:t>
      </w:r>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with selected features </w:t>
      </w:r>
      <w:commentRangeStart w:id="108"/>
      <w:ins w:id="109" w:author="Kong, Fanzhou" w:date="2020-01-16T15:26:00Z">
        <w:r w:rsidR="006A74EB" w:rsidRPr="006F1197">
          <w:rPr>
            <w:highlight w:val="yellow"/>
            <w:rPrChange w:id="110" w:author="Kong, Fanzhou" w:date="2020-01-16T15:35:00Z">
              <w:rPr/>
            </w:rPrChange>
          </w:rPr>
          <w:t>only</w:t>
        </w:r>
        <w:commentRangeEnd w:id="108"/>
        <w:r w:rsidR="006A74EB" w:rsidRPr="006F1197">
          <w:rPr>
            <w:rStyle w:val="CommentReference"/>
            <w:highlight w:val="yellow"/>
            <w:rPrChange w:id="111" w:author="Kong, Fanzhou" w:date="2020-01-16T15:35:00Z">
              <w:rPr>
                <w:rStyle w:val="CommentReference"/>
              </w:rPr>
            </w:rPrChange>
          </w:rPr>
          <w:commentReference w:id="108"/>
        </w:r>
        <w:r w:rsidR="006A74EB">
          <w:t xml:space="preserve"> </w:t>
        </w:r>
      </w:ins>
      <w:ins w:id="112" w:author="Kong, Fanzhou" w:date="2020-01-16T15:35:00Z">
        <w:r w:rsidR="006F1197" w:rsidRPr="006F1197">
          <w:rPr>
            <w:highlight w:val="yellow"/>
            <w:rPrChange w:id="113" w:author="Kong, Fanzhou" w:date="2020-01-16T15:35:00Z">
              <w:rPr/>
            </w:rPrChange>
          </w:rPr>
          <w:t>were</w:t>
        </w:r>
      </w:ins>
      <w:del w:id="114" w:author="Kong, Fanzhou" w:date="2020-01-16T15:35:00Z">
        <w:r w:rsidR="00AF7AAA" w:rsidRPr="006F1197" w:rsidDel="006F1197">
          <w:rPr>
            <w:highlight w:val="yellow"/>
            <w:rPrChange w:id="115" w:author="Kong, Fanzhou" w:date="2020-01-16T15:35:00Z">
              <w:rPr/>
            </w:rPrChange>
          </w:rPr>
          <w:delText>was</w:delText>
        </w:r>
      </w:del>
      <w:r w:rsidR="00AF7AAA">
        <w:t xml:space="preserve"> independently validated </w:t>
      </w:r>
      <w:ins w:id="116" w:author="Kong, Fanzhou" w:date="2020-01-16T15:27:00Z">
        <w:r w:rsidR="006A74EB" w:rsidRPr="006A74EB">
          <w:rPr>
            <w:highlight w:val="yellow"/>
            <w:rPrChange w:id="117" w:author="Kong, Fanzhou" w:date="2020-01-16T15:27:00Z">
              <w:rPr/>
            </w:rPrChange>
          </w:rPr>
          <w:t>on</w:t>
        </w:r>
      </w:ins>
      <w:del w:id="118" w:author="Kong, Fanzhou" w:date="2020-01-16T15:27:00Z">
        <w:r w:rsidR="00AF7AAA" w:rsidDel="006A74EB">
          <w:delText>by</w:delText>
        </w:r>
      </w:del>
      <w:r w:rsidR="00AF7AAA">
        <w:t xml:space="preserve"> the testing </w:t>
      </w:r>
      <w:r w:rsidR="00F90B5A">
        <w:t>set</w:t>
      </w:r>
      <w:ins w:id="119" w:author="Kong, Fanzhou" w:date="2020-01-15T13:08:00Z">
        <w:r w:rsidR="00B374AF" w:rsidRPr="00763AE6">
          <w:t xml:space="preserve">. </w:t>
        </w:r>
      </w:ins>
      <w:r w:rsidR="009C28EA" w:rsidRPr="00763AE6">
        <w:t>S</w:t>
      </w:r>
      <w:r w:rsidR="00F5169F" w:rsidRPr="00763AE6">
        <w:t xml:space="preserve">ee </w:t>
      </w:r>
      <w:r w:rsidR="00F5169F" w:rsidRPr="00F90B5A">
        <w:rPr>
          <w:highlight w:val="yellow"/>
        </w:rPr>
        <w:t>Figure XX</w:t>
      </w:r>
      <w:r w:rsidR="00F5169F" w:rsidRPr="00763AE6">
        <w:t xml:space="preserve"> for</w:t>
      </w:r>
      <w:r w:rsidR="00FA6C21" w:rsidRPr="00763AE6">
        <w:t xml:space="preserve"> the </w:t>
      </w:r>
      <w:r w:rsidR="00123383" w:rsidRPr="00763AE6">
        <w:t>pipeline</w:t>
      </w:r>
      <w:r w:rsidR="00687D02" w:rsidRPr="00763AE6">
        <w:t xml:space="preserve"> for </w:t>
      </w:r>
      <w:ins w:id="120" w:author="Xu, Jason" w:date="2020-01-16T14:47:00Z">
        <w:r w:rsidR="00120072">
          <w:t>xxx.</w:t>
        </w:r>
      </w:ins>
      <w:bookmarkStart w:id="121" w:name="_GoBack"/>
      <w:bookmarkEnd w:id="121"/>
    </w:p>
    <w:p w14:paraId="1330DCCC" w14:textId="774C559B"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 xml:space="preserve">with additional </w:t>
      </w:r>
      <w:proofErr w:type="spellStart"/>
      <w:r w:rsidR="003B259C" w:rsidRPr="001810AB">
        <w:t>packages:</w:t>
      </w:r>
      <w:r w:rsidR="0035521E" w:rsidRPr="001810AB">
        <w:t>dplyr</w:t>
      </w:r>
      <w:proofErr w:type="spellEnd"/>
      <w:ins w:id="122" w:author="Kong, Fanzhou" w:date="2020-01-15T11:42:00Z">
        <w:r w:rsidR="006F5366">
          <w:t xml:space="preserve"> (R)</w:t>
        </w:r>
      </w:ins>
      <w:ins w:id="123"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124" w:author="Xu, Jason" w:date="2019-08-07T15:38:00Z">
        <w:r w:rsidR="000E6B47">
          <w:fldChar w:fldCharType="end"/>
        </w:r>
      </w:ins>
      <w:r w:rsidR="0035521E" w:rsidRPr="001810AB">
        <w:t xml:space="preserve">, </w:t>
      </w:r>
      <w:proofErr w:type="spellStart"/>
      <w:r w:rsidR="0035521E" w:rsidRPr="001810AB">
        <w:t>factoextra</w:t>
      </w:r>
      <w:proofErr w:type="spellEnd"/>
      <w:ins w:id="125" w:author="Kong, Fanzhou" w:date="2020-01-15T11:42:00Z">
        <w:r w:rsidR="006F5366">
          <w:t xml:space="preserve"> (R)</w:t>
        </w:r>
      </w:ins>
      <w:ins w:id="126"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127" w:author="Xu, Jason" w:date="2019-08-07T15:38:00Z">
        <w:r w:rsidR="000E6B47">
          <w:fldChar w:fldCharType="end"/>
        </w:r>
      </w:ins>
      <w:r w:rsidR="0035521E" w:rsidRPr="001810AB">
        <w:t xml:space="preserve">, </w:t>
      </w:r>
      <w:del w:id="128" w:author="Kong, Fanzhou" w:date="2020-01-15T11:41:00Z">
        <w:r w:rsidR="003C643D" w:rsidDel="006F5366">
          <w:delText xml:space="preserve">and </w:delText>
        </w:r>
      </w:del>
      <w:proofErr w:type="spellStart"/>
      <w:r w:rsidR="0035521E" w:rsidRPr="001810AB">
        <w:t>FSelector</w:t>
      </w:r>
      <w:proofErr w:type="spellEnd"/>
      <w:ins w:id="129"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130" w:author="Xu, Jason" w:date="2019-08-02T15:48:00Z">
        <w:r w:rsidR="00585A01" w:rsidRPr="001810AB">
          <w:fldChar w:fldCharType="end"/>
        </w:r>
      </w:ins>
      <w:r w:rsidR="006F5366">
        <w:t xml:space="preserve">, </w:t>
      </w:r>
      <w:proofErr w:type="spellStart"/>
      <w:r w:rsidR="006F5366">
        <w:t>sklearn</w:t>
      </w:r>
      <w:proofErr w:type="spellEnd"/>
      <w:r w:rsidR="006F5366">
        <w:t xml:space="preserve"> (Python), </w:t>
      </w:r>
      <w:proofErr w:type="spellStart"/>
      <w:r w:rsidR="006F5366">
        <w:t>skrebate</w:t>
      </w:r>
      <w:proofErr w:type="spellEnd"/>
      <w:r w:rsidR="006F5366">
        <w:t xml:space="preserve"> (Python), </w:t>
      </w:r>
      <w:proofErr w:type="spellStart"/>
      <w:r w:rsidR="006F5366">
        <w:t>numpy</w:t>
      </w:r>
      <w:proofErr w:type="spellEnd"/>
      <w:r w:rsidR="006F5366">
        <w:t xml:space="preserve"> (Python) and </w:t>
      </w:r>
      <w:del w:id="131" w:author="Xu, Jason" w:date="2020-01-07T15:55:00Z">
        <w:r w:rsidR="0094308E" w:rsidDel="00A97531">
          <w:delText>)</w:delText>
        </w:r>
      </w:del>
      <w:del w:id="132"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133"/>
      <w:r>
        <w:rPr>
          <w:b/>
        </w:rPr>
        <w:t xml:space="preserve">RESULTS AND DISCUSSION  </w:t>
      </w:r>
      <w:commentRangeEnd w:id="133"/>
      <w:r w:rsidR="00412116">
        <w:rPr>
          <w:rStyle w:val="CommentReference"/>
        </w:rPr>
        <w:commentReference w:id="133"/>
      </w:r>
    </w:p>
    <w:p w14:paraId="563545BE" w14:textId="75A647C6" w:rsidR="00DC026A" w:rsidRPr="00E96441" w:rsidRDefault="00DC026A" w:rsidP="003805CC">
      <w:pPr>
        <w:jc w:val="both"/>
        <w:rPr>
          <w:b/>
          <w:i/>
          <w:iCs/>
        </w:rPr>
      </w:pPr>
      <w:r w:rsidRPr="00E96441">
        <w:rPr>
          <w:bCs/>
          <w:i/>
          <w:iCs/>
        </w:rPr>
        <w:lastRenderedPageBreak/>
        <w:t xml:space="preserve">Elemental concentration in Chinese GI rice  </w:t>
      </w:r>
      <w:r w:rsidRPr="00E96441">
        <w:rPr>
          <w:b/>
          <w:i/>
          <w:iCs/>
        </w:rPr>
        <w:t xml:space="preserve"> </w:t>
      </w:r>
    </w:p>
    <w:p w14:paraId="54C15EEB" w14:textId="08B9C460" w:rsidR="00DC026A" w:rsidRDefault="00DC026A" w:rsidP="003805CC">
      <w:pPr>
        <w:jc w:val="both"/>
        <w:rPr>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 The validation of accuracy was conducted with SRM (1568b)</w:t>
      </w:r>
      <w:r w:rsidR="002A176A">
        <w:t xml:space="preserve">, and </w:t>
      </w:r>
      <w:r>
        <w:t>measured concentration agreed well with the certified values</w:t>
      </w:r>
      <w:ins w:id="134" w:author="Xu, Jason" w:date="2020-01-09T10:02:00Z">
        <w:r w:rsidR="0094674E">
          <w:t>.</w:t>
        </w:r>
      </w:ins>
      <w:del w:id="135" w:author="Xu, Jason" w:date="2020-01-09T10:02:00Z">
        <w:r w:rsidDel="0094674E">
          <w:delText xml:space="preserve"> </w:delText>
        </w:r>
      </w:del>
    </w:p>
    <w:p w14:paraId="3A455568" w14:textId="2395682B" w:rsidR="00A87703" w:rsidRDefault="00DC026A" w:rsidP="003805CC">
      <w:pPr>
        <w:jc w:val="both"/>
        <w:rPr>
          <w:ins w:id="136" w:author="Xu, Jason" w:date="2019-08-07T17:19:00Z"/>
        </w:rPr>
      </w:pPr>
      <w:r>
        <w:t xml:space="preserve">Overall, </w:t>
      </w:r>
      <w:r w:rsidR="000E4770">
        <w:t>exc</w:t>
      </w:r>
      <w:r w:rsidR="00FF42F6">
        <w:t xml:space="preserve">ept for </w:t>
      </w:r>
      <w:r w:rsidR="00A23AB5" w:rsidRPr="0005557D">
        <w:rPr>
          <w:vertAlign w:val="superscript"/>
        </w:rPr>
        <w:t>208</w:t>
      </w:r>
      <w:r w:rsidR="00FF42F6">
        <w:t xml:space="preserve">Pb, </w:t>
      </w:r>
      <w:r>
        <w:t>significant difference</w:t>
      </w:r>
      <w:ins w:id="137" w:author="Xu, Jason" w:date="2020-01-09T09:59:00Z">
        <w:r w:rsidR="00FF42F6">
          <w:t>s</w:t>
        </w:r>
      </w:ins>
      <w:r>
        <w:t xml:space="preserve"> could be observed among </w:t>
      </w:r>
      <w:del w:id="138" w:author="Xu, Jason" w:date="2020-01-14T09:35:00Z">
        <w:r w:rsidDel="00D66501">
          <w:delText xml:space="preserve">levels of </w:delText>
        </w:r>
      </w:del>
      <w:r>
        <w:t>all elements. The GG rice, which are harvested from Guangxi Zhuang Autonomous region</w:t>
      </w:r>
      <w:ins w:id="139" w:author="Xu, Jason" w:date="2020-01-09T10:02:00Z">
        <w:r w:rsidR="0094674E">
          <w:t xml:space="preserve"> </w:t>
        </w:r>
      </w:ins>
      <w:r w:rsidR="0005557D">
        <w:t>(</w:t>
      </w:r>
      <w:r>
        <w:t xml:space="preserve">southwest China, </w:t>
      </w:r>
      <w:r w:rsidR="0094674E">
        <w:t>were</w:t>
      </w:r>
      <w:r>
        <w:t xml:space="preserve"> leading in the levels of heavy metals </w:t>
      </w:r>
      <w:r w:rsidR="00B32D03">
        <w:t xml:space="preserve">such as </w:t>
      </w:r>
      <w:r w:rsidR="00BD25CE" w:rsidRPr="0005557D">
        <w:rPr>
          <w:vertAlign w:val="superscript"/>
        </w:rPr>
        <w:t>107</w:t>
      </w:r>
      <w:r>
        <w:t xml:space="preserve">Ag, </w:t>
      </w:r>
      <w:r w:rsidR="00BD25CE" w:rsidRPr="0005557D">
        <w:rPr>
          <w:vertAlign w:val="superscript"/>
        </w:rPr>
        <w:t>114</w:t>
      </w:r>
      <w:r>
        <w:t xml:space="preserve">Cd and </w:t>
      </w:r>
      <w:r w:rsidR="00BD25CE" w:rsidRPr="0005557D">
        <w:rPr>
          <w:vertAlign w:val="superscript"/>
        </w:rPr>
        <w:t>201</w:t>
      </w:r>
      <w:r>
        <w:t xml:space="preserve">Hg. A possible explanation </w:t>
      </w:r>
      <w:r w:rsidR="00EF53BA">
        <w:t xml:space="preserve">for this </w:t>
      </w:r>
      <w:r>
        <w:t>is that since the pH in rice paddies variances from different regions in China (weakly alkaline in the north and weakly-acidic in the south), the bioavailability of heavy metal elements is generally higher in rice paddies grown in the south</w:t>
      </w:r>
      <w:r>
        <w:fldChar w:fldCharType="begin" w:fldLock="1"/>
      </w:r>
      <w:r w:rsidR="009213A7">
        <w: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instrText>
      </w:r>
      <w:r w:rsidR="009213A7">
        <w:rPr>
          <w:rFonts w:ascii="Calibri" w:hAnsi="Calibri" w:cs="Calibri"/>
        </w:rPr>
        <w:instrText></w:instrText>
      </w:r>
      <w:r w:rsidR="009213A7">
        <w:instrText xml:space="preserve"> ected by depletion of soil organic matter within the time span 1969 </w:instrText>
      </w:r>
      <w:r w:rsidR="009213A7">
        <w:rPr>
          <w:rFonts w:ascii="Calibri" w:hAnsi="Calibri" w:cs="Calibri"/>
        </w:rPr>
        <w:instrText>±</w:instrText>
      </w:r>
      <w:r w:rsidR="009213A7">
        <w: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instrText>
      </w:r>
      <w:r>
        <w:fldChar w:fldCharType="separate"/>
      </w:r>
      <w:r w:rsidR="008E2240" w:rsidRPr="008E2240">
        <w:rPr>
          <w:noProof/>
          <w:vertAlign w:val="superscript"/>
        </w:rPr>
        <w:t>28</w:t>
      </w:r>
      <w:r>
        <w:fldChar w:fldCharType="end"/>
      </w:r>
      <w:r>
        <w:t>. Besides, SY rice has the most abundance of macro elements such as</w:t>
      </w:r>
      <w:r w:rsidRPr="0035334B">
        <w:rPr>
          <w:vertAlign w:val="superscript"/>
        </w:rPr>
        <w:t xml:space="preserve"> </w:t>
      </w:r>
      <w:r w:rsidR="002F49B2" w:rsidRPr="0035334B">
        <w:rPr>
          <w:vertAlign w:val="superscript"/>
        </w:rPr>
        <w:t>23</w:t>
      </w:r>
      <w:r>
        <w:t xml:space="preserve">Na and </w:t>
      </w:r>
      <w:r w:rsidR="002F49B2" w:rsidRPr="0035334B">
        <w:rPr>
          <w:vertAlign w:val="superscript"/>
        </w:rPr>
        <w:t>39</w:t>
      </w:r>
      <w:r>
        <w:t>K</w:t>
      </w:r>
      <w:r w:rsidR="002F49B2">
        <w:t xml:space="preserve">. </w:t>
      </w:r>
      <w:r>
        <w:t>PJ-1 rice has significant</w:t>
      </w:r>
      <w:r w:rsidR="005542E2">
        <w:t xml:space="preserve"> higher</w:t>
      </w:r>
      <w:r>
        <w:t xml:space="preserve"> levels of </w:t>
      </w:r>
      <w:r w:rsidR="004124CC" w:rsidRPr="009A2496">
        <w:rPr>
          <w:vertAlign w:val="superscript"/>
        </w:rPr>
        <w:t>27</w:t>
      </w:r>
      <w:r>
        <w:t xml:space="preserve">Al, </w:t>
      </w:r>
      <w:r w:rsidR="004124CC" w:rsidRPr="009A2496">
        <w:rPr>
          <w:vertAlign w:val="superscript"/>
        </w:rPr>
        <w:t>45</w:t>
      </w:r>
      <w:r>
        <w:t xml:space="preserve">Sc, </w:t>
      </w:r>
      <w:r w:rsidR="004124CC" w:rsidRPr="009A2496">
        <w:rPr>
          <w:vertAlign w:val="superscript"/>
        </w:rPr>
        <w:t>48</w:t>
      </w:r>
      <w:r>
        <w:t xml:space="preserve">Ti, </w:t>
      </w:r>
      <w:r w:rsidR="004124CC" w:rsidRPr="009A2496">
        <w:rPr>
          <w:vertAlign w:val="superscript"/>
        </w:rPr>
        <w:t>51</w:t>
      </w:r>
      <w:r>
        <w:t xml:space="preserve">V, </w:t>
      </w:r>
      <w:ins w:id="140" w:author="Xu, Jason" w:date="2020-01-09T10:08:00Z">
        <w:r w:rsidR="004124CC" w:rsidRPr="009A2496">
          <w:rPr>
            <w:vertAlign w:val="superscript"/>
          </w:rPr>
          <w:t>56</w:t>
        </w:r>
      </w:ins>
      <w:r>
        <w:t xml:space="preserve">Fe, </w:t>
      </w:r>
      <w:ins w:id="141" w:author="Xu, Jason" w:date="2020-01-09T10:08:00Z">
        <w:r w:rsidR="00B246BB" w:rsidRPr="009A2496">
          <w:rPr>
            <w:vertAlign w:val="superscript"/>
          </w:rPr>
          <w:t>70</w:t>
        </w:r>
      </w:ins>
      <w:r>
        <w:t xml:space="preserve">Ga, </w:t>
      </w:r>
      <w:ins w:id="142" w:author="Xu, Jason" w:date="2020-01-09T10:09:00Z">
        <w:r w:rsidR="00B246BB" w:rsidRPr="009A2496">
          <w:rPr>
            <w:vertAlign w:val="superscript"/>
          </w:rPr>
          <w:t>86</w:t>
        </w:r>
      </w:ins>
      <w:r>
        <w:t xml:space="preserve">Sr and </w:t>
      </w:r>
      <w:ins w:id="143" w:author="Xu, Jason" w:date="2020-01-09T10:09:00Z">
        <w:r w:rsidR="00B246BB" w:rsidRPr="009A2496">
          <w:rPr>
            <w:vertAlign w:val="superscript"/>
          </w:rPr>
          <w:t>93</w:t>
        </w:r>
      </w:ins>
      <w:r>
        <w:t xml:space="preserve">Nb than others. PJ-1 and PJ-2, harvested in the geological location, have similar levels of </w:t>
      </w:r>
      <w:ins w:id="144" w:author="Xu, Jason" w:date="2020-01-09T10:10:00Z">
        <w:r w:rsidR="00605B84" w:rsidRPr="009A2496">
          <w:rPr>
            <w:vertAlign w:val="superscript"/>
          </w:rPr>
          <w:t>24</w:t>
        </w:r>
      </w:ins>
      <w:r>
        <w:t xml:space="preserve">Mg, </w:t>
      </w:r>
      <w:ins w:id="145" w:author="Xu, Jason" w:date="2020-01-09T10:11:00Z">
        <w:r w:rsidR="00AF6ECC" w:rsidRPr="009A2496">
          <w:rPr>
            <w:vertAlign w:val="superscript"/>
          </w:rPr>
          <w:t>52</w:t>
        </w:r>
      </w:ins>
      <w:r>
        <w:t xml:space="preserve">Cr, </w:t>
      </w:r>
      <w:ins w:id="146" w:author="Xu, Jason" w:date="2020-01-09T10:11:00Z">
        <w:r w:rsidR="00AF6ECC" w:rsidRPr="009A2496">
          <w:rPr>
            <w:vertAlign w:val="superscript"/>
          </w:rPr>
          <w:t>60</w:t>
        </w:r>
      </w:ins>
      <w:r>
        <w:t xml:space="preserve">Ni, </w:t>
      </w:r>
      <w:ins w:id="147" w:author="Xu, Jason" w:date="2020-01-09T10:11:00Z">
        <w:r w:rsidR="00AF6ECC" w:rsidRPr="009A2496">
          <w:rPr>
            <w:vertAlign w:val="superscript"/>
          </w:rPr>
          <w:t>73</w:t>
        </w:r>
      </w:ins>
      <w:r>
        <w:t xml:space="preserve">Ge, </w:t>
      </w:r>
      <w:ins w:id="148" w:author="Xu, Jason" w:date="2020-01-09T10:11:00Z">
        <w:r w:rsidR="00AF6ECC" w:rsidRPr="009A2496">
          <w:rPr>
            <w:vertAlign w:val="superscript"/>
          </w:rPr>
          <w:t>7</w:t>
        </w:r>
      </w:ins>
      <w:ins w:id="149" w:author="Xu, Jason" w:date="2020-01-09T10:15:00Z">
        <w:r w:rsidR="002935AA" w:rsidRPr="009A2496">
          <w:rPr>
            <w:vertAlign w:val="superscript"/>
          </w:rPr>
          <w:t>8</w:t>
        </w:r>
      </w:ins>
      <w:r>
        <w:t xml:space="preserve">Se, </w:t>
      </w:r>
      <w:ins w:id="150" w:author="Xu, Jason" w:date="2020-01-09T10:11:00Z">
        <w:r w:rsidR="00EB6262" w:rsidRPr="009A2496">
          <w:rPr>
            <w:vertAlign w:val="superscript"/>
          </w:rPr>
          <w:t>114</w:t>
        </w:r>
      </w:ins>
      <w:r>
        <w:t xml:space="preserve">Cd, </w:t>
      </w:r>
      <w:ins w:id="151" w:author="Xu, Jason" w:date="2020-01-09T10:11:00Z">
        <w:r w:rsidR="00EB6262" w:rsidRPr="009A2496">
          <w:rPr>
            <w:vertAlign w:val="superscript"/>
          </w:rPr>
          <w:t>133</w:t>
        </w:r>
      </w:ins>
      <w:r>
        <w:t xml:space="preserve">Cs, and </w:t>
      </w:r>
      <w:ins w:id="152" w:author="Xu, Jason" w:date="2020-01-09T10:11:00Z">
        <w:r w:rsidR="00EB6262" w:rsidRPr="009A2496">
          <w:rPr>
            <w:vertAlign w:val="superscript"/>
          </w:rPr>
          <w:t>208</w:t>
        </w:r>
      </w:ins>
      <w:r>
        <w:t xml:space="preserve">Pb. </w:t>
      </w:r>
    </w:p>
    <w:p w14:paraId="19632F7F" w14:textId="57C5302D" w:rsidR="00DC026A" w:rsidRPr="009A2496" w:rsidRDefault="00000C07" w:rsidP="003805CC">
      <w:pPr>
        <w:jc w:val="both"/>
        <w:rPr>
          <w:bCs/>
          <w:i/>
          <w:iCs/>
        </w:rPr>
      </w:pPr>
      <w:r w:rsidRPr="009A2496">
        <w:rPr>
          <w:bCs/>
          <w:i/>
          <w:iCs/>
        </w:rPr>
        <w:t>P</w:t>
      </w:r>
      <w:r w:rsidR="00DC026A" w:rsidRPr="009A2496">
        <w:rPr>
          <w:bCs/>
          <w:i/>
          <w:iCs/>
        </w:rPr>
        <w:t xml:space="preserve">rinciple component analysis (PCA) </w:t>
      </w:r>
    </w:p>
    <w:p w14:paraId="0D21D19D" w14:textId="5F8746AC" w:rsidR="00DC026A" w:rsidRDefault="00DC026A" w:rsidP="003805CC">
      <w:pPr>
        <w:jc w:val="both"/>
      </w:pPr>
      <w:r>
        <w:t xml:space="preserve">In order to get an initial overview of the entire dataset, an unsupervised PCA </w:t>
      </w:r>
      <w:ins w:id="153" w:author="Xu, Jason" w:date="2020-01-09T10:16:00Z">
        <w:r w:rsidR="00CB571E">
          <w:t xml:space="preserve">after </w:t>
        </w:r>
      </w:ins>
      <w:r>
        <w:t xml:space="preserve">log-scaling </w:t>
      </w:r>
      <w:ins w:id="154" w:author="Xu, Jason" w:date="2020-01-09T10:16:00Z">
        <w:r w:rsidR="00CB571E">
          <w:t xml:space="preserve">of original dataset </w:t>
        </w:r>
      </w:ins>
      <w:r>
        <w:t>was conducted</w:t>
      </w:r>
      <w:ins w:id="155" w:author="Xu, Jason" w:date="2020-01-09T10:19:00Z">
        <w:r w:rsidR="00D0227E">
          <w:t xml:space="preserve"> (</w:t>
        </w:r>
      </w:ins>
      <w:del w:id="156" w:author="Xu, Jason" w:date="2020-01-09T10:16:00Z">
        <w:r w:rsidDel="009C0992">
          <w:delText xml:space="preserve">, where </w:delText>
        </w:r>
      </w:del>
      <w:r>
        <w:t xml:space="preserve">95% confident ellipses </w:t>
      </w:r>
      <w:del w:id="157" w:author="Xu, Jason" w:date="2020-01-09T10:19:00Z">
        <w:r w:rsidDel="00D0227E">
          <w:delText xml:space="preserve">were also </w:delText>
        </w:r>
      </w:del>
      <w:r>
        <w:t>included</w:t>
      </w:r>
      <w:ins w:id="158" w:author="Xu, Jason" w:date="2020-01-09T10:19:00Z">
        <w:r w:rsidR="00D0227E">
          <w:t>)</w:t>
        </w:r>
      </w:ins>
      <w:r>
        <w:t xml:space="preserve">. As shown in Fig 2a, </w:t>
      </w:r>
      <w:ins w:id="159" w:author="Xu, Jason" w:date="2020-01-09T10:28:00Z">
        <w:r w:rsidR="009A2496">
          <w:t xml:space="preserve">there was </w:t>
        </w:r>
      </w:ins>
      <w:del w:id="160" w:author="Xu, Jason" w:date="2020-01-09T10:28:00Z">
        <w:r w:rsidDel="009A2496">
          <w:delText xml:space="preserve">the PCA scoring plot demonstrated </w:delText>
        </w:r>
      </w:del>
      <w:r>
        <w:t>a clear separation pattern among PJ-1, GG and the rest of GI rice</w:t>
      </w:r>
      <w:ins w:id="161" w:author="Xu, Jason" w:date="2020-01-14T09:37:00Z">
        <w:r w:rsidR="008548BE">
          <w:t xml:space="preserve">. </w:t>
        </w:r>
      </w:ins>
      <w:del w:id="162"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163" w:author="Xu, Jason" w:date="2020-01-09T10:29:00Z">
        <w:r w:rsidR="00F52AFF">
          <w:t>1</w:t>
        </w:r>
        <w:r w:rsidR="00F52AFF" w:rsidRPr="00577853">
          <w:rPr>
            <w:vertAlign w:val="superscript"/>
          </w:rPr>
          <w:t>st</w:t>
        </w:r>
        <w:r w:rsidR="00F52AFF">
          <w:t xml:space="preserve">  </w:t>
        </w:r>
      </w:ins>
      <w:r>
        <w:t xml:space="preserve">and </w:t>
      </w:r>
      <w:ins w:id="164" w:author="Xu, Jason" w:date="2020-01-09T10:29:00Z">
        <w:r w:rsidR="00F52AFF">
          <w:t>2</w:t>
        </w:r>
        <w:r w:rsidR="00F52AFF" w:rsidRPr="00577853">
          <w:rPr>
            <w:vertAlign w:val="superscript"/>
          </w:rPr>
          <w:t>nd</w:t>
        </w:r>
        <w:r w:rsidR="00F52AFF">
          <w:t xml:space="preserve">  </w:t>
        </w:r>
      </w:ins>
      <w:r>
        <w:t xml:space="preserve">principle component (PC). </w:t>
      </w:r>
      <w:commentRangeStart w:id="165"/>
      <w:del w:id="166"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165"/>
        <w:r w:rsidR="002E0C26" w:rsidRPr="00B70834" w:rsidDel="009637D0">
          <w:rPr>
            <w:rStyle w:val="CommentReference"/>
          </w:rPr>
          <w:commentReference w:id="165"/>
        </w:r>
        <w:r w:rsidRPr="00B70834" w:rsidDel="009637D0">
          <w:delText>.</w:delText>
        </w:r>
        <w:r w:rsidRPr="00102EA7" w:rsidDel="009637D0">
          <w:delText xml:space="preserve"> </w:delText>
        </w:r>
      </w:del>
      <w:ins w:id="167" w:author="Xu, Jason" w:date="2020-01-09T10:33:00Z">
        <w:r w:rsidR="00041530" w:rsidRPr="00102EA7">
          <w:t>The loading plot (</w:t>
        </w:r>
      </w:ins>
      <w:r>
        <w:t>Fig 2c</w:t>
      </w:r>
      <w:ins w:id="168" w:author="Xu, Jason" w:date="2020-01-09T10:33:00Z">
        <w:r w:rsidR="00041530">
          <w:t>)</w:t>
        </w:r>
      </w:ins>
      <w:r>
        <w:t xml:space="preserve"> show</w:t>
      </w:r>
      <w:r w:rsidR="005C7695">
        <w:t>ed</w:t>
      </w:r>
      <w:r>
        <w:t xml:space="preserve"> that </w:t>
      </w:r>
      <w:ins w:id="169"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170" w:author="Xu, Jason" w:date="2020-01-13T14:15:00Z">
        <w:r w:rsidR="0035334B" w:rsidRPr="008D7C79">
          <w:rPr>
            <w:vertAlign w:val="superscript"/>
          </w:rPr>
          <w:t>51</w:t>
        </w:r>
      </w:ins>
      <w:del w:id="171" w:author="Xu, Jason" w:date="2020-01-14T09:27:00Z">
        <w:r w:rsidRPr="008D7C79" w:rsidDel="00B70834">
          <w:rPr>
            <w:vertAlign w:val="superscript"/>
          </w:rPr>
          <w:delText xml:space="preserve"> </w:delText>
        </w:r>
      </w:del>
      <w:r>
        <w:t>V, and</w:t>
      </w:r>
      <w:ins w:id="172" w:author="Xu, Jason" w:date="2020-01-13T14:16:00Z">
        <w:r w:rsidR="0035334B">
          <w:t xml:space="preserve"> </w:t>
        </w:r>
        <w:r w:rsidR="0035334B" w:rsidRPr="006C1B2D">
          <w:rPr>
            <w:vertAlign w:val="superscript"/>
          </w:rPr>
          <w:t>48</w:t>
        </w:r>
      </w:ins>
      <w:del w:id="173" w:author="Xu, Jason" w:date="2020-01-14T09:27:00Z">
        <w:r w:rsidDel="00B70834">
          <w:delText xml:space="preserve"> </w:delText>
        </w:r>
      </w:del>
      <w:r>
        <w:t>Ti primarily contribute</w:t>
      </w:r>
      <w:ins w:id="174" w:author="Xu, Jason" w:date="2020-01-14T09:28:00Z">
        <w:r w:rsidR="00391166">
          <w:rPr>
            <w:rFonts w:hint="eastAsia"/>
          </w:rPr>
          <w:t>d</w:t>
        </w:r>
      </w:ins>
      <w:r>
        <w:t xml:space="preserve"> to</w:t>
      </w:r>
      <w:ins w:id="175" w:author="Xu, Jason" w:date="2020-01-14T09:28:00Z">
        <w:r w:rsidR="00391166">
          <w:t xml:space="preserve"> the variation</w:t>
        </w:r>
      </w:ins>
      <w:ins w:id="176" w:author="Xu, Jason" w:date="2020-01-14T09:37:00Z">
        <w:r w:rsidR="008548BE">
          <w:t>s</w:t>
        </w:r>
      </w:ins>
      <w:ins w:id="177" w:author="Xu, Jason" w:date="2020-01-14T09:28:00Z">
        <w:r w:rsidR="00391166">
          <w:t xml:space="preserve"> on</w:t>
        </w:r>
      </w:ins>
      <w:r>
        <w:t xml:space="preserve"> PC1, while </w:t>
      </w:r>
      <w:ins w:id="178" w:author="Xu, Jason" w:date="2020-01-13T14:18:00Z">
        <w:r w:rsidR="002A75A1" w:rsidRPr="006C1B2D">
          <w:rPr>
            <w:vertAlign w:val="superscript"/>
          </w:rPr>
          <w:t>23</w:t>
        </w:r>
      </w:ins>
      <w:r>
        <w:t xml:space="preserve">Na, </w:t>
      </w:r>
      <w:ins w:id="179" w:author="Xu, Jason" w:date="2020-01-13T14:18:00Z">
        <w:r w:rsidR="006C5161" w:rsidRPr="006C1B2D">
          <w:rPr>
            <w:vertAlign w:val="superscript"/>
          </w:rPr>
          <w:t>45</w:t>
        </w:r>
      </w:ins>
      <w:r>
        <w:t xml:space="preserve">Sc, </w:t>
      </w:r>
      <w:ins w:id="180" w:author="Xu, Jason" w:date="2020-01-13T14:20:00Z">
        <w:r w:rsidR="00815CA1" w:rsidRPr="00102EA7">
          <w:rPr>
            <w:vertAlign w:val="superscript"/>
          </w:rPr>
          <w:t>85</w:t>
        </w:r>
      </w:ins>
      <w:r>
        <w:t xml:space="preserve">Rb, </w:t>
      </w:r>
      <w:ins w:id="181" w:author="Xu, Jason" w:date="2020-01-13T14:19:00Z">
        <w:r w:rsidR="00CC2057" w:rsidRPr="00102EA7">
          <w:rPr>
            <w:vertAlign w:val="superscript"/>
          </w:rPr>
          <w:t>133</w:t>
        </w:r>
      </w:ins>
      <w:r>
        <w:t xml:space="preserve">Cs, </w:t>
      </w:r>
      <w:ins w:id="182" w:author="Xu, Jason" w:date="2020-01-14T09:28:00Z">
        <w:r w:rsidR="00391166">
          <w:t xml:space="preserve">and </w:t>
        </w:r>
      </w:ins>
      <w:ins w:id="183" w:author="Xu, Jason" w:date="2020-01-13T14:19:00Z">
        <w:r w:rsidR="00CC2057" w:rsidRPr="00102EA7">
          <w:rPr>
            <w:vertAlign w:val="superscript"/>
          </w:rPr>
          <w:t>114</w:t>
        </w:r>
      </w:ins>
      <w:r>
        <w:t>Cd</w:t>
      </w:r>
      <w:del w:id="184" w:author="Xu, Jason" w:date="2020-01-14T09:28:00Z">
        <w:r w:rsidDel="00391166">
          <w:delText>, etc.</w:delText>
        </w:r>
      </w:del>
      <w:del w:id="185" w:author="Xu, Jason" w:date="2020-01-13T14:31:00Z">
        <w:r w:rsidDel="008D7C79">
          <w:delText xml:space="preserve"> </w:delText>
        </w:r>
        <w:r w:rsidR="002D4437" w:rsidDel="008D7C79">
          <w:delText xml:space="preserve">were </w:delText>
        </w:r>
        <w:r w:rsidR="006C5810" w:rsidDel="008D7C79">
          <w:delText>contributing</w:delText>
        </w:r>
      </w:del>
      <w:ins w:id="186" w:author="Xu, Jason" w:date="2020-01-13T14:31:00Z">
        <w:r w:rsidR="008D7C79">
          <w:t xml:space="preserve"> contributed</w:t>
        </w:r>
      </w:ins>
      <w:r w:rsidR="006C5810">
        <w:t xml:space="preserve"> </w:t>
      </w:r>
      <w:r>
        <w:t>to both PC1 and PC2.</w:t>
      </w:r>
      <w:del w:id="187" w:author="Xu, Jason" w:date="2020-01-09T10:53:00Z">
        <w:r w:rsidDel="002F3FD3">
          <w:delText xml:space="preserve"> Other elements are mainly clustering in the center, implying they may not have significant contribution on either PC.</w:delText>
        </w:r>
      </w:del>
      <w:r>
        <w:t xml:space="preserve"> </w:t>
      </w:r>
      <w:del w:id="188" w:author="Xu, Jason" w:date="2020-01-14T09:37:00Z">
        <w:r w:rsidDel="008548BE">
          <w:delText xml:space="preserve">Surprisingly </w:delText>
        </w:r>
      </w:del>
      <w:ins w:id="189" w:author="Xu, Jason" w:date="2020-01-14T09:37:00Z">
        <w:r w:rsidR="008548BE">
          <w:t>F</w:t>
        </w:r>
      </w:ins>
      <w:del w:id="190" w:author="Xu, Jason" w:date="2020-01-14T09:37:00Z">
        <w:r w:rsidDel="008548BE">
          <w:delText>f</w:delText>
        </w:r>
      </w:del>
      <w:r>
        <w:t>or PJ-1 and PJ-2,</w:t>
      </w:r>
      <w:ins w:id="191" w:author="Xu, Jason" w:date="2020-01-14T09:37:00Z">
        <w:r w:rsidR="008548BE">
          <w:t xml:space="preserve"> </w:t>
        </w:r>
      </w:ins>
      <w:del w:id="192" w:author="Xu, Jason" w:date="2020-01-14T09:38:00Z">
        <w:r w:rsidDel="008548BE">
          <w:delText xml:space="preserve"> </w:delText>
        </w:r>
      </w:del>
      <w:r>
        <w:t>even though from</w:t>
      </w:r>
      <w:del w:id="193" w:author="Xu, Jason" w:date="2020-01-09T10:55:00Z">
        <w:r w:rsidDel="00812C89">
          <w:delText xml:space="preserve"> identical</w:delText>
        </w:r>
      </w:del>
      <w:ins w:id="194" w:author="Xu, Jason" w:date="2020-01-09T10:55:00Z">
        <w:r w:rsidR="00812C89">
          <w:t xml:space="preserve"> the same</w:t>
        </w:r>
      </w:ins>
      <w:r>
        <w:t xml:space="preserve"> geological origin, they can still be </w:t>
      </w:r>
      <w:ins w:id="195" w:author="Xu, Jason" w:date="2020-01-14T09:28:00Z">
        <w:r w:rsidR="00EC3D14">
          <w:t xml:space="preserve">clearly </w:t>
        </w:r>
      </w:ins>
      <w:r>
        <w:t xml:space="preserve">separated </w:t>
      </w:r>
      <w:ins w:id="196" w:author="Xu, Jason" w:date="2020-01-09T11:05:00Z">
        <w:r w:rsidR="007C4AF6">
          <w:t>apart</w:t>
        </w:r>
      </w:ins>
      <w:ins w:id="197" w:author="Xu, Jason" w:date="2020-01-13T14:26:00Z">
        <w:r w:rsidR="00F46DF5">
          <w:t xml:space="preserve">, </w:t>
        </w:r>
      </w:ins>
      <w:del w:id="198" w:author="Xu, Jason" w:date="2020-01-13T14:26:00Z">
        <w:r w:rsidDel="00F46DF5">
          <w:delText xml:space="preserve"> </w:delText>
        </w:r>
      </w:del>
      <w:ins w:id="199" w:author="Xu, Jason" w:date="2020-01-13T14:25:00Z">
        <w:r w:rsidR="00616D61">
          <w:t>wi</w:t>
        </w:r>
        <w:r w:rsidR="00F46DF5">
          <w:t xml:space="preserve">th </w:t>
        </w:r>
      </w:ins>
      <w:ins w:id="200" w:author="Xu, Jason" w:date="2020-01-13T14:26:00Z">
        <w:r w:rsidR="00280329" w:rsidRPr="00F455F5">
          <w:rPr>
            <w:vertAlign w:val="superscript"/>
            <w:rPrChange w:id="201" w:author="Xu, Jason" w:date="2020-01-13T15:00:00Z">
              <w:rPr/>
            </w:rPrChange>
          </w:rPr>
          <w:t>27</w:t>
        </w:r>
      </w:ins>
      <w:r>
        <w:t xml:space="preserve">Al, </w:t>
      </w:r>
      <w:ins w:id="202" w:author="Xu, Jason" w:date="2020-01-13T14:26:00Z">
        <w:r w:rsidR="00280329" w:rsidRPr="00102EA7">
          <w:rPr>
            <w:vertAlign w:val="superscript"/>
          </w:rPr>
          <w:t>70</w:t>
        </w:r>
      </w:ins>
      <w:r>
        <w:t xml:space="preserve">Ga, </w:t>
      </w:r>
      <w:ins w:id="203" w:author="Xu, Jason" w:date="2020-01-13T15:13:00Z">
        <w:r w:rsidR="00357DE4" w:rsidRPr="00102EA7">
          <w:rPr>
            <w:vertAlign w:val="superscript"/>
          </w:rPr>
          <w:t>51</w:t>
        </w:r>
      </w:ins>
      <w:r>
        <w:t xml:space="preserve">V, and </w:t>
      </w:r>
      <w:ins w:id="204" w:author="Xu, Jason" w:date="2020-01-13T15:13:00Z">
        <w:r w:rsidR="00357DE4" w:rsidRPr="00102EA7">
          <w:rPr>
            <w:vertAlign w:val="superscript"/>
          </w:rPr>
          <w:t>45</w:t>
        </w:r>
      </w:ins>
      <w:r>
        <w:t xml:space="preserve">Sc showed significant difference among the two </w:t>
      </w:r>
      <w:r w:rsidRPr="00000C07">
        <w:t>(Fig 2a&amp; 2c)</w:t>
      </w:r>
      <w:r>
        <w:t>. This may be related to the notion that rice discrimination remains a complex issue</w:t>
      </w:r>
      <w:ins w:id="205" w:author="Xu, Jason" w:date="2020-01-14T09:38:00Z">
        <w:r w:rsidR="001F4DEC">
          <w:t xml:space="preserve">, </w:t>
        </w:r>
      </w:ins>
      <w:del w:id="206" w:author="Xu, Jason" w:date="2020-01-14T09:38:00Z">
        <w:r w:rsidDel="001F4DEC">
          <w:delText xml:space="preserve"> </w:delText>
        </w:r>
      </w:del>
      <w:r>
        <w:t>since that not only geographical conditions but the cultivar type may play</w:t>
      </w:r>
      <w:commentRangeStart w:id="207"/>
      <w:r>
        <w:t xml:space="preserve"> important roles</w:t>
      </w:r>
      <w:commentRangeEnd w:id="207"/>
      <w:r w:rsidR="00812C89">
        <w:rPr>
          <w:rStyle w:val="CommentReference"/>
        </w:rPr>
        <w:commentReference w:id="207"/>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208" w:author="Xu, Jason" w:date="2020-01-14T09:39:00Z">
        <w:r w:rsidDel="0003534B">
          <w:delText xml:space="preserve">(PC1 and PC2) </w:delText>
        </w:r>
      </w:del>
      <w:r>
        <w:t xml:space="preserve">explained </w:t>
      </w:r>
      <w:del w:id="209" w:author="Xu, Jason" w:date="2020-01-14T10:05:00Z">
        <w:r w:rsidDel="00DA0B43">
          <w:delText xml:space="preserve">33.2% and 27.5% </w:delText>
        </w:r>
      </w:del>
      <w:ins w:id="210" w:author="Xu, Jason" w:date="2020-01-14T10:05:00Z">
        <w:r w:rsidR="00DA0B43">
          <w:t xml:space="preserve">60.7 % </w:t>
        </w:r>
      </w:ins>
      <w:r>
        <w:t xml:space="preserve">of the entire variances; by including the </w:t>
      </w:r>
      <w:ins w:id="211" w:author="Xu, Jason" w:date="2020-01-14T09:41:00Z">
        <w:r w:rsidR="00A67944">
          <w:t>3</w:t>
        </w:r>
        <w:r w:rsidR="00A67944" w:rsidRPr="00102EA7">
          <w:rPr>
            <w:vertAlign w:val="superscript"/>
          </w:rPr>
          <w:t>rd</w:t>
        </w:r>
        <w:r w:rsidR="00A67944">
          <w:t xml:space="preserve"> </w:t>
        </w:r>
      </w:ins>
      <w:del w:id="212" w:author="Xu, Jason" w:date="2020-01-14T09:41:00Z">
        <w:r w:rsidDel="00A67944">
          <w:delText xml:space="preserve">third </w:delText>
        </w:r>
      </w:del>
      <w:r>
        <w:t xml:space="preserve">and </w:t>
      </w:r>
      <w:del w:id="213" w:author="Xu, Jason" w:date="2020-01-14T09:41:00Z">
        <w:r w:rsidDel="00A67944">
          <w:delText xml:space="preserve">fourth </w:delText>
        </w:r>
      </w:del>
      <w:ins w:id="214"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2b)</w:t>
      </w:r>
      <w:r>
        <w:t xml:space="preserve">. </w:t>
      </w:r>
      <w:commentRangeStart w:id="215"/>
      <w:del w:id="216"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215"/>
      <w:r w:rsidR="000F609A">
        <w:rPr>
          <w:rStyle w:val="CommentReference"/>
        </w:rPr>
        <w:commentReference w:id="215"/>
      </w:r>
    </w:p>
    <w:p w14:paraId="47917066" w14:textId="77777777" w:rsidR="00FE02A5" w:rsidRPr="00FE02A5" w:rsidRDefault="00FE02A5" w:rsidP="00FE02A5">
      <w:pPr>
        <w:pStyle w:val="CommentText"/>
        <w:rPr>
          <w:ins w:id="217" w:author="Xu, Jason" w:date="2020-01-14T16:15:00Z"/>
          <w:i/>
          <w:iCs/>
          <w:rPrChange w:id="218" w:author="Xu, Jason" w:date="2020-01-14T16:15:00Z">
            <w:rPr>
              <w:ins w:id="219" w:author="Xu, Jason" w:date="2020-01-14T16:15:00Z"/>
            </w:rPr>
          </w:rPrChange>
        </w:rPr>
      </w:pPr>
      <w:ins w:id="220" w:author="Xu, Jason" w:date="2020-01-14T16:15:00Z">
        <w:r w:rsidRPr="00FE02A5">
          <w:rPr>
            <w:i/>
            <w:iCs/>
            <w:rPrChange w:id="221" w:author="Xu, Jason" w:date="2020-01-14T16:15:00Z">
              <w:rPr>
                <w:b/>
                <w:bCs/>
              </w:rPr>
            </w:rPrChange>
          </w:rPr>
          <w:t>Determination of geographical origin</w:t>
        </w:r>
      </w:ins>
    </w:p>
    <w:p w14:paraId="65732988" w14:textId="36F3DB58" w:rsidR="00DC026A" w:rsidRPr="004E533A" w:rsidDel="00FE02A5" w:rsidRDefault="00DC026A" w:rsidP="003805CC">
      <w:pPr>
        <w:jc w:val="both"/>
        <w:rPr>
          <w:del w:id="222" w:author="Xu, Jason" w:date="2020-01-14T16:15:00Z"/>
          <w:bCs/>
          <w:i/>
          <w:iCs/>
        </w:rPr>
      </w:pPr>
      <w:commentRangeStart w:id="223"/>
      <w:del w:id="224" w:author="Xu, Jason" w:date="2020-01-14T16:15:00Z">
        <w:r w:rsidRPr="004E533A" w:rsidDel="00FE02A5">
          <w:rPr>
            <w:bCs/>
            <w:i/>
            <w:iCs/>
          </w:rPr>
          <w:delText xml:space="preserve">Feature selection and Repeated grid-search cross-validation for model assessment. </w:delText>
        </w:r>
        <w:commentRangeEnd w:id="223"/>
        <w:r w:rsidR="004E533A" w:rsidDel="00FE02A5">
          <w:rPr>
            <w:rStyle w:val="CommentReference"/>
          </w:rPr>
          <w:commentReference w:id="223"/>
        </w:r>
      </w:del>
    </w:p>
    <w:p w14:paraId="0E0D3AC6" w14:textId="6720D54E" w:rsidR="00DC026A" w:rsidRPr="006C1B2D" w:rsidRDefault="00737764" w:rsidP="003805CC">
      <w:pPr>
        <w:jc w:val="both"/>
        <w:rPr>
          <w:bCs/>
        </w:rPr>
      </w:pPr>
      <w:ins w:id="225" w:author="Xu, Jason" w:date="2020-01-13T15:14:00Z">
        <w:r>
          <w:t>For the training of classifier</w:t>
        </w:r>
      </w:ins>
      <w:ins w:id="226" w:author="Xu, Jason" w:date="2020-01-14T10:06:00Z">
        <w:r w:rsidR="00225319">
          <w:t xml:space="preserve"> (a.k.a. </w:t>
        </w:r>
        <w:r w:rsidR="00F718D2">
          <w:t>construction of classification model</w:t>
        </w:r>
        <w:r w:rsidR="00225319">
          <w:t>)</w:t>
        </w:r>
      </w:ins>
      <w:ins w:id="227" w:author="Xu, Jason" w:date="2020-01-13T15:15:00Z">
        <w:r>
          <w:t xml:space="preserve">, </w:t>
        </w:r>
      </w:ins>
      <w:del w:id="228" w:author="Xu, Jason" w:date="2020-01-13T15:14:00Z">
        <w:r w:rsidR="00DC026A" w:rsidDel="00110BFF">
          <w:delText xml:space="preserve">In order to further improve the classification competence, </w:delText>
        </w:r>
      </w:del>
      <w:del w:id="229" w:author="Xu, Jason" w:date="2020-01-13T15:15:00Z">
        <w:r w:rsidR="00DC026A" w:rsidDel="00737764">
          <w:delText xml:space="preserve">we introduced </w:delText>
        </w:r>
      </w:del>
      <w:r w:rsidR="00DC026A">
        <w:t>feature selection</w:t>
      </w:r>
      <w:ins w:id="230" w:author="Xu, Jason" w:date="2020-01-13T15:34:00Z">
        <w:r w:rsidR="0072412A">
          <w:t xml:space="preserve"> </w:t>
        </w:r>
      </w:ins>
      <w:del w:id="231" w:author="Xu, Jason" w:date="2020-01-13T15:34:00Z">
        <w:r w:rsidR="00DC026A" w:rsidDel="0072412A">
          <w:delText xml:space="preserve"> </w:delText>
        </w:r>
      </w:del>
      <w:r w:rsidR="00DC026A">
        <w:t xml:space="preserve">coupled with supervised machine learning </w:t>
      </w:r>
      <w:ins w:id="232" w:author="Xu, Jason" w:date="2020-01-13T14:37:00Z">
        <w:r w:rsidR="00BB649E">
          <w:t xml:space="preserve">algorithms </w:t>
        </w:r>
      </w:ins>
      <w:ins w:id="233" w:author="Xu, Jason" w:date="2020-01-13T15:15:00Z">
        <w:r w:rsidR="00A95DAE">
          <w:t>were introduced</w:t>
        </w:r>
      </w:ins>
      <w:r w:rsidR="00DC026A">
        <w:t>.</w:t>
      </w:r>
      <w:ins w:id="234" w:author="Xu, Jason" w:date="2020-01-13T15:33:00Z">
        <w:r w:rsidR="0072412A">
          <w:t xml:space="preserve"> </w:t>
        </w:r>
      </w:ins>
      <w:ins w:id="235" w:author="Xu, Jason" w:date="2020-01-14T10:07:00Z">
        <w:r w:rsidR="00860E28" w:rsidRPr="00B64528">
          <w:t>Currently</w:t>
        </w:r>
        <w:commentRangeStart w:id="236"/>
        <w:commentRangeEnd w:id="236"/>
        <w:r w:rsidR="00860E28">
          <w:rPr>
            <w:rStyle w:val="CommentReference"/>
          </w:rPr>
          <w:commentReference w:id="236"/>
        </w:r>
        <w:r w:rsidR="00860E28" w:rsidRPr="00B64528">
          <w:t xml:space="preserve">, opposite views exist regarding when </w:t>
        </w:r>
        <w:commentRangeStart w:id="237"/>
        <w:r w:rsidR="00860E28" w:rsidRPr="00B64528">
          <w:t>feature selection</w:t>
        </w:r>
        <w:commentRangeEnd w:id="237"/>
        <w:r w:rsidR="00860E28" w:rsidRPr="00B64528">
          <w:rPr>
            <w:rStyle w:val="CommentReference"/>
          </w:rPr>
          <w:commentReference w:id="237"/>
        </w:r>
        <w:r w:rsidR="00860E28" w:rsidRPr="00B64528">
          <w:t xml:space="preserve"> shall be conducted during the process of classifier training</w:t>
        </w:r>
        <w:r w:rsidR="00860E28">
          <w:t xml:space="preserve"> </w:t>
        </w:r>
        <w:r w:rsidR="00860E28">
          <w:rPr>
            <w:rFonts w:hint="eastAsia"/>
          </w:rPr>
          <w:t>(</w:t>
        </w:r>
        <w:r w:rsidR="00860E28">
          <w:t>and validation?):</w:t>
        </w:r>
        <w:r w:rsidR="00860E28" w:rsidRPr="00B64528">
          <w:t xml:space="preserve"> </w:t>
        </w:r>
        <w:r w:rsidR="00860E28">
          <w:t xml:space="preserve">a very popular view </w:t>
        </w:r>
      </w:ins>
      <w:ins w:id="238" w:author="Xu, Jason" w:date="2020-01-14T10:09:00Z">
        <w:r w:rsidR="00204069">
          <w:t>sees feature selection</w:t>
        </w:r>
      </w:ins>
      <w:ins w:id="239" w:author="Xu, Jason" w:date="2020-01-14T10:07:00Z">
        <w:r w:rsidR="00860E28" w:rsidRPr="00B64528">
          <w:t xml:space="preserve"> as an important data preprocessing step to remove feature variables with low or null discriminating power for the samples</w:t>
        </w:r>
        <w:r w:rsidR="00860E28" w:rsidRPr="00B64528">
          <w:fldChar w:fldCharType="begin" w:fldLock="1"/>
        </w:r>
        <w:r w:rsidR="00860E2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860E28" w:rsidRPr="00B64528">
          <w:fldChar w:fldCharType="separate"/>
        </w:r>
        <w:r w:rsidR="00860E28" w:rsidRPr="00B64528">
          <w:rPr>
            <w:noProof/>
            <w:vertAlign w:val="superscript"/>
          </w:rPr>
          <w:t>14</w:t>
        </w:r>
        <w:r w:rsidR="00860E28" w:rsidRPr="00B64528">
          <w:fldChar w:fldCharType="end"/>
        </w:r>
        <w:r w:rsidR="00860E28">
          <w:rPr>
            <w:rFonts w:hint="eastAsia"/>
          </w:rPr>
          <w:t>.</w:t>
        </w:r>
        <w:r w:rsidR="00860E28">
          <w:t xml:space="preserve"> While on the other hand, </w:t>
        </w:r>
        <w:r w:rsidR="00860E28" w:rsidRPr="00B64528">
          <w:t>there is concern that classification results could be severely biased</w:t>
        </w:r>
        <w:r w:rsidR="00860E28">
          <w:t xml:space="preserve"> (i.e. </w:t>
        </w:r>
        <w:r w:rsidR="00860E28">
          <w:rPr>
            <w:rFonts w:hint="eastAsia"/>
          </w:rPr>
          <w:t>o</w:t>
        </w:r>
        <w:r w:rsidR="00860E28" w:rsidRPr="00553194">
          <w:t>ver-optimistic</w:t>
        </w:r>
        <w:r w:rsidR="00860E28">
          <w:t>)</w:t>
        </w:r>
        <w:r w:rsidR="00860E28" w:rsidRPr="00B64528">
          <w:t xml:space="preserve"> if s</w:t>
        </w:r>
        <w:commentRangeStart w:id="240"/>
        <w:r w:rsidR="00860E28" w:rsidRPr="00B64528">
          <w:t>election of features</w:t>
        </w:r>
        <w:commentRangeEnd w:id="240"/>
        <w:r w:rsidR="00860E28" w:rsidRPr="00B64528">
          <w:rPr>
            <w:rStyle w:val="CommentReference"/>
          </w:rPr>
          <w:commentReference w:id="240"/>
        </w:r>
        <w:r w:rsidR="00860E28" w:rsidRPr="00B64528">
          <w:t xml:space="preserve"> is done prior to the </w:t>
        </w:r>
        <w:commentRangeStart w:id="241"/>
        <w:r w:rsidR="00860E28" w:rsidRPr="00B64528">
          <w:t>cross-validation</w:t>
        </w:r>
      </w:ins>
      <w:commentRangeEnd w:id="241"/>
      <w:ins w:id="242" w:author="Xu, Jason" w:date="2020-01-14T10:10:00Z">
        <w:r w:rsidR="00D40090">
          <w:rPr>
            <w:rStyle w:val="CommentReference"/>
          </w:rPr>
          <w:commentReference w:id="241"/>
        </w:r>
      </w:ins>
      <w:ins w:id="243" w:author="Xu, Jason" w:date="2020-01-14T10:07:00Z">
        <w:r w:rsidR="00860E28" w:rsidRPr="00B64528">
          <w:fldChar w:fldCharType="begin" w:fldLock="1"/>
        </w:r>
      </w:ins>
      <w:r w:rsidR="009213A7">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ins w:id="244" w:author="Xu, Jason" w:date="2020-01-14T10:07:00Z">
        <w:r w:rsidR="00860E28" w:rsidRPr="00B64528">
          <w:fldChar w:fldCharType="separate"/>
        </w:r>
      </w:ins>
      <w:r w:rsidR="008E2240" w:rsidRPr="008E2240">
        <w:rPr>
          <w:noProof/>
          <w:vertAlign w:val="superscript"/>
        </w:rPr>
        <w:t>24</w:t>
      </w:r>
      <w:ins w:id="245" w:author="Xu, Jason" w:date="2020-01-14T10:07:00Z">
        <w:r w:rsidR="00860E28" w:rsidRPr="00B64528">
          <w:fldChar w:fldCharType="end"/>
        </w:r>
        <w:r w:rsidR="00860E28">
          <w:rPr>
            <w:bCs/>
          </w:rPr>
          <w:t xml:space="preserve">. </w:t>
        </w:r>
      </w:ins>
      <w:ins w:id="246" w:author="Xu, Jason" w:date="2020-01-13T15:35:00Z">
        <w:r w:rsidR="007C7F82">
          <w:t>In this study, we first rank</w:t>
        </w:r>
      </w:ins>
      <w:ins w:id="247" w:author="Xu, Jason" w:date="2020-01-13T15:38:00Z">
        <w:r w:rsidR="00424D05">
          <w:t>ed</w:t>
        </w:r>
      </w:ins>
      <w:ins w:id="248" w:author="Xu, Jason" w:date="2020-01-13T15:35:00Z">
        <w:r w:rsidR="007C7F82">
          <w:t xml:space="preserve"> all the elements basing on th</w:t>
        </w:r>
      </w:ins>
      <w:ins w:id="249" w:author="Xu, Jason" w:date="2020-01-13T15:36:00Z">
        <w:r w:rsidR="007C7F82">
          <w:t xml:space="preserve">eir </w:t>
        </w:r>
        <w:r w:rsidR="00303BB8">
          <w:t xml:space="preserve">relative importance assigned by </w:t>
        </w:r>
      </w:ins>
      <w:proofErr w:type="spellStart"/>
      <w:ins w:id="250" w:author="Xu, Jason" w:date="2020-01-13T15:39:00Z">
        <w:r w:rsidR="00726E97">
          <w:t>ReliefF</w:t>
        </w:r>
      </w:ins>
      <w:proofErr w:type="spellEnd"/>
      <w:ins w:id="251" w:author="Xu, Jason" w:date="2020-01-13T15:36:00Z">
        <w:r w:rsidR="00303BB8">
          <w:t xml:space="preserve"> algorithms. </w:t>
        </w:r>
      </w:ins>
      <w:r w:rsidR="00DC026A">
        <w:t xml:space="preserve"> </w:t>
      </w:r>
      <w:r w:rsidR="00DC026A">
        <w:rPr>
          <w:bCs/>
        </w:rPr>
        <w:t>Fig 3</w:t>
      </w:r>
      <w:r w:rsidR="00180CBF">
        <w:rPr>
          <w:bCs/>
        </w:rPr>
        <w:t xml:space="preserve"> </w:t>
      </w:r>
      <w:r w:rsidR="00DC026A">
        <w:rPr>
          <w:bCs/>
        </w:rPr>
        <w:t xml:space="preserve">shows the relative importance assigned to each </w:t>
      </w:r>
      <w:del w:id="252" w:author="Xu, Jason" w:date="2020-01-13T15:37:00Z">
        <w:r w:rsidR="00DC026A" w:rsidDel="00254DEE">
          <w:rPr>
            <w:bCs/>
          </w:rPr>
          <w:delText xml:space="preserve">variable </w:delText>
        </w:r>
      </w:del>
      <w:ins w:id="253" w:author="Xu, Jason" w:date="2020-01-13T15:37:00Z">
        <w:r w:rsidR="00254DEE">
          <w:rPr>
            <w:bCs/>
          </w:rPr>
          <w:t>feature</w:t>
        </w:r>
      </w:ins>
      <w:del w:id="254" w:author="Xu, Jason" w:date="2020-01-13T15:37:00Z">
        <w:r w:rsidR="00DC026A" w:rsidDel="00254DEE">
          <w:rPr>
            <w:bCs/>
          </w:rPr>
          <w:delText>by</w:delText>
        </w:r>
      </w:del>
      <w:ins w:id="255" w:author="Xu, Jason" w:date="2020-01-13T15:40:00Z">
        <w:r w:rsidR="00C573DA">
          <w:rPr>
            <w:bCs/>
          </w:rPr>
          <w:t xml:space="preserve"> </w:t>
        </w:r>
      </w:ins>
      <w:ins w:id="256" w:author="Xu, Jason" w:date="2020-01-14T09:44:00Z">
        <w:r w:rsidR="00B03D5D">
          <w:rPr>
            <w:bCs/>
          </w:rPr>
          <w:t>(top xx features</w:t>
        </w:r>
      </w:ins>
      <w:ins w:id="257" w:author="Xu, Jason" w:date="2020-01-14T09:46:00Z">
        <w:r w:rsidR="00CF315D">
          <w:rPr>
            <w:bCs/>
          </w:rPr>
          <w:t>?)</w:t>
        </w:r>
      </w:ins>
      <w:ins w:id="258" w:author="Xu, Jason" w:date="2020-01-14T09:44:00Z">
        <w:r w:rsidR="00B03D5D">
          <w:rPr>
            <w:bCs/>
          </w:rPr>
          <w:t>. A</w:t>
        </w:r>
      </w:ins>
      <w:ins w:id="259" w:author="Xu, Jason" w:date="2020-01-13T15:40:00Z">
        <w:r w:rsidR="00C573DA">
          <w:rPr>
            <w:bCs/>
          </w:rPr>
          <w:t>nd</w:t>
        </w:r>
        <w:r w:rsidR="00874DE9">
          <w:rPr>
            <w:bCs/>
          </w:rPr>
          <w:t xml:space="preserve"> high</w:t>
        </w:r>
      </w:ins>
      <w:del w:id="260" w:author="Xu, Jason" w:date="2020-01-13T15:36:00Z">
        <w:r w:rsidR="00DC026A" w:rsidDel="00303BB8">
          <w:rPr>
            <w:bCs/>
          </w:rPr>
          <w:delText xml:space="preserve"> Relief algorithm. </w:delText>
        </w:r>
      </w:del>
      <w:ins w:id="261" w:author="Xu, Jason" w:date="2020-01-13T15:27:00Z">
        <w:r w:rsidR="00D93F0D">
          <w:rPr>
            <w:bCs/>
          </w:rPr>
          <w:t xml:space="preserve"> ranking </w:t>
        </w:r>
      </w:ins>
      <w:ins w:id="262" w:author="Xu, Jason" w:date="2020-01-13T15:28:00Z">
        <w:r w:rsidR="00D93F0D">
          <w:rPr>
            <w:bCs/>
          </w:rPr>
          <w:t>f</w:t>
        </w:r>
      </w:ins>
      <w:ins w:id="263" w:author="Xu, Jason" w:date="2020-01-13T15:16:00Z">
        <w:r w:rsidR="00874035">
          <w:rPr>
            <w:bCs/>
          </w:rPr>
          <w:t xml:space="preserve">eatures such </w:t>
        </w:r>
        <w:commentRangeStart w:id="264"/>
        <w:commentRangeStart w:id="265"/>
        <w:r w:rsidR="00874035">
          <w:rPr>
            <w:bCs/>
          </w:rPr>
          <w:t>as x, y, z,</w:t>
        </w:r>
        <w:commentRangeEnd w:id="264"/>
        <w:r w:rsidR="00874035">
          <w:rPr>
            <w:rStyle w:val="CommentReference"/>
          </w:rPr>
          <w:commentReference w:id="264"/>
        </w:r>
      </w:ins>
      <w:commentRangeEnd w:id="265"/>
      <w:ins w:id="266" w:author="Xu, Jason" w:date="2020-01-13T15:49:00Z">
        <w:r w:rsidR="00AC7FA1">
          <w:rPr>
            <w:rStyle w:val="CommentReference"/>
          </w:rPr>
          <w:commentReference w:id="265"/>
        </w:r>
      </w:ins>
      <w:ins w:id="267" w:author="Xu, Jason" w:date="2020-01-13T15:16:00Z">
        <w:r w:rsidR="00874035">
          <w:rPr>
            <w:bCs/>
          </w:rPr>
          <w:t xml:space="preserve"> </w:t>
        </w:r>
      </w:ins>
      <w:del w:id="268" w:author="Xu, Jason" w:date="2020-01-13T15:16:00Z">
        <w:r w:rsidR="00F238DD" w:rsidDel="00874035">
          <w:rPr>
            <w:bCs/>
          </w:rPr>
          <w:delText>V</w:delText>
        </w:r>
        <w:r w:rsidR="00DC026A" w:rsidDel="00874035">
          <w:rPr>
            <w:bCs/>
          </w:rPr>
          <w:delText xml:space="preserve">ariables with higher relative </w:delText>
        </w:r>
      </w:del>
      <w:del w:id="269" w:author="Xu, Jason" w:date="2020-01-13T14:27:00Z">
        <w:r w:rsidR="00DC026A" w:rsidDel="00FB38D6">
          <w:rPr>
            <w:bCs/>
          </w:rPr>
          <w:delText>importance (, indicated</w:delText>
        </w:r>
      </w:del>
      <w:del w:id="270" w:author="Xu, Jason" w:date="2020-01-13T15:28:00Z">
        <w:r w:rsidR="00DC026A" w:rsidDel="00664ACA">
          <w:rPr>
            <w:bCs/>
          </w:rPr>
          <w:delText xml:space="preserve"> that they</w:delText>
        </w:r>
      </w:del>
      <w:r w:rsidR="00DC026A">
        <w:rPr>
          <w:bCs/>
        </w:rPr>
        <w:t xml:space="preserve"> </w:t>
      </w:r>
      <w:del w:id="271" w:author="Xu, Jason" w:date="2020-01-13T15:40:00Z">
        <w:r w:rsidR="00DC026A" w:rsidDel="00C573DA">
          <w:rPr>
            <w:bCs/>
          </w:rPr>
          <w:delText>may have</w:delText>
        </w:r>
      </w:del>
      <w:ins w:id="272" w:author="Xu, Jason" w:date="2020-01-13T15:40:00Z">
        <w:r w:rsidR="00C573DA">
          <w:rPr>
            <w:bCs/>
          </w:rPr>
          <w:t xml:space="preserve">were deemed </w:t>
        </w:r>
      </w:ins>
      <w:ins w:id="273" w:author="Xu, Jason" w:date="2020-01-13T15:45:00Z">
        <w:r w:rsidR="008C16A1">
          <w:rPr>
            <w:bCs/>
          </w:rPr>
          <w:t>to have</w:t>
        </w:r>
      </w:ins>
      <w:r w:rsidR="00DC026A">
        <w:rPr>
          <w:bCs/>
        </w:rPr>
        <w:t xml:space="preserve"> higher discriminating power over the classification</w:t>
      </w:r>
      <w:del w:id="274" w:author="Xu, Jason" w:date="2020-01-13T14:36:00Z">
        <w:r w:rsidR="00DC026A" w:rsidRPr="006C1B2D" w:rsidDel="00C2356E">
          <w:rPr>
            <w:bCs/>
            <w:highlight w:val="yellow"/>
          </w:rPr>
          <w:delText xml:space="preserve">, while elements such as Se, Cr and Pb, may have much less contribution. </w:delText>
        </w:r>
      </w:del>
      <w:ins w:id="275" w:author="Xu, Jason" w:date="2020-01-02T16:28:00Z">
        <w:r w:rsidR="0009036F">
          <w:rPr>
            <w:bCs/>
          </w:rPr>
          <w:t xml:space="preserve">. </w:t>
        </w:r>
      </w:ins>
      <w:ins w:id="276" w:author="Xu, Jason" w:date="2020-01-13T15:19:00Z">
        <w:r w:rsidR="004F3D13">
          <w:rPr>
            <w:bCs/>
          </w:rPr>
          <w:t>Fol</w:t>
        </w:r>
        <w:r w:rsidR="004F3D13">
          <w:rPr>
            <w:rFonts w:hint="eastAsia"/>
            <w:bCs/>
          </w:rPr>
          <w:t>lowing</w:t>
        </w:r>
        <w:r w:rsidR="004F3D13">
          <w:rPr>
            <w:bCs/>
          </w:rPr>
          <w:t xml:space="preserve"> </w:t>
        </w:r>
      </w:ins>
      <w:ins w:id="277" w:author="Xu, Jason" w:date="2020-01-13T15:21:00Z">
        <w:r w:rsidR="008071DA">
          <w:rPr>
            <w:bCs/>
          </w:rPr>
          <w:t xml:space="preserve">feature ranking, </w:t>
        </w:r>
      </w:ins>
      <w:del w:id="278" w:author="Xu, Jason" w:date="2020-01-13T15:19:00Z">
        <w:r w:rsidR="00907DD5" w:rsidDel="00EC56B7">
          <w:rPr>
            <w:bCs/>
          </w:rPr>
          <w:delText xml:space="preserve">With </w:delText>
        </w:r>
        <w:r w:rsidR="00DD56CD" w:rsidDel="00EC56B7">
          <w:rPr>
            <w:bCs/>
          </w:rPr>
          <w:delText>the</w:delText>
        </w:r>
        <w:r w:rsidR="00907DD5" w:rsidDel="00EC56B7">
          <w:rPr>
            <w:bCs/>
          </w:rPr>
          <w:delText xml:space="preserve"> information</w:delText>
        </w:r>
        <w:r w:rsidR="00DD56CD" w:rsidDel="00EC56B7">
          <w:rPr>
            <w:bCs/>
          </w:rPr>
          <w:delText xml:space="preserve"> above</w:delText>
        </w:r>
        <w:r w:rsidR="00907DD5" w:rsidDel="00EC56B7">
          <w:rPr>
            <w:bCs/>
          </w:rPr>
          <w:delText xml:space="preserve">, </w:delText>
        </w:r>
        <w:r w:rsidR="00EB14F0" w:rsidDel="00EC56B7">
          <w:rPr>
            <w:bCs/>
          </w:rPr>
          <w:delText xml:space="preserve">we then constructed </w:delText>
        </w:r>
      </w:del>
      <w:ins w:id="279" w:author="Xu, Jason" w:date="2020-01-13T15:22:00Z">
        <w:r w:rsidR="00B71FAB">
          <w:rPr>
            <w:rFonts w:hint="eastAsia"/>
            <w:bCs/>
          </w:rPr>
          <w:t>m</w:t>
        </w:r>
      </w:ins>
      <w:del w:id="280" w:author="Xu, Jason" w:date="2020-01-13T15:19:00Z">
        <w:r w:rsidR="00DD56CD" w:rsidDel="004F3D13">
          <w:rPr>
            <w:bCs/>
          </w:rPr>
          <w:delText>m</w:delText>
        </w:r>
      </w:del>
      <w:r w:rsidR="00DD56CD">
        <w:rPr>
          <w:bCs/>
        </w:rPr>
        <w:t xml:space="preserve">ultiple </w:t>
      </w:r>
      <w:r w:rsidR="00F047A5">
        <w:rPr>
          <w:bCs/>
        </w:rPr>
        <w:t>subsets of elements</w:t>
      </w:r>
      <w:ins w:id="281" w:author="Xu, Jason" w:date="2020-01-13T15:19:00Z">
        <w:r w:rsidR="00EC56B7">
          <w:rPr>
            <w:bCs/>
          </w:rPr>
          <w:t xml:space="preserve"> </w:t>
        </w:r>
        <w:r w:rsidR="00EC56B7">
          <w:rPr>
            <w:rFonts w:hint="eastAsia"/>
            <w:bCs/>
          </w:rPr>
          <w:t>were</w:t>
        </w:r>
        <w:r w:rsidR="00EC56B7">
          <w:rPr>
            <w:bCs/>
          </w:rPr>
          <w:t xml:space="preserve"> </w:t>
        </w:r>
        <w:r w:rsidR="00EC56B7">
          <w:rPr>
            <w:rFonts w:hint="eastAsia"/>
            <w:bCs/>
          </w:rPr>
          <w:t>then</w:t>
        </w:r>
        <w:r w:rsidR="00EC56B7">
          <w:rPr>
            <w:bCs/>
          </w:rPr>
          <w:t xml:space="preserve"> </w:t>
        </w:r>
      </w:ins>
      <w:ins w:id="282" w:author="Xu, Jason" w:date="2020-01-13T15:23:00Z">
        <w:r w:rsidR="00B71FAB">
          <w:rPr>
            <w:bCs/>
          </w:rPr>
          <w:t>constructed</w:t>
        </w:r>
      </w:ins>
      <w:del w:id="283" w:author="Xu, Jason" w:date="2020-01-13T15:19:00Z">
        <w:r w:rsidR="00F047A5" w:rsidDel="00EC56B7">
          <w:rPr>
            <w:bCs/>
          </w:rPr>
          <w:delText xml:space="preserve"> </w:delText>
        </w:r>
      </w:del>
      <w:del w:id="284" w:author="Xu, Jason" w:date="2020-01-13T15:23:00Z">
        <w:r w:rsidR="00AF36C6" w:rsidDel="00B71FAB">
          <w:rPr>
            <w:bCs/>
          </w:rPr>
          <w:delText>with the aim of building classification model</w:delText>
        </w:r>
      </w:del>
      <w:ins w:id="285" w:author="Xu, Jason" w:date="2020-01-13T15:24:00Z">
        <w:r w:rsidR="00592049">
          <w:rPr>
            <w:bCs/>
          </w:rPr>
          <w:t>. A</w:t>
        </w:r>
      </w:ins>
      <w:del w:id="286" w:author="Xu, Jason" w:date="2020-01-13T15:23:00Z">
        <w:r w:rsidR="00AF36C6" w:rsidDel="00B71FAB">
          <w:rPr>
            <w:bCs/>
          </w:rPr>
          <w:delText>s.</w:delText>
        </w:r>
      </w:del>
      <w:del w:id="287" w:author="Xu, Jason" w:date="2020-01-13T15:24:00Z">
        <w:r w:rsidR="00C047F8" w:rsidDel="00592049">
          <w:rPr>
            <w:bCs/>
          </w:rPr>
          <w:delText xml:space="preserve"> </w:delText>
        </w:r>
        <w:r w:rsidR="00944264" w:rsidRPr="006C1B2D" w:rsidDel="002C4599">
          <w:rPr>
            <w:bCs/>
          </w:rPr>
          <w:delText>A</w:delText>
        </w:r>
      </w:del>
      <w:r w:rsidR="00944264" w:rsidRPr="006C1B2D">
        <w:rPr>
          <w:bCs/>
        </w:rPr>
        <w:t xml:space="preserve">s shown </w:t>
      </w:r>
      <w:r w:rsidR="00AE546A" w:rsidRPr="006C1B2D">
        <w:rPr>
          <w:bCs/>
        </w:rPr>
        <w:t>in Table</w:t>
      </w:r>
      <w:r w:rsidR="003D5642" w:rsidRPr="006C1B2D">
        <w:rPr>
          <w:bCs/>
        </w:rPr>
        <w:t xml:space="preserve"> 2</w:t>
      </w:r>
      <w:r w:rsidR="00DC026A" w:rsidRPr="006C1B2D">
        <w:rPr>
          <w:bCs/>
        </w:rPr>
        <w:t xml:space="preserve">, </w:t>
      </w:r>
      <w:r w:rsidR="00A5445A" w:rsidRPr="006C1B2D">
        <w:rPr>
          <w:bCs/>
        </w:rPr>
        <w:t xml:space="preserve">the 1st subset is made of solely the most important element (i.e. </w:t>
      </w:r>
      <w:ins w:id="288" w:author="Xu, Jason" w:date="2020-01-13T15:24:00Z">
        <w:r w:rsidR="00592049" w:rsidRPr="00FB2524">
          <w:rPr>
            <w:bCs/>
            <w:vertAlign w:val="superscript"/>
          </w:rPr>
          <w:t>23</w:t>
        </w:r>
      </w:ins>
      <w:r w:rsidR="00A5445A" w:rsidRPr="006C1B2D">
        <w:rPr>
          <w:bCs/>
        </w:rPr>
        <w:t xml:space="preserve">Na), </w:t>
      </w:r>
      <w:r w:rsidR="00D14E30" w:rsidRPr="006C1B2D">
        <w:rPr>
          <w:bCs/>
        </w:rPr>
        <w:t xml:space="preserve">the 2nd subset will then include both </w:t>
      </w:r>
      <w:ins w:id="289" w:author="Xu, Jason" w:date="2020-01-13T15:24:00Z">
        <w:r w:rsidR="00592049" w:rsidRPr="00FB2524">
          <w:rPr>
            <w:bCs/>
            <w:vertAlign w:val="superscript"/>
          </w:rPr>
          <w:t>23</w:t>
        </w:r>
      </w:ins>
      <w:r w:rsidR="005951C1" w:rsidRPr="006C1B2D">
        <w:rPr>
          <w:bCs/>
        </w:rPr>
        <w:t xml:space="preserve">Na </w:t>
      </w:r>
      <w:del w:id="290" w:author="Xu, Jason" w:date="2020-01-13T15:26:00Z">
        <w:r w:rsidR="00240EF1" w:rsidRPr="006C1B2D" w:rsidDel="00243446">
          <w:rPr>
            <w:bCs/>
          </w:rPr>
          <w:delText xml:space="preserve">and </w:delText>
        </w:r>
      </w:del>
      <w:ins w:id="291" w:author="Xu, Jason" w:date="2020-01-13T15:26:00Z">
        <w:r w:rsidR="00243446" w:rsidRPr="006C1B2D">
          <w:rPr>
            <w:bCs/>
          </w:rPr>
          <w:t xml:space="preserve">and </w:t>
        </w:r>
        <w:r w:rsidR="00243446" w:rsidRPr="00FB2524">
          <w:rPr>
            <w:bCs/>
            <w:vertAlign w:val="superscript"/>
          </w:rPr>
          <w:t>27</w:t>
        </w:r>
      </w:ins>
      <w:r w:rsidR="00240EF1" w:rsidRPr="006C1B2D">
        <w:rPr>
          <w:bCs/>
        </w:rPr>
        <w:t xml:space="preserve">Al, </w:t>
      </w:r>
      <w:del w:id="292" w:author="Xu, Jason" w:date="2020-01-13T15:26:00Z">
        <w:r w:rsidR="00240EF1" w:rsidRPr="006C1B2D" w:rsidDel="00DF1851">
          <w:rPr>
            <w:bCs/>
          </w:rPr>
          <w:delText>which are</w:delText>
        </w:r>
      </w:del>
      <w:ins w:id="293" w:author="Xu, Jason" w:date="2020-01-13T15:26:00Z">
        <w:r w:rsidR="00DF1851">
          <w:rPr>
            <w:bCs/>
          </w:rPr>
          <w:t>the</w:t>
        </w:r>
      </w:ins>
      <w:r w:rsidR="00240EF1" w:rsidRPr="006C1B2D">
        <w:rPr>
          <w:bCs/>
        </w:rPr>
        <w:t xml:space="preserve"> top two element</w:t>
      </w:r>
      <w:ins w:id="294" w:author="Xu, Jason" w:date="2020-01-13T15:26:00Z">
        <w:r w:rsidR="00DF1851">
          <w:rPr>
            <w:bCs/>
          </w:rPr>
          <w:t>s</w:t>
        </w:r>
      </w:ins>
      <w:del w:id="295" w:author="Xu, Jason" w:date="2020-01-13T15:26:00Z">
        <w:r w:rsidR="00240EF1" w:rsidRPr="006C1B2D" w:rsidDel="00DF1851">
          <w:rPr>
            <w:bCs/>
          </w:rPr>
          <w:delText xml:space="preserve"> from previous ranking</w:delText>
        </w:r>
      </w:del>
      <w:ins w:id="296" w:author="Xu, Jason" w:date="2020-01-13T15:46:00Z">
        <w:r w:rsidR="004748A1">
          <w:rPr>
            <w:rFonts w:hint="eastAsia"/>
            <w:bCs/>
          </w:rPr>
          <w:t>.</w:t>
        </w:r>
      </w:ins>
      <w:del w:id="297" w:author="Xu, Jason" w:date="2020-01-13T15:46:00Z">
        <w:r w:rsidR="00240EF1" w:rsidRPr="006C1B2D" w:rsidDel="004748A1">
          <w:rPr>
            <w:bCs/>
          </w:rPr>
          <w:delText>.</w:delText>
        </w:r>
      </w:del>
      <w:r w:rsidR="00240EF1" w:rsidRPr="006C1B2D">
        <w:rPr>
          <w:bCs/>
        </w:rPr>
        <w:t xml:space="preserve"> Eventually, the </w:t>
      </w:r>
      <w:r w:rsidR="003A74E5" w:rsidRPr="006C1B2D">
        <w:rPr>
          <w:bCs/>
        </w:rPr>
        <w:t xml:space="preserve">30th subset will include all 30 </w:t>
      </w:r>
      <w:r w:rsidR="003A74E5" w:rsidRPr="006C1B2D">
        <w:rPr>
          <w:bCs/>
        </w:rPr>
        <w:lastRenderedPageBreak/>
        <w:t xml:space="preserve">elements in this study. </w:t>
      </w:r>
      <w:ins w:id="298" w:author="Xu, Jason" w:date="2020-01-14T09:47:00Z">
        <w:r w:rsidR="00E43AC8" w:rsidRPr="00FB2524">
          <w:rPr>
            <w:bCs/>
            <w:highlight w:val="yellow"/>
          </w:rPr>
          <w:t>(</w:t>
        </w:r>
        <w:r w:rsidR="00E43AC8" w:rsidRPr="00FB2524">
          <w:rPr>
            <w:rFonts w:hint="eastAsia"/>
            <w:bCs/>
            <w:highlight w:val="yellow"/>
          </w:rPr>
          <w:t>此处如何与下文衔接？</w:t>
        </w:r>
      </w:ins>
      <w:ins w:id="299" w:author="Xu, Jason" w:date="2020-01-14T09:52:00Z">
        <w:r w:rsidR="00F40E60">
          <w:rPr>
            <w:rFonts w:hint="eastAsia"/>
            <w:bCs/>
            <w:highlight w:val="yellow"/>
          </w:rPr>
          <w:t>如何</w:t>
        </w:r>
      </w:ins>
      <w:ins w:id="300" w:author="Xu, Jason" w:date="2020-01-14T09:53:00Z">
        <w:r w:rsidR="00F40E60">
          <w:rPr>
            <w:rFonts w:hint="eastAsia"/>
            <w:bCs/>
            <w:highlight w:val="yellow"/>
          </w:rPr>
          <w:t>接下来说明我们要</w:t>
        </w:r>
        <w:r w:rsidR="009F3B64">
          <w:rPr>
            <w:rFonts w:hint="eastAsia"/>
            <w:bCs/>
            <w:highlight w:val="yellow"/>
          </w:rPr>
          <w:t>做</w:t>
        </w:r>
        <w:r w:rsidR="00F40E60">
          <w:rPr>
            <w:rFonts w:hint="eastAsia"/>
            <w:bCs/>
            <w:highlight w:val="yellow"/>
          </w:rPr>
          <w:t>c</w:t>
        </w:r>
        <w:r w:rsidR="00F40E60">
          <w:rPr>
            <w:bCs/>
            <w:highlight w:val="yellow"/>
          </w:rPr>
          <w:t>lassifier training?</w:t>
        </w:r>
      </w:ins>
      <w:ins w:id="301" w:author="Xu, Jason" w:date="2020-01-14T09:54:00Z">
        <w:r w:rsidR="001E00ED">
          <w:rPr>
            <w:bCs/>
            <w:highlight w:val="yellow"/>
          </w:rPr>
          <w:t xml:space="preserve"> </w:t>
        </w:r>
        <w:r w:rsidR="001E00ED">
          <w:rPr>
            <w:rFonts w:hint="eastAsia"/>
            <w:bCs/>
            <w:highlight w:val="yellow"/>
          </w:rPr>
          <w:t>我的建议是先说</w:t>
        </w:r>
        <w:r w:rsidR="001E00ED">
          <w:rPr>
            <w:bCs/>
            <w:highlight w:val="yellow"/>
          </w:rPr>
          <w:t>classifier training</w:t>
        </w:r>
      </w:ins>
      <w:ins w:id="302" w:author="Xu, Jason" w:date="2020-01-14T10:28:00Z">
        <w:r w:rsidR="00A47882">
          <w:rPr>
            <w:bCs/>
            <w:highlight w:val="yellow"/>
          </w:rPr>
          <w:t xml:space="preserve"> (</w:t>
        </w:r>
        <w:r w:rsidR="006358DA">
          <w:rPr>
            <w:bCs/>
            <w:highlight w:val="yellow"/>
          </w:rPr>
          <w:t>how you fixed the parameter?</w:t>
        </w:r>
        <w:r w:rsidR="00A47882">
          <w:rPr>
            <w:bCs/>
            <w:highlight w:val="yellow"/>
          </w:rPr>
          <w:t>)</w:t>
        </w:r>
      </w:ins>
      <w:ins w:id="303" w:author="Xu, Jason" w:date="2020-01-14T09:54:00Z">
        <w:r w:rsidR="001E00ED">
          <w:rPr>
            <w:bCs/>
            <w:highlight w:val="yellow"/>
          </w:rPr>
          <w:t xml:space="preserve"> </w:t>
        </w:r>
        <w:r w:rsidR="001E00ED">
          <w:rPr>
            <w:rFonts w:hint="eastAsia"/>
            <w:bCs/>
            <w:highlight w:val="yellow"/>
          </w:rPr>
          <w:t>再说如何</w:t>
        </w:r>
        <w:r w:rsidR="006C3056">
          <w:rPr>
            <w:rFonts w:hint="eastAsia"/>
            <w:bCs/>
            <w:highlight w:val="yellow"/>
          </w:rPr>
          <w:t>做的</w:t>
        </w:r>
        <w:r w:rsidR="006C3056">
          <w:rPr>
            <w:rFonts w:hint="eastAsia"/>
            <w:bCs/>
            <w:highlight w:val="yellow"/>
          </w:rPr>
          <w:t>validation</w:t>
        </w:r>
        <w:r w:rsidR="006C3056">
          <w:rPr>
            <w:bCs/>
            <w:highlight w:val="yellow"/>
          </w:rPr>
          <w:t xml:space="preserve"> </w:t>
        </w:r>
        <w:r w:rsidR="006C3056">
          <w:rPr>
            <w:rFonts w:hint="eastAsia"/>
            <w:bCs/>
            <w:highlight w:val="yellow"/>
          </w:rPr>
          <w:t>并提供</w:t>
        </w:r>
      </w:ins>
      <w:ins w:id="304" w:author="Xu, Jason" w:date="2020-01-14T10:00:00Z">
        <w:r w:rsidR="0020235A">
          <w:rPr>
            <w:rFonts w:hint="eastAsia"/>
            <w:bCs/>
            <w:highlight w:val="yellow"/>
          </w:rPr>
          <w:t>相应</w:t>
        </w:r>
      </w:ins>
      <w:ins w:id="305" w:author="Xu, Jason" w:date="2020-01-14T09:54:00Z">
        <w:r w:rsidR="006C3056">
          <w:rPr>
            <w:rFonts w:hint="eastAsia"/>
            <w:bCs/>
            <w:highlight w:val="yellow"/>
          </w:rPr>
          <w:t>结果。</w:t>
        </w:r>
      </w:ins>
      <w:ins w:id="306" w:author="Xu, Jason" w:date="2020-01-14T09:47:00Z">
        <w:r w:rsidR="00E43AC8" w:rsidRPr="00FB2524">
          <w:rPr>
            <w:bCs/>
            <w:highlight w:val="yellow"/>
          </w:rPr>
          <w:t>)</w:t>
        </w:r>
      </w:ins>
    </w:p>
    <w:p w14:paraId="2C9474C7" w14:textId="04283BC1" w:rsidR="00DC026A" w:rsidRDefault="009D6937" w:rsidP="003805CC">
      <w:pPr>
        <w:jc w:val="both"/>
        <w:rPr>
          <w:bCs/>
          <w:highlight w:val="yellow"/>
        </w:rPr>
      </w:pPr>
      <w:del w:id="307" w:author="Xu, Jason" w:date="2020-01-13T15:45:00Z">
        <w:r w:rsidRPr="008D2460" w:rsidDel="00421E6E">
          <w:rPr>
            <w:bCs/>
            <w:sz w:val="18"/>
            <w:szCs w:val="18"/>
            <w:highlight w:val="yellow"/>
            <w:rPrChange w:id="308" w:author="Xu, Jason" w:date="2020-01-14T10:14:00Z">
              <w:rPr>
                <w:bCs/>
                <w:strike/>
              </w:rPr>
            </w:rPrChange>
          </w:rPr>
          <w:delText>Besides c</w:delText>
        </w:r>
        <w:r w:rsidR="00DC026A" w:rsidRPr="008D2460" w:rsidDel="00421E6E">
          <w:rPr>
            <w:bCs/>
            <w:sz w:val="18"/>
            <w:szCs w:val="18"/>
            <w:highlight w:val="yellow"/>
            <w:rPrChange w:id="309" w:author="Xu, Jason" w:date="2020-01-14T10:14:00Z">
              <w:rPr>
                <w:bCs/>
                <w:strike/>
              </w:rPr>
            </w:rPrChange>
          </w:rPr>
          <w:delText xml:space="preserve">orrectly implemented feature selection, </w:delText>
        </w:r>
        <w:commentRangeStart w:id="310"/>
        <w:r w:rsidR="00DC026A" w:rsidRPr="008D2460" w:rsidDel="00421E6E">
          <w:rPr>
            <w:bCs/>
            <w:sz w:val="18"/>
            <w:szCs w:val="18"/>
            <w:highlight w:val="yellow"/>
            <w:rPrChange w:id="311" w:author="Xu, Jason" w:date="2020-01-14T10:14:00Z">
              <w:rPr>
                <w:bCs/>
                <w:strike/>
              </w:rPr>
            </w:rPrChange>
          </w:rPr>
          <w:delText xml:space="preserve">parameter </w:delText>
        </w:r>
        <w:r w:rsidR="00DF61D0" w:rsidRPr="008D2460" w:rsidDel="00421E6E">
          <w:rPr>
            <w:bCs/>
            <w:sz w:val="18"/>
            <w:szCs w:val="18"/>
            <w:highlight w:val="yellow"/>
            <w:rPrChange w:id="312" w:author="Xu, Jason" w:date="2020-01-14T10:14:00Z">
              <w:rPr>
                <w:bCs/>
                <w:strike/>
              </w:rPr>
            </w:rPrChange>
          </w:rPr>
          <w:delText>tuning</w:delText>
        </w:r>
        <w:commentRangeEnd w:id="310"/>
        <w:r w:rsidR="00945F15" w:rsidRPr="008D2460" w:rsidDel="00421E6E">
          <w:rPr>
            <w:rStyle w:val="CommentReference"/>
            <w:sz w:val="18"/>
            <w:szCs w:val="18"/>
            <w:highlight w:val="yellow"/>
            <w:rPrChange w:id="313" w:author="Xu, Jason" w:date="2020-01-14T10:14:00Z">
              <w:rPr>
                <w:rStyle w:val="CommentReference"/>
              </w:rPr>
            </w:rPrChange>
          </w:rPr>
          <w:commentReference w:id="310"/>
        </w:r>
        <w:r w:rsidR="00DF61D0" w:rsidRPr="008D2460" w:rsidDel="00421E6E">
          <w:rPr>
            <w:bCs/>
            <w:sz w:val="18"/>
            <w:szCs w:val="18"/>
            <w:highlight w:val="yellow"/>
            <w:rPrChange w:id="314" w:author="Xu, Jason" w:date="2020-01-14T10:14:00Z">
              <w:rPr>
                <w:bCs/>
              </w:rPr>
            </w:rPrChange>
          </w:rPr>
          <w:delText>,</w:delText>
        </w:r>
        <w:r w:rsidR="00DC026A" w:rsidRPr="008D2460" w:rsidDel="00421E6E">
          <w:rPr>
            <w:bCs/>
            <w:sz w:val="18"/>
            <w:szCs w:val="18"/>
            <w:highlight w:val="yellow"/>
            <w:rPrChange w:id="315" w:author="Xu, Jason" w:date="2020-01-14T10:14:00Z">
              <w:rPr>
                <w:bCs/>
              </w:rPr>
            </w:rPrChange>
          </w:rPr>
          <w:delText xml:space="preserve"> and cross-validation are </w:delText>
        </w:r>
        <w:r w:rsidR="00C21D21" w:rsidRPr="008D2460" w:rsidDel="00421E6E">
          <w:rPr>
            <w:bCs/>
            <w:sz w:val="18"/>
            <w:szCs w:val="18"/>
            <w:highlight w:val="yellow"/>
            <w:rPrChange w:id="316" w:author="Xu, Jason" w:date="2020-01-14T10:14:00Z">
              <w:rPr>
                <w:bCs/>
              </w:rPr>
            </w:rPrChange>
          </w:rPr>
          <w:delText xml:space="preserve">also </w:delText>
        </w:r>
        <w:r w:rsidR="00DC026A" w:rsidRPr="008D2460" w:rsidDel="00421E6E">
          <w:rPr>
            <w:bCs/>
            <w:sz w:val="18"/>
            <w:szCs w:val="18"/>
            <w:highlight w:val="yellow"/>
            <w:rPrChange w:id="317" w:author="Xu, Jason" w:date="2020-01-14T10:14:00Z">
              <w:rPr>
                <w:bCs/>
              </w:rPr>
            </w:rPrChange>
          </w:rPr>
          <w:delText>crucial for model assessment and selection.</w:delText>
        </w:r>
      </w:del>
      <w:ins w:id="318" w:author="Xu, Jason" w:date="2020-01-14T10:13:00Z">
        <w:r w:rsidR="008D0578" w:rsidRPr="008D2460">
          <w:rPr>
            <w:bCs/>
            <w:sz w:val="18"/>
            <w:szCs w:val="18"/>
            <w:highlight w:val="yellow"/>
            <w:rPrChange w:id="319" w:author="Xu, Jason" w:date="2020-01-14T10:14:00Z">
              <w:rPr>
                <w:bCs/>
                <w:strike/>
              </w:rPr>
            </w:rPrChange>
          </w:rPr>
          <w:t>(</w:t>
        </w:r>
        <w:r w:rsidR="008D0578" w:rsidRPr="008D2460">
          <w:rPr>
            <w:rFonts w:hint="eastAsia"/>
            <w:bCs/>
            <w:sz w:val="18"/>
            <w:szCs w:val="18"/>
            <w:highlight w:val="yellow"/>
            <w:rPrChange w:id="320" w:author="Xu, Jason" w:date="2020-01-14T10:14:00Z">
              <w:rPr>
                <w:rFonts w:hint="eastAsia"/>
                <w:bCs/>
              </w:rPr>
            </w:rPrChange>
          </w:rPr>
          <w:t>这一段应该开始</w:t>
        </w:r>
      </w:ins>
      <w:ins w:id="321" w:author="Xu, Jason" w:date="2020-01-14T10:15:00Z">
        <w:r w:rsidR="008D2460">
          <w:rPr>
            <w:rFonts w:hint="eastAsia"/>
            <w:bCs/>
            <w:sz w:val="18"/>
            <w:szCs w:val="18"/>
            <w:highlight w:val="yellow"/>
          </w:rPr>
          <w:t>说</w:t>
        </w:r>
      </w:ins>
      <w:ins w:id="322" w:author="Xu, Jason" w:date="2020-01-14T10:13:00Z">
        <w:r w:rsidR="008D0578" w:rsidRPr="008D2460">
          <w:rPr>
            <w:bCs/>
            <w:sz w:val="18"/>
            <w:szCs w:val="18"/>
            <w:highlight w:val="yellow"/>
            <w:rPrChange w:id="323" w:author="Xu, Jason" w:date="2020-01-14T10:14:00Z">
              <w:rPr>
                <w:bCs/>
              </w:rPr>
            </w:rPrChange>
          </w:rPr>
          <w:t>validation</w:t>
        </w:r>
        <w:r w:rsidR="008D0578" w:rsidRPr="008D2460">
          <w:rPr>
            <w:rFonts w:hint="eastAsia"/>
            <w:bCs/>
            <w:sz w:val="18"/>
            <w:szCs w:val="18"/>
            <w:highlight w:val="yellow"/>
            <w:rPrChange w:id="324" w:author="Xu, Jason" w:date="2020-01-14T10:14:00Z">
              <w:rPr>
                <w:rFonts w:hint="eastAsia"/>
                <w:bCs/>
              </w:rPr>
            </w:rPrChange>
          </w:rPr>
          <w:t>的结果</w:t>
        </w:r>
        <w:r w:rsidR="008D0578" w:rsidRPr="008D2460">
          <w:rPr>
            <w:bCs/>
            <w:sz w:val="18"/>
            <w:szCs w:val="18"/>
            <w:highlight w:val="yellow"/>
            <w:rPrChange w:id="325" w:author="Xu, Jason" w:date="2020-01-14T10:14:00Z">
              <w:rPr>
                <w:bCs/>
                <w:strike/>
              </w:rPr>
            </w:rPrChange>
          </w:rPr>
          <w:t>)</w:t>
        </w:r>
      </w:ins>
      <w:ins w:id="326" w:author="Xu, Jason" w:date="2020-01-14T10:14:00Z">
        <w:r w:rsidR="008D2460" w:rsidRPr="00FB2524">
          <w:rPr>
            <w:bCs/>
            <w:sz w:val="18"/>
            <w:szCs w:val="18"/>
          </w:rPr>
          <w:t xml:space="preserve"> </w:t>
        </w:r>
      </w:ins>
      <w:del w:id="327" w:author="Xu, Jason" w:date="2020-01-13T14:44:00Z">
        <w:r w:rsidR="00DC026A" w:rsidRPr="00B156DD" w:rsidDel="00B156DD">
          <w:rPr>
            <w:bCs/>
          </w:rPr>
          <w:delText xml:space="preserve"> </w:delText>
        </w:r>
      </w:del>
      <w:proofErr w:type="spellStart"/>
      <w:r w:rsidR="00DC026A" w:rsidRPr="00B156DD">
        <w:rPr>
          <w:bCs/>
        </w:rPr>
        <w:t>K</w:t>
      </w:r>
      <w:r w:rsidR="00DC026A">
        <w:rPr>
          <w:bCs/>
        </w:rPr>
        <w:t>rastajic</w:t>
      </w:r>
      <w:proofErr w:type="spellEnd"/>
      <w:r w:rsidR="00DC026A">
        <w:rPr>
          <w:bCs/>
        </w:rPr>
        <w:t xml:space="preserve"> et al. </w:t>
      </w:r>
      <w:r w:rsidR="00DC026A">
        <w:t xml:space="preserve">demonstrated that choosing a set of fixed hyperparameters for </w:t>
      </w:r>
      <w:commentRangeStart w:id="328"/>
      <w:r w:rsidR="00DC026A">
        <w:t xml:space="preserve">cross-validation </w:t>
      </w:r>
      <w:commentRangeEnd w:id="328"/>
      <w:r w:rsidR="00CF3950">
        <w:rPr>
          <w:rStyle w:val="CommentReference"/>
        </w:rPr>
        <w:commentReference w:id="328"/>
      </w:r>
      <w:r w:rsidR="00DC026A">
        <w:t>may not render optimal model performance</w:t>
      </w:r>
      <w:r w:rsidR="00DC026A">
        <w:fldChar w:fldCharType="begin" w:fldLock="1"/>
      </w:r>
      <w:r w:rsidR="009213A7">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DC026A">
        <w:fldChar w:fldCharType="separate"/>
      </w:r>
      <w:r w:rsidR="008E2240" w:rsidRPr="008E2240">
        <w:rPr>
          <w:noProof/>
          <w:vertAlign w:val="superscript"/>
        </w:rPr>
        <w:t>25</w:t>
      </w:r>
      <w:r w:rsidR="00DC026A">
        <w:fldChar w:fldCharType="end"/>
      </w:r>
      <w:r w:rsidR="00DC026A">
        <w:t xml:space="preserve"> </w:t>
      </w:r>
      <w:ins w:id="329" w:author="Xu, Jason" w:date="2020-01-13T14:50:00Z">
        <w:r w:rsidR="00FF068E">
          <w:t>.</w:t>
        </w:r>
      </w:ins>
      <w:del w:id="330" w:author="Xu, Jason" w:date="2020-01-13T14:50:00Z">
        <w:r w:rsidR="00DC026A" w:rsidDel="00FF068E">
          <w:delText xml:space="preserve"> Also, conducting feature selection prior to cross-validation gives too “optimistic result” which may subject to severe selection bias</w:delText>
        </w:r>
        <w:r w:rsidR="00DC026A" w:rsidDel="00FF068E">
          <w:fldChar w:fldCharType="begin" w:fldLock="1"/>
        </w:r>
        <w:r w:rsidR="00B421D9" w:rsidRPr="00D60322" w:rsidDel="00FF068E">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Del="00FF068E">
          <w:fldChar w:fldCharType="separate"/>
        </w:r>
        <w:r w:rsidR="00AF4A4F" w:rsidRPr="006C1B2D" w:rsidDel="00FF068E">
          <w:rPr>
            <w:noProof/>
            <w:vertAlign w:val="superscript"/>
          </w:rPr>
          <w:delText>26</w:delText>
        </w:r>
        <w:r w:rsidR="00DC026A" w:rsidDel="00FF068E">
          <w:fldChar w:fldCharType="end"/>
        </w:r>
        <w:r w:rsidR="00DC026A" w:rsidDel="00FF068E">
          <w:delText>.</w:delText>
        </w:r>
        <w:r w:rsidR="00534CDE" w:rsidDel="00FF068E">
          <w:delText xml:space="preserve"> </w:delText>
        </w:r>
      </w:del>
      <w:r w:rsidR="00DC026A">
        <w:t>In our study,</w:t>
      </w:r>
      <w:r w:rsidR="007F24CE">
        <w:t xml:space="preserve"> </w:t>
      </w:r>
      <w:ins w:id="331" w:author="Xu, Jason" w:date="2020-01-13T15:41:00Z">
        <w:r w:rsidR="003C1CDF">
          <w:t>repeated gri</w:t>
        </w:r>
      </w:ins>
      <w:ins w:id="332" w:author="Xu, Jason" w:date="2020-01-13T15:42:00Z">
        <w:r w:rsidR="003C1CDF">
          <w:t>t search</w:t>
        </w:r>
      </w:ins>
      <w:ins w:id="333" w:author="Xu, Jason" w:date="2020-01-13T15:49:00Z">
        <w:r w:rsidR="00AC7FA1">
          <w:t xml:space="preserve"> cross validation</w:t>
        </w:r>
      </w:ins>
      <w:ins w:id="334" w:author="Xu, Jason" w:date="2020-01-13T15:50:00Z">
        <w:r w:rsidR="00516A5C">
          <w:t xml:space="preserve"> </w:t>
        </w:r>
      </w:ins>
      <w:ins w:id="335" w:author="Xu, Jason" w:date="2020-01-13T15:49:00Z">
        <w:r w:rsidR="00516A5C">
          <w:t>(</w:t>
        </w:r>
      </w:ins>
      <w:r w:rsidR="004B57E3">
        <w:t>RGSCV</w:t>
      </w:r>
      <w:ins w:id="336" w:author="Xu, Jason" w:date="2020-01-13T15:49:00Z">
        <w:r w:rsidR="00516A5C">
          <w:t>)</w:t>
        </w:r>
      </w:ins>
      <w:r w:rsidR="004B57E3">
        <w:t xml:space="preserve"> </w:t>
      </w:r>
      <w:r w:rsidR="00DC026A">
        <w:t>w</w:t>
      </w:r>
      <w:r w:rsidR="004B57E3">
        <w:t>as</w:t>
      </w:r>
      <w:r w:rsidR="00DC026A">
        <w:t xml:space="preserve"> implemented to avoid pitfalls mentioned above</w:t>
      </w:r>
      <w:r w:rsidR="00DC026A">
        <w:rPr>
          <w:bCs/>
        </w:rPr>
        <w:t>.</w:t>
      </w:r>
      <w:r w:rsidR="00DC026A" w:rsidRPr="00A370C4">
        <w:rPr>
          <w:bCs/>
        </w:rPr>
        <w:t xml:space="preserve"> </w:t>
      </w:r>
      <w:r w:rsidR="00005E4E" w:rsidRPr="00A370C4">
        <w:rPr>
          <w:bCs/>
        </w:rPr>
        <w:t xml:space="preserve">A </w:t>
      </w:r>
      <w:commentRangeStart w:id="337"/>
      <w:r w:rsidR="00005E4E" w:rsidRPr="00A370C4">
        <w:rPr>
          <w:bCs/>
        </w:rPr>
        <w:t>two-dimension</w:t>
      </w:r>
      <w:r w:rsidR="00A370C4" w:rsidRPr="00A370C4">
        <w:rPr>
          <w:bCs/>
        </w:rPr>
        <w:t xml:space="preserve">al matrix was shown </w:t>
      </w:r>
      <w:r w:rsidR="00AE7B9D" w:rsidRPr="00A370C4">
        <w:rPr>
          <w:bCs/>
        </w:rPr>
        <w:t>in Fig</w:t>
      </w:r>
      <w:r w:rsidR="00DC026A" w:rsidRPr="00A370C4">
        <w:rPr>
          <w:bCs/>
        </w:rPr>
        <w:t xml:space="preserve"> </w:t>
      </w:r>
      <w:r w:rsidR="00DC026A" w:rsidRPr="00241813">
        <w:rPr>
          <w:bCs/>
        </w:rPr>
        <w:t>4</w:t>
      </w:r>
      <w:r w:rsidR="00F515DC">
        <w:rPr>
          <w:bCs/>
        </w:rPr>
        <w:t xml:space="preserve"> </w:t>
      </w:r>
      <w:r w:rsidR="00F71BE4">
        <w:rPr>
          <w:bCs/>
        </w:rPr>
        <w:t>to d</w:t>
      </w:r>
      <w:r w:rsidR="00F71BE4" w:rsidRPr="00241813">
        <w:rPr>
          <w:bCs/>
        </w:rPr>
        <w:t>emonstrate how the “grid-search” was conducted</w:t>
      </w:r>
      <w:commentRangeEnd w:id="337"/>
      <w:r w:rsidR="008D2460">
        <w:rPr>
          <w:rStyle w:val="CommentReference"/>
        </w:rPr>
        <w:commentReference w:id="337"/>
      </w:r>
      <w:r w:rsidR="00F71BE4" w:rsidRPr="00241813">
        <w:rPr>
          <w:bCs/>
        </w:rPr>
        <w:t>.</w:t>
      </w:r>
      <w:r w:rsidR="00F71BE4">
        <w:rPr>
          <w:bCs/>
        </w:rPr>
        <w:t xml:space="preserve"> Particularly, </w:t>
      </w:r>
      <w:r w:rsidR="00857E9E">
        <w:rPr>
          <w:bCs/>
        </w:rPr>
        <w:t xml:space="preserve">each </w:t>
      </w:r>
      <w:r w:rsidR="00835207">
        <w:rPr>
          <w:bCs/>
        </w:rPr>
        <w:t xml:space="preserve">grid represents </w:t>
      </w:r>
      <w:r w:rsidR="00F515DC">
        <w:rPr>
          <w:bCs/>
        </w:rPr>
        <w:t xml:space="preserve">a </w:t>
      </w:r>
      <w:r w:rsidR="00857E9E">
        <w:rPr>
          <w:bCs/>
        </w:rPr>
        <w:t xml:space="preserve">specific subset-hyperparameter combination. </w:t>
      </w:r>
      <w:r w:rsidR="007F3E6F">
        <w:rPr>
          <w:bCs/>
        </w:rPr>
        <w:t>T</w:t>
      </w:r>
      <w:r w:rsidR="00DC026A">
        <w:rPr>
          <w:bCs/>
        </w:rPr>
        <w:t xml:space="preserve">he </w:t>
      </w:r>
      <w:r w:rsidR="004652A8">
        <w:rPr>
          <w:bCs/>
        </w:rPr>
        <w:t xml:space="preserve">average </w:t>
      </w:r>
      <w:r w:rsidR="003825D0">
        <w:rPr>
          <w:bCs/>
        </w:rPr>
        <w:t xml:space="preserve">classification </w:t>
      </w:r>
      <w:r w:rsidR="007F3E6F">
        <w:rPr>
          <w:bCs/>
        </w:rPr>
        <w:t>accuracy in</w:t>
      </w:r>
      <w:r w:rsidR="003825D0">
        <w:rPr>
          <w:bCs/>
        </w:rPr>
        <w:t xml:space="preserve"> </w:t>
      </w:r>
      <w:r w:rsidR="004652A8">
        <w:rPr>
          <w:bCs/>
        </w:rPr>
        <w:t>each grid</w:t>
      </w:r>
      <w:r w:rsidR="00DC026A">
        <w:rPr>
          <w:bCs/>
        </w:rPr>
        <w:t xml:space="preserve"> </w:t>
      </w:r>
      <w:r w:rsidR="004652A8">
        <w:rPr>
          <w:bCs/>
        </w:rPr>
        <w:t xml:space="preserve">were generated after </w:t>
      </w:r>
      <w:r w:rsidR="00DC026A">
        <w:rPr>
          <w:bCs/>
        </w:rPr>
        <w:t>10-fold cross</w:t>
      </w:r>
      <w:r w:rsidR="004652A8">
        <w:rPr>
          <w:bCs/>
        </w:rPr>
        <w:t>-</w:t>
      </w:r>
      <w:r w:rsidR="00DC026A">
        <w:rPr>
          <w:bCs/>
        </w:rPr>
        <w:t>validation for 10 times.</w:t>
      </w:r>
    </w:p>
    <w:p w14:paraId="0E89A98D" w14:textId="11534BC8" w:rsidR="00010895" w:rsidRDefault="006876C4" w:rsidP="003805CC">
      <w:pPr>
        <w:jc w:val="both"/>
      </w:pPr>
      <w:commentRangeStart w:id="338"/>
      <w:r>
        <w:t>After RGSCV,</w:t>
      </w:r>
      <w:r w:rsidR="007759DD">
        <w:t xml:space="preserve"> </w:t>
      </w:r>
      <w:r w:rsidR="0092073C">
        <w:t xml:space="preserve">model performance via </w:t>
      </w:r>
      <w:r w:rsidR="007759DD">
        <w:t>SVM and R</w:t>
      </w:r>
      <w:r w:rsidR="00F71128">
        <w:t xml:space="preserve">F </w:t>
      </w:r>
      <w:r w:rsidR="00337D51">
        <w:t xml:space="preserve">algorithms </w:t>
      </w:r>
      <w:r w:rsidR="00F71128">
        <w:t xml:space="preserve">were compared side by side. </w:t>
      </w:r>
      <w:r w:rsidR="007759DD">
        <w:t xml:space="preserve"> </w:t>
      </w:r>
      <w:r w:rsidR="0092073C">
        <w:t xml:space="preserve">As </w:t>
      </w:r>
      <w:r w:rsidR="00B6485D">
        <w:t xml:space="preserve">shown in </w:t>
      </w:r>
      <w:r w:rsidR="00B662C2">
        <w:t>Fig 5</w:t>
      </w:r>
      <w:r w:rsidR="008E7CE0">
        <w:t xml:space="preserve">, </w:t>
      </w:r>
      <w:r w:rsidR="00B6485D">
        <w:t xml:space="preserve">by </w:t>
      </w:r>
      <w:r w:rsidR="000B2FCB">
        <w:t xml:space="preserve">using </w:t>
      </w:r>
      <w:r w:rsidR="00337D51">
        <w:t xml:space="preserve">only </w:t>
      </w:r>
      <w:r w:rsidR="00B6485D">
        <w:t>the top ranked element</w:t>
      </w:r>
      <w:ins w:id="339" w:author="Xu, Jason" w:date="2020-01-13T14:51:00Z">
        <w:r w:rsidR="00AF1BA4">
          <w:t xml:space="preserve"> </w:t>
        </w:r>
      </w:ins>
      <w:ins w:id="340" w:author="Xu, Jason" w:date="2020-01-13T14:53:00Z">
        <w:r w:rsidR="009D3D8F" w:rsidRPr="00FB2524">
          <w:rPr>
            <w:vertAlign w:val="superscript"/>
          </w:rPr>
          <w:t>23</w:t>
        </w:r>
      </w:ins>
      <w:del w:id="341" w:author="Xu, Jason" w:date="2020-01-13T14:51:00Z">
        <w:r w:rsidR="00DC026A" w:rsidDel="00AF1BA4">
          <w:delText xml:space="preserve">, </w:delText>
        </w:r>
      </w:del>
      <w:r w:rsidR="00DC026A">
        <w:t xml:space="preserve">Na, </w:t>
      </w:r>
      <w:r w:rsidR="000B2FCB">
        <w:t xml:space="preserve">RF </w:t>
      </w:r>
      <w:r w:rsidR="00DC026A">
        <w:t>achieve</w:t>
      </w:r>
      <w:r w:rsidR="007624F4">
        <w:t>d</w:t>
      </w:r>
      <w:r w:rsidR="00DC026A">
        <w:t xml:space="preserve"> 74.76% classification accuracy</w:t>
      </w:r>
      <w:r w:rsidR="007624F4">
        <w:t>, while for SVM</w:t>
      </w:r>
      <w:r w:rsidR="00337D51">
        <w:t xml:space="preserve"> </w:t>
      </w:r>
      <w:r w:rsidR="007624F4">
        <w:t xml:space="preserve">the </w:t>
      </w:r>
      <w:r w:rsidR="00B803BD">
        <w:t>accuracy</w:t>
      </w:r>
      <w:r w:rsidR="007624F4">
        <w:t xml:space="preserve"> </w:t>
      </w:r>
      <w:r w:rsidR="004C1F1A">
        <w:t>reached</w:t>
      </w:r>
      <w:r w:rsidR="00DC026A">
        <w:t xml:space="preserve"> 67.60%. </w:t>
      </w:r>
      <w:r w:rsidR="00F92FEA">
        <w:t xml:space="preserve">After </w:t>
      </w:r>
      <w:r w:rsidR="00546384">
        <w:t>including</w:t>
      </w:r>
      <w:r w:rsidR="00DC026A">
        <w:t xml:space="preserve"> </w:t>
      </w:r>
      <w:r w:rsidR="00546384">
        <w:t xml:space="preserve">the second </w:t>
      </w:r>
      <w:r w:rsidR="004C1F1A">
        <w:t>element Al</w:t>
      </w:r>
      <w:r w:rsidR="00DC026A">
        <w:t xml:space="preserve">, both RF and </w:t>
      </w:r>
      <w:r w:rsidR="00D14611">
        <w:t>SVM achieved</w:t>
      </w:r>
      <w:r w:rsidR="00DC026A">
        <w:t xml:space="preserve"> very satisfactory </w:t>
      </w:r>
      <w:r w:rsidR="00010895">
        <w:t xml:space="preserve">performance of </w:t>
      </w:r>
      <w:r w:rsidR="00DC026A">
        <w:t xml:space="preserve">99.14% and 89.42% </w:t>
      </w:r>
      <w:r w:rsidR="00802557">
        <w:t>respectively</w:t>
      </w:r>
      <w:r w:rsidR="00DC026A">
        <w:t xml:space="preserve">.  </w:t>
      </w:r>
      <w:commentRangeEnd w:id="338"/>
      <w:r w:rsidR="00430865">
        <w:rPr>
          <w:rStyle w:val="CommentReference"/>
        </w:rPr>
        <w:commentReference w:id="338"/>
      </w:r>
    </w:p>
    <w:p w14:paraId="3CCDF47E" w14:textId="77777777" w:rsidR="0015301B" w:rsidRDefault="00010895" w:rsidP="003805CC">
      <w:pPr>
        <w:jc w:val="both"/>
        <w:rPr>
          <w:ins w:id="342" w:author="Xu, Jason" w:date="2020-01-14T10:25:00Z"/>
        </w:rPr>
      </w:pPr>
      <w:r>
        <w:t xml:space="preserve">Overall, SVM and RF had comparable performance in terms of the classification accuracy, with RF being slightly better within </w:t>
      </w:r>
      <w:r w:rsidR="00A631D4">
        <w:t xml:space="preserve">only </w:t>
      </w:r>
      <w:del w:id="343" w:author="Xu, Jason" w:date="2020-01-13T14:52:00Z">
        <w:r w:rsidR="00A631D4" w:rsidDel="004651BF">
          <w:delText>first</w:delText>
        </w:r>
        <w:r w:rsidDel="004651BF">
          <w:delText xml:space="preserve"> </w:delText>
        </w:r>
      </w:del>
      <w:ins w:id="344" w:author="Xu, Jason" w:date="2020-01-13T14:52:00Z">
        <w:r w:rsidR="004651BF">
          <w:t xml:space="preserve">top </w:t>
        </w:r>
      </w:ins>
      <w:r>
        <w:t>three features (Fig 5). The accuracy</w:t>
      </w:r>
      <w:r w:rsidR="00377CA3">
        <w:t xml:space="preserve"> got</w:t>
      </w:r>
      <w:r>
        <w:t xml:space="preserve"> improved with more top-ranking elements been added, and with only </w:t>
      </w:r>
      <w:r w:rsidR="006A60FE">
        <w:t xml:space="preserve">four </w:t>
      </w:r>
      <w:r>
        <w:t xml:space="preserve">elements (Na, Al, Cd and </w:t>
      </w:r>
      <w:proofErr w:type="spellStart"/>
      <w:r>
        <w:t>Rb</w:t>
      </w:r>
      <w:proofErr w:type="spellEnd"/>
      <w:r>
        <w:t xml:space="preserve">), both SVM and RF led to satisfactory classification models with 100% accuracy. </w:t>
      </w:r>
      <w:ins w:id="345" w:author="Xu, Jason" w:date="2020-01-13T14:54:00Z">
        <w:r w:rsidR="002F3544" w:rsidRPr="00B64528">
          <w:rPr>
            <w:bCs/>
            <w:highlight w:val="yellow"/>
          </w:rPr>
          <w:t>A</w:t>
        </w:r>
        <w:r w:rsidR="002F3544" w:rsidRPr="00B64528">
          <w:rPr>
            <w:rFonts w:hint="eastAsia"/>
            <w:bCs/>
            <w:highlight w:val="yellow"/>
          </w:rPr>
          <w:t>dd</w:t>
        </w:r>
        <w:r w:rsidR="002F3544" w:rsidRPr="00B64528">
          <w:rPr>
            <w:bCs/>
            <w:highlight w:val="yellow"/>
          </w:rPr>
          <w:t xml:space="preserve"> </w:t>
        </w:r>
        <w:r w:rsidR="002F3544" w:rsidRPr="00B64528">
          <w:rPr>
            <w:rFonts w:hint="eastAsia"/>
            <w:bCs/>
            <w:highlight w:val="yellow"/>
          </w:rPr>
          <w:t>in</w:t>
        </w:r>
        <w:r w:rsidR="002F3544" w:rsidRPr="00B64528">
          <w:rPr>
            <w:bCs/>
            <w:highlight w:val="yellow"/>
          </w:rPr>
          <w:t xml:space="preserve"> </w:t>
        </w:r>
        <w:r w:rsidR="002F3544" w:rsidRPr="00B64528">
          <w:rPr>
            <w:rFonts w:hint="eastAsia"/>
            <w:bCs/>
            <w:highlight w:val="yellow"/>
          </w:rPr>
          <w:t>radar</w:t>
        </w:r>
        <w:r w:rsidR="002F3544" w:rsidRPr="00B64528">
          <w:rPr>
            <w:bCs/>
            <w:highlight w:val="yellow"/>
          </w:rPr>
          <w:t xml:space="preserve"> </w:t>
        </w:r>
        <w:r w:rsidR="002F3544" w:rsidRPr="00B64528">
          <w:rPr>
            <w:rFonts w:hint="eastAsia"/>
            <w:bCs/>
            <w:highlight w:val="yellow"/>
          </w:rPr>
          <w:t>plot</w:t>
        </w:r>
        <w:r w:rsidR="002F3544" w:rsidRPr="00B64528">
          <w:rPr>
            <w:bCs/>
            <w:highlight w:val="yellow"/>
          </w:rPr>
          <w:t xml:space="preserve"> and </w:t>
        </w:r>
      </w:ins>
      <w:ins w:id="346" w:author="Xu, Jason" w:date="2020-01-14T10:24:00Z">
        <w:r w:rsidR="0015301B">
          <w:rPr>
            <w:bCs/>
            <w:highlight w:val="yellow"/>
          </w:rPr>
          <w:t xml:space="preserve">some </w:t>
        </w:r>
      </w:ins>
      <w:ins w:id="347" w:author="Xu, Jason" w:date="2020-01-13T14:54:00Z">
        <w:r w:rsidR="002F3544" w:rsidRPr="00B64528">
          <w:rPr>
            <w:bCs/>
            <w:highlight w:val="yellow"/>
          </w:rPr>
          <w:t>explanation</w:t>
        </w:r>
        <w:r w:rsidR="002F3544">
          <w:t xml:space="preserve"> </w:t>
        </w:r>
      </w:ins>
    </w:p>
    <w:p w14:paraId="787359DC" w14:textId="643907B0" w:rsidR="002F3544" w:rsidRDefault="00010895" w:rsidP="003805CC">
      <w:pPr>
        <w:jc w:val="both"/>
        <w:rPr>
          <w:ins w:id="348" w:author="Xu, Jason" w:date="2020-01-13T14:54:00Z"/>
        </w:rPr>
      </w:pPr>
      <w:r>
        <w:t xml:space="preserve">This opens the door for future study on whether </w:t>
      </w:r>
      <w:r w:rsidR="00A45A04">
        <w:t xml:space="preserve">measuring </w:t>
      </w:r>
      <w:r>
        <w:t xml:space="preserve">only a handful of elements could lead to </w:t>
      </w:r>
      <w:r w:rsidR="00CE369C">
        <w:t xml:space="preserve">reliable </w:t>
      </w:r>
      <w:r>
        <w:t>rice classification</w:t>
      </w:r>
      <w:r w:rsidR="00931A11">
        <w:t xml:space="preserve">; </w:t>
      </w:r>
      <w:ins w:id="349" w:author="Xu, Jason" w:date="2020-01-14T10:25:00Z">
        <w:r w:rsidR="0015301B">
          <w:t xml:space="preserve">particularly, </w:t>
        </w:r>
      </w:ins>
      <w:ins w:id="350" w:author="Xu, Jason" w:date="2020-01-14T10:26:00Z">
        <w:r w:rsidR="00B8410C">
          <w:t xml:space="preserve">in this case we </w:t>
        </w:r>
      </w:ins>
      <w:ins w:id="351" w:author="Xu, Jason" w:date="2020-01-14T10:30:00Z">
        <w:r w:rsidR="00D957BB">
          <w:t xml:space="preserve">developed a step-by-step </w:t>
        </w:r>
      </w:ins>
      <w:ins w:id="352" w:author="Xu, Jason" w:date="2020-01-14T10:37:00Z">
        <w:r w:rsidR="0015237E">
          <w:t>scheme</w:t>
        </w:r>
        <w:commentRangeStart w:id="353"/>
        <w:r w:rsidR="0015237E">
          <w:t xml:space="preserve"> </w:t>
        </w:r>
      </w:ins>
      <w:ins w:id="354" w:author="Xu, Jason" w:date="2020-01-14T10:38:00Z">
        <w:r w:rsidR="0015237E">
          <w:t xml:space="preserve">for… </w:t>
        </w:r>
        <w:commentRangeEnd w:id="353"/>
        <w:r w:rsidR="0015237E">
          <w:rPr>
            <w:rStyle w:val="CommentReference"/>
          </w:rPr>
          <w:commentReference w:id="353"/>
        </w:r>
      </w:ins>
    </w:p>
    <w:p w14:paraId="32A9F1A6" w14:textId="72C1D116" w:rsidR="00116557" w:rsidRDefault="00173CD8" w:rsidP="003805CC">
      <w:pPr>
        <w:jc w:val="both"/>
      </w:pPr>
      <w:commentRangeStart w:id="355"/>
      <w:ins w:id="356" w:author="Xu, Jason" w:date="2020-01-13T14:54:00Z">
        <w:r>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357" w:author="Xu, Jason" w:date="2020-01-14T10:38:00Z">
            <w:rPr/>
          </w:rPrChange>
        </w:rPr>
        <w:t>n-field authenticatio</w:t>
      </w:r>
      <w:r w:rsidR="00010895">
        <w:t>n</w:t>
      </w:r>
      <w:r>
        <w:t xml:space="preserve">; even </w:t>
      </w:r>
      <w:del w:id="358"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8B1EFB">
        <w:fldChar w:fldCharType="separate"/>
      </w:r>
      <w:r w:rsidR="008E2240" w:rsidRPr="008E2240">
        <w:rPr>
          <w:noProof/>
          <w:vertAlign w:val="superscript"/>
        </w:rPr>
        <w:t>29</w:t>
      </w:r>
      <w:r w:rsidR="008B1EFB">
        <w:fldChar w:fldCharType="end"/>
      </w:r>
      <w:r w:rsidR="00CE4947" w:rsidRPr="00DA3487">
        <w:rPr>
          <w:vertAlign w:val="superscript"/>
        </w:rPr>
        <w:t>,</w:t>
      </w:r>
      <w:r w:rsidR="00CE4947">
        <w:fldChar w:fldCharType="begin" w:fldLock="1"/>
      </w:r>
      <w:r w:rsidR="009213A7">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30&lt;/sup&gt;","plainTextFormattedCitation":"30","previouslyFormattedCitation":"&lt;sup&gt;30&lt;/sup&gt;"},"properties":{"noteIndex":0},"schema":"https://github.com/citation-style-language/schema/raw/master/csl-citation.json"}</w:instrText>
      </w:r>
      <w:r w:rsidR="00CE4947">
        <w:fldChar w:fldCharType="separate"/>
      </w:r>
      <w:r w:rsidR="008E2240" w:rsidRPr="008E2240">
        <w:rPr>
          <w:noProof/>
          <w:vertAlign w:val="superscript"/>
        </w:rPr>
        <w:t>30</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359" w:author="Xu, Jason" w:date="2020-01-14T10:39:00Z">
        <w:r w:rsidR="00464A23" w:rsidDel="0015237E">
          <w:delText xml:space="preserve"> t</w:delText>
        </w:r>
      </w:del>
      <w:ins w:id="360" w:author="Xu, Jason" w:date="2020-01-14T10:39:00Z">
        <w:r w:rsidR="0015237E">
          <w:t xml:space="preserve"> classification </w:t>
        </w:r>
      </w:ins>
      <w:r w:rsidR="00464A23">
        <w:t xml:space="preserve">model. </w:t>
      </w:r>
    </w:p>
    <w:p w14:paraId="0A6B984A" w14:textId="3122C6B8" w:rsidR="00DC026A" w:rsidRPr="00915496" w:rsidDel="00915496" w:rsidRDefault="00705AB5" w:rsidP="003805CC">
      <w:pPr>
        <w:jc w:val="both"/>
        <w:rPr>
          <w:del w:id="361" w:author="Xu, Jason" w:date="2020-01-07T10:17:00Z"/>
          <w:rPrChange w:id="362" w:author="Xu, Jason" w:date="2020-01-07T10:17:00Z">
            <w:rPr>
              <w:del w:id="363" w:author="Xu, Jason" w:date="2020-01-07T10:17:00Z"/>
              <w:b/>
            </w:rPr>
          </w:rPrChange>
        </w:rPr>
      </w:pPr>
      <w:r>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AD6450">
        <w:fldChar w:fldCharType="separate"/>
      </w:r>
      <w:r w:rsidR="008E2240" w:rsidRPr="008E2240">
        <w:rPr>
          <w:noProof/>
          <w:vertAlign w:val="superscript"/>
        </w:rPr>
        <w:t>29</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9213A7">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31&lt;/sup&gt;","plainTextFormattedCitation":"31","previouslyFormattedCitation":"&lt;sup&gt;31&lt;/sup&gt;"},"properties":{"noteIndex":0},"schema":"https://github.com/citation-style-language/schema/raw/master/csl-citation.json"}</w:instrText>
      </w:r>
      <w:r w:rsidR="00866529">
        <w:fldChar w:fldCharType="separate"/>
      </w:r>
      <w:r w:rsidR="008E2240" w:rsidRPr="008E2240">
        <w:rPr>
          <w:noProof/>
          <w:vertAlign w:val="superscript"/>
        </w:rPr>
        <w:t>31</w:t>
      </w:r>
      <w:r w:rsidR="00866529">
        <w:fldChar w:fldCharType="end"/>
      </w:r>
      <w:r w:rsidR="00866529">
        <w:t xml:space="preserve">. </w:t>
      </w:r>
      <w:r w:rsidR="00907CD2">
        <w:t xml:space="preserve"> </w:t>
      </w:r>
      <w:r w:rsidR="002A7B54">
        <w:t>Instead,</w:t>
      </w:r>
      <w:r w:rsidR="00907CD2">
        <w:t xml:space="preserve"> machine learning </w:t>
      </w:r>
      <w:del w:id="364" w:author="Xu, Jason" w:date="2020-01-14T10:40:00Z">
        <w:r w:rsidR="00907CD2" w:rsidDel="00102EA7">
          <w:delText xml:space="preserve">and </w:delText>
        </w:r>
      </w:del>
      <w:ins w:id="365" w:author="Xu, Jason" w:date="2020-01-14T10:40:00Z">
        <w:r w:rsidR="00102EA7">
          <w:t xml:space="preserve">based </w:t>
        </w:r>
      </w:ins>
      <w:r w:rsidR="002B623F">
        <w:t>multivariate data</w:t>
      </w:r>
      <w:r w:rsidR="00907CD2">
        <w:t xml:space="preserve"> analysis methods </w:t>
      </w:r>
      <w:r w:rsidR="008B38CA">
        <w:t xml:space="preserve">will provide the unique power of processing </w:t>
      </w:r>
      <w:r w:rsidR="002A7B54">
        <w:t xml:space="preserve">complex data. </w:t>
      </w:r>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9213A7">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32&lt;/sup&gt;","plainTextFormattedCitation":"32","previouslyFormattedCitation":"&lt;sup&gt;32&lt;/sup&gt;"},"properties":{"noteIndex":0},"schema":"https://github.com/citation-style-language/schema/raw/master/csl-citation.json"}</w:instrText>
      </w:r>
      <w:r w:rsidR="00792A62">
        <w:fldChar w:fldCharType="separate"/>
      </w:r>
      <w:r w:rsidR="008E2240" w:rsidRPr="008E2240">
        <w:rPr>
          <w:noProof/>
          <w:vertAlign w:val="superscript"/>
        </w:rPr>
        <w:t>32</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366"/>
      <w:del w:id="367" w:author="Xu, Jason" w:date="2020-01-07T10:17:00Z">
        <w:r w:rsidR="00DC026A" w:rsidDel="00915496">
          <w:rPr>
            <w:b/>
          </w:rPr>
          <w:delText>Conclusion</w:delText>
        </w:r>
        <w:r w:rsidR="00062596" w:rsidDel="00915496">
          <w:rPr>
            <w:b/>
          </w:rPr>
          <w:delText xml:space="preserve">s. </w:delText>
        </w:r>
      </w:del>
      <w:commentRangeEnd w:id="366"/>
      <w:r w:rsidR="000F2055">
        <w:rPr>
          <w:rStyle w:val="CommentReference"/>
        </w:rPr>
        <w:commentReference w:id="366"/>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355"/>
      <w:r w:rsidR="00227685">
        <w:rPr>
          <w:rStyle w:val="CommentReference"/>
        </w:rPr>
        <w:commentReference w:id="355"/>
      </w:r>
    </w:p>
    <w:p w14:paraId="4EDDAC5E" w14:textId="4DD20410" w:rsidR="00AC07CF" w:rsidRDefault="0007603F" w:rsidP="003805CC">
      <w:pPr>
        <w:jc w:val="both"/>
        <w:rPr>
          <w:b/>
        </w:rPr>
      </w:pPr>
      <w:r>
        <w:rPr>
          <w:b/>
        </w:rPr>
        <w:lastRenderedPageBreak/>
        <w:t xml:space="preserve">ACKNOWLEDGMENT </w:t>
      </w:r>
    </w:p>
    <w:p w14:paraId="001D7153" w14:textId="5411FF48" w:rsidR="00CE055F" w:rsidRDefault="00411E73" w:rsidP="003805CC">
      <w:pPr>
        <w:jc w:val="both"/>
      </w:pPr>
      <w:r>
        <w:t xml:space="preserve">We </w:t>
      </w:r>
      <w:r w:rsidR="00EE2623">
        <w:t xml:space="preserve">want to </w:t>
      </w:r>
      <w:r>
        <w:t>thank</w:t>
      </w:r>
      <w:r w:rsidR="00CE055F">
        <w:t xml:space="preserve"> Di Wu</w:t>
      </w:r>
      <w:r w:rsidR="00F77516">
        <w:t xml:space="preserve">, Si Lin for their precious support for </w:t>
      </w:r>
      <w:r w:rsidR="0015246E">
        <w:t xml:space="preserve">sample </w:t>
      </w:r>
      <w:r w:rsidR="00B1469C">
        <w:t>acquisition</w:t>
      </w:r>
      <w:r w:rsidR="0015246E">
        <w:t xml:space="preserve"> and preparation. We also appreciate </w:t>
      </w:r>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368" w:author="Xu, Jason" w:date="2020-01-13T14:55:00Z"/>
          <w:b/>
          <w:bCs/>
        </w:rPr>
      </w:pPr>
      <w:commentRangeStart w:id="369"/>
      <w:r w:rsidRPr="007C0490">
        <w:rPr>
          <w:rFonts w:hint="eastAsia"/>
          <w:b/>
          <w:bCs/>
        </w:rPr>
        <w:t>F</w:t>
      </w:r>
      <w:r w:rsidRPr="007C0490">
        <w:rPr>
          <w:b/>
          <w:bCs/>
        </w:rPr>
        <w:t xml:space="preserve">UNDING </w:t>
      </w:r>
      <w:r w:rsidR="00204AEF" w:rsidRPr="007C0490">
        <w:rPr>
          <w:b/>
          <w:bCs/>
        </w:rPr>
        <w:t xml:space="preserve">SOURCES </w:t>
      </w:r>
      <w:commentRangeEnd w:id="369"/>
      <w:r w:rsidR="00DF2003">
        <w:rPr>
          <w:rStyle w:val="CommentReference"/>
        </w:rPr>
        <w:commentReference w:id="369"/>
      </w:r>
    </w:p>
    <w:p w14:paraId="796695E4" w14:textId="665BCEE5" w:rsidR="00173CD8" w:rsidRPr="007C0490" w:rsidRDefault="00173CD8" w:rsidP="003805CC">
      <w:pPr>
        <w:jc w:val="both"/>
        <w:rPr>
          <w:b/>
          <w:bCs/>
        </w:rPr>
      </w:pPr>
      <w:ins w:id="370" w:author="Xu, Jason" w:date="2020-01-13T14:55:00Z">
        <w:r w:rsidRPr="00173CD8">
          <w:rPr>
            <w:b/>
            <w:bCs/>
            <w:highlight w:val="yellow"/>
            <w:rPrChange w:id="371"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61F48C7F" w14:textId="1792ACDD" w:rsidR="0093171E" w:rsidRPr="0093171E" w:rsidRDefault="00FE7C78" w:rsidP="0093171E">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3171E" w:rsidRPr="0093171E">
        <w:rPr>
          <w:rFonts w:ascii="Calibri" w:hAnsi="Calibri" w:cs="Calibri"/>
          <w:noProof/>
          <w:szCs w:val="24"/>
        </w:rPr>
        <w:t>1.</w:t>
      </w:r>
      <w:r w:rsidR="0093171E" w:rsidRPr="0093171E">
        <w:rPr>
          <w:rFonts w:ascii="Calibri" w:hAnsi="Calibri" w:cs="Calibri"/>
          <w:noProof/>
          <w:szCs w:val="24"/>
        </w:rPr>
        <w:tab/>
        <w:t xml:space="preserve">Drivelos, S. A. &amp; Georgiou, C. A. Multi-element and multi-isotope-ratio analysis to determine the geographical origin of foods in the European Union. </w:t>
      </w:r>
      <w:r w:rsidR="0093171E" w:rsidRPr="0093171E">
        <w:rPr>
          <w:rFonts w:ascii="Calibri" w:hAnsi="Calibri" w:cs="Calibri"/>
          <w:i/>
          <w:iCs/>
          <w:noProof/>
          <w:szCs w:val="24"/>
        </w:rPr>
        <w:t>TrAC - Trends Anal. Chem.</w:t>
      </w:r>
      <w:r w:rsidR="0093171E" w:rsidRPr="0093171E">
        <w:rPr>
          <w:rFonts w:ascii="Calibri" w:hAnsi="Calibri" w:cs="Calibri"/>
          <w:noProof/>
          <w:szCs w:val="24"/>
        </w:rPr>
        <w:t xml:space="preserve"> </w:t>
      </w:r>
      <w:r w:rsidR="0093171E" w:rsidRPr="0093171E">
        <w:rPr>
          <w:rFonts w:ascii="Calibri" w:hAnsi="Calibri" w:cs="Calibri"/>
          <w:b/>
          <w:bCs/>
          <w:noProof/>
          <w:szCs w:val="24"/>
        </w:rPr>
        <w:t>40</w:t>
      </w:r>
      <w:r w:rsidR="0093171E" w:rsidRPr="0093171E">
        <w:rPr>
          <w:rFonts w:ascii="Calibri" w:hAnsi="Calibri" w:cs="Calibri"/>
          <w:noProof/>
          <w:szCs w:val="24"/>
        </w:rPr>
        <w:t>, 38–51 (2012).</w:t>
      </w:r>
    </w:p>
    <w:p w14:paraId="7DBEC28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w:t>
      </w:r>
      <w:r w:rsidRPr="0093171E">
        <w:rPr>
          <w:rFonts w:ascii="Calibri" w:hAnsi="Calibri" w:cs="Calibri"/>
          <w:noProof/>
          <w:szCs w:val="24"/>
        </w:rPr>
        <w:tab/>
        <w:t xml:space="preserve">Summary of the Paris Convention for the Protection of Industrial Property (1883). Available at: https://www.wipo.int/treaties/en/ip/paris/summary_paris.html. </w:t>
      </w:r>
    </w:p>
    <w:p w14:paraId="1A3A499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w:t>
      </w:r>
      <w:r w:rsidRPr="0093171E">
        <w:rPr>
          <w:rFonts w:ascii="Calibri" w:hAnsi="Calibri" w:cs="Calibri"/>
          <w:noProof/>
          <w:szCs w:val="24"/>
        </w:rPr>
        <w:tab/>
        <w:t xml:space="preserve">Luykx, D. M. A. M. &amp; Ruth, S. M. Van. Food Chemistry An overview of analytical methods for determining the geographical origin of food products. </w:t>
      </w:r>
      <w:r w:rsidRPr="0093171E">
        <w:rPr>
          <w:rFonts w:ascii="Calibri" w:hAnsi="Calibri" w:cs="Calibri"/>
          <w:b/>
          <w:bCs/>
          <w:noProof/>
          <w:szCs w:val="24"/>
        </w:rPr>
        <w:t>107</w:t>
      </w:r>
      <w:r w:rsidRPr="0093171E">
        <w:rPr>
          <w:rFonts w:ascii="Calibri" w:hAnsi="Calibri" w:cs="Calibri"/>
          <w:noProof/>
          <w:szCs w:val="24"/>
        </w:rPr>
        <w:t>, 897–911 (2008).</w:t>
      </w:r>
    </w:p>
    <w:p w14:paraId="4926839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4.</w:t>
      </w:r>
      <w:r w:rsidRPr="0093171E">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65923DB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5.</w:t>
      </w:r>
      <w:r w:rsidRPr="0093171E">
        <w:rPr>
          <w:rFonts w:ascii="Calibri" w:hAnsi="Calibri" w:cs="Calibri"/>
          <w:noProof/>
          <w:szCs w:val="24"/>
        </w:rPr>
        <w:tab/>
        <w:t xml:space="preserve">Li, Y. Protection of Geographical Indications in China. (2017). Available at: https://www.niuyie.com/protection-of-geographical-indications-in-china/. </w:t>
      </w:r>
    </w:p>
    <w:p w14:paraId="3656B93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6.</w:t>
      </w:r>
      <w:r w:rsidRPr="0093171E">
        <w:rPr>
          <w:rFonts w:ascii="Calibri" w:hAnsi="Calibri" w:cs="Calibri"/>
          <w:noProof/>
          <w:szCs w:val="24"/>
        </w:rPr>
        <w:tab/>
        <w:t xml:space="preserve">FAOSTAT 2017. Available at: http://www.fao.org/faostat/en/?#data/QC. </w:t>
      </w:r>
    </w:p>
    <w:p w14:paraId="380BAEF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7.</w:t>
      </w:r>
      <w:r w:rsidRPr="0093171E">
        <w:rPr>
          <w:rFonts w:ascii="Calibri" w:hAnsi="Calibri" w:cs="Calibri"/>
          <w:noProof/>
          <w:szCs w:val="24"/>
        </w:rPr>
        <w:tab/>
        <w:t xml:space="preserve">Jin, S., Zhang, Y. &amp; Xu, Y. Amount of information and the willingness of consumers to pay for food traceability in China. </w:t>
      </w:r>
      <w:r w:rsidRPr="0093171E">
        <w:rPr>
          <w:rFonts w:ascii="Calibri" w:hAnsi="Calibri" w:cs="Calibri"/>
          <w:i/>
          <w:iCs/>
          <w:noProof/>
          <w:szCs w:val="24"/>
        </w:rPr>
        <w:t>Food Control</w:t>
      </w:r>
      <w:r w:rsidRPr="0093171E">
        <w:rPr>
          <w:rFonts w:ascii="Calibri" w:hAnsi="Calibri" w:cs="Calibri"/>
          <w:noProof/>
          <w:szCs w:val="24"/>
        </w:rPr>
        <w:t xml:space="preserve"> (2017). doi:10.1016/j.foodcont.2017.02.012</w:t>
      </w:r>
    </w:p>
    <w:p w14:paraId="33435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8.</w:t>
      </w:r>
      <w:r w:rsidRPr="0093171E">
        <w:rPr>
          <w:rFonts w:ascii="Calibri" w:hAnsi="Calibri" w:cs="Calibri"/>
          <w:noProof/>
          <w:szCs w:val="24"/>
        </w:rPr>
        <w:tab/>
        <w:t>Veeck, G. Food Safety Concerns and Rice Imports in China : 1998 - 2016. (2017).</w:t>
      </w:r>
    </w:p>
    <w:p w14:paraId="3958602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9.</w:t>
      </w:r>
      <w:r w:rsidRPr="0093171E">
        <w:rPr>
          <w:rFonts w:ascii="Calibri" w:hAnsi="Calibri" w:cs="Calibri"/>
          <w:noProof/>
          <w:szCs w:val="24"/>
        </w:rPr>
        <w:tab/>
        <w:t xml:space="preserve">Qian, L. </w:t>
      </w:r>
      <w:r w:rsidRPr="0093171E">
        <w:rPr>
          <w:rFonts w:ascii="Calibri" w:hAnsi="Calibri" w:cs="Calibri"/>
          <w:i/>
          <w:iCs/>
          <w:noProof/>
          <w:szCs w:val="24"/>
        </w:rPr>
        <w:t>et al.</w:t>
      </w:r>
      <w:r w:rsidRPr="0093171E">
        <w:rPr>
          <w:rFonts w:ascii="Calibri" w:hAnsi="Calibri" w:cs="Calibri"/>
          <w:noProof/>
          <w:szCs w:val="24"/>
        </w:rPr>
        <w:t xml:space="preserve"> Determination of geographical origin of wuchang rice with the geographical indicator by multielement analysis. </w:t>
      </w:r>
      <w:r w:rsidRPr="0093171E">
        <w:rPr>
          <w:rFonts w:ascii="Calibri" w:hAnsi="Calibri" w:cs="Calibri"/>
          <w:i/>
          <w:iCs/>
          <w:noProof/>
          <w:szCs w:val="24"/>
        </w:rPr>
        <w:t>J. Food Qual.</w:t>
      </w:r>
      <w:r w:rsidRPr="0093171E">
        <w:rPr>
          <w:rFonts w:ascii="Calibri" w:hAnsi="Calibri" w:cs="Calibri"/>
          <w:noProof/>
          <w:szCs w:val="24"/>
        </w:rPr>
        <w:t xml:space="preserve"> </w:t>
      </w:r>
      <w:r w:rsidRPr="0093171E">
        <w:rPr>
          <w:rFonts w:ascii="Calibri" w:hAnsi="Calibri" w:cs="Calibri"/>
          <w:b/>
          <w:bCs/>
          <w:noProof/>
          <w:szCs w:val="24"/>
        </w:rPr>
        <w:t>2019</w:t>
      </w:r>
      <w:r w:rsidRPr="0093171E">
        <w:rPr>
          <w:rFonts w:ascii="Calibri" w:hAnsi="Calibri" w:cs="Calibri"/>
          <w:noProof/>
          <w:szCs w:val="24"/>
        </w:rPr>
        <w:t>, (2019).</w:t>
      </w:r>
    </w:p>
    <w:p w14:paraId="0E6CB07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10.</w:t>
      </w:r>
      <w:r w:rsidRPr="0093171E">
        <w:rPr>
          <w:rFonts w:ascii="Calibri" w:hAnsi="Calibri" w:cs="Calibri"/>
          <w:noProof/>
          <w:szCs w:val="24"/>
        </w:rPr>
        <w:tab/>
        <w:t xml:space="preserve">Zhu, L. </w:t>
      </w:r>
      <w:r w:rsidRPr="0093171E">
        <w:rPr>
          <w:rFonts w:ascii="Calibri" w:hAnsi="Calibri" w:cs="Calibri"/>
          <w:i/>
          <w:iCs/>
          <w:noProof/>
          <w:szCs w:val="24"/>
        </w:rPr>
        <w:t>et al.</w:t>
      </w:r>
      <w:r w:rsidRPr="0093171E">
        <w:rPr>
          <w:rFonts w:ascii="Calibri" w:hAnsi="Calibri" w:cs="Calibri"/>
          <w:noProof/>
          <w:szCs w:val="24"/>
        </w:rPr>
        <w:t xml:space="preserve"> Identification of rice varieties and determination of their geographical origin in China using Raman spectroscopy. </w:t>
      </w:r>
      <w:r w:rsidRPr="0093171E">
        <w:rPr>
          <w:rFonts w:ascii="Calibri" w:hAnsi="Calibri" w:cs="Calibri"/>
          <w:i/>
          <w:iCs/>
          <w:noProof/>
          <w:szCs w:val="24"/>
        </w:rPr>
        <w:t>J. Cereal Sci.</w:t>
      </w:r>
      <w:r w:rsidRPr="0093171E">
        <w:rPr>
          <w:rFonts w:ascii="Calibri" w:hAnsi="Calibri" w:cs="Calibri"/>
          <w:noProof/>
          <w:szCs w:val="24"/>
        </w:rPr>
        <w:t xml:space="preserve"> </w:t>
      </w:r>
      <w:r w:rsidRPr="0093171E">
        <w:rPr>
          <w:rFonts w:ascii="Calibri" w:hAnsi="Calibri" w:cs="Calibri"/>
          <w:b/>
          <w:bCs/>
          <w:noProof/>
          <w:szCs w:val="24"/>
        </w:rPr>
        <w:t>82</w:t>
      </w:r>
      <w:r w:rsidRPr="0093171E">
        <w:rPr>
          <w:rFonts w:ascii="Calibri" w:hAnsi="Calibri" w:cs="Calibri"/>
          <w:noProof/>
          <w:szCs w:val="24"/>
        </w:rPr>
        <w:t>, (2018).</w:t>
      </w:r>
    </w:p>
    <w:p w14:paraId="7ABAEDA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11.</w:t>
      </w:r>
      <w:r w:rsidRPr="0093171E">
        <w:rPr>
          <w:rFonts w:ascii="Calibri" w:hAnsi="Calibri" w:cs="Calibri"/>
          <w:noProof/>
          <w:szCs w:val="24"/>
        </w:rPr>
        <w:tab/>
        <w:t>Mertens, B. J. A. &amp; Thompson, M. The authentication of Basmati rice using near infrared spectroscopy. (1993). doi:10.1255/jnirs.8</w:t>
      </w:r>
    </w:p>
    <w:p w14:paraId="703C9F8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12.</w:t>
      </w:r>
      <w:r w:rsidRPr="0093171E">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93171E">
        <w:rPr>
          <w:rFonts w:ascii="Calibri" w:hAnsi="Calibri" w:cs="Calibri"/>
          <w:i/>
          <w:iCs/>
          <w:noProof/>
          <w:szCs w:val="24"/>
        </w:rPr>
        <w:t>J. Raman Spectrosc.</w:t>
      </w:r>
      <w:r w:rsidRPr="0093171E">
        <w:rPr>
          <w:rFonts w:ascii="Calibri" w:hAnsi="Calibri" w:cs="Calibri"/>
          <w:noProof/>
          <w:szCs w:val="24"/>
        </w:rPr>
        <w:t xml:space="preserve"> </w:t>
      </w:r>
      <w:r w:rsidRPr="0093171E">
        <w:rPr>
          <w:rFonts w:ascii="Calibri" w:hAnsi="Calibri" w:cs="Calibri"/>
          <w:b/>
          <w:bCs/>
          <w:noProof/>
          <w:szCs w:val="24"/>
        </w:rPr>
        <w:t>36</w:t>
      </w:r>
      <w:r w:rsidRPr="0093171E">
        <w:rPr>
          <w:rFonts w:ascii="Calibri" w:hAnsi="Calibri" w:cs="Calibri"/>
          <w:noProof/>
          <w:szCs w:val="24"/>
        </w:rPr>
        <w:t>, 541–550 (2005).</w:t>
      </w:r>
    </w:p>
    <w:p w14:paraId="60C1A36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13.</w:t>
      </w:r>
      <w:r w:rsidRPr="0093171E">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141</w:t>
      </w:r>
      <w:r w:rsidRPr="0093171E">
        <w:rPr>
          <w:rFonts w:ascii="Calibri" w:hAnsi="Calibri" w:cs="Calibri"/>
          <w:noProof/>
          <w:szCs w:val="24"/>
        </w:rPr>
        <w:t>, 3504–3509 (2013).</w:t>
      </w:r>
    </w:p>
    <w:p w14:paraId="7FA5EB9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14.</w:t>
      </w:r>
      <w:r w:rsidRPr="0093171E">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93171E">
        <w:rPr>
          <w:rFonts w:ascii="Calibri" w:hAnsi="Calibri" w:cs="Calibri"/>
          <w:i/>
          <w:iCs/>
          <w:noProof/>
          <w:szCs w:val="24"/>
        </w:rPr>
        <w:t>Comput. Electron. Agric.</w:t>
      </w:r>
      <w:r w:rsidRPr="0093171E">
        <w:rPr>
          <w:rFonts w:ascii="Calibri" w:hAnsi="Calibri" w:cs="Calibri"/>
          <w:noProof/>
          <w:szCs w:val="24"/>
        </w:rPr>
        <w:t xml:space="preserve"> </w:t>
      </w:r>
      <w:r w:rsidRPr="0093171E">
        <w:rPr>
          <w:rFonts w:ascii="Calibri" w:hAnsi="Calibri" w:cs="Calibri"/>
          <w:b/>
          <w:bCs/>
          <w:noProof/>
          <w:szCs w:val="24"/>
        </w:rPr>
        <w:t>121</w:t>
      </w:r>
      <w:r w:rsidRPr="0093171E">
        <w:rPr>
          <w:rFonts w:ascii="Calibri" w:hAnsi="Calibri" w:cs="Calibri"/>
          <w:noProof/>
          <w:szCs w:val="24"/>
        </w:rPr>
        <w:t>, 101–107 (2016).</w:t>
      </w:r>
    </w:p>
    <w:p w14:paraId="1B4C363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15.</w:t>
      </w:r>
      <w:r w:rsidRPr="0093171E">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93171E">
        <w:rPr>
          <w:rFonts w:ascii="Calibri" w:hAnsi="Calibri" w:cs="Calibri"/>
          <w:i/>
          <w:iCs/>
          <w:noProof/>
          <w:szCs w:val="24"/>
        </w:rPr>
        <w:t>J. Anal. Test.</w:t>
      </w:r>
      <w:r w:rsidRPr="0093171E">
        <w:rPr>
          <w:rFonts w:ascii="Calibri" w:hAnsi="Calibri" w:cs="Calibri"/>
          <w:noProof/>
          <w:szCs w:val="24"/>
        </w:rPr>
        <w:t xml:space="preserve"> </w:t>
      </w:r>
      <w:r w:rsidRPr="0093171E">
        <w:rPr>
          <w:rFonts w:ascii="Calibri" w:hAnsi="Calibri" w:cs="Calibri"/>
          <w:b/>
          <w:bCs/>
          <w:noProof/>
          <w:szCs w:val="24"/>
        </w:rPr>
        <w:t>2</w:t>
      </w:r>
      <w:r w:rsidRPr="0093171E">
        <w:rPr>
          <w:rFonts w:ascii="Calibri" w:hAnsi="Calibri" w:cs="Calibri"/>
          <w:noProof/>
          <w:szCs w:val="24"/>
        </w:rPr>
        <w:t>, 138–148 (2018).</w:t>
      </w:r>
    </w:p>
    <w:p w14:paraId="55C953C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16.</w:t>
      </w:r>
      <w:r w:rsidRPr="0093171E">
        <w:rPr>
          <w:rFonts w:ascii="Calibri" w:hAnsi="Calibri" w:cs="Calibri"/>
          <w:noProof/>
          <w:szCs w:val="24"/>
        </w:rPr>
        <w:tab/>
        <w:t xml:space="preserve">Maione, C. &amp; Barbosa, R. M. Recent applications of multivariate data analysis methods in the authentication of rice and the most analyzed parameters: A review. </w:t>
      </w:r>
      <w:r w:rsidRPr="0093171E">
        <w:rPr>
          <w:rFonts w:ascii="Calibri" w:hAnsi="Calibri" w:cs="Calibri"/>
          <w:i/>
          <w:iCs/>
          <w:noProof/>
          <w:szCs w:val="24"/>
        </w:rPr>
        <w:t>Crit. Rev. Food Sci. Nutr.</w:t>
      </w:r>
      <w:r w:rsidRPr="0093171E">
        <w:rPr>
          <w:rFonts w:ascii="Calibri" w:hAnsi="Calibri" w:cs="Calibri"/>
          <w:noProof/>
          <w:szCs w:val="24"/>
        </w:rPr>
        <w:t xml:space="preserve"> </w:t>
      </w:r>
      <w:r w:rsidRPr="0093171E">
        <w:rPr>
          <w:rFonts w:ascii="Calibri" w:hAnsi="Calibri" w:cs="Calibri"/>
          <w:b/>
          <w:bCs/>
          <w:noProof/>
          <w:szCs w:val="24"/>
        </w:rPr>
        <w:t>8398</w:t>
      </w:r>
      <w:r w:rsidRPr="0093171E">
        <w:rPr>
          <w:rFonts w:ascii="Calibri" w:hAnsi="Calibri" w:cs="Calibri"/>
          <w:noProof/>
          <w:szCs w:val="24"/>
        </w:rPr>
        <w:t>, 1–12 (2018).</w:t>
      </w:r>
    </w:p>
    <w:p w14:paraId="279F7A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17.</w:t>
      </w:r>
      <w:r w:rsidRPr="0093171E">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93171E">
        <w:rPr>
          <w:rFonts w:ascii="Calibri" w:hAnsi="Calibri" w:cs="Calibri"/>
          <w:i/>
          <w:iCs/>
          <w:noProof/>
          <w:szCs w:val="24"/>
        </w:rPr>
        <w:t>Journal of Food Science</w:t>
      </w:r>
      <w:r w:rsidRPr="0093171E">
        <w:rPr>
          <w:rFonts w:ascii="Calibri" w:hAnsi="Calibri" w:cs="Calibri"/>
          <w:noProof/>
          <w:szCs w:val="24"/>
        </w:rPr>
        <w:t xml:space="preserve"> </w:t>
      </w:r>
      <w:r w:rsidRPr="0093171E">
        <w:rPr>
          <w:rFonts w:ascii="Calibri" w:hAnsi="Calibri" w:cs="Calibri"/>
          <w:b/>
          <w:bCs/>
          <w:noProof/>
          <w:szCs w:val="24"/>
        </w:rPr>
        <w:t>79</w:t>
      </w:r>
      <w:r w:rsidRPr="0093171E">
        <w:rPr>
          <w:rFonts w:ascii="Calibri" w:hAnsi="Calibri" w:cs="Calibri"/>
          <w:noProof/>
          <w:szCs w:val="24"/>
        </w:rPr>
        <w:t>, C1672–C1677 (2014).</w:t>
      </w:r>
    </w:p>
    <w:p w14:paraId="2C254A47"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18.</w:t>
      </w:r>
      <w:r w:rsidRPr="0093171E">
        <w:rPr>
          <w:rFonts w:ascii="Calibri" w:hAnsi="Calibri" w:cs="Calibri"/>
          <w:noProof/>
          <w:szCs w:val="24"/>
        </w:rPr>
        <w:tab/>
        <w:t xml:space="preserve">Brereton, R. G. </w:t>
      </w:r>
      <w:r w:rsidRPr="0093171E">
        <w:rPr>
          <w:rFonts w:ascii="Calibri" w:hAnsi="Calibri" w:cs="Calibri"/>
          <w:i/>
          <w:iCs/>
          <w:noProof/>
          <w:szCs w:val="24"/>
        </w:rPr>
        <w:t>et al.</w:t>
      </w:r>
      <w:r w:rsidRPr="0093171E">
        <w:rPr>
          <w:rFonts w:ascii="Calibri" w:hAnsi="Calibri" w:cs="Calibri"/>
          <w:noProof/>
          <w:szCs w:val="24"/>
        </w:rPr>
        <w:t xml:space="preserve"> Chemometrics in analytical chemistry—part I: history, experimental design and data analysis tools. </w:t>
      </w:r>
      <w:r w:rsidRPr="0093171E">
        <w:rPr>
          <w:rFonts w:ascii="Calibri" w:hAnsi="Calibri" w:cs="Calibri"/>
          <w:i/>
          <w:iCs/>
          <w:noProof/>
          <w:szCs w:val="24"/>
        </w:rPr>
        <w:t>Anal. Bioanal. Chem.</w:t>
      </w:r>
      <w:r w:rsidRPr="0093171E">
        <w:rPr>
          <w:rFonts w:ascii="Calibri" w:hAnsi="Calibri" w:cs="Calibri"/>
          <w:noProof/>
          <w:szCs w:val="24"/>
        </w:rPr>
        <w:t xml:space="preserve"> </w:t>
      </w:r>
      <w:r w:rsidRPr="0093171E">
        <w:rPr>
          <w:rFonts w:ascii="Calibri" w:hAnsi="Calibri" w:cs="Calibri"/>
          <w:b/>
          <w:bCs/>
          <w:noProof/>
          <w:szCs w:val="24"/>
        </w:rPr>
        <w:t>409</w:t>
      </w:r>
      <w:r w:rsidRPr="0093171E">
        <w:rPr>
          <w:rFonts w:ascii="Calibri" w:hAnsi="Calibri" w:cs="Calibri"/>
          <w:noProof/>
          <w:szCs w:val="24"/>
        </w:rPr>
        <w:t>, 5891–5899 (2017).</w:t>
      </w:r>
    </w:p>
    <w:p w14:paraId="2D9F442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19.</w:t>
      </w:r>
      <w:r w:rsidRPr="0093171E">
        <w:rPr>
          <w:rFonts w:ascii="Calibri" w:hAnsi="Calibri" w:cs="Calibri"/>
          <w:noProof/>
          <w:szCs w:val="24"/>
        </w:rPr>
        <w:tab/>
        <w:t xml:space="preserve">Hopfer, H., Nelson, J., Collins, T. S., Heymann, H. &amp; Ebeler, S. E. The combined impact of vineyard origin and processing winery on the elemental profile of red wines.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172</w:t>
      </w:r>
      <w:r w:rsidRPr="0093171E">
        <w:rPr>
          <w:rFonts w:ascii="Calibri" w:hAnsi="Calibri" w:cs="Calibri"/>
          <w:noProof/>
          <w:szCs w:val="24"/>
        </w:rPr>
        <w:t>, 486–496 (2015).</w:t>
      </w:r>
    </w:p>
    <w:p w14:paraId="5205AAF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20.</w:t>
      </w:r>
      <w:r w:rsidRPr="0093171E">
        <w:rPr>
          <w:rFonts w:ascii="Calibri" w:hAnsi="Calibri" w:cs="Calibri"/>
          <w:noProof/>
          <w:szCs w:val="24"/>
        </w:rPr>
        <w:tab/>
        <w:t xml:space="preserve">Breiman, L. Random Forests.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45</w:t>
      </w:r>
      <w:r w:rsidRPr="0093171E">
        <w:rPr>
          <w:rFonts w:ascii="Calibri" w:hAnsi="Calibri" w:cs="Calibri"/>
          <w:noProof/>
          <w:szCs w:val="24"/>
        </w:rPr>
        <w:t>, 5–32 (2001).</w:t>
      </w:r>
    </w:p>
    <w:p w14:paraId="3E7D6F3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21.</w:t>
      </w:r>
      <w:r w:rsidRPr="0093171E">
        <w:rPr>
          <w:rFonts w:ascii="Calibri" w:hAnsi="Calibri" w:cs="Calibri"/>
          <w:noProof/>
          <w:szCs w:val="24"/>
        </w:rPr>
        <w:tab/>
        <w:t xml:space="preserve">Cortes, C. &amp; Vapnik, V. Support-Vector Networks.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20</w:t>
      </w:r>
      <w:r w:rsidRPr="0093171E">
        <w:rPr>
          <w:rFonts w:ascii="Calibri" w:hAnsi="Calibri" w:cs="Calibri"/>
          <w:noProof/>
          <w:szCs w:val="24"/>
        </w:rPr>
        <w:t>, 273–297 (1995).</w:t>
      </w:r>
    </w:p>
    <w:p w14:paraId="6D1FAF5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22.</w:t>
      </w:r>
      <w:r w:rsidRPr="0093171E">
        <w:rPr>
          <w:rFonts w:ascii="Calibri" w:hAnsi="Calibri" w:cs="Calibri"/>
          <w:noProof/>
          <w:szCs w:val="24"/>
        </w:rPr>
        <w:tab/>
        <w:t xml:space="preserve">Dietterich, T. Machine Learning Research: Four Current Directions. </w:t>
      </w:r>
      <w:r w:rsidRPr="0093171E">
        <w:rPr>
          <w:rFonts w:ascii="Calibri" w:hAnsi="Calibri" w:cs="Calibri"/>
          <w:i/>
          <w:iCs/>
          <w:noProof/>
          <w:szCs w:val="24"/>
        </w:rPr>
        <w:t>AI Mag.</w:t>
      </w:r>
      <w:r w:rsidRPr="0093171E">
        <w:rPr>
          <w:rFonts w:ascii="Calibri" w:hAnsi="Calibri" w:cs="Calibri"/>
          <w:noProof/>
          <w:szCs w:val="24"/>
        </w:rPr>
        <w:t xml:space="preserve"> </w:t>
      </w:r>
      <w:r w:rsidRPr="0093171E">
        <w:rPr>
          <w:rFonts w:ascii="Calibri" w:hAnsi="Calibri" w:cs="Calibri"/>
          <w:b/>
          <w:bCs/>
          <w:noProof/>
          <w:szCs w:val="24"/>
        </w:rPr>
        <w:t>18</w:t>
      </w:r>
      <w:r w:rsidRPr="0093171E">
        <w:rPr>
          <w:rFonts w:ascii="Calibri" w:hAnsi="Calibri" w:cs="Calibri"/>
          <w:noProof/>
          <w:szCs w:val="24"/>
        </w:rPr>
        <w:t>, (2000).</w:t>
      </w:r>
    </w:p>
    <w:p w14:paraId="7396CF8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23.</w:t>
      </w:r>
      <w:r w:rsidRPr="0093171E">
        <w:rPr>
          <w:rFonts w:ascii="Calibri" w:hAnsi="Calibri" w:cs="Calibri"/>
          <w:noProof/>
          <w:szCs w:val="24"/>
        </w:rPr>
        <w:tab/>
        <w:t xml:space="preserve">Relief-based feature selection: Introduction and review. </w:t>
      </w:r>
      <w:r w:rsidRPr="0093171E">
        <w:rPr>
          <w:rFonts w:ascii="Calibri" w:hAnsi="Calibri" w:cs="Calibri"/>
          <w:i/>
          <w:iCs/>
          <w:noProof/>
          <w:szCs w:val="24"/>
        </w:rPr>
        <w:t>J. Biomed. Inform.</w:t>
      </w:r>
      <w:r w:rsidRPr="0093171E">
        <w:rPr>
          <w:rFonts w:ascii="Calibri" w:hAnsi="Calibri" w:cs="Calibri"/>
          <w:noProof/>
          <w:szCs w:val="24"/>
        </w:rPr>
        <w:t xml:space="preserve"> </w:t>
      </w:r>
      <w:r w:rsidRPr="0093171E">
        <w:rPr>
          <w:rFonts w:ascii="Calibri" w:hAnsi="Calibri" w:cs="Calibri"/>
          <w:b/>
          <w:bCs/>
          <w:noProof/>
          <w:szCs w:val="24"/>
        </w:rPr>
        <w:t>85</w:t>
      </w:r>
      <w:r w:rsidRPr="0093171E">
        <w:rPr>
          <w:rFonts w:ascii="Calibri" w:hAnsi="Calibri" w:cs="Calibri"/>
          <w:noProof/>
          <w:szCs w:val="24"/>
        </w:rPr>
        <w:t>, 189–203 (2018).</w:t>
      </w:r>
    </w:p>
    <w:p w14:paraId="7BA48B5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24.</w:t>
      </w:r>
      <w:r w:rsidRPr="0093171E">
        <w:rPr>
          <w:rFonts w:ascii="Calibri" w:hAnsi="Calibri" w:cs="Calibri"/>
          <w:noProof/>
          <w:szCs w:val="24"/>
        </w:rPr>
        <w:tab/>
        <w:t xml:space="preserve">Ambroise, C. &amp; McLachlan, G. J. Selection bias in gene extraction on the basis of microarray gene-expression data. </w:t>
      </w:r>
      <w:r w:rsidRPr="0093171E">
        <w:rPr>
          <w:rFonts w:ascii="Calibri" w:hAnsi="Calibri" w:cs="Calibri"/>
          <w:i/>
          <w:iCs/>
          <w:noProof/>
          <w:szCs w:val="24"/>
        </w:rPr>
        <w:t>Proc. Natl. Acad. Sci.</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6562–6566 (2002).</w:t>
      </w:r>
    </w:p>
    <w:p w14:paraId="72818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25.</w:t>
      </w:r>
      <w:r w:rsidRPr="0093171E">
        <w:rPr>
          <w:rFonts w:ascii="Calibri" w:hAnsi="Calibri" w:cs="Calibri"/>
          <w:noProof/>
          <w:szCs w:val="24"/>
        </w:rPr>
        <w:tab/>
        <w:t xml:space="preserve">Krstajic, D., Buturovic, L. J., Leahy, D. E. &amp; Thomas, S. Cross-validation pitfalls when selecting and assessing regression and classification models. </w:t>
      </w:r>
      <w:r w:rsidRPr="0093171E">
        <w:rPr>
          <w:rFonts w:ascii="Calibri" w:hAnsi="Calibri" w:cs="Calibri"/>
          <w:i/>
          <w:iCs/>
          <w:noProof/>
          <w:szCs w:val="24"/>
        </w:rPr>
        <w:t>J. Cheminform.</w:t>
      </w:r>
      <w:r w:rsidRPr="0093171E">
        <w:rPr>
          <w:rFonts w:ascii="Calibri" w:hAnsi="Calibri" w:cs="Calibri"/>
          <w:noProof/>
          <w:szCs w:val="24"/>
        </w:rPr>
        <w:t xml:space="preserve"> </w:t>
      </w:r>
      <w:r w:rsidRPr="0093171E">
        <w:rPr>
          <w:rFonts w:ascii="Calibri" w:hAnsi="Calibri" w:cs="Calibri"/>
          <w:b/>
          <w:bCs/>
          <w:noProof/>
          <w:szCs w:val="24"/>
        </w:rPr>
        <w:t>6</w:t>
      </w:r>
      <w:r w:rsidRPr="0093171E">
        <w:rPr>
          <w:rFonts w:ascii="Calibri" w:hAnsi="Calibri" w:cs="Calibri"/>
          <w:noProof/>
          <w:szCs w:val="24"/>
        </w:rPr>
        <w:t>, 10 (2014).</w:t>
      </w:r>
    </w:p>
    <w:p w14:paraId="6E0FFCD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26.</w:t>
      </w:r>
      <w:r w:rsidRPr="0093171E">
        <w:rPr>
          <w:rFonts w:ascii="Calibri" w:hAnsi="Calibri" w:cs="Calibri"/>
          <w:noProof/>
          <w:szCs w:val="24"/>
        </w:rPr>
        <w:tab/>
        <w:t>Wickham, H., François, R., Henry, L. &amp; Müller, K. dplyr: A Grammar of Data Manipulation. (2019).</w:t>
      </w:r>
    </w:p>
    <w:p w14:paraId="76647356"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27.</w:t>
      </w:r>
      <w:r w:rsidRPr="0093171E">
        <w:rPr>
          <w:rFonts w:ascii="Calibri" w:hAnsi="Calibri" w:cs="Calibri"/>
          <w:noProof/>
          <w:szCs w:val="24"/>
        </w:rPr>
        <w:tab/>
        <w:t>Mundt, A. K. and F. factoextra: Extract and Visualize the Results of Multivariate Data Analyses. (2017).</w:t>
      </w:r>
    </w:p>
    <w:p w14:paraId="06A9AE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28.</w:t>
      </w:r>
      <w:r w:rsidRPr="0093171E">
        <w:rPr>
          <w:rFonts w:ascii="Calibri" w:hAnsi="Calibri" w:cs="Calibri"/>
          <w:noProof/>
          <w:szCs w:val="24"/>
        </w:rPr>
        <w:tab/>
        <w:t xml:space="preserve">Egli, M., Fitze, P. &amp; Oswald, M. Changes in heavy metal contents in an acidic forest soil a  ected by depletion of soil organic matter within the time span 1969 ± 93. </w:t>
      </w:r>
      <w:r w:rsidRPr="0093171E">
        <w:rPr>
          <w:rFonts w:ascii="Calibri" w:hAnsi="Calibri" w:cs="Calibri"/>
          <w:b/>
          <w:bCs/>
          <w:noProof/>
          <w:szCs w:val="24"/>
        </w:rPr>
        <w:t>105</w:t>
      </w:r>
      <w:r w:rsidRPr="0093171E">
        <w:rPr>
          <w:rFonts w:ascii="Calibri" w:hAnsi="Calibri" w:cs="Calibri"/>
          <w:noProof/>
          <w:szCs w:val="24"/>
        </w:rPr>
        <w:t>, 367–379 (1999).</w:t>
      </w:r>
    </w:p>
    <w:p w14:paraId="3692227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29.</w:t>
      </w:r>
      <w:r w:rsidRPr="0093171E">
        <w:rPr>
          <w:rFonts w:ascii="Calibri" w:hAnsi="Calibri" w:cs="Calibri"/>
          <w:noProof/>
          <w:szCs w:val="24"/>
        </w:rPr>
        <w:tab/>
        <w:t xml:space="preserve">Chung, I. M. </w:t>
      </w:r>
      <w:r w:rsidRPr="0093171E">
        <w:rPr>
          <w:rFonts w:ascii="Calibri" w:hAnsi="Calibri" w:cs="Calibri"/>
          <w:i/>
          <w:iCs/>
          <w:noProof/>
          <w:szCs w:val="24"/>
        </w:rPr>
        <w:t>et al.</w:t>
      </w:r>
      <w:r w:rsidRPr="0093171E">
        <w:rPr>
          <w:rFonts w:ascii="Calibri" w:hAnsi="Calibri" w:cs="Calibri"/>
          <w:noProof/>
          <w:szCs w:val="24"/>
        </w:rPr>
        <w:t xml:space="preserve"> Geographic authentication of Asian rice (Oryza sativa L.) using multi-elemental and stable isotopic data combined with multivariate analysis.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240</w:t>
      </w:r>
      <w:r w:rsidRPr="0093171E">
        <w:rPr>
          <w:rFonts w:ascii="Calibri" w:hAnsi="Calibri" w:cs="Calibri"/>
          <w:noProof/>
          <w:szCs w:val="24"/>
        </w:rPr>
        <w:t>, 840–849 (2018).</w:t>
      </w:r>
    </w:p>
    <w:p w14:paraId="1F3FEC9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30.</w:t>
      </w:r>
      <w:r w:rsidRPr="0093171E">
        <w:rPr>
          <w:rFonts w:ascii="Calibri" w:hAnsi="Calibri" w:cs="Calibri"/>
          <w:noProof/>
          <w:szCs w:val="24"/>
        </w:rPr>
        <w:tab/>
        <w:t>Zhang, Y., Song, Q., Yan, J. &amp; Tang, J. Mineral element concentrations in grains of Chinese wheat cultivars. 303–313 (2010). doi:10.1007/s10681-009-0082-6</w:t>
      </w:r>
    </w:p>
    <w:p w14:paraId="7263544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31.</w:t>
      </w:r>
      <w:r w:rsidRPr="0093171E">
        <w:rPr>
          <w:rFonts w:ascii="Calibri" w:hAnsi="Calibri" w:cs="Calibri"/>
          <w:noProof/>
          <w:szCs w:val="24"/>
        </w:rPr>
        <w:tab/>
        <w:t xml:space="preserve">Liu, Z. </w:t>
      </w:r>
      <w:r w:rsidRPr="0093171E">
        <w:rPr>
          <w:rFonts w:ascii="Calibri" w:hAnsi="Calibri" w:cs="Calibri"/>
          <w:i/>
          <w:iCs/>
          <w:noProof/>
          <w:szCs w:val="24"/>
        </w:rPr>
        <w:t>et al.</w:t>
      </w:r>
      <w:r w:rsidRPr="0093171E">
        <w:rPr>
          <w:rFonts w:ascii="Calibri" w:hAnsi="Calibri" w:cs="Calibri"/>
          <w:noProof/>
          <w:szCs w:val="24"/>
        </w:rPr>
        <w:t xml:space="preserve"> Assuring food safety and traceability of polished rice from different production regions in China and Southeast Asia using chemometric models. </w:t>
      </w:r>
      <w:r w:rsidRPr="0093171E">
        <w:rPr>
          <w:rFonts w:ascii="Calibri" w:hAnsi="Calibri" w:cs="Calibri"/>
          <w:i/>
          <w:iCs/>
          <w:noProof/>
          <w:szCs w:val="24"/>
        </w:rPr>
        <w:t>Food Control</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1–10 (2019).</w:t>
      </w:r>
    </w:p>
    <w:p w14:paraId="67A46328" w14:textId="77777777" w:rsidR="0093171E" w:rsidRPr="0093171E" w:rsidRDefault="0093171E" w:rsidP="0093171E">
      <w:pPr>
        <w:autoSpaceDE w:val="0"/>
        <w:autoSpaceDN w:val="0"/>
        <w:adjustRightInd w:val="0"/>
        <w:spacing w:line="240" w:lineRule="auto"/>
        <w:ind w:left="640" w:hanging="640"/>
        <w:rPr>
          <w:rFonts w:ascii="Calibri" w:hAnsi="Calibri" w:cs="Calibri"/>
          <w:noProof/>
        </w:rPr>
      </w:pPr>
      <w:r w:rsidRPr="0093171E">
        <w:rPr>
          <w:rFonts w:ascii="Calibri" w:hAnsi="Calibri" w:cs="Calibri"/>
          <w:noProof/>
          <w:szCs w:val="24"/>
        </w:rPr>
        <w:t>32.</w:t>
      </w:r>
      <w:r w:rsidRPr="0093171E">
        <w:rPr>
          <w:rFonts w:ascii="Calibri" w:hAnsi="Calibri" w:cs="Calibri"/>
          <w:noProof/>
          <w:szCs w:val="24"/>
        </w:rPr>
        <w:tab/>
        <w:t xml:space="preserve">Filzmoser, P. &amp; Group, F. </w:t>
      </w:r>
      <w:r w:rsidRPr="0093171E">
        <w:rPr>
          <w:rFonts w:ascii="Calibri" w:hAnsi="Calibri" w:cs="Calibri"/>
          <w:i/>
          <w:iCs/>
          <w:noProof/>
          <w:szCs w:val="24"/>
        </w:rPr>
        <w:t>Intro. to multivariate statistical Analysis in Chemometrics</w:t>
      </w:r>
      <w:r w:rsidRPr="0093171E">
        <w:rPr>
          <w:rFonts w:ascii="Calibri" w:hAnsi="Calibri" w:cs="Calibri"/>
          <w:noProof/>
          <w:szCs w:val="24"/>
        </w:rPr>
        <w:t>. (2008).</w:t>
      </w:r>
    </w:p>
    <w:p w14:paraId="036ABA18" w14:textId="22752A0E" w:rsidR="003A232E" w:rsidRDefault="00FE7C78" w:rsidP="00976C36">
      <w:pPr>
        <w:pStyle w:val="ListParagraph"/>
        <w:ind w:left="360" w:firstLineChars="0" w:firstLine="0"/>
      </w:pPr>
      <w:r>
        <w:fldChar w:fldCharType="end"/>
      </w:r>
    </w:p>
    <w:p w14:paraId="2EDB059E" w14:textId="77777777" w:rsidR="00D53E6C" w:rsidRDefault="00D53E6C" w:rsidP="00794BC7">
      <w:pPr>
        <w:pStyle w:val="ListParagraph"/>
        <w:ind w:left="360" w:firstLineChars="0" w:firstLine="0"/>
        <w:rPr>
          <w:ins w:id="372" w:author="Xu, Jason" w:date="2020-01-07T10:51:00Z"/>
        </w:rPr>
      </w:pPr>
    </w:p>
    <w:p w14:paraId="5FFCC1F5" w14:textId="77777777" w:rsidR="00D53E6C" w:rsidRDefault="00D53E6C" w:rsidP="00794BC7">
      <w:pPr>
        <w:pStyle w:val="ListParagraph"/>
        <w:ind w:leftChars="327" w:left="719" w:firstLineChars="0" w:firstLine="0"/>
        <w:rPr>
          <w:ins w:id="373" w:author="Xu, Jason" w:date="2020-01-07T10:51:00Z"/>
        </w:rPr>
      </w:pPr>
    </w:p>
    <w:p w14:paraId="529F291C" w14:textId="77777777" w:rsidR="00D53E6C" w:rsidRDefault="00D53E6C" w:rsidP="00794BC7">
      <w:pPr>
        <w:pStyle w:val="ListParagraph"/>
        <w:ind w:leftChars="327" w:left="719" w:firstLineChars="0" w:firstLine="0"/>
        <w:rPr>
          <w:ins w:id="374" w:author="Xu, Jason" w:date="2020-01-07T10:51:00Z"/>
        </w:rPr>
      </w:pPr>
    </w:p>
    <w:p w14:paraId="159EBA25" w14:textId="77777777" w:rsidR="00D53E6C" w:rsidRDefault="00D53E6C" w:rsidP="00794BC7">
      <w:pPr>
        <w:pStyle w:val="ListParagraph"/>
        <w:ind w:leftChars="327" w:left="719" w:firstLineChars="0" w:firstLine="0"/>
        <w:rPr>
          <w:ins w:id="375" w:author="Xu, Jason" w:date="2020-01-07T10:51:00Z"/>
        </w:rPr>
      </w:pPr>
    </w:p>
    <w:p w14:paraId="3CCA5082" w14:textId="77777777" w:rsidR="00D53E6C" w:rsidRDefault="00D53E6C" w:rsidP="00794BC7">
      <w:pPr>
        <w:pStyle w:val="ListParagraph"/>
        <w:ind w:leftChars="327" w:left="719" w:firstLineChars="0" w:firstLine="0"/>
        <w:rPr>
          <w:ins w:id="376" w:author="Xu, Jason" w:date="2020-01-07T10:51:00Z"/>
        </w:rPr>
      </w:pPr>
    </w:p>
    <w:p w14:paraId="10D7D18C" w14:textId="77777777" w:rsidR="00D53E6C" w:rsidRDefault="00D53E6C" w:rsidP="00794BC7">
      <w:pPr>
        <w:pStyle w:val="ListParagraph"/>
        <w:ind w:leftChars="327" w:left="719" w:firstLineChars="0" w:firstLine="0"/>
        <w:rPr>
          <w:ins w:id="377" w:author="Xu, Jason" w:date="2020-01-07T10:51:00Z"/>
        </w:rPr>
      </w:pPr>
    </w:p>
    <w:p w14:paraId="3316D2EE" w14:textId="77777777" w:rsidR="00D53E6C" w:rsidRDefault="00D53E6C" w:rsidP="00794BC7">
      <w:pPr>
        <w:pStyle w:val="ListParagraph"/>
        <w:ind w:leftChars="327" w:left="719" w:firstLineChars="0" w:firstLine="0"/>
        <w:rPr>
          <w:ins w:id="378" w:author="Xu, Jason" w:date="2020-01-07T10:51:00Z"/>
        </w:rPr>
      </w:pPr>
    </w:p>
    <w:p w14:paraId="0D636DDC" w14:textId="77777777" w:rsidR="00D53E6C" w:rsidRDefault="00D53E6C" w:rsidP="00794BC7">
      <w:pPr>
        <w:pStyle w:val="ListParagraph"/>
        <w:ind w:leftChars="327" w:left="719" w:firstLineChars="0" w:firstLine="0"/>
        <w:rPr>
          <w:ins w:id="379" w:author="Xu, Jason" w:date="2020-01-07T10:51:00Z"/>
        </w:rPr>
      </w:pPr>
    </w:p>
    <w:p w14:paraId="5EC82ED9" w14:textId="77777777" w:rsidR="00D53E6C" w:rsidRDefault="00D53E6C" w:rsidP="00794BC7">
      <w:pPr>
        <w:pStyle w:val="ListParagraph"/>
        <w:ind w:leftChars="327" w:left="719" w:firstLineChars="0" w:firstLine="0"/>
        <w:rPr>
          <w:ins w:id="380" w:author="Xu, Jason" w:date="2020-01-07T10:51:00Z"/>
        </w:rPr>
      </w:pPr>
    </w:p>
    <w:p w14:paraId="470DB49B" w14:textId="0E794E94" w:rsidR="00A42C4A" w:rsidRDefault="00F91CAD" w:rsidP="00794BC7">
      <w:pPr>
        <w:pStyle w:val="ListParagraph"/>
        <w:ind w:leftChars="327" w:left="719" w:firstLineChars="0" w:firstLine="0"/>
        <w:rPr>
          <w:ins w:id="381" w:author="Xu, Jason" w:date="2020-01-07T10:40:00Z"/>
        </w:rPr>
      </w:pPr>
      <w:commentRangeStart w:id="382"/>
      <w:ins w:id="383" w:author="Xu, Jason" w:date="2020-01-07T10:40:00Z">
        <w:r>
          <w:rPr>
            <w:rFonts w:hint="eastAsia"/>
          </w:rPr>
          <w:t>T</w:t>
        </w:r>
        <w:r>
          <w:t xml:space="preserve">ABLES </w:t>
        </w:r>
      </w:ins>
      <w:commentRangeEnd w:id="382"/>
      <w:ins w:id="384" w:author="Xu, Jason" w:date="2020-01-07T11:17:00Z">
        <w:r w:rsidR="007E75C0">
          <w:rPr>
            <w:rStyle w:val="CommentReference"/>
          </w:rPr>
          <w:commentReference w:id="382"/>
        </w:r>
      </w:ins>
    </w:p>
    <w:p w14:paraId="07B7923B" w14:textId="6BE13D44" w:rsidR="00AC0804" w:rsidRDefault="00D53E6C" w:rsidP="00794BC7">
      <w:pPr>
        <w:pStyle w:val="ListParagraph"/>
        <w:ind w:leftChars="327" w:left="719" w:firstLineChars="0" w:firstLine="0"/>
        <w:rPr>
          <w:ins w:id="385" w:author="Xu, Jason" w:date="2020-01-07T10:54:00Z"/>
        </w:rPr>
      </w:pPr>
      <w:ins w:id="386"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Chars="327" w:left="719" w:firstLineChars="0" w:firstLine="0"/>
        <w:rPr>
          <w:ins w:id="387" w:author="Xu, Jason" w:date="2020-01-07T10:54:00Z"/>
        </w:rPr>
      </w:pPr>
    </w:p>
    <w:p w14:paraId="78C64B7A" w14:textId="4C40E08E" w:rsidR="001E1278" w:rsidRDefault="001E1278" w:rsidP="00794BC7">
      <w:pPr>
        <w:pStyle w:val="ListParagraph"/>
        <w:ind w:leftChars="327" w:left="719" w:firstLineChars="0" w:firstLine="0"/>
        <w:rPr>
          <w:ins w:id="388" w:author="Xu, Jason" w:date="2020-01-07T10:40:00Z"/>
        </w:rPr>
      </w:pPr>
      <w:ins w:id="389"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Chars="327" w:left="719" w:firstLineChars="0" w:firstLine="0"/>
        <w:rPr>
          <w:ins w:id="390" w:author="Xu, Jason" w:date="2020-01-07T10:40:00Z"/>
        </w:rPr>
      </w:pPr>
      <w:ins w:id="391" w:author="Xu, Jason" w:date="2020-01-07T10:40:00Z">
        <w:r>
          <w:t xml:space="preserve">FIGURES </w:t>
        </w:r>
      </w:ins>
    </w:p>
    <w:p w14:paraId="423D4182" w14:textId="56EECE98" w:rsidR="007C3C12" w:rsidRDefault="009E273A" w:rsidP="00794BC7">
      <w:pPr>
        <w:pStyle w:val="ListParagraph"/>
        <w:ind w:leftChars="327" w:left="719" w:firstLineChars="0" w:firstLine="0"/>
        <w:rPr>
          <w:ins w:id="392" w:author="Xu, Jason" w:date="2020-01-07T10:44:00Z"/>
        </w:rPr>
      </w:pPr>
      <w:ins w:id="393"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Chars="327" w:left="719" w:firstLineChars="0" w:firstLine="0"/>
        <w:rPr>
          <w:ins w:id="394" w:author="Xu, Jason" w:date="2020-01-07T10:44:00Z"/>
        </w:rPr>
      </w:pPr>
    </w:p>
    <w:p w14:paraId="73D49510" w14:textId="77777777" w:rsidR="003B354A" w:rsidRDefault="003B354A" w:rsidP="003B354A">
      <w:pPr>
        <w:ind w:leftChars="164" w:left="361"/>
        <w:rPr>
          <w:ins w:id="395" w:author="Xu, Jason" w:date="2020-01-07T10:44:00Z"/>
        </w:rPr>
      </w:pPr>
      <w:ins w:id="396" w:author="Xu, Jason" w:date="2020-01-07T10:44:00Z">
        <w:r>
          <w:t>(</w:t>
        </w:r>
        <w:r>
          <w:rPr>
            <w:rFonts w:hint="eastAsia"/>
          </w:rPr>
          <w:t>a</w:t>
        </w:r>
        <w:r>
          <w:t>)</w:t>
        </w:r>
      </w:ins>
    </w:p>
    <w:p w14:paraId="3D6781C5" w14:textId="77777777" w:rsidR="003B354A" w:rsidRDefault="003B354A" w:rsidP="003B354A">
      <w:pPr>
        <w:ind w:leftChars="164" w:left="361"/>
        <w:rPr>
          <w:ins w:id="397" w:author="Xu, Jason" w:date="2020-01-07T10:44:00Z"/>
          <w:noProof/>
        </w:rPr>
      </w:pPr>
      <w:ins w:id="398"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164" w:left="361"/>
        <w:jc w:val="center"/>
        <w:rPr>
          <w:ins w:id="399" w:author="Xu, Jason" w:date="2020-01-07T10:44:00Z"/>
          <w:noProof/>
        </w:rPr>
      </w:pPr>
    </w:p>
    <w:p w14:paraId="23896E8A" w14:textId="77777777" w:rsidR="003B354A" w:rsidRDefault="003B354A" w:rsidP="003B354A">
      <w:pPr>
        <w:ind w:leftChars="164" w:left="361"/>
        <w:rPr>
          <w:ins w:id="400" w:author="Xu, Jason" w:date="2020-01-07T10:44:00Z"/>
        </w:rPr>
      </w:pPr>
      <w:ins w:id="401"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164" w:left="361"/>
        <w:rPr>
          <w:ins w:id="402" w:author="Xu, Jason" w:date="2020-01-07T10:44:00Z"/>
        </w:rPr>
      </w:pPr>
      <w:ins w:id="403"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164" w:left="361"/>
        <w:jc w:val="center"/>
        <w:rPr>
          <w:ins w:id="404" w:author="Xu, Jason" w:date="2020-01-07T10:44:00Z"/>
        </w:rPr>
      </w:pPr>
    </w:p>
    <w:p w14:paraId="40BD6FA0" w14:textId="77777777" w:rsidR="003B354A" w:rsidRDefault="003B354A" w:rsidP="003B354A">
      <w:pPr>
        <w:ind w:leftChars="164" w:left="361"/>
        <w:rPr>
          <w:ins w:id="405" w:author="Xu, Jason" w:date="2020-01-07T10:44:00Z"/>
        </w:rPr>
      </w:pPr>
      <w:ins w:id="406"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164" w:left="361"/>
        <w:rPr>
          <w:ins w:id="407" w:author="Xu, Jason" w:date="2020-01-07T10:49:00Z"/>
        </w:rPr>
      </w:pPr>
      <w:ins w:id="408"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164" w:left="361"/>
        <w:rPr>
          <w:ins w:id="409" w:author="Xu, Jason" w:date="2020-01-07T10:49:00Z"/>
        </w:rPr>
      </w:pPr>
      <w:ins w:id="410" w:author="Xu, Jason" w:date="2020-01-07T10:49:00Z">
        <w:r w:rsidRPr="001F002A">
          <w:t xml:space="preserve">Fig. </w:t>
        </w:r>
        <w:r>
          <w:t>3</w:t>
        </w:r>
        <w:r w:rsidRPr="001F002A">
          <w:t xml:space="preserve">. Relative variable importance based on </w:t>
        </w:r>
        <w:r>
          <w:t xml:space="preserve">Relief </w:t>
        </w:r>
        <w:proofErr w:type="gramStart"/>
        <w:r>
          <w:t>algorithm</w:t>
        </w:r>
      </w:ins>
      <w:ins w:id="411" w:author="Xu, Jason" w:date="2020-01-14T09:44:00Z">
        <w:r w:rsidR="00B03D5D">
          <w:t xml:space="preserve"> </w:t>
        </w:r>
      </w:ins>
      <w:ins w:id="412" w:author="Xu, Jason" w:date="2020-01-07T10:49:00Z">
        <w:r w:rsidRPr="001F002A">
          <w:t>.</w:t>
        </w:r>
        <w:proofErr w:type="gramEnd"/>
        <w:r>
          <w:t xml:space="preserve"> </w:t>
        </w:r>
      </w:ins>
    </w:p>
    <w:p w14:paraId="0DC04FC0" w14:textId="2FA50B50" w:rsidR="00CE3C33" w:rsidRDefault="00CE3C33" w:rsidP="00CE3C33">
      <w:pPr>
        <w:ind w:leftChars="164" w:left="361"/>
        <w:rPr>
          <w:ins w:id="413" w:author="Xu, Jason" w:date="2020-01-07T10:50:00Z"/>
        </w:rPr>
      </w:pPr>
      <w:commentRangeStart w:id="414"/>
      <w:commentRangeEnd w:id="414"/>
      <w:ins w:id="415" w:author="Xu, Jason" w:date="2020-01-07T10:50:00Z">
        <w:r>
          <w:rPr>
            <w:rStyle w:val="CommentReference"/>
          </w:rPr>
          <w:commentReference w:id="414"/>
        </w:r>
      </w:ins>
    </w:p>
    <w:p w14:paraId="25C02D80" w14:textId="31205822" w:rsidR="00CE3C33" w:rsidRDefault="00CE3C33" w:rsidP="00CE3C33">
      <w:pPr>
        <w:ind w:leftChars="164" w:left="361"/>
        <w:rPr>
          <w:ins w:id="416" w:author="Xu, Jason" w:date="2020-01-07T10:50:00Z"/>
        </w:rPr>
      </w:pPr>
    </w:p>
    <w:p w14:paraId="589E5C8B" w14:textId="5FAC1F23" w:rsidR="00CE3C33" w:rsidRDefault="00CE3C33" w:rsidP="00CE3C33">
      <w:pPr>
        <w:ind w:leftChars="164" w:left="361"/>
        <w:rPr>
          <w:ins w:id="417" w:author="Xu, Jason" w:date="2020-01-07T10:50:00Z"/>
        </w:rPr>
      </w:pPr>
    </w:p>
    <w:p w14:paraId="4E51208E" w14:textId="7087D0AB" w:rsidR="00CE3C33" w:rsidRDefault="00CE3C33" w:rsidP="00CE3C33">
      <w:pPr>
        <w:ind w:leftChars="164" w:left="361"/>
        <w:rPr>
          <w:ins w:id="418" w:author="Xu, Jason" w:date="2020-01-07T10:50:00Z"/>
        </w:rPr>
      </w:pPr>
    </w:p>
    <w:p w14:paraId="195ABC2F" w14:textId="75D1C4CB" w:rsidR="00CE3C33" w:rsidRDefault="00CE3C33" w:rsidP="00CE3C33">
      <w:pPr>
        <w:ind w:leftChars="164" w:left="361"/>
        <w:rPr>
          <w:ins w:id="419" w:author="Xu, Jason" w:date="2020-01-07T10:50:00Z"/>
        </w:rPr>
      </w:pPr>
    </w:p>
    <w:p w14:paraId="48F20D52" w14:textId="77777777" w:rsidR="00CE3C33" w:rsidRDefault="00CE3C33" w:rsidP="00CE3C33">
      <w:pPr>
        <w:ind w:leftChars="164" w:left="361"/>
        <w:rPr>
          <w:ins w:id="420" w:author="Xu, Jason" w:date="2020-01-07T10:50:00Z"/>
        </w:rPr>
      </w:pPr>
    </w:p>
    <w:p w14:paraId="08F5F01D" w14:textId="77777777" w:rsidR="00CE3C33" w:rsidRDefault="00CE3C33" w:rsidP="00CE3C33">
      <w:pPr>
        <w:ind w:leftChars="164" w:left="361"/>
        <w:rPr>
          <w:ins w:id="421" w:author="Xu, Jason" w:date="2020-01-07T10:50:00Z"/>
        </w:rPr>
      </w:pPr>
    </w:p>
    <w:p w14:paraId="5E093C89" w14:textId="77777777" w:rsidR="00CE3C33" w:rsidRDefault="00CE3C33" w:rsidP="00CE3C33">
      <w:pPr>
        <w:ind w:leftChars="164" w:left="361"/>
        <w:rPr>
          <w:ins w:id="422" w:author="Xu, Jason" w:date="2020-01-07T10:50:00Z"/>
        </w:rPr>
      </w:pPr>
    </w:p>
    <w:p w14:paraId="23642FDC" w14:textId="77777777" w:rsidR="00CE3C33" w:rsidRDefault="00CE3C33" w:rsidP="00CE3C33">
      <w:pPr>
        <w:ind w:leftChars="164" w:left="361"/>
        <w:rPr>
          <w:ins w:id="423" w:author="Xu, Jason" w:date="2020-01-07T10:50:00Z"/>
        </w:rPr>
      </w:pPr>
    </w:p>
    <w:p w14:paraId="558CC777" w14:textId="77777777" w:rsidR="00CE3C33" w:rsidRDefault="00CE3C33" w:rsidP="00CE3C33">
      <w:pPr>
        <w:ind w:leftChars="164" w:left="361"/>
        <w:rPr>
          <w:ins w:id="424" w:author="Xu, Jason" w:date="2020-01-07T10:50:00Z"/>
        </w:rPr>
      </w:pPr>
    </w:p>
    <w:p w14:paraId="14CCF115" w14:textId="77777777" w:rsidR="00CE3C33" w:rsidRDefault="00CE3C33" w:rsidP="00CE3C33">
      <w:pPr>
        <w:ind w:leftChars="164" w:left="361"/>
        <w:rPr>
          <w:ins w:id="425" w:author="Xu, Jason" w:date="2020-01-07T10:50:00Z"/>
        </w:rPr>
      </w:pPr>
    </w:p>
    <w:p w14:paraId="154965BC" w14:textId="77777777" w:rsidR="00CE3C33" w:rsidRDefault="00CE3C33" w:rsidP="00CE3C33">
      <w:pPr>
        <w:ind w:leftChars="164" w:left="361"/>
        <w:rPr>
          <w:ins w:id="426" w:author="Xu, Jason" w:date="2020-01-07T10:50:00Z"/>
        </w:rPr>
      </w:pPr>
    </w:p>
    <w:p w14:paraId="50A6019E" w14:textId="77777777" w:rsidR="00CE3C33" w:rsidRDefault="00CE3C33" w:rsidP="00CE3C33">
      <w:pPr>
        <w:pStyle w:val="Caption"/>
        <w:keepNext/>
        <w:ind w:leftChars="164" w:left="361"/>
        <w:rPr>
          <w:ins w:id="427" w:author="Xu, Jason" w:date="2020-01-07T10:50:00Z"/>
        </w:rPr>
      </w:pPr>
    </w:p>
    <w:p w14:paraId="0B98EFDB" w14:textId="77777777" w:rsidR="00CE3C33" w:rsidRDefault="00CE3C33" w:rsidP="00CE3C33">
      <w:pPr>
        <w:ind w:leftChars="164" w:left="361"/>
        <w:rPr>
          <w:ins w:id="428" w:author="Xu, Jason" w:date="2020-01-07T10:50:00Z"/>
        </w:rPr>
      </w:pPr>
      <w:ins w:id="429"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ind w:leftChars="164" w:left="361"/>
        <w:jc w:val="both"/>
        <w:rPr>
          <w:ins w:id="430" w:author="Xu, Jason" w:date="2020-01-07T10:50:00Z"/>
        </w:rPr>
      </w:pPr>
      <w:ins w:id="431"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164" w:left="361"/>
        <w:rPr>
          <w:ins w:id="432" w:author="Xu, Jason" w:date="2020-01-07T10:50:00Z"/>
        </w:rPr>
      </w:pPr>
      <w:ins w:id="433"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Chars="327" w:left="719" w:firstLineChars="0" w:firstLine="0"/>
        <w:rPr>
          <w:ins w:id="434" w:author="Xu, Jason" w:date="2020-01-07T11:17:00Z"/>
        </w:rPr>
      </w:pPr>
      <w:ins w:id="435"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7D82875A" w:rsidR="0009675C" w:rsidRPr="00EE7B19" w:rsidRDefault="0009675C" w:rsidP="00794BC7">
      <w:pPr>
        <w:pStyle w:val="ListParagraph"/>
        <w:ind w:left="360" w:firstLineChars="0" w:firstLine="0"/>
      </w:pPr>
      <w:ins w:id="436"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437"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F853D9" w:rsidRDefault="00F853D9">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F853D9" w:rsidRDefault="00F853D9">
      <w:pPr>
        <w:pStyle w:val="CommentText"/>
      </w:pPr>
      <w:r>
        <w:rPr>
          <w:rStyle w:val="CommentReference"/>
        </w:rPr>
        <w:annotationRef/>
      </w:r>
      <w:r>
        <w:t>Address/ affiliation TBC</w:t>
      </w:r>
    </w:p>
  </w:comment>
  <w:comment w:id="4" w:author="Xu, Jason" w:date="2020-01-13T13:34:00Z" w:initials="XJ">
    <w:p w14:paraId="670402E5" w14:textId="048B8904" w:rsidR="00F853D9" w:rsidRDefault="00F853D9">
      <w:pPr>
        <w:pStyle w:val="CommentText"/>
      </w:pPr>
      <w:r>
        <w:rPr>
          <w:rStyle w:val="CommentReference"/>
        </w:rPr>
        <w:annotationRef/>
      </w:r>
      <w:r>
        <w:t xml:space="preserve">May need to be examined when all changes in context are done. </w:t>
      </w:r>
    </w:p>
  </w:comment>
  <w:comment w:id="6" w:author="Xu, Jason" w:date="2020-01-02T14:22:00Z" w:initials="XJ">
    <w:p w14:paraId="7D5A6320" w14:textId="5B91ACCE" w:rsidR="00F853D9" w:rsidRDefault="00F853D9" w:rsidP="00EF5499">
      <w:pPr>
        <w:pStyle w:val="CommentText"/>
      </w:pPr>
      <w:r>
        <w:rPr>
          <w:rStyle w:val="CommentReference"/>
        </w:rPr>
        <w:annotationRef/>
      </w:r>
      <w:r>
        <w:rPr>
          <w:rFonts w:hint="eastAsia"/>
        </w:rPr>
        <w:t>Q</w:t>
      </w:r>
      <w:r>
        <w:t xml:space="preserve">uick Summary: </w:t>
      </w:r>
    </w:p>
    <w:p w14:paraId="55E156B1" w14:textId="77777777" w:rsidR="00F853D9" w:rsidRDefault="00F853D9" w:rsidP="00F06F57">
      <w:pPr>
        <w:pStyle w:val="CommentText"/>
        <w:numPr>
          <w:ilvl w:val="0"/>
          <w:numId w:val="19"/>
        </w:numPr>
        <w:ind w:leftChars="246" w:left="901"/>
      </w:pPr>
      <w:r>
        <w:t xml:space="preserve"> Modification on the intro. of GI part </w:t>
      </w:r>
    </w:p>
    <w:p w14:paraId="62D4240D" w14:textId="0CC352E4" w:rsidR="00F853D9" w:rsidRDefault="00F853D9" w:rsidP="00F06F57">
      <w:pPr>
        <w:pStyle w:val="CommentText"/>
        <w:numPr>
          <w:ilvl w:val="0"/>
          <w:numId w:val="19"/>
        </w:numPr>
        <w:ind w:leftChars="246" w:left="901"/>
      </w:pPr>
      <w:r>
        <w:rPr>
          <w:rFonts w:hint="eastAsia"/>
        </w:rPr>
        <w:t>D</w:t>
      </w:r>
      <w:r>
        <w:t xml:space="preserve">eleted irrelevant details, e.g.  content of using spectrometry (e.g. NIR), solely focusing on elemental profiling </w:t>
      </w:r>
    </w:p>
    <w:p w14:paraId="17BDF65C" w14:textId="08F8C44A" w:rsidR="00F853D9" w:rsidRDefault="00F853D9" w:rsidP="00F06F57">
      <w:pPr>
        <w:pStyle w:val="CommentText"/>
        <w:numPr>
          <w:ilvl w:val="0"/>
          <w:numId w:val="19"/>
        </w:numPr>
        <w:ind w:leftChars="246" w:left="901"/>
      </w:pPr>
      <w:r>
        <w:rPr>
          <w:rFonts w:hint="eastAsia"/>
        </w:rPr>
        <w:t xml:space="preserve"> </w:t>
      </w:r>
      <w:r>
        <w:t xml:space="preserve">Removed intro. of RF and SVM. Details can be found in the method </w:t>
      </w:r>
    </w:p>
  </w:comment>
  <w:comment w:id="13" w:author="Xu, Jason" w:date="2019-09-20T15:52:00Z" w:initials="XJ">
    <w:p w14:paraId="20A4FAD4" w14:textId="1E390110" w:rsidR="00F853D9" w:rsidRDefault="00F853D9">
      <w:pPr>
        <w:pStyle w:val="CommentText"/>
      </w:pPr>
      <w:r>
        <w:rPr>
          <w:rStyle w:val="CommentReference"/>
        </w:rPr>
        <w:annotationRef/>
      </w:r>
      <w:r>
        <w:t>term</w:t>
      </w:r>
    </w:p>
  </w:comment>
  <w:comment w:id="14" w:author="Xu, Jason" w:date="2019-12-12T10:52:00Z" w:initials="XJ">
    <w:p w14:paraId="02451297" w14:textId="25519989" w:rsidR="00F853D9" w:rsidRDefault="00F853D9">
      <w:pPr>
        <w:pStyle w:val="CommentText"/>
      </w:pPr>
      <w:r>
        <w:rPr>
          <w:rStyle w:val="CommentReference"/>
        </w:rPr>
        <w:annotationRef/>
      </w:r>
      <w:r>
        <w:rPr>
          <w:rFonts w:hint="eastAsia"/>
        </w:rPr>
        <w:t>I</w:t>
      </w:r>
      <w:r>
        <w:t xml:space="preserve">t is hard to find evidence supporting this </w:t>
      </w:r>
    </w:p>
  </w:comment>
  <w:comment w:id="15" w:author="Peng, Hong" w:date="2019-09-20T11:03:00Z" w:initials="PH">
    <w:p w14:paraId="2B7CA925" w14:textId="7F56FED3" w:rsidR="00F853D9" w:rsidRDefault="00F853D9">
      <w:pPr>
        <w:pStyle w:val="CommentText"/>
      </w:pPr>
      <w:r>
        <w:rPr>
          <w:rStyle w:val="CommentReference"/>
        </w:rPr>
        <w:annotationRef/>
      </w:r>
      <w:r>
        <w:t>It’s always better to discuss or state from a same angle, e.g. regulations vs. law enforcement officials.</w:t>
      </w:r>
    </w:p>
  </w:comment>
  <w:comment w:id="20" w:author="Xu, Jason" w:date="2019-09-20T16:04:00Z" w:initials="XJ">
    <w:p w14:paraId="599CD195" w14:textId="612A1D2A" w:rsidR="00F853D9" w:rsidRDefault="00F853D9">
      <w:pPr>
        <w:pStyle w:val="CommentText"/>
      </w:pPr>
      <w:r>
        <w:rPr>
          <w:rStyle w:val="CommentReference"/>
        </w:rPr>
        <w:annotationRef/>
      </w:r>
      <w:r>
        <w:t>M</w:t>
      </w:r>
      <w:r>
        <w:rPr>
          <w:rFonts w:hint="eastAsia"/>
        </w:rPr>
        <w:t>ention</w:t>
      </w:r>
      <w:r>
        <w:t xml:space="preserve"> the incident in Wuchang … How many GI rice in China? </w:t>
      </w:r>
    </w:p>
  </w:comment>
  <w:comment w:id="23" w:author="Peng, Hong" w:date="2019-09-20T13:46:00Z" w:initials="PH">
    <w:p w14:paraId="35BEF41F" w14:textId="77777777" w:rsidR="00F853D9" w:rsidRDefault="00F853D9" w:rsidP="00F949BC">
      <w:pPr>
        <w:pStyle w:val="CommentText"/>
      </w:pPr>
      <w:r>
        <w:rPr>
          <w:rStyle w:val="CommentReference"/>
        </w:rPr>
        <w:annotationRef/>
      </w:r>
      <w:r>
        <w:t>Pay attention to this, always focusing on one subject, geographical authentication. Authentication is a broader scope, species.</w:t>
      </w:r>
    </w:p>
  </w:comment>
  <w:comment w:id="24" w:author="Xu, Jason" w:date="2019-09-20T16:13:00Z" w:initials="XJ">
    <w:p w14:paraId="79A82B0A" w14:textId="77777777" w:rsidR="00F853D9" w:rsidRDefault="00F853D9" w:rsidP="00F949BC">
      <w:pPr>
        <w:pStyle w:val="CommentText"/>
      </w:pPr>
      <w:r>
        <w:rPr>
          <w:rStyle w:val="CommentReference"/>
        </w:rPr>
        <w:annotationRef/>
      </w:r>
    </w:p>
  </w:comment>
  <w:comment w:id="25" w:author="Peng, Hong" w:date="2019-09-20T13:54:00Z" w:initials="PH">
    <w:p w14:paraId="1FDDEF48" w14:textId="0E508251" w:rsidR="00F853D9" w:rsidRDefault="00F853D9">
      <w:pPr>
        <w:pStyle w:val="CommentText"/>
      </w:pPr>
      <w:r>
        <w:rPr>
          <w:rStyle w:val="CommentReference"/>
        </w:rPr>
        <w:annotationRef/>
      </w:r>
      <w:r>
        <w:rPr>
          <w:rFonts w:hint="eastAsia"/>
        </w:rPr>
        <w:t>I</w:t>
      </w:r>
      <w:r>
        <w:t xml:space="preserve">t is better to cite more references here. </w:t>
      </w:r>
    </w:p>
  </w:comment>
  <w:comment w:id="26" w:author="Xu, Jason" w:date="2020-01-02T14:07:00Z" w:initials="XJ">
    <w:p w14:paraId="7A931C14" w14:textId="175FA092" w:rsidR="00F853D9" w:rsidRDefault="00F853D9">
      <w:pPr>
        <w:pStyle w:val="CommentText"/>
      </w:pPr>
      <w:r>
        <w:rPr>
          <w:rStyle w:val="CommentReference"/>
        </w:rPr>
        <w:annotationRef/>
      </w:r>
      <w:r>
        <w:t xml:space="preserve">Decided not to mention spectrometry. Solely focusing on elemental profiling and isotopic ratio </w:t>
      </w:r>
    </w:p>
  </w:comment>
  <w:comment w:id="30" w:author="Xu, Jason" w:date="2019-09-20T16:21:00Z" w:initials="XJ">
    <w:p w14:paraId="0A1B6910" w14:textId="6B3BC604" w:rsidR="00F853D9" w:rsidRDefault="00F853D9">
      <w:pPr>
        <w:pStyle w:val="CommentText"/>
      </w:pPr>
      <w:r>
        <w:rPr>
          <w:rStyle w:val="CommentReference"/>
        </w:rPr>
        <w:annotationRef/>
      </w:r>
      <w:r>
        <w:t xml:space="preserve">Transition… mention four pitfalls…. Emphasize the workflow…. </w:t>
      </w:r>
    </w:p>
  </w:comment>
  <w:comment w:id="31" w:author="Xu, Jason" w:date="2020-01-02T14:38:00Z" w:initials="XJ">
    <w:p w14:paraId="6AB2EEDB" w14:textId="002FE991" w:rsidR="00F853D9" w:rsidRPr="00781FEF" w:rsidRDefault="00F853D9" w:rsidP="003A4650">
      <w:pPr>
        <w:jc w:val="both"/>
      </w:pPr>
      <w:r>
        <w:rPr>
          <w:rStyle w:val="CommentReference"/>
        </w:rPr>
        <w:annotationRef/>
      </w:r>
      <w:r>
        <w:rPr>
          <w:rFonts w:hint="eastAsia"/>
        </w:rPr>
        <w:t>D</w:t>
      </w:r>
      <w:r>
        <w:t xml:space="preserve">o we need to cite more work here? … </w:t>
      </w:r>
      <w:r w:rsidRPr="00EB4CBA">
        <w:t>more cases of using machine learning for rice classification.</w:t>
      </w:r>
      <w:r>
        <w:t xml:space="preserve"> </w:t>
      </w:r>
    </w:p>
    <w:p w14:paraId="364A31B7" w14:textId="160D7048" w:rsidR="00F853D9" w:rsidRPr="003A4650" w:rsidRDefault="00F853D9">
      <w:pPr>
        <w:pStyle w:val="CommentText"/>
        <w:ind w:leftChars="246" w:left="541"/>
      </w:pPr>
    </w:p>
  </w:comment>
  <w:comment w:id="36" w:author="Xu, Jason" w:date="2020-01-07T15:08:00Z" w:initials="XJ">
    <w:p w14:paraId="69284891" w14:textId="77777777" w:rsidR="00F853D9" w:rsidRDefault="00F853D9"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F853D9" w:rsidRDefault="00F853D9" w:rsidP="004A02EC">
      <w:pPr>
        <w:pStyle w:val="CommentText"/>
        <w:numPr>
          <w:ilvl w:val="0"/>
          <w:numId w:val="20"/>
        </w:numPr>
        <w:ind w:leftChars="246" w:left="901"/>
      </w:pPr>
      <w:r>
        <w:t xml:space="preserve">More focus on the workflow (scheme). I think it is not our job to introduce 2 classifiers… we focus on the flow (repeated CV), this is something makes our work different. </w:t>
      </w:r>
    </w:p>
  </w:comment>
  <w:comment w:id="47" w:author="Xu, Jason" w:date="2020-01-16T14:28:00Z" w:initials="XJ">
    <w:p w14:paraId="27CF86A7" w14:textId="4F1B1B8A" w:rsidR="006A74EB" w:rsidRDefault="00AE048E">
      <w:pPr>
        <w:pStyle w:val="CommentText"/>
      </w:pPr>
      <w:r>
        <w:rPr>
          <w:rStyle w:val="CommentReference"/>
        </w:rPr>
        <w:annotationRef/>
      </w:r>
      <w:r>
        <w:rPr>
          <w:rFonts w:hint="eastAsia"/>
        </w:rPr>
        <w:t>如何体现各种样品数量上的平均分配？</w:t>
      </w:r>
    </w:p>
  </w:comment>
  <w:comment w:id="48" w:author="Kong, Fanzhou" w:date="2020-01-16T15:29:00Z" w:initials="KF">
    <w:p w14:paraId="49A94003" w14:textId="5A960DCB" w:rsidR="006A74EB" w:rsidRDefault="006A74EB">
      <w:pPr>
        <w:pStyle w:val="CommentText"/>
      </w:pPr>
      <w:r>
        <w:rPr>
          <w:rStyle w:val="CommentReference"/>
        </w:rPr>
        <w:annotationRef/>
      </w:r>
      <w:r>
        <w:rPr>
          <w:rFonts w:hint="eastAsia"/>
        </w:rPr>
        <w:t>我们前面不是有图吗。。。我加了这个</w:t>
      </w:r>
      <w:r>
        <w:t>in a stratified fashion</w:t>
      </w:r>
      <w:r>
        <w:rPr>
          <w:rFonts w:hint="eastAsia"/>
        </w:rPr>
        <w:t>，我们还需要一个</w:t>
      </w:r>
      <w:r>
        <w:rPr>
          <w:rFonts w:hint="eastAsia"/>
        </w:rPr>
        <w:t>table</w:t>
      </w:r>
      <w:r>
        <w:rPr>
          <w:rFonts w:hint="eastAsia"/>
        </w:rPr>
        <w:t>吗？</w:t>
      </w:r>
    </w:p>
  </w:comment>
  <w:comment w:id="66" w:author="Kong, Fanzhou" w:date="2020-01-16T15:14:00Z" w:initials="KF">
    <w:p w14:paraId="58995C2F" w14:textId="6C4E57F5" w:rsidR="00D76170" w:rsidRDefault="00D76170">
      <w:pPr>
        <w:pStyle w:val="CommentText"/>
      </w:pPr>
      <w:r>
        <w:rPr>
          <w:rStyle w:val="CommentReference"/>
        </w:rPr>
        <w:annotationRef/>
      </w:r>
      <w:r>
        <w:t>Since we are not using cross validation error to report model performance, regular grid search would get the job done</w:t>
      </w:r>
    </w:p>
  </w:comment>
  <w:comment w:id="77" w:author="Kong, Fanzhou" w:date="2020-01-16T15:20:00Z" w:initials="KF">
    <w:p w14:paraId="1071FC12" w14:textId="7F8DAC6F" w:rsidR="00D76170" w:rsidRDefault="00D76170">
      <w:pPr>
        <w:pStyle w:val="CommentText"/>
      </w:pPr>
      <w:r>
        <w:rPr>
          <w:rStyle w:val="CommentReference"/>
        </w:rPr>
        <w:annotationRef/>
      </w:r>
      <w:r>
        <w:t>The terms (forward selections/cross validation) doesn’t feel like need citation since they are common practice in classification problems</w:t>
      </w:r>
    </w:p>
  </w:comment>
  <w:comment w:id="81" w:author="Kong, Fanzhou" w:date="2020-01-16T15:19:00Z" w:initials="KF">
    <w:p w14:paraId="069A880A" w14:textId="6C5BD4D7" w:rsidR="00D76170" w:rsidRDefault="00D76170">
      <w:pPr>
        <w:pStyle w:val="CommentText"/>
      </w:pPr>
      <w:r>
        <w:rPr>
          <w:rStyle w:val="CommentReference"/>
        </w:rPr>
        <w:annotationRef/>
      </w:r>
      <w:r>
        <w:t>The point here is we are making feature selection during grid search, so I think during is not omittable.</w:t>
      </w:r>
    </w:p>
  </w:comment>
  <w:comment w:id="94" w:author="Kong, Fanzhou" w:date="2020-01-16T15:24:00Z" w:initials="KF">
    <w:p w14:paraId="51A0E4C7" w14:textId="1A33E4BE" w:rsidR="006A74EB" w:rsidRDefault="006A74EB">
      <w:pPr>
        <w:pStyle w:val="CommentText"/>
      </w:pPr>
      <w:r>
        <w:rPr>
          <w:rStyle w:val="CommentReference"/>
        </w:rPr>
        <w:annotationRef/>
      </w:r>
      <w:r>
        <w:t>The point here is are we explaining the term forward selection? I don’t feel like it’s necessary so I just briefly touched it here; however, if you feel like it’s necessary, the original explanation would be better</w:t>
      </w:r>
    </w:p>
  </w:comment>
  <w:comment w:id="108" w:author="Kong, Fanzhou" w:date="2020-01-16T15:26:00Z" w:initials="KF">
    <w:p w14:paraId="767FAF09" w14:textId="7BCC2DE3" w:rsidR="006A74EB" w:rsidRDefault="006A74EB">
      <w:pPr>
        <w:pStyle w:val="CommentText"/>
      </w:pPr>
      <w:r>
        <w:rPr>
          <w:rStyle w:val="CommentReference"/>
        </w:rPr>
        <w:annotationRef/>
      </w:r>
      <w:r>
        <w:t>Why deleted my “only” …?</w:t>
      </w:r>
    </w:p>
  </w:comment>
  <w:comment w:id="133" w:author="Xu, Jason" w:date="2020-01-14T10:31:00Z" w:initials="XJ">
    <w:p w14:paraId="40E4D794" w14:textId="77777777" w:rsidR="00F853D9" w:rsidRDefault="00F853D9">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F853D9" w:rsidRDefault="00F853D9">
      <w:pPr>
        <w:pStyle w:val="CommentText"/>
        <w:ind w:leftChars="246" w:left="541"/>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165" w:author="Xu, Jason" w:date="2020-01-09T10:32:00Z" w:initials="XJ">
    <w:p w14:paraId="254A80D7" w14:textId="62DDB106" w:rsidR="00F853D9" w:rsidRDefault="00F853D9">
      <w:pPr>
        <w:pStyle w:val="CommentText"/>
      </w:pPr>
      <w:r>
        <w:rPr>
          <w:rStyle w:val="CommentReference"/>
        </w:rPr>
        <w:annotationRef/>
      </w:r>
      <w:r>
        <w:rPr>
          <w:rFonts w:hint="eastAsia"/>
        </w:rPr>
        <w:t>T</w:t>
      </w:r>
      <w:r>
        <w:t xml:space="preserve">his shall be common sense for our readers </w:t>
      </w:r>
    </w:p>
  </w:comment>
  <w:comment w:id="207" w:author="Xu, Jason" w:date="2020-01-09T10:56:00Z" w:initials="XJ">
    <w:p w14:paraId="2968314D" w14:textId="07B4F84F" w:rsidR="00F853D9" w:rsidRDefault="00F853D9">
      <w:pPr>
        <w:pStyle w:val="CommentText"/>
      </w:pPr>
      <w:r>
        <w:rPr>
          <w:rStyle w:val="CommentReference"/>
        </w:rPr>
        <w:annotationRef/>
      </w:r>
      <w:r>
        <w:t>We need to understand more about PJ-1 and PJ-2</w:t>
      </w:r>
    </w:p>
  </w:comment>
  <w:comment w:id="215" w:author="Xu, Jason" w:date="2020-01-09T11:15:00Z" w:initials="XJ">
    <w:p w14:paraId="7D11C223" w14:textId="3C4D2F7E" w:rsidR="00F853D9" w:rsidRDefault="00F853D9">
      <w:pPr>
        <w:pStyle w:val="CommentText"/>
      </w:pPr>
      <w:r>
        <w:rPr>
          <w:rStyle w:val="CommentReference"/>
        </w:rPr>
        <w:annotationRef/>
      </w:r>
      <w:r>
        <w:t xml:space="preserve">Everyone shall know classification is not the role of PCA. We do not need to emphasize again. </w:t>
      </w:r>
    </w:p>
  </w:comment>
  <w:comment w:id="223" w:author="Xu, Jason" w:date="2020-01-09T11:16:00Z" w:initials="XJ">
    <w:p w14:paraId="23EB3F81" w14:textId="44BD9AAD" w:rsidR="00F853D9" w:rsidRDefault="00F853D9">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236" w:author="Xu, Jason" w:date="2020-01-14T10:01:00Z" w:initials="XJ">
    <w:p w14:paraId="38619E6E" w14:textId="77777777" w:rsidR="00F853D9" w:rsidRDefault="00F853D9" w:rsidP="00860E28">
      <w:pPr>
        <w:pStyle w:val="CommentText"/>
      </w:pPr>
      <w:r>
        <w:rPr>
          <w:rStyle w:val="CommentReference"/>
        </w:rPr>
        <w:annotationRef/>
      </w:r>
      <w:r>
        <w:rPr>
          <w:rFonts w:hint="eastAsia"/>
        </w:rPr>
        <w:t>A</w:t>
      </w:r>
      <w:r>
        <w:t xml:space="preserve"> general question: when we shift into </w:t>
      </w:r>
    </w:p>
  </w:comment>
  <w:comment w:id="237" w:author="Xu, Jason" w:date="2020-01-09T09:45:00Z" w:initials="XJ">
    <w:p w14:paraId="1407A506" w14:textId="77777777" w:rsidR="00F853D9" w:rsidRDefault="00F853D9" w:rsidP="00860E28">
      <w:pPr>
        <w:pStyle w:val="CommentText"/>
      </w:pPr>
      <w:r>
        <w:rPr>
          <w:rStyle w:val="CommentReference"/>
        </w:rPr>
        <w:annotationRef/>
      </w:r>
      <w:r>
        <w:t xml:space="preserve">Selection and ranking feel a little bit mixed here. </w:t>
      </w:r>
    </w:p>
  </w:comment>
  <w:comment w:id="240" w:author="Xu, Jason" w:date="2020-01-07T16:00:00Z" w:initials="XJ">
    <w:p w14:paraId="0452A077" w14:textId="77777777" w:rsidR="00F853D9" w:rsidRDefault="00F853D9" w:rsidP="00860E28">
      <w:pPr>
        <w:pStyle w:val="CommentText"/>
      </w:pPr>
      <w:r>
        <w:rPr>
          <w:rStyle w:val="CommentReference"/>
        </w:rPr>
        <w:annotationRef/>
      </w:r>
      <w:proofErr w:type="gramStart"/>
      <w:r>
        <w:rPr>
          <w:rFonts w:hint="eastAsia"/>
        </w:rPr>
        <w:t>S</w:t>
      </w:r>
      <w:r>
        <w:t>o</w:t>
      </w:r>
      <w:proofErr w:type="gramEnd"/>
      <w:r>
        <w:t xml:space="preserve"> Barbosa is wrong? He stated that feature selection is an important data preprocess step… we need to be solid </w:t>
      </w:r>
    </w:p>
  </w:comment>
  <w:comment w:id="241" w:author="Xu, Jason" w:date="2020-01-14T10:10:00Z" w:initials="XJ">
    <w:p w14:paraId="54E1469F" w14:textId="085FCB2F" w:rsidR="00F853D9" w:rsidRDefault="00F853D9">
      <w:pPr>
        <w:pStyle w:val="CommentText"/>
      </w:pPr>
      <w:r>
        <w:rPr>
          <w:rStyle w:val="CommentReference"/>
        </w:rPr>
        <w:annotationRef/>
      </w:r>
      <w:r>
        <w:t xml:space="preserve">Are we still mentioning cross validation here? </w:t>
      </w:r>
    </w:p>
  </w:comment>
  <w:comment w:id="264" w:author="Xu, Jason" w:date="2020-01-13T15:16:00Z" w:initials="XJ">
    <w:p w14:paraId="02135BBB" w14:textId="54762504" w:rsidR="00F853D9" w:rsidRDefault="00F853D9">
      <w:pPr>
        <w:pStyle w:val="CommentText"/>
      </w:pPr>
      <w:r>
        <w:rPr>
          <w:rStyle w:val="CommentReference"/>
        </w:rPr>
        <w:annotationRef/>
      </w:r>
      <w:r>
        <w:rPr>
          <w:rFonts w:hint="eastAsia"/>
        </w:rPr>
        <w:t>以新结果为准</w:t>
      </w:r>
    </w:p>
  </w:comment>
  <w:comment w:id="265" w:author="Xu, Jason" w:date="2020-01-13T15:49:00Z" w:initials="XJ">
    <w:p w14:paraId="28728266" w14:textId="4C014D62" w:rsidR="00F853D9" w:rsidRDefault="00F853D9">
      <w:pPr>
        <w:pStyle w:val="CommentText"/>
      </w:pPr>
      <w:r>
        <w:rPr>
          <w:rStyle w:val="CommentReference"/>
        </w:rPr>
        <w:annotationRef/>
      </w:r>
    </w:p>
  </w:comment>
  <w:comment w:id="310" w:author="Xu, Jason" w:date="2020-01-13T14:37:00Z" w:initials="XJ">
    <w:p w14:paraId="3D01B4D4" w14:textId="59138ECD" w:rsidR="00F853D9" w:rsidRDefault="00F853D9">
      <w:pPr>
        <w:pStyle w:val="CommentText"/>
      </w:pPr>
      <w:r>
        <w:rPr>
          <w:rStyle w:val="CommentReference"/>
        </w:rPr>
        <w:annotationRef/>
      </w:r>
      <w:r>
        <w:rPr>
          <w:rFonts w:hint="eastAsia"/>
        </w:rPr>
        <w:t>C</w:t>
      </w:r>
      <w:r>
        <w:t xml:space="preserve">an we make them identical as classifier training? </w:t>
      </w:r>
    </w:p>
  </w:comment>
  <w:comment w:id="328" w:author="Xu, Jason" w:date="2020-01-13T14:41:00Z" w:initials="XJ">
    <w:p w14:paraId="1491F88E" w14:textId="31A7BAF6" w:rsidR="00F853D9" w:rsidRDefault="00F853D9">
      <w:pPr>
        <w:pStyle w:val="CommentText"/>
      </w:pPr>
      <w:r>
        <w:rPr>
          <w:rStyle w:val="CommentReference"/>
        </w:rPr>
        <w:annotationRef/>
      </w:r>
      <w:r>
        <w:t xml:space="preserve">What if we do independent validation? </w:t>
      </w:r>
    </w:p>
  </w:comment>
  <w:comment w:id="337" w:author="Xu, Jason" w:date="2020-01-14T10:15:00Z" w:initials="XJ">
    <w:p w14:paraId="2345095C" w14:textId="242262A4" w:rsidR="00F853D9" w:rsidRDefault="00F853D9">
      <w:pPr>
        <w:pStyle w:val="CommentText"/>
      </w:pPr>
      <w:r>
        <w:rPr>
          <w:rStyle w:val="CommentReference"/>
        </w:rPr>
        <w:annotationRef/>
      </w:r>
      <w:r>
        <w:t xml:space="preserve">I do not think this is best way… we need to show mostly results. In fact, we are still talking about method here.  </w:t>
      </w:r>
    </w:p>
  </w:comment>
  <w:comment w:id="338" w:author="Xu, Jason" w:date="2020-01-13T14:51:00Z" w:initials="XJ">
    <w:p w14:paraId="19E40E6F" w14:textId="75636BD3" w:rsidR="00F853D9" w:rsidRDefault="00F853D9">
      <w:pPr>
        <w:pStyle w:val="CommentText"/>
      </w:pPr>
      <w:r>
        <w:rPr>
          <w:rStyle w:val="CommentReference"/>
        </w:rPr>
        <w:annotationRef/>
      </w:r>
      <w:r>
        <w:rPr>
          <w:rFonts w:hint="eastAsia"/>
        </w:rPr>
        <w:t>U</w:t>
      </w:r>
      <w:r>
        <w:t xml:space="preserve">se the new results from independent validation. </w:t>
      </w:r>
    </w:p>
  </w:comment>
  <w:comment w:id="353" w:author="Xu, Jason" w:date="2020-01-14T10:38:00Z" w:initials="XJ">
    <w:p w14:paraId="027743E1" w14:textId="1BA062EB" w:rsidR="00F853D9" w:rsidRDefault="00F853D9">
      <w:pPr>
        <w:pStyle w:val="CommentText"/>
      </w:pPr>
      <w:r>
        <w:rPr>
          <w:rStyle w:val="CommentReference"/>
        </w:rPr>
        <w:annotationRef/>
      </w:r>
      <w:r>
        <w:rPr>
          <w:rFonts w:hint="eastAsia"/>
        </w:rPr>
        <w:t>见</w:t>
      </w:r>
      <w:r>
        <w:rPr>
          <w:rFonts w:hint="eastAsia"/>
        </w:rPr>
        <w:t>results</w:t>
      </w:r>
      <w:r>
        <w:t xml:space="preserve"> </w:t>
      </w:r>
      <w:r>
        <w:rPr>
          <w:rFonts w:hint="eastAsia"/>
        </w:rPr>
        <w:t>处的</w:t>
      </w:r>
      <w:r>
        <w:rPr>
          <w:rFonts w:hint="eastAsia"/>
        </w:rPr>
        <w:t>comments</w:t>
      </w:r>
    </w:p>
  </w:comment>
  <w:comment w:id="366" w:author="Xu, Jason" w:date="2020-01-07T10:18:00Z" w:initials="XJ">
    <w:p w14:paraId="4B0C1AAB" w14:textId="1558674F" w:rsidR="00F853D9" w:rsidRDefault="00F853D9"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F853D9" w:rsidRDefault="00F853D9" w:rsidP="000F2055">
      <w:pPr>
        <w:pStyle w:val="CommentText"/>
        <w:ind w:leftChars="246" w:left="541"/>
      </w:pPr>
      <w:r>
        <w:rPr>
          <w:rFonts w:ascii="Calibri" w:hAnsi="Calibri" w:cs="Calibri"/>
        </w:rPr>
        <w:t>incorporated under Results and Discussion.”</w:t>
      </w:r>
    </w:p>
  </w:comment>
  <w:comment w:id="355" w:author="Xu, Jason" w:date="2020-01-14T10:47:00Z" w:initials="XJ">
    <w:p w14:paraId="223148F3" w14:textId="56182666" w:rsidR="00F853D9" w:rsidRDefault="00F853D9">
      <w:pPr>
        <w:pStyle w:val="CommentText"/>
      </w:pPr>
      <w:r>
        <w:rPr>
          <w:rStyle w:val="CommentReference"/>
        </w:rPr>
        <w:annotationRef/>
      </w:r>
      <w:r>
        <w:rPr>
          <w:rFonts w:hint="eastAsia"/>
        </w:rPr>
        <w:t>W</w:t>
      </w:r>
      <w:r>
        <w:t xml:space="preserve">e need to discuss the final 2 paragraphs </w:t>
      </w:r>
    </w:p>
  </w:comment>
  <w:comment w:id="369" w:author="Xu, Jason" w:date="2020-01-07T10:31:00Z" w:initials="XJ">
    <w:p w14:paraId="41A95819" w14:textId="667C8570" w:rsidR="00F853D9" w:rsidRDefault="00F853D9"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382" w:author="Xu, Jason" w:date="2020-01-07T11:17:00Z" w:initials="XJ">
    <w:p w14:paraId="19B1A18C" w14:textId="7D7F08FA" w:rsidR="00F853D9" w:rsidRDefault="00F853D9">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414" w:author="Xu, Jason" w:date="2019-08-09T15:58:00Z" w:initials="XJ">
    <w:p w14:paraId="7BF4E838" w14:textId="77777777" w:rsidR="00F853D9" w:rsidRDefault="00F853D9"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0A4FAD4" w15:done="1"/>
  <w15:commentEx w15:paraId="02451297" w15:done="1"/>
  <w15:commentEx w15:paraId="2B7CA925" w15:done="1"/>
  <w15:commentEx w15:paraId="599CD195" w15:done="1"/>
  <w15:commentEx w15:paraId="35BEF41F" w15:done="1"/>
  <w15:commentEx w15:paraId="79A82B0A" w15:paraIdParent="35BEF41F" w15:done="1"/>
  <w15:commentEx w15:paraId="1FDDEF48" w15:done="1"/>
  <w15:commentEx w15:paraId="7A931C14" w15:paraIdParent="1FDDEF48" w15:done="1"/>
  <w15:commentEx w15:paraId="0A1B6910" w15:done="1"/>
  <w15:commentEx w15:paraId="364A31B7" w15:done="1"/>
  <w15:commentEx w15:paraId="21674138" w15:done="0"/>
  <w15:commentEx w15:paraId="27CF86A7" w15:done="0"/>
  <w15:commentEx w15:paraId="49A94003" w15:paraIdParent="27CF86A7" w15:done="0"/>
  <w15:commentEx w15:paraId="58995C2F" w15:done="0"/>
  <w15:commentEx w15:paraId="1071FC12" w15:done="0"/>
  <w15:commentEx w15:paraId="069A880A" w15:done="0"/>
  <w15:commentEx w15:paraId="51A0E4C7" w15:done="0"/>
  <w15:commentEx w15:paraId="767FAF09" w15:done="0"/>
  <w15:commentEx w15:paraId="28EC55EF" w15:done="0"/>
  <w15:commentEx w15:paraId="254A80D7" w15:done="0"/>
  <w15:commentEx w15:paraId="2968314D" w15:done="0"/>
  <w15:commentEx w15:paraId="7D11C223" w15:done="0"/>
  <w15:commentEx w15:paraId="23EB3F81" w15:done="0"/>
  <w15:commentEx w15:paraId="38619E6E" w15:done="0"/>
  <w15:commentEx w15:paraId="1407A506" w15:done="1"/>
  <w15:commentEx w15:paraId="0452A077" w15:done="0"/>
  <w15:commentEx w15:paraId="54E1469F" w15:done="0"/>
  <w15:commentEx w15:paraId="02135BBB" w15:done="0"/>
  <w15:commentEx w15:paraId="28728266" w15:paraIdParent="02135BBB" w15:done="0"/>
  <w15:commentEx w15:paraId="3D01B4D4" w15:done="0"/>
  <w15:commentEx w15:paraId="1491F88E" w15:done="0"/>
  <w15:commentEx w15:paraId="2345095C" w15:done="0"/>
  <w15:commentEx w15:paraId="19E40E6F" w15:done="0"/>
  <w15:commentEx w15:paraId="027743E1" w15:done="0"/>
  <w15:commentEx w15:paraId="1309904B" w15:done="0"/>
  <w15:commentEx w15:paraId="223148F3" w15:done="0"/>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0A4FAD4" w16cid:durableId="21A1FE48"/>
  <w16cid:commentId w16cid:paraId="02451297" w16cid:durableId="21AC5DFD"/>
  <w16cid:commentId w16cid:paraId="2B7CA925" w16cid:durableId="212F6ACA"/>
  <w16cid:commentId w16cid:paraId="599CD195" w16cid:durableId="212F76F6"/>
  <w16cid:commentId w16cid:paraId="35BEF41F" w16cid:durableId="21AC5E01"/>
  <w16cid:commentId w16cid:paraId="79A82B0A" w16cid:durableId="21A5DA33"/>
  <w16cid:commentId w16cid:paraId="1FDDEF48" w16cid:durableId="21BEC8FC"/>
  <w16cid:commentId w16cid:paraId="7A931C14" w16cid:durableId="21B8778D"/>
  <w16cid:commentId w16cid:paraId="0A1B6910" w16cid:durableId="212F7B22"/>
  <w16cid:commentId w16cid:paraId="364A31B7" w16cid:durableId="21B87EEC"/>
  <w16cid:commentId w16cid:paraId="21674138" w16cid:durableId="21BF1D59"/>
  <w16cid:commentId w16cid:paraId="27CF86A7" w16cid:durableId="21CAF18A"/>
  <w16cid:commentId w16cid:paraId="49A94003" w16cid:durableId="21CAFFD8"/>
  <w16cid:commentId w16cid:paraId="58995C2F" w16cid:durableId="21CAFC5A"/>
  <w16cid:commentId w16cid:paraId="1071FC12" w16cid:durableId="21CAFDCE"/>
  <w16cid:commentId w16cid:paraId="069A880A" w16cid:durableId="21CAFD6C"/>
  <w16cid:commentId w16cid:paraId="51A0E4C7" w16cid:durableId="21CAFEC8"/>
  <w16cid:commentId w16cid:paraId="767FAF09" w16cid:durableId="21CAFF61"/>
  <w16cid:commentId w16cid:paraId="28EC55EF" w16cid:durableId="21C81711"/>
  <w16cid:commentId w16cid:paraId="254A80D7" w16cid:durableId="21C17FAF"/>
  <w16cid:commentId w16cid:paraId="2968314D" w16cid:durableId="21C18555"/>
  <w16cid:commentId w16cid:paraId="7D11C223" w16cid:durableId="21C189C4"/>
  <w16cid:commentId w16cid:paraId="23EB3F81" w16cid:durableId="21C18A07"/>
  <w16cid:commentId w16cid:paraId="38619E6E" w16cid:durableId="21C81F76"/>
  <w16cid:commentId w16cid:paraId="1407A506" w16cid:durableId="21C8116E"/>
  <w16cid:commentId w16cid:paraId="0452A077" w16cid:durableId="21C8116D"/>
  <w16cid:commentId w16cid:paraId="54E1469F" w16cid:durableId="21C811FC"/>
  <w16cid:commentId w16cid:paraId="02135BBB" w16cid:durableId="21C7085C"/>
  <w16cid:commentId w16cid:paraId="28728266" w16cid:durableId="21C7100B"/>
  <w16cid:commentId w16cid:paraId="3D01B4D4" w16cid:durableId="21C6FF0E"/>
  <w16cid:commentId w16cid:paraId="1491F88E" w16cid:durableId="21C70006"/>
  <w16cid:commentId w16cid:paraId="2345095C" w16cid:durableId="21C8133C"/>
  <w16cid:commentId w16cid:paraId="19E40E6F" w16cid:durableId="21C70286"/>
  <w16cid:commentId w16cid:paraId="027743E1" w16cid:durableId="21C81890"/>
  <w16cid:commentId w16cid:paraId="1309904B" w16cid:durableId="21BED96F"/>
  <w16cid:commentId w16cid:paraId="223148F3" w16cid:durableId="21C81AC9"/>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529B1" w14:textId="77777777" w:rsidR="002502CB" w:rsidRDefault="002502CB" w:rsidP="00170E8C">
      <w:pPr>
        <w:spacing w:after="0" w:line="240" w:lineRule="auto"/>
      </w:pPr>
      <w:r>
        <w:separator/>
      </w:r>
    </w:p>
  </w:endnote>
  <w:endnote w:type="continuationSeparator" w:id="0">
    <w:p w14:paraId="01EB2DD5" w14:textId="77777777" w:rsidR="002502CB" w:rsidRDefault="002502CB" w:rsidP="00170E8C">
      <w:pPr>
        <w:spacing w:after="0" w:line="240" w:lineRule="auto"/>
      </w:pPr>
      <w:r>
        <w:continuationSeparator/>
      </w:r>
    </w:p>
  </w:endnote>
  <w:endnote w:type="continuationNotice" w:id="1">
    <w:p w14:paraId="4EECFBC6" w14:textId="77777777" w:rsidR="002502CB" w:rsidRDefault="002502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F853D9" w:rsidRDefault="00F853D9">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F853D9" w:rsidRPr="00234F60" w:rsidRDefault="00F853D9"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F853D9" w:rsidRPr="00234F60" w:rsidRDefault="00F853D9"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A3978" w14:textId="77777777" w:rsidR="002502CB" w:rsidRDefault="002502CB" w:rsidP="00170E8C">
      <w:pPr>
        <w:spacing w:after="0" w:line="240" w:lineRule="auto"/>
      </w:pPr>
      <w:r>
        <w:separator/>
      </w:r>
    </w:p>
  </w:footnote>
  <w:footnote w:type="continuationSeparator" w:id="0">
    <w:p w14:paraId="7F904BA1" w14:textId="77777777" w:rsidR="002502CB" w:rsidRDefault="002502CB" w:rsidP="00170E8C">
      <w:pPr>
        <w:spacing w:after="0" w:line="240" w:lineRule="auto"/>
      </w:pPr>
      <w:r>
        <w:continuationSeparator/>
      </w:r>
    </w:p>
  </w:footnote>
  <w:footnote w:type="continuationNotice" w:id="1">
    <w:p w14:paraId="1F4478AB" w14:textId="77777777" w:rsidR="002502CB" w:rsidRDefault="002502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210D"/>
    <w:rsid w:val="00002FAC"/>
    <w:rsid w:val="000035E4"/>
    <w:rsid w:val="00003B4E"/>
    <w:rsid w:val="0000425B"/>
    <w:rsid w:val="000049C5"/>
    <w:rsid w:val="0000534C"/>
    <w:rsid w:val="0000553C"/>
    <w:rsid w:val="00005A73"/>
    <w:rsid w:val="00005E4E"/>
    <w:rsid w:val="00006515"/>
    <w:rsid w:val="00007669"/>
    <w:rsid w:val="00010114"/>
    <w:rsid w:val="00010785"/>
    <w:rsid w:val="00010895"/>
    <w:rsid w:val="0001149D"/>
    <w:rsid w:val="00011525"/>
    <w:rsid w:val="00011CDC"/>
    <w:rsid w:val="00012497"/>
    <w:rsid w:val="000126AF"/>
    <w:rsid w:val="00012A8F"/>
    <w:rsid w:val="00012F5A"/>
    <w:rsid w:val="00013141"/>
    <w:rsid w:val="0001385E"/>
    <w:rsid w:val="000138BD"/>
    <w:rsid w:val="00013AEB"/>
    <w:rsid w:val="00014291"/>
    <w:rsid w:val="00014583"/>
    <w:rsid w:val="00016252"/>
    <w:rsid w:val="000162E2"/>
    <w:rsid w:val="00016E05"/>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979"/>
    <w:rsid w:val="00027B6C"/>
    <w:rsid w:val="00027F09"/>
    <w:rsid w:val="0003052E"/>
    <w:rsid w:val="000305F3"/>
    <w:rsid w:val="00030836"/>
    <w:rsid w:val="00030D97"/>
    <w:rsid w:val="00031978"/>
    <w:rsid w:val="000341FB"/>
    <w:rsid w:val="000347B0"/>
    <w:rsid w:val="000349DC"/>
    <w:rsid w:val="00035090"/>
    <w:rsid w:val="0003534B"/>
    <w:rsid w:val="00037A80"/>
    <w:rsid w:val="000400D8"/>
    <w:rsid w:val="00041011"/>
    <w:rsid w:val="000413C5"/>
    <w:rsid w:val="000414DB"/>
    <w:rsid w:val="00041530"/>
    <w:rsid w:val="00041BDC"/>
    <w:rsid w:val="00042E90"/>
    <w:rsid w:val="0004376A"/>
    <w:rsid w:val="00043AD3"/>
    <w:rsid w:val="0004418C"/>
    <w:rsid w:val="00044744"/>
    <w:rsid w:val="00044A1D"/>
    <w:rsid w:val="000452CC"/>
    <w:rsid w:val="00045753"/>
    <w:rsid w:val="0004650C"/>
    <w:rsid w:val="00047224"/>
    <w:rsid w:val="000473F5"/>
    <w:rsid w:val="0005035B"/>
    <w:rsid w:val="00050455"/>
    <w:rsid w:val="00050C3C"/>
    <w:rsid w:val="0005171D"/>
    <w:rsid w:val="00051D12"/>
    <w:rsid w:val="00053628"/>
    <w:rsid w:val="00054157"/>
    <w:rsid w:val="000547E3"/>
    <w:rsid w:val="000547F0"/>
    <w:rsid w:val="00054F45"/>
    <w:rsid w:val="0005557D"/>
    <w:rsid w:val="00055ECA"/>
    <w:rsid w:val="0005633B"/>
    <w:rsid w:val="000567B3"/>
    <w:rsid w:val="00056B62"/>
    <w:rsid w:val="00056D8F"/>
    <w:rsid w:val="00057316"/>
    <w:rsid w:val="00057784"/>
    <w:rsid w:val="0005786F"/>
    <w:rsid w:val="00057FC2"/>
    <w:rsid w:val="00060685"/>
    <w:rsid w:val="00060907"/>
    <w:rsid w:val="00061C9C"/>
    <w:rsid w:val="00061F7B"/>
    <w:rsid w:val="00062596"/>
    <w:rsid w:val="00063248"/>
    <w:rsid w:val="000638E9"/>
    <w:rsid w:val="00065036"/>
    <w:rsid w:val="000657F7"/>
    <w:rsid w:val="0006623A"/>
    <w:rsid w:val="00067A50"/>
    <w:rsid w:val="00067AF0"/>
    <w:rsid w:val="00067FE5"/>
    <w:rsid w:val="00070CA2"/>
    <w:rsid w:val="00071458"/>
    <w:rsid w:val="00071D37"/>
    <w:rsid w:val="00072152"/>
    <w:rsid w:val="00072628"/>
    <w:rsid w:val="000727F2"/>
    <w:rsid w:val="0007358F"/>
    <w:rsid w:val="00073661"/>
    <w:rsid w:val="000741CE"/>
    <w:rsid w:val="000744D0"/>
    <w:rsid w:val="00075F1B"/>
    <w:rsid w:val="0007603F"/>
    <w:rsid w:val="00076478"/>
    <w:rsid w:val="00076669"/>
    <w:rsid w:val="000772A3"/>
    <w:rsid w:val="0007752F"/>
    <w:rsid w:val="00077A3B"/>
    <w:rsid w:val="00077F33"/>
    <w:rsid w:val="000803EA"/>
    <w:rsid w:val="00080A58"/>
    <w:rsid w:val="000817C3"/>
    <w:rsid w:val="00081EEF"/>
    <w:rsid w:val="0008302A"/>
    <w:rsid w:val="000830C7"/>
    <w:rsid w:val="00083FB3"/>
    <w:rsid w:val="000842AE"/>
    <w:rsid w:val="00084E31"/>
    <w:rsid w:val="00084EA0"/>
    <w:rsid w:val="00085092"/>
    <w:rsid w:val="000867AC"/>
    <w:rsid w:val="0008717D"/>
    <w:rsid w:val="0009036F"/>
    <w:rsid w:val="000905E6"/>
    <w:rsid w:val="0009236A"/>
    <w:rsid w:val="00092C18"/>
    <w:rsid w:val="0009351D"/>
    <w:rsid w:val="00093573"/>
    <w:rsid w:val="00093CB4"/>
    <w:rsid w:val="000960FD"/>
    <w:rsid w:val="0009675C"/>
    <w:rsid w:val="000970F1"/>
    <w:rsid w:val="000973DD"/>
    <w:rsid w:val="00097644"/>
    <w:rsid w:val="000976A8"/>
    <w:rsid w:val="000976E3"/>
    <w:rsid w:val="00097713"/>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E7"/>
    <w:rsid w:val="000B2FCB"/>
    <w:rsid w:val="000B30D6"/>
    <w:rsid w:val="000B3D96"/>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C0024"/>
    <w:rsid w:val="000C0124"/>
    <w:rsid w:val="000C02F2"/>
    <w:rsid w:val="000C05B5"/>
    <w:rsid w:val="000C2065"/>
    <w:rsid w:val="000C213D"/>
    <w:rsid w:val="000C30A6"/>
    <w:rsid w:val="000C3AF9"/>
    <w:rsid w:val="000C4EB2"/>
    <w:rsid w:val="000C65AB"/>
    <w:rsid w:val="000C7488"/>
    <w:rsid w:val="000D0179"/>
    <w:rsid w:val="000D05CC"/>
    <w:rsid w:val="000D0FD9"/>
    <w:rsid w:val="000D13E1"/>
    <w:rsid w:val="000D17EB"/>
    <w:rsid w:val="000D241B"/>
    <w:rsid w:val="000D3089"/>
    <w:rsid w:val="000D31B8"/>
    <w:rsid w:val="000D353A"/>
    <w:rsid w:val="000D42C5"/>
    <w:rsid w:val="000D445B"/>
    <w:rsid w:val="000D4C2A"/>
    <w:rsid w:val="000D520E"/>
    <w:rsid w:val="000D66C5"/>
    <w:rsid w:val="000D6D48"/>
    <w:rsid w:val="000D75E4"/>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8FE"/>
    <w:rsid w:val="000F1C2A"/>
    <w:rsid w:val="000F2055"/>
    <w:rsid w:val="000F24D2"/>
    <w:rsid w:val="000F2878"/>
    <w:rsid w:val="000F3CBA"/>
    <w:rsid w:val="000F4B39"/>
    <w:rsid w:val="000F609A"/>
    <w:rsid w:val="000F79B9"/>
    <w:rsid w:val="000F7D53"/>
    <w:rsid w:val="000F7FE4"/>
    <w:rsid w:val="00100280"/>
    <w:rsid w:val="00101098"/>
    <w:rsid w:val="0010121A"/>
    <w:rsid w:val="0010181B"/>
    <w:rsid w:val="00101C7B"/>
    <w:rsid w:val="00102797"/>
    <w:rsid w:val="00102A7B"/>
    <w:rsid w:val="00102E63"/>
    <w:rsid w:val="00102EA7"/>
    <w:rsid w:val="00103BA2"/>
    <w:rsid w:val="00103F13"/>
    <w:rsid w:val="001045CF"/>
    <w:rsid w:val="001048F9"/>
    <w:rsid w:val="00106726"/>
    <w:rsid w:val="00107378"/>
    <w:rsid w:val="00107CA3"/>
    <w:rsid w:val="00110BFF"/>
    <w:rsid w:val="00110C48"/>
    <w:rsid w:val="001119FB"/>
    <w:rsid w:val="00111C09"/>
    <w:rsid w:val="00112079"/>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22F4"/>
    <w:rsid w:val="001225F6"/>
    <w:rsid w:val="00122B15"/>
    <w:rsid w:val="00123383"/>
    <w:rsid w:val="001238EB"/>
    <w:rsid w:val="00125695"/>
    <w:rsid w:val="00125E1E"/>
    <w:rsid w:val="00126713"/>
    <w:rsid w:val="00126BAA"/>
    <w:rsid w:val="001270D0"/>
    <w:rsid w:val="00127283"/>
    <w:rsid w:val="0012761B"/>
    <w:rsid w:val="00127972"/>
    <w:rsid w:val="001301D7"/>
    <w:rsid w:val="001302B7"/>
    <w:rsid w:val="00130E84"/>
    <w:rsid w:val="001320CD"/>
    <w:rsid w:val="001328D2"/>
    <w:rsid w:val="00132D78"/>
    <w:rsid w:val="00132FFD"/>
    <w:rsid w:val="00133856"/>
    <w:rsid w:val="001339B2"/>
    <w:rsid w:val="00134434"/>
    <w:rsid w:val="00134D95"/>
    <w:rsid w:val="00135ED0"/>
    <w:rsid w:val="0013701B"/>
    <w:rsid w:val="00137729"/>
    <w:rsid w:val="0014018F"/>
    <w:rsid w:val="00141183"/>
    <w:rsid w:val="00141F17"/>
    <w:rsid w:val="001420E8"/>
    <w:rsid w:val="001421DA"/>
    <w:rsid w:val="00144164"/>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CA4"/>
    <w:rsid w:val="00152F0A"/>
    <w:rsid w:val="0015301B"/>
    <w:rsid w:val="001531E6"/>
    <w:rsid w:val="0015375A"/>
    <w:rsid w:val="001538A8"/>
    <w:rsid w:val="001549D4"/>
    <w:rsid w:val="00155567"/>
    <w:rsid w:val="001555EC"/>
    <w:rsid w:val="00155849"/>
    <w:rsid w:val="00155E90"/>
    <w:rsid w:val="0015677D"/>
    <w:rsid w:val="001569A4"/>
    <w:rsid w:val="00156A6A"/>
    <w:rsid w:val="00156EBC"/>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497"/>
    <w:rsid w:val="001676C9"/>
    <w:rsid w:val="0017008A"/>
    <w:rsid w:val="00170154"/>
    <w:rsid w:val="00170BE8"/>
    <w:rsid w:val="00170E8C"/>
    <w:rsid w:val="00170EE5"/>
    <w:rsid w:val="00171721"/>
    <w:rsid w:val="001723E9"/>
    <w:rsid w:val="00172A08"/>
    <w:rsid w:val="001734BF"/>
    <w:rsid w:val="00173C0A"/>
    <w:rsid w:val="00173CD8"/>
    <w:rsid w:val="00174665"/>
    <w:rsid w:val="001746E7"/>
    <w:rsid w:val="0017480E"/>
    <w:rsid w:val="00174842"/>
    <w:rsid w:val="00175742"/>
    <w:rsid w:val="00176C23"/>
    <w:rsid w:val="001772DD"/>
    <w:rsid w:val="00180CBF"/>
    <w:rsid w:val="001810AB"/>
    <w:rsid w:val="001829BC"/>
    <w:rsid w:val="001851A3"/>
    <w:rsid w:val="00185D4B"/>
    <w:rsid w:val="00185D4F"/>
    <w:rsid w:val="00186115"/>
    <w:rsid w:val="00186F06"/>
    <w:rsid w:val="00187014"/>
    <w:rsid w:val="001908D7"/>
    <w:rsid w:val="00190B61"/>
    <w:rsid w:val="00190E5A"/>
    <w:rsid w:val="001912EC"/>
    <w:rsid w:val="00191F75"/>
    <w:rsid w:val="00192196"/>
    <w:rsid w:val="00192348"/>
    <w:rsid w:val="00192856"/>
    <w:rsid w:val="00192BD0"/>
    <w:rsid w:val="00192D26"/>
    <w:rsid w:val="00193231"/>
    <w:rsid w:val="00193ABB"/>
    <w:rsid w:val="00193E0C"/>
    <w:rsid w:val="0019514A"/>
    <w:rsid w:val="001953C7"/>
    <w:rsid w:val="00196AFB"/>
    <w:rsid w:val="00196F1A"/>
    <w:rsid w:val="0019705E"/>
    <w:rsid w:val="001975C5"/>
    <w:rsid w:val="001976E9"/>
    <w:rsid w:val="001A00EC"/>
    <w:rsid w:val="001A044F"/>
    <w:rsid w:val="001A06F1"/>
    <w:rsid w:val="001A1902"/>
    <w:rsid w:val="001A1A24"/>
    <w:rsid w:val="001A1C69"/>
    <w:rsid w:val="001A1FA1"/>
    <w:rsid w:val="001A3134"/>
    <w:rsid w:val="001A3388"/>
    <w:rsid w:val="001A3D79"/>
    <w:rsid w:val="001A629B"/>
    <w:rsid w:val="001A667D"/>
    <w:rsid w:val="001A686C"/>
    <w:rsid w:val="001A6DB4"/>
    <w:rsid w:val="001A7834"/>
    <w:rsid w:val="001A784A"/>
    <w:rsid w:val="001B0909"/>
    <w:rsid w:val="001B1B99"/>
    <w:rsid w:val="001B2BBB"/>
    <w:rsid w:val="001B3A9C"/>
    <w:rsid w:val="001B3F76"/>
    <w:rsid w:val="001B40DC"/>
    <w:rsid w:val="001B5087"/>
    <w:rsid w:val="001B512A"/>
    <w:rsid w:val="001B519B"/>
    <w:rsid w:val="001B6721"/>
    <w:rsid w:val="001B68FD"/>
    <w:rsid w:val="001B73CD"/>
    <w:rsid w:val="001B7F6A"/>
    <w:rsid w:val="001C028D"/>
    <w:rsid w:val="001C0F1A"/>
    <w:rsid w:val="001C1154"/>
    <w:rsid w:val="001C286C"/>
    <w:rsid w:val="001C3C52"/>
    <w:rsid w:val="001C5BCC"/>
    <w:rsid w:val="001C61AF"/>
    <w:rsid w:val="001C697D"/>
    <w:rsid w:val="001C6E8D"/>
    <w:rsid w:val="001C70DB"/>
    <w:rsid w:val="001C7A5F"/>
    <w:rsid w:val="001D01A3"/>
    <w:rsid w:val="001D04D7"/>
    <w:rsid w:val="001D0D37"/>
    <w:rsid w:val="001D1638"/>
    <w:rsid w:val="001D1993"/>
    <w:rsid w:val="001D1CD2"/>
    <w:rsid w:val="001D2A3A"/>
    <w:rsid w:val="001D2FCD"/>
    <w:rsid w:val="001D32E7"/>
    <w:rsid w:val="001D41AB"/>
    <w:rsid w:val="001D456F"/>
    <w:rsid w:val="001D46F9"/>
    <w:rsid w:val="001D49DF"/>
    <w:rsid w:val="001D557A"/>
    <w:rsid w:val="001D5E38"/>
    <w:rsid w:val="001D6589"/>
    <w:rsid w:val="001D66E9"/>
    <w:rsid w:val="001D6720"/>
    <w:rsid w:val="001D6C4B"/>
    <w:rsid w:val="001D6C52"/>
    <w:rsid w:val="001D7F52"/>
    <w:rsid w:val="001D7FE9"/>
    <w:rsid w:val="001E0078"/>
    <w:rsid w:val="001E00ED"/>
    <w:rsid w:val="001E1278"/>
    <w:rsid w:val="001E23FA"/>
    <w:rsid w:val="001E26B5"/>
    <w:rsid w:val="001E2B10"/>
    <w:rsid w:val="001E35E1"/>
    <w:rsid w:val="001E3D64"/>
    <w:rsid w:val="001E4A95"/>
    <w:rsid w:val="001E58EA"/>
    <w:rsid w:val="001E5BDE"/>
    <w:rsid w:val="001E5F7F"/>
    <w:rsid w:val="001E6ACB"/>
    <w:rsid w:val="001E793C"/>
    <w:rsid w:val="001F01C4"/>
    <w:rsid w:val="001F0690"/>
    <w:rsid w:val="001F1036"/>
    <w:rsid w:val="001F1517"/>
    <w:rsid w:val="001F16DA"/>
    <w:rsid w:val="001F1EA4"/>
    <w:rsid w:val="001F2180"/>
    <w:rsid w:val="001F2EA5"/>
    <w:rsid w:val="001F35CA"/>
    <w:rsid w:val="001F3783"/>
    <w:rsid w:val="001F4CEB"/>
    <w:rsid w:val="001F4DEC"/>
    <w:rsid w:val="001F4FA3"/>
    <w:rsid w:val="001F508A"/>
    <w:rsid w:val="001F5194"/>
    <w:rsid w:val="001F5208"/>
    <w:rsid w:val="001F6A43"/>
    <w:rsid w:val="001F70F8"/>
    <w:rsid w:val="001F7C28"/>
    <w:rsid w:val="002007B4"/>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448"/>
    <w:rsid w:val="00207593"/>
    <w:rsid w:val="00207664"/>
    <w:rsid w:val="002077C4"/>
    <w:rsid w:val="00210978"/>
    <w:rsid w:val="00210C43"/>
    <w:rsid w:val="00212AD0"/>
    <w:rsid w:val="00213202"/>
    <w:rsid w:val="0021332A"/>
    <w:rsid w:val="00214047"/>
    <w:rsid w:val="00215ED7"/>
    <w:rsid w:val="002167E5"/>
    <w:rsid w:val="0021787B"/>
    <w:rsid w:val="00221A46"/>
    <w:rsid w:val="00221B07"/>
    <w:rsid w:val="00221C07"/>
    <w:rsid w:val="002228DE"/>
    <w:rsid w:val="00223696"/>
    <w:rsid w:val="002238B4"/>
    <w:rsid w:val="0022443B"/>
    <w:rsid w:val="002249B6"/>
    <w:rsid w:val="00224E4E"/>
    <w:rsid w:val="00225319"/>
    <w:rsid w:val="002255F9"/>
    <w:rsid w:val="002259E6"/>
    <w:rsid w:val="00225BE3"/>
    <w:rsid w:val="00226D3C"/>
    <w:rsid w:val="00227685"/>
    <w:rsid w:val="00227814"/>
    <w:rsid w:val="00227C97"/>
    <w:rsid w:val="00230355"/>
    <w:rsid w:val="00230E33"/>
    <w:rsid w:val="00231491"/>
    <w:rsid w:val="002318FF"/>
    <w:rsid w:val="00231B2A"/>
    <w:rsid w:val="00231CEB"/>
    <w:rsid w:val="002324DF"/>
    <w:rsid w:val="00232F79"/>
    <w:rsid w:val="00232FF8"/>
    <w:rsid w:val="00233154"/>
    <w:rsid w:val="002334D6"/>
    <w:rsid w:val="002347EC"/>
    <w:rsid w:val="0023493B"/>
    <w:rsid w:val="00234CC2"/>
    <w:rsid w:val="00234EB4"/>
    <w:rsid w:val="00234F60"/>
    <w:rsid w:val="0023621C"/>
    <w:rsid w:val="00236FEA"/>
    <w:rsid w:val="00240EF1"/>
    <w:rsid w:val="0024176E"/>
    <w:rsid w:val="00241813"/>
    <w:rsid w:val="0024182F"/>
    <w:rsid w:val="00241CC6"/>
    <w:rsid w:val="00242068"/>
    <w:rsid w:val="00243446"/>
    <w:rsid w:val="002439F5"/>
    <w:rsid w:val="0024415B"/>
    <w:rsid w:val="00244C78"/>
    <w:rsid w:val="00244D0B"/>
    <w:rsid w:val="00245359"/>
    <w:rsid w:val="00246742"/>
    <w:rsid w:val="0024680A"/>
    <w:rsid w:val="00246EBC"/>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E63"/>
    <w:rsid w:val="00256146"/>
    <w:rsid w:val="00256284"/>
    <w:rsid w:val="00256848"/>
    <w:rsid w:val="00257C7B"/>
    <w:rsid w:val="002601DF"/>
    <w:rsid w:val="00260B70"/>
    <w:rsid w:val="0026148A"/>
    <w:rsid w:val="00261545"/>
    <w:rsid w:val="0026156F"/>
    <w:rsid w:val="00261B45"/>
    <w:rsid w:val="002629BC"/>
    <w:rsid w:val="00262B69"/>
    <w:rsid w:val="002643AD"/>
    <w:rsid w:val="00264584"/>
    <w:rsid w:val="00265276"/>
    <w:rsid w:val="0026539B"/>
    <w:rsid w:val="00265E0B"/>
    <w:rsid w:val="00266422"/>
    <w:rsid w:val="00266940"/>
    <w:rsid w:val="002702B0"/>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DE4"/>
    <w:rsid w:val="00290A82"/>
    <w:rsid w:val="00291DF8"/>
    <w:rsid w:val="00292EA8"/>
    <w:rsid w:val="0029321A"/>
    <w:rsid w:val="002935AA"/>
    <w:rsid w:val="00293702"/>
    <w:rsid w:val="002939C1"/>
    <w:rsid w:val="00295348"/>
    <w:rsid w:val="002955AB"/>
    <w:rsid w:val="002956E5"/>
    <w:rsid w:val="00295984"/>
    <w:rsid w:val="00296609"/>
    <w:rsid w:val="0029665A"/>
    <w:rsid w:val="00297107"/>
    <w:rsid w:val="00297CBF"/>
    <w:rsid w:val="00297D7B"/>
    <w:rsid w:val="00297F5F"/>
    <w:rsid w:val="002A0B9B"/>
    <w:rsid w:val="002A176A"/>
    <w:rsid w:val="002A17A0"/>
    <w:rsid w:val="002A1F44"/>
    <w:rsid w:val="002A26D5"/>
    <w:rsid w:val="002A287C"/>
    <w:rsid w:val="002A2E84"/>
    <w:rsid w:val="002A2F0D"/>
    <w:rsid w:val="002A44B7"/>
    <w:rsid w:val="002A4A97"/>
    <w:rsid w:val="002A511F"/>
    <w:rsid w:val="002A5727"/>
    <w:rsid w:val="002A5A80"/>
    <w:rsid w:val="002A5B00"/>
    <w:rsid w:val="002A653B"/>
    <w:rsid w:val="002A7167"/>
    <w:rsid w:val="002A7452"/>
    <w:rsid w:val="002A75A1"/>
    <w:rsid w:val="002A76FD"/>
    <w:rsid w:val="002A7B54"/>
    <w:rsid w:val="002B00A4"/>
    <w:rsid w:val="002B0117"/>
    <w:rsid w:val="002B0CBC"/>
    <w:rsid w:val="002B121F"/>
    <w:rsid w:val="002B150C"/>
    <w:rsid w:val="002B32A1"/>
    <w:rsid w:val="002B3628"/>
    <w:rsid w:val="002B43E5"/>
    <w:rsid w:val="002B4949"/>
    <w:rsid w:val="002B4BB7"/>
    <w:rsid w:val="002B536D"/>
    <w:rsid w:val="002B58CC"/>
    <w:rsid w:val="002B5EC1"/>
    <w:rsid w:val="002B623F"/>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3135"/>
    <w:rsid w:val="002D3156"/>
    <w:rsid w:val="002D3B0C"/>
    <w:rsid w:val="002D40AF"/>
    <w:rsid w:val="002D41D1"/>
    <w:rsid w:val="002D4437"/>
    <w:rsid w:val="002D46BF"/>
    <w:rsid w:val="002D49A6"/>
    <w:rsid w:val="002D4EA3"/>
    <w:rsid w:val="002D536F"/>
    <w:rsid w:val="002D54CF"/>
    <w:rsid w:val="002D6145"/>
    <w:rsid w:val="002D7906"/>
    <w:rsid w:val="002D7F32"/>
    <w:rsid w:val="002D7FF5"/>
    <w:rsid w:val="002E0B97"/>
    <w:rsid w:val="002E0C26"/>
    <w:rsid w:val="002E11EB"/>
    <w:rsid w:val="002E280F"/>
    <w:rsid w:val="002E403D"/>
    <w:rsid w:val="002E42EA"/>
    <w:rsid w:val="002E447E"/>
    <w:rsid w:val="002E4E62"/>
    <w:rsid w:val="002E5CAD"/>
    <w:rsid w:val="002E69B1"/>
    <w:rsid w:val="002E75B5"/>
    <w:rsid w:val="002F13AD"/>
    <w:rsid w:val="002F159C"/>
    <w:rsid w:val="002F274D"/>
    <w:rsid w:val="002F3544"/>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212"/>
    <w:rsid w:val="0030782D"/>
    <w:rsid w:val="00307850"/>
    <w:rsid w:val="00307E9B"/>
    <w:rsid w:val="00310955"/>
    <w:rsid w:val="00311D20"/>
    <w:rsid w:val="00312A86"/>
    <w:rsid w:val="00314401"/>
    <w:rsid w:val="0031531B"/>
    <w:rsid w:val="003160EE"/>
    <w:rsid w:val="00316456"/>
    <w:rsid w:val="003170BD"/>
    <w:rsid w:val="00317343"/>
    <w:rsid w:val="00317687"/>
    <w:rsid w:val="0032025E"/>
    <w:rsid w:val="0032071D"/>
    <w:rsid w:val="003220E4"/>
    <w:rsid w:val="0032340A"/>
    <w:rsid w:val="00323AB5"/>
    <w:rsid w:val="00325DF9"/>
    <w:rsid w:val="00326341"/>
    <w:rsid w:val="00326C12"/>
    <w:rsid w:val="003270AD"/>
    <w:rsid w:val="003274F3"/>
    <w:rsid w:val="00330A6B"/>
    <w:rsid w:val="003312AE"/>
    <w:rsid w:val="003319E4"/>
    <w:rsid w:val="00331EC1"/>
    <w:rsid w:val="00332309"/>
    <w:rsid w:val="00332603"/>
    <w:rsid w:val="00332FD1"/>
    <w:rsid w:val="00333680"/>
    <w:rsid w:val="0033396D"/>
    <w:rsid w:val="003343A2"/>
    <w:rsid w:val="0033461A"/>
    <w:rsid w:val="00334D53"/>
    <w:rsid w:val="00335068"/>
    <w:rsid w:val="00335AA9"/>
    <w:rsid w:val="00336202"/>
    <w:rsid w:val="00337184"/>
    <w:rsid w:val="00337956"/>
    <w:rsid w:val="00337D51"/>
    <w:rsid w:val="003403B9"/>
    <w:rsid w:val="00340632"/>
    <w:rsid w:val="00341013"/>
    <w:rsid w:val="003411EA"/>
    <w:rsid w:val="00341973"/>
    <w:rsid w:val="00341A4D"/>
    <w:rsid w:val="003421C4"/>
    <w:rsid w:val="00342543"/>
    <w:rsid w:val="00343D75"/>
    <w:rsid w:val="003446BB"/>
    <w:rsid w:val="00345003"/>
    <w:rsid w:val="00345335"/>
    <w:rsid w:val="00345A68"/>
    <w:rsid w:val="00345ADD"/>
    <w:rsid w:val="00345D53"/>
    <w:rsid w:val="003466F4"/>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6870"/>
    <w:rsid w:val="00357336"/>
    <w:rsid w:val="00357526"/>
    <w:rsid w:val="00357DE4"/>
    <w:rsid w:val="0036063B"/>
    <w:rsid w:val="00360843"/>
    <w:rsid w:val="0036199C"/>
    <w:rsid w:val="00362381"/>
    <w:rsid w:val="00362560"/>
    <w:rsid w:val="00362809"/>
    <w:rsid w:val="00362851"/>
    <w:rsid w:val="00362C55"/>
    <w:rsid w:val="00363522"/>
    <w:rsid w:val="00363BE3"/>
    <w:rsid w:val="00363D80"/>
    <w:rsid w:val="00364609"/>
    <w:rsid w:val="00364AAE"/>
    <w:rsid w:val="00364ED2"/>
    <w:rsid w:val="003675AA"/>
    <w:rsid w:val="00370CC2"/>
    <w:rsid w:val="00371668"/>
    <w:rsid w:val="003724B7"/>
    <w:rsid w:val="00373211"/>
    <w:rsid w:val="003736AD"/>
    <w:rsid w:val="003742D4"/>
    <w:rsid w:val="00374B35"/>
    <w:rsid w:val="00375473"/>
    <w:rsid w:val="003772D2"/>
    <w:rsid w:val="00377CA3"/>
    <w:rsid w:val="003805CC"/>
    <w:rsid w:val="00381A0F"/>
    <w:rsid w:val="00381F96"/>
    <w:rsid w:val="0038212E"/>
    <w:rsid w:val="003825D0"/>
    <w:rsid w:val="003832F1"/>
    <w:rsid w:val="00385A28"/>
    <w:rsid w:val="00386C8D"/>
    <w:rsid w:val="00387BE5"/>
    <w:rsid w:val="00391166"/>
    <w:rsid w:val="00391F42"/>
    <w:rsid w:val="003920B8"/>
    <w:rsid w:val="00392579"/>
    <w:rsid w:val="00392945"/>
    <w:rsid w:val="00392B72"/>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43BD"/>
    <w:rsid w:val="003A4650"/>
    <w:rsid w:val="003A4A35"/>
    <w:rsid w:val="003A5A82"/>
    <w:rsid w:val="003A6610"/>
    <w:rsid w:val="003A6BB1"/>
    <w:rsid w:val="003A7093"/>
    <w:rsid w:val="003A74E5"/>
    <w:rsid w:val="003A761D"/>
    <w:rsid w:val="003A7D23"/>
    <w:rsid w:val="003B058A"/>
    <w:rsid w:val="003B1011"/>
    <w:rsid w:val="003B1A31"/>
    <w:rsid w:val="003B1E08"/>
    <w:rsid w:val="003B259C"/>
    <w:rsid w:val="003B2BBA"/>
    <w:rsid w:val="003B2C37"/>
    <w:rsid w:val="003B354A"/>
    <w:rsid w:val="003B3989"/>
    <w:rsid w:val="003B3C6C"/>
    <w:rsid w:val="003B56A7"/>
    <w:rsid w:val="003B6D6E"/>
    <w:rsid w:val="003B6DBB"/>
    <w:rsid w:val="003B72B5"/>
    <w:rsid w:val="003B7C2C"/>
    <w:rsid w:val="003B7E30"/>
    <w:rsid w:val="003C03AC"/>
    <w:rsid w:val="003C089A"/>
    <w:rsid w:val="003C151B"/>
    <w:rsid w:val="003C1CDF"/>
    <w:rsid w:val="003C1DC7"/>
    <w:rsid w:val="003C22EA"/>
    <w:rsid w:val="003C30CD"/>
    <w:rsid w:val="003C35FF"/>
    <w:rsid w:val="003C3D2E"/>
    <w:rsid w:val="003C42BE"/>
    <w:rsid w:val="003C4585"/>
    <w:rsid w:val="003C49A2"/>
    <w:rsid w:val="003C53EF"/>
    <w:rsid w:val="003C6301"/>
    <w:rsid w:val="003C643D"/>
    <w:rsid w:val="003C6F93"/>
    <w:rsid w:val="003C755F"/>
    <w:rsid w:val="003C7647"/>
    <w:rsid w:val="003D0014"/>
    <w:rsid w:val="003D1036"/>
    <w:rsid w:val="003D157F"/>
    <w:rsid w:val="003D228C"/>
    <w:rsid w:val="003D2CBE"/>
    <w:rsid w:val="003D30EF"/>
    <w:rsid w:val="003D3AB8"/>
    <w:rsid w:val="003D3B61"/>
    <w:rsid w:val="003D3B6F"/>
    <w:rsid w:val="003D3C7E"/>
    <w:rsid w:val="003D4086"/>
    <w:rsid w:val="003D4D77"/>
    <w:rsid w:val="003D4DA5"/>
    <w:rsid w:val="003D5260"/>
    <w:rsid w:val="003D5642"/>
    <w:rsid w:val="003D5825"/>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769F"/>
    <w:rsid w:val="003E7B25"/>
    <w:rsid w:val="003E7C85"/>
    <w:rsid w:val="003F01CB"/>
    <w:rsid w:val="003F1334"/>
    <w:rsid w:val="003F1833"/>
    <w:rsid w:val="003F1AB4"/>
    <w:rsid w:val="003F1F61"/>
    <w:rsid w:val="003F3610"/>
    <w:rsid w:val="003F37A1"/>
    <w:rsid w:val="003F3D1A"/>
    <w:rsid w:val="003F4ADF"/>
    <w:rsid w:val="003F607E"/>
    <w:rsid w:val="003F6B86"/>
    <w:rsid w:val="003F6DEA"/>
    <w:rsid w:val="003F6E54"/>
    <w:rsid w:val="003F6EBC"/>
    <w:rsid w:val="003F7060"/>
    <w:rsid w:val="00400DF1"/>
    <w:rsid w:val="00401B78"/>
    <w:rsid w:val="00402248"/>
    <w:rsid w:val="00402367"/>
    <w:rsid w:val="00403207"/>
    <w:rsid w:val="00403331"/>
    <w:rsid w:val="00403E1F"/>
    <w:rsid w:val="00403F22"/>
    <w:rsid w:val="004047EC"/>
    <w:rsid w:val="00404B50"/>
    <w:rsid w:val="004052E8"/>
    <w:rsid w:val="00405D5D"/>
    <w:rsid w:val="00405FA4"/>
    <w:rsid w:val="00406BAF"/>
    <w:rsid w:val="0041118D"/>
    <w:rsid w:val="00411646"/>
    <w:rsid w:val="00411E73"/>
    <w:rsid w:val="00411F06"/>
    <w:rsid w:val="00411FE0"/>
    <w:rsid w:val="00412105"/>
    <w:rsid w:val="00412116"/>
    <w:rsid w:val="004124CC"/>
    <w:rsid w:val="00414A0E"/>
    <w:rsid w:val="004158B6"/>
    <w:rsid w:val="00415F73"/>
    <w:rsid w:val="004166CE"/>
    <w:rsid w:val="00416D2E"/>
    <w:rsid w:val="00417A27"/>
    <w:rsid w:val="00420C5D"/>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6"/>
    <w:rsid w:val="00434667"/>
    <w:rsid w:val="004349A5"/>
    <w:rsid w:val="00434B56"/>
    <w:rsid w:val="0043615B"/>
    <w:rsid w:val="00436836"/>
    <w:rsid w:val="004368DE"/>
    <w:rsid w:val="004405DC"/>
    <w:rsid w:val="0044164C"/>
    <w:rsid w:val="00441D87"/>
    <w:rsid w:val="004424F7"/>
    <w:rsid w:val="0044300D"/>
    <w:rsid w:val="00443673"/>
    <w:rsid w:val="004436EE"/>
    <w:rsid w:val="00443C80"/>
    <w:rsid w:val="00444491"/>
    <w:rsid w:val="00444B4D"/>
    <w:rsid w:val="00444CB1"/>
    <w:rsid w:val="00445363"/>
    <w:rsid w:val="00445823"/>
    <w:rsid w:val="00446712"/>
    <w:rsid w:val="004511F5"/>
    <w:rsid w:val="0045124F"/>
    <w:rsid w:val="004518E4"/>
    <w:rsid w:val="00451F5F"/>
    <w:rsid w:val="00452E37"/>
    <w:rsid w:val="00452EAA"/>
    <w:rsid w:val="004539F7"/>
    <w:rsid w:val="00453BA9"/>
    <w:rsid w:val="00454119"/>
    <w:rsid w:val="00454AFA"/>
    <w:rsid w:val="00454C74"/>
    <w:rsid w:val="0045698A"/>
    <w:rsid w:val="00457A5F"/>
    <w:rsid w:val="00457C86"/>
    <w:rsid w:val="00457D6B"/>
    <w:rsid w:val="00457E72"/>
    <w:rsid w:val="00457F1E"/>
    <w:rsid w:val="00457FF5"/>
    <w:rsid w:val="004601D0"/>
    <w:rsid w:val="00460831"/>
    <w:rsid w:val="00461666"/>
    <w:rsid w:val="00461C4D"/>
    <w:rsid w:val="00461FC2"/>
    <w:rsid w:val="00462582"/>
    <w:rsid w:val="00462893"/>
    <w:rsid w:val="00462A53"/>
    <w:rsid w:val="004633B4"/>
    <w:rsid w:val="0046345F"/>
    <w:rsid w:val="00463A42"/>
    <w:rsid w:val="00463F68"/>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A22"/>
    <w:rsid w:val="0047201B"/>
    <w:rsid w:val="004723E4"/>
    <w:rsid w:val="004729E7"/>
    <w:rsid w:val="00472B74"/>
    <w:rsid w:val="00473176"/>
    <w:rsid w:val="0047338C"/>
    <w:rsid w:val="00473B7A"/>
    <w:rsid w:val="00473D6B"/>
    <w:rsid w:val="004742B8"/>
    <w:rsid w:val="004748A1"/>
    <w:rsid w:val="004748F7"/>
    <w:rsid w:val="00474DF6"/>
    <w:rsid w:val="004750C3"/>
    <w:rsid w:val="0047515E"/>
    <w:rsid w:val="0047518A"/>
    <w:rsid w:val="0047560E"/>
    <w:rsid w:val="00476378"/>
    <w:rsid w:val="0047685A"/>
    <w:rsid w:val="0047690A"/>
    <w:rsid w:val="0047708C"/>
    <w:rsid w:val="00477A1A"/>
    <w:rsid w:val="004809EB"/>
    <w:rsid w:val="004811A2"/>
    <w:rsid w:val="004816DF"/>
    <w:rsid w:val="0048225E"/>
    <w:rsid w:val="00482339"/>
    <w:rsid w:val="004823ED"/>
    <w:rsid w:val="0048421D"/>
    <w:rsid w:val="00484307"/>
    <w:rsid w:val="00484A29"/>
    <w:rsid w:val="00484E0F"/>
    <w:rsid w:val="00484F34"/>
    <w:rsid w:val="00485303"/>
    <w:rsid w:val="0048592B"/>
    <w:rsid w:val="004860DD"/>
    <w:rsid w:val="0048685F"/>
    <w:rsid w:val="00486AA6"/>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EED"/>
    <w:rsid w:val="004A02EC"/>
    <w:rsid w:val="004A102D"/>
    <w:rsid w:val="004A16FE"/>
    <w:rsid w:val="004A4443"/>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EDF"/>
    <w:rsid w:val="004B34D9"/>
    <w:rsid w:val="004B3977"/>
    <w:rsid w:val="004B5336"/>
    <w:rsid w:val="004B56AD"/>
    <w:rsid w:val="004B57E3"/>
    <w:rsid w:val="004B61B7"/>
    <w:rsid w:val="004B6C36"/>
    <w:rsid w:val="004B7135"/>
    <w:rsid w:val="004B7497"/>
    <w:rsid w:val="004B77E5"/>
    <w:rsid w:val="004C065B"/>
    <w:rsid w:val="004C1DE3"/>
    <w:rsid w:val="004C1EE7"/>
    <w:rsid w:val="004C1F1A"/>
    <w:rsid w:val="004C289F"/>
    <w:rsid w:val="004C2FCC"/>
    <w:rsid w:val="004C3657"/>
    <w:rsid w:val="004C5B86"/>
    <w:rsid w:val="004C5F55"/>
    <w:rsid w:val="004C6470"/>
    <w:rsid w:val="004C6635"/>
    <w:rsid w:val="004C7095"/>
    <w:rsid w:val="004C7BAB"/>
    <w:rsid w:val="004C7C9B"/>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B42"/>
    <w:rsid w:val="004D7483"/>
    <w:rsid w:val="004D7956"/>
    <w:rsid w:val="004D79E4"/>
    <w:rsid w:val="004D7BFE"/>
    <w:rsid w:val="004D7C2C"/>
    <w:rsid w:val="004E0093"/>
    <w:rsid w:val="004E0924"/>
    <w:rsid w:val="004E1649"/>
    <w:rsid w:val="004E2431"/>
    <w:rsid w:val="004E28A2"/>
    <w:rsid w:val="004E2C2A"/>
    <w:rsid w:val="004E422F"/>
    <w:rsid w:val="004E4545"/>
    <w:rsid w:val="004E47BD"/>
    <w:rsid w:val="004E4AA2"/>
    <w:rsid w:val="004E533A"/>
    <w:rsid w:val="004E58C9"/>
    <w:rsid w:val="004E64CD"/>
    <w:rsid w:val="004E65D4"/>
    <w:rsid w:val="004F00E3"/>
    <w:rsid w:val="004F032C"/>
    <w:rsid w:val="004F0A57"/>
    <w:rsid w:val="004F1DBE"/>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3332"/>
    <w:rsid w:val="005041C1"/>
    <w:rsid w:val="0050454A"/>
    <w:rsid w:val="00504C90"/>
    <w:rsid w:val="00505431"/>
    <w:rsid w:val="0050543F"/>
    <w:rsid w:val="005064F3"/>
    <w:rsid w:val="0050669D"/>
    <w:rsid w:val="005067A0"/>
    <w:rsid w:val="00506E3C"/>
    <w:rsid w:val="00506FDE"/>
    <w:rsid w:val="0050708C"/>
    <w:rsid w:val="005074E5"/>
    <w:rsid w:val="00510623"/>
    <w:rsid w:val="005109F3"/>
    <w:rsid w:val="00510AE2"/>
    <w:rsid w:val="0051154E"/>
    <w:rsid w:val="0051183C"/>
    <w:rsid w:val="0051278E"/>
    <w:rsid w:val="00512A10"/>
    <w:rsid w:val="00512A3A"/>
    <w:rsid w:val="00513230"/>
    <w:rsid w:val="00513F7C"/>
    <w:rsid w:val="00514AFC"/>
    <w:rsid w:val="00514E54"/>
    <w:rsid w:val="00515AF3"/>
    <w:rsid w:val="00515FE9"/>
    <w:rsid w:val="0051623C"/>
    <w:rsid w:val="00516940"/>
    <w:rsid w:val="00516A5C"/>
    <w:rsid w:val="00516C2A"/>
    <w:rsid w:val="00516C67"/>
    <w:rsid w:val="00516EB5"/>
    <w:rsid w:val="005178D5"/>
    <w:rsid w:val="005207E6"/>
    <w:rsid w:val="00520BD8"/>
    <w:rsid w:val="005213BE"/>
    <w:rsid w:val="005216D2"/>
    <w:rsid w:val="00522E2E"/>
    <w:rsid w:val="0052350F"/>
    <w:rsid w:val="00523596"/>
    <w:rsid w:val="00523798"/>
    <w:rsid w:val="00523B4F"/>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139C"/>
    <w:rsid w:val="0054149B"/>
    <w:rsid w:val="00543D63"/>
    <w:rsid w:val="00544855"/>
    <w:rsid w:val="00546384"/>
    <w:rsid w:val="00546A33"/>
    <w:rsid w:val="005470BE"/>
    <w:rsid w:val="00547931"/>
    <w:rsid w:val="00547DA2"/>
    <w:rsid w:val="00547DEE"/>
    <w:rsid w:val="005509EF"/>
    <w:rsid w:val="0055168C"/>
    <w:rsid w:val="00553027"/>
    <w:rsid w:val="00553194"/>
    <w:rsid w:val="005542E2"/>
    <w:rsid w:val="005545C0"/>
    <w:rsid w:val="0055579F"/>
    <w:rsid w:val="00555CD0"/>
    <w:rsid w:val="00557973"/>
    <w:rsid w:val="00560007"/>
    <w:rsid w:val="00560BE2"/>
    <w:rsid w:val="00560D64"/>
    <w:rsid w:val="0056190A"/>
    <w:rsid w:val="00561E27"/>
    <w:rsid w:val="005625BA"/>
    <w:rsid w:val="00562E7E"/>
    <w:rsid w:val="00562FCC"/>
    <w:rsid w:val="00563687"/>
    <w:rsid w:val="00563961"/>
    <w:rsid w:val="00564309"/>
    <w:rsid w:val="005649AD"/>
    <w:rsid w:val="00564A79"/>
    <w:rsid w:val="00565E6B"/>
    <w:rsid w:val="00565F48"/>
    <w:rsid w:val="0056658B"/>
    <w:rsid w:val="005666EB"/>
    <w:rsid w:val="00567580"/>
    <w:rsid w:val="00567589"/>
    <w:rsid w:val="00567F9C"/>
    <w:rsid w:val="00570B4C"/>
    <w:rsid w:val="00571221"/>
    <w:rsid w:val="00572612"/>
    <w:rsid w:val="00572B60"/>
    <w:rsid w:val="00572C70"/>
    <w:rsid w:val="0057329F"/>
    <w:rsid w:val="005741C4"/>
    <w:rsid w:val="0057594C"/>
    <w:rsid w:val="00576012"/>
    <w:rsid w:val="005761F0"/>
    <w:rsid w:val="005763D9"/>
    <w:rsid w:val="005765F4"/>
    <w:rsid w:val="00576D4C"/>
    <w:rsid w:val="00577853"/>
    <w:rsid w:val="00577FC5"/>
    <w:rsid w:val="005811F9"/>
    <w:rsid w:val="005817ED"/>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3BB"/>
    <w:rsid w:val="00593D85"/>
    <w:rsid w:val="005942C8"/>
    <w:rsid w:val="0059465C"/>
    <w:rsid w:val="00594917"/>
    <w:rsid w:val="00594B64"/>
    <w:rsid w:val="00594E23"/>
    <w:rsid w:val="005951B5"/>
    <w:rsid w:val="005951C1"/>
    <w:rsid w:val="005969D7"/>
    <w:rsid w:val="00596B15"/>
    <w:rsid w:val="00596B5F"/>
    <w:rsid w:val="00596E36"/>
    <w:rsid w:val="005970CA"/>
    <w:rsid w:val="005A1566"/>
    <w:rsid w:val="005A4297"/>
    <w:rsid w:val="005A4436"/>
    <w:rsid w:val="005A4523"/>
    <w:rsid w:val="005A5DFA"/>
    <w:rsid w:val="005A5E10"/>
    <w:rsid w:val="005A5E16"/>
    <w:rsid w:val="005A5FA1"/>
    <w:rsid w:val="005A6A8E"/>
    <w:rsid w:val="005A7A70"/>
    <w:rsid w:val="005A7C96"/>
    <w:rsid w:val="005A7F04"/>
    <w:rsid w:val="005B0345"/>
    <w:rsid w:val="005B115B"/>
    <w:rsid w:val="005B1C9C"/>
    <w:rsid w:val="005B1CD7"/>
    <w:rsid w:val="005B25C0"/>
    <w:rsid w:val="005B2707"/>
    <w:rsid w:val="005B28E2"/>
    <w:rsid w:val="005B2C04"/>
    <w:rsid w:val="005B2CE2"/>
    <w:rsid w:val="005B2EC4"/>
    <w:rsid w:val="005B2FCB"/>
    <w:rsid w:val="005B3180"/>
    <w:rsid w:val="005B3365"/>
    <w:rsid w:val="005B385A"/>
    <w:rsid w:val="005B492C"/>
    <w:rsid w:val="005B570D"/>
    <w:rsid w:val="005B57D2"/>
    <w:rsid w:val="005B6835"/>
    <w:rsid w:val="005B6B8C"/>
    <w:rsid w:val="005B6B92"/>
    <w:rsid w:val="005B72E0"/>
    <w:rsid w:val="005C0C2C"/>
    <w:rsid w:val="005C180D"/>
    <w:rsid w:val="005C22E1"/>
    <w:rsid w:val="005C2778"/>
    <w:rsid w:val="005C29B6"/>
    <w:rsid w:val="005C2FB3"/>
    <w:rsid w:val="005C3564"/>
    <w:rsid w:val="005C3611"/>
    <w:rsid w:val="005C4886"/>
    <w:rsid w:val="005C4C82"/>
    <w:rsid w:val="005C51F5"/>
    <w:rsid w:val="005C5868"/>
    <w:rsid w:val="005C5B03"/>
    <w:rsid w:val="005C5F0F"/>
    <w:rsid w:val="005C6A56"/>
    <w:rsid w:val="005C6CEF"/>
    <w:rsid w:val="005C704F"/>
    <w:rsid w:val="005C742A"/>
    <w:rsid w:val="005C7695"/>
    <w:rsid w:val="005C76F8"/>
    <w:rsid w:val="005D0588"/>
    <w:rsid w:val="005D1204"/>
    <w:rsid w:val="005D1600"/>
    <w:rsid w:val="005D19EB"/>
    <w:rsid w:val="005D24CB"/>
    <w:rsid w:val="005D27A2"/>
    <w:rsid w:val="005D369C"/>
    <w:rsid w:val="005D36EC"/>
    <w:rsid w:val="005D430F"/>
    <w:rsid w:val="005D43B0"/>
    <w:rsid w:val="005D4D7F"/>
    <w:rsid w:val="005D50E2"/>
    <w:rsid w:val="005D5FFB"/>
    <w:rsid w:val="005D6A10"/>
    <w:rsid w:val="005D74A7"/>
    <w:rsid w:val="005D7953"/>
    <w:rsid w:val="005D7CEF"/>
    <w:rsid w:val="005D7DBC"/>
    <w:rsid w:val="005D7F46"/>
    <w:rsid w:val="005E11E8"/>
    <w:rsid w:val="005E12F2"/>
    <w:rsid w:val="005E1B68"/>
    <w:rsid w:val="005E201F"/>
    <w:rsid w:val="005E22B4"/>
    <w:rsid w:val="005E5187"/>
    <w:rsid w:val="005E5275"/>
    <w:rsid w:val="005E54B6"/>
    <w:rsid w:val="005E5B7C"/>
    <w:rsid w:val="005E5C14"/>
    <w:rsid w:val="005E6BBE"/>
    <w:rsid w:val="005E70DF"/>
    <w:rsid w:val="005E7306"/>
    <w:rsid w:val="005E7386"/>
    <w:rsid w:val="005E75FE"/>
    <w:rsid w:val="005E77CF"/>
    <w:rsid w:val="005E7DB5"/>
    <w:rsid w:val="005E7DCD"/>
    <w:rsid w:val="005F1895"/>
    <w:rsid w:val="005F18EF"/>
    <w:rsid w:val="005F2653"/>
    <w:rsid w:val="005F2FCB"/>
    <w:rsid w:val="005F373F"/>
    <w:rsid w:val="005F38D6"/>
    <w:rsid w:val="005F38E4"/>
    <w:rsid w:val="005F44C9"/>
    <w:rsid w:val="005F519E"/>
    <w:rsid w:val="005F6793"/>
    <w:rsid w:val="005F6A0A"/>
    <w:rsid w:val="005F6C29"/>
    <w:rsid w:val="005F6D56"/>
    <w:rsid w:val="005F79F1"/>
    <w:rsid w:val="0060043C"/>
    <w:rsid w:val="00600532"/>
    <w:rsid w:val="00600A5E"/>
    <w:rsid w:val="00601307"/>
    <w:rsid w:val="00601966"/>
    <w:rsid w:val="0060245E"/>
    <w:rsid w:val="006028F6"/>
    <w:rsid w:val="0060295B"/>
    <w:rsid w:val="006029B0"/>
    <w:rsid w:val="00602C77"/>
    <w:rsid w:val="00602D53"/>
    <w:rsid w:val="00602F54"/>
    <w:rsid w:val="006044E6"/>
    <w:rsid w:val="0060586F"/>
    <w:rsid w:val="00605B84"/>
    <w:rsid w:val="00606261"/>
    <w:rsid w:val="00606CED"/>
    <w:rsid w:val="00607C56"/>
    <w:rsid w:val="006100E6"/>
    <w:rsid w:val="00610669"/>
    <w:rsid w:val="0061185B"/>
    <w:rsid w:val="00611AE7"/>
    <w:rsid w:val="00612397"/>
    <w:rsid w:val="0061357B"/>
    <w:rsid w:val="00613F14"/>
    <w:rsid w:val="00614B27"/>
    <w:rsid w:val="00614F78"/>
    <w:rsid w:val="00615003"/>
    <w:rsid w:val="00615563"/>
    <w:rsid w:val="00615754"/>
    <w:rsid w:val="006161C2"/>
    <w:rsid w:val="00616418"/>
    <w:rsid w:val="0061659E"/>
    <w:rsid w:val="00616D61"/>
    <w:rsid w:val="00616EC0"/>
    <w:rsid w:val="006172E4"/>
    <w:rsid w:val="00617B4E"/>
    <w:rsid w:val="00623254"/>
    <w:rsid w:val="00623349"/>
    <w:rsid w:val="006247C1"/>
    <w:rsid w:val="006249A8"/>
    <w:rsid w:val="00624E6C"/>
    <w:rsid w:val="00624E9F"/>
    <w:rsid w:val="00624EC5"/>
    <w:rsid w:val="00624F61"/>
    <w:rsid w:val="00625CD6"/>
    <w:rsid w:val="006261E9"/>
    <w:rsid w:val="00626237"/>
    <w:rsid w:val="00626718"/>
    <w:rsid w:val="006276BB"/>
    <w:rsid w:val="00627BDA"/>
    <w:rsid w:val="006305D6"/>
    <w:rsid w:val="00630B4D"/>
    <w:rsid w:val="00630D07"/>
    <w:rsid w:val="00630DF0"/>
    <w:rsid w:val="006313EF"/>
    <w:rsid w:val="00631823"/>
    <w:rsid w:val="00631C4F"/>
    <w:rsid w:val="00633359"/>
    <w:rsid w:val="00633DA6"/>
    <w:rsid w:val="00633DEE"/>
    <w:rsid w:val="00634688"/>
    <w:rsid w:val="00634783"/>
    <w:rsid w:val="006358DA"/>
    <w:rsid w:val="006361C8"/>
    <w:rsid w:val="00636EEA"/>
    <w:rsid w:val="006378C2"/>
    <w:rsid w:val="00637C7C"/>
    <w:rsid w:val="0064051B"/>
    <w:rsid w:val="0064054B"/>
    <w:rsid w:val="006412CD"/>
    <w:rsid w:val="00641DFB"/>
    <w:rsid w:val="00642C1B"/>
    <w:rsid w:val="00643280"/>
    <w:rsid w:val="0064357B"/>
    <w:rsid w:val="00643C82"/>
    <w:rsid w:val="006441AA"/>
    <w:rsid w:val="00644A8A"/>
    <w:rsid w:val="00645553"/>
    <w:rsid w:val="006461B1"/>
    <w:rsid w:val="00646828"/>
    <w:rsid w:val="00646B20"/>
    <w:rsid w:val="00646F11"/>
    <w:rsid w:val="006476EE"/>
    <w:rsid w:val="00647E3C"/>
    <w:rsid w:val="00647E97"/>
    <w:rsid w:val="00650455"/>
    <w:rsid w:val="00650A26"/>
    <w:rsid w:val="00650E5C"/>
    <w:rsid w:val="006518E0"/>
    <w:rsid w:val="00651C84"/>
    <w:rsid w:val="00652453"/>
    <w:rsid w:val="00652D91"/>
    <w:rsid w:val="006546D5"/>
    <w:rsid w:val="006559FF"/>
    <w:rsid w:val="00656B21"/>
    <w:rsid w:val="00656BBE"/>
    <w:rsid w:val="00657392"/>
    <w:rsid w:val="00657A90"/>
    <w:rsid w:val="00660768"/>
    <w:rsid w:val="006626B6"/>
    <w:rsid w:val="00662F9E"/>
    <w:rsid w:val="006643E3"/>
    <w:rsid w:val="00664ACA"/>
    <w:rsid w:val="00665089"/>
    <w:rsid w:val="00665F7A"/>
    <w:rsid w:val="00666193"/>
    <w:rsid w:val="00666C9C"/>
    <w:rsid w:val="00667F08"/>
    <w:rsid w:val="00670B0E"/>
    <w:rsid w:val="00671B66"/>
    <w:rsid w:val="00671C63"/>
    <w:rsid w:val="00672B09"/>
    <w:rsid w:val="00673241"/>
    <w:rsid w:val="00673974"/>
    <w:rsid w:val="00674251"/>
    <w:rsid w:val="006747A4"/>
    <w:rsid w:val="00674BA6"/>
    <w:rsid w:val="0067518E"/>
    <w:rsid w:val="006751EA"/>
    <w:rsid w:val="00675218"/>
    <w:rsid w:val="00675634"/>
    <w:rsid w:val="00676A3B"/>
    <w:rsid w:val="006802CA"/>
    <w:rsid w:val="00680E95"/>
    <w:rsid w:val="0068146F"/>
    <w:rsid w:val="00681FE9"/>
    <w:rsid w:val="00682656"/>
    <w:rsid w:val="00682774"/>
    <w:rsid w:val="00684287"/>
    <w:rsid w:val="006843EA"/>
    <w:rsid w:val="0068454E"/>
    <w:rsid w:val="00684773"/>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5AC8"/>
    <w:rsid w:val="00696694"/>
    <w:rsid w:val="00696EE6"/>
    <w:rsid w:val="00697737"/>
    <w:rsid w:val="00697918"/>
    <w:rsid w:val="006A066F"/>
    <w:rsid w:val="006A09EC"/>
    <w:rsid w:val="006A0A1A"/>
    <w:rsid w:val="006A1A4C"/>
    <w:rsid w:val="006A1FCF"/>
    <w:rsid w:val="006A28E7"/>
    <w:rsid w:val="006A3217"/>
    <w:rsid w:val="006A36C8"/>
    <w:rsid w:val="006A3F8B"/>
    <w:rsid w:val="006A4095"/>
    <w:rsid w:val="006A42E2"/>
    <w:rsid w:val="006A4FEF"/>
    <w:rsid w:val="006A507F"/>
    <w:rsid w:val="006A53C6"/>
    <w:rsid w:val="006A60FE"/>
    <w:rsid w:val="006A697B"/>
    <w:rsid w:val="006A74EB"/>
    <w:rsid w:val="006A7D8D"/>
    <w:rsid w:val="006A7F79"/>
    <w:rsid w:val="006B0166"/>
    <w:rsid w:val="006B091A"/>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B2D"/>
    <w:rsid w:val="006C2CED"/>
    <w:rsid w:val="006C3056"/>
    <w:rsid w:val="006C31C0"/>
    <w:rsid w:val="006C353C"/>
    <w:rsid w:val="006C40F9"/>
    <w:rsid w:val="006C5161"/>
    <w:rsid w:val="006C5810"/>
    <w:rsid w:val="006C58E3"/>
    <w:rsid w:val="006C5F4F"/>
    <w:rsid w:val="006C642B"/>
    <w:rsid w:val="006C66EE"/>
    <w:rsid w:val="006C7358"/>
    <w:rsid w:val="006C7618"/>
    <w:rsid w:val="006C79A4"/>
    <w:rsid w:val="006C7E0F"/>
    <w:rsid w:val="006D08D9"/>
    <w:rsid w:val="006D0F8B"/>
    <w:rsid w:val="006D2545"/>
    <w:rsid w:val="006D2550"/>
    <w:rsid w:val="006D3309"/>
    <w:rsid w:val="006D360E"/>
    <w:rsid w:val="006D4550"/>
    <w:rsid w:val="006D5370"/>
    <w:rsid w:val="006D551A"/>
    <w:rsid w:val="006D57F3"/>
    <w:rsid w:val="006D5CEA"/>
    <w:rsid w:val="006D5F95"/>
    <w:rsid w:val="006D64C2"/>
    <w:rsid w:val="006D6B87"/>
    <w:rsid w:val="006D7630"/>
    <w:rsid w:val="006D7964"/>
    <w:rsid w:val="006D7B87"/>
    <w:rsid w:val="006D7B99"/>
    <w:rsid w:val="006E09A3"/>
    <w:rsid w:val="006E0B82"/>
    <w:rsid w:val="006E16C6"/>
    <w:rsid w:val="006E170A"/>
    <w:rsid w:val="006E3AF1"/>
    <w:rsid w:val="006E3B5C"/>
    <w:rsid w:val="006E3F31"/>
    <w:rsid w:val="006E4595"/>
    <w:rsid w:val="006E46AA"/>
    <w:rsid w:val="006E4ED1"/>
    <w:rsid w:val="006E6231"/>
    <w:rsid w:val="006E6485"/>
    <w:rsid w:val="006E7128"/>
    <w:rsid w:val="006E716A"/>
    <w:rsid w:val="006F0017"/>
    <w:rsid w:val="006F04FA"/>
    <w:rsid w:val="006F05C3"/>
    <w:rsid w:val="006F080F"/>
    <w:rsid w:val="006F1197"/>
    <w:rsid w:val="006F264D"/>
    <w:rsid w:val="006F2FA0"/>
    <w:rsid w:val="006F329A"/>
    <w:rsid w:val="006F5366"/>
    <w:rsid w:val="006F5D49"/>
    <w:rsid w:val="00700F56"/>
    <w:rsid w:val="00701887"/>
    <w:rsid w:val="00701A5A"/>
    <w:rsid w:val="00701DC9"/>
    <w:rsid w:val="00701EE9"/>
    <w:rsid w:val="00702429"/>
    <w:rsid w:val="007027A0"/>
    <w:rsid w:val="007032C2"/>
    <w:rsid w:val="00703624"/>
    <w:rsid w:val="00703A8E"/>
    <w:rsid w:val="00703E0C"/>
    <w:rsid w:val="0070406A"/>
    <w:rsid w:val="007042DF"/>
    <w:rsid w:val="007047E8"/>
    <w:rsid w:val="007047EA"/>
    <w:rsid w:val="00705AB5"/>
    <w:rsid w:val="0070602E"/>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B12"/>
    <w:rsid w:val="00713F07"/>
    <w:rsid w:val="00714526"/>
    <w:rsid w:val="007148D1"/>
    <w:rsid w:val="00714AD8"/>
    <w:rsid w:val="00715430"/>
    <w:rsid w:val="00715FB3"/>
    <w:rsid w:val="007165B9"/>
    <w:rsid w:val="0071677A"/>
    <w:rsid w:val="007168DF"/>
    <w:rsid w:val="0071755D"/>
    <w:rsid w:val="00717DD1"/>
    <w:rsid w:val="00720BD6"/>
    <w:rsid w:val="00720FE5"/>
    <w:rsid w:val="007210A2"/>
    <w:rsid w:val="00721386"/>
    <w:rsid w:val="007214A7"/>
    <w:rsid w:val="00721B2C"/>
    <w:rsid w:val="00722353"/>
    <w:rsid w:val="007225F5"/>
    <w:rsid w:val="00722903"/>
    <w:rsid w:val="007234EB"/>
    <w:rsid w:val="00723A13"/>
    <w:rsid w:val="00723B31"/>
    <w:rsid w:val="00723CEE"/>
    <w:rsid w:val="00723E46"/>
    <w:rsid w:val="007240EC"/>
    <w:rsid w:val="0072412A"/>
    <w:rsid w:val="007242AE"/>
    <w:rsid w:val="00724AE1"/>
    <w:rsid w:val="00725643"/>
    <w:rsid w:val="007256AD"/>
    <w:rsid w:val="007262ED"/>
    <w:rsid w:val="00726CD9"/>
    <w:rsid w:val="00726E97"/>
    <w:rsid w:val="0072779C"/>
    <w:rsid w:val="007303BB"/>
    <w:rsid w:val="00730657"/>
    <w:rsid w:val="007307ED"/>
    <w:rsid w:val="00730935"/>
    <w:rsid w:val="007309C4"/>
    <w:rsid w:val="0073165F"/>
    <w:rsid w:val="00731A19"/>
    <w:rsid w:val="00731E1B"/>
    <w:rsid w:val="0073232A"/>
    <w:rsid w:val="0073240A"/>
    <w:rsid w:val="007325E8"/>
    <w:rsid w:val="00732C9B"/>
    <w:rsid w:val="0073341D"/>
    <w:rsid w:val="00733AD1"/>
    <w:rsid w:val="0073422C"/>
    <w:rsid w:val="00735030"/>
    <w:rsid w:val="007357ED"/>
    <w:rsid w:val="00737764"/>
    <w:rsid w:val="007403D1"/>
    <w:rsid w:val="007407E8"/>
    <w:rsid w:val="00741975"/>
    <w:rsid w:val="007431E0"/>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1BF"/>
    <w:rsid w:val="007536A8"/>
    <w:rsid w:val="00753ABF"/>
    <w:rsid w:val="00753D03"/>
    <w:rsid w:val="00753F40"/>
    <w:rsid w:val="007557CF"/>
    <w:rsid w:val="00755FCD"/>
    <w:rsid w:val="007560A9"/>
    <w:rsid w:val="007561CA"/>
    <w:rsid w:val="007567DD"/>
    <w:rsid w:val="007570E1"/>
    <w:rsid w:val="00757225"/>
    <w:rsid w:val="00757499"/>
    <w:rsid w:val="00757A7D"/>
    <w:rsid w:val="00757E73"/>
    <w:rsid w:val="00760016"/>
    <w:rsid w:val="00760AB3"/>
    <w:rsid w:val="007610A5"/>
    <w:rsid w:val="0076167C"/>
    <w:rsid w:val="007624F4"/>
    <w:rsid w:val="007626F3"/>
    <w:rsid w:val="007627EA"/>
    <w:rsid w:val="007631DC"/>
    <w:rsid w:val="0076360A"/>
    <w:rsid w:val="00763AE6"/>
    <w:rsid w:val="00764416"/>
    <w:rsid w:val="00765808"/>
    <w:rsid w:val="00766516"/>
    <w:rsid w:val="00766CA3"/>
    <w:rsid w:val="0077103D"/>
    <w:rsid w:val="00772524"/>
    <w:rsid w:val="007725E0"/>
    <w:rsid w:val="0077295E"/>
    <w:rsid w:val="00774510"/>
    <w:rsid w:val="00774D19"/>
    <w:rsid w:val="00774F71"/>
    <w:rsid w:val="007757D2"/>
    <w:rsid w:val="007759DD"/>
    <w:rsid w:val="0077612C"/>
    <w:rsid w:val="007766B7"/>
    <w:rsid w:val="00776A6A"/>
    <w:rsid w:val="00777921"/>
    <w:rsid w:val="00777E3C"/>
    <w:rsid w:val="00780525"/>
    <w:rsid w:val="00780870"/>
    <w:rsid w:val="0078162E"/>
    <w:rsid w:val="00781FEF"/>
    <w:rsid w:val="0078326F"/>
    <w:rsid w:val="00783272"/>
    <w:rsid w:val="00784C6A"/>
    <w:rsid w:val="007852EF"/>
    <w:rsid w:val="00786109"/>
    <w:rsid w:val="0078650E"/>
    <w:rsid w:val="0078663A"/>
    <w:rsid w:val="0078665E"/>
    <w:rsid w:val="00786FEA"/>
    <w:rsid w:val="007871F3"/>
    <w:rsid w:val="007872AD"/>
    <w:rsid w:val="0078788B"/>
    <w:rsid w:val="00790535"/>
    <w:rsid w:val="00790548"/>
    <w:rsid w:val="00790CD8"/>
    <w:rsid w:val="00791240"/>
    <w:rsid w:val="00791B8E"/>
    <w:rsid w:val="00792428"/>
    <w:rsid w:val="00792A62"/>
    <w:rsid w:val="00792AF4"/>
    <w:rsid w:val="00793C2D"/>
    <w:rsid w:val="00794BC7"/>
    <w:rsid w:val="00794E58"/>
    <w:rsid w:val="0079511E"/>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7131"/>
    <w:rsid w:val="007B0052"/>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AC0"/>
    <w:rsid w:val="007C1E99"/>
    <w:rsid w:val="007C21D0"/>
    <w:rsid w:val="007C384A"/>
    <w:rsid w:val="007C3C12"/>
    <w:rsid w:val="007C3E0E"/>
    <w:rsid w:val="007C4AF6"/>
    <w:rsid w:val="007C6290"/>
    <w:rsid w:val="007C6EF4"/>
    <w:rsid w:val="007C7007"/>
    <w:rsid w:val="007C737F"/>
    <w:rsid w:val="007C7DCC"/>
    <w:rsid w:val="007C7F82"/>
    <w:rsid w:val="007D050D"/>
    <w:rsid w:val="007D0A2B"/>
    <w:rsid w:val="007D14DF"/>
    <w:rsid w:val="007D21AE"/>
    <w:rsid w:val="007D246F"/>
    <w:rsid w:val="007D2D6F"/>
    <w:rsid w:val="007D369C"/>
    <w:rsid w:val="007D3AA2"/>
    <w:rsid w:val="007D426B"/>
    <w:rsid w:val="007D4594"/>
    <w:rsid w:val="007D4FC3"/>
    <w:rsid w:val="007D5639"/>
    <w:rsid w:val="007D56AD"/>
    <w:rsid w:val="007D616D"/>
    <w:rsid w:val="007D6554"/>
    <w:rsid w:val="007D7C72"/>
    <w:rsid w:val="007E0258"/>
    <w:rsid w:val="007E19D9"/>
    <w:rsid w:val="007E1A91"/>
    <w:rsid w:val="007E4101"/>
    <w:rsid w:val="007E42B5"/>
    <w:rsid w:val="007E5E08"/>
    <w:rsid w:val="007E63B0"/>
    <w:rsid w:val="007E6663"/>
    <w:rsid w:val="007E7405"/>
    <w:rsid w:val="007E755F"/>
    <w:rsid w:val="007E75C0"/>
    <w:rsid w:val="007F12AB"/>
    <w:rsid w:val="007F145D"/>
    <w:rsid w:val="007F1AD7"/>
    <w:rsid w:val="007F1BCC"/>
    <w:rsid w:val="007F201C"/>
    <w:rsid w:val="007F24CE"/>
    <w:rsid w:val="007F2542"/>
    <w:rsid w:val="007F2933"/>
    <w:rsid w:val="007F2D60"/>
    <w:rsid w:val="007F3DE6"/>
    <w:rsid w:val="007F3E6F"/>
    <w:rsid w:val="007F3EC8"/>
    <w:rsid w:val="007F417D"/>
    <w:rsid w:val="007F733A"/>
    <w:rsid w:val="00800E78"/>
    <w:rsid w:val="00801B54"/>
    <w:rsid w:val="00801B85"/>
    <w:rsid w:val="00801E4C"/>
    <w:rsid w:val="00802557"/>
    <w:rsid w:val="008029F8"/>
    <w:rsid w:val="00803576"/>
    <w:rsid w:val="00803708"/>
    <w:rsid w:val="008043F7"/>
    <w:rsid w:val="0080494E"/>
    <w:rsid w:val="0080497E"/>
    <w:rsid w:val="00804AF9"/>
    <w:rsid w:val="00805704"/>
    <w:rsid w:val="00805B3B"/>
    <w:rsid w:val="00805DAD"/>
    <w:rsid w:val="00805DF4"/>
    <w:rsid w:val="00806707"/>
    <w:rsid w:val="008071DA"/>
    <w:rsid w:val="008074B5"/>
    <w:rsid w:val="00807CF2"/>
    <w:rsid w:val="00807DBB"/>
    <w:rsid w:val="008102F0"/>
    <w:rsid w:val="00810EB6"/>
    <w:rsid w:val="00811591"/>
    <w:rsid w:val="00811D80"/>
    <w:rsid w:val="00812943"/>
    <w:rsid w:val="00812C89"/>
    <w:rsid w:val="00813091"/>
    <w:rsid w:val="0081323D"/>
    <w:rsid w:val="008134CF"/>
    <w:rsid w:val="00813FE1"/>
    <w:rsid w:val="0081408F"/>
    <w:rsid w:val="00814F00"/>
    <w:rsid w:val="00814FF6"/>
    <w:rsid w:val="00815038"/>
    <w:rsid w:val="00815206"/>
    <w:rsid w:val="00815623"/>
    <w:rsid w:val="00815CA1"/>
    <w:rsid w:val="00816636"/>
    <w:rsid w:val="00816AD7"/>
    <w:rsid w:val="00816B9A"/>
    <w:rsid w:val="00816E42"/>
    <w:rsid w:val="00816F6A"/>
    <w:rsid w:val="008173C7"/>
    <w:rsid w:val="00820E9F"/>
    <w:rsid w:val="008210E4"/>
    <w:rsid w:val="0082154B"/>
    <w:rsid w:val="00821BB8"/>
    <w:rsid w:val="00821E40"/>
    <w:rsid w:val="00822483"/>
    <w:rsid w:val="00823655"/>
    <w:rsid w:val="00823EC5"/>
    <w:rsid w:val="008244B0"/>
    <w:rsid w:val="0082484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3795"/>
    <w:rsid w:val="008343E8"/>
    <w:rsid w:val="00835096"/>
    <w:rsid w:val="00835207"/>
    <w:rsid w:val="0083536D"/>
    <w:rsid w:val="008354CA"/>
    <w:rsid w:val="00835919"/>
    <w:rsid w:val="00835F30"/>
    <w:rsid w:val="008365EB"/>
    <w:rsid w:val="0083667E"/>
    <w:rsid w:val="008367C1"/>
    <w:rsid w:val="00840639"/>
    <w:rsid w:val="00841268"/>
    <w:rsid w:val="00842227"/>
    <w:rsid w:val="0084338B"/>
    <w:rsid w:val="00843A63"/>
    <w:rsid w:val="008440E8"/>
    <w:rsid w:val="0084444F"/>
    <w:rsid w:val="00845435"/>
    <w:rsid w:val="008454B2"/>
    <w:rsid w:val="00845635"/>
    <w:rsid w:val="00845BF9"/>
    <w:rsid w:val="00845D16"/>
    <w:rsid w:val="0084605F"/>
    <w:rsid w:val="0084675E"/>
    <w:rsid w:val="00846AB8"/>
    <w:rsid w:val="0084742E"/>
    <w:rsid w:val="00847C19"/>
    <w:rsid w:val="00847D51"/>
    <w:rsid w:val="00851C56"/>
    <w:rsid w:val="00851D7C"/>
    <w:rsid w:val="0085231B"/>
    <w:rsid w:val="00852959"/>
    <w:rsid w:val="00852E88"/>
    <w:rsid w:val="00852FE9"/>
    <w:rsid w:val="0085399D"/>
    <w:rsid w:val="0085463F"/>
    <w:rsid w:val="008547C3"/>
    <w:rsid w:val="008548A7"/>
    <w:rsid w:val="008548BE"/>
    <w:rsid w:val="00854BA5"/>
    <w:rsid w:val="008563F9"/>
    <w:rsid w:val="00856C7A"/>
    <w:rsid w:val="00856D94"/>
    <w:rsid w:val="008571B9"/>
    <w:rsid w:val="0085744B"/>
    <w:rsid w:val="00857E9E"/>
    <w:rsid w:val="008605DF"/>
    <w:rsid w:val="00860C7A"/>
    <w:rsid w:val="00860E28"/>
    <w:rsid w:val="00860E42"/>
    <w:rsid w:val="008628E2"/>
    <w:rsid w:val="00864427"/>
    <w:rsid w:val="0086459A"/>
    <w:rsid w:val="00864D17"/>
    <w:rsid w:val="00865014"/>
    <w:rsid w:val="00865158"/>
    <w:rsid w:val="00866529"/>
    <w:rsid w:val="008667F8"/>
    <w:rsid w:val="0086694A"/>
    <w:rsid w:val="00866E3D"/>
    <w:rsid w:val="00870963"/>
    <w:rsid w:val="00871D0D"/>
    <w:rsid w:val="00872795"/>
    <w:rsid w:val="00873140"/>
    <w:rsid w:val="00873649"/>
    <w:rsid w:val="00874035"/>
    <w:rsid w:val="008743F9"/>
    <w:rsid w:val="00874C29"/>
    <w:rsid w:val="00874DE9"/>
    <w:rsid w:val="00874F4E"/>
    <w:rsid w:val="00876A9A"/>
    <w:rsid w:val="008771DD"/>
    <w:rsid w:val="00880707"/>
    <w:rsid w:val="00880948"/>
    <w:rsid w:val="00880FB2"/>
    <w:rsid w:val="00881CC1"/>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751A"/>
    <w:rsid w:val="00887B00"/>
    <w:rsid w:val="008905A0"/>
    <w:rsid w:val="00892642"/>
    <w:rsid w:val="00892B72"/>
    <w:rsid w:val="00892E91"/>
    <w:rsid w:val="00893094"/>
    <w:rsid w:val="008933CA"/>
    <w:rsid w:val="00893DAB"/>
    <w:rsid w:val="008943FD"/>
    <w:rsid w:val="00894470"/>
    <w:rsid w:val="008947A6"/>
    <w:rsid w:val="00894AFB"/>
    <w:rsid w:val="00895030"/>
    <w:rsid w:val="00895A4B"/>
    <w:rsid w:val="00896AB1"/>
    <w:rsid w:val="008A0507"/>
    <w:rsid w:val="008A0927"/>
    <w:rsid w:val="008A0ADE"/>
    <w:rsid w:val="008A1858"/>
    <w:rsid w:val="008A259E"/>
    <w:rsid w:val="008A28E2"/>
    <w:rsid w:val="008A3500"/>
    <w:rsid w:val="008A4229"/>
    <w:rsid w:val="008A478B"/>
    <w:rsid w:val="008A4A05"/>
    <w:rsid w:val="008A4D61"/>
    <w:rsid w:val="008A5F61"/>
    <w:rsid w:val="008A6040"/>
    <w:rsid w:val="008A6D16"/>
    <w:rsid w:val="008A76F3"/>
    <w:rsid w:val="008B088B"/>
    <w:rsid w:val="008B0DBB"/>
    <w:rsid w:val="008B1150"/>
    <w:rsid w:val="008B1594"/>
    <w:rsid w:val="008B1A8C"/>
    <w:rsid w:val="008B1EFB"/>
    <w:rsid w:val="008B22CC"/>
    <w:rsid w:val="008B2566"/>
    <w:rsid w:val="008B2680"/>
    <w:rsid w:val="008B317D"/>
    <w:rsid w:val="008B38CA"/>
    <w:rsid w:val="008B3A44"/>
    <w:rsid w:val="008B6E80"/>
    <w:rsid w:val="008C0616"/>
    <w:rsid w:val="008C06BC"/>
    <w:rsid w:val="008C0C9F"/>
    <w:rsid w:val="008C1259"/>
    <w:rsid w:val="008C16A1"/>
    <w:rsid w:val="008C206D"/>
    <w:rsid w:val="008C2904"/>
    <w:rsid w:val="008C306E"/>
    <w:rsid w:val="008C42D0"/>
    <w:rsid w:val="008C47CA"/>
    <w:rsid w:val="008C4AA1"/>
    <w:rsid w:val="008C51AF"/>
    <w:rsid w:val="008C53AB"/>
    <w:rsid w:val="008C5445"/>
    <w:rsid w:val="008C591D"/>
    <w:rsid w:val="008C5A2A"/>
    <w:rsid w:val="008C5CFC"/>
    <w:rsid w:val="008C5EFD"/>
    <w:rsid w:val="008C6052"/>
    <w:rsid w:val="008C63B0"/>
    <w:rsid w:val="008C6D28"/>
    <w:rsid w:val="008C6E31"/>
    <w:rsid w:val="008C7251"/>
    <w:rsid w:val="008C765B"/>
    <w:rsid w:val="008C776F"/>
    <w:rsid w:val="008C779B"/>
    <w:rsid w:val="008C7B2C"/>
    <w:rsid w:val="008D00CC"/>
    <w:rsid w:val="008D0465"/>
    <w:rsid w:val="008D0578"/>
    <w:rsid w:val="008D0615"/>
    <w:rsid w:val="008D1AE7"/>
    <w:rsid w:val="008D1E95"/>
    <w:rsid w:val="008D238C"/>
    <w:rsid w:val="008D2460"/>
    <w:rsid w:val="008D2B4D"/>
    <w:rsid w:val="008D33AC"/>
    <w:rsid w:val="008D33B2"/>
    <w:rsid w:val="008D3673"/>
    <w:rsid w:val="008D3AA2"/>
    <w:rsid w:val="008D49CF"/>
    <w:rsid w:val="008D4D38"/>
    <w:rsid w:val="008D5212"/>
    <w:rsid w:val="008D56AB"/>
    <w:rsid w:val="008D5D60"/>
    <w:rsid w:val="008D5EB2"/>
    <w:rsid w:val="008D6016"/>
    <w:rsid w:val="008D6618"/>
    <w:rsid w:val="008D69CE"/>
    <w:rsid w:val="008D7C79"/>
    <w:rsid w:val="008E06BC"/>
    <w:rsid w:val="008E0728"/>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2036"/>
    <w:rsid w:val="008F252A"/>
    <w:rsid w:val="008F30F0"/>
    <w:rsid w:val="008F3112"/>
    <w:rsid w:val="008F3BB2"/>
    <w:rsid w:val="008F61CB"/>
    <w:rsid w:val="008F64F8"/>
    <w:rsid w:val="008F67AB"/>
    <w:rsid w:val="00900D4B"/>
    <w:rsid w:val="0090132A"/>
    <w:rsid w:val="0090147E"/>
    <w:rsid w:val="009018F3"/>
    <w:rsid w:val="00901C53"/>
    <w:rsid w:val="00901ED3"/>
    <w:rsid w:val="00902B01"/>
    <w:rsid w:val="00902D9C"/>
    <w:rsid w:val="0090347B"/>
    <w:rsid w:val="00903624"/>
    <w:rsid w:val="00903F5B"/>
    <w:rsid w:val="00903FA2"/>
    <w:rsid w:val="00904D0E"/>
    <w:rsid w:val="0090544A"/>
    <w:rsid w:val="00905A3F"/>
    <w:rsid w:val="00906927"/>
    <w:rsid w:val="00906A20"/>
    <w:rsid w:val="00906F9F"/>
    <w:rsid w:val="0090726D"/>
    <w:rsid w:val="00907540"/>
    <w:rsid w:val="00907B11"/>
    <w:rsid w:val="00907CD2"/>
    <w:rsid w:val="00907D3D"/>
    <w:rsid w:val="00907D80"/>
    <w:rsid w:val="00907DD5"/>
    <w:rsid w:val="00910611"/>
    <w:rsid w:val="00911BB8"/>
    <w:rsid w:val="00912168"/>
    <w:rsid w:val="00912349"/>
    <w:rsid w:val="0091240F"/>
    <w:rsid w:val="0091285C"/>
    <w:rsid w:val="00913345"/>
    <w:rsid w:val="009136F4"/>
    <w:rsid w:val="009138D9"/>
    <w:rsid w:val="00913A3A"/>
    <w:rsid w:val="00914547"/>
    <w:rsid w:val="009149F3"/>
    <w:rsid w:val="00914AA0"/>
    <w:rsid w:val="0091510A"/>
    <w:rsid w:val="00915496"/>
    <w:rsid w:val="009155DE"/>
    <w:rsid w:val="00915748"/>
    <w:rsid w:val="00915F05"/>
    <w:rsid w:val="00916559"/>
    <w:rsid w:val="0091686A"/>
    <w:rsid w:val="0092073C"/>
    <w:rsid w:val="00920CAF"/>
    <w:rsid w:val="00920FD4"/>
    <w:rsid w:val="009213A7"/>
    <w:rsid w:val="00921884"/>
    <w:rsid w:val="00922330"/>
    <w:rsid w:val="00922493"/>
    <w:rsid w:val="00922DDA"/>
    <w:rsid w:val="00923056"/>
    <w:rsid w:val="00923AF5"/>
    <w:rsid w:val="00924330"/>
    <w:rsid w:val="009250D1"/>
    <w:rsid w:val="00925CCB"/>
    <w:rsid w:val="00926E2E"/>
    <w:rsid w:val="009270DB"/>
    <w:rsid w:val="00927232"/>
    <w:rsid w:val="00927BB2"/>
    <w:rsid w:val="009303D0"/>
    <w:rsid w:val="00931139"/>
    <w:rsid w:val="0093117D"/>
    <w:rsid w:val="009313DD"/>
    <w:rsid w:val="0093160A"/>
    <w:rsid w:val="0093171E"/>
    <w:rsid w:val="00931A11"/>
    <w:rsid w:val="00931B42"/>
    <w:rsid w:val="00931CF1"/>
    <w:rsid w:val="00932732"/>
    <w:rsid w:val="00933473"/>
    <w:rsid w:val="009340AE"/>
    <w:rsid w:val="0093474C"/>
    <w:rsid w:val="00935E09"/>
    <w:rsid w:val="0093731D"/>
    <w:rsid w:val="0093731F"/>
    <w:rsid w:val="00937947"/>
    <w:rsid w:val="00937EAE"/>
    <w:rsid w:val="00940E4F"/>
    <w:rsid w:val="00941186"/>
    <w:rsid w:val="009413B6"/>
    <w:rsid w:val="00942A4E"/>
    <w:rsid w:val="0094308E"/>
    <w:rsid w:val="00943479"/>
    <w:rsid w:val="0094382A"/>
    <w:rsid w:val="0094421A"/>
    <w:rsid w:val="00944264"/>
    <w:rsid w:val="0094475A"/>
    <w:rsid w:val="00944784"/>
    <w:rsid w:val="00945045"/>
    <w:rsid w:val="00945094"/>
    <w:rsid w:val="00945680"/>
    <w:rsid w:val="00945F15"/>
    <w:rsid w:val="00945F59"/>
    <w:rsid w:val="009466F7"/>
    <w:rsid w:val="0094674E"/>
    <w:rsid w:val="00946DF5"/>
    <w:rsid w:val="00947A5E"/>
    <w:rsid w:val="009505E9"/>
    <w:rsid w:val="00951049"/>
    <w:rsid w:val="00951093"/>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37D0"/>
    <w:rsid w:val="00963941"/>
    <w:rsid w:val="00964297"/>
    <w:rsid w:val="009648B1"/>
    <w:rsid w:val="009648FA"/>
    <w:rsid w:val="009659D4"/>
    <w:rsid w:val="00965C7E"/>
    <w:rsid w:val="00965E86"/>
    <w:rsid w:val="009673CA"/>
    <w:rsid w:val="0097036D"/>
    <w:rsid w:val="009704C5"/>
    <w:rsid w:val="0097168D"/>
    <w:rsid w:val="00971D02"/>
    <w:rsid w:val="009729B2"/>
    <w:rsid w:val="00973070"/>
    <w:rsid w:val="00973103"/>
    <w:rsid w:val="0097330A"/>
    <w:rsid w:val="00973535"/>
    <w:rsid w:val="00973AFE"/>
    <w:rsid w:val="00973DEB"/>
    <w:rsid w:val="009744F4"/>
    <w:rsid w:val="00974C2E"/>
    <w:rsid w:val="0097571C"/>
    <w:rsid w:val="009759EE"/>
    <w:rsid w:val="009762C7"/>
    <w:rsid w:val="00976BA2"/>
    <w:rsid w:val="00976C36"/>
    <w:rsid w:val="0097708E"/>
    <w:rsid w:val="00980408"/>
    <w:rsid w:val="0098207F"/>
    <w:rsid w:val="0098218D"/>
    <w:rsid w:val="009825CB"/>
    <w:rsid w:val="0098324A"/>
    <w:rsid w:val="00983D9A"/>
    <w:rsid w:val="0098412D"/>
    <w:rsid w:val="009843B4"/>
    <w:rsid w:val="00984CE6"/>
    <w:rsid w:val="00985632"/>
    <w:rsid w:val="0098604D"/>
    <w:rsid w:val="00986E3E"/>
    <w:rsid w:val="0098711A"/>
    <w:rsid w:val="0098729F"/>
    <w:rsid w:val="0098742D"/>
    <w:rsid w:val="009876E8"/>
    <w:rsid w:val="00987732"/>
    <w:rsid w:val="00987ACD"/>
    <w:rsid w:val="00987AD2"/>
    <w:rsid w:val="00987BF5"/>
    <w:rsid w:val="00990612"/>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6009"/>
    <w:rsid w:val="009960A1"/>
    <w:rsid w:val="00996E17"/>
    <w:rsid w:val="009A0143"/>
    <w:rsid w:val="009A026B"/>
    <w:rsid w:val="009A0423"/>
    <w:rsid w:val="009A0C69"/>
    <w:rsid w:val="009A1038"/>
    <w:rsid w:val="009A1E22"/>
    <w:rsid w:val="009A2297"/>
    <w:rsid w:val="009A2496"/>
    <w:rsid w:val="009A264C"/>
    <w:rsid w:val="009A2AB8"/>
    <w:rsid w:val="009A304E"/>
    <w:rsid w:val="009A3F79"/>
    <w:rsid w:val="009A450A"/>
    <w:rsid w:val="009A466C"/>
    <w:rsid w:val="009A4C2D"/>
    <w:rsid w:val="009A532D"/>
    <w:rsid w:val="009A62E8"/>
    <w:rsid w:val="009A6693"/>
    <w:rsid w:val="009B16CD"/>
    <w:rsid w:val="009B21CA"/>
    <w:rsid w:val="009B29A4"/>
    <w:rsid w:val="009B2D83"/>
    <w:rsid w:val="009B38B5"/>
    <w:rsid w:val="009B3E5D"/>
    <w:rsid w:val="009B44DB"/>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BF0"/>
    <w:rsid w:val="009C69D6"/>
    <w:rsid w:val="009C6A27"/>
    <w:rsid w:val="009C7F9A"/>
    <w:rsid w:val="009D0A44"/>
    <w:rsid w:val="009D1BB0"/>
    <w:rsid w:val="009D391F"/>
    <w:rsid w:val="009D3CBC"/>
    <w:rsid w:val="009D3D8F"/>
    <w:rsid w:val="009D3F62"/>
    <w:rsid w:val="009D4099"/>
    <w:rsid w:val="009D494B"/>
    <w:rsid w:val="009D6578"/>
    <w:rsid w:val="009D6937"/>
    <w:rsid w:val="009D6A8C"/>
    <w:rsid w:val="009D6DBD"/>
    <w:rsid w:val="009D718B"/>
    <w:rsid w:val="009D7964"/>
    <w:rsid w:val="009E07D2"/>
    <w:rsid w:val="009E124A"/>
    <w:rsid w:val="009E181A"/>
    <w:rsid w:val="009E220B"/>
    <w:rsid w:val="009E273A"/>
    <w:rsid w:val="009E2DFC"/>
    <w:rsid w:val="009E305C"/>
    <w:rsid w:val="009E323D"/>
    <w:rsid w:val="009E3951"/>
    <w:rsid w:val="009E3CF9"/>
    <w:rsid w:val="009E417D"/>
    <w:rsid w:val="009E4B96"/>
    <w:rsid w:val="009E5C47"/>
    <w:rsid w:val="009E5C9D"/>
    <w:rsid w:val="009E5EF1"/>
    <w:rsid w:val="009F02DF"/>
    <w:rsid w:val="009F0E3E"/>
    <w:rsid w:val="009F2166"/>
    <w:rsid w:val="009F3715"/>
    <w:rsid w:val="009F3910"/>
    <w:rsid w:val="009F3B64"/>
    <w:rsid w:val="009F3DC7"/>
    <w:rsid w:val="009F4A71"/>
    <w:rsid w:val="009F4F4B"/>
    <w:rsid w:val="009F537D"/>
    <w:rsid w:val="009F5735"/>
    <w:rsid w:val="009F592A"/>
    <w:rsid w:val="009F6784"/>
    <w:rsid w:val="009F7B95"/>
    <w:rsid w:val="00A0052D"/>
    <w:rsid w:val="00A00A3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1484"/>
    <w:rsid w:val="00A11497"/>
    <w:rsid w:val="00A11757"/>
    <w:rsid w:val="00A11CE1"/>
    <w:rsid w:val="00A11D93"/>
    <w:rsid w:val="00A1261D"/>
    <w:rsid w:val="00A13129"/>
    <w:rsid w:val="00A133BA"/>
    <w:rsid w:val="00A133ED"/>
    <w:rsid w:val="00A13797"/>
    <w:rsid w:val="00A141F4"/>
    <w:rsid w:val="00A145A1"/>
    <w:rsid w:val="00A14A93"/>
    <w:rsid w:val="00A14C40"/>
    <w:rsid w:val="00A1523A"/>
    <w:rsid w:val="00A1554B"/>
    <w:rsid w:val="00A1556C"/>
    <w:rsid w:val="00A15F9D"/>
    <w:rsid w:val="00A161AC"/>
    <w:rsid w:val="00A164B7"/>
    <w:rsid w:val="00A166DB"/>
    <w:rsid w:val="00A17468"/>
    <w:rsid w:val="00A20456"/>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95A"/>
    <w:rsid w:val="00A269C2"/>
    <w:rsid w:val="00A27022"/>
    <w:rsid w:val="00A27997"/>
    <w:rsid w:val="00A27A46"/>
    <w:rsid w:val="00A30562"/>
    <w:rsid w:val="00A30EA3"/>
    <w:rsid w:val="00A31039"/>
    <w:rsid w:val="00A3131E"/>
    <w:rsid w:val="00A317A5"/>
    <w:rsid w:val="00A31DD0"/>
    <w:rsid w:val="00A3255F"/>
    <w:rsid w:val="00A33206"/>
    <w:rsid w:val="00A33F25"/>
    <w:rsid w:val="00A33FFA"/>
    <w:rsid w:val="00A349B0"/>
    <w:rsid w:val="00A34EA3"/>
    <w:rsid w:val="00A35179"/>
    <w:rsid w:val="00A35DE8"/>
    <w:rsid w:val="00A3706A"/>
    <w:rsid w:val="00A370C4"/>
    <w:rsid w:val="00A373C8"/>
    <w:rsid w:val="00A3755C"/>
    <w:rsid w:val="00A37D9C"/>
    <w:rsid w:val="00A37E84"/>
    <w:rsid w:val="00A420A7"/>
    <w:rsid w:val="00A42180"/>
    <w:rsid w:val="00A4245F"/>
    <w:rsid w:val="00A42983"/>
    <w:rsid w:val="00A42A86"/>
    <w:rsid w:val="00A42C4A"/>
    <w:rsid w:val="00A432BC"/>
    <w:rsid w:val="00A437D1"/>
    <w:rsid w:val="00A438EB"/>
    <w:rsid w:val="00A4414B"/>
    <w:rsid w:val="00A4444D"/>
    <w:rsid w:val="00A4566E"/>
    <w:rsid w:val="00A45A04"/>
    <w:rsid w:val="00A476A8"/>
    <w:rsid w:val="00A47882"/>
    <w:rsid w:val="00A510C4"/>
    <w:rsid w:val="00A517D0"/>
    <w:rsid w:val="00A52320"/>
    <w:rsid w:val="00A52876"/>
    <w:rsid w:val="00A52EEB"/>
    <w:rsid w:val="00A5313D"/>
    <w:rsid w:val="00A531B1"/>
    <w:rsid w:val="00A5344B"/>
    <w:rsid w:val="00A53CDA"/>
    <w:rsid w:val="00A541F0"/>
    <w:rsid w:val="00A5445A"/>
    <w:rsid w:val="00A54F49"/>
    <w:rsid w:val="00A55726"/>
    <w:rsid w:val="00A5576C"/>
    <w:rsid w:val="00A55CE6"/>
    <w:rsid w:val="00A55EDC"/>
    <w:rsid w:val="00A5660A"/>
    <w:rsid w:val="00A57C03"/>
    <w:rsid w:val="00A57FA2"/>
    <w:rsid w:val="00A604F2"/>
    <w:rsid w:val="00A60FB9"/>
    <w:rsid w:val="00A610B4"/>
    <w:rsid w:val="00A6110C"/>
    <w:rsid w:val="00A616D3"/>
    <w:rsid w:val="00A6189C"/>
    <w:rsid w:val="00A619EF"/>
    <w:rsid w:val="00A61E46"/>
    <w:rsid w:val="00A61F24"/>
    <w:rsid w:val="00A62461"/>
    <w:rsid w:val="00A62677"/>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686"/>
    <w:rsid w:val="00A70892"/>
    <w:rsid w:val="00A70D0E"/>
    <w:rsid w:val="00A7318A"/>
    <w:rsid w:val="00A74CED"/>
    <w:rsid w:val="00A74FE1"/>
    <w:rsid w:val="00A753B8"/>
    <w:rsid w:val="00A75F21"/>
    <w:rsid w:val="00A77512"/>
    <w:rsid w:val="00A77EF7"/>
    <w:rsid w:val="00A8035D"/>
    <w:rsid w:val="00A805FE"/>
    <w:rsid w:val="00A806B6"/>
    <w:rsid w:val="00A80913"/>
    <w:rsid w:val="00A8105D"/>
    <w:rsid w:val="00A81A08"/>
    <w:rsid w:val="00A825BD"/>
    <w:rsid w:val="00A8317C"/>
    <w:rsid w:val="00A834B6"/>
    <w:rsid w:val="00A84C11"/>
    <w:rsid w:val="00A853CA"/>
    <w:rsid w:val="00A8540E"/>
    <w:rsid w:val="00A85FCE"/>
    <w:rsid w:val="00A8657B"/>
    <w:rsid w:val="00A86AF2"/>
    <w:rsid w:val="00A86B3C"/>
    <w:rsid w:val="00A876D4"/>
    <w:rsid w:val="00A87703"/>
    <w:rsid w:val="00A87A19"/>
    <w:rsid w:val="00A9070B"/>
    <w:rsid w:val="00A91130"/>
    <w:rsid w:val="00A91B66"/>
    <w:rsid w:val="00A9210A"/>
    <w:rsid w:val="00A927A8"/>
    <w:rsid w:val="00A92A0D"/>
    <w:rsid w:val="00A93A8A"/>
    <w:rsid w:val="00A93CF5"/>
    <w:rsid w:val="00A943C6"/>
    <w:rsid w:val="00A94BE4"/>
    <w:rsid w:val="00A95021"/>
    <w:rsid w:val="00A95A17"/>
    <w:rsid w:val="00A95DAE"/>
    <w:rsid w:val="00A96B8D"/>
    <w:rsid w:val="00A96D06"/>
    <w:rsid w:val="00A96F52"/>
    <w:rsid w:val="00A97531"/>
    <w:rsid w:val="00AA1065"/>
    <w:rsid w:val="00AA21BA"/>
    <w:rsid w:val="00AA37DA"/>
    <w:rsid w:val="00AA4166"/>
    <w:rsid w:val="00AA48F9"/>
    <w:rsid w:val="00AA503D"/>
    <w:rsid w:val="00AA554E"/>
    <w:rsid w:val="00AA5AC1"/>
    <w:rsid w:val="00AA5FCD"/>
    <w:rsid w:val="00AA6111"/>
    <w:rsid w:val="00AA6783"/>
    <w:rsid w:val="00AA6A43"/>
    <w:rsid w:val="00AA7E13"/>
    <w:rsid w:val="00AB03BC"/>
    <w:rsid w:val="00AB0797"/>
    <w:rsid w:val="00AB083E"/>
    <w:rsid w:val="00AB0BCA"/>
    <w:rsid w:val="00AB1535"/>
    <w:rsid w:val="00AB24E1"/>
    <w:rsid w:val="00AB2692"/>
    <w:rsid w:val="00AB2BFA"/>
    <w:rsid w:val="00AB3244"/>
    <w:rsid w:val="00AB3401"/>
    <w:rsid w:val="00AB35B2"/>
    <w:rsid w:val="00AB3F9A"/>
    <w:rsid w:val="00AB4780"/>
    <w:rsid w:val="00AB4CB6"/>
    <w:rsid w:val="00AB6C3C"/>
    <w:rsid w:val="00AB748A"/>
    <w:rsid w:val="00AB76A9"/>
    <w:rsid w:val="00AB77AF"/>
    <w:rsid w:val="00AB77B2"/>
    <w:rsid w:val="00AB7E96"/>
    <w:rsid w:val="00AC07CF"/>
    <w:rsid w:val="00AC0804"/>
    <w:rsid w:val="00AC09A7"/>
    <w:rsid w:val="00AC1AAE"/>
    <w:rsid w:val="00AC2204"/>
    <w:rsid w:val="00AC3684"/>
    <w:rsid w:val="00AC3953"/>
    <w:rsid w:val="00AC3BB9"/>
    <w:rsid w:val="00AC4FB0"/>
    <w:rsid w:val="00AC67D9"/>
    <w:rsid w:val="00AC6AFF"/>
    <w:rsid w:val="00AC7647"/>
    <w:rsid w:val="00AC7E5F"/>
    <w:rsid w:val="00AC7EC7"/>
    <w:rsid w:val="00AC7FA1"/>
    <w:rsid w:val="00AD10A7"/>
    <w:rsid w:val="00AD156D"/>
    <w:rsid w:val="00AD218F"/>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450"/>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546A"/>
    <w:rsid w:val="00AE5FA5"/>
    <w:rsid w:val="00AE7181"/>
    <w:rsid w:val="00AE7B9D"/>
    <w:rsid w:val="00AE7E88"/>
    <w:rsid w:val="00AF0018"/>
    <w:rsid w:val="00AF0310"/>
    <w:rsid w:val="00AF03B2"/>
    <w:rsid w:val="00AF0782"/>
    <w:rsid w:val="00AF0B40"/>
    <w:rsid w:val="00AF0E78"/>
    <w:rsid w:val="00AF1BA4"/>
    <w:rsid w:val="00AF1C0D"/>
    <w:rsid w:val="00AF227B"/>
    <w:rsid w:val="00AF29E0"/>
    <w:rsid w:val="00AF2CAD"/>
    <w:rsid w:val="00AF36C3"/>
    <w:rsid w:val="00AF36C6"/>
    <w:rsid w:val="00AF39D8"/>
    <w:rsid w:val="00AF4054"/>
    <w:rsid w:val="00AF40F2"/>
    <w:rsid w:val="00AF40F5"/>
    <w:rsid w:val="00AF4A4F"/>
    <w:rsid w:val="00AF50DB"/>
    <w:rsid w:val="00AF5DBC"/>
    <w:rsid w:val="00AF6383"/>
    <w:rsid w:val="00AF6CD8"/>
    <w:rsid w:val="00AF6ECC"/>
    <w:rsid w:val="00AF7864"/>
    <w:rsid w:val="00AF7AAA"/>
    <w:rsid w:val="00AF7DFC"/>
    <w:rsid w:val="00B015D0"/>
    <w:rsid w:val="00B01A56"/>
    <w:rsid w:val="00B01B51"/>
    <w:rsid w:val="00B01C37"/>
    <w:rsid w:val="00B01E71"/>
    <w:rsid w:val="00B02336"/>
    <w:rsid w:val="00B03022"/>
    <w:rsid w:val="00B03D28"/>
    <w:rsid w:val="00B03D5D"/>
    <w:rsid w:val="00B03E70"/>
    <w:rsid w:val="00B048F8"/>
    <w:rsid w:val="00B04A1D"/>
    <w:rsid w:val="00B05FE6"/>
    <w:rsid w:val="00B0700F"/>
    <w:rsid w:val="00B07474"/>
    <w:rsid w:val="00B07717"/>
    <w:rsid w:val="00B07995"/>
    <w:rsid w:val="00B07AFE"/>
    <w:rsid w:val="00B10585"/>
    <w:rsid w:val="00B10BB5"/>
    <w:rsid w:val="00B10E23"/>
    <w:rsid w:val="00B11BAB"/>
    <w:rsid w:val="00B1338B"/>
    <w:rsid w:val="00B1344F"/>
    <w:rsid w:val="00B1424A"/>
    <w:rsid w:val="00B1469C"/>
    <w:rsid w:val="00B14BFF"/>
    <w:rsid w:val="00B14FAE"/>
    <w:rsid w:val="00B156DD"/>
    <w:rsid w:val="00B168B7"/>
    <w:rsid w:val="00B173DE"/>
    <w:rsid w:val="00B177E5"/>
    <w:rsid w:val="00B17DEB"/>
    <w:rsid w:val="00B20CAE"/>
    <w:rsid w:val="00B21370"/>
    <w:rsid w:val="00B21894"/>
    <w:rsid w:val="00B218FD"/>
    <w:rsid w:val="00B21B5C"/>
    <w:rsid w:val="00B2270D"/>
    <w:rsid w:val="00B22A3D"/>
    <w:rsid w:val="00B23475"/>
    <w:rsid w:val="00B23818"/>
    <w:rsid w:val="00B246BB"/>
    <w:rsid w:val="00B2489D"/>
    <w:rsid w:val="00B2506C"/>
    <w:rsid w:val="00B2518C"/>
    <w:rsid w:val="00B253B0"/>
    <w:rsid w:val="00B25B8A"/>
    <w:rsid w:val="00B25EBF"/>
    <w:rsid w:val="00B26164"/>
    <w:rsid w:val="00B2622A"/>
    <w:rsid w:val="00B27AFB"/>
    <w:rsid w:val="00B306AD"/>
    <w:rsid w:val="00B31634"/>
    <w:rsid w:val="00B318B9"/>
    <w:rsid w:val="00B32D03"/>
    <w:rsid w:val="00B331BF"/>
    <w:rsid w:val="00B33236"/>
    <w:rsid w:val="00B33894"/>
    <w:rsid w:val="00B33D18"/>
    <w:rsid w:val="00B344E8"/>
    <w:rsid w:val="00B34591"/>
    <w:rsid w:val="00B35663"/>
    <w:rsid w:val="00B35E52"/>
    <w:rsid w:val="00B36E03"/>
    <w:rsid w:val="00B37016"/>
    <w:rsid w:val="00B374AF"/>
    <w:rsid w:val="00B37AD5"/>
    <w:rsid w:val="00B37FF3"/>
    <w:rsid w:val="00B40989"/>
    <w:rsid w:val="00B4127E"/>
    <w:rsid w:val="00B421D9"/>
    <w:rsid w:val="00B42B08"/>
    <w:rsid w:val="00B43231"/>
    <w:rsid w:val="00B438B0"/>
    <w:rsid w:val="00B44DB5"/>
    <w:rsid w:val="00B452BC"/>
    <w:rsid w:val="00B462A1"/>
    <w:rsid w:val="00B46C75"/>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600A1"/>
    <w:rsid w:val="00B60CF1"/>
    <w:rsid w:val="00B61425"/>
    <w:rsid w:val="00B6292D"/>
    <w:rsid w:val="00B636F1"/>
    <w:rsid w:val="00B64130"/>
    <w:rsid w:val="00B641AE"/>
    <w:rsid w:val="00B64528"/>
    <w:rsid w:val="00B6485D"/>
    <w:rsid w:val="00B654F2"/>
    <w:rsid w:val="00B655D5"/>
    <w:rsid w:val="00B66267"/>
    <w:rsid w:val="00B662C2"/>
    <w:rsid w:val="00B6640A"/>
    <w:rsid w:val="00B6640E"/>
    <w:rsid w:val="00B66A09"/>
    <w:rsid w:val="00B66F10"/>
    <w:rsid w:val="00B670BE"/>
    <w:rsid w:val="00B676FF"/>
    <w:rsid w:val="00B67BF5"/>
    <w:rsid w:val="00B70834"/>
    <w:rsid w:val="00B70879"/>
    <w:rsid w:val="00B7094C"/>
    <w:rsid w:val="00B712D6"/>
    <w:rsid w:val="00B71B7F"/>
    <w:rsid w:val="00B71FAB"/>
    <w:rsid w:val="00B72207"/>
    <w:rsid w:val="00B7343A"/>
    <w:rsid w:val="00B73502"/>
    <w:rsid w:val="00B7409E"/>
    <w:rsid w:val="00B7463F"/>
    <w:rsid w:val="00B761A3"/>
    <w:rsid w:val="00B763B7"/>
    <w:rsid w:val="00B763CF"/>
    <w:rsid w:val="00B76792"/>
    <w:rsid w:val="00B76F15"/>
    <w:rsid w:val="00B7749D"/>
    <w:rsid w:val="00B77D8E"/>
    <w:rsid w:val="00B803BD"/>
    <w:rsid w:val="00B80D33"/>
    <w:rsid w:val="00B81EF7"/>
    <w:rsid w:val="00B820C7"/>
    <w:rsid w:val="00B8247C"/>
    <w:rsid w:val="00B8255B"/>
    <w:rsid w:val="00B827CA"/>
    <w:rsid w:val="00B82986"/>
    <w:rsid w:val="00B82C3B"/>
    <w:rsid w:val="00B83FE2"/>
    <w:rsid w:val="00B8410C"/>
    <w:rsid w:val="00B848D4"/>
    <w:rsid w:val="00B85ED1"/>
    <w:rsid w:val="00B8667A"/>
    <w:rsid w:val="00B87124"/>
    <w:rsid w:val="00B87A96"/>
    <w:rsid w:val="00B87F0E"/>
    <w:rsid w:val="00B9164B"/>
    <w:rsid w:val="00B92182"/>
    <w:rsid w:val="00B92702"/>
    <w:rsid w:val="00B937B7"/>
    <w:rsid w:val="00B93BAD"/>
    <w:rsid w:val="00B94A21"/>
    <w:rsid w:val="00B95007"/>
    <w:rsid w:val="00B950B4"/>
    <w:rsid w:val="00B9529F"/>
    <w:rsid w:val="00B955B5"/>
    <w:rsid w:val="00B960AC"/>
    <w:rsid w:val="00B96910"/>
    <w:rsid w:val="00B969F4"/>
    <w:rsid w:val="00B97826"/>
    <w:rsid w:val="00BA0445"/>
    <w:rsid w:val="00BA08CB"/>
    <w:rsid w:val="00BA08EA"/>
    <w:rsid w:val="00BA0C15"/>
    <w:rsid w:val="00BA0C75"/>
    <w:rsid w:val="00BA1277"/>
    <w:rsid w:val="00BA15D8"/>
    <w:rsid w:val="00BA272A"/>
    <w:rsid w:val="00BA280F"/>
    <w:rsid w:val="00BA39C5"/>
    <w:rsid w:val="00BA52FF"/>
    <w:rsid w:val="00BA59C6"/>
    <w:rsid w:val="00BA5B2B"/>
    <w:rsid w:val="00BA5EE7"/>
    <w:rsid w:val="00BA602B"/>
    <w:rsid w:val="00BA62C6"/>
    <w:rsid w:val="00BA685C"/>
    <w:rsid w:val="00BA7213"/>
    <w:rsid w:val="00BA7222"/>
    <w:rsid w:val="00BA755D"/>
    <w:rsid w:val="00BB0CC0"/>
    <w:rsid w:val="00BB0D12"/>
    <w:rsid w:val="00BB1223"/>
    <w:rsid w:val="00BB12B5"/>
    <w:rsid w:val="00BB249F"/>
    <w:rsid w:val="00BB4D82"/>
    <w:rsid w:val="00BB4DAA"/>
    <w:rsid w:val="00BB52AD"/>
    <w:rsid w:val="00BB5C29"/>
    <w:rsid w:val="00BB649E"/>
    <w:rsid w:val="00BB7833"/>
    <w:rsid w:val="00BB7B1F"/>
    <w:rsid w:val="00BB7C0D"/>
    <w:rsid w:val="00BC0307"/>
    <w:rsid w:val="00BC048F"/>
    <w:rsid w:val="00BC0965"/>
    <w:rsid w:val="00BC0B67"/>
    <w:rsid w:val="00BC0B81"/>
    <w:rsid w:val="00BC1024"/>
    <w:rsid w:val="00BC2A29"/>
    <w:rsid w:val="00BC2E57"/>
    <w:rsid w:val="00BC3CB3"/>
    <w:rsid w:val="00BC3F11"/>
    <w:rsid w:val="00BC45DD"/>
    <w:rsid w:val="00BC4A94"/>
    <w:rsid w:val="00BC569C"/>
    <w:rsid w:val="00BC5C07"/>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5113"/>
    <w:rsid w:val="00BD54BE"/>
    <w:rsid w:val="00BD5D78"/>
    <w:rsid w:val="00BD61A7"/>
    <w:rsid w:val="00BD7DEE"/>
    <w:rsid w:val="00BE0A46"/>
    <w:rsid w:val="00BE1FAE"/>
    <w:rsid w:val="00BE2802"/>
    <w:rsid w:val="00BE40D7"/>
    <w:rsid w:val="00BE4149"/>
    <w:rsid w:val="00BE42B1"/>
    <w:rsid w:val="00BE42E5"/>
    <w:rsid w:val="00BE4E8A"/>
    <w:rsid w:val="00BE538A"/>
    <w:rsid w:val="00BE58F0"/>
    <w:rsid w:val="00BE6728"/>
    <w:rsid w:val="00BE6909"/>
    <w:rsid w:val="00BE6A5D"/>
    <w:rsid w:val="00BE6CC0"/>
    <w:rsid w:val="00BE6F1D"/>
    <w:rsid w:val="00BE7652"/>
    <w:rsid w:val="00BF0383"/>
    <w:rsid w:val="00BF1994"/>
    <w:rsid w:val="00BF2061"/>
    <w:rsid w:val="00BF26D7"/>
    <w:rsid w:val="00BF30C6"/>
    <w:rsid w:val="00BF33CE"/>
    <w:rsid w:val="00BF3675"/>
    <w:rsid w:val="00BF4340"/>
    <w:rsid w:val="00BF4747"/>
    <w:rsid w:val="00BF4C70"/>
    <w:rsid w:val="00BF583E"/>
    <w:rsid w:val="00BF5C1D"/>
    <w:rsid w:val="00BF74D8"/>
    <w:rsid w:val="00BF7AD4"/>
    <w:rsid w:val="00C00118"/>
    <w:rsid w:val="00C0041F"/>
    <w:rsid w:val="00C007DE"/>
    <w:rsid w:val="00C00FC6"/>
    <w:rsid w:val="00C01E38"/>
    <w:rsid w:val="00C03037"/>
    <w:rsid w:val="00C03048"/>
    <w:rsid w:val="00C03430"/>
    <w:rsid w:val="00C045BB"/>
    <w:rsid w:val="00C047F8"/>
    <w:rsid w:val="00C0485E"/>
    <w:rsid w:val="00C04AF1"/>
    <w:rsid w:val="00C04F0F"/>
    <w:rsid w:val="00C0655A"/>
    <w:rsid w:val="00C06B91"/>
    <w:rsid w:val="00C07917"/>
    <w:rsid w:val="00C10350"/>
    <w:rsid w:val="00C10453"/>
    <w:rsid w:val="00C106AB"/>
    <w:rsid w:val="00C10738"/>
    <w:rsid w:val="00C1098A"/>
    <w:rsid w:val="00C10D40"/>
    <w:rsid w:val="00C10EE6"/>
    <w:rsid w:val="00C10F86"/>
    <w:rsid w:val="00C12186"/>
    <w:rsid w:val="00C12328"/>
    <w:rsid w:val="00C128FD"/>
    <w:rsid w:val="00C130AC"/>
    <w:rsid w:val="00C1317D"/>
    <w:rsid w:val="00C14563"/>
    <w:rsid w:val="00C16478"/>
    <w:rsid w:val="00C166B4"/>
    <w:rsid w:val="00C1735D"/>
    <w:rsid w:val="00C17725"/>
    <w:rsid w:val="00C17D63"/>
    <w:rsid w:val="00C20353"/>
    <w:rsid w:val="00C203C4"/>
    <w:rsid w:val="00C20641"/>
    <w:rsid w:val="00C21083"/>
    <w:rsid w:val="00C211D2"/>
    <w:rsid w:val="00C216A4"/>
    <w:rsid w:val="00C2174D"/>
    <w:rsid w:val="00C21D21"/>
    <w:rsid w:val="00C2263C"/>
    <w:rsid w:val="00C22DD4"/>
    <w:rsid w:val="00C233C5"/>
    <w:rsid w:val="00C2356E"/>
    <w:rsid w:val="00C23700"/>
    <w:rsid w:val="00C23AF9"/>
    <w:rsid w:val="00C24839"/>
    <w:rsid w:val="00C25331"/>
    <w:rsid w:val="00C25C62"/>
    <w:rsid w:val="00C25F0B"/>
    <w:rsid w:val="00C26B20"/>
    <w:rsid w:val="00C27C19"/>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E2"/>
    <w:rsid w:val="00C573DA"/>
    <w:rsid w:val="00C57CD5"/>
    <w:rsid w:val="00C60605"/>
    <w:rsid w:val="00C60966"/>
    <w:rsid w:val="00C6097E"/>
    <w:rsid w:val="00C6197C"/>
    <w:rsid w:val="00C61A7A"/>
    <w:rsid w:val="00C61BBC"/>
    <w:rsid w:val="00C62193"/>
    <w:rsid w:val="00C6242E"/>
    <w:rsid w:val="00C64873"/>
    <w:rsid w:val="00C64E1D"/>
    <w:rsid w:val="00C7034C"/>
    <w:rsid w:val="00C711FF"/>
    <w:rsid w:val="00C71A4C"/>
    <w:rsid w:val="00C71E44"/>
    <w:rsid w:val="00C7373D"/>
    <w:rsid w:val="00C737A0"/>
    <w:rsid w:val="00C74FB1"/>
    <w:rsid w:val="00C74FC5"/>
    <w:rsid w:val="00C75476"/>
    <w:rsid w:val="00C755CC"/>
    <w:rsid w:val="00C7564C"/>
    <w:rsid w:val="00C75769"/>
    <w:rsid w:val="00C75C28"/>
    <w:rsid w:val="00C76536"/>
    <w:rsid w:val="00C76577"/>
    <w:rsid w:val="00C76754"/>
    <w:rsid w:val="00C76AD2"/>
    <w:rsid w:val="00C76C86"/>
    <w:rsid w:val="00C76F4B"/>
    <w:rsid w:val="00C7707D"/>
    <w:rsid w:val="00C7736D"/>
    <w:rsid w:val="00C81B67"/>
    <w:rsid w:val="00C81CD5"/>
    <w:rsid w:val="00C821EC"/>
    <w:rsid w:val="00C822D9"/>
    <w:rsid w:val="00C82686"/>
    <w:rsid w:val="00C82ECE"/>
    <w:rsid w:val="00C83B84"/>
    <w:rsid w:val="00C84CDC"/>
    <w:rsid w:val="00C8522E"/>
    <w:rsid w:val="00C85B2E"/>
    <w:rsid w:val="00C863BC"/>
    <w:rsid w:val="00C875F3"/>
    <w:rsid w:val="00C92CA0"/>
    <w:rsid w:val="00C9349F"/>
    <w:rsid w:val="00C93933"/>
    <w:rsid w:val="00C941EB"/>
    <w:rsid w:val="00C94FE5"/>
    <w:rsid w:val="00C9569C"/>
    <w:rsid w:val="00C957B3"/>
    <w:rsid w:val="00C95857"/>
    <w:rsid w:val="00C95BC7"/>
    <w:rsid w:val="00C95C97"/>
    <w:rsid w:val="00C96821"/>
    <w:rsid w:val="00C96F2A"/>
    <w:rsid w:val="00CA0A45"/>
    <w:rsid w:val="00CA0CB5"/>
    <w:rsid w:val="00CA0D4F"/>
    <w:rsid w:val="00CA1039"/>
    <w:rsid w:val="00CA13AF"/>
    <w:rsid w:val="00CA2353"/>
    <w:rsid w:val="00CA239D"/>
    <w:rsid w:val="00CA23FC"/>
    <w:rsid w:val="00CA31B5"/>
    <w:rsid w:val="00CA3530"/>
    <w:rsid w:val="00CA37FF"/>
    <w:rsid w:val="00CA4113"/>
    <w:rsid w:val="00CA524A"/>
    <w:rsid w:val="00CA52D8"/>
    <w:rsid w:val="00CA53EC"/>
    <w:rsid w:val="00CA5745"/>
    <w:rsid w:val="00CA5CB9"/>
    <w:rsid w:val="00CA5EE2"/>
    <w:rsid w:val="00CA6656"/>
    <w:rsid w:val="00CA6C53"/>
    <w:rsid w:val="00CA7AC6"/>
    <w:rsid w:val="00CA7C74"/>
    <w:rsid w:val="00CA7DCB"/>
    <w:rsid w:val="00CA7E96"/>
    <w:rsid w:val="00CA7F5B"/>
    <w:rsid w:val="00CB275C"/>
    <w:rsid w:val="00CB2A70"/>
    <w:rsid w:val="00CB3288"/>
    <w:rsid w:val="00CB3547"/>
    <w:rsid w:val="00CB3AE4"/>
    <w:rsid w:val="00CB498A"/>
    <w:rsid w:val="00CB571E"/>
    <w:rsid w:val="00CB6352"/>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F07"/>
    <w:rsid w:val="00CC667E"/>
    <w:rsid w:val="00CC7DE2"/>
    <w:rsid w:val="00CD01A6"/>
    <w:rsid w:val="00CD0B38"/>
    <w:rsid w:val="00CD139F"/>
    <w:rsid w:val="00CD2153"/>
    <w:rsid w:val="00CD21E0"/>
    <w:rsid w:val="00CD3335"/>
    <w:rsid w:val="00CD3524"/>
    <w:rsid w:val="00CD41FA"/>
    <w:rsid w:val="00CD4321"/>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B5F"/>
    <w:rsid w:val="00CE2FFA"/>
    <w:rsid w:val="00CE30CA"/>
    <w:rsid w:val="00CE337A"/>
    <w:rsid w:val="00CE369C"/>
    <w:rsid w:val="00CE3C33"/>
    <w:rsid w:val="00CE4045"/>
    <w:rsid w:val="00CE419B"/>
    <w:rsid w:val="00CE4947"/>
    <w:rsid w:val="00CE564B"/>
    <w:rsid w:val="00CE5A3B"/>
    <w:rsid w:val="00CF01FC"/>
    <w:rsid w:val="00CF06AA"/>
    <w:rsid w:val="00CF0E44"/>
    <w:rsid w:val="00CF315D"/>
    <w:rsid w:val="00CF3950"/>
    <w:rsid w:val="00CF3A94"/>
    <w:rsid w:val="00CF3BE3"/>
    <w:rsid w:val="00CF43AB"/>
    <w:rsid w:val="00CF4E52"/>
    <w:rsid w:val="00CF5D00"/>
    <w:rsid w:val="00CF70D9"/>
    <w:rsid w:val="00CF71C9"/>
    <w:rsid w:val="00CF7FCA"/>
    <w:rsid w:val="00D0227E"/>
    <w:rsid w:val="00D028CC"/>
    <w:rsid w:val="00D0371E"/>
    <w:rsid w:val="00D03FFE"/>
    <w:rsid w:val="00D049C5"/>
    <w:rsid w:val="00D04E71"/>
    <w:rsid w:val="00D0652F"/>
    <w:rsid w:val="00D06898"/>
    <w:rsid w:val="00D06C5D"/>
    <w:rsid w:val="00D07F25"/>
    <w:rsid w:val="00D100A1"/>
    <w:rsid w:val="00D103ED"/>
    <w:rsid w:val="00D103F9"/>
    <w:rsid w:val="00D105C2"/>
    <w:rsid w:val="00D10633"/>
    <w:rsid w:val="00D1120E"/>
    <w:rsid w:val="00D1184B"/>
    <w:rsid w:val="00D1294F"/>
    <w:rsid w:val="00D12BDF"/>
    <w:rsid w:val="00D12CC5"/>
    <w:rsid w:val="00D12F5D"/>
    <w:rsid w:val="00D1326A"/>
    <w:rsid w:val="00D13499"/>
    <w:rsid w:val="00D14611"/>
    <w:rsid w:val="00D14DAE"/>
    <w:rsid w:val="00D14E30"/>
    <w:rsid w:val="00D15C0F"/>
    <w:rsid w:val="00D15D8E"/>
    <w:rsid w:val="00D16430"/>
    <w:rsid w:val="00D165C6"/>
    <w:rsid w:val="00D16AFF"/>
    <w:rsid w:val="00D16B97"/>
    <w:rsid w:val="00D16BD4"/>
    <w:rsid w:val="00D16CDE"/>
    <w:rsid w:val="00D20545"/>
    <w:rsid w:val="00D2125E"/>
    <w:rsid w:val="00D21579"/>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4AC"/>
    <w:rsid w:val="00D30790"/>
    <w:rsid w:val="00D31274"/>
    <w:rsid w:val="00D31C6E"/>
    <w:rsid w:val="00D31DA8"/>
    <w:rsid w:val="00D323E0"/>
    <w:rsid w:val="00D32D21"/>
    <w:rsid w:val="00D3361A"/>
    <w:rsid w:val="00D3364A"/>
    <w:rsid w:val="00D337C3"/>
    <w:rsid w:val="00D33CD8"/>
    <w:rsid w:val="00D33FB1"/>
    <w:rsid w:val="00D348C9"/>
    <w:rsid w:val="00D36A33"/>
    <w:rsid w:val="00D36D21"/>
    <w:rsid w:val="00D3711E"/>
    <w:rsid w:val="00D37121"/>
    <w:rsid w:val="00D3733D"/>
    <w:rsid w:val="00D37CC0"/>
    <w:rsid w:val="00D40089"/>
    <w:rsid w:val="00D40090"/>
    <w:rsid w:val="00D402FE"/>
    <w:rsid w:val="00D418FC"/>
    <w:rsid w:val="00D41911"/>
    <w:rsid w:val="00D41ECD"/>
    <w:rsid w:val="00D43255"/>
    <w:rsid w:val="00D43652"/>
    <w:rsid w:val="00D43F41"/>
    <w:rsid w:val="00D44696"/>
    <w:rsid w:val="00D448BB"/>
    <w:rsid w:val="00D449B4"/>
    <w:rsid w:val="00D44F58"/>
    <w:rsid w:val="00D450FD"/>
    <w:rsid w:val="00D45540"/>
    <w:rsid w:val="00D458A3"/>
    <w:rsid w:val="00D46B6E"/>
    <w:rsid w:val="00D47908"/>
    <w:rsid w:val="00D5112C"/>
    <w:rsid w:val="00D520A5"/>
    <w:rsid w:val="00D5270B"/>
    <w:rsid w:val="00D52A23"/>
    <w:rsid w:val="00D53364"/>
    <w:rsid w:val="00D53D0C"/>
    <w:rsid w:val="00D53E6C"/>
    <w:rsid w:val="00D5498B"/>
    <w:rsid w:val="00D552C5"/>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46A"/>
    <w:rsid w:val="00D67754"/>
    <w:rsid w:val="00D67BB5"/>
    <w:rsid w:val="00D7019D"/>
    <w:rsid w:val="00D70905"/>
    <w:rsid w:val="00D72A2B"/>
    <w:rsid w:val="00D736D5"/>
    <w:rsid w:val="00D744F4"/>
    <w:rsid w:val="00D74AA8"/>
    <w:rsid w:val="00D753E2"/>
    <w:rsid w:val="00D75884"/>
    <w:rsid w:val="00D76170"/>
    <w:rsid w:val="00D76C14"/>
    <w:rsid w:val="00D77835"/>
    <w:rsid w:val="00D77872"/>
    <w:rsid w:val="00D81A37"/>
    <w:rsid w:val="00D81C1C"/>
    <w:rsid w:val="00D81F7B"/>
    <w:rsid w:val="00D82491"/>
    <w:rsid w:val="00D82D78"/>
    <w:rsid w:val="00D8360A"/>
    <w:rsid w:val="00D83BD2"/>
    <w:rsid w:val="00D83C46"/>
    <w:rsid w:val="00D8423D"/>
    <w:rsid w:val="00D84791"/>
    <w:rsid w:val="00D85BCA"/>
    <w:rsid w:val="00D85C04"/>
    <w:rsid w:val="00D86E68"/>
    <w:rsid w:val="00D904A6"/>
    <w:rsid w:val="00D90F74"/>
    <w:rsid w:val="00D912D2"/>
    <w:rsid w:val="00D916EE"/>
    <w:rsid w:val="00D92D18"/>
    <w:rsid w:val="00D9322C"/>
    <w:rsid w:val="00D9364E"/>
    <w:rsid w:val="00D938DC"/>
    <w:rsid w:val="00D93F0D"/>
    <w:rsid w:val="00D9512F"/>
    <w:rsid w:val="00D957BB"/>
    <w:rsid w:val="00D95E2C"/>
    <w:rsid w:val="00D96164"/>
    <w:rsid w:val="00D9709E"/>
    <w:rsid w:val="00DA0B43"/>
    <w:rsid w:val="00DA1B10"/>
    <w:rsid w:val="00DA1E6E"/>
    <w:rsid w:val="00DA2C3D"/>
    <w:rsid w:val="00DA2E80"/>
    <w:rsid w:val="00DA3487"/>
    <w:rsid w:val="00DA38D7"/>
    <w:rsid w:val="00DA40D4"/>
    <w:rsid w:val="00DA5E88"/>
    <w:rsid w:val="00DA673C"/>
    <w:rsid w:val="00DA6AB3"/>
    <w:rsid w:val="00DA7AF9"/>
    <w:rsid w:val="00DA7E36"/>
    <w:rsid w:val="00DB000D"/>
    <w:rsid w:val="00DB0418"/>
    <w:rsid w:val="00DB1973"/>
    <w:rsid w:val="00DB1BF8"/>
    <w:rsid w:val="00DB1BFD"/>
    <w:rsid w:val="00DB1DFD"/>
    <w:rsid w:val="00DB2139"/>
    <w:rsid w:val="00DB290F"/>
    <w:rsid w:val="00DB30DB"/>
    <w:rsid w:val="00DB315C"/>
    <w:rsid w:val="00DB41DE"/>
    <w:rsid w:val="00DB5012"/>
    <w:rsid w:val="00DB550E"/>
    <w:rsid w:val="00DB5628"/>
    <w:rsid w:val="00DB5988"/>
    <w:rsid w:val="00DB5B0D"/>
    <w:rsid w:val="00DB63F1"/>
    <w:rsid w:val="00DB640C"/>
    <w:rsid w:val="00DB64F0"/>
    <w:rsid w:val="00DB6A6B"/>
    <w:rsid w:val="00DB6BD7"/>
    <w:rsid w:val="00DB6CA8"/>
    <w:rsid w:val="00DB7108"/>
    <w:rsid w:val="00DB7165"/>
    <w:rsid w:val="00DB7488"/>
    <w:rsid w:val="00DB787E"/>
    <w:rsid w:val="00DC026A"/>
    <w:rsid w:val="00DC1154"/>
    <w:rsid w:val="00DC1ED2"/>
    <w:rsid w:val="00DC236D"/>
    <w:rsid w:val="00DC2B72"/>
    <w:rsid w:val="00DC30F1"/>
    <w:rsid w:val="00DC32D4"/>
    <w:rsid w:val="00DC38F1"/>
    <w:rsid w:val="00DC39B8"/>
    <w:rsid w:val="00DC427F"/>
    <w:rsid w:val="00DC5393"/>
    <w:rsid w:val="00DC5F6B"/>
    <w:rsid w:val="00DC62FD"/>
    <w:rsid w:val="00DC6B89"/>
    <w:rsid w:val="00DC7361"/>
    <w:rsid w:val="00DC7C7C"/>
    <w:rsid w:val="00DD01E8"/>
    <w:rsid w:val="00DD0398"/>
    <w:rsid w:val="00DD114B"/>
    <w:rsid w:val="00DD1A5D"/>
    <w:rsid w:val="00DD1D0A"/>
    <w:rsid w:val="00DD1DA2"/>
    <w:rsid w:val="00DD27D4"/>
    <w:rsid w:val="00DD3A93"/>
    <w:rsid w:val="00DD5163"/>
    <w:rsid w:val="00DD51E2"/>
    <w:rsid w:val="00DD56CD"/>
    <w:rsid w:val="00DD572E"/>
    <w:rsid w:val="00DD5FB5"/>
    <w:rsid w:val="00DD6446"/>
    <w:rsid w:val="00DD7223"/>
    <w:rsid w:val="00DE0544"/>
    <w:rsid w:val="00DE0977"/>
    <w:rsid w:val="00DE1B73"/>
    <w:rsid w:val="00DE29EF"/>
    <w:rsid w:val="00DE2B4A"/>
    <w:rsid w:val="00DE2DCF"/>
    <w:rsid w:val="00DE301A"/>
    <w:rsid w:val="00DE3540"/>
    <w:rsid w:val="00DE35FD"/>
    <w:rsid w:val="00DE433E"/>
    <w:rsid w:val="00DE4B36"/>
    <w:rsid w:val="00DE4B93"/>
    <w:rsid w:val="00DE4F6C"/>
    <w:rsid w:val="00DE69D3"/>
    <w:rsid w:val="00DE6BBC"/>
    <w:rsid w:val="00DE727C"/>
    <w:rsid w:val="00DF05DD"/>
    <w:rsid w:val="00DF093D"/>
    <w:rsid w:val="00DF0979"/>
    <w:rsid w:val="00DF11C4"/>
    <w:rsid w:val="00DF1851"/>
    <w:rsid w:val="00DF19D1"/>
    <w:rsid w:val="00DF2003"/>
    <w:rsid w:val="00DF2157"/>
    <w:rsid w:val="00DF220B"/>
    <w:rsid w:val="00DF2F3B"/>
    <w:rsid w:val="00DF3627"/>
    <w:rsid w:val="00DF368F"/>
    <w:rsid w:val="00DF392C"/>
    <w:rsid w:val="00DF3E45"/>
    <w:rsid w:val="00DF3F9C"/>
    <w:rsid w:val="00DF465A"/>
    <w:rsid w:val="00DF4685"/>
    <w:rsid w:val="00DF562B"/>
    <w:rsid w:val="00DF566F"/>
    <w:rsid w:val="00DF5A9C"/>
    <w:rsid w:val="00DF5B3F"/>
    <w:rsid w:val="00DF5D31"/>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424D"/>
    <w:rsid w:val="00E048E1"/>
    <w:rsid w:val="00E05BAA"/>
    <w:rsid w:val="00E05D6D"/>
    <w:rsid w:val="00E06024"/>
    <w:rsid w:val="00E06148"/>
    <w:rsid w:val="00E06262"/>
    <w:rsid w:val="00E0632A"/>
    <w:rsid w:val="00E06D08"/>
    <w:rsid w:val="00E07196"/>
    <w:rsid w:val="00E076CD"/>
    <w:rsid w:val="00E07A0C"/>
    <w:rsid w:val="00E07B2A"/>
    <w:rsid w:val="00E10493"/>
    <w:rsid w:val="00E10718"/>
    <w:rsid w:val="00E10DE8"/>
    <w:rsid w:val="00E11971"/>
    <w:rsid w:val="00E11981"/>
    <w:rsid w:val="00E11E6C"/>
    <w:rsid w:val="00E11F49"/>
    <w:rsid w:val="00E12654"/>
    <w:rsid w:val="00E1278A"/>
    <w:rsid w:val="00E12D1C"/>
    <w:rsid w:val="00E13FB3"/>
    <w:rsid w:val="00E156CB"/>
    <w:rsid w:val="00E15841"/>
    <w:rsid w:val="00E16477"/>
    <w:rsid w:val="00E16F09"/>
    <w:rsid w:val="00E17061"/>
    <w:rsid w:val="00E2053C"/>
    <w:rsid w:val="00E20F53"/>
    <w:rsid w:val="00E213D1"/>
    <w:rsid w:val="00E216BF"/>
    <w:rsid w:val="00E2184A"/>
    <w:rsid w:val="00E219DD"/>
    <w:rsid w:val="00E21AA8"/>
    <w:rsid w:val="00E22011"/>
    <w:rsid w:val="00E22051"/>
    <w:rsid w:val="00E220D5"/>
    <w:rsid w:val="00E2222A"/>
    <w:rsid w:val="00E222D4"/>
    <w:rsid w:val="00E229A4"/>
    <w:rsid w:val="00E22B3F"/>
    <w:rsid w:val="00E22CC6"/>
    <w:rsid w:val="00E236A9"/>
    <w:rsid w:val="00E24231"/>
    <w:rsid w:val="00E25558"/>
    <w:rsid w:val="00E27A28"/>
    <w:rsid w:val="00E30951"/>
    <w:rsid w:val="00E30F23"/>
    <w:rsid w:val="00E31918"/>
    <w:rsid w:val="00E323DD"/>
    <w:rsid w:val="00E33B4D"/>
    <w:rsid w:val="00E345EB"/>
    <w:rsid w:val="00E34654"/>
    <w:rsid w:val="00E355B1"/>
    <w:rsid w:val="00E3699B"/>
    <w:rsid w:val="00E36C6D"/>
    <w:rsid w:val="00E37327"/>
    <w:rsid w:val="00E4004D"/>
    <w:rsid w:val="00E401CE"/>
    <w:rsid w:val="00E40D13"/>
    <w:rsid w:val="00E40D1F"/>
    <w:rsid w:val="00E41A70"/>
    <w:rsid w:val="00E41CE4"/>
    <w:rsid w:val="00E42532"/>
    <w:rsid w:val="00E426B9"/>
    <w:rsid w:val="00E42FA1"/>
    <w:rsid w:val="00E433D1"/>
    <w:rsid w:val="00E43AC8"/>
    <w:rsid w:val="00E43B1E"/>
    <w:rsid w:val="00E43C64"/>
    <w:rsid w:val="00E44304"/>
    <w:rsid w:val="00E448CA"/>
    <w:rsid w:val="00E4513D"/>
    <w:rsid w:val="00E452B9"/>
    <w:rsid w:val="00E47B41"/>
    <w:rsid w:val="00E502C2"/>
    <w:rsid w:val="00E506DE"/>
    <w:rsid w:val="00E5075D"/>
    <w:rsid w:val="00E5083C"/>
    <w:rsid w:val="00E5101F"/>
    <w:rsid w:val="00E51A28"/>
    <w:rsid w:val="00E5269D"/>
    <w:rsid w:val="00E5287B"/>
    <w:rsid w:val="00E52B2A"/>
    <w:rsid w:val="00E53122"/>
    <w:rsid w:val="00E533E5"/>
    <w:rsid w:val="00E53586"/>
    <w:rsid w:val="00E53DF9"/>
    <w:rsid w:val="00E55050"/>
    <w:rsid w:val="00E556C0"/>
    <w:rsid w:val="00E55B4A"/>
    <w:rsid w:val="00E562CD"/>
    <w:rsid w:val="00E5673D"/>
    <w:rsid w:val="00E57692"/>
    <w:rsid w:val="00E57896"/>
    <w:rsid w:val="00E57BDC"/>
    <w:rsid w:val="00E615C9"/>
    <w:rsid w:val="00E61A59"/>
    <w:rsid w:val="00E61CA1"/>
    <w:rsid w:val="00E61CF2"/>
    <w:rsid w:val="00E61E5D"/>
    <w:rsid w:val="00E62242"/>
    <w:rsid w:val="00E6250E"/>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10E7"/>
    <w:rsid w:val="00E8132F"/>
    <w:rsid w:val="00E8138E"/>
    <w:rsid w:val="00E81929"/>
    <w:rsid w:val="00E82071"/>
    <w:rsid w:val="00E82366"/>
    <w:rsid w:val="00E826A6"/>
    <w:rsid w:val="00E82B90"/>
    <w:rsid w:val="00E82D6D"/>
    <w:rsid w:val="00E83610"/>
    <w:rsid w:val="00E83896"/>
    <w:rsid w:val="00E83B85"/>
    <w:rsid w:val="00E84995"/>
    <w:rsid w:val="00E852BB"/>
    <w:rsid w:val="00E85D8A"/>
    <w:rsid w:val="00E85FF5"/>
    <w:rsid w:val="00E86372"/>
    <w:rsid w:val="00E87600"/>
    <w:rsid w:val="00E87B3E"/>
    <w:rsid w:val="00E87F4F"/>
    <w:rsid w:val="00E91329"/>
    <w:rsid w:val="00E91526"/>
    <w:rsid w:val="00E9220E"/>
    <w:rsid w:val="00E929A9"/>
    <w:rsid w:val="00E9365D"/>
    <w:rsid w:val="00E93DCD"/>
    <w:rsid w:val="00E94453"/>
    <w:rsid w:val="00E94590"/>
    <w:rsid w:val="00E948D6"/>
    <w:rsid w:val="00E94A30"/>
    <w:rsid w:val="00E95956"/>
    <w:rsid w:val="00E95B8D"/>
    <w:rsid w:val="00E96441"/>
    <w:rsid w:val="00E968AF"/>
    <w:rsid w:val="00E969DE"/>
    <w:rsid w:val="00E97421"/>
    <w:rsid w:val="00E977D1"/>
    <w:rsid w:val="00E97D42"/>
    <w:rsid w:val="00EA05BB"/>
    <w:rsid w:val="00EA0D14"/>
    <w:rsid w:val="00EA138C"/>
    <w:rsid w:val="00EA1EED"/>
    <w:rsid w:val="00EA21B0"/>
    <w:rsid w:val="00EA2EFC"/>
    <w:rsid w:val="00EA30FA"/>
    <w:rsid w:val="00EA44EC"/>
    <w:rsid w:val="00EA5222"/>
    <w:rsid w:val="00EA571B"/>
    <w:rsid w:val="00EA6424"/>
    <w:rsid w:val="00EA7078"/>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A91"/>
    <w:rsid w:val="00EB7BA1"/>
    <w:rsid w:val="00EB7DBA"/>
    <w:rsid w:val="00EB7E64"/>
    <w:rsid w:val="00EC0073"/>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DD2"/>
    <w:rsid w:val="00ED2029"/>
    <w:rsid w:val="00ED2483"/>
    <w:rsid w:val="00ED2501"/>
    <w:rsid w:val="00ED2A1D"/>
    <w:rsid w:val="00ED2F80"/>
    <w:rsid w:val="00ED3F1E"/>
    <w:rsid w:val="00ED4194"/>
    <w:rsid w:val="00ED4A00"/>
    <w:rsid w:val="00ED5376"/>
    <w:rsid w:val="00ED5765"/>
    <w:rsid w:val="00ED5D8E"/>
    <w:rsid w:val="00ED5F75"/>
    <w:rsid w:val="00ED6826"/>
    <w:rsid w:val="00ED71B6"/>
    <w:rsid w:val="00EE0695"/>
    <w:rsid w:val="00EE07C3"/>
    <w:rsid w:val="00EE0BDC"/>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B19"/>
    <w:rsid w:val="00EF0AA5"/>
    <w:rsid w:val="00EF1892"/>
    <w:rsid w:val="00EF1C17"/>
    <w:rsid w:val="00EF2C18"/>
    <w:rsid w:val="00EF2E65"/>
    <w:rsid w:val="00EF2E6D"/>
    <w:rsid w:val="00EF3126"/>
    <w:rsid w:val="00EF42DC"/>
    <w:rsid w:val="00EF4464"/>
    <w:rsid w:val="00EF44A3"/>
    <w:rsid w:val="00EF5289"/>
    <w:rsid w:val="00EF53BA"/>
    <w:rsid w:val="00EF5499"/>
    <w:rsid w:val="00EF5A12"/>
    <w:rsid w:val="00EF6940"/>
    <w:rsid w:val="00EF6A42"/>
    <w:rsid w:val="00EF71CE"/>
    <w:rsid w:val="00EF73A1"/>
    <w:rsid w:val="00EF741F"/>
    <w:rsid w:val="00EF77ED"/>
    <w:rsid w:val="00EF7F98"/>
    <w:rsid w:val="00F003CA"/>
    <w:rsid w:val="00F00FDF"/>
    <w:rsid w:val="00F0153F"/>
    <w:rsid w:val="00F0197B"/>
    <w:rsid w:val="00F01AFF"/>
    <w:rsid w:val="00F01DF3"/>
    <w:rsid w:val="00F0206F"/>
    <w:rsid w:val="00F021D7"/>
    <w:rsid w:val="00F02B8F"/>
    <w:rsid w:val="00F03A62"/>
    <w:rsid w:val="00F047A5"/>
    <w:rsid w:val="00F05341"/>
    <w:rsid w:val="00F05425"/>
    <w:rsid w:val="00F054CB"/>
    <w:rsid w:val="00F056C9"/>
    <w:rsid w:val="00F0577D"/>
    <w:rsid w:val="00F05BCF"/>
    <w:rsid w:val="00F05E27"/>
    <w:rsid w:val="00F05F0D"/>
    <w:rsid w:val="00F064D7"/>
    <w:rsid w:val="00F06E92"/>
    <w:rsid w:val="00F06ECB"/>
    <w:rsid w:val="00F06F57"/>
    <w:rsid w:val="00F0716D"/>
    <w:rsid w:val="00F07C25"/>
    <w:rsid w:val="00F10612"/>
    <w:rsid w:val="00F10816"/>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755B"/>
    <w:rsid w:val="00F17A34"/>
    <w:rsid w:val="00F20A13"/>
    <w:rsid w:val="00F21220"/>
    <w:rsid w:val="00F21272"/>
    <w:rsid w:val="00F22C68"/>
    <w:rsid w:val="00F22F86"/>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C6C"/>
    <w:rsid w:val="00F3327B"/>
    <w:rsid w:val="00F337D8"/>
    <w:rsid w:val="00F3418B"/>
    <w:rsid w:val="00F3491B"/>
    <w:rsid w:val="00F35A70"/>
    <w:rsid w:val="00F36159"/>
    <w:rsid w:val="00F367D4"/>
    <w:rsid w:val="00F368CE"/>
    <w:rsid w:val="00F402B6"/>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F9C"/>
    <w:rsid w:val="00F50363"/>
    <w:rsid w:val="00F507BC"/>
    <w:rsid w:val="00F50869"/>
    <w:rsid w:val="00F50ABB"/>
    <w:rsid w:val="00F50AFF"/>
    <w:rsid w:val="00F5107A"/>
    <w:rsid w:val="00F515B1"/>
    <w:rsid w:val="00F515DC"/>
    <w:rsid w:val="00F5166B"/>
    <w:rsid w:val="00F5169F"/>
    <w:rsid w:val="00F51F6E"/>
    <w:rsid w:val="00F52108"/>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389"/>
    <w:rsid w:val="00F6475C"/>
    <w:rsid w:val="00F64E10"/>
    <w:rsid w:val="00F701A2"/>
    <w:rsid w:val="00F705B6"/>
    <w:rsid w:val="00F71128"/>
    <w:rsid w:val="00F718D2"/>
    <w:rsid w:val="00F719EB"/>
    <w:rsid w:val="00F71BE4"/>
    <w:rsid w:val="00F72F7D"/>
    <w:rsid w:val="00F73017"/>
    <w:rsid w:val="00F73F97"/>
    <w:rsid w:val="00F755DC"/>
    <w:rsid w:val="00F7561B"/>
    <w:rsid w:val="00F75806"/>
    <w:rsid w:val="00F763EA"/>
    <w:rsid w:val="00F765F8"/>
    <w:rsid w:val="00F77370"/>
    <w:rsid w:val="00F77516"/>
    <w:rsid w:val="00F77F24"/>
    <w:rsid w:val="00F80040"/>
    <w:rsid w:val="00F803CE"/>
    <w:rsid w:val="00F803E8"/>
    <w:rsid w:val="00F80938"/>
    <w:rsid w:val="00F81426"/>
    <w:rsid w:val="00F81961"/>
    <w:rsid w:val="00F8204A"/>
    <w:rsid w:val="00F82691"/>
    <w:rsid w:val="00F82737"/>
    <w:rsid w:val="00F828A0"/>
    <w:rsid w:val="00F83206"/>
    <w:rsid w:val="00F839F8"/>
    <w:rsid w:val="00F83FD2"/>
    <w:rsid w:val="00F853D9"/>
    <w:rsid w:val="00F85F06"/>
    <w:rsid w:val="00F87575"/>
    <w:rsid w:val="00F87588"/>
    <w:rsid w:val="00F87B21"/>
    <w:rsid w:val="00F9023F"/>
    <w:rsid w:val="00F9068F"/>
    <w:rsid w:val="00F90B5A"/>
    <w:rsid w:val="00F90E2A"/>
    <w:rsid w:val="00F912CC"/>
    <w:rsid w:val="00F917E3"/>
    <w:rsid w:val="00F91C12"/>
    <w:rsid w:val="00F91CAD"/>
    <w:rsid w:val="00F92FEA"/>
    <w:rsid w:val="00F93B09"/>
    <w:rsid w:val="00F93DC9"/>
    <w:rsid w:val="00F941C4"/>
    <w:rsid w:val="00F949BC"/>
    <w:rsid w:val="00F94AB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64B7"/>
    <w:rsid w:val="00FB692C"/>
    <w:rsid w:val="00FB6DCF"/>
    <w:rsid w:val="00FB7863"/>
    <w:rsid w:val="00FC08A2"/>
    <w:rsid w:val="00FC0BBD"/>
    <w:rsid w:val="00FC0C2B"/>
    <w:rsid w:val="00FC1C9A"/>
    <w:rsid w:val="00FC1CB3"/>
    <w:rsid w:val="00FC2446"/>
    <w:rsid w:val="00FC2526"/>
    <w:rsid w:val="00FC35BE"/>
    <w:rsid w:val="00FC3C95"/>
    <w:rsid w:val="00FC4011"/>
    <w:rsid w:val="00FC4799"/>
    <w:rsid w:val="00FC492F"/>
    <w:rsid w:val="00FC4CD6"/>
    <w:rsid w:val="00FC5791"/>
    <w:rsid w:val="00FC5F08"/>
    <w:rsid w:val="00FC5F47"/>
    <w:rsid w:val="00FC6FA4"/>
    <w:rsid w:val="00FC7173"/>
    <w:rsid w:val="00FD06F6"/>
    <w:rsid w:val="00FD0B99"/>
    <w:rsid w:val="00FD198E"/>
    <w:rsid w:val="00FD1A7D"/>
    <w:rsid w:val="00FD229E"/>
    <w:rsid w:val="00FD27D3"/>
    <w:rsid w:val="00FD2A2F"/>
    <w:rsid w:val="00FD2A8B"/>
    <w:rsid w:val="00FD30EF"/>
    <w:rsid w:val="00FD3DCB"/>
    <w:rsid w:val="00FD4C9C"/>
    <w:rsid w:val="00FD6AF8"/>
    <w:rsid w:val="00FD7AC4"/>
    <w:rsid w:val="00FD7C24"/>
    <w:rsid w:val="00FE02A5"/>
    <w:rsid w:val="00FE093D"/>
    <w:rsid w:val="00FE0B71"/>
    <w:rsid w:val="00FE1350"/>
    <w:rsid w:val="00FE2E10"/>
    <w:rsid w:val="00FE5A25"/>
    <w:rsid w:val="00FE6080"/>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4A9823-E2AD-9E42-BF6D-B3595322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14303</Words>
  <Characters>81533</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Kong, Fanzhou</cp:lastModifiedBy>
  <cp:revision>4</cp:revision>
  <cp:lastPrinted>2020-01-14T05:59:00Z</cp:lastPrinted>
  <dcterms:created xsi:type="dcterms:W3CDTF">2020-01-16T07:12:00Z</dcterms:created>
  <dcterms:modified xsi:type="dcterms:W3CDTF">2020-01-16T07:38:00Z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