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616379F4" w:rsidR="005E201F" w:rsidRDefault="008F30F0" w:rsidP="0005786F">
      <w:r>
        <w:rPr>
          <w:rFonts w:hint="eastAsia"/>
        </w:rPr>
        <w:t>Target</w:t>
      </w:r>
      <w:r>
        <w:t>: Journal of Agricultural and Food Ch</w:t>
      </w:r>
      <w:r w:rsidR="00494044">
        <w:t xml:space="preserve">emistry </w:t>
      </w:r>
      <w:r w:rsidR="006E1CF5">
        <w:t>(</w:t>
      </w:r>
      <w:r w:rsidR="00024E9F">
        <w:t xml:space="preserve">IF: </w:t>
      </w:r>
      <w:r w:rsidR="00D11D88">
        <w:rPr>
          <w:rFonts w:hint="eastAsia"/>
        </w:rPr>
        <w:t>3.571</w:t>
      </w:r>
      <w:r w:rsidR="006E1CF5">
        <w:t>)</w:t>
      </w:r>
    </w:p>
    <w:p w14:paraId="0F1D97DA" w14:textId="51FBB6E3"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D6A9F">
        <w:rPr>
          <w:b/>
          <w:bCs/>
        </w:rPr>
        <w:t>G</w:t>
      </w:r>
      <w:r w:rsidR="009D6A9F" w:rsidRPr="002B43E5">
        <w:rPr>
          <w:b/>
          <w:bCs/>
        </w:rPr>
        <w:t xml:space="preserve">eographical </w:t>
      </w:r>
      <w:r w:rsidR="009D6A9F">
        <w:rPr>
          <w:b/>
          <w:bCs/>
        </w:rPr>
        <w:t>I</w:t>
      </w:r>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Fanzhou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r w:rsidR="00D418FC">
        <w:t>Shuofei Dong</w:t>
      </w:r>
      <w:r w:rsidR="00F55BE4" w:rsidRPr="00F55BE4">
        <w:rPr>
          <w:vertAlign w:val="superscript"/>
        </w:rPr>
        <w:t>2</w:t>
      </w:r>
      <w:r w:rsidR="00D418FC">
        <w:t xml:space="preserve">, </w:t>
      </w:r>
      <w:r w:rsidR="00C7564C">
        <w:t>Weiyu Gao</w:t>
      </w:r>
      <w:r w:rsidR="00F55BE4" w:rsidRPr="00F55BE4">
        <w:rPr>
          <w:vertAlign w:val="superscript"/>
        </w:rPr>
        <w:t>1</w:t>
      </w:r>
      <w:r w:rsidR="00C7564C">
        <w:t>, Guangtao Zhang</w:t>
      </w:r>
      <w:r w:rsidR="00F55BE4" w:rsidRPr="00F55BE4">
        <w:rPr>
          <w:vertAlign w:val="superscript"/>
        </w:rPr>
        <w:t>1</w:t>
      </w:r>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1" w:history="1">
        <w:r w:rsidR="002B43E5" w:rsidRPr="00BD0AAC">
          <w:rPr>
            <w:rStyle w:val="Hyperlink"/>
          </w:rPr>
          <w:t>Guangtao.zhang@effem.com</w:t>
        </w:r>
      </w:hyperlink>
      <w:r w:rsidR="002B43E5">
        <w:t xml:space="preserve"> </w:t>
      </w:r>
    </w:p>
    <w:p w14:paraId="7B6A1A6E" w14:textId="77777777" w:rsidR="007B0052" w:rsidRDefault="007B0052"/>
    <w:p w14:paraId="3EA4228B" w14:textId="2249EE42" w:rsidR="00F2485C" w:rsidRPr="007A1C84" w:rsidRDefault="00924330">
      <w:pPr>
        <w:rPr>
          <w:b/>
          <w:bCs/>
        </w:rPr>
      </w:pPr>
      <w:commentRangeStart w:id="0"/>
      <w:r w:rsidRPr="007A1C84">
        <w:rPr>
          <w:b/>
          <w:bCs/>
        </w:rPr>
        <w:t>ABSTRACT</w:t>
      </w:r>
      <w:commentRangeEnd w:id="0"/>
      <w:r w:rsidR="005C76F8">
        <w:rPr>
          <w:rStyle w:val="CommentReference"/>
        </w:rPr>
        <w:commentReference w:id="0"/>
      </w:r>
    </w:p>
    <w:p w14:paraId="463ABA15" w14:textId="2FAD5DC4" w:rsidR="00702429" w:rsidRPr="00702429" w:rsidRDefault="00702429" w:rsidP="00D56B2C">
      <w:pPr>
        <w:jc w:val="both"/>
      </w:pPr>
      <w:r w:rsidRPr="00702429">
        <w:t xml:space="preserve">The demand for geographical indication (GI) rice has increased amongst Chinese consumers, which </w:t>
      </w:r>
      <w:r w:rsidR="00601DA3">
        <w:rPr>
          <w:rFonts w:hint="eastAsia"/>
        </w:rPr>
        <w:t>mak</w:t>
      </w:r>
      <w:r w:rsidR="00601DA3">
        <w:t>es the GI rice at</w:t>
      </w:r>
      <w:r w:rsidRPr="00702429">
        <w:t xml:space="preserve"> high risk of adulteration due to </w:t>
      </w:r>
      <w:r w:rsidR="009C4C06">
        <w:t>the</w:t>
      </w:r>
      <w:r w:rsidR="009C4C06" w:rsidRPr="00702429">
        <w:t xml:space="preserve"> </w:t>
      </w:r>
      <w:r w:rsidRPr="00702429">
        <w:t xml:space="preserve">high value and limited production. This study </w:t>
      </w:r>
      <w:r w:rsidR="002365B9">
        <w:t>aimed</w:t>
      </w:r>
      <w:r w:rsidR="002365B9" w:rsidRPr="00702429">
        <w:t xml:space="preserve"> </w:t>
      </w:r>
      <w:r w:rsidRPr="00702429">
        <w:t xml:space="preserve">to develop a novel strategy </w:t>
      </w:r>
      <w:r w:rsidR="00FC0E25" w:rsidRPr="00702429">
        <w:t>to determine geographical origins of Chinese GI rice</w:t>
      </w:r>
      <w:r w:rsidR="00FC0E25">
        <w:t>, which was</w:t>
      </w:r>
      <w:r w:rsidR="00FC0E25" w:rsidRPr="00702429">
        <w:t xml:space="preserve"> </w:t>
      </w:r>
      <w:r w:rsidRPr="00702429">
        <w:t xml:space="preserve">non-targeted data analysis based on multi-elemental profiling </w:t>
      </w:r>
      <w:r w:rsidR="009E6B2C">
        <w:t xml:space="preserve">using </w:t>
      </w:r>
      <w:r w:rsidRPr="00702429">
        <w:t xml:space="preserve">inductively coupled plasma mass spectrometry (ICP-MS). </w:t>
      </w:r>
      <w:r w:rsidR="0073727A" w:rsidRPr="002F5305">
        <w:t xml:space="preserve">One hundred </w:t>
      </w:r>
      <w:r w:rsidR="009E6B2C">
        <w:t xml:space="preserve">and </w:t>
      </w:r>
      <w:r w:rsidR="0073727A" w:rsidRPr="002F5305">
        <w:t>thirty-one</w:t>
      </w:r>
      <w:r w:rsidRPr="002F5305">
        <w:t xml:space="preserve"> samples from six types of Chinese GI rice were analyzed</w:t>
      </w:r>
      <w:r w:rsidR="008A521B">
        <w:t xml:space="preserve">, </w:t>
      </w:r>
      <w:r w:rsidR="00477B27" w:rsidRPr="002F5305">
        <w:t>and</w:t>
      </w:r>
      <w:r w:rsidR="00A35884">
        <w:t xml:space="preserve"> </w:t>
      </w:r>
      <w:r w:rsidR="009C4C06">
        <w:t xml:space="preserve">80 </w:t>
      </w:r>
      <w:r w:rsidR="00222CE2">
        <w:t xml:space="preserve">% and </w:t>
      </w:r>
      <w:r w:rsidR="009C4C06">
        <w:t xml:space="preserve">20 </w:t>
      </w:r>
      <w:r w:rsidR="00222CE2">
        <w:t xml:space="preserve">% of the dataset were used </w:t>
      </w:r>
      <w:r w:rsidR="00CB111F">
        <w:t>as training set and testing set</w:t>
      </w:r>
      <w:r w:rsidR="00D56B2C">
        <w:t xml:space="preserve"> respectively</w:t>
      </w:r>
      <w:r w:rsidRPr="002F5305">
        <w:t xml:space="preserve">. </w:t>
      </w:r>
      <w:r w:rsidR="00E11BE9">
        <w:t>Two</w:t>
      </w:r>
      <w:r w:rsidRPr="002E42D4">
        <w:t xml:space="preserve"> machine learning </w:t>
      </w:r>
      <w:r w:rsidR="0073727A" w:rsidRPr="002E42D4">
        <w:t>algorithms,</w:t>
      </w:r>
      <w:r w:rsidR="00222CE2">
        <w:t xml:space="preserve"> </w:t>
      </w:r>
      <w:r w:rsidRPr="002E42D4">
        <w:t>support vector machines (SVM) and random forest (RF)</w:t>
      </w:r>
      <w:r w:rsidR="0073727A" w:rsidRPr="002E42D4">
        <w:t>,</w:t>
      </w:r>
      <w:r w:rsidRPr="002E42D4">
        <w:t xml:space="preserve"> </w:t>
      </w:r>
      <w:r w:rsidR="00CB111F">
        <w:t xml:space="preserve">along with feature </w:t>
      </w:r>
      <w:proofErr w:type="spellStart"/>
      <w:r w:rsidR="00CB111F">
        <w:t>slection</w:t>
      </w:r>
      <w:proofErr w:type="spellEnd"/>
      <w:r w:rsidR="00CB111F">
        <w:t xml:space="preserve"> (</w:t>
      </w:r>
      <w:proofErr w:type="spellStart"/>
      <w:r w:rsidR="00CB111F">
        <w:t>relief</w:t>
      </w:r>
      <w:ins w:id="1" w:author="Xu, Jason" w:date="2020-03-10T12:50:00Z">
        <w:r w:rsidR="00D42B15">
          <w:t>F</w:t>
        </w:r>
      </w:ins>
      <w:proofErr w:type="spellEnd"/>
      <w:r w:rsidR="00CB111F">
        <w:t xml:space="preserve"> algorithm) </w:t>
      </w:r>
      <w:r w:rsidRPr="002E42D4">
        <w:t xml:space="preserve">were </w:t>
      </w:r>
      <w:r w:rsidR="0073727A" w:rsidRPr="002E42D4">
        <w:t xml:space="preserve">implemented to </w:t>
      </w:r>
      <w:r w:rsidR="00CB111F">
        <w:t xml:space="preserve">build </w:t>
      </w:r>
      <w:proofErr w:type="spellStart"/>
      <w:r w:rsidR="00CB111F">
        <w:t>classificaition</w:t>
      </w:r>
      <w:proofErr w:type="spellEnd"/>
      <w:r w:rsidR="00CB111F">
        <w:t xml:space="preserve"> models</w:t>
      </w:r>
      <w:r w:rsidRPr="002E42D4">
        <w:t>.</w:t>
      </w:r>
      <w:r w:rsidRPr="002F5305">
        <w:t xml:space="preserve"> </w:t>
      </w:r>
      <w:commentRangeStart w:id="2"/>
      <w:r w:rsidRPr="002F5305">
        <w:t>For</w:t>
      </w:r>
      <w:commentRangeEnd w:id="2"/>
      <w:r w:rsidR="0073727A" w:rsidRPr="002F5305">
        <w:rPr>
          <w:rStyle w:val="CommentReference"/>
        </w:rPr>
        <w:commentReference w:id="2"/>
      </w:r>
      <w:r w:rsidRPr="002F5305">
        <w:t xml:space="preserve"> both SVM and RF, f</w:t>
      </w:r>
      <w:r w:rsidRPr="00702429">
        <w:t>our elements (</w:t>
      </w:r>
      <w:r w:rsidR="00422B3C">
        <w:t>Al, Rb, B, and Na</w:t>
      </w:r>
      <w:r w:rsidRPr="00702429">
        <w:t xml:space="preserve">) only could enable the prediction </w:t>
      </w:r>
      <w:r w:rsidR="00CB111F">
        <w:t>of geographical origins</w:t>
      </w:r>
      <w:ins w:id="3" w:author="Xu, Jason" w:date="2020-03-10T12:50:00Z">
        <w:r w:rsidR="005412A2">
          <w:t xml:space="preserve"> of </w:t>
        </w:r>
        <w:r w:rsidR="00435B6F">
          <w:t>six GI rice</w:t>
        </w:r>
      </w:ins>
      <w:r w:rsidR="00CB111F">
        <w:t xml:space="preserve"> </w:t>
      </w:r>
      <w:r w:rsidRPr="00702429">
        <w:t>with 100% accuracy. These results demonstrate</w:t>
      </w:r>
      <w:r w:rsidR="008A521B">
        <w:t>d</w:t>
      </w:r>
      <w:r w:rsidRPr="00702429">
        <w:t xml:space="preserve"> </w:t>
      </w:r>
      <w:r w:rsidR="009C4B21">
        <w:rPr>
          <w:rFonts w:hint="eastAsia"/>
        </w:rPr>
        <w:t>t</w:t>
      </w:r>
      <w:r w:rsidR="009C4B21">
        <w:t xml:space="preserve">hat </w:t>
      </w:r>
      <w:r w:rsidRPr="00702429">
        <w:t xml:space="preserve">the feasibility of </w:t>
      </w:r>
      <w:r w:rsidR="008A521B">
        <w:t xml:space="preserve">using </w:t>
      </w:r>
      <w:r w:rsidRPr="00702429">
        <w:t xml:space="preserve">ICP-MS combined with machine learning techniques as an effective strategy for authentication of GI rice in China. </w:t>
      </w:r>
    </w:p>
    <w:p w14:paraId="01005211" w14:textId="01D8796B" w:rsidR="00702429" w:rsidRDefault="00A045D9">
      <w:r>
        <w:rPr>
          <w:rFonts w:hint="eastAsia"/>
        </w:rPr>
        <w:t>K</w:t>
      </w:r>
      <w:r>
        <w:t xml:space="preserve">EYWORDS </w:t>
      </w:r>
    </w:p>
    <w:p w14:paraId="625C9F77" w14:textId="0DDFD535" w:rsidR="0078663A" w:rsidRPr="00702429" w:rsidRDefault="0031163F">
      <w:r>
        <w:t>r</w:t>
      </w:r>
      <w:r w:rsidR="00FF2871">
        <w:t xml:space="preserve">ice, ICP-MS, Geographical </w:t>
      </w:r>
      <w:r w:rsidR="00E11BE9">
        <w:t>Indication</w:t>
      </w:r>
      <w:r w:rsidR="00FF2871">
        <w:t xml:space="preserve">, </w:t>
      </w:r>
      <w:r w:rsidR="00AA78B4">
        <w:t xml:space="preserve">machine learning, feature selection, </w:t>
      </w:r>
      <w:r w:rsidR="00E11BE9">
        <w:t xml:space="preserve">chemometrics </w:t>
      </w:r>
    </w:p>
    <w:p w14:paraId="61131577" w14:textId="71C1D90B" w:rsidR="00272AED" w:rsidRPr="0078663A" w:rsidRDefault="00C737A0" w:rsidP="0078663A">
      <w:pPr>
        <w:rPr>
          <w:b/>
        </w:rPr>
      </w:pPr>
      <w:r>
        <w:rPr>
          <w:b/>
        </w:rPr>
        <w:t>INTRODUCTION</w:t>
      </w:r>
      <w:r w:rsidRPr="0078663A">
        <w:rPr>
          <w:b/>
        </w:rPr>
        <w:t xml:space="preserve"> </w:t>
      </w:r>
    </w:p>
    <w:p w14:paraId="1CC1F170" w14:textId="5BA8EF47"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r w:rsidR="00111C09">
        <w:t xml:space="preserve">. </w:t>
      </w:r>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ins w:id="4" w:author="Xu, Jason" w:date="2019-08-07T15:59:00Z">
        <w:r w:rsidR="007325E8">
          <w:fldChar w:fldCharType="begin" w:fldLock="1"/>
        </w:r>
      </w:ins>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ins w:id="5" w:author="Xu, Jason" w:date="2019-08-07T15:59:00Z">
        <w:r w:rsidR="007325E8">
          <w:fldChar w:fldCharType="end"/>
        </w:r>
      </w:ins>
      <w:r w:rsidR="007F417D">
        <w:t xml:space="preserve">. </w:t>
      </w:r>
      <w:r w:rsidR="009673CA" w:rsidRPr="003F3D1A">
        <w:t>Now</w:t>
      </w:r>
      <w:r w:rsidR="007F201C">
        <w:t>adays</w:t>
      </w:r>
      <w:r w:rsidR="001C5BCC">
        <w:t>,</w:t>
      </w:r>
      <w:r w:rsidR="003E0946">
        <w:t xml:space="preserve"> product</w:t>
      </w:r>
      <w:r w:rsidR="002C1D4D">
        <w:t>s</w:t>
      </w:r>
      <w:r w:rsidR="008E60A7">
        <w:t xml:space="preserve"> with GI certification</w:t>
      </w:r>
      <w:r w:rsidR="003E0946">
        <w:t xml:space="preserve"> generally possess given quality, reputation</w:t>
      </w:r>
      <w:r w:rsidR="002C1D4D">
        <w:t>s</w:t>
      </w:r>
      <w:r w:rsidR="003E0946">
        <w:t xml:space="preserve">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r w:rsidR="00D37121">
        <w:t>agroproducts and food</w:t>
      </w:r>
      <w:r w:rsidR="00A54F49">
        <w:t xml:space="preserve">: protected designation of origin (PDO), protected </w:t>
      </w:r>
      <w:r w:rsidR="00EA7078">
        <w:t>geographical indication (PGI) and traditional specialties</w:t>
      </w:r>
      <w:r w:rsidR="004047EC">
        <w:t xml:space="preserve"> guaranteed (TSG</w:t>
      </w:r>
      <w:r w:rsidR="00892E91">
        <w:t>)</w:t>
      </w:r>
      <w:ins w:id="6" w:author="Xu, Jason" w:date="2019-08-07T16:10:00Z">
        <w:r w:rsidR="0079511E">
          <w:fldChar w:fldCharType="begin" w:fldLock="1"/>
        </w:r>
      </w:ins>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ins w:id="7" w:author="Xu, Jason" w:date="2019-08-07T16:10:00Z">
        <w:r w:rsidR="0079511E">
          <w:fldChar w:fldCharType="end"/>
        </w:r>
      </w:ins>
      <w:r w:rsidR="00892E91">
        <w:t>.</w:t>
      </w:r>
      <w:r w:rsidR="00EE3F43">
        <w:t xml:space="preserve"> </w:t>
      </w:r>
      <w:r w:rsidR="00A57FA2">
        <w:t>Currently</w:t>
      </w:r>
      <w:r w:rsidR="005B570D">
        <w:t xml:space="preserve"> </w:t>
      </w:r>
      <w:r w:rsidR="005B570D">
        <w:rPr>
          <w:rFonts w:hint="eastAsia"/>
        </w:rPr>
        <w:t>in</w:t>
      </w:r>
      <w:r w:rsidR="005B570D">
        <w:t xml:space="preserve"> China</w:t>
      </w:r>
      <w:r w:rsidR="00A57FA2">
        <w:t>,</w:t>
      </w:r>
      <w:r w:rsidR="007A399A">
        <w:t xml:space="preserve"> </w:t>
      </w:r>
      <w:r w:rsidR="00866350">
        <w:t xml:space="preserve">three government sectors </w:t>
      </w:r>
      <w:r w:rsidR="00E7120D">
        <w:t xml:space="preserve"> </w:t>
      </w:r>
      <w:r w:rsidR="00866350">
        <w:t xml:space="preserve">supervise </w:t>
      </w:r>
      <w:r w:rsidR="00E7120D">
        <w:t xml:space="preserve">and protect GIs from </w:t>
      </w:r>
      <w:r w:rsidR="00922493">
        <w:t>different aspects</w:t>
      </w:r>
      <w:r w:rsidR="00E048E1">
        <w:t xml:space="preserve"> at the adminis</w:t>
      </w:r>
      <w:r w:rsidR="00FD6AF8">
        <w:t>trative level</w:t>
      </w:r>
      <w:ins w:id="8" w:author="Xu, Jason" w:date="2019-08-07T16:02:00Z">
        <w:r w:rsidR="00FE2E10">
          <w:fldChar w:fldCharType="begin" w:fldLock="1"/>
        </w:r>
      </w:ins>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ins w:id="9" w:author="Xu, Jason" w:date="2019-08-07T16:02:00Z">
        <w:r w:rsidR="00FE2E10">
          <w:fldChar w:fldCharType="end"/>
        </w:r>
      </w:ins>
      <w:r w:rsidR="00866350">
        <w:t xml:space="preserve">, including </w:t>
      </w:r>
      <w:r w:rsidR="0099116D">
        <w:t xml:space="preserve">the </w:t>
      </w:r>
      <w:r w:rsidR="00866350">
        <w:t>State Administration for Industry and Commerce/ the Trademark Office (SAIC/TMO), the General Administration of Quality Supervision, Inspection and Quarantine (AQSIQ), and the Ministry of Agriculture (</w:t>
      </w:r>
      <w:proofErr w:type="spellStart"/>
      <w:r w:rsidR="00866350">
        <w:t>MoA</w:t>
      </w:r>
      <w:proofErr w:type="spellEnd"/>
      <w:r w:rsidR="00866350">
        <w:t>)</w:t>
      </w:r>
      <w:r w:rsidR="00FD6AF8">
        <w:t xml:space="preserve">. </w:t>
      </w:r>
    </w:p>
    <w:p w14:paraId="5C078344" w14:textId="4C9A5F0A" w:rsidR="00C10453" w:rsidRDefault="00A3755C" w:rsidP="000D05CC">
      <w:pPr>
        <w:jc w:val="both"/>
      </w:pPr>
      <w:r>
        <w:lastRenderedPageBreak/>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of the world population</w:t>
      </w:r>
      <w:ins w:id="10" w:author="Xu, Jason" w:date="2020-03-10T11:21:00Z">
        <w:r w:rsidR="003517CA">
          <w:fldChar w:fldCharType="begin" w:fldLock="1"/>
        </w:r>
      </w:ins>
      <w:r w:rsidR="00DB0D7A">
        <w:instrText>ADDIN CSL_CITATION {"citationItems":[{"id":"ITEM-1","itemData":{"ISBN":"9783319475141","author":[{"dropping-particle":"","family":"Chauhan","given":"Bhagirath S","non-dropping-particle":"","parse-names":false,"suffix":""},{"dropping-particle":"","family":"Jabran","given":"Khawar","non-dropping-particle":"","parse-names":false,"suffix":""},{"dropping-particle":"","family":"Mahajan","given":"Gulshan","non-dropping-particle":"","parse-names":false,"suffix":""}],"id":"ITEM-1","issued":{"date-parts":[["0"]]},"title":"Rice Production Worldwide","type":"book"},"uris":["http://www.mendeley.com/documents/?uuid=c7878525-ebf3-472e-971c-496569352be3"]}],"mendeley":{"formattedCitation":"&lt;sup&gt;6&lt;/sup&gt;","plainTextFormattedCitation":"6","previouslyFormattedCitation":"&lt;sup&gt;6&lt;/sup&gt;"},"properties":{"noteIndex":0},"schema":"https://github.com/citation-style-language/schema/raw/master/csl-citation.json"}</w:instrText>
      </w:r>
      <w:r w:rsidR="003517CA">
        <w:fldChar w:fldCharType="separate"/>
      </w:r>
      <w:r w:rsidR="003517CA" w:rsidRPr="003517CA">
        <w:rPr>
          <w:noProof/>
          <w:vertAlign w:val="superscript"/>
        </w:rPr>
        <w:t>6</w:t>
      </w:r>
      <w:ins w:id="11" w:author="Xu, Jason" w:date="2020-03-10T11:21:00Z">
        <w:r w:rsidR="003517CA">
          <w:fldChar w:fldCharType="end"/>
        </w:r>
      </w:ins>
      <w:ins w:id="12" w:author="Xu, Jason" w:date="2020-03-10T12:51:00Z">
        <w:r w:rsidR="00435B6F">
          <w:t xml:space="preserve">. </w:t>
        </w:r>
      </w:ins>
      <w:r w:rsidR="00A317A5">
        <w:t xml:space="preserve">China is leading in the rice paddy production in the world, </w:t>
      </w:r>
      <w:r w:rsidR="00A33206">
        <w:t xml:space="preserve">with </w:t>
      </w:r>
      <w:ins w:id="13" w:author="Xu, Jason" w:date="2020-03-06T14:14:00Z">
        <w:r w:rsidR="00100725">
          <w:rPr>
            <w:rFonts w:hint="eastAsia"/>
          </w:rPr>
          <w:t>220</w:t>
        </w:r>
      </w:ins>
      <w:r w:rsidR="00A33206">
        <w:t xml:space="preserve"> million metric tons in 201</w:t>
      </w:r>
      <w:ins w:id="14" w:author="Xu, Jason" w:date="2020-03-06T14:15:00Z">
        <w:r w:rsidR="008525A9">
          <w:rPr>
            <w:rFonts w:hint="eastAsia"/>
          </w:rPr>
          <w:t>8</w:t>
        </w:r>
      </w:ins>
      <w:r w:rsidR="005F79F1">
        <w:fldChar w:fldCharType="begin" w:fldLock="1"/>
      </w:r>
      <w:r w:rsidR="00DB0D7A">
        <w:instrText>ADDIN CSL_CITATION {"citationItems":[{"id":"ITEM-1","itemData":{"URL":"https://www.statista.com/statistics/255937/leading-rice-producers-worldwide/","container-title":"Statista","id":"ITEM-1","issued":{"date-parts":[["2019"]]},"title":"Paddy rice production worldwide 2017-2018, by country,","type":"webpage"},"uris":["http://www.mendeley.com/documents/?uuid=e3c474d7-602f-4553-b4bc-eb3652bfb235"]}],"mendeley":{"formattedCitation":"&lt;sup&gt;7&lt;/sup&gt;","plainTextFormattedCitation":"7","previouslyFormattedCitation":"&lt;sup&gt;7&lt;/sup&gt;"},"properties":{"noteIndex":0},"schema":"https://github.com/citation-style-language/schema/raw/master/csl-citation.json"}</w:instrText>
      </w:r>
      <w:r w:rsidR="005F79F1">
        <w:fldChar w:fldCharType="separate"/>
      </w:r>
      <w:r w:rsidR="003517CA" w:rsidRPr="003517CA">
        <w:rPr>
          <w:noProof/>
          <w:vertAlign w:val="superscript"/>
        </w:rPr>
        <w:t>7</w:t>
      </w:r>
      <w:r w:rsidR="005F79F1">
        <w:fldChar w:fldCharType="end"/>
      </w:r>
      <w:r w:rsidR="0026120D">
        <w:t xml:space="preserve">.With </w:t>
      </w:r>
      <w:r w:rsidR="00E3699B">
        <w:t xml:space="preserve">the </w:t>
      </w:r>
      <w:r w:rsidR="00EF795E">
        <w:t xml:space="preserve">improvement of </w:t>
      </w:r>
      <w:ins w:id="15" w:author="Xu, Jason" w:date="2020-03-06T14:21:00Z">
        <w:r w:rsidR="008A458D">
          <w:t>people</w:t>
        </w:r>
      </w:ins>
      <w:ins w:id="16" w:author="Xu, Jason" w:date="2020-03-10T12:57:00Z">
        <w:r w:rsidR="00087C4E">
          <w:t>’</w:t>
        </w:r>
      </w:ins>
      <w:ins w:id="17" w:author="Xu, Jason" w:date="2020-03-06T14:21:00Z">
        <w:r w:rsidR="008A458D">
          <w:t xml:space="preserve">s </w:t>
        </w:r>
      </w:ins>
      <w:r w:rsidR="00FC2526">
        <w:t xml:space="preserve">living standard, </w:t>
      </w:r>
      <w:r w:rsidR="00F0197B">
        <w:t xml:space="preserve">there is </w:t>
      </w:r>
      <w:r w:rsidR="00CA5745">
        <w:t xml:space="preserve">a </w:t>
      </w:r>
      <w:r w:rsidR="00F0197B">
        <w:t xml:space="preserve">growing demand </w:t>
      </w:r>
      <w:r w:rsidR="00FC2526">
        <w:t xml:space="preserve">domestically </w:t>
      </w:r>
      <w:r w:rsidR="00F0197B">
        <w:t>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DB0D7A">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8&lt;/sup&gt;","plainTextFormattedCitation":"8","previouslyFormattedCitation":"&lt;sup&gt;8&lt;/sup&gt;"},"properties":{"noteIndex":0},"schema":"https://github.com/citation-style-language/schema/raw/master/csl-citation.json"}</w:instrText>
      </w:r>
      <w:r w:rsidR="00C403F6">
        <w:fldChar w:fldCharType="separate"/>
      </w:r>
      <w:r w:rsidR="003517CA" w:rsidRPr="003517CA">
        <w:rPr>
          <w:noProof/>
          <w:vertAlign w:val="superscript"/>
        </w:rPr>
        <w:t>8</w:t>
      </w:r>
      <w:r w:rsidR="00C403F6">
        <w:fldChar w:fldCharType="end"/>
      </w:r>
      <w:r w:rsidR="00F701A2">
        <w:t xml:space="preserve">. </w:t>
      </w:r>
      <w:r w:rsidR="008E6E79">
        <w:t>For example</w:t>
      </w:r>
      <w:r w:rsidR="00300D92">
        <w:t xml:space="preserve">, Wuchang rice, one </w:t>
      </w:r>
      <w:del w:id="18" w:author="Xu, Jason" w:date="2020-03-09T10:25:00Z">
        <w:r w:rsidR="00300D92" w:rsidDel="00CE6AFF">
          <w:delText xml:space="preserve">of </w:delText>
        </w:r>
      </w:del>
      <w:r w:rsidR="0027273F">
        <w:t>GI rice</w:t>
      </w:r>
      <w:ins w:id="19" w:author="Xu, Jason" w:date="2020-03-05T10:37:00Z">
        <w:r w:rsidR="00410D8F">
          <w:t xml:space="preserve"> </w:t>
        </w:r>
      </w:ins>
      <w:r w:rsidR="00E533E5">
        <w:t xml:space="preserve">produced </w:t>
      </w:r>
      <w:r w:rsidR="00DB6A6B">
        <w:t xml:space="preserve">in Heilongjiang </w:t>
      </w:r>
      <w:r w:rsidR="00EF795E">
        <w:t xml:space="preserve">province </w:t>
      </w:r>
      <w:r w:rsidR="00DB6A6B">
        <w:t>in China</w:t>
      </w:r>
      <w:r w:rsidR="00F4255C">
        <w:t>’</w:t>
      </w:r>
      <w:r w:rsidR="00DB6A6B">
        <w:t xml:space="preserve">s northeast region, </w:t>
      </w:r>
      <w:r w:rsidR="00DF5D31">
        <w:t xml:space="preserve">is </w:t>
      </w:r>
      <w:r w:rsidR="00341A4D">
        <w:t xml:space="preserve">known for </w:t>
      </w:r>
      <w:ins w:id="20" w:author="Xu, Jason" w:date="2020-03-09T17:45:00Z">
        <w:r w:rsidR="00FA5F31">
          <w:rPr>
            <w:rFonts w:hint="eastAsia"/>
          </w:rPr>
          <w:t>the</w:t>
        </w:r>
      </w:ins>
      <w:r w:rsidR="00615003">
        <w:t xml:space="preserve"> </w:t>
      </w:r>
      <w:r w:rsidR="00615003" w:rsidRPr="00B93BAD">
        <w:t>superior</w:t>
      </w:r>
      <w:r w:rsidR="00341A4D">
        <w:t xml:space="preserve"> </w:t>
      </w:r>
      <w:r w:rsidR="00A15F9D">
        <w:t xml:space="preserve">quality and unique sensory </w:t>
      </w:r>
      <w:r w:rsidR="00264584">
        <w:t>characteristics.</w:t>
      </w:r>
      <w:r w:rsidR="0057594C">
        <w:t xml:space="preserve"> </w:t>
      </w:r>
      <w:r w:rsidR="007567DD">
        <w:t xml:space="preserve">Due to the gap between the limited production and </w:t>
      </w:r>
      <w:r w:rsidR="00EF795E">
        <w:t xml:space="preserve">the </w:t>
      </w:r>
      <w:r w:rsidR="007567DD">
        <w:t xml:space="preserve">high market </w:t>
      </w:r>
      <w:r w:rsidR="00BE2802">
        <w:t>demand, the</w:t>
      </w:r>
      <w:r w:rsidR="00706EB9">
        <w:t xml:space="preserve"> price</w:t>
      </w:r>
      <w:r w:rsidR="005666EB">
        <w:t xml:space="preserve"> </w:t>
      </w:r>
      <w:r w:rsidR="00E34654">
        <w:t xml:space="preserve">of </w:t>
      </w:r>
      <w:r w:rsidR="00EC59C3">
        <w:t xml:space="preserve">Wuchang rice </w:t>
      </w:r>
      <w:r w:rsidR="005666EB">
        <w:t xml:space="preserve">is roughly twice </w:t>
      </w:r>
      <w:r w:rsidR="00CD21E0">
        <w:t xml:space="preserve">than </w:t>
      </w:r>
      <w:r w:rsidR="005666EB">
        <w:t xml:space="preserve">that of </w:t>
      </w:r>
      <w:r w:rsidR="004816DF">
        <w:t>other</w:t>
      </w:r>
      <w:r w:rsidR="005666EB">
        <w:t xml:space="preserve"> domestic</w:t>
      </w:r>
      <w:ins w:id="21" w:author="Xu, Jason" w:date="2020-03-06T14:53:00Z">
        <w:r w:rsidR="001F49D4">
          <w:t xml:space="preserve"> </w:t>
        </w:r>
      </w:ins>
      <w:ins w:id="22" w:author="Xu, Jason" w:date="2020-03-05T10:00:00Z">
        <w:r w:rsidR="006C2805">
          <w:rPr>
            <w:rFonts w:hint="eastAsia"/>
          </w:rPr>
          <w:t>ones</w:t>
        </w:r>
      </w:ins>
      <w:r w:rsidR="00CD21E0">
        <w:t>,</w:t>
      </w:r>
      <w:r w:rsidR="00E34654">
        <w:t xml:space="preserve"> </w:t>
      </w:r>
      <w:r w:rsidR="00CD21E0">
        <w:t>making</w:t>
      </w:r>
      <w:r w:rsidR="00B42B08">
        <w:t xml:space="preserve"> </w:t>
      </w:r>
      <w:proofErr w:type="spellStart"/>
      <w:r w:rsidR="000C6996">
        <w:t>WuChang</w:t>
      </w:r>
      <w:proofErr w:type="spellEnd"/>
      <w:r w:rsidR="000C6996">
        <w:t xml:space="preserve"> rice</w:t>
      </w:r>
      <w:r w:rsidR="00647332">
        <w:t xml:space="preserve"> </w:t>
      </w:r>
      <w:r w:rsidR="007852EF" w:rsidRPr="007567DD">
        <w:t>vulnerable</w:t>
      </w:r>
      <w:r w:rsidR="007852EF">
        <w:t xml:space="preserve"> to</w:t>
      </w:r>
      <w:r w:rsidR="00443C80">
        <w:t xml:space="preserve"> </w:t>
      </w:r>
      <w:r w:rsidR="000E7C51">
        <w:t>adulteration</w:t>
      </w:r>
      <w:r w:rsidR="00D04E71">
        <w:t xml:space="preserve"> </w:t>
      </w:r>
      <w:r w:rsidR="00F5404E">
        <w:t>such as partial substitution</w:t>
      </w:r>
      <w:r w:rsidR="002E280F">
        <w:t xml:space="preserve"> and </w:t>
      </w:r>
      <w:r w:rsidR="000E7C51">
        <w:t>fraudulent labeling</w:t>
      </w:r>
      <w:r w:rsidR="00FF28B5">
        <w:fldChar w:fldCharType="begin" w:fldLock="1"/>
      </w:r>
      <w:r w:rsidR="00DB0D7A">
        <w:instrText>ADDIN CSL_CITATION {"citationItems":[{"id":"ITEM-1","itemData":{"author":[{"dropping-particle":"","family":"Veeck","given":"Gregory","non-dropping-particle":"","parse-names":false,"suffix":""}],"id":"ITEM-1","issue":"June","issued":{"date-parts":[["2017"]]},"title":"Food Safety Concerns and Rice Imports in China : 1998 - 2016","type":"article-journal"},"uris":["http://www.mendeley.com/documents/?uuid=c76adab2-f954-497b-8bd7-e4c2d207bf1a"]},{"id":"ITEM-2","itemData":{"DOI":"10.1155/2019/8396865","ISSN":"17454557","abstract":"&lt;p&gt;The study aims to investigate whether the multielement analysis result can be used as a fingerprint to identify the geographical origin of Wuchang rice. The element contents of rice and soil samples from three regions in China (Wuchang, Qiqihar, and Jiamusi) were analyzed. The concentrations of 16 elements (Na, Mg, Al, K, Ca, V, Mn, Fe, Co, Cu, Zn, As, Rb, Sr, Cd, and Pb) in 194 rice samples and 112 soil samples from the harvest season in 2013 and 2014 were determined. The analysis of variance and linear discriminant analysis were performed to analyze the variation among regions and rice genotypes and classify the geographical origins of rice. Only the element of Cu showed significant differences among different genotypes. In the discriminant analysis, the overall correct identification rates of the rice samples obtained in 2013 and 2014 were, respectively, 96.6% and 89.6% and the overall correct identification rate for Wuchang rice reached 100%.&lt;/p&gt;","author":[{"dropping-particle":"","family":"Qian","given":"Lili","non-dropping-particle":"","parse-names":false,"suffix":""},{"dropping-particle":"","family":"Zuo","given":"Feng","non-dropping-particle":"","parse-names":false,"suffix":""},{"dropping-particle":"","family":"Liu","given":"Hongyan","non-dropping-particle":"","parse-names":false,"suffix":""},{"dropping-particle":"","family":"Zhang","given":"Caidong","non-dropping-particle":"","parse-names":false,"suffix":""},{"dropping-particle":"","family":"Chi","given":"Xiaoxing","non-dropping-particle":"","parse-names":false,"suffix":""},{"dropping-particle":"","family":"Zhang","given":"Dongjie","non-dropping-particle":"","parse-names":false,"suffix":""}],"container-title":"Journal of Food Quality","id":"ITEM-2","issued":{"date-parts":[["2019"]]},"title":"Determination of geographical origin of wuchang rice with the geographical indicator by multielement analysis","type":"article-journal","volume":"2019"},"uris":["http://www.mendeley.com/documents/?uuid=bd46717e-8ba2-422e-b797-ef43a4bc1cb5"]}],"mendeley":{"formattedCitation":"&lt;sup&gt;9,10&lt;/sup&gt;","plainTextFormattedCitation":"9,10","previouslyFormattedCitation":"&lt;sup&gt;9,10&lt;/sup&gt;"},"properties":{"noteIndex":0},"schema":"https://github.com/citation-style-language/schema/raw/master/csl-citation.json"}</w:instrText>
      </w:r>
      <w:r w:rsidR="00FF28B5">
        <w:fldChar w:fldCharType="separate"/>
      </w:r>
      <w:r w:rsidR="003517CA" w:rsidRPr="003517CA">
        <w:rPr>
          <w:noProof/>
          <w:vertAlign w:val="superscript"/>
        </w:rPr>
        <w:t>9,10</w:t>
      </w:r>
      <w:r w:rsidR="00FF28B5">
        <w:fldChar w:fldCharType="end"/>
      </w:r>
      <w:r w:rsidR="00F5404E">
        <w:t xml:space="preserve">. </w:t>
      </w:r>
      <w:r w:rsidR="0097330A">
        <w:t>Therefore</w:t>
      </w:r>
      <w:r w:rsidR="00945680">
        <w:t xml:space="preserve">, </w:t>
      </w:r>
      <w:r w:rsidR="000E7C51">
        <w:t>determination of</w:t>
      </w:r>
      <w:r w:rsidR="00945680">
        <w:t xml:space="preserve"> geographical origins of rice is of great importance </w:t>
      </w:r>
      <w:r w:rsidR="00EF795E">
        <w:t>for protecting</w:t>
      </w:r>
      <w:r w:rsidR="00945680">
        <w:t xml:space="preserve">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p>
    <w:p w14:paraId="519E2DC7" w14:textId="578FBE8E" w:rsidR="00C973BD" w:rsidRPr="000F3B8B" w:rsidRDefault="005021E3" w:rsidP="00212AD0">
      <w:pPr>
        <w:jc w:val="both"/>
        <w:rPr>
          <w:strike/>
          <w:rPrChange w:id="23" w:author="fanzhou kong" w:date="2020-03-10T14:58:00Z">
            <w:rPr/>
          </w:rPrChange>
        </w:rPr>
      </w:pPr>
      <w:ins w:id="24" w:author="fanzhou kong" w:date="2020-03-11T11:14:00Z">
        <w:r w:rsidRPr="00F650BE">
          <w:rPr>
            <w:rPrChange w:id="25" w:author="fanzhou kong" w:date="2020-03-11T11:44:00Z">
              <w:rPr/>
            </w:rPrChange>
          </w:rPr>
          <w:t>I</w:t>
        </w:r>
      </w:ins>
      <w:del w:id="26" w:author="fanzhou kong" w:date="2020-03-10T15:00:00Z">
        <w:r w:rsidR="00FC64A3" w:rsidRPr="00F650BE" w:rsidDel="00CD2EE0">
          <w:rPr>
            <w:rPrChange w:id="27" w:author="fanzhou kong" w:date="2020-03-11T11:44:00Z">
              <w:rPr/>
            </w:rPrChange>
          </w:rPr>
          <w:delText>I</w:delText>
        </w:r>
      </w:del>
      <w:r w:rsidR="00FC64A3" w:rsidRPr="00F650BE">
        <w:rPr>
          <w:rPrChange w:id="28" w:author="fanzhou kong" w:date="2020-03-11T11:44:00Z">
            <w:rPr/>
          </w:rPrChange>
        </w:rPr>
        <w:t xml:space="preserve">n recent years, </w:t>
      </w:r>
      <w:ins w:id="29" w:author="Xu, Jason" w:date="2020-03-09T11:09:00Z">
        <w:r w:rsidR="007F788D" w:rsidRPr="00F650BE">
          <w:rPr>
            <w:rPrChange w:id="30" w:author="fanzhou kong" w:date="2020-03-11T11:44:00Z">
              <w:rPr/>
            </w:rPrChange>
          </w:rPr>
          <w:t xml:space="preserve">various </w:t>
        </w:r>
      </w:ins>
      <w:r w:rsidR="009D7CBC" w:rsidRPr="00F650BE">
        <w:rPr>
          <w:rPrChange w:id="31" w:author="fanzhou kong" w:date="2020-03-11T11:44:00Z">
            <w:rPr/>
          </w:rPrChange>
        </w:rPr>
        <w:t>analytical</w:t>
      </w:r>
      <w:r w:rsidR="004906F7" w:rsidRPr="00F650BE">
        <w:rPr>
          <w:rPrChange w:id="32" w:author="fanzhou kong" w:date="2020-03-11T11:44:00Z">
            <w:rPr/>
          </w:rPrChange>
        </w:rPr>
        <w:t xml:space="preserve"> approaches</w:t>
      </w:r>
      <w:r w:rsidR="004E192E" w:rsidRPr="00F650BE">
        <w:rPr>
          <w:rPrChange w:id="33" w:author="fanzhou kong" w:date="2020-03-11T11:44:00Z">
            <w:rPr/>
          </w:rPrChange>
        </w:rPr>
        <w:t xml:space="preserve"> with the aid of multivariate analysis (MVA) and </w:t>
      </w:r>
      <w:r w:rsidR="0064739E" w:rsidRPr="00F650BE">
        <w:rPr>
          <w:rPrChange w:id="34" w:author="fanzhou kong" w:date="2020-03-11T11:44:00Z">
            <w:rPr/>
          </w:rPrChange>
        </w:rPr>
        <w:t>machine learning</w:t>
      </w:r>
      <w:r w:rsidR="00BB7243" w:rsidRPr="00F650BE">
        <w:rPr>
          <w:rPrChange w:id="35" w:author="fanzhou kong" w:date="2020-03-11T11:44:00Z">
            <w:rPr/>
          </w:rPrChange>
        </w:rPr>
        <w:t xml:space="preserve"> (ML)</w:t>
      </w:r>
      <w:r w:rsidR="004E192E" w:rsidRPr="00F650BE">
        <w:rPr>
          <w:rPrChange w:id="36" w:author="fanzhou kong" w:date="2020-03-11T11:44:00Z">
            <w:rPr/>
          </w:rPrChange>
        </w:rPr>
        <w:t xml:space="preserve"> techniques</w:t>
      </w:r>
      <w:r w:rsidR="00585BE7" w:rsidRPr="00F650BE">
        <w:rPr>
          <w:rPrChange w:id="37" w:author="fanzhou kong" w:date="2020-03-11T11:44:00Z">
            <w:rPr/>
          </w:rPrChange>
        </w:rPr>
        <w:t xml:space="preserve"> </w:t>
      </w:r>
      <w:r w:rsidR="00FF0C46" w:rsidRPr="00F650BE">
        <w:rPr>
          <w:rPrChange w:id="38" w:author="fanzhou kong" w:date="2020-03-11T11:44:00Z">
            <w:rPr/>
          </w:rPrChange>
        </w:rPr>
        <w:t>are in</w:t>
      </w:r>
      <w:r w:rsidR="0003481E" w:rsidRPr="00F650BE">
        <w:rPr>
          <w:rPrChange w:id="39" w:author="fanzhou kong" w:date="2020-03-11T11:44:00Z">
            <w:rPr/>
          </w:rPrChange>
        </w:rPr>
        <w:t xml:space="preserve"> </w:t>
      </w:r>
      <w:ins w:id="40" w:author="fanzhou kong" w:date="2020-03-11T11:44:00Z">
        <w:r w:rsidR="00F650BE">
          <w:t xml:space="preserve">rapid </w:t>
        </w:r>
      </w:ins>
      <w:r w:rsidR="0003481E" w:rsidRPr="00F650BE">
        <w:rPr>
          <w:rPrChange w:id="41" w:author="fanzhou kong" w:date="2020-03-11T11:44:00Z">
            <w:rPr/>
          </w:rPrChange>
        </w:rPr>
        <w:t>develo</w:t>
      </w:r>
      <w:r w:rsidR="00FF0C46" w:rsidRPr="00F650BE">
        <w:rPr>
          <w:rPrChange w:id="42" w:author="fanzhou kong" w:date="2020-03-11T11:44:00Z">
            <w:rPr/>
          </w:rPrChange>
        </w:rPr>
        <w:t>pment</w:t>
      </w:r>
      <w:del w:id="43" w:author="fanzhou kong" w:date="2020-03-11T11:44:00Z">
        <w:r w:rsidR="0003481E" w:rsidRPr="00F650BE" w:rsidDel="00F650BE">
          <w:rPr>
            <w:rPrChange w:id="44" w:author="fanzhou kong" w:date="2020-03-11T11:44:00Z">
              <w:rPr/>
            </w:rPrChange>
          </w:rPr>
          <w:delText xml:space="preserve"> to </w:delText>
        </w:r>
      </w:del>
      <w:del w:id="45" w:author="fanzhou kong" w:date="2020-03-10T14:58:00Z">
        <w:r w:rsidR="002E59A0" w:rsidRPr="00F650BE" w:rsidDel="00CD2EE0">
          <w:rPr>
            <w:rPrChange w:id="46" w:author="fanzhou kong" w:date="2020-03-11T11:44:00Z">
              <w:rPr/>
            </w:rPrChange>
          </w:rPr>
          <w:delText xml:space="preserve">address the issue of  </w:delText>
        </w:r>
        <w:r w:rsidR="00C973BD" w:rsidRPr="00F650BE" w:rsidDel="00CD2EE0">
          <w:rPr>
            <w:rPrChange w:id="47" w:author="fanzhou kong" w:date="2020-03-11T11:44:00Z">
              <w:rPr/>
            </w:rPrChange>
          </w:rPr>
          <w:delText>geo</w:delText>
        </w:r>
        <w:r w:rsidR="00F40DB4" w:rsidRPr="00F650BE" w:rsidDel="00CD2EE0">
          <w:rPr>
            <w:rPrChange w:id="48" w:author="fanzhou kong" w:date="2020-03-11T11:44:00Z">
              <w:rPr/>
            </w:rPrChange>
          </w:rPr>
          <w:delText>graphical authentication</w:delText>
        </w:r>
      </w:del>
      <w:r w:rsidR="00F40DB4" w:rsidRPr="00F650BE">
        <w:rPr>
          <w:rPrChange w:id="49" w:author="fanzhou kong" w:date="2020-03-11T11:44:00Z">
            <w:rPr/>
          </w:rPrChange>
        </w:rPr>
        <w:t>.</w:t>
      </w:r>
      <w:r w:rsidR="00F55CC1">
        <w:t xml:space="preserve"> </w:t>
      </w:r>
      <w:r w:rsidR="00570F36">
        <w:t>Among all the analytical approaches</w:t>
      </w:r>
      <w:r w:rsidR="00815A54">
        <w:t xml:space="preserve">, </w:t>
      </w:r>
      <w:r w:rsidR="00900B6A">
        <w:rPr>
          <w:rFonts w:hint="eastAsia"/>
        </w:rPr>
        <w:t>multi-element</w:t>
      </w:r>
      <w:r w:rsidR="00D723C2">
        <w:t>al profiling base</w:t>
      </w:r>
      <w:r w:rsidR="004951D3">
        <w:t>d</w:t>
      </w:r>
      <w:r w:rsidR="00D723C2">
        <w:t xml:space="preserve"> on </w:t>
      </w:r>
      <w:r w:rsidR="000F37D7">
        <w:t xml:space="preserve">inductively coupled plasma </w:t>
      </w:r>
      <w:r w:rsidR="000F37D7" w:rsidRPr="00332FD1">
        <w:t>mass spectrometry</w:t>
      </w:r>
      <w:r w:rsidR="000F37D7">
        <w:t xml:space="preserve"> (ICP-MS) </w:t>
      </w:r>
      <w:r w:rsidR="00ED06B7">
        <w:t>analysis</w:t>
      </w:r>
      <w:r w:rsidR="00D43721">
        <w:t>,</w:t>
      </w:r>
      <w:r w:rsidR="00CC0FC4">
        <w:t xml:space="preserve"> </w:t>
      </w:r>
      <w:r w:rsidR="00870F65">
        <w:t xml:space="preserve">has </w:t>
      </w:r>
      <w:ins w:id="50" w:author="Xu, Jason" w:date="2020-03-10T12:52:00Z">
        <w:r w:rsidR="001D3D87">
          <w:t xml:space="preserve">already </w:t>
        </w:r>
      </w:ins>
      <w:r w:rsidR="00870F65">
        <w:t>been</w:t>
      </w:r>
      <w:r w:rsidR="006F040D">
        <w:t xml:space="preserve"> </w:t>
      </w:r>
      <w:r w:rsidR="009C1263">
        <w:t xml:space="preserve">proved to be a </w:t>
      </w:r>
      <w:r w:rsidR="006F040D">
        <w:t xml:space="preserve">promising information </w:t>
      </w:r>
      <w:proofErr w:type="spellStart"/>
      <w:r w:rsidR="006F040D">
        <w:t>souces</w:t>
      </w:r>
      <w:proofErr w:type="spellEnd"/>
      <w:r w:rsidR="006F040D">
        <w:t xml:space="preserve"> </w:t>
      </w:r>
      <w:r w:rsidR="004951D3">
        <w:t xml:space="preserve">to determine </w:t>
      </w:r>
      <w:r w:rsidR="001F46E1">
        <w:t xml:space="preserve">the origins of </w:t>
      </w:r>
      <w:commentRangeStart w:id="51"/>
      <w:r w:rsidR="001F46E1">
        <w:t>rice</w:t>
      </w:r>
      <w:r w:rsidR="00027F09" w:rsidRPr="00332FD1">
        <w:fldChar w:fldCharType="begin" w:fldLock="1"/>
      </w:r>
      <w:r w:rsidR="00DB0D7A">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11–13&lt;/sup&gt;","plainTextFormattedCitation":"11–13","previouslyFormattedCitation":"&lt;sup&gt;11–13&lt;/sup&gt;"},"properties":{"noteIndex":0},"schema":"https://github.com/citation-style-language/schema/raw/master/csl-citation.json"}</w:instrText>
      </w:r>
      <w:r w:rsidR="00027F09" w:rsidRPr="00332FD1">
        <w:fldChar w:fldCharType="separate"/>
      </w:r>
      <w:r w:rsidR="003517CA" w:rsidRPr="003517CA">
        <w:rPr>
          <w:noProof/>
          <w:vertAlign w:val="superscript"/>
        </w:rPr>
        <w:t>11–13</w:t>
      </w:r>
      <w:r w:rsidR="00027F09" w:rsidRPr="00332FD1">
        <w:fldChar w:fldCharType="end"/>
      </w:r>
      <w:commentRangeEnd w:id="51"/>
      <w:r w:rsidR="008B4C53">
        <w:rPr>
          <w:rStyle w:val="CommentReference"/>
        </w:rPr>
        <w:commentReference w:id="51"/>
      </w:r>
      <w:ins w:id="52" w:author="Xu, Jason" w:date="2020-03-10T12:52:00Z">
        <w:r w:rsidR="001D3D87">
          <w:t>.</w:t>
        </w:r>
      </w:ins>
      <w:r w:rsidR="003742D4">
        <w:t xml:space="preserve"> </w:t>
      </w:r>
      <w:del w:id="53" w:author="fanzhou kong" w:date="2020-03-10T16:33:00Z">
        <w:r w:rsidR="001C5591" w:rsidRPr="000F3B8B" w:rsidDel="008B4C53">
          <w:rPr>
            <w:strike/>
            <w:highlight w:val="yellow"/>
            <w:rPrChange w:id="54" w:author="fanzhou kong" w:date="2020-03-10T14:58:00Z">
              <w:rPr>
                <w:highlight w:val="yellow"/>
              </w:rPr>
            </w:rPrChange>
          </w:rPr>
          <w:delText>However,</w:delText>
        </w:r>
        <w:r w:rsidR="001238F0" w:rsidRPr="000F3B8B" w:rsidDel="008B4C53">
          <w:rPr>
            <w:strike/>
            <w:highlight w:val="yellow"/>
            <w:rPrChange w:id="55" w:author="fanzhou kong" w:date="2020-03-10T14:58:00Z">
              <w:rPr>
                <w:highlight w:val="yellow"/>
              </w:rPr>
            </w:rPrChange>
          </w:rPr>
          <w:delText xml:space="preserve"> </w:delText>
        </w:r>
        <w:r w:rsidR="00197F9E" w:rsidRPr="000F3B8B" w:rsidDel="008B4C53">
          <w:rPr>
            <w:strike/>
            <w:highlight w:val="yellow"/>
            <w:rPrChange w:id="56" w:author="fanzhou kong" w:date="2020-03-10T14:58:00Z">
              <w:rPr>
                <w:highlight w:val="yellow"/>
              </w:rPr>
            </w:rPrChange>
          </w:rPr>
          <w:delText>since</w:delText>
        </w:r>
        <w:r w:rsidR="0090058C" w:rsidRPr="000F3B8B" w:rsidDel="008B4C53">
          <w:rPr>
            <w:strike/>
            <w:highlight w:val="yellow"/>
            <w:rPrChange w:id="57" w:author="fanzhou kong" w:date="2020-03-10T14:58:00Z">
              <w:rPr>
                <w:highlight w:val="yellow"/>
              </w:rPr>
            </w:rPrChange>
          </w:rPr>
          <w:delText xml:space="preserve"> that the </w:delText>
        </w:r>
        <w:r w:rsidR="00407D6F" w:rsidRPr="000F3B8B" w:rsidDel="008B4C53">
          <w:rPr>
            <w:strike/>
            <w:highlight w:val="yellow"/>
            <w:rPrChange w:id="58" w:author="fanzhou kong" w:date="2020-03-10T14:58:00Z">
              <w:rPr>
                <w:highlight w:val="yellow"/>
              </w:rPr>
            </w:rPrChange>
          </w:rPr>
          <w:delText xml:space="preserve">elemental composition in plants is </w:delText>
        </w:r>
        <w:r w:rsidR="00197F9E" w:rsidRPr="000F3B8B" w:rsidDel="008B4C53">
          <w:rPr>
            <w:strike/>
            <w:highlight w:val="yellow"/>
            <w:rPrChange w:id="59" w:author="fanzhou kong" w:date="2020-03-10T14:58:00Z">
              <w:rPr>
                <w:highlight w:val="yellow"/>
              </w:rPr>
            </w:rPrChange>
          </w:rPr>
          <w:delText xml:space="preserve">co-determined by </w:delText>
        </w:r>
        <w:r w:rsidR="00407D6F" w:rsidRPr="000F3B8B" w:rsidDel="008B4C53">
          <w:rPr>
            <w:strike/>
            <w:highlight w:val="yellow"/>
            <w:rPrChange w:id="60" w:author="fanzhou kong" w:date="2020-03-10T14:58:00Z">
              <w:rPr>
                <w:highlight w:val="yellow"/>
              </w:rPr>
            </w:rPrChange>
          </w:rPr>
          <w:delText>both geological sur</w:delText>
        </w:r>
        <w:r w:rsidR="001008EF" w:rsidRPr="000F3B8B" w:rsidDel="008B4C53">
          <w:rPr>
            <w:strike/>
            <w:highlight w:val="yellow"/>
            <w:rPrChange w:id="61" w:author="fanzhou kong" w:date="2020-03-10T14:58:00Z">
              <w:rPr>
                <w:highlight w:val="yellow"/>
              </w:rPr>
            </w:rPrChange>
          </w:rPr>
          <w:delText>r</w:delText>
        </w:r>
        <w:r w:rsidR="00407D6F" w:rsidRPr="000F3B8B" w:rsidDel="008B4C53">
          <w:rPr>
            <w:strike/>
            <w:highlight w:val="yellow"/>
            <w:rPrChange w:id="62" w:author="fanzhou kong" w:date="2020-03-10T14:58:00Z">
              <w:rPr>
                <w:highlight w:val="yellow"/>
              </w:rPr>
            </w:rPrChange>
          </w:rPr>
          <w:delText>ondings</w:delText>
        </w:r>
        <w:r w:rsidR="001008EF" w:rsidRPr="000F3B8B" w:rsidDel="008B4C53">
          <w:rPr>
            <w:strike/>
            <w:highlight w:val="yellow"/>
            <w:rPrChange w:id="63" w:author="fanzhou kong" w:date="2020-03-10T14:58:00Z">
              <w:rPr>
                <w:highlight w:val="yellow"/>
              </w:rPr>
            </w:rPrChange>
          </w:rPr>
          <w:delText xml:space="preserve"> (e.g. soil characterictics)</w:delText>
        </w:r>
        <w:r w:rsidR="00407D6F" w:rsidRPr="000F3B8B" w:rsidDel="008B4C53">
          <w:rPr>
            <w:strike/>
            <w:highlight w:val="yellow"/>
            <w:rPrChange w:id="64" w:author="fanzhou kong" w:date="2020-03-10T14:58:00Z">
              <w:rPr>
                <w:highlight w:val="yellow"/>
              </w:rPr>
            </w:rPrChange>
          </w:rPr>
          <w:delText xml:space="preserve"> </w:delText>
        </w:r>
        <w:r w:rsidR="001008EF" w:rsidRPr="000F3B8B" w:rsidDel="008B4C53">
          <w:rPr>
            <w:strike/>
            <w:highlight w:val="yellow"/>
            <w:rPrChange w:id="65" w:author="fanzhou kong" w:date="2020-03-10T14:58:00Z">
              <w:rPr>
                <w:highlight w:val="yellow"/>
              </w:rPr>
            </w:rPrChange>
          </w:rPr>
          <w:delText xml:space="preserve"> and </w:delText>
        </w:r>
        <w:r w:rsidR="00B91A34" w:rsidRPr="000F3B8B" w:rsidDel="008B4C53">
          <w:rPr>
            <w:strike/>
            <w:highlight w:val="yellow"/>
            <w:rPrChange w:id="66" w:author="fanzhou kong" w:date="2020-03-10T14:58:00Z">
              <w:rPr>
                <w:highlight w:val="yellow"/>
              </w:rPr>
            </w:rPrChange>
          </w:rPr>
          <w:delText xml:space="preserve">the </w:delText>
        </w:r>
        <w:r w:rsidR="007D2CFB" w:rsidRPr="000F3B8B" w:rsidDel="008B4C53">
          <w:rPr>
            <w:strike/>
            <w:highlight w:val="yellow"/>
            <w:rPrChange w:id="67" w:author="fanzhou kong" w:date="2020-03-10T14:58:00Z">
              <w:rPr>
                <w:highlight w:val="yellow"/>
              </w:rPr>
            </w:rPrChange>
          </w:rPr>
          <w:delText xml:space="preserve">rice </w:delText>
        </w:r>
        <w:r w:rsidR="00197F9E" w:rsidRPr="000F3B8B" w:rsidDel="008B4C53">
          <w:rPr>
            <w:strike/>
            <w:highlight w:val="yellow"/>
            <w:rPrChange w:id="68" w:author="fanzhou kong" w:date="2020-03-10T14:58:00Z">
              <w:rPr>
                <w:highlight w:val="yellow"/>
              </w:rPr>
            </w:rPrChange>
          </w:rPr>
          <w:delText>genotype (</w:delText>
        </w:r>
        <w:r w:rsidR="00197F9E" w:rsidRPr="000F3B8B" w:rsidDel="008B4C53">
          <w:rPr>
            <w:rFonts w:hint="eastAsia"/>
            <w:strike/>
            <w:highlight w:val="yellow"/>
            <w:rPrChange w:id="69" w:author="fanzhou kong" w:date="2020-03-10T14:58:00Z">
              <w:rPr>
                <w:rFonts w:hint="eastAsia"/>
                <w:highlight w:val="yellow"/>
              </w:rPr>
            </w:rPrChange>
          </w:rPr>
          <w:delText>引用</w:delText>
        </w:r>
        <w:r w:rsidR="00197F9E" w:rsidRPr="000F3B8B" w:rsidDel="008B4C53">
          <w:rPr>
            <w:strike/>
            <w:highlight w:val="yellow"/>
            <w:rPrChange w:id="70" w:author="fanzhou kong" w:date="2020-03-10T14:58:00Z">
              <w:rPr>
                <w:highlight w:val="yellow"/>
              </w:rPr>
            </w:rPrChange>
          </w:rPr>
          <w:delText>),</w:delText>
        </w:r>
        <w:r w:rsidR="00EC262C" w:rsidRPr="000F3B8B" w:rsidDel="008B4C53">
          <w:rPr>
            <w:strike/>
            <w:highlight w:val="yellow"/>
            <w:rPrChange w:id="71" w:author="fanzhou kong" w:date="2020-03-10T14:58:00Z">
              <w:rPr>
                <w:highlight w:val="yellow"/>
              </w:rPr>
            </w:rPrChange>
          </w:rPr>
          <w:delText xml:space="preserve"> the determination of rice origins remains a complex issue.</w:delText>
        </w:r>
        <w:r w:rsidR="00EC262C" w:rsidRPr="000F3B8B" w:rsidDel="008B4C53">
          <w:rPr>
            <w:strike/>
            <w:rPrChange w:id="72" w:author="fanzhou kong" w:date="2020-03-10T14:58:00Z">
              <w:rPr/>
            </w:rPrChange>
          </w:rPr>
          <w:delText xml:space="preserve"> </w:delText>
        </w:r>
      </w:del>
    </w:p>
    <w:p w14:paraId="5853157F" w14:textId="056BAD8A" w:rsidR="00B318B9" w:rsidRPr="00781FEF" w:rsidRDefault="004951D3" w:rsidP="00212AD0">
      <w:pPr>
        <w:jc w:val="both"/>
      </w:pPr>
      <w:r>
        <w:t>Beyon</w:t>
      </w:r>
      <w:r w:rsidR="00DF121A">
        <w:rPr>
          <w:rFonts w:hint="eastAsia"/>
        </w:rPr>
        <w:t>d</w:t>
      </w:r>
      <w:r>
        <w:t xml:space="preserve"> the </w:t>
      </w:r>
      <w:r w:rsidR="006D63F9">
        <w:t xml:space="preserve">advance of modern analytical </w:t>
      </w:r>
      <w:proofErr w:type="spellStart"/>
      <w:r w:rsidR="00767627">
        <w:t>appoarches</w:t>
      </w:r>
      <w:proofErr w:type="spellEnd"/>
      <w:r w:rsidR="00767627">
        <w:t>, a</w:t>
      </w:r>
      <w:r w:rsidR="007D2CFB">
        <w:t xml:space="preserve">nother cornerstone </w:t>
      </w:r>
      <w:r w:rsidR="00CD0745">
        <w:t xml:space="preserve">for </w:t>
      </w:r>
      <w:r w:rsidR="00AC556D">
        <w:t xml:space="preserve">the </w:t>
      </w:r>
      <w:r w:rsidR="00CD0745">
        <w:t>success</w:t>
      </w:r>
      <w:r w:rsidR="00320B9B">
        <w:t xml:space="preserve"> of</w:t>
      </w:r>
      <w:r w:rsidR="001C5591">
        <w:t xml:space="preserve"> geo</w:t>
      </w:r>
      <w:r w:rsidR="005B7F56">
        <w:t>graphical origination</w:t>
      </w:r>
      <w:r w:rsidR="00DF6DA6" w:rsidRPr="005021E3">
        <w:rPr>
          <w:rPrChange w:id="73" w:author="fanzhou kong" w:date="2020-03-11T11:12:00Z">
            <w:rPr/>
          </w:rPrChange>
        </w:rPr>
        <w:t>,</w:t>
      </w:r>
      <w:r w:rsidR="00DF6DA6">
        <w:t xml:space="preserve"> is </w:t>
      </w:r>
      <w:r w:rsidR="001D3D87">
        <w:t xml:space="preserve">to ensure </w:t>
      </w:r>
      <w:r w:rsidR="00DF6DA6">
        <w:t xml:space="preserve">the large </w:t>
      </w:r>
      <w:proofErr w:type="spellStart"/>
      <w:r w:rsidR="00DF6DA6">
        <w:t>volumn</w:t>
      </w:r>
      <w:proofErr w:type="spellEnd"/>
      <w:r w:rsidR="00DF6DA6">
        <w:t xml:space="preserve"> of </w:t>
      </w:r>
      <w:r w:rsidR="0068299F">
        <w:t>dat</w:t>
      </w:r>
      <w:r w:rsidR="00051936">
        <w:t xml:space="preserve">a </w:t>
      </w:r>
      <w:r w:rsidR="0068299F">
        <w:t xml:space="preserve">generated can be properly </w:t>
      </w:r>
      <w:r w:rsidR="00766ABF">
        <w:t>processed and interpreted</w:t>
      </w:r>
      <w:r w:rsidR="00767627">
        <w:t xml:space="preserve"> </w:t>
      </w:r>
      <w:r w:rsidR="00767627" w:rsidRPr="002D4412">
        <w:rPr>
          <w:highlight w:val="yellow"/>
        </w:rPr>
        <w:t>(</w:t>
      </w:r>
      <w:proofErr w:type="spellStart"/>
      <w:proofErr w:type="gramStart"/>
      <w:r w:rsidR="00767627" w:rsidRPr="002D4412">
        <w:rPr>
          <w:highlight w:val="yellow"/>
        </w:rPr>
        <w:t>FZ:ref</w:t>
      </w:r>
      <w:proofErr w:type="spellEnd"/>
      <w:proofErr w:type="gramEnd"/>
      <w:r w:rsidR="00767627" w:rsidRPr="002D4412">
        <w:rPr>
          <w:highlight w:val="yellow"/>
        </w:rPr>
        <w:t>)</w:t>
      </w:r>
      <w:r w:rsidR="0068299F">
        <w:t xml:space="preserve">. </w:t>
      </w:r>
      <w:r w:rsidR="00DD27D4">
        <w:t xml:space="preserve">As been summarized in a </w:t>
      </w:r>
      <w:r w:rsidR="00461666">
        <w:t xml:space="preserve">recent </w:t>
      </w:r>
      <w:r w:rsidR="00DD27D4">
        <w:t>review</w:t>
      </w:r>
      <w:r w:rsidR="00FC64A3">
        <w:fldChar w:fldCharType="begin" w:fldLock="1"/>
      </w:r>
      <w:r w:rsidR="00DB0D7A">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14&lt;/sup&gt;","plainTextFormattedCitation":"14","previouslyFormattedCitation":"&lt;sup&gt;14&lt;/sup&gt;"},"properties":{"noteIndex":0},"schema":"https://github.com/citation-style-language/schema/raw/master/csl-citation.json"}</w:instrText>
      </w:r>
      <w:r w:rsidR="00FC64A3">
        <w:fldChar w:fldCharType="separate"/>
      </w:r>
      <w:r w:rsidR="003517CA" w:rsidRPr="003517CA">
        <w:rPr>
          <w:noProof/>
          <w:vertAlign w:val="superscript"/>
        </w:rPr>
        <w:t>14</w:t>
      </w:r>
      <w:r w:rsidR="00FC64A3">
        <w:fldChar w:fldCharType="end"/>
      </w:r>
      <w:r w:rsidR="00DD27D4">
        <w:t xml:space="preserve">, </w:t>
      </w:r>
      <w:ins w:id="74" w:author="Xu, Jason" w:date="2020-03-06T15:39:00Z">
        <w:r w:rsidR="002B13B1">
          <w:t>MVA</w:t>
        </w:r>
      </w:ins>
      <w:ins w:id="75" w:author="fanzhou kong" w:date="2020-03-10T15:02:00Z">
        <w:r w:rsidR="00CD2EE0">
          <w:t>,</w:t>
        </w:r>
      </w:ins>
      <w:ins w:id="76" w:author="Xu, Jason" w:date="2020-03-06T15:39:00Z">
        <w:r w:rsidR="002B13B1">
          <w:t xml:space="preserve"> such as </w:t>
        </w:r>
      </w:ins>
      <w:r w:rsidR="00AB35B2">
        <w:t>princip</w:t>
      </w:r>
      <w:ins w:id="77" w:author="fanzhou kong" w:date="2020-03-10T16:46:00Z">
        <w:r w:rsidR="0050529C">
          <w:t>al</w:t>
        </w:r>
      </w:ins>
      <w:del w:id="78" w:author="fanzhou kong" w:date="2020-03-10T16:46:00Z">
        <w:r w:rsidR="00AB35B2" w:rsidDel="0050529C">
          <w:delText>le</w:delText>
        </w:r>
      </w:del>
      <w:r w:rsidR="00AB35B2">
        <w:t xml:space="preserve"> component analysis (PCA)</w:t>
      </w:r>
      <w:del w:id="79" w:author="fanzhou kong" w:date="2020-03-10T15:02:00Z">
        <w:r w:rsidR="00AB35B2" w:rsidDel="00CD2EE0">
          <w:delText xml:space="preserve"> </w:delText>
        </w:r>
      </w:del>
      <w:ins w:id="80" w:author="fanzhou kong" w:date="2020-03-10T15:02:00Z">
        <w:r w:rsidR="00CD2EE0">
          <w:t>,</w:t>
        </w:r>
      </w:ins>
      <w:ins w:id="81" w:author="Xu, Jason" w:date="2020-03-09T11:27:00Z">
        <w:del w:id="82" w:author="fanzhou kong" w:date="2020-03-10T15:02:00Z">
          <w:r w:rsidR="00766ABF" w:rsidDel="00CD2EE0">
            <w:delText>,</w:delText>
          </w:r>
        </w:del>
      </w:ins>
      <w:ins w:id="83" w:author="Xu, Jason" w:date="2020-03-09T11:53:00Z">
        <w:r w:rsidR="00614EF1">
          <w:t xml:space="preserve"> </w:t>
        </w:r>
      </w:ins>
      <w:ins w:id="84" w:author="Xu, Jason" w:date="2020-03-09T11:27:00Z">
        <w:r w:rsidR="00766ABF">
          <w:t xml:space="preserve">and </w:t>
        </w:r>
      </w:ins>
      <w:r w:rsidR="00C468D7">
        <w:t>linear</w:t>
      </w:r>
      <w:r w:rsidR="00AB35B2">
        <w:t xml:space="preserve"> </w:t>
      </w:r>
      <w:r w:rsidR="009B5957">
        <w:t>discriminate analysis</w:t>
      </w:r>
      <w:r w:rsidR="00075F1B">
        <w:t xml:space="preserve"> (</w:t>
      </w:r>
      <w:r w:rsidR="00C468D7">
        <w:t>L</w:t>
      </w:r>
      <w:r w:rsidR="00075F1B">
        <w:t>DA)</w:t>
      </w:r>
      <w:r w:rsidR="009B5957">
        <w:t xml:space="preserve"> </w:t>
      </w:r>
      <w:r w:rsidR="00FA14DF">
        <w:t xml:space="preserve">is </w:t>
      </w:r>
      <w:r w:rsidR="009B5957">
        <w:t xml:space="preserve">by far the dominant </w:t>
      </w:r>
      <w:r w:rsidR="00734051">
        <w:t>method for data processing</w:t>
      </w:r>
      <w:r w:rsidR="006D551A">
        <w:t xml:space="preserve">, </w:t>
      </w:r>
      <w:ins w:id="85" w:author="Xu, Jason" w:date="2020-03-09T12:05:00Z">
        <w:r w:rsidR="00DD5D12">
          <w:t xml:space="preserve">due to their simplicity and </w:t>
        </w:r>
      </w:ins>
      <w:ins w:id="86" w:author="Xu, Jason" w:date="2020-03-09T12:06:00Z">
        <w:r w:rsidR="005E0F1B">
          <w:t xml:space="preserve">success in spotting </w:t>
        </w:r>
      </w:ins>
      <w:ins w:id="87" w:author="Xu, Jason" w:date="2020-03-09T11:57:00Z">
        <w:r w:rsidR="003D3A85">
          <w:t xml:space="preserve">hidden </w:t>
        </w:r>
      </w:ins>
      <w:ins w:id="88" w:author="Xu, Jason" w:date="2020-03-09T12:06:00Z">
        <w:r w:rsidR="005E0F1B">
          <w:t xml:space="preserve">trend </w:t>
        </w:r>
      </w:ins>
      <w:ins w:id="89" w:author="Xu, Jason" w:date="2020-03-09T11:57:00Z">
        <w:r w:rsidR="003D3A85">
          <w:t>embe</w:t>
        </w:r>
      </w:ins>
      <w:ins w:id="90" w:author="Xu, Jason" w:date="2020-03-09T11:58:00Z">
        <w:r w:rsidR="003D3A85">
          <w:t>dded in the dataset.</w:t>
        </w:r>
      </w:ins>
      <w:ins w:id="91" w:author="fanzhou kong" w:date="2020-03-10T15:05:00Z">
        <w:r w:rsidR="00CD2EE0" w:rsidRPr="00CD2EE0">
          <w:t xml:space="preserve"> </w:t>
        </w:r>
      </w:ins>
      <w:ins w:id="92" w:author="fanzhou kong" w:date="2020-03-11T11:15:00Z">
        <w:r w:rsidR="005021E3">
          <w:rPr>
            <w:highlight w:val="yellow"/>
          </w:rPr>
          <w:t>However</w:t>
        </w:r>
      </w:ins>
      <w:ins w:id="93" w:author="fanzhou kong" w:date="2020-03-10T15:05:00Z">
        <w:r w:rsidR="00CD2EE0" w:rsidRPr="00E10D97">
          <w:rPr>
            <w:highlight w:val="yellow"/>
            <w:rPrChange w:id="94" w:author="fanzhou kong" w:date="2020-03-10T16:54:00Z">
              <w:rPr/>
            </w:rPrChange>
          </w:rPr>
          <w:t>,</w:t>
        </w:r>
      </w:ins>
      <w:ins w:id="95" w:author="fanzhou kong" w:date="2020-03-11T11:15:00Z">
        <w:r w:rsidR="005021E3">
          <w:t xml:space="preserve"> as</w:t>
        </w:r>
      </w:ins>
      <w:ins w:id="96" w:author="fanzhou kong" w:date="2020-03-10T15:05:00Z">
        <w:r w:rsidR="00CD2EE0" w:rsidRPr="00CD2EE0">
          <w:t xml:space="preserve"> the variety and the amount of data generated by various modern analytical </w:t>
        </w:r>
        <w:proofErr w:type="spellStart"/>
        <w:r w:rsidR="00CD2EE0" w:rsidRPr="00CD2EE0">
          <w:t>instructments</w:t>
        </w:r>
        <w:proofErr w:type="spellEnd"/>
        <w:r w:rsidR="00CD2EE0" w:rsidRPr="00CD2EE0">
          <w:t xml:space="preserve"> have been booming</w:t>
        </w:r>
      </w:ins>
      <w:ins w:id="97" w:author="fanzhou kong" w:date="2020-03-11T11:15:00Z">
        <w:r w:rsidR="005021E3">
          <w:t xml:space="preserve"> recently,</w:t>
        </w:r>
      </w:ins>
      <w:ins w:id="98" w:author="fanzhou kong" w:date="2020-03-10T15:05:00Z">
        <w:r w:rsidR="00CD2EE0" w:rsidRPr="00CD2EE0">
          <w:t xml:space="preserve"> more advanced pattern recognition models are essential to make good use of this gigantic and complex dataset </w:t>
        </w:r>
        <w:r w:rsidR="00CD2EE0" w:rsidRPr="005021E3">
          <w:rPr>
            <w:highlight w:val="yellow"/>
            <w:rPrChange w:id="99" w:author="fanzhou kong" w:date="2020-03-11T11:16:00Z">
              <w:rPr/>
            </w:rPrChange>
          </w:rPr>
          <w:t>(reference)</w:t>
        </w:r>
      </w:ins>
      <w:ins w:id="100" w:author="Xu, Jason" w:date="2020-03-09T11:58:00Z">
        <w:del w:id="101" w:author="fanzhou kong" w:date="2020-03-10T15:06:00Z">
          <w:r w:rsidR="003D3A85" w:rsidRPr="005021E3" w:rsidDel="00CD2EE0">
            <w:rPr>
              <w:highlight w:val="yellow"/>
              <w:rPrChange w:id="102" w:author="fanzhou kong" w:date="2020-03-11T11:16:00Z">
                <w:rPr/>
              </w:rPrChange>
            </w:rPr>
            <w:delText xml:space="preserve"> </w:delText>
          </w:r>
        </w:del>
      </w:ins>
      <w:commentRangeStart w:id="103"/>
      <w:ins w:id="104" w:author="Xu, Jason" w:date="2020-03-10T09:16:00Z">
        <w:del w:id="105" w:author="fanzhou kong" w:date="2020-03-10T15:06:00Z">
          <w:r w:rsidR="006F126B" w:rsidRPr="005021E3" w:rsidDel="00CD2EE0">
            <w:rPr>
              <w:highlight w:val="yellow"/>
              <w:rPrChange w:id="106" w:author="fanzhou kong" w:date="2020-03-11T11:16:00Z">
                <w:rPr/>
              </w:rPrChange>
            </w:rPr>
            <w:delText>On the other hand</w:delText>
          </w:r>
        </w:del>
      </w:ins>
      <w:commentRangeEnd w:id="103"/>
      <w:del w:id="107" w:author="fanzhou kong" w:date="2020-03-10T15:06:00Z">
        <w:r w:rsidR="00CD2EE0" w:rsidRPr="005021E3" w:rsidDel="00CD2EE0">
          <w:rPr>
            <w:rStyle w:val="CommentReference"/>
            <w:highlight w:val="yellow"/>
            <w:rPrChange w:id="108" w:author="fanzhou kong" w:date="2020-03-11T11:16:00Z">
              <w:rPr>
                <w:rStyle w:val="CommentReference"/>
              </w:rPr>
            </w:rPrChange>
          </w:rPr>
          <w:commentReference w:id="103"/>
        </w:r>
        <w:r w:rsidR="00FA14DF" w:rsidRPr="005021E3" w:rsidDel="00CD2EE0">
          <w:rPr>
            <w:highlight w:val="yellow"/>
            <w:rPrChange w:id="109" w:author="fanzhou kong" w:date="2020-03-11T11:16:00Z">
              <w:rPr/>
            </w:rPrChange>
          </w:rPr>
          <w:delText xml:space="preserve">, </w:delText>
        </w:r>
      </w:del>
      <w:ins w:id="110" w:author="Xu, Jason" w:date="2020-03-10T13:17:00Z">
        <w:del w:id="111" w:author="fanzhou kong" w:date="2020-03-10T15:07:00Z">
          <w:r w:rsidR="003E54D5" w:rsidRPr="005021E3" w:rsidDel="00CD2EE0">
            <w:rPr>
              <w:highlight w:val="yellow"/>
              <w:rPrChange w:id="112" w:author="fanzhou kong" w:date="2020-03-11T11:16:00Z">
                <w:rPr/>
              </w:rPrChange>
            </w:rPr>
            <w:delText>there are a few</w:delText>
          </w:r>
        </w:del>
      </w:ins>
      <w:ins w:id="113" w:author="Xu, Jason" w:date="2020-03-10T09:07:00Z">
        <w:del w:id="114" w:author="fanzhou kong" w:date="2020-03-10T15:07:00Z">
          <w:r w:rsidR="00A86A43" w:rsidRPr="005021E3" w:rsidDel="00CD2EE0">
            <w:rPr>
              <w:highlight w:val="yellow"/>
              <w:rPrChange w:id="115" w:author="fanzhou kong" w:date="2020-03-11T11:16:00Z">
                <w:rPr/>
              </w:rPrChange>
            </w:rPr>
            <w:delText xml:space="preserve"> </w:delText>
          </w:r>
        </w:del>
      </w:ins>
      <w:ins w:id="116" w:author="Xu, Jason" w:date="2020-03-10T12:55:00Z">
        <w:del w:id="117" w:author="fanzhou kong" w:date="2020-03-10T15:07:00Z">
          <w:r w:rsidR="00360E12" w:rsidRPr="005021E3" w:rsidDel="00CD2EE0">
            <w:rPr>
              <w:highlight w:val="yellow"/>
              <w:rPrChange w:id="118" w:author="fanzhou kong" w:date="2020-03-11T11:16:00Z">
                <w:rPr/>
              </w:rPrChange>
            </w:rPr>
            <w:delText>attempts</w:delText>
          </w:r>
        </w:del>
      </w:ins>
      <w:ins w:id="119" w:author="Xu, Jason" w:date="2020-03-10T09:07:00Z">
        <w:del w:id="120" w:author="fanzhou kong" w:date="2020-03-10T15:07:00Z">
          <w:r w:rsidR="00A86A43" w:rsidRPr="005021E3" w:rsidDel="00CD2EE0">
            <w:rPr>
              <w:highlight w:val="yellow"/>
              <w:rPrChange w:id="121" w:author="fanzhou kong" w:date="2020-03-11T11:16:00Z">
                <w:rPr/>
              </w:rPrChange>
            </w:rPr>
            <w:delText xml:space="preserve"> of </w:delText>
          </w:r>
        </w:del>
      </w:ins>
      <w:ins w:id="122" w:author="Xu, Jason" w:date="2020-03-10T09:29:00Z">
        <w:del w:id="123" w:author="fanzhou kong" w:date="2020-03-10T15:07:00Z">
          <w:r w:rsidR="009B1F08" w:rsidRPr="005021E3" w:rsidDel="00CD2EE0">
            <w:rPr>
              <w:highlight w:val="yellow"/>
              <w:rPrChange w:id="124" w:author="fanzhou kong" w:date="2020-03-11T11:16:00Z">
                <w:rPr/>
              </w:rPrChange>
            </w:rPr>
            <w:delText xml:space="preserve">utilizing </w:delText>
          </w:r>
        </w:del>
      </w:ins>
      <w:ins w:id="125" w:author="Xu, Jason" w:date="2020-03-10T13:12:00Z">
        <w:del w:id="126" w:author="fanzhou kong" w:date="2020-03-10T15:07:00Z">
          <w:r w:rsidR="006E6542" w:rsidRPr="005021E3" w:rsidDel="00CD2EE0">
            <w:rPr>
              <w:highlight w:val="yellow"/>
              <w:rPrChange w:id="127" w:author="fanzhou kong" w:date="2020-03-11T11:16:00Z">
                <w:rPr/>
              </w:rPrChange>
            </w:rPr>
            <w:delText xml:space="preserve">novel </w:delText>
          </w:r>
        </w:del>
      </w:ins>
      <w:ins w:id="128" w:author="Xu, Jason" w:date="2020-03-10T12:56:00Z">
        <w:del w:id="129" w:author="fanzhou kong" w:date="2020-03-10T15:07:00Z">
          <w:r w:rsidR="00D70694" w:rsidRPr="005021E3" w:rsidDel="00CD2EE0">
            <w:rPr>
              <w:highlight w:val="yellow"/>
              <w:rPrChange w:id="130" w:author="fanzhou kong" w:date="2020-03-11T11:16:00Z">
                <w:rPr/>
              </w:rPrChange>
            </w:rPr>
            <w:delText>ML</w:delText>
          </w:r>
        </w:del>
      </w:ins>
      <w:del w:id="131" w:author="fanzhou kong" w:date="2020-03-10T15:07:00Z">
        <w:r w:rsidR="00152F0A" w:rsidRPr="005021E3" w:rsidDel="00CD2EE0">
          <w:rPr>
            <w:highlight w:val="yellow"/>
            <w:rPrChange w:id="132" w:author="fanzhou kong" w:date="2020-03-11T11:16:00Z">
              <w:rPr/>
            </w:rPrChange>
          </w:rPr>
          <w:delText xml:space="preserve"> </w:delText>
        </w:r>
      </w:del>
      <w:ins w:id="133" w:author="Xu, Jason" w:date="2020-03-10T09:07:00Z">
        <w:del w:id="134" w:author="fanzhou kong" w:date="2020-03-10T15:07:00Z">
          <w:r w:rsidR="00A86A43" w:rsidRPr="005021E3" w:rsidDel="00CD2EE0">
            <w:rPr>
              <w:highlight w:val="yellow"/>
              <w:rPrChange w:id="135" w:author="fanzhou kong" w:date="2020-03-11T11:16:00Z">
                <w:rPr/>
              </w:rPrChange>
            </w:rPr>
            <w:delText xml:space="preserve">based </w:delText>
          </w:r>
        </w:del>
      </w:ins>
      <w:del w:id="136" w:author="fanzhou kong" w:date="2020-03-10T15:07:00Z">
        <w:r w:rsidR="003F6DEA" w:rsidRPr="005021E3" w:rsidDel="00CD2EE0">
          <w:rPr>
            <w:highlight w:val="yellow"/>
            <w:rPrChange w:id="137" w:author="fanzhou kong" w:date="2020-03-11T11:16:00Z">
              <w:rPr/>
            </w:rPrChange>
          </w:rPr>
          <w:delText>techniques</w:delText>
        </w:r>
      </w:del>
      <w:ins w:id="138" w:author="Xu, Jason" w:date="2020-03-10T09:07:00Z">
        <w:del w:id="139" w:author="fanzhou kong" w:date="2020-03-10T16:12:00Z">
          <w:r w:rsidR="00A86A43" w:rsidRPr="005021E3" w:rsidDel="000C0723">
            <w:rPr>
              <w:highlight w:val="yellow"/>
              <w:rPrChange w:id="140" w:author="fanzhou kong" w:date="2020-03-11T11:16:00Z">
                <w:rPr/>
              </w:rPrChange>
            </w:rPr>
            <w:delText xml:space="preserve"> in the area of food authentication </w:delText>
          </w:r>
        </w:del>
      </w:ins>
      <w:ins w:id="141" w:author="Xu, Jason" w:date="2020-03-10T09:19:00Z">
        <w:del w:id="142" w:author="fanzhou kong" w:date="2020-03-10T16:12:00Z">
          <w:r w:rsidR="00D6345A" w:rsidRPr="005021E3" w:rsidDel="000C0723">
            <w:rPr>
              <w:highlight w:val="yellow"/>
              <w:rPrChange w:id="143" w:author="fanzhou kong" w:date="2020-03-11T11:16:00Z">
                <w:rPr/>
              </w:rPrChange>
            </w:rPr>
            <w:delText>in recent ye</w:delText>
          </w:r>
        </w:del>
      </w:ins>
      <w:ins w:id="144" w:author="fanzhou kong" w:date="2020-03-10T16:12:00Z">
        <w:r w:rsidR="000C0723" w:rsidRPr="005021E3">
          <w:rPr>
            <w:highlight w:val="yellow"/>
            <w:rPrChange w:id="145" w:author="fanzhou kong" w:date="2020-03-11T11:16:00Z">
              <w:rPr/>
            </w:rPrChange>
          </w:rPr>
          <w:t>.</w:t>
        </w:r>
        <w:r w:rsidR="000C0723">
          <w:t xml:space="preserve"> </w:t>
        </w:r>
      </w:ins>
      <w:ins w:id="146" w:author="Xu, Jason" w:date="2020-03-10T09:19:00Z">
        <w:del w:id="147" w:author="fanzhou kong" w:date="2020-03-10T16:12:00Z">
          <w:r w:rsidR="00D6345A" w:rsidDel="000C0723">
            <w:delText>ars</w:delText>
          </w:r>
        </w:del>
      </w:ins>
      <w:ins w:id="148" w:author="Xu, Jason" w:date="2020-03-10T12:55:00Z">
        <w:del w:id="149" w:author="fanzhou kong" w:date="2020-03-10T16:12:00Z">
          <w:r w:rsidR="00D70694" w:rsidDel="000C0723">
            <w:delText xml:space="preserve">. </w:delText>
          </w:r>
        </w:del>
        <w:del w:id="150" w:author="fanzhou kong" w:date="2020-03-11T11:16:00Z">
          <w:r w:rsidR="00D70694" w:rsidDel="005021E3">
            <w:delText>Traditionaly</w:delText>
          </w:r>
        </w:del>
      </w:ins>
      <w:ins w:id="151" w:author="fanzhou kong" w:date="2020-03-11T11:16:00Z">
        <w:r w:rsidR="005021E3">
          <w:t>In the past decade</w:t>
        </w:r>
      </w:ins>
      <w:ins w:id="152" w:author="Xu, Jason" w:date="2020-03-10T12:55:00Z">
        <w:r w:rsidR="00D70694">
          <w:t>,</w:t>
        </w:r>
      </w:ins>
      <w:ins w:id="153" w:author="Xu, Jason" w:date="2020-03-10T13:00:00Z">
        <w:r w:rsidR="00544848">
          <w:t xml:space="preserve"> </w:t>
        </w:r>
      </w:ins>
      <w:ins w:id="154" w:author="Xu, Jason" w:date="2020-03-10T12:56:00Z">
        <w:r w:rsidR="00D70694">
          <w:t>ML</w:t>
        </w:r>
      </w:ins>
      <w:ins w:id="155" w:author="Xu, Jason" w:date="2020-03-10T13:02:00Z">
        <w:r w:rsidR="00374D0A">
          <w:t xml:space="preserve"> </w:t>
        </w:r>
      </w:ins>
      <w:ins w:id="156" w:author="Xu, Jason" w:date="2020-03-10T12:58:00Z">
        <w:r w:rsidR="00944CC8">
          <w:t>has</w:t>
        </w:r>
      </w:ins>
      <w:ins w:id="157" w:author="fanzhou kong" w:date="2020-03-10T16:12:00Z">
        <w:r w:rsidR="000C0723">
          <w:t xml:space="preserve"> </w:t>
        </w:r>
      </w:ins>
      <w:ins w:id="158" w:author="Xu, Jason" w:date="2020-03-10T12:58:00Z">
        <w:del w:id="159" w:author="fanzhou kong" w:date="2020-03-10T16:12:00Z">
          <w:r w:rsidR="00944CC8" w:rsidDel="000C0723">
            <w:delText xml:space="preserve"> </w:delText>
          </w:r>
        </w:del>
        <w:r w:rsidR="00944CC8">
          <w:t>demonstrated</w:t>
        </w:r>
      </w:ins>
      <w:ins w:id="160" w:author="fanzhou kong" w:date="2020-03-10T16:12:00Z">
        <w:r w:rsidR="000C0723">
          <w:t xml:space="preserve"> its capabilities </w:t>
        </w:r>
      </w:ins>
      <w:ins w:id="161" w:author="Xu, Jason" w:date="2020-03-10T12:58:00Z">
        <w:del w:id="162" w:author="fanzhou kong" w:date="2020-03-10T16:12:00Z">
          <w:r w:rsidR="00944CC8" w:rsidDel="000C0723">
            <w:delText xml:space="preserve">  </w:delText>
          </w:r>
        </w:del>
      </w:ins>
      <w:ins w:id="163" w:author="Xu, Jason" w:date="2020-03-10T13:02:00Z">
        <w:r w:rsidR="00374D0A">
          <w:t xml:space="preserve">to </w:t>
        </w:r>
      </w:ins>
      <w:ins w:id="164" w:author="Xu, Jason" w:date="2020-03-10T13:05:00Z">
        <w:r w:rsidR="005C5519">
          <w:t xml:space="preserve">process </w:t>
        </w:r>
      </w:ins>
      <w:ins w:id="165" w:author="Xu, Jason" w:date="2020-03-10T12:59:00Z">
        <w:r w:rsidR="003C6E30">
          <w:t>complex</w:t>
        </w:r>
      </w:ins>
      <w:ins w:id="166" w:author="Xu, Jason" w:date="2020-03-10T13:03:00Z">
        <w:r w:rsidR="006D0473">
          <w:t xml:space="preserve"> problems</w:t>
        </w:r>
      </w:ins>
      <w:del w:id="167" w:author="Xu, Jason" w:date="2020-03-10T12:56:00Z">
        <w:r w:rsidR="00152F0A" w:rsidRPr="003B56A7" w:rsidDel="00D70694">
          <w:delText xml:space="preserve"> </w:delText>
        </w:r>
      </w:del>
      <w:ins w:id="168" w:author="Xu, Jason" w:date="2020-03-10T09:13:00Z">
        <w:r w:rsidR="00C90DF5">
          <w:fldChar w:fldCharType="begin" w:fldLock="1"/>
        </w:r>
      </w:ins>
      <w:r w:rsidR="00DB0D7A">
        <w:instrText>ADDIN CSL_CITATION {"citationItems":[{"id":"ITEM-1","itemData":{"DOI":"10.1016/j.foodres.2019.03.063","ISBN":"3495824332","ISSN":"18737145","abstract":"In recent years, the variety and volume of data acquired by modern analytical instruments in order to conduct a better authentication of food has dramatically increased. Several pattern recognition tools have been developed to deal with the large volume and complexity of available trial data. The most widely used methods are principal component analysis (PCA), partial least squares-discriminant analysis (PLS-DA), soft independent modelling by class analogy (SIMCA), k-nearest neighbours (kNN), parallel factor analysis (PARAFAC), and multivariate curve resolution-alternating least squares (MCR-ALS). Nevertheless, there are alternative data treatment methods, such as support vector machine (SVM), classification and regression tree (CART) and random forest (RF), that show a great potential and more advantages compared to conventional ones. In this paper, we explain the background of these methods and review and discuss the reported studies in which these three methods have been applied in the area of food quality and authenticity. In addition, we clarify the technical terminology used in this particular area of research.","author":[{"dropping-particle":"","family":"Jiménez-Carvelo","given":"Ana M.","non-dropping-particle":"","parse-names":false,"suffix":""},{"dropping-particle":"","family":"González-Casado","given":"Antonio","non-dropping-particle":"","parse-names":false,"suffix":""},{"dropping-particle":"","family":"Bagur-González","given":"M. Gracia","non-dropping-particle":"","parse-names":false,"suffix":""},{"dropping-particle":"","family":"Cuadros-Rodríguez","given":"Luis","non-dropping-particle":"","parse-names":false,"suffix":""}],"container-title":"Food Research International","id":"ITEM-1","issued":{"date-parts":[["2019"]]},"number-of-pages":"25-39","publisher":"Elsevier Ltd","title":"Alternative data mining/machine learning methods for the analytical evaluation of food quality and authenticity – A review","type":"book","volume":"122"},"uris":["http://www.mendeley.com/documents/?uuid=e9b7842a-f49b-479d-8a60-f6f4a2feefee"]}],"mendeley":{"formattedCitation":"&lt;sup&gt;15&lt;/sup&gt;","plainTextFormattedCitation":"15","previouslyFormattedCitation":"&lt;sup&gt;15&lt;/sup&gt;"},"properties":{"noteIndex":0},"schema":"https://github.com/citation-style-language/schema/raw/master/csl-citation.json"}</w:instrText>
      </w:r>
      <w:r w:rsidR="00C90DF5">
        <w:fldChar w:fldCharType="separate"/>
      </w:r>
      <w:r w:rsidR="003517CA" w:rsidRPr="003517CA">
        <w:rPr>
          <w:noProof/>
          <w:vertAlign w:val="superscript"/>
        </w:rPr>
        <w:t>15</w:t>
      </w:r>
      <w:ins w:id="169" w:author="Xu, Jason" w:date="2020-03-10T09:13:00Z">
        <w:r w:rsidR="00C90DF5">
          <w:fldChar w:fldCharType="end"/>
        </w:r>
      </w:ins>
      <w:ins w:id="170" w:author="Xu, Jason" w:date="2020-03-10T13:06:00Z">
        <w:r w:rsidR="006A4598">
          <w:t>,</w:t>
        </w:r>
        <w:del w:id="171" w:author="fanzhou kong" w:date="2020-03-10T16:50:00Z">
          <w:r w:rsidR="006A4598" w:rsidDel="0050529C">
            <w:delText xml:space="preserve"> </w:delText>
          </w:r>
        </w:del>
        <w:r w:rsidR="006A4598">
          <w:t xml:space="preserve"> particularly in the </w:t>
        </w:r>
      </w:ins>
      <w:ins w:id="172" w:author="fanzhou kong" w:date="2020-03-11T11:21:00Z">
        <w:r w:rsidR="005021E3">
          <w:t>domain</w:t>
        </w:r>
      </w:ins>
      <w:ins w:id="173" w:author="Xu, Jason" w:date="2020-03-10T13:06:00Z">
        <w:del w:id="174" w:author="fanzhou kong" w:date="2020-03-11T11:21:00Z">
          <w:r w:rsidR="006A4598" w:rsidDel="005021E3">
            <w:delText>area</w:delText>
          </w:r>
        </w:del>
        <w:r w:rsidR="006A4598">
          <w:t xml:space="preserve"> of </w:t>
        </w:r>
        <w:commentRangeStart w:id="175"/>
        <w:commentRangeStart w:id="176"/>
        <w:del w:id="177" w:author="fanzhou kong" w:date="2020-03-11T11:20:00Z">
          <w:r w:rsidR="00E70793" w:rsidDel="005021E3">
            <w:delText>microarray</w:delText>
          </w:r>
        </w:del>
      </w:ins>
      <w:commentRangeEnd w:id="175"/>
      <w:ins w:id="178" w:author="Xu, Jason" w:date="2020-03-10T13:07:00Z">
        <w:del w:id="179" w:author="fanzhou kong" w:date="2020-03-11T11:20:00Z">
          <w:r w:rsidR="00E70793" w:rsidDel="005021E3">
            <w:rPr>
              <w:rStyle w:val="CommentReference"/>
            </w:rPr>
            <w:commentReference w:id="175"/>
          </w:r>
        </w:del>
      </w:ins>
      <w:commentRangeEnd w:id="176"/>
      <w:del w:id="180" w:author="fanzhou kong" w:date="2020-03-11T11:20:00Z">
        <w:r w:rsidR="00CD2EE0" w:rsidDel="005021E3">
          <w:rPr>
            <w:rStyle w:val="CommentReference"/>
          </w:rPr>
          <w:commentReference w:id="176"/>
        </w:r>
      </w:del>
      <w:ins w:id="181" w:author="Xu, Jason" w:date="2020-03-10T13:06:00Z">
        <w:del w:id="182" w:author="fanzhou kong" w:date="2020-03-11T11:20:00Z">
          <w:r w:rsidR="00E70793" w:rsidDel="005021E3">
            <w:delText>,</w:delText>
          </w:r>
        </w:del>
      </w:ins>
      <w:ins w:id="183" w:author="Xu, Jason" w:date="2020-03-10T13:08:00Z">
        <w:del w:id="184" w:author="fanzhou kong" w:date="2020-03-11T11:20:00Z">
          <w:r w:rsidR="00541E53" w:rsidDel="005021E3">
            <w:rPr>
              <w:rFonts w:hint="eastAsia"/>
            </w:rPr>
            <w:delText>meta</w:delText>
          </w:r>
          <w:r w:rsidR="00541E53" w:rsidDel="005021E3">
            <w:delText>bomics</w:delText>
          </w:r>
        </w:del>
      </w:ins>
      <w:ins w:id="185" w:author="fanzhou kong" w:date="2020-03-11T11:20:00Z">
        <w:r w:rsidR="005021E3">
          <w:t>ecology</w:t>
        </w:r>
      </w:ins>
      <w:ins w:id="186" w:author="fanzhou kong" w:date="2020-03-11T11:21:00Z">
        <w:r w:rsidR="005021E3">
          <w:t xml:space="preserve"> </w:t>
        </w:r>
        <w:r w:rsidR="005021E3" w:rsidRPr="005021E3">
          <w:rPr>
            <w:highlight w:val="yellow"/>
            <w:rPrChange w:id="187" w:author="fanzhou kong" w:date="2020-03-11T11:21:00Z">
              <w:rPr/>
            </w:rPrChange>
          </w:rPr>
          <w:t>(reference)</w:t>
        </w:r>
      </w:ins>
      <w:ins w:id="188" w:author="fanzhou kong" w:date="2020-03-11T11:20:00Z">
        <w:r w:rsidR="005021E3">
          <w:t>, medicine</w:t>
        </w:r>
      </w:ins>
      <w:ins w:id="189" w:author="fanzhou kong" w:date="2020-03-11T11:21:00Z">
        <w:r w:rsidR="005021E3">
          <w:t xml:space="preserve"> </w:t>
        </w:r>
        <w:r w:rsidR="005021E3" w:rsidRPr="00184EFB">
          <w:rPr>
            <w:highlight w:val="yellow"/>
          </w:rPr>
          <w:t>(reference)</w:t>
        </w:r>
      </w:ins>
      <w:ins w:id="190" w:author="fanzhou kong" w:date="2020-03-11T11:20:00Z">
        <w:r w:rsidR="005021E3">
          <w:t>, astronomy</w:t>
        </w:r>
      </w:ins>
      <w:ins w:id="191" w:author="fanzhou kong" w:date="2020-03-11T11:22:00Z">
        <w:r w:rsidR="005021E3">
          <w:t xml:space="preserve"> </w:t>
        </w:r>
        <w:r w:rsidR="005021E3" w:rsidRPr="00184EFB">
          <w:rPr>
            <w:highlight w:val="yellow"/>
          </w:rPr>
          <w:t>(reference)</w:t>
        </w:r>
      </w:ins>
      <w:ins w:id="192" w:author="fanzhou kong" w:date="2020-03-11T11:20:00Z">
        <w:r w:rsidR="005021E3">
          <w:t>, and bioinformatics</w:t>
        </w:r>
      </w:ins>
      <w:ins w:id="193" w:author="fanzhou kong" w:date="2020-03-11T11:22:00Z">
        <w:r w:rsidR="005021E3">
          <w:t xml:space="preserve"> </w:t>
        </w:r>
        <w:r w:rsidR="005021E3" w:rsidRPr="00184EFB">
          <w:rPr>
            <w:highlight w:val="yellow"/>
          </w:rPr>
          <w:t>(reference)</w:t>
        </w:r>
      </w:ins>
      <w:ins w:id="194" w:author="Xu, Jason" w:date="2020-03-10T13:08:00Z">
        <w:del w:id="195" w:author="fanzhou kong" w:date="2020-03-11T11:21:00Z">
          <w:r w:rsidR="00541E53" w:rsidDel="005021E3">
            <w:delText xml:space="preserve"> study</w:delText>
          </w:r>
        </w:del>
        <w:r w:rsidR="00541E53">
          <w:t xml:space="preserve">, </w:t>
        </w:r>
      </w:ins>
      <w:ins w:id="196" w:author="fanzhou kong" w:date="2020-03-10T16:13:00Z">
        <w:r w:rsidR="000C0723">
          <w:t>while</w:t>
        </w:r>
        <w:r w:rsidR="000C0723" w:rsidRPr="00CD2EE0">
          <w:t xml:space="preserve"> </w:t>
        </w:r>
        <w:r w:rsidR="000C0723">
          <w:t xml:space="preserve">only being implemented by few researchers in the area of food authentication. </w:t>
        </w:r>
      </w:ins>
      <w:ins w:id="197" w:author="Xu, Jason" w:date="2020-03-10T13:06:00Z">
        <w:r w:rsidR="00E70793">
          <w:t xml:space="preserve"> </w:t>
        </w:r>
      </w:ins>
      <w:ins w:id="198" w:author="Xu, Jason" w:date="2020-03-10T09:29:00Z">
        <w:del w:id="199" w:author="fanzhou kong" w:date="2020-03-11T11:16:00Z">
          <w:r w:rsidR="009B1F08" w:rsidRPr="00FA24A9" w:rsidDel="005021E3">
            <w:rPr>
              <w:highlight w:val="yellow"/>
            </w:rPr>
            <w:delText>(</w:delText>
          </w:r>
        </w:del>
      </w:ins>
      <w:ins w:id="200" w:author="Xu, Jason" w:date="2020-03-10T09:53:00Z">
        <w:del w:id="201" w:author="fanzhou kong" w:date="2020-03-11T11:16:00Z">
          <w:r w:rsidR="001D7AEB" w:rsidDel="005021E3">
            <w:rPr>
              <w:rFonts w:hint="eastAsia"/>
              <w:highlight w:val="yellow"/>
            </w:rPr>
            <w:delText>同时</w:delText>
          </w:r>
        </w:del>
      </w:ins>
      <w:ins w:id="202" w:author="Xu, Jason" w:date="2020-03-10T09:29:00Z">
        <w:del w:id="203" w:author="fanzhou kong" w:date="2020-03-11T11:16:00Z">
          <w:r w:rsidR="009B1F08" w:rsidRPr="00FA24A9" w:rsidDel="005021E3">
            <w:rPr>
              <w:rFonts w:hint="eastAsia"/>
              <w:highlight w:val="yellow"/>
            </w:rPr>
            <w:delText>插入</w:delText>
          </w:r>
          <w:r w:rsidR="009B1F08" w:rsidRPr="00FA24A9" w:rsidDel="005021E3">
            <w:rPr>
              <w:rFonts w:hint="eastAsia"/>
              <w:highlight w:val="yellow"/>
            </w:rPr>
            <w:delText>F</w:delText>
          </w:r>
          <w:r w:rsidR="009B1F08" w:rsidRPr="00FA24A9" w:rsidDel="005021E3">
            <w:rPr>
              <w:highlight w:val="yellow"/>
            </w:rPr>
            <w:delText xml:space="preserve">Z </w:delText>
          </w:r>
        </w:del>
      </w:ins>
      <w:ins w:id="204" w:author="Xu, Jason" w:date="2020-03-10T09:30:00Z">
        <w:del w:id="205" w:author="fanzhou kong" w:date="2020-03-11T11:16:00Z">
          <w:r w:rsidR="009B1F08" w:rsidRPr="00FA24A9" w:rsidDel="005021E3">
            <w:rPr>
              <w:rFonts w:hint="eastAsia"/>
              <w:highlight w:val="yellow"/>
            </w:rPr>
            <w:delText>应用</w:delText>
          </w:r>
          <w:r w:rsidR="009B1F08" w:rsidRPr="00FA24A9" w:rsidDel="005021E3">
            <w:rPr>
              <w:rFonts w:hint="eastAsia"/>
              <w:highlight w:val="yellow"/>
            </w:rPr>
            <w:delText>in</w:delText>
          </w:r>
          <w:r w:rsidR="009B1F08" w:rsidRPr="00FA24A9" w:rsidDel="005021E3">
            <w:rPr>
              <w:highlight w:val="yellow"/>
            </w:rPr>
            <w:delText xml:space="preserve"> </w:delText>
          </w:r>
          <w:r w:rsidR="009B1F08" w:rsidRPr="00FA24A9" w:rsidDel="005021E3">
            <w:rPr>
              <w:rFonts w:hint="eastAsia"/>
              <w:highlight w:val="yellow"/>
            </w:rPr>
            <w:delText>multiple</w:delText>
          </w:r>
          <w:r w:rsidR="009B1F08" w:rsidRPr="00FA24A9" w:rsidDel="005021E3">
            <w:rPr>
              <w:highlight w:val="yellow"/>
            </w:rPr>
            <w:delText xml:space="preserve"> </w:delText>
          </w:r>
          <w:r w:rsidR="008906DF" w:rsidRPr="00FA24A9" w:rsidDel="005021E3">
            <w:rPr>
              <w:rFonts w:hint="eastAsia"/>
              <w:highlight w:val="yellow"/>
            </w:rPr>
            <w:delText>areas,</w:delText>
          </w:r>
          <w:r w:rsidR="008906DF" w:rsidRPr="00FA24A9" w:rsidDel="005021E3">
            <w:rPr>
              <w:highlight w:val="yellow"/>
            </w:rPr>
            <w:delText xml:space="preserve"> </w:delText>
          </w:r>
          <w:commentRangeStart w:id="206"/>
          <w:r w:rsidR="008906DF" w:rsidRPr="00FA24A9" w:rsidDel="005021E3">
            <w:rPr>
              <w:highlight w:val="yellow"/>
            </w:rPr>
            <w:delText>microarray</w:delText>
          </w:r>
        </w:del>
      </w:ins>
      <w:commentRangeEnd w:id="206"/>
      <w:del w:id="207" w:author="fanzhou kong" w:date="2020-03-11T11:16:00Z">
        <w:r w:rsidR="0050529C" w:rsidDel="005021E3">
          <w:rPr>
            <w:rStyle w:val="CommentReference"/>
          </w:rPr>
          <w:commentReference w:id="206"/>
        </w:r>
      </w:del>
      <w:ins w:id="208" w:author="Xu, Jason" w:date="2020-03-10T09:30:00Z">
        <w:del w:id="209" w:author="fanzhou kong" w:date="2020-03-11T11:16:00Z">
          <w:r w:rsidR="008906DF" w:rsidRPr="00FA24A9" w:rsidDel="005021E3">
            <w:rPr>
              <w:highlight w:val="yellow"/>
            </w:rPr>
            <w:delText>…</w:delText>
          </w:r>
        </w:del>
      </w:ins>
      <w:ins w:id="210" w:author="Xu, Jason" w:date="2020-03-10T09:29:00Z">
        <w:del w:id="211" w:author="fanzhou kong" w:date="2020-03-11T11:16:00Z">
          <w:r w:rsidR="009B1F08" w:rsidDel="005021E3">
            <w:delText>)</w:delText>
          </w:r>
        </w:del>
      </w:ins>
      <w:ins w:id="212" w:author="Xu, Jason" w:date="2020-03-10T09:12:00Z">
        <w:del w:id="213" w:author="fanzhou kong" w:date="2020-03-11T11:16:00Z">
          <w:r w:rsidR="00D26FFF" w:rsidDel="005021E3">
            <w:delText xml:space="preserve">. </w:delText>
          </w:r>
        </w:del>
      </w:ins>
      <w:ins w:id="214" w:author="Xu, Jason" w:date="2020-03-10T13:18:00Z">
        <w:r w:rsidR="003E54D5">
          <w:t xml:space="preserve">Quite interestingly, </w:t>
        </w:r>
      </w:ins>
      <w:ins w:id="215" w:author="Xu, Jason" w:date="2020-03-10T09:17:00Z">
        <w:r w:rsidR="00B56800">
          <w:t>some of the most widely adopted techni</w:t>
        </w:r>
      </w:ins>
      <w:ins w:id="216" w:author="Xu, Jason" w:date="2020-03-10T09:18:00Z">
        <w:r w:rsidR="00B56800">
          <w:t>ques such as</w:t>
        </w:r>
      </w:ins>
      <w:r w:rsidR="00B56800">
        <w:t xml:space="preserve"> </w:t>
      </w:r>
      <w:ins w:id="217" w:author="Xu, Jason" w:date="2020-03-10T09:26:00Z">
        <w:r w:rsidR="00BB5870">
          <w:t>s</w:t>
        </w:r>
      </w:ins>
      <w:r w:rsidR="00E929A9" w:rsidRPr="00047224">
        <w:t>upport vector m</w:t>
      </w:r>
      <w:r w:rsidR="00CD41FA" w:rsidRPr="00A531B1">
        <w:t>achines (SVM)</w:t>
      </w:r>
      <w:r w:rsidR="001432D0" w:rsidRPr="00562E7E" w:rsidDel="001432D0">
        <w:t xml:space="preserve"> </w:t>
      </w:r>
      <w:r w:rsidR="00F41C08">
        <w:t xml:space="preserve">and </w:t>
      </w:r>
      <w:r w:rsidR="00141F17" w:rsidRPr="00562E7E">
        <w:t>random forest (RF)</w:t>
      </w:r>
      <w:ins w:id="218" w:author="Xu, Jason" w:date="2020-03-10T09:25:00Z">
        <w:r w:rsidR="00294EAC">
          <w:t xml:space="preserve"> </w:t>
        </w:r>
      </w:ins>
      <w:ins w:id="219" w:author="Xu, Jason" w:date="2020-03-10T09:30:00Z">
        <w:r w:rsidR="008906DF">
          <w:t xml:space="preserve">have been </w:t>
        </w:r>
      </w:ins>
      <w:ins w:id="220" w:author="Xu, Jason" w:date="2020-03-10T13:11:00Z">
        <w:r w:rsidR="00FC6505">
          <w:t>reported</w:t>
        </w:r>
      </w:ins>
      <w:ins w:id="221" w:author="Xu, Jason" w:date="2020-03-10T09:30:00Z">
        <w:r w:rsidR="008906DF">
          <w:t xml:space="preserve"> to outperform </w:t>
        </w:r>
      </w:ins>
      <w:ins w:id="222" w:author="Xu, Jason" w:date="2020-03-10T09:31:00Z">
        <w:r w:rsidR="00434954">
          <w:t>traditional MVA</w:t>
        </w:r>
      </w:ins>
      <w:ins w:id="223" w:author="Xu, Jason" w:date="2020-03-10T13:12:00Z">
        <w:del w:id="224" w:author="fanzhou kong" w:date="2020-03-10T16:53:00Z">
          <w:r w:rsidR="00FC6505" w:rsidDel="00E10D97">
            <w:delText xml:space="preserve"> (e.g. PLSDA)</w:delText>
          </w:r>
        </w:del>
      </w:ins>
      <w:ins w:id="225" w:author="Xu, Jason" w:date="2020-03-10T10:07:00Z">
        <w:r w:rsidR="00A57CF2">
          <w:fldChar w:fldCharType="begin" w:fldLock="1"/>
        </w:r>
      </w:ins>
      <w:r w:rsidR="00DB0D7A">
        <w:instrText>ADDIN CSL_CITATION {"citationItems":[{"id":"ITEM-1","itemData":{"DOI":"10.1016/j.aca.2015.02.012","ISBN":"0003-2670","ISSN":"18734324","PMID":"26002472","abstract":"The predominance of partial least squares-discriminant analysis (PLS-DA) used to analyze metabolomics datasets (indeed, it is the most well-known tool to perform classification and regression in metabolomics), can be said to have led to the point that not all researchers are fully aware of alternative multivariate classification algorithms. This may in part be due to the widespread availability of PLS-DA in most of the well-known statistical software packages, where its implementation is very easy if the default settings are used. In addition, one of the perceived advantages of PLS-DA is that it has the ability to analyze highly collinear and noisy data. Furthermore, the calibration model is known to provide a variety of useful statistics, such as prediction accuracy as well as scores and loadings plots. However, this method may provide misleading results, largely due to a lack of suitable statistical validation, when used by non-experts who are not aware of its potential limitations when used in conjunction with metabolomics. This tutorial review aims to provide an introductory overview to several straightforward statistical methods such as principal component-discriminant function analysis (PC-DFA), support vector machines (SVM) and random forests (RF), which could very easily be used either to augment PLS or as alternative supervised learning methods to PLS-DA. These methods can be said to be particularly appropriate for the analysis of large, highly-complex data sets which are common output(s) in metabolomics studies where the numbers of variables often far exceed the number of samples. In addition, these alternative techniques may be useful tools for generating parsimonious models through feature selection and data reduction, as well as providing more propitious results. We sincerely hope that the general reader is left with little doubt that there are several promising and readily available alternatives to PLS-DA, to analyze large and highly complex data sets.","author":[{"dropping-particle":"","family":"Gromski","given":"Piotr S.","non-dropping-particle":"","parse-names":false,"suffix":""},{"dropping-particle":"","family":"Muhamadali","given":"Howbeer","non-dropping-particle":"","parse-names":false,"suffix":""},{"dropping-particle":"","family":"Ellis","given":"David I.","non-dropping-particle":"","parse-names":false,"suffix":""},{"dropping-particle":"","family":"Xu","given":"Yun","non-dropping-particle":"","parse-names":false,"suffix":""},{"dropping-particle":"","family":"Correa","given":"Elon","non-dropping-particle":"","parse-names":false,"suffix":""},{"dropping-particle":"","family":"Turner","given":"Michael L.","non-dropping-particle":"","parse-names":false,"suffix":""},{"dropping-particle":"","family":"Goodacre","given":"Royston","non-dropping-particle":"","parse-names":false,"suffix":""}],"container-title":"Analytica Chimica Acta","id":"ITEM-1","issued":{"date-parts":[["2015"]]},"page":"10-23","publisher":"Elsevier B.V.","title":"A tutorial review: Metabolomics and partial least squares-discriminant analysis - a marriage of convenience or a shotgun wedding","type":"article-journal","volume":"879"},"uris":["http://www.mendeley.com/documents/?uuid=e20ffcea-eef5-4a8b-af85-2845f2dc99aa"]}],"mendeley":{"formattedCitation":"&lt;sup&gt;16&lt;/sup&gt;","plainTextFormattedCitation":"16","previouslyFormattedCitation":"&lt;sup&gt;16&lt;/sup&gt;"},"properties":{"noteIndex":0},"schema":"https://github.com/citation-style-language/schema/raw/master/csl-citation.json"}</w:instrText>
      </w:r>
      <w:r w:rsidR="00A57CF2">
        <w:fldChar w:fldCharType="separate"/>
      </w:r>
      <w:r w:rsidR="003517CA" w:rsidRPr="003517CA">
        <w:rPr>
          <w:noProof/>
          <w:vertAlign w:val="superscript"/>
        </w:rPr>
        <w:t>16</w:t>
      </w:r>
      <w:ins w:id="226" w:author="Xu, Jason" w:date="2020-03-10T10:07:00Z">
        <w:r w:rsidR="00A57CF2">
          <w:fldChar w:fldCharType="end"/>
        </w:r>
      </w:ins>
      <w:ins w:id="227" w:author="fanzhou kong" w:date="2020-03-11T11:46:00Z">
        <w:r w:rsidR="00F650BE">
          <w:t xml:space="preserve"> </w:t>
        </w:r>
      </w:ins>
      <w:ins w:id="228" w:author="Xu, Jason" w:date="2020-03-10T09:32:00Z">
        <w:r w:rsidR="0078720C">
          <w:t xml:space="preserve">, </w:t>
        </w:r>
      </w:ins>
      <w:ins w:id="229" w:author="Xu, Jason" w:date="2020-03-10T12:56:00Z">
        <w:r w:rsidR="00087C4E">
          <w:t>and</w:t>
        </w:r>
      </w:ins>
      <w:ins w:id="230" w:author="Xu, Jason" w:date="2020-03-10T09:40:00Z">
        <w:r w:rsidR="000F4757">
          <w:t xml:space="preserve"> </w:t>
        </w:r>
      </w:ins>
      <w:ins w:id="231" w:author="Xu, Jason" w:date="2020-03-10T09:32:00Z">
        <w:r w:rsidR="00FD2F16">
          <w:t xml:space="preserve">lead to </w:t>
        </w:r>
      </w:ins>
      <w:proofErr w:type="spellStart"/>
      <w:ins w:id="232" w:author="Xu, Jason" w:date="2020-03-10T09:33:00Z">
        <w:r w:rsidR="00FD2F16">
          <w:t>predition</w:t>
        </w:r>
        <w:proofErr w:type="spellEnd"/>
        <w:r w:rsidR="00FD2F16">
          <w:t xml:space="preserve"> models with </w:t>
        </w:r>
      </w:ins>
      <w:ins w:id="233" w:author="Xu, Jason" w:date="2020-03-09T14:01:00Z">
        <w:r w:rsidR="000E45ED">
          <w:t>increase</w:t>
        </w:r>
      </w:ins>
      <w:ins w:id="234" w:author="Xu, Jason" w:date="2020-03-10T09:32:00Z">
        <w:r w:rsidR="00FD2F16">
          <w:t xml:space="preserve">d </w:t>
        </w:r>
      </w:ins>
      <w:ins w:id="235" w:author="Xu, Jason" w:date="2020-03-09T14:02:00Z">
        <w:r w:rsidR="000E45ED">
          <w:t xml:space="preserve">reliability and </w:t>
        </w:r>
        <w:del w:id="236" w:author="fanzhou kong" w:date="2020-03-10T15:07:00Z">
          <w:r w:rsidR="000E45ED" w:rsidDel="00CD2EE0">
            <w:delText>validity</w:delText>
          </w:r>
        </w:del>
      </w:ins>
      <w:ins w:id="237" w:author="fanzhou kong" w:date="2020-03-10T15:07:00Z">
        <w:r w:rsidR="00CD2EE0">
          <w:t>robustness</w:t>
        </w:r>
      </w:ins>
      <w:ins w:id="238" w:author="Xu, Jason" w:date="2020-03-10T13:12:00Z">
        <w:r w:rsidR="00FC6505">
          <w:t>.</w:t>
        </w:r>
      </w:ins>
      <w:ins w:id="239" w:author="Xu, Jason" w:date="2020-03-09T15:32:00Z">
        <w:r w:rsidR="00726E63">
          <w:fldChar w:fldCharType="begin" w:fldLock="1"/>
        </w:r>
      </w:ins>
      <w:r w:rsidR="00DB0D7A">
        <w:instrText>ADDIN CSL_CITATION {"citationItems":[{"id":"ITEM-1","itemData":{"DOI":"10.1016/j.chemolab.2008.11.005","ISSN":"0169-7439","author":[{"dropping-particle":"","family":"Devos","given":"Olivier","non-dropping-particle":"","parse-names":false,"suffix":""},{"dropping-particle":"","family":"Ruckebusch","given":"Cyril","non-dropping-particle":"","parse-names":false,"suffix":""},{"dropping-particle":"","family":"Durand","given":"Alexandra","non-dropping-particle":"","parse-names":false,"suffix":""},{"dropping-particle":"","family":"Duponchel","given":"Ludovic","non-dropping-particle":"","parse-names":false,"suffix":""},{"dropping-particle":"","family":"Huvenne","given":"Jean-pierre","non-dropping-particle":"","parse-names":false,"suffix":""}],"container-title":"Chemometrics and Intelligent Laboratory Systems","id":"ITEM-1","issue":"1","issued":{"date-parts":[["2009"]]},"page":"27-33","publisher":"Elsevier B.V.","title":"Chemometrics and Intelligent Laboratory Systems Support vector machines ( SVM ) in near infrare</w:instrText>
      </w:r>
      <w:r w:rsidR="00DB0D7A">
        <w:rPr>
          <w:rFonts w:hint="eastAsia"/>
        </w:rPr>
        <w:instrText xml:space="preserve">d ( NIR ) spectroscopy : Focus on parameters optimization and model interpretation </w:instrText>
      </w:r>
      <w:r w:rsidR="00DB0D7A">
        <w:rPr>
          <w:rFonts w:hint="eastAsia"/>
        </w:rPr>
        <w:instrText>☆</w:instrText>
      </w:r>
      <w:r w:rsidR="00DB0D7A">
        <w:rPr>
          <w:rFonts w:hint="eastAsia"/>
        </w:rPr>
        <w:instrText>","type":"article-journal","volume":"96"},"uris":["http://www.mendeley.com/documents/?uuid=47137a07-3923-401b-95f6-51fd479e4280"]},{"id":"ITEM-2","itemData":{"DOI":"10.101</w:instrText>
      </w:r>
      <w:r w:rsidR="00DB0D7A">
        <w:instrText>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12,17&lt;/sup&gt;","plainTextFormattedCitation":"12,17","previouslyFormattedCitation":"&lt;sup&gt;12,17&lt;/sup&gt;"},"properties":{"noteIndex":0},"schema":"https://github.com/citation-style-language/schema/raw/master/csl-citation.json"}</w:instrText>
      </w:r>
      <w:r w:rsidR="00726E63">
        <w:fldChar w:fldCharType="separate"/>
      </w:r>
      <w:r w:rsidR="003517CA" w:rsidRPr="003517CA">
        <w:rPr>
          <w:noProof/>
          <w:vertAlign w:val="superscript"/>
        </w:rPr>
        <w:t>12,17</w:t>
      </w:r>
      <w:ins w:id="240" w:author="Xu, Jason" w:date="2020-03-09T15:32:00Z">
        <w:r w:rsidR="00726E63">
          <w:fldChar w:fldCharType="end"/>
        </w:r>
      </w:ins>
      <w:ins w:id="241" w:author="Xu, Jason" w:date="2020-03-09T14:23:00Z">
        <w:r w:rsidR="004819FD">
          <w:t xml:space="preserve"> </w:t>
        </w:r>
      </w:ins>
    </w:p>
    <w:p w14:paraId="71574BB1" w14:textId="619F1E26" w:rsidR="00907D80" w:rsidRDefault="00B518E6" w:rsidP="000D05CC">
      <w:pPr>
        <w:jc w:val="both"/>
      </w:pPr>
      <w:r>
        <w:t xml:space="preserve">The </w:t>
      </w:r>
      <w:r w:rsidR="00901ED3">
        <w:t xml:space="preserve">aim of </w:t>
      </w:r>
      <w:ins w:id="242" w:author="Xu, Jason" w:date="2020-03-10T09:51:00Z">
        <w:r w:rsidR="00C0217F">
          <w:t>the present</w:t>
        </w:r>
      </w:ins>
      <w:r w:rsidR="00CA0CB5">
        <w:t xml:space="preserve"> </w:t>
      </w:r>
      <w:r w:rsidR="00901ED3">
        <w:t xml:space="preserve">study was </w:t>
      </w:r>
      <w:r w:rsidR="007066DD">
        <w:t xml:space="preserve">to </w:t>
      </w:r>
      <w:r w:rsidR="00BB7243">
        <w:t>develop a novel ML</w:t>
      </w:r>
      <w:r w:rsidR="000216CC">
        <w:t>-based workflow</w:t>
      </w:r>
      <w:r w:rsidR="00FA5344">
        <w:t xml:space="preserve"> for the determination of geographical origins of six types of Chinese GI rice. </w:t>
      </w:r>
      <w:ins w:id="243" w:author="Xu, Jason" w:date="2020-03-10T09:57:00Z">
        <w:r w:rsidR="00A47F9D">
          <w:t xml:space="preserve">SVM and RF </w:t>
        </w:r>
        <w:del w:id="244" w:author="fanzhou kong" w:date="2020-03-11T11:29:00Z">
          <w:r w:rsidR="00A47F9D" w:rsidDel="00CB7BD3">
            <w:delText>was</w:delText>
          </w:r>
        </w:del>
      </w:ins>
      <w:ins w:id="245" w:author="fanzhou kong" w:date="2020-03-11T11:29:00Z">
        <w:r w:rsidR="00CB7BD3">
          <w:t>were</w:t>
        </w:r>
      </w:ins>
      <w:ins w:id="246" w:author="Xu, Jason" w:date="2020-03-10T09:57:00Z">
        <w:r w:rsidR="00A47F9D">
          <w:t xml:space="preserve"> utilized </w:t>
        </w:r>
      </w:ins>
      <w:ins w:id="247" w:author="Xu, Jason" w:date="2020-03-10T09:59:00Z">
        <w:r w:rsidR="008C2180">
          <w:t xml:space="preserve">to uncover the hidden information from the </w:t>
        </w:r>
        <w:r w:rsidR="008C2EA3">
          <w:t xml:space="preserve">elemental profiling obtained by ICP-MS, and </w:t>
        </w:r>
      </w:ins>
      <w:ins w:id="248" w:author="Xu, Jason" w:date="2020-03-10T10:00:00Z">
        <w:r w:rsidR="008C2EA3">
          <w:t>there</w:t>
        </w:r>
      </w:ins>
      <w:ins w:id="249" w:author="Xu, Jason" w:date="2020-03-10T13:19:00Z">
        <w:r w:rsidR="00A67727">
          <w:t>by</w:t>
        </w:r>
      </w:ins>
      <w:ins w:id="250" w:author="Xu, Jason" w:date="2020-03-10T09:57:00Z">
        <w:r w:rsidR="00A47F9D">
          <w:t xml:space="preserve"> construct </w:t>
        </w:r>
      </w:ins>
      <w:ins w:id="251" w:author="Xu, Jason" w:date="2020-03-10T10:00:00Z">
        <w:r w:rsidR="00D526BD">
          <w:t xml:space="preserve">reliable </w:t>
        </w:r>
      </w:ins>
      <w:proofErr w:type="spellStart"/>
      <w:ins w:id="252" w:author="Xu, Jason" w:date="2020-03-10T09:57:00Z">
        <w:r w:rsidR="006B49A4">
          <w:t>predition</w:t>
        </w:r>
        <w:proofErr w:type="spellEnd"/>
        <w:r w:rsidR="006B49A4">
          <w:t xml:space="preserve"> models</w:t>
        </w:r>
      </w:ins>
      <w:ins w:id="253" w:author="Xu, Jason" w:date="2020-03-10T10:00:00Z">
        <w:r w:rsidR="00D526BD">
          <w:t xml:space="preserve">. Furthermore, </w:t>
        </w:r>
      </w:ins>
      <w:r w:rsidR="00B16512">
        <w:t>feature selection</w:t>
      </w:r>
      <w:ins w:id="254" w:author="Xu, Jason" w:date="2020-03-10T09:54:00Z">
        <w:r w:rsidR="00F26D97">
          <w:t xml:space="preserve"> </w:t>
        </w:r>
        <w:r w:rsidR="00F26D97">
          <w:rPr>
            <w:rFonts w:hint="eastAsia"/>
          </w:rPr>
          <w:t>wa</w:t>
        </w:r>
        <w:r w:rsidR="00F26D97">
          <w:t xml:space="preserve">s </w:t>
        </w:r>
      </w:ins>
      <w:ins w:id="255" w:author="Xu, Jason" w:date="2020-03-10T09:58:00Z">
        <w:r w:rsidR="006B49A4">
          <w:t xml:space="preserve">also </w:t>
        </w:r>
      </w:ins>
      <w:ins w:id="256" w:author="Xu, Jason" w:date="2020-03-10T09:54:00Z">
        <w:r w:rsidR="00F26D97">
          <w:t>applied</w:t>
        </w:r>
      </w:ins>
      <w:r w:rsidR="007E516E">
        <w:t xml:space="preserve">, </w:t>
      </w:r>
      <w:ins w:id="257" w:author="Xu, Jason" w:date="2020-03-10T09:58:00Z">
        <w:r w:rsidR="006B49A4">
          <w:t xml:space="preserve">with the aim of </w:t>
        </w:r>
      </w:ins>
      <w:ins w:id="258" w:author="Xu, Jason" w:date="2020-03-10T13:19:00Z">
        <w:r w:rsidR="00E41101">
          <w:t xml:space="preserve">identifying </w:t>
        </w:r>
      </w:ins>
      <w:ins w:id="259" w:author="Xu, Jason" w:date="2020-03-10T09:59:00Z">
        <w:r w:rsidR="008C2180">
          <w:t>key biomarke</w:t>
        </w:r>
      </w:ins>
      <w:ins w:id="260" w:author="Xu, Jason" w:date="2020-03-10T10:01:00Z">
        <w:r w:rsidR="00D526BD">
          <w:t xml:space="preserve">rs that contribute the most to </w:t>
        </w:r>
      </w:ins>
      <w:ins w:id="261" w:author="Xu, Jason" w:date="2020-03-10T09:55:00Z">
        <w:r w:rsidR="00E430B0">
          <w:t xml:space="preserve">the </w:t>
        </w:r>
      </w:ins>
      <w:ins w:id="262" w:author="Xu, Jason" w:date="2020-03-10T10:04:00Z">
        <w:r w:rsidR="00D36E86">
          <w:t xml:space="preserve">difference between GI </w:t>
        </w:r>
        <w:proofErr w:type="spellStart"/>
        <w:r w:rsidR="00D36E86">
          <w:t>rices</w:t>
        </w:r>
        <w:proofErr w:type="spellEnd"/>
        <w:r w:rsidR="00D36E86">
          <w:t xml:space="preserve">. </w:t>
        </w:r>
      </w:ins>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0B9814D5" w:rsidR="00CF5D00" w:rsidRPr="004D4109" w:rsidRDefault="00444491" w:rsidP="00980408">
      <w:pPr>
        <w:jc w:val="both"/>
      </w:pPr>
      <w:r>
        <w:t>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ins w:id="263" w:author="Xu, Jason" w:date="2020-03-09T14:22:00Z">
        <w:r w:rsidR="004F53B7">
          <w:t xml:space="preserve">credible rice processing factories, from five provinces in </w:t>
        </w:r>
        <w:bookmarkStart w:id="264" w:name="_Hlk33081678"/>
        <w:r w:rsidR="004F53B7">
          <w:t>China</w:t>
        </w:r>
        <w:bookmarkEnd w:id="264"/>
        <w:r w:rsidR="004F53B7" w:rsidDel="004F53B7">
          <w:t xml:space="preserve"> </w:t>
        </w:r>
      </w:ins>
      <w:r w:rsidR="00EF77ED">
        <w:t>(</w:t>
      </w:r>
      <w:r w:rsidR="00CB7691">
        <w:t xml:space="preserve">Heilongjiang, Liaoning, </w:t>
      </w:r>
      <w:r w:rsidR="00353085">
        <w:t xml:space="preserve">Jiangsu, Hubei </w:t>
      </w:r>
      <w:r w:rsidR="000B59F1">
        <w:t>and Guangxi</w:t>
      </w:r>
      <w:r w:rsidR="00EF77ED">
        <w:t>)</w:t>
      </w:r>
      <w:r w:rsidR="00A6189C">
        <w:t xml:space="preserve">. </w:t>
      </w:r>
      <w:r w:rsidR="00EF77ED">
        <w:t xml:space="preserve">For </w:t>
      </w:r>
      <w:r w:rsidR="002A17A0">
        <w:t>simplicity</w:t>
      </w:r>
      <w:r w:rsidR="00DE5EC4">
        <w:t>’s sake</w:t>
      </w:r>
      <w:r w:rsidR="002A17A0">
        <w:t xml:space="preserve">, </w:t>
      </w:r>
      <w:r w:rsidR="00F368CE">
        <w:t xml:space="preserve">we </w:t>
      </w:r>
      <w:r w:rsidR="001F508A">
        <w:t>name</w:t>
      </w:r>
      <w:r w:rsidR="00CE0FD5">
        <w:rPr>
          <w:rFonts w:hint="eastAsia"/>
        </w:rPr>
        <w:t>d</w:t>
      </w:r>
      <w:r w:rsidR="001F508A">
        <w:t xml:space="preserve"> </w:t>
      </w:r>
      <w:proofErr w:type="spellStart"/>
      <w:r w:rsidR="00AE7FA1">
        <w:t>th</w:t>
      </w:r>
      <w:ins w:id="265" w:author="Xu, Jason" w:date="2020-03-09T14:25:00Z">
        <w:r w:rsidR="007B3BA9">
          <w:t>os</w:t>
        </w:r>
      </w:ins>
      <w:proofErr w:type="spellEnd"/>
      <w:del w:id="266" w:author="Xu, Jason" w:date="2020-03-09T14:25:00Z">
        <w:r w:rsidR="00AE7FA1" w:rsidDel="007B3BA9">
          <w:delText>e</w:delText>
        </w:r>
      </w:del>
      <w:r w:rsidR="00AE7FA1">
        <w:t xml:space="preserve"> samples</w:t>
      </w:r>
      <w:r w:rsidR="009A4C2D" w:rsidRPr="00467EA3">
        <w:t xml:space="preserve"> </w:t>
      </w:r>
      <w:r w:rsidR="00685CA1">
        <w:t xml:space="preserve">as </w:t>
      </w:r>
      <w:r w:rsidR="004E47BD">
        <w:t>WC</w:t>
      </w:r>
      <w:r w:rsidR="000C02F2">
        <w:t xml:space="preserve">, </w:t>
      </w:r>
      <w:r w:rsidR="00631C4F">
        <w:t>P</w:t>
      </w:r>
      <w:r w:rsidR="00616EC0">
        <w:t>J</w:t>
      </w:r>
      <w:r w:rsidR="00631C4F">
        <w:t>-</w:t>
      </w:r>
      <w:r w:rsidR="00616EC0">
        <w:t>1</w:t>
      </w:r>
      <w:r w:rsidR="00631C4F">
        <w:t xml:space="preserve">, </w:t>
      </w:r>
      <w:r w:rsidR="00647E3C">
        <w:t>P</w:t>
      </w:r>
      <w:r w:rsidR="00B54307">
        <w:t>J</w:t>
      </w:r>
      <w:r w:rsidR="00647E3C">
        <w:t>-</w:t>
      </w:r>
      <w:r w:rsidR="00B54307">
        <w:t>2</w:t>
      </w:r>
      <w:r w:rsidR="00B02336">
        <w:t>,</w:t>
      </w:r>
      <w:r w:rsidR="00E67A79">
        <w:t xml:space="preserve"> SY, </w:t>
      </w:r>
      <w:del w:id="267" w:author="Peng, Hong" w:date="2020-03-03T17:15:00Z">
        <w:r w:rsidR="00B02336" w:rsidDel="00AE7FA1">
          <w:delText xml:space="preserve"> </w:delText>
        </w:r>
      </w:del>
      <w:proofErr w:type="gramStart"/>
      <w:r w:rsidR="00A92A0D">
        <w:t>J</w:t>
      </w:r>
      <w:r w:rsidR="00F0153F">
        <w:t>S</w:t>
      </w:r>
      <w:r w:rsidR="00A8105D">
        <w:t xml:space="preserve">, </w:t>
      </w:r>
      <w:r w:rsidR="00615DA8">
        <w:t xml:space="preserve"> and</w:t>
      </w:r>
      <w:proofErr w:type="gramEnd"/>
      <w:r w:rsidR="00615DA8">
        <w:t xml:space="preserve"> GG</w:t>
      </w:r>
      <w:r w:rsidR="009E3272">
        <w:t xml:space="preserve">. </w:t>
      </w:r>
      <w:r w:rsidR="00203AD2">
        <w:t>An overview</w:t>
      </w:r>
      <w:r w:rsidR="00364609">
        <w:t xml:space="preserve"> of </w:t>
      </w:r>
      <w:r w:rsidR="00AE7FA1">
        <w:t>the g</w:t>
      </w:r>
      <w:r w:rsidR="00AE7FA1" w:rsidRPr="00510289">
        <w:t>eographical</w:t>
      </w:r>
      <w:r w:rsidR="00AE7FA1">
        <w:t xml:space="preserve"> </w:t>
      </w:r>
      <w:r w:rsidR="00AE7FA1" w:rsidRPr="00510289">
        <w:t>information</w:t>
      </w:r>
      <w:r w:rsidR="00AE7FA1">
        <w:t xml:space="preserve"> of samples</w:t>
      </w:r>
      <w:r w:rsidR="00B11BAB">
        <w:t xml:space="preserve"> </w:t>
      </w:r>
      <w:r w:rsidR="00623473">
        <w:t xml:space="preserve">was </w:t>
      </w:r>
      <w:r w:rsidR="00F62B5D">
        <w:t xml:space="preserve">shown </w:t>
      </w:r>
      <w:r w:rsidR="00164F03">
        <w:t xml:space="preserve">in </w:t>
      </w:r>
      <w:r w:rsidR="00164F03" w:rsidRPr="00B20E10">
        <w:t>Fig.</w:t>
      </w:r>
      <w:r w:rsidR="00F62B5D" w:rsidRPr="00B20E10">
        <w:t xml:space="preserve"> </w:t>
      </w:r>
      <w:r w:rsidR="007E1A91" w:rsidRPr="00B20E10">
        <w:t>1</w:t>
      </w:r>
      <w:r w:rsidR="004C5B86" w:rsidRPr="00B20E10">
        <w:t>.</w:t>
      </w:r>
      <w:del w:id="268" w:author="Peng, Hong" w:date="2020-03-03T17:19:00Z">
        <w:r w:rsidR="004C5B86" w:rsidRPr="008C5EFD" w:rsidDel="00AE7FA1">
          <w:delText xml:space="preserve"> </w:delText>
        </w:r>
      </w:del>
      <w:del w:id="269" w:author="Peng, Hong" w:date="2020-03-03T17:10:00Z">
        <w:r w:rsidR="007E1A91" w:rsidRPr="008C5EFD" w:rsidDel="00623473">
          <w:delText xml:space="preserve"> </w:delText>
        </w:r>
      </w:del>
    </w:p>
    <w:p w14:paraId="1781FBE7" w14:textId="4E9FA212" w:rsidR="00EF2E65" w:rsidRPr="009E323D" w:rsidRDefault="00D36D21" w:rsidP="009E323D">
      <w:pPr>
        <w:jc w:val="both"/>
        <w:rPr>
          <w:i/>
          <w:iCs/>
        </w:rPr>
      </w:pPr>
      <w:r w:rsidRPr="009E323D">
        <w:rPr>
          <w:i/>
          <w:iCs/>
        </w:rPr>
        <w:lastRenderedPageBreak/>
        <w:t xml:space="preserve">Reagents </w:t>
      </w:r>
      <w:r w:rsidR="00F73F97">
        <w:rPr>
          <w:i/>
          <w:iCs/>
        </w:rPr>
        <w:t xml:space="preserve">and </w:t>
      </w:r>
      <w:r w:rsidR="00F239C7">
        <w:rPr>
          <w:i/>
          <w:iCs/>
        </w:rPr>
        <w:t>standar</w:t>
      </w:r>
      <w:r w:rsidR="00BE5474">
        <w:rPr>
          <w:i/>
          <w:iCs/>
        </w:rPr>
        <w:t>d</w:t>
      </w:r>
      <w:r w:rsidR="00F239C7">
        <w:rPr>
          <w:i/>
          <w:iCs/>
        </w:rPr>
        <w:t xml:space="preserve">s </w:t>
      </w:r>
    </w:p>
    <w:p w14:paraId="54EE22EB" w14:textId="78784BA3" w:rsidR="00D36D21" w:rsidRDefault="00D36D21" w:rsidP="00980408">
      <w:pPr>
        <w:jc w:val="both"/>
        <w:rPr>
          <w:ins w:id="270" w:author="Xu, Jason" w:date="2020-03-09T14:31:00Z"/>
        </w:rPr>
      </w:pPr>
      <w:r w:rsidRPr="006E0B82">
        <w:rPr>
          <w:rFonts w:hint="eastAsia"/>
        </w:rPr>
        <w:t>N</w:t>
      </w:r>
      <w:r w:rsidRPr="006E0B82">
        <w:t>itric acid (</w:t>
      </w:r>
      <w:r w:rsidRPr="00EF2E65">
        <w:rPr>
          <w:sz w:val="21"/>
        </w:rPr>
        <w:t>69%</w:t>
      </w:r>
      <w:r w:rsidR="00572B60" w:rsidRPr="00EF2E65">
        <w:rPr>
          <w:sz w:val="21"/>
        </w:rPr>
        <w:t>, part# 100441</w:t>
      </w:r>
      <w:r w:rsidRPr="006E0B82">
        <w:t xml:space="preserve">) </w:t>
      </w:r>
      <w:r w:rsidR="00F239C7">
        <w:t>was</w:t>
      </w:r>
      <w:r w:rsidR="00F239C7" w:rsidRPr="006E0B82">
        <w:t xml:space="preserve"> </w:t>
      </w:r>
      <w:r w:rsidRPr="006E0B82">
        <w:t xml:space="preserve">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8500-6940), 4</w:t>
      </w:r>
      <w:r w:rsidR="0009236A">
        <w:t xml:space="preserve"> </w:t>
      </w:r>
      <w:r w:rsidR="00633DA6" w:rsidRPr="004B5336">
        <w:t>(part# 8500-6942), Environmental calibration standard (part# 5183-4688)</w:t>
      </w:r>
      <w:r w:rsidR="00C9685E">
        <w:rPr>
          <w:rFonts w:hint="eastAsia"/>
        </w:rPr>
        <w:t>,</w:t>
      </w:r>
      <w:r w:rsidR="001E102F">
        <w:t xml:space="preserve"> </w:t>
      </w:r>
      <w:r w:rsidR="002067BE" w:rsidRPr="009C502C">
        <w:rPr>
          <w:vertAlign w:val="superscript"/>
        </w:rPr>
        <w:t>45</w:t>
      </w:r>
      <w:r w:rsidR="00633DA6" w:rsidRPr="004B5336">
        <w:t>Sc standard (part# 5190-8578)</w:t>
      </w:r>
      <w:ins w:id="271" w:author="Xu, Jason" w:date="2020-03-09T14:34:00Z">
        <w:r w:rsidR="003A2E69">
          <w:t xml:space="preserve">, and </w:t>
        </w:r>
        <w:r w:rsidR="003A2E69" w:rsidRPr="00C474D8">
          <w:rPr>
            <w:vertAlign w:val="superscript"/>
          </w:rPr>
          <w:t>103</w:t>
        </w:r>
        <w:r w:rsidR="003A2E69" w:rsidRPr="004B5336">
          <w:t>Rh (</w:t>
        </w:r>
        <w:r w:rsidR="003A2E69">
          <w:t>10 mg</w:t>
        </w:r>
        <w:r w:rsidR="003A2E69" w:rsidRPr="00C474D8">
          <w:rPr>
            <w:rFonts w:cstheme="minorHAnsi"/>
          </w:rPr>
          <w:t>·</w:t>
        </w:r>
        <w:r w:rsidR="003A2E69">
          <w:t xml:space="preserve"> L</w:t>
        </w:r>
        <w:r w:rsidR="003A2E69" w:rsidRPr="00C474D8">
          <w:rPr>
            <w:vertAlign w:val="superscript"/>
          </w:rPr>
          <w:t>-1</w:t>
        </w:r>
        <w:r w:rsidR="003A2E69" w:rsidRPr="00C474D8">
          <w:rPr>
            <w:vertAlign w:val="subscript"/>
          </w:rPr>
          <w:t xml:space="preserve">, </w:t>
        </w:r>
        <w:r w:rsidR="003A2E69" w:rsidRPr="004B5336">
          <w:t>part# 8500-6945)</w:t>
        </w:r>
      </w:ins>
      <w:del w:id="272" w:author="Xu, Jason" w:date="2020-03-09T14:34:00Z">
        <w:r w:rsidR="00633DA6" w:rsidRPr="004B5336" w:rsidDel="003A2E69">
          <w:delText xml:space="preserve"> </w:delText>
        </w:r>
      </w:del>
      <w:r w:rsidR="00633DA6" w:rsidRPr="004B5336">
        <w:t>were purchased from Agilent Technologies (Santa Clara, CA, USA).</w:t>
      </w:r>
      <w:ins w:id="273" w:author="Xu, Jason" w:date="2020-03-09T14:31:00Z">
        <w:r w:rsidR="00C9685E" w:rsidRPr="00C9685E">
          <w:t xml:space="preserve"> </w:t>
        </w:r>
        <w:r w:rsidR="00C9685E" w:rsidRPr="006E0B82">
          <w:t xml:space="preserve">One certified reference material </w:t>
        </w:r>
      </w:ins>
      <w:ins w:id="274" w:author="Xu, Jason" w:date="2020-03-09T14:35:00Z">
        <w:r w:rsidR="003A54CF">
          <w:t xml:space="preserve">(CRM) </w:t>
        </w:r>
      </w:ins>
      <w:ins w:id="275" w:author="Xu, Jason" w:date="2020-03-09T14:31:00Z">
        <w:r w:rsidR="00C9685E" w:rsidRPr="006E0B82">
          <w:t>of rice flour</w:t>
        </w:r>
        <w:r w:rsidR="00C9685E">
          <w:t xml:space="preserve"> (1568b)</w:t>
        </w:r>
      </w:ins>
      <w:ins w:id="276" w:author="Xu, Jason" w:date="2020-03-09T14:35:00Z">
        <w:r w:rsidR="003A54CF">
          <w:t xml:space="preserve"> was purchased</w:t>
        </w:r>
      </w:ins>
      <w:ins w:id="277" w:author="Xu, Jason" w:date="2020-03-09T14:31:00Z">
        <w:r w:rsidR="00C9685E" w:rsidRPr="006E0B82">
          <w:t xml:space="preserve"> from the National Institute of Standards and Technology (Gaithersburg, MD, USA)</w:t>
        </w:r>
      </w:ins>
    </w:p>
    <w:p w14:paraId="142433AB" w14:textId="77777777" w:rsidR="00C9685E" w:rsidRPr="003A54CF" w:rsidRDefault="00C9685E" w:rsidP="00980408">
      <w:pPr>
        <w:jc w:val="both"/>
      </w:pPr>
    </w:p>
    <w:p w14:paraId="209A3687" w14:textId="2AC7C826" w:rsidR="00D36D21" w:rsidRPr="000162E2" w:rsidRDefault="00D36D21" w:rsidP="000162E2">
      <w:pPr>
        <w:jc w:val="both"/>
        <w:rPr>
          <w:i/>
          <w:iCs/>
        </w:rPr>
      </w:pPr>
      <w:r w:rsidRPr="000162E2">
        <w:rPr>
          <w:i/>
          <w:iCs/>
        </w:rPr>
        <w:t>ICP-MS analysis</w:t>
      </w:r>
    </w:p>
    <w:p w14:paraId="1C2ADAF9" w14:textId="252F8F0D" w:rsidR="00011525" w:rsidDel="00442F43" w:rsidRDefault="002B78FE" w:rsidP="00442F43">
      <w:pPr>
        <w:ind w:left="220" w:right="220"/>
        <w:jc w:val="both"/>
        <w:rPr>
          <w:del w:id="278" w:author="Xu, Jason" w:date="2020-01-07T10:03:00Z"/>
        </w:rPr>
      </w:pPr>
      <w:ins w:id="279" w:author="Xu, Jason" w:date="2020-03-09T14:44:00Z">
        <w:r>
          <w:t xml:space="preserve">First of all, a 30% (v/v) </w:t>
        </w:r>
      </w:ins>
      <w:ins w:id="280" w:author="Xu, Jason" w:date="2020-03-09T14:45:00Z">
        <w:r>
          <w:t xml:space="preserve">nitric solution was prepared by diluting nitric acid </w:t>
        </w:r>
      </w:ins>
      <w:ins w:id="281" w:author="Xu, Jason" w:date="2020-03-09T14:49:00Z">
        <w:r w:rsidR="00A85D8B">
          <w:t xml:space="preserve">with </w:t>
        </w:r>
        <w:proofErr w:type="spellStart"/>
        <w:r w:rsidR="00010BCB">
          <w:t>dionized</w:t>
        </w:r>
        <w:proofErr w:type="spellEnd"/>
        <w:r w:rsidR="00010BCB">
          <w:t xml:space="preserve"> </w:t>
        </w:r>
        <w:proofErr w:type="gramStart"/>
        <w:r w:rsidR="00010BCB">
          <w:t>water .</w:t>
        </w:r>
        <w:proofErr w:type="gramEnd"/>
        <w:r w:rsidR="00010BCB">
          <w:t xml:space="preserve"> </w:t>
        </w:r>
      </w:ins>
      <w:r w:rsidR="00F239C7">
        <w:t>Before use</w:t>
      </w:r>
      <w:r w:rsidR="00084EA0">
        <w:t xml:space="preserve">, </w:t>
      </w:r>
      <w:r w:rsidR="00330A6B">
        <w:t>t</w:t>
      </w:r>
      <w:r w:rsidR="006A3F8B">
        <w:t xml:space="preserve">he </w:t>
      </w:r>
      <w:r w:rsidR="00823655">
        <w:t>Te</w:t>
      </w:r>
      <w:r w:rsidR="00A70892">
        <w:t>flon</w:t>
      </w:r>
      <w:r w:rsidR="006A3F8B">
        <w:t xml:space="preserve"> digestion vessels were </w:t>
      </w:r>
      <w:r w:rsidR="005C4C82">
        <w:t xml:space="preserve">soaked </w:t>
      </w:r>
      <w:r w:rsidR="00B56FCB">
        <w:t xml:space="preserve">in </w:t>
      </w:r>
      <w:r w:rsidR="00FC5F08">
        <w:t xml:space="preserve">nitric solution for 24h and then rinsed </w:t>
      </w:r>
      <w:r w:rsidR="00C9349F">
        <w:t>with</w:t>
      </w:r>
      <w:r w:rsidR="00E41A70">
        <w:t xml:space="preserve"> </w:t>
      </w:r>
      <w:r w:rsidR="00C9349F">
        <w:t>deionized water</w:t>
      </w:r>
      <w:r w:rsidR="00CE4045">
        <w:t xml:space="preserve"> for three times</w:t>
      </w:r>
      <w:r w:rsidR="00F239C7">
        <w:t xml:space="preserve">, </w:t>
      </w:r>
      <w:proofErr w:type="gramStart"/>
      <w:r w:rsidR="00F239C7">
        <w:t>thus</w:t>
      </w:r>
      <w:proofErr w:type="gramEnd"/>
      <w:r w:rsidR="00F239C7">
        <w:t xml:space="preserve"> to</w:t>
      </w:r>
      <w:r w:rsidR="00D14BED">
        <w:t xml:space="preserve"> avoid cross contamination</w:t>
      </w:r>
      <w:r w:rsidR="007B5B18">
        <w:t xml:space="preserve">. </w:t>
      </w:r>
      <w:r w:rsidR="007E5E08">
        <w:t xml:space="preserve">For pre-digestion </w:t>
      </w:r>
      <w:r w:rsidR="0009351D">
        <w:t>procedure,</w:t>
      </w:r>
      <w:r w:rsidR="007E5E08">
        <w:t xml:space="preserve"> </w:t>
      </w:r>
      <w:r w:rsidR="00F164EA">
        <w:t>0.5 g</w:t>
      </w:r>
      <w:r w:rsidR="008173C7">
        <w:t xml:space="preserve"> of rice </w:t>
      </w:r>
      <w:r w:rsidR="006B3CCF">
        <w:rPr>
          <w:rFonts w:hint="eastAsia"/>
        </w:rPr>
        <w:t>grains</w:t>
      </w:r>
      <w:r w:rsidR="00BD2ED7">
        <w:t xml:space="preserve"> was </w:t>
      </w:r>
      <w:r w:rsidR="006B3CCF">
        <w:t xml:space="preserve">directly </w:t>
      </w:r>
      <w:r w:rsidR="00612397">
        <w:t>digested</w:t>
      </w:r>
      <w:r w:rsidR="00A30EA3">
        <w:t xml:space="preserve"> </w:t>
      </w:r>
      <w:ins w:id="282" w:author="Xu, Jason" w:date="2020-03-09T15:01:00Z">
        <w:r w:rsidR="00424B00">
          <w:t>using 6</w:t>
        </w:r>
        <w:r w:rsidR="00424B00">
          <w:rPr>
            <w:rFonts w:hint="eastAsia"/>
          </w:rPr>
          <w:t>m</w:t>
        </w:r>
        <w:r w:rsidR="00424B00">
          <w:t>L of nitric acid</w:t>
        </w:r>
        <w:r w:rsidR="00460E51">
          <w:t xml:space="preserve"> in a </w:t>
        </w:r>
      </w:ins>
      <w:ins w:id="283" w:author="Xu, Jason" w:date="2020-03-09T15:02:00Z">
        <w:r w:rsidR="00460E51">
          <w:t>digestion vessel</w:t>
        </w:r>
      </w:ins>
      <w:ins w:id="284" w:author="Xu, Jason" w:date="2020-03-09T15:01:00Z">
        <w:r w:rsidR="00460E51">
          <w:t>, in duplicate.</w:t>
        </w:r>
      </w:ins>
      <w:ins w:id="285" w:author="Xu, Jason" w:date="2020-03-09T15:12:00Z">
        <w:r w:rsidR="007A15A1">
          <w:t xml:space="preserve"> </w:t>
        </w:r>
      </w:ins>
      <w:ins w:id="286" w:author="Xu, Jason" w:date="2020-03-09T15:02:00Z">
        <w:r w:rsidR="001548C0">
          <w:t>The vessel was</w:t>
        </w:r>
      </w:ins>
      <w:ins w:id="287" w:author="Xu, Jason" w:date="2020-03-09T15:01:00Z">
        <w:r w:rsidR="00424B00">
          <w:t xml:space="preserve"> </w:t>
        </w:r>
      </w:ins>
      <w:ins w:id="288" w:author="Xu, Jason" w:date="2020-03-09T15:02:00Z">
        <w:r w:rsidR="001548C0">
          <w:t>place</w:t>
        </w:r>
      </w:ins>
      <w:ins w:id="289" w:author="Xu, Jason" w:date="2020-03-09T15:12:00Z">
        <w:r w:rsidR="007A15A1">
          <w:t>d</w:t>
        </w:r>
      </w:ins>
      <w:ins w:id="290" w:author="Xu, Jason" w:date="2020-03-09T15:02:00Z">
        <w:r w:rsidR="001548C0">
          <w:t xml:space="preserve"> </w:t>
        </w:r>
        <w:r w:rsidR="007A4A45">
          <w:t xml:space="preserve">in a fume hood overnight and then </w:t>
        </w:r>
      </w:ins>
      <w:ins w:id="291" w:author="Xu, Jason" w:date="2020-03-09T15:03:00Z">
        <w:r w:rsidR="007A4A45">
          <w:t xml:space="preserve">transferred to the microwave oven </w:t>
        </w:r>
      </w:ins>
      <w:r w:rsidR="00D40089">
        <w:t>(</w:t>
      </w:r>
      <w:r w:rsidR="00D40089" w:rsidRPr="00172A08">
        <w:t xml:space="preserve">Anton </w:t>
      </w:r>
      <w:proofErr w:type="spellStart"/>
      <w:r w:rsidR="00D40089" w:rsidRPr="00172A08">
        <w:t>Paar</w:t>
      </w:r>
      <w:proofErr w:type="spellEnd"/>
      <w:r w:rsidR="00D40089" w:rsidRPr="00172A08">
        <w:t xml:space="preserve">, </w:t>
      </w:r>
      <w:r w:rsidR="00172A08" w:rsidRPr="00172A08">
        <w:t>Austria</w:t>
      </w:r>
      <w:r w:rsidR="00D40089">
        <w:t>)</w:t>
      </w:r>
      <w:r w:rsidR="00A70D0E">
        <w:t xml:space="preserve">. The digestion </w:t>
      </w:r>
      <w:r w:rsidR="00205D7D">
        <w:t xml:space="preserve">temperature </w:t>
      </w:r>
      <w:ins w:id="292" w:author="Xu, Jason" w:date="2020-03-09T15:04:00Z">
        <w:r w:rsidR="009E217B">
          <w:t>of</w:t>
        </w:r>
      </w:ins>
      <w:ins w:id="293" w:author="Xu, Jason" w:date="2020-03-09T15:05:00Z">
        <w:r w:rsidR="009E217B">
          <w:t xml:space="preserve"> 180 </w:t>
        </w:r>
        <w:r w:rsidR="009E217B" w:rsidRPr="00442F43">
          <w:t>°</w:t>
        </w:r>
        <w:r w:rsidR="009E217B">
          <w:t>C</w:t>
        </w:r>
      </w:ins>
      <w:ins w:id="294" w:author="Xu, Jason" w:date="2020-03-09T15:04:00Z">
        <w:r w:rsidR="009E217B">
          <w:t xml:space="preserve"> </w:t>
        </w:r>
      </w:ins>
      <w:ins w:id="295" w:author="Xu, Jason" w:date="2020-03-09T15:05:00Z">
        <w:r w:rsidR="009E217B">
          <w:t xml:space="preserve">was </w:t>
        </w:r>
      </w:ins>
      <w:r w:rsidR="001D7F52">
        <w:t>gradually reach</w:t>
      </w:r>
      <w:ins w:id="296" w:author="Xu, Jason" w:date="2020-03-09T15:04:00Z">
        <w:r w:rsidR="00D01CEF">
          <w:t>ed</w:t>
        </w:r>
      </w:ins>
      <w:r w:rsidR="001D7F52">
        <w:t xml:space="preserve"> </w:t>
      </w:r>
      <w:r w:rsidR="00852FE9">
        <w:t xml:space="preserve">in 15 min, and </w:t>
      </w:r>
      <w:ins w:id="297" w:author="Xu, Jason" w:date="2020-03-09T15:05:00Z">
        <w:r w:rsidR="00A75633">
          <w:t>held</w:t>
        </w:r>
      </w:ins>
      <w:r w:rsidR="00852FE9">
        <w:t xml:space="preserve"> for </w:t>
      </w:r>
      <w:r w:rsidR="001D1638">
        <w:t>20</w:t>
      </w:r>
      <w:r w:rsidR="00A52876">
        <w:t xml:space="preserve"> </w:t>
      </w:r>
      <w:r w:rsidR="001D1638">
        <w:t>min.</w:t>
      </w:r>
      <w:r w:rsidR="006518E0">
        <w:t xml:space="preserve"> </w:t>
      </w:r>
      <w:r w:rsidR="008676C3">
        <w:t>Following the digestion, a</w:t>
      </w:r>
      <w:r w:rsidR="005D430F">
        <w:t xml:space="preserve">ll solutions </w:t>
      </w:r>
      <w:r w:rsidR="001B7F6A">
        <w:t xml:space="preserve">were cooled </w:t>
      </w:r>
      <w:r w:rsidR="00E1407B">
        <w:t>to</w:t>
      </w:r>
      <w:r w:rsidR="001B7F6A">
        <w:t xml:space="preserve"> room temperature</w:t>
      </w:r>
      <w:r w:rsidR="002F6548">
        <w:t xml:space="preserve"> and</w:t>
      </w:r>
      <w:r w:rsidR="008E7084">
        <w:t xml:space="preserve"> </w:t>
      </w:r>
      <w:r w:rsidR="00B04A1D">
        <w:t xml:space="preserve">diluted </w:t>
      </w:r>
      <w:r w:rsidR="00EE07C3">
        <w:t>to</w:t>
      </w:r>
      <w:r w:rsidR="002F6548">
        <w:t xml:space="preserve"> </w:t>
      </w:r>
      <w:r w:rsidR="002F6548" w:rsidRPr="001F3783">
        <w:t>50mL</w:t>
      </w:r>
      <w:r w:rsidR="00E1407B">
        <w:t xml:space="preserve">, with </w:t>
      </w:r>
      <w:proofErr w:type="spellStart"/>
      <w:r w:rsidR="00E1407B">
        <w:t>dionized</w:t>
      </w:r>
      <w:proofErr w:type="spellEnd"/>
      <w:r w:rsidR="00E1407B">
        <w:t xml:space="preserve"> water, </w:t>
      </w:r>
      <w:proofErr w:type="gramStart"/>
      <w:r w:rsidR="00E1407B">
        <w:t xml:space="preserve">in </w:t>
      </w:r>
      <w:r w:rsidR="00EE07C3" w:rsidRPr="001F3783">
        <w:t xml:space="preserve"> metal</w:t>
      </w:r>
      <w:proofErr w:type="gramEnd"/>
      <w:r w:rsidR="00EE07C3" w:rsidRPr="001F3783">
        <w:t>-free plastic tubes</w:t>
      </w:r>
      <w:r w:rsidR="00B04A1D" w:rsidRPr="001F3783">
        <w:t xml:space="preserve">. </w:t>
      </w:r>
    </w:p>
    <w:p w14:paraId="48FA04E2" w14:textId="77777777" w:rsidR="00442F43" w:rsidRPr="00B82F68" w:rsidRDefault="00442F43" w:rsidP="003A560B">
      <w:pPr>
        <w:ind w:rightChars="100" w:right="220"/>
        <w:jc w:val="both"/>
      </w:pPr>
    </w:p>
    <w:p w14:paraId="48E7B518" w14:textId="60FE2D80" w:rsidR="009E3A59" w:rsidRDefault="0015375A" w:rsidP="00F90E2A">
      <w:pPr>
        <w:jc w:val="both"/>
        <w:rPr>
          <w:ins w:id="298" w:author="Xu, Jason" w:date="2020-02-11T09:39:00Z"/>
        </w:rPr>
      </w:pPr>
      <w:r>
        <w:rPr>
          <w:rFonts w:hint="eastAsia"/>
        </w:rPr>
        <w:t>A</w:t>
      </w:r>
      <w:r>
        <w:t xml:space="preserve">n 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285418">
        <w:t xml:space="preserve"> was utilized </w:t>
      </w:r>
      <w:r w:rsidR="00395F29">
        <w:t xml:space="preserve">for multi-elemental profiling. 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BE5474">
        <w:t>published method</w:t>
      </w:r>
      <w:r w:rsidR="00F46157" w:rsidRPr="004B5336">
        <w:fldChar w:fldCharType="begin" w:fldLock="1"/>
      </w:r>
      <w:r w:rsidR="00DB0D7A">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18&lt;/sup&gt;","plainTextFormattedCitation":"18","previouslyFormattedCitation":"&lt;sup&gt;18&lt;/sup&gt;"},"properties":{"noteIndex":0},"schema":"https://github.com/citation-style-language/schema/raw/master/csl-citation.json"}</w:instrText>
      </w:r>
      <w:r w:rsidR="00F46157" w:rsidRPr="004B5336">
        <w:fldChar w:fldCharType="separate"/>
      </w:r>
      <w:r w:rsidR="003517CA" w:rsidRPr="003517CA">
        <w:rPr>
          <w:noProof/>
          <w:vertAlign w:val="superscript"/>
        </w:rPr>
        <w:t>18</w:t>
      </w:r>
      <w:r w:rsidR="00F46157" w:rsidRPr="004B5336">
        <w:fldChar w:fldCharType="end"/>
      </w:r>
      <w:r w:rsidR="001D1CD2">
        <w:t xml:space="preserve"> </w:t>
      </w:r>
      <w:r w:rsidR="001D1CD2">
        <w:rPr>
          <w:rFonts w:hint="eastAsia"/>
        </w:rPr>
        <w:t>with</w:t>
      </w:r>
      <w:r w:rsidR="001D1CD2">
        <w:t xml:space="preserve"> </w:t>
      </w:r>
      <w:r w:rsidR="00BE5474">
        <w:t>some</w:t>
      </w:r>
      <w:r w:rsidR="00434350">
        <w:t xml:space="preserve"> </w:t>
      </w:r>
      <w:r w:rsidR="001D1CD2">
        <w:rPr>
          <w:rFonts w:hint="eastAsia"/>
        </w:rPr>
        <w:t>modifications</w:t>
      </w:r>
      <w:r w:rsidR="00963A54">
        <w:t>:</w:t>
      </w:r>
      <w:ins w:id="299" w:author="Xu, Jason" w:date="2020-03-09T15:25:00Z">
        <w:r w:rsidR="00434350">
          <w:t xml:space="preserve"> </w:t>
        </w:r>
      </w:ins>
      <w:r w:rsidR="00A54A32" w:rsidRPr="00AC32F9">
        <w:t>radio frequency</w:t>
      </w:r>
      <w:r w:rsidR="00A54A32" w:rsidRPr="00A54A32" w:rsidDel="00A54A32">
        <w:t xml:space="preserve"> </w:t>
      </w:r>
      <w:r w:rsidR="001A1902" w:rsidRPr="00A54A32">
        <w:t>power</w:t>
      </w:r>
      <w:r w:rsidR="001A1902" w:rsidRPr="001A06F1">
        <w:t xml:space="preserve"> </w:t>
      </w:r>
      <w:r w:rsidR="00C130AC" w:rsidRPr="001A06F1">
        <w:t xml:space="preserve">of </w:t>
      </w:r>
      <w:r w:rsidR="00780870" w:rsidRPr="001A06F1">
        <w:rPr>
          <w:rFonts w:hint="eastAsia"/>
        </w:rPr>
        <w:t>1550</w:t>
      </w:r>
      <w:r w:rsidR="00780870" w:rsidRPr="001A06F1">
        <w:t xml:space="preserve"> </w:t>
      </w:r>
      <w:r w:rsidR="00C130AC" w:rsidRPr="001A06F1">
        <w:t xml:space="preserve">W, </w:t>
      </w:r>
      <w:r w:rsidR="00963A54" w:rsidRPr="00DE027D">
        <w:t>radio frequency</w:t>
      </w:r>
      <w:r w:rsidR="00C130AC" w:rsidRPr="001A06F1">
        <w:t xml:space="preserve"> matching of </w:t>
      </w:r>
      <w:r w:rsidR="00780870" w:rsidRPr="001A06F1">
        <w:rPr>
          <w:rFonts w:hint="eastAsia"/>
        </w:rPr>
        <w:t>1.85</w:t>
      </w:r>
      <w:r w:rsidR="009E181A" w:rsidRPr="001A06F1">
        <w:t xml:space="preserve"> </w:t>
      </w:r>
      <w:r w:rsidR="00C130AC" w:rsidRPr="001A06F1">
        <w:t>V</w:t>
      </w:r>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96EE6">
        <w:t xml:space="preserve">. </w:t>
      </w:r>
      <w:r w:rsidR="00BE5474">
        <w:t>T</w:t>
      </w:r>
      <w:r w:rsidR="00030D97" w:rsidRPr="004B5336">
        <w:t>he concentration</w:t>
      </w:r>
      <w:r w:rsidR="00030D97">
        <w:t>s</w:t>
      </w:r>
      <w:r w:rsidR="00030D97" w:rsidRPr="004B5336">
        <w:t xml:space="preserve"> of 30 elements (</w:t>
      </w:r>
      <w:r w:rsidR="00030D97" w:rsidRPr="00C474D8">
        <w:rPr>
          <w:vertAlign w:val="superscript"/>
        </w:rPr>
        <w:t>10</w:t>
      </w:r>
      <w:r w:rsidR="00030D97" w:rsidRPr="004B5336">
        <w:t xml:space="preserve">B, </w:t>
      </w:r>
      <w:r w:rsidR="00030D97" w:rsidRPr="00C474D8">
        <w:rPr>
          <w:vertAlign w:val="superscript"/>
        </w:rPr>
        <w:t>23</w:t>
      </w:r>
      <w:r w:rsidR="00030D97" w:rsidRPr="004B5336">
        <w:t xml:space="preserve">Na, </w:t>
      </w:r>
      <w:r w:rsidR="00030D97" w:rsidRPr="00C474D8">
        <w:rPr>
          <w:vertAlign w:val="superscript"/>
        </w:rPr>
        <w:t>24</w:t>
      </w:r>
      <w:r w:rsidR="00030D97" w:rsidRPr="004B5336">
        <w:t xml:space="preserve">Mg, </w:t>
      </w:r>
      <w:r w:rsidR="00030D97" w:rsidRPr="00C474D8">
        <w:rPr>
          <w:vertAlign w:val="superscript"/>
        </w:rPr>
        <w:t>27</w:t>
      </w:r>
      <w:r w:rsidR="00030D97" w:rsidRPr="004B5336">
        <w:t xml:space="preserve">Al, </w:t>
      </w:r>
      <w:r w:rsidR="00030D97" w:rsidRPr="00C474D8">
        <w:rPr>
          <w:vertAlign w:val="superscript"/>
        </w:rPr>
        <w:t>39</w:t>
      </w:r>
      <w:r w:rsidR="00030D97" w:rsidRPr="004B5336">
        <w:t xml:space="preserve">K, </w:t>
      </w:r>
      <w:r w:rsidR="00030D97" w:rsidRPr="00C474D8">
        <w:rPr>
          <w:vertAlign w:val="superscript"/>
        </w:rPr>
        <w:t>43</w:t>
      </w:r>
      <w:r w:rsidR="00030D97" w:rsidRPr="004B5336">
        <w:t xml:space="preserve">Ca, </w:t>
      </w:r>
      <w:r w:rsidR="00030D97" w:rsidRPr="00C474D8">
        <w:rPr>
          <w:vertAlign w:val="superscript"/>
        </w:rPr>
        <w:t>45</w:t>
      </w:r>
      <w:r w:rsidR="00030D97" w:rsidRPr="004B5336">
        <w:t xml:space="preserve">Sc, </w:t>
      </w:r>
      <w:r w:rsidR="00030D97" w:rsidRPr="00C474D8">
        <w:rPr>
          <w:vertAlign w:val="superscript"/>
        </w:rPr>
        <w:t>48</w:t>
      </w:r>
      <w:r w:rsidR="00030D97" w:rsidRPr="004B5336">
        <w:t xml:space="preserve">Ti, </w:t>
      </w:r>
      <w:r w:rsidR="00030D97" w:rsidRPr="00C474D8">
        <w:rPr>
          <w:vertAlign w:val="superscript"/>
        </w:rPr>
        <w:t>51</w:t>
      </w:r>
      <w:r w:rsidR="00030D97" w:rsidRPr="004B5336">
        <w:t xml:space="preserve">V, </w:t>
      </w:r>
      <w:r w:rsidR="00030D97" w:rsidRPr="00C474D8">
        <w:rPr>
          <w:vertAlign w:val="superscript"/>
        </w:rPr>
        <w:t>52</w:t>
      </w:r>
      <w:r w:rsidR="00030D97" w:rsidRPr="004B5336">
        <w:t xml:space="preserve">Cr, </w:t>
      </w:r>
      <w:r w:rsidR="00030D97" w:rsidRPr="00C474D8">
        <w:rPr>
          <w:vertAlign w:val="superscript"/>
        </w:rPr>
        <w:t>55</w:t>
      </w:r>
      <w:r w:rsidR="00030D97" w:rsidRPr="004B5336">
        <w:t xml:space="preserve">Mn, </w:t>
      </w:r>
      <w:r w:rsidR="00030D97" w:rsidRPr="00C474D8">
        <w:rPr>
          <w:vertAlign w:val="superscript"/>
        </w:rPr>
        <w:t>56</w:t>
      </w:r>
      <w:r w:rsidR="00030D97" w:rsidRPr="004B5336">
        <w:t xml:space="preserve">Fe, </w:t>
      </w:r>
      <w:r w:rsidR="00030D97" w:rsidRPr="00C474D8">
        <w:rPr>
          <w:vertAlign w:val="superscript"/>
        </w:rPr>
        <w:t>59</w:t>
      </w:r>
      <w:r w:rsidR="00030D97" w:rsidRPr="004B5336">
        <w:t xml:space="preserve">Co, </w:t>
      </w:r>
      <w:r w:rsidR="00030D97" w:rsidRPr="00C474D8">
        <w:rPr>
          <w:vertAlign w:val="superscript"/>
        </w:rPr>
        <w:t>60</w:t>
      </w:r>
      <w:r w:rsidR="00030D97" w:rsidRPr="004B5336">
        <w:t xml:space="preserve">Ni, </w:t>
      </w:r>
      <w:r w:rsidR="00030D97" w:rsidRPr="00C474D8">
        <w:rPr>
          <w:vertAlign w:val="superscript"/>
        </w:rPr>
        <w:t>65</w:t>
      </w:r>
      <w:r w:rsidR="00030D97" w:rsidRPr="004B5336">
        <w:t xml:space="preserve">Cu, </w:t>
      </w:r>
      <w:r w:rsidR="00030D97" w:rsidRPr="00C474D8">
        <w:rPr>
          <w:vertAlign w:val="superscript"/>
        </w:rPr>
        <w:t>66</w:t>
      </w:r>
      <w:r w:rsidR="00030D97" w:rsidRPr="004B5336">
        <w:t xml:space="preserve">Zn, </w:t>
      </w:r>
      <w:r w:rsidR="00030D97" w:rsidRPr="00C474D8">
        <w:rPr>
          <w:vertAlign w:val="superscript"/>
        </w:rPr>
        <w:t>70</w:t>
      </w:r>
      <w:r w:rsidR="00030D97" w:rsidRPr="004B5336">
        <w:t xml:space="preserve">Ga, </w:t>
      </w:r>
      <w:r w:rsidR="00030D97" w:rsidRPr="00C474D8">
        <w:rPr>
          <w:vertAlign w:val="superscript"/>
        </w:rPr>
        <w:t>73</w:t>
      </w:r>
      <w:r w:rsidR="00030D97" w:rsidRPr="004B5336">
        <w:t xml:space="preserve">Ge, </w:t>
      </w:r>
      <w:r w:rsidR="00030D97" w:rsidRPr="00C474D8">
        <w:rPr>
          <w:vertAlign w:val="superscript"/>
        </w:rPr>
        <w:t>75</w:t>
      </w:r>
      <w:r w:rsidR="00030D97" w:rsidRPr="004B5336">
        <w:t xml:space="preserve">As, </w:t>
      </w:r>
      <w:r w:rsidR="00030D97" w:rsidRPr="00C474D8">
        <w:rPr>
          <w:vertAlign w:val="superscript"/>
        </w:rPr>
        <w:t>78</w:t>
      </w:r>
      <w:r w:rsidR="00030D97" w:rsidRPr="004B5336">
        <w:t xml:space="preserve">Se, </w:t>
      </w:r>
      <w:r w:rsidR="00030D97" w:rsidRPr="00C474D8">
        <w:rPr>
          <w:vertAlign w:val="superscript"/>
        </w:rPr>
        <w:t>85</w:t>
      </w:r>
      <w:r w:rsidR="00030D97" w:rsidRPr="004B5336">
        <w:t xml:space="preserve">Rb, </w:t>
      </w:r>
      <w:r w:rsidR="00030D97" w:rsidRPr="00C474D8">
        <w:rPr>
          <w:vertAlign w:val="superscript"/>
        </w:rPr>
        <w:t>86</w:t>
      </w:r>
      <w:r w:rsidR="00030D97" w:rsidRPr="004B5336">
        <w:t xml:space="preserve">Sr, </w:t>
      </w:r>
      <w:r w:rsidR="00030D97" w:rsidRPr="00C474D8">
        <w:rPr>
          <w:vertAlign w:val="superscript"/>
        </w:rPr>
        <w:t>93</w:t>
      </w:r>
      <w:r w:rsidR="00030D97" w:rsidRPr="004B5336">
        <w:t xml:space="preserve">Nb, </w:t>
      </w:r>
      <w:r w:rsidR="00030D97" w:rsidRPr="00C474D8">
        <w:rPr>
          <w:vertAlign w:val="superscript"/>
        </w:rPr>
        <w:t>98</w:t>
      </w:r>
      <w:r w:rsidR="00030D97" w:rsidRPr="004B5336">
        <w:t xml:space="preserve">Mo, </w:t>
      </w:r>
      <w:r w:rsidR="00030D97" w:rsidRPr="00C474D8">
        <w:rPr>
          <w:vertAlign w:val="superscript"/>
        </w:rPr>
        <w:t>107</w:t>
      </w:r>
      <w:r w:rsidR="00030D97" w:rsidRPr="004B5336">
        <w:t xml:space="preserve">Ag, </w:t>
      </w:r>
      <w:r w:rsidR="00030D97" w:rsidRPr="00C474D8">
        <w:rPr>
          <w:vertAlign w:val="superscript"/>
        </w:rPr>
        <w:t>114</w:t>
      </w:r>
      <w:r w:rsidR="00030D97" w:rsidRPr="004B5336">
        <w:t xml:space="preserve">Cd, </w:t>
      </w:r>
      <w:r w:rsidR="00030D97" w:rsidRPr="00C474D8">
        <w:rPr>
          <w:vertAlign w:val="superscript"/>
        </w:rPr>
        <w:t>133</w:t>
      </w:r>
      <w:r w:rsidR="00030D97" w:rsidRPr="004B5336">
        <w:t xml:space="preserve">Cs, </w:t>
      </w:r>
      <w:r w:rsidR="00030D97" w:rsidRPr="00C474D8">
        <w:rPr>
          <w:vertAlign w:val="superscript"/>
        </w:rPr>
        <w:t>138</w:t>
      </w:r>
      <w:r w:rsidR="00030D97" w:rsidRPr="004B5336">
        <w:t xml:space="preserve">Ba, </w:t>
      </w:r>
      <w:r w:rsidR="00030D97" w:rsidRPr="00C474D8">
        <w:rPr>
          <w:vertAlign w:val="superscript"/>
        </w:rPr>
        <w:t>201</w:t>
      </w:r>
      <w:r w:rsidR="00030D97" w:rsidRPr="004B5336">
        <w:t xml:space="preserve">Hg, </w:t>
      </w:r>
      <w:r w:rsidR="00030D97" w:rsidRPr="00C474D8">
        <w:rPr>
          <w:vertAlign w:val="superscript"/>
        </w:rPr>
        <w:t>208</w:t>
      </w:r>
      <w:r w:rsidR="00030D97" w:rsidRPr="004B5336">
        <w:t>Pb)</w:t>
      </w:r>
      <w:r w:rsidR="00030D97">
        <w:t xml:space="preserve"> </w:t>
      </w:r>
      <w:r w:rsidR="00BE5474">
        <w:t>were measured</w:t>
      </w:r>
      <w:r w:rsidR="00030D97" w:rsidRPr="004B5336">
        <w:t xml:space="preserve">. The internal standard solution of </w:t>
      </w:r>
      <w:r w:rsidR="00030D97" w:rsidRPr="00C474D8">
        <w:rPr>
          <w:vertAlign w:val="superscript"/>
        </w:rPr>
        <w:t>103</w:t>
      </w:r>
      <w:r w:rsidR="00030D97" w:rsidRPr="004B5336">
        <w:t xml:space="preserve">Rh </w:t>
      </w:r>
      <w:r w:rsidR="003B03AA">
        <w:t xml:space="preserve">and </w:t>
      </w:r>
      <w:ins w:id="300" w:author="Xu, Jason" w:date="2020-03-09T15:26:00Z">
        <w:r w:rsidR="00434350">
          <w:t>SRM</w:t>
        </w:r>
      </w:ins>
      <w:r w:rsidR="00030D97">
        <w:t xml:space="preserve"> </w:t>
      </w:r>
      <w:r w:rsidR="00030D97" w:rsidRPr="006E0B82">
        <w:rPr>
          <w:rFonts w:hint="eastAsia"/>
        </w:rPr>
        <w:t>w</w:t>
      </w:r>
      <w:r w:rsidR="00030D97" w:rsidRPr="006E0B82">
        <w:t>as used to verify the</w:t>
      </w:r>
      <w:ins w:id="301" w:author="Xu, Jason" w:date="2020-03-09T15:26:00Z">
        <w:r w:rsidR="00434350">
          <w:t xml:space="preserve"> stability </w:t>
        </w:r>
        <w:proofErr w:type="gramStart"/>
        <w:r w:rsidR="00434350">
          <w:t xml:space="preserve">and </w:t>
        </w:r>
      </w:ins>
      <w:r w:rsidR="00030D97" w:rsidRPr="006E0B82">
        <w:t xml:space="preserve"> accuracy</w:t>
      </w:r>
      <w:proofErr w:type="gramEnd"/>
      <w:r w:rsidR="00030D97">
        <w:t xml:space="preserve"> </w:t>
      </w:r>
      <w:r w:rsidR="00030D97" w:rsidRPr="006E0B82">
        <w:t>of the analy</w:t>
      </w:r>
      <w:ins w:id="302" w:author="Xu, Jason" w:date="2020-03-09T15:51:00Z">
        <w:r w:rsidR="006B4F73">
          <w:t xml:space="preserve">zing </w:t>
        </w:r>
      </w:ins>
      <w:r w:rsidR="00030D97" w:rsidRPr="006E0B82">
        <w:t>method</w:t>
      </w:r>
      <w:r w:rsidR="00030D97">
        <w:t xml:space="preserve">. </w:t>
      </w:r>
    </w:p>
    <w:p w14:paraId="6D9538B8" w14:textId="50B0E0D2" w:rsidR="005F2FCB" w:rsidRPr="00F90E2A" w:rsidRDefault="0015677D" w:rsidP="00F90E2A">
      <w:pPr>
        <w:jc w:val="both"/>
        <w:rPr>
          <w:i/>
          <w:iCs/>
        </w:rPr>
      </w:pPr>
      <w:r w:rsidRPr="00F90E2A">
        <w:rPr>
          <w:i/>
          <w:iCs/>
        </w:rPr>
        <w:t xml:space="preserve">Statistical analysis </w:t>
      </w:r>
    </w:p>
    <w:p w14:paraId="43BA628E" w14:textId="2A297680" w:rsidR="00B60385" w:rsidRDefault="001A00EC" w:rsidP="00381A0F">
      <w:pPr>
        <w:jc w:val="both"/>
      </w:pPr>
      <w:r w:rsidRPr="000F79B9">
        <w:t xml:space="preserve">One-way analysis of variance </w:t>
      </w:r>
      <w:r w:rsidR="00B10585" w:rsidRPr="000F79B9">
        <w:t>(</w:t>
      </w:r>
      <w:r w:rsidRPr="000F79B9">
        <w:t xml:space="preserve">ANOVA) </w:t>
      </w:r>
      <w:ins w:id="303" w:author="Xu, Jason" w:date="2020-03-10T10:53:00Z">
        <w:r w:rsidR="008A3C50">
          <w:t>coupled with Tukey</w:t>
        </w:r>
      </w:ins>
      <w:ins w:id="304" w:author="Xu, Jason" w:date="2020-03-10T10:56:00Z">
        <w:r w:rsidR="00FE52DD">
          <w:t>’s</w:t>
        </w:r>
      </w:ins>
      <w:ins w:id="305" w:author="Xu, Jason" w:date="2020-03-10T10:53:00Z">
        <w:r w:rsidR="008A3C50">
          <w:t xml:space="preserve"> </w:t>
        </w:r>
      </w:ins>
      <w:ins w:id="306" w:author="Xu, Jason" w:date="2020-03-10T10:54:00Z">
        <w:r w:rsidR="00473C41">
          <w:t>test</w:t>
        </w:r>
      </w:ins>
      <w:ins w:id="307" w:author="Xu, Jason" w:date="2020-03-10T11:03:00Z">
        <w:r w:rsidR="00F70FDB">
          <w:t xml:space="preserve"> </w:t>
        </w:r>
        <w:r w:rsidR="00F70FDB" w:rsidRPr="000F79B9">
          <w:t>(</w:t>
        </w:r>
        <w:r w:rsidR="00F70FDB" w:rsidRPr="002363B7">
          <w:rPr>
            <w:i/>
          </w:rPr>
          <w:t>p</w:t>
        </w:r>
        <w:r w:rsidR="00F70FDB" w:rsidRPr="000F79B9">
          <w:t xml:space="preserve"> </w:t>
        </w:r>
        <w:r w:rsidR="00F70FDB" w:rsidRPr="003A4A35">
          <w:rPr>
            <w:rFonts w:cstheme="minorHAnsi"/>
          </w:rPr>
          <w:t>≤</w:t>
        </w:r>
        <w:r w:rsidR="00F70FDB" w:rsidRPr="000F79B9">
          <w:t xml:space="preserve"> 0.05</w:t>
        </w:r>
        <w:proofErr w:type="gramStart"/>
        <w:r w:rsidR="00F70FDB" w:rsidRPr="000F79B9">
          <w:t>)</w:t>
        </w:r>
        <w:r w:rsidR="00F70FDB">
          <w:t xml:space="preserve"> </w:t>
        </w:r>
      </w:ins>
      <w:ins w:id="308" w:author="Xu, Jason" w:date="2020-03-10T10:54:00Z">
        <w:r w:rsidR="00473C41">
          <w:t xml:space="preserve"> </w:t>
        </w:r>
      </w:ins>
      <w:r w:rsidRPr="000F79B9">
        <w:t>was</w:t>
      </w:r>
      <w:proofErr w:type="gramEnd"/>
      <w:r w:rsidRPr="000F79B9">
        <w:t xml:space="preserve"> carried out</w:t>
      </w:r>
      <w:ins w:id="309" w:author="Xu, Jason" w:date="2020-03-10T10:56:00Z">
        <w:r w:rsidR="00FE52DD">
          <w:t xml:space="preserve"> on the original dataset</w:t>
        </w:r>
      </w:ins>
      <w:r w:rsidRPr="000F79B9">
        <w:t xml:space="preserve"> </w:t>
      </w:r>
      <w:ins w:id="310" w:author="Xu, Jason" w:date="2020-03-10T11:03:00Z">
        <w:r w:rsidR="00D92DC1">
          <w:t>for the comparison of element</w:t>
        </w:r>
        <w:r w:rsidR="00F70FDB">
          <w:t xml:space="preserve">s’ levels in six GI </w:t>
        </w:r>
        <w:proofErr w:type="spellStart"/>
        <w:r w:rsidR="00F70FDB">
          <w:t>rice</w:t>
        </w:r>
        <w:del w:id="311" w:author="fanzhou kong" w:date="2020-03-10T16:57:00Z">
          <w:r w:rsidR="00F70FDB" w:rsidDel="00E10D97">
            <w:delText>.</w:delText>
          </w:r>
        </w:del>
      </w:ins>
      <w:r w:rsidR="00971D02" w:rsidRPr="000F79B9">
        <w:t>.</w:t>
      </w:r>
      <w:r w:rsidR="00B82F68" w:rsidRPr="007825AF">
        <w:t>The</w:t>
      </w:r>
      <w:proofErr w:type="spellEnd"/>
      <w:r w:rsidR="00B82F68" w:rsidRPr="007825AF">
        <w:t xml:space="preserve"> dataset</w:t>
      </w:r>
      <w:r w:rsidR="00B82F68">
        <w:rPr>
          <w:color w:val="FF0000"/>
        </w:rPr>
        <w:t xml:space="preserve"> </w:t>
      </w:r>
      <w:r w:rsidR="004F6125">
        <w:t xml:space="preserve">was </w:t>
      </w:r>
      <w:ins w:id="312" w:author="Xu, Jason" w:date="2020-03-10T11:08:00Z">
        <w:r w:rsidR="00884DAF">
          <w:t xml:space="preserve">then </w:t>
        </w:r>
      </w:ins>
      <w:r w:rsidR="004F6125">
        <w:t xml:space="preserve">scaled by </w:t>
      </w:r>
      <w:r w:rsidR="004F6125" w:rsidRPr="00F15929">
        <w:t xml:space="preserve">taking logarithmic transformation </w:t>
      </w:r>
      <w:r w:rsidR="004F6125" w:rsidRPr="00F15929">
        <w:rPr>
          <w:rFonts w:hint="eastAsia"/>
        </w:rPr>
        <w:t>a</w:t>
      </w:r>
      <w:r w:rsidR="004F6125" w:rsidRPr="001B40DC">
        <w:t>nd subjected to unsupervised PCA</w:t>
      </w:r>
      <w:r w:rsidR="00DB0D7A">
        <w:t xml:space="preserve"> for initial visualization</w:t>
      </w:r>
      <w:r w:rsidR="004F6125" w:rsidRPr="00F15929">
        <w:t>.</w:t>
      </w:r>
      <w:r w:rsidR="00DB0D7A">
        <w:t xml:space="preserve"> </w:t>
      </w:r>
      <w:r w:rsidR="00DB0D7A" w:rsidRPr="00733E0F">
        <w:rPr>
          <w:rPrChange w:id="313" w:author="fanzhou kong" w:date="2020-03-11T11:38:00Z">
            <w:rPr/>
          </w:rPrChange>
        </w:rPr>
        <w:t>Two machine learning algorithms, RF and SVM were implemented to construct classifiers.</w:t>
      </w:r>
      <w:commentRangeStart w:id="314"/>
      <w:commentRangeStart w:id="315"/>
      <w:commentRangeEnd w:id="314"/>
      <w:commentRangeEnd w:id="315"/>
      <w:r w:rsidR="00DB0D7A" w:rsidRPr="00733E0F">
        <w:rPr>
          <w:rPrChange w:id="316" w:author="fanzhou kong" w:date="2020-03-11T11:38:00Z">
            <w:rPr/>
          </w:rPrChange>
        </w:rPr>
        <w:t xml:space="preserve"> </w:t>
      </w:r>
      <w:ins w:id="317" w:author="fanzhou kong" w:date="2020-03-11T11:32:00Z">
        <w:r w:rsidR="00CB7BD3" w:rsidRPr="00733E0F">
          <w:rPr>
            <w:rPrChange w:id="318" w:author="fanzhou kong" w:date="2020-03-11T11:38:00Z">
              <w:rPr>
                <w:highlight w:val="yellow"/>
              </w:rPr>
            </w:rPrChange>
          </w:rPr>
          <w:t xml:space="preserve"> </w:t>
        </w:r>
        <w:r w:rsidR="00CB7BD3" w:rsidRPr="00733E0F">
          <w:rPr>
            <w:rPrChange w:id="319" w:author="fanzhou kong" w:date="2020-03-11T11:38:00Z">
              <w:rPr/>
            </w:rPrChange>
          </w:rPr>
          <w:t>RF</w:t>
        </w:r>
        <w:r w:rsidR="00CB7BD3" w:rsidRPr="00F15929">
          <w:t xml:space="preserve"> was first introduced by Breiman</w:t>
        </w:r>
        <w:r w:rsidR="00CB7BD3" w:rsidRPr="00F15929">
          <w:fldChar w:fldCharType="begin" w:fldLock="1"/>
        </w:r>
        <w:r w:rsidR="00CB7BD3" w:rsidRPr="00D8423D">
          <w: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20&lt;/sup&gt;","plainTextFormattedCitation":"20","previouslyFormattedCitation":"&lt;sup&gt;20&lt;/sup&gt;"},"properties":{"noteIndex":0},"schema":"https://github.com/citation-style-language/schema/raw/master/csl-citation.json"}</w:instrText>
        </w:r>
        <w:r w:rsidR="00CB7BD3" w:rsidRPr="00F15929">
          <w:fldChar w:fldCharType="separate"/>
        </w:r>
        <w:r w:rsidR="00CB7BD3" w:rsidRPr="00F15929">
          <w:rPr>
            <w:noProof/>
            <w:vertAlign w:val="superscript"/>
          </w:rPr>
          <w:t>20</w:t>
        </w:r>
        <w:r w:rsidR="00CB7BD3" w:rsidRPr="00F15929">
          <w:fldChar w:fldCharType="end"/>
        </w:r>
        <w:r w:rsidR="00CB7BD3" w:rsidRPr="00F15929">
          <w:t xml:space="preserve"> and it is made of a</w:t>
        </w:r>
        <w:r w:rsidR="00733E0F">
          <w:t xml:space="preserve">n ensemble of </w:t>
        </w:r>
        <w:r w:rsidR="00CB7BD3" w:rsidRPr="00F15929">
          <w:t>decision trees, which are generated from original dataset using bootstrap partition</w:t>
        </w:r>
      </w:ins>
      <w:ins w:id="320" w:author="fanzhou kong" w:date="2020-03-11T11:47:00Z">
        <w:r w:rsidR="00F650BE">
          <w:t xml:space="preserve">; </w:t>
        </w:r>
      </w:ins>
      <w:ins w:id="321" w:author="fanzhou kong" w:date="2020-03-11T11:32:00Z">
        <w:r w:rsidR="00CB7BD3" w:rsidRPr="00F15929">
          <w:t>SVM makes classifications by projecting</w:t>
        </w:r>
        <w:r w:rsidR="00CB7BD3" w:rsidRPr="001B40DC">
          <w:t xml:space="preserve"> the input vectors into a high dimensional space, and</w:t>
        </w:r>
        <w:r w:rsidR="00CB7BD3" w:rsidRPr="00572C70">
          <w:t xml:space="preserve"> finding a hyperplane that could separate different </w:t>
        </w:r>
        <w:r w:rsidR="00CB7BD3" w:rsidRPr="00733E0F">
          <w:rPr>
            <w:rPrChange w:id="322" w:author="fanzhou kong" w:date="2020-03-11T11:38:00Z">
              <w:rPr/>
            </w:rPrChange>
          </w:rPr>
          <w:t>classes</w:t>
        </w:r>
        <w:r w:rsidR="00CB7BD3" w:rsidRPr="00733E0F">
          <w:rPr>
            <w:rPrChange w:id="323" w:author="fanzhou kong" w:date="2020-03-11T11:38:00Z">
              <w:rPr/>
            </w:rPrChange>
          </w:rPr>
          <w:fldChar w:fldCharType="begin" w:fldLock="1"/>
        </w:r>
        <w:r w:rsidR="00CB7BD3" w:rsidRPr="00733E0F">
          <w:rPr>
            <w:rPrChange w:id="324" w:author="fanzhou kong" w:date="2020-03-11T11:38:00Z">
              <w:rPr/>
            </w:rPrChange>
          </w:rPr>
          <w: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21&lt;/sup&gt;","plainTextFormattedCitation":"21","previouslyFormattedCitation":"&lt;sup&gt;21&lt;/sup&gt;"},"properties":{"noteIndex":0},"schema":"https://github.com/citation-style-language/schema/raw/master/csl-citation.json"}</w:instrText>
        </w:r>
        <w:r w:rsidR="00CB7BD3" w:rsidRPr="00733E0F">
          <w:rPr>
            <w:rPrChange w:id="325" w:author="fanzhou kong" w:date="2020-03-11T11:38:00Z">
              <w:rPr/>
            </w:rPrChange>
          </w:rPr>
          <w:fldChar w:fldCharType="separate"/>
        </w:r>
        <w:r w:rsidR="00CB7BD3" w:rsidRPr="00733E0F">
          <w:rPr>
            <w:noProof/>
            <w:vertAlign w:val="superscript"/>
            <w:rPrChange w:id="326" w:author="fanzhou kong" w:date="2020-03-11T11:38:00Z">
              <w:rPr>
                <w:noProof/>
                <w:vertAlign w:val="superscript"/>
              </w:rPr>
            </w:rPrChange>
          </w:rPr>
          <w:t>21</w:t>
        </w:r>
        <w:r w:rsidR="00CB7BD3" w:rsidRPr="00733E0F">
          <w:rPr>
            <w:rPrChange w:id="327" w:author="fanzhou kong" w:date="2020-03-11T11:38:00Z">
              <w:rPr/>
            </w:rPrChange>
          </w:rPr>
          <w:fldChar w:fldCharType="end"/>
        </w:r>
      </w:ins>
      <w:ins w:id="328" w:author="fanzhou kong" w:date="2020-03-11T11:47:00Z">
        <w:r w:rsidR="00F650BE">
          <w:t xml:space="preserve">. </w:t>
        </w:r>
      </w:ins>
      <w:r w:rsidR="00DB0D7A" w:rsidRPr="00733E0F">
        <w:rPr>
          <w:rPrChange w:id="329" w:author="fanzhou kong" w:date="2020-03-11T11:38:00Z">
            <w:rPr/>
          </w:rPrChange>
        </w:rPr>
        <w:t>For feature selection, ReliefF</w:t>
      </w:r>
      <w:r w:rsidR="00DB0D7A" w:rsidRPr="00733E0F">
        <w:rPr>
          <w:rPrChange w:id="330" w:author="fanzhou kong" w:date="2020-03-11T11:38:00Z">
            <w:rPr/>
          </w:rPrChange>
        </w:rPr>
        <w:fldChar w:fldCharType="begin" w:fldLock="1"/>
      </w:r>
      <w:r w:rsidR="00DB0D7A" w:rsidRPr="00733E0F">
        <w:rPr>
          <w:rPrChange w:id="331" w:author="fanzhou kong" w:date="2020-03-11T11:38:00Z">
            <w:rPr/>
          </w:rPrChange>
        </w:rPr>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Directions","type":"article-journal","volume":"18"},"uris":["http://www.mendeley.com/documents/?uuid=a80fa6be-4c89-4356-9afb-f40877e871bb"]},{"id":"ITEM-2","itemData":{"DOI":"https://doi.org/10.1016/j.jbi.2018.07.014","ISBN":"1532-0464","abstract":"Feature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Informatics","id":"ITEM-2","issued":{"date-parts":[["2018"]]},"page":"189-203","title":"Relief-based feature selection: Introduction and review","type":"article-journal","volume":"85"},"uris":["http://www.mendeley.com/documents/?uuid=7f92b580-e2b4-4e40-b46c-ed915eba9ad7"]}],"mendeley":{"formattedCitation":"&lt;sup&gt;19,20&lt;/sup&gt;","plainTextFormattedCitation":"19,20","previouslyFormattedCitation":"&lt;sup&gt;23,24&lt;/sup&gt;"},"properties":{"noteIndex":0},"schema":"https://github.com/citation-style-language/schema/raw/master/csl-citation.json"}</w:instrText>
      </w:r>
      <w:r w:rsidR="00DB0D7A" w:rsidRPr="00733E0F">
        <w:rPr>
          <w:rPrChange w:id="332" w:author="fanzhou kong" w:date="2020-03-11T11:38:00Z">
            <w:rPr/>
          </w:rPrChange>
        </w:rPr>
        <w:fldChar w:fldCharType="separate"/>
      </w:r>
      <w:r w:rsidR="00DB0D7A" w:rsidRPr="00733E0F">
        <w:rPr>
          <w:noProof/>
          <w:vertAlign w:val="superscript"/>
          <w:rPrChange w:id="333" w:author="fanzhou kong" w:date="2020-03-11T11:38:00Z">
            <w:rPr>
              <w:noProof/>
              <w:vertAlign w:val="superscript"/>
            </w:rPr>
          </w:rPrChange>
        </w:rPr>
        <w:t>19,20</w:t>
      </w:r>
      <w:r w:rsidR="00DB0D7A" w:rsidRPr="00733E0F">
        <w:rPr>
          <w:rPrChange w:id="334" w:author="fanzhou kong" w:date="2020-03-11T11:38:00Z">
            <w:rPr/>
          </w:rPrChange>
        </w:rPr>
        <w:fldChar w:fldCharType="end"/>
      </w:r>
      <w:r w:rsidR="00DB0D7A" w:rsidRPr="00733E0F">
        <w:rPr>
          <w:rPrChange w:id="335" w:author="fanzhou kong" w:date="2020-03-11T11:38:00Z">
            <w:rPr/>
          </w:rPrChange>
        </w:rPr>
        <w:t xml:space="preserve"> was utilized to determine how much each feature contributed to the overall classification</w:t>
      </w:r>
      <w:ins w:id="336" w:author="fanzhou kong" w:date="2020-03-11T11:48:00Z">
        <w:r w:rsidR="00F650BE" w:rsidRPr="00F650BE">
          <w:t xml:space="preserve"> </w:t>
        </w:r>
        <w:r w:rsidR="00F650BE">
          <w:t>by assigning relative importance to features basing on a calculated proxy statistic</w:t>
        </w:r>
        <w:r w:rsidR="00F650BE">
          <w:fldChar w:fldCharType="begin" w:fldLock="1"/>
        </w:r>
        <w:r w:rsidR="00F650BE">
          <w:instrText>ADDIN CSL_CITATION {"citationItems":[{"id":"ITEM-1","itemData":{"DOI":"https://doi.org/10.1016/j.jbi.2018.07.014","ISBN":"1532-0464","abstract":"Feature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Informatics","id":"ITEM-1","issued":{"date-parts":[["2018"]]},"page":"189-203","title":"Relief-based feature selection: Introduction and review","type":"article-journal","volume":"85"},"uris":["http://www.mendeley.com/documents/?uuid=7f92b580-e2b4-4e40-b46c-ed915eba9ad7"]}],"mendeley":{"formattedCitation":"&lt;sup&gt;25&lt;/sup&gt;","plainTextFormattedCitation":"25","previouslyFormattedCitation":"&lt;sup&gt;25&lt;/sup&gt;"},"properties":{"noteIndex":0},"schema":"https://github.com/citation-style-language/schema/raw/master/csl-citation.json"}</w:instrText>
        </w:r>
        <w:r w:rsidR="00F650BE">
          <w:fldChar w:fldCharType="separate"/>
        </w:r>
        <w:r w:rsidR="00F650BE" w:rsidRPr="00B421D9">
          <w:rPr>
            <w:noProof/>
            <w:vertAlign w:val="superscript"/>
          </w:rPr>
          <w:t>25</w:t>
        </w:r>
        <w:r w:rsidR="00F650BE">
          <w:fldChar w:fldCharType="end"/>
        </w:r>
      </w:ins>
      <w:r w:rsidR="00DB0D7A" w:rsidRPr="00733E0F">
        <w:rPr>
          <w:rPrChange w:id="337" w:author="fanzhou kong" w:date="2020-03-11T11:38:00Z">
            <w:rPr/>
          </w:rPrChange>
        </w:rPr>
        <w:t>.</w:t>
      </w:r>
      <w:r w:rsidR="00FD69AC">
        <w:t xml:space="preserve"> </w:t>
      </w:r>
      <w:r w:rsidR="00FE227B" w:rsidRPr="00D164C7">
        <w:t>Fig. 2</w:t>
      </w:r>
      <w:r w:rsidR="00DF4FDF">
        <w:t xml:space="preserve"> demonstrated </w:t>
      </w:r>
      <w:r w:rsidR="00FE227B" w:rsidRPr="00763AE6">
        <w:t xml:space="preserve">the </w:t>
      </w:r>
      <w:r w:rsidR="00FE227B">
        <w:t>workflow</w:t>
      </w:r>
      <w:r w:rsidR="00FE227B" w:rsidRPr="00763AE6">
        <w:t xml:space="preserve"> </w:t>
      </w:r>
      <w:r w:rsidR="00FE227B">
        <w:t>we</w:t>
      </w:r>
      <w:r w:rsidR="00B43599">
        <w:t xml:space="preserve"> </w:t>
      </w:r>
      <w:r w:rsidR="00FE227B">
        <w:t xml:space="preserve">used </w:t>
      </w:r>
      <w:r w:rsidR="00FE227B" w:rsidRPr="00763AE6">
        <w:t xml:space="preserve">for </w:t>
      </w:r>
      <w:r w:rsidR="00FE227B">
        <w:t>the training of classifiers and the validation of the classification models</w:t>
      </w:r>
      <w:r w:rsidR="00B43599">
        <w:t xml:space="preserve">: </w:t>
      </w:r>
    </w:p>
    <w:p w14:paraId="50BFA3EF" w14:textId="730661C3" w:rsidR="00B60385" w:rsidRDefault="00451F25" w:rsidP="00FF49F3">
      <w:pPr>
        <w:pStyle w:val="ListParagraph"/>
        <w:numPr>
          <w:ilvl w:val="3"/>
          <w:numId w:val="22"/>
        </w:numPr>
        <w:ind w:firstLineChars="0"/>
        <w:jc w:val="both"/>
      </w:pPr>
      <w:r>
        <w:t>T</w:t>
      </w:r>
      <w:r w:rsidR="003F0340">
        <w:t xml:space="preserve">he </w:t>
      </w:r>
      <w:r w:rsidR="00B43599">
        <w:t xml:space="preserve">entire scaled </w:t>
      </w:r>
      <w:r w:rsidR="003F0340">
        <w:t xml:space="preserve">dataset </w:t>
      </w:r>
      <w:r w:rsidR="00A30DC6">
        <w:t xml:space="preserve">generated from </w:t>
      </w:r>
      <w:r w:rsidR="003F0340" w:rsidRPr="00CB275C">
        <w:t xml:space="preserve">131 samples </w:t>
      </w:r>
      <w:r w:rsidR="003F0340">
        <w:t xml:space="preserve">was </w:t>
      </w:r>
      <w:ins w:id="338" w:author="fanzhou kong" w:date="2020-03-10T17:10:00Z">
        <w:r w:rsidR="008D4FC9">
          <w:t xml:space="preserve">randomly </w:t>
        </w:r>
      </w:ins>
      <w:proofErr w:type="spellStart"/>
      <w:r w:rsidR="003F0340">
        <w:t>splitted</w:t>
      </w:r>
      <w:proofErr w:type="spellEnd"/>
      <w:r w:rsidR="003F0340" w:rsidRPr="00CB275C">
        <w:t xml:space="preserve"> into </w:t>
      </w:r>
      <w:r w:rsidR="003F0340">
        <w:t xml:space="preserve">a </w:t>
      </w:r>
      <w:r w:rsidR="003F0340" w:rsidRPr="00CB275C">
        <w:t xml:space="preserve">training </w:t>
      </w:r>
      <w:r w:rsidR="003F0340" w:rsidRPr="007027A0">
        <w:t>set</w:t>
      </w:r>
      <w:r w:rsidR="003F0340">
        <w:t xml:space="preserve"> (n=104)</w:t>
      </w:r>
      <w:r w:rsidR="003F0340" w:rsidRPr="00CB275C">
        <w:t xml:space="preserve"> and</w:t>
      </w:r>
      <w:r w:rsidR="003F0340">
        <w:t xml:space="preserve"> a</w:t>
      </w:r>
      <w:r w:rsidR="003F0340" w:rsidRPr="00CB275C">
        <w:t xml:space="preserve"> testing set </w:t>
      </w:r>
      <w:r w:rsidR="003F0340">
        <w:t>(n=27)</w:t>
      </w:r>
      <w:r w:rsidR="003F0340" w:rsidRPr="00B95CEE">
        <w:t xml:space="preserve"> </w:t>
      </w:r>
      <w:r w:rsidR="003F0340" w:rsidRPr="007C7D51">
        <w:t>in a stratified fashion</w:t>
      </w:r>
      <w:r w:rsidR="003F0340">
        <w:t xml:space="preserve"> (80:20). </w:t>
      </w:r>
    </w:p>
    <w:p w14:paraId="02798C4D" w14:textId="23D550B7" w:rsidR="00255BD0" w:rsidRPr="00733E0F" w:rsidRDefault="003F0340" w:rsidP="007825AF">
      <w:pPr>
        <w:pStyle w:val="ListParagraph"/>
        <w:numPr>
          <w:ilvl w:val="3"/>
          <w:numId w:val="22"/>
        </w:numPr>
        <w:ind w:firstLineChars="0"/>
        <w:jc w:val="both"/>
        <w:rPr>
          <w:ins w:id="339" w:author="Xu, Jason" w:date="2020-03-09T16:04:00Z"/>
          <w:rPrChange w:id="340" w:author="fanzhou kong" w:date="2020-03-11T11:39:00Z">
            <w:rPr>
              <w:ins w:id="341" w:author="Xu, Jason" w:date="2020-03-09T16:04:00Z"/>
            </w:rPr>
          </w:rPrChange>
        </w:rPr>
      </w:pPr>
      <w:r w:rsidRPr="00763AE6">
        <w:lastRenderedPageBreak/>
        <w:t xml:space="preserve">The </w:t>
      </w:r>
      <w:proofErr w:type="spellStart"/>
      <w:r w:rsidR="0006244D" w:rsidRPr="00BA0445">
        <w:t>Relief</w:t>
      </w:r>
      <w:r w:rsidR="0006244D">
        <w:t>F</w:t>
      </w:r>
      <w:proofErr w:type="spellEnd"/>
      <w:r w:rsidR="00DB0D7A">
        <w:t xml:space="preserve"> </w:t>
      </w:r>
      <w:r w:rsidRPr="00763AE6">
        <w:t xml:space="preserve">algorithm was applied </w:t>
      </w:r>
      <w:r w:rsidR="00381A0F" w:rsidRPr="00763AE6">
        <w:t xml:space="preserve">only </w:t>
      </w:r>
      <w:r w:rsidR="00D1184B">
        <w:t>to</w:t>
      </w:r>
      <w:r w:rsidR="00D1184B" w:rsidRPr="00763AE6">
        <w:t xml:space="preserve"> </w:t>
      </w:r>
      <w:r w:rsidR="00381A0F" w:rsidRPr="00763AE6">
        <w:t>the training</w:t>
      </w:r>
      <w:del w:id="342" w:author="fanzhou kong" w:date="2020-03-11T11:31:00Z">
        <w:r w:rsidR="00381A0F" w:rsidRPr="00763AE6" w:rsidDel="00CB7BD3">
          <w:delText xml:space="preserve"> </w:delText>
        </w:r>
      </w:del>
      <w:ins w:id="343" w:author="fanzhou kong" w:date="2020-03-11T11:31:00Z">
        <w:r w:rsidR="00CB7BD3">
          <w:t xml:space="preserve"> set</w:t>
        </w:r>
      </w:ins>
      <w:del w:id="344" w:author="fanzhou kong" w:date="2020-03-11T11:31:00Z">
        <w:r w:rsidR="00381A0F" w:rsidRPr="001642AA" w:rsidDel="00CB7BD3">
          <w:rPr>
            <w:strike/>
            <w:rPrChange w:id="345" w:author="fanzhou kong" w:date="2020-03-10T17:14:00Z">
              <w:rPr/>
            </w:rPrChange>
          </w:rPr>
          <w:delText xml:space="preserve">set to avoid </w:delText>
        </w:r>
        <w:r w:rsidR="00502323" w:rsidRPr="001642AA" w:rsidDel="00CB7BD3">
          <w:rPr>
            <w:strike/>
            <w:rPrChange w:id="346" w:author="fanzhou kong" w:date="2020-03-10T17:14:00Z">
              <w:rPr/>
            </w:rPrChange>
          </w:rPr>
          <w:delText>selection bias</w:delText>
        </w:r>
      </w:del>
      <w:ins w:id="347" w:author="Xu, Jason" w:date="2020-03-09T16:51:00Z">
        <w:del w:id="348" w:author="fanzhou kong" w:date="2020-03-11T11:31:00Z">
          <w:r w:rsidR="00BD16E1" w:rsidRPr="001642AA" w:rsidDel="00CB7BD3">
            <w:rPr>
              <w:strike/>
              <w:rPrChange w:id="349" w:author="fanzhou kong" w:date="2020-03-10T17:14:00Z">
                <w:rPr/>
              </w:rPrChange>
            </w:rPr>
            <w:delText xml:space="preserve"> such as </w:delText>
          </w:r>
        </w:del>
      </w:ins>
      <w:del w:id="350" w:author="fanzhou kong" w:date="2020-03-11T11:31:00Z">
        <w:r w:rsidRPr="001642AA" w:rsidDel="00CB7BD3">
          <w:rPr>
            <w:strike/>
            <w:rPrChange w:id="351" w:author="fanzhou kong" w:date="2020-03-10T17:14:00Z">
              <w:rPr/>
            </w:rPrChange>
          </w:rPr>
          <w:delText>over-optimistic prediction</w:delText>
        </w:r>
        <w:r w:rsidRPr="001642AA" w:rsidDel="00CB7BD3">
          <w:rPr>
            <w:strike/>
            <w:rPrChange w:id="352" w:author="fanzhou kong" w:date="2020-03-10T17:14:00Z">
              <w:rPr/>
            </w:rPrChange>
          </w:rPr>
          <w:fldChar w:fldCharType="begin" w:fldLock="1"/>
        </w:r>
        <w:r w:rsidR="00DB0D7A" w:rsidRPr="001642AA" w:rsidDel="00CB7BD3">
          <w:rPr>
            <w:strike/>
            <w:rPrChange w:id="353" w:author="fanzhou kong" w:date="2020-03-10T17:14:00Z">
              <w:rPr/>
            </w:rPrChange>
          </w:rPr>
          <w:del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21&lt;/sup&gt;","plainTextFormattedCitation":"21","previouslyFormattedCitation":"&lt;sup&gt;21&lt;/sup&gt;"},"properties":{"noteIndex":0},"schema":"https://github.com/citation-style-language/schema/raw/master/csl-citation.json"}</w:delInstrText>
        </w:r>
        <w:r w:rsidRPr="001642AA" w:rsidDel="00CB7BD3">
          <w:rPr>
            <w:strike/>
            <w:rPrChange w:id="354" w:author="fanzhou kong" w:date="2020-03-10T17:14:00Z">
              <w:rPr/>
            </w:rPrChange>
          </w:rPr>
          <w:fldChar w:fldCharType="separate"/>
        </w:r>
        <w:r w:rsidR="003517CA" w:rsidRPr="001642AA" w:rsidDel="00CB7BD3">
          <w:rPr>
            <w:strike/>
            <w:noProof/>
            <w:vertAlign w:val="superscript"/>
            <w:rPrChange w:id="355" w:author="fanzhou kong" w:date="2020-03-10T17:14:00Z">
              <w:rPr>
                <w:noProof/>
                <w:vertAlign w:val="superscript"/>
              </w:rPr>
            </w:rPrChange>
          </w:rPr>
          <w:delText>21</w:delText>
        </w:r>
        <w:r w:rsidRPr="001642AA" w:rsidDel="00CB7BD3">
          <w:rPr>
            <w:strike/>
            <w:rPrChange w:id="356" w:author="fanzhou kong" w:date="2020-03-10T17:14:00Z">
              <w:rPr/>
            </w:rPrChange>
          </w:rPr>
          <w:fldChar w:fldCharType="end"/>
        </w:r>
      </w:del>
      <w:r w:rsidRPr="00256BFC">
        <w:t>.</w:t>
      </w:r>
      <w:r w:rsidRPr="00B60385">
        <w:rPr>
          <w:color w:val="FF0000"/>
        </w:rPr>
        <w:t xml:space="preserve"> </w:t>
      </w:r>
      <w:r>
        <w:t xml:space="preserve">Following this, a </w:t>
      </w:r>
      <w:r w:rsidRPr="00B045F2">
        <w:t>10</w:t>
      </w:r>
      <w:r>
        <w:t>-fold grid-search cross-validation</w:t>
      </w:r>
      <w:r>
        <w:fldChar w:fldCharType="begin" w:fldLock="1"/>
      </w:r>
      <w:r w:rsidR="00DB0D7A">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22&lt;/sup&gt;","plainTextFormattedCitation":"22","previouslyFormattedCitation":"&lt;sup&gt;22&lt;/sup&gt;"},"properties":{"noteIndex":0},"schema":"https://github.com/citation-style-language/schema/raw/master/csl-citation.json"}</w:instrText>
      </w:r>
      <w:r>
        <w:fldChar w:fldCharType="separate"/>
      </w:r>
      <w:r w:rsidR="003517CA" w:rsidRPr="003517CA">
        <w:rPr>
          <w:noProof/>
          <w:vertAlign w:val="superscript"/>
        </w:rPr>
        <w:t>22</w:t>
      </w:r>
      <w:r>
        <w:fldChar w:fldCharType="end"/>
      </w:r>
      <w:r>
        <w:t xml:space="preserve"> was conducted on the training set</w:t>
      </w:r>
      <w:ins w:id="357" w:author="Xu, Jason" w:date="2020-03-10T12:09:00Z">
        <w:r w:rsidR="003B5136">
          <w:t xml:space="preserve"> and the </w:t>
        </w:r>
      </w:ins>
      <w:r w:rsidRPr="00D5360E">
        <w:t>mean cross-validation accuracy</w:t>
      </w:r>
      <w:ins w:id="358" w:author="Xu, Jason" w:date="2020-03-10T12:09:00Z">
        <w:r w:rsidR="003B5136">
          <w:t xml:space="preserve"> was reported</w:t>
        </w:r>
      </w:ins>
      <w:ins w:id="359" w:author="fanzhou kong" w:date="2020-03-11T11:49:00Z">
        <w:r w:rsidR="00F650BE">
          <w:t xml:space="preserve"> </w:t>
        </w:r>
        <w:r w:rsidR="00F650BE" w:rsidRPr="00F650BE">
          <w:rPr>
            <w:highlight w:val="yellow"/>
            <w:rPrChange w:id="360" w:author="fanzhou kong" w:date="2020-03-11T11:50:00Z">
              <w:rPr/>
            </w:rPrChange>
          </w:rPr>
          <w:t xml:space="preserve">as </w:t>
        </w:r>
      </w:ins>
      <w:ins w:id="361" w:author="fanzhou kong" w:date="2020-03-11T11:50:00Z">
        <w:r w:rsidR="00F650BE" w:rsidRPr="00F650BE">
          <w:rPr>
            <w:highlight w:val="yellow"/>
            <w:rPrChange w:id="362" w:author="fanzhou kong" w:date="2020-03-11T11:50:00Z">
              <w:rPr/>
            </w:rPrChange>
          </w:rPr>
          <w:t xml:space="preserve">the </w:t>
        </w:r>
      </w:ins>
      <w:ins w:id="363" w:author="fanzhou kong" w:date="2020-03-11T11:49:00Z">
        <w:r w:rsidR="00F650BE" w:rsidRPr="00F650BE">
          <w:rPr>
            <w:highlight w:val="yellow"/>
            <w:rPrChange w:id="364" w:author="fanzhou kong" w:date="2020-03-11T11:50:00Z">
              <w:rPr/>
            </w:rPrChange>
          </w:rPr>
          <w:t xml:space="preserve">metric of selecting optimal </w:t>
        </w:r>
        <w:commentRangeStart w:id="365"/>
        <w:r w:rsidR="00F650BE" w:rsidRPr="00F650BE">
          <w:rPr>
            <w:highlight w:val="yellow"/>
            <w:rPrChange w:id="366" w:author="fanzhou kong" w:date="2020-03-11T11:50:00Z">
              <w:rPr/>
            </w:rPrChange>
          </w:rPr>
          <w:t>classifiers</w:t>
        </w:r>
      </w:ins>
      <w:commentRangeEnd w:id="365"/>
      <w:ins w:id="367" w:author="fanzhou kong" w:date="2020-03-11T11:50:00Z">
        <w:r w:rsidR="00F650BE">
          <w:rPr>
            <w:rStyle w:val="CommentReference"/>
          </w:rPr>
          <w:commentReference w:id="365"/>
        </w:r>
      </w:ins>
      <w:r w:rsidR="00033E9A">
        <w:t>.</w:t>
      </w:r>
      <w:ins w:id="368" w:author="Peng, Hong" w:date="2020-03-04T11:32:00Z">
        <w:r w:rsidR="00033E9A">
          <w:t xml:space="preserve"> </w:t>
        </w:r>
      </w:ins>
      <w:ins w:id="369" w:author="Xu, Jason" w:date="2020-03-10T12:09:00Z">
        <w:r w:rsidR="00324CE2">
          <w:t>F</w:t>
        </w:r>
      </w:ins>
      <w:ins w:id="370" w:author="Xu, Jason" w:date="2020-03-09T15:59:00Z">
        <w:r>
          <w:t>orward selection</w:t>
        </w:r>
        <w:r>
          <w:fldChar w:fldCharType="begin" w:fldLock="1"/>
        </w:r>
      </w:ins>
      <w:r w:rsidR="00DB0D7A">
        <w:instrText>ADDIN CSL_CITATION {"citationItems":[{"id":"ITEM-1","itemData":{"DOI":"https://doi.org/10.1016/S0922-3487(13)70536-7","ISSN":"0922-3487","collection-title":"Data Handling in Science and Technology","container-title":"Wavelets in Chemistry","editor":[{"dropping-particle":"","family":"Walczak","given":"Beata","non-dropping-particle":"","parse-names":false,"suffix":""}],"id":"ITEM-1","issued":{"date-parts":[["2000"]]},"page":"ii","publisher":"Elsevier","title":"Data Handling in Science and Technology","type":"chapter","volume":"22"},"uris":["http://www.mendeley.com/documents/?uuid=52537afd-76a3-40ea-8364-c84d372041ed"]}],"mendeley":{"formattedCitation":"&lt;sup&gt;23&lt;/sup&gt;","plainTextFormattedCitation":"23","previouslyFormattedCitation":"&lt;sup&gt;23&lt;/sup&gt;"},"properties":{"noteIndex":0},"schema":"https://github.com/citation-style-language/schema/raw/master/csl-citation.json"}</w:instrText>
      </w:r>
      <w:ins w:id="371" w:author="Xu, Jason" w:date="2020-03-09T15:59:00Z">
        <w:r>
          <w:fldChar w:fldCharType="separate"/>
        </w:r>
      </w:ins>
      <w:r w:rsidR="003517CA" w:rsidRPr="003517CA">
        <w:rPr>
          <w:noProof/>
          <w:vertAlign w:val="superscript"/>
        </w:rPr>
        <w:t>23</w:t>
      </w:r>
      <w:ins w:id="372" w:author="Xu, Jason" w:date="2020-03-09T15:59:00Z">
        <w:r>
          <w:fldChar w:fldCharType="end"/>
        </w:r>
      </w:ins>
      <w:r w:rsidR="00644AC0">
        <w:t xml:space="preserve"> </w:t>
      </w:r>
      <w:r w:rsidR="005D4AAF">
        <w:t xml:space="preserve">was conducted to select </w:t>
      </w:r>
      <w:ins w:id="373" w:author="Xu, Jason" w:date="2020-03-10T12:42:00Z">
        <w:r w:rsidR="00DB0D7A" w:rsidRPr="00CF1DEC">
          <w:t>pre-</w:t>
        </w:r>
        <w:r w:rsidR="00DB0D7A" w:rsidRPr="00733E0F">
          <w:rPr>
            <w:rPrChange w:id="374" w:author="fanzhou kong" w:date="2020-03-11T11:39:00Z">
              <w:rPr/>
            </w:rPrChange>
          </w:rPr>
          <w:t xml:space="preserve">ranked </w:t>
        </w:r>
      </w:ins>
      <w:r w:rsidR="005D4AAF" w:rsidRPr="00733E0F">
        <w:rPr>
          <w:rPrChange w:id="375" w:author="fanzhou kong" w:date="2020-03-11T11:39:00Z">
            <w:rPr/>
          </w:rPrChange>
        </w:rPr>
        <w:t>features</w:t>
      </w:r>
      <w:r w:rsidR="0099786A" w:rsidRPr="00733E0F">
        <w:rPr>
          <w:rPrChange w:id="376" w:author="fanzhou kong" w:date="2020-03-11T11:39:00Z">
            <w:rPr/>
          </w:rPrChange>
        </w:rPr>
        <w:t>,</w:t>
      </w:r>
      <w:r w:rsidR="00CF7465" w:rsidRPr="00733E0F">
        <w:rPr>
          <w:rPrChange w:id="377" w:author="fanzhou kong" w:date="2020-03-11T11:39:00Z">
            <w:rPr/>
          </w:rPrChange>
        </w:rPr>
        <w:t xml:space="preserve"> </w:t>
      </w:r>
      <w:ins w:id="378" w:author="Xu, Jason" w:date="2020-03-10T12:11:00Z">
        <w:r w:rsidR="00324CE2" w:rsidRPr="00733E0F">
          <w:rPr>
            <w:rPrChange w:id="379" w:author="fanzhou kong" w:date="2020-03-11T11:39:00Z">
              <w:rPr/>
            </w:rPrChange>
          </w:rPr>
          <w:t>and stop</w:t>
        </w:r>
        <w:r w:rsidR="00334EB0" w:rsidRPr="00733E0F">
          <w:rPr>
            <w:rPrChange w:id="380" w:author="fanzhou kong" w:date="2020-03-11T11:39:00Z">
              <w:rPr/>
            </w:rPrChange>
          </w:rPr>
          <w:t>ped</w:t>
        </w:r>
      </w:ins>
      <w:r w:rsidR="00CF7465" w:rsidRPr="00733E0F">
        <w:rPr>
          <w:rPrChange w:id="381" w:author="fanzhou kong" w:date="2020-03-11T11:39:00Z">
            <w:rPr/>
          </w:rPrChange>
        </w:rPr>
        <w:t xml:space="preserve"> when</w:t>
      </w:r>
      <w:r w:rsidR="00434BFA" w:rsidRPr="00733E0F">
        <w:rPr>
          <w:rPrChange w:id="382" w:author="fanzhou kong" w:date="2020-03-11T11:39:00Z">
            <w:rPr/>
          </w:rPrChange>
        </w:rPr>
        <w:t xml:space="preserve"> the adding of features</w:t>
      </w:r>
      <w:r w:rsidR="00DB721E" w:rsidRPr="00733E0F">
        <w:rPr>
          <w:rPrChange w:id="383" w:author="fanzhou kong" w:date="2020-03-11T11:39:00Z">
            <w:rPr/>
          </w:rPrChange>
        </w:rPr>
        <w:t xml:space="preserve"> </w:t>
      </w:r>
      <w:r w:rsidR="00B95CEE" w:rsidRPr="00733E0F">
        <w:rPr>
          <w:rPrChange w:id="384" w:author="fanzhou kong" w:date="2020-03-11T11:39:00Z">
            <w:rPr/>
          </w:rPrChange>
        </w:rPr>
        <w:t xml:space="preserve">made </w:t>
      </w:r>
      <w:r w:rsidR="00DB721E" w:rsidRPr="00733E0F">
        <w:rPr>
          <w:rPrChange w:id="385" w:author="fanzhou kong" w:date="2020-03-11T11:39:00Z">
            <w:rPr/>
          </w:rPrChange>
        </w:rPr>
        <w:t>no contribution to the improvement of</w:t>
      </w:r>
      <w:r w:rsidR="00AD12CD" w:rsidRPr="00733E0F">
        <w:rPr>
          <w:rPrChange w:id="386" w:author="fanzhou kong" w:date="2020-03-11T11:39:00Z">
            <w:rPr/>
          </w:rPrChange>
        </w:rPr>
        <w:t xml:space="preserve"> the prediction</w:t>
      </w:r>
      <w:r w:rsidR="00DB721E" w:rsidRPr="00733E0F">
        <w:rPr>
          <w:rPrChange w:id="387" w:author="fanzhou kong" w:date="2020-03-11T11:39:00Z">
            <w:rPr/>
          </w:rPrChange>
        </w:rPr>
        <w:t xml:space="preserve"> </w:t>
      </w:r>
      <w:r w:rsidR="002A328C" w:rsidRPr="00733E0F">
        <w:rPr>
          <w:rPrChange w:id="388" w:author="fanzhou kong" w:date="2020-03-11T11:39:00Z">
            <w:rPr/>
          </w:rPrChange>
        </w:rPr>
        <w:t>accuracy</w:t>
      </w:r>
      <w:r w:rsidR="00033E9A" w:rsidRPr="00733E0F">
        <w:rPr>
          <w:rPrChange w:id="389" w:author="fanzhou kong" w:date="2020-03-11T11:39:00Z">
            <w:rPr/>
          </w:rPrChange>
        </w:rPr>
        <w:t xml:space="preserve">. </w:t>
      </w:r>
      <w:r w:rsidR="00DB0D7A" w:rsidRPr="00733E0F">
        <w:rPr>
          <w:rPrChange w:id="390" w:author="fanzhou kong" w:date="2020-03-11T11:39:00Z">
            <w:rPr/>
          </w:rPrChange>
        </w:rPr>
        <w:t>M</w:t>
      </w:r>
      <w:r w:rsidR="00B95CEE" w:rsidRPr="00733E0F">
        <w:rPr>
          <w:rPrChange w:id="391" w:author="fanzhou kong" w:date="2020-03-11T11:39:00Z">
            <w:rPr/>
          </w:rPrChange>
        </w:rPr>
        <w:t>eanwh</w:t>
      </w:r>
      <w:r w:rsidR="00876689" w:rsidRPr="00733E0F">
        <w:rPr>
          <w:rPrChange w:id="392" w:author="fanzhou kong" w:date="2020-03-11T11:39:00Z">
            <w:rPr/>
          </w:rPrChange>
        </w:rPr>
        <w:t>i</w:t>
      </w:r>
      <w:r w:rsidR="00B95CEE" w:rsidRPr="00733E0F">
        <w:rPr>
          <w:rPrChange w:id="393" w:author="fanzhou kong" w:date="2020-03-11T11:39:00Z">
            <w:rPr/>
          </w:rPrChange>
        </w:rPr>
        <w:t>le</w:t>
      </w:r>
      <w:r w:rsidR="00C278F2" w:rsidRPr="00733E0F">
        <w:rPr>
          <w:rPrChange w:id="394" w:author="fanzhou kong" w:date="2020-03-11T11:39:00Z">
            <w:rPr/>
          </w:rPrChange>
        </w:rPr>
        <w:t xml:space="preserve">, </w:t>
      </w:r>
      <w:r w:rsidR="0078326F" w:rsidRPr="00733E0F">
        <w:rPr>
          <w:rPrChange w:id="395" w:author="fanzhou kong" w:date="2020-03-11T11:39:00Z">
            <w:rPr/>
          </w:rPrChange>
        </w:rPr>
        <w:t xml:space="preserve">all possible combinations of </w:t>
      </w:r>
      <w:proofErr w:type="spellStart"/>
      <w:ins w:id="396" w:author="Xu, Jason" w:date="2020-03-10T12:12:00Z">
        <w:r w:rsidR="001A01A2" w:rsidRPr="00733E0F">
          <w:rPr>
            <w:rPrChange w:id="397" w:author="fanzhou kong" w:date="2020-03-11T11:39:00Z">
              <w:rPr/>
            </w:rPrChange>
          </w:rPr>
          <w:t>hyperparametes</w:t>
        </w:r>
        <w:proofErr w:type="spellEnd"/>
        <w:r w:rsidR="001A01A2" w:rsidRPr="00733E0F">
          <w:rPr>
            <w:rPrChange w:id="398" w:author="fanzhou kong" w:date="2020-03-11T11:39:00Z">
              <w:rPr/>
            </w:rPrChange>
          </w:rPr>
          <w:t xml:space="preserve"> </w:t>
        </w:r>
      </w:ins>
      <w:ins w:id="399" w:author="Xu, Jason" w:date="2020-03-10T12:13:00Z">
        <w:r w:rsidR="001A01A2" w:rsidRPr="00733E0F">
          <w:rPr>
            <w:rPrChange w:id="400" w:author="fanzhou kong" w:date="2020-03-11T11:39:00Z">
              <w:rPr/>
            </w:rPrChange>
          </w:rPr>
          <w:t xml:space="preserve">were </w:t>
        </w:r>
        <w:r w:rsidR="008D1048" w:rsidRPr="00733E0F">
          <w:rPr>
            <w:rPrChange w:id="401" w:author="fanzhou kong" w:date="2020-03-11T11:39:00Z">
              <w:rPr/>
            </w:rPrChange>
          </w:rPr>
          <w:t>tested</w:t>
        </w:r>
      </w:ins>
      <w:ins w:id="402" w:author="Xu, Jason" w:date="2020-03-09T15:59:00Z">
        <w:r w:rsidRPr="00733E0F">
          <w:rPr>
            <w:rPrChange w:id="403" w:author="fanzhou kong" w:date="2020-03-11T11:39:00Z">
              <w:rPr/>
            </w:rPrChange>
          </w:rPr>
          <w:fldChar w:fldCharType="begin" w:fldLock="1"/>
        </w:r>
      </w:ins>
      <w:r w:rsidR="00DB0D7A" w:rsidRPr="00733E0F">
        <w:rPr>
          <w:rPrChange w:id="404" w:author="fanzhou kong" w:date="2020-03-11T11:39:00Z">
            <w:rPr/>
          </w:rPrChange>
        </w:rPr>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22&lt;/sup&gt;","plainTextFormattedCitation":"22","previouslyFormattedCitation":"&lt;sup&gt;22&lt;/sup&gt;"},"properties":{"noteIndex":0},"schema":"https://github.com/citation-style-language/schema/raw/master/csl-citation.json"}</w:instrText>
      </w:r>
      <w:ins w:id="405" w:author="Xu, Jason" w:date="2020-03-09T15:59:00Z">
        <w:r w:rsidRPr="00733E0F">
          <w:rPr>
            <w:rPrChange w:id="406" w:author="fanzhou kong" w:date="2020-03-11T11:39:00Z">
              <w:rPr/>
            </w:rPrChange>
          </w:rPr>
          <w:fldChar w:fldCharType="separate"/>
        </w:r>
      </w:ins>
      <w:r w:rsidR="003517CA" w:rsidRPr="00733E0F">
        <w:rPr>
          <w:noProof/>
          <w:vertAlign w:val="superscript"/>
          <w:rPrChange w:id="407" w:author="fanzhou kong" w:date="2020-03-11T11:39:00Z">
            <w:rPr>
              <w:noProof/>
              <w:vertAlign w:val="superscript"/>
            </w:rPr>
          </w:rPrChange>
        </w:rPr>
        <w:t>22</w:t>
      </w:r>
      <w:ins w:id="408" w:author="Xu, Jason" w:date="2020-03-09T15:59:00Z">
        <w:r w:rsidRPr="00733E0F">
          <w:rPr>
            <w:rPrChange w:id="409" w:author="fanzhou kong" w:date="2020-03-11T11:39:00Z">
              <w:rPr/>
            </w:rPrChange>
          </w:rPr>
          <w:fldChar w:fldCharType="end"/>
        </w:r>
        <w:r w:rsidRPr="00733E0F">
          <w:rPr>
            <w:rPrChange w:id="410" w:author="fanzhou kong" w:date="2020-03-11T11:39:00Z">
              <w:rPr/>
            </w:rPrChange>
          </w:rPr>
          <w:t xml:space="preserve">. </w:t>
        </w:r>
      </w:ins>
    </w:p>
    <w:p w14:paraId="622F9B07" w14:textId="711A9EE3" w:rsidR="0006244D" w:rsidRPr="00733E0F" w:rsidRDefault="00921DEE" w:rsidP="007825AF">
      <w:pPr>
        <w:pStyle w:val="ListParagraph"/>
        <w:numPr>
          <w:ilvl w:val="3"/>
          <w:numId w:val="22"/>
        </w:numPr>
        <w:ind w:firstLineChars="0"/>
        <w:jc w:val="both"/>
        <w:rPr>
          <w:ins w:id="411" w:author="Xu, Jason" w:date="2020-03-09T16:35:00Z"/>
          <w:rPrChange w:id="412" w:author="fanzhou kong" w:date="2020-03-11T11:39:00Z">
            <w:rPr>
              <w:ins w:id="413" w:author="Xu, Jason" w:date="2020-03-09T16:35:00Z"/>
              <w:color w:val="FF0000"/>
            </w:rPr>
          </w:rPrChange>
        </w:rPr>
      </w:pPr>
      <w:ins w:id="414" w:author="Xu, Jason" w:date="2020-03-10T12:21:00Z">
        <w:r w:rsidRPr="00733E0F">
          <w:rPr>
            <w:rPrChange w:id="415" w:author="fanzhou kong" w:date="2020-03-11T11:39:00Z">
              <w:rPr/>
            </w:rPrChange>
          </w:rPr>
          <w:t>T</w:t>
        </w:r>
      </w:ins>
      <w:ins w:id="416" w:author="Xu, Jason" w:date="2020-03-09T15:59:00Z">
        <w:r w:rsidR="003F0340" w:rsidRPr="00733E0F">
          <w:rPr>
            <w:rPrChange w:id="417" w:author="fanzhou kong" w:date="2020-03-11T11:39:00Z">
              <w:rPr/>
            </w:rPrChange>
          </w:rPr>
          <w:t xml:space="preserve">he optimal classifiers generated were independently validated </w:t>
        </w:r>
      </w:ins>
      <w:ins w:id="418" w:author="Xu, Jason" w:date="2020-03-10T12:43:00Z">
        <w:r w:rsidR="00DB0D7A" w:rsidRPr="00733E0F">
          <w:rPr>
            <w:rPrChange w:id="419" w:author="fanzhou kong" w:date="2020-03-11T11:39:00Z">
              <w:rPr/>
            </w:rPrChange>
          </w:rPr>
          <w:t xml:space="preserve">on the testing </w:t>
        </w:r>
      </w:ins>
      <w:ins w:id="420" w:author="Xu, Jason" w:date="2020-03-10T12:44:00Z">
        <w:r w:rsidR="00DB0D7A" w:rsidRPr="00733E0F">
          <w:rPr>
            <w:rPrChange w:id="421" w:author="fanzhou kong" w:date="2020-03-11T11:39:00Z">
              <w:rPr/>
            </w:rPrChange>
          </w:rPr>
          <w:t>set</w:t>
        </w:r>
      </w:ins>
      <w:ins w:id="422" w:author="Xu, Jason" w:date="2020-03-10T12:46:00Z">
        <w:r w:rsidR="008853E6" w:rsidRPr="00733E0F">
          <w:rPr>
            <w:rPrChange w:id="423" w:author="fanzhou kong" w:date="2020-03-11T11:39:00Z">
              <w:rPr/>
            </w:rPrChange>
          </w:rPr>
          <w:t xml:space="preserve">. </w:t>
        </w:r>
      </w:ins>
      <w:ins w:id="424" w:author="Xu, Jason" w:date="2020-03-10T12:44:00Z">
        <w:r w:rsidR="00DB0D7A" w:rsidRPr="00733E0F">
          <w:rPr>
            <w:rPrChange w:id="425" w:author="fanzhou kong" w:date="2020-03-11T11:39:00Z">
              <w:rPr/>
            </w:rPrChange>
          </w:rPr>
          <w:t xml:space="preserve"> </w:t>
        </w:r>
      </w:ins>
      <w:bookmarkStart w:id="426" w:name="_GoBack"/>
      <w:bookmarkEnd w:id="426"/>
    </w:p>
    <w:p w14:paraId="1330DCCC" w14:textId="38E16CD6" w:rsidR="009F3DC7" w:rsidRDefault="008548A7" w:rsidP="00BD2411">
      <w:pPr>
        <w:jc w:val="both"/>
      </w:pPr>
      <w:r>
        <w:t xml:space="preserve">All </w:t>
      </w:r>
      <w:r w:rsidR="00E941C1">
        <w:t xml:space="preserve">data </w:t>
      </w:r>
      <w:ins w:id="427" w:author="Peng, Hong" w:date="2020-03-03T18:04:00Z">
        <w:r w:rsidR="002363B7">
          <w:t xml:space="preserve">analysis </w:t>
        </w:r>
      </w:ins>
      <w:r w:rsidR="00B05FE6">
        <w:t xml:space="preserve">were carried out </w:t>
      </w:r>
      <w:r w:rsidR="00120072">
        <w:t>by</w:t>
      </w:r>
      <w:r w:rsidR="00A93CF5">
        <w:t xml:space="preserve"> R (R Core Team, 201</w:t>
      </w:r>
      <w:r w:rsidR="00652453">
        <w:t>9</w:t>
      </w:r>
      <w:r w:rsidR="00A93CF5">
        <w:t>)</w:t>
      </w:r>
      <w:r w:rsidR="006F5366">
        <w:t xml:space="preserve">, </w:t>
      </w:r>
      <w:r w:rsidR="00A93CF5">
        <w:t>RStudio (</w:t>
      </w:r>
      <w:r w:rsidR="0094308E">
        <w:t>v</w:t>
      </w:r>
      <w:r w:rsidR="00847D51">
        <w:t>3.5.1,</w:t>
      </w:r>
      <w:r w:rsidR="003B259C">
        <w:t xml:space="preserve"> Boston, MA, USA</w:t>
      </w:r>
      <w:r w:rsidR="00A93CF5">
        <w:t>)</w:t>
      </w:r>
      <w:r w:rsidR="003B259C">
        <w:t xml:space="preserve"> </w:t>
      </w:r>
      <w:r w:rsidR="006F5366">
        <w:t xml:space="preserve">and Python (v3.7, Python Core Team) </w:t>
      </w:r>
      <w:r w:rsidR="003B259C" w:rsidRPr="001810AB">
        <w:t>with additional packages:</w:t>
      </w:r>
      <w:r w:rsidR="00E9243E">
        <w:t xml:space="preserve"> </w:t>
      </w:r>
      <w:proofErr w:type="spellStart"/>
      <w:r w:rsidR="0035521E" w:rsidRPr="001810AB">
        <w:t>dplyr</w:t>
      </w:r>
      <w:proofErr w:type="spellEnd"/>
      <w:r w:rsidR="006F5366">
        <w:t xml:space="preserve"> (R)</w:t>
      </w:r>
      <w:ins w:id="428" w:author="Xu, Jason" w:date="2019-08-07T15:38:00Z">
        <w:r w:rsidR="000E6B47">
          <w:fldChar w:fldCharType="begin" w:fldLock="1"/>
        </w:r>
      </w:ins>
      <w:r w:rsidR="00DB0D7A">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24&lt;/sup&gt;","plainTextFormattedCitation":"24","previouslyFormattedCitation":"&lt;sup&gt;24&lt;/sup&gt;"},"properties":{"noteIndex":0},"schema":"https://github.com/citation-style-language/schema/raw/master/csl-citation.json"}</w:instrText>
      </w:r>
      <w:r w:rsidR="000E6B47">
        <w:fldChar w:fldCharType="separate"/>
      </w:r>
      <w:r w:rsidR="003517CA" w:rsidRPr="003517CA">
        <w:rPr>
          <w:noProof/>
          <w:vertAlign w:val="superscript"/>
        </w:rPr>
        <w:t>24</w:t>
      </w:r>
      <w:ins w:id="429" w:author="Xu, Jason" w:date="2019-08-07T15:38:00Z">
        <w:r w:rsidR="000E6B47">
          <w:fldChar w:fldCharType="end"/>
        </w:r>
      </w:ins>
      <w:r w:rsidR="0035521E" w:rsidRPr="001810AB">
        <w:t xml:space="preserve">, </w:t>
      </w:r>
      <w:proofErr w:type="spellStart"/>
      <w:r w:rsidR="0035521E" w:rsidRPr="001810AB">
        <w:t>factoextra</w:t>
      </w:r>
      <w:proofErr w:type="spellEnd"/>
      <w:r w:rsidR="006F5366">
        <w:t xml:space="preserve"> (R)</w:t>
      </w:r>
      <w:ins w:id="430" w:author="Xu, Jason" w:date="2019-08-07T15:38:00Z">
        <w:r w:rsidR="000E6B47">
          <w:fldChar w:fldCharType="begin" w:fldLock="1"/>
        </w:r>
      </w:ins>
      <w:r w:rsidR="00DB0D7A">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25&lt;/sup&gt;","plainTextFormattedCitation":"25","previouslyFormattedCitation":"&lt;sup&gt;25&lt;/sup&gt;"},"properties":{"noteIndex":0},"schema":"https://github.com/citation-style-language/schema/raw/master/csl-citation.json"}</w:instrText>
      </w:r>
      <w:r w:rsidR="000E6B47">
        <w:fldChar w:fldCharType="separate"/>
      </w:r>
      <w:r w:rsidR="003517CA" w:rsidRPr="003517CA">
        <w:rPr>
          <w:noProof/>
          <w:vertAlign w:val="superscript"/>
        </w:rPr>
        <w:t>25</w:t>
      </w:r>
      <w:ins w:id="431" w:author="Xu, Jason" w:date="2019-08-07T15:38:00Z">
        <w:r w:rsidR="000E6B47">
          <w:fldChar w:fldCharType="end"/>
        </w:r>
      </w:ins>
      <w:r w:rsidR="0035521E" w:rsidRPr="001810AB">
        <w:t xml:space="preserve">, </w:t>
      </w:r>
      <w:proofErr w:type="spellStart"/>
      <w:r w:rsidR="0035521E" w:rsidRPr="001810AB">
        <w:t>FSelector</w:t>
      </w:r>
      <w:proofErr w:type="spellEnd"/>
      <w:r w:rsidR="006F5366">
        <w:t xml:space="preserve"> (R)</w:t>
      </w:r>
      <w:r w:rsidR="00585A01" w:rsidRPr="001810AB">
        <w:fldChar w:fldCharType="begin" w:fldLock="1"/>
      </w:r>
      <w:r w:rsidR="00DB0D7A">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25&lt;/sup&gt;","plainTextFormattedCitation":"25","previouslyFormattedCitation":"&lt;sup&gt;25&lt;/sup&gt;"},"properties":{"noteIndex":0},"schema":"https://github.com/citation-style-language/schema/raw/master/csl-citation.json"}</w:instrText>
      </w:r>
      <w:r w:rsidR="00585A01" w:rsidRPr="001810AB">
        <w:fldChar w:fldCharType="separate"/>
      </w:r>
      <w:r w:rsidR="003517CA" w:rsidRPr="003517CA">
        <w:rPr>
          <w:noProof/>
          <w:vertAlign w:val="superscript"/>
        </w:rPr>
        <w:t>25</w:t>
      </w:r>
      <w:ins w:id="432" w:author="Xu, Jason" w:date="2019-08-02T15:48:00Z">
        <w:r w:rsidR="00585A01" w:rsidRPr="001810AB">
          <w:fldChar w:fldCharType="end"/>
        </w:r>
      </w:ins>
      <w:r w:rsidR="006F5366">
        <w:t xml:space="preserve">, </w:t>
      </w:r>
      <w:proofErr w:type="spellStart"/>
      <w:r w:rsidR="006F5366">
        <w:t>sklearn</w:t>
      </w:r>
      <w:proofErr w:type="spellEnd"/>
      <w:r w:rsidR="006F5366">
        <w:t xml:space="preserve"> (</w:t>
      </w:r>
      <w:r w:rsidR="002A5FE1">
        <w:t>Python</w:t>
      </w:r>
      <w:r w:rsidR="006F5366">
        <w:t>)</w:t>
      </w:r>
      <w:ins w:id="433" w:author="Xu, Jason" w:date="2020-02-10T20:54:00Z">
        <w:r w:rsidR="004A07AB">
          <w:fldChar w:fldCharType="begin" w:fldLock="1"/>
        </w:r>
      </w:ins>
      <w:r w:rsidR="00DB0D7A">
        <w:instrText>ADDIN CSL_CITATION {"citationItems":[{"id":"ITEM-1","itemData":{"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81473a27-0a07-4b1c-84d1-f657b99f281e"]}],"mendeley":{"formattedCitation":"&lt;sup&gt;26&lt;/sup&gt;","plainTextFormattedCitation":"26","previouslyFormattedCitation":"&lt;sup&gt;26&lt;/sup&gt;"},"properties":{"noteIndex":0},"schema":"https://github.com/citation-style-language/schema/raw/master/csl-citation.json"}</w:instrText>
      </w:r>
      <w:r w:rsidR="004A07AB">
        <w:fldChar w:fldCharType="separate"/>
      </w:r>
      <w:r w:rsidR="003517CA" w:rsidRPr="003517CA">
        <w:rPr>
          <w:noProof/>
          <w:vertAlign w:val="superscript"/>
        </w:rPr>
        <w:t>26</w:t>
      </w:r>
      <w:ins w:id="434" w:author="Xu, Jason" w:date="2020-02-10T20:54:00Z">
        <w:r w:rsidR="004A07AB">
          <w:fldChar w:fldCharType="end"/>
        </w:r>
      </w:ins>
      <w:r w:rsidR="006F5366">
        <w:t xml:space="preserve">, </w:t>
      </w:r>
      <w:proofErr w:type="spellStart"/>
      <w:r w:rsidR="006F5366">
        <w:t>skrebate</w:t>
      </w:r>
      <w:proofErr w:type="spellEnd"/>
      <w:r w:rsidR="006F5366">
        <w:t xml:space="preserve"> (Python)</w:t>
      </w:r>
      <w:ins w:id="435" w:author="Xu, Jason" w:date="2020-02-10T21:00:00Z">
        <w:r w:rsidR="003872CB">
          <w:fldChar w:fldCharType="begin" w:fldLock="1"/>
        </w:r>
      </w:ins>
      <w:r w:rsidR="00DB0D7A">
        <w:instrText>ADDIN CSL_CITATION {"citationItems":[{"id":"ITEM-1","itemData":{"DOI":"https://doi.org/10.1016/j.jbi.2018.07.015","ISSN":"1532-0464","abstract":"Modern biomedical data mining requires feature selection methods that can (1) be applied to large scale feature spaces (e.g. ‘omics’ data), (2) function in noisy problems, (3) detect complex patterns of association (e.g. gene-gene interactions), (4) be flexibly adapted to various problem domains and data types (e.g. genetic variants, gene expression, and clinical data) and (5) are computationally tractable. To that end, this work examines a set of filter-style feature selection algorithms inspired by the ‘Relief’ algorithm, i.e. Relief-Based algorithms (RBAs). We implement and expand these RBAs in an open source framework called ReBATE (Relief-Based Algorithm Training Environment). We apply a comprehensive genetic simulation study comparing existing RBAs, a proposed RBA called MultiSURF, and other established feature selection methods, over a variety of problems. The results of this study (1) support the assertion that RBAs are particularly flexible, efficient, and powerful feature selection methods that differentiate relevant features having univariate, multivariate, epistatic, or heterogeneous associations, (2) confirm the efficacy of expansions for classification vs. regression, discrete vs. continuous features, missing data, multiple classes, or class imbalance, (3) identify previously unknown limitations of specific RBAs, and (4) suggest that while MultiSURF</w:instrText>
      </w:r>
      <w:r w:rsidR="00DB0D7A">
        <w:rPr>
          <w:rFonts w:ascii="Cambria Math" w:hAnsi="Cambria Math" w:cs="Cambria Math"/>
        </w:rPr>
        <w:instrText>∗</w:instrText>
      </w:r>
      <w:r w:rsidR="00DB0D7A">
        <w:instrText xml:space="preserve"> performs best for explicitly identifying pure 2-way interactions, MultiSURF yields the most reliable feature selection performance across a wide range of problem types.","author":[{"dropping-particle":"","family":"Urbanowicz","given":"Ryan J","non-dropping-particle":"","parse-names":false,"suffix":""},{"dropping-particle":"","family":"Olson","given":"Randal S","non-dropping-particle":"","parse-names":false,"suffix":""},{"dropping-particle":"","family":"Schmitt","given":"Peter","non-dropping-particle":"","parse-names":false,"suffix":""},{"dropping-particle":"","family":"Meeker","given":"Melissa","non-dropping-particle":"","parse-names":false,"suffix":""},{"dropping-particle":"","family":"Moore","given":"Jason H","non-dropping-particle":"","parse-names":false,"suffix":""}],"container-title":"Journal of Biomedical Informatics","id":"ITEM-1","issued":{"date-parts":[["2018"]]},"page":"168-188","title":"Benchmarking relief-based feature selection methods for bioinformatics data mining","type":"article-journal","volume":"85"},"uris":["http://www.mendeley.com/documents/?uuid=467f2601-6c2a-4fd8-90c3-d4b523934ea1"]}],"mendeley":{"formattedCitation":"&lt;sup&gt;27&lt;/sup&gt;","plainTextFormattedCitation":"27","previouslyFormattedCitation":"&lt;sup&gt;27&lt;/sup&gt;"},"properties":{"noteIndex":0},"schema":"https://github.com/citation-style-language/schema/raw/master/csl-citation.json"}</w:instrText>
      </w:r>
      <w:r w:rsidR="003872CB">
        <w:fldChar w:fldCharType="separate"/>
      </w:r>
      <w:r w:rsidR="003517CA" w:rsidRPr="003517CA">
        <w:rPr>
          <w:noProof/>
          <w:vertAlign w:val="superscript"/>
        </w:rPr>
        <w:t>27</w:t>
      </w:r>
      <w:ins w:id="436" w:author="Xu, Jason" w:date="2020-02-10T21:00:00Z">
        <w:r w:rsidR="003872CB">
          <w:fldChar w:fldCharType="end"/>
        </w:r>
      </w:ins>
      <w:r w:rsidR="006F5366">
        <w:t xml:space="preserve">, </w:t>
      </w:r>
      <w:proofErr w:type="spellStart"/>
      <w:r w:rsidR="006F5366">
        <w:t>numpy</w:t>
      </w:r>
      <w:proofErr w:type="spellEnd"/>
      <w:r w:rsidR="006F5366">
        <w:t xml:space="preserve"> (Python)</w:t>
      </w:r>
      <w:ins w:id="437" w:author="Xu, Jason" w:date="2020-02-11T09:40:00Z">
        <w:r w:rsidR="009E3A59">
          <w:fldChar w:fldCharType="begin" w:fldLock="1"/>
        </w:r>
      </w:ins>
      <w:r w:rsidR="00DB0D7A">
        <w:instrText>ADDIN CSL_CITATION {"citationItems":[{"id":"ITEM-1","itemData":{"DOI":"10.1109/MCSE.2011.37","author":[{"dropping-particle":"van der","family":"Walt","given":"Stéfan","non-dropping-particle":"","parse-names":false,"suffix":""},{"dropping-particle":"","family":"Colbert","given":"S Chris","non-dropping-particle":"","parse-names":false,"suffix":""},{"dropping-particle":"","family":"Varoquaux","given":"Gaël","non-dropping-particle":"","parse-names":false,"suffix":""}],"container-title":"Computing in Science &amp; Engineering","id":"ITEM-1","issue":"2","issued":{"date-parts":[["2011"]]},"page":"22-30","title":"The NumPy Array: A Structure for Efficient Numerical Computation","type":"article-journal","volume":"13"},"uris":["http://www.mendeley.com/documents/?uuid=780ee263-e7e7-4f80-b38c-61cd2390aa83"]}],"mendeley":{"formattedCitation":"&lt;sup&gt;28&lt;/sup&gt;","plainTextFormattedCitation":"28","previouslyFormattedCitation":"&lt;sup&gt;28&lt;/sup&gt;"},"properties":{"noteIndex":0},"schema":"https://github.com/citation-style-language/schema/raw/master/csl-citation.json"}</w:instrText>
      </w:r>
      <w:r w:rsidR="009E3A59">
        <w:fldChar w:fldCharType="separate"/>
      </w:r>
      <w:r w:rsidR="003517CA" w:rsidRPr="003517CA">
        <w:rPr>
          <w:noProof/>
          <w:vertAlign w:val="superscript"/>
        </w:rPr>
        <w:t>28</w:t>
      </w:r>
      <w:ins w:id="438" w:author="Xu, Jason" w:date="2020-02-11T09:40:00Z">
        <w:r w:rsidR="009E3A59">
          <w:fldChar w:fldCharType="end"/>
        </w:r>
      </w:ins>
      <w:r w:rsidR="006F5366">
        <w:t xml:space="preserve"> and pandas (Python)</w:t>
      </w:r>
      <w:ins w:id="439" w:author="Xu, Jason" w:date="2020-02-10T21:01:00Z">
        <w:r w:rsidR="003872CB">
          <w:fldChar w:fldCharType="begin" w:fldLock="1"/>
        </w:r>
      </w:ins>
      <w:r w:rsidR="00DB0D7A">
        <w:instrText>ADDIN CSL_CITATION {"citationItems":[{"id":"ITEM-1","itemData":{"author":[{"dropping-particle":"","family":"McKinney","given":"Wes","non-dropping-particle":"","parse-names":false,"suffix":""}],"container-title":"Proceedings of the 9th Python in Science Conference","editor":[{"dropping-particle":"","family":"Walt","given":"Stéfan","non-dropping-particle":"van der","parse-names":false,"suffix":""},{"dropping-particle":"","family":"Millman","given":"Jarrod","non-dropping-particle":"","parse-names":false,"suffix":""}],"id":"ITEM-1","issued":{"date-parts":[["2010"]]},"page":"51-56","title":"Data Structures for Statistical Computing in Python","type":"paper-conference"},"uris":["http://www.mendeley.com/documents/?uuid=6e73206c-195f-4096-8b9c-3b8c71e64ebe"]}],"mendeley":{"formattedCitation":"&lt;sup&gt;29&lt;/sup&gt;","plainTextFormattedCitation":"29","previouslyFormattedCitation":"&lt;sup&gt;29&lt;/sup&gt;"},"properties":{"noteIndex":0},"schema":"https://github.com/citation-style-language/schema/raw/master/csl-citation.json"}</w:instrText>
      </w:r>
      <w:r w:rsidR="003872CB">
        <w:fldChar w:fldCharType="separate"/>
      </w:r>
      <w:r w:rsidR="003517CA" w:rsidRPr="003517CA">
        <w:rPr>
          <w:noProof/>
          <w:vertAlign w:val="superscript"/>
        </w:rPr>
        <w:t>29</w:t>
      </w:r>
      <w:ins w:id="440" w:author="Xu, Jason" w:date="2020-02-10T21:01:00Z">
        <w:r w:rsidR="003872CB">
          <w:fldChar w:fldCharType="end"/>
        </w:r>
      </w:ins>
      <w:r w:rsidR="002A5FE1">
        <w:t xml:space="preserve"> </w:t>
      </w:r>
      <w:r w:rsidR="00BD0225">
        <w:t>.</w:t>
      </w:r>
    </w:p>
    <w:p w14:paraId="7F50251C" w14:textId="5E0FEE6A" w:rsidR="00A87703" w:rsidRDefault="006626B6" w:rsidP="003805CC">
      <w:pPr>
        <w:jc w:val="both"/>
        <w:rPr>
          <w:b/>
        </w:rPr>
      </w:pPr>
      <w:r>
        <w:rPr>
          <w:b/>
        </w:rPr>
        <w:t xml:space="preserve">RESULTS AND DISCUSSION  </w:t>
      </w:r>
    </w:p>
    <w:p w14:paraId="563545BE" w14:textId="34494351" w:rsidR="00DC026A" w:rsidRPr="00E96441" w:rsidRDefault="00DC026A" w:rsidP="003805CC">
      <w:pPr>
        <w:jc w:val="both"/>
        <w:rPr>
          <w:b/>
          <w:i/>
          <w:iCs/>
        </w:rPr>
      </w:pPr>
      <w:r w:rsidRPr="00E96441">
        <w:rPr>
          <w:bCs/>
          <w:i/>
          <w:iCs/>
        </w:rPr>
        <w:t>Elemental concentration</w:t>
      </w:r>
      <w:ins w:id="441" w:author="Peng, Hong" w:date="2020-03-03T19:47:00Z">
        <w:r w:rsidR="00433C54">
          <w:rPr>
            <w:bCs/>
            <w:i/>
            <w:iCs/>
          </w:rPr>
          <w:t>s</w:t>
        </w:r>
      </w:ins>
      <w:r w:rsidRPr="00E96441">
        <w:rPr>
          <w:bCs/>
          <w:i/>
          <w:iCs/>
        </w:rPr>
        <w:t xml:space="preserve"> in Chinese GI rice  </w:t>
      </w:r>
      <w:r w:rsidRPr="00E96441">
        <w:rPr>
          <w:b/>
          <w:i/>
          <w:iCs/>
        </w:rPr>
        <w:t xml:space="preserve"> </w:t>
      </w:r>
    </w:p>
    <w:p w14:paraId="3A4ED93F" w14:textId="489B353F" w:rsidR="00A43142" w:rsidRPr="00ED28E8" w:rsidRDefault="00D06204" w:rsidP="00B2354C">
      <w:pPr>
        <w:jc w:val="both"/>
        <w:rPr>
          <w:ins w:id="442" w:author="Kong, Fanzhou" w:date="2020-01-22T15:23:00Z"/>
          <w:strike/>
        </w:rPr>
      </w:pPr>
      <w:ins w:id="443" w:author="fanzhou kong" w:date="2020-03-10T15:13:00Z">
        <w:r>
          <w:t>S</w:t>
        </w:r>
      </w:ins>
      <w:ins w:id="444" w:author="Xu, Jason" w:date="2020-03-09T14:15:00Z">
        <w:del w:id="445" w:author="fanzhou kong" w:date="2020-03-10T15:13:00Z">
          <w:r w:rsidR="00E00E20" w:rsidRPr="00446712" w:rsidDel="00D06204">
            <w:delText>s</w:delText>
          </w:r>
        </w:del>
        <w:r w:rsidR="00E00E20" w:rsidRPr="00446712">
          <w:t>ampling is</w:t>
        </w:r>
        <w:r w:rsidR="00E00E20">
          <w:t xml:space="preserve"> fundamental to achieve reliable results from multivariate model building</w:t>
        </w:r>
        <w:r w:rsidR="00E00E20">
          <w:fldChar w:fldCharType="begin" w:fldLock="1"/>
        </w:r>
      </w:ins>
      <w:r w:rsidR="00DB0D7A">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30&lt;/sup&gt;","plainTextFormattedCitation":"30","previouslyFormattedCitation":"&lt;sup&gt;30&lt;/sup&gt;"},"properties":{"noteIndex":0},"schema":"https://github.com/citation-style-language/schema/raw/master/csl-citation.json"}</w:instrText>
      </w:r>
      <w:ins w:id="446" w:author="Xu, Jason" w:date="2020-03-09T14:15:00Z">
        <w:r w:rsidR="00E00E20">
          <w:fldChar w:fldCharType="separate"/>
        </w:r>
      </w:ins>
      <w:r w:rsidR="003517CA" w:rsidRPr="003517CA">
        <w:rPr>
          <w:noProof/>
          <w:vertAlign w:val="superscript"/>
        </w:rPr>
        <w:t>30</w:t>
      </w:r>
      <w:ins w:id="447" w:author="Xu, Jason" w:date="2020-03-09T14:15:00Z">
        <w:r w:rsidR="00E00E20">
          <w:fldChar w:fldCharType="end"/>
        </w:r>
      </w:ins>
      <w:ins w:id="448" w:author="Peng, Hong" w:date="2020-03-03T20:07:00Z">
        <w:r w:rsidR="005D7A63">
          <w:t xml:space="preserve">The measured </w:t>
        </w:r>
        <w:commentRangeStart w:id="449"/>
        <w:commentRangeStart w:id="450"/>
        <w:r w:rsidR="005D7A63">
          <w:t>concentrations</w:t>
        </w:r>
        <w:commentRangeEnd w:id="449"/>
        <w:r w:rsidR="005D7A63">
          <w:rPr>
            <w:rStyle w:val="CommentReference"/>
          </w:rPr>
          <w:commentReference w:id="449"/>
        </w:r>
      </w:ins>
      <w:commentRangeEnd w:id="450"/>
      <w:r w:rsidR="00CC1346">
        <w:rPr>
          <w:rStyle w:val="CommentReference"/>
        </w:rPr>
        <w:commentReference w:id="450"/>
      </w:r>
      <w:ins w:id="451" w:author="Peng, Hong" w:date="2020-03-03T20:07:00Z">
        <w:r w:rsidR="005D7A63">
          <w:t xml:space="preserve"> of </w:t>
        </w:r>
        <w:commentRangeStart w:id="452"/>
        <w:commentRangeStart w:id="453"/>
        <w:r w:rsidR="005D7A63">
          <w:t>SRM</w:t>
        </w:r>
      </w:ins>
      <w:commentRangeEnd w:id="452"/>
      <w:ins w:id="454" w:author="Peng, Hong" w:date="2020-03-03T20:17:00Z">
        <w:r w:rsidR="00A6102A">
          <w:rPr>
            <w:rStyle w:val="CommentReference"/>
          </w:rPr>
          <w:commentReference w:id="452"/>
        </w:r>
      </w:ins>
      <w:commentRangeEnd w:id="453"/>
      <w:r w:rsidR="00432A49">
        <w:rPr>
          <w:rStyle w:val="CommentReference"/>
        </w:rPr>
        <w:commentReference w:id="453"/>
      </w:r>
      <w:ins w:id="455" w:author="Peng, Hong" w:date="2020-03-03T20:07:00Z">
        <w:r w:rsidR="005D7A63">
          <w:t xml:space="preserve"> </w:t>
        </w:r>
      </w:ins>
      <w:ins w:id="456" w:author="Peng, Hong" w:date="2020-03-03T20:08:00Z">
        <w:r w:rsidR="005D7A63">
          <w:t xml:space="preserve">is showed in </w:t>
        </w:r>
        <w:commentRangeStart w:id="457"/>
        <w:commentRangeStart w:id="458"/>
        <w:r w:rsidR="005D7A63">
          <w:t>Table</w:t>
        </w:r>
      </w:ins>
      <w:commentRangeEnd w:id="457"/>
      <w:ins w:id="459" w:author="Peng, Hong" w:date="2020-03-03T20:20:00Z">
        <w:r w:rsidR="00A6102A">
          <w:rPr>
            <w:rStyle w:val="CommentReference"/>
          </w:rPr>
          <w:commentReference w:id="457"/>
        </w:r>
      </w:ins>
      <w:commentRangeEnd w:id="458"/>
      <w:r w:rsidR="00470EA6">
        <w:rPr>
          <w:rStyle w:val="CommentReference"/>
        </w:rPr>
        <w:commentReference w:id="458"/>
      </w:r>
      <w:ins w:id="460" w:author="Peng, Hong" w:date="2020-03-03T20:08:00Z">
        <w:r w:rsidR="005D7A63">
          <w:t xml:space="preserve"> S1, which </w:t>
        </w:r>
      </w:ins>
      <w:ins w:id="461" w:author="Peng, Hong" w:date="2020-03-03T20:07:00Z">
        <w:r w:rsidR="005D7A63">
          <w:t xml:space="preserve">agreed well with the </w:t>
        </w:r>
        <w:commentRangeStart w:id="462"/>
        <w:commentRangeStart w:id="463"/>
        <w:r w:rsidR="005D7A63">
          <w:t>certified</w:t>
        </w:r>
      </w:ins>
      <w:commentRangeEnd w:id="462"/>
      <w:ins w:id="464" w:author="Peng, Hong" w:date="2020-03-03T20:10:00Z">
        <w:r w:rsidR="005D7A63">
          <w:rPr>
            <w:rStyle w:val="CommentReference"/>
          </w:rPr>
          <w:commentReference w:id="462"/>
        </w:r>
      </w:ins>
      <w:commentRangeEnd w:id="463"/>
      <w:r w:rsidR="00834EB4">
        <w:rPr>
          <w:rStyle w:val="CommentReference"/>
        </w:rPr>
        <w:commentReference w:id="463"/>
      </w:r>
      <w:ins w:id="465" w:author="Peng, Hong" w:date="2020-03-03T20:07:00Z">
        <w:r w:rsidR="005D7A63">
          <w:t xml:space="preserve"> values</w:t>
        </w:r>
      </w:ins>
      <w:ins w:id="466" w:author="Peng, Hong" w:date="2020-03-03T20:08:00Z">
        <w:r w:rsidR="005D7A63">
          <w:t xml:space="preserve"> indicating xx</w:t>
        </w:r>
      </w:ins>
      <w:ins w:id="467" w:author="Peng, Hong" w:date="2020-03-03T20:07:00Z">
        <w:r w:rsidR="005D7A63">
          <w:t xml:space="preserve">. </w:t>
        </w:r>
      </w:ins>
      <w:r w:rsidR="00DC026A" w:rsidRPr="00D164C7">
        <w:t>Table 1</w:t>
      </w:r>
      <w:r w:rsidR="00DC026A" w:rsidRPr="009A0C81">
        <w:t xml:space="preserve"> shows</w:t>
      </w:r>
      <w:r w:rsidR="00DC026A">
        <w:t xml:space="preserve"> the </w:t>
      </w:r>
      <w:del w:id="468" w:author="Peng, Hong" w:date="2020-03-03T19:46:00Z">
        <w:r w:rsidR="00DC026A" w:rsidDel="00433C54">
          <w:delText>mean values and standard deviations</w:delText>
        </w:r>
      </w:del>
      <w:ins w:id="469" w:author="Peng, Hong" w:date="2020-03-03T19:46:00Z">
        <w:r w:rsidR="00433C54">
          <w:t>measured concentrations</w:t>
        </w:r>
      </w:ins>
      <w:r w:rsidR="00DC026A">
        <w:t xml:space="preserve"> of 30 </w:t>
      </w:r>
      <w:del w:id="470" w:author="Peng, Hong" w:date="2020-03-03T19:46:00Z">
        <w:r w:rsidR="00DC026A" w:rsidDel="00433C54">
          <w:delText xml:space="preserve">targeted </w:delText>
        </w:r>
      </w:del>
      <w:r w:rsidR="00DC026A">
        <w:t xml:space="preserve">elements </w:t>
      </w:r>
      <w:del w:id="471" w:author="Peng, Hong" w:date="2020-03-03T19:46:00Z">
        <w:r w:rsidR="00DC026A" w:rsidDel="00433C54">
          <w:delText xml:space="preserve">from </w:delText>
        </w:r>
      </w:del>
      <w:ins w:id="472" w:author="Peng, Hong" w:date="2020-03-03T19:46:00Z">
        <w:r w:rsidR="00433C54">
          <w:t xml:space="preserve">in the </w:t>
        </w:r>
      </w:ins>
      <w:r w:rsidR="00DC026A">
        <w:t xml:space="preserve">six </w:t>
      </w:r>
      <w:proofErr w:type="spellStart"/>
      <w:ins w:id="473" w:author="Peng, Hong" w:date="2020-03-03T19:47:00Z">
        <w:r w:rsidR="00433C54">
          <w:t>typies</w:t>
        </w:r>
        <w:proofErr w:type="spellEnd"/>
        <w:r w:rsidR="00433C54">
          <w:t xml:space="preserve"> of Chinese </w:t>
        </w:r>
      </w:ins>
      <w:r w:rsidR="00DC026A">
        <w:t>GI rice</w:t>
      </w:r>
      <w:del w:id="474" w:author="Peng, Hong" w:date="2020-03-03T19:47:00Z">
        <w:r w:rsidR="00DC026A" w:rsidDel="00433C54">
          <w:delText xml:space="preserve"> in this study</w:delText>
        </w:r>
      </w:del>
      <w:r w:rsidR="00DC026A">
        <w:t>.</w:t>
      </w:r>
      <w:del w:id="475" w:author="Peng, Hong" w:date="2020-03-03T19:49:00Z">
        <w:r w:rsidR="00DC026A" w:rsidDel="00381653">
          <w:delText xml:space="preserve"> </w:delText>
        </w:r>
      </w:del>
      <w:r w:rsidR="00DC026A">
        <w:t xml:space="preserve"> </w:t>
      </w:r>
      <w:del w:id="476" w:author="Peng, Hong" w:date="2020-03-03T20:09:00Z">
        <w:r w:rsidR="00DC026A" w:rsidDel="005D7A63">
          <w:delText xml:space="preserve">Particularly, ANOVA and Tukey HSD test were conducted to determine the </w:delText>
        </w:r>
      </w:del>
      <w:ins w:id="477" w:author="Peng, Hong" w:date="2020-03-03T20:09:00Z">
        <w:r w:rsidR="005D7A63" w:rsidRPr="00D06204">
          <w:rPr>
            <w:strike/>
            <w:rPrChange w:id="478" w:author="fanzhou kong" w:date="2020-03-10T15:14:00Z">
              <w:rPr/>
            </w:rPrChange>
          </w:rPr>
          <w:t xml:space="preserve">The </w:t>
        </w:r>
      </w:ins>
      <w:r w:rsidR="00DC026A" w:rsidRPr="00D06204">
        <w:rPr>
          <w:strike/>
          <w:rPrChange w:id="479" w:author="fanzhou kong" w:date="2020-03-10T15:14:00Z">
            <w:rPr/>
          </w:rPrChange>
        </w:rPr>
        <w:t>statistical significance</w:t>
      </w:r>
      <w:ins w:id="480" w:author="Peng, Hong" w:date="2020-03-03T20:09:00Z">
        <w:r w:rsidR="005D7A63" w:rsidRPr="00D06204">
          <w:rPr>
            <w:strike/>
            <w:rPrChange w:id="481" w:author="fanzhou kong" w:date="2020-03-10T15:14:00Z">
              <w:rPr/>
            </w:rPrChange>
          </w:rPr>
          <w:t xml:space="preserve"> was determined by ANOVA and Tukey </w:t>
        </w:r>
        <w:commentRangeStart w:id="482"/>
        <w:commentRangeStart w:id="483"/>
        <w:r w:rsidR="005D7A63" w:rsidRPr="00D06204">
          <w:rPr>
            <w:strike/>
            <w:rPrChange w:id="484" w:author="fanzhou kong" w:date="2020-03-10T15:14:00Z">
              <w:rPr/>
            </w:rPrChange>
          </w:rPr>
          <w:t>HSD</w:t>
        </w:r>
        <w:commentRangeEnd w:id="482"/>
        <w:r w:rsidR="005D7A63" w:rsidRPr="00D06204">
          <w:rPr>
            <w:rStyle w:val="CommentReference"/>
            <w:strike/>
            <w:rPrChange w:id="485" w:author="fanzhou kong" w:date="2020-03-10T15:14:00Z">
              <w:rPr>
                <w:rStyle w:val="CommentReference"/>
              </w:rPr>
            </w:rPrChange>
          </w:rPr>
          <w:commentReference w:id="482"/>
        </w:r>
      </w:ins>
      <w:commentRangeEnd w:id="483"/>
      <w:r w:rsidR="002852F0" w:rsidRPr="00D06204">
        <w:rPr>
          <w:rStyle w:val="CommentReference"/>
          <w:strike/>
          <w:rPrChange w:id="486" w:author="fanzhou kong" w:date="2020-03-10T15:14:00Z">
            <w:rPr>
              <w:rStyle w:val="CommentReference"/>
            </w:rPr>
          </w:rPrChange>
        </w:rPr>
        <w:commentReference w:id="483"/>
      </w:r>
      <w:ins w:id="487" w:author="Peng, Hong" w:date="2020-03-03T20:09:00Z">
        <w:r w:rsidR="005D7A63" w:rsidRPr="00D06204">
          <w:rPr>
            <w:strike/>
            <w:rPrChange w:id="488" w:author="fanzhou kong" w:date="2020-03-10T15:14:00Z">
              <w:rPr/>
            </w:rPrChange>
          </w:rPr>
          <w:t xml:space="preserve"> </w:t>
        </w:r>
        <w:commentRangeStart w:id="489"/>
        <w:r w:rsidR="005D7A63" w:rsidRPr="00D06204">
          <w:rPr>
            <w:strike/>
            <w:rPrChange w:id="490" w:author="fanzhou kong" w:date="2020-03-10T15:14:00Z">
              <w:rPr/>
            </w:rPrChange>
          </w:rPr>
          <w:t>test</w:t>
        </w:r>
      </w:ins>
      <w:commentRangeEnd w:id="489"/>
      <w:r w:rsidRPr="00D06204">
        <w:rPr>
          <w:rStyle w:val="CommentReference"/>
          <w:strike/>
          <w:rPrChange w:id="491" w:author="fanzhou kong" w:date="2020-03-10T15:14:00Z">
            <w:rPr>
              <w:rStyle w:val="CommentReference"/>
            </w:rPr>
          </w:rPrChange>
        </w:rPr>
        <w:commentReference w:id="489"/>
      </w:r>
      <w:r w:rsidR="00DC026A" w:rsidRPr="00D06204">
        <w:rPr>
          <w:u w:val="single"/>
          <w:rPrChange w:id="492" w:author="fanzhou kong" w:date="2020-03-10T15:14:00Z">
            <w:rPr/>
          </w:rPrChange>
        </w:rPr>
        <w:t>.</w:t>
      </w:r>
      <w:r w:rsidR="005D7A63">
        <w:t xml:space="preserve"> </w:t>
      </w:r>
      <w:r w:rsidR="00B2354C" w:rsidRPr="00ED28E8">
        <w:t xml:space="preserve">Overall, except </w:t>
      </w:r>
      <w:del w:id="493" w:author="Peng, Hong" w:date="2020-03-03T19:50:00Z">
        <w:r w:rsidR="00B2354C" w:rsidRPr="00ED28E8" w:rsidDel="00381653">
          <w:delText>for the element of</w:delText>
        </w:r>
      </w:del>
      <w:r w:rsidR="00B2354C" w:rsidRPr="00ED28E8">
        <w:t xml:space="preserve"> </w:t>
      </w:r>
      <w:r w:rsidR="00B2354C" w:rsidRPr="00ED28E8">
        <w:rPr>
          <w:vertAlign w:val="superscript"/>
        </w:rPr>
        <w:t>208</w:t>
      </w:r>
      <w:r w:rsidR="00B2354C" w:rsidRPr="00ED28E8">
        <w:t xml:space="preserve">Pb, significant differences could be observed among all elements across </w:t>
      </w:r>
      <w:del w:id="494" w:author="Peng, Hong" w:date="2020-03-03T19:51:00Z">
        <w:r w:rsidR="00B2354C" w:rsidRPr="00ED28E8" w:rsidDel="00381653">
          <w:delText>six GI rice</w:delText>
        </w:r>
      </w:del>
      <w:ins w:id="495" w:author="Peng, Hong" w:date="2020-03-03T19:51:00Z">
        <w:r w:rsidR="00381653">
          <w:t>all types of rice</w:t>
        </w:r>
      </w:ins>
      <w:r w:rsidR="00B2354C" w:rsidRPr="00ED28E8">
        <w:t xml:space="preserve">. However, based on </w:t>
      </w:r>
      <w:del w:id="496" w:author="Peng, Hong" w:date="2020-03-03T19:54:00Z">
        <w:r w:rsidR="00B2354C" w:rsidRPr="00ED28E8" w:rsidDel="00381653">
          <w:delText xml:space="preserve">the information </w:delText>
        </w:r>
        <w:r w:rsidR="00E03976" w:rsidRPr="00ED28E8" w:rsidDel="00381653">
          <w:delText xml:space="preserve">obtained </w:delText>
        </w:r>
        <w:r w:rsidR="00B2354C" w:rsidRPr="00ED28E8" w:rsidDel="00381653">
          <w:delText xml:space="preserve">from </w:delText>
        </w:r>
      </w:del>
      <w:r w:rsidR="00B2354C" w:rsidRPr="00ED28E8">
        <w:t xml:space="preserve">ANOVA, </w:t>
      </w:r>
      <w:del w:id="497" w:author="Peng, Hong" w:date="2020-03-03T19:54:00Z">
        <w:r w:rsidR="00B2354C" w:rsidRPr="00ED28E8" w:rsidDel="00381653">
          <w:delText>it was impossible</w:delText>
        </w:r>
        <w:r w:rsidR="00E03976" w:rsidRPr="00ED28E8" w:rsidDel="00381653">
          <w:delText xml:space="preserve"> to</w:delText>
        </w:r>
        <w:r w:rsidR="00B2354C" w:rsidRPr="00ED28E8" w:rsidDel="00381653">
          <w:delText xml:space="preserve"> identify element</w:delText>
        </w:r>
      </w:del>
      <w:del w:id="498" w:author="Peng, Hong" w:date="2020-03-03T19:51:00Z">
        <w:r w:rsidR="00B2354C" w:rsidRPr="00ED28E8" w:rsidDel="00381653">
          <w:delText>(</w:delText>
        </w:r>
      </w:del>
      <w:del w:id="499" w:author="Peng, Hong" w:date="2020-03-03T19:54:00Z">
        <w:r w:rsidR="00B2354C" w:rsidRPr="00ED28E8" w:rsidDel="00381653">
          <w:delText>s</w:delText>
        </w:r>
      </w:del>
      <w:del w:id="500" w:author="Peng, Hong" w:date="2020-03-03T19:52:00Z">
        <w:r w:rsidR="00B2354C" w:rsidRPr="00ED28E8" w:rsidDel="00381653">
          <w:delText>)</w:delText>
        </w:r>
      </w:del>
      <w:del w:id="501" w:author="Peng, Hong" w:date="2020-03-03T19:54:00Z">
        <w:r w:rsidR="00B2354C" w:rsidRPr="00ED28E8" w:rsidDel="00381653">
          <w:delText xml:space="preserve"> that </w:delText>
        </w:r>
      </w:del>
      <w:del w:id="502" w:author="Peng, Hong" w:date="2020-03-03T19:52:00Z">
        <w:r w:rsidR="00B2354C" w:rsidRPr="00ED28E8" w:rsidDel="00381653">
          <w:delText>can</w:delText>
        </w:r>
      </w:del>
      <w:ins w:id="503" w:author="Peng, Hong" w:date="2020-03-04T10:04:00Z">
        <w:r w:rsidR="00630C05" w:rsidRPr="00630C05">
          <w:t xml:space="preserve"> </w:t>
        </w:r>
        <w:r w:rsidR="00630C05">
          <w:t xml:space="preserve">no </w:t>
        </w:r>
        <w:proofErr w:type="spellStart"/>
        <w:r w:rsidR="00630C05">
          <w:t>lelement</w:t>
        </w:r>
        <w:proofErr w:type="spellEnd"/>
        <w:r w:rsidR="00630C05">
          <w:t xml:space="preserve"> was identified </w:t>
        </w:r>
      </w:ins>
      <w:ins w:id="504" w:author="Peng, Hong" w:date="2020-03-03T19:54:00Z">
        <w:r w:rsidR="00381653">
          <w:t>which</w:t>
        </w:r>
      </w:ins>
      <w:r w:rsidR="00B2354C" w:rsidRPr="00ED28E8">
        <w:t xml:space="preserve"> </w:t>
      </w:r>
      <w:ins w:id="505" w:author="Peng, Hong" w:date="2020-03-03T19:52:00Z">
        <w:r w:rsidR="00381653">
          <w:t>could</w:t>
        </w:r>
        <w:r w:rsidR="00381653" w:rsidRPr="00ED28E8">
          <w:t xml:space="preserve"> </w:t>
        </w:r>
      </w:ins>
      <w:r w:rsidR="00B2354C" w:rsidRPr="00ED28E8">
        <w:t>directly differentiate all types of rice.</w:t>
      </w:r>
      <w:ins w:id="506" w:author="Xu, Jason" w:date="2020-02-03T14:27:00Z">
        <w:r w:rsidR="004D6AA8" w:rsidRPr="00ED28E8">
          <w:t xml:space="preserve"> </w:t>
        </w:r>
      </w:ins>
      <w:ins w:id="507" w:author="Xu, Jason" w:date="2020-02-03T14:21:00Z">
        <w:r w:rsidR="00560520" w:rsidRPr="00ED28E8">
          <w:t xml:space="preserve"> </w:t>
        </w:r>
      </w:ins>
    </w:p>
    <w:p w14:paraId="19632F7F" w14:textId="2D9E363F" w:rsidR="00DC026A" w:rsidRPr="009A2496" w:rsidRDefault="00000C07" w:rsidP="003805CC">
      <w:pPr>
        <w:jc w:val="both"/>
        <w:rPr>
          <w:bCs/>
          <w:i/>
          <w:iCs/>
        </w:rPr>
      </w:pPr>
      <w:del w:id="508" w:author="Peng, Hong" w:date="2020-03-03T20:18:00Z">
        <w:r w:rsidRPr="009A2496" w:rsidDel="00A6102A">
          <w:rPr>
            <w:bCs/>
            <w:i/>
            <w:iCs/>
          </w:rPr>
          <w:delText>P</w:delText>
        </w:r>
        <w:r w:rsidR="00DC026A" w:rsidRPr="009A2496" w:rsidDel="00A6102A">
          <w:rPr>
            <w:bCs/>
            <w:i/>
            <w:iCs/>
          </w:rPr>
          <w:delText>rinciple component a</w:delText>
        </w:r>
        <w:commentRangeStart w:id="509"/>
        <w:commentRangeStart w:id="510"/>
        <w:r w:rsidR="00DC026A" w:rsidRPr="009A2496" w:rsidDel="00A6102A">
          <w:rPr>
            <w:bCs/>
            <w:i/>
            <w:iCs/>
          </w:rPr>
          <w:delText xml:space="preserve">nalysis (PCA) </w:delText>
        </w:r>
        <w:commentRangeEnd w:id="509"/>
        <w:r w:rsidR="00BF6BCC" w:rsidDel="00A6102A">
          <w:rPr>
            <w:rStyle w:val="CommentReference"/>
          </w:rPr>
          <w:commentReference w:id="509"/>
        </w:r>
        <w:commentRangeEnd w:id="510"/>
        <w:r w:rsidR="00CF1DEC" w:rsidDel="00A6102A">
          <w:rPr>
            <w:rStyle w:val="CommentReference"/>
          </w:rPr>
          <w:commentReference w:id="510"/>
        </w:r>
      </w:del>
      <w:ins w:id="511" w:author="Peng, Hong" w:date="2020-03-03T20:18:00Z">
        <w:r w:rsidR="00A6102A">
          <w:rPr>
            <w:bCs/>
            <w:i/>
            <w:iCs/>
          </w:rPr>
          <w:t xml:space="preserve">PCA </w:t>
        </w:r>
        <w:commentRangeStart w:id="512"/>
        <w:r w:rsidR="00A6102A">
          <w:rPr>
            <w:bCs/>
            <w:i/>
            <w:iCs/>
          </w:rPr>
          <w:t>analysis</w:t>
        </w:r>
      </w:ins>
      <w:commentRangeEnd w:id="512"/>
      <w:ins w:id="513" w:author="Peng, Hong" w:date="2020-03-04T11:08:00Z">
        <w:r w:rsidR="00A42193">
          <w:rPr>
            <w:rStyle w:val="CommentReference"/>
          </w:rPr>
          <w:commentReference w:id="512"/>
        </w:r>
      </w:ins>
    </w:p>
    <w:p w14:paraId="0D21D19D" w14:textId="0DE40CDF" w:rsidR="00DC026A" w:rsidRDefault="00DC026A" w:rsidP="00243EB2">
      <w:pPr>
        <w:jc w:val="both"/>
      </w:pPr>
      <w:r>
        <w:t>In order to get an initial overview of the entire dataset, an unsupervised PCA</w:t>
      </w:r>
      <w:r w:rsidR="00464550">
        <w:t xml:space="preserve"> </w:t>
      </w:r>
      <w:r>
        <w:t>was conducted</w:t>
      </w:r>
      <w:r w:rsidR="00D0227E">
        <w:t xml:space="preserve"> (</w:t>
      </w:r>
      <w:r>
        <w:t>95% confident ellipses included</w:t>
      </w:r>
      <w:r w:rsidR="00D0227E">
        <w:t>)</w:t>
      </w:r>
      <w:r>
        <w:t xml:space="preserve">. As shown in </w:t>
      </w:r>
      <w:r w:rsidRPr="00D164C7">
        <w:t>Fig</w:t>
      </w:r>
      <w:r w:rsidR="00AE2B8C" w:rsidRPr="00D164C7">
        <w:t>.</w:t>
      </w:r>
      <w:r w:rsidRPr="00D164C7">
        <w:t xml:space="preserve"> </w:t>
      </w:r>
      <w:commentRangeStart w:id="514"/>
      <w:del w:id="515" w:author="Peng, Hong" w:date="2020-03-03T20:19:00Z">
        <w:r w:rsidRPr="00D164C7" w:rsidDel="00A6102A">
          <w:delText>2a</w:delText>
        </w:r>
      </w:del>
      <w:ins w:id="516" w:author="Peng, Hong" w:date="2020-03-03T20:19:00Z">
        <w:r w:rsidR="00A6102A">
          <w:t>3</w:t>
        </w:r>
        <w:r w:rsidR="00A6102A" w:rsidRPr="00D164C7">
          <w:t>a</w:t>
        </w:r>
        <w:commentRangeEnd w:id="514"/>
        <w:r w:rsidR="00A6102A">
          <w:rPr>
            <w:rStyle w:val="CommentReference"/>
          </w:rPr>
          <w:commentReference w:id="514"/>
        </w:r>
      </w:ins>
      <w:r w:rsidRPr="009A0C81">
        <w:t xml:space="preserve">, </w:t>
      </w:r>
      <w:ins w:id="517" w:author="Peng, Hong" w:date="2020-03-04T11:03:00Z">
        <w:r w:rsidR="00A42193">
          <w:t xml:space="preserve">based </w:t>
        </w:r>
        <w:r w:rsidR="00A42193" w:rsidRPr="009A0C81">
          <w:t>on the 1</w:t>
        </w:r>
        <w:r w:rsidR="00A42193" w:rsidRPr="009A0C81">
          <w:rPr>
            <w:vertAlign w:val="superscript"/>
          </w:rPr>
          <w:t>st</w:t>
        </w:r>
        <w:r w:rsidR="00A42193" w:rsidRPr="009A0C81">
          <w:t xml:space="preserve"> and 2</w:t>
        </w:r>
        <w:r w:rsidR="00A42193" w:rsidRPr="009A0C81">
          <w:rPr>
            <w:vertAlign w:val="superscript"/>
          </w:rPr>
          <w:t>nd</w:t>
        </w:r>
        <w:r w:rsidR="00A42193" w:rsidRPr="009A0C81">
          <w:t xml:space="preserve"> principle </w:t>
        </w:r>
        <w:commentRangeStart w:id="518"/>
        <w:commentRangeStart w:id="519"/>
        <w:r w:rsidR="00A42193" w:rsidRPr="009A0C81">
          <w:t>component</w:t>
        </w:r>
      </w:ins>
      <w:commentRangeEnd w:id="518"/>
      <w:ins w:id="520" w:author="Peng, Hong" w:date="2020-03-04T11:04:00Z">
        <w:r w:rsidR="00A42193">
          <w:rPr>
            <w:rStyle w:val="CommentReference"/>
          </w:rPr>
          <w:commentReference w:id="518"/>
        </w:r>
      </w:ins>
      <w:commentRangeEnd w:id="519"/>
      <w:r w:rsidR="00D8258B">
        <w:rPr>
          <w:rStyle w:val="CommentReference"/>
        </w:rPr>
        <w:commentReference w:id="519"/>
      </w:r>
      <w:ins w:id="521" w:author="Peng, Hong" w:date="2020-03-04T11:03:00Z">
        <w:r w:rsidR="00A42193" w:rsidRPr="009A0C81">
          <w:t xml:space="preserve"> (PC)</w:t>
        </w:r>
        <w:r w:rsidR="00A42193">
          <w:t xml:space="preserve">, </w:t>
        </w:r>
      </w:ins>
      <w:r w:rsidR="009A2496" w:rsidRPr="009A0C81">
        <w:t xml:space="preserve">there was </w:t>
      </w:r>
      <w:r w:rsidRPr="009A0C81">
        <w:t xml:space="preserve">a clear separation </w:t>
      </w:r>
      <w:del w:id="522" w:author="Peng, Hong" w:date="2020-03-04T11:05:00Z">
        <w:r w:rsidRPr="009A0C81" w:rsidDel="00A42193">
          <w:delText xml:space="preserve">pattern </w:delText>
        </w:r>
      </w:del>
      <w:r w:rsidRPr="009A0C81">
        <w:t xml:space="preserve">among PJ-1, GG and </w:t>
      </w:r>
      <w:ins w:id="523" w:author="Peng, Hong" w:date="2020-03-03T20:55:00Z">
        <w:r w:rsidR="0035292D">
          <w:t>other types</w:t>
        </w:r>
      </w:ins>
      <w:del w:id="524" w:author="Peng, Hong" w:date="2020-03-04T11:05:00Z">
        <w:r w:rsidR="008548BE" w:rsidRPr="009A0C81" w:rsidDel="00A42193">
          <w:delText xml:space="preserve">. </w:delText>
        </w:r>
      </w:del>
      <w:ins w:id="525" w:author="Peng, Hong" w:date="2020-03-04T11:05:00Z">
        <w:r w:rsidR="00A42193">
          <w:t>,</w:t>
        </w:r>
        <w:r w:rsidR="00A42193" w:rsidRPr="009A0C81">
          <w:t xml:space="preserve"> </w:t>
        </w:r>
      </w:ins>
      <w:r w:rsidRPr="009A0C81">
        <w:t>while</w:t>
      </w:r>
      <w:r w:rsidRPr="009A0C81">
        <w:rPr>
          <w:color w:val="FF0000"/>
        </w:rPr>
        <w:t xml:space="preserve"> </w:t>
      </w:r>
      <w:r w:rsidRPr="009A0C81">
        <w:t xml:space="preserve">for JS, PJ-2, SY and WC, no satisfactory separation could be achieved. </w:t>
      </w:r>
      <w:r w:rsidR="00041530" w:rsidRPr="009A0C81">
        <w:t>The loading plot (</w:t>
      </w:r>
      <w:r w:rsidRPr="00D164C7">
        <w:t>Fig</w:t>
      </w:r>
      <w:r w:rsidR="00AE2B8C" w:rsidRPr="00D164C7">
        <w:t>.</w:t>
      </w:r>
      <w:r w:rsidRPr="00D164C7">
        <w:t xml:space="preserve"> </w:t>
      </w:r>
      <w:del w:id="526" w:author="Peng, Hong" w:date="2020-03-03T20:57:00Z">
        <w:r w:rsidRPr="00D164C7" w:rsidDel="0035292D">
          <w:delText>2</w:delText>
        </w:r>
        <w:r w:rsidR="00615CB0" w:rsidRPr="00D164C7" w:rsidDel="0035292D">
          <w:delText>b</w:delText>
        </w:r>
      </w:del>
      <w:ins w:id="527" w:author="Peng, Hong" w:date="2020-03-03T20:57:00Z">
        <w:r w:rsidR="0035292D">
          <w:t>3</w:t>
        </w:r>
        <w:r w:rsidR="0035292D" w:rsidRPr="00D164C7">
          <w:t>b</w:t>
        </w:r>
      </w:ins>
      <w:r w:rsidR="00615CB0" w:rsidRPr="009A0C81">
        <w:t>)</w:t>
      </w:r>
      <w:r w:rsidRPr="009A0C81">
        <w:t xml:space="preserve"> show</w:t>
      </w:r>
      <w:r w:rsidR="005C7695" w:rsidRPr="009A0C81">
        <w:t>ed</w:t>
      </w:r>
      <w:r w:rsidRPr="009A0C81">
        <w:t xml:space="preserve"> that </w:t>
      </w:r>
      <w:r w:rsidR="0035334B" w:rsidRPr="009A0C81">
        <w:rPr>
          <w:vertAlign w:val="superscript"/>
        </w:rPr>
        <w:t>27</w:t>
      </w:r>
      <w:r w:rsidRPr="009A0C81">
        <w:t xml:space="preserve">Al, </w:t>
      </w:r>
      <w:r w:rsidR="0035334B" w:rsidRPr="009A0C81">
        <w:rPr>
          <w:vertAlign w:val="superscript"/>
        </w:rPr>
        <w:t>70</w:t>
      </w:r>
      <w:r w:rsidRPr="009A0C81">
        <w:t>Ga,</w:t>
      </w:r>
      <w:r w:rsidRPr="009A0C81">
        <w:rPr>
          <w:vertAlign w:val="superscript"/>
        </w:rPr>
        <w:t xml:space="preserve"> </w:t>
      </w:r>
      <w:r w:rsidR="0035334B" w:rsidRPr="009A0C81">
        <w:rPr>
          <w:vertAlign w:val="superscript"/>
        </w:rPr>
        <w:t>93</w:t>
      </w:r>
      <w:r w:rsidRPr="009A0C81">
        <w:t>Nb,</w:t>
      </w:r>
      <w:r w:rsidR="0035334B" w:rsidRPr="009A0C81">
        <w:rPr>
          <w:vertAlign w:val="superscript"/>
        </w:rPr>
        <w:t>51</w:t>
      </w:r>
      <w:del w:id="528" w:author="Xu, Jason" w:date="2020-01-14T09:27:00Z">
        <w:r w:rsidRPr="009A0C81" w:rsidDel="00B70834">
          <w:rPr>
            <w:vertAlign w:val="superscript"/>
          </w:rPr>
          <w:delText xml:space="preserve"> </w:delText>
        </w:r>
      </w:del>
      <w:r w:rsidRPr="009A0C81">
        <w:t>V</w:t>
      </w:r>
      <w:del w:id="529" w:author="Peng, Hong" w:date="2020-03-04T10:08:00Z">
        <w:r w:rsidRPr="009A0C81" w:rsidDel="00630C05">
          <w:delText>,</w:delText>
        </w:r>
      </w:del>
      <w:r w:rsidRPr="009A0C81">
        <w:t xml:space="preserve"> and</w:t>
      </w:r>
      <w:r w:rsidR="0035334B" w:rsidRPr="009A0C81">
        <w:t xml:space="preserve"> </w:t>
      </w:r>
      <w:r w:rsidR="0035334B" w:rsidRPr="009A0C81">
        <w:rPr>
          <w:vertAlign w:val="superscript"/>
        </w:rPr>
        <w:t>48</w:t>
      </w:r>
      <w:del w:id="530" w:author="Xu, Jason" w:date="2020-01-14T09:27:00Z">
        <w:r w:rsidRPr="009A0C81" w:rsidDel="00B70834">
          <w:delText xml:space="preserve"> </w:delText>
        </w:r>
      </w:del>
      <w:r w:rsidRPr="009A0C81">
        <w:t>Ti primarily contribute</w:t>
      </w:r>
      <w:r w:rsidR="00391166" w:rsidRPr="009A0C81">
        <w:t>d</w:t>
      </w:r>
      <w:r w:rsidRPr="009A0C81">
        <w:t xml:space="preserve"> to</w:t>
      </w:r>
      <w:r w:rsidR="00391166" w:rsidRPr="009A0C81">
        <w:t xml:space="preserve"> the variation</w:t>
      </w:r>
      <w:r w:rsidR="008548BE" w:rsidRPr="009A0C81">
        <w:t>s</w:t>
      </w:r>
      <w:r w:rsidR="00391166" w:rsidRPr="009A0C81">
        <w:t xml:space="preserve"> on</w:t>
      </w:r>
      <w:r w:rsidRPr="009A0C81">
        <w:t xml:space="preserve"> PC1, while </w:t>
      </w:r>
      <w:r w:rsidR="002A75A1" w:rsidRPr="009A0C81">
        <w:rPr>
          <w:vertAlign w:val="superscript"/>
        </w:rPr>
        <w:t>23</w:t>
      </w:r>
      <w:r w:rsidRPr="009A0C81">
        <w:t xml:space="preserve">Na, </w:t>
      </w:r>
      <w:r w:rsidR="006C5161" w:rsidRPr="009A0C81">
        <w:rPr>
          <w:vertAlign w:val="superscript"/>
        </w:rPr>
        <w:t>45</w:t>
      </w:r>
      <w:r w:rsidRPr="009A0C81">
        <w:t xml:space="preserve">Sc, </w:t>
      </w:r>
      <w:r w:rsidR="00815CA1" w:rsidRPr="009A0C81">
        <w:rPr>
          <w:vertAlign w:val="superscript"/>
        </w:rPr>
        <w:t>85</w:t>
      </w:r>
      <w:r w:rsidRPr="009A0C81">
        <w:t xml:space="preserve">Rb, </w:t>
      </w:r>
      <w:r w:rsidR="00CC2057" w:rsidRPr="009A0C81">
        <w:rPr>
          <w:vertAlign w:val="superscript"/>
        </w:rPr>
        <w:t>133</w:t>
      </w:r>
      <w:r w:rsidRPr="009A0C81">
        <w:t>Cs</w:t>
      </w:r>
      <w:del w:id="531" w:author="Peng, Hong" w:date="2020-03-04T10:08:00Z">
        <w:r w:rsidRPr="009A0C81" w:rsidDel="00630C05">
          <w:delText>,</w:delText>
        </w:r>
      </w:del>
      <w:r w:rsidRPr="009A0C81">
        <w:t xml:space="preserve"> </w:t>
      </w:r>
      <w:r w:rsidR="00391166" w:rsidRPr="009A0C81">
        <w:t xml:space="preserve">and </w:t>
      </w:r>
      <w:r w:rsidR="00CC2057" w:rsidRPr="009A0C81">
        <w:rPr>
          <w:vertAlign w:val="superscript"/>
        </w:rPr>
        <w:t>114</w:t>
      </w:r>
      <w:r w:rsidRPr="009A0C81">
        <w:t>Cd</w:t>
      </w:r>
      <w:r w:rsidR="008D7C79" w:rsidRPr="009A0C81">
        <w:t xml:space="preserve"> contributed</w:t>
      </w:r>
      <w:r w:rsidR="006C5810" w:rsidRPr="009A0C81">
        <w:t xml:space="preserve"> </w:t>
      </w:r>
      <w:r w:rsidRPr="009A0C81">
        <w:t xml:space="preserve">to both PC1 and PC2. </w:t>
      </w:r>
      <w:proofErr w:type="spellStart"/>
      <w:ins w:id="532" w:author="Peng, Hong" w:date="2020-03-04T10:41:00Z">
        <w:r w:rsidR="00F979DC">
          <w:t>Sepecially</w:t>
        </w:r>
        <w:proofErr w:type="spellEnd"/>
        <w:r w:rsidR="00F979DC">
          <w:t xml:space="preserve">, </w:t>
        </w:r>
      </w:ins>
      <w:del w:id="533" w:author="Peng, Hong" w:date="2020-03-04T10:42:00Z">
        <w:r w:rsidR="008548BE" w:rsidRPr="009A0C81" w:rsidDel="00F979DC">
          <w:delText>F</w:delText>
        </w:r>
        <w:r w:rsidRPr="009A0C81" w:rsidDel="00F979DC">
          <w:delText xml:space="preserve">or </w:delText>
        </w:r>
      </w:del>
      <w:r w:rsidRPr="009A0C81">
        <w:t>PJ-1 and PJ-2</w:t>
      </w:r>
      <w:del w:id="534" w:author="Peng, Hong" w:date="2020-03-04T10:59:00Z">
        <w:r w:rsidRPr="009A0C81" w:rsidDel="00534911">
          <w:delText>,</w:delText>
        </w:r>
        <w:r w:rsidR="008548BE" w:rsidRPr="009A0C81" w:rsidDel="00534911">
          <w:delText xml:space="preserve"> </w:delText>
        </w:r>
        <w:r w:rsidRPr="009A0C81" w:rsidDel="00534911">
          <w:delText>even though from</w:delText>
        </w:r>
        <w:r w:rsidR="00812C89" w:rsidRPr="009A0C81" w:rsidDel="00534911">
          <w:delText xml:space="preserve"> the same</w:delText>
        </w:r>
        <w:r w:rsidRPr="009A0C81" w:rsidDel="00534911">
          <w:delText xml:space="preserve"> geological origin, they can still</w:delText>
        </w:r>
      </w:del>
      <w:r w:rsidRPr="009A0C81">
        <w:t xml:space="preserve"> </w:t>
      </w:r>
      <w:ins w:id="535" w:author="Peng, Hong" w:date="2020-03-04T10:43:00Z">
        <w:r w:rsidR="00F979DC">
          <w:t xml:space="preserve">could </w:t>
        </w:r>
      </w:ins>
      <w:r w:rsidRPr="009A0C81">
        <w:t xml:space="preserve">be </w:t>
      </w:r>
      <w:r w:rsidR="00EC3D14" w:rsidRPr="009A0C81">
        <w:t xml:space="preserve">clearly </w:t>
      </w:r>
      <w:r w:rsidRPr="009A0C81">
        <w:t>separated</w:t>
      </w:r>
      <w:del w:id="536" w:author="Peng, Hong" w:date="2020-03-04T10:43:00Z">
        <w:r w:rsidRPr="009A0C81" w:rsidDel="00F979DC">
          <w:delText xml:space="preserve"> </w:delText>
        </w:r>
        <w:r w:rsidR="007C4AF6" w:rsidRPr="009A0C81" w:rsidDel="00F979DC">
          <w:delText>apart</w:delText>
        </w:r>
      </w:del>
      <w:r w:rsidR="00F46DF5" w:rsidRPr="009A0C81">
        <w:t xml:space="preserve">, </w:t>
      </w:r>
      <w:ins w:id="537" w:author="Peng, Hong" w:date="2020-03-04T10:59:00Z">
        <w:r w:rsidR="00534911">
          <w:t xml:space="preserve">even </w:t>
        </w:r>
      </w:ins>
      <w:ins w:id="538" w:author="Peng, Hong" w:date="2020-03-04T11:00:00Z">
        <w:r w:rsidR="00534911">
          <w:t>though they</w:t>
        </w:r>
      </w:ins>
      <w:ins w:id="539" w:author="Peng, Hong" w:date="2020-03-04T10:58:00Z">
        <w:r w:rsidR="00534911">
          <w:t xml:space="preserve"> were</w:t>
        </w:r>
        <w:r w:rsidR="00534911" w:rsidRPr="009A0C81">
          <w:t xml:space="preserve"> from the same geological origin, </w:t>
        </w:r>
      </w:ins>
      <w:r w:rsidR="00616D61" w:rsidRPr="009A0C81">
        <w:t>wi</w:t>
      </w:r>
      <w:r w:rsidR="00F46DF5" w:rsidRPr="009A0C81">
        <w:t xml:space="preserve">th </w:t>
      </w:r>
      <w:r w:rsidR="00280329" w:rsidRPr="009A0C81">
        <w:rPr>
          <w:vertAlign w:val="superscript"/>
        </w:rPr>
        <w:t>27</w:t>
      </w:r>
      <w:r w:rsidRPr="009A0C81">
        <w:t xml:space="preserve">Al, </w:t>
      </w:r>
      <w:r w:rsidR="00280329" w:rsidRPr="009A0C81">
        <w:rPr>
          <w:vertAlign w:val="superscript"/>
        </w:rPr>
        <w:t>70</w:t>
      </w:r>
      <w:r w:rsidRPr="009A0C81">
        <w:t xml:space="preserve">Ga, </w:t>
      </w:r>
      <w:r w:rsidR="00357DE4" w:rsidRPr="009A0C81">
        <w:rPr>
          <w:vertAlign w:val="superscript"/>
        </w:rPr>
        <w:t>51</w:t>
      </w:r>
      <w:r w:rsidRPr="009A0C81">
        <w:t xml:space="preserve">V, and </w:t>
      </w:r>
      <w:r w:rsidR="00357DE4" w:rsidRPr="009A0C81">
        <w:rPr>
          <w:vertAlign w:val="superscript"/>
        </w:rPr>
        <w:t>45</w:t>
      </w:r>
      <w:r w:rsidRPr="009A0C81">
        <w:t xml:space="preserve">Sc </w:t>
      </w:r>
      <w:commentRangeStart w:id="540"/>
      <w:commentRangeStart w:id="541"/>
      <w:r w:rsidRPr="009A0C81">
        <w:t>showed</w:t>
      </w:r>
      <w:commentRangeEnd w:id="540"/>
      <w:r w:rsidR="00033E9A">
        <w:rPr>
          <w:rStyle w:val="CommentReference"/>
        </w:rPr>
        <w:commentReference w:id="540"/>
      </w:r>
      <w:commentRangeEnd w:id="541"/>
      <w:r w:rsidR="000D4E87">
        <w:rPr>
          <w:rStyle w:val="CommentReference"/>
        </w:rPr>
        <w:commentReference w:id="541"/>
      </w:r>
      <w:r w:rsidRPr="009A0C81">
        <w:t xml:space="preserve"> significant difference</w:t>
      </w:r>
      <w:del w:id="542" w:author="Peng, Hong" w:date="2020-03-04T11:26:00Z">
        <w:r w:rsidRPr="009A0C81" w:rsidDel="00243EB2">
          <w:delText xml:space="preserve"> among the two</w:delText>
        </w:r>
      </w:del>
      <w:r w:rsidRPr="009A0C81">
        <w:t xml:space="preserve"> (</w:t>
      </w:r>
      <w:r w:rsidRPr="00D164C7">
        <w:t>Fig</w:t>
      </w:r>
      <w:r w:rsidR="00AE2B8C" w:rsidRPr="00D164C7">
        <w:t>.</w:t>
      </w:r>
      <w:r w:rsidRPr="00D164C7">
        <w:t xml:space="preserve"> </w:t>
      </w:r>
      <w:del w:id="543" w:author="Peng, Hong" w:date="2020-03-04T10:37:00Z">
        <w:r w:rsidRPr="00D164C7" w:rsidDel="00F979DC">
          <w:delText>2a</w:delText>
        </w:r>
      </w:del>
      <w:ins w:id="544" w:author="Peng, Hong" w:date="2020-03-04T10:37:00Z">
        <w:r w:rsidR="00F979DC">
          <w:t>3</w:t>
        </w:r>
        <w:r w:rsidR="00F979DC" w:rsidRPr="00D164C7">
          <w:t>a</w:t>
        </w:r>
      </w:ins>
      <w:r w:rsidRPr="00D164C7">
        <w:t xml:space="preserve">&amp; </w:t>
      </w:r>
      <w:commentRangeStart w:id="545"/>
      <w:commentRangeStart w:id="546"/>
      <w:del w:id="547" w:author="Peng, Hong" w:date="2020-03-04T10:37:00Z">
        <w:r w:rsidRPr="00D164C7" w:rsidDel="00F979DC">
          <w:delText>2</w:delText>
        </w:r>
        <w:r w:rsidR="00034EA6" w:rsidRPr="00D164C7" w:rsidDel="00F979DC">
          <w:delText>b</w:delText>
        </w:r>
      </w:del>
      <w:commentRangeEnd w:id="545"/>
      <w:commentRangeEnd w:id="546"/>
      <w:ins w:id="548" w:author="Peng, Hong" w:date="2020-03-04T10:37:00Z">
        <w:r w:rsidR="00F979DC">
          <w:t>3</w:t>
        </w:r>
        <w:r w:rsidR="00F979DC" w:rsidRPr="00D164C7">
          <w:t>b</w:t>
        </w:r>
      </w:ins>
      <w:r w:rsidR="00630C05">
        <w:rPr>
          <w:rStyle w:val="CommentReference"/>
        </w:rPr>
        <w:commentReference w:id="545"/>
      </w:r>
      <w:r w:rsidR="000D4E87">
        <w:rPr>
          <w:rStyle w:val="CommentReference"/>
        </w:rPr>
        <w:commentReference w:id="546"/>
      </w:r>
      <w:r w:rsidRPr="009A0C81">
        <w:t xml:space="preserve">). This may </w:t>
      </w:r>
      <w:del w:id="549" w:author="Peng, Hong" w:date="2020-03-04T11:24:00Z">
        <w:r w:rsidRPr="009A0C81" w:rsidDel="00243EB2">
          <w:delText>be related to the notio</w:delText>
        </w:r>
      </w:del>
      <w:ins w:id="550" w:author="Xu, Jason" w:date="2020-03-05T11:32:00Z">
        <w:r w:rsidR="000D2323">
          <w:t>due to</w:t>
        </w:r>
      </w:ins>
      <w:del w:id="551" w:author="Peng, Hong" w:date="2020-03-04T11:24:00Z">
        <w:r w:rsidRPr="009A0C81" w:rsidDel="00243EB2">
          <w:delText>n</w:delText>
        </w:r>
      </w:del>
      <w:ins w:id="552" w:author="Peng, Hong" w:date="2020-03-04T11:24:00Z">
        <w:del w:id="553" w:author="Xu, Jason" w:date="2020-03-05T11:32:00Z">
          <w:r w:rsidR="00243EB2" w:rsidDel="000D2323">
            <w:delText>because</w:delText>
          </w:r>
        </w:del>
      </w:ins>
      <w:r w:rsidRPr="009A0C81">
        <w:t xml:space="preserve"> that rice discrimination </w:t>
      </w:r>
      <w:del w:id="554" w:author="Peng, Hong" w:date="2020-03-04T11:11:00Z">
        <w:r w:rsidRPr="009A0C81" w:rsidDel="00096FAE">
          <w:delText xml:space="preserve">remains </w:delText>
        </w:r>
      </w:del>
      <w:ins w:id="555" w:author="Peng, Hong" w:date="2020-03-04T11:11:00Z">
        <w:r w:rsidR="00096FAE">
          <w:t>is</w:t>
        </w:r>
        <w:r w:rsidR="00096FAE" w:rsidRPr="009A0C81">
          <w:t xml:space="preserve"> </w:t>
        </w:r>
      </w:ins>
      <w:r w:rsidRPr="009A0C81">
        <w:t>a complex issue</w:t>
      </w:r>
      <w:r w:rsidR="001F4DEC" w:rsidRPr="009A0C81">
        <w:t xml:space="preserve">, </w:t>
      </w:r>
      <w:del w:id="556" w:author="Peng, Hong" w:date="2020-03-04T11:11:00Z">
        <w:r w:rsidRPr="009A0C81" w:rsidDel="00096FAE">
          <w:delText xml:space="preserve">since that </w:delText>
        </w:r>
      </w:del>
      <w:ins w:id="557" w:author="Peng, Hong" w:date="2020-03-04T11:24:00Z">
        <w:r w:rsidR="00243EB2">
          <w:t xml:space="preserve">where </w:t>
        </w:r>
      </w:ins>
      <w:r w:rsidRPr="009A0C81">
        <w:t xml:space="preserve">not only geographical </w:t>
      </w:r>
      <w:del w:id="558" w:author="Peng, Hong" w:date="2020-03-04T11:11:00Z">
        <w:r w:rsidRPr="009A0C81" w:rsidDel="00096FAE">
          <w:delText>c</w:delText>
        </w:r>
        <w:r w:rsidDel="00096FAE">
          <w:delText xml:space="preserve">onditions </w:delText>
        </w:r>
      </w:del>
      <w:ins w:id="559" w:author="Peng, Hong" w:date="2020-03-04T11:11:00Z">
        <w:r w:rsidR="00096FAE">
          <w:t xml:space="preserve">origins </w:t>
        </w:r>
      </w:ins>
      <w:r>
        <w:t xml:space="preserve">but </w:t>
      </w:r>
      <w:del w:id="560" w:author="Peng, Hong" w:date="2020-03-04T11:11:00Z">
        <w:r w:rsidDel="00096FAE">
          <w:delText xml:space="preserve">the </w:delText>
        </w:r>
      </w:del>
      <w:r>
        <w:t>cultivar type</w:t>
      </w:r>
      <w:ins w:id="561" w:author="Peng, Hong" w:date="2020-03-04T11:11:00Z">
        <w:r w:rsidR="00096FAE">
          <w:t>s</w:t>
        </w:r>
      </w:ins>
      <w:r>
        <w:t xml:space="preserve"> </w:t>
      </w:r>
      <w:del w:id="562" w:author="Peng, Hong" w:date="2020-03-04T11:12:00Z">
        <w:r w:rsidDel="00096FAE">
          <w:delText xml:space="preserve">may </w:delText>
        </w:r>
      </w:del>
      <w:r>
        <w:t xml:space="preserve">play </w:t>
      </w:r>
      <w:ins w:id="563" w:author="Peng, Hong" w:date="2020-03-04T11:25:00Z">
        <w:r w:rsidR="00243EB2">
          <w:t xml:space="preserve">an </w:t>
        </w:r>
      </w:ins>
      <w:r>
        <w:t>important role</w:t>
      </w:r>
      <w:del w:id="564" w:author="Peng, Hong" w:date="2020-03-04T11:25:00Z">
        <w:r w:rsidDel="00243EB2">
          <w:delText>s</w:delText>
        </w:r>
      </w:del>
      <w:r>
        <w:fldChar w:fldCharType="begin" w:fldLock="1"/>
      </w:r>
      <w:r w:rsidR="00DB0D7A">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11&lt;/sup&gt;","plainTextFormattedCitation":"11","previouslyFormattedCitation":"&lt;sup&gt;11&lt;/sup&gt;"},"properties":{"noteIndex":0},"schema":"https://github.com/citation-style-language/schema/raw/master/csl-citation.json"}</w:instrText>
      </w:r>
      <w:r>
        <w:fldChar w:fldCharType="separate"/>
      </w:r>
      <w:r w:rsidR="003517CA" w:rsidRPr="003517CA">
        <w:rPr>
          <w:noProof/>
          <w:vertAlign w:val="superscript"/>
        </w:rPr>
        <w:t>11</w:t>
      </w:r>
      <w:r>
        <w:fldChar w:fldCharType="end"/>
      </w:r>
      <w:r>
        <w:t xml:space="preserve">. In general, </w:t>
      </w:r>
      <w:del w:id="565" w:author="Peng, Hong" w:date="2020-03-04T10:47:00Z">
        <w:r w:rsidDel="00F979DC">
          <w:delText xml:space="preserve">the first two PCs </w:delText>
        </w:r>
      </w:del>
      <w:del w:id="566" w:author="Peng, Hong" w:date="2020-03-04T10:48:00Z">
        <w:r w:rsidDel="00F979DC">
          <w:delText>explained</w:delText>
        </w:r>
      </w:del>
      <w:r>
        <w:t xml:space="preserve"> </w:t>
      </w:r>
      <w:r w:rsidR="00DA0B43">
        <w:t xml:space="preserve">60.7 % </w:t>
      </w:r>
      <w:r>
        <w:t>of the entire variances</w:t>
      </w:r>
      <w:ins w:id="567" w:author="Peng, Hong" w:date="2020-03-04T10:47:00Z">
        <w:r w:rsidR="00F979DC">
          <w:t xml:space="preserve"> could be explained by the first two PCs</w:t>
        </w:r>
      </w:ins>
      <w:ins w:id="568" w:author="Peng, Hong" w:date="2020-03-04T10:45:00Z">
        <w:r w:rsidR="00F979DC">
          <w:t xml:space="preserve">, and </w:t>
        </w:r>
      </w:ins>
      <w:commentRangeStart w:id="569"/>
      <w:del w:id="570" w:author="Peng, Hong" w:date="2020-03-04T10:45:00Z">
        <w:r w:rsidDel="00F979DC">
          <w:delText>;</w:delText>
        </w:r>
      </w:del>
      <w:commentRangeEnd w:id="569"/>
      <w:del w:id="571" w:author="Peng, Hong" w:date="2020-03-04T10:48:00Z">
        <w:r w:rsidR="00F979DC" w:rsidDel="00F979DC">
          <w:rPr>
            <w:rStyle w:val="CommentReference"/>
          </w:rPr>
          <w:commentReference w:id="569"/>
        </w:r>
        <w:r w:rsidDel="00F979DC">
          <w:delText xml:space="preserve"> by including the </w:delText>
        </w:r>
        <w:r w:rsidR="00A67944" w:rsidDel="00F979DC">
          <w:delText>3</w:delText>
        </w:r>
        <w:r w:rsidR="00A67944" w:rsidRPr="00102EA7" w:rsidDel="00F979DC">
          <w:rPr>
            <w:vertAlign w:val="superscript"/>
          </w:rPr>
          <w:delText>rd</w:delText>
        </w:r>
        <w:r w:rsidR="00A67944" w:rsidDel="00F979DC">
          <w:delText xml:space="preserve"> </w:delText>
        </w:r>
        <w:r w:rsidDel="00F979DC">
          <w:delText xml:space="preserve">and </w:delText>
        </w:r>
        <w:r w:rsidR="00A67944" w:rsidDel="00F979DC">
          <w:delText>4</w:delText>
        </w:r>
        <w:r w:rsidR="00A67944" w:rsidRPr="00102EA7" w:rsidDel="00F979DC">
          <w:rPr>
            <w:vertAlign w:val="superscript"/>
          </w:rPr>
          <w:delText>th</w:delText>
        </w:r>
        <w:r w:rsidR="00A67944" w:rsidDel="00F979DC">
          <w:delText xml:space="preserve"> </w:delText>
        </w:r>
        <w:r w:rsidDel="00F979DC">
          <w:delText xml:space="preserve">PC, </w:delText>
        </w:r>
      </w:del>
      <w:r>
        <w:t xml:space="preserve">nearly </w:t>
      </w:r>
      <w:del w:id="572" w:author="Peng, Hong" w:date="2020-03-04T10:39:00Z">
        <w:r w:rsidDel="00F979DC">
          <w:delText>85</w:delText>
        </w:r>
      </w:del>
      <w:ins w:id="573" w:author="Peng, Hong" w:date="2020-03-04T10:39:00Z">
        <w:r w:rsidR="00F979DC">
          <w:t>83</w:t>
        </w:r>
      </w:ins>
      <w:r>
        <w:t xml:space="preserve">% </w:t>
      </w:r>
      <w:ins w:id="574" w:author="Peng, Hong" w:date="2020-03-04T10:48:00Z">
        <w:r w:rsidR="00F979DC">
          <w:t>by including the 3</w:t>
        </w:r>
        <w:r w:rsidR="00F979DC" w:rsidRPr="00102EA7">
          <w:rPr>
            <w:vertAlign w:val="superscript"/>
          </w:rPr>
          <w:t>rd</w:t>
        </w:r>
        <w:r w:rsidR="00F979DC">
          <w:t xml:space="preserve"> and 4</w:t>
        </w:r>
        <w:r w:rsidR="00F979DC" w:rsidRPr="00102EA7">
          <w:rPr>
            <w:vertAlign w:val="superscript"/>
          </w:rPr>
          <w:t>th</w:t>
        </w:r>
        <w:r w:rsidR="00F979DC">
          <w:t xml:space="preserve"> PC </w:t>
        </w:r>
      </w:ins>
      <w:del w:id="575" w:author="Peng, Hong" w:date="2020-03-04T10:48:00Z">
        <w:r w:rsidDel="00F979DC">
          <w:delText xml:space="preserve">of the total variances can be explained </w:delText>
        </w:r>
        <w:r w:rsidRPr="009A0C81" w:rsidDel="00F979DC">
          <w:delText xml:space="preserve">then </w:delText>
        </w:r>
      </w:del>
      <w:r w:rsidRPr="009A0C81">
        <w:t>(</w:t>
      </w:r>
      <w:r w:rsidRPr="00D164C7">
        <w:t>Fig</w:t>
      </w:r>
      <w:r w:rsidR="00FD1695" w:rsidRPr="00D164C7">
        <w:t>.</w:t>
      </w:r>
      <w:r w:rsidRPr="00D164C7">
        <w:t xml:space="preserve"> </w:t>
      </w:r>
      <w:commentRangeStart w:id="576"/>
      <w:commentRangeStart w:id="577"/>
      <w:del w:id="578" w:author="Peng, Hong" w:date="2020-03-04T10:39:00Z">
        <w:r w:rsidRPr="00D164C7" w:rsidDel="00F979DC">
          <w:delText>2</w:delText>
        </w:r>
        <w:r w:rsidR="00D80CED" w:rsidRPr="00D164C7" w:rsidDel="00F979DC">
          <w:delText>c</w:delText>
        </w:r>
      </w:del>
      <w:ins w:id="579" w:author="Peng, Hong" w:date="2020-03-04T10:39:00Z">
        <w:r w:rsidR="00F979DC">
          <w:t>3</w:t>
        </w:r>
        <w:r w:rsidR="00F979DC" w:rsidRPr="00D164C7">
          <w:t>c</w:t>
        </w:r>
      </w:ins>
      <w:commentRangeEnd w:id="576"/>
      <w:ins w:id="580" w:author="Peng, Hong" w:date="2020-03-04T11:12:00Z">
        <w:r w:rsidR="00096FAE">
          <w:rPr>
            <w:rStyle w:val="CommentReference"/>
          </w:rPr>
          <w:commentReference w:id="576"/>
        </w:r>
      </w:ins>
      <w:commentRangeEnd w:id="577"/>
      <w:r w:rsidR="007A107A">
        <w:rPr>
          <w:rStyle w:val="CommentReference"/>
        </w:rPr>
        <w:commentReference w:id="577"/>
      </w:r>
      <w:r w:rsidRPr="009A0C81">
        <w:t>).</w:t>
      </w:r>
      <w:r>
        <w:t xml:space="preserve"> </w:t>
      </w:r>
    </w:p>
    <w:p w14:paraId="47917066" w14:textId="6E3CB3F6" w:rsidR="00FE02A5" w:rsidRPr="00371BA2" w:rsidRDefault="00FE02A5" w:rsidP="00FE02A5">
      <w:pPr>
        <w:pStyle w:val="CommentText"/>
        <w:rPr>
          <w:ins w:id="581" w:author="Xu, Jason" w:date="2020-01-14T16:15:00Z"/>
          <w:i/>
          <w:iCs/>
        </w:rPr>
      </w:pPr>
      <w:r w:rsidRPr="00371BA2">
        <w:rPr>
          <w:i/>
          <w:iCs/>
        </w:rPr>
        <w:t>Determination of geographical origin</w:t>
      </w:r>
      <w:ins w:id="582" w:author="Peng, Hong" w:date="2020-03-04T15:47:00Z">
        <w:r w:rsidR="001214E1">
          <w:rPr>
            <w:i/>
            <w:iCs/>
          </w:rPr>
          <w:t>s</w:t>
        </w:r>
      </w:ins>
      <w:ins w:id="583" w:author="Peng, Hong" w:date="2020-03-04T15:54:00Z">
        <w:r w:rsidR="001214E1">
          <w:rPr>
            <w:i/>
            <w:iCs/>
          </w:rPr>
          <w:t xml:space="preserve"> of </w:t>
        </w:r>
        <w:proofErr w:type="spellStart"/>
        <w:r w:rsidR="001214E1">
          <w:rPr>
            <w:i/>
            <w:iCs/>
          </w:rPr>
          <w:t>Chinise</w:t>
        </w:r>
        <w:proofErr w:type="spellEnd"/>
        <w:r w:rsidR="001214E1">
          <w:rPr>
            <w:i/>
            <w:iCs/>
          </w:rPr>
          <w:t xml:space="preserve"> GI </w:t>
        </w:r>
        <w:commentRangeStart w:id="584"/>
        <w:commentRangeStart w:id="585"/>
        <w:r w:rsidR="001214E1">
          <w:rPr>
            <w:i/>
            <w:iCs/>
          </w:rPr>
          <w:t>rice</w:t>
        </w:r>
      </w:ins>
      <w:commentRangeEnd w:id="584"/>
      <w:ins w:id="586" w:author="Peng, Hong" w:date="2020-03-04T18:39:00Z">
        <w:r w:rsidR="00985868">
          <w:rPr>
            <w:rStyle w:val="CommentReference"/>
          </w:rPr>
          <w:commentReference w:id="584"/>
        </w:r>
      </w:ins>
      <w:commentRangeEnd w:id="585"/>
      <w:r w:rsidR="00D47826">
        <w:rPr>
          <w:rStyle w:val="CommentReference"/>
        </w:rPr>
        <w:commentReference w:id="585"/>
      </w:r>
      <w:ins w:id="587" w:author="fanzhou kong" w:date="2020-02-03T15:56:00Z">
        <w:r w:rsidR="001A5730">
          <w:rPr>
            <w:i/>
            <w:iCs/>
          </w:rPr>
          <w:t xml:space="preserve">    </w:t>
        </w:r>
      </w:ins>
    </w:p>
    <w:p w14:paraId="5E1EF6E0" w14:textId="1C3C081D" w:rsidR="0085185E" w:rsidRPr="001214E1" w:rsidRDefault="007D741D">
      <w:pPr>
        <w:jc w:val="both"/>
      </w:pPr>
      <w:r w:rsidRPr="00E26AA4">
        <w:t>Fig</w:t>
      </w:r>
      <w:r w:rsidR="00FD1695" w:rsidRPr="00E26AA4">
        <w:t>.</w:t>
      </w:r>
      <w:r w:rsidRPr="00E26AA4">
        <w:t xml:space="preserve"> 4</w:t>
      </w:r>
      <w:r w:rsidRPr="009A0C81">
        <w:t xml:space="preserve"> </w:t>
      </w:r>
      <w:ins w:id="588" w:author="Peng, Hong" w:date="2020-03-04T13:40:00Z">
        <w:r w:rsidR="004F07AF">
          <w:t xml:space="preserve">and Fig. 5 </w:t>
        </w:r>
      </w:ins>
      <w:r w:rsidRPr="009A0C81">
        <w:t>show</w:t>
      </w:r>
      <w:del w:id="589" w:author="Peng, Hong" w:date="2020-03-04T13:41:00Z">
        <w:r w:rsidRPr="009A0C81" w:rsidDel="004F07AF">
          <w:delText>ed</w:delText>
        </w:r>
      </w:del>
      <w:r w:rsidR="004A3ABF">
        <w:t xml:space="preserve"> </w:t>
      </w:r>
      <w:ins w:id="590" w:author="Peng, Hong" w:date="2020-03-04T13:41:00Z">
        <w:r w:rsidR="004F07AF">
          <w:t xml:space="preserve">the </w:t>
        </w:r>
      </w:ins>
      <w:r w:rsidRPr="00A26824">
        <w:t xml:space="preserve">relative importance of </w:t>
      </w:r>
      <w:del w:id="591" w:author="Peng, Hong" w:date="2020-03-04T13:56:00Z">
        <w:r w:rsidRPr="00A26824" w:rsidDel="00990B0C">
          <w:delText xml:space="preserve">the </w:delText>
        </w:r>
      </w:del>
      <w:proofErr w:type="spellStart"/>
      <w:r w:rsidRPr="00A26824">
        <w:t>features</w:t>
      </w:r>
      <w:del w:id="592" w:author="Peng, Hong" w:date="2020-03-04T13:41:00Z">
        <w:r w:rsidRPr="00A26824" w:rsidDel="004F07AF">
          <w:delText xml:space="preserve"> </w:delText>
        </w:r>
        <w:r w:rsidR="00011F8D" w:rsidRPr="00A26824" w:rsidDel="004F07AF">
          <w:delText>ranked</w:delText>
        </w:r>
        <w:r w:rsidRPr="00A26824" w:rsidDel="004F07AF">
          <w:delText xml:space="preserve"> by Relief</w:delText>
        </w:r>
        <w:r w:rsidR="00E22CB3" w:rsidDel="004F07AF">
          <w:delText>F</w:delText>
        </w:r>
        <w:r w:rsidRPr="00A26824" w:rsidDel="004F07AF">
          <w:delText xml:space="preserve"> algorithm </w:delText>
        </w:r>
        <w:r w:rsidR="00B15DEF" w:rsidRPr="00A26824" w:rsidDel="004F07AF">
          <w:delText xml:space="preserve">on </w:delText>
        </w:r>
        <w:r w:rsidR="00AA7971" w:rsidRPr="00A26824" w:rsidDel="004F07AF">
          <w:delText xml:space="preserve">the </w:delText>
        </w:r>
        <w:r w:rsidR="00B15DEF" w:rsidRPr="00A26824" w:rsidDel="004F07AF">
          <w:delText>training</w:delText>
        </w:r>
        <w:r w:rsidR="00BD4FCE" w:rsidRPr="00A26824" w:rsidDel="004F07AF">
          <w:delText xml:space="preserve"> set</w:delText>
        </w:r>
        <w:r w:rsidR="00153DC4" w:rsidRPr="00A26824" w:rsidDel="004F07AF">
          <w:delText xml:space="preserve">. </w:delText>
        </w:r>
      </w:del>
      <w:ins w:id="593" w:author="Xu, Jason" w:date="2020-02-04T14:30:00Z">
        <w:del w:id="594" w:author="Peng, Hong" w:date="2020-03-04T13:41:00Z">
          <w:r w:rsidR="00EA5214" w:rsidRPr="00A26824" w:rsidDel="004F07AF">
            <w:delText xml:space="preserve"> </w:delText>
          </w:r>
        </w:del>
      </w:ins>
      <w:del w:id="595" w:author="Peng, Hong" w:date="2020-03-04T13:41:00Z">
        <w:r w:rsidR="00C157EB" w:rsidRPr="00A26824" w:rsidDel="004F07AF">
          <w:delText>As stated earlier</w:delText>
        </w:r>
        <w:r w:rsidR="00C157EB" w:rsidDel="004F07AF">
          <w:delText>, a</w:delText>
        </w:r>
        <w:r w:rsidR="009A4067" w:rsidDel="004F07AF">
          <w:delText xml:space="preserve"> </w:delText>
        </w:r>
        <w:r w:rsidR="00C157EB" w:rsidDel="004F07AF">
          <w:delText>10-fold grid search cross</w:delText>
        </w:r>
        <w:r w:rsidR="00133FA4" w:rsidDel="004F07AF">
          <w:delText xml:space="preserve"> </w:delText>
        </w:r>
        <w:r w:rsidR="00C157EB" w:rsidDel="004F07AF">
          <w:delText xml:space="preserve">validation </w:delText>
        </w:r>
        <w:r w:rsidR="001D39A1" w:rsidDel="004F07AF">
          <w:delText>was used to obtain the optimal class</w:delText>
        </w:r>
        <w:r w:rsidR="008943B3" w:rsidDel="004F07AF">
          <w:delText>ifiers</w:delText>
        </w:r>
      </w:del>
      <w:ins w:id="596" w:author="Peng, Hong" w:date="2020-03-04T13:41:00Z">
        <w:r w:rsidR="004F07AF">
          <w:t>and</w:t>
        </w:r>
        <w:proofErr w:type="spellEnd"/>
        <w:r w:rsidR="004F07AF">
          <w:t xml:space="preserve"> the results of cross-validation, respectively</w:t>
        </w:r>
      </w:ins>
      <w:r w:rsidR="008943B3">
        <w:t xml:space="preserve">. </w:t>
      </w:r>
      <w:del w:id="597" w:author="Peng, Hong" w:date="2020-03-04T13:50:00Z">
        <w:r w:rsidR="008943B3" w:rsidDel="0011028E">
          <w:delText>Specifically,</w:delText>
        </w:r>
        <w:r w:rsidR="005409A0" w:rsidDel="0011028E">
          <w:delText xml:space="preserve"> as shown in </w:delText>
        </w:r>
        <w:r w:rsidR="005409A0" w:rsidRPr="00E26AA4" w:rsidDel="0011028E">
          <w:delText>Fig</w:delText>
        </w:r>
        <w:r w:rsidR="00FD1695" w:rsidRPr="00E26AA4" w:rsidDel="0011028E">
          <w:delText>.</w:delText>
        </w:r>
        <w:r w:rsidR="005409A0" w:rsidRPr="00E26AA4" w:rsidDel="0011028E">
          <w:delText xml:space="preserve"> 5,</w:delText>
        </w:r>
        <w:r w:rsidR="005409A0" w:rsidRPr="009A0C81" w:rsidDel="0011028E">
          <w:delText xml:space="preserve"> </w:delText>
        </w:r>
        <w:r w:rsidR="00324935" w:rsidRPr="009A0C81" w:rsidDel="0011028E">
          <w:delText>w</w:delText>
        </w:r>
      </w:del>
      <w:ins w:id="598" w:author="Peng, Hong" w:date="2020-03-04T13:50:00Z">
        <w:r w:rsidR="0011028E">
          <w:t>W</w:t>
        </w:r>
      </w:ins>
      <w:r w:rsidR="00324935" w:rsidRPr="009A0C81">
        <w:t>ith</w:t>
      </w:r>
      <w:r w:rsidR="00324935">
        <w:t xml:space="preserve"> only one </w:t>
      </w:r>
      <w:r w:rsidR="007F6551">
        <w:t xml:space="preserve">selected feature, </w:t>
      </w:r>
      <w:del w:id="599" w:author="Peng, Hong" w:date="2020-03-04T14:08:00Z">
        <w:r w:rsidR="00891214" w:rsidDel="007F7D84">
          <w:delText xml:space="preserve">RF achieved </w:delText>
        </w:r>
      </w:del>
      <w:del w:id="600" w:author="Peng, Hong" w:date="2020-03-04T14:03:00Z">
        <w:r w:rsidR="00B15DEF" w:rsidDel="007F7D84">
          <w:delText xml:space="preserve">48% </w:delText>
        </w:r>
        <w:r w:rsidR="00891933" w:rsidDel="007F7D84">
          <w:delText xml:space="preserve">of </w:delText>
        </w:r>
      </w:del>
      <w:ins w:id="601" w:author="Peng, Hong" w:date="2020-03-04T14:08:00Z">
        <w:r w:rsidR="007F7D84">
          <w:t>the</w:t>
        </w:r>
      </w:ins>
      <w:ins w:id="602" w:author="Peng, Hong" w:date="2020-03-04T14:03:00Z">
        <w:r w:rsidR="007F7D84">
          <w:t xml:space="preserve"> </w:t>
        </w:r>
      </w:ins>
      <w:r w:rsidR="00B15DEF">
        <w:t>mean cross-validation accuracy</w:t>
      </w:r>
      <w:ins w:id="603" w:author="Peng, Hong" w:date="2020-03-04T14:03:00Z">
        <w:r w:rsidR="007F7D84">
          <w:t xml:space="preserve"> </w:t>
        </w:r>
      </w:ins>
      <w:ins w:id="604" w:author="Peng, Hong" w:date="2020-03-04T14:12:00Z">
        <w:r w:rsidR="007F7D84">
          <w:t xml:space="preserve">of </w:t>
        </w:r>
      </w:ins>
      <w:ins w:id="605" w:author="Peng, Hong" w:date="2020-03-04T14:03:00Z">
        <w:r w:rsidR="007F7D84">
          <w:t>48%</w:t>
        </w:r>
      </w:ins>
      <w:ins w:id="606" w:author="Peng, Hong" w:date="2020-03-04T15:10:00Z">
        <w:r w:rsidR="00894A23">
          <w:t xml:space="preserve"> </w:t>
        </w:r>
      </w:ins>
      <w:ins w:id="607" w:author="Peng, Hong" w:date="2020-03-04T14:12:00Z">
        <w:r w:rsidR="007F7D84">
          <w:t>was achieved by RF</w:t>
        </w:r>
      </w:ins>
      <w:r w:rsidR="00891933">
        <w:t xml:space="preserve">, while </w:t>
      </w:r>
      <w:del w:id="608" w:author="Peng, Hong" w:date="2020-03-04T14:05:00Z">
        <w:r w:rsidR="00891933" w:rsidDel="007F7D84">
          <w:delText xml:space="preserve">SVM </w:delText>
        </w:r>
        <w:r w:rsidR="006D07F3" w:rsidDel="007F7D84">
          <w:delText xml:space="preserve">can reach </w:delText>
        </w:r>
        <w:r w:rsidR="00E9243E" w:rsidDel="007F7D84">
          <w:delText>up to</w:delText>
        </w:r>
        <w:r w:rsidR="006D07F3" w:rsidDel="007F7D84">
          <w:delText xml:space="preserve"> </w:delText>
        </w:r>
      </w:del>
      <w:r w:rsidR="00B15DEF">
        <w:t>63%</w:t>
      </w:r>
      <w:ins w:id="609" w:author="Peng, Hong" w:date="2020-03-04T14:05:00Z">
        <w:r w:rsidR="007F7D84">
          <w:t xml:space="preserve"> </w:t>
        </w:r>
      </w:ins>
      <w:ins w:id="610" w:author="Peng, Hong" w:date="2020-03-04T14:13:00Z">
        <w:r w:rsidR="007F7D84">
          <w:t>by</w:t>
        </w:r>
      </w:ins>
      <w:ins w:id="611" w:author="Peng, Hong" w:date="2020-03-04T14:05:00Z">
        <w:r w:rsidR="007F7D84">
          <w:t xml:space="preserve"> SVM</w:t>
        </w:r>
      </w:ins>
      <w:r w:rsidR="006D07F3">
        <w:t xml:space="preserve">. </w:t>
      </w:r>
      <w:r w:rsidR="002A5E48" w:rsidRPr="008476D5">
        <w:t xml:space="preserve">The </w:t>
      </w:r>
      <w:r w:rsidR="00B15DEF">
        <w:t>performance</w:t>
      </w:r>
      <w:del w:id="612" w:author="Peng, Hong" w:date="2020-03-04T14:23:00Z">
        <w:r w:rsidR="001A5730" w:rsidDel="006D0633">
          <w:delText>s</w:delText>
        </w:r>
      </w:del>
      <w:r w:rsidR="00B15DEF">
        <w:t xml:space="preserve"> </w:t>
      </w:r>
      <w:r w:rsidR="00D82C2A">
        <w:t xml:space="preserve">of </w:t>
      </w:r>
      <w:r w:rsidR="00576B5A">
        <w:t xml:space="preserve">both RF and SVM </w:t>
      </w:r>
      <w:del w:id="613" w:author="Peng, Hong" w:date="2020-03-04T14:14:00Z">
        <w:r w:rsidR="001A5730" w:rsidDel="00E85E32">
          <w:delText>were</w:delText>
        </w:r>
        <w:r w:rsidR="00E6238E" w:rsidDel="00E85E32">
          <w:delText xml:space="preserve"> </w:delText>
        </w:r>
      </w:del>
      <w:r w:rsidR="00E6238E">
        <w:t>boost</w:t>
      </w:r>
      <w:r w:rsidR="00576B5A">
        <w:t>ed</w:t>
      </w:r>
      <w:r w:rsidR="00E6238E">
        <w:t xml:space="preserve"> </w:t>
      </w:r>
      <w:proofErr w:type="spellStart"/>
      <w:ins w:id="614" w:author="Peng, Hong" w:date="2020-03-04T14:14:00Z">
        <w:r w:rsidR="00E85E32">
          <w:t>dramatcially</w:t>
        </w:r>
        <w:proofErr w:type="spellEnd"/>
        <w:r w:rsidR="00E85E32">
          <w:t xml:space="preserve"> </w:t>
        </w:r>
      </w:ins>
      <w:r w:rsidR="00A1431E">
        <w:t>with</w:t>
      </w:r>
      <w:r w:rsidR="00B15DEF">
        <w:t xml:space="preserve"> more features </w:t>
      </w:r>
      <w:r w:rsidR="00576B5A">
        <w:t xml:space="preserve">been </w:t>
      </w:r>
      <w:r w:rsidR="00B15DEF">
        <w:t>added</w:t>
      </w:r>
      <w:r w:rsidR="00A1431E">
        <w:t>.</w:t>
      </w:r>
      <w:r w:rsidR="00B15DEF">
        <w:t xml:space="preserve"> </w:t>
      </w:r>
      <w:r w:rsidR="00576B5A" w:rsidRPr="00B84A46">
        <w:t>Eventually</w:t>
      </w:r>
      <w:r w:rsidR="00ED57F1" w:rsidRPr="0027195F">
        <w:t>,</w:t>
      </w:r>
      <w:r w:rsidR="00ED57F1">
        <w:t xml:space="preserve"> </w:t>
      </w:r>
      <w:del w:id="615" w:author="Peng, Hong" w:date="2020-03-04T14:16:00Z">
        <w:r w:rsidR="00ED57F1" w:rsidDel="00E85E32">
          <w:delText>b</w:delText>
        </w:r>
        <w:r w:rsidR="00A1431E" w:rsidDel="00E85E32">
          <w:delText>oth algorithms</w:delText>
        </w:r>
        <w:r w:rsidR="00B15DEF" w:rsidDel="00E85E32">
          <w:delText xml:space="preserve"> reached </w:delText>
        </w:r>
      </w:del>
      <w:del w:id="616" w:author="Peng, Hong" w:date="2020-03-04T14:26:00Z">
        <w:r w:rsidR="00B15DEF" w:rsidDel="006D0633">
          <w:delText xml:space="preserve">100% </w:delText>
        </w:r>
      </w:del>
      <w:del w:id="617" w:author="Peng, Hong" w:date="2020-03-04T14:16:00Z">
        <w:r w:rsidR="00B15DEF" w:rsidDel="00E85E32">
          <w:delText xml:space="preserve">training </w:delText>
        </w:r>
        <w:r w:rsidR="00B15DEF" w:rsidRPr="00CF1DEC" w:rsidDel="00E85E32">
          <w:delText>accuracy</w:delText>
        </w:r>
      </w:del>
      <w:del w:id="618" w:author="Peng, Hong" w:date="2020-03-04T14:26:00Z">
        <w:r w:rsidR="00CF1DEC" w:rsidRPr="008476D5" w:rsidDel="006D0633">
          <w:delText xml:space="preserve"> </w:delText>
        </w:r>
      </w:del>
      <w:r w:rsidR="00A1431E">
        <w:t xml:space="preserve">with </w:t>
      </w:r>
      <w:r w:rsidR="00B15DEF">
        <w:t xml:space="preserve">only </w:t>
      </w:r>
      <w:r w:rsidR="00576B5A">
        <w:t>four</w:t>
      </w:r>
      <w:r w:rsidR="00B15DEF">
        <w:t xml:space="preserve"> features</w:t>
      </w:r>
      <w:r w:rsidR="0023379F">
        <w:t xml:space="preserve"> (Al</w:t>
      </w:r>
      <w:r w:rsidR="00046BA3">
        <w:t>, Rb, B, and Na</w:t>
      </w:r>
      <w:r w:rsidR="0023379F">
        <w:t>)</w:t>
      </w:r>
      <w:r w:rsidR="00564010">
        <w:t xml:space="preserve">, </w:t>
      </w:r>
      <w:ins w:id="619" w:author="Peng, Hong" w:date="2020-03-04T14:26:00Z">
        <w:r w:rsidR="006D0633">
          <w:t>the accuracy of 100% was obtained</w:t>
        </w:r>
        <w:r w:rsidR="006D0633" w:rsidRPr="008476D5">
          <w:t xml:space="preserve"> </w:t>
        </w:r>
        <w:r w:rsidR="006D0633">
          <w:t>by both RF and SVM</w:t>
        </w:r>
      </w:ins>
      <w:del w:id="620" w:author="Peng, Hong" w:date="2020-03-04T14:27:00Z">
        <w:r w:rsidR="00564010" w:rsidDel="006D0633">
          <w:delText>when</w:delText>
        </w:r>
        <w:r w:rsidR="00B15DEF" w:rsidDel="006D0633">
          <w:delText xml:space="preserve"> </w:delText>
        </w:r>
      </w:del>
      <w:ins w:id="621" w:author="Peng, Hong" w:date="2020-03-04T14:25:00Z">
        <w:r w:rsidR="006D0633">
          <w:t xml:space="preserve"> </w:t>
        </w:r>
      </w:ins>
      <w:ins w:id="622" w:author="Peng, Hong" w:date="2020-03-04T14:16:00Z">
        <w:r w:rsidR="00E85E32">
          <w:t xml:space="preserve">along with </w:t>
        </w:r>
      </w:ins>
      <w:r w:rsidR="00B15DEF">
        <w:t xml:space="preserve">optimal hyperparameters </w:t>
      </w:r>
      <w:r w:rsidR="00A1431E">
        <w:t xml:space="preserve">were </w:t>
      </w:r>
      <w:del w:id="623" w:author="Peng, Hong" w:date="2020-03-04T14:17:00Z">
        <w:r w:rsidR="00564010" w:rsidDel="00E85E32">
          <w:delText xml:space="preserve">also </w:delText>
        </w:r>
      </w:del>
      <w:r w:rsidR="00564010">
        <w:t>applied</w:t>
      </w:r>
      <w:r w:rsidR="00B15DEF">
        <w:t>.</w:t>
      </w:r>
      <w:commentRangeStart w:id="624"/>
      <w:commentRangeStart w:id="625"/>
      <w:commentRangeStart w:id="626"/>
      <w:r w:rsidR="00B15DEF">
        <w:t xml:space="preserve"> </w:t>
      </w:r>
      <w:del w:id="627" w:author="Peng, Hong" w:date="2020-03-04T14:29:00Z">
        <w:r w:rsidR="006C16C3" w:rsidDel="00AB6756">
          <w:delText xml:space="preserve">Ultimately, </w:delText>
        </w:r>
        <w:r w:rsidR="00B15DEF" w:rsidRPr="006C7BD7" w:rsidDel="00AB6756">
          <w:delText>t</w:delText>
        </w:r>
        <w:r w:rsidR="00B15DEF" w:rsidRPr="007B07BB" w:rsidDel="00AB6756">
          <w:delText xml:space="preserve">he </w:delText>
        </w:r>
        <w:commentRangeEnd w:id="624"/>
        <w:r w:rsidR="00787D9E" w:rsidDel="00AB6756">
          <w:rPr>
            <w:rStyle w:val="CommentReference"/>
          </w:rPr>
          <w:commentReference w:id="624"/>
        </w:r>
        <w:commentRangeEnd w:id="625"/>
        <w:r w:rsidR="005B1B06" w:rsidDel="00AB6756">
          <w:rPr>
            <w:rStyle w:val="CommentReference"/>
          </w:rPr>
          <w:commentReference w:id="625"/>
        </w:r>
        <w:commentRangeEnd w:id="626"/>
        <w:r w:rsidR="00096FAE" w:rsidDel="00AB6756">
          <w:rPr>
            <w:rStyle w:val="CommentReference"/>
          </w:rPr>
          <w:commentReference w:id="626"/>
        </w:r>
        <w:r w:rsidR="00B61FB6" w:rsidDel="00AB6756">
          <w:rPr>
            <w:rFonts w:hint="eastAsia"/>
          </w:rPr>
          <w:delText>optimal</w:delText>
        </w:r>
        <w:r w:rsidR="00B61FB6" w:rsidDel="00AB6756">
          <w:delText xml:space="preserve"> </w:delText>
        </w:r>
        <w:r w:rsidR="00B15DEF" w:rsidRPr="006C7BD7" w:rsidDel="00AB6756">
          <w:delText>classifiers</w:delText>
        </w:r>
        <w:r w:rsidR="005026E4" w:rsidRPr="008476D5" w:rsidDel="00AB6756">
          <w:delText xml:space="preserve"> generated</w:delText>
        </w:r>
        <w:r w:rsidR="00B15DEF" w:rsidRPr="006C7BD7" w:rsidDel="00AB6756">
          <w:delText xml:space="preserve"> were </w:delText>
        </w:r>
        <w:r w:rsidR="00B61FB6" w:rsidDel="00AB6756">
          <w:rPr>
            <w:rFonts w:hint="eastAsia"/>
          </w:rPr>
          <w:delText>utilized</w:delText>
        </w:r>
        <w:r w:rsidR="00B61FB6" w:rsidDel="00AB6756">
          <w:delText xml:space="preserve"> </w:delText>
        </w:r>
        <w:r w:rsidR="00B61FB6" w:rsidDel="00AB6756">
          <w:rPr>
            <w:rFonts w:hint="eastAsia"/>
          </w:rPr>
          <w:delText>for</w:delText>
        </w:r>
        <w:r w:rsidR="00B61FB6" w:rsidDel="00AB6756">
          <w:delText xml:space="preserve"> model </w:delText>
        </w:r>
        <w:r w:rsidR="00B15DEF" w:rsidRPr="006C7BD7" w:rsidDel="00AB6756">
          <w:delText>validat</w:delText>
        </w:r>
        <w:r w:rsidR="00B61FB6" w:rsidDel="00AB6756">
          <w:delText>ion</w:delText>
        </w:r>
        <w:r w:rsidR="00B15DEF" w:rsidRPr="006C7BD7" w:rsidDel="00AB6756">
          <w:delText xml:space="preserve"> on </w:delText>
        </w:r>
        <w:r w:rsidR="002A16B7" w:rsidRPr="007B07BB" w:rsidDel="00AB6756">
          <w:delText xml:space="preserve">the </w:delText>
        </w:r>
        <w:r w:rsidR="00B15DEF" w:rsidRPr="007B07BB" w:rsidDel="00AB6756">
          <w:delText xml:space="preserve">testing </w:delText>
        </w:r>
        <w:commentRangeStart w:id="628"/>
        <w:r w:rsidR="00B15DEF" w:rsidRPr="007B07BB" w:rsidDel="00AB6756">
          <w:delText>set</w:delText>
        </w:r>
      </w:del>
      <w:commentRangeEnd w:id="628"/>
      <w:r w:rsidR="00AB6756">
        <w:rPr>
          <w:rStyle w:val="CommentReference"/>
        </w:rPr>
        <w:commentReference w:id="628"/>
      </w:r>
      <w:del w:id="629" w:author="Peng, Hong" w:date="2020-03-04T14:29:00Z">
        <w:r w:rsidR="00A01A5F" w:rsidDel="00AB6756">
          <w:delText xml:space="preserve">. </w:delText>
        </w:r>
      </w:del>
      <w:r w:rsidR="00A96C67">
        <w:t>The</w:t>
      </w:r>
      <w:ins w:id="630" w:author="Peng, Hong" w:date="2020-03-04T14:37:00Z">
        <w:r w:rsidR="00BB741E">
          <w:t xml:space="preserve"> </w:t>
        </w:r>
        <w:commentRangeStart w:id="631"/>
        <w:r w:rsidR="00BB741E">
          <w:t>result</w:t>
        </w:r>
      </w:ins>
      <w:commentRangeEnd w:id="631"/>
      <w:ins w:id="632" w:author="Peng, Hong" w:date="2020-03-04T15:00:00Z">
        <w:r w:rsidR="007109CE">
          <w:rPr>
            <w:rStyle w:val="CommentReference"/>
          </w:rPr>
          <w:commentReference w:id="631"/>
        </w:r>
      </w:ins>
      <w:ins w:id="633" w:author="Peng, Hong" w:date="2020-03-04T14:37:00Z">
        <w:r w:rsidR="00BB741E">
          <w:t xml:space="preserve"> of</w:t>
        </w:r>
      </w:ins>
      <w:r w:rsidR="00A96C67">
        <w:t xml:space="preserve"> </w:t>
      </w:r>
      <w:r w:rsidR="00963DEC">
        <w:t>in</w:t>
      </w:r>
      <w:r w:rsidR="00D938B1">
        <w:t xml:space="preserve">dependent </w:t>
      </w:r>
      <w:r w:rsidR="00A96C67">
        <w:t xml:space="preserve">validation </w:t>
      </w:r>
      <w:ins w:id="634" w:author="Peng, Hong" w:date="2020-03-04T14:41:00Z">
        <w:r w:rsidR="00BB741E">
          <w:t xml:space="preserve">using the testing set </w:t>
        </w:r>
      </w:ins>
      <w:del w:id="635" w:author="Peng, Hong" w:date="2020-03-04T14:45:00Z">
        <w:r w:rsidR="00A96C67" w:rsidDel="00BB741E">
          <w:delText>results could be found</w:delText>
        </w:r>
      </w:del>
      <w:ins w:id="636" w:author="Peng, Hong" w:date="2020-03-04T14:45:00Z">
        <w:r w:rsidR="00BB741E">
          <w:t>is sho</w:t>
        </w:r>
      </w:ins>
      <w:ins w:id="637" w:author="Peng, Hong" w:date="2020-03-04T14:46:00Z">
        <w:r w:rsidR="00BB741E">
          <w:t>wn</w:t>
        </w:r>
      </w:ins>
      <w:r w:rsidR="00A96C67">
        <w:t xml:space="preserve"> in table 2</w:t>
      </w:r>
      <w:r w:rsidR="00775539">
        <w:t xml:space="preserve">, </w:t>
      </w:r>
      <w:ins w:id="638" w:author="Peng, Hong" w:date="2020-03-04T14:57:00Z">
        <w:r w:rsidR="00933535">
          <w:t xml:space="preserve">including accuracy and </w:t>
        </w:r>
      </w:ins>
      <w:del w:id="639" w:author="Peng, Hong" w:date="2020-03-04T14:57:00Z">
        <w:r w:rsidR="00775539" w:rsidDel="00933535">
          <w:delText xml:space="preserve">where </w:delText>
        </w:r>
      </w:del>
      <w:r w:rsidR="00775539">
        <w:t xml:space="preserve">kappa coefficient </w:t>
      </w:r>
      <w:ins w:id="640" w:author="Peng, Hong" w:date="2020-03-04T14:57:00Z">
        <w:r w:rsidR="00933535">
          <w:t xml:space="preserve">which </w:t>
        </w:r>
      </w:ins>
      <w:r w:rsidR="00775539">
        <w:t>is a statistic for testing</w:t>
      </w:r>
      <w:ins w:id="641" w:author="Peng, Hong" w:date="2020-03-04T14:48:00Z">
        <w:r w:rsidR="00933535">
          <w:t xml:space="preserve"> the</w:t>
        </w:r>
      </w:ins>
      <w:r w:rsidR="00775539">
        <w:t xml:space="preserve"> interrater reliability</w:t>
      </w:r>
      <w:r w:rsidR="003872CB">
        <w:fldChar w:fldCharType="begin" w:fldLock="1"/>
      </w:r>
      <w:r w:rsidR="00DB0D7A">
        <w:instrText>ADDIN CSL_CITATION {"citationItems":[{"id":"ITEM-1","itemData":{"ISSN":"1330-0962 (Print)","PMID":"23092060","abstract":"The kappa statistic is frequently used to test interrater reliability. The  importance of rater reliability lies in the fact that it represents the extent to which the data collected in the study are correct representations of the variables measured. Measurement of the extent to which data collectors (raters) assign the same score to the same variable is called interrater reliability. While there have been a variety of methods to measure interrater reliability, traditionally it was measured as percent agreement, calculated as the number of agreement scores divided by the total number of scores. In 1960, Jacob Cohen critiqued use of percent agreement due to its inability to account for chance agreement. He introduced the Cohen's kappa, developed to account for the possibility that raters actually guess on at least some variables due to uncertainty. Like most correlation statistics, the kappa can range from -1 to +1. While the kappa is one of the most commonly used statistics to test interrater reliability, it has limitations. Judgments about what level of kappa should be acceptable for health research are questioned. Cohen's suggested interpretation may be too lenient for health related studies because it implies that a score as low as 0.41 might be acceptable. Kappa and percent agreement are compared, and levels for both kappa and percent agreement that should be demanded in healthcare studies are suggested.","author":[{"dropping-particle":"","family":"McHugh","given":"Mary L","non-dropping-particle":"","parse-names":false,"suffix":""}],"container-title":"Biochemia medica","id":"ITEM-1","issue":"3","issued":{"date-parts":[["2012"]]},"language":"eng","page":"276-282","title":"Interrater reliability: the kappa statistic.","type":"article-journal","volume":"22"},"uris":["http://www.mendeley.com/documents/?uuid=2ece1717-ac76-4e2d-be4d-a0e30f10fe1d"]}],"mendeley":{"formattedCitation":"&lt;sup&gt;31&lt;/sup&gt;","plainTextFormattedCitation":"31","previouslyFormattedCitation":"&lt;sup&gt;31&lt;/sup&gt;"},"properties":{"noteIndex":0},"schema":"https://github.com/citation-style-language/schema/raw/master/csl-citation.json"}</w:instrText>
      </w:r>
      <w:r w:rsidR="003872CB">
        <w:fldChar w:fldCharType="separate"/>
      </w:r>
      <w:r w:rsidR="003517CA" w:rsidRPr="003517CA">
        <w:rPr>
          <w:noProof/>
          <w:vertAlign w:val="superscript"/>
        </w:rPr>
        <w:t>31</w:t>
      </w:r>
      <w:r w:rsidR="003872CB">
        <w:fldChar w:fldCharType="end"/>
      </w:r>
      <w:r w:rsidR="00775539" w:rsidRPr="00371BA2">
        <w:t>.</w:t>
      </w:r>
      <w:r w:rsidR="00775539">
        <w:t xml:space="preserve"> </w:t>
      </w:r>
      <w:del w:id="642" w:author="Peng, Hong" w:date="2020-03-04T14:48:00Z">
        <w:r w:rsidR="000E2D87" w:rsidDel="00933535">
          <w:delText>The result suggested that u</w:delText>
        </w:r>
        <w:r w:rsidR="008919B8" w:rsidDel="00933535">
          <w:delText>sing b</w:delText>
        </w:r>
      </w:del>
      <w:ins w:id="643" w:author="Peng, Hong" w:date="2020-03-04T14:48:00Z">
        <w:r w:rsidR="00933535">
          <w:t>B</w:t>
        </w:r>
      </w:ins>
      <w:r w:rsidR="0057658A">
        <w:t xml:space="preserve">oth </w:t>
      </w:r>
      <w:r w:rsidR="0057658A">
        <w:lastRenderedPageBreak/>
        <w:t xml:space="preserve">classifiers </w:t>
      </w:r>
      <w:del w:id="644" w:author="Peng, Hong" w:date="2020-03-04T14:58:00Z">
        <w:r w:rsidR="0057658A" w:rsidDel="00933535">
          <w:delText xml:space="preserve">showed </w:delText>
        </w:r>
        <w:r w:rsidR="00E6238E" w:rsidDel="00933535">
          <w:delText>perfect</w:delText>
        </w:r>
        <w:r w:rsidR="0057658A" w:rsidDel="00933535">
          <w:delText xml:space="preserve"> classification results</w:delText>
        </w:r>
      </w:del>
      <w:ins w:id="645" w:author="Peng, Hong" w:date="2020-03-04T14:58:00Z">
        <w:r w:rsidR="00933535">
          <w:t xml:space="preserve">could </w:t>
        </w:r>
        <w:proofErr w:type="spellStart"/>
        <w:r w:rsidR="00933535">
          <w:t>predicit</w:t>
        </w:r>
        <w:proofErr w:type="spellEnd"/>
        <w:r w:rsidR="00933535">
          <w:t xml:space="preserve"> the </w:t>
        </w:r>
      </w:ins>
      <w:ins w:id="646" w:author="Peng, Hong" w:date="2020-03-04T15:11:00Z">
        <w:r w:rsidR="00894A23">
          <w:t>geographical</w:t>
        </w:r>
      </w:ins>
      <w:ins w:id="647" w:author="Peng, Hong" w:date="2020-03-04T14:58:00Z">
        <w:r w:rsidR="00933535">
          <w:t xml:space="preserve"> </w:t>
        </w:r>
        <w:commentRangeStart w:id="648"/>
        <w:proofErr w:type="spellStart"/>
        <w:r w:rsidR="00933535">
          <w:t>originis</w:t>
        </w:r>
      </w:ins>
      <w:commentRangeEnd w:id="648"/>
      <w:proofErr w:type="spellEnd"/>
      <w:ins w:id="649" w:author="Peng, Hong" w:date="2020-03-04T15:21:00Z">
        <w:r w:rsidR="00AD618E">
          <w:rPr>
            <w:rStyle w:val="CommentReference"/>
          </w:rPr>
          <w:commentReference w:id="648"/>
        </w:r>
      </w:ins>
      <w:ins w:id="650" w:author="Peng, Hong" w:date="2020-03-04T14:58:00Z">
        <w:r w:rsidR="00933535">
          <w:t xml:space="preserve"> of</w:t>
        </w:r>
      </w:ins>
      <w:r w:rsidR="0057658A">
        <w:t xml:space="preserve"> </w:t>
      </w:r>
      <w:del w:id="651" w:author="Peng, Hong" w:date="2020-03-04T14:58:00Z">
        <w:r w:rsidR="00880AC8" w:rsidDel="00933535">
          <w:delText xml:space="preserve">for </w:delText>
        </w:r>
      </w:del>
      <w:r w:rsidR="003567C3">
        <w:t>all types of GI rice</w:t>
      </w:r>
      <w:r w:rsidR="00602D2A">
        <w:t xml:space="preserve"> </w:t>
      </w:r>
      <w:r w:rsidR="0057658A">
        <w:t>with</w:t>
      </w:r>
      <w:commentRangeStart w:id="652"/>
      <w:commentRangeStart w:id="653"/>
      <w:r w:rsidR="0057658A">
        <w:t xml:space="preserve"> 100% accuracy</w:t>
      </w:r>
      <w:commentRangeEnd w:id="652"/>
      <w:r w:rsidR="00602D2A">
        <w:rPr>
          <w:rStyle w:val="CommentReference"/>
        </w:rPr>
        <w:commentReference w:id="652"/>
      </w:r>
      <w:commentRangeEnd w:id="653"/>
      <w:r w:rsidR="005B1B06">
        <w:rPr>
          <w:rStyle w:val="CommentReference"/>
        </w:rPr>
        <w:commentReference w:id="653"/>
      </w:r>
      <w:r w:rsidR="0057658A">
        <w:t xml:space="preserve">. </w:t>
      </w:r>
      <w:del w:id="654" w:author="Peng, Hong" w:date="2020-03-04T15:12:00Z">
        <w:r w:rsidR="000E2D87" w:rsidDel="00894A23">
          <w:delText xml:space="preserve">It can be further concluded </w:delText>
        </w:r>
      </w:del>
      <w:ins w:id="655" w:author="Peng, Hong" w:date="2020-03-04T15:12:00Z">
        <w:r w:rsidR="00894A23">
          <w:t>The result</w:t>
        </w:r>
      </w:ins>
      <w:ins w:id="656" w:author="Peng, Hong" w:date="2020-03-04T15:13:00Z">
        <w:r w:rsidR="00894A23">
          <w:t xml:space="preserve"> indicated </w:t>
        </w:r>
      </w:ins>
      <w:r w:rsidR="000E2D87">
        <w:t xml:space="preserve">that </w:t>
      </w:r>
      <w:ins w:id="657" w:author="Peng, Hong" w:date="2020-03-04T15:21:00Z">
        <w:r w:rsidR="00AD618E">
          <w:t xml:space="preserve">the </w:t>
        </w:r>
      </w:ins>
      <w:r w:rsidR="0057658A">
        <w:t xml:space="preserve">information </w:t>
      </w:r>
      <w:r w:rsidR="00507014">
        <w:t>from</w:t>
      </w:r>
      <w:r w:rsidR="0057658A">
        <w:t xml:space="preserve"> </w:t>
      </w:r>
      <w:del w:id="658" w:author="Peng, Hong" w:date="2020-03-04T15:20:00Z">
        <w:r w:rsidR="0057658A" w:rsidDel="00AD618E">
          <w:delText xml:space="preserve">these </w:delText>
        </w:r>
      </w:del>
      <w:ins w:id="659" w:author="Peng, Hong" w:date="2020-03-04T15:20:00Z">
        <w:r w:rsidR="00AD618E">
          <w:t xml:space="preserve">the </w:t>
        </w:r>
      </w:ins>
      <w:r w:rsidR="00481C70">
        <w:t xml:space="preserve">four </w:t>
      </w:r>
      <w:del w:id="660" w:author="Peng, Hong" w:date="2020-03-04T15:33:00Z">
        <w:r w:rsidR="0057658A" w:rsidDel="001214E1">
          <w:delText xml:space="preserve">elements </w:delText>
        </w:r>
      </w:del>
      <w:ins w:id="661" w:author="Peng, Hong" w:date="2020-03-04T15:33:00Z">
        <w:r w:rsidR="001214E1">
          <w:t xml:space="preserve">features </w:t>
        </w:r>
      </w:ins>
      <w:del w:id="662" w:author="Peng, Hong" w:date="2020-03-04T15:27:00Z">
        <w:r w:rsidR="0057658A" w:rsidDel="002C5F0D">
          <w:delText xml:space="preserve">has </w:delText>
        </w:r>
      </w:del>
      <w:ins w:id="663" w:author="Peng, Hong" w:date="2020-03-04T15:27:00Z">
        <w:r w:rsidR="002C5F0D">
          <w:t xml:space="preserve">had a </w:t>
        </w:r>
      </w:ins>
      <w:r w:rsidR="0057658A">
        <w:t xml:space="preserve">significant </w:t>
      </w:r>
      <w:del w:id="664" w:author="Peng, Hong" w:date="2020-03-04T15:27:00Z">
        <w:r w:rsidR="0057658A" w:rsidDel="002C5F0D">
          <w:delText>differentiation</w:delText>
        </w:r>
        <w:r w:rsidR="00507014" w:rsidDel="002C5F0D">
          <w:delText xml:space="preserve"> </w:delText>
        </w:r>
      </w:del>
      <w:r w:rsidR="0057658A">
        <w:t xml:space="preserve">power </w:t>
      </w:r>
      <w:ins w:id="665" w:author="Peng, Hong" w:date="2020-03-04T15:27:00Z">
        <w:r w:rsidR="002C5F0D">
          <w:t xml:space="preserve">of differentiation </w:t>
        </w:r>
      </w:ins>
      <w:r w:rsidR="0057658A">
        <w:t xml:space="preserve">to </w:t>
      </w:r>
      <w:del w:id="666" w:author="Peng, Hong" w:date="2020-03-04T15:23:00Z">
        <w:r w:rsidR="0057658A" w:rsidDel="002C5F0D">
          <w:rPr>
            <w:rFonts w:hint="eastAsia"/>
          </w:rPr>
          <w:delText>make</w:delText>
        </w:r>
      </w:del>
      <w:ins w:id="667" w:author="Peng, Hong" w:date="2020-03-04T15:23:00Z">
        <w:r w:rsidR="002C5F0D">
          <w:rPr>
            <w:rFonts w:hint="eastAsia"/>
          </w:rPr>
          <w:t>enable</w:t>
        </w:r>
      </w:ins>
      <w:r w:rsidR="0057658A">
        <w:t xml:space="preserve"> the classification</w:t>
      </w:r>
      <w:r w:rsidR="0057658A" w:rsidRPr="006C7BD7">
        <w:t>.</w:t>
      </w:r>
      <w:r w:rsidR="00FC36DB" w:rsidRPr="008476D5">
        <w:t xml:space="preserve"> </w:t>
      </w:r>
      <w:del w:id="668" w:author="Peng, Hong" w:date="2020-03-04T15:39:00Z">
        <w:r w:rsidR="00AD684F" w:rsidRPr="00321138" w:rsidDel="001214E1">
          <w:delText>With</w:delText>
        </w:r>
        <w:r w:rsidR="00473969" w:rsidRPr="00321138" w:rsidDel="001214E1">
          <w:delText xml:space="preserve"> the information above, we </w:delText>
        </w:r>
        <w:r w:rsidR="00321138" w:rsidDel="001214E1">
          <w:delText>then</w:delText>
        </w:r>
        <w:r w:rsidR="00321138" w:rsidRPr="00321138" w:rsidDel="001214E1">
          <w:delText xml:space="preserve"> </w:delText>
        </w:r>
        <w:r w:rsidR="00593C9E" w:rsidRPr="00321138" w:rsidDel="001214E1">
          <w:delText xml:space="preserve">plotted the </w:delText>
        </w:r>
      </w:del>
      <w:del w:id="669" w:author="Peng, Hong" w:date="2020-03-04T15:48:00Z">
        <w:r w:rsidR="009A0C81" w:rsidRPr="00461D76" w:rsidDel="001214E1">
          <w:delText xml:space="preserve">relative </w:delText>
        </w:r>
      </w:del>
      <w:del w:id="670" w:author="Peng, Hong" w:date="2020-03-04T15:32:00Z">
        <w:r w:rsidR="009A0C81" w:rsidRPr="00461D76" w:rsidDel="001214E1">
          <w:delText xml:space="preserve">medium </w:delText>
        </w:r>
      </w:del>
      <w:commentRangeStart w:id="671"/>
      <w:del w:id="672" w:author="Peng, Hong" w:date="2020-03-04T15:48:00Z">
        <w:r w:rsidR="00593C9E" w:rsidRPr="002A63A8" w:rsidDel="001214E1">
          <w:rPr>
            <w:rPrChange w:id="673" w:author="Xu, Jason" w:date="2020-02-11T18:32:00Z">
              <w:rPr>
                <w:highlight w:val="yellow"/>
              </w:rPr>
            </w:rPrChange>
          </w:rPr>
          <w:delText>concentration</w:delText>
        </w:r>
        <w:commentRangeEnd w:id="671"/>
        <w:r w:rsidR="009A0C81" w:rsidRPr="002A63A8" w:rsidDel="001214E1">
          <w:rPr>
            <w:rStyle w:val="CommentReference"/>
          </w:rPr>
          <w:commentReference w:id="671"/>
        </w:r>
        <w:r w:rsidR="00503651" w:rsidRPr="00321138" w:rsidDel="001214E1">
          <w:delText xml:space="preserve"> of</w:delText>
        </w:r>
        <w:r w:rsidR="00321138" w:rsidDel="001214E1">
          <w:delText xml:space="preserve"> </w:delText>
        </w:r>
      </w:del>
      <w:del w:id="674" w:author="Peng, Hong" w:date="2020-03-04T15:33:00Z">
        <w:r w:rsidR="00321138" w:rsidDel="001214E1">
          <w:delText xml:space="preserve">above </w:delText>
        </w:r>
        <w:r w:rsidR="00503651" w:rsidRPr="00321138" w:rsidDel="001214E1">
          <w:delText xml:space="preserve"> </w:delText>
        </w:r>
      </w:del>
      <w:del w:id="675" w:author="Peng, Hong" w:date="2020-03-04T15:48:00Z">
        <w:r w:rsidR="00503651" w:rsidRPr="00321138" w:rsidDel="001214E1">
          <w:delText xml:space="preserve">four </w:delText>
        </w:r>
      </w:del>
      <w:del w:id="676" w:author="Peng, Hong" w:date="2020-03-04T15:35:00Z">
        <w:r w:rsidR="00503651" w:rsidRPr="00321138" w:rsidDel="001214E1">
          <w:delText xml:space="preserve">elements </w:delText>
        </w:r>
      </w:del>
      <w:del w:id="677" w:author="Peng, Hong" w:date="2020-03-04T15:38:00Z">
        <w:r w:rsidR="00503651" w:rsidRPr="00321138" w:rsidDel="001214E1">
          <w:delText>in</w:delText>
        </w:r>
      </w:del>
      <w:del w:id="678" w:author="Peng, Hong" w:date="2020-03-04T15:48:00Z">
        <w:r w:rsidR="00503651" w:rsidRPr="00321138" w:rsidDel="001214E1">
          <w:delText xml:space="preserve"> </w:delText>
        </w:r>
        <w:commentRangeStart w:id="679"/>
        <w:r w:rsidR="009A0C81" w:rsidRPr="002A63A8" w:rsidDel="001214E1">
          <w:rPr>
            <w:rPrChange w:id="680" w:author="Xu, Jason" w:date="2020-02-11T18:32:00Z">
              <w:rPr>
                <w:highlight w:val="yellow"/>
              </w:rPr>
            </w:rPrChange>
          </w:rPr>
          <w:delText>r</w:delText>
        </w:r>
        <w:commentRangeStart w:id="681"/>
        <w:commentRangeStart w:id="682"/>
        <w:r w:rsidR="000725E1" w:rsidRPr="002A63A8" w:rsidDel="001214E1">
          <w:delText>a</w:delText>
        </w:r>
        <w:r w:rsidR="000725E1" w:rsidRPr="00321138" w:rsidDel="001214E1">
          <w:delText>dar</w:delText>
        </w:r>
        <w:commentRangeEnd w:id="679"/>
        <w:r w:rsidR="009A0C81" w:rsidDel="001214E1">
          <w:rPr>
            <w:rStyle w:val="CommentReference"/>
          </w:rPr>
          <w:commentReference w:id="679"/>
        </w:r>
        <w:r w:rsidR="000725E1" w:rsidRPr="00321138" w:rsidDel="001214E1">
          <w:delText xml:space="preserve"> plot</w:delText>
        </w:r>
        <w:commentRangeEnd w:id="681"/>
        <w:r w:rsidR="000725E1" w:rsidRPr="00A1716E" w:rsidDel="001214E1">
          <w:rPr>
            <w:rStyle w:val="CommentReference"/>
          </w:rPr>
          <w:commentReference w:id="681"/>
        </w:r>
        <w:commentRangeEnd w:id="682"/>
        <w:r w:rsidR="005B1B06" w:rsidRPr="00A1716E" w:rsidDel="001214E1">
          <w:rPr>
            <w:rStyle w:val="CommentReference"/>
          </w:rPr>
          <w:commentReference w:id="682"/>
        </w:r>
        <w:r w:rsidR="008030EE" w:rsidRPr="00A1716E" w:rsidDel="001214E1">
          <w:delText>.</w:delText>
        </w:r>
        <w:r w:rsidR="008D6A7D" w:rsidRPr="00A1716E" w:rsidDel="001214E1">
          <w:delText xml:space="preserve"> </w:delText>
        </w:r>
      </w:del>
      <w:del w:id="683" w:author="Peng, Hong" w:date="2020-03-04T15:38:00Z">
        <w:r w:rsidR="008D6A7D" w:rsidRPr="00A1716E" w:rsidDel="001214E1">
          <w:delText>A</w:delText>
        </w:r>
        <w:r w:rsidR="008D6A7D" w:rsidRPr="00321138" w:rsidDel="001214E1">
          <w:delText xml:space="preserve">s </w:delText>
        </w:r>
        <w:r w:rsidR="00BE7BBC" w:rsidRPr="009A0C81" w:rsidDel="001214E1">
          <w:delText xml:space="preserve">shown </w:delText>
        </w:r>
        <w:r w:rsidR="00BE7BBC" w:rsidRPr="00461D76" w:rsidDel="001214E1">
          <w:delText xml:space="preserve">Fig </w:delText>
        </w:r>
        <w:r w:rsidR="00B73F4B" w:rsidRPr="00461D76" w:rsidDel="001214E1">
          <w:delText>6</w:delText>
        </w:r>
        <w:r w:rsidR="00EA336F" w:rsidRPr="009A0C81" w:rsidDel="001214E1">
          <w:delText>,</w:delText>
        </w:r>
        <w:r w:rsidR="00B74C06" w:rsidDel="001214E1">
          <w:delText xml:space="preserve"> </w:delText>
        </w:r>
      </w:del>
      <w:del w:id="684" w:author="Peng, Hong" w:date="2020-03-04T15:36:00Z">
        <w:r w:rsidR="00EB7748" w:rsidRPr="009A0C81" w:rsidDel="001214E1">
          <w:delText>each</w:delText>
        </w:r>
        <w:r w:rsidR="00EB7748" w:rsidRPr="00321138" w:rsidDel="001214E1">
          <w:delText xml:space="preserve"> </w:delText>
        </w:r>
      </w:del>
      <w:del w:id="685" w:author="Peng, Hong" w:date="2020-03-04T15:48:00Z">
        <w:r w:rsidR="00EB7748" w:rsidRPr="00321138" w:rsidDel="001214E1">
          <w:delText xml:space="preserve">GI rice possessed </w:delText>
        </w:r>
        <w:r w:rsidR="008E142F" w:rsidRPr="00321138" w:rsidDel="001214E1">
          <w:delText xml:space="preserve">its </w:delText>
        </w:r>
        <w:r w:rsidR="00EB7748" w:rsidRPr="00321138" w:rsidDel="001214E1">
          <w:delText xml:space="preserve">unique elemental </w:delText>
        </w:r>
      </w:del>
      <w:del w:id="686" w:author="Peng, Hong" w:date="2020-03-04T15:36:00Z">
        <w:r w:rsidR="00F77029" w:rsidRPr="00321138" w:rsidDel="001214E1">
          <w:delText>patte</w:delText>
        </w:r>
        <w:r w:rsidR="00F77029" w:rsidRPr="00681411" w:rsidDel="001214E1">
          <w:delText>r</w:delText>
        </w:r>
        <w:r w:rsidR="008E142F" w:rsidRPr="00681411" w:rsidDel="001214E1">
          <w:delText>n</w:delText>
        </w:r>
      </w:del>
      <w:del w:id="687" w:author="Peng, Hong" w:date="2020-03-04T15:48:00Z">
        <w:r w:rsidR="005A6A39" w:rsidRPr="00681411" w:rsidDel="001214E1">
          <w:delText>.</w:delText>
        </w:r>
        <w:r w:rsidR="00F77029" w:rsidDel="001214E1">
          <w:delText xml:space="preserve"> </w:delText>
        </w:r>
      </w:del>
      <w:r w:rsidR="008030EE" w:rsidRPr="00BE2CB3">
        <w:t>By far,</w:t>
      </w:r>
      <w:r w:rsidR="00F33B46" w:rsidRPr="006C7BD7">
        <w:t xml:space="preserve"> </w:t>
      </w:r>
      <w:r w:rsidR="004B2154">
        <w:t xml:space="preserve">it is still </w:t>
      </w:r>
      <w:r w:rsidR="00E9243E">
        <w:t>challenging</w:t>
      </w:r>
      <w:r w:rsidR="004B2154">
        <w:t xml:space="preserve"> to elucidate </w:t>
      </w:r>
      <w:r w:rsidR="00F33B46">
        <w:t xml:space="preserve">the rationale </w:t>
      </w:r>
      <w:r w:rsidR="008C43BE">
        <w:t xml:space="preserve">why </w:t>
      </w:r>
      <w:r w:rsidR="000B76FD">
        <w:t xml:space="preserve">these four elements are showing </w:t>
      </w:r>
      <w:r w:rsidR="00DA31A8">
        <w:t xml:space="preserve">such </w:t>
      </w:r>
      <w:r w:rsidR="004B2154">
        <w:t xml:space="preserve">strong </w:t>
      </w:r>
      <w:r w:rsidR="00F33B46">
        <w:t xml:space="preserve">differentiation power </w:t>
      </w:r>
      <w:r w:rsidR="00DA31A8">
        <w:t xml:space="preserve">in this </w:t>
      </w:r>
      <w:r w:rsidR="006257A3">
        <w:t>st</w:t>
      </w:r>
      <w:commentRangeStart w:id="688"/>
      <w:r w:rsidR="006257A3">
        <w:t>udy</w:t>
      </w:r>
      <w:r w:rsidR="00F33B46">
        <w:t>.</w:t>
      </w:r>
      <w:r w:rsidR="00834D1A">
        <w:t xml:space="preserve"> </w:t>
      </w:r>
      <w:r w:rsidR="009F5C45">
        <w:t>T</w:t>
      </w:r>
      <w:r w:rsidR="008F1FFF">
        <w:t xml:space="preserve">he </w:t>
      </w:r>
      <w:r w:rsidR="005F1587" w:rsidRPr="005F1587">
        <w:t>complexity</w:t>
      </w:r>
      <w:r w:rsidR="009118AD">
        <w:t xml:space="preserve"> here</w:t>
      </w:r>
      <w:r w:rsidR="00B90E4D">
        <w:t>,</w:t>
      </w:r>
      <w:r w:rsidR="00455C79">
        <w:t xml:space="preserve"> </w:t>
      </w:r>
      <w:r w:rsidR="000445B5">
        <w:t>is</w:t>
      </w:r>
      <w:r w:rsidR="00181B4D">
        <w:t xml:space="preserve"> at least partially</w:t>
      </w:r>
      <w:r w:rsidR="000445B5">
        <w:t xml:space="preserve"> due to the fact </w:t>
      </w:r>
      <w:r w:rsidR="003857DF">
        <w:t xml:space="preserve">that </w:t>
      </w:r>
      <w:r w:rsidR="007E0C78">
        <w:t xml:space="preserve">we </w:t>
      </w:r>
      <w:r w:rsidR="00E9243E">
        <w:t>covered</w:t>
      </w:r>
      <w:r w:rsidR="007E0C78">
        <w:t xml:space="preserve"> samples from </w:t>
      </w:r>
      <w:commentRangeStart w:id="689"/>
      <w:commentRangeStart w:id="690"/>
      <w:r w:rsidR="007E0C78">
        <w:t xml:space="preserve">all </w:t>
      </w:r>
      <w:r w:rsidR="003857DF">
        <w:t>t</w:t>
      </w:r>
      <w:r w:rsidR="00834D1A">
        <w:t>hree dominate rice producing regions</w:t>
      </w:r>
      <w:r w:rsidR="007E0C78">
        <w:t xml:space="preserve"> in China</w:t>
      </w:r>
      <w:r w:rsidR="00834D1A">
        <w:t>:</w:t>
      </w:r>
      <w:commentRangeEnd w:id="689"/>
      <w:r w:rsidR="00112358">
        <w:rPr>
          <w:rStyle w:val="CommentReference"/>
        </w:rPr>
        <w:commentReference w:id="689"/>
      </w:r>
      <w:commentRangeEnd w:id="690"/>
      <w:r w:rsidR="000F3658">
        <w:rPr>
          <w:rStyle w:val="CommentReference"/>
        </w:rPr>
        <w:commentReference w:id="690"/>
      </w:r>
      <w:r w:rsidR="00834D1A">
        <w:t xml:space="preserve"> </w:t>
      </w:r>
      <w:r w:rsidR="003B33AF">
        <w:t>the N</w:t>
      </w:r>
      <w:r w:rsidR="00834D1A">
        <w:t xml:space="preserve">ortheast </w:t>
      </w:r>
      <w:r w:rsidR="008F699D">
        <w:t>China plain</w:t>
      </w:r>
      <w:r w:rsidR="002236C1">
        <w:t xml:space="preserve"> (WC, PJ-1, and PJ-2)</w:t>
      </w:r>
      <w:r w:rsidR="008F699D">
        <w:t xml:space="preserve">, </w:t>
      </w:r>
      <w:r w:rsidR="003468B9">
        <w:t>Yang</w:t>
      </w:r>
      <w:r w:rsidR="00DF1DC4">
        <w:t>t</w:t>
      </w:r>
      <w:r w:rsidR="003468B9">
        <w:t>ze</w:t>
      </w:r>
      <w:r w:rsidR="00DF1DC4">
        <w:t xml:space="preserve"> </w:t>
      </w:r>
      <w:r w:rsidR="003B33AF">
        <w:t>R</w:t>
      </w:r>
      <w:r w:rsidR="00DF1DC4">
        <w:t xml:space="preserve">iver </w:t>
      </w:r>
      <w:r w:rsidR="003B33AF">
        <w:t>B</w:t>
      </w:r>
      <w:r w:rsidR="00DF1DC4">
        <w:t xml:space="preserve">asin </w:t>
      </w:r>
      <w:r w:rsidR="006C7BD7">
        <w:t xml:space="preserve">(SY, </w:t>
      </w:r>
      <w:r w:rsidR="00581EDE">
        <w:t>JS</w:t>
      </w:r>
      <w:r w:rsidR="006C7BD7">
        <w:t>)</w:t>
      </w:r>
      <w:r w:rsidR="00581EDE">
        <w:t xml:space="preserve">, </w:t>
      </w:r>
      <w:r w:rsidR="00DF1DC4">
        <w:t>and southeast c</w:t>
      </w:r>
      <w:r w:rsidR="0026597D">
        <w:t>oastal region</w:t>
      </w:r>
      <w:r w:rsidR="00581EDE">
        <w:t xml:space="preserve"> (GG)</w:t>
      </w:r>
      <w:r w:rsidR="000445B5">
        <w:t>.</w:t>
      </w:r>
      <w:r w:rsidR="00B0461E">
        <w:t xml:space="preserve"> </w:t>
      </w:r>
      <w:r w:rsidR="009118AD">
        <w:t xml:space="preserve">The wide </w:t>
      </w:r>
      <w:r w:rsidR="00375CE6">
        <w:t>geological sampling scope</w:t>
      </w:r>
      <w:r w:rsidR="00D406CD">
        <w:t xml:space="preserve"> </w:t>
      </w:r>
      <w:r w:rsidR="00F53501">
        <w:t xml:space="preserve">would potentially </w:t>
      </w:r>
      <w:r w:rsidR="00D406CD">
        <w:t xml:space="preserve">brought along significant </w:t>
      </w:r>
      <w:commentRangeStart w:id="691"/>
      <w:r w:rsidR="00D406CD">
        <w:t>diversities</w:t>
      </w:r>
      <w:commentRangeEnd w:id="691"/>
      <w:r w:rsidR="001214E1">
        <w:rPr>
          <w:rStyle w:val="CommentReference"/>
        </w:rPr>
        <w:commentReference w:id="691"/>
      </w:r>
      <w:r w:rsidR="00D406CD">
        <w:t xml:space="preserve"> in factors </w:t>
      </w:r>
      <w:r w:rsidR="00375CE6">
        <w:t xml:space="preserve">such as </w:t>
      </w:r>
      <w:r w:rsidR="00025DC1">
        <w:t xml:space="preserve">soil characteristics, agricultural </w:t>
      </w:r>
      <w:r w:rsidR="00D406CD">
        <w:t xml:space="preserve"> pract</w:t>
      </w:r>
      <w:r w:rsidR="00DE319F">
        <w:t xml:space="preserve">ices, </w:t>
      </w:r>
      <w:proofErr w:type="spellStart"/>
      <w:r w:rsidR="00DE319F">
        <w:t>etc</w:t>
      </w:r>
      <w:proofErr w:type="spellEnd"/>
      <w:r w:rsidR="00DE319F">
        <w:t xml:space="preserve">, which are all </w:t>
      </w:r>
      <w:r w:rsidR="004F30C2">
        <w:t xml:space="preserve">closely </w:t>
      </w:r>
      <w:r w:rsidR="00DE319F">
        <w:t>related to the elemental profile of crops</w:t>
      </w:r>
      <w:r w:rsidR="009118AD">
        <w:fldChar w:fldCharType="begin" w:fldLock="1"/>
      </w:r>
      <w:r w:rsidR="00DB0D7A">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32&lt;/sup&gt;","plainTextFormattedCitation":"32","previouslyFormattedCitation":"&lt;sup&gt;32&lt;/sup&gt;"},"properties":{"noteIndex":0},"schema":"https://github.com/citation-style-language/schema/raw/master/csl-citation.json"}</w:instrText>
      </w:r>
      <w:r w:rsidR="009118AD">
        <w:fldChar w:fldCharType="separate"/>
      </w:r>
      <w:r w:rsidR="003517CA" w:rsidRPr="003517CA">
        <w:rPr>
          <w:noProof/>
          <w:vertAlign w:val="superscript"/>
        </w:rPr>
        <w:t>32</w:t>
      </w:r>
      <w:r w:rsidR="009118AD">
        <w:fldChar w:fldCharType="end"/>
      </w:r>
      <w:r w:rsidR="009118AD" w:rsidRPr="00DA3487">
        <w:rPr>
          <w:vertAlign w:val="superscript"/>
        </w:rPr>
        <w:t>,</w:t>
      </w:r>
      <w:r w:rsidR="009118AD">
        <w:fldChar w:fldCharType="begin" w:fldLock="1"/>
      </w:r>
      <w:r w:rsidR="00DB0D7A">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33&lt;/sup&gt;","plainTextFormattedCitation":"33","previouslyFormattedCitation":"&lt;sup&gt;33&lt;/sup&gt;"},"properties":{"noteIndex":0},"schema":"https://github.com/citation-style-language/schema/raw/master/csl-citation.json"}</w:instrText>
      </w:r>
      <w:r w:rsidR="009118AD">
        <w:fldChar w:fldCharType="separate"/>
      </w:r>
      <w:r w:rsidR="003517CA" w:rsidRPr="003517CA">
        <w:rPr>
          <w:noProof/>
          <w:vertAlign w:val="superscript"/>
        </w:rPr>
        <w:t>33</w:t>
      </w:r>
      <w:r w:rsidR="009118AD">
        <w:fldChar w:fldCharType="end"/>
      </w:r>
      <w:commentRangeEnd w:id="688"/>
      <w:r w:rsidR="002270AD">
        <w:rPr>
          <w:rStyle w:val="CommentReference"/>
        </w:rPr>
        <w:commentReference w:id="688"/>
      </w:r>
    </w:p>
    <w:p w14:paraId="0E89A98D" w14:textId="52B7BCC5" w:rsidR="004717CF" w:rsidRPr="007827E3" w:rsidDel="001214E1" w:rsidRDefault="004717CF" w:rsidP="00D0759F">
      <w:pPr>
        <w:ind w:left="220" w:right="220"/>
        <w:jc w:val="both"/>
        <w:rPr>
          <w:del w:id="692" w:author="Peng, Hong" w:date="2020-03-04T15:44:00Z"/>
          <w:i/>
          <w:iCs/>
        </w:rPr>
      </w:pPr>
      <w:commentRangeStart w:id="693"/>
      <w:del w:id="694" w:author="Peng, Hong" w:date="2020-03-04T15:44:00Z">
        <w:r w:rsidRPr="00F40BBB" w:rsidDel="001214E1">
          <w:rPr>
            <w:i/>
            <w:iCs/>
          </w:rPr>
          <w:delText xml:space="preserve">PJ-1 vs PJ-2: </w:delText>
        </w:r>
        <w:r w:rsidR="00BE2EC5" w:rsidRPr="00F40BBB" w:rsidDel="001214E1">
          <w:rPr>
            <w:i/>
            <w:iCs/>
          </w:rPr>
          <w:delText xml:space="preserve">multiple </w:delText>
        </w:r>
        <w:r w:rsidRPr="00F40BBB" w:rsidDel="001214E1">
          <w:rPr>
            <w:i/>
            <w:iCs/>
          </w:rPr>
          <w:delText>factors ma</w:delText>
        </w:r>
        <w:r w:rsidR="00CC6DDF" w:rsidRPr="00F40BBB" w:rsidDel="001214E1">
          <w:rPr>
            <w:i/>
            <w:iCs/>
          </w:rPr>
          <w:delText xml:space="preserve">y lead to </w:delText>
        </w:r>
        <w:r w:rsidR="00BE2EC5" w:rsidRPr="00F40BBB" w:rsidDel="001214E1">
          <w:rPr>
            <w:i/>
            <w:iCs/>
          </w:rPr>
          <w:delText xml:space="preserve">different elemental distribution in </w:delText>
        </w:r>
        <w:commentRangeStart w:id="695"/>
        <w:commentRangeStart w:id="696"/>
        <w:r w:rsidR="00BE2EC5" w:rsidRPr="00F40BBB" w:rsidDel="001214E1">
          <w:rPr>
            <w:i/>
            <w:iCs/>
          </w:rPr>
          <w:delText>rice</w:delText>
        </w:r>
        <w:commentRangeEnd w:id="695"/>
        <w:r w:rsidR="008F40B9" w:rsidDel="001214E1">
          <w:rPr>
            <w:rStyle w:val="CommentReference"/>
          </w:rPr>
          <w:commentReference w:id="695"/>
        </w:r>
      </w:del>
      <w:commentRangeEnd w:id="696"/>
      <w:r w:rsidR="00BB624E">
        <w:rPr>
          <w:rStyle w:val="CommentReference"/>
        </w:rPr>
        <w:commentReference w:id="696"/>
      </w:r>
      <w:ins w:id="697" w:author="Peng, Hong" w:date="2020-03-04T15:51:00Z">
        <w:r w:rsidR="001214E1">
          <w:rPr>
            <w:i/>
            <w:iCs/>
          </w:rPr>
          <w:t xml:space="preserve">Elemental </w:t>
        </w:r>
      </w:ins>
      <w:ins w:id="698" w:author="Peng, Hong" w:date="2020-03-04T15:54:00Z">
        <w:r w:rsidR="001214E1">
          <w:rPr>
            <w:i/>
            <w:iCs/>
          </w:rPr>
          <w:t xml:space="preserve">profiling of </w:t>
        </w:r>
        <w:proofErr w:type="spellStart"/>
        <w:r w:rsidR="001214E1">
          <w:rPr>
            <w:i/>
            <w:iCs/>
          </w:rPr>
          <w:t>Chinise</w:t>
        </w:r>
        <w:proofErr w:type="spellEnd"/>
        <w:r w:rsidR="001214E1">
          <w:rPr>
            <w:i/>
            <w:iCs/>
          </w:rPr>
          <w:t xml:space="preserve"> GI </w:t>
        </w:r>
        <w:proofErr w:type="spellStart"/>
        <w:r w:rsidR="001214E1">
          <w:rPr>
            <w:i/>
            <w:iCs/>
          </w:rPr>
          <w:t>rice</w:t>
        </w:r>
      </w:ins>
      <w:del w:id="699" w:author="Peng, Hong" w:date="2020-03-04T15:44:00Z">
        <w:r w:rsidR="00BE2EC5" w:rsidRPr="007827E3" w:rsidDel="001214E1">
          <w:rPr>
            <w:i/>
            <w:iCs/>
          </w:rPr>
          <w:delText xml:space="preserve"> </w:delText>
        </w:r>
        <w:commentRangeEnd w:id="693"/>
        <w:r w:rsidR="000E2F7C" w:rsidDel="001214E1">
          <w:rPr>
            <w:rStyle w:val="CommentReference"/>
          </w:rPr>
          <w:commentReference w:id="693"/>
        </w:r>
      </w:del>
    </w:p>
    <w:p w14:paraId="6128FC09" w14:textId="433F421C" w:rsidR="00010895" w:rsidRPr="005A60AA" w:rsidRDefault="001214E1" w:rsidP="00D0759F">
      <w:pPr>
        <w:jc w:val="both"/>
        <w:rPr>
          <w:strike/>
        </w:rPr>
      </w:pPr>
      <w:ins w:id="700" w:author="Peng, Hong" w:date="2020-03-04T15:48:00Z">
        <w:r>
          <w:t>The</w:t>
        </w:r>
        <w:proofErr w:type="spellEnd"/>
        <w:r w:rsidRPr="00321138">
          <w:t xml:space="preserve"> </w:t>
        </w:r>
        <w:r w:rsidRPr="00461D76">
          <w:t xml:space="preserve">relative </w:t>
        </w:r>
        <w:r>
          <w:t>median</w:t>
        </w:r>
        <w:r w:rsidRPr="00461D76">
          <w:t xml:space="preserve"> </w:t>
        </w:r>
        <w:commentRangeStart w:id="701"/>
        <w:r w:rsidRPr="007B5275">
          <w:t>concentration</w:t>
        </w:r>
        <w:commentRangeEnd w:id="701"/>
        <w:r w:rsidRPr="002A63A8">
          <w:rPr>
            <w:rStyle w:val="CommentReference"/>
          </w:rPr>
          <w:commentReference w:id="701"/>
        </w:r>
        <w:r>
          <w:t>s</w:t>
        </w:r>
        <w:r w:rsidRPr="00321138">
          <w:t xml:space="preserve"> of</w:t>
        </w:r>
        <w:r>
          <w:t xml:space="preserve"> the</w:t>
        </w:r>
        <w:r w:rsidRPr="00321138">
          <w:t xml:space="preserve"> four </w:t>
        </w:r>
        <w:r>
          <w:t>features were shown in Fig</w:t>
        </w:r>
      </w:ins>
      <w:ins w:id="702" w:author="Peng, Hong" w:date="2020-03-04T15:55:00Z">
        <w:r>
          <w:t>.</w:t>
        </w:r>
      </w:ins>
      <w:ins w:id="703" w:author="Peng, Hong" w:date="2020-03-04T15:48:00Z">
        <w:r>
          <w:t xml:space="preserve"> 6 using </w:t>
        </w:r>
        <w:commentRangeStart w:id="704"/>
        <w:r w:rsidRPr="007B5275">
          <w:t>r</w:t>
        </w:r>
        <w:commentRangeStart w:id="705"/>
        <w:commentRangeStart w:id="706"/>
        <w:r w:rsidRPr="002A63A8">
          <w:t>a</w:t>
        </w:r>
        <w:r w:rsidRPr="00321138">
          <w:t>dar</w:t>
        </w:r>
        <w:commentRangeEnd w:id="704"/>
        <w:r>
          <w:rPr>
            <w:rStyle w:val="CommentReference"/>
          </w:rPr>
          <w:commentReference w:id="704"/>
        </w:r>
        <w:r w:rsidRPr="00321138">
          <w:t xml:space="preserve"> plot</w:t>
        </w:r>
        <w:commentRangeEnd w:id="705"/>
        <w:r w:rsidRPr="00A1716E">
          <w:rPr>
            <w:rStyle w:val="CommentReference"/>
          </w:rPr>
          <w:commentReference w:id="705"/>
        </w:r>
        <w:commentRangeEnd w:id="706"/>
        <w:r w:rsidRPr="00A1716E">
          <w:rPr>
            <w:rStyle w:val="CommentReference"/>
          </w:rPr>
          <w:commentReference w:id="706"/>
        </w:r>
        <w:r w:rsidRPr="00A1716E">
          <w:t xml:space="preserve">. </w:t>
        </w:r>
      </w:ins>
      <w:ins w:id="707" w:author="Peng, Hong" w:date="2020-03-04T16:00:00Z">
        <w:r w:rsidR="009F6167">
          <w:t xml:space="preserve">It’s obvious that </w:t>
        </w:r>
      </w:ins>
      <w:ins w:id="708" w:author="Peng, Hong" w:date="2020-03-04T16:01:00Z">
        <w:r w:rsidR="009F6167">
          <w:t>e</w:t>
        </w:r>
      </w:ins>
      <w:ins w:id="709" w:author="Peng, Hong" w:date="2020-03-04T15:48:00Z">
        <w:r w:rsidRPr="009A0C81">
          <w:t>ach</w:t>
        </w:r>
        <w:r w:rsidRPr="00321138">
          <w:t xml:space="preserve"> </w:t>
        </w:r>
        <w:r>
          <w:t xml:space="preserve">type of </w:t>
        </w:r>
        <w:r w:rsidRPr="00321138">
          <w:t xml:space="preserve">GI rice possessed its unique elemental </w:t>
        </w:r>
        <w:r>
          <w:t>profiling</w:t>
        </w:r>
        <w:r w:rsidRPr="00681411">
          <w:t>.</w:t>
        </w:r>
      </w:ins>
      <w:ins w:id="710" w:author="Peng, Hong" w:date="2020-03-04T15:59:00Z">
        <w:r w:rsidR="009F6167">
          <w:t xml:space="preserve"> </w:t>
        </w:r>
      </w:ins>
      <w:del w:id="711" w:author="Peng, Hong" w:date="2020-03-04T16:36:00Z">
        <w:r w:rsidR="003C7282" w:rsidDel="001A63D8">
          <w:delText>In addition,</w:delText>
        </w:r>
        <w:r w:rsidR="004F30C2" w:rsidDel="001A63D8">
          <w:delText xml:space="preserve"> </w:delText>
        </w:r>
        <w:r w:rsidR="00EE68F6" w:rsidDel="001A63D8">
          <w:delText>m</w:delText>
        </w:r>
        <w:r w:rsidR="00F40BBB" w:rsidDel="001A63D8">
          <w:delText>ultiple studies demonstrated that the rice genotype also plays a very important role in determin</w:delText>
        </w:r>
        <w:r w:rsidR="00EE68F6" w:rsidDel="001A63D8">
          <w:delText>ing</w:delText>
        </w:r>
        <w:r w:rsidR="00F40BBB" w:rsidDel="001A63D8">
          <w:delText xml:space="preserve"> the level of metals accumulated in rice grains</w:delText>
        </w:r>
        <w:r w:rsidR="00F40BBB" w:rsidDel="001A63D8">
          <w:fldChar w:fldCharType="begin" w:fldLock="1"/>
        </w:r>
        <w:r w:rsidR="00846444" w:rsidDel="001A63D8">
          <w:delInstrText>ADDIN CSL_CITATION {"citationItems":[{"id":"ITEM-1","itemData":{"DOI":"10.1007/s11104-004-2296-7","ISSN":"0032079X","abstract":"Human exposure to toxic heavy metals via dietary intake is of increasing concern. In this regard, the bioavailability of heavy metals in the soil-crop system is considered to be a key factor controlling plant uptake and, therefore, public health risk through food chain transfer [J. Environ. Sci. Health B 34(4) (1999) 681]. In 2002, a pot experiment was conducted to elucidate the relative significance of soil types and rice genotype on the bioavailability, uptake and partitioning of Cd by two rice cultivars with distinct affinity for Cd. The results indicated that the total uptake of Cd and accumulation in grain was dependent on both soil type and genotype effects. Cd spiking enhanced high Cd uptake and partitioning in grain. Inherent differences in soil type effecting Cd bioavailability were less significant under the Cd spiking regime as compared to non-Cd spiking. In the case of Soil-P, with low Cd bioavailability as indicated by the comparatively lower MgCl2 extractable Cd, differences in metal affinity between genotypes dominated uptake. Conversely, inherent differences in soil type affecting Cd bioavailability dominated uptake in the low metal affinity cultivar treatments. Under the experimental conditions evaluated, the positive interaction between soil type and genotype results in elevated levels of Cd in rice grain with the Cd values exceeding the Chinese food guideline limit of 0.2 mg kg-1. The results indicated that Cd bioavailability and plant uptake is dependent on soil chemical and physical properties affecting Cd mobility, rice genotype and soil pollution status. The results further suggested that caution should be paid to rice production with the new high metal affinity genotypes on soils with inherent Cd bioavailability as with acidic Red Soils of Jiangxi Provinces, China. © Springer 2005.","author":[{"dropping-particle":"","family":"Li","given":"Zhengwen","non-dropping-particle":"","parse-names":false,"suffix":""},{"dropping-particle":"","family":"Li","given":"Lianqing","non-dropping-particle":"","parse-names":false,"suffix":""},{"dropping-particle":"","family":"Pan","given":"Genxing","non-dropping-particle":"","parse-names":false,"suffix":""},{"dropping-particle":"","family":"Chen","given":"Jin","non-dropping-particle":"","parse-names":false,"suffix":""}],"container-title":"Plant and Soil","id":"ITEM-1","issue":"1-2","issued":{"date-parts":[["2005"]]},"page":"165-173","title":"Bioavailability of Cd in a soil-rice system in China: Soil type versus genotype effects","type":"article-journal","volume":"271"},"uris":["http://www.mendeley.com/documents/?uuid=75693020-0c76-476b-8950-5be3e4007a40"]},{"id":"ITEM-2","itemData":{"DOI":"10.1631/jzus.2006.B0565","author":[{"dropping-particle":"","family":"Wang-da","given":"Cheng","non-dropping-particle":"","parse-names":false,"suffix":""},{"dropping-particle":"","family":"Guo-ping","given":"Zhang","non-dropping-particle":"","parse-names":false,"suffix":""},{"dropping-particle":"","family":"Hai-gen","given":"Y A O","non-dropping-particle":"","parse-names":false,"suffix":""},{"dropping-particle":"","family":"Wei","given":"W U","non-dropping-particle":"","parse-names":false,"suffix":""},{"dropping-particle":"","family":"Min","given":"X U","non-dropping-particle":"","parse-names":false,"suffix":""}],"id":"ITEM-2","issue":"7","issued":{"date-parts":[["2006"]]},"page":"565-571","title":"Genotypic and environmental variation in cadmium , chromium , arsenic , nickel , and lead concentrations in rice grains *","type":"article-journal","volume":"7"},"uris":["http://www.mendeley.com/documents/?uuid=0b86bcbe-c792-4da6-a4f3-49b6d6652e72"]}],"mendeley":{"formattedCitation":"&lt;sup&gt;37,38&lt;/sup&gt;","plainTextFormattedCitation":"37,38","previouslyFormattedCitation":"&lt;sup&gt;37,38&lt;/sup&gt;"},"properties":{"noteIndex":0},"schema":"https://github.com/citation-style-language/schema/raw/master/csl-citation.json"}</w:delInstrText>
        </w:r>
        <w:r w:rsidR="00F40BBB" w:rsidDel="001A63D8">
          <w:fldChar w:fldCharType="separate"/>
        </w:r>
        <w:r w:rsidR="00D23BB9" w:rsidRPr="00D23BB9" w:rsidDel="001A63D8">
          <w:rPr>
            <w:noProof/>
            <w:vertAlign w:val="superscript"/>
          </w:rPr>
          <w:delText>37,38</w:delText>
        </w:r>
        <w:r w:rsidR="00F40BBB" w:rsidDel="001A63D8">
          <w:fldChar w:fldCharType="end"/>
        </w:r>
        <w:r w:rsidR="00F40BBB" w:rsidDel="001A63D8">
          <w:delText xml:space="preserve"> </w:delText>
        </w:r>
      </w:del>
      <w:commentRangeStart w:id="712"/>
      <w:commentRangeStart w:id="713"/>
      <w:del w:id="714" w:author="Peng, Hong" w:date="2020-03-04T16:03:00Z">
        <w:r w:rsidR="00E51720" w:rsidRPr="006F0A2A" w:rsidDel="00D0759F">
          <w:delText>In this study</w:delText>
        </w:r>
      </w:del>
      <w:ins w:id="715" w:author="Peng, Hong" w:date="2020-03-04T16:03:00Z">
        <w:r w:rsidR="00D0759F">
          <w:t>Specifica</w:t>
        </w:r>
      </w:ins>
      <w:ins w:id="716" w:author="Peng, Hong" w:date="2020-03-04T16:04:00Z">
        <w:r w:rsidR="00D0759F">
          <w:t>l</w:t>
        </w:r>
      </w:ins>
      <w:ins w:id="717" w:author="Peng, Hong" w:date="2020-03-04T16:03:00Z">
        <w:r w:rsidR="00D0759F">
          <w:t>ly</w:t>
        </w:r>
      </w:ins>
      <w:r w:rsidR="00167130" w:rsidRPr="006F0A2A">
        <w:t xml:space="preserve">, PJ-1 and PJ-2, </w:t>
      </w:r>
      <w:ins w:id="718" w:author="Peng, Hong" w:date="2020-03-04T16:04:00Z">
        <w:r w:rsidR="00D0759F">
          <w:t xml:space="preserve">which </w:t>
        </w:r>
      </w:ins>
      <w:ins w:id="719" w:author="Peng, Hong" w:date="2020-03-04T16:06:00Z">
        <w:r w:rsidR="00D0759F">
          <w:t xml:space="preserve">were from a same geographical region </w:t>
        </w:r>
      </w:ins>
      <w:ins w:id="720" w:author="Peng, Hong" w:date="2020-03-04T16:07:00Z">
        <w:r w:rsidR="00D0759F">
          <w:t xml:space="preserve">but </w:t>
        </w:r>
      </w:ins>
      <w:ins w:id="721" w:author="Peng, Hong" w:date="2020-03-04T16:06:00Z">
        <w:r w:rsidR="00D0759F">
          <w:t xml:space="preserve">with genotypic difference, </w:t>
        </w:r>
      </w:ins>
      <w:del w:id="722" w:author="Peng, Hong" w:date="2020-03-04T16:06:00Z">
        <w:r w:rsidR="006976F3" w:rsidRPr="006F0A2A" w:rsidDel="00D0759F">
          <w:delText xml:space="preserve">two </w:delText>
        </w:r>
        <w:r w:rsidR="003D4856" w:rsidRPr="006F0A2A" w:rsidDel="00D0759F">
          <w:delText>genotypic</w:delText>
        </w:r>
        <w:r w:rsidR="00803AEC" w:rsidRPr="006F0A2A" w:rsidDel="00D0759F">
          <w:delText xml:space="preserve"> </w:delText>
        </w:r>
        <w:r w:rsidR="003150BF" w:rsidRPr="006F0A2A" w:rsidDel="00D0759F">
          <w:delText xml:space="preserve">differed </w:delText>
        </w:r>
        <w:commentRangeEnd w:id="712"/>
        <w:r w:rsidR="000F3658" w:rsidRPr="005A60AA" w:rsidDel="00D0759F">
          <w:rPr>
            <w:rStyle w:val="CommentReference"/>
          </w:rPr>
          <w:commentReference w:id="712"/>
        </w:r>
        <w:commentRangeEnd w:id="713"/>
        <w:r w:rsidR="00705BCD" w:rsidRPr="005A60AA" w:rsidDel="00D0759F">
          <w:rPr>
            <w:rStyle w:val="CommentReference"/>
          </w:rPr>
          <w:commentReference w:id="713"/>
        </w:r>
        <w:r w:rsidR="00452707" w:rsidRPr="005A60AA" w:rsidDel="00D0759F">
          <w:delText xml:space="preserve">rice </w:delText>
        </w:r>
        <w:r w:rsidR="005E37AB" w:rsidRPr="005A60AA" w:rsidDel="00D0759F">
          <w:delText xml:space="preserve">yet </w:delText>
        </w:r>
        <w:r w:rsidR="009A418E" w:rsidRPr="005A60AA" w:rsidDel="00D0759F">
          <w:delText xml:space="preserve">harvested in almost </w:delText>
        </w:r>
        <w:r w:rsidR="00E9243E" w:rsidRPr="005A60AA" w:rsidDel="00D0759F">
          <w:delText>identical</w:delText>
        </w:r>
        <w:r w:rsidR="005B067E" w:rsidRPr="005A60AA" w:rsidDel="00D0759F">
          <w:delText xml:space="preserve"> geographical </w:delText>
        </w:r>
        <w:r w:rsidR="00471FF5" w:rsidRPr="005A60AA" w:rsidDel="00D0759F">
          <w:delText xml:space="preserve">region, </w:delText>
        </w:r>
      </w:del>
      <w:r w:rsidR="001E6090" w:rsidRPr="005A60AA">
        <w:t xml:space="preserve">showed </w:t>
      </w:r>
      <w:ins w:id="723" w:author="Peng, Hong" w:date="2020-03-04T16:22:00Z">
        <w:r w:rsidR="00E424EF">
          <w:t>significantly</w:t>
        </w:r>
      </w:ins>
      <w:ins w:id="724" w:author="Peng, Hong" w:date="2020-03-04T16:07:00Z">
        <w:r w:rsidR="00D0759F">
          <w:t xml:space="preserve"> </w:t>
        </w:r>
      </w:ins>
      <w:r w:rsidR="004A2A05" w:rsidRPr="005A60AA">
        <w:t xml:space="preserve">different </w:t>
      </w:r>
      <w:del w:id="725" w:author="Peng, Hong" w:date="2020-03-04T17:00:00Z">
        <w:r w:rsidR="004A2A05" w:rsidRPr="005A60AA" w:rsidDel="00F601B6">
          <w:delText xml:space="preserve"> </w:delText>
        </w:r>
      </w:del>
      <w:r w:rsidR="001E6090" w:rsidRPr="005A60AA">
        <w:t xml:space="preserve">elemental </w:t>
      </w:r>
      <w:ins w:id="726" w:author="Peng, Hong" w:date="2020-03-04T16:07:00Z">
        <w:r w:rsidR="005E7C70">
          <w:t>profiling</w:t>
        </w:r>
      </w:ins>
      <w:del w:id="727" w:author="Peng, Hong" w:date="2020-03-04T16:07:00Z">
        <w:r w:rsidR="001E6090" w:rsidRPr="005A60AA" w:rsidDel="00D0759F">
          <w:delText xml:space="preserve">pattern </w:delText>
        </w:r>
        <w:r w:rsidR="004A2A05" w:rsidRPr="005A60AA" w:rsidDel="00D0759F">
          <w:delText>(see table 1, Fig. 6)</w:delText>
        </w:r>
      </w:del>
      <w:r w:rsidR="00804731" w:rsidRPr="005A60AA">
        <w:t>. For exam</w:t>
      </w:r>
      <w:r w:rsidR="001A6BE2" w:rsidRPr="005A60AA">
        <w:t>ple</w:t>
      </w:r>
      <w:ins w:id="728" w:author="Peng, Hong" w:date="2020-03-04T16:07:00Z">
        <w:r w:rsidR="005E7C70">
          <w:t>,</w:t>
        </w:r>
      </w:ins>
      <w:r w:rsidR="001A6BE2" w:rsidRPr="005A60AA">
        <w:t xml:space="preserve"> PJ-1 </w:t>
      </w:r>
      <w:del w:id="729" w:author="Peng, Hong" w:date="2020-03-04T16:08:00Z">
        <w:r w:rsidR="001A6BE2" w:rsidRPr="005A60AA" w:rsidDel="005E7C70">
          <w:delText xml:space="preserve">has </w:delText>
        </w:r>
      </w:del>
      <w:ins w:id="730" w:author="Peng, Hong" w:date="2020-03-04T16:08:00Z">
        <w:r w:rsidR="005E7C70" w:rsidRPr="005A60AA">
          <w:t>ha</w:t>
        </w:r>
        <w:r w:rsidR="005E7C70">
          <w:t>d</w:t>
        </w:r>
        <w:r w:rsidR="005E7C70" w:rsidRPr="005A60AA">
          <w:t xml:space="preserve"> </w:t>
        </w:r>
      </w:ins>
      <w:r w:rsidR="001A6BE2" w:rsidRPr="005A60AA">
        <w:t xml:space="preserve">the highest level of Al </w:t>
      </w:r>
      <w:ins w:id="731" w:author="Peng, Hong" w:date="2020-03-04T16:35:00Z">
        <w:r w:rsidR="001A63D8">
          <w:t>among all the six types of GI rice</w:t>
        </w:r>
      </w:ins>
      <w:r w:rsidR="00713E35" w:rsidRPr="005A60AA">
        <w:t>,</w:t>
      </w:r>
      <w:ins w:id="732" w:author="Peng, Hong" w:date="2020-03-04T16:25:00Z">
        <w:r w:rsidR="005B7470">
          <w:t xml:space="preserve"> whilst </w:t>
        </w:r>
      </w:ins>
      <w:del w:id="733" w:author="Peng, Hong" w:date="2020-03-04T16:35:00Z">
        <w:r w:rsidR="001A6BE2" w:rsidRPr="005A60AA" w:rsidDel="001A63D8">
          <w:delText xml:space="preserve">while </w:delText>
        </w:r>
        <w:r w:rsidR="00713E35" w:rsidRPr="005A60AA" w:rsidDel="001A63D8">
          <w:delText xml:space="preserve">the level </w:delText>
        </w:r>
        <w:r w:rsidR="00221355" w:rsidRPr="005A60AA" w:rsidDel="001A63D8">
          <w:delText xml:space="preserve">in </w:delText>
        </w:r>
      </w:del>
      <w:r w:rsidR="001A6BE2" w:rsidRPr="005A60AA">
        <w:t xml:space="preserve">PJ-2 </w:t>
      </w:r>
      <w:del w:id="734" w:author="Peng, Hong" w:date="2020-03-04T16:35:00Z">
        <w:r w:rsidR="00221355" w:rsidRPr="005A60AA" w:rsidDel="001A63D8">
          <w:delText xml:space="preserve">was </w:delText>
        </w:r>
      </w:del>
      <w:ins w:id="735" w:author="Peng, Hong" w:date="2020-03-04T16:35:00Z">
        <w:r w:rsidR="001A63D8">
          <w:t>ha</w:t>
        </w:r>
      </w:ins>
      <w:ins w:id="736" w:author="Peng, Hong" w:date="2020-03-04T17:01:00Z">
        <w:r w:rsidR="00F601B6">
          <w:t>d</w:t>
        </w:r>
      </w:ins>
      <w:ins w:id="737" w:author="Peng, Hong" w:date="2020-03-04T16:35:00Z">
        <w:r w:rsidR="001A63D8" w:rsidRPr="005A60AA">
          <w:t xml:space="preserve"> </w:t>
        </w:r>
      </w:ins>
      <w:r w:rsidR="00221355" w:rsidRPr="005A60AA">
        <w:t>the lowest</w:t>
      </w:r>
      <w:del w:id="738" w:author="Peng, Hong" w:date="2020-03-04T16:36:00Z">
        <w:r w:rsidR="00221355" w:rsidRPr="005A60AA" w:rsidDel="001A63D8">
          <w:delText xml:space="preserve"> among all the six GI rice </w:delText>
        </w:r>
        <w:r w:rsidR="00035100" w:rsidRPr="005A60AA" w:rsidDel="001A63D8">
          <w:delText>been studied</w:delText>
        </w:r>
      </w:del>
      <w:r w:rsidR="00035100" w:rsidRPr="005A60AA">
        <w:t>.</w:t>
      </w:r>
      <w:ins w:id="739" w:author="Peng, Hong" w:date="2020-03-04T16:36:00Z">
        <w:r w:rsidR="001A63D8">
          <w:t xml:space="preserve"> The results demonstrated that the genotype also play</w:t>
        </w:r>
      </w:ins>
      <w:ins w:id="740" w:author="Peng, Hong" w:date="2020-03-04T16:37:00Z">
        <w:r w:rsidR="001A63D8">
          <w:t>ed</w:t>
        </w:r>
      </w:ins>
      <w:ins w:id="741" w:author="Peng, Hong" w:date="2020-03-04T16:36:00Z">
        <w:r w:rsidR="001A63D8">
          <w:t xml:space="preserve"> </w:t>
        </w:r>
      </w:ins>
      <w:ins w:id="742" w:author="Peng, Hong" w:date="2020-03-04T16:37:00Z">
        <w:r w:rsidR="001A63D8">
          <w:t>an</w:t>
        </w:r>
      </w:ins>
      <w:ins w:id="743" w:author="Peng, Hong" w:date="2020-03-04T16:36:00Z">
        <w:r w:rsidR="001A63D8">
          <w:t xml:space="preserve"> important role </w:t>
        </w:r>
      </w:ins>
      <w:ins w:id="744" w:author="Peng, Hong" w:date="2020-03-04T16:37:00Z">
        <w:r w:rsidR="001A63D8">
          <w:t xml:space="preserve">on the accumulation of </w:t>
        </w:r>
      </w:ins>
      <w:ins w:id="745" w:author="Peng, Hong" w:date="2020-03-04T16:38:00Z">
        <w:r w:rsidR="001A63D8">
          <w:t>metals</w:t>
        </w:r>
      </w:ins>
      <w:ins w:id="746" w:author="Peng, Hong" w:date="2020-03-04T16:36:00Z">
        <w:r w:rsidR="001A63D8">
          <w:t xml:space="preserve"> in rice</w:t>
        </w:r>
      </w:ins>
      <w:ins w:id="747" w:author="Peng, Hong" w:date="2020-03-04T16:38:00Z">
        <w:r w:rsidR="006E1854">
          <w:t xml:space="preserve">, which have been reported </w:t>
        </w:r>
      </w:ins>
      <w:ins w:id="748" w:author="Peng, Hong" w:date="2020-03-04T17:01:00Z">
        <w:r w:rsidR="00F601B6">
          <w:t>in</w:t>
        </w:r>
      </w:ins>
      <w:ins w:id="749" w:author="Peng, Hong" w:date="2020-03-04T16:38:00Z">
        <w:r w:rsidR="006E1854">
          <w:t xml:space="preserve"> </w:t>
        </w:r>
        <w:proofErr w:type="spellStart"/>
        <w:r w:rsidR="006E1854">
          <w:t>muiliple</w:t>
        </w:r>
        <w:proofErr w:type="spellEnd"/>
        <w:r w:rsidR="006E1854">
          <w:t xml:space="preserve"> stuides</w:t>
        </w:r>
      </w:ins>
      <w:ins w:id="750" w:author="Peng, Hong" w:date="2020-03-04T16:36:00Z">
        <w:r w:rsidR="001A63D8">
          <w:fldChar w:fldCharType="begin" w:fldLock="1"/>
        </w:r>
      </w:ins>
      <w:r w:rsidR="00DB0D7A">
        <w:instrText>ADDIN CSL_CITATION {"citationItems":[{"id":"ITEM-1","itemData":{"DOI":"10.1007/s11104-004-2296-7","ISSN":"0032079X","abstract":"Human exposure to toxic heavy metals via dietary intake is of increasing concern. In this regard, the bioavailability of heavy metals in the soil-crop system is considered to be a key factor controlling plant uptake and, therefore, public health risk through food chain transfer [J. Environ. Sci. Health B 34(4) (1999) 681]. In 2002, a pot experiment was conducted to elucidate the relative significance of soil types and rice genotype on the bioavailability, uptake and partitioning of Cd by two rice cultivars with distinct affinity for Cd. The results indicated that the total uptake of Cd and accumulation in grain was dependent on both soil type and genotype effects. Cd spiking enhanced high Cd uptake and partitioning in grain. Inherent differences in soil type effecting Cd bioavailability were less significant under the Cd spiking regime as compared to non-Cd spiking. In the case of Soil-P, with low Cd bioavailability as indicated by the comparatively lower MgCl2 extractable Cd, differences in metal affinity between genotypes dominated uptake. Conversely, inherent differences in soil type affecting Cd bioavailability dominated uptake in the low metal affinity cultivar treatments. Under the experimental conditions evaluated, the positive interaction between soil type and genotype results in elevated levels of Cd in rice grain with the Cd values exceeding the Chinese food guideline limit of 0.2 mg kg-1. The results indicated that Cd bioavailability and plant uptake is dependent on soil chemical and physical properties affecting Cd mobility, rice genotype and soil pollution status. The results further suggested that caution should be paid to rice production with the new high metal affinity genotypes on soils with inherent Cd bioavailability as with acidic Red Soils of Jiangxi Provinces, China. © Springer 2005.","author":[{"dropping-particle":"","family":"Li","given":"Zhengwen","non-dropping-particle":"","parse-names":false,"suffix":""},{"dropping-particle":"","family":"Li","given":"Lianqing","non-dropping-particle":"","parse-names":false,"suffix":""},{"dropping-particle":"","family":"Pan","given":"Genxing","non-dropping-particle":"","parse-names":false,"suffix":""},{"dropping-particle":"","family":"Chen","given":"Jin","non-dropping-particle":"","parse-names":false,"suffix":""}],"container-title":"Plant and Soil","id":"ITEM-1","issue":"1-2","issued":{"date-parts":[["2005"]]},"page":"165-173","title":"Bioavailability of Cd in a soil-rice system in China: Soil type versus genotype effects","type":"article-journal","volume":"271"},"uris":["http://www.mendeley.com/documents/?uuid=75693020-0c76-476b-8950-5be3e4007a40"]},{"id":"ITEM-2","itemData":{"DOI":"10.1631/jzus.2006.B0565","author":[{"dropping-particle":"","family":"Wang-da","given":"Cheng","non-dropping-particle":"","parse-names":false,"suffix":""},{"dropping-particle":"","family":"Guo-ping","given":"Zhang","non-dropping-particle":"","parse-names":false,"suffix":""},{"dropping-particle":"","family":"Hai-gen","given":"Y A O","non-dropping-particle":"","parse-names":false,"suffix":""},{"dropping-particle":"","family":"Wei","given":"W U","non-dropping-particle":"","parse-names":false,"suffix":""},{"dropping-particle":"","family":"Min","given":"X U","non-dropping-particle":"","parse-names":false,"suffix":""}],"id":"ITEM-2","issue":"7","issued":{"date-parts":[["2006"]]},"page":"565-571","title":"Genotypic and environmental variation in cadmium , chromium , arsenic , nickel , and lead concentrations in rice grains *","type":"article-journal","volume":"7"},"uris":["http://www.mendeley.com/documents/?uuid=0b86bcbe-c792-4da6-a4f3-49b6d6652e72"]}],"mendeley":{"formattedCitation":"&lt;sup&gt;34,35&lt;/sup&gt;","plainTextFormattedCitation":"34,35","previouslyFormattedCitation":"&lt;sup&gt;34,35&lt;/sup&gt;"},"properties":{"noteIndex":0},"schema":"https://github.com/citation-style-language/schema/raw/master/csl-citation.json"}</w:instrText>
      </w:r>
      <w:ins w:id="751" w:author="Peng, Hong" w:date="2020-03-04T16:36:00Z">
        <w:r w:rsidR="001A63D8">
          <w:fldChar w:fldCharType="separate"/>
        </w:r>
      </w:ins>
      <w:r w:rsidR="003517CA" w:rsidRPr="003517CA">
        <w:rPr>
          <w:noProof/>
          <w:vertAlign w:val="superscript"/>
        </w:rPr>
        <w:t>34,35</w:t>
      </w:r>
      <w:ins w:id="752" w:author="Peng, Hong" w:date="2020-03-04T16:36:00Z">
        <w:r w:rsidR="001A63D8">
          <w:fldChar w:fldCharType="end"/>
        </w:r>
      </w:ins>
      <w:ins w:id="753" w:author="Peng, Hong" w:date="2020-03-04T16:38:00Z">
        <w:r w:rsidR="006E1854">
          <w:t>.</w:t>
        </w:r>
      </w:ins>
    </w:p>
    <w:p w14:paraId="0D94A7B0" w14:textId="181EB5A3" w:rsidR="00E6238E" w:rsidRDefault="00420FB4" w:rsidP="003805CC">
      <w:pPr>
        <w:jc w:val="both"/>
        <w:rPr>
          <w:i/>
        </w:rPr>
      </w:pPr>
      <w:del w:id="754" w:author="Peng, Hong" w:date="2020-03-04T15:44:00Z">
        <w:r w:rsidRPr="005A60AA" w:rsidDel="001214E1">
          <w:rPr>
            <w:i/>
          </w:rPr>
          <w:delText>Cd</w:delText>
        </w:r>
        <w:r w:rsidR="00E970E9" w:rsidRPr="005A60AA" w:rsidDel="001214E1">
          <w:rPr>
            <w:i/>
          </w:rPr>
          <w:delText xml:space="preserve"> as </w:delText>
        </w:r>
        <w:r w:rsidR="005B450A" w:rsidRPr="005A60AA" w:rsidDel="001214E1">
          <w:rPr>
            <w:i/>
          </w:rPr>
          <w:delText xml:space="preserve">key indicator </w:delText>
        </w:r>
        <w:r w:rsidRPr="005A60AA" w:rsidDel="001214E1">
          <w:rPr>
            <w:i/>
          </w:rPr>
          <w:delText xml:space="preserve">to </w:delText>
        </w:r>
        <w:r w:rsidR="00E9243E" w:rsidRPr="005A60AA" w:rsidDel="001214E1">
          <w:rPr>
            <w:i/>
          </w:rPr>
          <w:delText>differentiate</w:delText>
        </w:r>
        <w:r w:rsidR="00AA70D9" w:rsidRPr="005A60AA" w:rsidDel="001214E1">
          <w:rPr>
            <w:i/>
          </w:rPr>
          <w:delText xml:space="preserve"> rice </w:delText>
        </w:r>
        <w:r w:rsidR="00655F0B" w:rsidRPr="005A60AA" w:rsidDel="001214E1">
          <w:rPr>
            <w:i/>
          </w:rPr>
          <w:delText>from</w:delText>
        </w:r>
        <w:r w:rsidR="00AA70D9" w:rsidRPr="005A60AA" w:rsidDel="001214E1">
          <w:rPr>
            <w:i/>
          </w:rPr>
          <w:delText xml:space="preserve"> southeast </w:delText>
        </w:r>
        <w:commentRangeStart w:id="755"/>
        <w:commentRangeStart w:id="756"/>
        <w:r w:rsidR="00AA70D9" w:rsidRPr="005A60AA" w:rsidDel="001214E1">
          <w:rPr>
            <w:i/>
          </w:rPr>
          <w:delText>co</w:delText>
        </w:r>
        <w:r w:rsidR="00AA70D9" w:rsidRPr="006F0A2A" w:rsidDel="001214E1">
          <w:rPr>
            <w:i/>
          </w:rPr>
          <w:delText>astal region of China</w:delText>
        </w:r>
        <w:r w:rsidR="00AA70D9" w:rsidDel="001214E1">
          <w:rPr>
            <w:i/>
          </w:rPr>
          <w:delText xml:space="preserve"> </w:delText>
        </w:r>
        <w:commentRangeEnd w:id="755"/>
        <w:r w:rsidR="008070C4" w:rsidDel="001214E1">
          <w:rPr>
            <w:rStyle w:val="CommentReference"/>
          </w:rPr>
          <w:commentReference w:id="755"/>
        </w:r>
      </w:del>
      <w:commentRangeEnd w:id="756"/>
      <w:r w:rsidR="00985868">
        <w:rPr>
          <w:rStyle w:val="CommentReference"/>
        </w:rPr>
        <w:commentReference w:id="756"/>
      </w:r>
      <w:commentRangeStart w:id="757"/>
      <w:proofErr w:type="spellStart"/>
      <w:ins w:id="758" w:author="Peng, Hong" w:date="2020-03-04T17:48:00Z">
        <w:r w:rsidR="00CF7E43">
          <w:rPr>
            <w:i/>
          </w:rPr>
          <w:t>Biomaker</w:t>
        </w:r>
      </w:ins>
      <w:commentRangeEnd w:id="757"/>
      <w:proofErr w:type="spellEnd"/>
      <w:ins w:id="759" w:author="Peng, Hong" w:date="2020-03-04T18:33:00Z">
        <w:r w:rsidR="00985868">
          <w:rPr>
            <w:rStyle w:val="CommentReference"/>
          </w:rPr>
          <w:commentReference w:id="757"/>
        </w:r>
      </w:ins>
      <w:ins w:id="760" w:author="Peng, Hong" w:date="2020-03-04T17:48:00Z">
        <w:r w:rsidR="00CF7E43">
          <w:rPr>
            <w:i/>
          </w:rPr>
          <w:t>?</w:t>
        </w:r>
      </w:ins>
    </w:p>
    <w:p w14:paraId="48BFD20D" w14:textId="32499AD7" w:rsidR="005054D9" w:rsidRPr="00834D3E" w:rsidRDefault="0075473C" w:rsidP="003805CC">
      <w:pPr>
        <w:jc w:val="both"/>
        <w:rPr>
          <w:iCs/>
        </w:rPr>
      </w:pPr>
      <w:del w:id="761" w:author="Peng, Hong" w:date="2020-03-04T17:51:00Z">
        <w:r w:rsidRPr="007C4D43" w:rsidDel="00CF7E43">
          <w:rPr>
            <w:iCs/>
          </w:rPr>
          <w:delText>Among the 30 elements</w:delText>
        </w:r>
        <w:r w:rsidR="001E3F52" w:rsidRPr="007C4D43" w:rsidDel="00CF7E43">
          <w:rPr>
            <w:iCs/>
          </w:rPr>
          <w:delText xml:space="preserve"> we have analyzed in this study,</w:delText>
        </w:r>
        <w:r w:rsidR="009F24B1" w:rsidRPr="007C4D43" w:rsidDel="00CF7E43">
          <w:rPr>
            <w:iCs/>
          </w:rPr>
          <w:delText xml:space="preserve"> </w:delText>
        </w:r>
        <w:r w:rsidR="000701B6" w:rsidRPr="007C4D43" w:rsidDel="00CF7E43">
          <w:rPr>
            <w:iCs/>
          </w:rPr>
          <w:delText xml:space="preserve">special attention was paid </w:delText>
        </w:r>
        <w:r w:rsidR="001C6B0E" w:rsidRPr="007C4D43" w:rsidDel="00CF7E43">
          <w:rPr>
            <w:iCs/>
          </w:rPr>
          <w:delText>to</w:delText>
        </w:r>
        <w:r w:rsidR="001F2C8A" w:rsidRPr="007C4D43" w:rsidDel="00CF7E43">
          <w:rPr>
            <w:iCs/>
          </w:rPr>
          <w:delText xml:space="preserve"> </w:delText>
        </w:r>
        <w:r w:rsidR="00FA255A" w:rsidRPr="007C4D43" w:rsidDel="00CF7E43">
          <w:rPr>
            <w:iCs/>
            <w:vertAlign w:val="superscript"/>
          </w:rPr>
          <w:delText>114</w:delText>
        </w:r>
        <w:r w:rsidR="001E3F52" w:rsidRPr="007C4D43" w:rsidDel="00CF7E43">
          <w:rPr>
            <w:iCs/>
          </w:rPr>
          <w:delText xml:space="preserve"> </w:delText>
        </w:r>
        <w:r w:rsidR="005054D9" w:rsidRPr="007C4D43" w:rsidDel="00CF7E43">
          <w:rPr>
            <w:iCs/>
          </w:rPr>
          <w:delText>Cd</w:delText>
        </w:r>
        <w:r w:rsidR="00BD7946" w:rsidDel="00CF7E43">
          <w:rPr>
            <w:iCs/>
          </w:rPr>
          <w:delText xml:space="preserve">, which is a known </w:delText>
        </w:r>
        <w:r w:rsidR="00945FE1" w:rsidDel="00CF7E43">
          <w:rPr>
            <w:iCs/>
          </w:rPr>
          <w:delText>carcinogenic contaminate</w:delText>
        </w:r>
        <w:r w:rsidR="00FC3BA1" w:rsidDel="00CF7E43">
          <w:rPr>
            <w:iCs/>
          </w:rPr>
          <w:delText xml:space="preserve"> in rice</w:delText>
        </w:r>
        <w:r w:rsidR="00945FE1" w:rsidDel="00CF7E43">
          <w:rPr>
            <w:iCs/>
          </w:rPr>
          <w:delText xml:space="preserve">. </w:delText>
        </w:r>
      </w:del>
      <w:commentRangeStart w:id="762"/>
      <w:ins w:id="763" w:author="Peng, Hong" w:date="2020-03-04T17:51:00Z">
        <w:r w:rsidR="00CF7E43">
          <w:rPr>
            <w:iCs/>
          </w:rPr>
          <w:t>In</w:t>
        </w:r>
        <w:commentRangeEnd w:id="762"/>
        <w:r w:rsidR="00CF7E43">
          <w:rPr>
            <w:rStyle w:val="CommentReference"/>
          </w:rPr>
          <w:commentReference w:id="762"/>
        </w:r>
        <w:r w:rsidR="00CF7E43">
          <w:rPr>
            <w:iCs/>
          </w:rPr>
          <w:t xml:space="preserve"> our study, </w:t>
        </w:r>
        <w:r w:rsidR="00CF7E43" w:rsidRPr="007C4D43">
          <w:rPr>
            <w:iCs/>
            <w:vertAlign w:val="superscript"/>
          </w:rPr>
          <w:t>114</w:t>
        </w:r>
        <w:r w:rsidR="00CF7E43" w:rsidRPr="007C4D43">
          <w:rPr>
            <w:iCs/>
          </w:rPr>
          <w:t xml:space="preserve"> Cd </w:t>
        </w:r>
        <w:r w:rsidR="00CF7E43">
          <w:rPr>
            <w:iCs/>
          </w:rPr>
          <w:t xml:space="preserve">which is a </w:t>
        </w:r>
        <w:proofErr w:type="spellStart"/>
        <w:proofErr w:type="gramStart"/>
        <w:r w:rsidR="00CF7E43">
          <w:rPr>
            <w:iCs/>
          </w:rPr>
          <w:t>well known</w:t>
        </w:r>
        <w:proofErr w:type="spellEnd"/>
        <w:proofErr w:type="gramEnd"/>
        <w:r w:rsidR="00CF7E43">
          <w:rPr>
            <w:iCs/>
          </w:rPr>
          <w:t xml:space="preserve"> carcinogenic contaminant in rice, was </w:t>
        </w:r>
        <w:proofErr w:type="spellStart"/>
        <w:r w:rsidR="00CF7E43">
          <w:rPr>
            <w:iCs/>
          </w:rPr>
          <w:t>detectd</w:t>
        </w:r>
        <w:proofErr w:type="spellEnd"/>
        <w:r w:rsidR="00CF7E43">
          <w:rPr>
            <w:iCs/>
          </w:rPr>
          <w:t xml:space="preserve"> in all six types of GI rice, although the concentrations were </w:t>
        </w:r>
        <w:commentRangeStart w:id="764"/>
        <w:commentRangeStart w:id="765"/>
        <w:r w:rsidR="00CF7E43">
          <w:rPr>
            <w:iCs/>
          </w:rPr>
          <w:t>xx</w:t>
        </w:r>
        <w:commentRangeEnd w:id="764"/>
        <w:r w:rsidR="00CF7E43">
          <w:rPr>
            <w:rStyle w:val="CommentReference"/>
          </w:rPr>
          <w:commentReference w:id="764"/>
        </w:r>
      </w:ins>
      <w:commentRangeEnd w:id="765"/>
      <w:r w:rsidR="00597F79">
        <w:rPr>
          <w:rStyle w:val="CommentReference"/>
        </w:rPr>
        <w:commentReference w:id="765"/>
      </w:r>
      <w:ins w:id="766" w:author="Peng, Hong" w:date="2020-03-04T17:51:00Z">
        <w:r w:rsidR="00CF7E43">
          <w:rPr>
            <w:iCs/>
          </w:rPr>
          <w:t xml:space="preserve">. </w:t>
        </w:r>
      </w:ins>
      <w:proofErr w:type="spellStart"/>
      <w:ins w:id="767" w:author="Peng, Hong" w:date="2020-03-04T17:52:00Z">
        <w:r w:rsidR="00CF7E43">
          <w:rPr>
            <w:iCs/>
          </w:rPr>
          <w:t>Particaulty</w:t>
        </w:r>
        <w:proofErr w:type="spellEnd"/>
        <w:r w:rsidR="00CF7E43">
          <w:rPr>
            <w:iCs/>
          </w:rPr>
          <w:t xml:space="preserve">, the concentration of Cd in </w:t>
        </w:r>
        <w:proofErr w:type="gramStart"/>
        <w:r w:rsidR="00CF7E43">
          <w:rPr>
            <w:iCs/>
          </w:rPr>
          <w:t>GG</w:t>
        </w:r>
        <w:proofErr w:type="gramEnd"/>
        <w:r w:rsidR="00CF7E43">
          <w:rPr>
            <w:iCs/>
          </w:rPr>
          <w:t xml:space="preserve"> which was sampled from southeast costal region of China, was significantly higher than in other types. </w:t>
        </w:r>
      </w:ins>
      <w:ins w:id="768" w:author="Peng, Hong" w:date="2020-03-04T18:30:00Z">
        <w:r w:rsidR="00985868">
          <w:rPr>
            <w:iCs/>
          </w:rPr>
          <w:t xml:space="preserve">The result was consistent with the </w:t>
        </w:r>
      </w:ins>
      <w:ins w:id="769" w:author="Peng, Hong" w:date="2020-03-04T18:31:00Z">
        <w:r w:rsidR="00985868">
          <w:rPr>
            <w:iCs/>
          </w:rPr>
          <w:t xml:space="preserve">previous national scale study, which </w:t>
        </w:r>
        <w:r w:rsidR="00985868" w:rsidRPr="002E420C">
          <w:rPr>
            <w:iCs/>
          </w:rPr>
          <w:t xml:space="preserve">revealed that </w:t>
        </w:r>
      </w:ins>
      <w:ins w:id="770" w:author="Peng, Hong" w:date="2020-03-04T18:32:00Z">
        <w:r w:rsidR="00985868">
          <w:rPr>
            <w:iCs/>
          </w:rPr>
          <w:t xml:space="preserve">the concentration of </w:t>
        </w:r>
      </w:ins>
      <w:ins w:id="771" w:author="Peng, Hong" w:date="2020-03-04T18:31:00Z">
        <w:r w:rsidR="00985868" w:rsidRPr="002E420C">
          <w:rPr>
            <w:iCs/>
          </w:rPr>
          <w:t>Cd in p</w:t>
        </w:r>
        <w:r w:rsidR="00985868">
          <w:rPr>
            <w:iCs/>
          </w:rPr>
          <w:t>addy soils from different Chinese regions varied significantly, with the</w:t>
        </w:r>
      </w:ins>
      <w:ins w:id="772" w:author="Peng, Hong" w:date="2020-03-04T18:33:00Z">
        <w:r w:rsidR="00985868">
          <w:rPr>
            <w:iCs/>
          </w:rPr>
          <w:t xml:space="preserve"> </w:t>
        </w:r>
        <w:proofErr w:type="spellStart"/>
        <w:r w:rsidR="00985868">
          <w:rPr>
            <w:iCs/>
          </w:rPr>
          <w:t>higheset</w:t>
        </w:r>
        <w:proofErr w:type="spellEnd"/>
        <w:r w:rsidR="00985868">
          <w:rPr>
            <w:iCs/>
          </w:rPr>
          <w:t xml:space="preserve"> level in</w:t>
        </w:r>
      </w:ins>
      <w:ins w:id="773" w:author="Peng, Hong" w:date="2020-03-04T18:31:00Z">
        <w:r w:rsidR="00985868">
          <w:rPr>
            <w:iCs/>
          </w:rPr>
          <w:t xml:space="preserve"> southeast coastal regions (e.g. Hunan, Guangxi)</w:t>
        </w:r>
      </w:ins>
      <w:ins w:id="774" w:author="Peng, Hong" w:date="2020-03-04T18:33:00Z">
        <w:r w:rsidR="00985868">
          <w:rPr>
            <w:iCs/>
          </w:rPr>
          <w:t xml:space="preserve"> </w:t>
        </w:r>
      </w:ins>
      <w:ins w:id="775" w:author="Peng, Hong" w:date="2020-03-04T18:31:00Z">
        <w:r w:rsidR="00985868">
          <w:rPr>
            <w:iCs/>
          </w:rPr>
          <w:fldChar w:fldCharType="begin" w:fldLock="1"/>
        </w:r>
      </w:ins>
      <w:r w:rsidR="00DB0D7A">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36&lt;/sup&gt;","plainTextFormattedCitation":"36","previouslyFormattedCitation":"&lt;sup&gt;36&lt;/sup&gt;"},"properties":{"noteIndex":0},"schema":"https://github.com/citation-style-language/schema/raw/master/csl-citation.json"}</w:instrText>
      </w:r>
      <w:ins w:id="776" w:author="Peng, Hong" w:date="2020-03-04T18:31:00Z">
        <w:r w:rsidR="00985868">
          <w:rPr>
            <w:iCs/>
          </w:rPr>
          <w:fldChar w:fldCharType="separate"/>
        </w:r>
      </w:ins>
      <w:r w:rsidR="003517CA" w:rsidRPr="003517CA">
        <w:rPr>
          <w:iCs/>
          <w:noProof/>
          <w:vertAlign w:val="superscript"/>
        </w:rPr>
        <w:t>36</w:t>
      </w:r>
      <w:ins w:id="777" w:author="Peng, Hong" w:date="2020-03-04T18:31:00Z">
        <w:r w:rsidR="00985868">
          <w:rPr>
            <w:iCs/>
          </w:rPr>
          <w:fldChar w:fldCharType="end"/>
        </w:r>
      </w:ins>
      <w:ins w:id="778" w:author="Peng, Hong" w:date="2020-03-04T18:33:00Z">
        <w:r w:rsidR="00985868">
          <w:rPr>
            <w:iCs/>
          </w:rPr>
          <w:t xml:space="preserve">. </w:t>
        </w:r>
      </w:ins>
      <w:del w:id="779" w:author="Peng, Hong" w:date="2020-03-04T17:53:00Z">
        <w:r w:rsidR="00930800" w:rsidDel="00CF7E43">
          <w:rPr>
            <w:iCs/>
          </w:rPr>
          <w:delText>According to</w:delText>
        </w:r>
      </w:del>
      <w:ins w:id="780" w:author="Peng, Hong" w:date="2020-03-04T17:08:00Z">
        <w:r w:rsidR="00F601B6">
          <w:rPr>
            <w:iCs/>
          </w:rPr>
          <w:t>In</w:t>
        </w:r>
      </w:ins>
      <w:r w:rsidR="00930800">
        <w:rPr>
          <w:iCs/>
        </w:rPr>
        <w:t xml:space="preserve"> a </w:t>
      </w:r>
      <w:r w:rsidR="00E9243E">
        <w:rPr>
          <w:iCs/>
        </w:rPr>
        <w:t>recent</w:t>
      </w:r>
      <w:r w:rsidR="00930800">
        <w:rPr>
          <w:iCs/>
        </w:rPr>
        <w:t xml:space="preserve"> study</w:t>
      </w:r>
      <w:r w:rsidR="00AF2360" w:rsidRPr="007C4D43">
        <w:rPr>
          <w:iCs/>
        </w:rPr>
        <w:t xml:space="preserve"> conducted by </w:t>
      </w:r>
      <w:proofErr w:type="spellStart"/>
      <w:r w:rsidR="001B6C50" w:rsidRPr="007C4D43">
        <w:rPr>
          <w:iCs/>
        </w:rPr>
        <w:t>Maione</w:t>
      </w:r>
      <w:proofErr w:type="spellEnd"/>
      <w:r w:rsidR="001B6C50" w:rsidRPr="007C4D43">
        <w:rPr>
          <w:iCs/>
        </w:rPr>
        <w:t xml:space="preserve"> et </w:t>
      </w:r>
      <w:commentRangeStart w:id="781"/>
      <w:r w:rsidR="001B6C50" w:rsidRPr="007C4D43">
        <w:rPr>
          <w:iCs/>
        </w:rPr>
        <w:t>al</w:t>
      </w:r>
      <w:commentRangeEnd w:id="781"/>
      <w:r w:rsidR="00F626A3">
        <w:rPr>
          <w:rStyle w:val="CommentReference"/>
        </w:rPr>
        <w:commentReference w:id="781"/>
      </w:r>
      <w:r w:rsidR="001B6C50" w:rsidRPr="007C4D43">
        <w:rPr>
          <w:iCs/>
        </w:rPr>
        <w:t>.</w:t>
      </w:r>
      <w:r w:rsidR="00C120F1" w:rsidRPr="007C4D43">
        <w:rPr>
          <w:iCs/>
        </w:rPr>
        <w:t xml:space="preserve">, </w:t>
      </w:r>
      <w:ins w:id="782" w:author="Peng, Hong" w:date="2020-03-04T17:08:00Z">
        <w:r w:rsidR="00F601B6">
          <w:rPr>
            <w:iCs/>
          </w:rPr>
          <w:t xml:space="preserve">it was reported that </w:t>
        </w:r>
      </w:ins>
      <w:del w:id="783" w:author="Peng, Hong" w:date="2020-03-04T17:08:00Z">
        <w:r w:rsidR="00C120F1" w:rsidRPr="007C4D43" w:rsidDel="00F601B6">
          <w:rPr>
            <w:iCs/>
          </w:rPr>
          <w:delText xml:space="preserve">the level </w:delText>
        </w:r>
        <w:r w:rsidR="00DF1EF8" w:rsidRPr="007C4D43" w:rsidDel="00F601B6">
          <w:rPr>
            <w:iCs/>
          </w:rPr>
          <w:delText xml:space="preserve">of </w:delText>
        </w:r>
      </w:del>
      <w:r w:rsidR="00C120F1" w:rsidRPr="007C4D43">
        <w:rPr>
          <w:iCs/>
        </w:rPr>
        <w:t xml:space="preserve">Cd </w:t>
      </w:r>
      <w:r w:rsidR="00DF1EF8" w:rsidRPr="007C4D43">
        <w:rPr>
          <w:iCs/>
        </w:rPr>
        <w:t xml:space="preserve">alone </w:t>
      </w:r>
      <w:ins w:id="784" w:author="Peng, Hong" w:date="2020-03-04T17:09:00Z">
        <w:r w:rsidR="00F601B6">
          <w:rPr>
            <w:iCs/>
          </w:rPr>
          <w:t>could</w:t>
        </w:r>
      </w:ins>
      <w:del w:id="785" w:author="Peng, Hong" w:date="2020-03-04T17:09:00Z">
        <w:r w:rsidR="00C120F1" w:rsidRPr="007C4D43" w:rsidDel="00F601B6">
          <w:rPr>
            <w:iCs/>
          </w:rPr>
          <w:delText>can</w:delText>
        </w:r>
      </w:del>
      <w:r w:rsidR="00C120F1" w:rsidRPr="007C4D43">
        <w:rPr>
          <w:iCs/>
        </w:rPr>
        <w:t xml:space="preserve"> be used to differentiate </w:t>
      </w:r>
      <w:r w:rsidR="00B446E1" w:rsidRPr="007C4D43">
        <w:rPr>
          <w:iCs/>
        </w:rPr>
        <w:t>rice from two Brazilian region</w:t>
      </w:r>
      <w:r w:rsidR="00BF76FE">
        <w:rPr>
          <w:iCs/>
        </w:rPr>
        <w:t>s</w:t>
      </w:r>
      <w:r w:rsidR="00FE2F89">
        <w:rPr>
          <w:iCs/>
        </w:rPr>
        <w:t xml:space="preserve"> </w:t>
      </w:r>
      <w:r w:rsidR="00B446E1" w:rsidRPr="007C4D43">
        <w:rPr>
          <w:iCs/>
        </w:rPr>
        <w:t xml:space="preserve">with </w:t>
      </w:r>
      <w:del w:id="786" w:author="Peng, Hong" w:date="2020-03-04T17:09:00Z">
        <w:r w:rsidR="00B446E1" w:rsidRPr="007C4D43" w:rsidDel="00F601B6">
          <w:rPr>
            <w:iCs/>
          </w:rPr>
          <w:delText xml:space="preserve">satisfying </w:delText>
        </w:r>
      </w:del>
      <w:ins w:id="787" w:author="Peng, Hong" w:date="2020-03-04T17:09:00Z">
        <w:r w:rsidR="00F601B6">
          <w:rPr>
            <w:iCs/>
          </w:rPr>
          <w:t>satisfied</w:t>
        </w:r>
        <w:r w:rsidR="00F601B6" w:rsidRPr="007C4D43">
          <w:rPr>
            <w:iCs/>
          </w:rPr>
          <w:t xml:space="preserve"> </w:t>
        </w:r>
      </w:ins>
      <w:r w:rsidR="00E742BE" w:rsidRPr="007C4D43">
        <w:rPr>
          <w:iCs/>
        </w:rPr>
        <w:t>accuracy</w:t>
      </w:r>
      <w:r w:rsidR="009F24B1" w:rsidRPr="007C4D43">
        <w:rPr>
          <w:iCs/>
        </w:rPr>
        <w:fldChar w:fldCharType="begin" w:fldLock="1"/>
      </w:r>
      <w:r w:rsidR="00DB0D7A">
        <w:rPr>
          <w:iCs/>
        </w:rPr>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12&lt;/sup&gt;","plainTextFormattedCitation":"12","previouslyFormattedCitation":"&lt;sup&gt;12&lt;/sup&gt;"},"properties":{"noteIndex":0},"schema":"https://github.com/citation-style-language/schema/raw/master/csl-citation.json"}</w:instrText>
      </w:r>
      <w:r w:rsidR="009F24B1" w:rsidRPr="007C4D43">
        <w:rPr>
          <w:iCs/>
        </w:rPr>
        <w:fldChar w:fldCharType="separate"/>
      </w:r>
      <w:r w:rsidR="003517CA" w:rsidRPr="003517CA">
        <w:rPr>
          <w:iCs/>
          <w:noProof/>
          <w:vertAlign w:val="superscript"/>
        </w:rPr>
        <w:t>12</w:t>
      </w:r>
      <w:r w:rsidR="009F24B1" w:rsidRPr="007C4D43">
        <w:rPr>
          <w:iCs/>
        </w:rPr>
        <w:fldChar w:fldCharType="end"/>
      </w:r>
      <w:r w:rsidR="00B446E1" w:rsidRPr="007C4D43">
        <w:rPr>
          <w:iCs/>
        </w:rPr>
        <w:t>.</w:t>
      </w:r>
      <w:r w:rsidR="00E33F85">
        <w:rPr>
          <w:iCs/>
        </w:rPr>
        <w:t xml:space="preserve"> </w:t>
      </w:r>
      <w:ins w:id="788" w:author="Peng, Hong" w:date="2020-03-04T17:53:00Z">
        <w:r w:rsidR="00CF7E43">
          <w:rPr>
            <w:iCs/>
          </w:rPr>
          <w:t>Therefore, i</w:t>
        </w:r>
      </w:ins>
      <w:ins w:id="789" w:author="Peng, Hong" w:date="2020-03-04T17:18:00Z">
        <w:r w:rsidR="00F626A3">
          <w:rPr>
            <w:iCs/>
          </w:rPr>
          <w:t xml:space="preserve">n our study, </w:t>
        </w:r>
      </w:ins>
      <w:ins w:id="790" w:author="Peng, Hong" w:date="2020-03-04T17:19:00Z">
        <w:r w:rsidR="00F626A3">
          <w:rPr>
            <w:iCs/>
          </w:rPr>
          <w:t xml:space="preserve">the </w:t>
        </w:r>
        <w:proofErr w:type="spellStart"/>
        <w:r w:rsidR="00F626A3">
          <w:rPr>
            <w:iCs/>
          </w:rPr>
          <w:t>feasility</w:t>
        </w:r>
        <w:proofErr w:type="spellEnd"/>
        <w:r w:rsidR="00F626A3">
          <w:rPr>
            <w:iCs/>
          </w:rPr>
          <w:t xml:space="preserve"> of</w:t>
        </w:r>
      </w:ins>
      <w:ins w:id="791" w:author="Peng, Hong" w:date="2020-03-04T17:40:00Z">
        <w:r w:rsidR="009E3325">
          <w:rPr>
            <w:iCs/>
          </w:rPr>
          <w:t xml:space="preserve"> </w:t>
        </w:r>
      </w:ins>
      <w:ins w:id="792" w:author="Peng, Hong" w:date="2020-03-04T17:49:00Z">
        <w:r w:rsidR="00CF7E43">
          <w:rPr>
            <w:iCs/>
          </w:rPr>
          <w:t xml:space="preserve">using Cd as </w:t>
        </w:r>
      </w:ins>
      <w:ins w:id="793" w:author="Peng, Hong" w:date="2020-03-04T17:54:00Z">
        <w:r w:rsidR="00CF7E43">
          <w:rPr>
            <w:iCs/>
          </w:rPr>
          <w:t xml:space="preserve">a </w:t>
        </w:r>
      </w:ins>
      <w:ins w:id="794" w:author="Peng, Hong" w:date="2020-03-04T17:49:00Z">
        <w:r w:rsidR="00CF7E43">
          <w:rPr>
            <w:iCs/>
          </w:rPr>
          <w:t>biomarker to</w:t>
        </w:r>
      </w:ins>
      <w:ins w:id="795" w:author="Peng, Hong" w:date="2020-03-04T17:54:00Z">
        <w:r w:rsidR="00CF7E43">
          <w:rPr>
            <w:iCs/>
          </w:rPr>
          <w:t xml:space="preserve"> recognize rice from </w:t>
        </w:r>
      </w:ins>
      <w:ins w:id="796" w:author="Peng, Hong" w:date="2020-03-04T17:55:00Z">
        <w:r w:rsidR="00CF7E43">
          <w:rPr>
            <w:iCs/>
          </w:rPr>
          <w:t>a specific region</w:t>
        </w:r>
      </w:ins>
      <w:ins w:id="797" w:author="Peng, Hong" w:date="2020-03-04T17:54:00Z">
        <w:r w:rsidR="00CF7E43">
          <w:rPr>
            <w:iCs/>
          </w:rPr>
          <w:t xml:space="preserve"> </w:t>
        </w:r>
      </w:ins>
      <w:ins w:id="798" w:author="Peng, Hong" w:date="2020-03-04T17:45:00Z">
        <w:r w:rsidR="00CF7E43">
          <w:rPr>
            <w:iCs/>
          </w:rPr>
          <w:t>was evaluated</w:t>
        </w:r>
      </w:ins>
      <w:ins w:id="799" w:author="Peng, Hong" w:date="2020-03-04T17:40:00Z">
        <w:r w:rsidR="009E3325">
          <w:rPr>
            <w:iCs/>
          </w:rPr>
          <w:t>.</w:t>
        </w:r>
      </w:ins>
      <w:ins w:id="800" w:author="Peng, Hong" w:date="2020-03-04T17:19:00Z">
        <w:r w:rsidR="00F626A3">
          <w:rPr>
            <w:iCs/>
          </w:rPr>
          <w:t xml:space="preserve"> </w:t>
        </w:r>
      </w:ins>
      <w:del w:id="801" w:author="Peng, Hong" w:date="2020-03-04T17:56:00Z">
        <w:r w:rsidR="00DC671C" w:rsidRPr="007C4D43" w:rsidDel="00CF7E43">
          <w:rPr>
            <w:iCs/>
          </w:rPr>
          <w:delText xml:space="preserve">In nowadays China, </w:delText>
        </w:r>
        <w:r w:rsidR="00E61D1D" w:rsidDel="00CF7E43">
          <w:rPr>
            <w:iCs/>
          </w:rPr>
          <w:delText xml:space="preserve">where </w:delText>
        </w:r>
        <w:r w:rsidR="00C76FA1" w:rsidDel="00CF7E43">
          <w:rPr>
            <w:iCs/>
          </w:rPr>
          <w:delText>rapid</w:delText>
        </w:r>
        <w:r w:rsidR="00E61D1D" w:rsidDel="00CF7E43">
          <w:rPr>
            <w:iCs/>
          </w:rPr>
          <w:delText xml:space="preserve"> industrialization and urbanization</w:delText>
        </w:r>
        <w:r w:rsidR="00C76FA1" w:rsidDel="00CF7E43">
          <w:rPr>
            <w:iCs/>
          </w:rPr>
          <w:delText xml:space="preserve"> are </w:delText>
        </w:r>
        <w:r w:rsidR="0088221D" w:rsidDel="00CF7E43">
          <w:rPr>
            <w:iCs/>
          </w:rPr>
          <w:delText xml:space="preserve">happening nationwide, </w:delText>
        </w:r>
        <w:r w:rsidR="006C2881" w:rsidDel="00CF7E43">
          <w:rPr>
            <w:iCs/>
          </w:rPr>
          <w:delText>the issue of</w:delText>
        </w:r>
        <w:r w:rsidR="000F704D" w:rsidDel="00CF7E43">
          <w:rPr>
            <w:iCs/>
          </w:rPr>
          <w:delText xml:space="preserve"> heavy metal contamination for arable soil</w:delText>
        </w:r>
        <w:r w:rsidR="006C2881" w:rsidDel="00CF7E43">
          <w:rPr>
            <w:iCs/>
          </w:rPr>
          <w:delText xml:space="preserve"> has been </w:delText>
        </w:r>
        <w:r w:rsidR="002E420C" w:rsidDel="00CF7E43">
          <w:rPr>
            <w:iCs/>
          </w:rPr>
          <w:delText>seen</w:delText>
        </w:r>
        <w:r w:rsidR="00090A1B" w:rsidDel="00CF7E43">
          <w:rPr>
            <w:iCs/>
          </w:rPr>
          <w:delText xml:space="preserve"> as </w:delText>
        </w:r>
        <w:r w:rsidR="002E420C" w:rsidRPr="007C4D43" w:rsidDel="00CF7E43">
          <w:rPr>
            <w:iCs/>
          </w:rPr>
          <w:delText xml:space="preserve">emergent issue to be addressed. </w:delText>
        </w:r>
        <w:r w:rsidR="000E12F5" w:rsidRPr="002E420C" w:rsidDel="00CF7E43">
          <w:rPr>
            <w:iCs/>
          </w:rPr>
          <w:delText>A nation</w:delText>
        </w:r>
        <w:r w:rsidR="002009F5" w:rsidRPr="002E420C" w:rsidDel="00CF7E43">
          <w:rPr>
            <w:iCs/>
          </w:rPr>
          <w:delText>al scale</w:delText>
        </w:r>
        <w:r w:rsidR="005A36D5" w:rsidRPr="002E420C" w:rsidDel="00CF7E43">
          <w:rPr>
            <w:iCs/>
          </w:rPr>
          <w:delText xml:space="preserve"> study</w:delText>
        </w:r>
        <w:r w:rsidR="002009F5" w:rsidRPr="002E420C" w:rsidDel="00CF7E43">
          <w:rPr>
            <w:iCs/>
          </w:rPr>
          <w:delText xml:space="preserve"> </w:delText>
        </w:r>
      </w:del>
      <w:del w:id="802" w:author="Peng, Hong" w:date="2020-03-04T18:33:00Z">
        <w:r w:rsidR="00033544" w:rsidRPr="002E420C" w:rsidDel="00985868">
          <w:rPr>
            <w:iCs/>
          </w:rPr>
          <w:delText xml:space="preserve">revealed that </w:delText>
        </w:r>
        <w:r w:rsidR="00A7025F" w:rsidRPr="002E420C" w:rsidDel="00985868">
          <w:rPr>
            <w:iCs/>
          </w:rPr>
          <w:delText xml:space="preserve">Cd concentrations in </w:delText>
        </w:r>
        <w:r w:rsidR="00D467BE" w:rsidRPr="002E420C" w:rsidDel="00985868">
          <w:rPr>
            <w:iCs/>
          </w:rPr>
          <w:delText>p</w:delText>
        </w:r>
        <w:r w:rsidR="00D467BE" w:rsidDel="00985868">
          <w:rPr>
            <w:iCs/>
          </w:rPr>
          <w:delText xml:space="preserve">addy soils from different Chinese regions varied </w:delText>
        </w:r>
        <w:r w:rsidR="005C51EA" w:rsidDel="00985868">
          <w:rPr>
            <w:iCs/>
          </w:rPr>
          <w:delText>significantly, with the</w:delText>
        </w:r>
        <w:r w:rsidR="00BF798F" w:rsidDel="00985868">
          <w:rPr>
            <w:iCs/>
          </w:rPr>
          <w:delText xml:space="preserve"> so</w:delText>
        </w:r>
        <w:r w:rsidR="00BA4886" w:rsidDel="00985868">
          <w:rPr>
            <w:iCs/>
          </w:rPr>
          <w:delText>u</w:delText>
        </w:r>
        <w:r w:rsidR="00BF798F" w:rsidDel="00985868">
          <w:rPr>
            <w:iCs/>
          </w:rPr>
          <w:delText xml:space="preserve">theast coastal regions (e.g. </w:delText>
        </w:r>
        <w:r w:rsidR="00FB55CA" w:rsidDel="00985868">
          <w:rPr>
            <w:iCs/>
          </w:rPr>
          <w:delText>Hunan</w:delText>
        </w:r>
        <w:r w:rsidR="00E519E4" w:rsidDel="00985868">
          <w:rPr>
            <w:iCs/>
          </w:rPr>
          <w:delText>, Guangxi</w:delText>
        </w:r>
        <w:r w:rsidR="00BF798F" w:rsidDel="00985868">
          <w:rPr>
            <w:iCs/>
          </w:rPr>
          <w:delText>)</w:delText>
        </w:r>
        <w:r w:rsidR="00B26C8A" w:rsidDel="00985868">
          <w:rPr>
            <w:iCs/>
          </w:rPr>
          <w:delText xml:space="preserve"> having the hig</w:delText>
        </w:r>
        <w:r w:rsidR="0051322F" w:rsidDel="00985868">
          <w:rPr>
            <w:iCs/>
          </w:rPr>
          <w:delText>h</w:delText>
        </w:r>
        <w:r w:rsidR="00B26C8A" w:rsidDel="00985868">
          <w:rPr>
            <w:iCs/>
          </w:rPr>
          <w:delText>est level</w:delText>
        </w:r>
        <w:r w:rsidR="00BA4886" w:rsidDel="00985868">
          <w:rPr>
            <w:iCs/>
          </w:rPr>
          <w:delText>s</w:delText>
        </w:r>
        <w:r w:rsidR="005C51EA" w:rsidDel="00985868">
          <w:rPr>
            <w:iCs/>
          </w:rPr>
          <w:fldChar w:fldCharType="begin" w:fldLock="1"/>
        </w:r>
        <w:r w:rsidR="00846444" w:rsidDel="00985868">
          <w:rPr>
            <w:iCs/>
          </w:rPr>
          <w:del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39&lt;/sup&gt;","plainTextFormattedCitation":"39","previouslyFormattedCitation":"&lt;sup&gt;39&lt;/sup&gt;"},"properties":{"noteIndex":0},"schema":"https://github.com/citation-style-language/schema/raw/master/csl-citation.json"}</w:delInstrText>
        </w:r>
        <w:r w:rsidR="005C51EA" w:rsidDel="00985868">
          <w:rPr>
            <w:iCs/>
          </w:rPr>
          <w:fldChar w:fldCharType="separate"/>
        </w:r>
        <w:r w:rsidR="00D23BB9" w:rsidRPr="00D23BB9" w:rsidDel="00985868">
          <w:rPr>
            <w:iCs/>
            <w:noProof/>
            <w:vertAlign w:val="superscript"/>
          </w:rPr>
          <w:delText>39</w:delText>
        </w:r>
        <w:r w:rsidR="005C51EA" w:rsidDel="00985868">
          <w:rPr>
            <w:iCs/>
          </w:rPr>
          <w:fldChar w:fldCharType="end"/>
        </w:r>
      </w:del>
      <w:del w:id="803" w:author="Peng, Hong" w:date="2020-03-04T17:56:00Z">
        <w:r w:rsidR="005C51EA" w:rsidDel="00CF7E43">
          <w:rPr>
            <w:iCs/>
          </w:rPr>
          <w:delText xml:space="preserve">. </w:delText>
        </w:r>
        <w:r w:rsidR="00BA4886" w:rsidDel="00CF7E43">
          <w:rPr>
            <w:iCs/>
          </w:rPr>
          <w:delText xml:space="preserve">This is greatly due to the soil </w:delText>
        </w:r>
        <w:r w:rsidR="00F844BE" w:rsidRPr="00F844BE" w:rsidDel="00CF7E43">
          <w:rPr>
            <w:iCs/>
          </w:rPr>
          <w:delText>characteristics</w:delText>
        </w:r>
        <w:r w:rsidR="00722083" w:rsidDel="00CF7E43">
          <w:rPr>
            <w:iCs/>
          </w:rPr>
          <w:delText xml:space="preserve"> (i.e. low pH) as well as</w:delText>
        </w:r>
        <w:r w:rsidR="00B77FAC" w:rsidDel="00CF7E43">
          <w:rPr>
            <w:iCs/>
          </w:rPr>
          <w:delText xml:space="preserve"> pollutions</w:delText>
        </w:r>
        <w:r w:rsidR="0039089A" w:rsidDel="00CF7E43">
          <w:rPr>
            <w:iCs/>
          </w:rPr>
          <w:delText xml:space="preserve"> result from human activities (e.g. mining)</w:delText>
        </w:r>
        <w:r w:rsidR="002A3991" w:rsidDel="00CF7E43">
          <w:rPr>
            <w:iCs/>
          </w:rPr>
          <w:fldChar w:fldCharType="begin" w:fldLock="1"/>
        </w:r>
        <w:r w:rsidR="00846444" w:rsidDel="00CF7E43">
          <w:rPr>
            <w:iCs/>
          </w:rPr>
          <w:del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39&lt;/sup&gt;","plainTextFormattedCitation":"39","previouslyFormattedCitation":"&lt;sup&gt;39&lt;/sup&gt;"},"properties":{"noteIndex":0},"schema":"https://github.com/citation-style-language/schema/raw/master/csl-citation.json"}</w:delInstrText>
        </w:r>
        <w:r w:rsidR="002A3991" w:rsidDel="00CF7E43">
          <w:rPr>
            <w:iCs/>
          </w:rPr>
          <w:fldChar w:fldCharType="separate"/>
        </w:r>
        <w:r w:rsidR="00D23BB9" w:rsidRPr="00D23BB9" w:rsidDel="00CF7E43">
          <w:rPr>
            <w:iCs/>
            <w:noProof/>
            <w:vertAlign w:val="superscript"/>
          </w:rPr>
          <w:delText>39</w:delText>
        </w:r>
        <w:r w:rsidR="002A3991" w:rsidDel="00CF7E43">
          <w:rPr>
            <w:iCs/>
          </w:rPr>
          <w:fldChar w:fldCharType="end"/>
        </w:r>
        <w:r w:rsidR="0039089A" w:rsidDel="00CF7E43">
          <w:rPr>
            <w:iCs/>
          </w:rPr>
          <w:delText>.</w:delText>
        </w:r>
        <w:r w:rsidR="003F5FE8" w:rsidDel="00CF7E43">
          <w:rPr>
            <w:iCs/>
          </w:rPr>
          <w:delText xml:space="preserve"> </w:delText>
        </w:r>
        <w:r w:rsidR="002367B2" w:rsidDel="00CF7E43">
          <w:rPr>
            <w:iCs/>
          </w:rPr>
          <w:delText xml:space="preserve">As one of the </w:delText>
        </w:r>
        <w:r w:rsidR="00D12F7E" w:rsidDel="00CF7E43">
          <w:rPr>
            <w:iCs/>
          </w:rPr>
          <w:delText>subjects</w:delText>
        </w:r>
        <w:r w:rsidR="002367B2" w:rsidDel="00CF7E43">
          <w:rPr>
            <w:iCs/>
          </w:rPr>
          <w:delText xml:space="preserve"> in this study, </w:delText>
        </w:r>
        <w:r w:rsidR="008124C6" w:rsidDel="00CF7E43">
          <w:rPr>
            <w:iCs/>
          </w:rPr>
          <w:delText>the GG rice were harvested from Guang</w:delText>
        </w:r>
        <w:r w:rsidR="006D3267" w:rsidDel="00CF7E43">
          <w:rPr>
            <w:iCs/>
          </w:rPr>
          <w:delText>xi</w:delText>
        </w:r>
        <w:r w:rsidR="00C502BB" w:rsidDel="00CF7E43">
          <w:rPr>
            <w:iCs/>
          </w:rPr>
          <w:delText xml:space="preserve"> Zhuang Autonomous region</w:delText>
        </w:r>
        <w:r w:rsidR="00CE52E8" w:rsidDel="00CF7E43">
          <w:rPr>
            <w:iCs/>
          </w:rPr>
          <w:delText>, and</w:delText>
        </w:r>
        <w:r w:rsidR="001E1BD2" w:rsidDel="00CF7E43">
          <w:rPr>
            <w:iCs/>
          </w:rPr>
          <w:delText xml:space="preserve"> clearly </w:delText>
        </w:r>
        <w:r w:rsidR="00C04F2C" w:rsidDel="00CF7E43">
          <w:rPr>
            <w:iCs/>
          </w:rPr>
          <w:delText xml:space="preserve">its </w:delText>
        </w:r>
        <w:r w:rsidR="001E1BD2" w:rsidDel="00CF7E43">
          <w:rPr>
            <w:iCs/>
          </w:rPr>
          <w:delText xml:space="preserve">Cd </w:delText>
        </w:r>
        <w:r w:rsidR="00C04F2C" w:rsidDel="00CF7E43">
          <w:rPr>
            <w:iCs/>
          </w:rPr>
          <w:delText xml:space="preserve">accumulation significantly exceed all </w:delText>
        </w:r>
        <w:r w:rsidR="005854E4" w:rsidDel="00CF7E43">
          <w:rPr>
            <w:iCs/>
          </w:rPr>
          <w:delText>five other GI rice</w:delText>
        </w:r>
        <w:r w:rsidR="00130E5B" w:rsidDel="00CF7E43">
          <w:rPr>
            <w:iCs/>
          </w:rPr>
          <w:delText xml:space="preserve"> (Table 1)</w:delText>
        </w:r>
        <w:r w:rsidR="002B46E6" w:rsidDel="00CF7E43">
          <w:rPr>
            <w:iCs/>
          </w:rPr>
          <w:delText xml:space="preserve">. </w:delText>
        </w:r>
      </w:del>
      <w:r w:rsidR="001E6090" w:rsidRPr="004E7E2A">
        <w:rPr>
          <w:iCs/>
        </w:rPr>
        <w:t xml:space="preserve">For better visualization, </w:t>
      </w:r>
      <w:ins w:id="804" w:author="Peng, Hong" w:date="2020-03-04T17:56:00Z">
        <w:r w:rsidR="00CF7E43">
          <w:rPr>
            <w:iCs/>
          </w:rPr>
          <w:t xml:space="preserve">the </w:t>
        </w:r>
      </w:ins>
      <w:r w:rsidR="008104EC">
        <w:t>kernel density estimation</w:t>
      </w:r>
      <w:r w:rsidR="008104EC" w:rsidRPr="004E7E2A">
        <w:rPr>
          <w:iCs/>
        </w:rPr>
        <w:t xml:space="preserve"> </w:t>
      </w:r>
      <w:r w:rsidR="008104EC">
        <w:rPr>
          <w:iCs/>
        </w:rPr>
        <w:t>(</w:t>
      </w:r>
      <w:commentRangeStart w:id="805"/>
      <w:commentRangeStart w:id="806"/>
      <w:r w:rsidR="001E6090" w:rsidRPr="004E7E2A">
        <w:rPr>
          <w:iCs/>
        </w:rPr>
        <w:t>KDE</w:t>
      </w:r>
      <w:r w:rsidR="008104EC">
        <w:rPr>
          <w:iCs/>
        </w:rPr>
        <w:t>)</w:t>
      </w:r>
      <w:r w:rsidR="00846444">
        <w:rPr>
          <w:iCs/>
        </w:rPr>
        <w:t xml:space="preserve"> plot</w:t>
      </w:r>
      <w:r w:rsidR="00846444">
        <w:rPr>
          <w:iCs/>
        </w:rPr>
        <w:fldChar w:fldCharType="begin" w:fldLock="1"/>
      </w:r>
      <w:r w:rsidR="00DB0D7A">
        <w:rPr>
          <w:iCs/>
        </w:rPr>
        <w:instrText>ADDIN CSL_CITATION {"citationItems":[{"id":"ITEM-1","itemData":{"DOI":"10.1214/aoms/1177728190","author":[{"dropping-particle":"","family":"Rosenblatt","given":"Murray","non-dropping-particle":"","parse-names":false,"suffix":""}],"container-title":"Ann. Math. Statist.","id":"ITEM-1","issue":"3","issued":{"date-parts":[["1956"]]},"page":"832-837","publisher":"The Institute of Mathematical Statistics","title":"Remarks on Some Nonparametric Estimates of a Density Function","type":"article-journal","volume":"27"},"uris":["http://www.mendeley.com/documents/?uuid=52c1b3fd-9d2b-428e-a500-56d7b368dc0a"]}],"mendeley":{"formattedCitation":"&lt;sup&gt;37&lt;/sup&gt;","plainTextFormattedCitation":"37","previouslyFormattedCitation":"&lt;sup&gt;37&lt;/sup&gt;"},"properties":{"noteIndex":0},"schema":"https://github.com/citation-style-language/schema/raw/master/csl-citation.json"}</w:instrText>
      </w:r>
      <w:r w:rsidR="00846444">
        <w:rPr>
          <w:iCs/>
        </w:rPr>
        <w:fldChar w:fldCharType="separate"/>
      </w:r>
      <w:r w:rsidR="003517CA" w:rsidRPr="003517CA">
        <w:rPr>
          <w:iCs/>
          <w:noProof/>
          <w:vertAlign w:val="superscript"/>
        </w:rPr>
        <w:t>37</w:t>
      </w:r>
      <w:r w:rsidR="00846444">
        <w:rPr>
          <w:iCs/>
        </w:rPr>
        <w:fldChar w:fldCharType="end"/>
      </w:r>
      <w:r w:rsidR="001E6090" w:rsidRPr="004E7E2A">
        <w:rPr>
          <w:iCs/>
        </w:rPr>
        <w:t xml:space="preserve"> </w:t>
      </w:r>
      <w:commentRangeEnd w:id="805"/>
      <w:r w:rsidR="006151F4" w:rsidRPr="004E7E2A">
        <w:rPr>
          <w:rStyle w:val="CommentReference"/>
        </w:rPr>
        <w:commentReference w:id="805"/>
      </w:r>
      <w:commentRangeEnd w:id="806"/>
      <w:r w:rsidR="00E77480">
        <w:rPr>
          <w:rStyle w:val="CommentReference"/>
        </w:rPr>
        <w:commentReference w:id="806"/>
      </w:r>
      <w:del w:id="807" w:author="Peng, Hong" w:date="2020-03-04T18:13:00Z">
        <w:r w:rsidR="001E6090" w:rsidRPr="004E7E2A" w:rsidDel="002E69BE">
          <w:rPr>
            <w:iCs/>
          </w:rPr>
          <w:delText>plot</w:delText>
        </w:r>
      </w:del>
      <w:r w:rsidR="001E6090" w:rsidRPr="004E7E2A">
        <w:rPr>
          <w:iCs/>
        </w:rPr>
        <w:t xml:space="preserve"> was constructed to</w:t>
      </w:r>
      <w:r w:rsidR="001E6090" w:rsidRPr="004E7E2A">
        <w:t xml:space="preserve"> </w:t>
      </w:r>
      <w:r w:rsidR="001E6090" w:rsidRPr="004E7E2A">
        <w:rPr>
          <w:iCs/>
        </w:rPr>
        <w:t xml:space="preserve">estimate the </w:t>
      </w:r>
      <w:commentRangeStart w:id="808"/>
      <w:commentRangeStart w:id="809"/>
      <w:commentRangeStart w:id="810"/>
      <w:r w:rsidR="001E6090" w:rsidRPr="004E7E2A">
        <w:rPr>
          <w:iCs/>
        </w:rPr>
        <w:t xml:space="preserve">probability density </w:t>
      </w:r>
      <w:del w:id="811" w:author="Peng, Hong" w:date="2020-03-04T18:27:00Z">
        <w:r w:rsidR="001E6090" w:rsidRPr="004E7E2A" w:rsidDel="00985868">
          <w:rPr>
            <w:iCs/>
          </w:rPr>
          <w:delText>function</w:delText>
        </w:r>
        <w:commentRangeEnd w:id="808"/>
        <w:r w:rsidR="004E7E2A" w:rsidRPr="004E7E2A" w:rsidDel="00985868">
          <w:rPr>
            <w:rStyle w:val="CommentReference"/>
          </w:rPr>
          <w:commentReference w:id="808"/>
        </w:r>
        <w:commentRangeEnd w:id="809"/>
        <w:r w:rsidR="00E77480" w:rsidDel="00985868">
          <w:rPr>
            <w:rStyle w:val="CommentReference"/>
          </w:rPr>
          <w:commentReference w:id="809"/>
        </w:r>
        <w:commentRangeEnd w:id="810"/>
        <w:r w:rsidR="00183908" w:rsidDel="00985868">
          <w:rPr>
            <w:rStyle w:val="CommentReference"/>
          </w:rPr>
          <w:commentReference w:id="810"/>
        </w:r>
        <w:r w:rsidR="001E6090" w:rsidRPr="004E7E2A" w:rsidDel="00985868">
          <w:rPr>
            <w:iCs/>
          </w:rPr>
          <w:delText xml:space="preserve"> </w:delText>
        </w:r>
      </w:del>
      <w:r w:rsidR="001E6090" w:rsidRPr="004E7E2A">
        <w:rPr>
          <w:iCs/>
        </w:rPr>
        <w:t>of Cd</w:t>
      </w:r>
      <w:ins w:id="812" w:author="Peng, Hong" w:date="2020-03-04T18:23:00Z">
        <w:r w:rsidR="00646F91">
          <w:rPr>
            <w:iCs/>
          </w:rPr>
          <w:t xml:space="preserve"> (Fig. 7)</w:t>
        </w:r>
      </w:ins>
      <w:r w:rsidR="001E6090" w:rsidRPr="004E7E2A">
        <w:rPr>
          <w:iCs/>
        </w:rPr>
        <w:t xml:space="preserve">. </w:t>
      </w:r>
      <w:del w:id="813" w:author="Peng, Hong" w:date="2020-03-04T18:27:00Z">
        <w:r w:rsidR="002B46E6" w:rsidRPr="004E7E2A" w:rsidDel="00985868">
          <w:rPr>
            <w:iCs/>
          </w:rPr>
          <w:delText xml:space="preserve">As </w:delText>
        </w:r>
        <w:r w:rsidR="009A3E7D" w:rsidRPr="001F3C99" w:rsidDel="00985868">
          <w:rPr>
            <w:iCs/>
          </w:rPr>
          <w:delText>shown i</w:delText>
        </w:r>
        <w:r w:rsidR="001E6090" w:rsidRPr="001F3C99" w:rsidDel="00985868">
          <w:rPr>
            <w:iCs/>
          </w:rPr>
          <w:delText>n</w:delText>
        </w:r>
        <w:commentRangeStart w:id="814"/>
        <w:commentRangeStart w:id="815"/>
        <w:r w:rsidR="001E6090" w:rsidRPr="001F3C99" w:rsidDel="00985868">
          <w:rPr>
            <w:iCs/>
          </w:rPr>
          <w:delText xml:space="preserve"> </w:delText>
        </w:r>
        <w:r w:rsidR="00E209FB" w:rsidRPr="001A0ED4" w:rsidDel="00985868">
          <w:rPr>
            <w:iCs/>
          </w:rPr>
          <w:delText xml:space="preserve">Fig </w:delText>
        </w:r>
      </w:del>
      <w:ins w:id="816" w:author="Xu, Jason" w:date="2020-02-11T14:22:00Z">
        <w:del w:id="817" w:author="Peng, Hong" w:date="2020-03-04T18:27:00Z">
          <w:r w:rsidR="00983CBB" w:rsidRPr="001A0ED4" w:rsidDel="00985868">
            <w:rPr>
              <w:iCs/>
            </w:rPr>
            <w:delText>7</w:delText>
          </w:r>
        </w:del>
      </w:ins>
      <w:del w:id="818" w:author="Peng, Hong" w:date="2020-03-04T18:27:00Z">
        <w:r w:rsidR="00E209FB" w:rsidRPr="001A0ED4" w:rsidDel="00985868">
          <w:rPr>
            <w:iCs/>
          </w:rPr>
          <w:delText xml:space="preserve"> </w:delText>
        </w:r>
        <w:commentRangeEnd w:id="814"/>
        <w:r w:rsidR="005B3DBA" w:rsidRPr="001A0ED4" w:rsidDel="00985868">
          <w:rPr>
            <w:rStyle w:val="CommentReference"/>
          </w:rPr>
          <w:commentReference w:id="814"/>
        </w:r>
        <w:commentRangeEnd w:id="815"/>
        <w:r w:rsidR="00985868" w:rsidDel="00985868">
          <w:rPr>
            <w:rStyle w:val="CommentReference"/>
          </w:rPr>
          <w:commentReference w:id="815"/>
        </w:r>
        <w:r w:rsidR="001E6090" w:rsidRPr="001F3C99" w:rsidDel="00985868">
          <w:rPr>
            <w:iCs/>
          </w:rPr>
          <w:delText>the KDE</w:delText>
        </w:r>
        <w:r w:rsidR="001E6090" w:rsidRPr="004E7E2A" w:rsidDel="00985868">
          <w:rPr>
            <w:iCs/>
          </w:rPr>
          <w:delText xml:space="preserve"> plot shows </w:delText>
        </w:r>
      </w:del>
      <w:ins w:id="819" w:author="Peng, Hong" w:date="2020-03-04T18:27:00Z">
        <w:r w:rsidR="00985868">
          <w:rPr>
            <w:iCs/>
          </w:rPr>
          <w:t xml:space="preserve">There was a </w:t>
        </w:r>
      </w:ins>
      <w:r w:rsidR="001E6090" w:rsidRPr="004E7E2A">
        <w:rPr>
          <w:iCs/>
        </w:rPr>
        <w:t xml:space="preserve">clear cutoff </w:t>
      </w:r>
      <w:ins w:id="820" w:author="Peng, Hong" w:date="2020-03-04T18:27:00Z">
        <w:r w:rsidR="00985868">
          <w:rPr>
            <w:iCs/>
          </w:rPr>
          <w:t xml:space="preserve">of xx </w:t>
        </w:r>
      </w:ins>
      <w:r w:rsidR="002D4507">
        <w:rPr>
          <w:iCs/>
        </w:rPr>
        <w:t xml:space="preserve">at </w:t>
      </w:r>
      <w:r w:rsidR="001E6090" w:rsidRPr="004E7E2A">
        <w:rPr>
          <w:iCs/>
        </w:rPr>
        <w:t xml:space="preserve">around 7 between GG and </w:t>
      </w:r>
      <w:del w:id="821" w:author="Peng, Hong" w:date="2020-03-04T18:27:00Z">
        <w:r w:rsidR="001E6090" w:rsidRPr="004E7E2A" w:rsidDel="00985868">
          <w:rPr>
            <w:iCs/>
          </w:rPr>
          <w:delText>non-GG rice</w:delText>
        </w:r>
      </w:del>
      <w:ins w:id="822" w:author="Peng, Hong" w:date="2020-03-04T18:27:00Z">
        <w:r w:rsidR="00985868">
          <w:rPr>
            <w:iCs/>
          </w:rPr>
          <w:t>other types</w:t>
        </w:r>
      </w:ins>
      <w:r w:rsidR="002D4507">
        <w:rPr>
          <w:iCs/>
        </w:rPr>
        <w:t>,</w:t>
      </w:r>
      <w:del w:id="823" w:author="Peng, Hong" w:date="2020-03-04T18:27:00Z">
        <w:r w:rsidR="002D4507" w:rsidDel="00985868">
          <w:rPr>
            <w:iCs/>
          </w:rPr>
          <w:delText xml:space="preserve"> </w:delText>
        </w:r>
      </w:del>
      <w:r w:rsidR="001E6090" w:rsidRPr="004E7E2A">
        <w:rPr>
          <w:iCs/>
        </w:rPr>
        <w:t xml:space="preserve"> indicat</w:t>
      </w:r>
      <w:r w:rsidR="002D4507">
        <w:rPr>
          <w:iCs/>
        </w:rPr>
        <w:t>ing</w:t>
      </w:r>
      <w:r w:rsidR="001E6090" w:rsidRPr="004E7E2A">
        <w:rPr>
          <w:iCs/>
        </w:rPr>
        <w:t xml:space="preserve"> </w:t>
      </w:r>
      <w:ins w:id="824" w:author="Peng, Hong" w:date="2020-03-04T18:28:00Z">
        <w:r w:rsidR="00985868">
          <w:rPr>
            <w:iCs/>
          </w:rPr>
          <w:t xml:space="preserve">that </w:t>
        </w:r>
      </w:ins>
      <w:del w:id="825" w:author="Peng, Hong" w:date="2020-03-04T18:38:00Z">
        <w:r w:rsidR="00B57AE8" w:rsidRPr="004E7E2A" w:rsidDel="00985868">
          <w:rPr>
            <w:iCs/>
          </w:rPr>
          <w:delText>t</w:delText>
        </w:r>
        <w:r w:rsidR="002E3962" w:rsidRPr="004E7E2A" w:rsidDel="00985868">
          <w:rPr>
            <w:iCs/>
          </w:rPr>
          <w:delText xml:space="preserve">he concentration of </w:delText>
        </w:r>
      </w:del>
      <w:r w:rsidR="002E3962" w:rsidRPr="004E7E2A">
        <w:rPr>
          <w:iCs/>
        </w:rPr>
        <w:t xml:space="preserve">Cd itself was sufficient to </w:t>
      </w:r>
      <w:r w:rsidR="00F0632E" w:rsidRPr="004E7E2A">
        <w:rPr>
          <w:iCs/>
        </w:rPr>
        <w:t>differentiate GG rice from other</w:t>
      </w:r>
      <w:r w:rsidR="002D4507">
        <w:rPr>
          <w:iCs/>
        </w:rPr>
        <w:t>s</w:t>
      </w:r>
      <w:r w:rsidR="00F0632E" w:rsidRPr="004E7E2A">
        <w:rPr>
          <w:iCs/>
        </w:rPr>
        <w:t>.</w:t>
      </w:r>
      <w:r w:rsidR="001D71DD">
        <w:rPr>
          <w:iCs/>
        </w:rPr>
        <w:t xml:space="preserve"> </w:t>
      </w:r>
      <w:del w:id="826" w:author="Peng, Hong" w:date="2020-03-04T18:38:00Z">
        <w:r w:rsidR="00F10956" w:rsidDel="00985868">
          <w:rPr>
            <w:iCs/>
          </w:rPr>
          <w:delText xml:space="preserve">This interesting finding provides </w:delText>
        </w:r>
        <w:r w:rsidR="008759CE" w:rsidDel="00985868">
          <w:rPr>
            <w:iCs/>
          </w:rPr>
          <w:delText>the possibility that using Cd as a unique “maker ”</w:delText>
        </w:r>
        <w:r w:rsidR="003E3867" w:rsidDel="00985868">
          <w:rPr>
            <w:iCs/>
          </w:rPr>
          <w:delText xml:space="preserve"> for GI rice</w:delText>
        </w:r>
        <w:r w:rsidR="001D4D53" w:rsidDel="00985868">
          <w:rPr>
            <w:iCs/>
          </w:rPr>
          <w:delText xml:space="preserve"> such as GG, which</w:delText>
        </w:r>
        <w:r w:rsidR="003E3867" w:rsidDel="00985868">
          <w:rPr>
            <w:iCs/>
          </w:rPr>
          <w:delText xml:space="preserve"> originated from the southeast costal region of China</w:delText>
        </w:r>
        <w:r w:rsidR="001D4D53" w:rsidDel="00985868">
          <w:rPr>
            <w:iCs/>
          </w:rPr>
          <w:delText>.</w:delText>
        </w:r>
      </w:del>
    </w:p>
    <w:p w14:paraId="69674993" w14:textId="00D74259" w:rsidR="008641A0" w:rsidRDefault="001D4D53" w:rsidP="008641A0">
      <w:pPr>
        <w:jc w:val="both"/>
      </w:pPr>
      <w:r>
        <w:rPr>
          <w:iCs/>
        </w:rPr>
        <w:t>Overall, o</w:t>
      </w:r>
      <w:r w:rsidR="008641A0">
        <w:rPr>
          <w:rFonts w:hint="eastAsia"/>
          <w:iCs/>
        </w:rPr>
        <w:t>u</w:t>
      </w:r>
      <w:r w:rsidR="008641A0">
        <w:rPr>
          <w:iCs/>
        </w:rPr>
        <w:t xml:space="preserve">r study demonstrated that multi-elemental profiling </w:t>
      </w:r>
      <w:del w:id="827" w:author="Peng, Hong" w:date="2020-03-04T18:40:00Z">
        <w:r w:rsidR="008641A0" w:rsidDel="00985868">
          <w:rPr>
            <w:iCs/>
          </w:rPr>
          <w:delText xml:space="preserve">by </w:delText>
        </w:r>
      </w:del>
      <w:ins w:id="828" w:author="Peng, Hong" w:date="2020-03-04T18:40:00Z">
        <w:r w:rsidR="00985868">
          <w:rPr>
            <w:iCs/>
          </w:rPr>
          <w:t xml:space="preserve">using </w:t>
        </w:r>
      </w:ins>
      <w:r w:rsidR="008641A0">
        <w:rPr>
          <w:iCs/>
        </w:rPr>
        <w:t>ICP-MS</w:t>
      </w:r>
      <w:del w:id="829" w:author="Peng, Hong" w:date="2020-03-04T18:41:00Z">
        <w:r w:rsidR="008641A0" w:rsidDel="00985868">
          <w:rPr>
            <w:iCs/>
          </w:rPr>
          <w:delText>,</w:delText>
        </w:r>
      </w:del>
      <w:r w:rsidR="008641A0">
        <w:rPr>
          <w:iCs/>
        </w:rPr>
        <w:t xml:space="preserve"> coupled with machine learning technique</w:t>
      </w:r>
      <w:r w:rsidR="001F3C99" w:rsidRPr="000A5A39">
        <w:rPr>
          <w:iCs/>
        </w:rPr>
        <w:t>s</w:t>
      </w:r>
      <w:r w:rsidR="008641A0">
        <w:rPr>
          <w:iCs/>
        </w:rPr>
        <w:t xml:space="preserve">, </w:t>
      </w:r>
      <w:del w:id="830" w:author="Peng, Hong" w:date="2020-03-04T18:41:00Z">
        <w:r w:rsidR="008641A0" w:rsidDel="00985868">
          <w:rPr>
            <w:iCs/>
          </w:rPr>
          <w:delText xml:space="preserve">can </w:delText>
        </w:r>
      </w:del>
      <w:ins w:id="831" w:author="Peng, Hong" w:date="2020-03-04T18:41:00Z">
        <w:r w:rsidR="00985868">
          <w:rPr>
            <w:iCs/>
          </w:rPr>
          <w:t xml:space="preserve">could </w:t>
        </w:r>
      </w:ins>
      <w:r w:rsidR="008641A0">
        <w:rPr>
          <w:iCs/>
        </w:rPr>
        <w:t xml:space="preserve">differentiate six </w:t>
      </w:r>
      <w:ins w:id="832" w:author="Peng, Hong" w:date="2020-03-04T18:41:00Z">
        <w:r w:rsidR="00985868">
          <w:rPr>
            <w:iCs/>
          </w:rPr>
          <w:t xml:space="preserve">types of </w:t>
        </w:r>
      </w:ins>
      <w:r w:rsidR="008641A0">
        <w:rPr>
          <w:iCs/>
        </w:rPr>
        <w:t xml:space="preserve">Chinese GI </w:t>
      </w:r>
      <w:r w:rsidR="008641A0">
        <w:rPr>
          <w:rFonts w:hint="eastAsia"/>
          <w:iCs/>
        </w:rPr>
        <w:t>rice</w:t>
      </w:r>
      <w:r w:rsidR="008641A0">
        <w:rPr>
          <w:iCs/>
        </w:rPr>
        <w:t xml:space="preserve"> with extremely high accuracy. Particularly, we </w:t>
      </w:r>
      <w:del w:id="833" w:author="Peng, Hong" w:date="2020-03-04T18:41:00Z">
        <w:r w:rsidR="008641A0" w:rsidDel="00985868">
          <w:rPr>
            <w:iCs/>
          </w:rPr>
          <w:delText xml:space="preserve">have </w:delText>
        </w:r>
      </w:del>
      <w:r w:rsidR="008641A0">
        <w:rPr>
          <w:iCs/>
        </w:rPr>
        <w:t xml:space="preserve">identified </w:t>
      </w:r>
      <w:del w:id="834" w:author="Peng, Hong" w:date="2020-03-04T18:41:00Z">
        <w:r w:rsidR="008641A0" w:rsidDel="00985868">
          <w:rPr>
            <w:iCs/>
          </w:rPr>
          <w:delText xml:space="preserve">several </w:delText>
        </w:r>
      </w:del>
      <w:ins w:id="835" w:author="Peng, Hong" w:date="2020-03-04T18:41:00Z">
        <w:r w:rsidR="00985868">
          <w:rPr>
            <w:iCs/>
          </w:rPr>
          <w:t xml:space="preserve">four </w:t>
        </w:r>
      </w:ins>
      <w:r w:rsidR="008641A0">
        <w:rPr>
          <w:iCs/>
        </w:rPr>
        <w:t xml:space="preserve">elements with the most </w:t>
      </w:r>
      <w:del w:id="836" w:author="Peng, Hong" w:date="2020-03-04T18:42:00Z">
        <w:r w:rsidR="008641A0" w:rsidDel="00985868">
          <w:rPr>
            <w:iCs/>
          </w:rPr>
          <w:delText xml:space="preserve">differentiating </w:delText>
        </w:r>
      </w:del>
      <w:ins w:id="837" w:author="Peng, Hong" w:date="2020-03-04T18:42:00Z">
        <w:r w:rsidR="00985868">
          <w:rPr>
            <w:iCs/>
          </w:rPr>
          <w:t xml:space="preserve">differentiation </w:t>
        </w:r>
      </w:ins>
      <w:r w:rsidR="008641A0">
        <w:rPr>
          <w:iCs/>
        </w:rPr>
        <w:t>power</w:t>
      </w:r>
      <w:del w:id="838" w:author="Peng, Hong" w:date="2020-03-04T18:55:00Z">
        <w:r w:rsidR="008641A0" w:rsidDel="001C04C7">
          <w:rPr>
            <w:iCs/>
          </w:rPr>
          <w:delText xml:space="preserve">. </w:delText>
        </w:r>
      </w:del>
      <w:ins w:id="839" w:author="Peng, Hong" w:date="2020-03-04T18:55:00Z">
        <w:r w:rsidR="001C04C7">
          <w:rPr>
            <w:iCs/>
          </w:rPr>
          <w:t xml:space="preserve">, which </w:t>
        </w:r>
      </w:ins>
      <w:del w:id="840" w:author="Peng, Hong" w:date="2020-03-04T18:55:00Z">
        <w:r w:rsidR="008641A0" w:rsidDel="001C04C7">
          <w:rPr>
            <w:iCs/>
          </w:rPr>
          <w:delText xml:space="preserve">This </w:delText>
        </w:r>
      </w:del>
      <w:r w:rsidR="008641A0">
        <w:rPr>
          <w:iCs/>
        </w:rPr>
        <w:t xml:space="preserve">opens the </w:t>
      </w:r>
      <w:r w:rsidR="008641A0">
        <w:t xml:space="preserve">door </w:t>
      </w:r>
      <w:del w:id="841" w:author="Peng, Hong" w:date="2020-03-04T18:43:00Z">
        <w:r w:rsidR="008641A0" w:rsidDel="000B6C7E">
          <w:delText>for future study on whether</w:delText>
        </w:r>
      </w:del>
      <w:ins w:id="842" w:author="Peng, Hong" w:date="2020-03-04T18:43:00Z">
        <w:r w:rsidR="000B6C7E">
          <w:t xml:space="preserve">to </w:t>
        </w:r>
      </w:ins>
      <w:ins w:id="843" w:author="Peng, Hong" w:date="2020-03-04T18:56:00Z">
        <w:r w:rsidR="001C04C7">
          <w:t>a reliable rice classification</w:t>
        </w:r>
      </w:ins>
      <w:ins w:id="844" w:author="Peng, Hong" w:date="2020-03-04T18:53:00Z">
        <w:r w:rsidR="001C04C7">
          <w:t xml:space="preserve"> </w:t>
        </w:r>
      </w:ins>
      <w:ins w:id="845" w:author="Peng, Hong" w:date="2020-03-04T18:55:00Z">
        <w:r w:rsidR="001C04C7">
          <w:t>using</w:t>
        </w:r>
      </w:ins>
      <w:del w:id="846" w:author="Peng, Hong" w:date="2020-03-04T18:55:00Z">
        <w:r w:rsidR="008641A0" w:rsidDel="001C04C7">
          <w:delText xml:space="preserve"> measuring</w:delText>
        </w:r>
      </w:del>
      <w:r w:rsidR="008641A0">
        <w:t xml:space="preserve"> only a handful of elements</w:t>
      </w:r>
      <w:del w:id="847" w:author="Peng, Hong" w:date="2020-03-04T18:56:00Z">
        <w:r w:rsidR="008641A0" w:rsidDel="001C04C7">
          <w:delText xml:space="preserve"> could lead to reliable rice classification</w:delText>
        </w:r>
      </w:del>
      <w:r w:rsidR="008641A0">
        <w:t xml:space="preserve">. </w:t>
      </w:r>
      <w:commentRangeStart w:id="848"/>
      <w:r w:rsidR="008641A0">
        <w:t>As been pointed out by other researchers, sample scarcity along with lack of sample representativeness are major reasons leading to poor or unreliable classification</w:t>
      </w:r>
      <w:r w:rsidR="008641A0">
        <w:fldChar w:fldCharType="begin" w:fldLock="1"/>
      </w:r>
      <w:r w:rsidR="00DB0D7A">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38&lt;/sup&gt;","plainTextFormattedCitation":"38","previouslyFormattedCitation":"&lt;sup&gt;38&lt;/sup&gt;"},"properties":{"noteIndex":0},"schema":"https://github.com/citation-style-language/schema/raw/master/csl-citation.json"}</w:instrText>
      </w:r>
      <w:r w:rsidR="008641A0">
        <w:fldChar w:fldCharType="separate"/>
      </w:r>
      <w:r w:rsidR="003517CA" w:rsidRPr="003517CA">
        <w:rPr>
          <w:noProof/>
          <w:vertAlign w:val="superscript"/>
        </w:rPr>
        <w:t>38</w:t>
      </w:r>
      <w:r w:rsidR="008641A0">
        <w:fldChar w:fldCharType="end"/>
      </w:r>
      <w:r w:rsidR="008641A0">
        <w:t>. In this study, only 131 samples from six different GI rice within one year of harvest were analyzed. Therefore, a larger dataset</w:t>
      </w:r>
      <w:r w:rsidR="002444ED">
        <w:t xml:space="preserve"> </w:t>
      </w:r>
      <w:r w:rsidR="008641A0">
        <w:t xml:space="preserve">consists of samples from multiple harvest years shall be introduced in the future, which will increase the robustness </w:t>
      </w:r>
      <w:commentRangeStart w:id="849"/>
      <w:commentRangeStart w:id="850"/>
      <w:commentRangeStart w:id="851"/>
      <w:commentRangeStart w:id="852"/>
      <w:r w:rsidR="008641A0">
        <w:t>of</w:t>
      </w:r>
      <w:commentRangeEnd w:id="849"/>
      <w:r w:rsidR="00334BC8">
        <w:rPr>
          <w:rStyle w:val="CommentReference"/>
        </w:rPr>
        <w:commentReference w:id="849"/>
      </w:r>
      <w:commentRangeEnd w:id="850"/>
      <w:r w:rsidR="003312BE">
        <w:rPr>
          <w:rStyle w:val="CommentReference"/>
        </w:rPr>
        <w:commentReference w:id="850"/>
      </w:r>
      <w:commentRangeEnd w:id="851"/>
      <w:r w:rsidR="001F3C99">
        <w:rPr>
          <w:rStyle w:val="CommentReference"/>
        </w:rPr>
        <w:commentReference w:id="851"/>
      </w:r>
      <w:commentRangeEnd w:id="852"/>
      <w:r w:rsidR="00D419D9">
        <w:rPr>
          <w:rStyle w:val="CommentReference"/>
        </w:rPr>
        <w:commentReference w:id="852"/>
      </w:r>
      <w:r w:rsidR="008641A0">
        <w:t xml:space="preserve"> the classification model. In addition, considering the ultimate goal is to protect high value GI rice from </w:t>
      </w:r>
      <w:proofErr w:type="gramStart"/>
      <w:r w:rsidR="008641A0">
        <w:t>potential</w:t>
      </w:r>
      <w:proofErr w:type="gramEnd"/>
      <w:r w:rsidR="008641A0">
        <w:t xml:space="preserve"> fraudulent activities, it is of great </w:t>
      </w:r>
      <w:proofErr w:type="spellStart"/>
      <w:r w:rsidR="008641A0">
        <w:t>importantce</w:t>
      </w:r>
      <w:proofErr w:type="spellEnd"/>
      <w:r w:rsidR="008641A0">
        <w:t xml:space="preserve"> that we also introduce “positive” samples into the classification. One common solution is to dilute GI rice samples with serial does of  highly “l</w:t>
      </w:r>
      <w:r w:rsidR="00A2056A">
        <w:rPr>
          <w:rFonts w:hint="eastAsia"/>
        </w:rPr>
        <w:t>o</w:t>
      </w:r>
      <w:r w:rsidR="00A2056A">
        <w:t>ok</w:t>
      </w:r>
      <w:r w:rsidR="008641A0">
        <w:t>-alikes”</w:t>
      </w:r>
      <w:r w:rsidR="008641A0">
        <w:fldChar w:fldCharType="begin" w:fldLock="1"/>
      </w:r>
      <w:r w:rsidR="00DB0D7A">
        <w:instrText>ADDIN CSL_CITATION {"citationItems":[{"id":"ITEM-1","itemData":{"DOI":"10.1039/c8ay00701b","ISSN":"17599679","abstract":"The adulteration of rice in the food industry is a very serious problem nowadays. To realize the rapid and stable identification of adulterated Wuchang rice, a hyperspectral imaging system (380-1000 nm) has been introduced in this study. Piece-wise multiplicative scatter correction (PMSC) was first used to correct the non-linear additive and multiplicative scatter effects. Then, the adulterated rice samples were identified via support vector machines (SVM). The PMSC-SVM model was attained over the whole spectral range, with the correct classification rate (CCR) increased from 95.47% to 99.20%, the kappa coefficient increased from 0.95 to 0.99, and the prediction CV (coefficient of variation) decreased from 3.04% to 1.56%. Furthermore, a simplified PMSC-SVM model was established, where 13 principal components were selected using 5-fold cross-validation. The CCR was increased from 95.40% to 99.08%, the kappa coefficient was increased from 0.94 to 0.99, and the prediction CV was decreased from 3.02% to 1.72%. The results demonstrated that the accuracy and stability for identifying adulterated rice has been improved by PMSC in the hyperspectral imaging system.","author":[{"dropping-particle":"","family":"Yu","given":"Yunxin","non-dropping-particle":"","parse-names":false,"suffix":""},{"dropping-particle":"","family":"Yu","given":"Hanyue","non-dropping-particle":"","parse-names":false,"suffix":""},{"dropping-particle":"","family":"Guo","given":"Lianbo","non-dropping-particle":"","parse-names":false,"suffix":""},{"dropping-particle":"","family":"Li","given":"Jun","non-dropping-particle":"","parse-names":false,"suffix":""},{"dropping-particle":"","family":"Chu","given":"Yanwu","non-dropping-particle":"","parse-names":false,"suffix":""},{"dropping-particle":"","family":"Tang","given":"Yun","non-dropping-particle":"","parse-names":false,"suffix":""},{"dropping-particle":"","family":"Tang","given":"Shisong","non-dropping-particle":"","parse-names":false,"suffix":""},{"dropping-particle":"","family":"Wang","given":"Fan","non-dropping-particle":"","parse-names":false,"suffix":""}],"container-title":"Analytical Methods","id":"ITEM-1","issue":"26","issued":{"date-parts":[["2018"]]},"page":"3224-3231","title":"Accuracy and stability improvement in detecting Wuchang rice adulteration by piece-wise multiplicative scatter correction in the hyperspectral imaging system","type":"article-journal","volume":"10"},"uris":["http://www.mendeley.com/documents/?uuid=6a73b96f-7fa0-464d-a5b0-560a48bc28ce"]}],"mendeley":{"formattedCitation":"&lt;sup&gt;39&lt;/sup&gt;","plainTextFormattedCitation":"39","previouslyFormattedCitation":"&lt;sup&gt;39&lt;/sup&gt;"},"properties":{"noteIndex":0},"schema":"https://github.com/citation-style-language/schema/raw/master/csl-citation.json"}</w:instrText>
      </w:r>
      <w:r w:rsidR="008641A0">
        <w:fldChar w:fldCharType="separate"/>
      </w:r>
      <w:r w:rsidR="003517CA" w:rsidRPr="003517CA">
        <w:rPr>
          <w:noProof/>
          <w:vertAlign w:val="superscript"/>
        </w:rPr>
        <w:t>39</w:t>
      </w:r>
      <w:r w:rsidR="008641A0">
        <w:fldChar w:fldCharType="end"/>
      </w:r>
      <w:r w:rsidR="008641A0">
        <w:t xml:space="preserve"> .</w:t>
      </w:r>
      <w:commentRangeEnd w:id="848"/>
      <w:r w:rsidR="0049501C">
        <w:rPr>
          <w:rStyle w:val="CommentReference"/>
        </w:rPr>
        <w:commentReference w:id="848"/>
      </w:r>
      <w:r w:rsidR="008641A0">
        <w:t xml:space="preserve"> Given the possibility that there may be certain </w:t>
      </w:r>
      <w:del w:id="853" w:author="Peng, Hong" w:date="2020-03-04T19:12:00Z">
        <w:r w:rsidR="008641A0" w:rsidDel="000F6CCA">
          <w:delText xml:space="preserve">levels of </w:delText>
        </w:r>
      </w:del>
      <w:r w:rsidR="008641A0">
        <w:t xml:space="preserve">correlation </w:t>
      </w:r>
      <w:del w:id="854" w:author="Peng, Hong" w:date="2020-03-04T19:12:00Z">
        <w:r w:rsidR="008641A0" w:rsidDel="000F6CCA">
          <w:delText xml:space="preserve">among </w:delText>
        </w:r>
      </w:del>
      <w:ins w:id="855" w:author="Peng, Hong" w:date="2020-03-04T19:12:00Z">
        <w:r w:rsidR="000F6CCA">
          <w:t xml:space="preserve">between </w:t>
        </w:r>
      </w:ins>
      <w:r w:rsidR="008641A0">
        <w:t xml:space="preserve">the concentrations of different elements, traditional </w:t>
      </w:r>
      <w:del w:id="856" w:author="Peng, Hong" w:date="2020-03-04T19:17:00Z">
        <w:r w:rsidR="008641A0" w:rsidDel="000F6CCA">
          <w:delText xml:space="preserve">univariate data analysis </w:delText>
        </w:r>
      </w:del>
      <w:r w:rsidR="008641A0">
        <w:t xml:space="preserve">methods </w:t>
      </w:r>
      <w:ins w:id="857" w:author="Peng, Hong" w:date="2020-03-04T19:17:00Z">
        <w:r w:rsidR="000F6CCA">
          <w:t xml:space="preserve">of univariate data analysis </w:t>
        </w:r>
      </w:ins>
      <w:r w:rsidR="008641A0">
        <w:lastRenderedPageBreak/>
        <w:t xml:space="preserve">was not suitable for </w:t>
      </w:r>
      <w:commentRangeStart w:id="858"/>
      <w:r w:rsidR="008641A0">
        <w:t>discrimination</w:t>
      </w:r>
      <w:r w:rsidR="008641A0">
        <w:fldChar w:fldCharType="begin" w:fldLock="1"/>
      </w:r>
      <w:r w:rsidR="00DB0D7A">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32&lt;/sup&gt;","plainTextFormattedCitation":"32","previouslyFormattedCitation":"&lt;sup&gt;32&lt;/sup&gt;"},"properties":{"noteIndex":0},"schema":"https://github.com/citation-style-language/schema/raw/master/csl-citation.json"}</w:instrText>
      </w:r>
      <w:r w:rsidR="008641A0">
        <w:fldChar w:fldCharType="separate"/>
      </w:r>
      <w:r w:rsidR="003517CA" w:rsidRPr="003517CA">
        <w:rPr>
          <w:noProof/>
          <w:vertAlign w:val="superscript"/>
        </w:rPr>
        <w:t>32</w:t>
      </w:r>
      <w:r w:rsidR="008641A0">
        <w:fldChar w:fldCharType="end"/>
      </w:r>
      <w:commentRangeEnd w:id="858"/>
      <w:r w:rsidR="000F6CCA">
        <w:rPr>
          <w:rStyle w:val="CommentReference"/>
        </w:rPr>
        <w:commentReference w:id="858"/>
      </w:r>
      <w:r w:rsidR="008641A0" w:rsidRPr="00AD6450">
        <w:rPr>
          <w:vertAlign w:val="superscript"/>
        </w:rPr>
        <w:t>,</w:t>
      </w:r>
      <w:r w:rsidR="008641A0">
        <w:rPr>
          <w:vertAlign w:val="superscript"/>
        </w:rPr>
        <w:t xml:space="preserve"> </w:t>
      </w:r>
      <w:r w:rsidR="008641A0">
        <w:fldChar w:fldCharType="begin" w:fldLock="1"/>
      </w:r>
      <w:r w:rsidR="00DB0D7A">
        <w:instrText>ADDIN CSL_CITATION {"citationItems":[{"id":"ITEM-1","itemData":{"DOI":"10.1016/j.foodcont.2018.12.011","ISSN":"0956-7135","author":[{"dropping-particle":"","family":"Liu","given":"Zhi","non-dropping-particle":"","parse-names":false,"suffix":""},{"dropping-particle":"","family":"Zhang","given":"Weixing","non-dropping-particle":"","parse-names":false,"suffix":""},{"dropping-particle":"","family":"Zhang","given":"Yongzhi","non-dropping-particle":"","parse-names":false,"suffix":""},{"dropping-particle":"","family":"Chen","given":"Tianjin","non-dropping-particle":"","parse-names":false,"suffix":""},{"dropping-particle":"","family":"Shao","given":"Shengzhi","non-dropping-particle":"","parse-names":false,"suffix":""},{"dropping-particle":"","family":"Zhou","given":"Li","non-dropping-particle":"","parse-names":false,"suffix":""}],"container-title":"Food Control","id":"ITEM-1","issue":"November 2018","issued":{"date-parts":[["2019"]]},"page":"1-10","publisher":"Elsevier","title":"Assuring food safety and traceability of polished rice from different production regions in China and Southeast Asia using chemometric models","type":"article-journal","volume":"99"},"uris":["http://www.mendeley.com/documents/?uuid=6fd0017d-fda4-49d9-84ae-6069def1bf18"]}],"mendeley":{"formattedCitation":"&lt;sup&gt;40&lt;/sup&gt;","plainTextFormattedCitation":"40","previouslyFormattedCitation":"&lt;sup&gt;40&lt;/sup&gt;"},"properties":{"noteIndex":0},"schema":"https://github.com/citation-style-language/schema/raw/master/csl-citation.json"}</w:instrText>
      </w:r>
      <w:r w:rsidR="008641A0">
        <w:fldChar w:fldCharType="separate"/>
      </w:r>
      <w:r w:rsidR="003517CA" w:rsidRPr="003517CA">
        <w:rPr>
          <w:noProof/>
          <w:vertAlign w:val="superscript"/>
        </w:rPr>
        <w:t>40</w:t>
      </w:r>
      <w:r w:rsidR="008641A0">
        <w:fldChar w:fldCharType="end"/>
      </w:r>
      <w:r w:rsidR="008641A0">
        <w:t xml:space="preserve">. </w:t>
      </w:r>
      <w:r w:rsidR="00323D65">
        <w:t>This</w:t>
      </w:r>
      <w:r w:rsidR="002054E4">
        <w:t xml:space="preserve"> study </w:t>
      </w:r>
      <w:del w:id="859" w:author="Peng, Hong" w:date="2020-03-04T19:13:00Z">
        <w:r w:rsidR="00323D65" w:rsidDel="000F6CCA">
          <w:delText xml:space="preserve">was </w:delText>
        </w:r>
      </w:del>
      <w:ins w:id="860" w:author="Peng, Hong" w:date="2020-03-04T19:13:00Z">
        <w:r w:rsidR="000F6CCA">
          <w:t xml:space="preserve">is </w:t>
        </w:r>
      </w:ins>
      <w:r w:rsidR="00323D65">
        <w:t xml:space="preserve">by far </w:t>
      </w:r>
      <w:r w:rsidR="008641A0">
        <w:t xml:space="preserve">one of few attempts </w:t>
      </w:r>
      <w:ins w:id="861" w:author="Peng, Hong" w:date="2020-03-04T19:15:00Z">
        <w:r w:rsidR="000F6CCA">
          <w:t xml:space="preserve">of </w:t>
        </w:r>
      </w:ins>
      <w:del w:id="862" w:author="Peng, Hong" w:date="2020-03-04T19:14:00Z">
        <w:r w:rsidR="00323D65" w:rsidDel="000F6CCA">
          <w:delText xml:space="preserve">trying </w:delText>
        </w:r>
        <w:r w:rsidR="008641A0" w:rsidDel="000F6CCA">
          <w:delText>to apply</w:delText>
        </w:r>
      </w:del>
      <w:ins w:id="863" w:author="Peng, Hong" w:date="2020-03-04T19:14:00Z">
        <w:r w:rsidR="000F6CCA">
          <w:t>applying</w:t>
        </w:r>
      </w:ins>
      <w:r w:rsidR="008641A0">
        <w:t xml:space="preserve"> machine learning </w:t>
      </w:r>
      <w:del w:id="864" w:author="Peng, Hong" w:date="2020-03-04T19:14:00Z">
        <w:r w:rsidR="002054E4" w:rsidDel="000F6CCA">
          <w:rPr>
            <w:rFonts w:hint="eastAsia"/>
          </w:rPr>
          <w:delText xml:space="preserve">based </w:delText>
        </w:r>
        <w:r w:rsidR="008641A0" w:rsidDel="000F6CCA">
          <w:delText>strategy</w:delText>
        </w:r>
      </w:del>
      <w:ins w:id="865" w:author="Peng, Hong" w:date="2020-03-04T19:14:00Z">
        <w:r w:rsidR="000F6CCA">
          <w:t>techniques</w:t>
        </w:r>
      </w:ins>
      <w:r w:rsidR="008641A0">
        <w:t xml:space="preserve"> to process multi-el</w:t>
      </w:r>
      <w:r w:rsidR="00ED0762">
        <w:t>e</w:t>
      </w:r>
      <w:r w:rsidR="008641A0">
        <w:t xml:space="preserve">mental data, </w:t>
      </w:r>
      <w:r w:rsidR="002A15D3">
        <w:t xml:space="preserve">and </w:t>
      </w:r>
      <w:commentRangeStart w:id="866"/>
      <w:commentRangeStart w:id="867"/>
      <w:r w:rsidR="002A15D3">
        <w:t>therefore</w:t>
      </w:r>
      <w:commentRangeEnd w:id="866"/>
      <w:r w:rsidR="000F6CCA">
        <w:rPr>
          <w:rStyle w:val="CommentReference"/>
        </w:rPr>
        <w:commentReference w:id="866"/>
      </w:r>
      <w:commentRangeEnd w:id="867"/>
      <w:r w:rsidR="003A3F55">
        <w:rPr>
          <w:rStyle w:val="CommentReference"/>
        </w:rPr>
        <w:commentReference w:id="867"/>
      </w:r>
      <w:r w:rsidR="002A15D3">
        <w:t xml:space="preserve"> constructed </w:t>
      </w:r>
      <w:r w:rsidR="00D315CA">
        <w:t>classification models</w:t>
      </w:r>
      <w:r w:rsidR="00314291">
        <w:t xml:space="preserve"> for rice samples. </w:t>
      </w:r>
      <w:r w:rsidR="008641A0">
        <w:t>F</w:t>
      </w:r>
      <w:del w:id="868" w:author="Peng, Hong" w:date="2020-03-04T19:18:00Z">
        <w:r w:rsidR="008641A0" w:rsidDel="000F6CCA">
          <w:delText xml:space="preserve">urther work will be conducted to develop a simple, rapid yet </w:delText>
        </w:r>
        <w:r w:rsidR="00D419D9" w:rsidDel="000F6CCA">
          <w:delText xml:space="preserve">robust </w:delText>
        </w:r>
        <w:commentRangeStart w:id="869"/>
        <w:commentRangeEnd w:id="869"/>
        <w:r w:rsidR="001F3C99" w:rsidDel="000F6CCA">
          <w:rPr>
            <w:rStyle w:val="CommentReference"/>
          </w:rPr>
          <w:commentReference w:id="869"/>
        </w:r>
        <w:commentRangeStart w:id="870"/>
        <w:commentRangeEnd w:id="870"/>
        <w:r w:rsidR="00D419D9" w:rsidDel="000F6CCA">
          <w:rPr>
            <w:rStyle w:val="CommentReference"/>
          </w:rPr>
          <w:commentReference w:id="870"/>
        </w:r>
        <w:r w:rsidR="008641A0" w:rsidDel="000F6CCA">
          <w:delText xml:space="preserve">strategy for </w:delText>
        </w:r>
        <w:r w:rsidR="00784B35" w:rsidDel="000F6CCA">
          <w:delText xml:space="preserve">GI </w:delText>
        </w:r>
        <w:r w:rsidR="008641A0" w:rsidDel="000F6CCA">
          <w:delText>rice classification/ authentication.</w:delText>
        </w:r>
      </w:del>
    </w:p>
    <w:p w14:paraId="3A7E7DC5" w14:textId="77777777" w:rsidR="008641A0" w:rsidRDefault="008641A0" w:rsidP="008641A0">
      <w:pPr>
        <w:jc w:val="both"/>
        <w:rPr>
          <w:b/>
        </w:rPr>
      </w:pPr>
      <w:r>
        <w:rPr>
          <w:b/>
        </w:rPr>
        <w:t xml:space="preserve">ACKNOWLEDGMENT </w:t>
      </w:r>
    </w:p>
    <w:p w14:paraId="254E4086" w14:textId="7A46DE9C" w:rsidR="008641A0" w:rsidRDefault="008641A0" w:rsidP="003805CC">
      <w:pPr>
        <w:jc w:val="both"/>
        <w:rPr>
          <w:ins w:id="871" w:author="Xu, Jason" w:date="2020-02-06T13:45:00Z"/>
        </w:rPr>
      </w:pPr>
      <w:r>
        <w:t xml:space="preserve">We want to thank Dr. </w:t>
      </w:r>
      <w:proofErr w:type="gramStart"/>
      <w:r>
        <w:t>Di</w:t>
      </w:r>
      <w:proofErr w:type="gramEnd"/>
      <w:r>
        <w:t xml:space="preserve"> Wu from Yangtze Delta Region Institute of Tsinghua University for his tremendous support on sampling</w:t>
      </w:r>
      <w:del w:id="872" w:author="Peng, Hong" w:date="2020-03-02T13:57:00Z">
        <w:r w:rsidDel="00DD4999">
          <w:delText xml:space="preserve"> coordination</w:delText>
        </w:r>
      </w:del>
      <w:r>
        <w:t xml:space="preserve">. We thank Ms. Si Lin for her </w:t>
      </w:r>
      <w:r w:rsidR="00405BD8" w:rsidRPr="00405BD8">
        <w:t>industrious</w:t>
      </w:r>
      <w:r w:rsidR="00405BD8">
        <w:t xml:space="preserve"> </w:t>
      </w:r>
      <w:r>
        <w:t xml:space="preserve">work </w:t>
      </w:r>
      <w:proofErr w:type="gramStart"/>
      <w:r>
        <w:t xml:space="preserve">on </w:t>
      </w:r>
      <w:r w:rsidR="00454E4F">
        <w:t xml:space="preserve"> </w:t>
      </w:r>
      <w:ins w:id="873" w:author="Peng, Hong" w:date="2020-03-02T14:31:00Z">
        <w:r w:rsidR="00A72D5B">
          <w:t>experimentation</w:t>
        </w:r>
        <w:proofErr w:type="gramEnd"/>
        <w:r w:rsidR="00A72D5B">
          <w:t xml:space="preserve"> </w:t>
        </w:r>
      </w:ins>
      <w:r w:rsidR="00454E4F">
        <w:t>and documentation</w:t>
      </w:r>
      <w:r>
        <w:t xml:space="preserve">. </w:t>
      </w:r>
    </w:p>
    <w:p w14:paraId="517B5348" w14:textId="4558C411" w:rsidR="00DC236D" w:rsidRDefault="00DC236D" w:rsidP="003805CC">
      <w:pPr>
        <w:jc w:val="both"/>
        <w:rPr>
          <w:b/>
          <w:bCs/>
        </w:rPr>
      </w:pPr>
      <w:commentRangeStart w:id="874"/>
      <w:r w:rsidRPr="007C0490">
        <w:rPr>
          <w:rFonts w:hint="eastAsia"/>
          <w:b/>
          <w:bCs/>
        </w:rPr>
        <w:t>F</w:t>
      </w:r>
      <w:r w:rsidRPr="007C0490">
        <w:rPr>
          <w:b/>
          <w:bCs/>
        </w:rPr>
        <w:t xml:space="preserve">UNDING </w:t>
      </w:r>
      <w:r w:rsidR="00204AEF" w:rsidRPr="007C0490">
        <w:rPr>
          <w:b/>
          <w:bCs/>
        </w:rPr>
        <w:t xml:space="preserve">SOURCES </w:t>
      </w:r>
      <w:commentRangeEnd w:id="874"/>
      <w:r w:rsidR="00DF2003">
        <w:rPr>
          <w:rStyle w:val="CommentReference"/>
        </w:rPr>
        <w:commentReference w:id="874"/>
      </w:r>
    </w:p>
    <w:p w14:paraId="796695E4" w14:textId="665BCEE5" w:rsidR="00173CD8" w:rsidRPr="007C0490" w:rsidRDefault="00173CD8" w:rsidP="003805CC">
      <w:pPr>
        <w:jc w:val="both"/>
        <w:rPr>
          <w:b/>
          <w:bCs/>
        </w:rPr>
      </w:pPr>
      <w:r w:rsidRPr="000603EC">
        <w:rPr>
          <w:b/>
          <w:bCs/>
          <w:highlight w:val="yellow"/>
        </w:rPr>
        <w:t>TBC</w:t>
      </w:r>
    </w:p>
    <w:p w14:paraId="2B139C19" w14:textId="5248C0AA" w:rsidR="004B7135" w:rsidRPr="007B681A" w:rsidRDefault="00204AEF" w:rsidP="007B681A">
      <w:pPr>
        <w:rPr>
          <w:b/>
        </w:rPr>
      </w:pPr>
      <w:r>
        <w:rPr>
          <w:b/>
        </w:rPr>
        <w:t xml:space="preserve">REFERENCE  </w:t>
      </w:r>
    </w:p>
    <w:p w14:paraId="2C0C66A7" w14:textId="462D77E0" w:rsidR="00DB0D7A" w:rsidRPr="00DB0D7A" w:rsidRDefault="00FE7C78" w:rsidP="00DB0D7A">
      <w:pPr>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DB0D7A" w:rsidRPr="00DB0D7A">
        <w:rPr>
          <w:rFonts w:ascii="Calibri" w:hAnsi="Calibri" w:cs="Calibri"/>
          <w:noProof/>
          <w:szCs w:val="24"/>
        </w:rPr>
        <w:t>1.</w:t>
      </w:r>
      <w:r w:rsidR="00DB0D7A" w:rsidRPr="00DB0D7A">
        <w:rPr>
          <w:rFonts w:ascii="Calibri" w:hAnsi="Calibri" w:cs="Calibri"/>
          <w:noProof/>
          <w:szCs w:val="24"/>
        </w:rPr>
        <w:tab/>
        <w:t xml:space="preserve">Drivelos, S. A. &amp; Georgiou, C. A. Multi-element and multi-isotope-ratio analysis to determine the geographical origin of foods in the European Union. </w:t>
      </w:r>
      <w:r w:rsidR="00DB0D7A" w:rsidRPr="00DB0D7A">
        <w:rPr>
          <w:rFonts w:ascii="Calibri" w:hAnsi="Calibri" w:cs="Calibri"/>
          <w:i/>
          <w:iCs/>
          <w:noProof/>
          <w:szCs w:val="24"/>
        </w:rPr>
        <w:t>TrAC - Trends Anal. Chem.</w:t>
      </w:r>
      <w:r w:rsidR="00DB0D7A" w:rsidRPr="00DB0D7A">
        <w:rPr>
          <w:rFonts w:ascii="Calibri" w:hAnsi="Calibri" w:cs="Calibri"/>
          <w:noProof/>
          <w:szCs w:val="24"/>
        </w:rPr>
        <w:t xml:space="preserve"> </w:t>
      </w:r>
      <w:r w:rsidR="00DB0D7A" w:rsidRPr="00DB0D7A">
        <w:rPr>
          <w:rFonts w:ascii="Calibri" w:hAnsi="Calibri" w:cs="Calibri"/>
          <w:b/>
          <w:bCs/>
          <w:noProof/>
          <w:szCs w:val="24"/>
        </w:rPr>
        <w:t>40</w:t>
      </w:r>
      <w:r w:rsidR="00DB0D7A" w:rsidRPr="00DB0D7A">
        <w:rPr>
          <w:rFonts w:ascii="Calibri" w:hAnsi="Calibri" w:cs="Calibri"/>
          <w:noProof/>
          <w:szCs w:val="24"/>
        </w:rPr>
        <w:t>, 38–51 (2012).</w:t>
      </w:r>
    </w:p>
    <w:p w14:paraId="72CAE630"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2.</w:t>
      </w:r>
      <w:r w:rsidRPr="00DB0D7A">
        <w:rPr>
          <w:rFonts w:ascii="Calibri" w:hAnsi="Calibri" w:cs="Calibri"/>
          <w:noProof/>
          <w:szCs w:val="24"/>
        </w:rPr>
        <w:tab/>
        <w:t xml:space="preserve">Summary of the Paris Convention for the Protection of Industrial Property (1883). Available at: https://www.wipo.int/treaties/en/ip/paris/summary_paris.html. </w:t>
      </w:r>
    </w:p>
    <w:p w14:paraId="6CEDB140"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3.</w:t>
      </w:r>
      <w:r w:rsidRPr="00DB0D7A">
        <w:rPr>
          <w:rFonts w:ascii="Calibri" w:hAnsi="Calibri" w:cs="Calibri"/>
          <w:noProof/>
          <w:szCs w:val="24"/>
        </w:rPr>
        <w:tab/>
        <w:t xml:space="preserve">Luykx, D. M. A. M. &amp; Ruth, S. M. Van. Food Chemistry An overview of analytical methods for determining the geographical origin of food products. </w:t>
      </w:r>
      <w:r w:rsidRPr="00DB0D7A">
        <w:rPr>
          <w:rFonts w:ascii="Calibri" w:hAnsi="Calibri" w:cs="Calibri"/>
          <w:b/>
          <w:bCs/>
          <w:noProof/>
          <w:szCs w:val="24"/>
        </w:rPr>
        <w:t>107</w:t>
      </w:r>
      <w:r w:rsidRPr="00DB0D7A">
        <w:rPr>
          <w:rFonts w:ascii="Calibri" w:hAnsi="Calibri" w:cs="Calibri"/>
          <w:noProof/>
          <w:szCs w:val="24"/>
        </w:rPr>
        <w:t>, 897–911 (2008).</w:t>
      </w:r>
    </w:p>
    <w:p w14:paraId="75B5E127"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4.</w:t>
      </w:r>
      <w:r w:rsidRPr="00DB0D7A">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5D8B8D94"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5.</w:t>
      </w:r>
      <w:r w:rsidRPr="00DB0D7A">
        <w:rPr>
          <w:rFonts w:ascii="Calibri" w:hAnsi="Calibri" w:cs="Calibri"/>
          <w:noProof/>
          <w:szCs w:val="24"/>
        </w:rPr>
        <w:tab/>
        <w:t xml:space="preserve">Li, Y. Protection of Geographical Indications in China. (2017). Available at: https://www.niuyie.com/protection-of-geographical-indications-in-china/. </w:t>
      </w:r>
    </w:p>
    <w:p w14:paraId="4DC33CB5"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6.</w:t>
      </w:r>
      <w:r w:rsidRPr="00DB0D7A">
        <w:rPr>
          <w:rFonts w:ascii="Calibri" w:hAnsi="Calibri" w:cs="Calibri"/>
          <w:noProof/>
          <w:szCs w:val="24"/>
        </w:rPr>
        <w:tab/>
        <w:t xml:space="preserve">Chauhan, B. S., Jabran, K. &amp; Mahajan, G. </w:t>
      </w:r>
      <w:r w:rsidRPr="00DB0D7A">
        <w:rPr>
          <w:rFonts w:ascii="Calibri" w:hAnsi="Calibri" w:cs="Calibri"/>
          <w:i/>
          <w:iCs/>
          <w:noProof/>
          <w:szCs w:val="24"/>
        </w:rPr>
        <w:t>Rice Production Worldwide</w:t>
      </w:r>
      <w:r w:rsidRPr="00DB0D7A">
        <w:rPr>
          <w:rFonts w:ascii="Calibri" w:hAnsi="Calibri" w:cs="Calibri"/>
          <w:noProof/>
          <w:szCs w:val="24"/>
        </w:rPr>
        <w:t>.</w:t>
      </w:r>
    </w:p>
    <w:p w14:paraId="55FCD2B4"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7.</w:t>
      </w:r>
      <w:r w:rsidRPr="00DB0D7A">
        <w:rPr>
          <w:rFonts w:ascii="Calibri" w:hAnsi="Calibri" w:cs="Calibri"/>
          <w:noProof/>
          <w:szCs w:val="24"/>
        </w:rPr>
        <w:tab/>
        <w:t xml:space="preserve">Paddy rice production worldwide 2017-2018, by country,. </w:t>
      </w:r>
      <w:r w:rsidRPr="00DB0D7A">
        <w:rPr>
          <w:rFonts w:ascii="Calibri" w:hAnsi="Calibri" w:cs="Calibri"/>
          <w:i/>
          <w:iCs/>
          <w:noProof/>
          <w:szCs w:val="24"/>
        </w:rPr>
        <w:t>Statista</w:t>
      </w:r>
      <w:r w:rsidRPr="00DB0D7A">
        <w:rPr>
          <w:rFonts w:ascii="Calibri" w:hAnsi="Calibri" w:cs="Calibri"/>
          <w:noProof/>
          <w:szCs w:val="24"/>
        </w:rPr>
        <w:t xml:space="preserve"> (2019). Available at: https://www.statista.com/statistics/255937/leading-rice-producers-worldwide/. </w:t>
      </w:r>
    </w:p>
    <w:p w14:paraId="5F2C3342"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8.</w:t>
      </w:r>
      <w:r w:rsidRPr="00DB0D7A">
        <w:rPr>
          <w:rFonts w:ascii="Calibri" w:hAnsi="Calibri" w:cs="Calibri"/>
          <w:noProof/>
          <w:szCs w:val="24"/>
        </w:rPr>
        <w:tab/>
        <w:t xml:space="preserve">Jin, S., Zhang, Y. &amp; Xu, Y. Amount of information and the willingness of consumers to pay for food traceability in China. </w:t>
      </w:r>
      <w:r w:rsidRPr="00DB0D7A">
        <w:rPr>
          <w:rFonts w:ascii="Calibri" w:hAnsi="Calibri" w:cs="Calibri"/>
          <w:i/>
          <w:iCs/>
          <w:noProof/>
          <w:szCs w:val="24"/>
        </w:rPr>
        <w:t>Food Control</w:t>
      </w:r>
      <w:r w:rsidRPr="00DB0D7A">
        <w:rPr>
          <w:rFonts w:ascii="Calibri" w:hAnsi="Calibri" w:cs="Calibri"/>
          <w:noProof/>
          <w:szCs w:val="24"/>
        </w:rPr>
        <w:t xml:space="preserve"> (2017). doi:10.1016/j.foodcont.2017.02.012</w:t>
      </w:r>
    </w:p>
    <w:p w14:paraId="3DB74C16"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9.</w:t>
      </w:r>
      <w:r w:rsidRPr="00DB0D7A">
        <w:rPr>
          <w:rFonts w:ascii="Calibri" w:hAnsi="Calibri" w:cs="Calibri"/>
          <w:noProof/>
          <w:szCs w:val="24"/>
        </w:rPr>
        <w:tab/>
        <w:t>Veeck, G. Food Safety Concerns and Rice Imports in China : 1998 - 2016. (2017).</w:t>
      </w:r>
    </w:p>
    <w:p w14:paraId="3BEEAB0E"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10.</w:t>
      </w:r>
      <w:r w:rsidRPr="00DB0D7A">
        <w:rPr>
          <w:rFonts w:ascii="Calibri" w:hAnsi="Calibri" w:cs="Calibri"/>
          <w:noProof/>
          <w:szCs w:val="24"/>
        </w:rPr>
        <w:tab/>
        <w:t xml:space="preserve">Qian, L. </w:t>
      </w:r>
      <w:r w:rsidRPr="00DB0D7A">
        <w:rPr>
          <w:rFonts w:ascii="Calibri" w:hAnsi="Calibri" w:cs="Calibri"/>
          <w:i/>
          <w:iCs/>
          <w:noProof/>
          <w:szCs w:val="24"/>
        </w:rPr>
        <w:t>et al.</w:t>
      </w:r>
      <w:r w:rsidRPr="00DB0D7A">
        <w:rPr>
          <w:rFonts w:ascii="Calibri" w:hAnsi="Calibri" w:cs="Calibri"/>
          <w:noProof/>
          <w:szCs w:val="24"/>
        </w:rPr>
        <w:t xml:space="preserve"> Determination of geographical origin of wuchang rice with the geographical indicator by multielement analysis. </w:t>
      </w:r>
      <w:r w:rsidRPr="00DB0D7A">
        <w:rPr>
          <w:rFonts w:ascii="Calibri" w:hAnsi="Calibri" w:cs="Calibri"/>
          <w:i/>
          <w:iCs/>
          <w:noProof/>
          <w:szCs w:val="24"/>
        </w:rPr>
        <w:t>J. Food Qual.</w:t>
      </w:r>
      <w:r w:rsidRPr="00DB0D7A">
        <w:rPr>
          <w:rFonts w:ascii="Calibri" w:hAnsi="Calibri" w:cs="Calibri"/>
          <w:noProof/>
          <w:szCs w:val="24"/>
        </w:rPr>
        <w:t xml:space="preserve"> </w:t>
      </w:r>
      <w:r w:rsidRPr="00DB0D7A">
        <w:rPr>
          <w:rFonts w:ascii="Calibri" w:hAnsi="Calibri" w:cs="Calibri"/>
          <w:b/>
          <w:bCs/>
          <w:noProof/>
          <w:szCs w:val="24"/>
        </w:rPr>
        <w:t>2019</w:t>
      </w:r>
      <w:r w:rsidRPr="00DB0D7A">
        <w:rPr>
          <w:rFonts w:ascii="Calibri" w:hAnsi="Calibri" w:cs="Calibri"/>
          <w:noProof/>
          <w:szCs w:val="24"/>
        </w:rPr>
        <w:t>, (2019).</w:t>
      </w:r>
    </w:p>
    <w:p w14:paraId="4E25015E"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11.</w:t>
      </w:r>
      <w:r w:rsidRPr="00DB0D7A">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DB0D7A">
        <w:rPr>
          <w:rFonts w:ascii="Calibri" w:hAnsi="Calibri" w:cs="Calibri"/>
          <w:i/>
          <w:iCs/>
          <w:noProof/>
          <w:szCs w:val="24"/>
        </w:rPr>
        <w:t>Food Chem.</w:t>
      </w:r>
      <w:r w:rsidRPr="00DB0D7A">
        <w:rPr>
          <w:rFonts w:ascii="Calibri" w:hAnsi="Calibri" w:cs="Calibri"/>
          <w:noProof/>
          <w:szCs w:val="24"/>
        </w:rPr>
        <w:t xml:space="preserve"> </w:t>
      </w:r>
      <w:r w:rsidRPr="00DB0D7A">
        <w:rPr>
          <w:rFonts w:ascii="Calibri" w:hAnsi="Calibri" w:cs="Calibri"/>
          <w:b/>
          <w:bCs/>
          <w:noProof/>
          <w:szCs w:val="24"/>
        </w:rPr>
        <w:t>141</w:t>
      </w:r>
      <w:r w:rsidRPr="00DB0D7A">
        <w:rPr>
          <w:rFonts w:ascii="Calibri" w:hAnsi="Calibri" w:cs="Calibri"/>
          <w:noProof/>
          <w:szCs w:val="24"/>
        </w:rPr>
        <w:t>, 3504–3509 (2013).</w:t>
      </w:r>
    </w:p>
    <w:p w14:paraId="7CB23F59"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12.</w:t>
      </w:r>
      <w:r w:rsidRPr="00DB0D7A">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DB0D7A">
        <w:rPr>
          <w:rFonts w:ascii="Calibri" w:hAnsi="Calibri" w:cs="Calibri"/>
          <w:i/>
          <w:iCs/>
          <w:noProof/>
          <w:szCs w:val="24"/>
        </w:rPr>
        <w:t>Comput. Electron. Agric.</w:t>
      </w:r>
      <w:r w:rsidRPr="00DB0D7A">
        <w:rPr>
          <w:rFonts w:ascii="Calibri" w:hAnsi="Calibri" w:cs="Calibri"/>
          <w:noProof/>
          <w:szCs w:val="24"/>
        </w:rPr>
        <w:t xml:space="preserve"> </w:t>
      </w:r>
      <w:r w:rsidRPr="00DB0D7A">
        <w:rPr>
          <w:rFonts w:ascii="Calibri" w:hAnsi="Calibri" w:cs="Calibri"/>
          <w:b/>
          <w:bCs/>
          <w:noProof/>
          <w:szCs w:val="24"/>
        </w:rPr>
        <w:t>121</w:t>
      </w:r>
      <w:r w:rsidRPr="00DB0D7A">
        <w:rPr>
          <w:rFonts w:ascii="Calibri" w:hAnsi="Calibri" w:cs="Calibri"/>
          <w:noProof/>
          <w:szCs w:val="24"/>
        </w:rPr>
        <w:t>, 101–107 (2016).</w:t>
      </w:r>
    </w:p>
    <w:p w14:paraId="5D352F1E"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lastRenderedPageBreak/>
        <w:t>13.</w:t>
      </w:r>
      <w:r w:rsidRPr="00DB0D7A">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DB0D7A">
        <w:rPr>
          <w:rFonts w:ascii="Calibri" w:hAnsi="Calibri" w:cs="Calibri"/>
          <w:i/>
          <w:iCs/>
          <w:noProof/>
          <w:szCs w:val="24"/>
        </w:rPr>
        <w:t>J. Anal. Test.</w:t>
      </w:r>
      <w:r w:rsidRPr="00DB0D7A">
        <w:rPr>
          <w:rFonts w:ascii="Calibri" w:hAnsi="Calibri" w:cs="Calibri"/>
          <w:noProof/>
          <w:szCs w:val="24"/>
        </w:rPr>
        <w:t xml:space="preserve"> </w:t>
      </w:r>
      <w:r w:rsidRPr="00DB0D7A">
        <w:rPr>
          <w:rFonts w:ascii="Calibri" w:hAnsi="Calibri" w:cs="Calibri"/>
          <w:b/>
          <w:bCs/>
          <w:noProof/>
          <w:szCs w:val="24"/>
        </w:rPr>
        <w:t>2</w:t>
      </w:r>
      <w:r w:rsidRPr="00DB0D7A">
        <w:rPr>
          <w:rFonts w:ascii="Calibri" w:hAnsi="Calibri" w:cs="Calibri"/>
          <w:noProof/>
          <w:szCs w:val="24"/>
        </w:rPr>
        <w:t>, 138–148 (2018).</w:t>
      </w:r>
    </w:p>
    <w:p w14:paraId="5C5D806B"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14.</w:t>
      </w:r>
      <w:r w:rsidRPr="00DB0D7A">
        <w:rPr>
          <w:rFonts w:ascii="Calibri" w:hAnsi="Calibri" w:cs="Calibri"/>
          <w:noProof/>
          <w:szCs w:val="24"/>
        </w:rPr>
        <w:tab/>
        <w:t xml:space="preserve">Maione, C. &amp; Barbosa, R. M. Recent applications of multivariate data analysis methods in the authentication of rice and the most analyzed parameters: A review. </w:t>
      </w:r>
      <w:r w:rsidRPr="00DB0D7A">
        <w:rPr>
          <w:rFonts w:ascii="Calibri" w:hAnsi="Calibri" w:cs="Calibri"/>
          <w:i/>
          <w:iCs/>
          <w:noProof/>
          <w:szCs w:val="24"/>
        </w:rPr>
        <w:t>Crit. Rev. Food Sci. Nutr.</w:t>
      </w:r>
      <w:r w:rsidRPr="00DB0D7A">
        <w:rPr>
          <w:rFonts w:ascii="Calibri" w:hAnsi="Calibri" w:cs="Calibri"/>
          <w:noProof/>
          <w:szCs w:val="24"/>
        </w:rPr>
        <w:t xml:space="preserve"> </w:t>
      </w:r>
      <w:r w:rsidRPr="00DB0D7A">
        <w:rPr>
          <w:rFonts w:ascii="Calibri" w:hAnsi="Calibri" w:cs="Calibri"/>
          <w:b/>
          <w:bCs/>
          <w:noProof/>
          <w:szCs w:val="24"/>
        </w:rPr>
        <w:t>8398</w:t>
      </w:r>
      <w:r w:rsidRPr="00DB0D7A">
        <w:rPr>
          <w:rFonts w:ascii="Calibri" w:hAnsi="Calibri" w:cs="Calibri"/>
          <w:noProof/>
          <w:szCs w:val="24"/>
        </w:rPr>
        <w:t>, 1–12 (2018).</w:t>
      </w:r>
    </w:p>
    <w:p w14:paraId="0A145FA4"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15.</w:t>
      </w:r>
      <w:r w:rsidRPr="00DB0D7A">
        <w:rPr>
          <w:rFonts w:ascii="Calibri" w:hAnsi="Calibri" w:cs="Calibri"/>
          <w:noProof/>
          <w:szCs w:val="24"/>
        </w:rPr>
        <w:tab/>
        <w:t xml:space="preserve">Jiménez-Carvelo, A. M., González-Casado, A., Bagur-González, M. G. &amp; Cuadros-Rodríguez, L. </w:t>
      </w:r>
      <w:r w:rsidRPr="00DB0D7A">
        <w:rPr>
          <w:rFonts w:ascii="Calibri" w:hAnsi="Calibri" w:cs="Calibri"/>
          <w:i/>
          <w:iCs/>
          <w:noProof/>
          <w:szCs w:val="24"/>
        </w:rPr>
        <w:t>Alternative data mining/machine learning methods for the analytical evaluation of food quality and authenticity – A review</w:t>
      </w:r>
      <w:r w:rsidRPr="00DB0D7A">
        <w:rPr>
          <w:rFonts w:ascii="Calibri" w:hAnsi="Calibri" w:cs="Calibri"/>
          <w:noProof/>
          <w:szCs w:val="24"/>
        </w:rPr>
        <w:t xml:space="preserve">. </w:t>
      </w:r>
      <w:r w:rsidRPr="00DB0D7A">
        <w:rPr>
          <w:rFonts w:ascii="Calibri" w:hAnsi="Calibri" w:cs="Calibri"/>
          <w:i/>
          <w:iCs/>
          <w:noProof/>
          <w:szCs w:val="24"/>
        </w:rPr>
        <w:t>Food Research International</w:t>
      </w:r>
      <w:r w:rsidRPr="00DB0D7A">
        <w:rPr>
          <w:rFonts w:ascii="Calibri" w:hAnsi="Calibri" w:cs="Calibri"/>
          <w:noProof/>
          <w:szCs w:val="24"/>
        </w:rPr>
        <w:t xml:space="preserve"> </w:t>
      </w:r>
      <w:r w:rsidRPr="00DB0D7A">
        <w:rPr>
          <w:rFonts w:ascii="Calibri" w:hAnsi="Calibri" w:cs="Calibri"/>
          <w:b/>
          <w:bCs/>
          <w:noProof/>
          <w:szCs w:val="24"/>
        </w:rPr>
        <w:t>122</w:t>
      </w:r>
      <w:r w:rsidRPr="00DB0D7A">
        <w:rPr>
          <w:rFonts w:ascii="Calibri" w:hAnsi="Calibri" w:cs="Calibri"/>
          <w:noProof/>
          <w:szCs w:val="24"/>
        </w:rPr>
        <w:t>, (Elsevier Ltd, 2019).</w:t>
      </w:r>
    </w:p>
    <w:p w14:paraId="4AA5D717"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16.</w:t>
      </w:r>
      <w:r w:rsidRPr="00DB0D7A">
        <w:rPr>
          <w:rFonts w:ascii="Calibri" w:hAnsi="Calibri" w:cs="Calibri"/>
          <w:noProof/>
          <w:szCs w:val="24"/>
        </w:rPr>
        <w:tab/>
        <w:t xml:space="preserve">Gromski, P. S. </w:t>
      </w:r>
      <w:r w:rsidRPr="00DB0D7A">
        <w:rPr>
          <w:rFonts w:ascii="Calibri" w:hAnsi="Calibri" w:cs="Calibri"/>
          <w:i/>
          <w:iCs/>
          <w:noProof/>
          <w:szCs w:val="24"/>
        </w:rPr>
        <w:t>et al.</w:t>
      </w:r>
      <w:r w:rsidRPr="00DB0D7A">
        <w:rPr>
          <w:rFonts w:ascii="Calibri" w:hAnsi="Calibri" w:cs="Calibri"/>
          <w:noProof/>
          <w:szCs w:val="24"/>
        </w:rPr>
        <w:t xml:space="preserve"> A tutorial review: Metabolomics and partial least squares-discriminant analysis - a marriage of convenience or a shotgun wedding. </w:t>
      </w:r>
      <w:r w:rsidRPr="00DB0D7A">
        <w:rPr>
          <w:rFonts w:ascii="Calibri" w:hAnsi="Calibri" w:cs="Calibri"/>
          <w:i/>
          <w:iCs/>
          <w:noProof/>
          <w:szCs w:val="24"/>
        </w:rPr>
        <w:t>Anal. Chim. Acta</w:t>
      </w:r>
      <w:r w:rsidRPr="00DB0D7A">
        <w:rPr>
          <w:rFonts w:ascii="Calibri" w:hAnsi="Calibri" w:cs="Calibri"/>
          <w:noProof/>
          <w:szCs w:val="24"/>
        </w:rPr>
        <w:t xml:space="preserve"> </w:t>
      </w:r>
      <w:r w:rsidRPr="00DB0D7A">
        <w:rPr>
          <w:rFonts w:ascii="Calibri" w:hAnsi="Calibri" w:cs="Calibri"/>
          <w:b/>
          <w:bCs/>
          <w:noProof/>
          <w:szCs w:val="24"/>
        </w:rPr>
        <w:t>879</w:t>
      </w:r>
      <w:r w:rsidRPr="00DB0D7A">
        <w:rPr>
          <w:rFonts w:ascii="Calibri" w:hAnsi="Calibri" w:cs="Calibri"/>
          <w:noProof/>
          <w:szCs w:val="24"/>
        </w:rPr>
        <w:t>, 10–23 (2015).</w:t>
      </w:r>
    </w:p>
    <w:p w14:paraId="57397641"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17.</w:t>
      </w:r>
      <w:r w:rsidRPr="00DB0D7A">
        <w:rPr>
          <w:rFonts w:ascii="Calibri" w:hAnsi="Calibri" w:cs="Calibri"/>
          <w:noProof/>
          <w:szCs w:val="24"/>
        </w:rPr>
        <w:tab/>
        <w:t xml:space="preserve">Devos, O., Ruckebusch, C., Durand, A., Duponchel, L. &amp; Huvenne, J. Chemometrics and Intelligent Laboratory Systems Support vector machines ( SVM ) in near infrared ( NIR ) spectroscopy : Focus on parameters optimization and model interpretation </w:t>
      </w:r>
      <w:r w:rsidRPr="00DB0D7A">
        <w:rPr>
          <w:rFonts w:ascii="Segoe UI Symbol" w:hAnsi="Segoe UI Symbol" w:cs="Segoe UI Symbol"/>
          <w:noProof/>
          <w:szCs w:val="24"/>
        </w:rPr>
        <w:t>☆</w:t>
      </w:r>
      <w:r w:rsidRPr="00DB0D7A">
        <w:rPr>
          <w:rFonts w:ascii="Calibri" w:hAnsi="Calibri" w:cs="Calibri"/>
          <w:noProof/>
          <w:szCs w:val="24"/>
        </w:rPr>
        <w:t xml:space="preserve">. </w:t>
      </w:r>
      <w:r w:rsidRPr="00DB0D7A">
        <w:rPr>
          <w:rFonts w:ascii="Calibri" w:hAnsi="Calibri" w:cs="Calibri"/>
          <w:i/>
          <w:iCs/>
          <w:noProof/>
          <w:szCs w:val="24"/>
        </w:rPr>
        <w:t>Chemom. Intell. Lab. Syst.</w:t>
      </w:r>
      <w:r w:rsidRPr="00DB0D7A">
        <w:rPr>
          <w:rFonts w:ascii="Calibri" w:hAnsi="Calibri" w:cs="Calibri"/>
          <w:noProof/>
          <w:szCs w:val="24"/>
        </w:rPr>
        <w:t xml:space="preserve"> </w:t>
      </w:r>
      <w:r w:rsidRPr="00DB0D7A">
        <w:rPr>
          <w:rFonts w:ascii="Calibri" w:hAnsi="Calibri" w:cs="Calibri"/>
          <w:b/>
          <w:bCs/>
          <w:noProof/>
          <w:szCs w:val="24"/>
        </w:rPr>
        <w:t>96</w:t>
      </w:r>
      <w:r w:rsidRPr="00DB0D7A">
        <w:rPr>
          <w:rFonts w:ascii="Calibri" w:hAnsi="Calibri" w:cs="Calibri"/>
          <w:noProof/>
          <w:szCs w:val="24"/>
        </w:rPr>
        <w:t>, 27–33 (2009).</w:t>
      </w:r>
    </w:p>
    <w:p w14:paraId="527A80D7"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18.</w:t>
      </w:r>
      <w:r w:rsidRPr="00DB0D7A">
        <w:rPr>
          <w:rFonts w:ascii="Calibri" w:hAnsi="Calibri" w:cs="Calibri"/>
          <w:noProof/>
          <w:szCs w:val="24"/>
        </w:rPr>
        <w:tab/>
        <w:t xml:space="preserve">Hopfer, H., Nelson, J., Collins, T. S., Heymann, H. &amp; Ebeler, S. E. The combined impact of vineyard origin and processing winery on the elemental profile of red wines. </w:t>
      </w:r>
      <w:r w:rsidRPr="00DB0D7A">
        <w:rPr>
          <w:rFonts w:ascii="Calibri" w:hAnsi="Calibri" w:cs="Calibri"/>
          <w:i/>
          <w:iCs/>
          <w:noProof/>
          <w:szCs w:val="24"/>
        </w:rPr>
        <w:t>Food Chem.</w:t>
      </w:r>
      <w:r w:rsidRPr="00DB0D7A">
        <w:rPr>
          <w:rFonts w:ascii="Calibri" w:hAnsi="Calibri" w:cs="Calibri"/>
          <w:noProof/>
          <w:szCs w:val="24"/>
        </w:rPr>
        <w:t xml:space="preserve"> </w:t>
      </w:r>
      <w:r w:rsidRPr="00DB0D7A">
        <w:rPr>
          <w:rFonts w:ascii="Calibri" w:hAnsi="Calibri" w:cs="Calibri"/>
          <w:b/>
          <w:bCs/>
          <w:noProof/>
          <w:szCs w:val="24"/>
        </w:rPr>
        <w:t>172</w:t>
      </w:r>
      <w:r w:rsidRPr="00DB0D7A">
        <w:rPr>
          <w:rFonts w:ascii="Calibri" w:hAnsi="Calibri" w:cs="Calibri"/>
          <w:noProof/>
          <w:szCs w:val="24"/>
        </w:rPr>
        <w:t>, 486–496 (2015).</w:t>
      </w:r>
    </w:p>
    <w:p w14:paraId="40ADA128"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19.</w:t>
      </w:r>
      <w:r w:rsidRPr="00DB0D7A">
        <w:rPr>
          <w:rFonts w:ascii="Calibri" w:hAnsi="Calibri" w:cs="Calibri"/>
          <w:noProof/>
          <w:szCs w:val="24"/>
        </w:rPr>
        <w:tab/>
        <w:t xml:space="preserve">Dietterich, T. Machine Learning Research: Four Current Directions. </w:t>
      </w:r>
      <w:r w:rsidRPr="00DB0D7A">
        <w:rPr>
          <w:rFonts w:ascii="Calibri" w:hAnsi="Calibri" w:cs="Calibri"/>
          <w:i/>
          <w:iCs/>
          <w:noProof/>
          <w:szCs w:val="24"/>
        </w:rPr>
        <w:t>AI Mag.</w:t>
      </w:r>
      <w:r w:rsidRPr="00DB0D7A">
        <w:rPr>
          <w:rFonts w:ascii="Calibri" w:hAnsi="Calibri" w:cs="Calibri"/>
          <w:noProof/>
          <w:szCs w:val="24"/>
        </w:rPr>
        <w:t xml:space="preserve"> </w:t>
      </w:r>
      <w:r w:rsidRPr="00DB0D7A">
        <w:rPr>
          <w:rFonts w:ascii="Calibri" w:hAnsi="Calibri" w:cs="Calibri"/>
          <w:b/>
          <w:bCs/>
          <w:noProof/>
          <w:szCs w:val="24"/>
        </w:rPr>
        <w:t>18</w:t>
      </w:r>
      <w:r w:rsidRPr="00DB0D7A">
        <w:rPr>
          <w:rFonts w:ascii="Calibri" w:hAnsi="Calibri" w:cs="Calibri"/>
          <w:noProof/>
          <w:szCs w:val="24"/>
        </w:rPr>
        <w:t>, (2000).</w:t>
      </w:r>
    </w:p>
    <w:p w14:paraId="600C4855"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20.</w:t>
      </w:r>
      <w:r w:rsidRPr="00DB0D7A">
        <w:rPr>
          <w:rFonts w:ascii="Calibri" w:hAnsi="Calibri" w:cs="Calibri"/>
          <w:noProof/>
          <w:szCs w:val="24"/>
        </w:rPr>
        <w:tab/>
        <w:t xml:space="preserve">Relief-based feature selection: Introduction and review. </w:t>
      </w:r>
      <w:r w:rsidRPr="00DB0D7A">
        <w:rPr>
          <w:rFonts w:ascii="Calibri" w:hAnsi="Calibri" w:cs="Calibri"/>
          <w:i/>
          <w:iCs/>
          <w:noProof/>
          <w:szCs w:val="24"/>
        </w:rPr>
        <w:t>J. Biomed. Inform.</w:t>
      </w:r>
      <w:r w:rsidRPr="00DB0D7A">
        <w:rPr>
          <w:rFonts w:ascii="Calibri" w:hAnsi="Calibri" w:cs="Calibri"/>
          <w:noProof/>
          <w:szCs w:val="24"/>
        </w:rPr>
        <w:t xml:space="preserve"> </w:t>
      </w:r>
      <w:r w:rsidRPr="00DB0D7A">
        <w:rPr>
          <w:rFonts w:ascii="Calibri" w:hAnsi="Calibri" w:cs="Calibri"/>
          <w:b/>
          <w:bCs/>
          <w:noProof/>
          <w:szCs w:val="24"/>
        </w:rPr>
        <w:t>85</w:t>
      </w:r>
      <w:r w:rsidRPr="00DB0D7A">
        <w:rPr>
          <w:rFonts w:ascii="Calibri" w:hAnsi="Calibri" w:cs="Calibri"/>
          <w:noProof/>
          <w:szCs w:val="24"/>
        </w:rPr>
        <w:t>, 189–203 (2018).</w:t>
      </w:r>
    </w:p>
    <w:p w14:paraId="523FC5AF"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21.</w:t>
      </w:r>
      <w:r w:rsidRPr="00DB0D7A">
        <w:rPr>
          <w:rFonts w:ascii="Calibri" w:hAnsi="Calibri" w:cs="Calibri"/>
          <w:noProof/>
          <w:szCs w:val="24"/>
        </w:rPr>
        <w:tab/>
        <w:t xml:space="preserve">Ambroise, C. &amp; McLachlan, G. J. Selection bias in gene extraction on the basis of microarray gene-expression data. </w:t>
      </w:r>
      <w:r w:rsidRPr="00DB0D7A">
        <w:rPr>
          <w:rFonts w:ascii="Calibri" w:hAnsi="Calibri" w:cs="Calibri"/>
          <w:i/>
          <w:iCs/>
          <w:noProof/>
          <w:szCs w:val="24"/>
        </w:rPr>
        <w:t>Proc. Natl. Acad. Sci.</w:t>
      </w:r>
      <w:r w:rsidRPr="00DB0D7A">
        <w:rPr>
          <w:rFonts w:ascii="Calibri" w:hAnsi="Calibri" w:cs="Calibri"/>
          <w:noProof/>
          <w:szCs w:val="24"/>
        </w:rPr>
        <w:t xml:space="preserve"> </w:t>
      </w:r>
      <w:r w:rsidRPr="00DB0D7A">
        <w:rPr>
          <w:rFonts w:ascii="Calibri" w:hAnsi="Calibri" w:cs="Calibri"/>
          <w:b/>
          <w:bCs/>
          <w:noProof/>
          <w:szCs w:val="24"/>
        </w:rPr>
        <w:t>99</w:t>
      </w:r>
      <w:r w:rsidRPr="00DB0D7A">
        <w:rPr>
          <w:rFonts w:ascii="Calibri" w:hAnsi="Calibri" w:cs="Calibri"/>
          <w:noProof/>
          <w:szCs w:val="24"/>
        </w:rPr>
        <w:t>, 6562–6566 (2002).</w:t>
      </w:r>
    </w:p>
    <w:p w14:paraId="738FBE7C"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22.</w:t>
      </w:r>
      <w:r w:rsidRPr="00DB0D7A">
        <w:rPr>
          <w:rFonts w:ascii="Calibri" w:hAnsi="Calibri" w:cs="Calibri"/>
          <w:noProof/>
          <w:szCs w:val="24"/>
        </w:rPr>
        <w:tab/>
        <w:t xml:space="preserve">Krstajic, D., Buturovic, L. J., Leahy, D. E. &amp; Thomas, S. Cross-validation pitfalls when selecting and assessing regression and classification models. </w:t>
      </w:r>
      <w:r w:rsidRPr="00DB0D7A">
        <w:rPr>
          <w:rFonts w:ascii="Calibri" w:hAnsi="Calibri" w:cs="Calibri"/>
          <w:i/>
          <w:iCs/>
          <w:noProof/>
          <w:szCs w:val="24"/>
        </w:rPr>
        <w:t>J. Cheminform.</w:t>
      </w:r>
      <w:r w:rsidRPr="00DB0D7A">
        <w:rPr>
          <w:rFonts w:ascii="Calibri" w:hAnsi="Calibri" w:cs="Calibri"/>
          <w:noProof/>
          <w:szCs w:val="24"/>
        </w:rPr>
        <w:t xml:space="preserve"> </w:t>
      </w:r>
      <w:r w:rsidRPr="00DB0D7A">
        <w:rPr>
          <w:rFonts w:ascii="Calibri" w:hAnsi="Calibri" w:cs="Calibri"/>
          <w:b/>
          <w:bCs/>
          <w:noProof/>
          <w:szCs w:val="24"/>
        </w:rPr>
        <w:t>6</w:t>
      </w:r>
      <w:r w:rsidRPr="00DB0D7A">
        <w:rPr>
          <w:rFonts w:ascii="Calibri" w:hAnsi="Calibri" w:cs="Calibri"/>
          <w:noProof/>
          <w:szCs w:val="24"/>
        </w:rPr>
        <w:t>, 10 (2014).</w:t>
      </w:r>
    </w:p>
    <w:p w14:paraId="6C8B9B2C"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23.</w:t>
      </w:r>
      <w:r w:rsidRPr="00DB0D7A">
        <w:rPr>
          <w:rFonts w:ascii="Calibri" w:hAnsi="Calibri" w:cs="Calibri"/>
          <w:noProof/>
          <w:szCs w:val="24"/>
        </w:rPr>
        <w:tab/>
        <w:t xml:space="preserve">Data Handling in Science and Technology. in </w:t>
      </w:r>
      <w:r w:rsidRPr="00DB0D7A">
        <w:rPr>
          <w:rFonts w:ascii="Calibri" w:hAnsi="Calibri" w:cs="Calibri"/>
          <w:i/>
          <w:iCs/>
          <w:noProof/>
          <w:szCs w:val="24"/>
        </w:rPr>
        <w:t>Wavelets in Chemistry</w:t>
      </w:r>
      <w:r w:rsidRPr="00DB0D7A">
        <w:rPr>
          <w:rFonts w:ascii="Calibri" w:hAnsi="Calibri" w:cs="Calibri"/>
          <w:noProof/>
          <w:szCs w:val="24"/>
        </w:rPr>
        <w:t xml:space="preserve"> (ed. Walczak, B.) </w:t>
      </w:r>
      <w:r w:rsidRPr="00DB0D7A">
        <w:rPr>
          <w:rFonts w:ascii="Calibri" w:hAnsi="Calibri" w:cs="Calibri"/>
          <w:b/>
          <w:bCs/>
          <w:noProof/>
          <w:szCs w:val="24"/>
        </w:rPr>
        <w:t>22</w:t>
      </w:r>
      <w:r w:rsidRPr="00DB0D7A">
        <w:rPr>
          <w:rFonts w:ascii="Calibri" w:hAnsi="Calibri" w:cs="Calibri"/>
          <w:noProof/>
          <w:szCs w:val="24"/>
        </w:rPr>
        <w:t>, ii (Elsevier, 2000).</w:t>
      </w:r>
    </w:p>
    <w:p w14:paraId="42CCD834"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24.</w:t>
      </w:r>
      <w:r w:rsidRPr="00DB0D7A">
        <w:rPr>
          <w:rFonts w:ascii="Calibri" w:hAnsi="Calibri" w:cs="Calibri"/>
          <w:noProof/>
          <w:szCs w:val="24"/>
        </w:rPr>
        <w:tab/>
        <w:t>Wickham, H., François, R., Henry, L. &amp; Müller, K. dplyr: A Grammar of Data Manipulation. (2019).</w:t>
      </w:r>
    </w:p>
    <w:p w14:paraId="478F080D"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25.</w:t>
      </w:r>
      <w:r w:rsidRPr="00DB0D7A">
        <w:rPr>
          <w:rFonts w:ascii="Calibri" w:hAnsi="Calibri" w:cs="Calibri"/>
          <w:noProof/>
          <w:szCs w:val="24"/>
        </w:rPr>
        <w:tab/>
        <w:t>Mundt, A. K. and F. factoextra: Extract and Visualize the Results of Multivariate Data Analyses. (2017).</w:t>
      </w:r>
    </w:p>
    <w:p w14:paraId="5534A74C"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26.</w:t>
      </w:r>
      <w:r w:rsidRPr="00DB0D7A">
        <w:rPr>
          <w:rFonts w:ascii="Calibri" w:hAnsi="Calibri" w:cs="Calibri"/>
          <w:noProof/>
          <w:szCs w:val="24"/>
        </w:rPr>
        <w:tab/>
        <w:t xml:space="preserve">Pedregosa, F. </w:t>
      </w:r>
      <w:r w:rsidRPr="00DB0D7A">
        <w:rPr>
          <w:rFonts w:ascii="Calibri" w:hAnsi="Calibri" w:cs="Calibri"/>
          <w:i/>
          <w:iCs/>
          <w:noProof/>
          <w:szCs w:val="24"/>
        </w:rPr>
        <w:t>et al.</w:t>
      </w:r>
      <w:r w:rsidRPr="00DB0D7A">
        <w:rPr>
          <w:rFonts w:ascii="Calibri" w:hAnsi="Calibri" w:cs="Calibri"/>
          <w:noProof/>
          <w:szCs w:val="24"/>
        </w:rPr>
        <w:t xml:space="preserve"> Scikit-learn: Machine Learning in {P}ython. </w:t>
      </w:r>
      <w:r w:rsidRPr="00DB0D7A">
        <w:rPr>
          <w:rFonts w:ascii="Calibri" w:hAnsi="Calibri" w:cs="Calibri"/>
          <w:i/>
          <w:iCs/>
          <w:noProof/>
          <w:szCs w:val="24"/>
        </w:rPr>
        <w:t>J. Mach. Learn. Res.</w:t>
      </w:r>
      <w:r w:rsidRPr="00DB0D7A">
        <w:rPr>
          <w:rFonts w:ascii="Calibri" w:hAnsi="Calibri" w:cs="Calibri"/>
          <w:noProof/>
          <w:szCs w:val="24"/>
        </w:rPr>
        <w:t xml:space="preserve"> </w:t>
      </w:r>
      <w:r w:rsidRPr="00DB0D7A">
        <w:rPr>
          <w:rFonts w:ascii="Calibri" w:hAnsi="Calibri" w:cs="Calibri"/>
          <w:b/>
          <w:bCs/>
          <w:noProof/>
          <w:szCs w:val="24"/>
        </w:rPr>
        <w:t>12</w:t>
      </w:r>
      <w:r w:rsidRPr="00DB0D7A">
        <w:rPr>
          <w:rFonts w:ascii="Calibri" w:hAnsi="Calibri" w:cs="Calibri"/>
          <w:noProof/>
          <w:szCs w:val="24"/>
        </w:rPr>
        <w:t>, 2825–2830 (2011).</w:t>
      </w:r>
    </w:p>
    <w:p w14:paraId="600300E0"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27.</w:t>
      </w:r>
      <w:r w:rsidRPr="00DB0D7A">
        <w:rPr>
          <w:rFonts w:ascii="Calibri" w:hAnsi="Calibri" w:cs="Calibri"/>
          <w:noProof/>
          <w:szCs w:val="24"/>
        </w:rPr>
        <w:tab/>
        <w:t xml:space="preserve">Urbanowicz, R. J., Olson, R. S., Schmitt, P., Meeker, M. &amp; Moore, J. H. Benchmarking relief-based feature selection methods for bioinformatics data mining. </w:t>
      </w:r>
      <w:r w:rsidRPr="00DB0D7A">
        <w:rPr>
          <w:rFonts w:ascii="Calibri" w:hAnsi="Calibri" w:cs="Calibri"/>
          <w:i/>
          <w:iCs/>
          <w:noProof/>
          <w:szCs w:val="24"/>
        </w:rPr>
        <w:t>J. Biomed. Inform.</w:t>
      </w:r>
      <w:r w:rsidRPr="00DB0D7A">
        <w:rPr>
          <w:rFonts w:ascii="Calibri" w:hAnsi="Calibri" w:cs="Calibri"/>
          <w:noProof/>
          <w:szCs w:val="24"/>
        </w:rPr>
        <w:t xml:space="preserve"> </w:t>
      </w:r>
      <w:r w:rsidRPr="00DB0D7A">
        <w:rPr>
          <w:rFonts w:ascii="Calibri" w:hAnsi="Calibri" w:cs="Calibri"/>
          <w:b/>
          <w:bCs/>
          <w:noProof/>
          <w:szCs w:val="24"/>
        </w:rPr>
        <w:t>85</w:t>
      </w:r>
      <w:r w:rsidRPr="00DB0D7A">
        <w:rPr>
          <w:rFonts w:ascii="Calibri" w:hAnsi="Calibri" w:cs="Calibri"/>
          <w:noProof/>
          <w:szCs w:val="24"/>
        </w:rPr>
        <w:t>, 168–188 (2018).</w:t>
      </w:r>
    </w:p>
    <w:p w14:paraId="6E456B49"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lastRenderedPageBreak/>
        <w:t>28.</w:t>
      </w:r>
      <w:r w:rsidRPr="00DB0D7A">
        <w:rPr>
          <w:rFonts w:ascii="Calibri" w:hAnsi="Calibri" w:cs="Calibri"/>
          <w:noProof/>
          <w:szCs w:val="24"/>
        </w:rPr>
        <w:tab/>
        <w:t xml:space="preserve">Walt, S. van der, Colbert, S. C. &amp; Varoquaux, G. The NumPy Array: A Structure for Efficient Numerical Computation. </w:t>
      </w:r>
      <w:r w:rsidRPr="00DB0D7A">
        <w:rPr>
          <w:rFonts w:ascii="Calibri" w:hAnsi="Calibri" w:cs="Calibri"/>
          <w:i/>
          <w:iCs/>
          <w:noProof/>
          <w:szCs w:val="24"/>
        </w:rPr>
        <w:t>Comput. Sci. Eng.</w:t>
      </w:r>
      <w:r w:rsidRPr="00DB0D7A">
        <w:rPr>
          <w:rFonts w:ascii="Calibri" w:hAnsi="Calibri" w:cs="Calibri"/>
          <w:noProof/>
          <w:szCs w:val="24"/>
        </w:rPr>
        <w:t xml:space="preserve"> </w:t>
      </w:r>
      <w:r w:rsidRPr="00DB0D7A">
        <w:rPr>
          <w:rFonts w:ascii="Calibri" w:hAnsi="Calibri" w:cs="Calibri"/>
          <w:b/>
          <w:bCs/>
          <w:noProof/>
          <w:szCs w:val="24"/>
        </w:rPr>
        <w:t>13</w:t>
      </w:r>
      <w:r w:rsidRPr="00DB0D7A">
        <w:rPr>
          <w:rFonts w:ascii="Calibri" w:hAnsi="Calibri" w:cs="Calibri"/>
          <w:noProof/>
          <w:szCs w:val="24"/>
        </w:rPr>
        <w:t>, 22–30 (2011).</w:t>
      </w:r>
    </w:p>
    <w:p w14:paraId="7831CE85"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29.</w:t>
      </w:r>
      <w:r w:rsidRPr="00DB0D7A">
        <w:rPr>
          <w:rFonts w:ascii="Calibri" w:hAnsi="Calibri" w:cs="Calibri"/>
          <w:noProof/>
          <w:szCs w:val="24"/>
        </w:rPr>
        <w:tab/>
        <w:t xml:space="preserve">McKinney, W. Data Structures for Statistical Computing in Python. in </w:t>
      </w:r>
      <w:r w:rsidRPr="00DB0D7A">
        <w:rPr>
          <w:rFonts w:ascii="Calibri" w:hAnsi="Calibri" w:cs="Calibri"/>
          <w:i/>
          <w:iCs/>
          <w:noProof/>
          <w:szCs w:val="24"/>
        </w:rPr>
        <w:t>Proceedings of the 9th Python in Science Conference</w:t>
      </w:r>
      <w:r w:rsidRPr="00DB0D7A">
        <w:rPr>
          <w:rFonts w:ascii="Calibri" w:hAnsi="Calibri" w:cs="Calibri"/>
          <w:noProof/>
          <w:szCs w:val="24"/>
        </w:rPr>
        <w:t xml:space="preserve"> (eds. van der Walt, S. &amp; Millman, J.) 51–56 (2010).</w:t>
      </w:r>
    </w:p>
    <w:p w14:paraId="29CCC006"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30.</w:t>
      </w:r>
      <w:r w:rsidRPr="00DB0D7A">
        <w:rPr>
          <w:rFonts w:ascii="Calibri" w:hAnsi="Calibri" w:cs="Calibri"/>
          <w:noProof/>
          <w:szCs w:val="24"/>
        </w:rPr>
        <w:tab/>
        <w:t xml:space="preserve">Brereton, R. G. </w:t>
      </w:r>
      <w:r w:rsidRPr="00DB0D7A">
        <w:rPr>
          <w:rFonts w:ascii="Calibri" w:hAnsi="Calibri" w:cs="Calibri"/>
          <w:i/>
          <w:iCs/>
          <w:noProof/>
          <w:szCs w:val="24"/>
        </w:rPr>
        <w:t>et al.</w:t>
      </w:r>
      <w:r w:rsidRPr="00DB0D7A">
        <w:rPr>
          <w:rFonts w:ascii="Calibri" w:hAnsi="Calibri" w:cs="Calibri"/>
          <w:noProof/>
          <w:szCs w:val="24"/>
        </w:rPr>
        <w:t xml:space="preserve"> Chemometrics in analytical chemistry—part I: history, experimental design and data analysis tools. </w:t>
      </w:r>
      <w:r w:rsidRPr="00DB0D7A">
        <w:rPr>
          <w:rFonts w:ascii="Calibri" w:hAnsi="Calibri" w:cs="Calibri"/>
          <w:i/>
          <w:iCs/>
          <w:noProof/>
          <w:szCs w:val="24"/>
        </w:rPr>
        <w:t>Anal. Bioanal. Chem.</w:t>
      </w:r>
      <w:r w:rsidRPr="00DB0D7A">
        <w:rPr>
          <w:rFonts w:ascii="Calibri" w:hAnsi="Calibri" w:cs="Calibri"/>
          <w:noProof/>
          <w:szCs w:val="24"/>
        </w:rPr>
        <w:t xml:space="preserve"> </w:t>
      </w:r>
      <w:r w:rsidRPr="00DB0D7A">
        <w:rPr>
          <w:rFonts w:ascii="Calibri" w:hAnsi="Calibri" w:cs="Calibri"/>
          <w:b/>
          <w:bCs/>
          <w:noProof/>
          <w:szCs w:val="24"/>
        </w:rPr>
        <w:t>409</w:t>
      </w:r>
      <w:r w:rsidRPr="00DB0D7A">
        <w:rPr>
          <w:rFonts w:ascii="Calibri" w:hAnsi="Calibri" w:cs="Calibri"/>
          <w:noProof/>
          <w:szCs w:val="24"/>
        </w:rPr>
        <w:t>, 5891–5899 (2017).</w:t>
      </w:r>
    </w:p>
    <w:p w14:paraId="2EEF7BD3"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31.</w:t>
      </w:r>
      <w:r w:rsidRPr="00DB0D7A">
        <w:rPr>
          <w:rFonts w:ascii="Calibri" w:hAnsi="Calibri" w:cs="Calibri"/>
          <w:noProof/>
          <w:szCs w:val="24"/>
        </w:rPr>
        <w:tab/>
        <w:t xml:space="preserve">McHugh, M. L. Interrater reliability: the kappa statistic. </w:t>
      </w:r>
      <w:r w:rsidRPr="00DB0D7A">
        <w:rPr>
          <w:rFonts w:ascii="Calibri" w:hAnsi="Calibri" w:cs="Calibri"/>
          <w:i/>
          <w:iCs/>
          <w:noProof/>
          <w:szCs w:val="24"/>
        </w:rPr>
        <w:t>Biochem. medica</w:t>
      </w:r>
      <w:r w:rsidRPr="00DB0D7A">
        <w:rPr>
          <w:rFonts w:ascii="Calibri" w:hAnsi="Calibri" w:cs="Calibri"/>
          <w:noProof/>
          <w:szCs w:val="24"/>
        </w:rPr>
        <w:t xml:space="preserve"> </w:t>
      </w:r>
      <w:r w:rsidRPr="00DB0D7A">
        <w:rPr>
          <w:rFonts w:ascii="Calibri" w:hAnsi="Calibri" w:cs="Calibri"/>
          <w:b/>
          <w:bCs/>
          <w:noProof/>
          <w:szCs w:val="24"/>
        </w:rPr>
        <w:t>22</w:t>
      </w:r>
      <w:r w:rsidRPr="00DB0D7A">
        <w:rPr>
          <w:rFonts w:ascii="Calibri" w:hAnsi="Calibri" w:cs="Calibri"/>
          <w:noProof/>
          <w:szCs w:val="24"/>
        </w:rPr>
        <w:t>, 276–282 (2012).</w:t>
      </w:r>
    </w:p>
    <w:p w14:paraId="346E18BB"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32.</w:t>
      </w:r>
      <w:r w:rsidRPr="00DB0D7A">
        <w:rPr>
          <w:rFonts w:ascii="Calibri" w:hAnsi="Calibri" w:cs="Calibri"/>
          <w:noProof/>
          <w:szCs w:val="24"/>
        </w:rPr>
        <w:tab/>
        <w:t xml:space="preserve">Chung, I. M. </w:t>
      </w:r>
      <w:r w:rsidRPr="00DB0D7A">
        <w:rPr>
          <w:rFonts w:ascii="Calibri" w:hAnsi="Calibri" w:cs="Calibri"/>
          <w:i/>
          <w:iCs/>
          <w:noProof/>
          <w:szCs w:val="24"/>
        </w:rPr>
        <w:t>et al.</w:t>
      </w:r>
      <w:r w:rsidRPr="00DB0D7A">
        <w:rPr>
          <w:rFonts w:ascii="Calibri" w:hAnsi="Calibri" w:cs="Calibri"/>
          <w:noProof/>
          <w:szCs w:val="24"/>
        </w:rPr>
        <w:t xml:space="preserve"> Geographic authentication of Asian rice (Oryza sativa L.) using multi-elemental and stable isotopic data combined with multivariate analysis. </w:t>
      </w:r>
      <w:r w:rsidRPr="00DB0D7A">
        <w:rPr>
          <w:rFonts w:ascii="Calibri" w:hAnsi="Calibri" w:cs="Calibri"/>
          <w:i/>
          <w:iCs/>
          <w:noProof/>
          <w:szCs w:val="24"/>
        </w:rPr>
        <w:t>Food Chem.</w:t>
      </w:r>
      <w:r w:rsidRPr="00DB0D7A">
        <w:rPr>
          <w:rFonts w:ascii="Calibri" w:hAnsi="Calibri" w:cs="Calibri"/>
          <w:noProof/>
          <w:szCs w:val="24"/>
        </w:rPr>
        <w:t xml:space="preserve"> </w:t>
      </w:r>
      <w:r w:rsidRPr="00DB0D7A">
        <w:rPr>
          <w:rFonts w:ascii="Calibri" w:hAnsi="Calibri" w:cs="Calibri"/>
          <w:b/>
          <w:bCs/>
          <w:noProof/>
          <w:szCs w:val="24"/>
        </w:rPr>
        <w:t>240</w:t>
      </w:r>
      <w:r w:rsidRPr="00DB0D7A">
        <w:rPr>
          <w:rFonts w:ascii="Calibri" w:hAnsi="Calibri" w:cs="Calibri"/>
          <w:noProof/>
          <w:szCs w:val="24"/>
        </w:rPr>
        <w:t>, 840–849 (2018).</w:t>
      </w:r>
    </w:p>
    <w:p w14:paraId="7EB797EB"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33.</w:t>
      </w:r>
      <w:r w:rsidRPr="00DB0D7A">
        <w:rPr>
          <w:rFonts w:ascii="Calibri" w:hAnsi="Calibri" w:cs="Calibri"/>
          <w:noProof/>
          <w:szCs w:val="24"/>
        </w:rPr>
        <w:tab/>
        <w:t>Zhang, Y., Song, Q., Yan, J. &amp; Tang, J. Mineral element concentrations in grains of Chinese wheat cultivars. 303–313 (2010). doi:10.1007/s10681-009-0082-6</w:t>
      </w:r>
    </w:p>
    <w:p w14:paraId="644C1857"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34.</w:t>
      </w:r>
      <w:r w:rsidRPr="00DB0D7A">
        <w:rPr>
          <w:rFonts w:ascii="Calibri" w:hAnsi="Calibri" w:cs="Calibri"/>
          <w:noProof/>
          <w:szCs w:val="24"/>
        </w:rPr>
        <w:tab/>
        <w:t xml:space="preserve">Li, Z., Li, L., Pan, G. &amp; Chen, J. Bioavailability of Cd in a soil-rice system in China: Soil type versus genotype effects. </w:t>
      </w:r>
      <w:r w:rsidRPr="00DB0D7A">
        <w:rPr>
          <w:rFonts w:ascii="Calibri" w:hAnsi="Calibri" w:cs="Calibri"/>
          <w:i/>
          <w:iCs/>
          <w:noProof/>
          <w:szCs w:val="24"/>
        </w:rPr>
        <w:t>Plant Soil</w:t>
      </w:r>
      <w:r w:rsidRPr="00DB0D7A">
        <w:rPr>
          <w:rFonts w:ascii="Calibri" w:hAnsi="Calibri" w:cs="Calibri"/>
          <w:noProof/>
          <w:szCs w:val="24"/>
        </w:rPr>
        <w:t xml:space="preserve"> </w:t>
      </w:r>
      <w:r w:rsidRPr="00DB0D7A">
        <w:rPr>
          <w:rFonts w:ascii="Calibri" w:hAnsi="Calibri" w:cs="Calibri"/>
          <w:b/>
          <w:bCs/>
          <w:noProof/>
          <w:szCs w:val="24"/>
        </w:rPr>
        <w:t>271</w:t>
      </w:r>
      <w:r w:rsidRPr="00DB0D7A">
        <w:rPr>
          <w:rFonts w:ascii="Calibri" w:hAnsi="Calibri" w:cs="Calibri"/>
          <w:noProof/>
          <w:szCs w:val="24"/>
        </w:rPr>
        <w:t>, 165–173 (2005).</w:t>
      </w:r>
    </w:p>
    <w:p w14:paraId="564EB91D"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35.</w:t>
      </w:r>
      <w:r w:rsidRPr="00DB0D7A">
        <w:rPr>
          <w:rFonts w:ascii="Calibri" w:hAnsi="Calibri" w:cs="Calibri"/>
          <w:noProof/>
          <w:szCs w:val="24"/>
        </w:rPr>
        <w:tab/>
        <w:t xml:space="preserve">Wang-da, C., Guo-ping, Z., Hai-gen, Y. A. O., Wei, W. U. &amp; Min, X. U. Genotypic and environmental variation in cadmium , chromium , arsenic , nickel , and lead concentrations in rice grains *. </w:t>
      </w:r>
      <w:r w:rsidRPr="00DB0D7A">
        <w:rPr>
          <w:rFonts w:ascii="Calibri" w:hAnsi="Calibri" w:cs="Calibri"/>
          <w:b/>
          <w:bCs/>
          <w:noProof/>
          <w:szCs w:val="24"/>
        </w:rPr>
        <w:t>7</w:t>
      </w:r>
      <w:r w:rsidRPr="00DB0D7A">
        <w:rPr>
          <w:rFonts w:ascii="Calibri" w:hAnsi="Calibri" w:cs="Calibri"/>
          <w:noProof/>
          <w:szCs w:val="24"/>
        </w:rPr>
        <w:t>, 565–571 (2006).</w:t>
      </w:r>
    </w:p>
    <w:p w14:paraId="252082E0"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36.</w:t>
      </w:r>
      <w:r w:rsidRPr="00DB0D7A">
        <w:rPr>
          <w:rFonts w:ascii="Calibri" w:hAnsi="Calibri" w:cs="Calibri"/>
          <w:noProof/>
          <w:szCs w:val="24"/>
        </w:rPr>
        <w:tab/>
        <w:t xml:space="preserve">Liu, X., Tian, G., Jiang, D., Zhang, C. &amp; Kong, L. Cadmium (Cd) distribution and contamination in Chinese paddy soils on national scale. </w:t>
      </w:r>
      <w:r w:rsidRPr="00DB0D7A">
        <w:rPr>
          <w:rFonts w:ascii="Calibri" w:hAnsi="Calibri" w:cs="Calibri"/>
          <w:i/>
          <w:iCs/>
          <w:noProof/>
          <w:szCs w:val="24"/>
        </w:rPr>
        <w:t>Environ. Sci. Pollut. Res.</w:t>
      </w:r>
      <w:r w:rsidRPr="00DB0D7A">
        <w:rPr>
          <w:rFonts w:ascii="Calibri" w:hAnsi="Calibri" w:cs="Calibri"/>
          <w:noProof/>
          <w:szCs w:val="24"/>
        </w:rPr>
        <w:t xml:space="preserve"> </w:t>
      </w:r>
      <w:r w:rsidRPr="00DB0D7A">
        <w:rPr>
          <w:rFonts w:ascii="Calibri" w:hAnsi="Calibri" w:cs="Calibri"/>
          <w:b/>
          <w:bCs/>
          <w:noProof/>
          <w:szCs w:val="24"/>
        </w:rPr>
        <w:t>23</w:t>
      </w:r>
      <w:r w:rsidRPr="00DB0D7A">
        <w:rPr>
          <w:rFonts w:ascii="Calibri" w:hAnsi="Calibri" w:cs="Calibri"/>
          <w:noProof/>
          <w:szCs w:val="24"/>
        </w:rPr>
        <w:t>, 17941–17952 (2016).</w:t>
      </w:r>
    </w:p>
    <w:p w14:paraId="6B499015"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37.</w:t>
      </w:r>
      <w:r w:rsidRPr="00DB0D7A">
        <w:rPr>
          <w:rFonts w:ascii="Calibri" w:hAnsi="Calibri" w:cs="Calibri"/>
          <w:noProof/>
          <w:szCs w:val="24"/>
        </w:rPr>
        <w:tab/>
        <w:t xml:space="preserve">Rosenblatt, M. Remarks on Some Nonparametric Estimates of a Density Function. </w:t>
      </w:r>
      <w:r w:rsidRPr="00DB0D7A">
        <w:rPr>
          <w:rFonts w:ascii="Calibri" w:hAnsi="Calibri" w:cs="Calibri"/>
          <w:i/>
          <w:iCs/>
          <w:noProof/>
          <w:szCs w:val="24"/>
        </w:rPr>
        <w:t>Ann. Math. Stat.</w:t>
      </w:r>
      <w:r w:rsidRPr="00DB0D7A">
        <w:rPr>
          <w:rFonts w:ascii="Calibri" w:hAnsi="Calibri" w:cs="Calibri"/>
          <w:noProof/>
          <w:szCs w:val="24"/>
        </w:rPr>
        <w:t xml:space="preserve"> </w:t>
      </w:r>
      <w:r w:rsidRPr="00DB0D7A">
        <w:rPr>
          <w:rFonts w:ascii="Calibri" w:hAnsi="Calibri" w:cs="Calibri"/>
          <w:b/>
          <w:bCs/>
          <w:noProof/>
          <w:szCs w:val="24"/>
        </w:rPr>
        <w:t>27</w:t>
      </w:r>
      <w:r w:rsidRPr="00DB0D7A">
        <w:rPr>
          <w:rFonts w:ascii="Calibri" w:hAnsi="Calibri" w:cs="Calibri"/>
          <w:noProof/>
          <w:szCs w:val="24"/>
        </w:rPr>
        <w:t>, 832–837 (1956).</w:t>
      </w:r>
    </w:p>
    <w:p w14:paraId="00296520"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38.</w:t>
      </w:r>
      <w:r w:rsidRPr="00DB0D7A">
        <w:rPr>
          <w:rFonts w:ascii="Calibri" w:hAnsi="Calibri" w:cs="Calibri"/>
          <w:noProof/>
          <w:szCs w:val="24"/>
        </w:rPr>
        <w:tab/>
        <w:t xml:space="preserve">Filzmoser, P. &amp; Group, F. </w:t>
      </w:r>
      <w:r w:rsidRPr="00DB0D7A">
        <w:rPr>
          <w:rFonts w:ascii="Calibri" w:hAnsi="Calibri" w:cs="Calibri"/>
          <w:i/>
          <w:iCs/>
          <w:noProof/>
          <w:szCs w:val="24"/>
        </w:rPr>
        <w:t>Intro. to multivariate statistical Analysis in Chemometrics</w:t>
      </w:r>
      <w:r w:rsidRPr="00DB0D7A">
        <w:rPr>
          <w:rFonts w:ascii="Calibri" w:hAnsi="Calibri" w:cs="Calibri"/>
          <w:noProof/>
          <w:szCs w:val="24"/>
        </w:rPr>
        <w:t>. (2008).</w:t>
      </w:r>
    </w:p>
    <w:p w14:paraId="4F193AE4" w14:textId="77777777" w:rsidR="00DB0D7A" w:rsidRPr="00DB0D7A" w:rsidRDefault="00DB0D7A" w:rsidP="00DB0D7A">
      <w:pPr>
        <w:autoSpaceDE w:val="0"/>
        <w:autoSpaceDN w:val="0"/>
        <w:adjustRightInd w:val="0"/>
        <w:spacing w:line="240" w:lineRule="auto"/>
        <w:ind w:left="640" w:hanging="640"/>
        <w:rPr>
          <w:rFonts w:ascii="Calibri" w:hAnsi="Calibri" w:cs="Calibri"/>
          <w:noProof/>
          <w:szCs w:val="24"/>
        </w:rPr>
      </w:pPr>
      <w:r w:rsidRPr="00DB0D7A">
        <w:rPr>
          <w:rFonts w:ascii="Calibri" w:hAnsi="Calibri" w:cs="Calibri"/>
          <w:noProof/>
          <w:szCs w:val="24"/>
        </w:rPr>
        <w:t>39.</w:t>
      </w:r>
      <w:r w:rsidRPr="00DB0D7A">
        <w:rPr>
          <w:rFonts w:ascii="Calibri" w:hAnsi="Calibri" w:cs="Calibri"/>
          <w:noProof/>
          <w:szCs w:val="24"/>
        </w:rPr>
        <w:tab/>
        <w:t xml:space="preserve">Yu, Y. </w:t>
      </w:r>
      <w:r w:rsidRPr="00DB0D7A">
        <w:rPr>
          <w:rFonts w:ascii="Calibri" w:hAnsi="Calibri" w:cs="Calibri"/>
          <w:i/>
          <w:iCs/>
          <w:noProof/>
          <w:szCs w:val="24"/>
        </w:rPr>
        <w:t>et al.</w:t>
      </w:r>
      <w:r w:rsidRPr="00DB0D7A">
        <w:rPr>
          <w:rFonts w:ascii="Calibri" w:hAnsi="Calibri" w:cs="Calibri"/>
          <w:noProof/>
          <w:szCs w:val="24"/>
        </w:rPr>
        <w:t xml:space="preserve"> Accuracy and stability improvement in detecting Wuchang rice adulteration by piece-wise multiplicative scatter correction in the hyperspectral imaging system. </w:t>
      </w:r>
      <w:r w:rsidRPr="00DB0D7A">
        <w:rPr>
          <w:rFonts w:ascii="Calibri" w:hAnsi="Calibri" w:cs="Calibri"/>
          <w:i/>
          <w:iCs/>
          <w:noProof/>
          <w:szCs w:val="24"/>
        </w:rPr>
        <w:t>Anal. Methods</w:t>
      </w:r>
      <w:r w:rsidRPr="00DB0D7A">
        <w:rPr>
          <w:rFonts w:ascii="Calibri" w:hAnsi="Calibri" w:cs="Calibri"/>
          <w:noProof/>
          <w:szCs w:val="24"/>
        </w:rPr>
        <w:t xml:space="preserve"> </w:t>
      </w:r>
      <w:r w:rsidRPr="00DB0D7A">
        <w:rPr>
          <w:rFonts w:ascii="Calibri" w:hAnsi="Calibri" w:cs="Calibri"/>
          <w:b/>
          <w:bCs/>
          <w:noProof/>
          <w:szCs w:val="24"/>
        </w:rPr>
        <w:t>10</w:t>
      </w:r>
      <w:r w:rsidRPr="00DB0D7A">
        <w:rPr>
          <w:rFonts w:ascii="Calibri" w:hAnsi="Calibri" w:cs="Calibri"/>
          <w:noProof/>
          <w:szCs w:val="24"/>
        </w:rPr>
        <w:t>, 3224–3231 (2018).</w:t>
      </w:r>
    </w:p>
    <w:p w14:paraId="15F51480" w14:textId="77777777" w:rsidR="00DB0D7A" w:rsidRPr="00DB0D7A" w:rsidRDefault="00DB0D7A" w:rsidP="00DB0D7A">
      <w:pPr>
        <w:autoSpaceDE w:val="0"/>
        <w:autoSpaceDN w:val="0"/>
        <w:adjustRightInd w:val="0"/>
        <w:spacing w:line="240" w:lineRule="auto"/>
        <w:ind w:left="640" w:hanging="640"/>
        <w:rPr>
          <w:rFonts w:ascii="Calibri" w:hAnsi="Calibri" w:cs="Calibri"/>
          <w:noProof/>
        </w:rPr>
      </w:pPr>
      <w:r w:rsidRPr="00DB0D7A">
        <w:rPr>
          <w:rFonts w:ascii="Calibri" w:hAnsi="Calibri" w:cs="Calibri"/>
          <w:noProof/>
          <w:szCs w:val="24"/>
        </w:rPr>
        <w:t>40.</w:t>
      </w:r>
      <w:r w:rsidRPr="00DB0D7A">
        <w:rPr>
          <w:rFonts w:ascii="Calibri" w:hAnsi="Calibri" w:cs="Calibri"/>
          <w:noProof/>
          <w:szCs w:val="24"/>
        </w:rPr>
        <w:tab/>
        <w:t xml:space="preserve">Liu, Z. </w:t>
      </w:r>
      <w:r w:rsidRPr="00DB0D7A">
        <w:rPr>
          <w:rFonts w:ascii="Calibri" w:hAnsi="Calibri" w:cs="Calibri"/>
          <w:i/>
          <w:iCs/>
          <w:noProof/>
          <w:szCs w:val="24"/>
        </w:rPr>
        <w:t>et al.</w:t>
      </w:r>
      <w:r w:rsidRPr="00DB0D7A">
        <w:rPr>
          <w:rFonts w:ascii="Calibri" w:hAnsi="Calibri" w:cs="Calibri"/>
          <w:noProof/>
          <w:szCs w:val="24"/>
        </w:rPr>
        <w:t xml:space="preserve"> Assuring food safety and traceability of polished rice from different production regions in China and Southeast Asia using chemometric models. </w:t>
      </w:r>
      <w:r w:rsidRPr="00DB0D7A">
        <w:rPr>
          <w:rFonts w:ascii="Calibri" w:hAnsi="Calibri" w:cs="Calibri"/>
          <w:i/>
          <w:iCs/>
          <w:noProof/>
          <w:szCs w:val="24"/>
        </w:rPr>
        <w:t>Food Control</w:t>
      </w:r>
      <w:r w:rsidRPr="00DB0D7A">
        <w:rPr>
          <w:rFonts w:ascii="Calibri" w:hAnsi="Calibri" w:cs="Calibri"/>
          <w:noProof/>
          <w:szCs w:val="24"/>
        </w:rPr>
        <w:t xml:space="preserve"> </w:t>
      </w:r>
      <w:r w:rsidRPr="00DB0D7A">
        <w:rPr>
          <w:rFonts w:ascii="Calibri" w:hAnsi="Calibri" w:cs="Calibri"/>
          <w:b/>
          <w:bCs/>
          <w:noProof/>
          <w:szCs w:val="24"/>
        </w:rPr>
        <w:t>99</w:t>
      </w:r>
      <w:r w:rsidRPr="00DB0D7A">
        <w:rPr>
          <w:rFonts w:ascii="Calibri" w:hAnsi="Calibri" w:cs="Calibri"/>
          <w:noProof/>
          <w:szCs w:val="24"/>
        </w:rPr>
        <w:t>, 1–10 (2019).</w:t>
      </w:r>
    </w:p>
    <w:p w14:paraId="79C155C7" w14:textId="7C8B1C4A" w:rsidR="003A232E" w:rsidDel="00F65122" w:rsidRDefault="00FE7C78" w:rsidP="00F65122">
      <w:pPr>
        <w:pStyle w:val="ListParagraph"/>
        <w:ind w:left="220" w:right="220" w:firstLineChars="0" w:firstLine="0"/>
        <w:rPr>
          <w:del w:id="875" w:author="Xu, Jason" w:date="2020-02-11T10:15:00Z"/>
        </w:rPr>
      </w:pPr>
      <w:r>
        <w:fldChar w:fldCharType="end"/>
      </w:r>
    </w:p>
    <w:p w14:paraId="332EB986" w14:textId="1542726E" w:rsidR="0009675C" w:rsidRPr="00EE7B19" w:rsidRDefault="0009675C" w:rsidP="00F65122">
      <w:pPr>
        <w:pStyle w:val="ListParagraph"/>
        <w:ind w:left="360" w:firstLineChars="0" w:firstLine="0"/>
      </w:pPr>
    </w:p>
    <w:sectPr w:rsidR="0009675C" w:rsidRPr="00EE7B19" w:rsidSect="00151A61">
      <w:headerReference w:type="default" r:id="rId15"/>
      <w:footerReference w:type="default" r:id="rId16"/>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Xu, Jason" w:date="2020-01-13T13:34:00Z" w:initials="XJ">
    <w:p w14:paraId="670402E5" w14:textId="048B8904" w:rsidR="00733E0F" w:rsidRDefault="00733E0F">
      <w:pPr>
        <w:pStyle w:val="CommentText"/>
      </w:pPr>
      <w:r>
        <w:rPr>
          <w:rStyle w:val="CommentReference"/>
        </w:rPr>
        <w:annotationRef/>
      </w:r>
      <w:r>
        <w:t xml:space="preserve">May need to be examined when all changes in context are done. </w:t>
      </w:r>
    </w:p>
  </w:comment>
  <w:comment w:id="2" w:author="fanzhou kong" w:date="2020-02-11T15:21:00Z" w:initials="fk">
    <w:p w14:paraId="7B11C8CA" w14:textId="51793C4B" w:rsidR="00733E0F" w:rsidRDefault="00733E0F">
      <w:pPr>
        <w:pStyle w:val="CommentText"/>
      </w:pPr>
      <w:r>
        <w:rPr>
          <w:rStyle w:val="CommentReference"/>
        </w:rPr>
        <w:annotationRef/>
      </w:r>
      <w:r>
        <w:t xml:space="preserve">This sentence has been </w:t>
      </w:r>
      <w:proofErr w:type="gramStart"/>
      <w:r>
        <w:t>redo</w:t>
      </w:r>
      <w:proofErr w:type="gramEnd"/>
      <w:r>
        <w:t xml:space="preserve"> for more </w:t>
      </w:r>
      <w:proofErr w:type="spellStart"/>
      <w:r>
        <w:t>consice</w:t>
      </w:r>
      <w:proofErr w:type="spellEnd"/>
      <w:r>
        <w:t xml:space="preserve"> expression (SVM and RF themselves are not classifiers, but methods/algorithms)</w:t>
      </w:r>
    </w:p>
  </w:comment>
  <w:comment w:id="51" w:author="fanzhou kong" w:date="2020-03-10T16:32:00Z" w:initials="fk">
    <w:p w14:paraId="4CD5B48B" w14:textId="2D380B1C" w:rsidR="00733E0F" w:rsidRDefault="00733E0F">
      <w:pPr>
        <w:pStyle w:val="CommentText"/>
      </w:pPr>
      <w:r>
        <w:rPr>
          <w:rStyle w:val="CommentReference"/>
        </w:rPr>
        <w:annotationRef/>
      </w:r>
      <w:r>
        <w:t xml:space="preserve">To address: </w:t>
      </w:r>
      <w:r w:rsidR="00F650BE">
        <w:t xml:space="preserve"> what are current methods for GI determination? </w:t>
      </w:r>
      <w:r>
        <w:t>why ICP-MS? What’s its features?</w:t>
      </w:r>
    </w:p>
  </w:comment>
  <w:comment w:id="103" w:author="fanzhou kong" w:date="2020-03-10T15:03:00Z" w:initials="fk">
    <w:p w14:paraId="043DEE51" w14:textId="47AFD52B" w:rsidR="00733E0F" w:rsidRDefault="00733E0F">
      <w:pPr>
        <w:pStyle w:val="CommentText"/>
      </w:pPr>
      <w:r>
        <w:rPr>
          <w:rStyle w:val="CommentReference"/>
        </w:rPr>
        <w:annotationRef/>
      </w:r>
      <w:r>
        <w:t>There is something missing: what bring us up using ML? on the other hand doesn’t feel quite enough</w:t>
      </w:r>
    </w:p>
  </w:comment>
  <w:comment w:id="175" w:author="Xu, Jason" w:date="2020-03-10T13:07:00Z" w:initials="XJ">
    <w:p w14:paraId="56AE2AF4" w14:textId="0307C47E" w:rsidR="00733E0F" w:rsidRDefault="00733E0F">
      <w:pPr>
        <w:pStyle w:val="CommentText"/>
      </w:pPr>
      <w:r>
        <w:rPr>
          <w:rStyle w:val="CommentReference"/>
        </w:rPr>
        <w:annotationRef/>
      </w:r>
      <w:r>
        <w:rPr>
          <w:rFonts w:hint="eastAsia"/>
        </w:rPr>
        <w:t>建议以研究领域概括。建议去掉股市。。。稍微有些远。</w:t>
      </w:r>
    </w:p>
  </w:comment>
  <w:comment w:id="176" w:author="fanzhou kong" w:date="2020-03-10T15:04:00Z" w:initials="fk">
    <w:p w14:paraId="4C1ACFC9" w14:textId="3BA224D1" w:rsidR="00733E0F" w:rsidRDefault="00733E0F">
      <w:pPr>
        <w:pStyle w:val="CommentText"/>
      </w:pPr>
      <w:r>
        <w:rPr>
          <w:rStyle w:val="CommentReference"/>
        </w:rPr>
        <w:annotationRef/>
      </w:r>
    </w:p>
  </w:comment>
  <w:comment w:id="206" w:author="fanzhou kong" w:date="2020-03-10T16:52:00Z" w:initials="fk">
    <w:p w14:paraId="01FA5895" w14:textId="0EFEF1A6" w:rsidR="00733E0F" w:rsidRDefault="00733E0F">
      <w:pPr>
        <w:pStyle w:val="CommentText"/>
      </w:pPr>
      <w:r>
        <w:rPr>
          <w:rStyle w:val="CommentReference"/>
        </w:rPr>
        <w:annotationRef/>
      </w:r>
      <w:r>
        <w:t xml:space="preserve">Summarized as </w:t>
      </w:r>
      <w:proofErr w:type="spellStart"/>
      <w:r>
        <w:t>domians</w:t>
      </w:r>
      <w:proofErr w:type="spellEnd"/>
    </w:p>
  </w:comment>
  <w:comment w:id="365" w:author="fanzhou kong" w:date="2020-03-11T11:50:00Z" w:initials="fk">
    <w:p w14:paraId="2E200417" w14:textId="7E9C3059" w:rsidR="00F650BE" w:rsidRDefault="00F650BE">
      <w:pPr>
        <w:pStyle w:val="CommentText"/>
      </w:pPr>
      <w:r>
        <w:rPr>
          <w:rStyle w:val="CommentReference"/>
        </w:rPr>
        <w:annotationRef/>
      </w:r>
      <w:r>
        <w:t xml:space="preserve">Add this half sentence for better </w:t>
      </w:r>
      <w:proofErr w:type="spellStart"/>
      <w:r>
        <w:t>explaination</w:t>
      </w:r>
      <w:proofErr w:type="spellEnd"/>
    </w:p>
  </w:comment>
  <w:comment w:id="449" w:author="Peng, Hong" w:date="2020-03-03T20:01:00Z" w:initials="PH">
    <w:p w14:paraId="2EFDF1BF" w14:textId="77777777" w:rsidR="00733E0F" w:rsidRPr="00381653" w:rsidRDefault="00733E0F" w:rsidP="005D7A63">
      <w:pPr>
        <w:pStyle w:val="CommentText"/>
      </w:pPr>
      <w:r>
        <w:rPr>
          <w:rStyle w:val="CommentReference"/>
        </w:rPr>
        <w:annotationRef/>
      </w:r>
      <w:r>
        <w:rPr>
          <w:rFonts w:hint="eastAsia"/>
        </w:rPr>
        <w:t>I</w:t>
      </w:r>
      <w:r>
        <w:t>n the table it’s recovery</w:t>
      </w:r>
    </w:p>
  </w:comment>
  <w:comment w:id="450" w:author="Xu, Jason" w:date="2020-03-05T11:26:00Z" w:initials="XJ">
    <w:p w14:paraId="7C2E3A28" w14:textId="5204086A" w:rsidR="00733E0F" w:rsidRDefault="00733E0F">
      <w:pPr>
        <w:pStyle w:val="CommentText"/>
      </w:pPr>
      <w:r>
        <w:rPr>
          <w:rStyle w:val="CommentReference"/>
        </w:rPr>
        <w:annotationRef/>
      </w:r>
      <w:r>
        <w:t xml:space="preserve">Yes. I will update with measured values. </w:t>
      </w:r>
    </w:p>
  </w:comment>
  <w:comment w:id="452" w:author="Peng, Hong" w:date="2020-03-03T20:17:00Z" w:initials="PH">
    <w:p w14:paraId="36E6A1B4" w14:textId="24E8A4DA" w:rsidR="00733E0F" w:rsidRDefault="00733E0F">
      <w:pPr>
        <w:pStyle w:val="CommentText"/>
      </w:pPr>
      <w:r>
        <w:rPr>
          <w:rStyle w:val="CommentReference"/>
        </w:rPr>
        <w:annotationRef/>
      </w:r>
      <w:r>
        <w:t xml:space="preserve">What is the full </w:t>
      </w:r>
      <w:proofErr w:type="gramStart"/>
      <w:r>
        <w:t>name</w:t>
      </w:r>
      <w:proofErr w:type="gramEnd"/>
    </w:p>
  </w:comment>
  <w:comment w:id="453" w:author="Xu, Jason" w:date="2020-03-05T11:27:00Z" w:initials="XJ">
    <w:p w14:paraId="7913B9EA" w14:textId="6B4574F9" w:rsidR="00733E0F" w:rsidRDefault="00733E0F">
      <w:pPr>
        <w:pStyle w:val="CommentText"/>
      </w:pPr>
      <w:r>
        <w:rPr>
          <w:rStyle w:val="CommentReference"/>
        </w:rPr>
        <w:annotationRef/>
      </w:r>
      <w:r>
        <w:t xml:space="preserve">Standard </w:t>
      </w:r>
      <w:proofErr w:type="spellStart"/>
      <w:r>
        <w:t>referece</w:t>
      </w:r>
      <w:proofErr w:type="spellEnd"/>
      <w:r>
        <w:t xml:space="preserve"> material. Update in the standards part. </w:t>
      </w:r>
    </w:p>
  </w:comment>
  <w:comment w:id="457" w:author="Peng, Hong" w:date="2020-03-03T20:20:00Z" w:initials="PH">
    <w:p w14:paraId="40E6CE70" w14:textId="52785CEE" w:rsidR="00733E0F" w:rsidRDefault="00733E0F">
      <w:pPr>
        <w:pStyle w:val="CommentText"/>
      </w:pPr>
      <w:r>
        <w:rPr>
          <w:rStyle w:val="CommentReference"/>
        </w:rPr>
        <w:annotationRef/>
      </w:r>
      <w:r>
        <w:rPr>
          <w:rFonts w:hint="eastAsia"/>
        </w:rPr>
        <w:t>T</w:t>
      </w:r>
      <w:r>
        <w:t>his should be Table not Fig.</w:t>
      </w:r>
    </w:p>
  </w:comment>
  <w:comment w:id="458" w:author="Xu, Jason" w:date="2020-03-05T11:27:00Z" w:initials="XJ">
    <w:p w14:paraId="6B45F998" w14:textId="02DEF71E" w:rsidR="00733E0F" w:rsidRDefault="00733E0F">
      <w:pPr>
        <w:pStyle w:val="CommentText"/>
      </w:pPr>
      <w:r>
        <w:rPr>
          <w:rStyle w:val="CommentReference"/>
        </w:rPr>
        <w:annotationRef/>
      </w:r>
      <w:r>
        <w:rPr>
          <w:rFonts w:hint="eastAsia"/>
        </w:rPr>
        <w:t>?</w:t>
      </w:r>
    </w:p>
  </w:comment>
  <w:comment w:id="462" w:author="Peng, Hong" w:date="2020-03-03T20:10:00Z" w:initials="PH">
    <w:p w14:paraId="26211949" w14:textId="20CD625E" w:rsidR="00733E0F" w:rsidRDefault="00733E0F">
      <w:pPr>
        <w:pStyle w:val="CommentText"/>
      </w:pPr>
      <w:r>
        <w:rPr>
          <w:rStyle w:val="CommentReference"/>
        </w:rPr>
        <w:annotationRef/>
      </w:r>
      <w:r>
        <w:rPr>
          <w:rFonts w:hint="eastAsia"/>
        </w:rPr>
        <w:t>W</w:t>
      </w:r>
      <w:r>
        <w:t xml:space="preserve">e always want to present the validation result firstly to demonstrate the method performance and then show the </w:t>
      </w:r>
      <w:proofErr w:type="spellStart"/>
      <w:r>
        <w:t>resul</w:t>
      </w:r>
      <w:proofErr w:type="spellEnd"/>
      <w:r>
        <w:t xml:space="preserve"> of samples.</w:t>
      </w:r>
    </w:p>
  </w:comment>
  <w:comment w:id="463" w:author="Xu, Jason" w:date="2020-03-05T11:28:00Z" w:initials="XJ">
    <w:p w14:paraId="57CB29DE" w14:textId="01AC07D9" w:rsidR="00733E0F" w:rsidRDefault="00733E0F">
      <w:pPr>
        <w:pStyle w:val="CommentText"/>
      </w:pPr>
      <w:r>
        <w:rPr>
          <w:rStyle w:val="CommentReference"/>
        </w:rPr>
        <w:annotationRef/>
      </w:r>
      <w:r>
        <w:rPr>
          <w:rFonts w:hint="eastAsia"/>
        </w:rPr>
        <w:t>I</w:t>
      </w:r>
      <w:r>
        <w:t xml:space="preserve"> have seen both ways. But I agree. </w:t>
      </w:r>
    </w:p>
  </w:comment>
  <w:comment w:id="482" w:author="Peng, Hong" w:date="2020-03-03T19:39:00Z" w:initials="PH">
    <w:p w14:paraId="533E714E" w14:textId="77777777" w:rsidR="00733E0F" w:rsidRDefault="00733E0F" w:rsidP="005D7A63">
      <w:pPr>
        <w:pStyle w:val="CommentText"/>
      </w:pPr>
      <w:r>
        <w:rPr>
          <w:rStyle w:val="CommentReference"/>
        </w:rPr>
        <w:annotationRef/>
      </w:r>
      <w:r>
        <w:rPr>
          <w:rFonts w:hint="eastAsia"/>
        </w:rPr>
        <w:t>W</w:t>
      </w:r>
      <w:r>
        <w:t>hat’s the full name?</w:t>
      </w:r>
    </w:p>
  </w:comment>
  <w:comment w:id="483" w:author="Xu, Jason" w:date="2020-03-05T11:28:00Z" w:initials="XJ">
    <w:p w14:paraId="3E903955" w14:textId="46A60D8B" w:rsidR="00733E0F" w:rsidRDefault="00733E0F">
      <w:pPr>
        <w:pStyle w:val="CommentText"/>
      </w:pPr>
      <w:r>
        <w:rPr>
          <w:rStyle w:val="CommentReference"/>
        </w:rPr>
        <w:annotationRef/>
      </w:r>
      <w:r>
        <w:rPr>
          <w:rFonts w:ascii="Helvetica" w:hAnsi="Helvetica" w:cs="Helvetica"/>
          <w:b/>
          <w:bCs/>
          <w:color w:val="767676"/>
          <w:sz w:val="20"/>
          <w:szCs w:val="20"/>
          <w:shd w:val="clear" w:color="auto" w:fill="FFFFFF"/>
        </w:rPr>
        <w:t>HSD=</w:t>
      </w:r>
      <w:r w:rsidRPr="002852F0">
        <w:rPr>
          <w:rFonts w:ascii="Helvetica" w:hAnsi="Helvetica" w:cs="Helvetica"/>
          <w:b/>
          <w:bCs/>
          <w:color w:val="767676"/>
          <w:sz w:val="20"/>
          <w:szCs w:val="20"/>
          <w:shd w:val="clear" w:color="auto" w:fill="FFFFFF"/>
        </w:rPr>
        <w:t>honestly significant difference</w:t>
      </w:r>
    </w:p>
  </w:comment>
  <w:comment w:id="489" w:author="fanzhou kong" w:date="2020-03-10T15:14:00Z" w:initials="fk">
    <w:p w14:paraId="48D3B75A" w14:textId="6C3633A0" w:rsidR="00733E0F" w:rsidRDefault="00733E0F">
      <w:pPr>
        <w:pStyle w:val="CommentText"/>
      </w:pPr>
      <w:r>
        <w:rPr>
          <w:rStyle w:val="CommentReference"/>
        </w:rPr>
        <w:annotationRef/>
      </w:r>
      <w:r>
        <w:t xml:space="preserve">Already stated in method part; doesn’t really feel like </w:t>
      </w:r>
      <w:proofErr w:type="spellStart"/>
      <w:r>
        <w:t>reinterating</w:t>
      </w:r>
      <w:proofErr w:type="spellEnd"/>
      <w:r>
        <w:t xml:space="preserve"> it here.</w:t>
      </w:r>
    </w:p>
  </w:comment>
  <w:comment w:id="509" w:author="Xu, Jason" w:date="2020-02-04T12:05:00Z" w:initials="XJ">
    <w:p w14:paraId="314A8370" w14:textId="77777777" w:rsidR="00733E0F" w:rsidRDefault="00733E0F" w:rsidP="004768E1">
      <w:pPr>
        <w:pStyle w:val="CommentText"/>
      </w:pPr>
      <w:r>
        <w:rPr>
          <w:rStyle w:val="CommentReference"/>
        </w:rPr>
        <w:annotationRef/>
      </w:r>
      <w:r>
        <w:rPr>
          <w:rStyle w:val="CommentReference"/>
        </w:rPr>
        <w:annotationRef/>
      </w:r>
      <w:r>
        <w:t>There is a possibility that we combine the Scoring and loading (avoid replication with JAOAC)</w:t>
      </w:r>
    </w:p>
    <w:p w14:paraId="042919E9" w14:textId="6BBB005C" w:rsidR="00733E0F" w:rsidRPr="004768E1" w:rsidRDefault="00733E0F">
      <w:pPr>
        <w:pStyle w:val="CommentText"/>
        <w:ind w:leftChars="164" w:left="361"/>
      </w:pPr>
    </w:p>
  </w:comment>
  <w:comment w:id="510" w:author="fanzhou kong" w:date="2020-02-06T11:44:00Z" w:initials="fk">
    <w:p w14:paraId="62D52C3F" w14:textId="704624E3" w:rsidR="00733E0F" w:rsidRDefault="00733E0F">
      <w:pPr>
        <w:pStyle w:val="CommentText"/>
      </w:pPr>
      <w:r>
        <w:rPr>
          <w:rStyle w:val="CommentReference"/>
        </w:rPr>
        <w:annotationRef/>
      </w:r>
      <w:r>
        <w:t xml:space="preserve">Sure. But the result could be little bit </w:t>
      </w:r>
      <w:proofErr w:type="gramStart"/>
      <w:r>
        <w:t>more messy</w:t>
      </w:r>
      <w:proofErr w:type="gramEnd"/>
      <w:r>
        <w:t>. I don’t feel like it is necessary since there is only limited number of ways to represent PCA results…</w:t>
      </w:r>
    </w:p>
  </w:comment>
  <w:comment w:id="512" w:author="Peng, Hong" w:date="2020-03-04T11:08:00Z" w:initials="PH">
    <w:p w14:paraId="4DFF6877" w14:textId="0A4EB279" w:rsidR="00733E0F" w:rsidRDefault="00733E0F">
      <w:pPr>
        <w:pStyle w:val="CommentText"/>
      </w:pPr>
      <w:r>
        <w:rPr>
          <w:rStyle w:val="CommentReference"/>
        </w:rPr>
        <w:annotationRef/>
      </w:r>
      <w:r>
        <w:rPr>
          <w:rFonts w:hint="eastAsia"/>
        </w:rPr>
        <w:t>P</w:t>
      </w:r>
      <w:r>
        <w:t>lease read this paragraph carefully to learn the organization of the content.</w:t>
      </w:r>
    </w:p>
  </w:comment>
  <w:comment w:id="514" w:author="Peng, Hong" w:date="2020-03-03T20:19:00Z" w:initials="PH">
    <w:p w14:paraId="0A9CB18B" w14:textId="436F7F85" w:rsidR="00733E0F" w:rsidRDefault="00733E0F">
      <w:pPr>
        <w:pStyle w:val="CommentText"/>
      </w:pPr>
      <w:r>
        <w:rPr>
          <w:rStyle w:val="CommentReference"/>
        </w:rPr>
        <w:annotationRef/>
      </w:r>
      <w:r>
        <w:t xml:space="preserve">Please pay attention to these details for a </w:t>
      </w:r>
      <w:proofErr w:type="gramStart"/>
      <w:r>
        <w:t>high quality</w:t>
      </w:r>
      <w:proofErr w:type="gramEnd"/>
      <w:r>
        <w:t xml:space="preserve"> work</w:t>
      </w:r>
    </w:p>
  </w:comment>
  <w:comment w:id="518" w:author="Peng, Hong" w:date="2020-03-04T11:04:00Z" w:initials="PH">
    <w:p w14:paraId="3E257DD4" w14:textId="65399852" w:rsidR="00733E0F" w:rsidRDefault="00733E0F">
      <w:pPr>
        <w:pStyle w:val="CommentText"/>
      </w:pPr>
      <w:r>
        <w:rPr>
          <w:rStyle w:val="CommentReference"/>
        </w:rPr>
        <w:annotationRef/>
      </w:r>
      <w:r>
        <w:rPr>
          <w:rFonts w:hint="eastAsia"/>
        </w:rPr>
        <w:t>N</w:t>
      </w:r>
      <w:r>
        <w:t>ot sure if I changed your original meaning.</w:t>
      </w:r>
    </w:p>
  </w:comment>
  <w:comment w:id="519" w:author="Xu, Jason" w:date="2020-03-05T11:30:00Z" w:initials="XJ">
    <w:p w14:paraId="275A35CF" w14:textId="5865ABA2" w:rsidR="00733E0F" w:rsidRDefault="00733E0F">
      <w:pPr>
        <w:pStyle w:val="CommentText"/>
      </w:pPr>
      <w:r>
        <w:rPr>
          <w:rStyle w:val="CommentReference"/>
        </w:rPr>
        <w:annotationRef/>
      </w:r>
      <w:r>
        <w:t>Agree</w:t>
      </w:r>
    </w:p>
  </w:comment>
  <w:comment w:id="540" w:author="Peng, Hong" w:date="2020-03-04T11:27:00Z" w:initials="PH">
    <w:p w14:paraId="2A3EBE3B" w14:textId="7C3C020F" w:rsidR="00733E0F" w:rsidRDefault="00733E0F">
      <w:pPr>
        <w:pStyle w:val="CommentText"/>
      </w:pPr>
      <w:r>
        <w:rPr>
          <w:rStyle w:val="CommentReference"/>
        </w:rPr>
        <w:annotationRef/>
      </w:r>
      <w:r>
        <w:t>Constructing?</w:t>
      </w:r>
    </w:p>
  </w:comment>
  <w:comment w:id="541" w:author="Xu, Jason" w:date="2020-03-05T11:31:00Z" w:initials="XJ">
    <w:p w14:paraId="1AA36FF2" w14:textId="17A936C0" w:rsidR="00733E0F" w:rsidRDefault="00733E0F">
      <w:pPr>
        <w:pStyle w:val="CommentText"/>
      </w:pPr>
      <w:r>
        <w:rPr>
          <w:rStyle w:val="CommentReference"/>
        </w:rPr>
        <w:annotationRef/>
      </w:r>
      <w:r>
        <w:rPr>
          <w:rFonts w:hint="eastAsia"/>
        </w:rPr>
        <w:t>?</w:t>
      </w:r>
    </w:p>
  </w:comment>
  <w:comment w:id="545" w:author="Peng, Hong" w:date="2020-03-04T10:11:00Z" w:initials="PH">
    <w:p w14:paraId="7243D7A9" w14:textId="05F8E5B2" w:rsidR="00733E0F" w:rsidRPr="00630C05" w:rsidRDefault="00733E0F">
      <w:pPr>
        <w:pStyle w:val="CommentText"/>
      </w:pPr>
      <w:r>
        <w:rPr>
          <w:rStyle w:val="CommentReference"/>
        </w:rPr>
        <w:annotationRef/>
      </w:r>
      <w:r>
        <w:rPr>
          <w:rStyle w:val="CommentReference"/>
        </w:rPr>
        <w:annotationRef/>
      </w:r>
      <w:r>
        <w:rPr>
          <w:rFonts w:hint="eastAsia"/>
        </w:rPr>
        <w:t>I</w:t>
      </w:r>
      <w:r>
        <w:t xml:space="preserve"> could not get this information from the graph.</w:t>
      </w:r>
    </w:p>
  </w:comment>
  <w:comment w:id="546" w:author="Xu, Jason" w:date="2020-03-05T11:31:00Z" w:initials="XJ">
    <w:p w14:paraId="63245F61" w14:textId="729E0A47" w:rsidR="00733E0F" w:rsidRDefault="00733E0F">
      <w:pPr>
        <w:pStyle w:val="CommentText"/>
      </w:pPr>
      <w:r>
        <w:rPr>
          <w:rStyle w:val="CommentReference"/>
        </w:rPr>
        <w:annotationRef/>
      </w:r>
      <w:r>
        <w:t>TBD</w:t>
      </w:r>
    </w:p>
  </w:comment>
  <w:comment w:id="569" w:author="Peng, Hong" w:date="2020-03-04T10:46:00Z" w:initials="PH">
    <w:p w14:paraId="5640CD0B" w14:textId="296F9DFB" w:rsidR="00733E0F" w:rsidRDefault="00733E0F">
      <w:pPr>
        <w:pStyle w:val="CommentText"/>
      </w:pPr>
      <w:r>
        <w:rPr>
          <w:rStyle w:val="CommentReference"/>
        </w:rPr>
        <w:annotationRef/>
      </w:r>
      <w:r>
        <w:t xml:space="preserve">Pay attention to this. 1. Always a complete sentence, no </w:t>
      </w:r>
      <w:r>
        <w:rPr>
          <w:rFonts w:hint="eastAsia"/>
        </w:rPr>
        <w:t>semicolon</w:t>
      </w:r>
      <w:r>
        <w:t>. 2. Be concise</w:t>
      </w:r>
    </w:p>
  </w:comment>
  <w:comment w:id="576" w:author="Peng, Hong" w:date="2020-03-04T11:12:00Z" w:initials="PH">
    <w:p w14:paraId="41D04CAD" w14:textId="2AE9532C" w:rsidR="00733E0F" w:rsidRDefault="00733E0F">
      <w:pPr>
        <w:pStyle w:val="CommentText"/>
      </w:pPr>
      <w:r>
        <w:rPr>
          <w:rStyle w:val="CommentReference"/>
        </w:rPr>
        <w:annotationRef/>
      </w:r>
      <w:r>
        <w:rPr>
          <w:rFonts w:hint="eastAsia"/>
        </w:rPr>
        <w:t>C</w:t>
      </w:r>
      <w:r>
        <w:t>onclusion, what does 60.7% and 83% mean?</w:t>
      </w:r>
    </w:p>
  </w:comment>
  <w:comment w:id="577" w:author="Xu, Jason" w:date="2020-03-05T11:34:00Z" w:initials="XJ">
    <w:p w14:paraId="627EA856" w14:textId="5AFE1E90" w:rsidR="00733E0F" w:rsidRDefault="00733E0F">
      <w:pPr>
        <w:pStyle w:val="CommentText"/>
      </w:pPr>
      <w:r>
        <w:rPr>
          <w:rStyle w:val="CommentReference"/>
        </w:rPr>
        <w:annotationRef/>
      </w:r>
      <w:r>
        <w:t xml:space="preserve">Percentage of total variance </w:t>
      </w:r>
    </w:p>
  </w:comment>
  <w:comment w:id="584" w:author="Peng, Hong" w:date="2020-03-04T18:39:00Z" w:initials="PH">
    <w:p w14:paraId="3436FFF8" w14:textId="07A1B47A" w:rsidR="00733E0F" w:rsidRDefault="00733E0F">
      <w:pPr>
        <w:pStyle w:val="CommentText"/>
      </w:pPr>
      <w:r>
        <w:rPr>
          <w:rStyle w:val="CommentReference"/>
        </w:rPr>
        <w:annotationRef/>
      </w:r>
      <w:r>
        <w:rPr>
          <w:rFonts w:hint="eastAsia"/>
        </w:rPr>
        <w:t>A</w:t>
      </w:r>
      <w:r>
        <w:t xml:space="preserve"> general comment, I didn’t feel the significance of using machine learning. Just a good accuracy of 100%?</w:t>
      </w:r>
    </w:p>
  </w:comment>
  <w:comment w:id="585" w:author="Xu, Jason" w:date="2020-03-05T11:38:00Z" w:initials="XJ">
    <w:p w14:paraId="064E0748" w14:textId="287B857F" w:rsidR="00733E0F" w:rsidRDefault="00733E0F">
      <w:pPr>
        <w:pStyle w:val="CommentText"/>
      </w:pPr>
      <w:r>
        <w:rPr>
          <w:rStyle w:val="CommentReference"/>
        </w:rPr>
        <w:annotationRef/>
      </w:r>
      <w:r>
        <w:rPr>
          <w:rFonts w:hint="eastAsia"/>
        </w:rPr>
        <w:t>T</w:t>
      </w:r>
      <w:r>
        <w:t xml:space="preserve">his is a </w:t>
      </w:r>
      <w:proofErr w:type="gramStart"/>
      <w:r>
        <w:t>very good questions</w:t>
      </w:r>
      <w:proofErr w:type="gramEnd"/>
      <w:r>
        <w:t xml:space="preserve">. </w:t>
      </w:r>
      <w:r>
        <w:rPr>
          <w:rFonts w:hint="eastAsia"/>
        </w:rPr>
        <w:t>您的假设是除非能证明优秀，否则无需多言。在</w:t>
      </w:r>
      <w:r>
        <w:rPr>
          <w:rFonts w:hint="eastAsia"/>
        </w:rPr>
        <w:t>Barbosa</w:t>
      </w:r>
      <w:r>
        <w:t xml:space="preserve"> </w:t>
      </w:r>
      <w:r>
        <w:rPr>
          <w:rFonts w:hint="eastAsia"/>
        </w:rPr>
        <w:t>关于</w:t>
      </w:r>
      <w:r>
        <w:rPr>
          <w:rFonts w:hint="eastAsia"/>
        </w:rPr>
        <w:t>machine</w:t>
      </w:r>
      <w:r>
        <w:t xml:space="preserve"> </w:t>
      </w:r>
      <w:r>
        <w:rPr>
          <w:rFonts w:hint="eastAsia"/>
        </w:rPr>
        <w:t>learning</w:t>
      </w:r>
      <w:r>
        <w:t xml:space="preserve"> </w:t>
      </w:r>
      <w:r>
        <w:rPr>
          <w:rFonts w:hint="eastAsia"/>
        </w:rPr>
        <w:t>在大米鉴别的综述中亦采取了比较中立的口吻</w:t>
      </w:r>
    </w:p>
  </w:comment>
  <w:comment w:id="624" w:author="Xu, Jason" w:date="2020-02-05T12:04:00Z" w:initials="XJ">
    <w:p w14:paraId="13DB1D94" w14:textId="382443A0" w:rsidR="00733E0F" w:rsidRDefault="00733E0F">
      <w:pPr>
        <w:pStyle w:val="CommentText"/>
      </w:pPr>
      <w:r>
        <w:rPr>
          <w:rStyle w:val="CommentReference"/>
        </w:rPr>
        <w:annotationRef/>
      </w:r>
      <w:r>
        <w:rPr>
          <w:rFonts w:hint="eastAsia"/>
        </w:rPr>
        <w:t>根据之前的</w:t>
      </w:r>
      <w:r>
        <w:rPr>
          <w:rFonts w:hint="eastAsia"/>
        </w:rPr>
        <w:t>workflow</w:t>
      </w:r>
      <w:r>
        <w:t xml:space="preserve"> </w:t>
      </w:r>
      <w:r>
        <w:rPr>
          <w:rFonts w:hint="eastAsia"/>
        </w:rPr>
        <w:t>这里应该聊的是</w:t>
      </w:r>
      <w:r>
        <w:rPr>
          <w:rFonts w:hint="eastAsia"/>
        </w:rPr>
        <w:t>model</w:t>
      </w:r>
      <w:r>
        <w:t xml:space="preserve">  </w:t>
      </w:r>
      <w:r>
        <w:rPr>
          <w:rFonts w:hint="eastAsia"/>
        </w:rPr>
        <w:t>validation</w:t>
      </w:r>
      <w:r>
        <w:t>.</w:t>
      </w:r>
      <w:r>
        <w:rPr>
          <w:rFonts w:hint="eastAsia"/>
        </w:rPr>
        <w:t>如果只说</w:t>
      </w:r>
      <w:r>
        <w:rPr>
          <w:rFonts w:hint="eastAsia"/>
        </w:rPr>
        <w:t xml:space="preserve"> validate the</w:t>
      </w:r>
      <w:r>
        <w:t xml:space="preserve"> </w:t>
      </w:r>
      <w:r>
        <w:rPr>
          <w:rFonts w:hint="eastAsia"/>
        </w:rPr>
        <w:t>clas</w:t>
      </w:r>
      <w:r>
        <w:t xml:space="preserve">sifier </w:t>
      </w:r>
      <w:r>
        <w:rPr>
          <w:rFonts w:hint="eastAsia"/>
        </w:rPr>
        <w:t>可能产生歧义</w:t>
      </w:r>
      <w:r>
        <w:rPr>
          <w:rFonts w:hint="eastAsia"/>
        </w:rPr>
        <w:t xml:space="preserve"> </w:t>
      </w:r>
      <w:r>
        <w:rPr>
          <w:rFonts w:hint="eastAsia"/>
        </w:rPr>
        <w:t>并造成误解？</w:t>
      </w:r>
    </w:p>
  </w:comment>
  <w:comment w:id="625" w:author="fanzhou kong" w:date="2020-02-06T11:52:00Z" w:initials="fk">
    <w:p w14:paraId="4879CDE2" w14:textId="522501BC" w:rsidR="00733E0F" w:rsidRDefault="00733E0F">
      <w:pPr>
        <w:pStyle w:val="CommentText"/>
      </w:pPr>
      <w:r>
        <w:rPr>
          <w:rStyle w:val="CommentReference"/>
        </w:rPr>
        <w:annotationRef/>
      </w:r>
      <w:r>
        <w:t xml:space="preserve">I feel like either way is fine since we do </w:t>
      </w:r>
      <w:proofErr w:type="gramStart"/>
      <w:r>
        <w:t>highlighted</w:t>
      </w:r>
      <w:proofErr w:type="gramEnd"/>
      <w:r>
        <w:t xml:space="preserve"> we do it on “testing set”.</w:t>
      </w:r>
    </w:p>
  </w:comment>
  <w:comment w:id="626" w:author="Peng, Hong" w:date="2020-03-04T11:13:00Z" w:initials="PH">
    <w:p w14:paraId="7B1943AC" w14:textId="14D05402" w:rsidR="00733E0F" w:rsidRDefault="00733E0F">
      <w:pPr>
        <w:pStyle w:val="CommentText"/>
      </w:pPr>
      <w:r>
        <w:rPr>
          <w:rStyle w:val="CommentReference"/>
        </w:rPr>
        <w:annotationRef/>
      </w:r>
      <w:r>
        <w:rPr>
          <w:rFonts w:hint="eastAsia"/>
        </w:rPr>
        <w:t>P</w:t>
      </w:r>
      <w:r>
        <w:t>lease give me a clean version next time. Otherwise I’m not sure whether the discussion here need my comments or not, or there is still a remained question.</w:t>
      </w:r>
    </w:p>
  </w:comment>
  <w:comment w:id="628" w:author="Peng, Hong" w:date="2020-03-04T14:29:00Z" w:initials="PH">
    <w:p w14:paraId="46F3F469" w14:textId="5F40C27C" w:rsidR="00733E0F" w:rsidRDefault="00733E0F">
      <w:pPr>
        <w:pStyle w:val="CommentText"/>
      </w:pPr>
      <w:r>
        <w:rPr>
          <w:rStyle w:val="CommentReference"/>
        </w:rPr>
        <w:annotationRef/>
      </w:r>
      <w:r>
        <w:rPr>
          <w:rFonts w:hint="eastAsia"/>
        </w:rPr>
        <w:t>P</w:t>
      </w:r>
      <w:r>
        <w:t>ay attention to this, which should be in the method session.</w:t>
      </w:r>
    </w:p>
  </w:comment>
  <w:comment w:id="631" w:author="Peng, Hong" w:date="2020-03-04T15:00:00Z" w:initials="PH">
    <w:p w14:paraId="64995178" w14:textId="0E3BEA73" w:rsidR="00733E0F" w:rsidRDefault="00733E0F">
      <w:pPr>
        <w:pStyle w:val="CommentText"/>
      </w:pPr>
      <w:r>
        <w:rPr>
          <w:rStyle w:val="CommentReference"/>
        </w:rPr>
        <w:annotationRef/>
      </w:r>
      <w:proofErr w:type="spellStart"/>
      <w:r>
        <w:rPr>
          <w:rFonts w:hint="eastAsia"/>
        </w:rPr>
        <w:t>S</w:t>
      </w:r>
      <w:r>
        <w:t>trucuture</w:t>
      </w:r>
      <w:proofErr w:type="spellEnd"/>
      <w:r>
        <w:t xml:space="preserve"> to discuss the result: where, what, why/ho</w:t>
      </w:r>
      <w:r>
        <w:rPr>
          <w:rFonts w:hint="eastAsia"/>
        </w:rPr>
        <w:t>w</w:t>
      </w:r>
    </w:p>
  </w:comment>
  <w:comment w:id="648" w:author="Peng, Hong" w:date="2020-03-04T15:21:00Z" w:initials="PH">
    <w:p w14:paraId="41EDFAAA" w14:textId="244EDB08" w:rsidR="00733E0F" w:rsidRDefault="00733E0F">
      <w:pPr>
        <w:pStyle w:val="CommentText"/>
      </w:pPr>
      <w:r>
        <w:rPr>
          <w:rStyle w:val="CommentReference"/>
        </w:rPr>
        <w:annotationRef/>
      </w:r>
      <w:r>
        <w:t>Should echo to your title</w:t>
      </w:r>
    </w:p>
  </w:comment>
  <w:comment w:id="652" w:author="Xu, Jason" w:date="2020-02-05T12:19:00Z" w:initials="XJ">
    <w:p w14:paraId="481C1DB5" w14:textId="24F3BD03" w:rsidR="00733E0F" w:rsidRDefault="00733E0F">
      <w:pPr>
        <w:pStyle w:val="CommentText"/>
      </w:pPr>
      <w:r>
        <w:rPr>
          <w:rStyle w:val="CommentReference"/>
        </w:rPr>
        <w:annotationRef/>
      </w:r>
      <w:proofErr w:type="gramStart"/>
      <w:r>
        <w:rPr>
          <w:rFonts w:hint="eastAsia"/>
        </w:rPr>
        <w:t>S</w:t>
      </w:r>
      <w:r>
        <w:t>o</w:t>
      </w:r>
      <w:proofErr w:type="gramEnd"/>
      <w:r>
        <w:t xml:space="preserve"> we will not show any confusion </w:t>
      </w:r>
      <w:proofErr w:type="spellStart"/>
      <w:r>
        <w:t>matrixs</w:t>
      </w:r>
      <w:proofErr w:type="spellEnd"/>
      <w:r>
        <w:t>. Feels like a little bit “</w:t>
      </w:r>
      <w:proofErr w:type="spellStart"/>
      <w:proofErr w:type="gramStart"/>
      <w:r>
        <w:t>week”on</w:t>
      </w:r>
      <w:proofErr w:type="spellEnd"/>
      <w:proofErr w:type="gramEnd"/>
      <w:r>
        <w:t xml:space="preserve"> the validation results… it is the most important results anyway.</w:t>
      </w:r>
    </w:p>
  </w:comment>
  <w:comment w:id="653" w:author="fanzhou kong" w:date="2020-02-06T11:53:00Z" w:initials="fk">
    <w:p w14:paraId="3D30114B" w14:textId="77ED53B3" w:rsidR="00733E0F" w:rsidRDefault="00733E0F">
      <w:pPr>
        <w:pStyle w:val="CommentText"/>
      </w:pPr>
      <w:r>
        <w:rPr>
          <w:rStyle w:val="CommentReference"/>
        </w:rPr>
        <w:annotationRef/>
      </w:r>
      <w:r>
        <w:t xml:space="preserve">This is the most important result here I agree. But we do feel like there are other literatures </w:t>
      </w:r>
      <w:proofErr w:type="spellStart"/>
      <w:r>
        <w:t>didn</w:t>
      </w:r>
      <w:proofErr w:type="spellEnd"/>
      <w:r>
        <w:t xml:space="preserve">’ show any tables for the validation result. And in our paper, we do have some other findings as well. So </w:t>
      </w:r>
      <w:proofErr w:type="spellStart"/>
      <w:r>
        <w:t>i</w:t>
      </w:r>
      <w:proofErr w:type="spellEnd"/>
      <w:r>
        <w:t xml:space="preserve"> feel like a simple result table would be sufficient for the results for now.</w:t>
      </w:r>
    </w:p>
  </w:comment>
  <w:comment w:id="671" w:author="fanzhou kong" w:date="2020-02-11T15:59:00Z" w:initials="fk">
    <w:p w14:paraId="39812800" w14:textId="2F39E200" w:rsidR="00733E0F" w:rsidRDefault="00733E0F">
      <w:pPr>
        <w:pStyle w:val="CommentText"/>
      </w:pPr>
      <w:r>
        <w:rPr>
          <w:rStyle w:val="CommentReference"/>
        </w:rPr>
        <w:annotationRef/>
      </w:r>
      <w:r>
        <w:t>Would this be better? Since we are not plotting real concentration values on there</w:t>
      </w:r>
    </w:p>
  </w:comment>
  <w:comment w:id="679" w:author="fanzhou kong" w:date="2020-02-11T15:58:00Z" w:initials="fk">
    <w:p w14:paraId="1B690931" w14:textId="5BE81153" w:rsidR="00733E0F" w:rsidRDefault="00733E0F">
      <w:pPr>
        <w:pStyle w:val="CommentText"/>
      </w:pPr>
      <w:r>
        <w:rPr>
          <w:rStyle w:val="CommentReference"/>
        </w:rPr>
        <w:annotationRef/>
      </w:r>
      <w:r>
        <w:t>Uncapitalized…</w:t>
      </w:r>
    </w:p>
  </w:comment>
  <w:comment w:id="681" w:author="Xu, Jason" w:date="2020-02-05T12:41:00Z" w:initials="XJ">
    <w:p w14:paraId="079A92A3" w14:textId="73B5D829" w:rsidR="00733E0F" w:rsidRDefault="00733E0F">
      <w:pPr>
        <w:pStyle w:val="CommentText"/>
      </w:pPr>
      <w:r>
        <w:rPr>
          <w:rStyle w:val="CommentReference"/>
        </w:rPr>
        <w:annotationRef/>
      </w:r>
      <w:r>
        <w:t>Do you think adding radar plot is making sense here?</w:t>
      </w:r>
    </w:p>
  </w:comment>
  <w:comment w:id="682" w:author="fanzhou kong" w:date="2020-02-06T11:54:00Z" w:initials="fk">
    <w:p w14:paraId="54FC69FD" w14:textId="52AF1875" w:rsidR="00733E0F" w:rsidRDefault="00733E0F">
      <w:pPr>
        <w:pStyle w:val="CommentText"/>
      </w:pPr>
      <w:r>
        <w:rPr>
          <w:rStyle w:val="CommentReference"/>
        </w:rPr>
        <w:annotationRef/>
      </w:r>
      <w:r>
        <w:t>Radar plot would help us to visualize the differences between PJ-1/PJ-2 and GG/</w:t>
      </w:r>
      <w:r>
        <w:rPr>
          <w:rFonts w:hint="eastAsia"/>
        </w:rPr>
        <w:t>non</w:t>
      </w:r>
      <w:r>
        <w:t>-GG. Just try to make our life little bit easier. Not compulsory necessary. Liu et al (2019, food control) did a good start.</w:t>
      </w:r>
    </w:p>
  </w:comment>
  <w:comment w:id="689" w:author="Xu, Jason" w:date="2020-02-05T14:16:00Z" w:initials="XJ">
    <w:p w14:paraId="7143D4D2" w14:textId="2C077351" w:rsidR="00733E0F" w:rsidRDefault="00733E0F">
      <w:pPr>
        <w:pStyle w:val="CommentText"/>
      </w:pPr>
      <w:r>
        <w:rPr>
          <w:rStyle w:val="CommentReference"/>
        </w:rPr>
        <w:annotationRef/>
      </w:r>
      <w:r>
        <w:rPr>
          <w:rFonts w:hint="eastAsia"/>
        </w:rPr>
        <w:t>如果从这个角度看问题，我们是否看一下</w:t>
      </w:r>
      <w:r>
        <w:rPr>
          <w:rFonts w:hint="eastAsia"/>
        </w:rPr>
        <w:t>3-class</w:t>
      </w:r>
      <w:r>
        <w:t xml:space="preserve"> </w:t>
      </w:r>
      <w:r>
        <w:rPr>
          <w:rFonts w:hint="eastAsia"/>
        </w:rPr>
        <w:t>的</w:t>
      </w:r>
      <w:proofErr w:type="spellStart"/>
      <w:r>
        <w:rPr>
          <w:rFonts w:hint="eastAsia"/>
        </w:rPr>
        <w:t>seperation</w:t>
      </w:r>
      <w:proofErr w:type="spellEnd"/>
      <w:r>
        <w:rPr>
          <w:rFonts w:hint="eastAsia"/>
        </w:rPr>
        <w:t>？</w:t>
      </w:r>
      <w:r>
        <w:rPr>
          <w:rFonts w:hint="eastAsia"/>
        </w:rPr>
        <w:t>is</w:t>
      </w:r>
      <w:r>
        <w:t xml:space="preserve"> </w:t>
      </w:r>
      <w:r>
        <w:rPr>
          <w:rFonts w:hint="eastAsia"/>
        </w:rPr>
        <w:t>it</w:t>
      </w:r>
      <w:r>
        <w:t xml:space="preserve"> </w:t>
      </w:r>
      <w:r>
        <w:rPr>
          <w:rFonts w:hint="eastAsia"/>
        </w:rPr>
        <w:t>good</w:t>
      </w:r>
      <w:r>
        <w:rPr>
          <w:rFonts w:hint="eastAsia"/>
        </w:rPr>
        <w:t>？</w:t>
      </w:r>
    </w:p>
  </w:comment>
  <w:comment w:id="690" w:author="fanzhou kong" w:date="2020-02-06T13:30:00Z" w:initials="fk">
    <w:p w14:paraId="564D2F02" w14:textId="193E1D32" w:rsidR="00733E0F" w:rsidRDefault="00733E0F">
      <w:pPr>
        <w:pStyle w:val="CommentText"/>
      </w:pPr>
      <w:r>
        <w:rPr>
          <w:rStyle w:val="CommentReference"/>
        </w:rPr>
        <w:annotationRef/>
      </w:r>
      <w:r>
        <w:t xml:space="preserve">It is not simply from all three </w:t>
      </w:r>
      <w:proofErr w:type="gramStart"/>
      <w:r>
        <w:t>domains</w:t>
      </w:r>
      <w:proofErr w:type="gramEnd"/>
      <w:r>
        <w:t xml:space="preserve"> but we have also covered a variety of possible genotype, </w:t>
      </w:r>
      <w:proofErr w:type="spellStart"/>
      <w:r>
        <w:t>meterological</w:t>
      </w:r>
      <w:proofErr w:type="spellEnd"/>
      <w:r>
        <w:t xml:space="preserve"> conditions and even </w:t>
      </w:r>
      <w:proofErr w:type="spellStart"/>
      <w:r>
        <w:t>irratigation</w:t>
      </w:r>
      <w:proofErr w:type="spellEnd"/>
      <w:r>
        <w:t xml:space="preserve"> types… it is not a simple question to answer here.</w:t>
      </w:r>
    </w:p>
  </w:comment>
  <w:comment w:id="691" w:author="Peng, Hong" w:date="2020-03-04T15:42:00Z" w:initials="PH">
    <w:p w14:paraId="7B711AA1" w14:textId="129739B4" w:rsidR="00733E0F" w:rsidRDefault="00733E0F">
      <w:pPr>
        <w:pStyle w:val="CommentText"/>
      </w:pPr>
      <w:r>
        <w:rPr>
          <w:rStyle w:val="CommentReference"/>
        </w:rPr>
        <w:annotationRef/>
      </w:r>
      <w:r>
        <w:rPr>
          <w:rFonts w:hint="eastAsia"/>
        </w:rPr>
        <w:t>I</w:t>
      </w:r>
      <w:r>
        <w:t>sn’t it one reason to explain the classification power?</w:t>
      </w:r>
    </w:p>
  </w:comment>
  <w:comment w:id="688" w:author="Xu, Jason" w:date="2020-03-05T16:31:00Z" w:initials="XJ">
    <w:p w14:paraId="4C40B64D" w14:textId="2B3A5419" w:rsidR="00733E0F" w:rsidRPr="002270AD" w:rsidRDefault="00733E0F">
      <w:pPr>
        <w:pStyle w:val="CommentText"/>
      </w:pPr>
      <w:r>
        <w:rPr>
          <w:rStyle w:val="CommentReference"/>
        </w:rPr>
        <w:annotationRef/>
      </w:r>
      <w:r>
        <w:t xml:space="preserve"> Peel the Onion: discriminate-four features- specific element/ </w:t>
      </w:r>
    </w:p>
  </w:comment>
  <w:comment w:id="695" w:author="Peng, Hong" w:date="2020-03-04T11:57:00Z" w:initials="PH">
    <w:p w14:paraId="45E107A3" w14:textId="21A1A2BA" w:rsidR="00733E0F" w:rsidRDefault="00733E0F">
      <w:pPr>
        <w:pStyle w:val="CommentText"/>
      </w:pPr>
      <w:r>
        <w:rPr>
          <w:rStyle w:val="CommentReference"/>
        </w:rPr>
        <w:annotationRef/>
      </w:r>
      <w:r>
        <w:t xml:space="preserve">I didn’t see such type of </w:t>
      </w:r>
      <w:proofErr w:type="gramStart"/>
      <w:r>
        <w:t>sub title</w:t>
      </w:r>
      <w:proofErr w:type="gramEnd"/>
      <w:r>
        <w:t xml:space="preserve"> in literatures. Regarding the structure, I think this session is talking about the element profiling of rice.</w:t>
      </w:r>
    </w:p>
  </w:comment>
  <w:comment w:id="696" w:author="Xu, Jason" w:date="2020-03-05T12:04:00Z" w:initials="XJ">
    <w:p w14:paraId="6B8BD4EA" w14:textId="03AE50D8" w:rsidR="00733E0F" w:rsidRDefault="00733E0F">
      <w:pPr>
        <w:pStyle w:val="CommentText"/>
      </w:pPr>
      <w:r>
        <w:rPr>
          <w:rStyle w:val="CommentReference"/>
        </w:rPr>
        <w:annotationRef/>
      </w:r>
      <w:r>
        <w:t xml:space="preserve">Will try to get some samples </w:t>
      </w:r>
    </w:p>
  </w:comment>
  <w:comment w:id="693" w:author="Xu, Jason" w:date="2020-02-11T13:11:00Z" w:initials="XJ">
    <w:p w14:paraId="025C2A3F" w14:textId="3EAF1DB9" w:rsidR="00733E0F" w:rsidRDefault="00733E0F">
      <w:pPr>
        <w:pStyle w:val="CommentText"/>
      </w:pPr>
      <w:r>
        <w:rPr>
          <w:rStyle w:val="CommentReference"/>
        </w:rPr>
        <w:annotationRef/>
      </w:r>
      <w:r>
        <w:rPr>
          <w:rFonts w:hint="eastAsia"/>
        </w:rPr>
        <w:t>G</w:t>
      </w:r>
      <w:r>
        <w:t xml:space="preserve">uiding subtitles, can be deleted. Applies to below too. </w:t>
      </w:r>
    </w:p>
  </w:comment>
  <w:comment w:id="701" w:author="fanzhou kong" w:date="2020-02-11T15:59:00Z" w:initials="fk">
    <w:p w14:paraId="0A35D866" w14:textId="77777777" w:rsidR="00733E0F" w:rsidRDefault="00733E0F" w:rsidP="001214E1">
      <w:pPr>
        <w:pStyle w:val="CommentText"/>
      </w:pPr>
      <w:r>
        <w:rPr>
          <w:rStyle w:val="CommentReference"/>
        </w:rPr>
        <w:annotationRef/>
      </w:r>
      <w:r>
        <w:t>Would this be better? Since we are not plotting real concentration values on there</w:t>
      </w:r>
    </w:p>
  </w:comment>
  <w:comment w:id="704" w:author="fanzhou kong" w:date="2020-02-11T15:58:00Z" w:initials="fk">
    <w:p w14:paraId="4EBB8098" w14:textId="77777777" w:rsidR="00733E0F" w:rsidRDefault="00733E0F" w:rsidP="001214E1">
      <w:pPr>
        <w:pStyle w:val="CommentText"/>
      </w:pPr>
      <w:r>
        <w:rPr>
          <w:rStyle w:val="CommentReference"/>
        </w:rPr>
        <w:annotationRef/>
      </w:r>
      <w:r>
        <w:t>Uncapitalized…</w:t>
      </w:r>
    </w:p>
  </w:comment>
  <w:comment w:id="705" w:author="Xu, Jason" w:date="2020-02-05T12:41:00Z" w:initials="XJ">
    <w:p w14:paraId="0A412243" w14:textId="77777777" w:rsidR="00733E0F" w:rsidRDefault="00733E0F" w:rsidP="001214E1">
      <w:pPr>
        <w:pStyle w:val="CommentText"/>
      </w:pPr>
      <w:r>
        <w:rPr>
          <w:rStyle w:val="CommentReference"/>
        </w:rPr>
        <w:annotationRef/>
      </w:r>
      <w:r>
        <w:t>Do you think adding radar plot is making sense here?</w:t>
      </w:r>
    </w:p>
  </w:comment>
  <w:comment w:id="706" w:author="fanzhou kong" w:date="2020-02-06T11:54:00Z" w:initials="fk">
    <w:p w14:paraId="7FCC0C0C" w14:textId="77777777" w:rsidR="00733E0F" w:rsidRDefault="00733E0F" w:rsidP="001214E1">
      <w:pPr>
        <w:pStyle w:val="CommentText"/>
      </w:pPr>
      <w:r>
        <w:rPr>
          <w:rStyle w:val="CommentReference"/>
        </w:rPr>
        <w:annotationRef/>
      </w:r>
      <w:r>
        <w:t>Radar plot would help us to visualize the differences between PJ-1/PJ-2 and GG/</w:t>
      </w:r>
      <w:r>
        <w:rPr>
          <w:rFonts w:hint="eastAsia"/>
        </w:rPr>
        <w:t>non</w:t>
      </w:r>
      <w:r>
        <w:t>-GG. Just try to make our life little bit easier. Not compulsory necessary. Liu et al (2019, food control) did a good start.</w:t>
      </w:r>
    </w:p>
  </w:comment>
  <w:comment w:id="712" w:author="fanzhou kong" w:date="2020-02-06T13:33:00Z" w:initials="fk">
    <w:p w14:paraId="49425C0A" w14:textId="27F236AB" w:rsidR="00733E0F" w:rsidRDefault="00733E0F">
      <w:pPr>
        <w:pStyle w:val="CommentText"/>
      </w:pPr>
      <w:r>
        <w:rPr>
          <w:rStyle w:val="CommentReference"/>
        </w:rPr>
        <w:annotationRef/>
      </w:r>
      <w:r>
        <w:t xml:space="preserve">I guess we should be very careful here: we do NOT know if the difference comes from the genotype yet, and that’s why I attribute the difference as </w:t>
      </w:r>
      <w:r w:rsidRPr="000F3658">
        <w:t>agnosticism</w:t>
      </w:r>
    </w:p>
  </w:comment>
  <w:comment w:id="713" w:author="Xu, Jason" w:date="2020-02-06T13:49:00Z" w:initials="XJ">
    <w:p w14:paraId="0FC46A5B" w14:textId="3D1DFD67" w:rsidR="00733E0F" w:rsidRDefault="00733E0F">
      <w:pPr>
        <w:pStyle w:val="CommentText"/>
      </w:pPr>
      <w:r>
        <w:rPr>
          <w:rStyle w:val="CommentReference"/>
        </w:rPr>
        <w:annotationRef/>
      </w:r>
      <w:r>
        <w:rPr>
          <w:rFonts w:hint="eastAsia"/>
        </w:rPr>
        <w:t>I</w:t>
      </w:r>
      <w:r>
        <w:t xml:space="preserve"> will send over some proof </w:t>
      </w:r>
    </w:p>
  </w:comment>
  <w:comment w:id="755" w:author="Xu, Jason" w:date="2020-02-05T13:52:00Z" w:initials="XJ">
    <w:p w14:paraId="6AD18E05" w14:textId="087B50FF" w:rsidR="00733E0F" w:rsidRDefault="00733E0F">
      <w:pPr>
        <w:pStyle w:val="CommentText"/>
      </w:pPr>
      <w:r>
        <w:rPr>
          <w:rStyle w:val="CommentReference"/>
        </w:rPr>
        <w:annotationRef/>
      </w:r>
      <w:r>
        <w:rPr>
          <w:rFonts w:hint="eastAsia"/>
        </w:rPr>
        <w:t>不挖掘太深原因：</w:t>
      </w:r>
      <w:r>
        <w:rPr>
          <w:rFonts w:hint="eastAsia"/>
        </w:rPr>
        <w:t>1.</w:t>
      </w:r>
      <w:r>
        <w:t xml:space="preserve"> </w:t>
      </w:r>
      <w:r>
        <w:rPr>
          <w:rFonts w:hint="eastAsia"/>
        </w:rPr>
        <w:t>偏离我们用机器学习建模的主旨</w:t>
      </w:r>
      <w:r>
        <w:rPr>
          <w:rFonts w:hint="eastAsia"/>
        </w:rPr>
        <w:t xml:space="preserve"> 2.</w:t>
      </w:r>
      <w:r>
        <w:t xml:space="preserve"> </w:t>
      </w:r>
      <w:r>
        <w:rPr>
          <w:rFonts w:hint="eastAsia"/>
        </w:rPr>
        <w:t>敏感性问题，避免引起地方品牌过分的关注</w:t>
      </w:r>
    </w:p>
  </w:comment>
  <w:comment w:id="756" w:author="Peng, Hong" w:date="2020-03-04T18:35:00Z" w:initials="PH">
    <w:p w14:paraId="098F3935" w14:textId="02A4B15E" w:rsidR="00733E0F" w:rsidRDefault="00733E0F">
      <w:pPr>
        <w:pStyle w:val="CommentText"/>
      </w:pPr>
      <w:r>
        <w:rPr>
          <w:rStyle w:val="CommentReference"/>
        </w:rPr>
        <w:annotationRef/>
      </w:r>
      <w:r>
        <w:rPr>
          <w:rFonts w:hint="eastAsia"/>
        </w:rPr>
        <w:t>I</w:t>
      </w:r>
      <w:r>
        <w:t xml:space="preserve"> suppose it’s a well drafted version sent to me. </w:t>
      </w:r>
      <w:proofErr w:type="gramStart"/>
      <w:r>
        <w:t>So</w:t>
      </w:r>
      <w:proofErr w:type="gramEnd"/>
      <w:r>
        <w:t xml:space="preserve"> what’s your decision on this part? </w:t>
      </w:r>
    </w:p>
  </w:comment>
  <w:comment w:id="757" w:author="Peng, Hong" w:date="2020-03-04T18:33:00Z" w:initials="PH">
    <w:p w14:paraId="461B2580" w14:textId="38541EB5" w:rsidR="00733E0F" w:rsidRDefault="00733E0F">
      <w:pPr>
        <w:pStyle w:val="CommentText"/>
      </w:pPr>
      <w:r>
        <w:rPr>
          <w:rStyle w:val="CommentReference"/>
        </w:rPr>
        <w:annotationRef/>
      </w:r>
      <w:r>
        <w:t xml:space="preserve">Or move this to the origin prediction part. But I don’t suggest </w:t>
      </w:r>
      <w:proofErr w:type="gramStart"/>
      <w:r>
        <w:t>to do</w:t>
      </w:r>
      <w:proofErr w:type="gramEnd"/>
      <w:r>
        <w:t xml:space="preserve"> so.</w:t>
      </w:r>
    </w:p>
  </w:comment>
  <w:comment w:id="762" w:author="Peng, Hong" w:date="2020-03-04T17:19:00Z" w:initials="PH">
    <w:p w14:paraId="12C956EC" w14:textId="77777777" w:rsidR="00733E0F" w:rsidRDefault="00733E0F" w:rsidP="00CF7E43">
      <w:pPr>
        <w:pStyle w:val="CommentText"/>
      </w:pPr>
      <w:r>
        <w:rPr>
          <w:rStyle w:val="CommentReference"/>
        </w:rPr>
        <w:annotationRef/>
      </w:r>
      <w:r>
        <w:rPr>
          <w:rFonts w:hint="eastAsia"/>
        </w:rPr>
        <w:t>P</w:t>
      </w:r>
      <w:r>
        <w:t>lease also learn carefully the organization of content in this paragraph. What, why and how.</w:t>
      </w:r>
    </w:p>
  </w:comment>
  <w:comment w:id="764" w:author="Peng, Hong" w:date="2020-03-04T17:21:00Z" w:initials="PH">
    <w:p w14:paraId="5118641D" w14:textId="77777777" w:rsidR="00733E0F" w:rsidRDefault="00733E0F" w:rsidP="00CF7E43">
      <w:pPr>
        <w:pStyle w:val="CommentText"/>
      </w:pPr>
      <w:r>
        <w:rPr>
          <w:rStyle w:val="CommentReference"/>
        </w:rPr>
        <w:annotationRef/>
      </w:r>
      <w:r>
        <w:t>Low or high vs. limit of detection in rice according national standard</w:t>
      </w:r>
    </w:p>
  </w:comment>
  <w:comment w:id="765" w:author="Xu, Jason" w:date="2020-03-05T13:40:00Z" w:initials="XJ">
    <w:p w14:paraId="727DDE73" w14:textId="3A020053" w:rsidR="00733E0F" w:rsidRDefault="00733E0F">
      <w:pPr>
        <w:pStyle w:val="CommentText"/>
      </w:pPr>
      <w:r>
        <w:rPr>
          <w:rStyle w:val="CommentReference"/>
        </w:rPr>
        <w:annotationRef/>
      </w:r>
      <w:r>
        <w:t xml:space="preserve">Will double check. Why this information matters here? </w:t>
      </w:r>
    </w:p>
  </w:comment>
  <w:comment w:id="781" w:author="Peng, Hong" w:date="2020-03-04T17:16:00Z" w:initials="PH">
    <w:p w14:paraId="160625B8" w14:textId="19D9F3A9" w:rsidR="00733E0F" w:rsidRDefault="00733E0F">
      <w:pPr>
        <w:pStyle w:val="CommentText"/>
      </w:pPr>
      <w:r>
        <w:rPr>
          <w:rStyle w:val="CommentReference"/>
        </w:rPr>
        <w:annotationRef/>
      </w:r>
      <w:r>
        <w:rPr>
          <w:rFonts w:hint="eastAsia"/>
        </w:rPr>
        <w:t>r</w:t>
      </w:r>
      <w:r>
        <w:t>eference here</w:t>
      </w:r>
    </w:p>
  </w:comment>
  <w:comment w:id="805" w:author="Xu, Jason" w:date="2020-02-11T13:19:00Z" w:initials="XJ">
    <w:p w14:paraId="0177D90B" w14:textId="7ED2B598" w:rsidR="00733E0F" w:rsidRDefault="00733E0F">
      <w:pPr>
        <w:pStyle w:val="CommentText"/>
      </w:pPr>
      <w:r>
        <w:rPr>
          <w:rStyle w:val="CommentReference"/>
        </w:rPr>
        <w:annotationRef/>
      </w:r>
      <w:r>
        <w:rPr>
          <w:rFonts w:hint="eastAsia"/>
        </w:rPr>
        <w:t>n</w:t>
      </w:r>
      <w:r>
        <w:t xml:space="preserve">eed to briefly explain what this stand for … could also use a citation here.  </w:t>
      </w:r>
    </w:p>
  </w:comment>
  <w:comment w:id="806" w:author="fanzhou kong" w:date="2020-02-11T16:06:00Z" w:initials="fk">
    <w:p w14:paraId="2CB6E5FC" w14:textId="2341091A" w:rsidR="00733E0F" w:rsidRDefault="00733E0F">
      <w:pPr>
        <w:pStyle w:val="CommentText"/>
      </w:pPr>
      <w:r>
        <w:rPr>
          <w:rStyle w:val="CommentReference"/>
        </w:rPr>
        <w:annotationRef/>
      </w:r>
      <w:r>
        <w:t>I have included another citation here.</w:t>
      </w:r>
    </w:p>
  </w:comment>
  <w:comment w:id="808" w:author="Xu, Jason" w:date="2020-02-11T13:23:00Z" w:initials="XJ">
    <w:p w14:paraId="170E3C36" w14:textId="16148B6A" w:rsidR="00733E0F" w:rsidRDefault="00733E0F">
      <w:pPr>
        <w:pStyle w:val="CommentText"/>
      </w:pPr>
      <w:r>
        <w:rPr>
          <w:rStyle w:val="CommentReference"/>
        </w:rPr>
        <w:annotationRef/>
      </w:r>
      <w:r>
        <w:rPr>
          <w:rFonts w:hint="eastAsia"/>
        </w:rPr>
        <w:t>?</w:t>
      </w:r>
      <w:r>
        <w:t xml:space="preserve"> </w:t>
      </w:r>
    </w:p>
  </w:comment>
  <w:comment w:id="809" w:author="fanzhou kong" w:date="2020-02-11T16:06:00Z" w:initials="fk">
    <w:p w14:paraId="7A3C973B" w14:textId="7D7D63EE" w:rsidR="00733E0F" w:rsidRDefault="00733E0F">
      <w:pPr>
        <w:pStyle w:val="CommentText"/>
      </w:pPr>
      <w:r>
        <w:rPr>
          <w:rStyle w:val="CommentReference"/>
        </w:rPr>
        <w:annotationRef/>
      </w:r>
      <w:r>
        <w:t xml:space="preserve">This is a very short one-sentence </w:t>
      </w:r>
      <w:proofErr w:type="spellStart"/>
      <w:r>
        <w:t>explaination</w:t>
      </w:r>
      <w:proofErr w:type="spellEnd"/>
      <w:r>
        <w:t xml:space="preserve">… the point here is there is </w:t>
      </w:r>
      <w:proofErr w:type="gramStart"/>
      <w:r>
        <w:t>a  clear</w:t>
      </w:r>
      <w:proofErr w:type="gramEnd"/>
      <w:r>
        <w:t xml:space="preserve"> cutoff, or we can just use box plot for easier interpretation</w:t>
      </w:r>
    </w:p>
  </w:comment>
  <w:comment w:id="810" w:author="Xu, Jason" w:date="2020-02-11T17:55:00Z" w:initials="XJ">
    <w:p w14:paraId="101B1B16" w14:textId="0D7388BE" w:rsidR="00733E0F" w:rsidRDefault="00733E0F">
      <w:pPr>
        <w:pStyle w:val="CommentText"/>
      </w:pPr>
      <w:r>
        <w:rPr>
          <w:rStyle w:val="CommentReference"/>
        </w:rPr>
        <w:annotationRef/>
      </w:r>
      <w:r>
        <w:rPr>
          <w:rFonts w:hint="eastAsia"/>
        </w:rPr>
        <w:t>S</w:t>
      </w:r>
      <w:r>
        <w:t>till not very clear. We may consider the box plot instead</w:t>
      </w:r>
    </w:p>
  </w:comment>
  <w:comment w:id="814" w:author="Xu, Jason" w:date="2020-02-11T14:02:00Z" w:initials="XJ">
    <w:p w14:paraId="6F838DED" w14:textId="26AC2B74" w:rsidR="00733E0F" w:rsidRDefault="00733E0F">
      <w:pPr>
        <w:pStyle w:val="CommentText"/>
      </w:pPr>
      <w:r>
        <w:rPr>
          <w:rStyle w:val="CommentReference"/>
        </w:rPr>
        <w:annotationRef/>
      </w:r>
      <w:r>
        <w:t xml:space="preserve">Hong: we also provide an alternative using box whisker plot… let us see which works the best here. </w:t>
      </w:r>
    </w:p>
  </w:comment>
  <w:comment w:id="815" w:author="Peng, Hong" w:date="2020-03-04T18:25:00Z" w:initials="PH">
    <w:p w14:paraId="53D0BF21" w14:textId="5C4CC772" w:rsidR="00733E0F" w:rsidRDefault="00733E0F">
      <w:pPr>
        <w:pStyle w:val="CommentText"/>
      </w:pPr>
      <w:r>
        <w:rPr>
          <w:rStyle w:val="CommentReference"/>
        </w:rPr>
        <w:annotationRef/>
      </w:r>
      <w:r>
        <w:rPr>
          <w:rFonts w:hint="eastAsia"/>
        </w:rPr>
        <w:t>T</w:t>
      </w:r>
      <w:r>
        <w:t>he boxplot is more transparent.</w:t>
      </w:r>
    </w:p>
  </w:comment>
  <w:comment w:id="849" w:author="fanzhou kong" w:date="2020-02-07T14:57:00Z" w:initials="fk">
    <w:p w14:paraId="22F0A20E" w14:textId="10C1CD92" w:rsidR="00733E0F" w:rsidRDefault="00733E0F">
      <w:pPr>
        <w:pStyle w:val="CommentText"/>
      </w:pPr>
      <w:r>
        <w:rPr>
          <w:rStyle w:val="CommentReference"/>
        </w:rPr>
        <w:annotationRef/>
      </w:r>
      <w:r>
        <w:t xml:space="preserve">Isn’t reliability and robustness </w:t>
      </w:r>
      <w:proofErr w:type="spellStart"/>
      <w:r>
        <w:t>synome</w:t>
      </w:r>
      <w:proofErr w:type="spellEnd"/>
      <w:r>
        <w:t>?</w:t>
      </w:r>
    </w:p>
  </w:comment>
  <w:comment w:id="850" w:author="Xu, Jason" w:date="2020-02-11T10:02:00Z" w:initials="XJ">
    <w:p w14:paraId="6A4DA046" w14:textId="5EAC807C" w:rsidR="00733E0F" w:rsidRDefault="00733E0F">
      <w:pPr>
        <w:pStyle w:val="CommentText"/>
      </w:pPr>
      <w:r>
        <w:rPr>
          <w:rStyle w:val="CommentReference"/>
        </w:rPr>
        <w:annotationRef/>
      </w:r>
      <w:r>
        <w:t xml:space="preserve">My understanding: reliability= can we trust the result in this case; robustness= can we repeat the success in other cases?  Yet we need to confirm how people are usually increase their robustness </w:t>
      </w:r>
    </w:p>
  </w:comment>
  <w:comment w:id="851" w:author="fanzhou kong" w:date="2020-02-11T16:13:00Z" w:initials="fk">
    <w:p w14:paraId="1A43F064" w14:textId="6D6B83E6" w:rsidR="00733E0F" w:rsidRDefault="00733E0F">
      <w:pPr>
        <w:pStyle w:val="CommentText"/>
      </w:pPr>
      <w:r>
        <w:rPr>
          <w:rStyle w:val="CommentReference"/>
        </w:rPr>
        <w:annotationRef/>
      </w:r>
      <w:r>
        <w:t xml:space="preserve">Then I feel like here we should only address robustness: we have done a lot of work (feature selection, cv, </w:t>
      </w:r>
      <w:proofErr w:type="spellStart"/>
      <w:proofErr w:type="gramStart"/>
      <w:r>
        <w:t>etc</w:t>
      </w:r>
      <w:proofErr w:type="spellEnd"/>
      <w:r>
        <w:t>)  to</w:t>
      </w:r>
      <w:proofErr w:type="gramEnd"/>
      <w:r>
        <w:t xml:space="preserve"> ensure the results we got right now is plausible; but we just don’t know how the models will perform in the real word</w:t>
      </w:r>
    </w:p>
  </w:comment>
  <w:comment w:id="852" w:author="Xu, Jason" w:date="2020-02-11T18:04:00Z" w:initials="XJ">
    <w:p w14:paraId="60EA2C13" w14:textId="6C1951D2" w:rsidR="00733E0F" w:rsidRDefault="00733E0F">
      <w:pPr>
        <w:pStyle w:val="CommentText"/>
      </w:pPr>
      <w:r>
        <w:rPr>
          <w:rStyle w:val="CommentReference"/>
        </w:rPr>
        <w:annotationRef/>
      </w:r>
      <w:r>
        <w:rPr>
          <w:rFonts w:hint="eastAsia"/>
        </w:rPr>
        <w:t>Y</w:t>
      </w:r>
      <w:r>
        <w:t xml:space="preserve">es. The reliability is </w:t>
      </w:r>
      <w:proofErr w:type="spellStart"/>
      <w:r>
        <w:t>soley</w:t>
      </w:r>
      <w:proofErr w:type="spellEnd"/>
      <w:r>
        <w:t xml:space="preserve"> based on our validation results. </w:t>
      </w:r>
    </w:p>
  </w:comment>
  <w:comment w:id="848" w:author="Peng, Hong" w:date="2020-03-04T19:07:00Z" w:initials="PH">
    <w:p w14:paraId="384D0825" w14:textId="4514131E" w:rsidR="00733E0F" w:rsidRPr="0049501C" w:rsidRDefault="00733E0F">
      <w:pPr>
        <w:pStyle w:val="CommentText"/>
      </w:pPr>
      <w:r>
        <w:rPr>
          <w:rStyle w:val="CommentReference"/>
        </w:rPr>
        <w:annotationRef/>
      </w:r>
      <w:r>
        <w:rPr>
          <w:rFonts w:hint="eastAsia"/>
        </w:rPr>
        <w:t>S</w:t>
      </w:r>
      <w:r>
        <w:t>hould be in the above session. Always in the last paragraph, we only highlight the meaning of the work.</w:t>
      </w:r>
    </w:p>
  </w:comment>
  <w:comment w:id="858" w:author="Peng, Hong" w:date="2020-03-04T19:13:00Z" w:initials="PH">
    <w:p w14:paraId="3524336E" w14:textId="29C03893" w:rsidR="00733E0F" w:rsidRDefault="00733E0F">
      <w:pPr>
        <w:pStyle w:val="CommentText"/>
      </w:pPr>
      <w:r>
        <w:rPr>
          <w:rStyle w:val="CommentReference"/>
        </w:rPr>
        <w:annotationRef/>
      </w:r>
      <w:proofErr w:type="spellStart"/>
      <w:r>
        <w:t>Discriminaiton</w:t>
      </w:r>
      <w:proofErr w:type="spellEnd"/>
      <w:r>
        <w:t xml:space="preserve"> of what?</w:t>
      </w:r>
    </w:p>
  </w:comment>
  <w:comment w:id="866" w:author="Peng, Hong" w:date="2020-03-04T19:18:00Z" w:initials="PH">
    <w:p w14:paraId="3B740818" w14:textId="5040356C" w:rsidR="00733E0F" w:rsidRDefault="00733E0F">
      <w:pPr>
        <w:pStyle w:val="CommentText"/>
      </w:pPr>
      <w:r>
        <w:rPr>
          <w:rStyle w:val="CommentReference"/>
        </w:rPr>
        <w:annotationRef/>
      </w:r>
      <w:r>
        <w:rPr>
          <w:rFonts w:hint="eastAsia"/>
        </w:rPr>
        <w:t>W</w:t>
      </w:r>
      <w:r>
        <w:t xml:space="preserve">hat is the logic of </w:t>
      </w:r>
      <w:proofErr w:type="gramStart"/>
      <w:r>
        <w:t>this</w:t>
      </w:r>
      <w:proofErr w:type="gramEnd"/>
      <w:r>
        <w:t xml:space="preserve"> therefore?</w:t>
      </w:r>
    </w:p>
  </w:comment>
  <w:comment w:id="867" w:author="Xu, Jason" w:date="2020-03-05T13:43:00Z" w:initials="XJ">
    <w:p w14:paraId="5C172213" w14:textId="2B540FA8" w:rsidR="00733E0F" w:rsidRDefault="00733E0F">
      <w:pPr>
        <w:pStyle w:val="CommentText"/>
      </w:pPr>
      <w:r>
        <w:rPr>
          <w:rStyle w:val="CommentReference"/>
        </w:rPr>
        <w:annotationRef/>
      </w:r>
      <w:r>
        <w:t>Thereby?</w:t>
      </w:r>
    </w:p>
  </w:comment>
  <w:comment w:id="869" w:author="fanzhou kong" w:date="2020-02-11T16:16:00Z" w:initials="fk">
    <w:p w14:paraId="69B985B1" w14:textId="4D61EEB9" w:rsidR="00733E0F" w:rsidRDefault="00733E0F">
      <w:pPr>
        <w:pStyle w:val="CommentText"/>
      </w:pPr>
      <w:r>
        <w:rPr>
          <w:rStyle w:val="CommentReference"/>
        </w:rPr>
        <w:annotationRef/>
      </w:r>
      <w:r>
        <w:t>Here I feel “robust” would be more appropriate?</w:t>
      </w:r>
    </w:p>
  </w:comment>
  <w:comment w:id="870" w:author="Xu, Jason" w:date="2020-02-11T18:04:00Z" w:initials="XJ">
    <w:p w14:paraId="679E8480" w14:textId="14B4B5CA" w:rsidR="00733E0F" w:rsidRDefault="00733E0F">
      <w:pPr>
        <w:pStyle w:val="CommentText"/>
      </w:pPr>
      <w:r>
        <w:rPr>
          <w:rStyle w:val="CommentReference"/>
        </w:rPr>
        <w:annotationRef/>
      </w:r>
      <w:r>
        <w:rPr>
          <w:rFonts w:hint="eastAsia"/>
        </w:rPr>
        <w:t>M</w:t>
      </w:r>
      <w:r>
        <w:t xml:space="preserve">odified. </w:t>
      </w:r>
    </w:p>
  </w:comment>
  <w:comment w:id="874" w:author="Xu, Jason" w:date="2020-01-07T10:31:00Z" w:initials="XJ">
    <w:p w14:paraId="41A95819" w14:textId="52804D32" w:rsidR="00733E0F" w:rsidRDefault="00733E0F" w:rsidP="00DF2003">
      <w:pPr>
        <w:pStyle w:val="CommentText"/>
      </w:pPr>
      <w:r>
        <w:rPr>
          <w:rStyle w:val="CommentReference"/>
        </w:rPr>
        <w:annotationRef/>
      </w:r>
      <w:r>
        <w:t>Note: “Enter all sources of funding for ALL authors relevant to the manuscript BOTH in the Open</w:t>
      </w:r>
      <w:r>
        <w:rPr>
          <w:rFonts w:hint="eastAsia"/>
        </w:rPr>
        <w:t xml:space="preserve"> </w:t>
      </w:r>
      <w:r>
        <w:t>Funder Registry tool in ACS Paragon Plus and in the manuscript to meet this requirement.”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0402E5" w15:done="1"/>
  <w15:commentEx w15:paraId="7B11C8CA" w15:done="1"/>
  <w15:commentEx w15:paraId="4CD5B48B" w15:done="0"/>
  <w15:commentEx w15:paraId="043DEE51" w15:done="0"/>
  <w15:commentEx w15:paraId="56AE2AF4" w15:done="1"/>
  <w15:commentEx w15:paraId="4C1ACFC9" w15:paraIdParent="56AE2AF4" w15:done="1"/>
  <w15:commentEx w15:paraId="01FA5895" w15:done="0"/>
  <w15:commentEx w15:paraId="2E200417" w15:done="0"/>
  <w15:commentEx w15:paraId="2EFDF1BF" w15:done="0"/>
  <w15:commentEx w15:paraId="7C2E3A28" w15:paraIdParent="2EFDF1BF" w15:done="0"/>
  <w15:commentEx w15:paraId="36E6A1B4" w15:done="0"/>
  <w15:commentEx w15:paraId="7913B9EA" w15:paraIdParent="36E6A1B4" w15:done="0"/>
  <w15:commentEx w15:paraId="40E6CE70" w15:done="0"/>
  <w15:commentEx w15:paraId="6B45F998" w15:paraIdParent="40E6CE70" w15:done="0"/>
  <w15:commentEx w15:paraId="26211949" w15:done="0"/>
  <w15:commentEx w15:paraId="57CB29DE" w15:paraIdParent="26211949" w15:done="0"/>
  <w15:commentEx w15:paraId="533E714E" w15:done="0"/>
  <w15:commentEx w15:paraId="3E903955" w15:paraIdParent="533E714E" w15:done="0"/>
  <w15:commentEx w15:paraId="48D3B75A" w15:done="0"/>
  <w15:commentEx w15:paraId="042919E9" w15:done="1"/>
  <w15:commentEx w15:paraId="62D52C3F" w15:paraIdParent="042919E9" w15:done="1"/>
  <w15:commentEx w15:paraId="4DFF6877" w15:done="0"/>
  <w15:commentEx w15:paraId="0A9CB18B" w15:done="0"/>
  <w15:commentEx w15:paraId="3E257DD4" w15:done="0"/>
  <w15:commentEx w15:paraId="275A35CF" w15:paraIdParent="3E257DD4" w15:done="0"/>
  <w15:commentEx w15:paraId="2A3EBE3B" w15:done="0"/>
  <w15:commentEx w15:paraId="1AA36FF2" w15:paraIdParent="2A3EBE3B" w15:done="0"/>
  <w15:commentEx w15:paraId="7243D7A9" w15:done="0"/>
  <w15:commentEx w15:paraId="63245F61" w15:paraIdParent="7243D7A9" w15:done="0"/>
  <w15:commentEx w15:paraId="5640CD0B" w15:done="0"/>
  <w15:commentEx w15:paraId="41D04CAD" w15:done="0"/>
  <w15:commentEx w15:paraId="627EA856" w15:paraIdParent="41D04CAD" w15:done="0"/>
  <w15:commentEx w15:paraId="3436FFF8" w15:done="0"/>
  <w15:commentEx w15:paraId="064E0748" w15:paraIdParent="3436FFF8" w15:done="0"/>
  <w15:commentEx w15:paraId="13DB1D94" w15:done="1"/>
  <w15:commentEx w15:paraId="4879CDE2" w15:paraIdParent="13DB1D94" w15:done="1"/>
  <w15:commentEx w15:paraId="7B1943AC" w15:paraIdParent="13DB1D94" w15:done="0"/>
  <w15:commentEx w15:paraId="46F3F469" w15:done="0"/>
  <w15:commentEx w15:paraId="64995178" w15:done="0"/>
  <w15:commentEx w15:paraId="41EDFAAA" w15:done="0"/>
  <w15:commentEx w15:paraId="481C1DB5" w15:done="1"/>
  <w15:commentEx w15:paraId="3D30114B" w15:paraIdParent="481C1DB5" w15:done="1"/>
  <w15:commentEx w15:paraId="39812800" w15:done="1"/>
  <w15:commentEx w15:paraId="1B690931" w15:done="1"/>
  <w15:commentEx w15:paraId="079A92A3" w15:done="1"/>
  <w15:commentEx w15:paraId="54FC69FD" w15:paraIdParent="079A92A3" w15:done="1"/>
  <w15:commentEx w15:paraId="7143D4D2" w15:done="1"/>
  <w15:commentEx w15:paraId="564D2F02" w15:paraIdParent="7143D4D2" w15:done="1"/>
  <w15:commentEx w15:paraId="7B711AA1" w15:done="0"/>
  <w15:commentEx w15:paraId="4C40B64D" w15:done="0"/>
  <w15:commentEx w15:paraId="45E107A3" w15:done="0"/>
  <w15:commentEx w15:paraId="6B8BD4EA" w15:paraIdParent="45E107A3" w15:done="0"/>
  <w15:commentEx w15:paraId="025C2A3F" w15:done="1"/>
  <w15:commentEx w15:paraId="0A35D866" w15:done="1"/>
  <w15:commentEx w15:paraId="4EBB8098" w15:done="1"/>
  <w15:commentEx w15:paraId="0A412243" w15:done="1"/>
  <w15:commentEx w15:paraId="7FCC0C0C" w15:paraIdParent="0A412243" w15:done="1"/>
  <w15:commentEx w15:paraId="49425C0A" w15:done="1"/>
  <w15:commentEx w15:paraId="0FC46A5B" w15:paraIdParent="49425C0A" w15:done="1"/>
  <w15:commentEx w15:paraId="6AD18E05" w15:done="1"/>
  <w15:commentEx w15:paraId="098F3935" w15:paraIdParent="6AD18E05" w15:done="0"/>
  <w15:commentEx w15:paraId="461B2580" w15:done="0"/>
  <w15:commentEx w15:paraId="12C956EC" w15:done="0"/>
  <w15:commentEx w15:paraId="5118641D" w15:done="0"/>
  <w15:commentEx w15:paraId="727DDE73" w15:paraIdParent="5118641D" w15:done="0"/>
  <w15:commentEx w15:paraId="160625B8" w15:done="0"/>
  <w15:commentEx w15:paraId="0177D90B" w15:done="1"/>
  <w15:commentEx w15:paraId="2CB6E5FC" w15:paraIdParent="0177D90B" w15:done="1"/>
  <w15:commentEx w15:paraId="170E3C36" w15:done="0"/>
  <w15:commentEx w15:paraId="7A3C973B" w15:paraIdParent="170E3C36" w15:done="0"/>
  <w15:commentEx w15:paraId="101B1B16" w15:paraIdParent="170E3C36" w15:done="0"/>
  <w15:commentEx w15:paraId="6F838DED" w15:done="0"/>
  <w15:commentEx w15:paraId="53D0BF21" w15:paraIdParent="6F838DED" w15:done="0"/>
  <w15:commentEx w15:paraId="22F0A20E" w15:done="1"/>
  <w15:commentEx w15:paraId="6A4DA046" w15:paraIdParent="22F0A20E" w15:done="1"/>
  <w15:commentEx w15:paraId="1A43F064" w15:paraIdParent="22F0A20E" w15:done="1"/>
  <w15:commentEx w15:paraId="60EA2C13" w15:paraIdParent="22F0A20E" w15:done="1"/>
  <w15:commentEx w15:paraId="384D0825" w15:done="0"/>
  <w15:commentEx w15:paraId="3524336E" w15:done="0"/>
  <w15:commentEx w15:paraId="3B740818" w15:done="0"/>
  <w15:commentEx w15:paraId="5C172213" w15:paraIdParent="3B740818" w15:done="0"/>
  <w15:commentEx w15:paraId="69B985B1" w15:done="1"/>
  <w15:commentEx w15:paraId="679E8480" w15:paraIdParent="69B985B1" w15:done="1"/>
  <w15:commentEx w15:paraId="41A9581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0402E5" w16cid:durableId="21C6F050"/>
  <w16cid:commentId w16cid:paraId="7B11C8CA" w16cid:durableId="21ED450D"/>
  <w16cid:commentId w16cid:paraId="4CD5B48B" w16cid:durableId="22123FAF"/>
  <w16cid:commentId w16cid:paraId="043DEE51" w16cid:durableId="22122AC4"/>
  <w16cid:commentId w16cid:paraId="56AE2AF4" w16cid:durableId="22120F8E"/>
  <w16cid:commentId w16cid:paraId="4C1ACFC9" w16cid:durableId="22122AF8"/>
  <w16cid:commentId w16cid:paraId="01FA5895" w16cid:durableId="22124434"/>
  <w16cid:commentId w16cid:paraId="2E200417" w16cid:durableId="22134F04"/>
  <w16cid:commentId w16cid:paraId="2EFDF1BF" w16cid:durableId="220B4A71"/>
  <w16cid:commentId w16cid:paraId="7C2E3A28" w16cid:durableId="220B6058"/>
  <w16cid:commentId w16cid:paraId="36E6A1B4" w16cid:durableId="220B4A72"/>
  <w16cid:commentId w16cid:paraId="7913B9EA" w16cid:durableId="220B6085"/>
  <w16cid:commentId w16cid:paraId="40E6CE70" w16cid:durableId="220B4A73"/>
  <w16cid:commentId w16cid:paraId="6B45F998" w16cid:durableId="220B60AC"/>
  <w16cid:commentId w16cid:paraId="26211949" w16cid:durableId="220B4A74"/>
  <w16cid:commentId w16cid:paraId="57CB29DE" w16cid:durableId="220B60C2"/>
  <w16cid:commentId w16cid:paraId="533E714E" w16cid:durableId="220B4A75"/>
  <w16cid:commentId w16cid:paraId="3E903955" w16cid:durableId="220B60FB"/>
  <w16cid:commentId w16cid:paraId="48D3B75A" w16cid:durableId="22122D49"/>
  <w16cid:commentId w16cid:paraId="042919E9" w16cid:durableId="21E3DC7D"/>
  <w16cid:commentId w16cid:paraId="62D52C3F" w16cid:durableId="21E67A85"/>
  <w16cid:commentId w16cid:paraId="4DFF6877" w16cid:durableId="220B4A78"/>
  <w16cid:commentId w16cid:paraId="0A9CB18B" w16cid:durableId="220B4A79"/>
  <w16cid:commentId w16cid:paraId="3E257DD4" w16cid:durableId="220B4A7A"/>
  <w16cid:commentId w16cid:paraId="275A35CF" w16cid:durableId="220B6167"/>
  <w16cid:commentId w16cid:paraId="2A3EBE3B" w16cid:durableId="220B4A7B"/>
  <w16cid:commentId w16cid:paraId="1AA36FF2" w16cid:durableId="220B6181"/>
  <w16cid:commentId w16cid:paraId="7243D7A9" w16cid:durableId="220B4A7C"/>
  <w16cid:commentId w16cid:paraId="63245F61" w16cid:durableId="220B6194"/>
  <w16cid:commentId w16cid:paraId="5640CD0B" w16cid:durableId="220B4A7D"/>
  <w16cid:commentId w16cid:paraId="41D04CAD" w16cid:durableId="220B4A7E"/>
  <w16cid:commentId w16cid:paraId="627EA856" w16cid:durableId="220B6257"/>
  <w16cid:commentId w16cid:paraId="3436FFF8" w16cid:durableId="220B4A7F"/>
  <w16cid:commentId w16cid:paraId="064E0748" w16cid:durableId="220B6324"/>
  <w16cid:commentId w16cid:paraId="13DB1D94" w16cid:durableId="21E52DD3"/>
  <w16cid:commentId w16cid:paraId="4879CDE2" w16cid:durableId="21E67C79"/>
  <w16cid:commentId w16cid:paraId="7B1943AC" w16cid:durableId="220B4A82"/>
  <w16cid:commentId w16cid:paraId="46F3F469" w16cid:durableId="220B4A83"/>
  <w16cid:commentId w16cid:paraId="64995178" w16cid:durableId="220B4A84"/>
  <w16cid:commentId w16cid:paraId="41EDFAAA" w16cid:durableId="220B4A85"/>
  <w16cid:commentId w16cid:paraId="481C1DB5" w16cid:durableId="21E5314C"/>
  <w16cid:commentId w16cid:paraId="3D30114B" w16cid:durableId="21E67CA2"/>
  <w16cid:commentId w16cid:paraId="39812800" w16cid:durableId="21ED4DD1"/>
  <w16cid:commentId w16cid:paraId="1B690931" w16cid:durableId="21ED4DA3"/>
  <w16cid:commentId w16cid:paraId="079A92A3" w16cid:durableId="21E53667"/>
  <w16cid:commentId w16cid:paraId="54FC69FD" w16cid:durableId="21E67CFA"/>
  <w16cid:commentId w16cid:paraId="7143D4D2" w16cid:durableId="21E54CA3"/>
  <w16cid:commentId w16cid:paraId="564D2F02" w16cid:durableId="21E69372"/>
  <w16cid:commentId w16cid:paraId="7B711AA1" w16cid:durableId="220B4A8E"/>
  <w16cid:commentId w16cid:paraId="4C40B64D" w16cid:durableId="220BA7F1"/>
  <w16cid:commentId w16cid:paraId="45E107A3" w16cid:durableId="220B4A8F"/>
  <w16cid:commentId w16cid:paraId="6B8BD4EA" w16cid:durableId="220B6963"/>
  <w16cid:commentId w16cid:paraId="025C2A3F" w16cid:durableId="21ED2691"/>
  <w16cid:commentId w16cid:paraId="0A35D866" w16cid:durableId="220B4A91"/>
  <w16cid:commentId w16cid:paraId="4EBB8098" w16cid:durableId="220B4A92"/>
  <w16cid:commentId w16cid:paraId="0A412243" w16cid:durableId="220B4A93"/>
  <w16cid:commentId w16cid:paraId="7FCC0C0C" w16cid:durableId="220B4A94"/>
  <w16cid:commentId w16cid:paraId="49425C0A" w16cid:durableId="21E69442"/>
  <w16cid:commentId w16cid:paraId="0FC46A5B" w16cid:durableId="21E697D8"/>
  <w16cid:commentId w16cid:paraId="6AD18E05" w16cid:durableId="21E54711"/>
  <w16cid:commentId w16cid:paraId="098F3935" w16cid:durableId="220B4A98"/>
  <w16cid:commentId w16cid:paraId="461B2580" w16cid:durableId="220B4A99"/>
  <w16cid:commentId w16cid:paraId="12C956EC" w16cid:durableId="220B4A9A"/>
  <w16cid:commentId w16cid:paraId="5118641D" w16cid:durableId="220B4A9B"/>
  <w16cid:commentId w16cid:paraId="727DDE73" w16cid:durableId="220B7FD8"/>
  <w16cid:commentId w16cid:paraId="160625B8" w16cid:durableId="220B4A9C"/>
  <w16cid:commentId w16cid:paraId="0177D90B" w16cid:durableId="21ED2853"/>
  <w16cid:commentId w16cid:paraId="2CB6E5FC" w16cid:durableId="21ED4F77"/>
  <w16cid:commentId w16cid:paraId="170E3C36" w16cid:durableId="21ED293B"/>
  <w16cid:commentId w16cid:paraId="7A3C973B" w16cid:durableId="21ED4F88"/>
  <w16cid:commentId w16cid:paraId="101B1B16" w16cid:durableId="21ED6919"/>
  <w16cid:commentId w16cid:paraId="6F838DED" w16cid:durableId="21ED3261"/>
  <w16cid:commentId w16cid:paraId="53D0BF21" w16cid:durableId="220B4AA3"/>
  <w16cid:commentId w16cid:paraId="22F0A20E" w16cid:durableId="21E7F970"/>
  <w16cid:commentId w16cid:paraId="6A4DA046" w16cid:durableId="21ECFA31"/>
  <w16cid:commentId w16cid:paraId="1A43F064" w16cid:durableId="21ED5125"/>
  <w16cid:commentId w16cid:paraId="60EA2C13" w16cid:durableId="21ED6B13"/>
  <w16cid:commentId w16cid:paraId="384D0825" w16cid:durableId="220B4AA8"/>
  <w16cid:commentId w16cid:paraId="3524336E" w16cid:durableId="220B4AA9"/>
  <w16cid:commentId w16cid:paraId="3B740818" w16cid:durableId="220B4AAA"/>
  <w16cid:commentId w16cid:paraId="5C172213" w16cid:durableId="220B806F"/>
  <w16cid:commentId w16cid:paraId="69B985B1" w16cid:durableId="21ED71B8"/>
  <w16cid:commentId w16cid:paraId="679E8480" w16cid:durableId="21ED6B4A"/>
  <w16cid:commentId w16cid:paraId="41A95819" w16cid:durableId="21BEDC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E505E" w14:textId="77777777" w:rsidR="007316D4" w:rsidRDefault="007316D4" w:rsidP="00170E8C">
      <w:pPr>
        <w:spacing w:after="0" w:line="240" w:lineRule="auto"/>
      </w:pPr>
      <w:r>
        <w:separator/>
      </w:r>
    </w:p>
  </w:endnote>
  <w:endnote w:type="continuationSeparator" w:id="0">
    <w:p w14:paraId="16FAC408" w14:textId="77777777" w:rsidR="007316D4" w:rsidRDefault="007316D4" w:rsidP="00170E8C">
      <w:pPr>
        <w:spacing w:after="0" w:line="240" w:lineRule="auto"/>
      </w:pPr>
      <w:r>
        <w:continuationSeparator/>
      </w:r>
    </w:p>
  </w:endnote>
  <w:endnote w:type="continuationNotice" w:id="1">
    <w:p w14:paraId="6CC3A6A7" w14:textId="77777777" w:rsidR="007316D4" w:rsidRDefault="007316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733E0F" w:rsidRDefault="00733E0F">
    <w:pPr>
      <w:pStyle w:val="Footer"/>
    </w:pPr>
    <w:r>
      <w:rPr>
        <w:noProof/>
      </w:rPr>
      <mc:AlternateContent>
        <mc:Choice Requires="wps">
          <w:drawing>
            <wp:anchor distT="0" distB="0" distL="114300" distR="114300" simplePos="0" relativeHeight="251658240" behindDoc="0" locked="0" layoutInCell="0" allowOverlap="1" wp14:anchorId="5EDF638F" wp14:editId="39B60F62">
              <wp:simplePos x="0" y="0"/>
              <wp:positionH relativeFrom="page">
                <wp:posOffset>0</wp:posOffset>
              </wp:positionH>
              <wp:positionV relativeFrom="page">
                <wp:posOffset>9601200</wp:posOffset>
              </wp:positionV>
              <wp:extent cx="7772400" cy="266700"/>
              <wp:effectExtent l="0" t="0" r="0" b="0"/>
              <wp:wrapNone/>
              <wp:docPr id="1" name="MSIPCM269f4cef9481f8e39521310d" descr="{&quot;HashCode&quot;:15974563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56731E64" w:rsidR="00733E0F" w:rsidRPr="007D2762" w:rsidRDefault="00733E0F" w:rsidP="007D2762">
                          <w:pPr>
                            <w:spacing w:after="0"/>
                            <w:rPr>
                              <w:rFonts w:ascii="Calibri" w:hAnsi="Calibri" w:cs="Calibri"/>
                              <w:color w:val="000000"/>
                              <w:sz w:val="20"/>
                            </w:rPr>
                          </w:pPr>
                          <w:r w:rsidRPr="007D2762">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269f4cef9481f8e39521310d" o:spid="_x0000_s1026" type="#_x0000_t202" alt="{&quot;HashCode&quot;:15974563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GIHAJ8ZAwAANgYAAA4AAAAAAAAAAAAAAAAA&#10;LgIAAGRycy9lMm9Eb2MueG1sUEsBAi0AFAAGAAgAAAAhALtA7THcAAAACwEAAA8AAAAAAAAAAAAA&#10;AAAAcwUAAGRycy9kb3ducmV2LnhtbFBLBQYAAAAABAAEAPMAAAB8BgAAAAA=&#10;" o:allowincell="f" filled="f" stroked="f" strokeweight=".5pt">
              <v:textbox inset="20pt,0,,0">
                <w:txbxContent>
                  <w:p w14:paraId="1C24DEB6" w14:textId="56731E64" w:rsidR="00733E0F" w:rsidRPr="007D2762" w:rsidRDefault="00733E0F" w:rsidP="007D2762">
                    <w:pPr>
                      <w:spacing w:after="0"/>
                      <w:rPr>
                        <w:rFonts w:ascii="Calibri" w:hAnsi="Calibri" w:cs="Calibri"/>
                        <w:color w:val="000000"/>
                        <w:sz w:val="20"/>
                      </w:rPr>
                    </w:pPr>
                    <w:r w:rsidRPr="007D2762">
                      <w:rPr>
                        <w:rFonts w:ascii="Calibri" w:hAnsi="Calibri" w:cs="Calibri"/>
                        <w:color w:val="000000"/>
                        <w:sz w:val="20"/>
                      </w:rPr>
                      <w:t>Non-Confidential - Mars, Incorporated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8FD66" w14:textId="77777777" w:rsidR="007316D4" w:rsidRDefault="007316D4" w:rsidP="00170E8C">
      <w:pPr>
        <w:spacing w:after="0" w:line="240" w:lineRule="auto"/>
      </w:pPr>
      <w:r>
        <w:separator/>
      </w:r>
    </w:p>
  </w:footnote>
  <w:footnote w:type="continuationSeparator" w:id="0">
    <w:p w14:paraId="1BB024EA" w14:textId="77777777" w:rsidR="007316D4" w:rsidRDefault="007316D4" w:rsidP="00170E8C">
      <w:pPr>
        <w:spacing w:after="0" w:line="240" w:lineRule="auto"/>
      </w:pPr>
      <w:r>
        <w:continuationSeparator/>
      </w:r>
    </w:p>
  </w:footnote>
  <w:footnote w:type="continuationNotice" w:id="1">
    <w:p w14:paraId="37047820" w14:textId="77777777" w:rsidR="007316D4" w:rsidRDefault="007316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FDA5C" w14:textId="658AE70E" w:rsidR="00733E0F" w:rsidRDefault="00733E0F">
    <w:pPr>
      <w:pStyle w:val="Header"/>
    </w:pPr>
    <w:ins w:id="876" w:author="fanzhou kong" w:date="2020-03-10T14:49:00Z">
      <w:r>
        <w:rPr>
          <w:rFonts w:hint="eastAsia"/>
        </w:rPr>
        <w:t>·</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Heading1"/>
      <w:lvlText w:val="%1"/>
      <w:lvlJc w:val="left"/>
      <w:pPr>
        <w:ind w:left="999" w:hanging="432"/>
      </w:pPr>
    </w:lvl>
    <w:lvl w:ilvl="1">
      <w:start w:val="1"/>
      <w:numFmt w:val="decimal"/>
      <w:pStyle w:val="Heading2"/>
      <w:lvlText w:val="%1.%2"/>
      <w:lvlJc w:val="left"/>
      <w:pPr>
        <w:ind w:left="1143" w:hanging="576"/>
      </w:pPr>
    </w:lvl>
    <w:lvl w:ilvl="2">
      <w:start w:val="1"/>
      <w:numFmt w:val="decimal"/>
      <w:pStyle w:val="Heading3"/>
      <w:lvlText w:val="%1.%2.%3"/>
      <w:lvlJc w:val="left"/>
      <w:pPr>
        <w:ind w:left="1287"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575" w:hanging="1008"/>
      </w:pPr>
    </w:lvl>
    <w:lvl w:ilvl="5">
      <w:start w:val="1"/>
      <w:numFmt w:val="decimal"/>
      <w:pStyle w:val="Heading6"/>
      <w:lvlText w:val="%1.%2.%3.%4.%5.%6"/>
      <w:lvlJc w:val="left"/>
      <w:pPr>
        <w:ind w:left="1719" w:hanging="1152"/>
      </w:pPr>
    </w:lvl>
    <w:lvl w:ilvl="6">
      <w:start w:val="1"/>
      <w:numFmt w:val="decimal"/>
      <w:pStyle w:val="Heading7"/>
      <w:lvlText w:val="%1.%2.%3.%4.%5.%6.%7"/>
      <w:lvlJc w:val="left"/>
      <w:pPr>
        <w:ind w:left="1863" w:hanging="1296"/>
      </w:pPr>
    </w:lvl>
    <w:lvl w:ilvl="7">
      <w:start w:val="1"/>
      <w:numFmt w:val="decimal"/>
      <w:pStyle w:val="Heading8"/>
      <w:lvlText w:val="%1.%2.%3.%4.%5.%6.%7.%8"/>
      <w:lvlJc w:val="left"/>
      <w:pPr>
        <w:ind w:left="2007" w:hanging="1440"/>
      </w:pPr>
    </w:lvl>
    <w:lvl w:ilvl="8">
      <w:start w:val="1"/>
      <w:numFmt w:val="decimal"/>
      <w:pStyle w:val="Heading9"/>
      <w:lvlText w:val="%1.%2.%3.%4.%5.%6.%7.%8.%9"/>
      <w:lvlJc w:val="left"/>
      <w:pPr>
        <w:ind w:left="2151" w:hanging="1584"/>
      </w:pPr>
    </w:lvl>
  </w:abstractNum>
  <w:abstractNum w:abstractNumId="3"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6F722C0"/>
    <w:multiLevelType w:val="hybridMultilevel"/>
    <w:tmpl w:val="7632CAEC"/>
    <w:lvl w:ilvl="0" w:tplc="04090001">
      <w:start w:val="1"/>
      <w:numFmt w:val="bullet"/>
      <w:lvlText w:val=""/>
      <w:lvlJc w:val="left"/>
      <w:pPr>
        <w:ind w:left="-482" w:hanging="420"/>
      </w:pPr>
      <w:rPr>
        <w:rFonts w:ascii="Wingdings" w:hAnsi="Wingdings" w:hint="default"/>
      </w:rPr>
    </w:lvl>
    <w:lvl w:ilvl="1" w:tplc="04090003" w:tentative="1">
      <w:start w:val="1"/>
      <w:numFmt w:val="bullet"/>
      <w:lvlText w:val=""/>
      <w:lvlJc w:val="left"/>
      <w:pPr>
        <w:ind w:left="-62" w:hanging="420"/>
      </w:pPr>
      <w:rPr>
        <w:rFonts w:ascii="Wingdings" w:hAnsi="Wingdings" w:hint="default"/>
      </w:rPr>
    </w:lvl>
    <w:lvl w:ilvl="2" w:tplc="04090005" w:tentative="1">
      <w:start w:val="1"/>
      <w:numFmt w:val="bullet"/>
      <w:lvlText w:val=""/>
      <w:lvlJc w:val="left"/>
      <w:pPr>
        <w:ind w:left="358" w:hanging="420"/>
      </w:pPr>
      <w:rPr>
        <w:rFonts w:ascii="Wingdings" w:hAnsi="Wingdings" w:hint="default"/>
      </w:rPr>
    </w:lvl>
    <w:lvl w:ilvl="3" w:tplc="04090001">
      <w:start w:val="1"/>
      <w:numFmt w:val="bullet"/>
      <w:lvlText w:val=""/>
      <w:lvlJc w:val="left"/>
      <w:pPr>
        <w:ind w:left="778" w:hanging="420"/>
      </w:pPr>
      <w:rPr>
        <w:rFonts w:ascii="Wingdings" w:hAnsi="Wingdings" w:hint="default"/>
      </w:rPr>
    </w:lvl>
    <w:lvl w:ilvl="4" w:tplc="04090003" w:tentative="1">
      <w:start w:val="1"/>
      <w:numFmt w:val="bullet"/>
      <w:lvlText w:val=""/>
      <w:lvlJc w:val="left"/>
      <w:pPr>
        <w:ind w:left="1198" w:hanging="420"/>
      </w:pPr>
      <w:rPr>
        <w:rFonts w:ascii="Wingdings" w:hAnsi="Wingdings" w:hint="default"/>
      </w:rPr>
    </w:lvl>
    <w:lvl w:ilvl="5" w:tplc="04090005" w:tentative="1">
      <w:start w:val="1"/>
      <w:numFmt w:val="bullet"/>
      <w:lvlText w:val=""/>
      <w:lvlJc w:val="left"/>
      <w:pPr>
        <w:ind w:left="1618" w:hanging="420"/>
      </w:pPr>
      <w:rPr>
        <w:rFonts w:ascii="Wingdings" w:hAnsi="Wingdings" w:hint="default"/>
      </w:rPr>
    </w:lvl>
    <w:lvl w:ilvl="6" w:tplc="04090001" w:tentative="1">
      <w:start w:val="1"/>
      <w:numFmt w:val="bullet"/>
      <w:lvlText w:val=""/>
      <w:lvlJc w:val="left"/>
      <w:pPr>
        <w:ind w:left="2038" w:hanging="420"/>
      </w:pPr>
      <w:rPr>
        <w:rFonts w:ascii="Wingdings" w:hAnsi="Wingdings" w:hint="default"/>
      </w:rPr>
    </w:lvl>
    <w:lvl w:ilvl="7" w:tplc="04090003" w:tentative="1">
      <w:start w:val="1"/>
      <w:numFmt w:val="bullet"/>
      <w:lvlText w:val=""/>
      <w:lvlJc w:val="left"/>
      <w:pPr>
        <w:ind w:left="2458" w:hanging="420"/>
      </w:pPr>
      <w:rPr>
        <w:rFonts w:ascii="Wingdings" w:hAnsi="Wingdings" w:hint="default"/>
      </w:rPr>
    </w:lvl>
    <w:lvl w:ilvl="8" w:tplc="04090005" w:tentative="1">
      <w:start w:val="1"/>
      <w:numFmt w:val="bullet"/>
      <w:lvlText w:val=""/>
      <w:lvlJc w:val="left"/>
      <w:pPr>
        <w:ind w:left="2878" w:hanging="42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0"/>
  </w:num>
  <w:num w:numId="12">
    <w:abstractNumId w:val="3"/>
  </w:num>
  <w:num w:numId="13">
    <w:abstractNumId w:val="11"/>
  </w:num>
  <w:num w:numId="14">
    <w:abstractNumId w:val="9"/>
  </w:num>
  <w:num w:numId="15">
    <w:abstractNumId w:val="8"/>
  </w:num>
  <w:num w:numId="16">
    <w:abstractNumId w:val="0"/>
  </w:num>
  <w:num w:numId="17">
    <w:abstractNumId w:val="4"/>
  </w:num>
  <w:num w:numId="18">
    <w:abstractNumId w:val="1"/>
  </w:num>
  <w:num w:numId="19">
    <w:abstractNumId w:val="7"/>
  </w:num>
  <w:num w:numId="20">
    <w:abstractNumId w:val="5"/>
  </w:num>
  <w:num w:numId="21">
    <w:abstractNumId w:val="6"/>
  </w:num>
  <w:num w:numId="2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 Jason">
    <w15:presenceInfo w15:providerId="AD" w15:userId="S::jason.xu@effem.com::d593a947-e985-4675-98ef-c4d8c1d8e68d"/>
  </w15:person>
  <w15:person w15:author="fanzhou kong">
    <w15:presenceInfo w15:providerId="Windows Live" w15:userId="a77df28feecbb961"/>
  </w15:person>
  <w15:person w15:author="Peng, Hong">
    <w15:presenceInfo w15:providerId="AD" w15:userId="S-1-5-21-3555285318-3598121220-927574299-985293"/>
  </w15:person>
  <w15:person w15:author="Kong, Fanzhou">
    <w15:presenceInfo w15:providerId="AD" w15:userId="S::fanzhou.kong1@effem.com::9dd711ae-f14b-456f-b03d-92b979a31c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1076"/>
    <w:rsid w:val="0000210D"/>
    <w:rsid w:val="00002FAC"/>
    <w:rsid w:val="000035E4"/>
    <w:rsid w:val="00003B4E"/>
    <w:rsid w:val="0000425B"/>
    <w:rsid w:val="000049C5"/>
    <w:rsid w:val="0000534C"/>
    <w:rsid w:val="0000553C"/>
    <w:rsid w:val="00005A73"/>
    <w:rsid w:val="00005D74"/>
    <w:rsid w:val="00005E4E"/>
    <w:rsid w:val="00006515"/>
    <w:rsid w:val="000065B4"/>
    <w:rsid w:val="0000689C"/>
    <w:rsid w:val="000069C9"/>
    <w:rsid w:val="00006A9F"/>
    <w:rsid w:val="000073CE"/>
    <w:rsid w:val="00007669"/>
    <w:rsid w:val="00007B6A"/>
    <w:rsid w:val="00010114"/>
    <w:rsid w:val="00010785"/>
    <w:rsid w:val="00010895"/>
    <w:rsid w:val="00010A21"/>
    <w:rsid w:val="00010BCB"/>
    <w:rsid w:val="0001149D"/>
    <w:rsid w:val="00011525"/>
    <w:rsid w:val="00011CDC"/>
    <w:rsid w:val="00011F8D"/>
    <w:rsid w:val="00012193"/>
    <w:rsid w:val="00012497"/>
    <w:rsid w:val="000126AF"/>
    <w:rsid w:val="00012835"/>
    <w:rsid w:val="00012A8F"/>
    <w:rsid w:val="00012F5A"/>
    <w:rsid w:val="00013141"/>
    <w:rsid w:val="0001385E"/>
    <w:rsid w:val="000138BD"/>
    <w:rsid w:val="00013AEB"/>
    <w:rsid w:val="00014291"/>
    <w:rsid w:val="00014583"/>
    <w:rsid w:val="00015787"/>
    <w:rsid w:val="00016252"/>
    <w:rsid w:val="000162E2"/>
    <w:rsid w:val="00016ADA"/>
    <w:rsid w:val="00016E05"/>
    <w:rsid w:val="000170E3"/>
    <w:rsid w:val="00017169"/>
    <w:rsid w:val="00017507"/>
    <w:rsid w:val="00017660"/>
    <w:rsid w:val="000176EC"/>
    <w:rsid w:val="00017816"/>
    <w:rsid w:val="00017B06"/>
    <w:rsid w:val="0002052E"/>
    <w:rsid w:val="0002071D"/>
    <w:rsid w:val="0002074A"/>
    <w:rsid w:val="00020A49"/>
    <w:rsid w:val="00020BA0"/>
    <w:rsid w:val="00020F73"/>
    <w:rsid w:val="000216CC"/>
    <w:rsid w:val="0002271E"/>
    <w:rsid w:val="00022D22"/>
    <w:rsid w:val="00022DD6"/>
    <w:rsid w:val="0002322E"/>
    <w:rsid w:val="00023272"/>
    <w:rsid w:val="000238D2"/>
    <w:rsid w:val="00023B7F"/>
    <w:rsid w:val="000245F0"/>
    <w:rsid w:val="00024DA5"/>
    <w:rsid w:val="00024E9F"/>
    <w:rsid w:val="00025520"/>
    <w:rsid w:val="00025DC1"/>
    <w:rsid w:val="000264C8"/>
    <w:rsid w:val="000266ED"/>
    <w:rsid w:val="00026741"/>
    <w:rsid w:val="000269AF"/>
    <w:rsid w:val="00026C4A"/>
    <w:rsid w:val="000273A4"/>
    <w:rsid w:val="00027819"/>
    <w:rsid w:val="00027979"/>
    <w:rsid w:val="00027B1C"/>
    <w:rsid w:val="00027B6C"/>
    <w:rsid w:val="00027F09"/>
    <w:rsid w:val="0003052E"/>
    <w:rsid w:val="000305F3"/>
    <w:rsid w:val="00030836"/>
    <w:rsid w:val="00030D97"/>
    <w:rsid w:val="00031670"/>
    <w:rsid w:val="00031978"/>
    <w:rsid w:val="00032A1B"/>
    <w:rsid w:val="00033544"/>
    <w:rsid w:val="00033E9A"/>
    <w:rsid w:val="000341FB"/>
    <w:rsid w:val="000343FC"/>
    <w:rsid w:val="000347B0"/>
    <w:rsid w:val="0003481E"/>
    <w:rsid w:val="000349DC"/>
    <w:rsid w:val="00034EA6"/>
    <w:rsid w:val="00035090"/>
    <w:rsid w:val="00035100"/>
    <w:rsid w:val="0003534B"/>
    <w:rsid w:val="000356ED"/>
    <w:rsid w:val="00035DDC"/>
    <w:rsid w:val="00035FC5"/>
    <w:rsid w:val="00037A80"/>
    <w:rsid w:val="000400D8"/>
    <w:rsid w:val="00041011"/>
    <w:rsid w:val="00041359"/>
    <w:rsid w:val="000413C5"/>
    <w:rsid w:val="000414DB"/>
    <w:rsid w:val="00041530"/>
    <w:rsid w:val="000419B7"/>
    <w:rsid w:val="00041BDC"/>
    <w:rsid w:val="00041EE6"/>
    <w:rsid w:val="000427DC"/>
    <w:rsid w:val="00042E90"/>
    <w:rsid w:val="0004376A"/>
    <w:rsid w:val="00043AD3"/>
    <w:rsid w:val="0004418C"/>
    <w:rsid w:val="0004432D"/>
    <w:rsid w:val="000445B5"/>
    <w:rsid w:val="00044744"/>
    <w:rsid w:val="00044A1D"/>
    <w:rsid w:val="000452CC"/>
    <w:rsid w:val="00045753"/>
    <w:rsid w:val="0004650C"/>
    <w:rsid w:val="0004696A"/>
    <w:rsid w:val="00046BA3"/>
    <w:rsid w:val="00046E41"/>
    <w:rsid w:val="00047224"/>
    <w:rsid w:val="000473F5"/>
    <w:rsid w:val="000475CA"/>
    <w:rsid w:val="0005035B"/>
    <w:rsid w:val="00050455"/>
    <w:rsid w:val="00050C3C"/>
    <w:rsid w:val="00050EC3"/>
    <w:rsid w:val="0005171D"/>
    <w:rsid w:val="00051936"/>
    <w:rsid w:val="00051D12"/>
    <w:rsid w:val="00052C93"/>
    <w:rsid w:val="000535CD"/>
    <w:rsid w:val="00053628"/>
    <w:rsid w:val="00054157"/>
    <w:rsid w:val="00054445"/>
    <w:rsid w:val="000547E3"/>
    <w:rsid w:val="000547F0"/>
    <w:rsid w:val="00054F45"/>
    <w:rsid w:val="0005557D"/>
    <w:rsid w:val="00055ECA"/>
    <w:rsid w:val="0005633B"/>
    <w:rsid w:val="000567B3"/>
    <w:rsid w:val="00056B62"/>
    <w:rsid w:val="00056D8F"/>
    <w:rsid w:val="00056F4B"/>
    <w:rsid w:val="00057316"/>
    <w:rsid w:val="00057784"/>
    <w:rsid w:val="000577C6"/>
    <w:rsid w:val="0005786F"/>
    <w:rsid w:val="00057FC2"/>
    <w:rsid w:val="000603EC"/>
    <w:rsid w:val="000605B3"/>
    <w:rsid w:val="00060685"/>
    <w:rsid w:val="00060907"/>
    <w:rsid w:val="00061C9C"/>
    <w:rsid w:val="00061D1D"/>
    <w:rsid w:val="00061F7B"/>
    <w:rsid w:val="0006244D"/>
    <w:rsid w:val="00062596"/>
    <w:rsid w:val="00063248"/>
    <w:rsid w:val="000638E9"/>
    <w:rsid w:val="00065036"/>
    <w:rsid w:val="000657F7"/>
    <w:rsid w:val="0006623A"/>
    <w:rsid w:val="000665A8"/>
    <w:rsid w:val="00066AE4"/>
    <w:rsid w:val="0006706F"/>
    <w:rsid w:val="00067216"/>
    <w:rsid w:val="000677A3"/>
    <w:rsid w:val="00067A50"/>
    <w:rsid w:val="00067AF0"/>
    <w:rsid w:val="00067E9F"/>
    <w:rsid w:val="00067FE5"/>
    <w:rsid w:val="000701B6"/>
    <w:rsid w:val="0007045A"/>
    <w:rsid w:val="00070CA2"/>
    <w:rsid w:val="00071458"/>
    <w:rsid w:val="0007187C"/>
    <w:rsid w:val="00071D37"/>
    <w:rsid w:val="00072152"/>
    <w:rsid w:val="000725E1"/>
    <w:rsid w:val="00072628"/>
    <w:rsid w:val="000727F2"/>
    <w:rsid w:val="0007358F"/>
    <w:rsid w:val="00073661"/>
    <w:rsid w:val="00073E78"/>
    <w:rsid w:val="000740E4"/>
    <w:rsid w:val="000741CE"/>
    <w:rsid w:val="000744D0"/>
    <w:rsid w:val="000754EE"/>
    <w:rsid w:val="000755DB"/>
    <w:rsid w:val="00075F1B"/>
    <w:rsid w:val="0007603F"/>
    <w:rsid w:val="0007616B"/>
    <w:rsid w:val="00076478"/>
    <w:rsid w:val="00076669"/>
    <w:rsid w:val="00076B50"/>
    <w:rsid w:val="000772A3"/>
    <w:rsid w:val="0007752F"/>
    <w:rsid w:val="00077A3B"/>
    <w:rsid w:val="00077F33"/>
    <w:rsid w:val="000803EA"/>
    <w:rsid w:val="00080A58"/>
    <w:rsid w:val="000817C3"/>
    <w:rsid w:val="00081EEF"/>
    <w:rsid w:val="00081F94"/>
    <w:rsid w:val="0008302A"/>
    <w:rsid w:val="000830C7"/>
    <w:rsid w:val="00083498"/>
    <w:rsid w:val="00083F52"/>
    <w:rsid w:val="00083FB3"/>
    <w:rsid w:val="000842AE"/>
    <w:rsid w:val="00084E31"/>
    <w:rsid w:val="00084EA0"/>
    <w:rsid w:val="00085092"/>
    <w:rsid w:val="000867AC"/>
    <w:rsid w:val="00086984"/>
    <w:rsid w:val="000870A2"/>
    <w:rsid w:val="0008717D"/>
    <w:rsid w:val="00087574"/>
    <w:rsid w:val="00087C4E"/>
    <w:rsid w:val="0009036F"/>
    <w:rsid w:val="000905E6"/>
    <w:rsid w:val="00090A1B"/>
    <w:rsid w:val="0009236A"/>
    <w:rsid w:val="00092BF3"/>
    <w:rsid w:val="00092C18"/>
    <w:rsid w:val="0009351D"/>
    <w:rsid w:val="00093573"/>
    <w:rsid w:val="00093CB4"/>
    <w:rsid w:val="0009489B"/>
    <w:rsid w:val="00094AEE"/>
    <w:rsid w:val="00094ED3"/>
    <w:rsid w:val="00094FBF"/>
    <w:rsid w:val="0009519A"/>
    <w:rsid w:val="00095D39"/>
    <w:rsid w:val="000960C5"/>
    <w:rsid w:val="000960FD"/>
    <w:rsid w:val="0009654B"/>
    <w:rsid w:val="0009675C"/>
    <w:rsid w:val="00096FAE"/>
    <w:rsid w:val="000970F1"/>
    <w:rsid w:val="000973DD"/>
    <w:rsid w:val="00097644"/>
    <w:rsid w:val="000976A8"/>
    <w:rsid w:val="000976E3"/>
    <w:rsid w:val="00097713"/>
    <w:rsid w:val="00097884"/>
    <w:rsid w:val="00097AC4"/>
    <w:rsid w:val="00097D52"/>
    <w:rsid w:val="000A02B7"/>
    <w:rsid w:val="000A0656"/>
    <w:rsid w:val="000A07CD"/>
    <w:rsid w:val="000A09E6"/>
    <w:rsid w:val="000A0A1F"/>
    <w:rsid w:val="000A12ED"/>
    <w:rsid w:val="000A16B2"/>
    <w:rsid w:val="000A1DB7"/>
    <w:rsid w:val="000A23E3"/>
    <w:rsid w:val="000A25B8"/>
    <w:rsid w:val="000A28EF"/>
    <w:rsid w:val="000A3083"/>
    <w:rsid w:val="000A3361"/>
    <w:rsid w:val="000A36CC"/>
    <w:rsid w:val="000A38FC"/>
    <w:rsid w:val="000A51EB"/>
    <w:rsid w:val="000A55A6"/>
    <w:rsid w:val="000A5604"/>
    <w:rsid w:val="000A5A39"/>
    <w:rsid w:val="000A5C14"/>
    <w:rsid w:val="000A5C71"/>
    <w:rsid w:val="000A608C"/>
    <w:rsid w:val="000A60D4"/>
    <w:rsid w:val="000A6227"/>
    <w:rsid w:val="000A6A6F"/>
    <w:rsid w:val="000A782E"/>
    <w:rsid w:val="000A799D"/>
    <w:rsid w:val="000B000F"/>
    <w:rsid w:val="000B0065"/>
    <w:rsid w:val="000B016A"/>
    <w:rsid w:val="000B0710"/>
    <w:rsid w:val="000B0C79"/>
    <w:rsid w:val="000B0CE7"/>
    <w:rsid w:val="000B2105"/>
    <w:rsid w:val="000B2BEE"/>
    <w:rsid w:val="000B2FCB"/>
    <w:rsid w:val="000B30D6"/>
    <w:rsid w:val="000B365B"/>
    <w:rsid w:val="000B3D1C"/>
    <w:rsid w:val="000B3D96"/>
    <w:rsid w:val="000B3EB3"/>
    <w:rsid w:val="000B412E"/>
    <w:rsid w:val="000B4589"/>
    <w:rsid w:val="000B4995"/>
    <w:rsid w:val="000B4A4F"/>
    <w:rsid w:val="000B4D94"/>
    <w:rsid w:val="000B5035"/>
    <w:rsid w:val="000B506C"/>
    <w:rsid w:val="000B53BC"/>
    <w:rsid w:val="000B59F1"/>
    <w:rsid w:val="000B5B66"/>
    <w:rsid w:val="000B5E8B"/>
    <w:rsid w:val="000B5EF5"/>
    <w:rsid w:val="000B5F54"/>
    <w:rsid w:val="000B6C7E"/>
    <w:rsid w:val="000B6EC0"/>
    <w:rsid w:val="000B76E1"/>
    <w:rsid w:val="000B76FD"/>
    <w:rsid w:val="000C0024"/>
    <w:rsid w:val="000C0124"/>
    <w:rsid w:val="000C02F2"/>
    <w:rsid w:val="000C05B5"/>
    <w:rsid w:val="000C0723"/>
    <w:rsid w:val="000C195A"/>
    <w:rsid w:val="000C1F06"/>
    <w:rsid w:val="000C2065"/>
    <w:rsid w:val="000C213D"/>
    <w:rsid w:val="000C2C19"/>
    <w:rsid w:val="000C30A6"/>
    <w:rsid w:val="000C367A"/>
    <w:rsid w:val="000C3912"/>
    <w:rsid w:val="000C3AF9"/>
    <w:rsid w:val="000C4CE2"/>
    <w:rsid w:val="000C4EB2"/>
    <w:rsid w:val="000C65AB"/>
    <w:rsid w:val="000C6996"/>
    <w:rsid w:val="000C7488"/>
    <w:rsid w:val="000D00EF"/>
    <w:rsid w:val="000D0179"/>
    <w:rsid w:val="000D05CC"/>
    <w:rsid w:val="000D0A6F"/>
    <w:rsid w:val="000D0FD9"/>
    <w:rsid w:val="000D13E1"/>
    <w:rsid w:val="000D17EB"/>
    <w:rsid w:val="000D2323"/>
    <w:rsid w:val="000D234A"/>
    <w:rsid w:val="000D241B"/>
    <w:rsid w:val="000D3089"/>
    <w:rsid w:val="000D31B8"/>
    <w:rsid w:val="000D353A"/>
    <w:rsid w:val="000D3F57"/>
    <w:rsid w:val="000D42C5"/>
    <w:rsid w:val="000D445B"/>
    <w:rsid w:val="000D4C2A"/>
    <w:rsid w:val="000D4E87"/>
    <w:rsid w:val="000D520E"/>
    <w:rsid w:val="000D596F"/>
    <w:rsid w:val="000D66C5"/>
    <w:rsid w:val="000D6B73"/>
    <w:rsid w:val="000D6D48"/>
    <w:rsid w:val="000D75E4"/>
    <w:rsid w:val="000D790E"/>
    <w:rsid w:val="000D7FF0"/>
    <w:rsid w:val="000E0DDB"/>
    <w:rsid w:val="000E0E2A"/>
    <w:rsid w:val="000E12F5"/>
    <w:rsid w:val="000E163F"/>
    <w:rsid w:val="000E1B7B"/>
    <w:rsid w:val="000E26E6"/>
    <w:rsid w:val="000E296B"/>
    <w:rsid w:val="000E2D50"/>
    <w:rsid w:val="000E2D87"/>
    <w:rsid w:val="000E2F7C"/>
    <w:rsid w:val="000E3485"/>
    <w:rsid w:val="000E36A4"/>
    <w:rsid w:val="000E45ED"/>
    <w:rsid w:val="000E4711"/>
    <w:rsid w:val="000E4770"/>
    <w:rsid w:val="000E48CC"/>
    <w:rsid w:val="000E4ABF"/>
    <w:rsid w:val="000E4F53"/>
    <w:rsid w:val="000E567B"/>
    <w:rsid w:val="000E5D76"/>
    <w:rsid w:val="000E5D91"/>
    <w:rsid w:val="000E5DC7"/>
    <w:rsid w:val="000E69DB"/>
    <w:rsid w:val="000E6B47"/>
    <w:rsid w:val="000E6EA1"/>
    <w:rsid w:val="000E6F6D"/>
    <w:rsid w:val="000E7C51"/>
    <w:rsid w:val="000E7D15"/>
    <w:rsid w:val="000F07E9"/>
    <w:rsid w:val="000F14C7"/>
    <w:rsid w:val="000F1730"/>
    <w:rsid w:val="000F18FE"/>
    <w:rsid w:val="000F1C2A"/>
    <w:rsid w:val="000F2055"/>
    <w:rsid w:val="000F24D2"/>
    <w:rsid w:val="000F2878"/>
    <w:rsid w:val="000F3658"/>
    <w:rsid w:val="000F37D7"/>
    <w:rsid w:val="000F3B8B"/>
    <w:rsid w:val="000F3CBA"/>
    <w:rsid w:val="000F403F"/>
    <w:rsid w:val="000F4757"/>
    <w:rsid w:val="000F4A62"/>
    <w:rsid w:val="000F4B39"/>
    <w:rsid w:val="000F505E"/>
    <w:rsid w:val="000F609A"/>
    <w:rsid w:val="000F6CCA"/>
    <w:rsid w:val="000F704D"/>
    <w:rsid w:val="000F79B9"/>
    <w:rsid w:val="000F7A5E"/>
    <w:rsid w:val="000F7D53"/>
    <w:rsid w:val="000F7FE4"/>
    <w:rsid w:val="00100280"/>
    <w:rsid w:val="00100725"/>
    <w:rsid w:val="001008EF"/>
    <w:rsid w:val="00101098"/>
    <w:rsid w:val="0010121A"/>
    <w:rsid w:val="0010181B"/>
    <w:rsid w:val="00101C7B"/>
    <w:rsid w:val="00102797"/>
    <w:rsid w:val="00102A7B"/>
    <w:rsid w:val="00102E63"/>
    <w:rsid w:val="00102EA7"/>
    <w:rsid w:val="00103587"/>
    <w:rsid w:val="00103BA2"/>
    <w:rsid w:val="00103F13"/>
    <w:rsid w:val="001045CF"/>
    <w:rsid w:val="001048F9"/>
    <w:rsid w:val="00106726"/>
    <w:rsid w:val="00107378"/>
    <w:rsid w:val="00107CA3"/>
    <w:rsid w:val="0011028E"/>
    <w:rsid w:val="00110301"/>
    <w:rsid w:val="00110BFF"/>
    <w:rsid w:val="00110C48"/>
    <w:rsid w:val="001119FB"/>
    <w:rsid w:val="00111B61"/>
    <w:rsid w:val="00111C09"/>
    <w:rsid w:val="00112079"/>
    <w:rsid w:val="00112088"/>
    <w:rsid w:val="00112358"/>
    <w:rsid w:val="001126CA"/>
    <w:rsid w:val="00112C37"/>
    <w:rsid w:val="001143CC"/>
    <w:rsid w:val="00115218"/>
    <w:rsid w:val="001156B4"/>
    <w:rsid w:val="00115AB9"/>
    <w:rsid w:val="00116557"/>
    <w:rsid w:val="00116827"/>
    <w:rsid w:val="00116CA1"/>
    <w:rsid w:val="001170A8"/>
    <w:rsid w:val="0011734A"/>
    <w:rsid w:val="001179D1"/>
    <w:rsid w:val="00120072"/>
    <w:rsid w:val="00120235"/>
    <w:rsid w:val="00120342"/>
    <w:rsid w:val="00120566"/>
    <w:rsid w:val="00120EE7"/>
    <w:rsid w:val="00120F57"/>
    <w:rsid w:val="0012115F"/>
    <w:rsid w:val="001211FD"/>
    <w:rsid w:val="0012143C"/>
    <w:rsid w:val="001214E1"/>
    <w:rsid w:val="00121565"/>
    <w:rsid w:val="001215AA"/>
    <w:rsid w:val="001222F4"/>
    <w:rsid w:val="00122436"/>
    <w:rsid w:val="001225F6"/>
    <w:rsid w:val="00122A03"/>
    <w:rsid w:val="00122B15"/>
    <w:rsid w:val="00123383"/>
    <w:rsid w:val="001238EB"/>
    <w:rsid w:val="001238F0"/>
    <w:rsid w:val="00125695"/>
    <w:rsid w:val="00125E1E"/>
    <w:rsid w:val="00125F35"/>
    <w:rsid w:val="00126713"/>
    <w:rsid w:val="001268D6"/>
    <w:rsid w:val="00126BAA"/>
    <w:rsid w:val="001270D0"/>
    <w:rsid w:val="00127283"/>
    <w:rsid w:val="0012761B"/>
    <w:rsid w:val="00127972"/>
    <w:rsid w:val="001301D7"/>
    <w:rsid w:val="001302B7"/>
    <w:rsid w:val="00130E5B"/>
    <w:rsid w:val="00130E84"/>
    <w:rsid w:val="001320CD"/>
    <w:rsid w:val="001328D2"/>
    <w:rsid w:val="00132D78"/>
    <w:rsid w:val="00132ECA"/>
    <w:rsid w:val="00132FFD"/>
    <w:rsid w:val="00133856"/>
    <w:rsid w:val="001339B2"/>
    <w:rsid w:val="00133FA4"/>
    <w:rsid w:val="00134434"/>
    <w:rsid w:val="001348EE"/>
    <w:rsid w:val="00134D95"/>
    <w:rsid w:val="00134E53"/>
    <w:rsid w:val="00135ED0"/>
    <w:rsid w:val="00136304"/>
    <w:rsid w:val="0013701B"/>
    <w:rsid w:val="0013711C"/>
    <w:rsid w:val="00137729"/>
    <w:rsid w:val="00137C79"/>
    <w:rsid w:val="0014018F"/>
    <w:rsid w:val="00140FD4"/>
    <w:rsid w:val="00141183"/>
    <w:rsid w:val="001414D7"/>
    <w:rsid w:val="00141F17"/>
    <w:rsid w:val="001420E8"/>
    <w:rsid w:val="001421DA"/>
    <w:rsid w:val="001432D0"/>
    <w:rsid w:val="00144164"/>
    <w:rsid w:val="0014426F"/>
    <w:rsid w:val="0014500F"/>
    <w:rsid w:val="0014593E"/>
    <w:rsid w:val="00145AB1"/>
    <w:rsid w:val="00146B7F"/>
    <w:rsid w:val="00146DD2"/>
    <w:rsid w:val="00146DFE"/>
    <w:rsid w:val="00147268"/>
    <w:rsid w:val="001476B2"/>
    <w:rsid w:val="00150197"/>
    <w:rsid w:val="001511B3"/>
    <w:rsid w:val="001512CF"/>
    <w:rsid w:val="0015190B"/>
    <w:rsid w:val="00151A61"/>
    <w:rsid w:val="00151B19"/>
    <w:rsid w:val="00151CB1"/>
    <w:rsid w:val="00151D68"/>
    <w:rsid w:val="0015237E"/>
    <w:rsid w:val="0015246E"/>
    <w:rsid w:val="00152589"/>
    <w:rsid w:val="00152CA4"/>
    <w:rsid w:val="00152F0A"/>
    <w:rsid w:val="0015301B"/>
    <w:rsid w:val="001531E6"/>
    <w:rsid w:val="0015375A"/>
    <w:rsid w:val="001538A8"/>
    <w:rsid w:val="00153DC4"/>
    <w:rsid w:val="001548C0"/>
    <w:rsid w:val="001549D4"/>
    <w:rsid w:val="00154E89"/>
    <w:rsid w:val="00155567"/>
    <w:rsid w:val="001555EC"/>
    <w:rsid w:val="00155849"/>
    <w:rsid w:val="00155E90"/>
    <w:rsid w:val="0015677D"/>
    <w:rsid w:val="001569A4"/>
    <w:rsid w:val="00156A6A"/>
    <w:rsid w:val="00156DA1"/>
    <w:rsid w:val="00156EBC"/>
    <w:rsid w:val="00157C12"/>
    <w:rsid w:val="00160235"/>
    <w:rsid w:val="00160AFC"/>
    <w:rsid w:val="00160BEF"/>
    <w:rsid w:val="00161754"/>
    <w:rsid w:val="00162D93"/>
    <w:rsid w:val="001638A2"/>
    <w:rsid w:val="00163937"/>
    <w:rsid w:val="001642AA"/>
    <w:rsid w:val="001647D3"/>
    <w:rsid w:val="00164E0F"/>
    <w:rsid w:val="00164F03"/>
    <w:rsid w:val="0016516C"/>
    <w:rsid w:val="00165195"/>
    <w:rsid w:val="00165502"/>
    <w:rsid w:val="001659ED"/>
    <w:rsid w:val="00165A1D"/>
    <w:rsid w:val="00165B10"/>
    <w:rsid w:val="00166DF4"/>
    <w:rsid w:val="00167130"/>
    <w:rsid w:val="00167497"/>
    <w:rsid w:val="001676C9"/>
    <w:rsid w:val="00167C29"/>
    <w:rsid w:val="00167E0F"/>
    <w:rsid w:val="00167EEB"/>
    <w:rsid w:val="0017008A"/>
    <w:rsid w:val="00170154"/>
    <w:rsid w:val="00170BE8"/>
    <w:rsid w:val="00170E8C"/>
    <w:rsid w:val="00170EE5"/>
    <w:rsid w:val="00171721"/>
    <w:rsid w:val="001723E9"/>
    <w:rsid w:val="00172594"/>
    <w:rsid w:val="00172A08"/>
    <w:rsid w:val="001734BF"/>
    <w:rsid w:val="00173B56"/>
    <w:rsid w:val="00173B71"/>
    <w:rsid w:val="00173C0A"/>
    <w:rsid w:val="00173CD8"/>
    <w:rsid w:val="00174281"/>
    <w:rsid w:val="00174665"/>
    <w:rsid w:val="001746E7"/>
    <w:rsid w:val="0017480E"/>
    <w:rsid w:val="00174842"/>
    <w:rsid w:val="00174FB4"/>
    <w:rsid w:val="001756D9"/>
    <w:rsid w:val="00175742"/>
    <w:rsid w:val="00175B16"/>
    <w:rsid w:val="00176AEA"/>
    <w:rsid w:val="00176C23"/>
    <w:rsid w:val="001772DD"/>
    <w:rsid w:val="00180CBF"/>
    <w:rsid w:val="001810AB"/>
    <w:rsid w:val="00181853"/>
    <w:rsid w:val="00181B4D"/>
    <w:rsid w:val="001829BC"/>
    <w:rsid w:val="00183152"/>
    <w:rsid w:val="001836A9"/>
    <w:rsid w:val="00183908"/>
    <w:rsid w:val="001851A3"/>
    <w:rsid w:val="00185D4B"/>
    <w:rsid w:val="00185D4F"/>
    <w:rsid w:val="00186115"/>
    <w:rsid w:val="00186483"/>
    <w:rsid w:val="00186F06"/>
    <w:rsid w:val="00187014"/>
    <w:rsid w:val="00187C0C"/>
    <w:rsid w:val="00187F09"/>
    <w:rsid w:val="001908D7"/>
    <w:rsid w:val="00190B61"/>
    <w:rsid w:val="00190E5A"/>
    <w:rsid w:val="001912EC"/>
    <w:rsid w:val="00191509"/>
    <w:rsid w:val="00191601"/>
    <w:rsid w:val="001918A1"/>
    <w:rsid w:val="00191E7E"/>
    <w:rsid w:val="00191E8C"/>
    <w:rsid w:val="00191F75"/>
    <w:rsid w:val="00192196"/>
    <w:rsid w:val="00192348"/>
    <w:rsid w:val="00192856"/>
    <w:rsid w:val="00192BD0"/>
    <w:rsid w:val="00192D26"/>
    <w:rsid w:val="00192F71"/>
    <w:rsid w:val="00193231"/>
    <w:rsid w:val="00193661"/>
    <w:rsid w:val="00193ABB"/>
    <w:rsid w:val="00193AFD"/>
    <w:rsid w:val="00193E0C"/>
    <w:rsid w:val="00194D98"/>
    <w:rsid w:val="0019514A"/>
    <w:rsid w:val="001953C7"/>
    <w:rsid w:val="001958EA"/>
    <w:rsid w:val="001961A5"/>
    <w:rsid w:val="00196AFB"/>
    <w:rsid w:val="00196F1A"/>
    <w:rsid w:val="0019705E"/>
    <w:rsid w:val="001975C5"/>
    <w:rsid w:val="001976E9"/>
    <w:rsid w:val="00197F9E"/>
    <w:rsid w:val="001A00EC"/>
    <w:rsid w:val="001A01A2"/>
    <w:rsid w:val="001A044F"/>
    <w:rsid w:val="001A06F1"/>
    <w:rsid w:val="001A0ED4"/>
    <w:rsid w:val="001A1902"/>
    <w:rsid w:val="001A1A05"/>
    <w:rsid w:val="001A1A24"/>
    <w:rsid w:val="001A1C69"/>
    <w:rsid w:val="001A1FA1"/>
    <w:rsid w:val="001A22DA"/>
    <w:rsid w:val="001A28A4"/>
    <w:rsid w:val="001A2F24"/>
    <w:rsid w:val="001A3134"/>
    <w:rsid w:val="001A3145"/>
    <w:rsid w:val="001A3388"/>
    <w:rsid w:val="001A3971"/>
    <w:rsid w:val="001A3C89"/>
    <w:rsid w:val="001A3D79"/>
    <w:rsid w:val="001A51F5"/>
    <w:rsid w:val="001A55DD"/>
    <w:rsid w:val="001A5730"/>
    <w:rsid w:val="001A575C"/>
    <w:rsid w:val="001A629B"/>
    <w:rsid w:val="001A63D8"/>
    <w:rsid w:val="001A6527"/>
    <w:rsid w:val="001A667D"/>
    <w:rsid w:val="001A686C"/>
    <w:rsid w:val="001A6BE2"/>
    <w:rsid w:val="001A6DB4"/>
    <w:rsid w:val="001A6FF5"/>
    <w:rsid w:val="001A7834"/>
    <w:rsid w:val="001A784A"/>
    <w:rsid w:val="001A7882"/>
    <w:rsid w:val="001A7BD5"/>
    <w:rsid w:val="001A7EA7"/>
    <w:rsid w:val="001A7F11"/>
    <w:rsid w:val="001B0909"/>
    <w:rsid w:val="001B1B99"/>
    <w:rsid w:val="001B1D9A"/>
    <w:rsid w:val="001B2BBB"/>
    <w:rsid w:val="001B3A9C"/>
    <w:rsid w:val="001B3F76"/>
    <w:rsid w:val="001B40DC"/>
    <w:rsid w:val="001B4629"/>
    <w:rsid w:val="001B5087"/>
    <w:rsid w:val="001B512A"/>
    <w:rsid w:val="001B519B"/>
    <w:rsid w:val="001B526F"/>
    <w:rsid w:val="001B58A5"/>
    <w:rsid w:val="001B5D7A"/>
    <w:rsid w:val="001B6721"/>
    <w:rsid w:val="001B68FD"/>
    <w:rsid w:val="001B6C50"/>
    <w:rsid w:val="001B73CD"/>
    <w:rsid w:val="001B741E"/>
    <w:rsid w:val="001B7F6A"/>
    <w:rsid w:val="001C028D"/>
    <w:rsid w:val="001C04C7"/>
    <w:rsid w:val="001C0F1A"/>
    <w:rsid w:val="001C1154"/>
    <w:rsid w:val="001C1B9E"/>
    <w:rsid w:val="001C286C"/>
    <w:rsid w:val="001C3C52"/>
    <w:rsid w:val="001C5591"/>
    <w:rsid w:val="001C5BCC"/>
    <w:rsid w:val="001C6040"/>
    <w:rsid w:val="001C6140"/>
    <w:rsid w:val="001C61AF"/>
    <w:rsid w:val="001C697D"/>
    <w:rsid w:val="001C6B0E"/>
    <w:rsid w:val="001C6E8D"/>
    <w:rsid w:val="001C70DB"/>
    <w:rsid w:val="001C7A5F"/>
    <w:rsid w:val="001C7BCB"/>
    <w:rsid w:val="001D01A3"/>
    <w:rsid w:val="001D04D7"/>
    <w:rsid w:val="001D06AF"/>
    <w:rsid w:val="001D0D37"/>
    <w:rsid w:val="001D1638"/>
    <w:rsid w:val="001D1993"/>
    <w:rsid w:val="001D1CD2"/>
    <w:rsid w:val="001D2114"/>
    <w:rsid w:val="001D2489"/>
    <w:rsid w:val="001D2A3A"/>
    <w:rsid w:val="001D2FCD"/>
    <w:rsid w:val="001D32E7"/>
    <w:rsid w:val="001D39A1"/>
    <w:rsid w:val="001D3D87"/>
    <w:rsid w:val="001D3F1D"/>
    <w:rsid w:val="001D41AB"/>
    <w:rsid w:val="001D456F"/>
    <w:rsid w:val="001D46F9"/>
    <w:rsid w:val="001D49DF"/>
    <w:rsid w:val="001D4D53"/>
    <w:rsid w:val="001D523D"/>
    <w:rsid w:val="001D557A"/>
    <w:rsid w:val="001D5E38"/>
    <w:rsid w:val="001D6589"/>
    <w:rsid w:val="001D66E9"/>
    <w:rsid w:val="001D6720"/>
    <w:rsid w:val="001D6C4B"/>
    <w:rsid w:val="001D6C52"/>
    <w:rsid w:val="001D7196"/>
    <w:rsid w:val="001D71DD"/>
    <w:rsid w:val="001D7AEB"/>
    <w:rsid w:val="001D7F52"/>
    <w:rsid w:val="001D7FE9"/>
    <w:rsid w:val="001E0078"/>
    <w:rsid w:val="001E00ED"/>
    <w:rsid w:val="001E0E2B"/>
    <w:rsid w:val="001E102F"/>
    <w:rsid w:val="001E1278"/>
    <w:rsid w:val="001E1BD2"/>
    <w:rsid w:val="001E1DA3"/>
    <w:rsid w:val="001E23FA"/>
    <w:rsid w:val="001E26B5"/>
    <w:rsid w:val="001E2B10"/>
    <w:rsid w:val="001E2ECB"/>
    <w:rsid w:val="001E35E1"/>
    <w:rsid w:val="001E3D64"/>
    <w:rsid w:val="001E3F52"/>
    <w:rsid w:val="001E450C"/>
    <w:rsid w:val="001E4A95"/>
    <w:rsid w:val="001E58EA"/>
    <w:rsid w:val="001E5BDE"/>
    <w:rsid w:val="001E5F7F"/>
    <w:rsid w:val="001E6090"/>
    <w:rsid w:val="001E6ACB"/>
    <w:rsid w:val="001E74F5"/>
    <w:rsid w:val="001E77C1"/>
    <w:rsid w:val="001E793C"/>
    <w:rsid w:val="001F01C4"/>
    <w:rsid w:val="001F0690"/>
    <w:rsid w:val="001F0A84"/>
    <w:rsid w:val="001F0E00"/>
    <w:rsid w:val="001F1036"/>
    <w:rsid w:val="001F1517"/>
    <w:rsid w:val="001F16DA"/>
    <w:rsid w:val="001F1EA4"/>
    <w:rsid w:val="001F2180"/>
    <w:rsid w:val="001F2C8A"/>
    <w:rsid w:val="001F2EA5"/>
    <w:rsid w:val="001F35CA"/>
    <w:rsid w:val="001F3783"/>
    <w:rsid w:val="001F3C99"/>
    <w:rsid w:val="001F46E1"/>
    <w:rsid w:val="001F49D4"/>
    <w:rsid w:val="001F4CEB"/>
    <w:rsid w:val="001F4DEC"/>
    <w:rsid w:val="001F4FA3"/>
    <w:rsid w:val="001F5005"/>
    <w:rsid w:val="001F508A"/>
    <w:rsid w:val="001F5194"/>
    <w:rsid w:val="001F5208"/>
    <w:rsid w:val="001F58C0"/>
    <w:rsid w:val="001F6A43"/>
    <w:rsid w:val="001F70F8"/>
    <w:rsid w:val="001F7C28"/>
    <w:rsid w:val="002007B4"/>
    <w:rsid w:val="002009F5"/>
    <w:rsid w:val="002019DA"/>
    <w:rsid w:val="00202030"/>
    <w:rsid w:val="0020235A"/>
    <w:rsid w:val="002023CE"/>
    <w:rsid w:val="0020271C"/>
    <w:rsid w:val="00202AB4"/>
    <w:rsid w:val="00203102"/>
    <w:rsid w:val="00203903"/>
    <w:rsid w:val="00203AD2"/>
    <w:rsid w:val="00204069"/>
    <w:rsid w:val="00204AEF"/>
    <w:rsid w:val="002054E4"/>
    <w:rsid w:val="00205CAA"/>
    <w:rsid w:val="00205D7D"/>
    <w:rsid w:val="00206062"/>
    <w:rsid w:val="002067BE"/>
    <w:rsid w:val="002067D6"/>
    <w:rsid w:val="00206A06"/>
    <w:rsid w:val="002071F2"/>
    <w:rsid w:val="00207448"/>
    <w:rsid w:val="00207593"/>
    <w:rsid w:val="00207664"/>
    <w:rsid w:val="002077C4"/>
    <w:rsid w:val="00210978"/>
    <w:rsid w:val="00210C43"/>
    <w:rsid w:val="00211BD4"/>
    <w:rsid w:val="0021242A"/>
    <w:rsid w:val="002127F3"/>
    <w:rsid w:val="00212AD0"/>
    <w:rsid w:val="00213202"/>
    <w:rsid w:val="0021332A"/>
    <w:rsid w:val="00214047"/>
    <w:rsid w:val="0021462A"/>
    <w:rsid w:val="00214C5A"/>
    <w:rsid w:val="00215ED0"/>
    <w:rsid w:val="00215ED7"/>
    <w:rsid w:val="002167E5"/>
    <w:rsid w:val="00217304"/>
    <w:rsid w:val="0021787B"/>
    <w:rsid w:val="00221355"/>
    <w:rsid w:val="002218E2"/>
    <w:rsid w:val="00221A46"/>
    <w:rsid w:val="00221B07"/>
    <w:rsid w:val="00221C07"/>
    <w:rsid w:val="00222075"/>
    <w:rsid w:val="002228DE"/>
    <w:rsid w:val="00222CE2"/>
    <w:rsid w:val="00223696"/>
    <w:rsid w:val="002236C1"/>
    <w:rsid w:val="002238B4"/>
    <w:rsid w:val="0022443B"/>
    <w:rsid w:val="002249B6"/>
    <w:rsid w:val="00224E4E"/>
    <w:rsid w:val="00225319"/>
    <w:rsid w:val="002255F9"/>
    <w:rsid w:val="002259E6"/>
    <w:rsid w:val="00225BE3"/>
    <w:rsid w:val="00226D3C"/>
    <w:rsid w:val="002270AD"/>
    <w:rsid w:val="00227685"/>
    <w:rsid w:val="00227814"/>
    <w:rsid w:val="00227C97"/>
    <w:rsid w:val="00227FA2"/>
    <w:rsid w:val="00230355"/>
    <w:rsid w:val="00230E33"/>
    <w:rsid w:val="00230E92"/>
    <w:rsid w:val="00231491"/>
    <w:rsid w:val="002318FF"/>
    <w:rsid w:val="00231B2A"/>
    <w:rsid w:val="00231CEB"/>
    <w:rsid w:val="0023227F"/>
    <w:rsid w:val="002324DF"/>
    <w:rsid w:val="00232684"/>
    <w:rsid w:val="00232F79"/>
    <w:rsid w:val="00232FF8"/>
    <w:rsid w:val="00233154"/>
    <w:rsid w:val="002334D6"/>
    <w:rsid w:val="0023379F"/>
    <w:rsid w:val="002347EC"/>
    <w:rsid w:val="0023493B"/>
    <w:rsid w:val="00234CC2"/>
    <w:rsid w:val="00234EB4"/>
    <w:rsid w:val="00234F60"/>
    <w:rsid w:val="00234FA0"/>
    <w:rsid w:val="0023621C"/>
    <w:rsid w:val="002363B7"/>
    <w:rsid w:val="002365B9"/>
    <w:rsid w:val="002367B2"/>
    <w:rsid w:val="002369DC"/>
    <w:rsid w:val="00236FEA"/>
    <w:rsid w:val="00237363"/>
    <w:rsid w:val="00237CAC"/>
    <w:rsid w:val="00237E00"/>
    <w:rsid w:val="00240EF1"/>
    <w:rsid w:val="0024176E"/>
    <w:rsid w:val="00241813"/>
    <w:rsid w:val="0024182F"/>
    <w:rsid w:val="00241AFA"/>
    <w:rsid w:val="00241CC6"/>
    <w:rsid w:val="00242068"/>
    <w:rsid w:val="00243446"/>
    <w:rsid w:val="002439F5"/>
    <w:rsid w:val="00243EB2"/>
    <w:rsid w:val="0024415B"/>
    <w:rsid w:val="002444ED"/>
    <w:rsid w:val="00244C78"/>
    <w:rsid w:val="00244D0B"/>
    <w:rsid w:val="00245359"/>
    <w:rsid w:val="00245DC3"/>
    <w:rsid w:val="002465AD"/>
    <w:rsid w:val="00246742"/>
    <w:rsid w:val="0024680A"/>
    <w:rsid w:val="00246EBC"/>
    <w:rsid w:val="00247446"/>
    <w:rsid w:val="002479DE"/>
    <w:rsid w:val="00247BE9"/>
    <w:rsid w:val="00247DE6"/>
    <w:rsid w:val="002502CB"/>
    <w:rsid w:val="00250362"/>
    <w:rsid w:val="0025059C"/>
    <w:rsid w:val="00250AB7"/>
    <w:rsid w:val="002511BD"/>
    <w:rsid w:val="0025202A"/>
    <w:rsid w:val="00252285"/>
    <w:rsid w:val="00252888"/>
    <w:rsid w:val="00253565"/>
    <w:rsid w:val="00254DEE"/>
    <w:rsid w:val="00255481"/>
    <w:rsid w:val="0025570F"/>
    <w:rsid w:val="00255987"/>
    <w:rsid w:val="00255BD0"/>
    <w:rsid w:val="00255E63"/>
    <w:rsid w:val="00256146"/>
    <w:rsid w:val="00256284"/>
    <w:rsid w:val="00256848"/>
    <w:rsid w:val="002568DA"/>
    <w:rsid w:val="00256BFC"/>
    <w:rsid w:val="00256FC6"/>
    <w:rsid w:val="00257C7B"/>
    <w:rsid w:val="002601DF"/>
    <w:rsid w:val="00260B70"/>
    <w:rsid w:val="0026120D"/>
    <w:rsid w:val="0026148A"/>
    <w:rsid w:val="00261545"/>
    <w:rsid w:val="0026156F"/>
    <w:rsid w:val="00261B45"/>
    <w:rsid w:val="00261FE4"/>
    <w:rsid w:val="002626B4"/>
    <w:rsid w:val="002629BC"/>
    <w:rsid w:val="00262B69"/>
    <w:rsid w:val="002643AD"/>
    <w:rsid w:val="00264584"/>
    <w:rsid w:val="00264F87"/>
    <w:rsid w:val="00265276"/>
    <w:rsid w:val="0026539B"/>
    <w:rsid w:val="0026597D"/>
    <w:rsid w:val="00265E0B"/>
    <w:rsid w:val="00266422"/>
    <w:rsid w:val="00266940"/>
    <w:rsid w:val="002702B0"/>
    <w:rsid w:val="002709FD"/>
    <w:rsid w:val="00270B17"/>
    <w:rsid w:val="0027153A"/>
    <w:rsid w:val="00271797"/>
    <w:rsid w:val="0027195F"/>
    <w:rsid w:val="00271DE0"/>
    <w:rsid w:val="00271EF9"/>
    <w:rsid w:val="002721D6"/>
    <w:rsid w:val="00272604"/>
    <w:rsid w:val="0027273F"/>
    <w:rsid w:val="00272A0D"/>
    <w:rsid w:val="00272AED"/>
    <w:rsid w:val="0027342A"/>
    <w:rsid w:val="002735D2"/>
    <w:rsid w:val="002737D1"/>
    <w:rsid w:val="00274285"/>
    <w:rsid w:val="002745AE"/>
    <w:rsid w:val="0027465D"/>
    <w:rsid w:val="002752C4"/>
    <w:rsid w:val="00275339"/>
    <w:rsid w:val="002754A0"/>
    <w:rsid w:val="00275656"/>
    <w:rsid w:val="00275958"/>
    <w:rsid w:val="0027667D"/>
    <w:rsid w:val="00276D1E"/>
    <w:rsid w:val="00276DF8"/>
    <w:rsid w:val="00276FEC"/>
    <w:rsid w:val="00277086"/>
    <w:rsid w:val="00277233"/>
    <w:rsid w:val="002772C4"/>
    <w:rsid w:val="00277645"/>
    <w:rsid w:val="002776C4"/>
    <w:rsid w:val="0027780F"/>
    <w:rsid w:val="00277913"/>
    <w:rsid w:val="0028017C"/>
    <w:rsid w:val="00280329"/>
    <w:rsid w:val="00281269"/>
    <w:rsid w:val="002819B5"/>
    <w:rsid w:val="0028297F"/>
    <w:rsid w:val="002830B6"/>
    <w:rsid w:val="002830C7"/>
    <w:rsid w:val="0028346A"/>
    <w:rsid w:val="00283DB7"/>
    <w:rsid w:val="002845CC"/>
    <w:rsid w:val="00284668"/>
    <w:rsid w:val="002851A0"/>
    <w:rsid w:val="002852F0"/>
    <w:rsid w:val="00285418"/>
    <w:rsid w:val="00285668"/>
    <w:rsid w:val="00285815"/>
    <w:rsid w:val="00286696"/>
    <w:rsid w:val="0028683F"/>
    <w:rsid w:val="00286A70"/>
    <w:rsid w:val="00286CF5"/>
    <w:rsid w:val="00286EA3"/>
    <w:rsid w:val="00286F0E"/>
    <w:rsid w:val="0028792E"/>
    <w:rsid w:val="00287DE4"/>
    <w:rsid w:val="00290A82"/>
    <w:rsid w:val="00291207"/>
    <w:rsid w:val="002912EB"/>
    <w:rsid w:val="00291455"/>
    <w:rsid w:val="00291DF8"/>
    <w:rsid w:val="00292D9E"/>
    <w:rsid w:val="00292EA8"/>
    <w:rsid w:val="0029321A"/>
    <w:rsid w:val="002935AA"/>
    <w:rsid w:val="00293702"/>
    <w:rsid w:val="002939C1"/>
    <w:rsid w:val="00294EAC"/>
    <w:rsid w:val="00295348"/>
    <w:rsid w:val="002955AB"/>
    <w:rsid w:val="002956E5"/>
    <w:rsid w:val="00295984"/>
    <w:rsid w:val="002965B1"/>
    <w:rsid w:val="00296609"/>
    <w:rsid w:val="0029665A"/>
    <w:rsid w:val="00297107"/>
    <w:rsid w:val="00297CBF"/>
    <w:rsid w:val="00297D7B"/>
    <w:rsid w:val="00297F5F"/>
    <w:rsid w:val="002A0B9B"/>
    <w:rsid w:val="002A15D3"/>
    <w:rsid w:val="002A16B7"/>
    <w:rsid w:val="002A176A"/>
    <w:rsid w:val="002A17A0"/>
    <w:rsid w:val="002A17D9"/>
    <w:rsid w:val="002A1F44"/>
    <w:rsid w:val="002A26D5"/>
    <w:rsid w:val="002A287C"/>
    <w:rsid w:val="002A2E84"/>
    <w:rsid w:val="002A2F0D"/>
    <w:rsid w:val="002A328C"/>
    <w:rsid w:val="002A3510"/>
    <w:rsid w:val="002A3991"/>
    <w:rsid w:val="002A44B7"/>
    <w:rsid w:val="002A4A97"/>
    <w:rsid w:val="002A4E4A"/>
    <w:rsid w:val="002A511F"/>
    <w:rsid w:val="002A5225"/>
    <w:rsid w:val="002A5727"/>
    <w:rsid w:val="002A5A80"/>
    <w:rsid w:val="002A5B00"/>
    <w:rsid w:val="002A5D13"/>
    <w:rsid w:val="002A5E48"/>
    <w:rsid w:val="002A5EDE"/>
    <w:rsid w:val="002A5FE1"/>
    <w:rsid w:val="002A63A8"/>
    <w:rsid w:val="002A653B"/>
    <w:rsid w:val="002A7167"/>
    <w:rsid w:val="002A7452"/>
    <w:rsid w:val="002A75A1"/>
    <w:rsid w:val="002A76FD"/>
    <w:rsid w:val="002A78EE"/>
    <w:rsid w:val="002A7910"/>
    <w:rsid w:val="002A7B54"/>
    <w:rsid w:val="002B00A4"/>
    <w:rsid w:val="002B0117"/>
    <w:rsid w:val="002B085C"/>
    <w:rsid w:val="002B094E"/>
    <w:rsid w:val="002B09B8"/>
    <w:rsid w:val="002B0CBC"/>
    <w:rsid w:val="002B121F"/>
    <w:rsid w:val="002B13B1"/>
    <w:rsid w:val="002B150C"/>
    <w:rsid w:val="002B32A1"/>
    <w:rsid w:val="002B361C"/>
    <w:rsid w:val="002B3628"/>
    <w:rsid w:val="002B43E5"/>
    <w:rsid w:val="002B46E6"/>
    <w:rsid w:val="002B4949"/>
    <w:rsid w:val="002B4BB7"/>
    <w:rsid w:val="002B536D"/>
    <w:rsid w:val="002B5421"/>
    <w:rsid w:val="002B5539"/>
    <w:rsid w:val="002B58CC"/>
    <w:rsid w:val="002B5EC1"/>
    <w:rsid w:val="002B623F"/>
    <w:rsid w:val="002B78FE"/>
    <w:rsid w:val="002B7CDD"/>
    <w:rsid w:val="002C003A"/>
    <w:rsid w:val="002C01B1"/>
    <w:rsid w:val="002C0628"/>
    <w:rsid w:val="002C0DA6"/>
    <w:rsid w:val="002C14D8"/>
    <w:rsid w:val="002C166B"/>
    <w:rsid w:val="002C1ACB"/>
    <w:rsid w:val="002C1D4D"/>
    <w:rsid w:val="002C2FEF"/>
    <w:rsid w:val="002C36AF"/>
    <w:rsid w:val="002C39F4"/>
    <w:rsid w:val="002C3A74"/>
    <w:rsid w:val="002C3CF2"/>
    <w:rsid w:val="002C3DBB"/>
    <w:rsid w:val="002C3F86"/>
    <w:rsid w:val="002C4161"/>
    <w:rsid w:val="002C4599"/>
    <w:rsid w:val="002C4D29"/>
    <w:rsid w:val="002C4D75"/>
    <w:rsid w:val="002C52FB"/>
    <w:rsid w:val="002C5362"/>
    <w:rsid w:val="002C5539"/>
    <w:rsid w:val="002C5F0D"/>
    <w:rsid w:val="002C66BC"/>
    <w:rsid w:val="002C6BCB"/>
    <w:rsid w:val="002C6EC2"/>
    <w:rsid w:val="002C7323"/>
    <w:rsid w:val="002C7337"/>
    <w:rsid w:val="002C73CD"/>
    <w:rsid w:val="002C7541"/>
    <w:rsid w:val="002C771B"/>
    <w:rsid w:val="002C7B7F"/>
    <w:rsid w:val="002D046A"/>
    <w:rsid w:val="002D16A1"/>
    <w:rsid w:val="002D26FF"/>
    <w:rsid w:val="002D2BD9"/>
    <w:rsid w:val="002D2DF4"/>
    <w:rsid w:val="002D30A3"/>
    <w:rsid w:val="002D3135"/>
    <w:rsid w:val="002D3156"/>
    <w:rsid w:val="002D3B0C"/>
    <w:rsid w:val="002D40AF"/>
    <w:rsid w:val="002D41D1"/>
    <w:rsid w:val="002D4412"/>
    <w:rsid w:val="002D4437"/>
    <w:rsid w:val="002D4507"/>
    <w:rsid w:val="002D46BF"/>
    <w:rsid w:val="002D49A6"/>
    <w:rsid w:val="002D4EA3"/>
    <w:rsid w:val="002D536F"/>
    <w:rsid w:val="002D54CF"/>
    <w:rsid w:val="002D5D7B"/>
    <w:rsid w:val="002D6145"/>
    <w:rsid w:val="002D61C1"/>
    <w:rsid w:val="002D645D"/>
    <w:rsid w:val="002D6DEB"/>
    <w:rsid w:val="002D78DF"/>
    <w:rsid w:val="002D7906"/>
    <w:rsid w:val="002D7F32"/>
    <w:rsid w:val="002D7FF5"/>
    <w:rsid w:val="002E0B97"/>
    <w:rsid w:val="002E0C26"/>
    <w:rsid w:val="002E11EB"/>
    <w:rsid w:val="002E209F"/>
    <w:rsid w:val="002E2538"/>
    <w:rsid w:val="002E280F"/>
    <w:rsid w:val="002E283F"/>
    <w:rsid w:val="002E3854"/>
    <w:rsid w:val="002E3962"/>
    <w:rsid w:val="002E403D"/>
    <w:rsid w:val="002E420C"/>
    <w:rsid w:val="002E42D4"/>
    <w:rsid w:val="002E42EA"/>
    <w:rsid w:val="002E447E"/>
    <w:rsid w:val="002E45CD"/>
    <w:rsid w:val="002E4902"/>
    <w:rsid w:val="002E4E62"/>
    <w:rsid w:val="002E59A0"/>
    <w:rsid w:val="002E5C52"/>
    <w:rsid w:val="002E5CAD"/>
    <w:rsid w:val="002E69B1"/>
    <w:rsid w:val="002E69BE"/>
    <w:rsid w:val="002E724C"/>
    <w:rsid w:val="002E75B5"/>
    <w:rsid w:val="002E7832"/>
    <w:rsid w:val="002F0736"/>
    <w:rsid w:val="002F0A8D"/>
    <w:rsid w:val="002F0FF3"/>
    <w:rsid w:val="002F13AD"/>
    <w:rsid w:val="002F159C"/>
    <w:rsid w:val="002F16E8"/>
    <w:rsid w:val="002F274D"/>
    <w:rsid w:val="002F2860"/>
    <w:rsid w:val="002F3544"/>
    <w:rsid w:val="002F37C3"/>
    <w:rsid w:val="002F394E"/>
    <w:rsid w:val="002F3E02"/>
    <w:rsid w:val="002F3EA0"/>
    <w:rsid w:val="002F3FD3"/>
    <w:rsid w:val="002F45F1"/>
    <w:rsid w:val="002F4981"/>
    <w:rsid w:val="002F49B2"/>
    <w:rsid w:val="002F4CA0"/>
    <w:rsid w:val="002F504B"/>
    <w:rsid w:val="002F5305"/>
    <w:rsid w:val="002F59D6"/>
    <w:rsid w:val="002F5BB5"/>
    <w:rsid w:val="002F6548"/>
    <w:rsid w:val="002F6680"/>
    <w:rsid w:val="002F6A8A"/>
    <w:rsid w:val="002F6B4B"/>
    <w:rsid w:val="002F725C"/>
    <w:rsid w:val="002F76ED"/>
    <w:rsid w:val="002F7A1D"/>
    <w:rsid w:val="0030037B"/>
    <w:rsid w:val="00300D92"/>
    <w:rsid w:val="00300FB7"/>
    <w:rsid w:val="0030105B"/>
    <w:rsid w:val="0030122F"/>
    <w:rsid w:val="00302049"/>
    <w:rsid w:val="0030217F"/>
    <w:rsid w:val="003021F5"/>
    <w:rsid w:val="0030228A"/>
    <w:rsid w:val="00302518"/>
    <w:rsid w:val="00303A1A"/>
    <w:rsid w:val="00303BB8"/>
    <w:rsid w:val="00303C00"/>
    <w:rsid w:val="0030463E"/>
    <w:rsid w:val="003047F4"/>
    <w:rsid w:val="00305FF1"/>
    <w:rsid w:val="00306217"/>
    <w:rsid w:val="003062F9"/>
    <w:rsid w:val="003067A7"/>
    <w:rsid w:val="00306980"/>
    <w:rsid w:val="003071FE"/>
    <w:rsid w:val="00307212"/>
    <w:rsid w:val="0030782D"/>
    <w:rsid w:val="00307850"/>
    <w:rsid w:val="00307E9B"/>
    <w:rsid w:val="00310783"/>
    <w:rsid w:val="00310955"/>
    <w:rsid w:val="003109C1"/>
    <w:rsid w:val="003112F3"/>
    <w:rsid w:val="0031163F"/>
    <w:rsid w:val="00311D20"/>
    <w:rsid w:val="00311EAC"/>
    <w:rsid w:val="00312A86"/>
    <w:rsid w:val="00312C25"/>
    <w:rsid w:val="00312FE2"/>
    <w:rsid w:val="00314291"/>
    <w:rsid w:val="00314401"/>
    <w:rsid w:val="003147F9"/>
    <w:rsid w:val="003150BF"/>
    <w:rsid w:val="0031531B"/>
    <w:rsid w:val="00315D1F"/>
    <w:rsid w:val="00315F23"/>
    <w:rsid w:val="003160A1"/>
    <w:rsid w:val="003160EE"/>
    <w:rsid w:val="00316456"/>
    <w:rsid w:val="00316CB9"/>
    <w:rsid w:val="003170BD"/>
    <w:rsid w:val="00317343"/>
    <w:rsid w:val="00317687"/>
    <w:rsid w:val="003200A2"/>
    <w:rsid w:val="0032025E"/>
    <w:rsid w:val="0032036A"/>
    <w:rsid w:val="0032071D"/>
    <w:rsid w:val="00320B9B"/>
    <w:rsid w:val="00321138"/>
    <w:rsid w:val="003220E4"/>
    <w:rsid w:val="0032288B"/>
    <w:rsid w:val="0032340A"/>
    <w:rsid w:val="00323AB5"/>
    <w:rsid w:val="00323D65"/>
    <w:rsid w:val="003246AE"/>
    <w:rsid w:val="00324935"/>
    <w:rsid w:val="00324CE2"/>
    <w:rsid w:val="00325DBA"/>
    <w:rsid w:val="00325DF9"/>
    <w:rsid w:val="00326341"/>
    <w:rsid w:val="00326C12"/>
    <w:rsid w:val="003270AD"/>
    <w:rsid w:val="003274F3"/>
    <w:rsid w:val="003279E1"/>
    <w:rsid w:val="00327AD2"/>
    <w:rsid w:val="00330A6B"/>
    <w:rsid w:val="003312AE"/>
    <w:rsid w:val="003312BE"/>
    <w:rsid w:val="0033190F"/>
    <w:rsid w:val="003319E4"/>
    <w:rsid w:val="00331EC1"/>
    <w:rsid w:val="00332309"/>
    <w:rsid w:val="00332603"/>
    <w:rsid w:val="00332FD1"/>
    <w:rsid w:val="00333680"/>
    <w:rsid w:val="003337EC"/>
    <w:rsid w:val="0033396D"/>
    <w:rsid w:val="00333CA6"/>
    <w:rsid w:val="003343A2"/>
    <w:rsid w:val="0033461A"/>
    <w:rsid w:val="00334ADB"/>
    <w:rsid w:val="00334BC8"/>
    <w:rsid w:val="00334D53"/>
    <w:rsid w:val="00334EB0"/>
    <w:rsid w:val="00335068"/>
    <w:rsid w:val="003354E8"/>
    <w:rsid w:val="00335AA9"/>
    <w:rsid w:val="00335B6F"/>
    <w:rsid w:val="00336202"/>
    <w:rsid w:val="00337184"/>
    <w:rsid w:val="00337956"/>
    <w:rsid w:val="00337D51"/>
    <w:rsid w:val="003403B9"/>
    <w:rsid w:val="00340632"/>
    <w:rsid w:val="00340C0E"/>
    <w:rsid w:val="00341013"/>
    <w:rsid w:val="00341041"/>
    <w:rsid w:val="003410D7"/>
    <w:rsid w:val="00341147"/>
    <w:rsid w:val="003411EA"/>
    <w:rsid w:val="003417ED"/>
    <w:rsid w:val="00341973"/>
    <w:rsid w:val="00341A4D"/>
    <w:rsid w:val="003421C4"/>
    <w:rsid w:val="0034250A"/>
    <w:rsid w:val="00342543"/>
    <w:rsid w:val="00342D74"/>
    <w:rsid w:val="00343D75"/>
    <w:rsid w:val="003446BB"/>
    <w:rsid w:val="00345003"/>
    <w:rsid w:val="00345335"/>
    <w:rsid w:val="00345A68"/>
    <w:rsid w:val="00345ADD"/>
    <w:rsid w:val="00345D53"/>
    <w:rsid w:val="00346588"/>
    <w:rsid w:val="003466F4"/>
    <w:rsid w:val="003468B9"/>
    <w:rsid w:val="003469F2"/>
    <w:rsid w:val="00346A67"/>
    <w:rsid w:val="00346F9D"/>
    <w:rsid w:val="00347F98"/>
    <w:rsid w:val="00350CC8"/>
    <w:rsid w:val="00350EB0"/>
    <w:rsid w:val="003517B8"/>
    <w:rsid w:val="003517CA"/>
    <w:rsid w:val="003518A9"/>
    <w:rsid w:val="00351EE4"/>
    <w:rsid w:val="003520BB"/>
    <w:rsid w:val="003526BA"/>
    <w:rsid w:val="003527CD"/>
    <w:rsid w:val="0035292D"/>
    <w:rsid w:val="00352A65"/>
    <w:rsid w:val="00353085"/>
    <w:rsid w:val="0035325B"/>
    <w:rsid w:val="0035334B"/>
    <w:rsid w:val="00354442"/>
    <w:rsid w:val="00354671"/>
    <w:rsid w:val="003548FB"/>
    <w:rsid w:val="00354A77"/>
    <w:rsid w:val="0035518D"/>
    <w:rsid w:val="0035521E"/>
    <w:rsid w:val="00355917"/>
    <w:rsid w:val="00355E32"/>
    <w:rsid w:val="003567C3"/>
    <w:rsid w:val="00356870"/>
    <w:rsid w:val="00357336"/>
    <w:rsid w:val="00357526"/>
    <w:rsid w:val="00357DE4"/>
    <w:rsid w:val="00357F74"/>
    <w:rsid w:val="00360286"/>
    <w:rsid w:val="0036063B"/>
    <w:rsid w:val="00360843"/>
    <w:rsid w:val="00360CEA"/>
    <w:rsid w:val="00360E12"/>
    <w:rsid w:val="0036199C"/>
    <w:rsid w:val="00362381"/>
    <w:rsid w:val="00362560"/>
    <w:rsid w:val="00362809"/>
    <w:rsid w:val="00362851"/>
    <w:rsid w:val="00362C55"/>
    <w:rsid w:val="00362CD8"/>
    <w:rsid w:val="00363349"/>
    <w:rsid w:val="00363522"/>
    <w:rsid w:val="00363BE3"/>
    <w:rsid w:val="00363D80"/>
    <w:rsid w:val="00364609"/>
    <w:rsid w:val="00364AAE"/>
    <w:rsid w:val="00364ED2"/>
    <w:rsid w:val="003660F8"/>
    <w:rsid w:val="003674AD"/>
    <w:rsid w:val="003675AA"/>
    <w:rsid w:val="00370CC2"/>
    <w:rsid w:val="00371668"/>
    <w:rsid w:val="00371BA2"/>
    <w:rsid w:val="003724B7"/>
    <w:rsid w:val="00372FD5"/>
    <w:rsid w:val="003731AC"/>
    <w:rsid w:val="00373211"/>
    <w:rsid w:val="003736AD"/>
    <w:rsid w:val="00373B87"/>
    <w:rsid w:val="00373E16"/>
    <w:rsid w:val="003742D4"/>
    <w:rsid w:val="003745DC"/>
    <w:rsid w:val="00374B35"/>
    <w:rsid w:val="00374B6E"/>
    <w:rsid w:val="00374D0A"/>
    <w:rsid w:val="00375473"/>
    <w:rsid w:val="0037584A"/>
    <w:rsid w:val="00375CE6"/>
    <w:rsid w:val="00376E17"/>
    <w:rsid w:val="003772D2"/>
    <w:rsid w:val="003779C1"/>
    <w:rsid w:val="00377CA3"/>
    <w:rsid w:val="00380182"/>
    <w:rsid w:val="003805CC"/>
    <w:rsid w:val="00381653"/>
    <w:rsid w:val="00381A0F"/>
    <w:rsid w:val="00381B7D"/>
    <w:rsid w:val="00381F96"/>
    <w:rsid w:val="0038212E"/>
    <w:rsid w:val="003825D0"/>
    <w:rsid w:val="0038280C"/>
    <w:rsid w:val="00382F63"/>
    <w:rsid w:val="003832F1"/>
    <w:rsid w:val="0038492D"/>
    <w:rsid w:val="0038509B"/>
    <w:rsid w:val="003857DF"/>
    <w:rsid w:val="00385A28"/>
    <w:rsid w:val="0038616C"/>
    <w:rsid w:val="003861F1"/>
    <w:rsid w:val="003867E0"/>
    <w:rsid w:val="00386AF3"/>
    <w:rsid w:val="00386C8D"/>
    <w:rsid w:val="003872CB"/>
    <w:rsid w:val="00387B4B"/>
    <w:rsid w:val="00387BE5"/>
    <w:rsid w:val="0039089A"/>
    <w:rsid w:val="00390D5A"/>
    <w:rsid w:val="00391166"/>
    <w:rsid w:val="00391F42"/>
    <w:rsid w:val="003920B8"/>
    <w:rsid w:val="00392579"/>
    <w:rsid w:val="003927C4"/>
    <w:rsid w:val="00392945"/>
    <w:rsid w:val="00392B72"/>
    <w:rsid w:val="00393BCC"/>
    <w:rsid w:val="00394075"/>
    <w:rsid w:val="00394B32"/>
    <w:rsid w:val="00394E6A"/>
    <w:rsid w:val="00394E9C"/>
    <w:rsid w:val="0039512F"/>
    <w:rsid w:val="003957FC"/>
    <w:rsid w:val="00395F29"/>
    <w:rsid w:val="00397581"/>
    <w:rsid w:val="003977DB"/>
    <w:rsid w:val="00397E6C"/>
    <w:rsid w:val="00397ED8"/>
    <w:rsid w:val="00397F6B"/>
    <w:rsid w:val="003A04E9"/>
    <w:rsid w:val="003A0751"/>
    <w:rsid w:val="003A0987"/>
    <w:rsid w:val="003A0FBE"/>
    <w:rsid w:val="003A1325"/>
    <w:rsid w:val="003A13EF"/>
    <w:rsid w:val="003A1757"/>
    <w:rsid w:val="003A19D6"/>
    <w:rsid w:val="003A1D8C"/>
    <w:rsid w:val="003A232E"/>
    <w:rsid w:val="003A2351"/>
    <w:rsid w:val="003A2AA3"/>
    <w:rsid w:val="003A2BD7"/>
    <w:rsid w:val="003A2E69"/>
    <w:rsid w:val="003A3131"/>
    <w:rsid w:val="003A36C6"/>
    <w:rsid w:val="003A371B"/>
    <w:rsid w:val="003A39C4"/>
    <w:rsid w:val="003A3B1F"/>
    <w:rsid w:val="003A3F55"/>
    <w:rsid w:val="003A42F1"/>
    <w:rsid w:val="003A43BD"/>
    <w:rsid w:val="003A44C5"/>
    <w:rsid w:val="003A4650"/>
    <w:rsid w:val="003A4A35"/>
    <w:rsid w:val="003A54CF"/>
    <w:rsid w:val="003A560B"/>
    <w:rsid w:val="003A5A82"/>
    <w:rsid w:val="003A60B5"/>
    <w:rsid w:val="003A638C"/>
    <w:rsid w:val="003A6610"/>
    <w:rsid w:val="003A6BB1"/>
    <w:rsid w:val="003A7093"/>
    <w:rsid w:val="003A74E5"/>
    <w:rsid w:val="003A761D"/>
    <w:rsid w:val="003A7D23"/>
    <w:rsid w:val="003B03AA"/>
    <w:rsid w:val="003B058A"/>
    <w:rsid w:val="003B1011"/>
    <w:rsid w:val="003B1A31"/>
    <w:rsid w:val="003B1E08"/>
    <w:rsid w:val="003B23B2"/>
    <w:rsid w:val="003B259C"/>
    <w:rsid w:val="003B2771"/>
    <w:rsid w:val="003B2BBA"/>
    <w:rsid w:val="003B2C37"/>
    <w:rsid w:val="003B33AF"/>
    <w:rsid w:val="003B354A"/>
    <w:rsid w:val="003B3989"/>
    <w:rsid w:val="003B3C6C"/>
    <w:rsid w:val="003B5136"/>
    <w:rsid w:val="003B53E7"/>
    <w:rsid w:val="003B56A7"/>
    <w:rsid w:val="003B63F5"/>
    <w:rsid w:val="003B6D6E"/>
    <w:rsid w:val="003B6DBB"/>
    <w:rsid w:val="003B72B5"/>
    <w:rsid w:val="003B7C2C"/>
    <w:rsid w:val="003B7E30"/>
    <w:rsid w:val="003C03AC"/>
    <w:rsid w:val="003C0497"/>
    <w:rsid w:val="003C0603"/>
    <w:rsid w:val="003C089A"/>
    <w:rsid w:val="003C151B"/>
    <w:rsid w:val="003C1B14"/>
    <w:rsid w:val="003C1CDF"/>
    <w:rsid w:val="003C1DC7"/>
    <w:rsid w:val="003C22EA"/>
    <w:rsid w:val="003C29AD"/>
    <w:rsid w:val="003C30CD"/>
    <w:rsid w:val="003C35FF"/>
    <w:rsid w:val="003C3D2E"/>
    <w:rsid w:val="003C42BE"/>
    <w:rsid w:val="003C4585"/>
    <w:rsid w:val="003C49A2"/>
    <w:rsid w:val="003C53EF"/>
    <w:rsid w:val="003C6301"/>
    <w:rsid w:val="003C643D"/>
    <w:rsid w:val="003C6BF5"/>
    <w:rsid w:val="003C6E30"/>
    <w:rsid w:val="003C6F93"/>
    <w:rsid w:val="003C7282"/>
    <w:rsid w:val="003C755F"/>
    <w:rsid w:val="003C7647"/>
    <w:rsid w:val="003C7ED6"/>
    <w:rsid w:val="003D0014"/>
    <w:rsid w:val="003D1036"/>
    <w:rsid w:val="003D157F"/>
    <w:rsid w:val="003D228C"/>
    <w:rsid w:val="003D26D4"/>
    <w:rsid w:val="003D2CBE"/>
    <w:rsid w:val="003D30EF"/>
    <w:rsid w:val="003D3A85"/>
    <w:rsid w:val="003D3AB8"/>
    <w:rsid w:val="003D3B61"/>
    <w:rsid w:val="003D3B6F"/>
    <w:rsid w:val="003D3C7E"/>
    <w:rsid w:val="003D4086"/>
    <w:rsid w:val="003D4856"/>
    <w:rsid w:val="003D4D77"/>
    <w:rsid w:val="003D4DA5"/>
    <w:rsid w:val="003D5260"/>
    <w:rsid w:val="003D5642"/>
    <w:rsid w:val="003D5825"/>
    <w:rsid w:val="003D5832"/>
    <w:rsid w:val="003D6068"/>
    <w:rsid w:val="003D6D7A"/>
    <w:rsid w:val="003D7088"/>
    <w:rsid w:val="003D73BA"/>
    <w:rsid w:val="003D7771"/>
    <w:rsid w:val="003D77DA"/>
    <w:rsid w:val="003D7810"/>
    <w:rsid w:val="003D7963"/>
    <w:rsid w:val="003E00AD"/>
    <w:rsid w:val="003E0629"/>
    <w:rsid w:val="003E0946"/>
    <w:rsid w:val="003E0B37"/>
    <w:rsid w:val="003E0BA6"/>
    <w:rsid w:val="003E185B"/>
    <w:rsid w:val="003E203A"/>
    <w:rsid w:val="003E2080"/>
    <w:rsid w:val="003E34BF"/>
    <w:rsid w:val="003E3867"/>
    <w:rsid w:val="003E41A2"/>
    <w:rsid w:val="003E4261"/>
    <w:rsid w:val="003E42FE"/>
    <w:rsid w:val="003E4A83"/>
    <w:rsid w:val="003E54D5"/>
    <w:rsid w:val="003E5B28"/>
    <w:rsid w:val="003E6764"/>
    <w:rsid w:val="003E6D1A"/>
    <w:rsid w:val="003E6DDA"/>
    <w:rsid w:val="003E6EB6"/>
    <w:rsid w:val="003E769F"/>
    <w:rsid w:val="003E7B25"/>
    <w:rsid w:val="003E7C85"/>
    <w:rsid w:val="003F01CB"/>
    <w:rsid w:val="003F0340"/>
    <w:rsid w:val="003F1334"/>
    <w:rsid w:val="003F1833"/>
    <w:rsid w:val="003F1AB4"/>
    <w:rsid w:val="003F1F61"/>
    <w:rsid w:val="003F20AA"/>
    <w:rsid w:val="003F34A3"/>
    <w:rsid w:val="003F3610"/>
    <w:rsid w:val="003F37A1"/>
    <w:rsid w:val="003F3D1A"/>
    <w:rsid w:val="003F3E04"/>
    <w:rsid w:val="003F4ADF"/>
    <w:rsid w:val="003F5354"/>
    <w:rsid w:val="003F5E0F"/>
    <w:rsid w:val="003F5FE8"/>
    <w:rsid w:val="003F607E"/>
    <w:rsid w:val="003F6473"/>
    <w:rsid w:val="003F6B86"/>
    <w:rsid w:val="003F6BA7"/>
    <w:rsid w:val="003F6DEA"/>
    <w:rsid w:val="003F6E54"/>
    <w:rsid w:val="003F6EBC"/>
    <w:rsid w:val="003F7060"/>
    <w:rsid w:val="003F7EDE"/>
    <w:rsid w:val="00400DF1"/>
    <w:rsid w:val="00401B78"/>
    <w:rsid w:val="00402248"/>
    <w:rsid w:val="00402367"/>
    <w:rsid w:val="00403207"/>
    <w:rsid w:val="00403331"/>
    <w:rsid w:val="00403876"/>
    <w:rsid w:val="00403E1F"/>
    <w:rsid w:val="00403F22"/>
    <w:rsid w:val="004047EC"/>
    <w:rsid w:val="00404B50"/>
    <w:rsid w:val="004052E8"/>
    <w:rsid w:val="00405BD8"/>
    <w:rsid w:val="00405D5D"/>
    <w:rsid w:val="00405DF8"/>
    <w:rsid w:val="00405FA4"/>
    <w:rsid w:val="00406BAF"/>
    <w:rsid w:val="00407D6F"/>
    <w:rsid w:val="00410518"/>
    <w:rsid w:val="00410D8F"/>
    <w:rsid w:val="0041118D"/>
    <w:rsid w:val="00411646"/>
    <w:rsid w:val="00411A41"/>
    <w:rsid w:val="00411E63"/>
    <w:rsid w:val="00411E73"/>
    <w:rsid w:val="00411F06"/>
    <w:rsid w:val="00411FE0"/>
    <w:rsid w:val="00412061"/>
    <w:rsid w:val="00412105"/>
    <w:rsid w:val="00412116"/>
    <w:rsid w:val="004124CC"/>
    <w:rsid w:val="00414A0E"/>
    <w:rsid w:val="004158B6"/>
    <w:rsid w:val="0041591D"/>
    <w:rsid w:val="00415C11"/>
    <w:rsid w:val="00415F73"/>
    <w:rsid w:val="00416292"/>
    <w:rsid w:val="00416356"/>
    <w:rsid w:val="004166CE"/>
    <w:rsid w:val="00416D2E"/>
    <w:rsid w:val="00417A27"/>
    <w:rsid w:val="00417BD8"/>
    <w:rsid w:val="00417FD6"/>
    <w:rsid w:val="0042015A"/>
    <w:rsid w:val="0042056E"/>
    <w:rsid w:val="00420669"/>
    <w:rsid w:val="00420C5D"/>
    <w:rsid w:val="00420FB4"/>
    <w:rsid w:val="00421253"/>
    <w:rsid w:val="00421E6E"/>
    <w:rsid w:val="00421EB9"/>
    <w:rsid w:val="00422142"/>
    <w:rsid w:val="00422340"/>
    <w:rsid w:val="004229F6"/>
    <w:rsid w:val="00422B3C"/>
    <w:rsid w:val="00423ED2"/>
    <w:rsid w:val="00424006"/>
    <w:rsid w:val="00424B00"/>
    <w:rsid w:val="00424D05"/>
    <w:rsid w:val="00425715"/>
    <w:rsid w:val="00425AE6"/>
    <w:rsid w:val="00425C60"/>
    <w:rsid w:val="00425D2E"/>
    <w:rsid w:val="00426000"/>
    <w:rsid w:val="00426C28"/>
    <w:rsid w:val="004272B2"/>
    <w:rsid w:val="004274F9"/>
    <w:rsid w:val="0042759F"/>
    <w:rsid w:val="00430865"/>
    <w:rsid w:val="00432772"/>
    <w:rsid w:val="00432A49"/>
    <w:rsid w:val="00432FD5"/>
    <w:rsid w:val="00432FD6"/>
    <w:rsid w:val="0043332E"/>
    <w:rsid w:val="004339FD"/>
    <w:rsid w:val="00433C54"/>
    <w:rsid w:val="00434350"/>
    <w:rsid w:val="00434607"/>
    <w:rsid w:val="00434667"/>
    <w:rsid w:val="00434954"/>
    <w:rsid w:val="004349A5"/>
    <w:rsid w:val="00434B56"/>
    <w:rsid w:val="00434BFA"/>
    <w:rsid w:val="00434C50"/>
    <w:rsid w:val="00435235"/>
    <w:rsid w:val="00435661"/>
    <w:rsid w:val="00435B6F"/>
    <w:rsid w:val="0043615B"/>
    <w:rsid w:val="00436836"/>
    <w:rsid w:val="004368DE"/>
    <w:rsid w:val="004377F3"/>
    <w:rsid w:val="004405DC"/>
    <w:rsid w:val="00440899"/>
    <w:rsid w:val="0044164C"/>
    <w:rsid w:val="00441D87"/>
    <w:rsid w:val="00442336"/>
    <w:rsid w:val="004424F7"/>
    <w:rsid w:val="00442F43"/>
    <w:rsid w:val="0044300D"/>
    <w:rsid w:val="00443673"/>
    <w:rsid w:val="004436EE"/>
    <w:rsid w:val="00443AAD"/>
    <w:rsid w:val="00443C80"/>
    <w:rsid w:val="00443E91"/>
    <w:rsid w:val="00444491"/>
    <w:rsid w:val="00444B4D"/>
    <w:rsid w:val="00444CB1"/>
    <w:rsid w:val="00445363"/>
    <w:rsid w:val="00445823"/>
    <w:rsid w:val="00446712"/>
    <w:rsid w:val="004468FC"/>
    <w:rsid w:val="00446AE0"/>
    <w:rsid w:val="00447F5B"/>
    <w:rsid w:val="004503F3"/>
    <w:rsid w:val="004511F5"/>
    <w:rsid w:val="0045124F"/>
    <w:rsid w:val="004518E4"/>
    <w:rsid w:val="00451F25"/>
    <w:rsid w:val="00451F5F"/>
    <w:rsid w:val="004520B4"/>
    <w:rsid w:val="00452707"/>
    <w:rsid w:val="00452E37"/>
    <w:rsid w:val="00452E89"/>
    <w:rsid w:val="00452EAA"/>
    <w:rsid w:val="004539F7"/>
    <w:rsid w:val="00453BA9"/>
    <w:rsid w:val="00454119"/>
    <w:rsid w:val="00454AFA"/>
    <w:rsid w:val="00454BE0"/>
    <w:rsid w:val="00454C74"/>
    <w:rsid w:val="00454E4F"/>
    <w:rsid w:val="00455C79"/>
    <w:rsid w:val="0045698A"/>
    <w:rsid w:val="00456C3A"/>
    <w:rsid w:val="00457A5F"/>
    <w:rsid w:val="00457C86"/>
    <w:rsid w:val="00457D6B"/>
    <w:rsid w:val="00457E72"/>
    <w:rsid w:val="00457F1E"/>
    <w:rsid w:val="00457FF5"/>
    <w:rsid w:val="004601D0"/>
    <w:rsid w:val="00460831"/>
    <w:rsid w:val="00460E51"/>
    <w:rsid w:val="00461083"/>
    <w:rsid w:val="0046142C"/>
    <w:rsid w:val="00461666"/>
    <w:rsid w:val="00461C4D"/>
    <w:rsid w:val="00461D76"/>
    <w:rsid w:val="00461FC2"/>
    <w:rsid w:val="00462582"/>
    <w:rsid w:val="00462893"/>
    <w:rsid w:val="00462A53"/>
    <w:rsid w:val="004633B4"/>
    <w:rsid w:val="00463417"/>
    <w:rsid w:val="0046345F"/>
    <w:rsid w:val="00463A42"/>
    <w:rsid w:val="00463F68"/>
    <w:rsid w:val="0046409C"/>
    <w:rsid w:val="004644FD"/>
    <w:rsid w:val="00464550"/>
    <w:rsid w:val="0046493F"/>
    <w:rsid w:val="00464A23"/>
    <w:rsid w:val="00464A5B"/>
    <w:rsid w:val="004651BF"/>
    <w:rsid w:val="004651DA"/>
    <w:rsid w:val="00465281"/>
    <w:rsid w:val="004652A8"/>
    <w:rsid w:val="0046544D"/>
    <w:rsid w:val="00465CCA"/>
    <w:rsid w:val="004662B0"/>
    <w:rsid w:val="00466630"/>
    <w:rsid w:val="00466B5A"/>
    <w:rsid w:val="00467575"/>
    <w:rsid w:val="00467A42"/>
    <w:rsid w:val="00467EA3"/>
    <w:rsid w:val="004702EA"/>
    <w:rsid w:val="0047065F"/>
    <w:rsid w:val="00470EA6"/>
    <w:rsid w:val="004717CF"/>
    <w:rsid w:val="00471A22"/>
    <w:rsid w:val="00471D0F"/>
    <w:rsid w:val="00471FF5"/>
    <w:rsid w:val="0047201B"/>
    <w:rsid w:val="004723E4"/>
    <w:rsid w:val="004729E7"/>
    <w:rsid w:val="00472B74"/>
    <w:rsid w:val="00472FE2"/>
    <w:rsid w:val="00473176"/>
    <w:rsid w:val="0047338C"/>
    <w:rsid w:val="00473730"/>
    <w:rsid w:val="00473969"/>
    <w:rsid w:val="00473B7A"/>
    <w:rsid w:val="00473C41"/>
    <w:rsid w:val="00473D6B"/>
    <w:rsid w:val="00473E9E"/>
    <w:rsid w:val="004742B8"/>
    <w:rsid w:val="004748A1"/>
    <w:rsid w:val="004748F7"/>
    <w:rsid w:val="00474DF6"/>
    <w:rsid w:val="004750C3"/>
    <w:rsid w:val="0047515E"/>
    <w:rsid w:val="0047518A"/>
    <w:rsid w:val="0047560E"/>
    <w:rsid w:val="004757A3"/>
    <w:rsid w:val="00476378"/>
    <w:rsid w:val="0047685A"/>
    <w:rsid w:val="004768E1"/>
    <w:rsid w:val="0047690A"/>
    <w:rsid w:val="0047708C"/>
    <w:rsid w:val="00477A1A"/>
    <w:rsid w:val="00477B27"/>
    <w:rsid w:val="004809EB"/>
    <w:rsid w:val="004811A2"/>
    <w:rsid w:val="004816DF"/>
    <w:rsid w:val="004819FD"/>
    <w:rsid w:val="00481C70"/>
    <w:rsid w:val="0048225E"/>
    <w:rsid w:val="00482339"/>
    <w:rsid w:val="004823ED"/>
    <w:rsid w:val="00482A10"/>
    <w:rsid w:val="004831B6"/>
    <w:rsid w:val="00483A18"/>
    <w:rsid w:val="0048421D"/>
    <w:rsid w:val="00484307"/>
    <w:rsid w:val="00484A29"/>
    <w:rsid w:val="00484E0F"/>
    <w:rsid w:val="00484F34"/>
    <w:rsid w:val="00485303"/>
    <w:rsid w:val="0048592B"/>
    <w:rsid w:val="00485A92"/>
    <w:rsid w:val="004860DD"/>
    <w:rsid w:val="0048685F"/>
    <w:rsid w:val="00486955"/>
    <w:rsid w:val="00486AA6"/>
    <w:rsid w:val="004875E9"/>
    <w:rsid w:val="004876ED"/>
    <w:rsid w:val="0048775B"/>
    <w:rsid w:val="00487C2A"/>
    <w:rsid w:val="00487EAB"/>
    <w:rsid w:val="0049065F"/>
    <w:rsid w:val="004906F7"/>
    <w:rsid w:val="00491A7A"/>
    <w:rsid w:val="00491A84"/>
    <w:rsid w:val="00491DCE"/>
    <w:rsid w:val="00492797"/>
    <w:rsid w:val="00493B17"/>
    <w:rsid w:val="00493FDF"/>
    <w:rsid w:val="00494044"/>
    <w:rsid w:val="00494FFA"/>
    <w:rsid w:val="0049501C"/>
    <w:rsid w:val="004951D3"/>
    <w:rsid w:val="004952B2"/>
    <w:rsid w:val="0049531C"/>
    <w:rsid w:val="00496B39"/>
    <w:rsid w:val="00497AE3"/>
    <w:rsid w:val="00497EED"/>
    <w:rsid w:val="004A02EC"/>
    <w:rsid w:val="004A07AB"/>
    <w:rsid w:val="004A102D"/>
    <w:rsid w:val="004A16FE"/>
    <w:rsid w:val="004A2A05"/>
    <w:rsid w:val="004A2C7B"/>
    <w:rsid w:val="004A306B"/>
    <w:rsid w:val="004A3ABF"/>
    <w:rsid w:val="004A4443"/>
    <w:rsid w:val="004A4EAA"/>
    <w:rsid w:val="004A5036"/>
    <w:rsid w:val="004A52A3"/>
    <w:rsid w:val="004A533A"/>
    <w:rsid w:val="004A5682"/>
    <w:rsid w:val="004A6865"/>
    <w:rsid w:val="004A6D8F"/>
    <w:rsid w:val="004A6F8D"/>
    <w:rsid w:val="004A6FE0"/>
    <w:rsid w:val="004A761D"/>
    <w:rsid w:val="004A76B4"/>
    <w:rsid w:val="004A7EFE"/>
    <w:rsid w:val="004B08A0"/>
    <w:rsid w:val="004B1A78"/>
    <w:rsid w:val="004B1D39"/>
    <w:rsid w:val="004B1F28"/>
    <w:rsid w:val="004B1F54"/>
    <w:rsid w:val="004B2154"/>
    <w:rsid w:val="004B28BA"/>
    <w:rsid w:val="004B2EDF"/>
    <w:rsid w:val="004B34D9"/>
    <w:rsid w:val="004B3977"/>
    <w:rsid w:val="004B41C2"/>
    <w:rsid w:val="004B4206"/>
    <w:rsid w:val="004B5336"/>
    <w:rsid w:val="004B56AD"/>
    <w:rsid w:val="004B57E3"/>
    <w:rsid w:val="004B61B7"/>
    <w:rsid w:val="004B6C36"/>
    <w:rsid w:val="004B6C48"/>
    <w:rsid w:val="004B7135"/>
    <w:rsid w:val="004B7497"/>
    <w:rsid w:val="004B77E5"/>
    <w:rsid w:val="004C065B"/>
    <w:rsid w:val="004C1DE3"/>
    <w:rsid w:val="004C1EE7"/>
    <w:rsid w:val="004C1F1A"/>
    <w:rsid w:val="004C289F"/>
    <w:rsid w:val="004C2FCC"/>
    <w:rsid w:val="004C2FF2"/>
    <w:rsid w:val="004C3657"/>
    <w:rsid w:val="004C4A4A"/>
    <w:rsid w:val="004C4DDC"/>
    <w:rsid w:val="004C5B86"/>
    <w:rsid w:val="004C5F55"/>
    <w:rsid w:val="004C6470"/>
    <w:rsid w:val="004C6635"/>
    <w:rsid w:val="004C7095"/>
    <w:rsid w:val="004C7BAB"/>
    <w:rsid w:val="004C7C9B"/>
    <w:rsid w:val="004D0867"/>
    <w:rsid w:val="004D1B4A"/>
    <w:rsid w:val="004D21A1"/>
    <w:rsid w:val="004D24CC"/>
    <w:rsid w:val="004D25B9"/>
    <w:rsid w:val="004D2CBE"/>
    <w:rsid w:val="004D39D2"/>
    <w:rsid w:val="004D3DA1"/>
    <w:rsid w:val="004D3E7A"/>
    <w:rsid w:val="004D3F14"/>
    <w:rsid w:val="004D4109"/>
    <w:rsid w:val="004D419A"/>
    <w:rsid w:val="004D4438"/>
    <w:rsid w:val="004D48AA"/>
    <w:rsid w:val="004D4C21"/>
    <w:rsid w:val="004D4CB7"/>
    <w:rsid w:val="004D4E6C"/>
    <w:rsid w:val="004D5827"/>
    <w:rsid w:val="004D58A1"/>
    <w:rsid w:val="004D5A76"/>
    <w:rsid w:val="004D61C2"/>
    <w:rsid w:val="004D6AA8"/>
    <w:rsid w:val="004D6B42"/>
    <w:rsid w:val="004D6E48"/>
    <w:rsid w:val="004D7483"/>
    <w:rsid w:val="004D7956"/>
    <w:rsid w:val="004D79E4"/>
    <w:rsid w:val="004D7BFE"/>
    <w:rsid w:val="004D7C2C"/>
    <w:rsid w:val="004E0093"/>
    <w:rsid w:val="004E0924"/>
    <w:rsid w:val="004E092D"/>
    <w:rsid w:val="004E0F8F"/>
    <w:rsid w:val="004E1649"/>
    <w:rsid w:val="004E17F3"/>
    <w:rsid w:val="004E192E"/>
    <w:rsid w:val="004E2431"/>
    <w:rsid w:val="004E28A2"/>
    <w:rsid w:val="004E2C2A"/>
    <w:rsid w:val="004E3968"/>
    <w:rsid w:val="004E3F49"/>
    <w:rsid w:val="004E422F"/>
    <w:rsid w:val="004E4545"/>
    <w:rsid w:val="004E47BD"/>
    <w:rsid w:val="004E4861"/>
    <w:rsid w:val="004E4AA2"/>
    <w:rsid w:val="004E4DD0"/>
    <w:rsid w:val="004E533A"/>
    <w:rsid w:val="004E58C9"/>
    <w:rsid w:val="004E5BFB"/>
    <w:rsid w:val="004E64CD"/>
    <w:rsid w:val="004E65D4"/>
    <w:rsid w:val="004E792B"/>
    <w:rsid w:val="004E7E2A"/>
    <w:rsid w:val="004F00E3"/>
    <w:rsid w:val="004F032C"/>
    <w:rsid w:val="004F03AF"/>
    <w:rsid w:val="004F07AF"/>
    <w:rsid w:val="004F0981"/>
    <w:rsid w:val="004F0A57"/>
    <w:rsid w:val="004F0D8F"/>
    <w:rsid w:val="004F122D"/>
    <w:rsid w:val="004F1DBE"/>
    <w:rsid w:val="004F2512"/>
    <w:rsid w:val="004F290D"/>
    <w:rsid w:val="004F2B6F"/>
    <w:rsid w:val="004F2C72"/>
    <w:rsid w:val="004F2F5B"/>
    <w:rsid w:val="004F30C2"/>
    <w:rsid w:val="004F3317"/>
    <w:rsid w:val="004F346C"/>
    <w:rsid w:val="004F384D"/>
    <w:rsid w:val="004F3D13"/>
    <w:rsid w:val="004F50C4"/>
    <w:rsid w:val="004F52D6"/>
    <w:rsid w:val="004F53B7"/>
    <w:rsid w:val="004F5903"/>
    <w:rsid w:val="004F5C14"/>
    <w:rsid w:val="004F5F4C"/>
    <w:rsid w:val="004F60E7"/>
    <w:rsid w:val="004F6125"/>
    <w:rsid w:val="004F6291"/>
    <w:rsid w:val="004F6899"/>
    <w:rsid w:val="004F6A1E"/>
    <w:rsid w:val="004F6F04"/>
    <w:rsid w:val="004F7463"/>
    <w:rsid w:val="004F768C"/>
    <w:rsid w:val="0050064E"/>
    <w:rsid w:val="00500AFE"/>
    <w:rsid w:val="00500F3C"/>
    <w:rsid w:val="0050184B"/>
    <w:rsid w:val="00501B98"/>
    <w:rsid w:val="005021E3"/>
    <w:rsid w:val="00502313"/>
    <w:rsid w:val="00502323"/>
    <w:rsid w:val="005026E4"/>
    <w:rsid w:val="00503332"/>
    <w:rsid w:val="00503651"/>
    <w:rsid w:val="005041C1"/>
    <w:rsid w:val="0050454A"/>
    <w:rsid w:val="00504C90"/>
    <w:rsid w:val="00504E0C"/>
    <w:rsid w:val="0050529C"/>
    <w:rsid w:val="00505431"/>
    <w:rsid w:val="0050543F"/>
    <w:rsid w:val="005054D9"/>
    <w:rsid w:val="005064F3"/>
    <w:rsid w:val="0050669D"/>
    <w:rsid w:val="005067A0"/>
    <w:rsid w:val="0050690E"/>
    <w:rsid w:val="00506E3C"/>
    <w:rsid w:val="00506FDE"/>
    <w:rsid w:val="00507014"/>
    <w:rsid w:val="0050708C"/>
    <w:rsid w:val="005074E5"/>
    <w:rsid w:val="005105F8"/>
    <w:rsid w:val="00510623"/>
    <w:rsid w:val="005106E5"/>
    <w:rsid w:val="005109F3"/>
    <w:rsid w:val="00510AE2"/>
    <w:rsid w:val="00510DEB"/>
    <w:rsid w:val="00511197"/>
    <w:rsid w:val="0051154E"/>
    <w:rsid w:val="0051183C"/>
    <w:rsid w:val="005118DF"/>
    <w:rsid w:val="00512484"/>
    <w:rsid w:val="0051278E"/>
    <w:rsid w:val="00512A10"/>
    <w:rsid w:val="00512A3A"/>
    <w:rsid w:val="0051322F"/>
    <w:rsid w:val="00513230"/>
    <w:rsid w:val="005139A5"/>
    <w:rsid w:val="00513F7C"/>
    <w:rsid w:val="00514AFC"/>
    <w:rsid w:val="00514E54"/>
    <w:rsid w:val="00515AF3"/>
    <w:rsid w:val="00515FE9"/>
    <w:rsid w:val="00516180"/>
    <w:rsid w:val="0051621E"/>
    <w:rsid w:val="0051623C"/>
    <w:rsid w:val="00516940"/>
    <w:rsid w:val="00516A5C"/>
    <w:rsid w:val="00516B4C"/>
    <w:rsid w:val="00516C2A"/>
    <w:rsid w:val="00516C67"/>
    <w:rsid w:val="00516EB5"/>
    <w:rsid w:val="00516F1B"/>
    <w:rsid w:val="005178D5"/>
    <w:rsid w:val="00520190"/>
    <w:rsid w:val="005207E6"/>
    <w:rsid w:val="005208F1"/>
    <w:rsid w:val="00520BD8"/>
    <w:rsid w:val="00521388"/>
    <w:rsid w:val="005213BE"/>
    <w:rsid w:val="005216D2"/>
    <w:rsid w:val="0052177E"/>
    <w:rsid w:val="005224F0"/>
    <w:rsid w:val="00522E2E"/>
    <w:rsid w:val="0052350F"/>
    <w:rsid w:val="00523596"/>
    <w:rsid w:val="005236E2"/>
    <w:rsid w:val="00523798"/>
    <w:rsid w:val="005238A5"/>
    <w:rsid w:val="00523B4F"/>
    <w:rsid w:val="00524356"/>
    <w:rsid w:val="005245D0"/>
    <w:rsid w:val="00524CDB"/>
    <w:rsid w:val="005250D0"/>
    <w:rsid w:val="00525165"/>
    <w:rsid w:val="00525A0E"/>
    <w:rsid w:val="00525F18"/>
    <w:rsid w:val="0052608B"/>
    <w:rsid w:val="005260C1"/>
    <w:rsid w:val="00526B1E"/>
    <w:rsid w:val="00526BC8"/>
    <w:rsid w:val="0052747A"/>
    <w:rsid w:val="0052759C"/>
    <w:rsid w:val="005275BC"/>
    <w:rsid w:val="005310AB"/>
    <w:rsid w:val="005325CE"/>
    <w:rsid w:val="00532D94"/>
    <w:rsid w:val="00533BFE"/>
    <w:rsid w:val="00534300"/>
    <w:rsid w:val="005344C5"/>
    <w:rsid w:val="00534911"/>
    <w:rsid w:val="00534CDE"/>
    <w:rsid w:val="0053583B"/>
    <w:rsid w:val="005361E0"/>
    <w:rsid w:val="00536879"/>
    <w:rsid w:val="00536A00"/>
    <w:rsid w:val="00536FDE"/>
    <w:rsid w:val="005379FE"/>
    <w:rsid w:val="005401D9"/>
    <w:rsid w:val="005409A0"/>
    <w:rsid w:val="00540B74"/>
    <w:rsid w:val="005412A2"/>
    <w:rsid w:val="0054139C"/>
    <w:rsid w:val="0054149B"/>
    <w:rsid w:val="00541E53"/>
    <w:rsid w:val="0054237D"/>
    <w:rsid w:val="005426CF"/>
    <w:rsid w:val="00543D63"/>
    <w:rsid w:val="00544045"/>
    <w:rsid w:val="00544848"/>
    <w:rsid w:val="00544855"/>
    <w:rsid w:val="00545015"/>
    <w:rsid w:val="00546384"/>
    <w:rsid w:val="00546A33"/>
    <w:rsid w:val="00546FF8"/>
    <w:rsid w:val="005470BE"/>
    <w:rsid w:val="00547931"/>
    <w:rsid w:val="00547DA2"/>
    <w:rsid w:val="00547DEE"/>
    <w:rsid w:val="005509EF"/>
    <w:rsid w:val="0055168C"/>
    <w:rsid w:val="005517AA"/>
    <w:rsid w:val="00551FC2"/>
    <w:rsid w:val="00553027"/>
    <w:rsid w:val="00553194"/>
    <w:rsid w:val="00553389"/>
    <w:rsid w:val="005542E2"/>
    <w:rsid w:val="005545C0"/>
    <w:rsid w:val="0055579F"/>
    <w:rsid w:val="00555CD0"/>
    <w:rsid w:val="00555FD1"/>
    <w:rsid w:val="005560BB"/>
    <w:rsid w:val="00557973"/>
    <w:rsid w:val="00560007"/>
    <w:rsid w:val="00560520"/>
    <w:rsid w:val="00560BE2"/>
    <w:rsid w:val="00560D64"/>
    <w:rsid w:val="0056190A"/>
    <w:rsid w:val="00561E27"/>
    <w:rsid w:val="005625BA"/>
    <w:rsid w:val="00562E7E"/>
    <w:rsid w:val="00562FCC"/>
    <w:rsid w:val="005635B7"/>
    <w:rsid w:val="00563687"/>
    <w:rsid w:val="00563961"/>
    <w:rsid w:val="00564010"/>
    <w:rsid w:val="00564309"/>
    <w:rsid w:val="005649AD"/>
    <w:rsid w:val="00564A79"/>
    <w:rsid w:val="00565E6B"/>
    <w:rsid w:val="00565F48"/>
    <w:rsid w:val="00566126"/>
    <w:rsid w:val="005662DA"/>
    <w:rsid w:val="0056658B"/>
    <w:rsid w:val="005666EB"/>
    <w:rsid w:val="00567199"/>
    <w:rsid w:val="00567580"/>
    <w:rsid w:val="00567589"/>
    <w:rsid w:val="00567F6A"/>
    <w:rsid w:val="00567F9C"/>
    <w:rsid w:val="00570B4C"/>
    <w:rsid w:val="00570F36"/>
    <w:rsid w:val="00571221"/>
    <w:rsid w:val="005713FD"/>
    <w:rsid w:val="00572612"/>
    <w:rsid w:val="00572B60"/>
    <w:rsid w:val="00572C70"/>
    <w:rsid w:val="005731D9"/>
    <w:rsid w:val="0057329F"/>
    <w:rsid w:val="005741C4"/>
    <w:rsid w:val="00574332"/>
    <w:rsid w:val="005748A6"/>
    <w:rsid w:val="00575144"/>
    <w:rsid w:val="0057594C"/>
    <w:rsid w:val="00576012"/>
    <w:rsid w:val="005761F0"/>
    <w:rsid w:val="005763D9"/>
    <w:rsid w:val="0057658A"/>
    <w:rsid w:val="005765F4"/>
    <w:rsid w:val="00576B5A"/>
    <w:rsid w:val="00576D4C"/>
    <w:rsid w:val="00577350"/>
    <w:rsid w:val="0057738F"/>
    <w:rsid w:val="00577853"/>
    <w:rsid w:val="00577FC5"/>
    <w:rsid w:val="005811F9"/>
    <w:rsid w:val="005817ED"/>
    <w:rsid w:val="00581EDE"/>
    <w:rsid w:val="00582A17"/>
    <w:rsid w:val="00583BDB"/>
    <w:rsid w:val="00584354"/>
    <w:rsid w:val="00584541"/>
    <w:rsid w:val="0058516F"/>
    <w:rsid w:val="00585284"/>
    <w:rsid w:val="005854E4"/>
    <w:rsid w:val="0058567C"/>
    <w:rsid w:val="00585A01"/>
    <w:rsid w:val="00585BE7"/>
    <w:rsid w:val="00585E5D"/>
    <w:rsid w:val="0058624E"/>
    <w:rsid w:val="00586804"/>
    <w:rsid w:val="00586D6B"/>
    <w:rsid w:val="00587034"/>
    <w:rsid w:val="00587538"/>
    <w:rsid w:val="00587557"/>
    <w:rsid w:val="00590A2D"/>
    <w:rsid w:val="00590B9A"/>
    <w:rsid w:val="00590D00"/>
    <w:rsid w:val="005910BE"/>
    <w:rsid w:val="00591325"/>
    <w:rsid w:val="0059156E"/>
    <w:rsid w:val="0059174A"/>
    <w:rsid w:val="00591D57"/>
    <w:rsid w:val="00591E3D"/>
    <w:rsid w:val="00592049"/>
    <w:rsid w:val="00592293"/>
    <w:rsid w:val="005927FB"/>
    <w:rsid w:val="00592A1A"/>
    <w:rsid w:val="0059322A"/>
    <w:rsid w:val="005933BB"/>
    <w:rsid w:val="00593C9E"/>
    <w:rsid w:val="00593D85"/>
    <w:rsid w:val="005942C8"/>
    <w:rsid w:val="0059465C"/>
    <w:rsid w:val="00594917"/>
    <w:rsid w:val="00594B64"/>
    <w:rsid w:val="00594E23"/>
    <w:rsid w:val="005951B5"/>
    <w:rsid w:val="005951C1"/>
    <w:rsid w:val="005969D7"/>
    <w:rsid w:val="00596B15"/>
    <w:rsid w:val="00596B5F"/>
    <w:rsid w:val="00596E36"/>
    <w:rsid w:val="005970CA"/>
    <w:rsid w:val="0059740B"/>
    <w:rsid w:val="00597F79"/>
    <w:rsid w:val="005A0037"/>
    <w:rsid w:val="005A0AAD"/>
    <w:rsid w:val="005A0F7D"/>
    <w:rsid w:val="005A1566"/>
    <w:rsid w:val="005A172B"/>
    <w:rsid w:val="005A1843"/>
    <w:rsid w:val="005A2927"/>
    <w:rsid w:val="005A36D5"/>
    <w:rsid w:val="005A4297"/>
    <w:rsid w:val="005A4436"/>
    <w:rsid w:val="005A4523"/>
    <w:rsid w:val="005A5D08"/>
    <w:rsid w:val="005A5DFA"/>
    <w:rsid w:val="005A5E10"/>
    <w:rsid w:val="005A5E16"/>
    <w:rsid w:val="005A5FA1"/>
    <w:rsid w:val="005A60AA"/>
    <w:rsid w:val="005A645C"/>
    <w:rsid w:val="005A6A39"/>
    <w:rsid w:val="005A6A8E"/>
    <w:rsid w:val="005A7A70"/>
    <w:rsid w:val="005A7C96"/>
    <w:rsid w:val="005A7F04"/>
    <w:rsid w:val="005B0345"/>
    <w:rsid w:val="005B053B"/>
    <w:rsid w:val="005B067D"/>
    <w:rsid w:val="005B067E"/>
    <w:rsid w:val="005B115B"/>
    <w:rsid w:val="005B119B"/>
    <w:rsid w:val="005B1266"/>
    <w:rsid w:val="005B1B06"/>
    <w:rsid w:val="005B1C9C"/>
    <w:rsid w:val="005B1CD7"/>
    <w:rsid w:val="005B1DD0"/>
    <w:rsid w:val="005B25C0"/>
    <w:rsid w:val="005B2617"/>
    <w:rsid w:val="005B2656"/>
    <w:rsid w:val="005B2707"/>
    <w:rsid w:val="005B2881"/>
    <w:rsid w:val="005B28E2"/>
    <w:rsid w:val="005B2C04"/>
    <w:rsid w:val="005B2CE2"/>
    <w:rsid w:val="005B2EC4"/>
    <w:rsid w:val="005B2FCB"/>
    <w:rsid w:val="005B3180"/>
    <w:rsid w:val="005B3365"/>
    <w:rsid w:val="005B385A"/>
    <w:rsid w:val="005B3DBA"/>
    <w:rsid w:val="005B450A"/>
    <w:rsid w:val="005B482D"/>
    <w:rsid w:val="005B492C"/>
    <w:rsid w:val="005B4B57"/>
    <w:rsid w:val="005B5635"/>
    <w:rsid w:val="005B570D"/>
    <w:rsid w:val="005B57D2"/>
    <w:rsid w:val="005B5CC9"/>
    <w:rsid w:val="005B5FED"/>
    <w:rsid w:val="005B5FFC"/>
    <w:rsid w:val="005B60EB"/>
    <w:rsid w:val="005B6835"/>
    <w:rsid w:val="005B6B8C"/>
    <w:rsid w:val="005B6B92"/>
    <w:rsid w:val="005B72E0"/>
    <w:rsid w:val="005B7470"/>
    <w:rsid w:val="005B75A5"/>
    <w:rsid w:val="005B7F56"/>
    <w:rsid w:val="005C0C2C"/>
    <w:rsid w:val="005C180D"/>
    <w:rsid w:val="005C22E1"/>
    <w:rsid w:val="005C2778"/>
    <w:rsid w:val="005C2789"/>
    <w:rsid w:val="005C29B6"/>
    <w:rsid w:val="005C2B2D"/>
    <w:rsid w:val="005C2F1D"/>
    <w:rsid w:val="005C2FB3"/>
    <w:rsid w:val="005C3564"/>
    <w:rsid w:val="005C3611"/>
    <w:rsid w:val="005C3C99"/>
    <w:rsid w:val="005C4886"/>
    <w:rsid w:val="005C4C82"/>
    <w:rsid w:val="005C51EA"/>
    <w:rsid w:val="005C51F5"/>
    <w:rsid w:val="005C5519"/>
    <w:rsid w:val="005C56DC"/>
    <w:rsid w:val="005C5868"/>
    <w:rsid w:val="005C59EC"/>
    <w:rsid w:val="005C5B03"/>
    <w:rsid w:val="005C5F0F"/>
    <w:rsid w:val="005C6A56"/>
    <w:rsid w:val="005C6CEF"/>
    <w:rsid w:val="005C704F"/>
    <w:rsid w:val="005C742A"/>
    <w:rsid w:val="005C7695"/>
    <w:rsid w:val="005C76F8"/>
    <w:rsid w:val="005D0479"/>
    <w:rsid w:val="005D0588"/>
    <w:rsid w:val="005D0FB8"/>
    <w:rsid w:val="005D1204"/>
    <w:rsid w:val="005D1600"/>
    <w:rsid w:val="005D19EB"/>
    <w:rsid w:val="005D22BC"/>
    <w:rsid w:val="005D24CB"/>
    <w:rsid w:val="005D27A2"/>
    <w:rsid w:val="005D321A"/>
    <w:rsid w:val="005D369C"/>
    <w:rsid w:val="005D36EC"/>
    <w:rsid w:val="005D430F"/>
    <w:rsid w:val="005D43B0"/>
    <w:rsid w:val="005D44E8"/>
    <w:rsid w:val="005D46F3"/>
    <w:rsid w:val="005D4AAF"/>
    <w:rsid w:val="005D4D7F"/>
    <w:rsid w:val="005D50E2"/>
    <w:rsid w:val="005D5277"/>
    <w:rsid w:val="005D5FFB"/>
    <w:rsid w:val="005D6A10"/>
    <w:rsid w:val="005D6F87"/>
    <w:rsid w:val="005D702E"/>
    <w:rsid w:val="005D74A7"/>
    <w:rsid w:val="005D7953"/>
    <w:rsid w:val="005D7A63"/>
    <w:rsid w:val="005D7CEF"/>
    <w:rsid w:val="005D7DBC"/>
    <w:rsid w:val="005D7F46"/>
    <w:rsid w:val="005E089E"/>
    <w:rsid w:val="005E0989"/>
    <w:rsid w:val="005E0F1B"/>
    <w:rsid w:val="005E102C"/>
    <w:rsid w:val="005E11E8"/>
    <w:rsid w:val="005E12F2"/>
    <w:rsid w:val="005E130B"/>
    <w:rsid w:val="005E1B4A"/>
    <w:rsid w:val="005E1B68"/>
    <w:rsid w:val="005E1E13"/>
    <w:rsid w:val="005E201F"/>
    <w:rsid w:val="005E22B4"/>
    <w:rsid w:val="005E3034"/>
    <w:rsid w:val="005E342D"/>
    <w:rsid w:val="005E37AB"/>
    <w:rsid w:val="005E5034"/>
    <w:rsid w:val="005E5187"/>
    <w:rsid w:val="005E5275"/>
    <w:rsid w:val="005E54B6"/>
    <w:rsid w:val="005E54CF"/>
    <w:rsid w:val="005E5B7C"/>
    <w:rsid w:val="005E5C14"/>
    <w:rsid w:val="005E6BBE"/>
    <w:rsid w:val="005E70DF"/>
    <w:rsid w:val="005E7306"/>
    <w:rsid w:val="005E7386"/>
    <w:rsid w:val="005E75FE"/>
    <w:rsid w:val="005E77CF"/>
    <w:rsid w:val="005E7C70"/>
    <w:rsid w:val="005E7DB5"/>
    <w:rsid w:val="005E7DCD"/>
    <w:rsid w:val="005F1587"/>
    <w:rsid w:val="005F1895"/>
    <w:rsid w:val="005F18EF"/>
    <w:rsid w:val="005F1B14"/>
    <w:rsid w:val="005F2104"/>
    <w:rsid w:val="005F2653"/>
    <w:rsid w:val="005F2FCB"/>
    <w:rsid w:val="005F373F"/>
    <w:rsid w:val="005F38D6"/>
    <w:rsid w:val="005F38E4"/>
    <w:rsid w:val="005F4043"/>
    <w:rsid w:val="005F44C9"/>
    <w:rsid w:val="005F519E"/>
    <w:rsid w:val="005F5D9A"/>
    <w:rsid w:val="005F605D"/>
    <w:rsid w:val="005F6753"/>
    <w:rsid w:val="005F6793"/>
    <w:rsid w:val="005F6A0A"/>
    <w:rsid w:val="005F6C29"/>
    <w:rsid w:val="005F6D56"/>
    <w:rsid w:val="005F70DF"/>
    <w:rsid w:val="005F79F1"/>
    <w:rsid w:val="0060043C"/>
    <w:rsid w:val="00600532"/>
    <w:rsid w:val="00600A5E"/>
    <w:rsid w:val="006010E9"/>
    <w:rsid w:val="00601307"/>
    <w:rsid w:val="00601966"/>
    <w:rsid w:val="00601DA3"/>
    <w:rsid w:val="0060245E"/>
    <w:rsid w:val="00602775"/>
    <w:rsid w:val="006028F6"/>
    <w:rsid w:val="0060295B"/>
    <w:rsid w:val="006029B0"/>
    <w:rsid w:val="00602C77"/>
    <w:rsid w:val="00602D2A"/>
    <w:rsid w:val="00602D53"/>
    <w:rsid w:val="00602F54"/>
    <w:rsid w:val="006044E6"/>
    <w:rsid w:val="0060586F"/>
    <w:rsid w:val="00605B84"/>
    <w:rsid w:val="00606261"/>
    <w:rsid w:val="006062EE"/>
    <w:rsid w:val="006067FC"/>
    <w:rsid w:val="00606874"/>
    <w:rsid w:val="00606CED"/>
    <w:rsid w:val="00607BE8"/>
    <w:rsid w:val="00607C56"/>
    <w:rsid w:val="00610013"/>
    <w:rsid w:val="006100E6"/>
    <w:rsid w:val="00610669"/>
    <w:rsid w:val="00610B10"/>
    <w:rsid w:val="00611397"/>
    <w:rsid w:val="0061185B"/>
    <w:rsid w:val="00611AE7"/>
    <w:rsid w:val="00611C26"/>
    <w:rsid w:val="00612397"/>
    <w:rsid w:val="00612F98"/>
    <w:rsid w:val="0061357B"/>
    <w:rsid w:val="00613AD8"/>
    <w:rsid w:val="00613F14"/>
    <w:rsid w:val="00614B27"/>
    <w:rsid w:val="00614EF1"/>
    <w:rsid w:val="00614F78"/>
    <w:rsid w:val="00615003"/>
    <w:rsid w:val="006151F4"/>
    <w:rsid w:val="0061532B"/>
    <w:rsid w:val="00615563"/>
    <w:rsid w:val="00615754"/>
    <w:rsid w:val="00615CB0"/>
    <w:rsid w:val="00615DA8"/>
    <w:rsid w:val="00615DD4"/>
    <w:rsid w:val="006161C2"/>
    <w:rsid w:val="00616418"/>
    <w:rsid w:val="0061659E"/>
    <w:rsid w:val="00616D61"/>
    <w:rsid w:val="00616EC0"/>
    <w:rsid w:val="006172E4"/>
    <w:rsid w:val="00617B4E"/>
    <w:rsid w:val="00620FAB"/>
    <w:rsid w:val="00621216"/>
    <w:rsid w:val="006213D9"/>
    <w:rsid w:val="006216A3"/>
    <w:rsid w:val="00622163"/>
    <w:rsid w:val="00622C08"/>
    <w:rsid w:val="00623254"/>
    <w:rsid w:val="00623349"/>
    <w:rsid w:val="00623473"/>
    <w:rsid w:val="00624042"/>
    <w:rsid w:val="006247C1"/>
    <w:rsid w:val="006249A8"/>
    <w:rsid w:val="00624E6C"/>
    <w:rsid w:val="00624E9F"/>
    <w:rsid w:val="00624EC5"/>
    <w:rsid w:val="00624F61"/>
    <w:rsid w:val="006257A3"/>
    <w:rsid w:val="00625CD6"/>
    <w:rsid w:val="006261E9"/>
    <w:rsid w:val="00626237"/>
    <w:rsid w:val="00626718"/>
    <w:rsid w:val="00626B69"/>
    <w:rsid w:val="006276BB"/>
    <w:rsid w:val="00627BDA"/>
    <w:rsid w:val="006305D6"/>
    <w:rsid w:val="00630B4D"/>
    <w:rsid w:val="00630C05"/>
    <w:rsid w:val="00630D07"/>
    <w:rsid w:val="00630DF0"/>
    <w:rsid w:val="006313EF"/>
    <w:rsid w:val="00631823"/>
    <w:rsid w:val="00631C4F"/>
    <w:rsid w:val="006324F6"/>
    <w:rsid w:val="00633359"/>
    <w:rsid w:val="00633DA6"/>
    <w:rsid w:val="00633DEE"/>
    <w:rsid w:val="006343F9"/>
    <w:rsid w:val="00634688"/>
    <w:rsid w:val="00634783"/>
    <w:rsid w:val="006358C8"/>
    <w:rsid w:val="006358DA"/>
    <w:rsid w:val="00635B64"/>
    <w:rsid w:val="00635F5D"/>
    <w:rsid w:val="00635F93"/>
    <w:rsid w:val="006361C8"/>
    <w:rsid w:val="00636C83"/>
    <w:rsid w:val="00636CAE"/>
    <w:rsid w:val="00636EEA"/>
    <w:rsid w:val="00637303"/>
    <w:rsid w:val="006378C2"/>
    <w:rsid w:val="00637C7C"/>
    <w:rsid w:val="0064051B"/>
    <w:rsid w:val="0064054B"/>
    <w:rsid w:val="006412CD"/>
    <w:rsid w:val="00641DFB"/>
    <w:rsid w:val="00642C1B"/>
    <w:rsid w:val="00643280"/>
    <w:rsid w:val="0064357B"/>
    <w:rsid w:val="00643C82"/>
    <w:rsid w:val="006441AA"/>
    <w:rsid w:val="00644A8A"/>
    <w:rsid w:val="00644AC0"/>
    <w:rsid w:val="00645553"/>
    <w:rsid w:val="006461B1"/>
    <w:rsid w:val="00646828"/>
    <w:rsid w:val="00646B20"/>
    <w:rsid w:val="00646F11"/>
    <w:rsid w:val="00646F91"/>
    <w:rsid w:val="00647332"/>
    <w:rsid w:val="0064739E"/>
    <w:rsid w:val="006476EE"/>
    <w:rsid w:val="00647999"/>
    <w:rsid w:val="00647C72"/>
    <w:rsid w:val="00647E3C"/>
    <w:rsid w:val="00647E97"/>
    <w:rsid w:val="00650455"/>
    <w:rsid w:val="006508D3"/>
    <w:rsid w:val="00650A26"/>
    <w:rsid w:val="00650E5C"/>
    <w:rsid w:val="006518E0"/>
    <w:rsid w:val="00651C84"/>
    <w:rsid w:val="00651D6C"/>
    <w:rsid w:val="00651EF0"/>
    <w:rsid w:val="00651F7E"/>
    <w:rsid w:val="006522D3"/>
    <w:rsid w:val="00652453"/>
    <w:rsid w:val="00652D91"/>
    <w:rsid w:val="0065351B"/>
    <w:rsid w:val="006546D5"/>
    <w:rsid w:val="006559FF"/>
    <w:rsid w:val="00655F0B"/>
    <w:rsid w:val="00656B21"/>
    <w:rsid w:val="00656BBE"/>
    <w:rsid w:val="00657392"/>
    <w:rsid w:val="00657A90"/>
    <w:rsid w:val="00660768"/>
    <w:rsid w:val="006607B9"/>
    <w:rsid w:val="00661160"/>
    <w:rsid w:val="00661654"/>
    <w:rsid w:val="006626B6"/>
    <w:rsid w:val="00662F9E"/>
    <w:rsid w:val="00663EE6"/>
    <w:rsid w:val="006643E3"/>
    <w:rsid w:val="00664ACA"/>
    <w:rsid w:val="00665089"/>
    <w:rsid w:val="00665F7A"/>
    <w:rsid w:val="00666193"/>
    <w:rsid w:val="00666470"/>
    <w:rsid w:val="006666A6"/>
    <w:rsid w:val="00666C9C"/>
    <w:rsid w:val="00667F08"/>
    <w:rsid w:val="00667F85"/>
    <w:rsid w:val="00670B0E"/>
    <w:rsid w:val="00670B51"/>
    <w:rsid w:val="0067148B"/>
    <w:rsid w:val="00671AB2"/>
    <w:rsid w:val="00671B66"/>
    <w:rsid w:val="00671C63"/>
    <w:rsid w:val="00672B09"/>
    <w:rsid w:val="00673241"/>
    <w:rsid w:val="00673974"/>
    <w:rsid w:val="00674251"/>
    <w:rsid w:val="006747A4"/>
    <w:rsid w:val="00674BA6"/>
    <w:rsid w:val="00674DA6"/>
    <w:rsid w:val="0067518E"/>
    <w:rsid w:val="006751EA"/>
    <w:rsid w:val="00675218"/>
    <w:rsid w:val="00675634"/>
    <w:rsid w:val="00675D3E"/>
    <w:rsid w:val="00676A3B"/>
    <w:rsid w:val="006776CF"/>
    <w:rsid w:val="00677D21"/>
    <w:rsid w:val="00680194"/>
    <w:rsid w:val="006802CA"/>
    <w:rsid w:val="00680E95"/>
    <w:rsid w:val="00681411"/>
    <w:rsid w:val="0068146F"/>
    <w:rsid w:val="006815C0"/>
    <w:rsid w:val="00681FE9"/>
    <w:rsid w:val="00682314"/>
    <w:rsid w:val="00682656"/>
    <w:rsid w:val="00682774"/>
    <w:rsid w:val="0068299F"/>
    <w:rsid w:val="00684287"/>
    <w:rsid w:val="006843EA"/>
    <w:rsid w:val="0068454E"/>
    <w:rsid w:val="00684773"/>
    <w:rsid w:val="006853B4"/>
    <w:rsid w:val="006853EE"/>
    <w:rsid w:val="0068540B"/>
    <w:rsid w:val="00685754"/>
    <w:rsid w:val="0068579D"/>
    <w:rsid w:val="00685CA1"/>
    <w:rsid w:val="00686571"/>
    <w:rsid w:val="00686B9E"/>
    <w:rsid w:val="00687089"/>
    <w:rsid w:val="006874D9"/>
    <w:rsid w:val="00687559"/>
    <w:rsid w:val="006876C4"/>
    <w:rsid w:val="00687A1C"/>
    <w:rsid w:val="00687D02"/>
    <w:rsid w:val="00687D2F"/>
    <w:rsid w:val="0069035A"/>
    <w:rsid w:val="00691049"/>
    <w:rsid w:val="00691D48"/>
    <w:rsid w:val="00691FF9"/>
    <w:rsid w:val="0069240E"/>
    <w:rsid w:val="006924A7"/>
    <w:rsid w:val="006926AA"/>
    <w:rsid w:val="006932E7"/>
    <w:rsid w:val="00693544"/>
    <w:rsid w:val="00693CAA"/>
    <w:rsid w:val="006943B6"/>
    <w:rsid w:val="00694919"/>
    <w:rsid w:val="00694ADE"/>
    <w:rsid w:val="00694CA1"/>
    <w:rsid w:val="00695AC8"/>
    <w:rsid w:val="006961BF"/>
    <w:rsid w:val="00696694"/>
    <w:rsid w:val="00696BDF"/>
    <w:rsid w:val="00696EE6"/>
    <w:rsid w:val="00696FD0"/>
    <w:rsid w:val="006976F3"/>
    <w:rsid w:val="00697737"/>
    <w:rsid w:val="00697918"/>
    <w:rsid w:val="006A0477"/>
    <w:rsid w:val="006A066F"/>
    <w:rsid w:val="006A09EC"/>
    <w:rsid w:val="006A0A1A"/>
    <w:rsid w:val="006A19F2"/>
    <w:rsid w:val="006A1A4C"/>
    <w:rsid w:val="006A1FCF"/>
    <w:rsid w:val="006A28E7"/>
    <w:rsid w:val="006A2ED4"/>
    <w:rsid w:val="006A3217"/>
    <w:rsid w:val="006A36C8"/>
    <w:rsid w:val="006A3A11"/>
    <w:rsid w:val="006A3F8B"/>
    <w:rsid w:val="006A4095"/>
    <w:rsid w:val="006A42E2"/>
    <w:rsid w:val="006A4598"/>
    <w:rsid w:val="006A4CAE"/>
    <w:rsid w:val="006A4FEF"/>
    <w:rsid w:val="006A507F"/>
    <w:rsid w:val="006A5269"/>
    <w:rsid w:val="006A53C6"/>
    <w:rsid w:val="006A60FE"/>
    <w:rsid w:val="006A697B"/>
    <w:rsid w:val="006A70C6"/>
    <w:rsid w:val="006A74EB"/>
    <w:rsid w:val="006A7B47"/>
    <w:rsid w:val="006A7D8D"/>
    <w:rsid w:val="006A7F1E"/>
    <w:rsid w:val="006A7F79"/>
    <w:rsid w:val="006B0166"/>
    <w:rsid w:val="006B091A"/>
    <w:rsid w:val="006B0F0B"/>
    <w:rsid w:val="006B1243"/>
    <w:rsid w:val="006B17D9"/>
    <w:rsid w:val="006B1801"/>
    <w:rsid w:val="006B1806"/>
    <w:rsid w:val="006B204E"/>
    <w:rsid w:val="006B2380"/>
    <w:rsid w:val="006B24D7"/>
    <w:rsid w:val="006B2E0A"/>
    <w:rsid w:val="006B2F12"/>
    <w:rsid w:val="006B344D"/>
    <w:rsid w:val="006B36DF"/>
    <w:rsid w:val="006B3CCF"/>
    <w:rsid w:val="006B42AA"/>
    <w:rsid w:val="006B46A1"/>
    <w:rsid w:val="006B49A4"/>
    <w:rsid w:val="006B4F73"/>
    <w:rsid w:val="006B5421"/>
    <w:rsid w:val="006B5948"/>
    <w:rsid w:val="006B64E4"/>
    <w:rsid w:val="006B7141"/>
    <w:rsid w:val="006B78AC"/>
    <w:rsid w:val="006B7CC5"/>
    <w:rsid w:val="006C13F4"/>
    <w:rsid w:val="006C16C3"/>
    <w:rsid w:val="006C1B2D"/>
    <w:rsid w:val="006C2805"/>
    <w:rsid w:val="006C2881"/>
    <w:rsid w:val="006C2CED"/>
    <w:rsid w:val="006C3056"/>
    <w:rsid w:val="006C31C0"/>
    <w:rsid w:val="006C353C"/>
    <w:rsid w:val="006C3FD6"/>
    <w:rsid w:val="006C40F9"/>
    <w:rsid w:val="006C5161"/>
    <w:rsid w:val="006C52CA"/>
    <w:rsid w:val="006C5810"/>
    <w:rsid w:val="006C58E3"/>
    <w:rsid w:val="006C5996"/>
    <w:rsid w:val="006C5C10"/>
    <w:rsid w:val="006C5F4F"/>
    <w:rsid w:val="006C60AC"/>
    <w:rsid w:val="006C642B"/>
    <w:rsid w:val="006C66EE"/>
    <w:rsid w:val="006C7358"/>
    <w:rsid w:val="006C7618"/>
    <w:rsid w:val="006C79A4"/>
    <w:rsid w:val="006C7BD7"/>
    <w:rsid w:val="006C7E0F"/>
    <w:rsid w:val="006D0473"/>
    <w:rsid w:val="006D0633"/>
    <w:rsid w:val="006D07F3"/>
    <w:rsid w:val="006D08D9"/>
    <w:rsid w:val="006D0F6B"/>
    <w:rsid w:val="006D0F8B"/>
    <w:rsid w:val="006D1255"/>
    <w:rsid w:val="006D1C09"/>
    <w:rsid w:val="006D2545"/>
    <w:rsid w:val="006D2550"/>
    <w:rsid w:val="006D2F68"/>
    <w:rsid w:val="006D3267"/>
    <w:rsid w:val="006D3309"/>
    <w:rsid w:val="006D360E"/>
    <w:rsid w:val="006D4550"/>
    <w:rsid w:val="006D4681"/>
    <w:rsid w:val="006D46E2"/>
    <w:rsid w:val="006D5057"/>
    <w:rsid w:val="006D52E1"/>
    <w:rsid w:val="006D5370"/>
    <w:rsid w:val="006D551A"/>
    <w:rsid w:val="006D551D"/>
    <w:rsid w:val="006D57F3"/>
    <w:rsid w:val="006D5CEA"/>
    <w:rsid w:val="006D5F95"/>
    <w:rsid w:val="006D618D"/>
    <w:rsid w:val="006D63F9"/>
    <w:rsid w:val="006D64C2"/>
    <w:rsid w:val="006D6B87"/>
    <w:rsid w:val="006D7630"/>
    <w:rsid w:val="006D7964"/>
    <w:rsid w:val="006D7B87"/>
    <w:rsid w:val="006D7B99"/>
    <w:rsid w:val="006E06B8"/>
    <w:rsid w:val="006E09A3"/>
    <w:rsid w:val="006E0B82"/>
    <w:rsid w:val="006E1081"/>
    <w:rsid w:val="006E16C6"/>
    <w:rsid w:val="006E170A"/>
    <w:rsid w:val="006E1854"/>
    <w:rsid w:val="006E1CF5"/>
    <w:rsid w:val="006E3050"/>
    <w:rsid w:val="006E3AF1"/>
    <w:rsid w:val="006E3B5C"/>
    <w:rsid w:val="006E3F31"/>
    <w:rsid w:val="006E4043"/>
    <w:rsid w:val="006E4595"/>
    <w:rsid w:val="006E46AA"/>
    <w:rsid w:val="006E4ED1"/>
    <w:rsid w:val="006E6231"/>
    <w:rsid w:val="006E6485"/>
    <w:rsid w:val="006E6542"/>
    <w:rsid w:val="006E7128"/>
    <w:rsid w:val="006E716A"/>
    <w:rsid w:val="006E7B33"/>
    <w:rsid w:val="006F0017"/>
    <w:rsid w:val="006F040D"/>
    <w:rsid w:val="006F04FA"/>
    <w:rsid w:val="006F05C3"/>
    <w:rsid w:val="006F080F"/>
    <w:rsid w:val="006F0A2A"/>
    <w:rsid w:val="006F1197"/>
    <w:rsid w:val="006F126B"/>
    <w:rsid w:val="006F208F"/>
    <w:rsid w:val="006F264D"/>
    <w:rsid w:val="006F2FA0"/>
    <w:rsid w:val="006F329A"/>
    <w:rsid w:val="006F3B41"/>
    <w:rsid w:val="006F5112"/>
    <w:rsid w:val="006F5366"/>
    <w:rsid w:val="006F5996"/>
    <w:rsid w:val="006F5D49"/>
    <w:rsid w:val="006F74DF"/>
    <w:rsid w:val="0070064A"/>
    <w:rsid w:val="00700F56"/>
    <w:rsid w:val="00701887"/>
    <w:rsid w:val="00701A5A"/>
    <w:rsid w:val="00701DC9"/>
    <w:rsid w:val="00701EE9"/>
    <w:rsid w:val="00702429"/>
    <w:rsid w:val="007027A0"/>
    <w:rsid w:val="007032C2"/>
    <w:rsid w:val="00703624"/>
    <w:rsid w:val="00703A8E"/>
    <w:rsid w:val="00703B6F"/>
    <w:rsid w:val="00703E0C"/>
    <w:rsid w:val="0070406A"/>
    <w:rsid w:val="007042DF"/>
    <w:rsid w:val="007047E8"/>
    <w:rsid w:val="007047EA"/>
    <w:rsid w:val="0070578A"/>
    <w:rsid w:val="007058B4"/>
    <w:rsid w:val="00705AB5"/>
    <w:rsid w:val="00705BCD"/>
    <w:rsid w:val="0070602E"/>
    <w:rsid w:val="00706566"/>
    <w:rsid w:val="007066DD"/>
    <w:rsid w:val="007067E5"/>
    <w:rsid w:val="00706EB9"/>
    <w:rsid w:val="00707386"/>
    <w:rsid w:val="0070742F"/>
    <w:rsid w:val="0070768C"/>
    <w:rsid w:val="00707CDD"/>
    <w:rsid w:val="00710006"/>
    <w:rsid w:val="007104C8"/>
    <w:rsid w:val="00710623"/>
    <w:rsid w:val="00710717"/>
    <w:rsid w:val="007109CE"/>
    <w:rsid w:val="0071117D"/>
    <w:rsid w:val="00711B57"/>
    <w:rsid w:val="00711E32"/>
    <w:rsid w:val="0071231D"/>
    <w:rsid w:val="007127F7"/>
    <w:rsid w:val="0071296D"/>
    <w:rsid w:val="00713209"/>
    <w:rsid w:val="00713B12"/>
    <w:rsid w:val="00713E35"/>
    <w:rsid w:val="00713F07"/>
    <w:rsid w:val="00714526"/>
    <w:rsid w:val="007148D1"/>
    <w:rsid w:val="00714AD8"/>
    <w:rsid w:val="00715430"/>
    <w:rsid w:val="0071559D"/>
    <w:rsid w:val="00715694"/>
    <w:rsid w:val="0071592A"/>
    <w:rsid w:val="00715FB3"/>
    <w:rsid w:val="00716234"/>
    <w:rsid w:val="007165B9"/>
    <w:rsid w:val="0071677A"/>
    <w:rsid w:val="007168DF"/>
    <w:rsid w:val="00717546"/>
    <w:rsid w:val="0071755D"/>
    <w:rsid w:val="00717BF2"/>
    <w:rsid w:val="00717DD1"/>
    <w:rsid w:val="00720BC1"/>
    <w:rsid w:val="00720BD6"/>
    <w:rsid w:val="00720FE5"/>
    <w:rsid w:val="007210A2"/>
    <w:rsid w:val="00721386"/>
    <w:rsid w:val="007214A7"/>
    <w:rsid w:val="00721B2C"/>
    <w:rsid w:val="00722083"/>
    <w:rsid w:val="00722226"/>
    <w:rsid w:val="00722353"/>
    <w:rsid w:val="007225CB"/>
    <w:rsid w:val="007225F5"/>
    <w:rsid w:val="00722903"/>
    <w:rsid w:val="007234EB"/>
    <w:rsid w:val="0072383B"/>
    <w:rsid w:val="00723A13"/>
    <w:rsid w:val="00723B31"/>
    <w:rsid w:val="00723CEE"/>
    <w:rsid w:val="00723E46"/>
    <w:rsid w:val="007240EC"/>
    <w:rsid w:val="0072412A"/>
    <w:rsid w:val="007242AE"/>
    <w:rsid w:val="00724446"/>
    <w:rsid w:val="00724999"/>
    <w:rsid w:val="00724AE1"/>
    <w:rsid w:val="00724FCF"/>
    <w:rsid w:val="00725643"/>
    <w:rsid w:val="007256AD"/>
    <w:rsid w:val="007262ED"/>
    <w:rsid w:val="00726CD9"/>
    <w:rsid w:val="00726D9F"/>
    <w:rsid w:val="00726E63"/>
    <w:rsid w:val="00726E97"/>
    <w:rsid w:val="0072779C"/>
    <w:rsid w:val="00727DAD"/>
    <w:rsid w:val="00727E6E"/>
    <w:rsid w:val="007303BB"/>
    <w:rsid w:val="00730657"/>
    <w:rsid w:val="007307ED"/>
    <w:rsid w:val="00730935"/>
    <w:rsid w:val="007309C4"/>
    <w:rsid w:val="0073165F"/>
    <w:rsid w:val="007316D4"/>
    <w:rsid w:val="0073197B"/>
    <w:rsid w:val="00731A19"/>
    <w:rsid w:val="00731A57"/>
    <w:rsid w:val="00731E1B"/>
    <w:rsid w:val="0073232A"/>
    <w:rsid w:val="0073240A"/>
    <w:rsid w:val="007325E8"/>
    <w:rsid w:val="00732C9B"/>
    <w:rsid w:val="0073341D"/>
    <w:rsid w:val="00733AD1"/>
    <w:rsid w:val="00733BEE"/>
    <w:rsid w:val="00733E0F"/>
    <w:rsid w:val="00733E10"/>
    <w:rsid w:val="00734051"/>
    <w:rsid w:val="0073422C"/>
    <w:rsid w:val="00735030"/>
    <w:rsid w:val="007357ED"/>
    <w:rsid w:val="00736171"/>
    <w:rsid w:val="00736579"/>
    <w:rsid w:val="00737272"/>
    <w:rsid w:val="0073727A"/>
    <w:rsid w:val="00737764"/>
    <w:rsid w:val="007403D1"/>
    <w:rsid w:val="007407E8"/>
    <w:rsid w:val="0074090A"/>
    <w:rsid w:val="00741912"/>
    <w:rsid w:val="00741975"/>
    <w:rsid w:val="00741B79"/>
    <w:rsid w:val="00742A38"/>
    <w:rsid w:val="007431E0"/>
    <w:rsid w:val="00743863"/>
    <w:rsid w:val="00743C05"/>
    <w:rsid w:val="00744704"/>
    <w:rsid w:val="007447A8"/>
    <w:rsid w:val="00744A2D"/>
    <w:rsid w:val="00744BAC"/>
    <w:rsid w:val="00745FE3"/>
    <w:rsid w:val="00746103"/>
    <w:rsid w:val="00746A80"/>
    <w:rsid w:val="00747273"/>
    <w:rsid w:val="0074734F"/>
    <w:rsid w:val="007477C3"/>
    <w:rsid w:val="00747924"/>
    <w:rsid w:val="00747A0A"/>
    <w:rsid w:val="00747F2D"/>
    <w:rsid w:val="007505B8"/>
    <w:rsid w:val="00750916"/>
    <w:rsid w:val="00750D83"/>
    <w:rsid w:val="0075119F"/>
    <w:rsid w:val="00751470"/>
    <w:rsid w:val="0075192A"/>
    <w:rsid w:val="00752014"/>
    <w:rsid w:val="007521BF"/>
    <w:rsid w:val="00752B1B"/>
    <w:rsid w:val="007536A8"/>
    <w:rsid w:val="00753ABF"/>
    <w:rsid w:val="00753D03"/>
    <w:rsid w:val="00753F40"/>
    <w:rsid w:val="0075473C"/>
    <w:rsid w:val="00754DC5"/>
    <w:rsid w:val="007557CF"/>
    <w:rsid w:val="00755FCD"/>
    <w:rsid w:val="007560A9"/>
    <w:rsid w:val="007561CA"/>
    <w:rsid w:val="007567DD"/>
    <w:rsid w:val="007570E1"/>
    <w:rsid w:val="00757225"/>
    <w:rsid w:val="00757499"/>
    <w:rsid w:val="00757A7D"/>
    <w:rsid w:val="00757E73"/>
    <w:rsid w:val="00760016"/>
    <w:rsid w:val="00760AB3"/>
    <w:rsid w:val="00760C6F"/>
    <w:rsid w:val="007610A5"/>
    <w:rsid w:val="0076167C"/>
    <w:rsid w:val="00761CF2"/>
    <w:rsid w:val="007624F4"/>
    <w:rsid w:val="007626F3"/>
    <w:rsid w:val="007627EA"/>
    <w:rsid w:val="00762E81"/>
    <w:rsid w:val="007631DC"/>
    <w:rsid w:val="0076360A"/>
    <w:rsid w:val="00763AE6"/>
    <w:rsid w:val="00764416"/>
    <w:rsid w:val="0076512F"/>
    <w:rsid w:val="00765808"/>
    <w:rsid w:val="0076641F"/>
    <w:rsid w:val="00766516"/>
    <w:rsid w:val="00766ABF"/>
    <w:rsid w:val="00766B62"/>
    <w:rsid w:val="00766CA3"/>
    <w:rsid w:val="00766E66"/>
    <w:rsid w:val="00767627"/>
    <w:rsid w:val="00767FBF"/>
    <w:rsid w:val="0077075D"/>
    <w:rsid w:val="0077103D"/>
    <w:rsid w:val="00771EF2"/>
    <w:rsid w:val="00772524"/>
    <w:rsid w:val="007725E0"/>
    <w:rsid w:val="0077295E"/>
    <w:rsid w:val="00774510"/>
    <w:rsid w:val="00774D19"/>
    <w:rsid w:val="00774F71"/>
    <w:rsid w:val="0077518C"/>
    <w:rsid w:val="007752BB"/>
    <w:rsid w:val="00775539"/>
    <w:rsid w:val="007757D2"/>
    <w:rsid w:val="007759DD"/>
    <w:rsid w:val="00775DB1"/>
    <w:rsid w:val="0077612C"/>
    <w:rsid w:val="007766B7"/>
    <w:rsid w:val="00776A6A"/>
    <w:rsid w:val="00777921"/>
    <w:rsid w:val="00777DDF"/>
    <w:rsid w:val="00777E3C"/>
    <w:rsid w:val="00780525"/>
    <w:rsid w:val="00780870"/>
    <w:rsid w:val="0078162E"/>
    <w:rsid w:val="00781FEF"/>
    <w:rsid w:val="007825AF"/>
    <w:rsid w:val="007827E3"/>
    <w:rsid w:val="00782AE2"/>
    <w:rsid w:val="0078326F"/>
    <w:rsid w:val="00783272"/>
    <w:rsid w:val="007837FF"/>
    <w:rsid w:val="00783902"/>
    <w:rsid w:val="00783C2B"/>
    <w:rsid w:val="00784B35"/>
    <w:rsid w:val="00784C6A"/>
    <w:rsid w:val="007852EF"/>
    <w:rsid w:val="00785CE6"/>
    <w:rsid w:val="00786109"/>
    <w:rsid w:val="0078650E"/>
    <w:rsid w:val="0078663A"/>
    <w:rsid w:val="0078665E"/>
    <w:rsid w:val="00786FEA"/>
    <w:rsid w:val="007871F3"/>
    <w:rsid w:val="0078720C"/>
    <w:rsid w:val="007872AD"/>
    <w:rsid w:val="0078788B"/>
    <w:rsid w:val="00787D9E"/>
    <w:rsid w:val="00790535"/>
    <w:rsid w:val="00790548"/>
    <w:rsid w:val="00790CD8"/>
    <w:rsid w:val="00791240"/>
    <w:rsid w:val="00791B8E"/>
    <w:rsid w:val="00792428"/>
    <w:rsid w:val="00792A62"/>
    <w:rsid w:val="00792A97"/>
    <w:rsid w:val="00792AF4"/>
    <w:rsid w:val="00792B4B"/>
    <w:rsid w:val="0079335F"/>
    <w:rsid w:val="00793C2D"/>
    <w:rsid w:val="00794BC7"/>
    <w:rsid w:val="00794E58"/>
    <w:rsid w:val="0079511E"/>
    <w:rsid w:val="0079574B"/>
    <w:rsid w:val="00795BE5"/>
    <w:rsid w:val="00795DCB"/>
    <w:rsid w:val="007960FB"/>
    <w:rsid w:val="0079635D"/>
    <w:rsid w:val="00796916"/>
    <w:rsid w:val="007A0307"/>
    <w:rsid w:val="007A07F4"/>
    <w:rsid w:val="007A0CD7"/>
    <w:rsid w:val="007A0FA6"/>
    <w:rsid w:val="007A107A"/>
    <w:rsid w:val="007A15A1"/>
    <w:rsid w:val="007A18DD"/>
    <w:rsid w:val="007A1C84"/>
    <w:rsid w:val="007A1F61"/>
    <w:rsid w:val="007A1F7F"/>
    <w:rsid w:val="007A2471"/>
    <w:rsid w:val="007A3473"/>
    <w:rsid w:val="007A399A"/>
    <w:rsid w:val="007A4187"/>
    <w:rsid w:val="007A4323"/>
    <w:rsid w:val="007A48A4"/>
    <w:rsid w:val="007A4A45"/>
    <w:rsid w:val="007A4C38"/>
    <w:rsid w:val="007A4D40"/>
    <w:rsid w:val="007A5570"/>
    <w:rsid w:val="007A5DD2"/>
    <w:rsid w:val="007A5E37"/>
    <w:rsid w:val="007A6221"/>
    <w:rsid w:val="007A7131"/>
    <w:rsid w:val="007A7C60"/>
    <w:rsid w:val="007B0052"/>
    <w:rsid w:val="007B07BB"/>
    <w:rsid w:val="007B0A2A"/>
    <w:rsid w:val="007B0DAF"/>
    <w:rsid w:val="007B0E05"/>
    <w:rsid w:val="007B1261"/>
    <w:rsid w:val="007B1AC7"/>
    <w:rsid w:val="007B20FF"/>
    <w:rsid w:val="007B24C1"/>
    <w:rsid w:val="007B2CC9"/>
    <w:rsid w:val="007B33EA"/>
    <w:rsid w:val="007B3BA9"/>
    <w:rsid w:val="007B3BD0"/>
    <w:rsid w:val="007B51F7"/>
    <w:rsid w:val="007B53AB"/>
    <w:rsid w:val="007B54B1"/>
    <w:rsid w:val="007B589E"/>
    <w:rsid w:val="007B5AF7"/>
    <w:rsid w:val="007B5B18"/>
    <w:rsid w:val="007B5BA9"/>
    <w:rsid w:val="007B5F1B"/>
    <w:rsid w:val="007B5F82"/>
    <w:rsid w:val="007B681A"/>
    <w:rsid w:val="007B77EE"/>
    <w:rsid w:val="007B7B09"/>
    <w:rsid w:val="007B7EEC"/>
    <w:rsid w:val="007C0490"/>
    <w:rsid w:val="007C0882"/>
    <w:rsid w:val="007C0C77"/>
    <w:rsid w:val="007C1523"/>
    <w:rsid w:val="007C1689"/>
    <w:rsid w:val="007C1AC0"/>
    <w:rsid w:val="007C1BC5"/>
    <w:rsid w:val="007C1C0F"/>
    <w:rsid w:val="007C1E99"/>
    <w:rsid w:val="007C21D0"/>
    <w:rsid w:val="007C23FC"/>
    <w:rsid w:val="007C2C7C"/>
    <w:rsid w:val="007C32BC"/>
    <w:rsid w:val="007C33D9"/>
    <w:rsid w:val="007C384A"/>
    <w:rsid w:val="007C3C12"/>
    <w:rsid w:val="007C3E0E"/>
    <w:rsid w:val="007C4AF6"/>
    <w:rsid w:val="007C4D43"/>
    <w:rsid w:val="007C58C4"/>
    <w:rsid w:val="007C6290"/>
    <w:rsid w:val="007C6EF4"/>
    <w:rsid w:val="007C7007"/>
    <w:rsid w:val="007C737F"/>
    <w:rsid w:val="007C7D51"/>
    <w:rsid w:val="007C7DCC"/>
    <w:rsid w:val="007C7F82"/>
    <w:rsid w:val="007D050D"/>
    <w:rsid w:val="007D0A2B"/>
    <w:rsid w:val="007D14DF"/>
    <w:rsid w:val="007D2088"/>
    <w:rsid w:val="007D21AE"/>
    <w:rsid w:val="007D246F"/>
    <w:rsid w:val="007D2762"/>
    <w:rsid w:val="007D2CFB"/>
    <w:rsid w:val="007D2D6F"/>
    <w:rsid w:val="007D369C"/>
    <w:rsid w:val="007D3AA2"/>
    <w:rsid w:val="007D3F67"/>
    <w:rsid w:val="007D426B"/>
    <w:rsid w:val="007D4594"/>
    <w:rsid w:val="007D4F08"/>
    <w:rsid w:val="007D4FC3"/>
    <w:rsid w:val="007D5639"/>
    <w:rsid w:val="007D5656"/>
    <w:rsid w:val="007D56AD"/>
    <w:rsid w:val="007D616D"/>
    <w:rsid w:val="007D6554"/>
    <w:rsid w:val="007D6C0F"/>
    <w:rsid w:val="007D741D"/>
    <w:rsid w:val="007D7C72"/>
    <w:rsid w:val="007E0258"/>
    <w:rsid w:val="007E0C78"/>
    <w:rsid w:val="007E19D9"/>
    <w:rsid w:val="007E1A91"/>
    <w:rsid w:val="007E4101"/>
    <w:rsid w:val="007E42B5"/>
    <w:rsid w:val="007E516E"/>
    <w:rsid w:val="007E5375"/>
    <w:rsid w:val="007E5E08"/>
    <w:rsid w:val="007E63B0"/>
    <w:rsid w:val="007E6663"/>
    <w:rsid w:val="007E7405"/>
    <w:rsid w:val="007E755F"/>
    <w:rsid w:val="007E75C0"/>
    <w:rsid w:val="007F0810"/>
    <w:rsid w:val="007F100A"/>
    <w:rsid w:val="007F120E"/>
    <w:rsid w:val="007F12AB"/>
    <w:rsid w:val="007F145D"/>
    <w:rsid w:val="007F1AD7"/>
    <w:rsid w:val="007F1BCC"/>
    <w:rsid w:val="007F1DB6"/>
    <w:rsid w:val="007F201C"/>
    <w:rsid w:val="007F24CE"/>
    <w:rsid w:val="007F2542"/>
    <w:rsid w:val="007F2933"/>
    <w:rsid w:val="007F2A87"/>
    <w:rsid w:val="007F2D60"/>
    <w:rsid w:val="007F3DE6"/>
    <w:rsid w:val="007F3E1F"/>
    <w:rsid w:val="007F3E6F"/>
    <w:rsid w:val="007F3EC8"/>
    <w:rsid w:val="007F417D"/>
    <w:rsid w:val="007F5B88"/>
    <w:rsid w:val="007F6551"/>
    <w:rsid w:val="007F733A"/>
    <w:rsid w:val="007F7843"/>
    <w:rsid w:val="007F788D"/>
    <w:rsid w:val="007F7D84"/>
    <w:rsid w:val="0080029B"/>
    <w:rsid w:val="00800E78"/>
    <w:rsid w:val="00801B54"/>
    <w:rsid w:val="00801B85"/>
    <w:rsid w:val="00801E4C"/>
    <w:rsid w:val="00802557"/>
    <w:rsid w:val="008029F8"/>
    <w:rsid w:val="008030EE"/>
    <w:rsid w:val="00803576"/>
    <w:rsid w:val="00803708"/>
    <w:rsid w:val="00803AEC"/>
    <w:rsid w:val="008043F7"/>
    <w:rsid w:val="00804731"/>
    <w:rsid w:val="0080494E"/>
    <w:rsid w:val="0080497E"/>
    <w:rsid w:val="00804AF9"/>
    <w:rsid w:val="00805364"/>
    <w:rsid w:val="00805704"/>
    <w:rsid w:val="00805B3B"/>
    <w:rsid w:val="00805DAD"/>
    <w:rsid w:val="00805DF4"/>
    <w:rsid w:val="00806707"/>
    <w:rsid w:val="00806AC4"/>
    <w:rsid w:val="008070C4"/>
    <w:rsid w:val="008071DA"/>
    <w:rsid w:val="008074B5"/>
    <w:rsid w:val="008077EE"/>
    <w:rsid w:val="00807CF2"/>
    <w:rsid w:val="00807DBB"/>
    <w:rsid w:val="008102F0"/>
    <w:rsid w:val="0081031B"/>
    <w:rsid w:val="008104EC"/>
    <w:rsid w:val="00810EB6"/>
    <w:rsid w:val="00811591"/>
    <w:rsid w:val="00811D80"/>
    <w:rsid w:val="008121B6"/>
    <w:rsid w:val="008124C6"/>
    <w:rsid w:val="008127E6"/>
    <w:rsid w:val="00812943"/>
    <w:rsid w:val="00812C89"/>
    <w:rsid w:val="00813091"/>
    <w:rsid w:val="0081323D"/>
    <w:rsid w:val="008134CF"/>
    <w:rsid w:val="00813B9B"/>
    <w:rsid w:val="00813EC1"/>
    <w:rsid w:val="00813FE1"/>
    <w:rsid w:val="0081408F"/>
    <w:rsid w:val="00814F00"/>
    <w:rsid w:val="00814FF6"/>
    <w:rsid w:val="00815038"/>
    <w:rsid w:val="00815206"/>
    <w:rsid w:val="00815623"/>
    <w:rsid w:val="00815A54"/>
    <w:rsid w:val="00815CA1"/>
    <w:rsid w:val="00815F35"/>
    <w:rsid w:val="00816636"/>
    <w:rsid w:val="00816AD7"/>
    <w:rsid w:val="00816B9A"/>
    <w:rsid w:val="00816D6E"/>
    <w:rsid w:val="00816E42"/>
    <w:rsid w:val="00816F6A"/>
    <w:rsid w:val="008172F3"/>
    <w:rsid w:val="008173C7"/>
    <w:rsid w:val="00817AD3"/>
    <w:rsid w:val="00820616"/>
    <w:rsid w:val="00820E9F"/>
    <w:rsid w:val="008210E4"/>
    <w:rsid w:val="0082149A"/>
    <w:rsid w:val="0082154B"/>
    <w:rsid w:val="00821BB8"/>
    <w:rsid w:val="00821E40"/>
    <w:rsid w:val="00822483"/>
    <w:rsid w:val="00823276"/>
    <w:rsid w:val="0082351A"/>
    <w:rsid w:val="00823655"/>
    <w:rsid w:val="00823EC5"/>
    <w:rsid w:val="008244B0"/>
    <w:rsid w:val="00824840"/>
    <w:rsid w:val="00824C3B"/>
    <w:rsid w:val="00824D50"/>
    <w:rsid w:val="00825087"/>
    <w:rsid w:val="0082585F"/>
    <w:rsid w:val="00825879"/>
    <w:rsid w:val="00826389"/>
    <w:rsid w:val="00826714"/>
    <w:rsid w:val="00826FBE"/>
    <w:rsid w:val="00827174"/>
    <w:rsid w:val="008279AC"/>
    <w:rsid w:val="0083058F"/>
    <w:rsid w:val="00830D93"/>
    <w:rsid w:val="00831691"/>
    <w:rsid w:val="0083192E"/>
    <w:rsid w:val="00831C3B"/>
    <w:rsid w:val="00831E78"/>
    <w:rsid w:val="008321CD"/>
    <w:rsid w:val="008324A4"/>
    <w:rsid w:val="008325A1"/>
    <w:rsid w:val="0083287E"/>
    <w:rsid w:val="00832884"/>
    <w:rsid w:val="00832B32"/>
    <w:rsid w:val="0083312D"/>
    <w:rsid w:val="00833244"/>
    <w:rsid w:val="00833795"/>
    <w:rsid w:val="00833E35"/>
    <w:rsid w:val="008343E8"/>
    <w:rsid w:val="00834D1A"/>
    <w:rsid w:val="00834D3E"/>
    <w:rsid w:val="00834EB4"/>
    <w:rsid w:val="00835096"/>
    <w:rsid w:val="00835207"/>
    <w:rsid w:val="0083536D"/>
    <w:rsid w:val="008354CA"/>
    <w:rsid w:val="00835919"/>
    <w:rsid w:val="00835F30"/>
    <w:rsid w:val="008365EB"/>
    <w:rsid w:val="0083667E"/>
    <w:rsid w:val="008367C1"/>
    <w:rsid w:val="008369E3"/>
    <w:rsid w:val="00836AC5"/>
    <w:rsid w:val="00840639"/>
    <w:rsid w:val="00841268"/>
    <w:rsid w:val="00841E5C"/>
    <w:rsid w:val="008421CD"/>
    <w:rsid w:val="00842227"/>
    <w:rsid w:val="0084338B"/>
    <w:rsid w:val="008439FD"/>
    <w:rsid w:val="00843A63"/>
    <w:rsid w:val="00843DF1"/>
    <w:rsid w:val="008440E8"/>
    <w:rsid w:val="0084444F"/>
    <w:rsid w:val="008444CF"/>
    <w:rsid w:val="00845435"/>
    <w:rsid w:val="008454B2"/>
    <w:rsid w:val="00845635"/>
    <w:rsid w:val="00845BF9"/>
    <w:rsid w:val="00845D16"/>
    <w:rsid w:val="0084605F"/>
    <w:rsid w:val="00846444"/>
    <w:rsid w:val="00846732"/>
    <w:rsid w:val="0084675E"/>
    <w:rsid w:val="00846AB8"/>
    <w:rsid w:val="00847381"/>
    <w:rsid w:val="0084742E"/>
    <w:rsid w:val="008476D5"/>
    <w:rsid w:val="00847A96"/>
    <w:rsid w:val="00847C19"/>
    <w:rsid w:val="00847D51"/>
    <w:rsid w:val="00847F25"/>
    <w:rsid w:val="00850840"/>
    <w:rsid w:val="0085185E"/>
    <w:rsid w:val="00851C56"/>
    <w:rsid w:val="00851D7C"/>
    <w:rsid w:val="00851E50"/>
    <w:rsid w:val="0085231B"/>
    <w:rsid w:val="008525A9"/>
    <w:rsid w:val="00852959"/>
    <w:rsid w:val="00852E88"/>
    <w:rsid w:val="00852FE9"/>
    <w:rsid w:val="00853203"/>
    <w:rsid w:val="00853566"/>
    <w:rsid w:val="0085399D"/>
    <w:rsid w:val="0085463F"/>
    <w:rsid w:val="008547C3"/>
    <w:rsid w:val="008548A7"/>
    <w:rsid w:val="008548BE"/>
    <w:rsid w:val="00854BA5"/>
    <w:rsid w:val="0085535D"/>
    <w:rsid w:val="008563F9"/>
    <w:rsid w:val="00856C7A"/>
    <w:rsid w:val="00856D94"/>
    <w:rsid w:val="008571B9"/>
    <w:rsid w:val="0085744B"/>
    <w:rsid w:val="00857D75"/>
    <w:rsid w:val="00857E9E"/>
    <w:rsid w:val="008605DF"/>
    <w:rsid w:val="00860C7A"/>
    <w:rsid w:val="00860E28"/>
    <w:rsid w:val="00860E42"/>
    <w:rsid w:val="00861BD8"/>
    <w:rsid w:val="00861EDC"/>
    <w:rsid w:val="00862596"/>
    <w:rsid w:val="008628E2"/>
    <w:rsid w:val="008641A0"/>
    <w:rsid w:val="00864427"/>
    <w:rsid w:val="0086459A"/>
    <w:rsid w:val="00864D17"/>
    <w:rsid w:val="00865014"/>
    <w:rsid w:val="00865158"/>
    <w:rsid w:val="00866350"/>
    <w:rsid w:val="00866529"/>
    <w:rsid w:val="008667F8"/>
    <w:rsid w:val="00866915"/>
    <w:rsid w:val="0086694A"/>
    <w:rsid w:val="00866E3D"/>
    <w:rsid w:val="00866FB9"/>
    <w:rsid w:val="00867367"/>
    <w:rsid w:val="008676C3"/>
    <w:rsid w:val="00870963"/>
    <w:rsid w:val="00870F65"/>
    <w:rsid w:val="00871D0D"/>
    <w:rsid w:val="008720C0"/>
    <w:rsid w:val="00872795"/>
    <w:rsid w:val="00873140"/>
    <w:rsid w:val="00873649"/>
    <w:rsid w:val="008736B7"/>
    <w:rsid w:val="00874035"/>
    <w:rsid w:val="008743F9"/>
    <w:rsid w:val="00874C29"/>
    <w:rsid w:val="00874DE9"/>
    <w:rsid w:val="00874F4E"/>
    <w:rsid w:val="008759CE"/>
    <w:rsid w:val="00876689"/>
    <w:rsid w:val="00876A9A"/>
    <w:rsid w:val="00876E21"/>
    <w:rsid w:val="008771DD"/>
    <w:rsid w:val="008806CE"/>
    <w:rsid w:val="00880707"/>
    <w:rsid w:val="00880948"/>
    <w:rsid w:val="00880AC8"/>
    <w:rsid w:val="00880FB2"/>
    <w:rsid w:val="00881CC1"/>
    <w:rsid w:val="0088221D"/>
    <w:rsid w:val="00882401"/>
    <w:rsid w:val="00883072"/>
    <w:rsid w:val="00883463"/>
    <w:rsid w:val="00883A1A"/>
    <w:rsid w:val="0088441C"/>
    <w:rsid w:val="00884641"/>
    <w:rsid w:val="00884767"/>
    <w:rsid w:val="00884CDC"/>
    <w:rsid w:val="00884DAF"/>
    <w:rsid w:val="00884E46"/>
    <w:rsid w:val="00884EB9"/>
    <w:rsid w:val="00885044"/>
    <w:rsid w:val="008853E6"/>
    <w:rsid w:val="008856F3"/>
    <w:rsid w:val="00885F5D"/>
    <w:rsid w:val="0088618A"/>
    <w:rsid w:val="008863A3"/>
    <w:rsid w:val="008867AD"/>
    <w:rsid w:val="0088751A"/>
    <w:rsid w:val="00887B00"/>
    <w:rsid w:val="00887C39"/>
    <w:rsid w:val="008905A0"/>
    <w:rsid w:val="008906DF"/>
    <w:rsid w:val="00891214"/>
    <w:rsid w:val="00891933"/>
    <w:rsid w:val="008919B8"/>
    <w:rsid w:val="00892642"/>
    <w:rsid w:val="00892B72"/>
    <w:rsid w:val="00892E27"/>
    <w:rsid w:val="00892E91"/>
    <w:rsid w:val="00893094"/>
    <w:rsid w:val="0089331C"/>
    <w:rsid w:val="008933CA"/>
    <w:rsid w:val="00893DAB"/>
    <w:rsid w:val="008943B3"/>
    <w:rsid w:val="008943FD"/>
    <w:rsid w:val="00894470"/>
    <w:rsid w:val="008947A6"/>
    <w:rsid w:val="00894A23"/>
    <w:rsid w:val="00894AFB"/>
    <w:rsid w:val="00895030"/>
    <w:rsid w:val="00895A4B"/>
    <w:rsid w:val="00896112"/>
    <w:rsid w:val="00896AB1"/>
    <w:rsid w:val="00896EE7"/>
    <w:rsid w:val="00897380"/>
    <w:rsid w:val="00897755"/>
    <w:rsid w:val="008A0507"/>
    <w:rsid w:val="008A0927"/>
    <w:rsid w:val="008A0ADE"/>
    <w:rsid w:val="008A1858"/>
    <w:rsid w:val="008A259E"/>
    <w:rsid w:val="008A28E2"/>
    <w:rsid w:val="008A2925"/>
    <w:rsid w:val="008A29DF"/>
    <w:rsid w:val="008A3500"/>
    <w:rsid w:val="008A3C50"/>
    <w:rsid w:val="008A4229"/>
    <w:rsid w:val="008A458D"/>
    <w:rsid w:val="008A478B"/>
    <w:rsid w:val="008A4A05"/>
    <w:rsid w:val="008A4B61"/>
    <w:rsid w:val="008A4D61"/>
    <w:rsid w:val="008A521B"/>
    <w:rsid w:val="008A5F61"/>
    <w:rsid w:val="008A6040"/>
    <w:rsid w:val="008A6045"/>
    <w:rsid w:val="008A6D16"/>
    <w:rsid w:val="008A764B"/>
    <w:rsid w:val="008A76F3"/>
    <w:rsid w:val="008B088B"/>
    <w:rsid w:val="008B0DBB"/>
    <w:rsid w:val="008B1150"/>
    <w:rsid w:val="008B1594"/>
    <w:rsid w:val="008B1A8C"/>
    <w:rsid w:val="008B1EFB"/>
    <w:rsid w:val="008B22CC"/>
    <w:rsid w:val="008B2566"/>
    <w:rsid w:val="008B2680"/>
    <w:rsid w:val="008B317D"/>
    <w:rsid w:val="008B38CA"/>
    <w:rsid w:val="008B3A44"/>
    <w:rsid w:val="008B42DC"/>
    <w:rsid w:val="008B4453"/>
    <w:rsid w:val="008B4C53"/>
    <w:rsid w:val="008B5097"/>
    <w:rsid w:val="008B547B"/>
    <w:rsid w:val="008B6CBC"/>
    <w:rsid w:val="008B6E80"/>
    <w:rsid w:val="008B72CA"/>
    <w:rsid w:val="008B7D50"/>
    <w:rsid w:val="008C0616"/>
    <w:rsid w:val="008C06BC"/>
    <w:rsid w:val="008C0C9F"/>
    <w:rsid w:val="008C1259"/>
    <w:rsid w:val="008C16A1"/>
    <w:rsid w:val="008C1D95"/>
    <w:rsid w:val="008C206D"/>
    <w:rsid w:val="008C2180"/>
    <w:rsid w:val="008C2904"/>
    <w:rsid w:val="008C2CA2"/>
    <w:rsid w:val="008C2EA3"/>
    <w:rsid w:val="008C306E"/>
    <w:rsid w:val="008C3A72"/>
    <w:rsid w:val="008C42D0"/>
    <w:rsid w:val="008C43BE"/>
    <w:rsid w:val="008C47CA"/>
    <w:rsid w:val="008C47CC"/>
    <w:rsid w:val="008C4855"/>
    <w:rsid w:val="008C4AA1"/>
    <w:rsid w:val="008C51AF"/>
    <w:rsid w:val="008C520B"/>
    <w:rsid w:val="008C53AB"/>
    <w:rsid w:val="008C5445"/>
    <w:rsid w:val="008C591D"/>
    <w:rsid w:val="008C5A2A"/>
    <w:rsid w:val="008C5CFC"/>
    <w:rsid w:val="008C5EFD"/>
    <w:rsid w:val="008C6052"/>
    <w:rsid w:val="008C63B0"/>
    <w:rsid w:val="008C6B79"/>
    <w:rsid w:val="008C6D28"/>
    <w:rsid w:val="008C6E31"/>
    <w:rsid w:val="008C7251"/>
    <w:rsid w:val="008C765B"/>
    <w:rsid w:val="008C776F"/>
    <w:rsid w:val="008C779B"/>
    <w:rsid w:val="008C7B2C"/>
    <w:rsid w:val="008C7ED0"/>
    <w:rsid w:val="008D00CC"/>
    <w:rsid w:val="008D0465"/>
    <w:rsid w:val="008D0566"/>
    <w:rsid w:val="008D0578"/>
    <w:rsid w:val="008D0615"/>
    <w:rsid w:val="008D0956"/>
    <w:rsid w:val="008D1048"/>
    <w:rsid w:val="008D1AE7"/>
    <w:rsid w:val="008D1E95"/>
    <w:rsid w:val="008D206E"/>
    <w:rsid w:val="008D238C"/>
    <w:rsid w:val="008D2460"/>
    <w:rsid w:val="008D2B4D"/>
    <w:rsid w:val="008D2FA1"/>
    <w:rsid w:val="008D3209"/>
    <w:rsid w:val="008D33AC"/>
    <w:rsid w:val="008D33B2"/>
    <w:rsid w:val="008D3673"/>
    <w:rsid w:val="008D3AA2"/>
    <w:rsid w:val="008D4742"/>
    <w:rsid w:val="008D49CF"/>
    <w:rsid w:val="008D4D38"/>
    <w:rsid w:val="008D4D74"/>
    <w:rsid w:val="008D4D84"/>
    <w:rsid w:val="008D4FC9"/>
    <w:rsid w:val="008D5212"/>
    <w:rsid w:val="008D56AB"/>
    <w:rsid w:val="008D5C61"/>
    <w:rsid w:val="008D5D60"/>
    <w:rsid w:val="008D5EB2"/>
    <w:rsid w:val="008D6016"/>
    <w:rsid w:val="008D6618"/>
    <w:rsid w:val="008D69CE"/>
    <w:rsid w:val="008D6A7D"/>
    <w:rsid w:val="008D722E"/>
    <w:rsid w:val="008D7C79"/>
    <w:rsid w:val="008E06BC"/>
    <w:rsid w:val="008E0728"/>
    <w:rsid w:val="008E07AD"/>
    <w:rsid w:val="008E115D"/>
    <w:rsid w:val="008E142F"/>
    <w:rsid w:val="008E2240"/>
    <w:rsid w:val="008E24FD"/>
    <w:rsid w:val="008E252B"/>
    <w:rsid w:val="008E2F87"/>
    <w:rsid w:val="008E2FDC"/>
    <w:rsid w:val="008E394B"/>
    <w:rsid w:val="008E3E16"/>
    <w:rsid w:val="008E4606"/>
    <w:rsid w:val="008E5949"/>
    <w:rsid w:val="008E5AFD"/>
    <w:rsid w:val="008E606F"/>
    <w:rsid w:val="008E60A7"/>
    <w:rsid w:val="008E6E79"/>
    <w:rsid w:val="008E7084"/>
    <w:rsid w:val="008E7CE0"/>
    <w:rsid w:val="008F0120"/>
    <w:rsid w:val="008F08CF"/>
    <w:rsid w:val="008F0E2B"/>
    <w:rsid w:val="008F13A6"/>
    <w:rsid w:val="008F16FC"/>
    <w:rsid w:val="008F19F4"/>
    <w:rsid w:val="008F1D1C"/>
    <w:rsid w:val="008F1FFF"/>
    <w:rsid w:val="008F2036"/>
    <w:rsid w:val="008F252A"/>
    <w:rsid w:val="008F27DF"/>
    <w:rsid w:val="008F2A1F"/>
    <w:rsid w:val="008F2E48"/>
    <w:rsid w:val="008F30F0"/>
    <w:rsid w:val="008F3112"/>
    <w:rsid w:val="008F3B44"/>
    <w:rsid w:val="008F3BB2"/>
    <w:rsid w:val="008F40B9"/>
    <w:rsid w:val="008F4200"/>
    <w:rsid w:val="008F49B1"/>
    <w:rsid w:val="008F4B17"/>
    <w:rsid w:val="008F51D0"/>
    <w:rsid w:val="008F61CB"/>
    <w:rsid w:val="008F64DE"/>
    <w:rsid w:val="008F64F8"/>
    <w:rsid w:val="008F67A0"/>
    <w:rsid w:val="008F67AB"/>
    <w:rsid w:val="008F699D"/>
    <w:rsid w:val="008F6EF7"/>
    <w:rsid w:val="00900552"/>
    <w:rsid w:val="0090058C"/>
    <w:rsid w:val="00900B6A"/>
    <w:rsid w:val="00900D4B"/>
    <w:rsid w:val="0090132A"/>
    <w:rsid w:val="0090147E"/>
    <w:rsid w:val="009018F3"/>
    <w:rsid w:val="00901C53"/>
    <w:rsid w:val="00901DB0"/>
    <w:rsid w:val="00901ED3"/>
    <w:rsid w:val="00902B01"/>
    <w:rsid w:val="00902D9C"/>
    <w:rsid w:val="0090347B"/>
    <w:rsid w:val="00903624"/>
    <w:rsid w:val="00903B0F"/>
    <w:rsid w:val="00903EAB"/>
    <w:rsid w:val="00903F5B"/>
    <w:rsid w:val="00903FA2"/>
    <w:rsid w:val="00904453"/>
    <w:rsid w:val="00904D0E"/>
    <w:rsid w:val="00904E7B"/>
    <w:rsid w:val="0090544A"/>
    <w:rsid w:val="00905A3F"/>
    <w:rsid w:val="00906453"/>
    <w:rsid w:val="00906927"/>
    <w:rsid w:val="00906A20"/>
    <w:rsid w:val="00906E96"/>
    <w:rsid w:val="00906F9F"/>
    <w:rsid w:val="0090726D"/>
    <w:rsid w:val="00907540"/>
    <w:rsid w:val="00907B11"/>
    <w:rsid w:val="00907BA0"/>
    <w:rsid w:val="00907CD2"/>
    <w:rsid w:val="00907CFD"/>
    <w:rsid w:val="00907D3D"/>
    <w:rsid w:val="00907D80"/>
    <w:rsid w:val="00907DD5"/>
    <w:rsid w:val="00907F78"/>
    <w:rsid w:val="00910611"/>
    <w:rsid w:val="009108B9"/>
    <w:rsid w:val="009118AD"/>
    <w:rsid w:val="00911BB8"/>
    <w:rsid w:val="00911E6C"/>
    <w:rsid w:val="009120AD"/>
    <w:rsid w:val="00912168"/>
    <w:rsid w:val="00912349"/>
    <w:rsid w:val="0091240F"/>
    <w:rsid w:val="0091285C"/>
    <w:rsid w:val="00913345"/>
    <w:rsid w:val="009136F4"/>
    <w:rsid w:val="009138D9"/>
    <w:rsid w:val="00913A3A"/>
    <w:rsid w:val="00914547"/>
    <w:rsid w:val="00914834"/>
    <w:rsid w:val="009149F3"/>
    <w:rsid w:val="00914AA0"/>
    <w:rsid w:val="0091510A"/>
    <w:rsid w:val="0091534A"/>
    <w:rsid w:val="00915496"/>
    <w:rsid w:val="009155DE"/>
    <w:rsid w:val="00915748"/>
    <w:rsid w:val="009159BD"/>
    <w:rsid w:val="00915F05"/>
    <w:rsid w:val="00916559"/>
    <w:rsid w:val="0091686A"/>
    <w:rsid w:val="009169ED"/>
    <w:rsid w:val="00920722"/>
    <w:rsid w:val="0092073C"/>
    <w:rsid w:val="00920CAF"/>
    <w:rsid w:val="00920FD4"/>
    <w:rsid w:val="009213A7"/>
    <w:rsid w:val="00921884"/>
    <w:rsid w:val="00921DEE"/>
    <w:rsid w:val="00921E48"/>
    <w:rsid w:val="00921FD9"/>
    <w:rsid w:val="00922330"/>
    <w:rsid w:val="00922493"/>
    <w:rsid w:val="009224A1"/>
    <w:rsid w:val="00922BCA"/>
    <w:rsid w:val="00922DDA"/>
    <w:rsid w:val="00923056"/>
    <w:rsid w:val="00923AF5"/>
    <w:rsid w:val="00924330"/>
    <w:rsid w:val="009250D1"/>
    <w:rsid w:val="00925298"/>
    <w:rsid w:val="00925CCB"/>
    <w:rsid w:val="00925CDA"/>
    <w:rsid w:val="00926E2E"/>
    <w:rsid w:val="009270DB"/>
    <w:rsid w:val="00927232"/>
    <w:rsid w:val="00927BB2"/>
    <w:rsid w:val="009303D0"/>
    <w:rsid w:val="00930800"/>
    <w:rsid w:val="009308F2"/>
    <w:rsid w:val="00930D7E"/>
    <w:rsid w:val="00930E5C"/>
    <w:rsid w:val="00931139"/>
    <w:rsid w:val="0093117D"/>
    <w:rsid w:val="009313DD"/>
    <w:rsid w:val="0093160A"/>
    <w:rsid w:val="0093171E"/>
    <w:rsid w:val="00931A11"/>
    <w:rsid w:val="00931B42"/>
    <w:rsid w:val="00931CF1"/>
    <w:rsid w:val="009323AF"/>
    <w:rsid w:val="009325F1"/>
    <w:rsid w:val="00932732"/>
    <w:rsid w:val="00932D54"/>
    <w:rsid w:val="00933473"/>
    <w:rsid w:val="00933535"/>
    <w:rsid w:val="00934045"/>
    <w:rsid w:val="009340AE"/>
    <w:rsid w:val="0093474C"/>
    <w:rsid w:val="00935685"/>
    <w:rsid w:val="00935DA4"/>
    <w:rsid w:val="00935E09"/>
    <w:rsid w:val="00936073"/>
    <w:rsid w:val="00936B76"/>
    <w:rsid w:val="00936D21"/>
    <w:rsid w:val="00937075"/>
    <w:rsid w:val="0093731D"/>
    <w:rsid w:val="0093731F"/>
    <w:rsid w:val="00937947"/>
    <w:rsid w:val="00937EAE"/>
    <w:rsid w:val="009406D6"/>
    <w:rsid w:val="00940E4F"/>
    <w:rsid w:val="00941186"/>
    <w:rsid w:val="009413B6"/>
    <w:rsid w:val="009415F2"/>
    <w:rsid w:val="009429D9"/>
    <w:rsid w:val="00942A4E"/>
    <w:rsid w:val="00942E0C"/>
    <w:rsid w:val="0094308E"/>
    <w:rsid w:val="00943479"/>
    <w:rsid w:val="0094381E"/>
    <w:rsid w:val="00943822"/>
    <w:rsid w:val="0094382A"/>
    <w:rsid w:val="0094421A"/>
    <w:rsid w:val="00944264"/>
    <w:rsid w:val="0094475A"/>
    <w:rsid w:val="00944784"/>
    <w:rsid w:val="00944CC8"/>
    <w:rsid w:val="00945045"/>
    <w:rsid w:val="00945094"/>
    <w:rsid w:val="00945100"/>
    <w:rsid w:val="00945267"/>
    <w:rsid w:val="00945680"/>
    <w:rsid w:val="00945F15"/>
    <w:rsid w:val="00945F59"/>
    <w:rsid w:val="00945FE1"/>
    <w:rsid w:val="009466F7"/>
    <w:rsid w:val="0094674E"/>
    <w:rsid w:val="00946DF5"/>
    <w:rsid w:val="00947642"/>
    <w:rsid w:val="00947A5E"/>
    <w:rsid w:val="009505E9"/>
    <w:rsid w:val="00950763"/>
    <w:rsid w:val="00950E9F"/>
    <w:rsid w:val="00951049"/>
    <w:rsid w:val="00951093"/>
    <w:rsid w:val="00951512"/>
    <w:rsid w:val="00951717"/>
    <w:rsid w:val="00951B37"/>
    <w:rsid w:val="009523A4"/>
    <w:rsid w:val="00953092"/>
    <w:rsid w:val="009532C0"/>
    <w:rsid w:val="0095335D"/>
    <w:rsid w:val="00953A8F"/>
    <w:rsid w:val="00953FCA"/>
    <w:rsid w:val="009548AE"/>
    <w:rsid w:val="0095495C"/>
    <w:rsid w:val="00955425"/>
    <w:rsid w:val="00955AF5"/>
    <w:rsid w:val="00955D23"/>
    <w:rsid w:val="00955D2D"/>
    <w:rsid w:val="009564DE"/>
    <w:rsid w:val="00956911"/>
    <w:rsid w:val="00956C54"/>
    <w:rsid w:val="00956C56"/>
    <w:rsid w:val="0095707B"/>
    <w:rsid w:val="009570EF"/>
    <w:rsid w:val="00961501"/>
    <w:rsid w:val="0096154F"/>
    <w:rsid w:val="00961B4D"/>
    <w:rsid w:val="0096206D"/>
    <w:rsid w:val="009624BE"/>
    <w:rsid w:val="00962B0E"/>
    <w:rsid w:val="00963742"/>
    <w:rsid w:val="009637D0"/>
    <w:rsid w:val="00963941"/>
    <w:rsid w:val="00963A54"/>
    <w:rsid w:val="00963DEC"/>
    <w:rsid w:val="00964297"/>
    <w:rsid w:val="009648B1"/>
    <w:rsid w:val="009648FA"/>
    <w:rsid w:val="009659D4"/>
    <w:rsid w:val="00965C7E"/>
    <w:rsid w:val="00965E86"/>
    <w:rsid w:val="00966BB3"/>
    <w:rsid w:val="009673CA"/>
    <w:rsid w:val="0097036D"/>
    <w:rsid w:val="009704C5"/>
    <w:rsid w:val="0097168D"/>
    <w:rsid w:val="00971D02"/>
    <w:rsid w:val="00972967"/>
    <w:rsid w:val="009729B2"/>
    <w:rsid w:val="00972B34"/>
    <w:rsid w:val="00973070"/>
    <w:rsid w:val="00973103"/>
    <w:rsid w:val="0097330A"/>
    <w:rsid w:val="00973535"/>
    <w:rsid w:val="00973AFE"/>
    <w:rsid w:val="00973DEB"/>
    <w:rsid w:val="009744F4"/>
    <w:rsid w:val="0097457E"/>
    <w:rsid w:val="00974BAA"/>
    <w:rsid w:val="00974C2E"/>
    <w:rsid w:val="0097571C"/>
    <w:rsid w:val="009759EE"/>
    <w:rsid w:val="009762C7"/>
    <w:rsid w:val="00976BA2"/>
    <w:rsid w:val="00976C36"/>
    <w:rsid w:val="0097708E"/>
    <w:rsid w:val="0097738F"/>
    <w:rsid w:val="00980408"/>
    <w:rsid w:val="00981671"/>
    <w:rsid w:val="00981C36"/>
    <w:rsid w:val="0098207F"/>
    <w:rsid w:val="0098218D"/>
    <w:rsid w:val="009825CB"/>
    <w:rsid w:val="0098291A"/>
    <w:rsid w:val="0098324A"/>
    <w:rsid w:val="00983A2C"/>
    <w:rsid w:val="00983B9A"/>
    <w:rsid w:val="00983CBB"/>
    <w:rsid w:val="00983D9A"/>
    <w:rsid w:val="0098412D"/>
    <w:rsid w:val="009843B4"/>
    <w:rsid w:val="009843FC"/>
    <w:rsid w:val="00984CE6"/>
    <w:rsid w:val="00985632"/>
    <w:rsid w:val="00985868"/>
    <w:rsid w:val="0098604D"/>
    <w:rsid w:val="00986DEE"/>
    <w:rsid w:val="00986E3E"/>
    <w:rsid w:val="0098711A"/>
    <w:rsid w:val="0098729F"/>
    <w:rsid w:val="0098742D"/>
    <w:rsid w:val="009876E8"/>
    <w:rsid w:val="00987732"/>
    <w:rsid w:val="00987ACD"/>
    <w:rsid w:val="00987AD2"/>
    <w:rsid w:val="00987BF5"/>
    <w:rsid w:val="009900ED"/>
    <w:rsid w:val="00990612"/>
    <w:rsid w:val="00990AEB"/>
    <w:rsid w:val="00990B0C"/>
    <w:rsid w:val="00990C06"/>
    <w:rsid w:val="00990F5C"/>
    <w:rsid w:val="00990F7B"/>
    <w:rsid w:val="0099116D"/>
    <w:rsid w:val="00991320"/>
    <w:rsid w:val="009913AB"/>
    <w:rsid w:val="0099161E"/>
    <w:rsid w:val="00991B55"/>
    <w:rsid w:val="00992373"/>
    <w:rsid w:val="0099274B"/>
    <w:rsid w:val="00992A54"/>
    <w:rsid w:val="00993BAB"/>
    <w:rsid w:val="00994277"/>
    <w:rsid w:val="00994290"/>
    <w:rsid w:val="00994A88"/>
    <w:rsid w:val="00994F0B"/>
    <w:rsid w:val="0099540C"/>
    <w:rsid w:val="0099542F"/>
    <w:rsid w:val="00995AA7"/>
    <w:rsid w:val="00995EBA"/>
    <w:rsid w:val="00996009"/>
    <w:rsid w:val="0099608C"/>
    <w:rsid w:val="009960A1"/>
    <w:rsid w:val="00996606"/>
    <w:rsid w:val="00996E17"/>
    <w:rsid w:val="0099786A"/>
    <w:rsid w:val="009A0143"/>
    <w:rsid w:val="009A026B"/>
    <w:rsid w:val="009A0423"/>
    <w:rsid w:val="009A0C69"/>
    <w:rsid w:val="009A0C81"/>
    <w:rsid w:val="009A1038"/>
    <w:rsid w:val="009A1542"/>
    <w:rsid w:val="009A1E22"/>
    <w:rsid w:val="009A2297"/>
    <w:rsid w:val="009A2496"/>
    <w:rsid w:val="009A264C"/>
    <w:rsid w:val="009A2AB8"/>
    <w:rsid w:val="009A2B54"/>
    <w:rsid w:val="009A304E"/>
    <w:rsid w:val="009A3A81"/>
    <w:rsid w:val="009A3DED"/>
    <w:rsid w:val="009A3E7D"/>
    <w:rsid w:val="009A3F79"/>
    <w:rsid w:val="009A4067"/>
    <w:rsid w:val="009A418E"/>
    <w:rsid w:val="009A450A"/>
    <w:rsid w:val="009A466C"/>
    <w:rsid w:val="009A4C2D"/>
    <w:rsid w:val="009A4E2A"/>
    <w:rsid w:val="009A532D"/>
    <w:rsid w:val="009A62E8"/>
    <w:rsid w:val="009A6693"/>
    <w:rsid w:val="009A7CA3"/>
    <w:rsid w:val="009B062F"/>
    <w:rsid w:val="009B0714"/>
    <w:rsid w:val="009B08D0"/>
    <w:rsid w:val="009B0FD4"/>
    <w:rsid w:val="009B16CD"/>
    <w:rsid w:val="009B1F08"/>
    <w:rsid w:val="009B215D"/>
    <w:rsid w:val="009B21CA"/>
    <w:rsid w:val="009B28FE"/>
    <w:rsid w:val="009B29A4"/>
    <w:rsid w:val="009B2BBB"/>
    <w:rsid w:val="009B2D83"/>
    <w:rsid w:val="009B2F8C"/>
    <w:rsid w:val="009B38B5"/>
    <w:rsid w:val="009B3E10"/>
    <w:rsid w:val="009B3E5D"/>
    <w:rsid w:val="009B44DB"/>
    <w:rsid w:val="009B4E40"/>
    <w:rsid w:val="009B50A5"/>
    <w:rsid w:val="009B50A7"/>
    <w:rsid w:val="009B5297"/>
    <w:rsid w:val="009B5957"/>
    <w:rsid w:val="009B5A41"/>
    <w:rsid w:val="009B5A48"/>
    <w:rsid w:val="009B7775"/>
    <w:rsid w:val="009B7804"/>
    <w:rsid w:val="009B7A75"/>
    <w:rsid w:val="009C0992"/>
    <w:rsid w:val="009C0DA8"/>
    <w:rsid w:val="009C0F25"/>
    <w:rsid w:val="009C1263"/>
    <w:rsid w:val="009C1317"/>
    <w:rsid w:val="009C20AD"/>
    <w:rsid w:val="009C21C4"/>
    <w:rsid w:val="009C22E3"/>
    <w:rsid w:val="009C28EA"/>
    <w:rsid w:val="009C2CDF"/>
    <w:rsid w:val="009C35F0"/>
    <w:rsid w:val="009C3618"/>
    <w:rsid w:val="009C3707"/>
    <w:rsid w:val="009C3D11"/>
    <w:rsid w:val="009C4097"/>
    <w:rsid w:val="009C41E0"/>
    <w:rsid w:val="009C487D"/>
    <w:rsid w:val="009C4A22"/>
    <w:rsid w:val="009C4B21"/>
    <w:rsid w:val="009C4C06"/>
    <w:rsid w:val="009C502C"/>
    <w:rsid w:val="009C5679"/>
    <w:rsid w:val="009C58F5"/>
    <w:rsid w:val="009C5927"/>
    <w:rsid w:val="009C5BF0"/>
    <w:rsid w:val="009C6394"/>
    <w:rsid w:val="009C69D6"/>
    <w:rsid w:val="009C6A27"/>
    <w:rsid w:val="009C7F9A"/>
    <w:rsid w:val="009D0A44"/>
    <w:rsid w:val="009D1516"/>
    <w:rsid w:val="009D1BB0"/>
    <w:rsid w:val="009D23CA"/>
    <w:rsid w:val="009D361C"/>
    <w:rsid w:val="009D391F"/>
    <w:rsid w:val="009D3CBC"/>
    <w:rsid w:val="009D3D8F"/>
    <w:rsid w:val="009D3F62"/>
    <w:rsid w:val="009D4099"/>
    <w:rsid w:val="009D494B"/>
    <w:rsid w:val="009D60D5"/>
    <w:rsid w:val="009D620A"/>
    <w:rsid w:val="009D6578"/>
    <w:rsid w:val="009D6937"/>
    <w:rsid w:val="009D6A8C"/>
    <w:rsid w:val="009D6A9F"/>
    <w:rsid w:val="009D6DBD"/>
    <w:rsid w:val="009D718B"/>
    <w:rsid w:val="009D7964"/>
    <w:rsid w:val="009D7CBC"/>
    <w:rsid w:val="009E07D2"/>
    <w:rsid w:val="009E124A"/>
    <w:rsid w:val="009E181A"/>
    <w:rsid w:val="009E217B"/>
    <w:rsid w:val="009E220B"/>
    <w:rsid w:val="009E24C1"/>
    <w:rsid w:val="009E273A"/>
    <w:rsid w:val="009E2DFC"/>
    <w:rsid w:val="009E305C"/>
    <w:rsid w:val="009E323D"/>
    <w:rsid w:val="009E3272"/>
    <w:rsid w:val="009E3325"/>
    <w:rsid w:val="009E3951"/>
    <w:rsid w:val="009E3A59"/>
    <w:rsid w:val="009E3CF9"/>
    <w:rsid w:val="009E417D"/>
    <w:rsid w:val="009E4B96"/>
    <w:rsid w:val="009E5969"/>
    <w:rsid w:val="009E5C43"/>
    <w:rsid w:val="009E5C47"/>
    <w:rsid w:val="009E5C9D"/>
    <w:rsid w:val="009E5EF1"/>
    <w:rsid w:val="009E6913"/>
    <w:rsid w:val="009E6B2C"/>
    <w:rsid w:val="009E71F2"/>
    <w:rsid w:val="009F02DF"/>
    <w:rsid w:val="009F0E3E"/>
    <w:rsid w:val="009F2166"/>
    <w:rsid w:val="009F24B1"/>
    <w:rsid w:val="009F290C"/>
    <w:rsid w:val="009F3715"/>
    <w:rsid w:val="009F3910"/>
    <w:rsid w:val="009F3B64"/>
    <w:rsid w:val="009F3DC7"/>
    <w:rsid w:val="009F4A71"/>
    <w:rsid w:val="009F4F4B"/>
    <w:rsid w:val="009F500B"/>
    <w:rsid w:val="009F537D"/>
    <w:rsid w:val="009F5735"/>
    <w:rsid w:val="009F57D8"/>
    <w:rsid w:val="009F592A"/>
    <w:rsid w:val="009F5C45"/>
    <w:rsid w:val="009F6167"/>
    <w:rsid w:val="009F6784"/>
    <w:rsid w:val="009F7B95"/>
    <w:rsid w:val="00A0052D"/>
    <w:rsid w:val="00A00A3F"/>
    <w:rsid w:val="00A01A5F"/>
    <w:rsid w:val="00A02A60"/>
    <w:rsid w:val="00A02EBC"/>
    <w:rsid w:val="00A03ADC"/>
    <w:rsid w:val="00A045D9"/>
    <w:rsid w:val="00A050AD"/>
    <w:rsid w:val="00A054F2"/>
    <w:rsid w:val="00A0590B"/>
    <w:rsid w:val="00A061C0"/>
    <w:rsid w:val="00A06D62"/>
    <w:rsid w:val="00A075C9"/>
    <w:rsid w:val="00A07C2F"/>
    <w:rsid w:val="00A104A3"/>
    <w:rsid w:val="00A10932"/>
    <w:rsid w:val="00A10964"/>
    <w:rsid w:val="00A10969"/>
    <w:rsid w:val="00A109C1"/>
    <w:rsid w:val="00A10B02"/>
    <w:rsid w:val="00A10CD8"/>
    <w:rsid w:val="00A10F00"/>
    <w:rsid w:val="00A110A1"/>
    <w:rsid w:val="00A11484"/>
    <w:rsid w:val="00A11497"/>
    <w:rsid w:val="00A11757"/>
    <w:rsid w:val="00A11CE1"/>
    <w:rsid w:val="00A11D93"/>
    <w:rsid w:val="00A1261D"/>
    <w:rsid w:val="00A13129"/>
    <w:rsid w:val="00A133BA"/>
    <w:rsid w:val="00A133ED"/>
    <w:rsid w:val="00A13797"/>
    <w:rsid w:val="00A141F4"/>
    <w:rsid w:val="00A1431E"/>
    <w:rsid w:val="00A145A1"/>
    <w:rsid w:val="00A14A93"/>
    <w:rsid w:val="00A14C40"/>
    <w:rsid w:val="00A1523A"/>
    <w:rsid w:val="00A1554B"/>
    <w:rsid w:val="00A1556C"/>
    <w:rsid w:val="00A157C4"/>
    <w:rsid w:val="00A15F9D"/>
    <w:rsid w:val="00A161AC"/>
    <w:rsid w:val="00A16436"/>
    <w:rsid w:val="00A164B7"/>
    <w:rsid w:val="00A166DB"/>
    <w:rsid w:val="00A1716E"/>
    <w:rsid w:val="00A17468"/>
    <w:rsid w:val="00A17FBB"/>
    <w:rsid w:val="00A20456"/>
    <w:rsid w:val="00A2056A"/>
    <w:rsid w:val="00A208F7"/>
    <w:rsid w:val="00A20A34"/>
    <w:rsid w:val="00A21F5D"/>
    <w:rsid w:val="00A222A7"/>
    <w:rsid w:val="00A22A9F"/>
    <w:rsid w:val="00A23092"/>
    <w:rsid w:val="00A23AB5"/>
    <w:rsid w:val="00A23F84"/>
    <w:rsid w:val="00A24A19"/>
    <w:rsid w:val="00A2530E"/>
    <w:rsid w:val="00A25562"/>
    <w:rsid w:val="00A25612"/>
    <w:rsid w:val="00A261BF"/>
    <w:rsid w:val="00A263AF"/>
    <w:rsid w:val="00A2645B"/>
    <w:rsid w:val="00A26650"/>
    <w:rsid w:val="00A26824"/>
    <w:rsid w:val="00A2695A"/>
    <w:rsid w:val="00A269C2"/>
    <w:rsid w:val="00A26C48"/>
    <w:rsid w:val="00A26C5C"/>
    <w:rsid w:val="00A27022"/>
    <w:rsid w:val="00A275D5"/>
    <w:rsid w:val="00A27997"/>
    <w:rsid w:val="00A27A46"/>
    <w:rsid w:val="00A27AD4"/>
    <w:rsid w:val="00A30562"/>
    <w:rsid w:val="00A30DC6"/>
    <w:rsid w:val="00A30EA3"/>
    <w:rsid w:val="00A31039"/>
    <w:rsid w:val="00A31124"/>
    <w:rsid w:val="00A3131E"/>
    <w:rsid w:val="00A317A5"/>
    <w:rsid w:val="00A31CA9"/>
    <w:rsid w:val="00A31DD0"/>
    <w:rsid w:val="00A3203D"/>
    <w:rsid w:val="00A3255F"/>
    <w:rsid w:val="00A326C3"/>
    <w:rsid w:val="00A33206"/>
    <w:rsid w:val="00A33F25"/>
    <w:rsid w:val="00A33FFA"/>
    <w:rsid w:val="00A349B0"/>
    <w:rsid w:val="00A34AAA"/>
    <w:rsid w:val="00A34EA3"/>
    <w:rsid w:val="00A35179"/>
    <w:rsid w:val="00A35884"/>
    <w:rsid w:val="00A35DE8"/>
    <w:rsid w:val="00A36C78"/>
    <w:rsid w:val="00A3706A"/>
    <w:rsid w:val="00A370C4"/>
    <w:rsid w:val="00A373C8"/>
    <w:rsid w:val="00A3755C"/>
    <w:rsid w:val="00A37748"/>
    <w:rsid w:val="00A37D9C"/>
    <w:rsid w:val="00A37E84"/>
    <w:rsid w:val="00A41FF8"/>
    <w:rsid w:val="00A420A7"/>
    <w:rsid w:val="00A42180"/>
    <w:rsid w:val="00A42193"/>
    <w:rsid w:val="00A4245F"/>
    <w:rsid w:val="00A42983"/>
    <w:rsid w:val="00A42A86"/>
    <w:rsid w:val="00A42C4A"/>
    <w:rsid w:val="00A43142"/>
    <w:rsid w:val="00A432BC"/>
    <w:rsid w:val="00A437D1"/>
    <w:rsid w:val="00A438EB"/>
    <w:rsid w:val="00A4414B"/>
    <w:rsid w:val="00A4444D"/>
    <w:rsid w:val="00A44626"/>
    <w:rsid w:val="00A44A6F"/>
    <w:rsid w:val="00A4566E"/>
    <w:rsid w:val="00A45A04"/>
    <w:rsid w:val="00A464B9"/>
    <w:rsid w:val="00A472FD"/>
    <w:rsid w:val="00A476A8"/>
    <w:rsid w:val="00A47882"/>
    <w:rsid w:val="00A47F9D"/>
    <w:rsid w:val="00A50DC7"/>
    <w:rsid w:val="00A510C4"/>
    <w:rsid w:val="00A517D0"/>
    <w:rsid w:val="00A51AAC"/>
    <w:rsid w:val="00A52320"/>
    <w:rsid w:val="00A52876"/>
    <w:rsid w:val="00A52EEB"/>
    <w:rsid w:val="00A5313D"/>
    <w:rsid w:val="00A531B1"/>
    <w:rsid w:val="00A5344B"/>
    <w:rsid w:val="00A5364A"/>
    <w:rsid w:val="00A53CDA"/>
    <w:rsid w:val="00A53DBD"/>
    <w:rsid w:val="00A53DE4"/>
    <w:rsid w:val="00A541F0"/>
    <w:rsid w:val="00A5445A"/>
    <w:rsid w:val="00A54A32"/>
    <w:rsid w:val="00A54F49"/>
    <w:rsid w:val="00A55680"/>
    <w:rsid w:val="00A55726"/>
    <w:rsid w:val="00A5576C"/>
    <w:rsid w:val="00A55C87"/>
    <w:rsid w:val="00A55CE6"/>
    <w:rsid w:val="00A55EDC"/>
    <w:rsid w:val="00A5660A"/>
    <w:rsid w:val="00A56BC8"/>
    <w:rsid w:val="00A575D8"/>
    <w:rsid w:val="00A57C03"/>
    <w:rsid w:val="00A57CF2"/>
    <w:rsid w:val="00A57FA2"/>
    <w:rsid w:val="00A604F2"/>
    <w:rsid w:val="00A60FB9"/>
    <w:rsid w:val="00A6102A"/>
    <w:rsid w:val="00A610B4"/>
    <w:rsid w:val="00A6110C"/>
    <w:rsid w:val="00A616D3"/>
    <w:rsid w:val="00A6189C"/>
    <w:rsid w:val="00A619EF"/>
    <w:rsid w:val="00A61E46"/>
    <w:rsid w:val="00A61F24"/>
    <w:rsid w:val="00A62461"/>
    <w:rsid w:val="00A62677"/>
    <w:rsid w:val="00A62724"/>
    <w:rsid w:val="00A62DC1"/>
    <w:rsid w:val="00A631D4"/>
    <w:rsid w:val="00A643E2"/>
    <w:rsid w:val="00A647D6"/>
    <w:rsid w:val="00A64AAB"/>
    <w:rsid w:val="00A64FAD"/>
    <w:rsid w:val="00A64FF4"/>
    <w:rsid w:val="00A6521C"/>
    <w:rsid w:val="00A6550F"/>
    <w:rsid w:val="00A65795"/>
    <w:rsid w:val="00A65A33"/>
    <w:rsid w:val="00A66328"/>
    <w:rsid w:val="00A66391"/>
    <w:rsid w:val="00A66636"/>
    <w:rsid w:val="00A6679E"/>
    <w:rsid w:val="00A66C0E"/>
    <w:rsid w:val="00A67341"/>
    <w:rsid w:val="00A67727"/>
    <w:rsid w:val="00A67944"/>
    <w:rsid w:val="00A67A06"/>
    <w:rsid w:val="00A7025F"/>
    <w:rsid w:val="00A70686"/>
    <w:rsid w:val="00A70892"/>
    <w:rsid w:val="00A70D0E"/>
    <w:rsid w:val="00A710DA"/>
    <w:rsid w:val="00A72120"/>
    <w:rsid w:val="00A7250E"/>
    <w:rsid w:val="00A72D5B"/>
    <w:rsid w:val="00A73029"/>
    <w:rsid w:val="00A7318A"/>
    <w:rsid w:val="00A74CED"/>
    <w:rsid w:val="00A74FE1"/>
    <w:rsid w:val="00A753B8"/>
    <w:rsid w:val="00A75633"/>
    <w:rsid w:val="00A75F21"/>
    <w:rsid w:val="00A76E29"/>
    <w:rsid w:val="00A77512"/>
    <w:rsid w:val="00A77BEB"/>
    <w:rsid w:val="00A77EF7"/>
    <w:rsid w:val="00A8035D"/>
    <w:rsid w:val="00A805FE"/>
    <w:rsid w:val="00A806B6"/>
    <w:rsid w:val="00A80913"/>
    <w:rsid w:val="00A8105D"/>
    <w:rsid w:val="00A81347"/>
    <w:rsid w:val="00A81A08"/>
    <w:rsid w:val="00A81B29"/>
    <w:rsid w:val="00A825BD"/>
    <w:rsid w:val="00A82D9E"/>
    <w:rsid w:val="00A8317C"/>
    <w:rsid w:val="00A834B6"/>
    <w:rsid w:val="00A842F5"/>
    <w:rsid w:val="00A84C11"/>
    <w:rsid w:val="00A853CA"/>
    <w:rsid w:val="00A8540E"/>
    <w:rsid w:val="00A85D8B"/>
    <w:rsid w:val="00A85FCE"/>
    <w:rsid w:val="00A8657B"/>
    <w:rsid w:val="00A86A43"/>
    <w:rsid w:val="00A86AF2"/>
    <w:rsid w:val="00A86B3C"/>
    <w:rsid w:val="00A86CFA"/>
    <w:rsid w:val="00A876D4"/>
    <w:rsid w:val="00A87703"/>
    <w:rsid w:val="00A87A19"/>
    <w:rsid w:val="00A87DB3"/>
    <w:rsid w:val="00A902EF"/>
    <w:rsid w:val="00A9070B"/>
    <w:rsid w:val="00A90D92"/>
    <w:rsid w:val="00A91130"/>
    <w:rsid w:val="00A91B66"/>
    <w:rsid w:val="00A9210A"/>
    <w:rsid w:val="00A927A8"/>
    <w:rsid w:val="00A92A0D"/>
    <w:rsid w:val="00A93A8A"/>
    <w:rsid w:val="00A93CF5"/>
    <w:rsid w:val="00A9408E"/>
    <w:rsid w:val="00A943C6"/>
    <w:rsid w:val="00A94BE4"/>
    <w:rsid w:val="00A95021"/>
    <w:rsid w:val="00A95A17"/>
    <w:rsid w:val="00A95DAE"/>
    <w:rsid w:val="00A966F4"/>
    <w:rsid w:val="00A96B8D"/>
    <w:rsid w:val="00A96C67"/>
    <w:rsid w:val="00A96D06"/>
    <w:rsid w:val="00A96F52"/>
    <w:rsid w:val="00A96F8F"/>
    <w:rsid w:val="00A97531"/>
    <w:rsid w:val="00AA0DBC"/>
    <w:rsid w:val="00AA1065"/>
    <w:rsid w:val="00AA133E"/>
    <w:rsid w:val="00AA170B"/>
    <w:rsid w:val="00AA21BA"/>
    <w:rsid w:val="00AA37DA"/>
    <w:rsid w:val="00AA4166"/>
    <w:rsid w:val="00AA4236"/>
    <w:rsid w:val="00AA4620"/>
    <w:rsid w:val="00AA48F9"/>
    <w:rsid w:val="00AA503D"/>
    <w:rsid w:val="00AA554E"/>
    <w:rsid w:val="00AA5AC1"/>
    <w:rsid w:val="00AA5FCD"/>
    <w:rsid w:val="00AA6111"/>
    <w:rsid w:val="00AA6783"/>
    <w:rsid w:val="00AA6A43"/>
    <w:rsid w:val="00AA6AAB"/>
    <w:rsid w:val="00AA6E64"/>
    <w:rsid w:val="00AA70D9"/>
    <w:rsid w:val="00AA78B4"/>
    <w:rsid w:val="00AA7971"/>
    <w:rsid w:val="00AA7E13"/>
    <w:rsid w:val="00AB03BC"/>
    <w:rsid w:val="00AB073C"/>
    <w:rsid w:val="00AB0797"/>
    <w:rsid w:val="00AB083E"/>
    <w:rsid w:val="00AB0BCA"/>
    <w:rsid w:val="00AB107A"/>
    <w:rsid w:val="00AB141A"/>
    <w:rsid w:val="00AB1535"/>
    <w:rsid w:val="00AB1786"/>
    <w:rsid w:val="00AB217C"/>
    <w:rsid w:val="00AB2296"/>
    <w:rsid w:val="00AB24E1"/>
    <w:rsid w:val="00AB2692"/>
    <w:rsid w:val="00AB2BFA"/>
    <w:rsid w:val="00AB3244"/>
    <w:rsid w:val="00AB3401"/>
    <w:rsid w:val="00AB35B2"/>
    <w:rsid w:val="00AB3D8F"/>
    <w:rsid w:val="00AB3F9A"/>
    <w:rsid w:val="00AB4780"/>
    <w:rsid w:val="00AB4901"/>
    <w:rsid w:val="00AB4CB6"/>
    <w:rsid w:val="00AB515D"/>
    <w:rsid w:val="00AB5686"/>
    <w:rsid w:val="00AB6756"/>
    <w:rsid w:val="00AB6C3C"/>
    <w:rsid w:val="00AB748A"/>
    <w:rsid w:val="00AB76A9"/>
    <w:rsid w:val="00AB77AF"/>
    <w:rsid w:val="00AB77B2"/>
    <w:rsid w:val="00AB77C7"/>
    <w:rsid w:val="00AB7E96"/>
    <w:rsid w:val="00AC07CF"/>
    <w:rsid w:val="00AC0804"/>
    <w:rsid w:val="00AC09A7"/>
    <w:rsid w:val="00AC1AAE"/>
    <w:rsid w:val="00AC2204"/>
    <w:rsid w:val="00AC32F9"/>
    <w:rsid w:val="00AC3684"/>
    <w:rsid w:val="00AC3953"/>
    <w:rsid w:val="00AC3BB9"/>
    <w:rsid w:val="00AC4FB0"/>
    <w:rsid w:val="00AC5388"/>
    <w:rsid w:val="00AC556D"/>
    <w:rsid w:val="00AC596F"/>
    <w:rsid w:val="00AC5BAE"/>
    <w:rsid w:val="00AC5BED"/>
    <w:rsid w:val="00AC5FCE"/>
    <w:rsid w:val="00AC60C0"/>
    <w:rsid w:val="00AC62E7"/>
    <w:rsid w:val="00AC6667"/>
    <w:rsid w:val="00AC67D9"/>
    <w:rsid w:val="00AC6AFF"/>
    <w:rsid w:val="00AC7647"/>
    <w:rsid w:val="00AC7E5F"/>
    <w:rsid w:val="00AC7EC7"/>
    <w:rsid w:val="00AC7FA1"/>
    <w:rsid w:val="00AD10A7"/>
    <w:rsid w:val="00AD11DE"/>
    <w:rsid w:val="00AD12CD"/>
    <w:rsid w:val="00AD156D"/>
    <w:rsid w:val="00AD218F"/>
    <w:rsid w:val="00AD2349"/>
    <w:rsid w:val="00AD245E"/>
    <w:rsid w:val="00AD251D"/>
    <w:rsid w:val="00AD253E"/>
    <w:rsid w:val="00AD2AC5"/>
    <w:rsid w:val="00AD2D24"/>
    <w:rsid w:val="00AD333E"/>
    <w:rsid w:val="00AD38C4"/>
    <w:rsid w:val="00AD3B7C"/>
    <w:rsid w:val="00AD414C"/>
    <w:rsid w:val="00AD47D6"/>
    <w:rsid w:val="00AD485D"/>
    <w:rsid w:val="00AD4CF6"/>
    <w:rsid w:val="00AD4FF3"/>
    <w:rsid w:val="00AD54F6"/>
    <w:rsid w:val="00AD5C51"/>
    <w:rsid w:val="00AD5E07"/>
    <w:rsid w:val="00AD60C5"/>
    <w:rsid w:val="00AD618E"/>
    <w:rsid w:val="00AD621B"/>
    <w:rsid w:val="00AD6254"/>
    <w:rsid w:val="00AD63B6"/>
    <w:rsid w:val="00AD6450"/>
    <w:rsid w:val="00AD684F"/>
    <w:rsid w:val="00AD6BB7"/>
    <w:rsid w:val="00AD6DA3"/>
    <w:rsid w:val="00AD7847"/>
    <w:rsid w:val="00AE041E"/>
    <w:rsid w:val="00AE048E"/>
    <w:rsid w:val="00AE05D7"/>
    <w:rsid w:val="00AE0D36"/>
    <w:rsid w:val="00AE17B7"/>
    <w:rsid w:val="00AE1B09"/>
    <w:rsid w:val="00AE1B2C"/>
    <w:rsid w:val="00AE1D06"/>
    <w:rsid w:val="00AE1F9F"/>
    <w:rsid w:val="00AE2182"/>
    <w:rsid w:val="00AE23BD"/>
    <w:rsid w:val="00AE2B8C"/>
    <w:rsid w:val="00AE3407"/>
    <w:rsid w:val="00AE3B1D"/>
    <w:rsid w:val="00AE3BD7"/>
    <w:rsid w:val="00AE3CB7"/>
    <w:rsid w:val="00AE3F08"/>
    <w:rsid w:val="00AE404A"/>
    <w:rsid w:val="00AE4A39"/>
    <w:rsid w:val="00AE4C46"/>
    <w:rsid w:val="00AE4CA6"/>
    <w:rsid w:val="00AE4DEC"/>
    <w:rsid w:val="00AE4FF9"/>
    <w:rsid w:val="00AE546A"/>
    <w:rsid w:val="00AE59FA"/>
    <w:rsid w:val="00AE5FA5"/>
    <w:rsid w:val="00AE6B24"/>
    <w:rsid w:val="00AE7181"/>
    <w:rsid w:val="00AE7B9D"/>
    <w:rsid w:val="00AE7E88"/>
    <w:rsid w:val="00AE7FA1"/>
    <w:rsid w:val="00AF0018"/>
    <w:rsid w:val="00AF0310"/>
    <w:rsid w:val="00AF03B2"/>
    <w:rsid w:val="00AF0782"/>
    <w:rsid w:val="00AF0A05"/>
    <w:rsid w:val="00AF0ABA"/>
    <w:rsid w:val="00AF0B40"/>
    <w:rsid w:val="00AF0DCE"/>
    <w:rsid w:val="00AF0E78"/>
    <w:rsid w:val="00AF1BA4"/>
    <w:rsid w:val="00AF1C0D"/>
    <w:rsid w:val="00AF227B"/>
    <w:rsid w:val="00AF2360"/>
    <w:rsid w:val="00AF23B2"/>
    <w:rsid w:val="00AF29E0"/>
    <w:rsid w:val="00AF2CAD"/>
    <w:rsid w:val="00AF36C3"/>
    <w:rsid w:val="00AF36C6"/>
    <w:rsid w:val="00AF39D8"/>
    <w:rsid w:val="00AF4054"/>
    <w:rsid w:val="00AF40F2"/>
    <w:rsid w:val="00AF40F5"/>
    <w:rsid w:val="00AF4767"/>
    <w:rsid w:val="00AF4A4F"/>
    <w:rsid w:val="00AF4E0A"/>
    <w:rsid w:val="00AF50DB"/>
    <w:rsid w:val="00AF5B8F"/>
    <w:rsid w:val="00AF5C05"/>
    <w:rsid w:val="00AF5DBC"/>
    <w:rsid w:val="00AF6383"/>
    <w:rsid w:val="00AF6CD8"/>
    <w:rsid w:val="00AF6ECC"/>
    <w:rsid w:val="00AF7393"/>
    <w:rsid w:val="00AF7864"/>
    <w:rsid w:val="00AF7AAA"/>
    <w:rsid w:val="00AF7DFC"/>
    <w:rsid w:val="00B00660"/>
    <w:rsid w:val="00B015D0"/>
    <w:rsid w:val="00B01A56"/>
    <w:rsid w:val="00B01B51"/>
    <w:rsid w:val="00B01C37"/>
    <w:rsid w:val="00B01D7A"/>
    <w:rsid w:val="00B01E71"/>
    <w:rsid w:val="00B02336"/>
    <w:rsid w:val="00B03022"/>
    <w:rsid w:val="00B03D28"/>
    <w:rsid w:val="00B03D5D"/>
    <w:rsid w:val="00B03E70"/>
    <w:rsid w:val="00B045F2"/>
    <w:rsid w:val="00B0461E"/>
    <w:rsid w:val="00B048F8"/>
    <w:rsid w:val="00B04A1D"/>
    <w:rsid w:val="00B0551F"/>
    <w:rsid w:val="00B0562D"/>
    <w:rsid w:val="00B05FE6"/>
    <w:rsid w:val="00B0612D"/>
    <w:rsid w:val="00B06F33"/>
    <w:rsid w:val="00B0700F"/>
    <w:rsid w:val="00B07474"/>
    <w:rsid w:val="00B07717"/>
    <w:rsid w:val="00B07995"/>
    <w:rsid w:val="00B07AFE"/>
    <w:rsid w:val="00B07E77"/>
    <w:rsid w:val="00B10585"/>
    <w:rsid w:val="00B10BB5"/>
    <w:rsid w:val="00B10E23"/>
    <w:rsid w:val="00B11BAB"/>
    <w:rsid w:val="00B122E8"/>
    <w:rsid w:val="00B1338B"/>
    <w:rsid w:val="00B1344F"/>
    <w:rsid w:val="00B1424A"/>
    <w:rsid w:val="00B1469C"/>
    <w:rsid w:val="00B14BFF"/>
    <w:rsid w:val="00B14FAE"/>
    <w:rsid w:val="00B15348"/>
    <w:rsid w:val="00B156DD"/>
    <w:rsid w:val="00B1596A"/>
    <w:rsid w:val="00B15DEF"/>
    <w:rsid w:val="00B16512"/>
    <w:rsid w:val="00B168B7"/>
    <w:rsid w:val="00B172C9"/>
    <w:rsid w:val="00B173DE"/>
    <w:rsid w:val="00B177E5"/>
    <w:rsid w:val="00B17DEB"/>
    <w:rsid w:val="00B17F9E"/>
    <w:rsid w:val="00B20047"/>
    <w:rsid w:val="00B20CAE"/>
    <w:rsid w:val="00B20E10"/>
    <w:rsid w:val="00B20E79"/>
    <w:rsid w:val="00B20EEB"/>
    <w:rsid w:val="00B21007"/>
    <w:rsid w:val="00B21370"/>
    <w:rsid w:val="00B21545"/>
    <w:rsid w:val="00B21894"/>
    <w:rsid w:val="00B218FD"/>
    <w:rsid w:val="00B21B5C"/>
    <w:rsid w:val="00B2270D"/>
    <w:rsid w:val="00B22811"/>
    <w:rsid w:val="00B22909"/>
    <w:rsid w:val="00B22A3D"/>
    <w:rsid w:val="00B23475"/>
    <w:rsid w:val="00B2354C"/>
    <w:rsid w:val="00B23818"/>
    <w:rsid w:val="00B23894"/>
    <w:rsid w:val="00B23FEE"/>
    <w:rsid w:val="00B243F2"/>
    <w:rsid w:val="00B246BB"/>
    <w:rsid w:val="00B2489D"/>
    <w:rsid w:val="00B24DB0"/>
    <w:rsid w:val="00B2506C"/>
    <w:rsid w:val="00B2518C"/>
    <w:rsid w:val="00B253B0"/>
    <w:rsid w:val="00B256B6"/>
    <w:rsid w:val="00B258F8"/>
    <w:rsid w:val="00B25B8A"/>
    <w:rsid w:val="00B25EBF"/>
    <w:rsid w:val="00B26164"/>
    <w:rsid w:val="00B2622A"/>
    <w:rsid w:val="00B26C8A"/>
    <w:rsid w:val="00B277A5"/>
    <w:rsid w:val="00B27AFB"/>
    <w:rsid w:val="00B306AD"/>
    <w:rsid w:val="00B30953"/>
    <w:rsid w:val="00B31558"/>
    <w:rsid w:val="00B31634"/>
    <w:rsid w:val="00B318B9"/>
    <w:rsid w:val="00B31DE2"/>
    <w:rsid w:val="00B32D03"/>
    <w:rsid w:val="00B331BF"/>
    <w:rsid w:val="00B33236"/>
    <w:rsid w:val="00B33894"/>
    <w:rsid w:val="00B33D18"/>
    <w:rsid w:val="00B3448C"/>
    <w:rsid w:val="00B344E8"/>
    <w:rsid w:val="00B34591"/>
    <w:rsid w:val="00B35090"/>
    <w:rsid w:val="00B35663"/>
    <w:rsid w:val="00B35E52"/>
    <w:rsid w:val="00B364A3"/>
    <w:rsid w:val="00B3674A"/>
    <w:rsid w:val="00B36E03"/>
    <w:rsid w:val="00B37016"/>
    <w:rsid w:val="00B372BD"/>
    <w:rsid w:val="00B374AF"/>
    <w:rsid w:val="00B37642"/>
    <w:rsid w:val="00B37AD5"/>
    <w:rsid w:val="00B37FF3"/>
    <w:rsid w:val="00B40989"/>
    <w:rsid w:val="00B40E4D"/>
    <w:rsid w:val="00B4127E"/>
    <w:rsid w:val="00B418F5"/>
    <w:rsid w:val="00B4202C"/>
    <w:rsid w:val="00B421D9"/>
    <w:rsid w:val="00B42B08"/>
    <w:rsid w:val="00B43231"/>
    <w:rsid w:val="00B43599"/>
    <w:rsid w:val="00B438B0"/>
    <w:rsid w:val="00B43BDA"/>
    <w:rsid w:val="00B446E1"/>
    <w:rsid w:val="00B44CA9"/>
    <w:rsid w:val="00B44DB5"/>
    <w:rsid w:val="00B452BC"/>
    <w:rsid w:val="00B462A1"/>
    <w:rsid w:val="00B466D4"/>
    <w:rsid w:val="00B46C75"/>
    <w:rsid w:val="00B47102"/>
    <w:rsid w:val="00B475DB"/>
    <w:rsid w:val="00B4794B"/>
    <w:rsid w:val="00B47C04"/>
    <w:rsid w:val="00B47C34"/>
    <w:rsid w:val="00B47FFA"/>
    <w:rsid w:val="00B5142C"/>
    <w:rsid w:val="00B5142E"/>
    <w:rsid w:val="00B518E6"/>
    <w:rsid w:val="00B520F1"/>
    <w:rsid w:val="00B52657"/>
    <w:rsid w:val="00B530A4"/>
    <w:rsid w:val="00B53C1A"/>
    <w:rsid w:val="00B54307"/>
    <w:rsid w:val="00B54ED4"/>
    <w:rsid w:val="00B552FC"/>
    <w:rsid w:val="00B55C70"/>
    <w:rsid w:val="00B55DAA"/>
    <w:rsid w:val="00B560A0"/>
    <w:rsid w:val="00B561BA"/>
    <w:rsid w:val="00B56787"/>
    <w:rsid w:val="00B56800"/>
    <w:rsid w:val="00B56C89"/>
    <w:rsid w:val="00B56FCB"/>
    <w:rsid w:val="00B571B4"/>
    <w:rsid w:val="00B57347"/>
    <w:rsid w:val="00B5791D"/>
    <w:rsid w:val="00B57AE8"/>
    <w:rsid w:val="00B600A1"/>
    <w:rsid w:val="00B6013D"/>
    <w:rsid w:val="00B60385"/>
    <w:rsid w:val="00B60CF1"/>
    <w:rsid w:val="00B613AB"/>
    <w:rsid w:val="00B61425"/>
    <w:rsid w:val="00B61FB6"/>
    <w:rsid w:val="00B6292D"/>
    <w:rsid w:val="00B62B42"/>
    <w:rsid w:val="00B636F1"/>
    <w:rsid w:val="00B63983"/>
    <w:rsid w:val="00B64130"/>
    <w:rsid w:val="00B641AE"/>
    <w:rsid w:val="00B64528"/>
    <w:rsid w:val="00B6485D"/>
    <w:rsid w:val="00B654F2"/>
    <w:rsid w:val="00B655D5"/>
    <w:rsid w:val="00B66267"/>
    <w:rsid w:val="00B662C2"/>
    <w:rsid w:val="00B6640A"/>
    <w:rsid w:val="00B6640E"/>
    <w:rsid w:val="00B66576"/>
    <w:rsid w:val="00B66A09"/>
    <w:rsid w:val="00B66F10"/>
    <w:rsid w:val="00B670BE"/>
    <w:rsid w:val="00B676FF"/>
    <w:rsid w:val="00B67BF5"/>
    <w:rsid w:val="00B67E40"/>
    <w:rsid w:val="00B70834"/>
    <w:rsid w:val="00B70879"/>
    <w:rsid w:val="00B7094C"/>
    <w:rsid w:val="00B712D6"/>
    <w:rsid w:val="00B71B7F"/>
    <w:rsid w:val="00B71FAB"/>
    <w:rsid w:val="00B72207"/>
    <w:rsid w:val="00B722BC"/>
    <w:rsid w:val="00B7343A"/>
    <w:rsid w:val="00B73502"/>
    <w:rsid w:val="00B7364F"/>
    <w:rsid w:val="00B73F4B"/>
    <w:rsid w:val="00B7409E"/>
    <w:rsid w:val="00B7463F"/>
    <w:rsid w:val="00B74C06"/>
    <w:rsid w:val="00B74CF6"/>
    <w:rsid w:val="00B761A3"/>
    <w:rsid w:val="00B763B7"/>
    <w:rsid w:val="00B763CF"/>
    <w:rsid w:val="00B76792"/>
    <w:rsid w:val="00B767D0"/>
    <w:rsid w:val="00B76F15"/>
    <w:rsid w:val="00B7749D"/>
    <w:rsid w:val="00B77D8E"/>
    <w:rsid w:val="00B77FAC"/>
    <w:rsid w:val="00B803BD"/>
    <w:rsid w:val="00B8052C"/>
    <w:rsid w:val="00B80D33"/>
    <w:rsid w:val="00B81359"/>
    <w:rsid w:val="00B81721"/>
    <w:rsid w:val="00B81EF7"/>
    <w:rsid w:val="00B81FCC"/>
    <w:rsid w:val="00B820C7"/>
    <w:rsid w:val="00B8247C"/>
    <w:rsid w:val="00B8255B"/>
    <w:rsid w:val="00B827CA"/>
    <w:rsid w:val="00B82986"/>
    <w:rsid w:val="00B82C3B"/>
    <w:rsid w:val="00B82F68"/>
    <w:rsid w:val="00B836F4"/>
    <w:rsid w:val="00B83FE2"/>
    <w:rsid w:val="00B8410C"/>
    <w:rsid w:val="00B848D4"/>
    <w:rsid w:val="00B84A46"/>
    <w:rsid w:val="00B851B6"/>
    <w:rsid w:val="00B857E7"/>
    <w:rsid w:val="00B85ED1"/>
    <w:rsid w:val="00B8607E"/>
    <w:rsid w:val="00B861FF"/>
    <w:rsid w:val="00B8667A"/>
    <w:rsid w:val="00B87124"/>
    <w:rsid w:val="00B8712E"/>
    <w:rsid w:val="00B87A96"/>
    <w:rsid w:val="00B87D20"/>
    <w:rsid w:val="00B87F0E"/>
    <w:rsid w:val="00B9047A"/>
    <w:rsid w:val="00B90E4D"/>
    <w:rsid w:val="00B911C2"/>
    <w:rsid w:val="00B9164B"/>
    <w:rsid w:val="00B91A34"/>
    <w:rsid w:val="00B92182"/>
    <w:rsid w:val="00B92702"/>
    <w:rsid w:val="00B92768"/>
    <w:rsid w:val="00B92EEA"/>
    <w:rsid w:val="00B92FAE"/>
    <w:rsid w:val="00B934EC"/>
    <w:rsid w:val="00B937B7"/>
    <w:rsid w:val="00B93BAD"/>
    <w:rsid w:val="00B94A21"/>
    <w:rsid w:val="00B94DAD"/>
    <w:rsid w:val="00B95007"/>
    <w:rsid w:val="00B950B4"/>
    <w:rsid w:val="00B9529F"/>
    <w:rsid w:val="00B955B5"/>
    <w:rsid w:val="00B95CEE"/>
    <w:rsid w:val="00B960AC"/>
    <w:rsid w:val="00B96910"/>
    <w:rsid w:val="00B969F4"/>
    <w:rsid w:val="00B971FB"/>
    <w:rsid w:val="00B97826"/>
    <w:rsid w:val="00BA0445"/>
    <w:rsid w:val="00BA05BA"/>
    <w:rsid w:val="00BA08CB"/>
    <w:rsid w:val="00BA08EA"/>
    <w:rsid w:val="00BA0BB6"/>
    <w:rsid w:val="00BA0C15"/>
    <w:rsid w:val="00BA0C75"/>
    <w:rsid w:val="00BA1277"/>
    <w:rsid w:val="00BA15D8"/>
    <w:rsid w:val="00BA1A40"/>
    <w:rsid w:val="00BA272A"/>
    <w:rsid w:val="00BA280F"/>
    <w:rsid w:val="00BA287D"/>
    <w:rsid w:val="00BA39C5"/>
    <w:rsid w:val="00BA4886"/>
    <w:rsid w:val="00BA52FF"/>
    <w:rsid w:val="00BA59C6"/>
    <w:rsid w:val="00BA5B2B"/>
    <w:rsid w:val="00BA5EE7"/>
    <w:rsid w:val="00BA602B"/>
    <w:rsid w:val="00BA62C6"/>
    <w:rsid w:val="00BA6576"/>
    <w:rsid w:val="00BA685C"/>
    <w:rsid w:val="00BA704B"/>
    <w:rsid w:val="00BA7213"/>
    <w:rsid w:val="00BA7222"/>
    <w:rsid w:val="00BA755D"/>
    <w:rsid w:val="00BB0CC0"/>
    <w:rsid w:val="00BB0D12"/>
    <w:rsid w:val="00BB1223"/>
    <w:rsid w:val="00BB12B5"/>
    <w:rsid w:val="00BB13F2"/>
    <w:rsid w:val="00BB1D29"/>
    <w:rsid w:val="00BB249F"/>
    <w:rsid w:val="00BB3DEA"/>
    <w:rsid w:val="00BB45F1"/>
    <w:rsid w:val="00BB4B74"/>
    <w:rsid w:val="00BB4D82"/>
    <w:rsid w:val="00BB4DAA"/>
    <w:rsid w:val="00BB52AD"/>
    <w:rsid w:val="00BB5870"/>
    <w:rsid w:val="00BB5C29"/>
    <w:rsid w:val="00BB6207"/>
    <w:rsid w:val="00BB624E"/>
    <w:rsid w:val="00BB649E"/>
    <w:rsid w:val="00BB7243"/>
    <w:rsid w:val="00BB741E"/>
    <w:rsid w:val="00BB7833"/>
    <w:rsid w:val="00BB7B1F"/>
    <w:rsid w:val="00BB7C0D"/>
    <w:rsid w:val="00BB7C25"/>
    <w:rsid w:val="00BC01DD"/>
    <w:rsid w:val="00BC0307"/>
    <w:rsid w:val="00BC048F"/>
    <w:rsid w:val="00BC07E2"/>
    <w:rsid w:val="00BC0965"/>
    <w:rsid w:val="00BC0B67"/>
    <w:rsid w:val="00BC0B81"/>
    <w:rsid w:val="00BC1024"/>
    <w:rsid w:val="00BC10A7"/>
    <w:rsid w:val="00BC2A29"/>
    <w:rsid w:val="00BC2E57"/>
    <w:rsid w:val="00BC3CB3"/>
    <w:rsid w:val="00BC3F11"/>
    <w:rsid w:val="00BC45DD"/>
    <w:rsid w:val="00BC46B8"/>
    <w:rsid w:val="00BC4A94"/>
    <w:rsid w:val="00BC4B09"/>
    <w:rsid w:val="00BC51FA"/>
    <w:rsid w:val="00BC569C"/>
    <w:rsid w:val="00BC5C07"/>
    <w:rsid w:val="00BC643D"/>
    <w:rsid w:val="00BC662E"/>
    <w:rsid w:val="00BC679C"/>
    <w:rsid w:val="00BC6962"/>
    <w:rsid w:val="00BC6D25"/>
    <w:rsid w:val="00BC7293"/>
    <w:rsid w:val="00BC7474"/>
    <w:rsid w:val="00BC7703"/>
    <w:rsid w:val="00BC79F0"/>
    <w:rsid w:val="00BD0225"/>
    <w:rsid w:val="00BD07D3"/>
    <w:rsid w:val="00BD082B"/>
    <w:rsid w:val="00BD089D"/>
    <w:rsid w:val="00BD091E"/>
    <w:rsid w:val="00BD0F84"/>
    <w:rsid w:val="00BD16E1"/>
    <w:rsid w:val="00BD18E6"/>
    <w:rsid w:val="00BD1BB6"/>
    <w:rsid w:val="00BD1D7B"/>
    <w:rsid w:val="00BD2411"/>
    <w:rsid w:val="00BD2550"/>
    <w:rsid w:val="00BD25CE"/>
    <w:rsid w:val="00BD2719"/>
    <w:rsid w:val="00BD2B20"/>
    <w:rsid w:val="00BD2ED7"/>
    <w:rsid w:val="00BD3359"/>
    <w:rsid w:val="00BD3613"/>
    <w:rsid w:val="00BD3988"/>
    <w:rsid w:val="00BD3CEA"/>
    <w:rsid w:val="00BD406A"/>
    <w:rsid w:val="00BD4DFB"/>
    <w:rsid w:val="00BD4EF5"/>
    <w:rsid w:val="00BD4FCE"/>
    <w:rsid w:val="00BD5113"/>
    <w:rsid w:val="00BD54BE"/>
    <w:rsid w:val="00BD5D78"/>
    <w:rsid w:val="00BD5E84"/>
    <w:rsid w:val="00BD61A7"/>
    <w:rsid w:val="00BD7946"/>
    <w:rsid w:val="00BD7DEE"/>
    <w:rsid w:val="00BE00D8"/>
    <w:rsid w:val="00BE064B"/>
    <w:rsid w:val="00BE0A46"/>
    <w:rsid w:val="00BE0F4D"/>
    <w:rsid w:val="00BE13EF"/>
    <w:rsid w:val="00BE1D12"/>
    <w:rsid w:val="00BE1FAE"/>
    <w:rsid w:val="00BE2027"/>
    <w:rsid w:val="00BE2802"/>
    <w:rsid w:val="00BE2C02"/>
    <w:rsid w:val="00BE2CB3"/>
    <w:rsid w:val="00BE2EC5"/>
    <w:rsid w:val="00BE3517"/>
    <w:rsid w:val="00BE40D7"/>
    <w:rsid w:val="00BE4149"/>
    <w:rsid w:val="00BE42B1"/>
    <w:rsid w:val="00BE42E5"/>
    <w:rsid w:val="00BE4E8A"/>
    <w:rsid w:val="00BE5314"/>
    <w:rsid w:val="00BE538A"/>
    <w:rsid w:val="00BE5474"/>
    <w:rsid w:val="00BE58F0"/>
    <w:rsid w:val="00BE599F"/>
    <w:rsid w:val="00BE66AB"/>
    <w:rsid w:val="00BE6728"/>
    <w:rsid w:val="00BE6909"/>
    <w:rsid w:val="00BE6A5D"/>
    <w:rsid w:val="00BE6CC0"/>
    <w:rsid w:val="00BE6D9F"/>
    <w:rsid w:val="00BE6F1D"/>
    <w:rsid w:val="00BE7652"/>
    <w:rsid w:val="00BE7BBC"/>
    <w:rsid w:val="00BF0383"/>
    <w:rsid w:val="00BF1994"/>
    <w:rsid w:val="00BF2061"/>
    <w:rsid w:val="00BF26D7"/>
    <w:rsid w:val="00BF2E11"/>
    <w:rsid w:val="00BF30C6"/>
    <w:rsid w:val="00BF33CE"/>
    <w:rsid w:val="00BF35E0"/>
    <w:rsid w:val="00BF3675"/>
    <w:rsid w:val="00BF4340"/>
    <w:rsid w:val="00BF4747"/>
    <w:rsid w:val="00BF4C70"/>
    <w:rsid w:val="00BF5697"/>
    <w:rsid w:val="00BF583E"/>
    <w:rsid w:val="00BF5C1D"/>
    <w:rsid w:val="00BF6BCC"/>
    <w:rsid w:val="00BF6CF1"/>
    <w:rsid w:val="00BF74D8"/>
    <w:rsid w:val="00BF76FE"/>
    <w:rsid w:val="00BF7763"/>
    <w:rsid w:val="00BF798F"/>
    <w:rsid w:val="00BF7AD4"/>
    <w:rsid w:val="00C00118"/>
    <w:rsid w:val="00C0041F"/>
    <w:rsid w:val="00C007DE"/>
    <w:rsid w:val="00C00FC6"/>
    <w:rsid w:val="00C01E38"/>
    <w:rsid w:val="00C0206A"/>
    <w:rsid w:val="00C0217F"/>
    <w:rsid w:val="00C02821"/>
    <w:rsid w:val="00C03037"/>
    <w:rsid w:val="00C03048"/>
    <w:rsid w:val="00C0320E"/>
    <w:rsid w:val="00C03430"/>
    <w:rsid w:val="00C045BB"/>
    <w:rsid w:val="00C047F8"/>
    <w:rsid w:val="00C0485E"/>
    <w:rsid w:val="00C04AF1"/>
    <w:rsid w:val="00C04F0F"/>
    <w:rsid w:val="00C04F2C"/>
    <w:rsid w:val="00C05181"/>
    <w:rsid w:val="00C0655A"/>
    <w:rsid w:val="00C068A8"/>
    <w:rsid w:val="00C06B91"/>
    <w:rsid w:val="00C07917"/>
    <w:rsid w:val="00C10350"/>
    <w:rsid w:val="00C10453"/>
    <w:rsid w:val="00C106AB"/>
    <w:rsid w:val="00C10738"/>
    <w:rsid w:val="00C10929"/>
    <w:rsid w:val="00C1098A"/>
    <w:rsid w:val="00C10AA6"/>
    <w:rsid w:val="00C10D40"/>
    <w:rsid w:val="00C10D82"/>
    <w:rsid w:val="00C10EE6"/>
    <w:rsid w:val="00C10F86"/>
    <w:rsid w:val="00C1140C"/>
    <w:rsid w:val="00C120F1"/>
    <w:rsid w:val="00C12186"/>
    <w:rsid w:val="00C12328"/>
    <w:rsid w:val="00C128FD"/>
    <w:rsid w:val="00C130AC"/>
    <w:rsid w:val="00C1317D"/>
    <w:rsid w:val="00C1387F"/>
    <w:rsid w:val="00C13930"/>
    <w:rsid w:val="00C1400F"/>
    <w:rsid w:val="00C143BA"/>
    <w:rsid w:val="00C14563"/>
    <w:rsid w:val="00C157A4"/>
    <w:rsid w:val="00C157EB"/>
    <w:rsid w:val="00C15CC2"/>
    <w:rsid w:val="00C16333"/>
    <w:rsid w:val="00C16478"/>
    <w:rsid w:val="00C166B4"/>
    <w:rsid w:val="00C16810"/>
    <w:rsid w:val="00C1735D"/>
    <w:rsid w:val="00C17725"/>
    <w:rsid w:val="00C17D63"/>
    <w:rsid w:val="00C20353"/>
    <w:rsid w:val="00C203C4"/>
    <w:rsid w:val="00C20641"/>
    <w:rsid w:val="00C21083"/>
    <w:rsid w:val="00C211D2"/>
    <w:rsid w:val="00C216A4"/>
    <w:rsid w:val="00C2174D"/>
    <w:rsid w:val="00C21D21"/>
    <w:rsid w:val="00C2263C"/>
    <w:rsid w:val="00C228FF"/>
    <w:rsid w:val="00C22DD4"/>
    <w:rsid w:val="00C22FCB"/>
    <w:rsid w:val="00C233C5"/>
    <w:rsid w:val="00C23431"/>
    <w:rsid w:val="00C2356E"/>
    <w:rsid w:val="00C23700"/>
    <w:rsid w:val="00C23AF9"/>
    <w:rsid w:val="00C24839"/>
    <w:rsid w:val="00C24B6E"/>
    <w:rsid w:val="00C25331"/>
    <w:rsid w:val="00C25C62"/>
    <w:rsid w:val="00C25F0B"/>
    <w:rsid w:val="00C26B20"/>
    <w:rsid w:val="00C272B3"/>
    <w:rsid w:val="00C278F2"/>
    <w:rsid w:val="00C27C19"/>
    <w:rsid w:val="00C27CCE"/>
    <w:rsid w:val="00C304B5"/>
    <w:rsid w:val="00C30873"/>
    <w:rsid w:val="00C3115C"/>
    <w:rsid w:val="00C31274"/>
    <w:rsid w:val="00C314F9"/>
    <w:rsid w:val="00C31831"/>
    <w:rsid w:val="00C31CB7"/>
    <w:rsid w:val="00C31E80"/>
    <w:rsid w:val="00C32007"/>
    <w:rsid w:val="00C324BE"/>
    <w:rsid w:val="00C32CD2"/>
    <w:rsid w:val="00C337D5"/>
    <w:rsid w:val="00C33ADD"/>
    <w:rsid w:val="00C33BA7"/>
    <w:rsid w:val="00C33D7E"/>
    <w:rsid w:val="00C346CE"/>
    <w:rsid w:val="00C3520C"/>
    <w:rsid w:val="00C360E7"/>
    <w:rsid w:val="00C362A1"/>
    <w:rsid w:val="00C36984"/>
    <w:rsid w:val="00C36EE3"/>
    <w:rsid w:val="00C372DB"/>
    <w:rsid w:val="00C37360"/>
    <w:rsid w:val="00C37844"/>
    <w:rsid w:val="00C37B74"/>
    <w:rsid w:val="00C40285"/>
    <w:rsid w:val="00C403F6"/>
    <w:rsid w:val="00C408FA"/>
    <w:rsid w:val="00C40EE4"/>
    <w:rsid w:val="00C40F2F"/>
    <w:rsid w:val="00C41654"/>
    <w:rsid w:val="00C42009"/>
    <w:rsid w:val="00C4249A"/>
    <w:rsid w:val="00C42639"/>
    <w:rsid w:val="00C42AEC"/>
    <w:rsid w:val="00C42ED3"/>
    <w:rsid w:val="00C4315D"/>
    <w:rsid w:val="00C43228"/>
    <w:rsid w:val="00C43781"/>
    <w:rsid w:val="00C4483E"/>
    <w:rsid w:val="00C460A6"/>
    <w:rsid w:val="00C4649D"/>
    <w:rsid w:val="00C468D7"/>
    <w:rsid w:val="00C46F59"/>
    <w:rsid w:val="00C471BE"/>
    <w:rsid w:val="00C474D8"/>
    <w:rsid w:val="00C475E0"/>
    <w:rsid w:val="00C47E60"/>
    <w:rsid w:val="00C502BB"/>
    <w:rsid w:val="00C508F8"/>
    <w:rsid w:val="00C50C4C"/>
    <w:rsid w:val="00C51DE4"/>
    <w:rsid w:val="00C51EFF"/>
    <w:rsid w:val="00C5247B"/>
    <w:rsid w:val="00C52867"/>
    <w:rsid w:val="00C52BCA"/>
    <w:rsid w:val="00C52F65"/>
    <w:rsid w:val="00C54E64"/>
    <w:rsid w:val="00C54E97"/>
    <w:rsid w:val="00C54F7D"/>
    <w:rsid w:val="00C55552"/>
    <w:rsid w:val="00C55A12"/>
    <w:rsid w:val="00C55FFD"/>
    <w:rsid w:val="00C562F8"/>
    <w:rsid w:val="00C56319"/>
    <w:rsid w:val="00C5646E"/>
    <w:rsid w:val="00C56500"/>
    <w:rsid w:val="00C565E8"/>
    <w:rsid w:val="00C568A8"/>
    <w:rsid w:val="00C570A1"/>
    <w:rsid w:val="00C571E0"/>
    <w:rsid w:val="00C57207"/>
    <w:rsid w:val="00C572E2"/>
    <w:rsid w:val="00C573DA"/>
    <w:rsid w:val="00C57CD5"/>
    <w:rsid w:val="00C60605"/>
    <w:rsid w:val="00C60869"/>
    <w:rsid w:val="00C60966"/>
    <w:rsid w:val="00C6097E"/>
    <w:rsid w:val="00C6197C"/>
    <w:rsid w:val="00C61A7A"/>
    <w:rsid w:val="00C61BBC"/>
    <w:rsid w:val="00C6200D"/>
    <w:rsid w:val="00C62193"/>
    <w:rsid w:val="00C6242E"/>
    <w:rsid w:val="00C64873"/>
    <w:rsid w:val="00C648CF"/>
    <w:rsid w:val="00C64E1D"/>
    <w:rsid w:val="00C655BE"/>
    <w:rsid w:val="00C70039"/>
    <w:rsid w:val="00C701F3"/>
    <w:rsid w:val="00C7034C"/>
    <w:rsid w:val="00C705CA"/>
    <w:rsid w:val="00C70FBE"/>
    <w:rsid w:val="00C711FF"/>
    <w:rsid w:val="00C71A4C"/>
    <w:rsid w:val="00C71E44"/>
    <w:rsid w:val="00C720EC"/>
    <w:rsid w:val="00C727B6"/>
    <w:rsid w:val="00C72AFE"/>
    <w:rsid w:val="00C7373D"/>
    <w:rsid w:val="00C737A0"/>
    <w:rsid w:val="00C74212"/>
    <w:rsid w:val="00C74FB1"/>
    <w:rsid w:val="00C74FC5"/>
    <w:rsid w:val="00C75476"/>
    <w:rsid w:val="00C754F0"/>
    <w:rsid w:val="00C755CC"/>
    <w:rsid w:val="00C7564C"/>
    <w:rsid w:val="00C75769"/>
    <w:rsid w:val="00C75C28"/>
    <w:rsid w:val="00C76536"/>
    <w:rsid w:val="00C76577"/>
    <w:rsid w:val="00C76754"/>
    <w:rsid w:val="00C76AD2"/>
    <w:rsid w:val="00C76C86"/>
    <w:rsid w:val="00C76F4B"/>
    <w:rsid w:val="00C76FA1"/>
    <w:rsid w:val="00C7707D"/>
    <w:rsid w:val="00C7711B"/>
    <w:rsid w:val="00C7736D"/>
    <w:rsid w:val="00C81B67"/>
    <w:rsid w:val="00C81CD5"/>
    <w:rsid w:val="00C821EC"/>
    <w:rsid w:val="00C822D9"/>
    <w:rsid w:val="00C82686"/>
    <w:rsid w:val="00C82ECE"/>
    <w:rsid w:val="00C83B84"/>
    <w:rsid w:val="00C83FCB"/>
    <w:rsid w:val="00C84CDC"/>
    <w:rsid w:val="00C85206"/>
    <w:rsid w:val="00C8522E"/>
    <w:rsid w:val="00C85B2E"/>
    <w:rsid w:val="00C85CD2"/>
    <w:rsid w:val="00C86068"/>
    <w:rsid w:val="00C863BC"/>
    <w:rsid w:val="00C875F3"/>
    <w:rsid w:val="00C909AE"/>
    <w:rsid w:val="00C90D5D"/>
    <w:rsid w:val="00C90DF5"/>
    <w:rsid w:val="00C910B2"/>
    <w:rsid w:val="00C91892"/>
    <w:rsid w:val="00C91E08"/>
    <w:rsid w:val="00C92CA0"/>
    <w:rsid w:val="00C932C4"/>
    <w:rsid w:val="00C9349F"/>
    <w:rsid w:val="00C93587"/>
    <w:rsid w:val="00C93933"/>
    <w:rsid w:val="00C941EB"/>
    <w:rsid w:val="00C94F7D"/>
    <w:rsid w:val="00C94FE5"/>
    <w:rsid w:val="00C9554A"/>
    <w:rsid w:val="00C9569C"/>
    <w:rsid w:val="00C957B3"/>
    <w:rsid w:val="00C95857"/>
    <w:rsid w:val="00C95BC7"/>
    <w:rsid w:val="00C95C97"/>
    <w:rsid w:val="00C95F80"/>
    <w:rsid w:val="00C96650"/>
    <w:rsid w:val="00C96821"/>
    <w:rsid w:val="00C9685E"/>
    <w:rsid w:val="00C96F2A"/>
    <w:rsid w:val="00C973BD"/>
    <w:rsid w:val="00C97CA3"/>
    <w:rsid w:val="00CA022B"/>
    <w:rsid w:val="00CA0925"/>
    <w:rsid w:val="00CA0A45"/>
    <w:rsid w:val="00CA0CB5"/>
    <w:rsid w:val="00CA0D4F"/>
    <w:rsid w:val="00CA1039"/>
    <w:rsid w:val="00CA13AF"/>
    <w:rsid w:val="00CA21BF"/>
    <w:rsid w:val="00CA2353"/>
    <w:rsid w:val="00CA239D"/>
    <w:rsid w:val="00CA23FC"/>
    <w:rsid w:val="00CA248A"/>
    <w:rsid w:val="00CA2D80"/>
    <w:rsid w:val="00CA2F57"/>
    <w:rsid w:val="00CA31B5"/>
    <w:rsid w:val="00CA3530"/>
    <w:rsid w:val="00CA37FF"/>
    <w:rsid w:val="00CA3D41"/>
    <w:rsid w:val="00CA4113"/>
    <w:rsid w:val="00CA4676"/>
    <w:rsid w:val="00CA524A"/>
    <w:rsid w:val="00CA527F"/>
    <w:rsid w:val="00CA52D8"/>
    <w:rsid w:val="00CA53EC"/>
    <w:rsid w:val="00CA5745"/>
    <w:rsid w:val="00CA58AF"/>
    <w:rsid w:val="00CA5CB9"/>
    <w:rsid w:val="00CA5EE2"/>
    <w:rsid w:val="00CA6656"/>
    <w:rsid w:val="00CA6702"/>
    <w:rsid w:val="00CA6C53"/>
    <w:rsid w:val="00CA6F72"/>
    <w:rsid w:val="00CA7AC6"/>
    <w:rsid w:val="00CA7C74"/>
    <w:rsid w:val="00CA7DCB"/>
    <w:rsid w:val="00CA7E96"/>
    <w:rsid w:val="00CA7F5B"/>
    <w:rsid w:val="00CB047A"/>
    <w:rsid w:val="00CB111F"/>
    <w:rsid w:val="00CB2336"/>
    <w:rsid w:val="00CB2352"/>
    <w:rsid w:val="00CB275C"/>
    <w:rsid w:val="00CB2A70"/>
    <w:rsid w:val="00CB3288"/>
    <w:rsid w:val="00CB3547"/>
    <w:rsid w:val="00CB3AE4"/>
    <w:rsid w:val="00CB498A"/>
    <w:rsid w:val="00CB505F"/>
    <w:rsid w:val="00CB571E"/>
    <w:rsid w:val="00CB6352"/>
    <w:rsid w:val="00CB63D0"/>
    <w:rsid w:val="00CB6986"/>
    <w:rsid w:val="00CB6EDD"/>
    <w:rsid w:val="00CB75AC"/>
    <w:rsid w:val="00CB7691"/>
    <w:rsid w:val="00CB7BD3"/>
    <w:rsid w:val="00CC07E4"/>
    <w:rsid w:val="00CC0FC4"/>
    <w:rsid w:val="00CC128C"/>
    <w:rsid w:val="00CC1346"/>
    <w:rsid w:val="00CC1A56"/>
    <w:rsid w:val="00CC2057"/>
    <w:rsid w:val="00CC22ED"/>
    <w:rsid w:val="00CC242D"/>
    <w:rsid w:val="00CC2B03"/>
    <w:rsid w:val="00CC3101"/>
    <w:rsid w:val="00CC37B9"/>
    <w:rsid w:val="00CC447F"/>
    <w:rsid w:val="00CC48AB"/>
    <w:rsid w:val="00CC4CAC"/>
    <w:rsid w:val="00CC4D37"/>
    <w:rsid w:val="00CC5152"/>
    <w:rsid w:val="00CC5203"/>
    <w:rsid w:val="00CC55EE"/>
    <w:rsid w:val="00CC5F07"/>
    <w:rsid w:val="00CC667E"/>
    <w:rsid w:val="00CC6DDF"/>
    <w:rsid w:val="00CC7DE2"/>
    <w:rsid w:val="00CD01A6"/>
    <w:rsid w:val="00CD0745"/>
    <w:rsid w:val="00CD0B38"/>
    <w:rsid w:val="00CD139F"/>
    <w:rsid w:val="00CD2153"/>
    <w:rsid w:val="00CD21E0"/>
    <w:rsid w:val="00CD2EE0"/>
    <w:rsid w:val="00CD3335"/>
    <w:rsid w:val="00CD3524"/>
    <w:rsid w:val="00CD35FF"/>
    <w:rsid w:val="00CD3DDD"/>
    <w:rsid w:val="00CD41FA"/>
    <w:rsid w:val="00CD4321"/>
    <w:rsid w:val="00CD4C8E"/>
    <w:rsid w:val="00CD6A74"/>
    <w:rsid w:val="00CD6E10"/>
    <w:rsid w:val="00CD75E1"/>
    <w:rsid w:val="00CD76AF"/>
    <w:rsid w:val="00CD7F37"/>
    <w:rsid w:val="00CE00C3"/>
    <w:rsid w:val="00CE055F"/>
    <w:rsid w:val="00CE0613"/>
    <w:rsid w:val="00CE0C98"/>
    <w:rsid w:val="00CE0FD5"/>
    <w:rsid w:val="00CE10A4"/>
    <w:rsid w:val="00CE1190"/>
    <w:rsid w:val="00CE11E0"/>
    <w:rsid w:val="00CE14FF"/>
    <w:rsid w:val="00CE1EB7"/>
    <w:rsid w:val="00CE2247"/>
    <w:rsid w:val="00CE2383"/>
    <w:rsid w:val="00CE2B5F"/>
    <w:rsid w:val="00CE2FFA"/>
    <w:rsid w:val="00CE30CA"/>
    <w:rsid w:val="00CE337A"/>
    <w:rsid w:val="00CE369C"/>
    <w:rsid w:val="00CE3C33"/>
    <w:rsid w:val="00CE4045"/>
    <w:rsid w:val="00CE408C"/>
    <w:rsid w:val="00CE419B"/>
    <w:rsid w:val="00CE4947"/>
    <w:rsid w:val="00CE51B4"/>
    <w:rsid w:val="00CE52E8"/>
    <w:rsid w:val="00CE564B"/>
    <w:rsid w:val="00CE573F"/>
    <w:rsid w:val="00CE5A3B"/>
    <w:rsid w:val="00CE69C7"/>
    <w:rsid w:val="00CE6AFF"/>
    <w:rsid w:val="00CE7F1B"/>
    <w:rsid w:val="00CF01EB"/>
    <w:rsid w:val="00CF01FC"/>
    <w:rsid w:val="00CF06AA"/>
    <w:rsid w:val="00CF0E44"/>
    <w:rsid w:val="00CF163C"/>
    <w:rsid w:val="00CF1695"/>
    <w:rsid w:val="00CF1864"/>
    <w:rsid w:val="00CF1DEC"/>
    <w:rsid w:val="00CF315D"/>
    <w:rsid w:val="00CF3950"/>
    <w:rsid w:val="00CF3A94"/>
    <w:rsid w:val="00CF3BE3"/>
    <w:rsid w:val="00CF43AB"/>
    <w:rsid w:val="00CF4E52"/>
    <w:rsid w:val="00CF5D00"/>
    <w:rsid w:val="00CF70D9"/>
    <w:rsid w:val="00CF71C9"/>
    <w:rsid w:val="00CF7465"/>
    <w:rsid w:val="00CF790E"/>
    <w:rsid w:val="00CF7E43"/>
    <w:rsid w:val="00CF7FCA"/>
    <w:rsid w:val="00D01CEF"/>
    <w:rsid w:val="00D0227E"/>
    <w:rsid w:val="00D02871"/>
    <w:rsid w:val="00D028CC"/>
    <w:rsid w:val="00D0313B"/>
    <w:rsid w:val="00D0371E"/>
    <w:rsid w:val="00D03FFE"/>
    <w:rsid w:val="00D04349"/>
    <w:rsid w:val="00D043FC"/>
    <w:rsid w:val="00D049C5"/>
    <w:rsid w:val="00D04E71"/>
    <w:rsid w:val="00D05468"/>
    <w:rsid w:val="00D057ED"/>
    <w:rsid w:val="00D05D0F"/>
    <w:rsid w:val="00D06204"/>
    <w:rsid w:val="00D0652F"/>
    <w:rsid w:val="00D06898"/>
    <w:rsid w:val="00D06C5D"/>
    <w:rsid w:val="00D0759F"/>
    <w:rsid w:val="00D07F25"/>
    <w:rsid w:val="00D100A1"/>
    <w:rsid w:val="00D103ED"/>
    <w:rsid w:val="00D103F9"/>
    <w:rsid w:val="00D105C2"/>
    <w:rsid w:val="00D10633"/>
    <w:rsid w:val="00D10EA8"/>
    <w:rsid w:val="00D110EA"/>
    <w:rsid w:val="00D1120E"/>
    <w:rsid w:val="00D11506"/>
    <w:rsid w:val="00D1184B"/>
    <w:rsid w:val="00D119B5"/>
    <w:rsid w:val="00D11D88"/>
    <w:rsid w:val="00D121FA"/>
    <w:rsid w:val="00D1294F"/>
    <w:rsid w:val="00D12BDF"/>
    <w:rsid w:val="00D12CC5"/>
    <w:rsid w:val="00D12F5D"/>
    <w:rsid w:val="00D12F7E"/>
    <w:rsid w:val="00D1326A"/>
    <w:rsid w:val="00D13499"/>
    <w:rsid w:val="00D14611"/>
    <w:rsid w:val="00D14BED"/>
    <w:rsid w:val="00D14DAE"/>
    <w:rsid w:val="00D14E30"/>
    <w:rsid w:val="00D14FAD"/>
    <w:rsid w:val="00D15C0F"/>
    <w:rsid w:val="00D15D8E"/>
    <w:rsid w:val="00D16430"/>
    <w:rsid w:val="00D164C7"/>
    <w:rsid w:val="00D165C6"/>
    <w:rsid w:val="00D16AFF"/>
    <w:rsid w:val="00D16B97"/>
    <w:rsid w:val="00D16BD4"/>
    <w:rsid w:val="00D16C5E"/>
    <w:rsid w:val="00D16CDE"/>
    <w:rsid w:val="00D1725D"/>
    <w:rsid w:val="00D20545"/>
    <w:rsid w:val="00D206CE"/>
    <w:rsid w:val="00D2125E"/>
    <w:rsid w:val="00D21354"/>
    <w:rsid w:val="00D21579"/>
    <w:rsid w:val="00D21A2C"/>
    <w:rsid w:val="00D220D2"/>
    <w:rsid w:val="00D226F1"/>
    <w:rsid w:val="00D22F04"/>
    <w:rsid w:val="00D22F48"/>
    <w:rsid w:val="00D23472"/>
    <w:rsid w:val="00D239B7"/>
    <w:rsid w:val="00D23BB9"/>
    <w:rsid w:val="00D23E47"/>
    <w:rsid w:val="00D2400C"/>
    <w:rsid w:val="00D247DC"/>
    <w:rsid w:val="00D24818"/>
    <w:rsid w:val="00D25368"/>
    <w:rsid w:val="00D2584C"/>
    <w:rsid w:val="00D25862"/>
    <w:rsid w:val="00D25E54"/>
    <w:rsid w:val="00D261D5"/>
    <w:rsid w:val="00D26794"/>
    <w:rsid w:val="00D26961"/>
    <w:rsid w:val="00D26E46"/>
    <w:rsid w:val="00D26FFF"/>
    <w:rsid w:val="00D27384"/>
    <w:rsid w:val="00D2743B"/>
    <w:rsid w:val="00D27703"/>
    <w:rsid w:val="00D27733"/>
    <w:rsid w:val="00D27C5A"/>
    <w:rsid w:val="00D27D8A"/>
    <w:rsid w:val="00D30060"/>
    <w:rsid w:val="00D304AC"/>
    <w:rsid w:val="00D30790"/>
    <w:rsid w:val="00D31274"/>
    <w:rsid w:val="00D315CA"/>
    <w:rsid w:val="00D31C6E"/>
    <w:rsid w:val="00D31DA8"/>
    <w:rsid w:val="00D31F42"/>
    <w:rsid w:val="00D3203A"/>
    <w:rsid w:val="00D323E0"/>
    <w:rsid w:val="00D3252C"/>
    <w:rsid w:val="00D32D21"/>
    <w:rsid w:val="00D3361A"/>
    <w:rsid w:val="00D3364A"/>
    <w:rsid w:val="00D337C3"/>
    <w:rsid w:val="00D33B55"/>
    <w:rsid w:val="00D33CD8"/>
    <w:rsid w:val="00D33FB1"/>
    <w:rsid w:val="00D348C9"/>
    <w:rsid w:val="00D36A33"/>
    <w:rsid w:val="00D36D21"/>
    <w:rsid w:val="00D36E86"/>
    <w:rsid w:val="00D3711E"/>
    <w:rsid w:val="00D37121"/>
    <w:rsid w:val="00D3733D"/>
    <w:rsid w:val="00D37CC0"/>
    <w:rsid w:val="00D40089"/>
    <w:rsid w:val="00D40090"/>
    <w:rsid w:val="00D402FE"/>
    <w:rsid w:val="00D406CD"/>
    <w:rsid w:val="00D40B61"/>
    <w:rsid w:val="00D418FC"/>
    <w:rsid w:val="00D41911"/>
    <w:rsid w:val="00D419D9"/>
    <w:rsid w:val="00D41E3A"/>
    <w:rsid w:val="00D41ECD"/>
    <w:rsid w:val="00D42820"/>
    <w:rsid w:val="00D42A13"/>
    <w:rsid w:val="00D42B15"/>
    <w:rsid w:val="00D43255"/>
    <w:rsid w:val="00D43652"/>
    <w:rsid w:val="00D43721"/>
    <w:rsid w:val="00D43F41"/>
    <w:rsid w:val="00D44696"/>
    <w:rsid w:val="00D448BB"/>
    <w:rsid w:val="00D449B4"/>
    <w:rsid w:val="00D44D8A"/>
    <w:rsid w:val="00D44F58"/>
    <w:rsid w:val="00D450FD"/>
    <w:rsid w:val="00D45329"/>
    <w:rsid w:val="00D45540"/>
    <w:rsid w:val="00D456DB"/>
    <w:rsid w:val="00D458A3"/>
    <w:rsid w:val="00D4673C"/>
    <w:rsid w:val="00D467BE"/>
    <w:rsid w:val="00D46B6E"/>
    <w:rsid w:val="00D470B6"/>
    <w:rsid w:val="00D4710C"/>
    <w:rsid w:val="00D47826"/>
    <w:rsid w:val="00D47908"/>
    <w:rsid w:val="00D502B0"/>
    <w:rsid w:val="00D5112C"/>
    <w:rsid w:val="00D520A5"/>
    <w:rsid w:val="00D526BD"/>
    <w:rsid w:val="00D5270B"/>
    <w:rsid w:val="00D52A23"/>
    <w:rsid w:val="00D53364"/>
    <w:rsid w:val="00D5360E"/>
    <w:rsid w:val="00D53D0C"/>
    <w:rsid w:val="00D53E6C"/>
    <w:rsid w:val="00D5498B"/>
    <w:rsid w:val="00D54BBB"/>
    <w:rsid w:val="00D54F61"/>
    <w:rsid w:val="00D552C5"/>
    <w:rsid w:val="00D55679"/>
    <w:rsid w:val="00D55B5B"/>
    <w:rsid w:val="00D565A6"/>
    <w:rsid w:val="00D566FC"/>
    <w:rsid w:val="00D569D5"/>
    <w:rsid w:val="00D56B2C"/>
    <w:rsid w:val="00D57053"/>
    <w:rsid w:val="00D57112"/>
    <w:rsid w:val="00D57370"/>
    <w:rsid w:val="00D57FAB"/>
    <w:rsid w:val="00D60322"/>
    <w:rsid w:val="00D6147B"/>
    <w:rsid w:val="00D61514"/>
    <w:rsid w:val="00D62384"/>
    <w:rsid w:val="00D627AC"/>
    <w:rsid w:val="00D628F2"/>
    <w:rsid w:val="00D6345A"/>
    <w:rsid w:val="00D656B2"/>
    <w:rsid w:val="00D65917"/>
    <w:rsid w:val="00D65F88"/>
    <w:rsid w:val="00D66501"/>
    <w:rsid w:val="00D66CBB"/>
    <w:rsid w:val="00D66D8E"/>
    <w:rsid w:val="00D67347"/>
    <w:rsid w:val="00D6746A"/>
    <w:rsid w:val="00D67754"/>
    <w:rsid w:val="00D67945"/>
    <w:rsid w:val="00D67BB5"/>
    <w:rsid w:val="00D67EE9"/>
    <w:rsid w:val="00D7019D"/>
    <w:rsid w:val="00D705BD"/>
    <w:rsid w:val="00D70694"/>
    <w:rsid w:val="00D70905"/>
    <w:rsid w:val="00D71138"/>
    <w:rsid w:val="00D723C2"/>
    <w:rsid w:val="00D727B7"/>
    <w:rsid w:val="00D72A2B"/>
    <w:rsid w:val="00D736D5"/>
    <w:rsid w:val="00D744F4"/>
    <w:rsid w:val="00D74AA8"/>
    <w:rsid w:val="00D753E2"/>
    <w:rsid w:val="00D75884"/>
    <w:rsid w:val="00D76170"/>
    <w:rsid w:val="00D76C14"/>
    <w:rsid w:val="00D77148"/>
    <w:rsid w:val="00D7718F"/>
    <w:rsid w:val="00D77835"/>
    <w:rsid w:val="00D77872"/>
    <w:rsid w:val="00D80254"/>
    <w:rsid w:val="00D80CED"/>
    <w:rsid w:val="00D81A37"/>
    <w:rsid w:val="00D81C1C"/>
    <w:rsid w:val="00D81F7B"/>
    <w:rsid w:val="00D81F90"/>
    <w:rsid w:val="00D82203"/>
    <w:rsid w:val="00D82491"/>
    <w:rsid w:val="00D8258B"/>
    <w:rsid w:val="00D82C2A"/>
    <w:rsid w:val="00D82D78"/>
    <w:rsid w:val="00D82FEA"/>
    <w:rsid w:val="00D8360A"/>
    <w:rsid w:val="00D83BD2"/>
    <w:rsid w:val="00D83C46"/>
    <w:rsid w:val="00D8423D"/>
    <w:rsid w:val="00D84791"/>
    <w:rsid w:val="00D85B44"/>
    <w:rsid w:val="00D85BCA"/>
    <w:rsid w:val="00D85C04"/>
    <w:rsid w:val="00D86181"/>
    <w:rsid w:val="00D866B7"/>
    <w:rsid w:val="00D86E68"/>
    <w:rsid w:val="00D874A4"/>
    <w:rsid w:val="00D876FD"/>
    <w:rsid w:val="00D878D0"/>
    <w:rsid w:val="00D87EA0"/>
    <w:rsid w:val="00D904A6"/>
    <w:rsid w:val="00D90F74"/>
    <w:rsid w:val="00D912D2"/>
    <w:rsid w:val="00D912E6"/>
    <w:rsid w:val="00D91414"/>
    <w:rsid w:val="00D916EE"/>
    <w:rsid w:val="00D922D3"/>
    <w:rsid w:val="00D92AE5"/>
    <w:rsid w:val="00D92D18"/>
    <w:rsid w:val="00D92DC1"/>
    <w:rsid w:val="00D9322C"/>
    <w:rsid w:val="00D9364E"/>
    <w:rsid w:val="00D938B1"/>
    <w:rsid w:val="00D938DC"/>
    <w:rsid w:val="00D93F0D"/>
    <w:rsid w:val="00D9512F"/>
    <w:rsid w:val="00D95375"/>
    <w:rsid w:val="00D957BB"/>
    <w:rsid w:val="00D95E2C"/>
    <w:rsid w:val="00D96164"/>
    <w:rsid w:val="00D968C9"/>
    <w:rsid w:val="00D96B4F"/>
    <w:rsid w:val="00D9709E"/>
    <w:rsid w:val="00DA00AB"/>
    <w:rsid w:val="00DA0B43"/>
    <w:rsid w:val="00DA1B10"/>
    <w:rsid w:val="00DA1E6B"/>
    <w:rsid w:val="00DA1E6E"/>
    <w:rsid w:val="00DA2C3D"/>
    <w:rsid w:val="00DA2E80"/>
    <w:rsid w:val="00DA31A8"/>
    <w:rsid w:val="00DA3487"/>
    <w:rsid w:val="00DA38D7"/>
    <w:rsid w:val="00DA4047"/>
    <w:rsid w:val="00DA40D4"/>
    <w:rsid w:val="00DA59B7"/>
    <w:rsid w:val="00DA5E88"/>
    <w:rsid w:val="00DA673C"/>
    <w:rsid w:val="00DA6AB3"/>
    <w:rsid w:val="00DA767A"/>
    <w:rsid w:val="00DA7AF9"/>
    <w:rsid w:val="00DA7E36"/>
    <w:rsid w:val="00DB000D"/>
    <w:rsid w:val="00DB0418"/>
    <w:rsid w:val="00DB0D7A"/>
    <w:rsid w:val="00DB11CF"/>
    <w:rsid w:val="00DB1973"/>
    <w:rsid w:val="00DB1BF8"/>
    <w:rsid w:val="00DB1BFD"/>
    <w:rsid w:val="00DB1DFD"/>
    <w:rsid w:val="00DB2139"/>
    <w:rsid w:val="00DB2179"/>
    <w:rsid w:val="00DB290F"/>
    <w:rsid w:val="00DB30DB"/>
    <w:rsid w:val="00DB315C"/>
    <w:rsid w:val="00DB41DE"/>
    <w:rsid w:val="00DB48AF"/>
    <w:rsid w:val="00DB5012"/>
    <w:rsid w:val="00DB550E"/>
    <w:rsid w:val="00DB5628"/>
    <w:rsid w:val="00DB58ED"/>
    <w:rsid w:val="00DB5988"/>
    <w:rsid w:val="00DB5B0D"/>
    <w:rsid w:val="00DB63F1"/>
    <w:rsid w:val="00DB640C"/>
    <w:rsid w:val="00DB64F0"/>
    <w:rsid w:val="00DB6A6B"/>
    <w:rsid w:val="00DB6BD7"/>
    <w:rsid w:val="00DB6CA8"/>
    <w:rsid w:val="00DB7108"/>
    <w:rsid w:val="00DB7165"/>
    <w:rsid w:val="00DB721E"/>
    <w:rsid w:val="00DB7488"/>
    <w:rsid w:val="00DB787E"/>
    <w:rsid w:val="00DB7C07"/>
    <w:rsid w:val="00DC026A"/>
    <w:rsid w:val="00DC1154"/>
    <w:rsid w:val="00DC14F8"/>
    <w:rsid w:val="00DC1EC0"/>
    <w:rsid w:val="00DC1ED2"/>
    <w:rsid w:val="00DC2289"/>
    <w:rsid w:val="00DC236D"/>
    <w:rsid w:val="00DC2B72"/>
    <w:rsid w:val="00DC30F1"/>
    <w:rsid w:val="00DC32D4"/>
    <w:rsid w:val="00DC38D9"/>
    <w:rsid w:val="00DC38F1"/>
    <w:rsid w:val="00DC39B8"/>
    <w:rsid w:val="00DC427F"/>
    <w:rsid w:val="00DC491A"/>
    <w:rsid w:val="00DC5393"/>
    <w:rsid w:val="00DC5F6B"/>
    <w:rsid w:val="00DC62FD"/>
    <w:rsid w:val="00DC671C"/>
    <w:rsid w:val="00DC6B89"/>
    <w:rsid w:val="00DC7361"/>
    <w:rsid w:val="00DC7C7C"/>
    <w:rsid w:val="00DD01E8"/>
    <w:rsid w:val="00DD0398"/>
    <w:rsid w:val="00DD090A"/>
    <w:rsid w:val="00DD114B"/>
    <w:rsid w:val="00DD1968"/>
    <w:rsid w:val="00DD1A5D"/>
    <w:rsid w:val="00DD1D0A"/>
    <w:rsid w:val="00DD1DA2"/>
    <w:rsid w:val="00DD2186"/>
    <w:rsid w:val="00DD26D3"/>
    <w:rsid w:val="00DD27D4"/>
    <w:rsid w:val="00DD2FC2"/>
    <w:rsid w:val="00DD3A93"/>
    <w:rsid w:val="00DD4999"/>
    <w:rsid w:val="00DD5163"/>
    <w:rsid w:val="00DD51E2"/>
    <w:rsid w:val="00DD5272"/>
    <w:rsid w:val="00DD56CD"/>
    <w:rsid w:val="00DD572E"/>
    <w:rsid w:val="00DD5D12"/>
    <w:rsid w:val="00DD5FB5"/>
    <w:rsid w:val="00DD6446"/>
    <w:rsid w:val="00DD7223"/>
    <w:rsid w:val="00DD727A"/>
    <w:rsid w:val="00DE0544"/>
    <w:rsid w:val="00DE059B"/>
    <w:rsid w:val="00DE0977"/>
    <w:rsid w:val="00DE0BB5"/>
    <w:rsid w:val="00DE1B73"/>
    <w:rsid w:val="00DE29EF"/>
    <w:rsid w:val="00DE2B4A"/>
    <w:rsid w:val="00DE2DCF"/>
    <w:rsid w:val="00DE301A"/>
    <w:rsid w:val="00DE319F"/>
    <w:rsid w:val="00DE3540"/>
    <w:rsid w:val="00DE35FD"/>
    <w:rsid w:val="00DE368D"/>
    <w:rsid w:val="00DE433E"/>
    <w:rsid w:val="00DE4B36"/>
    <w:rsid w:val="00DE4B93"/>
    <w:rsid w:val="00DE4F6C"/>
    <w:rsid w:val="00DE5168"/>
    <w:rsid w:val="00DE533C"/>
    <w:rsid w:val="00DE5EC4"/>
    <w:rsid w:val="00DE67DA"/>
    <w:rsid w:val="00DE69D3"/>
    <w:rsid w:val="00DE6BBC"/>
    <w:rsid w:val="00DE727C"/>
    <w:rsid w:val="00DF05DD"/>
    <w:rsid w:val="00DF093D"/>
    <w:rsid w:val="00DF0979"/>
    <w:rsid w:val="00DF11C4"/>
    <w:rsid w:val="00DF121A"/>
    <w:rsid w:val="00DF1851"/>
    <w:rsid w:val="00DF19D1"/>
    <w:rsid w:val="00DF1DC4"/>
    <w:rsid w:val="00DF1EF8"/>
    <w:rsid w:val="00DF2003"/>
    <w:rsid w:val="00DF2157"/>
    <w:rsid w:val="00DF220B"/>
    <w:rsid w:val="00DF2F3B"/>
    <w:rsid w:val="00DF3137"/>
    <w:rsid w:val="00DF3562"/>
    <w:rsid w:val="00DF3627"/>
    <w:rsid w:val="00DF368F"/>
    <w:rsid w:val="00DF392C"/>
    <w:rsid w:val="00DF3E45"/>
    <w:rsid w:val="00DF3F9C"/>
    <w:rsid w:val="00DF465A"/>
    <w:rsid w:val="00DF4685"/>
    <w:rsid w:val="00DF48A1"/>
    <w:rsid w:val="00DF4FDF"/>
    <w:rsid w:val="00DF562B"/>
    <w:rsid w:val="00DF566F"/>
    <w:rsid w:val="00DF5A9C"/>
    <w:rsid w:val="00DF5B3F"/>
    <w:rsid w:val="00DF5D31"/>
    <w:rsid w:val="00DF5E84"/>
    <w:rsid w:val="00DF6045"/>
    <w:rsid w:val="00DF61D0"/>
    <w:rsid w:val="00DF67EE"/>
    <w:rsid w:val="00DF6DA6"/>
    <w:rsid w:val="00DF6FE9"/>
    <w:rsid w:val="00DF7526"/>
    <w:rsid w:val="00DF7B54"/>
    <w:rsid w:val="00DF7EE8"/>
    <w:rsid w:val="00E00401"/>
    <w:rsid w:val="00E00AFE"/>
    <w:rsid w:val="00E00C2B"/>
    <w:rsid w:val="00E00D2C"/>
    <w:rsid w:val="00E00E20"/>
    <w:rsid w:val="00E015BA"/>
    <w:rsid w:val="00E0164F"/>
    <w:rsid w:val="00E01844"/>
    <w:rsid w:val="00E01C3F"/>
    <w:rsid w:val="00E01EF6"/>
    <w:rsid w:val="00E026B8"/>
    <w:rsid w:val="00E03976"/>
    <w:rsid w:val="00E0424D"/>
    <w:rsid w:val="00E048E1"/>
    <w:rsid w:val="00E04D95"/>
    <w:rsid w:val="00E05BAA"/>
    <w:rsid w:val="00E05D6D"/>
    <w:rsid w:val="00E06024"/>
    <w:rsid w:val="00E06148"/>
    <w:rsid w:val="00E06262"/>
    <w:rsid w:val="00E0632A"/>
    <w:rsid w:val="00E0642C"/>
    <w:rsid w:val="00E06D08"/>
    <w:rsid w:val="00E07196"/>
    <w:rsid w:val="00E076CD"/>
    <w:rsid w:val="00E07A0C"/>
    <w:rsid w:val="00E07B2A"/>
    <w:rsid w:val="00E10457"/>
    <w:rsid w:val="00E10493"/>
    <w:rsid w:val="00E10718"/>
    <w:rsid w:val="00E10D97"/>
    <w:rsid w:val="00E10DE8"/>
    <w:rsid w:val="00E11971"/>
    <w:rsid w:val="00E11981"/>
    <w:rsid w:val="00E11BE9"/>
    <w:rsid w:val="00E11E6C"/>
    <w:rsid w:val="00E11F49"/>
    <w:rsid w:val="00E12654"/>
    <w:rsid w:val="00E1278A"/>
    <w:rsid w:val="00E12CFE"/>
    <w:rsid w:val="00E12D1C"/>
    <w:rsid w:val="00E13ABC"/>
    <w:rsid w:val="00E13FB3"/>
    <w:rsid w:val="00E1407B"/>
    <w:rsid w:val="00E1549F"/>
    <w:rsid w:val="00E156CB"/>
    <w:rsid w:val="00E15841"/>
    <w:rsid w:val="00E16477"/>
    <w:rsid w:val="00E16F09"/>
    <w:rsid w:val="00E17061"/>
    <w:rsid w:val="00E17142"/>
    <w:rsid w:val="00E2053C"/>
    <w:rsid w:val="00E209FB"/>
    <w:rsid w:val="00E20F53"/>
    <w:rsid w:val="00E2129F"/>
    <w:rsid w:val="00E213D1"/>
    <w:rsid w:val="00E216BF"/>
    <w:rsid w:val="00E2184A"/>
    <w:rsid w:val="00E219DD"/>
    <w:rsid w:val="00E21AA8"/>
    <w:rsid w:val="00E22011"/>
    <w:rsid w:val="00E22051"/>
    <w:rsid w:val="00E220D5"/>
    <w:rsid w:val="00E2222A"/>
    <w:rsid w:val="00E222D4"/>
    <w:rsid w:val="00E229A4"/>
    <w:rsid w:val="00E22B3F"/>
    <w:rsid w:val="00E22CB3"/>
    <w:rsid w:val="00E22CC6"/>
    <w:rsid w:val="00E22DEF"/>
    <w:rsid w:val="00E236A9"/>
    <w:rsid w:val="00E24231"/>
    <w:rsid w:val="00E245A2"/>
    <w:rsid w:val="00E25558"/>
    <w:rsid w:val="00E263C6"/>
    <w:rsid w:val="00E26AA4"/>
    <w:rsid w:val="00E27A28"/>
    <w:rsid w:val="00E27E20"/>
    <w:rsid w:val="00E30951"/>
    <w:rsid w:val="00E30F23"/>
    <w:rsid w:val="00E311A0"/>
    <w:rsid w:val="00E31918"/>
    <w:rsid w:val="00E323DD"/>
    <w:rsid w:val="00E32CB1"/>
    <w:rsid w:val="00E3389C"/>
    <w:rsid w:val="00E33A00"/>
    <w:rsid w:val="00E33B4D"/>
    <w:rsid w:val="00E33F85"/>
    <w:rsid w:val="00E345EB"/>
    <w:rsid w:val="00E34654"/>
    <w:rsid w:val="00E355B1"/>
    <w:rsid w:val="00E3687F"/>
    <w:rsid w:val="00E3699B"/>
    <w:rsid w:val="00E36C6D"/>
    <w:rsid w:val="00E37327"/>
    <w:rsid w:val="00E37E1E"/>
    <w:rsid w:val="00E4004D"/>
    <w:rsid w:val="00E401CE"/>
    <w:rsid w:val="00E4041D"/>
    <w:rsid w:val="00E40D13"/>
    <w:rsid w:val="00E40D1F"/>
    <w:rsid w:val="00E41101"/>
    <w:rsid w:val="00E41A70"/>
    <w:rsid w:val="00E41CE4"/>
    <w:rsid w:val="00E41D69"/>
    <w:rsid w:val="00E424EF"/>
    <w:rsid w:val="00E42532"/>
    <w:rsid w:val="00E426B9"/>
    <w:rsid w:val="00E42FA1"/>
    <w:rsid w:val="00E430B0"/>
    <w:rsid w:val="00E43145"/>
    <w:rsid w:val="00E433D1"/>
    <w:rsid w:val="00E439AD"/>
    <w:rsid w:val="00E43AC8"/>
    <w:rsid w:val="00E43B1E"/>
    <w:rsid w:val="00E43BDD"/>
    <w:rsid w:val="00E43C64"/>
    <w:rsid w:val="00E44304"/>
    <w:rsid w:val="00E448CA"/>
    <w:rsid w:val="00E44998"/>
    <w:rsid w:val="00E44FC1"/>
    <w:rsid w:val="00E4513D"/>
    <w:rsid w:val="00E452B9"/>
    <w:rsid w:val="00E46F56"/>
    <w:rsid w:val="00E47295"/>
    <w:rsid w:val="00E47649"/>
    <w:rsid w:val="00E47B41"/>
    <w:rsid w:val="00E502C2"/>
    <w:rsid w:val="00E506DE"/>
    <w:rsid w:val="00E5075D"/>
    <w:rsid w:val="00E5083C"/>
    <w:rsid w:val="00E5101F"/>
    <w:rsid w:val="00E51475"/>
    <w:rsid w:val="00E51720"/>
    <w:rsid w:val="00E51815"/>
    <w:rsid w:val="00E51861"/>
    <w:rsid w:val="00E5194A"/>
    <w:rsid w:val="00E519E4"/>
    <w:rsid w:val="00E51A28"/>
    <w:rsid w:val="00E51BA4"/>
    <w:rsid w:val="00E52177"/>
    <w:rsid w:val="00E5269D"/>
    <w:rsid w:val="00E5287B"/>
    <w:rsid w:val="00E52B2A"/>
    <w:rsid w:val="00E53122"/>
    <w:rsid w:val="00E533E5"/>
    <w:rsid w:val="00E53586"/>
    <w:rsid w:val="00E5383C"/>
    <w:rsid w:val="00E53DF9"/>
    <w:rsid w:val="00E55050"/>
    <w:rsid w:val="00E556C0"/>
    <w:rsid w:val="00E55B4A"/>
    <w:rsid w:val="00E562CD"/>
    <w:rsid w:val="00E5673D"/>
    <w:rsid w:val="00E5679F"/>
    <w:rsid w:val="00E56A42"/>
    <w:rsid w:val="00E56F26"/>
    <w:rsid w:val="00E5737F"/>
    <w:rsid w:val="00E57692"/>
    <w:rsid w:val="00E57896"/>
    <w:rsid w:val="00E57BDC"/>
    <w:rsid w:val="00E611B6"/>
    <w:rsid w:val="00E615C9"/>
    <w:rsid w:val="00E61A59"/>
    <w:rsid w:val="00E61CA1"/>
    <w:rsid w:val="00E61CF2"/>
    <w:rsid w:val="00E61D1D"/>
    <w:rsid w:val="00E61E5D"/>
    <w:rsid w:val="00E61FF6"/>
    <w:rsid w:val="00E62242"/>
    <w:rsid w:val="00E6238E"/>
    <w:rsid w:val="00E6250E"/>
    <w:rsid w:val="00E62574"/>
    <w:rsid w:val="00E62B41"/>
    <w:rsid w:val="00E631B4"/>
    <w:rsid w:val="00E632EF"/>
    <w:rsid w:val="00E63521"/>
    <w:rsid w:val="00E6365D"/>
    <w:rsid w:val="00E653DA"/>
    <w:rsid w:val="00E65E6D"/>
    <w:rsid w:val="00E66A28"/>
    <w:rsid w:val="00E66A99"/>
    <w:rsid w:val="00E66D79"/>
    <w:rsid w:val="00E66E20"/>
    <w:rsid w:val="00E671D5"/>
    <w:rsid w:val="00E673E9"/>
    <w:rsid w:val="00E6752A"/>
    <w:rsid w:val="00E67A79"/>
    <w:rsid w:val="00E701E1"/>
    <w:rsid w:val="00E70793"/>
    <w:rsid w:val="00E7120D"/>
    <w:rsid w:val="00E71A13"/>
    <w:rsid w:val="00E71B21"/>
    <w:rsid w:val="00E72082"/>
    <w:rsid w:val="00E72202"/>
    <w:rsid w:val="00E7259A"/>
    <w:rsid w:val="00E736DD"/>
    <w:rsid w:val="00E73E30"/>
    <w:rsid w:val="00E740CA"/>
    <w:rsid w:val="00E741CF"/>
    <w:rsid w:val="00E742BE"/>
    <w:rsid w:val="00E74386"/>
    <w:rsid w:val="00E745A4"/>
    <w:rsid w:val="00E745E0"/>
    <w:rsid w:val="00E74AE9"/>
    <w:rsid w:val="00E74FC1"/>
    <w:rsid w:val="00E752CA"/>
    <w:rsid w:val="00E75461"/>
    <w:rsid w:val="00E7583F"/>
    <w:rsid w:val="00E75934"/>
    <w:rsid w:val="00E75BD3"/>
    <w:rsid w:val="00E75BF8"/>
    <w:rsid w:val="00E76DB2"/>
    <w:rsid w:val="00E76F83"/>
    <w:rsid w:val="00E76FA2"/>
    <w:rsid w:val="00E77480"/>
    <w:rsid w:val="00E777D9"/>
    <w:rsid w:val="00E777FC"/>
    <w:rsid w:val="00E7797C"/>
    <w:rsid w:val="00E77D25"/>
    <w:rsid w:val="00E801C5"/>
    <w:rsid w:val="00E8080F"/>
    <w:rsid w:val="00E808C2"/>
    <w:rsid w:val="00E810E7"/>
    <w:rsid w:val="00E8132F"/>
    <w:rsid w:val="00E8138E"/>
    <w:rsid w:val="00E813F4"/>
    <w:rsid w:val="00E81929"/>
    <w:rsid w:val="00E81DC9"/>
    <w:rsid w:val="00E82071"/>
    <w:rsid w:val="00E82366"/>
    <w:rsid w:val="00E826A6"/>
    <w:rsid w:val="00E82B90"/>
    <w:rsid w:val="00E82D6D"/>
    <w:rsid w:val="00E83610"/>
    <w:rsid w:val="00E83896"/>
    <w:rsid w:val="00E83B85"/>
    <w:rsid w:val="00E84995"/>
    <w:rsid w:val="00E852BB"/>
    <w:rsid w:val="00E855E2"/>
    <w:rsid w:val="00E85A32"/>
    <w:rsid w:val="00E85D8A"/>
    <w:rsid w:val="00E85E32"/>
    <w:rsid w:val="00E85F30"/>
    <w:rsid w:val="00E85FF5"/>
    <w:rsid w:val="00E86372"/>
    <w:rsid w:val="00E87600"/>
    <w:rsid w:val="00E87B3E"/>
    <w:rsid w:val="00E87D93"/>
    <w:rsid w:val="00E87F4F"/>
    <w:rsid w:val="00E902F1"/>
    <w:rsid w:val="00E90484"/>
    <w:rsid w:val="00E91259"/>
    <w:rsid w:val="00E91329"/>
    <w:rsid w:val="00E91526"/>
    <w:rsid w:val="00E9220E"/>
    <w:rsid w:val="00E9243E"/>
    <w:rsid w:val="00E929A9"/>
    <w:rsid w:val="00E93210"/>
    <w:rsid w:val="00E9365D"/>
    <w:rsid w:val="00E93DCD"/>
    <w:rsid w:val="00E941C1"/>
    <w:rsid w:val="00E94453"/>
    <w:rsid w:val="00E94590"/>
    <w:rsid w:val="00E948D6"/>
    <w:rsid w:val="00E94A30"/>
    <w:rsid w:val="00E95956"/>
    <w:rsid w:val="00E95B8D"/>
    <w:rsid w:val="00E9637A"/>
    <w:rsid w:val="00E96441"/>
    <w:rsid w:val="00E965DC"/>
    <w:rsid w:val="00E968AF"/>
    <w:rsid w:val="00E969DE"/>
    <w:rsid w:val="00E970E9"/>
    <w:rsid w:val="00E97355"/>
    <w:rsid w:val="00E97421"/>
    <w:rsid w:val="00E977D1"/>
    <w:rsid w:val="00E97D42"/>
    <w:rsid w:val="00E97E5D"/>
    <w:rsid w:val="00EA05BB"/>
    <w:rsid w:val="00EA0D14"/>
    <w:rsid w:val="00EA102E"/>
    <w:rsid w:val="00EA1158"/>
    <w:rsid w:val="00EA138C"/>
    <w:rsid w:val="00EA1EED"/>
    <w:rsid w:val="00EA20FD"/>
    <w:rsid w:val="00EA21B0"/>
    <w:rsid w:val="00EA2EFC"/>
    <w:rsid w:val="00EA2F2B"/>
    <w:rsid w:val="00EA30FA"/>
    <w:rsid w:val="00EA336F"/>
    <w:rsid w:val="00EA446B"/>
    <w:rsid w:val="00EA44C6"/>
    <w:rsid w:val="00EA44EC"/>
    <w:rsid w:val="00EA5214"/>
    <w:rsid w:val="00EA5222"/>
    <w:rsid w:val="00EA571B"/>
    <w:rsid w:val="00EA6424"/>
    <w:rsid w:val="00EA670D"/>
    <w:rsid w:val="00EA6D68"/>
    <w:rsid w:val="00EA7078"/>
    <w:rsid w:val="00EA7589"/>
    <w:rsid w:val="00EA7C2C"/>
    <w:rsid w:val="00EB0B0F"/>
    <w:rsid w:val="00EB14F0"/>
    <w:rsid w:val="00EB1794"/>
    <w:rsid w:val="00EB1D1C"/>
    <w:rsid w:val="00EB2359"/>
    <w:rsid w:val="00EB2706"/>
    <w:rsid w:val="00EB2909"/>
    <w:rsid w:val="00EB290E"/>
    <w:rsid w:val="00EB3185"/>
    <w:rsid w:val="00EB3434"/>
    <w:rsid w:val="00EB3A35"/>
    <w:rsid w:val="00EB3C8D"/>
    <w:rsid w:val="00EB3CEF"/>
    <w:rsid w:val="00EB4566"/>
    <w:rsid w:val="00EB4CBA"/>
    <w:rsid w:val="00EB529C"/>
    <w:rsid w:val="00EB6262"/>
    <w:rsid w:val="00EB6446"/>
    <w:rsid w:val="00EB6554"/>
    <w:rsid w:val="00EB663F"/>
    <w:rsid w:val="00EB68BE"/>
    <w:rsid w:val="00EB6A91"/>
    <w:rsid w:val="00EB7748"/>
    <w:rsid w:val="00EB7BA1"/>
    <w:rsid w:val="00EB7DBA"/>
    <w:rsid w:val="00EB7E64"/>
    <w:rsid w:val="00EC0073"/>
    <w:rsid w:val="00EC0431"/>
    <w:rsid w:val="00EC0F50"/>
    <w:rsid w:val="00EC1023"/>
    <w:rsid w:val="00EC1157"/>
    <w:rsid w:val="00EC1313"/>
    <w:rsid w:val="00EC18FE"/>
    <w:rsid w:val="00EC1D4B"/>
    <w:rsid w:val="00EC262C"/>
    <w:rsid w:val="00EC2759"/>
    <w:rsid w:val="00EC2822"/>
    <w:rsid w:val="00EC2B35"/>
    <w:rsid w:val="00EC3131"/>
    <w:rsid w:val="00EC3D14"/>
    <w:rsid w:val="00EC3E9D"/>
    <w:rsid w:val="00EC3FDE"/>
    <w:rsid w:val="00EC44FC"/>
    <w:rsid w:val="00EC4E6B"/>
    <w:rsid w:val="00EC5392"/>
    <w:rsid w:val="00EC556C"/>
    <w:rsid w:val="00EC56B7"/>
    <w:rsid w:val="00EC56C1"/>
    <w:rsid w:val="00EC59C3"/>
    <w:rsid w:val="00EC6647"/>
    <w:rsid w:val="00EC6BB9"/>
    <w:rsid w:val="00EC6CA0"/>
    <w:rsid w:val="00EC7216"/>
    <w:rsid w:val="00EC75A3"/>
    <w:rsid w:val="00EC7DD8"/>
    <w:rsid w:val="00ED03F4"/>
    <w:rsid w:val="00ED06B7"/>
    <w:rsid w:val="00ED0762"/>
    <w:rsid w:val="00ED0765"/>
    <w:rsid w:val="00ED11B7"/>
    <w:rsid w:val="00ED152F"/>
    <w:rsid w:val="00ED1562"/>
    <w:rsid w:val="00ED1DD2"/>
    <w:rsid w:val="00ED2029"/>
    <w:rsid w:val="00ED2483"/>
    <w:rsid w:val="00ED2501"/>
    <w:rsid w:val="00ED274C"/>
    <w:rsid w:val="00ED277F"/>
    <w:rsid w:val="00ED28E8"/>
    <w:rsid w:val="00ED2A1D"/>
    <w:rsid w:val="00ED2F74"/>
    <w:rsid w:val="00ED2F80"/>
    <w:rsid w:val="00ED3F1E"/>
    <w:rsid w:val="00ED4194"/>
    <w:rsid w:val="00ED4A00"/>
    <w:rsid w:val="00ED5376"/>
    <w:rsid w:val="00ED5765"/>
    <w:rsid w:val="00ED57F1"/>
    <w:rsid w:val="00ED5D8E"/>
    <w:rsid w:val="00ED5F75"/>
    <w:rsid w:val="00ED6822"/>
    <w:rsid w:val="00ED6826"/>
    <w:rsid w:val="00ED71B6"/>
    <w:rsid w:val="00ED7D90"/>
    <w:rsid w:val="00EE0695"/>
    <w:rsid w:val="00EE07C3"/>
    <w:rsid w:val="00EE0BDC"/>
    <w:rsid w:val="00EE0E63"/>
    <w:rsid w:val="00EE1236"/>
    <w:rsid w:val="00EE129D"/>
    <w:rsid w:val="00EE1936"/>
    <w:rsid w:val="00EE2623"/>
    <w:rsid w:val="00EE2833"/>
    <w:rsid w:val="00EE2931"/>
    <w:rsid w:val="00EE2D75"/>
    <w:rsid w:val="00EE3280"/>
    <w:rsid w:val="00EE3D18"/>
    <w:rsid w:val="00EE3F43"/>
    <w:rsid w:val="00EE4622"/>
    <w:rsid w:val="00EE4AB2"/>
    <w:rsid w:val="00EE56E1"/>
    <w:rsid w:val="00EE5D1B"/>
    <w:rsid w:val="00EE666A"/>
    <w:rsid w:val="00EE6743"/>
    <w:rsid w:val="00EE6866"/>
    <w:rsid w:val="00EE68F6"/>
    <w:rsid w:val="00EE74D3"/>
    <w:rsid w:val="00EE7B19"/>
    <w:rsid w:val="00EE7F8D"/>
    <w:rsid w:val="00EF0195"/>
    <w:rsid w:val="00EF04F3"/>
    <w:rsid w:val="00EF0AA5"/>
    <w:rsid w:val="00EF17C7"/>
    <w:rsid w:val="00EF1892"/>
    <w:rsid w:val="00EF1A3A"/>
    <w:rsid w:val="00EF1C17"/>
    <w:rsid w:val="00EF1CFE"/>
    <w:rsid w:val="00EF1E14"/>
    <w:rsid w:val="00EF2AB1"/>
    <w:rsid w:val="00EF2C18"/>
    <w:rsid w:val="00EF2DE9"/>
    <w:rsid w:val="00EF2E65"/>
    <w:rsid w:val="00EF2E6D"/>
    <w:rsid w:val="00EF3105"/>
    <w:rsid w:val="00EF3126"/>
    <w:rsid w:val="00EF42DC"/>
    <w:rsid w:val="00EF4464"/>
    <w:rsid w:val="00EF44A3"/>
    <w:rsid w:val="00EF48EA"/>
    <w:rsid w:val="00EF5289"/>
    <w:rsid w:val="00EF53BA"/>
    <w:rsid w:val="00EF5499"/>
    <w:rsid w:val="00EF5A12"/>
    <w:rsid w:val="00EF66E4"/>
    <w:rsid w:val="00EF6940"/>
    <w:rsid w:val="00EF6A42"/>
    <w:rsid w:val="00EF71CE"/>
    <w:rsid w:val="00EF73A1"/>
    <w:rsid w:val="00EF741F"/>
    <w:rsid w:val="00EF77ED"/>
    <w:rsid w:val="00EF795E"/>
    <w:rsid w:val="00EF7F98"/>
    <w:rsid w:val="00F00255"/>
    <w:rsid w:val="00F003CA"/>
    <w:rsid w:val="00F009C0"/>
    <w:rsid w:val="00F009C3"/>
    <w:rsid w:val="00F00E4E"/>
    <w:rsid w:val="00F00FDF"/>
    <w:rsid w:val="00F0153F"/>
    <w:rsid w:val="00F0197B"/>
    <w:rsid w:val="00F01AFF"/>
    <w:rsid w:val="00F01DF3"/>
    <w:rsid w:val="00F0206F"/>
    <w:rsid w:val="00F020ED"/>
    <w:rsid w:val="00F021D7"/>
    <w:rsid w:val="00F0279C"/>
    <w:rsid w:val="00F02B8F"/>
    <w:rsid w:val="00F03A62"/>
    <w:rsid w:val="00F03E5D"/>
    <w:rsid w:val="00F047A5"/>
    <w:rsid w:val="00F05341"/>
    <w:rsid w:val="00F05425"/>
    <w:rsid w:val="00F054CB"/>
    <w:rsid w:val="00F056C9"/>
    <w:rsid w:val="00F0577D"/>
    <w:rsid w:val="00F05BCF"/>
    <w:rsid w:val="00F05E27"/>
    <w:rsid w:val="00F05F0D"/>
    <w:rsid w:val="00F0632E"/>
    <w:rsid w:val="00F064D7"/>
    <w:rsid w:val="00F06E92"/>
    <w:rsid w:val="00F06ECB"/>
    <w:rsid w:val="00F06EF7"/>
    <w:rsid w:val="00F06F57"/>
    <w:rsid w:val="00F0716D"/>
    <w:rsid w:val="00F07307"/>
    <w:rsid w:val="00F07C25"/>
    <w:rsid w:val="00F07D94"/>
    <w:rsid w:val="00F1047D"/>
    <w:rsid w:val="00F10612"/>
    <w:rsid w:val="00F10816"/>
    <w:rsid w:val="00F10956"/>
    <w:rsid w:val="00F109F7"/>
    <w:rsid w:val="00F10AB4"/>
    <w:rsid w:val="00F10C80"/>
    <w:rsid w:val="00F10CDC"/>
    <w:rsid w:val="00F10FE8"/>
    <w:rsid w:val="00F11965"/>
    <w:rsid w:val="00F12497"/>
    <w:rsid w:val="00F12ED0"/>
    <w:rsid w:val="00F131A8"/>
    <w:rsid w:val="00F131F3"/>
    <w:rsid w:val="00F137FB"/>
    <w:rsid w:val="00F141E5"/>
    <w:rsid w:val="00F142C8"/>
    <w:rsid w:val="00F145AE"/>
    <w:rsid w:val="00F14980"/>
    <w:rsid w:val="00F14B13"/>
    <w:rsid w:val="00F14BC8"/>
    <w:rsid w:val="00F14F99"/>
    <w:rsid w:val="00F15929"/>
    <w:rsid w:val="00F15AC1"/>
    <w:rsid w:val="00F15D98"/>
    <w:rsid w:val="00F164EA"/>
    <w:rsid w:val="00F168E6"/>
    <w:rsid w:val="00F16DE3"/>
    <w:rsid w:val="00F1753D"/>
    <w:rsid w:val="00F1755B"/>
    <w:rsid w:val="00F17A34"/>
    <w:rsid w:val="00F20A13"/>
    <w:rsid w:val="00F21220"/>
    <w:rsid w:val="00F21272"/>
    <w:rsid w:val="00F21753"/>
    <w:rsid w:val="00F2204A"/>
    <w:rsid w:val="00F22331"/>
    <w:rsid w:val="00F22C68"/>
    <w:rsid w:val="00F22F86"/>
    <w:rsid w:val="00F232DC"/>
    <w:rsid w:val="00F238DD"/>
    <w:rsid w:val="00F239C7"/>
    <w:rsid w:val="00F23C4F"/>
    <w:rsid w:val="00F23F0A"/>
    <w:rsid w:val="00F23F21"/>
    <w:rsid w:val="00F240CA"/>
    <w:rsid w:val="00F247A7"/>
    <w:rsid w:val="00F2485C"/>
    <w:rsid w:val="00F248A6"/>
    <w:rsid w:val="00F24DB7"/>
    <w:rsid w:val="00F25D8E"/>
    <w:rsid w:val="00F269ED"/>
    <w:rsid w:val="00F26D97"/>
    <w:rsid w:val="00F26E25"/>
    <w:rsid w:val="00F27D59"/>
    <w:rsid w:val="00F308CE"/>
    <w:rsid w:val="00F30C4C"/>
    <w:rsid w:val="00F312A4"/>
    <w:rsid w:val="00F312C9"/>
    <w:rsid w:val="00F31C6C"/>
    <w:rsid w:val="00F3221D"/>
    <w:rsid w:val="00F32374"/>
    <w:rsid w:val="00F3327B"/>
    <w:rsid w:val="00F337D8"/>
    <w:rsid w:val="00F33848"/>
    <w:rsid w:val="00F33B46"/>
    <w:rsid w:val="00F3418B"/>
    <w:rsid w:val="00F3491B"/>
    <w:rsid w:val="00F35A70"/>
    <w:rsid w:val="00F36159"/>
    <w:rsid w:val="00F367D4"/>
    <w:rsid w:val="00F368CE"/>
    <w:rsid w:val="00F402B6"/>
    <w:rsid w:val="00F4058B"/>
    <w:rsid w:val="00F40726"/>
    <w:rsid w:val="00F40BBB"/>
    <w:rsid w:val="00F40CFD"/>
    <w:rsid w:val="00F40DB4"/>
    <w:rsid w:val="00F40E60"/>
    <w:rsid w:val="00F41106"/>
    <w:rsid w:val="00F4117F"/>
    <w:rsid w:val="00F41963"/>
    <w:rsid w:val="00F41A5C"/>
    <w:rsid w:val="00F41C08"/>
    <w:rsid w:val="00F4214B"/>
    <w:rsid w:val="00F4255C"/>
    <w:rsid w:val="00F427AA"/>
    <w:rsid w:val="00F42FE9"/>
    <w:rsid w:val="00F434D5"/>
    <w:rsid w:val="00F43909"/>
    <w:rsid w:val="00F44679"/>
    <w:rsid w:val="00F449F2"/>
    <w:rsid w:val="00F44F31"/>
    <w:rsid w:val="00F44FED"/>
    <w:rsid w:val="00F455F5"/>
    <w:rsid w:val="00F46157"/>
    <w:rsid w:val="00F46962"/>
    <w:rsid w:val="00F46DF5"/>
    <w:rsid w:val="00F46FD9"/>
    <w:rsid w:val="00F4726D"/>
    <w:rsid w:val="00F47E08"/>
    <w:rsid w:val="00F47F9C"/>
    <w:rsid w:val="00F50363"/>
    <w:rsid w:val="00F50698"/>
    <w:rsid w:val="00F50790"/>
    <w:rsid w:val="00F507BC"/>
    <w:rsid w:val="00F50869"/>
    <w:rsid w:val="00F50ABB"/>
    <w:rsid w:val="00F50AFF"/>
    <w:rsid w:val="00F50CD2"/>
    <w:rsid w:val="00F5107A"/>
    <w:rsid w:val="00F515B1"/>
    <w:rsid w:val="00F515DC"/>
    <w:rsid w:val="00F5166B"/>
    <w:rsid w:val="00F5169F"/>
    <w:rsid w:val="00F51E56"/>
    <w:rsid w:val="00F51F6E"/>
    <w:rsid w:val="00F52108"/>
    <w:rsid w:val="00F52643"/>
    <w:rsid w:val="00F52AFF"/>
    <w:rsid w:val="00F52C6C"/>
    <w:rsid w:val="00F52D88"/>
    <w:rsid w:val="00F52FDD"/>
    <w:rsid w:val="00F53058"/>
    <w:rsid w:val="00F53501"/>
    <w:rsid w:val="00F53AA7"/>
    <w:rsid w:val="00F5404E"/>
    <w:rsid w:val="00F5434A"/>
    <w:rsid w:val="00F54B98"/>
    <w:rsid w:val="00F55BE4"/>
    <w:rsid w:val="00F55CC1"/>
    <w:rsid w:val="00F569EF"/>
    <w:rsid w:val="00F56B86"/>
    <w:rsid w:val="00F57502"/>
    <w:rsid w:val="00F57921"/>
    <w:rsid w:val="00F600FA"/>
    <w:rsid w:val="00F601B6"/>
    <w:rsid w:val="00F60522"/>
    <w:rsid w:val="00F60E7C"/>
    <w:rsid w:val="00F619A9"/>
    <w:rsid w:val="00F626A3"/>
    <w:rsid w:val="00F62B5D"/>
    <w:rsid w:val="00F62BF8"/>
    <w:rsid w:val="00F62CA7"/>
    <w:rsid w:val="00F63484"/>
    <w:rsid w:val="00F6357C"/>
    <w:rsid w:val="00F64264"/>
    <w:rsid w:val="00F64389"/>
    <w:rsid w:val="00F6475C"/>
    <w:rsid w:val="00F64E10"/>
    <w:rsid w:val="00F650BE"/>
    <w:rsid w:val="00F65122"/>
    <w:rsid w:val="00F66D3D"/>
    <w:rsid w:val="00F66D41"/>
    <w:rsid w:val="00F66E61"/>
    <w:rsid w:val="00F701A2"/>
    <w:rsid w:val="00F705B6"/>
    <w:rsid w:val="00F705C2"/>
    <w:rsid w:val="00F70FDB"/>
    <w:rsid w:val="00F71128"/>
    <w:rsid w:val="00F71672"/>
    <w:rsid w:val="00F718D2"/>
    <w:rsid w:val="00F719EB"/>
    <w:rsid w:val="00F71BE4"/>
    <w:rsid w:val="00F728AD"/>
    <w:rsid w:val="00F72F7D"/>
    <w:rsid w:val="00F73017"/>
    <w:rsid w:val="00F735F8"/>
    <w:rsid w:val="00F737EC"/>
    <w:rsid w:val="00F73F97"/>
    <w:rsid w:val="00F755DC"/>
    <w:rsid w:val="00F7561B"/>
    <w:rsid w:val="00F75806"/>
    <w:rsid w:val="00F763EA"/>
    <w:rsid w:val="00F765F8"/>
    <w:rsid w:val="00F76CB1"/>
    <w:rsid w:val="00F77029"/>
    <w:rsid w:val="00F77370"/>
    <w:rsid w:val="00F77516"/>
    <w:rsid w:val="00F775F7"/>
    <w:rsid w:val="00F7760F"/>
    <w:rsid w:val="00F77F24"/>
    <w:rsid w:val="00F80040"/>
    <w:rsid w:val="00F803CE"/>
    <w:rsid w:val="00F803E8"/>
    <w:rsid w:val="00F80938"/>
    <w:rsid w:val="00F80DED"/>
    <w:rsid w:val="00F81426"/>
    <w:rsid w:val="00F8193D"/>
    <w:rsid w:val="00F81961"/>
    <w:rsid w:val="00F8204A"/>
    <w:rsid w:val="00F82691"/>
    <w:rsid w:val="00F82737"/>
    <w:rsid w:val="00F828A0"/>
    <w:rsid w:val="00F82DE4"/>
    <w:rsid w:val="00F83206"/>
    <w:rsid w:val="00F839F8"/>
    <w:rsid w:val="00F83FD2"/>
    <w:rsid w:val="00F844BE"/>
    <w:rsid w:val="00F853D9"/>
    <w:rsid w:val="00F85F06"/>
    <w:rsid w:val="00F8611B"/>
    <w:rsid w:val="00F863A0"/>
    <w:rsid w:val="00F86BC8"/>
    <w:rsid w:val="00F87575"/>
    <w:rsid w:val="00F87588"/>
    <w:rsid w:val="00F87B21"/>
    <w:rsid w:val="00F9023F"/>
    <w:rsid w:val="00F9068F"/>
    <w:rsid w:val="00F90B5A"/>
    <w:rsid w:val="00F90E2A"/>
    <w:rsid w:val="00F912CC"/>
    <w:rsid w:val="00F9158E"/>
    <w:rsid w:val="00F917E3"/>
    <w:rsid w:val="00F91B2C"/>
    <w:rsid w:val="00F91C12"/>
    <w:rsid w:val="00F91CAD"/>
    <w:rsid w:val="00F92FEA"/>
    <w:rsid w:val="00F93B09"/>
    <w:rsid w:val="00F93DC9"/>
    <w:rsid w:val="00F941C4"/>
    <w:rsid w:val="00F949BC"/>
    <w:rsid w:val="00F94AB1"/>
    <w:rsid w:val="00F94F61"/>
    <w:rsid w:val="00F94F79"/>
    <w:rsid w:val="00F95346"/>
    <w:rsid w:val="00F9591A"/>
    <w:rsid w:val="00F95AAC"/>
    <w:rsid w:val="00F966FB"/>
    <w:rsid w:val="00F97558"/>
    <w:rsid w:val="00F979DC"/>
    <w:rsid w:val="00F97C05"/>
    <w:rsid w:val="00F97C95"/>
    <w:rsid w:val="00FA0397"/>
    <w:rsid w:val="00FA0BAE"/>
    <w:rsid w:val="00FA0FD0"/>
    <w:rsid w:val="00FA1391"/>
    <w:rsid w:val="00FA14DF"/>
    <w:rsid w:val="00FA1566"/>
    <w:rsid w:val="00FA24A9"/>
    <w:rsid w:val="00FA255A"/>
    <w:rsid w:val="00FA2A62"/>
    <w:rsid w:val="00FA2F4A"/>
    <w:rsid w:val="00FA2F5B"/>
    <w:rsid w:val="00FA3327"/>
    <w:rsid w:val="00FA34CA"/>
    <w:rsid w:val="00FA3594"/>
    <w:rsid w:val="00FA3750"/>
    <w:rsid w:val="00FA3D43"/>
    <w:rsid w:val="00FA3E7B"/>
    <w:rsid w:val="00FA3F8A"/>
    <w:rsid w:val="00FA4683"/>
    <w:rsid w:val="00FA4D6E"/>
    <w:rsid w:val="00FA508F"/>
    <w:rsid w:val="00FA514F"/>
    <w:rsid w:val="00FA527D"/>
    <w:rsid w:val="00FA5344"/>
    <w:rsid w:val="00FA560E"/>
    <w:rsid w:val="00FA5F31"/>
    <w:rsid w:val="00FA631E"/>
    <w:rsid w:val="00FA6336"/>
    <w:rsid w:val="00FA6404"/>
    <w:rsid w:val="00FA6C21"/>
    <w:rsid w:val="00FA6F62"/>
    <w:rsid w:val="00FA7094"/>
    <w:rsid w:val="00FA78E7"/>
    <w:rsid w:val="00FA7B61"/>
    <w:rsid w:val="00FB038F"/>
    <w:rsid w:val="00FB1323"/>
    <w:rsid w:val="00FB16DF"/>
    <w:rsid w:val="00FB1F21"/>
    <w:rsid w:val="00FB21AF"/>
    <w:rsid w:val="00FB2524"/>
    <w:rsid w:val="00FB38D6"/>
    <w:rsid w:val="00FB39E6"/>
    <w:rsid w:val="00FB4C94"/>
    <w:rsid w:val="00FB55CA"/>
    <w:rsid w:val="00FB64B7"/>
    <w:rsid w:val="00FB692C"/>
    <w:rsid w:val="00FB6DCF"/>
    <w:rsid w:val="00FB6EFE"/>
    <w:rsid w:val="00FB7720"/>
    <w:rsid w:val="00FB7863"/>
    <w:rsid w:val="00FC08A2"/>
    <w:rsid w:val="00FC0BBD"/>
    <w:rsid w:val="00FC0C2B"/>
    <w:rsid w:val="00FC0E25"/>
    <w:rsid w:val="00FC121F"/>
    <w:rsid w:val="00FC1404"/>
    <w:rsid w:val="00FC1C9A"/>
    <w:rsid w:val="00FC1CB3"/>
    <w:rsid w:val="00FC221B"/>
    <w:rsid w:val="00FC2446"/>
    <w:rsid w:val="00FC2526"/>
    <w:rsid w:val="00FC2608"/>
    <w:rsid w:val="00FC35BE"/>
    <w:rsid w:val="00FC36DB"/>
    <w:rsid w:val="00FC3BA1"/>
    <w:rsid w:val="00FC3C95"/>
    <w:rsid w:val="00FC4011"/>
    <w:rsid w:val="00FC4518"/>
    <w:rsid w:val="00FC4799"/>
    <w:rsid w:val="00FC492F"/>
    <w:rsid w:val="00FC4CD6"/>
    <w:rsid w:val="00FC5791"/>
    <w:rsid w:val="00FC5F08"/>
    <w:rsid w:val="00FC5F47"/>
    <w:rsid w:val="00FC64A3"/>
    <w:rsid w:val="00FC6505"/>
    <w:rsid w:val="00FC6FA4"/>
    <w:rsid w:val="00FC7173"/>
    <w:rsid w:val="00FC79FA"/>
    <w:rsid w:val="00FC7DB4"/>
    <w:rsid w:val="00FC7F37"/>
    <w:rsid w:val="00FD06F6"/>
    <w:rsid w:val="00FD0B99"/>
    <w:rsid w:val="00FD1695"/>
    <w:rsid w:val="00FD198E"/>
    <w:rsid w:val="00FD1A7D"/>
    <w:rsid w:val="00FD229E"/>
    <w:rsid w:val="00FD27D3"/>
    <w:rsid w:val="00FD2A2F"/>
    <w:rsid w:val="00FD2A8B"/>
    <w:rsid w:val="00FD2F16"/>
    <w:rsid w:val="00FD30EF"/>
    <w:rsid w:val="00FD3B34"/>
    <w:rsid w:val="00FD3DCB"/>
    <w:rsid w:val="00FD3E57"/>
    <w:rsid w:val="00FD43B6"/>
    <w:rsid w:val="00FD43E4"/>
    <w:rsid w:val="00FD4C9C"/>
    <w:rsid w:val="00FD5BE2"/>
    <w:rsid w:val="00FD691D"/>
    <w:rsid w:val="00FD69AC"/>
    <w:rsid w:val="00FD6AF8"/>
    <w:rsid w:val="00FD720D"/>
    <w:rsid w:val="00FD7AC4"/>
    <w:rsid w:val="00FD7C24"/>
    <w:rsid w:val="00FE02A5"/>
    <w:rsid w:val="00FE03BB"/>
    <w:rsid w:val="00FE093D"/>
    <w:rsid w:val="00FE0B71"/>
    <w:rsid w:val="00FE0C9F"/>
    <w:rsid w:val="00FE0F88"/>
    <w:rsid w:val="00FE1350"/>
    <w:rsid w:val="00FE2204"/>
    <w:rsid w:val="00FE227B"/>
    <w:rsid w:val="00FE2E10"/>
    <w:rsid w:val="00FE2F89"/>
    <w:rsid w:val="00FE302E"/>
    <w:rsid w:val="00FE3DCA"/>
    <w:rsid w:val="00FE4AF4"/>
    <w:rsid w:val="00FE52DD"/>
    <w:rsid w:val="00FE5A25"/>
    <w:rsid w:val="00FE6080"/>
    <w:rsid w:val="00FE60BF"/>
    <w:rsid w:val="00FE616B"/>
    <w:rsid w:val="00FE6A5C"/>
    <w:rsid w:val="00FE6C0E"/>
    <w:rsid w:val="00FE6F76"/>
    <w:rsid w:val="00FE79AF"/>
    <w:rsid w:val="00FE7C78"/>
    <w:rsid w:val="00FF0685"/>
    <w:rsid w:val="00FF068E"/>
    <w:rsid w:val="00FF0B02"/>
    <w:rsid w:val="00FF0C46"/>
    <w:rsid w:val="00FF0DF8"/>
    <w:rsid w:val="00FF0EF9"/>
    <w:rsid w:val="00FF1B40"/>
    <w:rsid w:val="00FF24AB"/>
    <w:rsid w:val="00FF25D1"/>
    <w:rsid w:val="00FF2871"/>
    <w:rsid w:val="00FF28B5"/>
    <w:rsid w:val="00FF2C5A"/>
    <w:rsid w:val="00FF2D8F"/>
    <w:rsid w:val="00FF2E3C"/>
    <w:rsid w:val="00FF42F6"/>
    <w:rsid w:val="00FF4522"/>
    <w:rsid w:val="00FF45EE"/>
    <w:rsid w:val="00FF49F3"/>
    <w:rsid w:val="00FF51F8"/>
    <w:rsid w:val="00FF632C"/>
    <w:rsid w:val="00FF6632"/>
    <w:rsid w:val="00FF6945"/>
    <w:rsid w:val="00FF6991"/>
    <w:rsid w:val="00FF6AA2"/>
    <w:rsid w:val="00FF7219"/>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0E8C"/>
  </w:style>
  <w:style w:type="paragraph" w:styleId="Heading1">
    <w:name w:val="heading 1"/>
    <w:basedOn w:val="Normal"/>
    <w:next w:val="Normal"/>
    <w:link w:val="Heading1Char"/>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51A61"/>
  </w:style>
  <w:style w:type="character" w:customStyle="1" w:styleId="Heading1Char">
    <w:name w:val="Heading 1 Char"/>
    <w:basedOn w:val="DefaultParagraphFont"/>
    <w:link w:val="Heading1"/>
    <w:uiPriority w:val="9"/>
    <w:rsid w:val="00170E8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70E8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70E8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0E8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70E8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70E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0E8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70E8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70E8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0E8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0E8C"/>
    <w:rPr>
      <w:color w:val="5A5A5A" w:themeColor="text1" w:themeTint="A5"/>
      <w:spacing w:val="10"/>
    </w:rPr>
  </w:style>
  <w:style w:type="character" w:styleId="Strong">
    <w:name w:val="Strong"/>
    <w:basedOn w:val="DefaultParagraphFont"/>
    <w:uiPriority w:val="22"/>
    <w:qFormat/>
    <w:rsid w:val="00170E8C"/>
    <w:rPr>
      <w:b/>
      <w:bCs/>
      <w:color w:val="000000" w:themeColor="text1"/>
    </w:rPr>
  </w:style>
  <w:style w:type="character" w:styleId="Emphasis">
    <w:name w:val="Emphasis"/>
    <w:basedOn w:val="DefaultParagraphFont"/>
    <w:uiPriority w:val="20"/>
    <w:qFormat/>
    <w:rsid w:val="00170E8C"/>
    <w:rPr>
      <w:i/>
      <w:iCs/>
      <w:color w:val="auto"/>
    </w:rPr>
  </w:style>
  <w:style w:type="paragraph" w:styleId="NoSpacing">
    <w:name w:val="No Spacing"/>
    <w:uiPriority w:val="1"/>
    <w:qFormat/>
    <w:rsid w:val="00170E8C"/>
    <w:pPr>
      <w:spacing w:after="0" w:line="240" w:lineRule="auto"/>
    </w:pPr>
  </w:style>
  <w:style w:type="paragraph" w:styleId="Quote">
    <w:name w:val="Quote"/>
    <w:basedOn w:val="Normal"/>
    <w:next w:val="Normal"/>
    <w:link w:val="QuoteChar"/>
    <w:uiPriority w:val="29"/>
    <w:qFormat/>
    <w:rsid w:val="00170E8C"/>
    <w:pPr>
      <w:spacing w:before="160"/>
      <w:ind w:left="720" w:right="720"/>
    </w:pPr>
    <w:rPr>
      <w:i/>
      <w:iCs/>
      <w:color w:val="000000" w:themeColor="text1"/>
    </w:rPr>
  </w:style>
  <w:style w:type="character" w:customStyle="1" w:styleId="QuoteChar">
    <w:name w:val="Quote Char"/>
    <w:basedOn w:val="DefaultParagraphFont"/>
    <w:link w:val="Quote"/>
    <w:uiPriority w:val="29"/>
    <w:rsid w:val="00170E8C"/>
    <w:rPr>
      <w:i/>
      <w:iCs/>
      <w:color w:val="000000" w:themeColor="text1"/>
    </w:rPr>
  </w:style>
  <w:style w:type="paragraph" w:styleId="IntenseQuote">
    <w:name w:val="Intense Quote"/>
    <w:basedOn w:val="Normal"/>
    <w:next w:val="Normal"/>
    <w:link w:val="IntenseQuoteChar"/>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0E8C"/>
    <w:rPr>
      <w:color w:val="000000" w:themeColor="text1"/>
      <w:shd w:val="clear" w:color="auto" w:fill="F2F2F2" w:themeFill="background1" w:themeFillShade="F2"/>
    </w:rPr>
  </w:style>
  <w:style w:type="character" w:styleId="SubtleEmphasis">
    <w:name w:val="Subtle Emphasis"/>
    <w:basedOn w:val="DefaultParagraphFont"/>
    <w:uiPriority w:val="19"/>
    <w:qFormat/>
    <w:rsid w:val="00170E8C"/>
    <w:rPr>
      <w:i/>
      <w:iCs/>
      <w:color w:val="404040" w:themeColor="text1" w:themeTint="BF"/>
    </w:rPr>
  </w:style>
  <w:style w:type="character" w:styleId="IntenseEmphasis">
    <w:name w:val="Intense Emphasis"/>
    <w:basedOn w:val="DefaultParagraphFont"/>
    <w:uiPriority w:val="21"/>
    <w:qFormat/>
    <w:rsid w:val="00170E8C"/>
    <w:rPr>
      <w:b/>
      <w:bCs/>
      <w:i/>
      <w:iCs/>
      <w:caps/>
    </w:rPr>
  </w:style>
  <w:style w:type="character" w:styleId="SubtleReference">
    <w:name w:val="Subtle Reference"/>
    <w:basedOn w:val="DefaultParagraphFont"/>
    <w:uiPriority w:val="31"/>
    <w:qFormat/>
    <w:rsid w:val="00170E8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0E8C"/>
    <w:rPr>
      <w:b/>
      <w:bCs/>
      <w:smallCaps/>
      <w:u w:val="single"/>
    </w:rPr>
  </w:style>
  <w:style w:type="character" w:styleId="BookTitle">
    <w:name w:val="Book Title"/>
    <w:basedOn w:val="DefaultParagraphFont"/>
    <w:uiPriority w:val="33"/>
    <w:qFormat/>
    <w:rsid w:val="00170E8C"/>
    <w:rPr>
      <w:b w:val="0"/>
      <w:bCs w:val="0"/>
      <w:smallCaps/>
      <w:spacing w:val="5"/>
    </w:rPr>
  </w:style>
  <w:style w:type="paragraph" w:styleId="TOCHeading">
    <w:name w:val="TOC Heading"/>
    <w:basedOn w:val="Heading1"/>
    <w:next w:val="Normal"/>
    <w:uiPriority w:val="39"/>
    <w:semiHidden/>
    <w:unhideWhenUsed/>
    <w:qFormat/>
    <w:rsid w:val="00170E8C"/>
    <w:pPr>
      <w:outlineLvl w:val="9"/>
    </w:pPr>
  </w:style>
  <w:style w:type="paragraph" w:styleId="Header">
    <w:name w:val="header"/>
    <w:basedOn w:val="Normal"/>
    <w:link w:val="HeaderChar"/>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70E8C"/>
    <w:rPr>
      <w:sz w:val="18"/>
      <w:szCs w:val="18"/>
    </w:rPr>
  </w:style>
  <w:style w:type="paragraph" w:styleId="Footer">
    <w:name w:val="footer"/>
    <w:basedOn w:val="Normal"/>
    <w:link w:val="FooterChar"/>
    <w:uiPriority w:val="99"/>
    <w:unhideWhenUsed/>
    <w:rsid w:val="00170E8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170E8C"/>
    <w:rPr>
      <w:sz w:val="18"/>
      <w:szCs w:val="18"/>
    </w:rPr>
  </w:style>
  <w:style w:type="paragraph" w:styleId="ListParagraph">
    <w:name w:val="List Paragraph"/>
    <w:basedOn w:val="Normal"/>
    <w:uiPriority w:val="34"/>
    <w:qFormat/>
    <w:rsid w:val="00C7564C"/>
    <w:pPr>
      <w:ind w:firstLineChars="200" w:firstLine="420"/>
    </w:pPr>
  </w:style>
  <w:style w:type="paragraph" w:styleId="NormalWeb">
    <w:name w:val="Normal (Web)"/>
    <w:basedOn w:val="Normal"/>
    <w:uiPriority w:val="99"/>
    <w:semiHidden/>
    <w:unhideWhenUsed/>
    <w:rsid w:val="00961501"/>
    <w:pPr>
      <w:spacing w:before="100" w:beforeAutospacing="1" w:after="100" w:afterAutospacing="1" w:line="240" w:lineRule="auto"/>
    </w:pPr>
    <w:rPr>
      <w:rFonts w:ascii="SimSun" w:eastAsia="SimSun" w:hAnsi="SimSun" w:cs="SimSun"/>
      <w:sz w:val="24"/>
      <w:szCs w:val="24"/>
    </w:rPr>
  </w:style>
  <w:style w:type="character" w:styleId="Hyperlink">
    <w:name w:val="Hyperlink"/>
    <w:basedOn w:val="DefaultParagraphFont"/>
    <w:uiPriority w:val="99"/>
    <w:unhideWhenUsed/>
    <w:rsid w:val="0048775B"/>
    <w:rPr>
      <w:color w:val="0000FF"/>
      <w:u w:val="single"/>
    </w:rPr>
  </w:style>
  <w:style w:type="character" w:styleId="CommentReference">
    <w:name w:val="annotation reference"/>
    <w:basedOn w:val="DefaultParagraphFont"/>
    <w:uiPriority w:val="99"/>
    <w:semiHidden/>
    <w:unhideWhenUsed/>
    <w:rsid w:val="00A52320"/>
    <w:rPr>
      <w:sz w:val="21"/>
      <w:szCs w:val="21"/>
    </w:rPr>
  </w:style>
  <w:style w:type="paragraph" w:styleId="CommentText">
    <w:name w:val="annotation text"/>
    <w:basedOn w:val="Normal"/>
    <w:link w:val="CommentTextChar"/>
    <w:uiPriority w:val="99"/>
    <w:unhideWhenUsed/>
    <w:rsid w:val="00A52320"/>
  </w:style>
  <w:style w:type="character" w:customStyle="1" w:styleId="CommentTextChar">
    <w:name w:val="Comment Text Char"/>
    <w:basedOn w:val="DefaultParagraphFont"/>
    <w:link w:val="CommentText"/>
    <w:uiPriority w:val="99"/>
    <w:rsid w:val="00A52320"/>
  </w:style>
  <w:style w:type="paragraph" w:styleId="CommentSubject">
    <w:name w:val="annotation subject"/>
    <w:basedOn w:val="CommentText"/>
    <w:next w:val="CommentText"/>
    <w:link w:val="CommentSubjectChar"/>
    <w:uiPriority w:val="99"/>
    <w:semiHidden/>
    <w:unhideWhenUsed/>
    <w:rsid w:val="00A52320"/>
    <w:rPr>
      <w:b/>
      <w:bCs/>
    </w:rPr>
  </w:style>
  <w:style w:type="character" w:customStyle="1" w:styleId="CommentSubjectChar">
    <w:name w:val="Comment Subject Char"/>
    <w:basedOn w:val="CommentTextChar"/>
    <w:link w:val="CommentSubject"/>
    <w:uiPriority w:val="99"/>
    <w:semiHidden/>
    <w:rsid w:val="00A52320"/>
    <w:rPr>
      <w:b/>
      <w:bCs/>
    </w:rPr>
  </w:style>
  <w:style w:type="paragraph" w:styleId="BalloonText">
    <w:name w:val="Balloon Text"/>
    <w:basedOn w:val="Normal"/>
    <w:link w:val="BalloonTextChar"/>
    <w:uiPriority w:val="99"/>
    <w:semiHidden/>
    <w:unhideWhenUsed/>
    <w:rsid w:val="00A5232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A52320"/>
    <w:rPr>
      <w:sz w:val="18"/>
      <w:szCs w:val="18"/>
    </w:rPr>
  </w:style>
  <w:style w:type="character" w:customStyle="1" w:styleId="1">
    <w:name w:val="未处理的提及1"/>
    <w:basedOn w:val="DefaultParagraphFont"/>
    <w:uiPriority w:val="99"/>
    <w:semiHidden/>
    <w:unhideWhenUsed/>
    <w:rsid w:val="00341013"/>
    <w:rPr>
      <w:color w:val="605E5C"/>
      <w:shd w:val="clear" w:color="auto" w:fill="E1DFDD"/>
    </w:rPr>
  </w:style>
  <w:style w:type="paragraph" w:styleId="Date">
    <w:name w:val="Date"/>
    <w:basedOn w:val="Normal"/>
    <w:next w:val="Normal"/>
    <w:link w:val="DateChar"/>
    <w:uiPriority w:val="99"/>
    <w:semiHidden/>
    <w:unhideWhenUsed/>
    <w:rsid w:val="00827174"/>
    <w:pPr>
      <w:ind w:leftChars="2500" w:left="100"/>
    </w:pPr>
  </w:style>
  <w:style w:type="character" w:customStyle="1" w:styleId="DateChar">
    <w:name w:val="Date Char"/>
    <w:basedOn w:val="DefaultParagraphFont"/>
    <w:link w:val="Date"/>
    <w:uiPriority w:val="99"/>
    <w:semiHidden/>
    <w:rsid w:val="00827174"/>
  </w:style>
  <w:style w:type="paragraph" w:customStyle="1" w:styleId="EndNoteBibliographyTitle">
    <w:name w:val="EndNote Bibliography Title"/>
    <w:basedOn w:val="Normal"/>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F619A9"/>
    <w:rPr>
      <w:rFonts w:ascii="Calibri" w:hAnsi="Calibri" w:cs="Calibri"/>
    </w:rPr>
  </w:style>
  <w:style w:type="paragraph" w:customStyle="1" w:styleId="EndNoteBibliography">
    <w:name w:val="EndNote Bibliography"/>
    <w:basedOn w:val="Normal"/>
    <w:link w:val="EndNoteBibliographyChar"/>
    <w:rsid w:val="00F619A9"/>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F619A9"/>
    <w:rPr>
      <w:rFonts w:ascii="Calibri" w:hAnsi="Calibri" w:cs="Calibri"/>
    </w:rPr>
  </w:style>
  <w:style w:type="paragraph" w:styleId="EndnoteText">
    <w:name w:val="endnote text"/>
    <w:basedOn w:val="Normal"/>
    <w:link w:val="EndnoteTextChar"/>
    <w:uiPriority w:val="99"/>
    <w:semiHidden/>
    <w:unhideWhenUsed/>
    <w:rsid w:val="00DB71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7165"/>
    <w:rPr>
      <w:sz w:val="20"/>
      <w:szCs w:val="20"/>
    </w:rPr>
  </w:style>
  <w:style w:type="character" w:styleId="EndnoteReference">
    <w:name w:val="endnote reference"/>
    <w:basedOn w:val="DefaultParagraphFont"/>
    <w:uiPriority w:val="99"/>
    <w:semiHidden/>
    <w:unhideWhenUsed/>
    <w:rsid w:val="00DB7165"/>
    <w:rPr>
      <w:vertAlign w:val="superscript"/>
    </w:rPr>
  </w:style>
  <w:style w:type="character" w:styleId="FollowedHyperlink">
    <w:name w:val="FollowedHyperlink"/>
    <w:basedOn w:val="DefaultParagraphFont"/>
    <w:uiPriority w:val="99"/>
    <w:semiHidden/>
    <w:unhideWhenUsed/>
    <w:rsid w:val="00B40989"/>
    <w:rPr>
      <w:color w:val="954F72" w:themeColor="followedHyperlink"/>
      <w:u w:val="single"/>
    </w:rPr>
  </w:style>
  <w:style w:type="character" w:customStyle="1" w:styleId="2">
    <w:name w:val="未处理的提及2"/>
    <w:basedOn w:val="DefaultParagraphFont"/>
    <w:uiPriority w:val="99"/>
    <w:semiHidden/>
    <w:unhideWhenUsed/>
    <w:rsid w:val="002B43E5"/>
    <w:rPr>
      <w:color w:val="605E5C"/>
      <w:shd w:val="clear" w:color="auto" w:fill="E1DFDD"/>
    </w:rPr>
  </w:style>
  <w:style w:type="paragraph" w:styleId="Revision">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834212">
      <w:bodyDiv w:val="1"/>
      <w:marLeft w:val="0"/>
      <w:marRight w:val="0"/>
      <w:marTop w:val="0"/>
      <w:marBottom w:val="0"/>
      <w:divBdr>
        <w:top w:val="none" w:sz="0" w:space="0" w:color="auto"/>
        <w:left w:val="none" w:sz="0" w:space="0" w:color="auto"/>
        <w:bottom w:val="none" w:sz="0" w:space="0" w:color="auto"/>
        <w:right w:val="none" w:sz="0" w:space="0" w:color="auto"/>
      </w:divBdr>
    </w:div>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uangtao.zhang@effem.co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2.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EB1897-C46C-4A06-B297-C2439AC09D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BC5D32C-E3D6-4688-BBAB-5A5250917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18771</Words>
  <Characters>107001</Characters>
  <Application>Microsoft Office Word</Application>
  <DocSecurity>0</DocSecurity>
  <Lines>891</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fanzhou kong</cp:lastModifiedBy>
  <cp:revision>2</cp:revision>
  <cp:lastPrinted>2020-01-14T05:59:00Z</cp:lastPrinted>
  <dcterms:created xsi:type="dcterms:W3CDTF">2020-03-11T03:50:00Z</dcterms:created>
  <dcterms:modified xsi:type="dcterms:W3CDTF">2020-03-11T03:50:00Z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