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proofErr w:type="spellStart"/>
      <w:r w:rsidR="00D418FC">
        <w:t>Shuofei</w:t>
      </w:r>
      <w:proofErr w:type="spellEnd"/>
      <w:r w:rsidR="00D418FC">
        <w:t xml:space="preserve">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w:t>
      </w:r>
      <w:proofErr w:type="spellStart"/>
      <w:r w:rsidR="00C7564C">
        <w:t>Guangtao</w:t>
      </w:r>
      <w:proofErr w:type="spellEnd"/>
      <w:r w:rsidR="00C7564C">
        <w:t xml:space="preserve">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36CC9BC3"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r w:rsidR="00D42B15">
        <w:t>F</w:t>
      </w:r>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For both SVM and RF, f</w:t>
      </w:r>
      <w:r w:rsidRPr="00702429">
        <w:t>our elements (</w:t>
      </w:r>
      <w:r w:rsidR="00422B3C">
        <w:t xml:space="preserve">Al, </w:t>
      </w:r>
      <w:proofErr w:type="spellStart"/>
      <w:r w:rsidR="00422B3C">
        <w:t>Rb</w:t>
      </w:r>
      <w:proofErr w:type="spellEnd"/>
      <w:r w:rsidR="00422B3C">
        <w:t>, B, and Na</w:t>
      </w:r>
      <w:r w:rsidRPr="00702429">
        <w:t xml:space="preserve">) only could enable the prediction </w:t>
      </w:r>
      <w:r w:rsidR="00CB111F">
        <w:t>of geographical origins</w:t>
      </w:r>
      <w:r w:rsidR="005412A2">
        <w:t xml:space="preserve"> </w:t>
      </w:r>
      <w:r w:rsidRPr="00702429">
        <w:t xml:space="preserve">with 100% accuracy. These results demonstrate </w:t>
      </w:r>
      <w:r w:rsidR="009C4B21">
        <w:rPr>
          <w:rFonts w:hint="eastAsia"/>
        </w:rPr>
        <w:t>t</w:t>
      </w:r>
      <w:r w:rsidR="009C4B21">
        <w:t xml:space="preserve">hat </w:t>
      </w:r>
      <w:r w:rsidR="008A521B">
        <w:t xml:space="preserve">using </w:t>
      </w:r>
      <w:r w:rsidRPr="00702429">
        <w:t xml:space="preserve">ICP-MS combined with machine learning techniques </w:t>
      </w:r>
      <w:r w:rsidR="003A160D">
        <w:t>is</w:t>
      </w:r>
      <w:r w:rsidR="003A160D" w:rsidRPr="00702429">
        <w:t xml:space="preserve"> </w:t>
      </w:r>
      <w:r w:rsidRPr="00702429">
        <w:t xml:space="preserve">an effective strategy </w:t>
      </w:r>
      <w:proofErr w:type="spellStart"/>
      <w:r w:rsidRPr="00702429">
        <w:t>for</w:t>
      </w:r>
      <w:r w:rsidR="003A160D">
        <w:t>authenticating</w:t>
      </w:r>
      <w:proofErr w:type="spellEnd"/>
      <w:r w:rsidRPr="00702429">
        <w:t xml:space="preserve">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2819D602"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proofErr w:type="spellStart"/>
      <w:r w:rsidR="00D37121">
        <w:t>agroproducts</w:t>
      </w:r>
      <w:proofErr w:type="spellEnd"/>
      <w:r w:rsidR="00D37121">
        <w:t xml:space="preserve">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3BF64723" w14:textId="51B4B113" w:rsidR="004B4BFE" w:rsidRDefault="00A3755C" w:rsidP="00212AD0">
      <w:pPr>
        <w:jc w:val="both"/>
        <w:rPr>
          <w:ins w:id="0" w:author="Xu, Jason" w:date="2020-03-19T10:34:00Z"/>
        </w:rPr>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w:t>
      </w:r>
      <w:r w:rsidR="00CE7CA9">
        <w:t xml:space="preserve">domestic </w:t>
      </w:r>
      <w:r w:rsidR="00F0197B">
        <w:t>demand 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w:t>
      </w:r>
      <w:r w:rsidR="008C7171">
        <w:t xml:space="preserve"> </w:t>
      </w:r>
      <w:r w:rsidR="00B805B2">
        <w:t>However, d</w:t>
      </w:r>
      <w:r w:rsidR="0004330B">
        <w:t xml:space="preserve">ue to the gap between the limited production and high market demand, </w:t>
      </w:r>
      <w:r w:rsidR="00B805B2">
        <w:t xml:space="preserve">GI rice become </w:t>
      </w:r>
      <w:proofErr w:type="spellStart"/>
      <w:r w:rsidR="00B805B2">
        <w:t>volunerable</w:t>
      </w:r>
      <w:proofErr w:type="spellEnd"/>
      <w:r w:rsidR="00B805B2">
        <w:t xml:space="preserve"> to </w:t>
      </w:r>
      <w:commentRangeStart w:id="1"/>
      <w:r w:rsidR="00B805B2">
        <w:t xml:space="preserve">adulteration </w:t>
      </w:r>
      <w:commentRangeEnd w:id="1"/>
      <w:r w:rsidR="00B805B2">
        <w:rPr>
          <w:rStyle w:val="CommentReference"/>
        </w:rPr>
        <w:commentReference w:id="1"/>
      </w:r>
      <w:r w:rsidR="00B805B2">
        <w:t>such as partial substitution and fraudulent labeling</w:t>
      </w:r>
      <w:r w:rsidR="00025C21">
        <w:fldChar w:fldCharType="begin" w:fldLock="1"/>
      </w:r>
      <w:r w:rsidR="00755367">
        <w:instrText>ADDIN CSL_CITATION {"citationItems":[{"id":"ITEM-1","itemData":{"author":[{"dropping-particle":"","family":"Rodriguez","given":"Lulu","non-dropping-particle":"","parse-names":false,"suffix":""},{"dropping-particle":"","family":"Hall","given":"Bevier","non-dropping-particle":"","parse-names":false,"suffix":""},{"dropping-particle":"","family":"Avenue","given":"S Goodwin","non-dropping-particle":"","parse-names":false,"suffix":""},{"dropping-particle":"","family":"Hall","given":"Gregory","non-dropping-particle":"","parse-names":false,"suffix":""},{"dropping-particle":"","family":"Street","given":"S Wright","non-dropping-particle":"","parse-names":false,"suffix":""}],"id":"ITEM-1","issue":"1","issued":{"date-parts":[["2014"]]},"page":"80-96","title":"Social trust and risk knowledge , perception and behaviours resulting from a rice tampering scandal Sela Sar","type":"article-journal","volume":"5"},"uris":["http://www.mendeley.com/documents/?uuid=9335b157-305b-4787-8b2c-7c6df2e4bcd6"]},{"id":"ITEM-2","itemData":{"author":[{"dropping-particle":"","family":"Veeck","given":"Gregory","non-dropping-particle":"","parse-names":false,"suffix":""}],"id":"ITEM-2","issue":"June","issued":{"date-parts":[["2017"]]},"title":"Food Safety Concerns and Rice Imports in China : 1998 - 2016","type":"article-journal"},"uris":["http://www.mendeley.com/documents/?uuid=c76adab2-f954-497b-8bd7-e4c2d207bf1a"]}],"mendeley":{"formattedCitation":"&lt;sup&gt;9,10&lt;/sup&gt;","plainTextFormattedCitation":"9,10","previouslyFormattedCitation":"&lt;sup&gt;9,10&lt;/sup&gt;"},"properties":{"noteIndex":0},"schema":"https://github.com/citation-style-language/schema/raw/master/csl-citation.json"}</w:instrText>
      </w:r>
      <w:r w:rsidR="00025C21">
        <w:fldChar w:fldCharType="separate"/>
      </w:r>
      <w:r w:rsidR="00025C21" w:rsidRPr="00025C21">
        <w:rPr>
          <w:noProof/>
          <w:vertAlign w:val="superscript"/>
        </w:rPr>
        <w:t>9,10</w:t>
      </w:r>
      <w:r w:rsidR="00025C21">
        <w:fldChar w:fldCharType="end"/>
      </w:r>
      <w:r w:rsidR="00B805B2">
        <w:t>.</w:t>
      </w:r>
      <w:r w:rsidR="0024303C">
        <w:t xml:space="preserve"> </w:t>
      </w:r>
      <w:r w:rsidR="0097330A">
        <w:t>Therefore</w:t>
      </w:r>
      <w:r w:rsidR="00945680">
        <w:t xml:space="preserve">, </w:t>
      </w:r>
      <w:r w:rsidR="000E7C51">
        <w:t>determination of</w:t>
      </w:r>
      <w:r w:rsidR="00900370">
        <w:t xml:space="preserve"> </w:t>
      </w:r>
      <w:r w:rsidR="00945680">
        <w:t xml:space="preserve">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945D79">
        <w:t xml:space="preserve"> </w:t>
      </w:r>
      <w:r w:rsidR="009D3E3A">
        <w:t xml:space="preserve"> </w:t>
      </w:r>
    </w:p>
    <w:p w14:paraId="5853157F" w14:textId="6153A085" w:rsidR="00B318B9" w:rsidRPr="00781FEF" w:rsidRDefault="002E0566" w:rsidP="00212AD0">
      <w:pPr>
        <w:jc w:val="both"/>
      </w:pPr>
      <w:commentRangeStart w:id="2"/>
      <w:r>
        <w:t>R</w:t>
      </w:r>
      <w:r w:rsidR="00FC64A3">
        <w:t>ecent years,</w:t>
      </w:r>
      <w:commentRangeEnd w:id="2"/>
      <w:r w:rsidR="00611455">
        <w:rPr>
          <w:rStyle w:val="CommentReference"/>
        </w:rPr>
        <w:commentReference w:id="2"/>
      </w:r>
      <w:r w:rsidR="00405B47" w:rsidRPr="00405B47">
        <w:t xml:space="preserve"> </w:t>
      </w:r>
      <w:r w:rsidR="00405B47">
        <w:t xml:space="preserve">inductively coupled plasma </w:t>
      </w:r>
      <w:r w:rsidR="00405B47" w:rsidRPr="00332FD1">
        <w:t>mass spectrometry</w:t>
      </w:r>
      <w:r w:rsidR="00405B47">
        <w:t xml:space="preserve"> (ICP-MS) analysis</w:t>
      </w:r>
      <w:r w:rsidR="00A752A6">
        <w:t xml:space="preserve"> </w:t>
      </w:r>
      <w:r w:rsidR="004E192E">
        <w:t xml:space="preserve">with the aid of multivariate analysis (MVA) and </w:t>
      </w:r>
      <w:r w:rsidR="0064739E">
        <w:t>machine learning</w:t>
      </w:r>
      <w:r w:rsidR="00BB7243">
        <w:t xml:space="preserve"> (ML)</w:t>
      </w:r>
      <w:r w:rsidR="004E192E">
        <w:t xml:space="preserve"> techniques</w:t>
      </w:r>
      <w:r w:rsidR="00585BE7">
        <w:t xml:space="preserve"> </w:t>
      </w:r>
      <w:r w:rsidR="005C20E5">
        <w:t>have been developed</w:t>
      </w:r>
      <w:r w:rsidR="0003481E">
        <w:t xml:space="preserve"> to </w:t>
      </w:r>
      <w:r w:rsidR="002E59A0">
        <w:t xml:space="preserve">address the issue of </w:t>
      </w:r>
      <w:r w:rsidR="00C973BD" w:rsidRPr="00025C21">
        <w:t>geo</w:t>
      </w:r>
      <w:r w:rsidR="00F40DB4" w:rsidRPr="00025C21">
        <w:t>graphical authentication</w:t>
      </w:r>
      <w:r w:rsidR="00755367">
        <w:t xml:space="preserve"> of rice</w:t>
      </w:r>
      <w:r w:rsidR="00755367" w:rsidRPr="00332FD1">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11–13&lt;/sup&gt;","plainTextFormattedCitation":"11–13","previouslyFormattedCitation":"&lt;sup&gt;11–13&lt;/sup&gt;"},"properties":{"noteIndex":0},"schema":"https://github.com/citation-style-language/schema/raw/master/csl-citation.json"}</w:instrText>
      </w:r>
      <w:r w:rsidR="00755367" w:rsidRPr="00332FD1">
        <w:fldChar w:fldCharType="separate"/>
      </w:r>
      <w:r w:rsidR="00755367" w:rsidRPr="00755367">
        <w:rPr>
          <w:noProof/>
          <w:vertAlign w:val="superscript"/>
        </w:rPr>
        <w:t>11–13</w:t>
      </w:r>
      <w:r w:rsidR="00755367" w:rsidRPr="00332FD1">
        <w:fldChar w:fldCharType="end"/>
      </w:r>
      <w:r w:rsidR="00025C21">
        <w:t>. Being able to simultaneously</w:t>
      </w:r>
      <w:r w:rsidR="005C20E5">
        <w:t xml:space="preserve"> </w:t>
      </w:r>
      <w:r w:rsidR="000A5605">
        <w:t xml:space="preserve">detect </w:t>
      </w:r>
      <w:r w:rsidR="00EF5A92">
        <w:t xml:space="preserve">both metal and non-metal elements, </w:t>
      </w:r>
      <w:r w:rsidR="00025C21">
        <w:t xml:space="preserve">ICP-MS </w:t>
      </w:r>
      <w:r w:rsidR="000A5605">
        <w:t xml:space="preserve"> </w:t>
      </w:r>
      <w:r w:rsidR="00025C21">
        <w:t xml:space="preserve">has the advantage of </w:t>
      </w:r>
      <w:r w:rsidR="008B0EED">
        <w:t xml:space="preserve"> </w:t>
      </w:r>
      <w:r w:rsidR="00EF5A92">
        <w:t xml:space="preserve">high throughput </w:t>
      </w:r>
      <w:r w:rsidR="008B0EED">
        <w:t xml:space="preserve">measurement with wide dynamic range </w:t>
      </w:r>
      <w:r w:rsidR="00EF5A92">
        <w:t xml:space="preserve">and </w:t>
      </w:r>
      <w:proofErr w:type="spellStart"/>
      <w:r w:rsidR="00EF5A92">
        <w:t>relateviely</w:t>
      </w:r>
      <w:proofErr w:type="spellEnd"/>
      <w:r w:rsidR="00EF5A92">
        <w:t xml:space="preserve"> </w:t>
      </w:r>
      <w:r w:rsidR="004D60AC">
        <w:t xml:space="preserve">simple </w:t>
      </w:r>
      <w:r w:rsidR="00EF5A92">
        <w:t>sample preparation</w:t>
      </w:r>
      <w:r w:rsidR="00EF5A92">
        <w:fldChar w:fldCharType="begin" w:fldLock="1"/>
      </w:r>
      <w:r w:rsidR="005960CC">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14&lt;/sup&gt;","plainTextFormattedCitation":"14","previouslyFormattedCitation":"&lt;sup&gt;14&lt;/sup&gt;"},"properties":{"noteIndex":0},"schema":"https://github.com/citation-style-language/schema/raw/master/csl-citation.json"}</w:instrText>
      </w:r>
      <w:r w:rsidR="00EF5A92">
        <w:fldChar w:fldCharType="separate"/>
      </w:r>
      <w:r w:rsidR="00755367" w:rsidRPr="00755367">
        <w:rPr>
          <w:noProof/>
          <w:vertAlign w:val="superscript"/>
        </w:rPr>
        <w:t>14</w:t>
      </w:r>
      <w:r w:rsidR="00EF5A92">
        <w:fldChar w:fldCharType="end"/>
      </w:r>
      <w:r w:rsidR="00DE6F79">
        <w:t>.</w:t>
      </w:r>
      <w:r w:rsidR="004B4BFE">
        <w:t xml:space="preserve"> </w:t>
      </w:r>
      <w:r w:rsidR="004951D3">
        <w:t>Beyon</w:t>
      </w:r>
      <w:r w:rsidR="00DF121A">
        <w:rPr>
          <w:rFonts w:hint="eastAsia"/>
        </w:rPr>
        <w:t>d</w:t>
      </w:r>
      <w:r w:rsidR="004951D3">
        <w:t xml:space="preserve"> the </w:t>
      </w:r>
      <w:r w:rsidR="006D63F9">
        <w:t xml:space="preserve">advance of </w:t>
      </w:r>
      <w:r w:rsidR="00755367">
        <w:t>ICP-MS</w:t>
      </w:r>
      <w:r w:rsidR="00767627">
        <w:t xml:space="preserve">, </w:t>
      </w:r>
      <w:r w:rsidR="00900370">
        <w:t>it</w:t>
      </w:r>
      <w:r w:rsidR="00DF6DA6">
        <w:t xml:space="preserve"> is</w:t>
      </w:r>
      <w:r w:rsidR="00900370">
        <w:t xml:space="preserve"> also of great importance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36367D">
        <w:fldChar w:fldCharType="begin" w:fldLock="1"/>
      </w:r>
      <w:r w:rsidR="005960CC">
        <w: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15&lt;/sup&gt;","plainTextFormattedCitation":"15","previouslyFormattedCitation":"&lt;sup&gt;15&lt;/sup&gt;"},"properties":{"noteIndex":0},"schema":"https://github.com/citation-style-language/schema/raw/master/csl-citation.json"}</w:instrText>
      </w:r>
      <w:r w:rsidR="0036367D">
        <w:fldChar w:fldCharType="separate"/>
      </w:r>
      <w:r w:rsidR="00755367" w:rsidRPr="00755367">
        <w:rPr>
          <w:noProof/>
          <w:vertAlign w:val="superscript"/>
        </w:rPr>
        <w:t>15</w:t>
      </w:r>
      <w:r w:rsidR="0036367D">
        <w:fldChar w:fldCharType="end"/>
      </w:r>
      <w:r w:rsidR="00576857">
        <w:rPr>
          <w:rFonts w:hint="eastAsia"/>
        </w:rPr>
        <w:t>.</w:t>
      </w:r>
      <w:r w:rsidR="00576857">
        <w:t xml:space="preserve"> </w:t>
      </w:r>
      <w:r w:rsidR="00DD27D4">
        <w:t xml:space="preserve">As summarized in a </w:t>
      </w:r>
      <w:r w:rsidR="00461666">
        <w:t xml:space="preserve">recent </w:t>
      </w:r>
      <w:r w:rsidR="00DD27D4">
        <w:t>review</w:t>
      </w:r>
      <w:r w:rsidR="00FC64A3">
        <w:fldChar w:fldCharType="begin" w:fldLock="1"/>
      </w:r>
      <w:r w:rsidR="005960CC">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FC64A3">
        <w:fldChar w:fldCharType="separate"/>
      </w:r>
      <w:r w:rsidR="00755367" w:rsidRPr="00755367">
        <w:rPr>
          <w:noProof/>
          <w:vertAlign w:val="superscript"/>
        </w:rPr>
        <w:t>16</w:t>
      </w:r>
      <w:r w:rsidR="00FC64A3">
        <w:fldChar w:fldCharType="end"/>
      </w:r>
      <w:r w:rsidR="00DD27D4">
        <w:t xml:space="preserve">, </w:t>
      </w:r>
      <w:r w:rsidR="002B13B1">
        <w:t xml:space="preserve">MVA such as </w:t>
      </w:r>
      <w:r w:rsidR="00AB35B2">
        <w:t>princi</w:t>
      </w:r>
      <w:r w:rsidR="00E02081">
        <w:t>pal</w:t>
      </w:r>
      <w:r w:rsidR="00AB35B2">
        <w:t xml:space="preserve"> component analysis (PCA)</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8C7B44">
        <w:t xml:space="preserve">are </w:t>
      </w:r>
      <w:r w:rsidR="009B5957">
        <w:t xml:space="preserve">by far the dominant </w:t>
      </w:r>
      <w:r w:rsidR="00734051">
        <w:t>method</w:t>
      </w:r>
      <w:r w:rsidR="008C7B44">
        <w:t>s</w:t>
      </w:r>
      <w:r w:rsidR="00734051">
        <w:t xml:space="preserve"> for data processing</w:t>
      </w:r>
      <w:r w:rsidR="006D551A">
        <w:t xml:space="preserve">, </w:t>
      </w:r>
      <w:r w:rsidR="00DD5D12">
        <w:t xml:space="preserve">due to their simplicity </w:t>
      </w:r>
      <w:r w:rsidR="005E0F1B">
        <w:t xml:space="preserve">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F838CF">
        <w:t>complexity</w:t>
      </w:r>
      <w:r w:rsidR="00F838CF" w:rsidRPr="00CD2EE0">
        <w:t xml:space="preserve"> </w:t>
      </w:r>
      <w:r w:rsidR="009E2E76" w:rsidRPr="00CD2EE0">
        <w:t xml:space="preserve">and </w:t>
      </w:r>
      <w:r w:rsidR="00B87961">
        <w:t>volume of data increasing</w:t>
      </w:r>
      <w:r w:rsidR="009E2E76">
        <w:t>,</w:t>
      </w:r>
      <w:r w:rsidR="009E2E76" w:rsidRPr="00CD2EE0">
        <w:t xml:space="preserve"> more advanced models </w:t>
      </w:r>
      <w:r w:rsidR="00B87961">
        <w:t xml:space="preserve">based on </w:t>
      </w:r>
      <w:r w:rsidR="00B87961" w:rsidRPr="00CD2EE0">
        <w:t xml:space="preserve">pattern recognition </w:t>
      </w:r>
      <w:r w:rsidR="009E2E76" w:rsidRPr="00CD2EE0">
        <w:t xml:space="preserve">are </w:t>
      </w:r>
      <w:r w:rsidR="00FA129A">
        <w:t>in</w:t>
      </w:r>
      <w:r w:rsidR="006A2C84">
        <w:t xml:space="preserve"> </w:t>
      </w:r>
      <w:r w:rsidR="006B1F65">
        <w:t>u</w:t>
      </w:r>
      <w:r w:rsidR="006A2C84">
        <w:t>rgent demand</w:t>
      </w:r>
      <w:r w:rsidR="00FB1AF0">
        <w:fldChar w:fldCharType="begin" w:fldLock="1"/>
      </w:r>
      <w:r w:rsidR="005960CC">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17&lt;/sup&gt;","plainTextFormattedCitation":"17","previouslyFormattedCitation":"&lt;sup&gt;17&lt;/sup&gt;"},"properties":{"noteIndex":0},"schema":"https://github.com/citation-style-language/schema/raw/master/csl-citation.json"}</w:instrText>
      </w:r>
      <w:r w:rsidR="00FB1AF0">
        <w:fldChar w:fldCharType="separate"/>
      </w:r>
      <w:r w:rsidR="00755367" w:rsidRPr="00755367">
        <w:rPr>
          <w:noProof/>
          <w:vertAlign w:val="superscript"/>
        </w:rPr>
        <w:t>17</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5960CC">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18&lt;/sup&gt;","plainTextFormattedCitation":"18","previouslyFormattedCitation":"&lt;sup&gt;18&lt;/sup&gt;"},"properties":{"noteIndex":0},"schema":"https://github.com/citation-style-language/schema/raw/master/csl-citation.json"}</w:instrText>
      </w:r>
      <w:r w:rsidR="00990D19">
        <w:fldChar w:fldCharType="separate"/>
      </w:r>
      <w:r w:rsidR="00755367" w:rsidRPr="00755367">
        <w:rPr>
          <w:noProof/>
          <w:vertAlign w:val="superscript"/>
        </w:rPr>
        <w:t>18</w:t>
      </w:r>
      <w:r w:rsidR="00990D19">
        <w:fldChar w:fldCharType="end"/>
      </w:r>
      <w:r w:rsidR="00DE0C97" w:rsidRPr="009A1A8C">
        <w:t>,</w:t>
      </w:r>
      <w:r w:rsidR="00DE0C97">
        <w:t xml:space="preserve"> </w:t>
      </w:r>
      <w:r w:rsidR="00C55A56">
        <w:t>biomedical</w:t>
      </w:r>
      <w:r w:rsidR="00C55A56">
        <w:fldChar w:fldCharType="begin" w:fldLock="1"/>
      </w:r>
      <w:r w:rsidR="005960CC">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19&lt;/sup&gt;","plainTextFormattedCitation":"19","previouslyFormattedCitation":"&lt;sup&gt;19&lt;/sup&gt;"},"properties":{"noteIndex":0},"schema":"https://github.com/citation-style-language/schema/raw/master/csl-citation.json"}</w:instrText>
      </w:r>
      <w:r w:rsidR="00C55A56">
        <w:fldChar w:fldCharType="separate"/>
      </w:r>
      <w:r w:rsidR="00755367" w:rsidRPr="00755367">
        <w:rPr>
          <w:noProof/>
          <w:vertAlign w:val="superscript"/>
        </w:rPr>
        <w:t>19</w:t>
      </w:r>
      <w:r w:rsidR="00C55A56">
        <w:fldChar w:fldCharType="end"/>
      </w:r>
      <w:r w:rsidR="00C55A56" w:rsidRPr="00767F9A">
        <w:rPr>
          <w:vertAlign w:val="superscript"/>
        </w:rPr>
        <w:t>,</w:t>
      </w:r>
      <w:r w:rsidR="00C55A56">
        <w:fldChar w:fldCharType="begin" w:fldLock="1"/>
      </w:r>
      <w:r w:rsidR="005960CC">
        <w:instrText>ADDIN CSL_CITATION {"citationItems":[{"id":"ITEM-1","itemData":{"ISSN":"1735-5303 (Print)","PMID":"29563929","abstract":"BACKGROUND &amp; OBJECTIVE: Microarray and next generation sequencing (NGS) data are the  important sources to find helpful molecular patterns. Also, the great number of gene expression data increases the challenge of how to identify the biomarkers associated with cancer. The random forest (RF) is used to effectively analyze the problems of large-p and small-n. Therefore, RF can be used to select and rank the genes for the diagnosis and effective treatment of cancer. METHODS: The microarray gene expression data of colon, leukemia, and prostate cancers were collected from public databases. Primary preprocessing was done on them using limma package, and then, the RF classification method was implemented on datasets separately in R software. Finally, the selected genes in each of the cancers were evaluated and compared with those of previous experimental studies and their functionalities were assessed in molecular cancer processes. RESULT: The RF method extracted very small sets of genes while it retained its predictive performance. About colon cancer data set DIEXF, GUCA2A, CA7, and IGHA1 key genes with the accuracy of 87.39 and precision of 85.45 were selected. The SNCA, USP20, and SNRPA1 genes were selected for prostate cancer with the accuracy of 73.33 and precision of 66.67. Also, key genes of leukemia data set were BAG4, ANKHD1-EIF4EBP3, PLXNC1, and PCDH9 genes, and the accuracy and precision were 100 and 95.24, respectively. CONCLUSION: The current study results showed most of the selected genes involved in the processes and cancerous pathways were previously reported and had an important role in shifting from normal cell to abnormal.","author":[{"dropping-particle":"","family":"Ram","given":"Malihe","non-dropping-particle":"","parse-names":false,"suffix":""},{"dropping-particle":"","family":"Najafi","given":"Ali","non-dropping-particle":"","parse-names":false,"suffix":""},{"dropping-particle":"","family":"Shakeri","given":"Mohammad Taghi","non-dropping-particle":"","parse-names":false,"suffix":""}],"container-title":"Iranian journal of pathology","id":"ITEM-1","issue":"4","issued":{"date-parts":[["2017"]]},"language":"eng","page":"339-347","title":"Classification and Biomarker Genes Selection for Cancer Gene Expression Data Using  Random Forest.","type":"article-journal","volume":"12"},"uris":["http://www.mendeley.com/documents/?uuid=4e441695-3e2e-4136-8e76-bad61642ace4"]}],"mendeley":{"formattedCitation":"&lt;sup&gt;20&lt;/sup&gt;","plainTextFormattedCitation":"20","previouslyFormattedCitation":"&lt;sup&gt;20&lt;/sup&gt;"},"properties":{"noteIndex":0},"schema":"https://github.com/citation-style-language/schema/raw/master/csl-citation.json"}</w:instrText>
      </w:r>
      <w:r w:rsidR="00C55A56">
        <w:fldChar w:fldCharType="separate"/>
      </w:r>
      <w:r w:rsidR="00755367" w:rsidRPr="00755367">
        <w:rPr>
          <w:noProof/>
          <w:vertAlign w:val="superscript"/>
        </w:rPr>
        <w:t>20</w:t>
      </w:r>
      <w:r w:rsidR="00C55A56">
        <w:fldChar w:fldCharType="end"/>
      </w:r>
      <w:r w:rsidR="00DE0C97">
        <w:t xml:space="preserve"> </w:t>
      </w:r>
      <w:r w:rsidR="00767F9A">
        <w:t xml:space="preserve">, </w:t>
      </w:r>
      <w:r w:rsidR="00DE0C97">
        <w:t>astronomy</w:t>
      </w:r>
      <w:r w:rsidR="00990D19">
        <w:fldChar w:fldCharType="begin" w:fldLock="1"/>
      </w:r>
      <w:r w:rsidR="005960CC">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21&lt;/sup&gt;","plainTextFormattedCitation":"21","previouslyFormattedCitation":"&lt;sup&gt;21&lt;/sup&gt;"},"properties":{"noteIndex":0},"schema":"https://github.com/citation-style-language/schema/raw/master/csl-citation.json"}</w:instrText>
      </w:r>
      <w:r w:rsidR="00990D19">
        <w:fldChar w:fldCharType="separate"/>
      </w:r>
      <w:r w:rsidR="00755367" w:rsidRPr="00755367">
        <w:rPr>
          <w:noProof/>
          <w:vertAlign w:val="superscript"/>
        </w:rPr>
        <w:t>21</w:t>
      </w:r>
      <w:r w:rsidR="00990D19">
        <w:fldChar w:fldCharType="end"/>
      </w:r>
      <w:r w:rsidR="00DE0C97">
        <w:t xml:space="preserve"> and bioinformatics</w:t>
      </w:r>
      <w:r w:rsidR="00990D19">
        <w:fldChar w:fldCharType="begin" w:fldLock="1"/>
      </w:r>
      <w:r w:rsidR="005960CC">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22&lt;/sup&gt;","plainTextFormattedCitation":"22","previouslyFormattedCitation":"&lt;sup&gt;22&lt;/sup&gt;"},"properties":{"noteIndex":0},"schema":"https://github.com/citation-style-language/schema/raw/master/csl-citation.json"}</w:instrText>
      </w:r>
      <w:r w:rsidR="00990D19">
        <w:fldChar w:fldCharType="separate"/>
      </w:r>
      <w:r w:rsidR="00755367" w:rsidRPr="00755367">
        <w:rPr>
          <w:noProof/>
          <w:vertAlign w:val="superscript"/>
        </w:rPr>
        <w:t>22</w:t>
      </w:r>
      <w:r w:rsidR="00990D19">
        <w:fldChar w:fldCharType="end"/>
      </w:r>
      <w:r w:rsidR="008C7B44">
        <w:t>.</w:t>
      </w:r>
      <w:r w:rsidR="0054485B">
        <w:t xml:space="preserve"> </w:t>
      </w:r>
      <w:commentRangeStart w:id="3"/>
      <w:r w:rsidR="005960CC">
        <w:t>Particularly, some widely used ML algorithms such as s</w:t>
      </w:r>
      <w:r w:rsidR="005960CC" w:rsidRPr="00047224">
        <w:t>upport vector m</w:t>
      </w:r>
      <w:r w:rsidR="005960CC" w:rsidRPr="00A531B1">
        <w:t>achines (SVM)</w:t>
      </w:r>
      <w:r w:rsidR="005960CC" w:rsidRPr="00562E7E" w:rsidDel="001432D0">
        <w:t xml:space="preserve"> </w:t>
      </w:r>
      <w:r w:rsidR="005960CC">
        <w:t xml:space="preserve">and </w:t>
      </w:r>
      <w:r w:rsidR="005960CC" w:rsidRPr="00562E7E">
        <w:t>random forest (RF)</w:t>
      </w:r>
      <w:r w:rsidR="005960CC">
        <w:t>, have been reported to outperform traditional MVA</w:t>
      </w:r>
      <w:r w:rsidR="005960CC">
        <w:fldChar w:fldCharType="begin" w:fldLock="1"/>
      </w:r>
      <w:r w:rsidR="009375B6">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23&lt;/sup&gt;","plainTextFormattedCitation":"23","previouslyFormattedCitation":"&lt;sup&gt;23&lt;/sup&gt;"},"properties":{"noteIndex":0},"schema":"https://github.com/citation-style-language/schema/raw/master/csl-citation.json"}</w:instrText>
      </w:r>
      <w:r w:rsidR="005960CC">
        <w:fldChar w:fldCharType="separate"/>
      </w:r>
      <w:r w:rsidR="005960CC" w:rsidRPr="005960CC">
        <w:rPr>
          <w:noProof/>
          <w:vertAlign w:val="superscript"/>
        </w:rPr>
        <w:t>23</w:t>
      </w:r>
      <w:r w:rsidR="005960CC">
        <w:fldChar w:fldCharType="end"/>
      </w:r>
      <w:r w:rsidR="005960CC">
        <w:t xml:space="preserve"> and lead to </w:t>
      </w:r>
      <w:proofErr w:type="spellStart"/>
      <w:r w:rsidR="005960CC">
        <w:t>predition</w:t>
      </w:r>
      <w:proofErr w:type="spellEnd"/>
      <w:r w:rsidR="005960CC">
        <w:t xml:space="preserve"> models with increased reliability and robustness</w:t>
      </w:r>
      <w:r w:rsidR="005960CC">
        <w:fldChar w:fldCharType="begin" w:fldLock="1"/>
      </w:r>
      <w:r w:rsidR="009375B6">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9375B6">
        <w:rPr>
          <w:rFonts w:hint="eastAsia"/>
        </w:rPr>
        <w:instrText xml:space="preserve">d ( NIR ) spectroscopy : Focus on parameters optimization and model interpretation </w:instrText>
      </w:r>
      <w:r w:rsidR="009375B6">
        <w:rPr>
          <w:rFonts w:hint="eastAsia"/>
        </w:rPr>
        <w:instrText>☆</w:instrText>
      </w:r>
      <w:r w:rsidR="009375B6">
        <w:rPr>
          <w:rFonts w:hint="eastAsia"/>
        </w:rPr>
        <w:instrText>","type":"article-journal","volume":"96"},"uris":["http://www.mendeley.com/documents/?uuid=47137a07-3923-401b-95f6-51fd479e4280"]},{"id":"ITEM-2","itemData":{"DOI":"10.101</w:instrText>
      </w:r>
      <w:r w:rsidR="009375B6">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12,24&lt;/sup&gt;","plainTextFormattedCitation":"12,24","previouslyFormattedCitation":"&lt;sup&gt;12,24&lt;/sup&gt;"},"properties":{"noteIndex":0},"schema":"https://github.com/citation-style-language/schema/raw/master/csl-citation.json"}</w:instrText>
      </w:r>
      <w:r w:rsidR="005960CC">
        <w:fldChar w:fldCharType="separate"/>
      </w:r>
      <w:r w:rsidR="005960CC" w:rsidRPr="005960CC">
        <w:rPr>
          <w:noProof/>
          <w:vertAlign w:val="superscript"/>
        </w:rPr>
        <w:t>12,24</w:t>
      </w:r>
      <w:r w:rsidR="005960CC">
        <w:fldChar w:fldCharType="end"/>
      </w:r>
      <w:r w:rsidR="005960CC">
        <w:t>.</w:t>
      </w:r>
      <w:commentRangeEnd w:id="3"/>
      <w:r w:rsidR="00EA46D6">
        <w:rPr>
          <w:rStyle w:val="CommentReference"/>
        </w:rPr>
        <w:commentReference w:id="3"/>
      </w:r>
      <w:r w:rsidR="005960CC">
        <w:t xml:space="preserve"> </w:t>
      </w:r>
      <w:r w:rsidR="004B4BFE">
        <w:t>By far</w:t>
      </w:r>
      <w:r w:rsidR="0054485B">
        <w:t>, o</w:t>
      </w:r>
      <w:r w:rsidR="008C7B44">
        <w:t xml:space="preserve">nly </w:t>
      </w:r>
      <w:r w:rsidR="00DC19F7">
        <w:t>a few</w:t>
      </w:r>
      <w:r w:rsidR="00DE0C97">
        <w:t xml:space="preserve"> </w:t>
      </w:r>
      <w:r w:rsidR="008C7B44">
        <w:t xml:space="preserve">studies </w:t>
      </w:r>
      <w:r w:rsidR="00DC19F7">
        <w:t xml:space="preserve">have </w:t>
      </w:r>
      <w:r w:rsidR="008C7B44">
        <w:t>explored the application of ML</w:t>
      </w:r>
      <w:r w:rsidR="00DE0C97">
        <w:t xml:space="preserve"> in </w:t>
      </w:r>
      <w:r w:rsidR="0054485B">
        <w:t xml:space="preserve">geological  </w:t>
      </w:r>
      <w:r w:rsidR="00DE0C97">
        <w:t>authentication</w:t>
      </w:r>
      <w:r w:rsidR="005960CC">
        <w:fldChar w:fldCharType="begin" w:fldLock="1"/>
      </w:r>
      <w:r w:rsidR="009375B6">
        <w:instrText>ADDIN CSL_CITATION {"citationItems":[{"id":"ITEM-1","itemData":{"DOI":"10.1016/j.foodcont.2019.04.032","ISSN":"09567135","abstract":"The aim of this study was to experimentally monitor the geographical origin of white asparagus based on near-infrared spectroscopy (NIR). 275 asparagus samples from six countries of origin and three years of harvest were analyzed. Support vector machine (SVM) classifiers were trained to predict the geographical origin and validated using nested cross-validation. When coupled with feature selection, a linear SVM was able to predict the country of origin with an accuracy of 89%. Confidence estimation based on posterior class probabilities can be used to exclude unreliable classifications leading to an accuracy up to 97%. These results demonstrate the potential of NIR spectroscopy combined with machine learning methods as a screening technique for provenance distinction of asparagus.","author":[{"dropping-particle":"","family":"Richter","given":"Bernadette","non-dropping-particle":"","parse-names":false,"suffix":""},{"dropping-particle":"","family":"Rurik","given":"Marc","non-dropping-particle":"","parse-names":false,"suffix":""},{"dropping-particle":"","family":"Gurk","given":"Stephanie","non-dropping-particle":"","parse-names":false,"suffix":""},{"dropping-particle":"","family":"Kohlbacher","given":"Oliver","non-dropping-particle":"","parse-names":false,"suffix":""},{"dropping-particle":"","family":"Fischer","given":"Markus","non-dropping-particle":"","parse-names":false,"suffix":""}],"container-title":"Food Control","id":"ITEM-1","issue":"March","issued":{"date-parts":[["2019"]]},"page":"318-325","publisher":"Elsevier","title":"Food monitoring: Screening of the geographical origin of white asparagus using FT-NIR and machine learning","type":"article-journal","volume":"104"},"uris":["http://www.mendeley.com/documents/?uuid=0808b322-a72b-4330-a035-b981ba5f1fe9"]},{"id":"ITEM-2","itemData":{"DOI":"10.1016/j.compag.2015.11.009","ISSN":"01681699","abstract":"Rice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12,25&lt;/sup&gt;","plainTextFormattedCitation":"12,25","previouslyFormattedCitation":"&lt;sup&gt;12,25&lt;/sup&gt;"},"properties":{"noteIndex":0},"schema":"https://github.com/citation-style-language/schema/raw/master/csl-citation.json"}</w:instrText>
      </w:r>
      <w:r w:rsidR="005960CC">
        <w:fldChar w:fldCharType="separate"/>
      </w:r>
      <w:r w:rsidR="005960CC" w:rsidRPr="005960CC">
        <w:rPr>
          <w:noProof/>
          <w:vertAlign w:val="superscript"/>
        </w:rPr>
        <w:t>12,25</w:t>
      </w:r>
      <w:r w:rsidR="005960CC">
        <w:fldChar w:fldCharType="end"/>
      </w:r>
      <w:r w:rsidR="004819FD">
        <w:t xml:space="preserve"> </w:t>
      </w:r>
    </w:p>
    <w:p w14:paraId="71574BB1" w14:textId="4CF880C2" w:rsidR="00907D80" w:rsidRDefault="00B518E6" w:rsidP="000D05CC">
      <w:pPr>
        <w:jc w:val="both"/>
      </w:pPr>
      <w:r>
        <w:t xml:space="preserve">The </w:t>
      </w:r>
      <w:r w:rsidR="00901ED3">
        <w:t xml:space="preserve">aim of </w:t>
      </w:r>
      <w:r w:rsidR="009D4B6C">
        <w:t>this</w:t>
      </w:r>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w:t>
      </w:r>
      <w:r w:rsidR="009D4B6C">
        <w:t xml:space="preserve">in </w:t>
      </w:r>
      <w:r w:rsidR="008C2180">
        <w:t xml:space="preserve">the </w:t>
      </w:r>
      <w:r w:rsidR="008C2EA3">
        <w:t>elemental profiling obtained by ICP-MS, and there</w:t>
      </w:r>
      <w:r w:rsidR="00A67727">
        <w:t>by</w:t>
      </w:r>
      <w:r w:rsidR="00A47F9D">
        <w:t xml:space="preserve"> construct </w:t>
      </w:r>
      <w:r w:rsidR="00D526BD">
        <w:t xml:space="preserve">reliable </w:t>
      </w:r>
      <w:proofErr w:type="spellStart"/>
      <w:r w:rsidR="006B49A4">
        <w:t>predition</w:t>
      </w:r>
      <w:proofErr w:type="spellEnd"/>
      <w:r w:rsidR="006B49A4">
        <w:t xml:space="preserve">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575FC1">
        <w:t xml:space="preserve"> </w:t>
      </w:r>
      <w:r w:rsidR="009D4B6C">
        <w:t>to identify</w:t>
      </w:r>
      <w:r w:rsidR="00E41101">
        <w:t xml:space="preserve"> </w:t>
      </w:r>
      <w:r w:rsidR="008C2180">
        <w:t>biomarke</w:t>
      </w:r>
      <w:r w:rsidR="00D526BD">
        <w:t>rs that contribute</w:t>
      </w:r>
      <w:r w:rsidR="009D4B6C">
        <w:t>d</w:t>
      </w:r>
      <w:r w:rsidR="00D526BD">
        <w:t xml:space="preserve"> the most to </w:t>
      </w:r>
      <w:proofErr w:type="gramStart"/>
      <w:r w:rsidR="00E430B0">
        <w:t xml:space="preserve">the </w:t>
      </w:r>
      <w:r w:rsidR="00D36E86">
        <w:t xml:space="preserve"> </w:t>
      </w:r>
      <w:r w:rsidR="009D4B6C">
        <w:t>differentiation</w:t>
      </w:r>
      <w:proofErr w:type="gramEnd"/>
      <w:r w:rsidR="009D4B6C">
        <w:t xml:space="preserve"> </w:t>
      </w:r>
      <w:r w:rsidR="00D36E86">
        <w:t xml:space="preserve">between GI </w:t>
      </w:r>
      <w:proofErr w:type="spellStart"/>
      <w:r w:rsidR="00D36E86">
        <w:t>rices</w:t>
      </w:r>
      <w:proofErr w:type="spellEnd"/>
      <w:r w:rsidR="00D36E86">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5794F52C" w:rsidR="00CF5D00" w:rsidRPr="004D4109" w:rsidRDefault="00444491" w:rsidP="00980408">
      <w:pPr>
        <w:jc w:val="both"/>
      </w:pPr>
      <w:r>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credible rice processing factories</w:t>
      </w:r>
      <w:r w:rsidR="00575FC1">
        <w:t xml:space="preserve"> </w:t>
      </w:r>
      <w:r w:rsidR="00CD0D60">
        <w:t>in</w:t>
      </w:r>
      <w:r w:rsidR="004F53B7">
        <w:t xml:space="preserve"> five provinces in </w:t>
      </w:r>
      <w:bookmarkStart w:id="4" w:name="_Hlk33081678"/>
      <w:r w:rsidR="004F53B7">
        <w:t>China</w:t>
      </w:r>
      <w:bookmarkEnd w:id="4"/>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r w:rsidR="00A92A0D">
        <w:t>J</w:t>
      </w:r>
      <w:r w:rsidR="00F0153F">
        <w:t>S</w:t>
      </w:r>
      <w:r w:rsidR="001F52DD">
        <w:t xml:space="preserve"> </w:t>
      </w:r>
      <w:r w:rsidR="00615DA8">
        <w:t>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48D2B04E"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 xml:space="preserve">8500-6940) </w:t>
      </w:r>
      <w:r w:rsidR="00CD0D60">
        <w:t xml:space="preserve">and </w:t>
      </w:r>
      <w:r w:rsidR="00633DA6" w:rsidRPr="004B5336">
        <w:t>4</w:t>
      </w:r>
      <w:r w:rsidR="0009236A">
        <w:t xml:space="preserve"> </w:t>
      </w:r>
      <w:r w:rsidR="00633DA6" w:rsidRPr="004B5336">
        <w:t xml:space="preserve">(part# 8500-6942), </w:t>
      </w:r>
      <w:r w:rsidR="00CD0D60">
        <w:t>e</w:t>
      </w:r>
      <w:r w:rsidR="00CD0D60" w:rsidRPr="004B5336">
        <w:t xml:space="preserve">nvironmental </w:t>
      </w:r>
      <w:r w:rsidR="00633DA6" w:rsidRPr="004B5336">
        <w:t>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(part# 8500-6945)</w:t>
      </w:r>
      <w:r w:rsidR="00CD0D60">
        <w:t xml:space="preserve"> </w:t>
      </w:r>
      <w:r w:rsidR="00CD0D60" w:rsidRPr="004B5336">
        <w:t>standard</w:t>
      </w:r>
      <w:r w:rsidR="00CD0D60">
        <w:t xml:space="preserve">s </w:t>
      </w:r>
      <w:r w:rsidR="00633DA6" w:rsidRPr="004B5336">
        <w:t>were purchased from Agilent Technologies (Santa Clara, CA, USA).</w:t>
      </w:r>
      <w:r w:rsidR="00C9685E" w:rsidRPr="00C9685E">
        <w:t xml:space="preserve"> </w:t>
      </w:r>
      <w:r w:rsidR="00CD0D60">
        <w:t>The</w:t>
      </w:r>
      <w:r w:rsidR="00CD0D60" w:rsidRPr="006E0B82">
        <w:t xml:space="preserve"> </w:t>
      </w:r>
      <w:r w:rsidR="00C9685E" w:rsidRPr="006E0B82">
        <w:t xml:space="preserve">certified </w:t>
      </w:r>
      <w:r w:rsidR="00C9685E" w:rsidRPr="006E0B82">
        <w:lastRenderedPageBreak/>
        <w:t xml:space="preserve">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t>ICP-MS analysis</w:t>
      </w:r>
    </w:p>
    <w:p w14:paraId="48FA04E2" w14:textId="48F0C333" w:rsidR="00442F43" w:rsidRPr="00B82F68" w:rsidRDefault="00233C4C" w:rsidP="00233C4C">
      <w:pPr>
        <w:ind w:rightChars="100" w:right="220"/>
        <w:jc w:val="both"/>
      </w:pPr>
      <w:r>
        <w:t xml:space="preserve">Firstly, </w:t>
      </w:r>
      <w:r w:rsidR="00F164EA">
        <w:t>0.5 g</w:t>
      </w:r>
      <w:r w:rsidR="008173C7">
        <w:t xml:space="preserve"> of rice </w:t>
      </w:r>
      <w:r w:rsidR="006B3CCF">
        <w:rPr>
          <w:rFonts w:hint="eastAsia"/>
        </w:rPr>
        <w:t>grains</w:t>
      </w:r>
      <w:r w:rsidR="00BD2ED7">
        <w:t xml:space="preserve"> was </w:t>
      </w:r>
      <w:r w:rsidR="00167FB7">
        <w:t xml:space="preserve">weighed in a Teflon digestion vessel </w:t>
      </w:r>
      <w:r>
        <w:t>and mixed with</w:t>
      </w:r>
      <w:r w:rsidR="00424B00">
        <w:t xml:space="preserve"> 6</w:t>
      </w:r>
      <w:r w:rsidR="00424B00">
        <w:rPr>
          <w:rFonts w:hint="eastAsia"/>
        </w:rPr>
        <w:t>m</w:t>
      </w:r>
      <w:r w:rsidR="00424B00">
        <w:t>L of nitric acid</w:t>
      </w:r>
      <w:r w:rsidR="00460E51">
        <w:t>.</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w:t>
      </w:r>
      <w:r>
        <w:t xml:space="preserve">for pre-digestion </w:t>
      </w:r>
      <w:r w:rsidR="007A4A45">
        <w:t xml:space="preserve">and then transferred to the microwave oven </w:t>
      </w:r>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t xml:space="preserve"> for acid digestion</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 xml:space="preserve">Following the digestion, </w:t>
      </w:r>
      <w:r w:rsidR="00CD0D60">
        <w:t>the solution was</w:t>
      </w:r>
      <w:r w:rsidR="001B7F6A">
        <w:t xml:space="preserve"> cooled </w:t>
      </w:r>
      <w:r w:rsidR="00167FB7">
        <w:t xml:space="preserve">down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w:t>
      </w:r>
      <w:r w:rsidR="004D470A">
        <w:t xml:space="preserve">. </w:t>
      </w:r>
      <w:r w:rsidR="001F52DD">
        <w:rPr>
          <w:rStyle w:val="CommentReference"/>
        </w:rPr>
        <w:t xml:space="preserve">To avoid cross contamination, all materials including </w:t>
      </w:r>
      <w:r>
        <w:t>the digestion vessels</w:t>
      </w:r>
      <w:r w:rsidR="001F52DD">
        <w:t xml:space="preserve"> </w:t>
      </w:r>
      <w:r>
        <w:t xml:space="preserve">were soaked in a nitric acid solution (30% in water, </w:t>
      </w:r>
      <w:r w:rsidRPr="001F52DD">
        <w:rPr>
          <w:i/>
        </w:rPr>
        <w:t>v</w:t>
      </w:r>
      <w:r>
        <w:t>/</w:t>
      </w:r>
      <w:r w:rsidRPr="001F52DD">
        <w:rPr>
          <w:i/>
        </w:rPr>
        <w:t>v</w:t>
      </w:r>
      <w:r>
        <w:t>) for 24h and rinsed with deionized water for three times</w:t>
      </w:r>
      <w:r w:rsidR="001F52DD">
        <w:t>.</w:t>
      </w:r>
    </w:p>
    <w:p w14:paraId="37C23649" w14:textId="32DA4B97" w:rsidR="003D2DFE" w:rsidRPr="003D2DFE" w:rsidRDefault="00303BEA" w:rsidP="00F90E2A">
      <w:pPr>
        <w:jc w:val="both"/>
      </w:pPr>
      <w:commentRangeStart w:id="5"/>
      <w:r>
        <w:t>T</w:t>
      </w:r>
      <w:r w:rsidRPr="004B5336">
        <w:t>he</w:t>
      </w:r>
      <w:commentRangeEnd w:id="5"/>
      <w:r w:rsidR="006E66FC">
        <w:rPr>
          <w:rStyle w:val="CommentReference"/>
        </w:rPr>
        <w:commentReference w:id="5"/>
      </w:r>
      <w:r w:rsidRPr="004B5336">
        <w:t xml:space="preserve"> concentration</w:t>
      </w:r>
      <w:r>
        <w:t>s</w:t>
      </w:r>
      <w:r w:rsidRPr="004B5336">
        <w:t xml:space="preserve"> of 30 elements (</w:t>
      </w:r>
      <w:r w:rsidRPr="00C474D8">
        <w:rPr>
          <w:vertAlign w:val="superscript"/>
        </w:rPr>
        <w:t>10</w:t>
      </w:r>
      <w:r w:rsidRPr="004B5336">
        <w:t xml:space="preserve">B, </w:t>
      </w:r>
      <w:r w:rsidRPr="00C474D8">
        <w:rPr>
          <w:vertAlign w:val="superscript"/>
        </w:rPr>
        <w:t>23</w:t>
      </w:r>
      <w:r w:rsidRPr="004B5336">
        <w:t xml:space="preserve">Na, </w:t>
      </w:r>
      <w:r w:rsidRPr="00C474D8">
        <w:rPr>
          <w:vertAlign w:val="superscript"/>
        </w:rPr>
        <w:t>24</w:t>
      </w:r>
      <w:r w:rsidRPr="004B5336">
        <w:t xml:space="preserve">Mg, </w:t>
      </w:r>
      <w:r w:rsidRPr="00C474D8">
        <w:rPr>
          <w:vertAlign w:val="superscript"/>
        </w:rPr>
        <w:t>27</w:t>
      </w:r>
      <w:r w:rsidRPr="004B5336">
        <w:t xml:space="preserve">Al, </w:t>
      </w:r>
      <w:r w:rsidRPr="00C474D8">
        <w:rPr>
          <w:vertAlign w:val="superscript"/>
        </w:rPr>
        <w:t>39</w:t>
      </w:r>
      <w:r w:rsidRPr="004B5336">
        <w:t xml:space="preserve">K, </w:t>
      </w:r>
      <w:r w:rsidRPr="00C474D8">
        <w:rPr>
          <w:vertAlign w:val="superscript"/>
        </w:rPr>
        <w:t>43</w:t>
      </w:r>
      <w:r w:rsidRPr="004B5336">
        <w:t xml:space="preserve">Ca, </w:t>
      </w:r>
      <w:r w:rsidRPr="00C474D8">
        <w:rPr>
          <w:vertAlign w:val="superscript"/>
        </w:rPr>
        <w:t>45</w:t>
      </w:r>
      <w:r w:rsidRPr="004B5336">
        <w:t xml:space="preserve">Sc, </w:t>
      </w:r>
      <w:r w:rsidRPr="00C474D8">
        <w:rPr>
          <w:vertAlign w:val="superscript"/>
        </w:rPr>
        <w:t>48</w:t>
      </w:r>
      <w:r w:rsidRPr="004B5336">
        <w:t xml:space="preserve">Ti, </w:t>
      </w:r>
      <w:r w:rsidRPr="00C474D8">
        <w:rPr>
          <w:vertAlign w:val="superscript"/>
        </w:rPr>
        <w:t>51</w:t>
      </w:r>
      <w:r w:rsidRPr="004B5336">
        <w:t xml:space="preserve">V, </w:t>
      </w:r>
      <w:r w:rsidRPr="00C474D8">
        <w:rPr>
          <w:vertAlign w:val="superscript"/>
        </w:rPr>
        <w:t>52</w:t>
      </w:r>
      <w:r w:rsidRPr="004B5336">
        <w:t xml:space="preserve">Cr, </w:t>
      </w:r>
      <w:r w:rsidRPr="00C474D8">
        <w:rPr>
          <w:vertAlign w:val="superscript"/>
        </w:rPr>
        <w:t>55</w:t>
      </w:r>
      <w:r w:rsidRPr="004B5336">
        <w:t xml:space="preserve">Mn, </w:t>
      </w:r>
      <w:r w:rsidRPr="00C474D8">
        <w:rPr>
          <w:vertAlign w:val="superscript"/>
        </w:rPr>
        <w:t>56</w:t>
      </w:r>
      <w:r w:rsidRPr="004B5336">
        <w:t xml:space="preserve">Fe, </w:t>
      </w:r>
      <w:r w:rsidRPr="00C474D8">
        <w:rPr>
          <w:vertAlign w:val="superscript"/>
        </w:rPr>
        <w:t>59</w:t>
      </w:r>
      <w:r w:rsidRPr="004B5336">
        <w:t xml:space="preserve">Co, </w:t>
      </w:r>
      <w:r w:rsidRPr="00C474D8">
        <w:rPr>
          <w:vertAlign w:val="superscript"/>
        </w:rPr>
        <w:t>60</w:t>
      </w:r>
      <w:r w:rsidRPr="004B5336">
        <w:t xml:space="preserve">Ni, </w:t>
      </w:r>
      <w:r w:rsidRPr="00C474D8">
        <w:rPr>
          <w:vertAlign w:val="superscript"/>
        </w:rPr>
        <w:t>65</w:t>
      </w:r>
      <w:r w:rsidRPr="004B5336">
        <w:t xml:space="preserve">Cu, </w:t>
      </w:r>
      <w:r w:rsidRPr="00C474D8">
        <w:rPr>
          <w:vertAlign w:val="superscript"/>
        </w:rPr>
        <w:t>66</w:t>
      </w:r>
      <w:r w:rsidRPr="004B5336">
        <w:t xml:space="preserve">Zn, </w:t>
      </w:r>
      <w:r w:rsidRPr="00C474D8">
        <w:rPr>
          <w:vertAlign w:val="superscript"/>
        </w:rPr>
        <w:t>70</w:t>
      </w:r>
      <w:r w:rsidRPr="004B5336">
        <w:t xml:space="preserve">Ga, </w:t>
      </w:r>
      <w:r w:rsidRPr="00C474D8">
        <w:rPr>
          <w:vertAlign w:val="superscript"/>
        </w:rPr>
        <w:t>73</w:t>
      </w:r>
      <w:r w:rsidRPr="004B5336">
        <w:t xml:space="preserve">Ge, </w:t>
      </w:r>
      <w:r w:rsidRPr="00C474D8">
        <w:rPr>
          <w:vertAlign w:val="superscript"/>
        </w:rPr>
        <w:t>75</w:t>
      </w:r>
      <w:r w:rsidRPr="004B5336">
        <w:t xml:space="preserve">As, </w:t>
      </w:r>
      <w:r w:rsidRPr="00C474D8">
        <w:rPr>
          <w:vertAlign w:val="superscript"/>
        </w:rPr>
        <w:t>78</w:t>
      </w:r>
      <w:r w:rsidRPr="004B5336">
        <w:t xml:space="preserve">Se, </w:t>
      </w:r>
      <w:r w:rsidRPr="00C474D8">
        <w:rPr>
          <w:vertAlign w:val="superscript"/>
        </w:rPr>
        <w:t>85</w:t>
      </w:r>
      <w:r w:rsidRPr="004B5336">
        <w:t xml:space="preserve">Rb, </w:t>
      </w:r>
      <w:r w:rsidRPr="00C474D8">
        <w:rPr>
          <w:vertAlign w:val="superscript"/>
        </w:rPr>
        <w:t>86</w:t>
      </w:r>
      <w:r w:rsidRPr="004B5336">
        <w:t xml:space="preserve">Sr, </w:t>
      </w:r>
      <w:r w:rsidRPr="00C474D8">
        <w:rPr>
          <w:vertAlign w:val="superscript"/>
        </w:rPr>
        <w:t>93</w:t>
      </w:r>
      <w:r w:rsidRPr="004B5336">
        <w:t xml:space="preserve">Nb, </w:t>
      </w:r>
      <w:r w:rsidRPr="00C474D8">
        <w:rPr>
          <w:vertAlign w:val="superscript"/>
        </w:rPr>
        <w:t>98</w:t>
      </w:r>
      <w:r w:rsidRPr="004B5336">
        <w:t xml:space="preserve">Mo, </w:t>
      </w:r>
      <w:r w:rsidRPr="00C474D8">
        <w:rPr>
          <w:vertAlign w:val="superscript"/>
        </w:rPr>
        <w:t>107</w:t>
      </w:r>
      <w:r w:rsidRPr="004B5336">
        <w:t xml:space="preserve">Ag, </w:t>
      </w:r>
      <w:r w:rsidRPr="00C474D8">
        <w:rPr>
          <w:vertAlign w:val="superscript"/>
        </w:rPr>
        <w:t>114</w:t>
      </w:r>
      <w:r w:rsidRPr="004B5336">
        <w:t xml:space="preserve">Cd, </w:t>
      </w:r>
      <w:r w:rsidRPr="00C474D8">
        <w:rPr>
          <w:vertAlign w:val="superscript"/>
        </w:rPr>
        <w:t>133</w:t>
      </w:r>
      <w:r w:rsidRPr="004B5336">
        <w:t xml:space="preserve">Cs, </w:t>
      </w:r>
      <w:r w:rsidRPr="00C474D8">
        <w:rPr>
          <w:vertAlign w:val="superscript"/>
        </w:rPr>
        <w:t>138</w:t>
      </w:r>
      <w:r w:rsidRPr="004B5336">
        <w:t xml:space="preserve">Ba, </w:t>
      </w:r>
      <w:r w:rsidRPr="00C474D8">
        <w:rPr>
          <w:vertAlign w:val="superscript"/>
        </w:rPr>
        <w:t>201</w:t>
      </w:r>
      <w:r w:rsidRPr="004B5336">
        <w:t xml:space="preserve">Hg, </w:t>
      </w:r>
      <w:r w:rsidRPr="00C474D8">
        <w:rPr>
          <w:vertAlign w:val="superscript"/>
        </w:rPr>
        <w:t>208</w:t>
      </w:r>
      <w:r w:rsidRPr="004B5336">
        <w:t>Pb)</w:t>
      </w:r>
      <w:r>
        <w:t xml:space="preserve"> were measured with </w:t>
      </w:r>
      <w:r w:rsidR="0015375A">
        <w:t xml:space="preserve">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0E7119">
        <w:t xml:space="preserve">. </w:t>
      </w:r>
      <w:r w:rsidR="00395F29">
        <w:t xml:space="preserve">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5960CC">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26&lt;/sup&gt;","plainTextFormattedCitation":"26","previouslyFormattedCitation":"&lt;sup&gt;26&lt;/sup&gt;"},"properties":{"noteIndex":0},"schema":"https://github.com/citation-style-language/schema/raw/master/csl-citation.json"}</w:instrText>
      </w:r>
      <w:r w:rsidR="00F46157" w:rsidRPr="004B5336">
        <w:fldChar w:fldCharType="separate"/>
      </w:r>
      <w:r w:rsidR="005960CC" w:rsidRPr="005960CC">
        <w:rPr>
          <w:noProof/>
          <w:vertAlign w:val="superscript"/>
        </w:rPr>
        <w:t>26</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w:t>
      </w:r>
      <w:r w:rsidR="00030D97" w:rsidRPr="004B5336">
        <w:t xml:space="preserve"> </w:t>
      </w:r>
      <w:r w:rsidR="00BE22C8" w:rsidRPr="00BE22C8">
        <w:t xml:space="preserve">An online internal standard solution of </w:t>
      </w:r>
      <w:r w:rsidR="00BE22C8" w:rsidRPr="00C474D8">
        <w:rPr>
          <w:vertAlign w:val="superscript"/>
        </w:rPr>
        <w:t>103</w:t>
      </w:r>
      <w:r w:rsidR="00BE22C8" w:rsidRPr="004B5336">
        <w:t>Rh</w:t>
      </w:r>
      <w:r w:rsidR="00BE22C8" w:rsidRPr="00BE22C8">
        <w:t xml:space="preserve"> </w:t>
      </w:r>
      <w:r w:rsidR="00AB7DB5">
        <w:t>(</w:t>
      </w:r>
      <w:r w:rsidR="000E7119">
        <w:t xml:space="preserve">10 </w:t>
      </w:r>
      <w:r w:rsidR="00990227">
        <w:t>mg</w:t>
      </w:r>
      <w:r w:rsidR="00861082">
        <w:t xml:space="preserve"> </w:t>
      </w:r>
      <w:r w:rsidR="00861082">
        <w:rPr>
          <w:rFonts w:cstheme="minorHAnsi"/>
        </w:rPr>
        <w:t>·</w:t>
      </w:r>
      <w:r w:rsidR="00861082">
        <w:t xml:space="preserve"> L</w:t>
      </w:r>
      <w:r w:rsidR="00861082" w:rsidRPr="006E66FC">
        <w:rPr>
          <w:vertAlign w:val="superscript"/>
        </w:rPr>
        <w:t>-1</w:t>
      </w:r>
      <w:r w:rsidR="00AB7DB5">
        <w:t>)</w:t>
      </w:r>
      <w:r w:rsidR="00BE22C8" w:rsidRPr="00BE22C8">
        <w:t xml:space="preserve"> was used to correct matrix effects and compensate for possible </w:t>
      </w:r>
      <w:r w:rsidR="00B629D4">
        <w:t xml:space="preserve">instrumental </w:t>
      </w:r>
      <w:r w:rsidR="00BE22C8" w:rsidRPr="00BE22C8">
        <w:t>deviations.</w:t>
      </w:r>
      <w:r w:rsidR="003B03AA">
        <w:t xml:space="preserve"> </w:t>
      </w:r>
      <w:r w:rsidR="001C40D8">
        <w:t xml:space="preserve">CRM </w:t>
      </w:r>
      <w:r w:rsidR="00BD3838">
        <w:t>w</w:t>
      </w:r>
      <w:r w:rsidR="001C40D8">
        <w:t>e</w:t>
      </w:r>
      <w:r w:rsidR="00BD3838">
        <w:t>re</w:t>
      </w:r>
      <w:r w:rsidR="006E66FC">
        <w:t xml:space="preserve"> digested and </w:t>
      </w:r>
      <w:proofErr w:type="gramStart"/>
      <w:r w:rsidR="006E66FC">
        <w:t>analyzed  following</w:t>
      </w:r>
      <w:proofErr w:type="gramEnd"/>
      <w:r w:rsidR="006E66FC">
        <w:t xml:space="preserve"> the same procedure above </w:t>
      </w:r>
      <w:r w:rsidR="00030D97" w:rsidRPr="006E0B82">
        <w:t xml:space="preserve">to verify </w:t>
      </w:r>
      <w:r w:rsidR="006E66FC">
        <w:t xml:space="preserve">the </w:t>
      </w:r>
      <w:r w:rsidR="00030D97" w:rsidRPr="006E0B82">
        <w:t>accuracy</w:t>
      </w:r>
      <w:r w:rsidR="00030D97">
        <w:t xml:space="preserve"> </w:t>
      </w:r>
      <w:r w:rsidR="00030D97" w:rsidRPr="006E0B82">
        <w:t xml:space="preserve">of the </w:t>
      </w:r>
      <w:r w:rsidR="003D2DFE">
        <w:t>ICP-MS</w:t>
      </w:r>
      <w:r>
        <w:t xml:space="preserve"> analysis. </w:t>
      </w:r>
      <w:r w:rsidR="00062DF1">
        <w:t xml:space="preserve">The digestion and analysis for each rice sample were repeated in duplicate. </w:t>
      </w:r>
    </w:p>
    <w:p w14:paraId="6D9538B8" w14:textId="50B0E0D2" w:rsidR="005F2FCB" w:rsidRPr="00F90E2A" w:rsidRDefault="0015677D" w:rsidP="00F90E2A">
      <w:pPr>
        <w:jc w:val="both"/>
        <w:rPr>
          <w:i/>
          <w:iCs/>
        </w:rPr>
      </w:pPr>
      <w:r w:rsidRPr="00F90E2A">
        <w:rPr>
          <w:i/>
          <w:iCs/>
        </w:rPr>
        <w:t xml:space="preserve">Statistical analysis </w:t>
      </w:r>
    </w:p>
    <w:p w14:paraId="43BA628E" w14:textId="495CDC7F" w:rsidR="00B60385" w:rsidRDefault="00257573" w:rsidP="00381A0F">
      <w:pPr>
        <w:jc w:val="both"/>
      </w:pPr>
      <w:r>
        <w:t xml:space="preserve">To compare the levels of elements in the GI rice samples, </w:t>
      </w:r>
      <w:r w:rsidR="00F70A8C">
        <w:t>t</w:t>
      </w:r>
      <w:r w:rsidR="003D2DFE">
        <w:t>he original dataset was analyzed by o</w:t>
      </w:r>
      <w:r w:rsidR="003D2DFE" w:rsidRPr="000F79B9">
        <w:t>ne</w:t>
      </w:r>
      <w:r w:rsidR="001A00EC" w:rsidRPr="000F79B9">
        <w:t xml:space="preserve">-way analysis of variance </w:t>
      </w:r>
      <w:r w:rsidR="00B10585" w:rsidRPr="000F79B9">
        <w:t>(</w:t>
      </w:r>
      <w:r w:rsidR="001A00EC"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AC0A5B">
        <w:t>.</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r w:rsidR="009276B3">
        <w:t xml:space="preserve"> </w:t>
      </w:r>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5960CC">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27&lt;/sup&gt;","plainTextFormattedCitation":"27","previouslyFormattedCitation":"&lt;sup&gt;27&lt;/sup&gt;"},"properties":{"noteIndex":0},"schema":"https://github.com/citation-style-language/schema/raw/master/csl-citation.json"}</w:instrText>
      </w:r>
      <w:r w:rsidR="00FB5602" w:rsidRPr="00F15929">
        <w:fldChar w:fldCharType="separate"/>
      </w:r>
      <w:r w:rsidR="005960CC" w:rsidRPr="005960CC">
        <w:rPr>
          <w:noProof/>
          <w:vertAlign w:val="superscript"/>
        </w:rPr>
        <w:t>27</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5960CC">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28&lt;/sup&gt;","plainTextFormattedCitation":"28","previouslyFormattedCitation":"&lt;sup&gt;28&lt;/sup&gt;"},"properties":{"noteIndex":0},"schema":"https://github.com/citation-style-language/schema/raw/master/csl-citation.json"}</w:instrText>
      </w:r>
      <w:r w:rsidR="00FB5602" w:rsidRPr="003254E9">
        <w:fldChar w:fldCharType="separate"/>
      </w:r>
      <w:r w:rsidR="005960CC" w:rsidRPr="005960CC">
        <w:rPr>
          <w:noProof/>
          <w:vertAlign w:val="superscript"/>
        </w:rPr>
        <w:t>28</w:t>
      </w:r>
      <w:r w:rsidR="00FB5602" w:rsidRPr="003254E9">
        <w:fldChar w:fldCharType="end"/>
      </w:r>
      <w:r w:rsidR="00FB5602">
        <w:t>.</w:t>
      </w:r>
      <w:r w:rsidR="00FB5602">
        <w:rPr>
          <w:rStyle w:val="CommentReference"/>
        </w:rPr>
        <w:t xml:space="preserve"> </w:t>
      </w:r>
      <w:r w:rsidR="00DB0D7A" w:rsidRPr="00AE2182">
        <w:t xml:space="preserve"> </w:t>
      </w:r>
      <w:r w:rsidR="0050617A">
        <w:t>Feature selection is a data processing technique</w:t>
      </w:r>
      <w:r w:rsidR="009276B3">
        <w:t xml:space="preserve"> </w:t>
      </w:r>
      <w:r w:rsidR="0078150E">
        <w:t>for</w:t>
      </w:r>
      <w:r w:rsidR="0050617A">
        <w:t xml:space="preserve"> data mining, aiming to </w:t>
      </w:r>
      <w:r w:rsidR="00BC1A70">
        <w:t xml:space="preserve">identify pertinent features while discarding irrelevant ones, which are not informative </w:t>
      </w:r>
      <w:r w:rsidR="00430306">
        <w:t>but contribute to the overall dimensionality of the problem space</w:t>
      </w:r>
      <w:r w:rsidR="0064762E">
        <w:fldChar w:fldCharType="begin" w:fldLock="1"/>
      </w:r>
      <w:r w:rsidR="005960CC">
        <w:instrText>ADDIN CSL_CITATION {"citationItems":[{"id":"ITEM-1","itemData":{"DOI":"10.1016/j.jbi.2018.07.014","author":[{"dropping-particle":"","family":"Urbanowicz","given":"Ryan","non-dropping-particle":"","parse-names":false,"suffix":""},{"dropping-particle":"","family":"Meeker","given":"Melissa","non-dropping-particle":"","parse-names":false,"suffix":""},{"dropping-particle":"","family":"LaCava","given":"William","non-dropping-particle":"","parse-names":false,"suffix":""},{"dropping-particle":"","family":"Olson","given":"Randal","non-dropping-particle":"","parse-names":false,"suffix":""},{"dropping-particle":"","family":"Moore","given":"Jason","non-dropping-particle":"","parse-names":false,"suffix":""}],"container-title":"Journal of Biomedical Informatics","id":"ITEM-1","issued":{"date-parts":[["2017"]]},"title":"Relief-Based Feature Selection: Introduction and Review","type":"article-journal","volume":"85"},"uris":["http://www.mendeley.com/documents/?uuid=6bdd07e2-72c7-45ba-ba6c-553a493dd287"]}],"mendeley":{"formattedCitation":"&lt;sup&gt;29&lt;/sup&gt;","plainTextFormattedCitation":"29","previouslyFormattedCitation":"&lt;sup&gt;29&lt;/sup&gt;"},"properties":{"noteIndex":0},"schema":"https://github.com/citation-style-language/schema/raw/master/csl-citation.json"}</w:instrText>
      </w:r>
      <w:r w:rsidR="0064762E">
        <w:fldChar w:fldCharType="separate"/>
      </w:r>
      <w:r w:rsidR="005960CC" w:rsidRPr="005960CC">
        <w:rPr>
          <w:noProof/>
          <w:vertAlign w:val="superscript"/>
        </w:rPr>
        <w:t>29</w:t>
      </w:r>
      <w:r w:rsidR="0064762E">
        <w:fldChar w:fldCharType="end"/>
      </w:r>
      <w:r w:rsidR="0064762E">
        <w:t xml:space="preserve">. </w:t>
      </w:r>
      <w:r w:rsidR="009276B3">
        <w:t xml:space="preserve">In our study, </w:t>
      </w:r>
      <w:r w:rsidR="00DB0D7A" w:rsidRPr="00BA0445">
        <w:t>Relief</w:t>
      </w:r>
      <w:r w:rsidR="00DB0D7A">
        <w:t>F</w:t>
      </w:r>
      <w:r w:rsidR="00DB0D7A">
        <w:fldChar w:fldCharType="begin" w:fldLock="1"/>
      </w:r>
      <w:r w:rsidR="005960CC">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30,31&lt;/sup&gt;","plainTextFormattedCitation":"30,31","previouslyFormattedCitation":"&lt;sup&gt;30,31&lt;/sup&gt;"},"properties":{"noteIndex":0},"schema":"https://github.com/citation-style-language/schema/raw/master/csl-citation.json"}</w:instrText>
      </w:r>
      <w:r w:rsidR="00DB0D7A">
        <w:fldChar w:fldCharType="separate"/>
      </w:r>
      <w:r w:rsidR="005960CC" w:rsidRPr="005960CC">
        <w:rPr>
          <w:noProof/>
          <w:vertAlign w:val="superscript"/>
        </w:rPr>
        <w:t>30,31</w:t>
      </w:r>
      <w:r w:rsidR="00DB0D7A">
        <w:fldChar w:fldCharType="end"/>
      </w:r>
      <w:r w:rsidR="00DB0D7A">
        <w:t xml:space="preserve"> was</w:t>
      </w:r>
      <w:r w:rsidR="00DB0D7A" w:rsidRPr="00027B6C">
        <w:t xml:space="preserve"> ut</w:t>
      </w:r>
      <w:r w:rsidR="00DB0D7A" w:rsidRPr="000E296B">
        <w:t>ilized</w:t>
      </w:r>
      <w:r w:rsidR="00C14F95">
        <w:t xml:space="preserve"> as the feature selector by</w:t>
      </w:r>
      <w:r w:rsidR="005775FF">
        <w:t xml:space="preserve"> assigning relative importance to features basing on </w:t>
      </w:r>
      <w:r w:rsidR="00AF2707">
        <w:t xml:space="preserve">a calculated </w:t>
      </w:r>
      <w:r w:rsidR="009416B6">
        <w:t>proxy statistic</w:t>
      </w:r>
      <w:r w:rsidR="009416B6">
        <w:fldChar w:fldCharType="begin" w:fldLock="1"/>
      </w:r>
      <w:r w:rsidR="005960CC">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31&lt;/sup&gt;","plainTextFormattedCitation":"31","previouslyFormattedCitation":"&lt;sup&gt;31&lt;/sup&gt;"},"properties":{"noteIndex":0},"schema":"https://github.com/citation-style-language/schema/raw/master/csl-citation.json"}</w:instrText>
      </w:r>
      <w:r w:rsidR="009416B6">
        <w:fldChar w:fldCharType="separate"/>
      </w:r>
      <w:r w:rsidR="005960CC" w:rsidRPr="005960CC">
        <w:rPr>
          <w:noProof/>
          <w:vertAlign w:val="superscript"/>
        </w:rPr>
        <w:t>31</w:t>
      </w:r>
      <w:r w:rsidR="009416B6">
        <w:fldChar w:fldCharType="end"/>
      </w:r>
      <w:r w:rsidR="009416B6" w:rsidRPr="00733E0F">
        <w:t>.</w:t>
      </w:r>
      <w:r w:rsidR="00AF2707">
        <w:t xml:space="preserve"> </w:t>
      </w:r>
      <w:r w:rsidR="00FD69AC">
        <w:t xml:space="preserve"> </w:t>
      </w:r>
      <w:r w:rsidR="00FE227B" w:rsidRPr="00D164C7">
        <w:t>Fig. 2</w:t>
      </w:r>
      <w:r w:rsidR="00DF4FDF">
        <w:t xml:space="preserve"> </w:t>
      </w:r>
      <w:r w:rsidR="008C1D50">
        <w:t xml:space="preserve">showed </w:t>
      </w:r>
      <w:r w:rsidR="00FE227B" w:rsidRPr="00763AE6">
        <w:t xml:space="preserve">the </w:t>
      </w:r>
      <w:r w:rsidR="00FE227B">
        <w:t xml:space="preserve">workflow </w:t>
      </w:r>
      <w:r w:rsidR="00FE227B" w:rsidRPr="00763AE6">
        <w:t xml:space="preserve">for </w:t>
      </w:r>
      <w:r w:rsidR="00FE227B">
        <w:t>the training of classifiers and the validation of the classification models</w:t>
      </w:r>
      <w:r w:rsidR="00B43599">
        <w:t xml:space="preserve">: </w:t>
      </w:r>
    </w:p>
    <w:p w14:paraId="50BFA3EF" w14:textId="75763BD4" w:rsidR="00B60385" w:rsidRDefault="00451F25" w:rsidP="00FF49F3">
      <w:pPr>
        <w:pStyle w:val="ListParagraph"/>
        <w:numPr>
          <w:ilvl w:val="3"/>
          <w:numId w:val="22"/>
        </w:numPr>
        <w:ind w:firstLineChars="0"/>
        <w:jc w:val="both"/>
      </w:pPr>
      <w:r>
        <w:t>T</w:t>
      </w:r>
      <w:r w:rsidR="003F0340">
        <w:t xml:space="preserve">he </w:t>
      </w:r>
      <w:r w:rsidR="00B43599">
        <w:t xml:space="preserve">scaled </w:t>
      </w:r>
      <w:r w:rsidR="003F0340">
        <w:t>dataset was</w:t>
      </w:r>
      <w:r w:rsidR="00244B7F">
        <w:t xml:space="preserve"> randomly</w:t>
      </w:r>
      <w:r w:rsidR="003F0340">
        <w:t xml:space="preserve">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w:t>
      </w:r>
      <w:r w:rsidR="00E1545F">
        <w:t xml:space="preserve">sample number: </w:t>
      </w:r>
      <w:r w:rsidR="003F0340">
        <w:t>104)</w:t>
      </w:r>
      <w:r w:rsidR="003F0340" w:rsidRPr="00CB275C">
        <w:t xml:space="preserve"> and</w:t>
      </w:r>
      <w:r w:rsidR="003F0340">
        <w:t xml:space="preserve"> a</w:t>
      </w:r>
      <w:r w:rsidR="003F0340" w:rsidRPr="00CB275C">
        <w:t xml:space="preserve"> testing set </w:t>
      </w:r>
      <w:r w:rsidR="003F0340">
        <w:t>(</w:t>
      </w:r>
      <w:r w:rsidR="00E1545F">
        <w:t xml:space="preserve">sample number: </w:t>
      </w:r>
      <w:commentRangeStart w:id="6"/>
      <w:commentRangeStart w:id="7"/>
      <w:r w:rsidR="003F0340">
        <w:t>27</w:t>
      </w:r>
      <w:commentRangeEnd w:id="6"/>
      <w:r w:rsidR="00CC510F">
        <w:rPr>
          <w:rStyle w:val="CommentReference"/>
        </w:rPr>
        <w:commentReference w:id="6"/>
      </w:r>
      <w:commentRangeEnd w:id="7"/>
      <w:r w:rsidR="003651C3">
        <w:rPr>
          <w:rStyle w:val="CommentReference"/>
        </w:rPr>
        <w:commentReference w:id="7"/>
      </w:r>
      <w:r w:rsidR="003F0340">
        <w:t>)</w:t>
      </w:r>
      <w:r w:rsidR="003F0340" w:rsidRPr="00B95CEE">
        <w:t xml:space="preserve"> </w:t>
      </w:r>
      <w:r w:rsidR="003F0340" w:rsidRPr="007C7D51">
        <w:t>in a stratified fashion</w:t>
      </w:r>
      <w:r w:rsidR="003F0340">
        <w:t xml:space="preserve"> (80:20). </w:t>
      </w:r>
    </w:p>
    <w:p w14:paraId="02798C4D" w14:textId="10CF7057" w:rsidR="00255BD0" w:rsidRDefault="003F0340" w:rsidP="007825AF">
      <w:pPr>
        <w:pStyle w:val="ListParagraph"/>
        <w:numPr>
          <w:ilvl w:val="3"/>
          <w:numId w:val="22"/>
        </w:numPr>
        <w:ind w:firstLineChars="0"/>
        <w:jc w:val="both"/>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Pr="00256BFC">
        <w:t>.</w:t>
      </w:r>
      <w:ins w:id="8" w:author="Xu, Jason" w:date="2020-03-18T12:33:00Z">
        <w:r w:rsidR="00AB761A">
          <w:t xml:space="preserve"> S</w:t>
        </w:r>
        <w:commentRangeStart w:id="9"/>
        <w:r w:rsidR="00AB761A">
          <w:t xml:space="preserve">pec, </w:t>
        </w:r>
      </w:ins>
      <w:ins w:id="10" w:author="fanzhou kong" w:date="2020-03-19T19:14:00Z">
        <w:r w:rsidR="000C2797">
          <w:rPr>
            <w:rFonts w:hint="eastAsia"/>
          </w:rPr>
          <w:t>Af</w:t>
        </w:r>
        <w:r w:rsidR="000C2797">
          <w:t xml:space="preserve">ter which, </w:t>
        </w:r>
      </w:ins>
      <w:r w:rsidRPr="00B60385">
        <w:rPr>
          <w:color w:val="FF0000"/>
        </w:rPr>
        <w:t xml:space="preserve"> </w:t>
      </w:r>
      <w:ins w:id="11" w:author="fanzhou kong" w:date="2020-03-19T19:14:00Z">
        <w:r w:rsidR="000C2797">
          <w:rPr>
            <w:color w:val="FF0000"/>
          </w:rPr>
          <w:t xml:space="preserve">stepwise </w:t>
        </w:r>
        <w:r w:rsidR="000C2797">
          <w:t>f</w:t>
        </w:r>
      </w:ins>
      <w:del w:id="12" w:author="fanzhou kong" w:date="2020-03-19T19:14:00Z">
        <w:r w:rsidR="00AB761A" w:rsidDel="000C2797">
          <w:delText>F</w:delText>
        </w:r>
      </w:del>
      <w:r w:rsidR="00AB761A">
        <w:t>orward selection</w:t>
      </w:r>
      <w:r w:rsidR="00AB761A">
        <w:fldChar w:fldCharType="begin" w:fldLock="1"/>
      </w:r>
      <w:r w:rsidR="005960CC">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32&lt;/sup&gt;","plainTextFormattedCitation":"32","previouslyFormattedCitation":"&lt;sup&gt;32&lt;/sup&gt;"},"properties":{"noteIndex":0},"schema":"https://github.com/citation-style-language/schema/raw/master/csl-citation.json"}</w:instrText>
      </w:r>
      <w:r w:rsidR="00AB761A">
        <w:fldChar w:fldCharType="separate"/>
      </w:r>
      <w:r w:rsidR="005960CC" w:rsidRPr="005960CC">
        <w:rPr>
          <w:noProof/>
          <w:vertAlign w:val="superscript"/>
        </w:rPr>
        <w:t>32</w:t>
      </w:r>
      <w:r w:rsidR="00AB761A">
        <w:fldChar w:fldCharType="end"/>
      </w:r>
      <w:r w:rsidR="00AB761A">
        <w:t xml:space="preserve"> </w:t>
      </w:r>
      <w:commentRangeEnd w:id="9"/>
      <w:r w:rsidR="004262A4">
        <w:rPr>
          <w:rStyle w:val="CommentReference"/>
        </w:rPr>
        <w:commentReference w:id="9"/>
      </w:r>
      <w:r w:rsidR="00AB761A">
        <w:t>was conducted</w:t>
      </w:r>
      <w:ins w:id="13" w:author="fanzhou kong" w:date="2020-03-19T19:15:00Z">
        <w:r w:rsidR="000C2797">
          <w:t xml:space="preserve"> that pre-ranked features </w:t>
        </w:r>
      </w:ins>
      <w:ins w:id="14" w:author="fanzhou kong" w:date="2020-03-19T19:40:00Z">
        <w:r w:rsidR="008F014F">
          <w:t>were</w:t>
        </w:r>
      </w:ins>
      <w:ins w:id="15" w:author="fanzhou kong" w:date="2020-03-19T19:15:00Z">
        <w:r w:rsidR="000C2797">
          <w:t xml:space="preserve"> added to the model</w:t>
        </w:r>
      </w:ins>
      <w:ins w:id="16" w:author="fanzhou kong" w:date="2020-03-19T19:16:00Z">
        <w:r w:rsidR="000C2797">
          <w:t xml:space="preserve"> </w:t>
        </w:r>
      </w:ins>
      <w:ins w:id="17" w:author="fanzhou kong" w:date="2020-03-19T19:40:00Z">
        <w:r w:rsidR="008F014F">
          <w:t xml:space="preserve">subsequently </w:t>
        </w:r>
      </w:ins>
      <w:ins w:id="18" w:author="fanzhou kong" w:date="2020-03-19T19:16:00Z">
        <w:r w:rsidR="000C2797">
          <w:t xml:space="preserve">until the model performance cannot be improved any further. </w:t>
        </w:r>
      </w:ins>
      <w:ins w:id="19" w:author="fanzhou kong" w:date="2020-03-19T19:17:00Z">
        <w:r w:rsidR="000C2797">
          <w:t>With</w:t>
        </w:r>
      </w:ins>
      <w:ins w:id="20" w:author="fanzhou kong" w:date="2020-03-19T19:18:00Z">
        <w:r w:rsidR="000C2797">
          <w:t xml:space="preserve"> </w:t>
        </w:r>
        <w:r w:rsidR="000C2797" w:rsidRPr="00763AE6">
          <w:t xml:space="preserve">all possible combinations of </w:t>
        </w:r>
        <w:proofErr w:type="spellStart"/>
        <w:r w:rsidR="000C2797">
          <w:t>hyperparametes</w:t>
        </w:r>
        <w:proofErr w:type="spellEnd"/>
        <w:r w:rsidR="000C2797">
          <w:t xml:space="preserve"> (supplement material)</w:t>
        </w:r>
      </w:ins>
      <w:ins w:id="21" w:author="fanzhou kong" w:date="2020-03-19T19:41:00Z">
        <w:r w:rsidR="008F014F">
          <w:t xml:space="preserve"> were tested</w:t>
        </w:r>
      </w:ins>
      <w:ins w:id="22" w:author="fanzhou kong" w:date="2020-03-19T19:18:00Z">
        <w:r w:rsidR="000C2797">
          <w:t>, t</w:t>
        </w:r>
      </w:ins>
      <w:ins w:id="23" w:author="fanzhou kong" w:date="2020-03-19T19:16:00Z">
        <w:r w:rsidR="000C2797">
          <w:t xml:space="preserve">he model </w:t>
        </w:r>
        <w:r w:rsidR="000C2797">
          <w:lastRenderedPageBreak/>
          <w:t>performance was evaluated</w:t>
        </w:r>
      </w:ins>
      <w:ins w:id="24" w:author="fanzhou kong" w:date="2020-03-19T19:17:00Z">
        <w:r w:rsidR="000C2797">
          <w:t xml:space="preserve"> with a 10-fold grid-search cross-validation</w:t>
        </w:r>
      </w:ins>
      <w:del w:id="25" w:author="fanzhou kong" w:date="2020-03-19T19:15:00Z">
        <w:r w:rsidR="00AB761A" w:rsidDel="000C2797">
          <w:delText xml:space="preserve"> to select </w:delText>
        </w:r>
        <w:r w:rsidR="00AB761A" w:rsidRPr="00CF1DEC" w:rsidDel="000C2797">
          <w:delText>pre-ranked features</w:delText>
        </w:r>
      </w:del>
      <w:del w:id="26" w:author="fanzhou kong" w:date="2020-03-19T19:18:00Z">
        <w:r w:rsidR="00AB761A" w:rsidRPr="00CF1DEC" w:rsidDel="000C2797">
          <w:delText xml:space="preserve">, </w:delText>
        </w:r>
        <w:r w:rsidR="00AB761A" w:rsidDel="000C2797">
          <w:delText>and stopped</w:delText>
        </w:r>
        <w:r w:rsidR="00AB761A" w:rsidRPr="00CF1DEC" w:rsidDel="000C2797">
          <w:delText xml:space="preserve"> when the adding of features </w:delText>
        </w:r>
        <w:r w:rsidR="00AB761A" w:rsidDel="000C2797">
          <w:delText>made</w:delText>
        </w:r>
        <w:r w:rsidR="00AB761A" w:rsidRPr="00CF1DEC" w:rsidDel="000C2797">
          <w:delText xml:space="preserve"> no contribution to the improvement of</w:delText>
        </w:r>
        <w:r w:rsidR="00AB761A" w:rsidDel="000C2797">
          <w:delText xml:space="preserve"> the prediction</w:delText>
        </w:r>
        <w:r w:rsidR="00AB761A" w:rsidRPr="00CF1DEC" w:rsidDel="000C2797">
          <w:delText xml:space="preserve"> accuracy</w:delText>
        </w:r>
        <w:r w:rsidR="00AB761A" w:rsidDel="000C2797">
          <w:delText>. Meanwhile</w:delText>
        </w:r>
        <w:r w:rsidR="00AB761A" w:rsidRPr="00B81FCC" w:rsidDel="000C2797">
          <w:delText xml:space="preserve">, </w:delText>
        </w:r>
        <w:r w:rsidR="00AB761A" w:rsidRPr="00763AE6" w:rsidDel="000C2797">
          <w:delText xml:space="preserve">all possible combinations of </w:delText>
        </w:r>
        <w:r w:rsidR="00AB761A" w:rsidDel="000C2797">
          <w:delText>hyperparametes were tested</w:delText>
        </w:r>
        <w:r w:rsidDel="000C2797">
          <w:delText xml:space="preserve">Following this, a </w:delText>
        </w:r>
        <w:r w:rsidRPr="00B045F2" w:rsidDel="000C2797">
          <w:delText>10</w:delText>
        </w:r>
        <w:r w:rsidDel="000C2797">
          <w:delText>-fold grid-search cross-validation</w:delText>
        </w:r>
        <w:r w:rsidDel="000C2797">
          <w:fldChar w:fldCharType="begin" w:fldLock="1"/>
        </w:r>
        <w:r w:rsidR="005960CC" w:rsidDel="000C2797">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33&lt;/sup&gt;","plainTextFormattedCitation":"33","previouslyFormattedCitation":"&lt;sup&gt;33&lt;/sup&gt;"},"properties":{"noteIndex":0},"schema":"https://github.com/citation-style-language/schema/raw/master/csl-citation.json"}</w:delInstrText>
        </w:r>
        <w:r w:rsidDel="000C2797">
          <w:fldChar w:fldCharType="separate"/>
        </w:r>
        <w:r w:rsidR="005960CC" w:rsidRPr="005960CC" w:rsidDel="000C2797">
          <w:rPr>
            <w:noProof/>
            <w:vertAlign w:val="superscript"/>
          </w:rPr>
          <w:delText>33</w:delText>
        </w:r>
        <w:r w:rsidDel="000C2797">
          <w:fldChar w:fldCharType="end"/>
        </w:r>
        <w:r w:rsidDel="000C2797">
          <w:delText xml:space="preserve"> was conducted</w:delText>
        </w:r>
      </w:del>
      <w:r>
        <w:t xml:space="preserve"> </w:t>
      </w:r>
      <w:r w:rsidR="003B5136">
        <w:t xml:space="preserve">and </w:t>
      </w:r>
      <w:r w:rsidR="002764BD" w:rsidRPr="00172974">
        <w:t xml:space="preserve">optimal </w:t>
      </w:r>
      <w:r w:rsidR="002764BD" w:rsidRPr="005B66F8">
        <w:t>classifiers</w:t>
      </w:r>
      <w:r w:rsidR="009D346B">
        <w:t xml:space="preserve"> were </w:t>
      </w:r>
      <w:proofErr w:type="spellStart"/>
      <w:r w:rsidR="009D346B">
        <w:t>selecte</w:t>
      </w:r>
      <w:proofErr w:type="spellEnd"/>
      <w:ins w:id="27" w:author="fanzhou kong" w:date="2020-03-19T20:55:00Z">
        <w:r w:rsidR="007E535E">
          <w:t xml:space="preserve">     </w:t>
        </w:r>
      </w:ins>
      <w:r w:rsidR="009D346B">
        <w:t xml:space="preserve">d based on the </w:t>
      </w:r>
      <w:r w:rsidR="009D346B" w:rsidRPr="00D5360E">
        <w:t xml:space="preserve">mean </w:t>
      </w:r>
      <w:del w:id="28" w:author="fanzhou kong" w:date="2020-03-20T12:01:00Z">
        <w:r w:rsidR="009D346B" w:rsidRPr="00D5360E" w:rsidDel="008741D3">
          <w:delText xml:space="preserve">cross-validation </w:delText>
        </w:r>
      </w:del>
      <w:r w:rsidR="009D346B" w:rsidRPr="00D5360E">
        <w:t>accuracy</w:t>
      </w:r>
      <w:r w:rsidR="002764BD" w:rsidRPr="005B66F8">
        <w:t>.</w:t>
      </w:r>
      <w:del w:id="29" w:author="fanzhou kong" w:date="2020-03-19T19:41:00Z">
        <w:r w:rsidR="00F33CE1" w:rsidDel="008F014F">
          <w:delText>.</w:delText>
        </w:r>
        <w:r w:rsidDel="008F014F">
          <w:delText xml:space="preserve"> </w:delText>
        </w:r>
      </w:del>
    </w:p>
    <w:p w14:paraId="622F9B07" w14:textId="1791BC4F" w:rsidR="0006244D" w:rsidRPr="00EC3131" w:rsidRDefault="00921DEE" w:rsidP="007825AF">
      <w:pPr>
        <w:pStyle w:val="ListParagraph"/>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rsidRPr="00A7250E">
        <w:t>were</w:t>
      </w:r>
      <w:r w:rsidR="003F0340">
        <w:t xml:space="preserve"> independently validated </w:t>
      </w:r>
      <w:r w:rsidR="00DB0D7A">
        <w:t>on the testing set</w:t>
      </w:r>
      <w:r w:rsidR="00A131EE">
        <w:t>,</w:t>
      </w:r>
      <w:r w:rsidR="0054420E">
        <w:t xml:space="preserve"> and</w:t>
      </w:r>
      <w:r w:rsidR="00A131EE">
        <w:t xml:space="preserve"> </w:t>
      </w:r>
      <w:r w:rsidR="00427419">
        <w:t>the prediction accuracy</w:t>
      </w:r>
      <w:r w:rsidR="0054420E">
        <w:t xml:space="preserve"> was </w:t>
      </w:r>
      <w:r w:rsidR="009D346B">
        <w:t>evaluated</w:t>
      </w:r>
      <w:r w:rsidR="001A34C6">
        <w:t>.</w:t>
      </w:r>
    </w:p>
    <w:p w14:paraId="1330DCCC" w14:textId="02D12BD1"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r w:rsidR="000E6B47">
        <w:fldChar w:fldCharType="begin" w:fldLock="1"/>
      </w:r>
      <w:r w:rsidR="005960CC">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34&lt;/sup&gt;","plainTextFormattedCitation":"34","previouslyFormattedCitation":"&lt;sup&gt;34&lt;/sup&gt;"},"properties":{"noteIndex":0},"schema":"https://github.com/citation-style-language/schema/raw/master/csl-citation.json"}</w:instrText>
      </w:r>
      <w:r w:rsidR="000E6B47">
        <w:fldChar w:fldCharType="separate"/>
      </w:r>
      <w:r w:rsidR="005960CC" w:rsidRPr="005960CC">
        <w:rPr>
          <w:noProof/>
          <w:vertAlign w:val="superscript"/>
        </w:rPr>
        <w:t>34</w:t>
      </w:r>
      <w:r w:rsidR="000E6B47">
        <w:fldChar w:fldCharType="end"/>
      </w:r>
      <w:r w:rsidR="0035521E" w:rsidRPr="001810AB">
        <w:t xml:space="preserve">, </w:t>
      </w:r>
      <w:proofErr w:type="spellStart"/>
      <w:r w:rsidR="0035521E" w:rsidRPr="001810AB">
        <w:t>factoextra</w:t>
      </w:r>
      <w:proofErr w:type="spellEnd"/>
      <w:r w:rsidR="006F5366">
        <w:t xml:space="preserve"> (R)</w:t>
      </w:r>
      <w:r w:rsidR="000E6B47">
        <w:fldChar w:fldCharType="begin" w:fldLock="1"/>
      </w:r>
      <w:r w:rsidR="005960CC">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35&lt;/sup&gt;","plainTextFormattedCitation":"35","previouslyFormattedCitation":"&lt;sup&gt;35&lt;/sup&gt;"},"properties":{"noteIndex":0},"schema":"https://github.com/citation-style-language/schema/raw/master/csl-citation.json"}</w:instrText>
      </w:r>
      <w:r w:rsidR="000E6B47">
        <w:fldChar w:fldCharType="separate"/>
      </w:r>
      <w:r w:rsidR="005960CC" w:rsidRPr="005960CC">
        <w:rPr>
          <w:noProof/>
          <w:vertAlign w:val="superscript"/>
        </w:rPr>
        <w:t>35</w:t>
      </w:r>
      <w:r w:rsidR="000E6B47">
        <w:fldChar w:fldCharType="end"/>
      </w:r>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5960CC">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35&lt;/sup&gt;","plainTextFormattedCitation":"35","previouslyFormattedCitation":"&lt;sup&gt;35&lt;/sup&gt;"},"properties":{"noteIndex":0},"schema":"https://github.com/citation-style-language/schema/raw/master/csl-citation.json"}</w:instrText>
      </w:r>
      <w:r w:rsidR="00585A01" w:rsidRPr="001810AB">
        <w:fldChar w:fldCharType="separate"/>
      </w:r>
      <w:r w:rsidR="005960CC" w:rsidRPr="005960CC">
        <w:rPr>
          <w:noProof/>
          <w:vertAlign w:val="superscript"/>
        </w:rPr>
        <w:t>35</w:t>
      </w:r>
      <w:r w:rsidR="00585A01" w:rsidRPr="001810AB">
        <w:fldChar w:fldCharType="end"/>
      </w:r>
      <w:r w:rsidR="006F5366">
        <w:t xml:space="preserve">, </w:t>
      </w:r>
      <w:proofErr w:type="spellStart"/>
      <w:r w:rsidR="006F5366">
        <w:t>sklearn</w:t>
      </w:r>
      <w:proofErr w:type="spellEnd"/>
      <w:r w:rsidR="006F5366">
        <w:t xml:space="preserve"> (</w:t>
      </w:r>
      <w:r w:rsidR="002A5FE1">
        <w:t>Python</w:t>
      </w:r>
      <w:r w:rsidR="006F5366">
        <w:t>)</w:t>
      </w:r>
      <w:r w:rsidR="004A07AB">
        <w:fldChar w:fldCharType="begin" w:fldLock="1"/>
      </w:r>
      <w:r w:rsidR="005960CC">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36&lt;/sup&gt;","plainTextFormattedCitation":"36","previouslyFormattedCitation":"&lt;sup&gt;36&lt;/sup&gt;"},"properties":{"noteIndex":0},"schema":"https://github.com/citation-style-language/schema/raw/master/csl-citation.json"}</w:instrText>
      </w:r>
      <w:r w:rsidR="004A07AB">
        <w:fldChar w:fldCharType="separate"/>
      </w:r>
      <w:r w:rsidR="005960CC" w:rsidRPr="005960CC">
        <w:rPr>
          <w:noProof/>
          <w:vertAlign w:val="superscript"/>
        </w:rPr>
        <w:t>36</w:t>
      </w:r>
      <w:r w:rsidR="004A07AB">
        <w:fldChar w:fldCharType="end"/>
      </w:r>
      <w:r w:rsidR="006F5366">
        <w:t xml:space="preserve">, </w:t>
      </w:r>
      <w:proofErr w:type="spellStart"/>
      <w:r w:rsidR="006F5366">
        <w:t>skrebate</w:t>
      </w:r>
      <w:proofErr w:type="spellEnd"/>
      <w:r w:rsidR="006F5366">
        <w:t xml:space="preserve"> (Python)</w:t>
      </w:r>
      <w:r w:rsidR="003872CB">
        <w:fldChar w:fldCharType="begin" w:fldLock="1"/>
      </w:r>
      <w:r w:rsidR="005960CC">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5960CC">
        <w:rPr>
          <w:rFonts w:ascii="Cambria Math" w:hAnsi="Cambria Math" w:cs="Cambria Math"/>
        </w:rPr>
        <w:instrText>∗</w:instrText>
      </w:r>
      <w:r w:rsidR="005960CC">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37&lt;/sup&gt;","plainTextFormattedCitation":"37","previouslyFormattedCitation":"&lt;sup&gt;37&lt;/sup&gt;"},"properties":{"noteIndex":0},"schema":"https://github.com/citation-style-language/schema/raw/master/csl-citation.json"}</w:instrText>
      </w:r>
      <w:r w:rsidR="003872CB">
        <w:fldChar w:fldCharType="separate"/>
      </w:r>
      <w:r w:rsidR="005960CC" w:rsidRPr="005960CC">
        <w:rPr>
          <w:noProof/>
          <w:vertAlign w:val="superscript"/>
        </w:rPr>
        <w:t>37</w:t>
      </w:r>
      <w:r w:rsidR="003872CB">
        <w:fldChar w:fldCharType="end"/>
      </w:r>
      <w:r w:rsidR="006F5366">
        <w:t xml:space="preserve">, </w:t>
      </w:r>
      <w:proofErr w:type="spellStart"/>
      <w:r w:rsidR="006F5366">
        <w:t>numpy</w:t>
      </w:r>
      <w:proofErr w:type="spellEnd"/>
      <w:r w:rsidR="006F5366">
        <w:t xml:space="preserve"> (Python)</w:t>
      </w:r>
      <w:r w:rsidR="009E3A59">
        <w:fldChar w:fldCharType="begin" w:fldLock="1"/>
      </w:r>
      <w:r w:rsidR="005960CC">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38&lt;/sup&gt;","plainTextFormattedCitation":"38","previouslyFormattedCitation":"&lt;sup&gt;38&lt;/sup&gt;"},"properties":{"noteIndex":0},"schema":"https://github.com/citation-style-language/schema/raw/master/csl-citation.json"}</w:instrText>
      </w:r>
      <w:r w:rsidR="009E3A59">
        <w:fldChar w:fldCharType="separate"/>
      </w:r>
      <w:r w:rsidR="005960CC" w:rsidRPr="005960CC">
        <w:rPr>
          <w:noProof/>
          <w:vertAlign w:val="superscript"/>
        </w:rPr>
        <w:t>38</w:t>
      </w:r>
      <w:r w:rsidR="009E3A59">
        <w:fldChar w:fldCharType="end"/>
      </w:r>
      <w:r w:rsidR="006F5366">
        <w:t xml:space="preserve"> and pandas (Python)</w:t>
      </w:r>
      <w:r w:rsidR="003872CB">
        <w:fldChar w:fldCharType="begin" w:fldLock="1"/>
      </w:r>
      <w:r w:rsidR="005960CC">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39&lt;/sup&gt;","plainTextFormattedCitation":"39","previouslyFormattedCitation":"&lt;sup&gt;39&lt;/sup&gt;"},"properties":{"noteIndex":0},"schema":"https://github.com/citation-style-language/schema/raw/master/csl-citation.json"}</w:instrText>
      </w:r>
      <w:r w:rsidR="003872CB">
        <w:fldChar w:fldCharType="separate"/>
      </w:r>
      <w:r w:rsidR="005960CC" w:rsidRPr="005960CC">
        <w:rPr>
          <w:noProof/>
          <w:vertAlign w:val="superscript"/>
        </w:rPr>
        <w:t>39</w:t>
      </w:r>
      <w:r w:rsidR="003872CB">
        <w:fldChar w:fldCharType="end"/>
      </w:r>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2A2D6DE0" w:rsidR="00A43142" w:rsidRPr="00ED28E8" w:rsidRDefault="009A0A08" w:rsidP="00B2354C">
      <w:pPr>
        <w:jc w:val="both"/>
        <w:rPr>
          <w:strike/>
        </w:rPr>
      </w:pPr>
      <w:r>
        <w:t>As shown in Table S1, t</w:t>
      </w:r>
      <w:r w:rsidR="005D7A63">
        <w:t xml:space="preserve">he measured concentrations of </w:t>
      </w:r>
      <w:r w:rsidR="00130651">
        <w:t xml:space="preserve">elements in </w:t>
      </w:r>
      <w:r w:rsidR="00DB7654">
        <w:t>C</w:t>
      </w:r>
      <w:r w:rsidR="005D7A63">
        <w:t>RM agreed well with the certified values</w:t>
      </w:r>
      <w:r w:rsidR="00F912F8">
        <w:t xml:space="preserve">, </w:t>
      </w:r>
      <w:r w:rsidR="005D7A63">
        <w:t xml:space="preserve">indicating </w:t>
      </w:r>
      <w:r>
        <w:t>the high</w:t>
      </w:r>
      <w:r w:rsidR="005E3231">
        <w:t xml:space="preserve"> </w:t>
      </w:r>
      <w:r w:rsidR="001E6707">
        <w:t>accuracy of</w:t>
      </w:r>
      <w:r w:rsidR="00130651">
        <w:t xml:space="preserve"> the</w:t>
      </w:r>
      <w:r w:rsidR="001E6707">
        <w:t xml:space="preserve">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proofErr w:type="spellStart"/>
      <w:r w:rsidR="00433C54">
        <w:t>typies</w:t>
      </w:r>
      <w:proofErr w:type="spellEnd"/>
      <w:r w:rsidR="00433C54">
        <w:t xml:space="preserve">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9D346B">
        <w:t xml:space="preserve"> </w:t>
      </w:r>
      <w:r w:rsidR="0025294A">
        <w:t xml:space="preserve">contributed the </w:t>
      </w:r>
      <w:r w:rsidR="009B7342">
        <w:t>most to</w:t>
      </w:r>
      <w:r w:rsidR="006A7053">
        <w:t xml:space="preserve"> </w:t>
      </w:r>
      <w:r w:rsidR="009D346B" w:rsidRPr="00ED28E8">
        <w:t>differentiat</w:t>
      </w:r>
      <w:r w:rsidR="009D346B">
        <w:t>e</w:t>
      </w:r>
      <w:r w:rsidR="009D346B" w:rsidRPr="00ED28E8">
        <w:t xml:space="preserve"> </w:t>
      </w:r>
      <w:r w:rsidR="00B2354C" w:rsidRPr="00ED28E8">
        <w:t>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r>
        <w:rPr>
          <w:bCs/>
          <w:i/>
          <w:iCs/>
        </w:rPr>
        <w:t>PCA analysis</w:t>
      </w:r>
    </w:p>
    <w:p w14:paraId="0D21D19D" w14:textId="2946DE3A" w:rsidR="00DC026A" w:rsidRDefault="00DC026A" w:rsidP="00243EB2">
      <w:pPr>
        <w:jc w:val="both"/>
      </w:pPr>
      <w:r>
        <w:t xml:space="preserve">As shown in </w:t>
      </w:r>
      <w:r w:rsidRPr="00D164C7">
        <w:t>Fig</w:t>
      </w:r>
      <w:r w:rsidR="00AE2B8C" w:rsidRPr="00D164C7">
        <w:t>.</w:t>
      </w:r>
      <w:r w:rsidRPr="00D164C7">
        <w:t xml:space="preserve"> </w:t>
      </w:r>
      <w:r w:rsidR="00A6102A">
        <w:t>3</w:t>
      </w:r>
      <w:r w:rsidR="00A6102A" w:rsidRPr="00D164C7">
        <w:t>a</w:t>
      </w:r>
      <w:r w:rsidRPr="009A0C81">
        <w:t>,</w:t>
      </w:r>
      <w:r w:rsidR="00D477E1">
        <w:t xml:space="preserve"> the 1</w:t>
      </w:r>
      <w:r w:rsidR="00D477E1" w:rsidRPr="00451397">
        <w:rPr>
          <w:vertAlign w:val="superscript"/>
        </w:rPr>
        <w:t>st</w:t>
      </w:r>
      <w:r w:rsidR="00D477E1">
        <w:t xml:space="preserve"> and 2</w:t>
      </w:r>
      <w:r w:rsidR="00D477E1" w:rsidRPr="00451397">
        <w:rPr>
          <w:vertAlign w:val="superscript"/>
        </w:rPr>
        <w:t>nd</w:t>
      </w:r>
      <w:r w:rsidR="00D477E1">
        <w:t xml:space="preserve"> </w:t>
      </w:r>
      <w:r w:rsidR="00A42193" w:rsidRPr="009A0C81">
        <w:t>princip</w:t>
      </w:r>
      <w:r w:rsidR="009C285E">
        <w:t>al</w:t>
      </w:r>
      <w:r w:rsidR="00A42193" w:rsidRPr="009A0C81">
        <w:t xml:space="preserve"> component (PC)</w:t>
      </w:r>
      <w:r w:rsidR="00B53AD7">
        <w:t xml:space="preserve"> </w:t>
      </w:r>
      <w:r w:rsidR="00130651">
        <w:t>were accountable</w:t>
      </w:r>
      <w:r w:rsidR="00B53AD7">
        <w:t xml:space="preserve"> for 60.7% of the total variance</w:t>
      </w:r>
      <w:r w:rsidR="00A42193">
        <w:t xml:space="preserve">, </w:t>
      </w:r>
      <w:r w:rsidR="001526BC">
        <w:t xml:space="preserve">and </w:t>
      </w:r>
      <w:r w:rsidRPr="009A0C81">
        <w:t>a clear separation</w:t>
      </w:r>
      <w:r w:rsidR="001526BC">
        <w:t xml:space="preserve"> was observed </w:t>
      </w:r>
      <w:r w:rsidRPr="009A0C81">
        <w:t xml:space="preserve">among PJ-1, GG and </w:t>
      </w:r>
      <w:r w:rsidR="00373B30">
        <w:t xml:space="preserve">the rest </w:t>
      </w:r>
      <w:r w:rsidR="0035292D">
        <w:t>types</w:t>
      </w:r>
      <w:r w:rsidR="004C32A7">
        <w:t xml:space="preserve">. </w:t>
      </w:r>
      <w:r w:rsidR="00B915CE">
        <w:t>W</w:t>
      </w:r>
      <w:r w:rsidRPr="009A0C81">
        <w:t>hile</w:t>
      </w:r>
      <w:r w:rsidRPr="009A0C81">
        <w:rPr>
          <w:color w:val="FF0000"/>
        </w:rPr>
        <w:t xml:space="preserve"> </w:t>
      </w:r>
      <w:r w:rsidRPr="009A0C81">
        <w:t>for JS, PJ-2, SY</w:t>
      </w:r>
      <w:r w:rsidR="00A73A00">
        <w:t xml:space="preserve"> </w:t>
      </w:r>
      <w:r w:rsidRPr="009A0C81">
        <w:t>and</w:t>
      </w:r>
      <w:r w:rsidR="00A73A00">
        <w:t xml:space="preserve"> </w:t>
      </w:r>
      <w:r w:rsidRPr="009A0C81">
        <w:t xml:space="preserve">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r w:rsidRPr="009A0C81">
        <w:t>V</w:t>
      </w:r>
      <w:r w:rsidR="00B915CE">
        <w:t xml:space="preserve"> </w:t>
      </w:r>
      <w:r w:rsidRPr="009A0C81">
        <w:t>and</w:t>
      </w:r>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w:t>
      </w:r>
      <w:r w:rsidR="00BC23D4">
        <w:t xml:space="preserve"> </w:t>
      </w:r>
      <w:r w:rsidR="00A665EE">
        <w:t>3a)</w:t>
      </w:r>
      <w:r w:rsidRPr="009A0C81">
        <w:t xml:space="preserve">. </w:t>
      </w:r>
      <w:r w:rsidR="00293CF1">
        <w:t xml:space="preserve">A possible </w:t>
      </w:r>
      <w:proofErr w:type="spellStart"/>
      <w:r w:rsidR="00293CF1">
        <w:t>explaination</w:t>
      </w:r>
      <w:proofErr w:type="spellEnd"/>
      <w:r w:rsidR="00293CF1">
        <w:t xml:space="preserve"> </w:t>
      </w:r>
      <w:r w:rsidR="00B725B7">
        <w:t>could be</w:t>
      </w:r>
      <w:r w:rsidR="00F70547">
        <w:t xml:space="preserve"> that </w:t>
      </w:r>
      <w:r w:rsidR="003E7D84">
        <w:t>cultivar</w:t>
      </w:r>
      <w:r w:rsidR="005F39F2">
        <w:t xml:space="preserve"> </w:t>
      </w:r>
      <w:r w:rsidR="003E7D84">
        <w:t xml:space="preserve">types </w:t>
      </w:r>
      <w:r w:rsidR="00540B1C">
        <w:t xml:space="preserve">could </w:t>
      </w:r>
      <w:r w:rsidR="004D44D7">
        <w:t xml:space="preserve">also </w:t>
      </w:r>
      <w:r w:rsidR="00540B1C">
        <w:t xml:space="preserve">contribute </w:t>
      </w:r>
      <w:r w:rsidR="005F39F2">
        <w:t xml:space="preserve">to the </w:t>
      </w:r>
      <w:r w:rsidR="004D44D7">
        <w:t>elemental composition in rice kernals</w:t>
      </w:r>
      <w:r>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11&lt;/sup&gt;","plainTextFormattedCitation":"11","previouslyFormattedCitation":"&lt;sup&gt;11&lt;/sup&gt;"},"properties":{"noteIndex":0},"schema":"https://github.com/citation-style-language/schema/raw/master/csl-citation.json"}</w:instrText>
      </w:r>
      <w:r>
        <w:fldChar w:fldCharType="separate"/>
      </w:r>
      <w:r w:rsidR="00755367" w:rsidRPr="00755367">
        <w:rPr>
          <w:noProof/>
          <w:vertAlign w:val="superscript"/>
        </w:rPr>
        <w:t>11</w:t>
      </w:r>
      <w:r>
        <w:fldChar w:fldCharType="end"/>
      </w:r>
      <w:r>
        <w:t xml:space="preserve">. </w:t>
      </w:r>
    </w:p>
    <w:p w14:paraId="47917066" w14:textId="544DA9DF" w:rsidR="00FE02A5" w:rsidRPr="00371BA2" w:rsidRDefault="00FE02A5" w:rsidP="00FE02A5">
      <w:pPr>
        <w:pStyle w:val="CommentText"/>
        <w:rPr>
          <w:i/>
          <w:iCs/>
        </w:rPr>
      </w:pPr>
      <w:r w:rsidRPr="00371BA2">
        <w:rPr>
          <w:i/>
          <w:iCs/>
        </w:rPr>
        <w:t>Determination of geographical orig</w:t>
      </w:r>
      <w:r w:rsidRPr="00B51EF0">
        <w:rPr>
          <w:i/>
          <w:iCs/>
        </w:rPr>
        <w:t>in</w:t>
      </w:r>
      <w:r w:rsidR="001214E1" w:rsidRPr="00B51EF0">
        <w:rPr>
          <w:i/>
          <w:iCs/>
        </w:rPr>
        <w:t>s</w:t>
      </w:r>
      <w:r w:rsidR="001A5730">
        <w:rPr>
          <w:i/>
          <w:iCs/>
        </w:rPr>
        <w:t xml:space="preserve"> </w:t>
      </w:r>
    </w:p>
    <w:p w14:paraId="7D289F7C" w14:textId="4F340EB0" w:rsidR="00466873" w:rsidRDefault="00957E0E">
      <w:pPr>
        <w:jc w:val="both"/>
      </w:pPr>
      <w:r>
        <w:t>High quality s</w:t>
      </w:r>
      <w:r w:rsidR="006C2917" w:rsidRPr="00E70EF3">
        <w:t>ampling is fundamental to achieve reliable results from multivariate model building</w:t>
      </w:r>
      <w:r w:rsidR="0016526D" w:rsidRPr="00E70EF3">
        <w:fldChar w:fldCharType="begin" w:fldLock="1"/>
      </w:r>
      <w:r w:rsidR="005960CC">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40&lt;/sup&gt;","plainTextFormattedCitation":"40","previouslyFormattedCitation":"&lt;sup&gt;40&lt;/sup&gt;"},"properties":{"noteIndex":0},"schema":"https://github.com/citation-style-language/schema/raw/master/csl-citation.json"}</w:instrText>
      </w:r>
      <w:r w:rsidR="0016526D" w:rsidRPr="00E70EF3">
        <w:fldChar w:fldCharType="separate"/>
      </w:r>
      <w:r w:rsidR="005960CC" w:rsidRPr="005960CC">
        <w:rPr>
          <w:noProof/>
          <w:vertAlign w:val="superscript"/>
        </w:rPr>
        <w:t>40</w:t>
      </w:r>
      <w:r w:rsidR="0016526D" w:rsidRPr="00E70EF3">
        <w:fldChar w:fldCharType="end"/>
      </w:r>
      <w:r w:rsidR="00D7274A" w:rsidRPr="00E70EF3">
        <w:t xml:space="preserve">, while </w:t>
      </w:r>
      <w:r w:rsidR="00CF7035" w:rsidRPr="00E70EF3">
        <w:t xml:space="preserve">sample </w:t>
      </w:r>
      <w:proofErr w:type="spellStart"/>
      <w:r w:rsidR="00CF7035" w:rsidRPr="00E70EF3">
        <w:t>scaricity</w:t>
      </w:r>
      <w:proofErr w:type="spellEnd"/>
      <w:r w:rsidR="00CF7035" w:rsidRPr="00E70EF3">
        <w:t xml:space="preserve"> along with </w:t>
      </w:r>
      <w:r w:rsidR="00540B1C">
        <w:t xml:space="preserve">unrepresentative </w:t>
      </w:r>
      <w:proofErr w:type="spellStart"/>
      <w:r w:rsidR="00540B1C">
        <w:t>sampling</w:t>
      </w:r>
      <w:r w:rsidR="0016526D" w:rsidRPr="00E70EF3">
        <w:t>are</w:t>
      </w:r>
      <w:proofErr w:type="spellEnd"/>
      <w:r w:rsidR="0016526D" w:rsidRPr="00E70EF3">
        <w:t xml:space="preserve"> major reason</w:t>
      </w:r>
      <w:r w:rsidR="00E968AA">
        <w:t>s</w:t>
      </w:r>
      <w:r w:rsidR="0016526D" w:rsidRPr="00E70EF3">
        <w:t xml:space="preserve"> </w:t>
      </w:r>
      <w:r w:rsidR="007034ED" w:rsidRPr="00E70EF3">
        <w:t>leading to unreliable classification</w:t>
      </w:r>
      <w:r w:rsidR="007034ED" w:rsidRPr="00E70EF3">
        <w:fldChar w:fldCharType="begin" w:fldLock="1"/>
      </w:r>
      <w:r w:rsidR="005960CC">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41&lt;/sup&gt;","plainTextFormattedCitation":"41","previouslyFormattedCitation":"&lt;sup&gt;41&lt;/sup&gt;"},"properties":{"noteIndex":0},"schema":"https://github.com/citation-style-language/schema/raw/master/csl-citation.json"}</w:instrText>
      </w:r>
      <w:r w:rsidR="007034ED" w:rsidRPr="00E70EF3">
        <w:fldChar w:fldCharType="separate"/>
      </w:r>
      <w:r w:rsidR="005960CC" w:rsidRPr="005960CC">
        <w:rPr>
          <w:noProof/>
          <w:vertAlign w:val="superscript"/>
        </w:rPr>
        <w:t>41</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which</w:t>
      </w:r>
      <w:r w:rsidR="00540B1C">
        <w:t xml:space="preserve"> ensur</w:t>
      </w:r>
      <w:r w:rsidR="000978D7">
        <w:t>e</w:t>
      </w:r>
      <w:r w:rsidR="00540B1C">
        <w:t xml:space="preserve">d the </w:t>
      </w:r>
      <w:proofErr w:type="spellStart"/>
      <w:r w:rsidR="00540B1C">
        <w:t>authencitity</w:t>
      </w:r>
      <w:proofErr w:type="spellEnd"/>
      <w:r w:rsidR="00540B1C">
        <w:t xml:space="preserve"> of </w:t>
      </w:r>
      <w:r w:rsidR="00A523B2">
        <w:t>samples and</w:t>
      </w:r>
      <w:r w:rsidR="00EB4D85">
        <w:t xml:space="preserve">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data</w:t>
      </w:r>
      <w:r w:rsidR="00E968AA">
        <w:t>set</w:t>
      </w:r>
      <w:r w:rsidR="00E73A2F">
        <w:t>.</w:t>
      </w:r>
    </w:p>
    <w:p w14:paraId="6B587961" w14:textId="4B036EDD" w:rsidR="00831499" w:rsidRDefault="007D741D">
      <w:pPr>
        <w:jc w:val="both"/>
      </w:pPr>
      <w:r w:rsidRPr="00E26AA4">
        <w:t>Fig</w:t>
      </w:r>
      <w:r w:rsidR="00FD1695" w:rsidRPr="00E26AA4">
        <w:t>.</w:t>
      </w:r>
      <w:r w:rsidRPr="00E26AA4">
        <w:t xml:space="preserve"> 4</w:t>
      </w:r>
      <w:r w:rsidR="009276B3">
        <w:t xml:space="preserve"> </w:t>
      </w:r>
      <w:r w:rsidR="00A523B2">
        <w:t xml:space="preserve">showed </w:t>
      </w:r>
      <w:r w:rsidR="008358BF">
        <w:t xml:space="preserve">the key results obtained from </w:t>
      </w:r>
      <w:r w:rsidR="00A523B2">
        <w:t xml:space="preserve">the </w:t>
      </w:r>
      <w:r w:rsidR="008358BF">
        <w:t>training</w:t>
      </w:r>
      <w:r w:rsidR="00434E32">
        <w:t xml:space="preserve"> of classifiers</w:t>
      </w:r>
      <w:r w:rsidR="00B54DD2">
        <w:t xml:space="preserve">. </w:t>
      </w:r>
      <w:r w:rsidR="0050617A">
        <w:t xml:space="preserve">Beyond </w:t>
      </w:r>
      <w:r w:rsidR="00F90A4D">
        <w:t>the</w:t>
      </w:r>
      <w:r w:rsidR="00B43A11">
        <w:t xml:space="preserve"> function of </w:t>
      </w:r>
      <w:proofErr w:type="spellStart"/>
      <w:r w:rsidR="008C3D18">
        <w:t>dimention</w:t>
      </w:r>
      <w:proofErr w:type="spellEnd"/>
      <w:r w:rsidR="008C3D18">
        <w:t xml:space="preserve"> reduction</w:t>
      </w:r>
      <w:r w:rsidR="00136E70">
        <w:t xml:space="preserve">, </w:t>
      </w:r>
      <w:r w:rsidR="00961339">
        <w:t xml:space="preserve">feature selection is </w:t>
      </w:r>
      <w:r w:rsidR="0055616C">
        <w:t xml:space="preserve">also </w:t>
      </w:r>
      <w:r w:rsidR="00961339">
        <w:t xml:space="preserve">capable </w:t>
      </w:r>
      <w:r w:rsidR="00F90A4D">
        <w:t xml:space="preserve">to </w:t>
      </w:r>
      <w:r w:rsidR="00F91CF9">
        <w:t>iden</w:t>
      </w:r>
      <w:r w:rsidR="00F90A4D">
        <w:t xml:space="preserve">tify </w:t>
      </w:r>
      <w:commentRangeStart w:id="30"/>
      <w:commentRangeStart w:id="31"/>
      <w:del w:id="32" w:author="fanzhou kong" w:date="2020-03-20T17:26:00Z">
        <w:r w:rsidR="00F91CF9" w:rsidDel="008C7690">
          <w:delText>biomarkers</w:delText>
        </w:r>
        <w:commentRangeEnd w:id="30"/>
        <w:r w:rsidR="000E02ED" w:rsidDel="008C7690">
          <w:rPr>
            <w:rStyle w:val="CommentReference"/>
          </w:rPr>
          <w:commentReference w:id="30"/>
        </w:r>
        <w:commentRangeEnd w:id="31"/>
        <w:r w:rsidR="005A2B34" w:rsidDel="008C7690">
          <w:rPr>
            <w:rStyle w:val="CommentReference"/>
          </w:rPr>
          <w:commentReference w:id="31"/>
        </w:r>
        <w:r w:rsidR="00F90A4D" w:rsidDel="008C7690">
          <w:delText xml:space="preserve"> </w:delText>
        </w:r>
      </w:del>
      <w:ins w:id="33" w:author="fanzhou kong" w:date="2020-03-20T17:26:00Z">
        <w:r w:rsidR="008C7690">
          <w:t>key features</w:t>
        </w:r>
        <w:r w:rsidR="008C7690">
          <w:t xml:space="preserve"> </w:t>
        </w:r>
      </w:ins>
      <w:del w:id="34" w:author="Peng, Hong" w:date="2020-03-17T19:18:00Z">
        <w:r w:rsidR="00F90A4D" w:rsidDel="00F86910">
          <w:delText xml:space="preserve">that </w:delText>
        </w:r>
      </w:del>
      <w:r w:rsidR="00FD5426">
        <w:t xml:space="preserve">with high </w:t>
      </w:r>
      <w:del w:id="35" w:author="fanzhou kong" w:date="2020-03-20T17:26:00Z">
        <w:r w:rsidR="00FD5426" w:rsidDel="008C7690">
          <w:delText>predictbility</w:delText>
        </w:r>
      </w:del>
      <w:ins w:id="36" w:author="fanzhou kong" w:date="2020-03-20T17:26:00Z">
        <w:r w:rsidR="008C7690">
          <w:t>predictability, namely biomarkers</w:t>
        </w:r>
      </w:ins>
      <w:r w:rsidR="00276528">
        <w:fldChar w:fldCharType="begin" w:fldLock="1"/>
      </w:r>
      <w:r w:rsidR="005960CC">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42&lt;/sup&gt;","plainTextFormattedCitation":"42","previouslyFormattedCitation":"&lt;sup&gt;42&lt;/sup&gt;"},"properties":{"noteIndex":0},"schema":"https://github.com/citation-style-language/schema/raw/master/csl-citation.json"}</w:instrText>
      </w:r>
      <w:r w:rsidR="00276528">
        <w:fldChar w:fldCharType="separate"/>
      </w:r>
      <w:r w:rsidR="005960CC" w:rsidRPr="005960CC">
        <w:rPr>
          <w:noProof/>
          <w:vertAlign w:val="superscript"/>
        </w:rPr>
        <w:t>42</w:t>
      </w:r>
      <w:r w:rsidR="00276528">
        <w:fldChar w:fldCharType="end"/>
      </w:r>
      <w:r w:rsidR="00961339">
        <w:t xml:space="preserve">. </w:t>
      </w:r>
      <w:r w:rsidR="00F86910">
        <w:t>The relative importance of each of the 30 elements is shown in Fig. 4</w:t>
      </w:r>
      <w:proofErr w:type="gramStart"/>
      <w:r w:rsidR="00F86910">
        <w:t>a</w:t>
      </w:r>
      <w:r w:rsidR="000E02ED">
        <w:t xml:space="preserve">, </w:t>
      </w:r>
      <w:r w:rsidR="008358BF">
        <w:t xml:space="preserve"> </w:t>
      </w:r>
      <w:r w:rsidR="000E02ED">
        <w:t>indicating</w:t>
      </w:r>
      <w:proofErr w:type="gramEnd"/>
      <w:ins w:id="37" w:author="Peng, Hong" w:date="2020-03-17T19:30:00Z">
        <w:r w:rsidR="000E02ED">
          <w:t xml:space="preserve"> </w:t>
        </w:r>
      </w:ins>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 xml:space="preserve">the </w:t>
      </w:r>
      <w:r w:rsidR="007D632F">
        <w:t xml:space="preserve">leading </w:t>
      </w:r>
      <w:r w:rsidR="00603CC0">
        <w:t>elements that contribute</w:t>
      </w:r>
      <w:r w:rsidR="001D6685">
        <w:t xml:space="preserve">d </w:t>
      </w:r>
      <w:r w:rsidR="001A3A8D">
        <w:t xml:space="preserve">the </w:t>
      </w:r>
      <w:r w:rsidR="00603CC0">
        <w:t xml:space="preserve">most to the differentiation of all </w:t>
      </w:r>
      <w:r w:rsidR="00F86910">
        <w:t xml:space="preserve">types of </w:t>
      </w:r>
      <w:r w:rsidR="00603CC0">
        <w:t xml:space="preserve">GI rice. </w:t>
      </w:r>
      <w:commentRangeStart w:id="38"/>
      <w:commentRangeEnd w:id="38"/>
      <w:r w:rsidR="000E02ED">
        <w:rPr>
          <w:rStyle w:val="CommentReference"/>
        </w:rPr>
        <w:commentReference w:id="38"/>
      </w:r>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del w:id="39" w:author="Peng, Hong" w:date="2020-03-17T19:31:00Z">
        <w:r w:rsidR="00774946" w:rsidDel="000E02ED">
          <w:delText xml:space="preserve"> </w:delText>
        </w:r>
      </w:del>
      <w:r w:rsidR="00894A23">
        <w:t xml:space="preserve"> </w:t>
      </w:r>
      <w:r w:rsidR="000E02ED">
        <w:t>were</w:t>
      </w:r>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 xml:space="preserve">the </w:t>
      </w:r>
      <w:r w:rsidR="000E02ED">
        <w:t xml:space="preserve">mean cross-validation </w:t>
      </w:r>
      <w:r w:rsidR="006D0633">
        <w:t>accuracy of 100% was obtained</w:t>
      </w:r>
      <w:r w:rsidR="006D0633" w:rsidRPr="008476D5">
        <w:t xml:space="preserve"> </w:t>
      </w:r>
      <w:r w:rsidR="006D0633">
        <w:t>by both RF and SVM</w:t>
      </w:r>
      <w:del w:id="40" w:author="Peng, Hong" w:date="2020-03-17T19:32:00Z">
        <w:r w:rsidR="00831499" w:rsidDel="000E02ED">
          <w:delText xml:space="preserve"> </w:delText>
        </w:r>
      </w:del>
      <w:r w:rsidR="001B5CE0">
        <w:t xml:space="preserve"> </w:t>
      </w:r>
      <w:r w:rsidR="006E22F5">
        <w:t xml:space="preserve">with </w:t>
      </w:r>
      <w:r w:rsidR="00B15DEF">
        <w:t>optimal hyperparameters</w:t>
      </w:r>
      <w:r w:rsidR="00A1431E">
        <w:t xml:space="preserve"> </w:t>
      </w:r>
      <w:r w:rsidR="00564010">
        <w:t>applied</w:t>
      </w:r>
      <w:r w:rsidR="00831499">
        <w:t xml:space="preserve"> (Fig. 4b</w:t>
      </w:r>
      <w:r w:rsidR="004D7010">
        <w:t>)</w:t>
      </w:r>
      <w:r w:rsidR="00B15DEF">
        <w:t>.</w:t>
      </w:r>
      <w:r w:rsidR="00DF2B63">
        <w:t xml:space="preserve"> </w:t>
      </w:r>
      <w:r w:rsidR="000E02ED">
        <w:t>Notably, t</w:t>
      </w:r>
      <w:r w:rsidR="000E02ED">
        <w:rPr>
          <w:rFonts w:hint="eastAsia"/>
        </w:rPr>
        <w:t>o</w:t>
      </w:r>
      <w:r w:rsidR="000E02ED">
        <w:t xml:space="preserve"> ensure the integrity of the validation process and to avoid selection bias </w:t>
      </w:r>
      <w:del w:id="41" w:author="fanzhou kong" w:date="2020-03-20T10:22:00Z">
        <w:r w:rsidR="000E02ED" w:rsidDel="00435087">
          <w:delText>such as over-optimistic prediction,</w:delText>
        </w:r>
      </w:del>
      <w:ins w:id="42" w:author="fanzhou kong" w:date="2020-03-20T10:22:00Z">
        <w:r w:rsidR="00435087">
          <w:rPr>
            <w:rFonts w:hint="eastAsia"/>
          </w:rPr>
          <w:t>,</w:t>
        </w:r>
      </w:ins>
      <w:del w:id="43" w:author="fanzhou kong" w:date="2020-03-20T10:22:00Z">
        <w:r w:rsidR="000E02ED" w:rsidDel="00435087">
          <w:delText xml:space="preserve"> </w:delText>
        </w:r>
      </w:del>
      <w:r w:rsidR="000E02ED">
        <w:rPr>
          <w:rFonts w:hint="eastAsia"/>
        </w:rPr>
        <w:t>fea</w:t>
      </w:r>
      <w:r w:rsidR="000E02ED">
        <w:t xml:space="preserve">ture </w:t>
      </w:r>
      <w:r w:rsidR="000E02ED">
        <w:lastRenderedPageBreak/>
        <w:t xml:space="preserve">selection </w:t>
      </w:r>
      <w:r w:rsidR="000E02ED" w:rsidRPr="00F1393C">
        <w:t>w</w:t>
      </w:r>
      <w:r w:rsidR="000E02ED">
        <w:t xml:space="preserve">as only applied to the training </w:t>
      </w:r>
      <w:commentRangeStart w:id="44"/>
      <w:commentRangeStart w:id="45"/>
      <w:r w:rsidR="000E02ED">
        <w:t>set</w:t>
      </w:r>
      <w:r w:rsidR="000E02ED">
        <w:fldChar w:fldCharType="begin" w:fldLock="1"/>
      </w:r>
      <w:r w:rsidR="005960CC">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43&lt;/sup&gt;","plainTextFormattedCitation":"43","previouslyFormattedCitation":"&lt;sup&gt;43&lt;/sup&gt;"},"properties":{"noteIndex":0},"schema":"https://github.com/citation-style-language/schema/raw/master/csl-citation.json"}</w:instrText>
      </w:r>
      <w:r w:rsidR="000E02ED">
        <w:fldChar w:fldCharType="separate"/>
      </w:r>
      <w:r w:rsidR="005960CC" w:rsidRPr="005960CC">
        <w:rPr>
          <w:noProof/>
          <w:vertAlign w:val="superscript"/>
        </w:rPr>
        <w:t>43</w:t>
      </w:r>
      <w:r w:rsidR="000E02ED">
        <w:fldChar w:fldCharType="end"/>
      </w:r>
      <w:commentRangeEnd w:id="44"/>
      <w:r w:rsidR="003A02AD">
        <w:rPr>
          <w:rStyle w:val="CommentReference"/>
        </w:rPr>
        <w:commentReference w:id="44"/>
      </w:r>
      <w:commentRangeEnd w:id="45"/>
      <w:r w:rsidR="00062FF6">
        <w:rPr>
          <w:rStyle w:val="CommentReference"/>
        </w:rPr>
        <w:commentReference w:id="45"/>
      </w:r>
      <w:ins w:id="46" w:author="Peng, Hong" w:date="2020-03-17T19:36:00Z">
        <w:r w:rsidR="000E02ED">
          <w:t xml:space="preserve"> .</w:t>
        </w:r>
      </w:ins>
      <w:ins w:id="47" w:author="fanzhou kong" w:date="2020-03-19T20:11:00Z">
        <w:r w:rsidR="00062FF6">
          <w:t xml:space="preserve"> </w:t>
        </w:r>
      </w:ins>
      <w:ins w:id="48" w:author="fanzhou kong" w:date="2020-03-20T16:52:00Z">
        <w:r w:rsidR="00E474E7">
          <w:t>Early exposure of</w:t>
        </w:r>
      </w:ins>
      <w:ins w:id="49" w:author="fanzhou kong" w:date="2020-03-20T10:12:00Z">
        <w:r w:rsidR="00FC501D">
          <w:t xml:space="preserve"> </w:t>
        </w:r>
        <w:r w:rsidR="00FC501D" w:rsidRPr="00FC501D">
          <w:t xml:space="preserve">feature selection </w:t>
        </w:r>
      </w:ins>
      <w:ins w:id="50" w:author="fanzhou kong" w:date="2020-03-20T16:52:00Z">
        <w:r w:rsidR="00E474E7">
          <w:t>to the</w:t>
        </w:r>
      </w:ins>
      <w:ins w:id="51" w:author="fanzhou kong" w:date="2020-03-20T10:12:00Z">
        <w:r w:rsidR="00FC501D" w:rsidRPr="00FC501D">
          <w:t xml:space="preserve"> data </w:t>
        </w:r>
      </w:ins>
      <w:ins w:id="52" w:author="fanzhou kong" w:date="2020-03-20T16:52:00Z">
        <w:r w:rsidR="00E474E7">
          <w:t>prior to</w:t>
        </w:r>
      </w:ins>
      <w:ins w:id="53" w:author="fanzhou kong" w:date="2020-03-20T10:12:00Z">
        <w:r w:rsidR="00FC501D" w:rsidRPr="00FC501D">
          <w:t xml:space="preserve"> building and validating the model</w:t>
        </w:r>
      </w:ins>
      <w:ins w:id="54" w:author="fanzhou kong" w:date="2020-03-19T20:11:00Z">
        <w:r w:rsidR="00062FF6">
          <w:t xml:space="preserve"> </w:t>
        </w:r>
      </w:ins>
      <w:ins w:id="55" w:author="fanzhou kong" w:date="2020-03-20T16:58:00Z">
        <w:r w:rsidR="00E474E7">
          <w:t xml:space="preserve">often leads to too optimistic </w:t>
        </w:r>
      </w:ins>
      <w:ins w:id="56" w:author="fanzhou kong" w:date="2020-03-20T17:00:00Z">
        <w:r w:rsidR="00CF66EA">
          <w:t>performance</w:t>
        </w:r>
      </w:ins>
      <w:ins w:id="57" w:author="fanzhou kong" w:date="2020-03-20T16:59:00Z">
        <w:r w:rsidR="00E474E7">
          <w:t xml:space="preserve">, which was </w:t>
        </w:r>
      </w:ins>
      <w:ins w:id="58" w:author="fanzhou kong" w:date="2020-03-20T17:00:00Z">
        <w:r w:rsidR="00CF66EA">
          <w:t xml:space="preserve">usually </w:t>
        </w:r>
      </w:ins>
      <w:proofErr w:type="spellStart"/>
      <w:ins w:id="59" w:author="fanzhou kong" w:date="2020-03-20T16:59:00Z">
        <w:r w:rsidR="00E474E7">
          <w:t>refered</w:t>
        </w:r>
        <w:proofErr w:type="spellEnd"/>
        <w:r w:rsidR="00E474E7">
          <w:t xml:space="preserve"> as selection bias</w:t>
        </w:r>
      </w:ins>
      <w:ins w:id="60" w:author="fanzhou kong" w:date="2020-03-20T17:00:00Z">
        <w:r w:rsidR="00CF66EA">
          <w:t xml:space="preserve"> (reference)</w:t>
        </w:r>
      </w:ins>
      <w:ins w:id="61" w:author="fanzhou kong" w:date="2020-03-20T16:59:00Z">
        <w:r w:rsidR="00E474E7">
          <w:t>.</w:t>
        </w:r>
      </w:ins>
      <w:ins w:id="62" w:author="fanzhou kong" w:date="2020-03-20T16:57:00Z">
        <w:r w:rsidR="00E474E7">
          <w:t xml:space="preserve"> </w:t>
        </w:r>
      </w:ins>
      <w:proofErr w:type="spellStart"/>
      <w:ins w:id="63" w:author="fanzhou kong" w:date="2020-03-20T17:01:00Z">
        <w:r w:rsidR="00CF66EA">
          <w:t>Krawczuk</w:t>
        </w:r>
        <w:proofErr w:type="spellEnd"/>
        <w:r w:rsidR="00CF66EA">
          <w:t xml:space="preserve"> et al</w:t>
        </w:r>
      </w:ins>
      <w:ins w:id="64" w:author="fanzhou kong" w:date="2020-03-20T17:07:00Z">
        <w:r w:rsidR="00CF66EA">
          <w:t>.</w:t>
        </w:r>
      </w:ins>
      <w:ins w:id="65" w:author="fanzhou kong" w:date="2020-03-20T17:01:00Z">
        <w:r w:rsidR="00CF66EA">
          <w:t xml:space="preserve"> showed that </w:t>
        </w:r>
      </w:ins>
      <w:ins w:id="66" w:author="fanzhou kong" w:date="2020-03-20T17:04:00Z">
        <w:r w:rsidR="00CF66EA">
          <w:t xml:space="preserve">the </w:t>
        </w:r>
      </w:ins>
      <w:ins w:id="67" w:author="fanzhou kong" w:date="2020-03-20T17:01:00Z">
        <w:r w:rsidR="00CF66EA">
          <w:t xml:space="preserve">deviation </w:t>
        </w:r>
      </w:ins>
      <w:ins w:id="68" w:author="fanzhou kong" w:date="2020-03-20T17:02:00Z">
        <w:r w:rsidR="00CF66EA">
          <w:t>from the tr</w:t>
        </w:r>
      </w:ins>
      <w:ins w:id="69" w:author="fanzhou kong" w:date="2020-03-20T17:03:00Z">
        <w:r w:rsidR="00CF66EA">
          <w:t xml:space="preserve">ue validation accuracy </w:t>
        </w:r>
      </w:ins>
      <w:ins w:id="70" w:author="fanzhou kong" w:date="2020-03-20T17:01:00Z">
        <w:r w:rsidR="00CF66EA">
          <w:t xml:space="preserve">caused by the selection bias </w:t>
        </w:r>
      </w:ins>
      <w:ins w:id="71" w:author="fanzhou kong" w:date="2020-03-20T17:05:00Z">
        <w:r w:rsidR="00CF66EA">
          <w:t>was profound (</w:t>
        </w:r>
      </w:ins>
      <w:ins w:id="72" w:author="fanzhou kong" w:date="2020-03-20T17:03:00Z">
        <w:r w:rsidR="00CF66EA">
          <w:t>from 2.6%</w:t>
        </w:r>
      </w:ins>
      <w:ins w:id="73" w:author="fanzhou kong" w:date="2020-03-20T17:04:00Z">
        <w:r w:rsidR="00CF66EA">
          <w:t xml:space="preserve"> to 41.67%</w:t>
        </w:r>
      </w:ins>
      <w:ins w:id="74" w:author="fanzhou kong" w:date="2020-03-20T17:05:00Z">
        <w:r w:rsidR="00CF66EA">
          <w:t>).</w:t>
        </w:r>
      </w:ins>
      <w:ins w:id="75" w:author="fanzhou kong" w:date="2020-03-20T17:07:00Z">
        <w:r w:rsidR="00CF66EA">
          <w:t xml:space="preserve"> Similar obs</w:t>
        </w:r>
      </w:ins>
      <w:ins w:id="76" w:author="fanzhou kong" w:date="2020-03-20T17:08:00Z">
        <w:r w:rsidR="00CF66EA">
          <w:t xml:space="preserve">ervation was made by </w:t>
        </w:r>
        <w:proofErr w:type="spellStart"/>
        <w:r w:rsidR="00CF66EA">
          <w:t>Ambroise</w:t>
        </w:r>
        <w:proofErr w:type="spellEnd"/>
        <w:r w:rsidR="00CF66EA">
          <w:t xml:space="preserve"> et al. </w:t>
        </w:r>
      </w:ins>
      <w:ins w:id="77" w:author="fanzhou kong" w:date="2020-03-20T17:09:00Z">
        <w:r w:rsidR="00CF66EA">
          <w:t>that</w:t>
        </w:r>
      </w:ins>
      <w:ins w:id="78" w:author="fanzhou kong" w:date="2020-03-20T17:08:00Z">
        <w:r w:rsidR="00CF66EA">
          <w:t xml:space="preserve"> they re-examined the experiment done by Guyon et al. and found</w:t>
        </w:r>
      </w:ins>
      <w:ins w:id="79" w:author="fanzhou kong" w:date="2020-03-20T17:11:00Z">
        <w:r w:rsidR="003D04A0">
          <w:t xml:space="preserve"> a </w:t>
        </w:r>
        <w:r w:rsidR="003D04A0" w:rsidRPr="003D04A0">
          <w:t>nonnegligible</w:t>
        </w:r>
      </w:ins>
      <w:ins w:id="80" w:author="fanzhou kong" w:date="2020-03-20T17:08:00Z">
        <w:r w:rsidR="00CF66EA">
          <w:t xml:space="preserve"> </w:t>
        </w:r>
      </w:ins>
      <w:ins w:id="81" w:author="fanzhou kong" w:date="2020-03-20T17:11:00Z">
        <w:r w:rsidR="003D04A0">
          <w:t xml:space="preserve">deviation to true </w:t>
        </w:r>
      </w:ins>
      <w:ins w:id="82" w:author="fanzhou kong" w:date="2020-03-20T17:12:00Z">
        <w:r w:rsidR="003D04A0">
          <w:t>validation as well</w:t>
        </w:r>
      </w:ins>
      <w:ins w:id="83" w:author="fanzhou kong" w:date="2020-03-20T17:10:00Z">
        <w:r w:rsidR="003D04A0">
          <w:t xml:space="preserve"> (from</w:t>
        </w:r>
      </w:ins>
      <w:ins w:id="84" w:author="fanzhou kong" w:date="2020-03-20T17:09:00Z">
        <w:r w:rsidR="00CF66EA">
          <w:t xml:space="preserve"> 17.5%</w:t>
        </w:r>
      </w:ins>
      <w:ins w:id="85" w:author="fanzhou kong" w:date="2020-03-20T17:10:00Z">
        <w:r w:rsidR="003D04A0">
          <w:t xml:space="preserve"> to 30%)</w:t>
        </w:r>
      </w:ins>
      <w:ins w:id="86" w:author="fanzhou kong" w:date="2020-03-20T17:09:00Z">
        <w:r w:rsidR="00CF66EA">
          <w:t>.</w:t>
        </w:r>
      </w:ins>
      <w:ins w:id="87" w:author="fanzhou kong" w:date="2020-03-20T17:05:00Z">
        <w:r w:rsidR="00CF66EA">
          <w:t xml:space="preserve"> </w:t>
        </w:r>
      </w:ins>
      <w:ins w:id="88" w:author="fanzhou kong" w:date="2020-03-20T17:06:00Z">
        <w:r w:rsidR="00CF66EA">
          <w:t xml:space="preserve">Consequently, </w:t>
        </w:r>
        <w:proofErr w:type="spellStart"/>
        <w:r w:rsidR="00CF66EA">
          <w:t>Krawczuk</w:t>
        </w:r>
        <w:proofErr w:type="spellEnd"/>
        <w:r w:rsidR="00CF66EA">
          <w:t xml:space="preserve"> et al. </w:t>
        </w:r>
      </w:ins>
      <w:ins w:id="89" w:author="fanzhou kong" w:date="2020-03-20T17:18:00Z">
        <w:r w:rsidR="003D04A0">
          <w:t>concluded that</w:t>
        </w:r>
      </w:ins>
      <w:ins w:id="90" w:author="fanzhou kong" w:date="2020-03-20T17:14:00Z">
        <w:r w:rsidR="003D04A0">
          <w:t xml:space="preserve"> </w:t>
        </w:r>
      </w:ins>
      <w:ins w:id="91" w:author="fanzhou kong" w:date="2020-03-20T17:06:00Z">
        <w:r w:rsidR="00CF66EA">
          <w:t>cross-validation</w:t>
        </w:r>
      </w:ins>
      <w:ins w:id="92" w:author="fanzhou kong" w:date="2020-03-20T17:15:00Z">
        <w:r w:rsidR="003D04A0">
          <w:t xml:space="preserve"> on training set</w:t>
        </w:r>
      </w:ins>
      <w:ins w:id="93" w:author="fanzhou kong" w:date="2020-03-20T17:06:00Z">
        <w:r w:rsidR="00CF66EA">
          <w:t xml:space="preserve"> </w:t>
        </w:r>
      </w:ins>
      <w:ins w:id="94" w:author="fanzhou kong" w:date="2020-03-20T17:15:00Z">
        <w:r w:rsidR="003D04A0">
          <w:t xml:space="preserve">only </w:t>
        </w:r>
      </w:ins>
      <w:ins w:id="95" w:author="fanzhou kong" w:date="2020-03-20T17:06:00Z">
        <w:r w:rsidR="00CF66EA">
          <w:t xml:space="preserve">for feature selection </w:t>
        </w:r>
      </w:ins>
      <w:ins w:id="96" w:author="fanzhou kong" w:date="2020-03-20T17:19:00Z">
        <w:r w:rsidR="003D04A0">
          <w:t>would help</w:t>
        </w:r>
      </w:ins>
      <w:ins w:id="97" w:author="fanzhou kong" w:date="2020-03-20T17:06:00Z">
        <w:r w:rsidR="00CF66EA">
          <w:t xml:space="preserve"> eliminat</w:t>
        </w:r>
      </w:ins>
      <w:ins w:id="98" w:author="fanzhou kong" w:date="2020-03-20T17:14:00Z">
        <w:r w:rsidR="003D04A0">
          <w:t>e</w:t>
        </w:r>
      </w:ins>
      <w:ins w:id="99" w:author="fanzhou kong" w:date="2020-03-20T17:06:00Z">
        <w:r w:rsidR="00CF66EA">
          <w:t xml:space="preserve"> the selection bias</w:t>
        </w:r>
      </w:ins>
      <w:ins w:id="100" w:author="fanzhou kong" w:date="2020-03-20T17:12:00Z">
        <w:r w:rsidR="003D04A0">
          <w:t>. To avoid such selection bias and construct</w:t>
        </w:r>
      </w:ins>
      <w:ins w:id="101" w:author="fanzhou kong" w:date="2020-03-20T17:13:00Z">
        <w:r w:rsidR="003D04A0">
          <w:t xml:space="preserve"> reliable models</w:t>
        </w:r>
      </w:ins>
      <w:ins w:id="102" w:author="fanzhou kong" w:date="2020-03-20T17:12:00Z">
        <w:r w:rsidR="003D04A0">
          <w:t>,</w:t>
        </w:r>
      </w:ins>
      <w:ins w:id="103" w:author="fanzhou kong" w:date="2020-03-20T10:23:00Z">
        <w:r w:rsidR="00435087">
          <w:t xml:space="preserve"> we carefully implemented the feature selection in our workflow</w:t>
        </w:r>
      </w:ins>
      <w:ins w:id="104" w:author="fanzhou kong" w:date="2020-03-20T17:14:00Z">
        <w:r w:rsidR="003D04A0">
          <w:t xml:space="preserve"> </w:t>
        </w:r>
      </w:ins>
      <w:ins w:id="105" w:author="fanzhou kong" w:date="2020-03-20T17:15:00Z">
        <w:r w:rsidR="003D04A0">
          <w:t xml:space="preserve">in accordance with the </w:t>
        </w:r>
      </w:ins>
      <w:ins w:id="106" w:author="fanzhou kong" w:date="2020-03-20T17:19:00Z">
        <w:r w:rsidR="003D04A0">
          <w:t>conclusion</w:t>
        </w:r>
      </w:ins>
      <w:ins w:id="107" w:author="fanzhou kong" w:date="2020-03-20T17:15:00Z">
        <w:r w:rsidR="003D04A0">
          <w:t xml:space="preserve"> made by </w:t>
        </w:r>
        <w:proofErr w:type="spellStart"/>
        <w:r w:rsidR="003D04A0">
          <w:t>Krawczuk</w:t>
        </w:r>
        <w:proofErr w:type="spellEnd"/>
        <w:r w:rsidR="003D04A0">
          <w:t xml:space="preserve"> et al</w:t>
        </w:r>
      </w:ins>
      <w:ins w:id="108" w:author="fanzhou kong" w:date="2020-03-20T10:24:00Z">
        <w:r w:rsidR="00435087">
          <w:t>.</w:t>
        </w:r>
      </w:ins>
      <w:ins w:id="109" w:author="fanzhou kong" w:date="2020-03-19T20:25:00Z">
        <w:r w:rsidR="008272A2">
          <w:t xml:space="preserve"> </w:t>
        </w:r>
      </w:ins>
    </w:p>
    <w:p w14:paraId="39F5094F" w14:textId="58483CFA" w:rsidR="00D272E6" w:rsidRDefault="00E84870">
      <w:pPr>
        <w:jc w:val="both"/>
      </w:pPr>
      <w:commentRangeStart w:id="110"/>
      <w:r>
        <w:t>While</w:t>
      </w:r>
      <w:commentRangeEnd w:id="110"/>
      <w:r w:rsidR="008F6571">
        <w:rPr>
          <w:rStyle w:val="CommentReference"/>
        </w:rPr>
        <w:commentReference w:id="110"/>
      </w:r>
      <w:r>
        <w:t xml:space="preserv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r w:rsidR="000E02ED">
        <w:t>validate</w:t>
      </w:r>
      <w:ins w:id="111" w:author="Peng, Hong" w:date="2020-03-17T19:33:00Z">
        <w:r w:rsidR="000E02ED">
          <w:t xml:space="preserve"> </w:t>
        </w:r>
      </w:ins>
      <w:r w:rsidR="004571E5">
        <w:t xml:space="preserve">the classification </w:t>
      </w:r>
      <w:commentRangeStart w:id="112"/>
      <w:commentRangeStart w:id="113"/>
      <w:r w:rsidR="004571E5">
        <w:t>model</w:t>
      </w:r>
      <w:r w:rsidR="00C91A69">
        <w:fldChar w:fldCharType="begin" w:fldLock="1"/>
      </w:r>
      <w:r w:rsidR="005960CC">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17&lt;/sup&gt;","plainTextFormattedCitation":"17","previouslyFormattedCitation":"&lt;sup&gt;17&lt;/sup&gt;"},"properties":{"noteIndex":0},"schema":"https://github.com/citation-style-language/schema/raw/master/csl-citation.json"}</w:instrText>
      </w:r>
      <w:r w:rsidR="00C91A69">
        <w:fldChar w:fldCharType="separate"/>
      </w:r>
      <w:r w:rsidR="00755367" w:rsidRPr="00755367">
        <w:rPr>
          <w:noProof/>
          <w:vertAlign w:val="superscript"/>
        </w:rPr>
        <w:t>17</w:t>
      </w:r>
      <w:r w:rsidR="00C91A69">
        <w:fldChar w:fldCharType="end"/>
      </w:r>
      <w:commentRangeEnd w:id="112"/>
      <w:r w:rsidR="004C4CA8">
        <w:rPr>
          <w:rStyle w:val="CommentReference"/>
        </w:rPr>
        <w:commentReference w:id="112"/>
      </w:r>
      <w:commentRangeEnd w:id="113"/>
      <w:ins w:id="114" w:author="fanzhou kong" w:date="2020-03-20T17:20:00Z">
        <w:r w:rsidR="00C740AB">
          <w:t>. The cross-validation</w:t>
        </w:r>
      </w:ins>
      <w:r w:rsidR="00A6440E">
        <w:rPr>
          <w:rStyle w:val="CommentReference"/>
        </w:rPr>
        <w:commentReference w:id="113"/>
      </w:r>
      <w:ins w:id="115" w:author="fanzhou kong" w:date="2020-03-20T11:07:00Z">
        <w:r w:rsidR="00AD74A0">
          <w:rPr>
            <w:rStyle w:val="CommentReference"/>
          </w:rPr>
          <w:t xml:space="preserve">  is crippled in nature </w:t>
        </w:r>
      </w:ins>
      <w:ins w:id="116" w:author="fanzhou kong" w:date="2020-03-20T17:21:00Z">
        <w:r w:rsidR="00C740AB">
          <w:rPr>
            <w:rStyle w:val="CommentReference"/>
          </w:rPr>
          <w:t>which</w:t>
        </w:r>
      </w:ins>
      <w:ins w:id="117" w:author="fanzhou kong" w:date="2020-03-20T11:07:00Z">
        <w:r w:rsidR="00AD74A0">
          <w:rPr>
            <w:rStyle w:val="CommentReference"/>
          </w:rPr>
          <w:t xml:space="preserve"> omit</w:t>
        </w:r>
      </w:ins>
      <w:ins w:id="118" w:author="fanzhou kong" w:date="2020-03-20T17:21:00Z">
        <w:r w:rsidR="00C740AB">
          <w:rPr>
            <w:rStyle w:val="CommentReference"/>
          </w:rPr>
          <w:t>s</w:t>
        </w:r>
      </w:ins>
      <w:ins w:id="119" w:author="fanzhou kong" w:date="2020-03-20T11:07:00Z">
        <w:r w:rsidR="00AD74A0">
          <w:rPr>
            <w:rStyle w:val="CommentReference"/>
          </w:rPr>
          <w:t xml:space="preserve"> the critical sampling variance fro</w:t>
        </w:r>
      </w:ins>
      <w:ins w:id="120" w:author="fanzhou kong" w:date="2020-03-20T11:08:00Z">
        <w:r w:rsidR="00AD74A0">
          <w:rPr>
            <w:rStyle w:val="CommentReference"/>
          </w:rPr>
          <w:t>m future data</w:t>
        </w:r>
      </w:ins>
      <w:del w:id="121" w:author="fanzhou kong" w:date="2020-03-20T17:21:00Z">
        <w:r w:rsidR="007F0259" w:rsidDel="00C740AB">
          <w:delText>.</w:delText>
        </w:r>
      </w:del>
      <w:ins w:id="122" w:author="fanzhou kong" w:date="2020-03-20T17:21:00Z">
        <w:r w:rsidR="00C740AB">
          <w:t>, thus incapable</w:t>
        </w:r>
      </w:ins>
      <w:ins w:id="123" w:author="fanzhou kong" w:date="2020-03-20T11:25:00Z">
        <w:r w:rsidR="009B2440">
          <w:t xml:space="preserve"> to be </w:t>
        </w:r>
        <w:proofErr w:type="spellStart"/>
        <w:proofErr w:type="gramStart"/>
        <w:r w:rsidR="009B2440">
          <w:t>a</w:t>
        </w:r>
        <w:proofErr w:type="spellEnd"/>
        <w:proofErr w:type="gramEnd"/>
        <w:r w:rsidR="009B2440">
          <w:t xml:space="preserve"> efficient estimate of generalization for the algorithms</w:t>
        </w:r>
      </w:ins>
      <w:ins w:id="124" w:author="fanzhou kong" w:date="2020-03-20T11:27:00Z">
        <w:r w:rsidR="009B2440">
          <w:t xml:space="preserve"> (reference)</w:t>
        </w:r>
      </w:ins>
      <w:del w:id="125" w:author="fanzhou kong" w:date="2020-03-20T11:46:00Z">
        <w:r w:rsidR="007F0259" w:rsidDel="00E02217">
          <w:delText xml:space="preserve"> </w:delText>
        </w:r>
      </w:del>
      <w:ins w:id="126" w:author="fanzhou kong" w:date="2020-03-20T11:44:00Z">
        <w:r w:rsidR="00E02217">
          <w:t xml:space="preserve">. </w:t>
        </w:r>
      </w:ins>
      <w:ins w:id="127" w:author="fanzhou kong" w:date="2020-03-20T11:38:00Z">
        <w:r w:rsidR="00FD60F9">
          <w:t xml:space="preserve"> </w:t>
        </w:r>
      </w:ins>
      <w:commentRangeStart w:id="128"/>
      <w:r w:rsidR="007F0259">
        <w:t>The</w:t>
      </w:r>
      <w:commentRangeEnd w:id="128"/>
      <w:r w:rsidR="00352B26">
        <w:rPr>
          <w:rStyle w:val="CommentReference"/>
        </w:rPr>
        <w:commentReference w:id="128"/>
      </w:r>
      <w:r w:rsidR="007F0259">
        <w:t xml:space="preserve"> </w:t>
      </w:r>
      <w:r w:rsidR="00F50523">
        <w:t>independent</w:t>
      </w:r>
      <w:r w:rsidR="0034007A">
        <w:t xml:space="preserve"> </w:t>
      </w:r>
      <w:r w:rsidR="00F66288">
        <w:t>validation</w:t>
      </w:r>
      <w:del w:id="129" w:author="Peng, Hong" w:date="2020-03-17T19:53:00Z">
        <w:r w:rsidR="004571E5" w:rsidDel="003348A5">
          <w:delText>,</w:delText>
        </w:r>
      </w:del>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5960CC">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44&lt;/sup&gt;","plainTextFormattedCitation":"44","previouslyFormattedCitation":"&lt;sup&gt;44&lt;/sup&gt;"},"properties":{"noteIndex":0},"schema":"https://github.com/citation-style-language/schema/raw/master/csl-citation.json"}</w:instrText>
      </w:r>
      <w:r w:rsidR="00B23251">
        <w:fldChar w:fldCharType="separate"/>
      </w:r>
      <w:r w:rsidR="005960CC" w:rsidRPr="005960CC">
        <w:rPr>
          <w:noProof/>
          <w:vertAlign w:val="superscript"/>
        </w:rPr>
        <w:t>44</w:t>
      </w:r>
      <w:r w:rsidR="00B23251">
        <w:fldChar w:fldCharType="end"/>
      </w:r>
      <w:r w:rsidR="006E22F5">
        <w:t xml:space="preserve"> for model assessment</w:t>
      </w:r>
      <w:r w:rsidR="00B23251">
        <w:t>.</w:t>
      </w:r>
      <w:r w:rsidR="00B15DEF">
        <w:t xml:space="preserve"> </w:t>
      </w:r>
      <w:ins w:id="130" w:author="fanzhou kong" w:date="2020-03-20T11:47:00Z">
        <w:r w:rsidR="00E02217" w:rsidRPr="00E02217">
          <w:t xml:space="preserve">Besides proper chosen validation process, the algorithms used to </w:t>
        </w:r>
        <w:proofErr w:type="spellStart"/>
        <w:r w:rsidR="00E02217" w:rsidRPr="00E02217">
          <w:t>contruct</w:t>
        </w:r>
        <w:proofErr w:type="spellEnd"/>
        <w:r w:rsidR="00E02217" w:rsidRPr="00E02217">
          <w:t xml:space="preserve"> the prediction model are pivotal for </w:t>
        </w:r>
      </w:ins>
      <w:ins w:id="131" w:author="fanzhou kong" w:date="2020-03-20T17:21:00Z">
        <w:r w:rsidR="00C740AB">
          <w:t>construction of reliable workflow</w:t>
        </w:r>
      </w:ins>
      <w:ins w:id="132" w:author="fanzhou kong" w:date="2020-03-20T11:47:00Z">
        <w:r w:rsidR="00E02217" w:rsidRPr="00E02217">
          <w:t xml:space="preserve">.  </w:t>
        </w:r>
      </w:ins>
      <w:ins w:id="133" w:author="fanzhou kong" w:date="2020-03-20T11:50:00Z">
        <w:r w:rsidR="00A6440E">
          <w:t>M</w:t>
        </w:r>
      </w:ins>
      <w:ins w:id="134" w:author="fanzhou kong" w:date="2020-03-20T11:47:00Z">
        <w:r w:rsidR="00E02217" w:rsidRPr="00E02217">
          <w:t xml:space="preserve">achine learning </w:t>
        </w:r>
        <w:proofErr w:type="spellStart"/>
        <w:r w:rsidR="00E02217" w:rsidRPr="00E02217">
          <w:t>algoritms</w:t>
        </w:r>
        <w:proofErr w:type="spellEnd"/>
        <w:r w:rsidR="00E02217" w:rsidRPr="00E02217">
          <w:t xml:space="preserve"> </w:t>
        </w:r>
      </w:ins>
      <w:ins w:id="135" w:author="fanzhou kong" w:date="2020-03-20T11:50:00Z">
        <w:r w:rsidR="00A6440E">
          <w:t>ha</w:t>
        </w:r>
      </w:ins>
      <w:ins w:id="136" w:author="fanzhou kong" w:date="2020-03-20T17:22:00Z">
        <w:r w:rsidR="00C740AB">
          <w:t xml:space="preserve">ve been </w:t>
        </w:r>
      </w:ins>
      <w:ins w:id="137" w:author="fanzhou kong" w:date="2020-03-20T11:47:00Z">
        <w:r w:rsidR="00E02217" w:rsidRPr="00E02217">
          <w:t>rapidly developed in the past decade and have been reported to have higher performance than traditional discriminant analysis methods (MVA?) (reference) for complex datasets in various research areas</w:t>
        </w:r>
      </w:ins>
      <w:ins w:id="138" w:author="fanzhou kong" w:date="2020-03-20T11:51:00Z">
        <w:r w:rsidR="00A6440E">
          <w:t>.</w:t>
        </w:r>
      </w:ins>
      <w:ins w:id="139" w:author="fanzhou kong" w:date="2020-03-20T11:47:00Z">
        <w:r w:rsidR="00E02217" w:rsidRPr="00E02217">
          <w:t xml:space="preserve"> </w:t>
        </w:r>
      </w:ins>
      <w:ins w:id="140" w:author="fanzhou kong" w:date="2020-03-20T11:53:00Z">
        <w:r w:rsidR="00A6440E">
          <w:t xml:space="preserve">Hence, </w:t>
        </w:r>
      </w:ins>
      <w:ins w:id="141" w:author="fanzhou kong" w:date="2020-03-20T11:47:00Z">
        <w:r w:rsidR="00E02217" w:rsidRPr="00E02217">
          <w:t xml:space="preserve">we have </w:t>
        </w:r>
        <w:proofErr w:type="spellStart"/>
        <w:r w:rsidR="00E02217" w:rsidRPr="00E02217">
          <w:t>incorporateed</w:t>
        </w:r>
        <w:proofErr w:type="spellEnd"/>
        <w:r w:rsidR="00E02217" w:rsidRPr="00E02217">
          <w:t xml:space="preserve"> 2 most well-known machine learning </w:t>
        </w:r>
        <w:proofErr w:type="spellStart"/>
        <w:r w:rsidR="00E02217" w:rsidRPr="00E02217">
          <w:t>algoritms</w:t>
        </w:r>
        <w:proofErr w:type="spellEnd"/>
        <w:r w:rsidR="00E02217" w:rsidRPr="00E02217">
          <w:t>, RF and SVM into our workflow</w:t>
        </w:r>
      </w:ins>
      <w:ins w:id="142" w:author="fanzhou kong" w:date="2020-03-20T11:49:00Z">
        <w:r w:rsidR="00E02217">
          <w:t xml:space="preserve"> and tested the feasibility of using the machine learning </w:t>
        </w:r>
        <w:proofErr w:type="spellStart"/>
        <w:r w:rsidR="00E02217">
          <w:t>algoritms</w:t>
        </w:r>
      </w:ins>
      <w:proofErr w:type="spellEnd"/>
      <w:ins w:id="143" w:author="fanzhou kong" w:date="2020-03-20T11:50:00Z">
        <w:r w:rsidR="00E02217">
          <w:t xml:space="preserve"> </w:t>
        </w:r>
        <w:r w:rsidR="00A6440E">
          <w:t xml:space="preserve">to construct classification </w:t>
        </w:r>
      </w:ins>
      <w:ins w:id="144" w:author="fanzhou kong" w:date="2020-03-20T17:23:00Z">
        <w:r w:rsidR="00C740AB">
          <w:t>models</w:t>
        </w:r>
      </w:ins>
      <w:ins w:id="145" w:author="fanzhou kong" w:date="2020-03-20T11:47:00Z">
        <w:r w:rsidR="00E02217">
          <w:t xml:space="preserve">. </w:t>
        </w:r>
      </w:ins>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w:t>
      </w:r>
      <w:commentRangeStart w:id="146"/>
      <w:r w:rsidR="00A96C67">
        <w:t>table 2</w:t>
      </w:r>
      <w:r w:rsidR="001831A1">
        <w:t>.</w:t>
      </w:r>
      <w:commentRangeEnd w:id="146"/>
      <w:r w:rsidR="001E27AC">
        <w:rPr>
          <w:rStyle w:val="CommentReference"/>
        </w:rPr>
        <w:commentReference w:id="146"/>
      </w:r>
      <w:ins w:id="147" w:author="Xu, Jason" w:date="2020-03-19T14:25:00Z">
        <w:r w:rsidR="001C5F13">
          <w:t xml:space="preserve"> </w:t>
        </w:r>
      </w:ins>
      <w:r w:rsidR="00155FCE">
        <w:t xml:space="preserve">According </w:t>
      </w:r>
      <w:r w:rsidR="00A25942">
        <w:t>to the result, b</w:t>
      </w:r>
      <w:r w:rsidR="0057658A">
        <w:t xml:space="preserve">oth classifiers </w:t>
      </w:r>
      <w:r w:rsidR="00933535">
        <w:t xml:space="preserve">could </w:t>
      </w:r>
      <w:proofErr w:type="spellStart"/>
      <w:r w:rsidR="00933535">
        <w:t>predicit</w:t>
      </w:r>
      <w:proofErr w:type="spellEnd"/>
      <w:r w:rsidR="00933535">
        <w:t xml:space="preserve"> the </w:t>
      </w:r>
      <w:r w:rsidR="00894A23">
        <w:t>geographical</w:t>
      </w:r>
      <w:r w:rsidR="00933535">
        <w:t xml:space="preserve"> </w:t>
      </w:r>
      <w:proofErr w:type="spellStart"/>
      <w:r w:rsidR="00933535">
        <w:t>originis</w:t>
      </w:r>
      <w:proofErr w:type="spellEnd"/>
      <w:r w:rsidR="00933535">
        <w:t xml:space="preserve"> of</w:t>
      </w:r>
      <w:r w:rsidR="0057658A">
        <w:t xml:space="preserve"> </w:t>
      </w:r>
      <w:r w:rsidR="003567C3">
        <w:t xml:space="preserve">all </w:t>
      </w:r>
      <w:r w:rsidR="002605F4">
        <w:t xml:space="preserve">six </w:t>
      </w:r>
      <w:r w:rsidR="003567C3">
        <w:t>types of GI rice</w:t>
      </w:r>
      <w:r w:rsidR="00602D2A">
        <w:t xml:space="preserve"> </w:t>
      </w:r>
      <w:r w:rsidR="0057658A">
        <w:t>with 100% accuracy</w:t>
      </w:r>
      <w:ins w:id="148" w:author="fanzhou kong" w:date="2020-03-20T11:54:00Z">
        <w:r w:rsidR="00A6440E">
          <w:t xml:space="preserve"> with the information from only 4 elements selected</w:t>
        </w:r>
      </w:ins>
      <w:r w:rsidR="00C007F0">
        <w:t>.</w:t>
      </w:r>
      <w:r w:rsidR="0057658A">
        <w:t xml:space="preserve"> </w:t>
      </w:r>
      <w:ins w:id="149" w:author="fanzhou kong" w:date="2020-03-20T11:10:00Z">
        <w:r w:rsidR="00AD74A0">
          <w:t xml:space="preserve">The results indicated that the workflow we have </w:t>
        </w:r>
      </w:ins>
      <w:ins w:id="150" w:author="fanzhou kong" w:date="2020-03-20T11:12:00Z">
        <w:r w:rsidR="00AD74A0">
          <w:t>established</w:t>
        </w:r>
      </w:ins>
      <w:ins w:id="151" w:author="fanzhou kong" w:date="2020-03-20T11:10:00Z">
        <w:r w:rsidR="00AD74A0">
          <w:t xml:space="preserve"> have successfully identified </w:t>
        </w:r>
      </w:ins>
      <w:ins w:id="152" w:author="fanzhou kong" w:date="2020-03-20T17:27:00Z">
        <w:r w:rsidR="008C7690">
          <w:t xml:space="preserve">the biomarkers </w:t>
        </w:r>
      </w:ins>
      <w:ins w:id="153" w:author="fanzhou kong" w:date="2020-03-20T11:10:00Z">
        <w:r w:rsidR="00AD74A0">
          <w:t>and</w:t>
        </w:r>
      </w:ins>
      <w:ins w:id="154" w:author="fanzhou kong" w:date="2020-03-20T11:11:00Z">
        <w:r w:rsidR="00AD74A0">
          <w:t xml:space="preserve"> constructed reliable models, not only within the training set, but also account for </w:t>
        </w:r>
      </w:ins>
      <w:ins w:id="155" w:author="fanzhou kong" w:date="2020-03-20T11:12:00Z">
        <w:r w:rsidR="00AD74A0">
          <w:t xml:space="preserve">unknown data, the test set. </w:t>
        </w:r>
      </w:ins>
      <w:commentRangeStart w:id="156"/>
      <w:del w:id="157" w:author="fanzhou kong" w:date="2020-03-20T11:24:00Z">
        <w:r w:rsidR="008F6571" w:rsidDel="009B2440">
          <w:delText>The results indicated tha</w:delText>
        </w:r>
        <w:commentRangeEnd w:id="156"/>
        <w:r w:rsidR="006F059D" w:rsidDel="009B2440">
          <w:rPr>
            <w:rStyle w:val="CommentReference"/>
          </w:rPr>
          <w:commentReference w:id="156"/>
        </w:r>
        <w:r w:rsidR="008F6571" w:rsidDel="009B2440">
          <w:delText>t</w:delText>
        </w:r>
        <w:r w:rsidR="00D869D3" w:rsidDel="009B2440">
          <w:delText xml:space="preserve"> </w:delText>
        </w:r>
        <w:r w:rsidR="00AD618E" w:rsidDel="009B2440">
          <w:delText xml:space="preserve">the </w:delText>
        </w:r>
        <w:r w:rsidR="0057658A" w:rsidDel="009B2440">
          <w:delText xml:space="preserve">information </w:delText>
        </w:r>
        <w:r w:rsidR="00507014" w:rsidDel="009B2440">
          <w:delText>from</w:delText>
        </w:r>
        <w:r w:rsidR="0057658A" w:rsidDel="009B2440">
          <w:delText xml:space="preserve"> </w:delText>
        </w:r>
        <w:r w:rsidR="00AD618E" w:rsidDel="009B2440">
          <w:delText xml:space="preserve">the </w:delText>
        </w:r>
        <w:r w:rsidR="00481C70" w:rsidDel="009B2440">
          <w:delText xml:space="preserve">four </w:delText>
        </w:r>
        <w:r w:rsidR="001214E1" w:rsidDel="009B2440">
          <w:delText>features</w:delText>
        </w:r>
        <w:r w:rsidR="002E6B74" w:rsidDel="009B2440">
          <w:delText xml:space="preserve"> (</w:delText>
        </w:r>
        <w:r w:rsidR="002E6B74" w:rsidRPr="00E82E0D" w:rsidDel="009B2440">
          <w:rPr>
            <w:vertAlign w:val="superscript"/>
          </w:rPr>
          <w:delText>27</w:delText>
        </w:r>
        <w:r w:rsidR="002E6B74" w:rsidDel="009B2440">
          <w:delText xml:space="preserve">Al, </w:delText>
        </w:r>
        <w:r w:rsidR="002E6B74" w:rsidRPr="00E82E0D" w:rsidDel="009B2440">
          <w:rPr>
            <w:vertAlign w:val="superscript"/>
          </w:rPr>
          <w:delText>85</w:delText>
        </w:r>
        <w:r w:rsidR="002E6B74" w:rsidDel="009B2440">
          <w:delText xml:space="preserve">Rb, </w:delText>
        </w:r>
        <w:r w:rsidR="002E6B74" w:rsidRPr="00E82E0D" w:rsidDel="009B2440">
          <w:rPr>
            <w:vertAlign w:val="superscript"/>
          </w:rPr>
          <w:delText>10</w:delText>
        </w:r>
        <w:r w:rsidR="002E6B74" w:rsidDel="009B2440">
          <w:delText xml:space="preserve">B, and </w:delText>
        </w:r>
        <w:r w:rsidR="002E6B74" w:rsidRPr="00E82E0D" w:rsidDel="009B2440">
          <w:rPr>
            <w:vertAlign w:val="superscript"/>
          </w:rPr>
          <w:delText>23</w:delText>
        </w:r>
        <w:r w:rsidR="002E6B74" w:rsidDel="009B2440">
          <w:delText>Na)</w:delText>
        </w:r>
        <w:r w:rsidR="001214E1" w:rsidDel="009B2440">
          <w:delText xml:space="preserve"> </w:delText>
        </w:r>
        <w:r w:rsidR="008F6571" w:rsidDel="009B2440">
          <w:delText>were sufficient to be used</w:delText>
        </w:r>
        <w:r w:rsidR="00E62225" w:rsidDel="009B2440">
          <w:delText xml:space="preserve"> to</w:delText>
        </w:r>
        <w:r w:rsidR="00791AAE" w:rsidDel="009B2440">
          <w:delText xml:space="preserve"> predict the geological origins</w:delText>
        </w:r>
        <w:r w:rsidR="0057658A" w:rsidRPr="006C7BD7" w:rsidDel="009B2440">
          <w:delText>.</w:delText>
        </w:r>
      </w:del>
      <w:ins w:id="158" w:author="Xu, Jason" w:date="2020-03-19T14:39:00Z">
        <w:del w:id="159" w:author="fanzhou kong" w:date="2020-03-20T11:24:00Z">
          <w:r w:rsidR="001D3D77" w:rsidDel="009B2440">
            <w:delText>…</w:delText>
          </w:r>
        </w:del>
      </w:ins>
      <w:ins w:id="160" w:author="Xu, Jason" w:date="2020-03-19T14:37:00Z">
        <w:del w:id="161" w:author="fanzhou kong" w:date="2020-03-20T11:24:00Z">
          <w:r w:rsidR="002A5A1D" w:rsidDel="009B2440">
            <w:delText xml:space="preserve"> </w:delText>
          </w:r>
        </w:del>
      </w:ins>
      <w:ins w:id="162" w:author="Xu, Jason" w:date="2020-03-19T14:39:00Z">
        <w:del w:id="163" w:author="fanzhou kong" w:date="2020-03-20T17:23:00Z">
          <w:r w:rsidR="001D3D77" w:rsidDel="00C740AB">
            <w:delText>(</w:delText>
          </w:r>
        </w:del>
      </w:ins>
      <w:ins w:id="164" w:author="Xu, Jason" w:date="2020-03-19T14:37:00Z">
        <w:del w:id="165" w:author="fanzhou kong" w:date="2020-03-20T17:23:00Z">
          <w:r w:rsidR="002A5A1D" w:rsidDel="00C740AB">
            <w:delText xml:space="preserve">Need  to state our  workflow was successful… </w:delText>
          </w:r>
        </w:del>
      </w:ins>
      <w:del w:id="166" w:author="fanzhou kong" w:date="2020-03-20T17:23:00Z">
        <w:r w:rsidR="00A475E2" w:rsidDel="00C740AB">
          <w:delText xml:space="preserve"> </w:delText>
        </w:r>
      </w:del>
      <w:r w:rsidR="003647FB">
        <w:t>Coincidently</w:t>
      </w:r>
      <w:r w:rsidR="000B2825">
        <w:t xml:space="preserve">, </w:t>
      </w:r>
      <w:r w:rsidR="00506D0B">
        <w:t xml:space="preserve">in a similar study </w:t>
      </w:r>
      <w:r w:rsidR="00093D73">
        <w:fldChar w:fldCharType="begin" w:fldLock="1"/>
      </w:r>
      <w:r w:rsidR="005960CC">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093D73">
        <w:fldChar w:fldCharType="separate"/>
      </w:r>
      <w:r w:rsidR="00755367" w:rsidRPr="00755367">
        <w:rPr>
          <w:noProof/>
          <w:vertAlign w:val="superscript"/>
        </w:rPr>
        <w:t>12</w:t>
      </w:r>
      <w:r w:rsidR="00093D73">
        <w:fldChar w:fldCharType="end"/>
      </w:r>
      <w:r w:rsidR="000B4448">
        <w:rPr>
          <w:vertAlign w:val="superscript"/>
        </w:rPr>
        <w:t>1</w:t>
      </w:r>
      <w:ins w:id="167" w:author="fanzhou kong" w:date="2020-03-20T17:23:00Z">
        <w:r w:rsidR="00C740AB">
          <w:t xml:space="preserve">, </w:t>
        </w:r>
      </w:ins>
      <w:ins w:id="168" w:author="fanzhou kong" w:date="2020-03-20T17:24:00Z">
        <w:r w:rsidR="00C740AB">
          <w:t xml:space="preserve">Barbosa et al. also found small </w:t>
        </w:r>
        <w:proofErr w:type="spellStart"/>
        <w:r w:rsidR="00C740AB">
          <w:t>gourp</w:t>
        </w:r>
        <w:proofErr w:type="spellEnd"/>
        <w:r w:rsidR="00C740AB">
          <w:t xml:space="preserve"> of elements, </w:t>
        </w:r>
      </w:ins>
      <w:r w:rsidR="000B4448">
        <w:rPr>
          <w:vertAlign w:val="superscript"/>
        </w:rPr>
        <w:t>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894CAA">
        <w:t xml:space="preserve">, </w:t>
      </w:r>
      <w:r w:rsidR="000B4448">
        <w:rPr>
          <w:vertAlign w:val="superscript"/>
        </w:rPr>
        <w:t>19</w:t>
      </w:r>
      <w:r w:rsidR="00DB4BC0">
        <w:t>K</w:t>
      </w:r>
      <w:ins w:id="169" w:author="fanzhou kong" w:date="2020-03-20T17:24:00Z">
        <w:r w:rsidR="00C740AB">
          <w:t>,</w:t>
        </w:r>
      </w:ins>
      <w:r w:rsidR="00DB4BC0">
        <w:t xml:space="preserve"> as </w:t>
      </w:r>
      <w:r w:rsidR="00A62895">
        <w:t xml:space="preserve">the </w:t>
      </w:r>
      <w:r w:rsidR="004B1229">
        <w:t xml:space="preserve">most relevant elements for the </w:t>
      </w:r>
      <w:proofErr w:type="spellStart"/>
      <w:r w:rsidR="004B1229">
        <w:t>dif</w:t>
      </w:r>
      <w:r w:rsidR="009E371E">
        <w:t>ferientiation</w:t>
      </w:r>
      <w:proofErr w:type="spellEnd"/>
      <w:r w:rsidR="009E371E">
        <w:t xml:space="preserve"> </w:t>
      </w:r>
      <w:r w:rsidR="00DF758B">
        <w:t xml:space="preserve">between rice samples obtained from two geological </w:t>
      </w:r>
      <w:proofErr w:type="spellStart"/>
      <w:r w:rsidR="00DF758B">
        <w:t>orgins</w:t>
      </w:r>
      <w:proofErr w:type="spellEnd"/>
      <w:r w:rsidR="00DF758B">
        <w:t xml:space="preserve"> in Brazil</w:t>
      </w:r>
      <w:r w:rsidR="009E371E">
        <w:t>.</w:t>
      </w:r>
      <w:r w:rsidR="0043047A">
        <w:t xml:space="preserve"> </w:t>
      </w:r>
      <w:del w:id="170" w:author="fanzhou kong" w:date="2020-03-20T11:55:00Z">
        <w:r w:rsidR="0096118E" w:rsidDel="00A6440E">
          <w:delText xml:space="preserve">To </w:delText>
        </w:r>
        <w:r w:rsidR="008F6571" w:rsidDel="00A6440E">
          <w:delText>further study</w:delText>
        </w:r>
        <w:r w:rsidR="00046760" w:rsidDel="00A6440E">
          <w:delText xml:space="preserve"> </w:delText>
        </w:r>
        <w:commentRangeStart w:id="171"/>
        <w:commentRangeStart w:id="172"/>
        <w:r w:rsidR="008F6571" w:rsidDel="00A6440E">
          <w:delText xml:space="preserve">why the four features played </w:delText>
        </w:r>
        <w:r w:rsidR="00424D91" w:rsidDel="00A6440E">
          <w:delText xml:space="preserve">such </w:delText>
        </w:r>
        <w:r w:rsidR="008F6571" w:rsidDel="00A6440E">
          <w:delText xml:space="preserve">a </w:delText>
        </w:r>
        <w:r w:rsidR="00424D91" w:rsidDel="00A6440E">
          <w:delText xml:space="preserve">critical role </w:delText>
        </w:r>
        <w:commentRangeEnd w:id="171"/>
        <w:r w:rsidR="00C50D77" w:rsidDel="00A6440E">
          <w:rPr>
            <w:rStyle w:val="CommentReference"/>
          </w:rPr>
          <w:commentReference w:id="171"/>
        </w:r>
      </w:del>
      <w:commentRangeEnd w:id="172"/>
      <w:r w:rsidR="00A6440E">
        <w:rPr>
          <w:rStyle w:val="CommentReference"/>
        </w:rPr>
        <w:commentReference w:id="172"/>
      </w:r>
      <w:del w:id="173" w:author="fanzhou kong" w:date="2020-03-20T11:55:00Z">
        <w:r w:rsidR="00424D91" w:rsidDel="00A6440E">
          <w:delText>in the differentiation</w:delText>
        </w:r>
      </w:del>
      <w:ins w:id="174" w:author="fanzhou kong" w:date="2020-03-20T11:55:00Z">
        <w:r w:rsidR="00A6440E">
          <w:t xml:space="preserve">To further visualize the elemental pattern differences among 6 type of GI </w:t>
        </w:r>
        <w:proofErr w:type="spellStart"/>
        <w:r w:rsidR="00A6440E">
          <w:t>rices</w:t>
        </w:r>
      </w:ins>
      <w:proofErr w:type="spellEnd"/>
      <w:r w:rsidR="00424D91">
        <w:t>, we plot</w:t>
      </w:r>
      <w:r w:rsidR="00795322">
        <w:t>t</w:t>
      </w:r>
      <w:r w:rsidR="00424D91">
        <w:t xml:space="preserve">ed </w:t>
      </w:r>
      <w:r w:rsidR="00D6348A">
        <w:t>their relative median concentration</w:t>
      </w:r>
      <w:r w:rsidR="00D97703">
        <w:t>s</w:t>
      </w:r>
      <w:ins w:id="175" w:author="fanzhou kong" w:date="2020-03-20T16:49:00Z">
        <w:r w:rsidR="00E474E7">
          <w:t xml:space="preserve"> in </w:t>
        </w:r>
      </w:ins>
      <w:ins w:id="176" w:author="fanzhou kong" w:date="2020-03-20T16:50:00Z">
        <w:r w:rsidR="00E474E7">
          <w:t>a series of radar plots</w:t>
        </w:r>
      </w:ins>
      <w:r w:rsidR="00D6348A">
        <w:t xml:space="preserve">. As </w:t>
      </w:r>
      <w:r w:rsidR="00C3020B">
        <w:t>shown</w:t>
      </w:r>
      <w:del w:id="177" w:author="fanzhou kong" w:date="2020-03-20T16:37:00Z">
        <w:r w:rsidR="00C3020B" w:rsidDel="003A2CF3">
          <w:delText xml:space="preserve"> </w:delText>
        </w:r>
      </w:del>
      <w:ins w:id="178" w:author="fanzhou kong" w:date="2020-03-20T16:37:00Z">
        <w:r w:rsidR="003A2CF3">
          <w:t xml:space="preserve"> </w:t>
        </w:r>
      </w:ins>
      <w:r w:rsidR="00C3020B">
        <w:t>in Fig</w:t>
      </w:r>
      <w:r w:rsidR="004F1A7C">
        <w:t>.</w:t>
      </w:r>
      <w:r w:rsidR="00C3020B">
        <w:t xml:space="preserve"> 5 </w:t>
      </w:r>
      <w:r w:rsidR="009A3A64">
        <w:t xml:space="preserve">, </w:t>
      </w:r>
      <w:commentRangeStart w:id="179"/>
      <w:commentRangeStart w:id="180"/>
      <w:del w:id="181" w:author="fanzhou kong" w:date="2020-03-20T11:56:00Z">
        <w:r w:rsidR="00795322" w:rsidDel="00A6440E">
          <w:delText>e</w:delText>
        </w:r>
        <w:r w:rsidR="00795322" w:rsidRPr="009A0C81" w:rsidDel="00A6440E">
          <w:delText>ach</w:delText>
        </w:r>
        <w:r w:rsidR="00795322" w:rsidRPr="00321138" w:rsidDel="00A6440E">
          <w:delText xml:space="preserve"> GI rice </w:delText>
        </w:r>
        <w:r w:rsidR="00970C42" w:rsidDel="00A6440E">
          <w:delText>had</w:delText>
        </w:r>
        <w:r w:rsidR="00970C42" w:rsidRPr="00321138" w:rsidDel="00A6440E">
          <w:delText xml:space="preserve"> </w:delText>
        </w:r>
        <w:r w:rsidR="007875BD" w:rsidDel="00A6440E">
          <w:delText>a</w:delText>
        </w:r>
        <w:r w:rsidR="007875BD" w:rsidRPr="00321138" w:rsidDel="00A6440E">
          <w:delText xml:space="preserve"> </w:delText>
        </w:r>
        <w:r w:rsidR="00795322" w:rsidRPr="00321138" w:rsidDel="00A6440E">
          <w:delText xml:space="preserve">unique elemental </w:delText>
        </w:r>
        <w:r w:rsidR="00795322" w:rsidDel="00A6440E">
          <w:delText>profil</w:delText>
        </w:r>
        <w:r w:rsidR="00EB3C91" w:rsidDel="00A6440E">
          <w:delText>e</w:delText>
        </w:r>
      </w:del>
      <w:ins w:id="182" w:author="fanzhou kong" w:date="2020-03-20T11:48:00Z">
        <w:r w:rsidR="00E02217">
          <w:t>the elemental profile in each GI rice showed significantly different pattern</w:t>
        </w:r>
      </w:ins>
      <w:ins w:id="183" w:author="fanzhou kong" w:date="2020-03-20T16:38:00Z">
        <w:r w:rsidR="003A2CF3">
          <w:t>s</w:t>
        </w:r>
      </w:ins>
      <w:r w:rsidR="00795322" w:rsidRPr="00681411">
        <w:t>.</w:t>
      </w:r>
      <w:commentRangeStart w:id="184"/>
      <w:commentRangeEnd w:id="179"/>
      <w:r w:rsidR="003348A5">
        <w:rPr>
          <w:rStyle w:val="CommentReference"/>
        </w:rPr>
        <w:commentReference w:id="179"/>
      </w:r>
      <w:commentRangeEnd w:id="180"/>
      <w:r w:rsidR="00CC377B">
        <w:rPr>
          <w:rStyle w:val="CommentReference"/>
        </w:rPr>
        <w:commentReference w:id="180"/>
      </w:r>
      <w:r w:rsidR="00795322">
        <w:t xml:space="preserve"> </w:t>
      </w:r>
      <w:ins w:id="185" w:author="fanzhou kong" w:date="2020-03-20T16:44:00Z">
        <w:r w:rsidR="003A2CF3">
          <w:t xml:space="preserve">The </w:t>
        </w:r>
        <w:r w:rsidR="003A2CF3">
          <w:rPr>
            <w:vertAlign w:val="superscript"/>
          </w:rPr>
          <w:t>85</w:t>
        </w:r>
        <w:r w:rsidR="003A2CF3">
          <w:t xml:space="preserve">RB levels in </w:t>
        </w:r>
      </w:ins>
      <w:ins w:id="186" w:author="fanzhou kong" w:date="2020-03-20T16:40:00Z">
        <w:r w:rsidR="003A2CF3">
          <w:t xml:space="preserve">WC and GG, </w:t>
        </w:r>
      </w:ins>
      <w:ins w:id="187" w:author="fanzhou kong" w:date="2020-03-20T16:44:00Z">
        <w:r w:rsidR="003A2CF3" w:rsidRPr="00E474E7">
          <w:rPr>
            <w:highlight w:val="yellow"/>
            <w:rPrChange w:id="188" w:author="fanzhou kong" w:date="2020-03-20T16:50:00Z">
              <w:rPr/>
            </w:rPrChange>
          </w:rPr>
          <w:t xml:space="preserve">which were </w:t>
        </w:r>
      </w:ins>
      <w:ins w:id="189" w:author="fanzhou kong" w:date="2020-03-20T16:43:00Z">
        <w:r w:rsidR="003A2CF3" w:rsidRPr="00E474E7">
          <w:rPr>
            <w:highlight w:val="yellow"/>
            <w:rPrChange w:id="190" w:author="fanzhou kong" w:date="2020-03-20T16:50:00Z">
              <w:rPr/>
            </w:rPrChange>
          </w:rPr>
          <w:t>collected</w:t>
        </w:r>
      </w:ins>
      <w:ins w:id="191" w:author="fanzhou kong" w:date="2020-03-20T16:40:00Z">
        <w:r w:rsidR="003A2CF3" w:rsidRPr="00E474E7">
          <w:rPr>
            <w:highlight w:val="yellow"/>
            <w:rPrChange w:id="192" w:author="fanzhou kong" w:date="2020-03-20T16:50:00Z">
              <w:rPr/>
            </w:rPrChange>
          </w:rPr>
          <w:t xml:space="preserve"> either </w:t>
        </w:r>
      </w:ins>
      <w:ins w:id="193" w:author="fanzhou kong" w:date="2020-03-20T16:43:00Z">
        <w:r w:rsidR="003A2CF3" w:rsidRPr="00E474E7">
          <w:rPr>
            <w:highlight w:val="yellow"/>
            <w:rPrChange w:id="194" w:author="fanzhou kong" w:date="2020-03-20T16:50:00Z">
              <w:rPr/>
            </w:rPrChange>
          </w:rPr>
          <w:t xml:space="preserve">from </w:t>
        </w:r>
      </w:ins>
      <w:ins w:id="195" w:author="fanzhou kong" w:date="2020-03-20T16:42:00Z">
        <w:r w:rsidR="003A2CF3" w:rsidRPr="00E474E7">
          <w:rPr>
            <w:highlight w:val="yellow"/>
            <w:rPrChange w:id="196" w:author="fanzhou kong" w:date="2020-03-20T16:50:00Z">
              <w:rPr/>
            </w:rPrChange>
          </w:rPr>
          <w:t xml:space="preserve">southernmost or northernmost </w:t>
        </w:r>
      </w:ins>
      <w:ins w:id="197" w:author="fanzhou kong" w:date="2020-03-20T16:43:00Z">
        <w:r w:rsidR="003A2CF3" w:rsidRPr="00E474E7">
          <w:rPr>
            <w:highlight w:val="yellow"/>
            <w:rPrChange w:id="198" w:author="fanzhou kong" w:date="2020-03-20T16:50:00Z">
              <w:rPr/>
            </w:rPrChange>
          </w:rPr>
          <w:t xml:space="preserve">paddy fields of all GI </w:t>
        </w:r>
        <w:commentRangeStart w:id="199"/>
        <w:proofErr w:type="spellStart"/>
        <w:r w:rsidR="003A2CF3" w:rsidRPr="00E474E7">
          <w:rPr>
            <w:highlight w:val="yellow"/>
            <w:rPrChange w:id="200" w:author="fanzhou kong" w:date="2020-03-20T16:50:00Z">
              <w:rPr/>
            </w:rPrChange>
          </w:rPr>
          <w:t>rices</w:t>
        </w:r>
      </w:ins>
      <w:commentRangeEnd w:id="199"/>
      <w:proofErr w:type="spellEnd"/>
      <w:ins w:id="201" w:author="fanzhou kong" w:date="2020-03-20T16:50:00Z">
        <w:r w:rsidR="00E474E7">
          <w:rPr>
            <w:rStyle w:val="CommentReference"/>
          </w:rPr>
          <w:commentReference w:id="199"/>
        </w:r>
      </w:ins>
      <w:ins w:id="202" w:author="fanzhou kong" w:date="2020-03-20T16:43:00Z">
        <w:r w:rsidR="003A2CF3">
          <w:t xml:space="preserve">, </w:t>
        </w:r>
      </w:ins>
      <w:ins w:id="203" w:author="fanzhou kong" w:date="2020-03-20T16:44:00Z">
        <w:r w:rsidR="003A2CF3">
          <w:t>are significan</w:t>
        </w:r>
      </w:ins>
      <w:ins w:id="204" w:author="fanzhou kong" w:date="2020-03-20T16:45:00Z">
        <w:r w:rsidR="003A2CF3">
          <w:t xml:space="preserve">tly higher than </w:t>
        </w:r>
      </w:ins>
      <w:ins w:id="205" w:author="fanzhou kong" w:date="2020-03-20T16:46:00Z">
        <w:r w:rsidR="003A2CF3">
          <w:t xml:space="preserve">in </w:t>
        </w:r>
      </w:ins>
      <w:ins w:id="206" w:author="fanzhou kong" w:date="2020-03-20T16:45:00Z">
        <w:r w:rsidR="003A2CF3">
          <w:t xml:space="preserve">other 4 types of GI </w:t>
        </w:r>
        <w:proofErr w:type="spellStart"/>
        <w:r w:rsidR="003A2CF3">
          <w:t>rices</w:t>
        </w:r>
        <w:proofErr w:type="spellEnd"/>
        <w:r w:rsidR="003A2CF3">
          <w:t xml:space="preserve">. </w:t>
        </w:r>
      </w:ins>
      <w:ins w:id="207" w:author="fanzhou kong" w:date="2020-03-20T16:40:00Z">
        <w:r w:rsidR="003A2CF3">
          <w:t xml:space="preserve"> </w:t>
        </w:r>
      </w:ins>
      <w:r w:rsidR="00F21AEA">
        <w:t>Interestingly</w:t>
      </w:r>
      <w:r w:rsidR="00195384">
        <w:t>,</w:t>
      </w:r>
      <w:del w:id="208" w:author="Xu, Jason" w:date="2020-03-19T14:43:00Z">
        <w:r w:rsidR="00195384" w:rsidDel="000D6B9D">
          <w:delText xml:space="preserve"> </w:delText>
        </w:r>
      </w:del>
      <w:ins w:id="209" w:author="Xu, Jason" w:date="2020-03-18T15:06:00Z">
        <w:r w:rsidR="00DC116D">
          <w:t xml:space="preserve"> </w:t>
        </w:r>
      </w:ins>
      <w:ins w:id="210" w:author="fanzhou kong" w:date="2020-03-20T11:56:00Z">
        <w:r w:rsidR="00A6440E">
          <w:t xml:space="preserve">the </w:t>
        </w:r>
      </w:ins>
      <w:ins w:id="211" w:author="fanzhou kong" w:date="2020-03-20T11:57:00Z">
        <w:r w:rsidR="00A6440E">
          <w:t xml:space="preserve">level of </w:t>
        </w:r>
        <w:r w:rsidR="00A6440E" w:rsidRPr="00500002">
          <w:rPr>
            <w:vertAlign w:val="superscript"/>
          </w:rPr>
          <w:t>27</w:t>
        </w:r>
        <w:proofErr w:type="gramStart"/>
        <w:r w:rsidR="00A6440E">
          <w:t>Al  varied</w:t>
        </w:r>
        <w:proofErr w:type="gramEnd"/>
        <w:r w:rsidR="00A6440E">
          <w:t xml:space="preserve"> significantly between PJ-1 and PJ-2 that </w:t>
        </w:r>
      </w:ins>
      <w:r w:rsidR="00AA3279">
        <w:t xml:space="preserve">while </w:t>
      </w:r>
      <w:r w:rsidR="005564FE">
        <w:t xml:space="preserve">PJ-1 </w:t>
      </w:r>
      <w:r w:rsidR="0007167B">
        <w:t xml:space="preserve">had </w:t>
      </w:r>
      <w:r w:rsidR="005C7CA7">
        <w:t>the highest level</w:t>
      </w:r>
      <w:r w:rsidR="009F6868">
        <w:t xml:space="preserve"> of </w:t>
      </w:r>
      <w:r w:rsidR="009F6868" w:rsidRPr="00500002">
        <w:rPr>
          <w:vertAlign w:val="superscript"/>
        </w:rPr>
        <w:t>27</w:t>
      </w:r>
      <w:r w:rsidR="005C7CA7">
        <w:t>Al amon</w:t>
      </w:r>
      <w:commentRangeEnd w:id="184"/>
      <w:r w:rsidR="000D6B9D">
        <w:rPr>
          <w:rStyle w:val="CommentReference"/>
        </w:rPr>
        <w:commentReference w:id="184"/>
      </w:r>
      <w:r w:rsidR="005C7CA7">
        <w:t xml:space="preserve">g all </w:t>
      </w:r>
      <w:r w:rsidR="0099256A">
        <w:t xml:space="preserve">six types of GI rice, </w:t>
      </w:r>
      <w:r w:rsidR="00091E85">
        <w:t>PJ-2 had the lowest.</w:t>
      </w:r>
      <w:r w:rsidR="00BD6E09">
        <w:t xml:space="preserve"> </w:t>
      </w:r>
      <w:r w:rsidR="00D821D7">
        <w:t xml:space="preserve">And </w:t>
      </w:r>
      <w:del w:id="212" w:author="fanzhou kong" w:date="2020-03-20T11:58:00Z">
        <w:r w:rsidR="00D821D7" w:rsidDel="00A6440E">
          <w:delText>f</w:delText>
        </w:r>
        <w:r w:rsidR="005B1F9E" w:rsidDel="00A6440E">
          <w:delText xml:space="preserve">or </w:delText>
        </w:r>
      </w:del>
      <w:ins w:id="213" w:author="fanzhou kong" w:date="2020-03-20T11:57:00Z">
        <w:r w:rsidR="00A6440E" w:rsidRPr="009F7A4A">
          <w:rPr>
            <w:vertAlign w:val="superscript"/>
          </w:rPr>
          <w:t>23</w:t>
        </w:r>
        <w:r w:rsidR="00A6440E">
          <w:t xml:space="preserve">Na, </w:t>
        </w:r>
        <w:r w:rsidR="00A6440E" w:rsidRPr="009F7A4A">
          <w:rPr>
            <w:vertAlign w:val="superscript"/>
          </w:rPr>
          <w:t>85</w:t>
        </w:r>
        <w:r w:rsidR="00A6440E">
          <w:t xml:space="preserve">Rb, and </w:t>
        </w:r>
        <w:r w:rsidR="00A6440E" w:rsidRPr="009F7A4A">
          <w:rPr>
            <w:vertAlign w:val="superscript"/>
          </w:rPr>
          <w:t>10</w:t>
        </w:r>
        <w:r w:rsidR="00A6440E">
          <w:t xml:space="preserve">B, </w:t>
        </w:r>
      </w:ins>
      <w:ins w:id="214" w:author="fanzhou kong" w:date="2020-03-20T11:59:00Z">
        <w:r w:rsidR="00A6440E">
          <w:t xml:space="preserve">all </w:t>
        </w:r>
      </w:ins>
      <w:ins w:id="215" w:author="fanzhou kong" w:date="2020-03-20T11:58:00Z">
        <w:r w:rsidR="00A6440E">
          <w:t xml:space="preserve">showed considerably different composition in PJ-1 &amp;2 even </w:t>
        </w:r>
      </w:ins>
      <w:ins w:id="216" w:author="fanzhou kong" w:date="2020-03-20T11:59:00Z">
        <w:r w:rsidR="00A6440E">
          <w:t xml:space="preserve">they were </w:t>
        </w:r>
      </w:ins>
      <w:del w:id="217" w:author="fanzhou kong" w:date="2020-03-20T11:59:00Z">
        <w:r w:rsidR="005B1F9E" w:rsidDel="00A6440E">
          <w:delText xml:space="preserve">GI rice </w:delText>
        </w:r>
      </w:del>
      <w:r w:rsidR="005B1F9E">
        <w:t xml:space="preserve">obtained from the </w:t>
      </w:r>
      <w:r w:rsidR="008E602D">
        <w:t>same geological location</w:t>
      </w:r>
      <w:ins w:id="218" w:author="fanzhou kong" w:date="2020-03-20T11:59:00Z">
        <w:r w:rsidR="00A6440E">
          <w:t>.</w:t>
        </w:r>
      </w:ins>
      <w:del w:id="219" w:author="fanzhou kong" w:date="2020-03-20T12:00:00Z">
        <w:r w:rsidR="008E602D" w:rsidDel="00A6440E">
          <w:delText xml:space="preserve">, </w:delText>
        </w:r>
        <w:r w:rsidR="00D821D7" w:rsidDel="00A6440E">
          <w:delText xml:space="preserve">PJ-1&amp; 2 </w:delText>
        </w:r>
        <w:r w:rsidR="008E602D" w:rsidDel="00A6440E">
          <w:delText xml:space="preserve">differed in </w:delText>
        </w:r>
        <w:r w:rsidR="003F54F9" w:rsidDel="00A6440E">
          <w:delText xml:space="preserve">the </w:delText>
        </w:r>
        <w:r w:rsidR="00AA3279" w:rsidDel="00A6440E">
          <w:delText xml:space="preserve">composition of </w:delText>
        </w:r>
        <w:r w:rsidR="00720B79" w:rsidRPr="009F7A4A" w:rsidDel="00A6440E">
          <w:rPr>
            <w:vertAlign w:val="superscript"/>
          </w:rPr>
          <w:delText>23</w:delText>
        </w:r>
        <w:r w:rsidR="00720B79" w:rsidDel="00A6440E">
          <w:delText xml:space="preserve">Na, </w:delText>
        </w:r>
        <w:r w:rsidR="00720B79" w:rsidRPr="009F7A4A" w:rsidDel="00A6440E">
          <w:rPr>
            <w:vertAlign w:val="superscript"/>
          </w:rPr>
          <w:delText>85</w:delText>
        </w:r>
        <w:r w:rsidR="00720B79" w:rsidDel="00A6440E">
          <w:delText xml:space="preserve">Rb, and </w:delText>
        </w:r>
        <w:r w:rsidR="00720B79" w:rsidRPr="009F7A4A" w:rsidDel="00A6440E">
          <w:rPr>
            <w:vertAlign w:val="superscript"/>
          </w:rPr>
          <w:delText>10</w:delText>
        </w:r>
        <w:r w:rsidR="00720B79" w:rsidDel="00A6440E">
          <w:delText>B</w:delText>
        </w:r>
        <w:r w:rsidR="00AA3279" w:rsidDel="00A6440E">
          <w:delText xml:space="preserve">. </w:delText>
        </w:r>
      </w:del>
      <w:r w:rsidR="00091E85">
        <w:t xml:space="preserve"> </w:t>
      </w:r>
      <w:r w:rsidR="00377F90">
        <w:t xml:space="preserve">Such </w:t>
      </w:r>
      <w:r w:rsidR="00BF28D6">
        <w:t>observation agree</w:t>
      </w:r>
      <w:r w:rsidR="00377F90">
        <w:t>d</w:t>
      </w:r>
      <w:r w:rsidR="00BF28D6">
        <w:t xml:space="preserve"> with</w:t>
      </w:r>
      <w:r w:rsidR="00377F90">
        <w:t xml:space="preserve"> previous findings that </w:t>
      </w:r>
      <w:r w:rsidR="00BE7D04">
        <w:t>cultivar type</w:t>
      </w:r>
      <w:r w:rsidR="003348A5">
        <w:t>s</w:t>
      </w:r>
      <w:r w:rsidR="00BE7D04">
        <w:t xml:space="preserve"> also</w:t>
      </w:r>
      <w:r w:rsidR="00D821D7">
        <w:t xml:space="preserve"> </w:t>
      </w:r>
      <w:r w:rsidR="004849AA">
        <w:t xml:space="preserve">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5960CC">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45,46&lt;/sup&gt;","plainTextFormattedCitation":"45,46","previouslyFormattedCitation":"&lt;sup&gt;45,46&lt;/sup&gt;"},"properties":{"noteIndex":0},"schema":"https://github.com/citation-style-language/schema/raw/master/csl-citation.json"}</w:instrText>
      </w:r>
      <w:r w:rsidR="00900953">
        <w:fldChar w:fldCharType="separate"/>
      </w:r>
      <w:r w:rsidR="005960CC" w:rsidRPr="005960CC">
        <w:rPr>
          <w:noProof/>
          <w:vertAlign w:val="superscript"/>
        </w:rPr>
        <w:t>45,46</w:t>
      </w:r>
      <w:r w:rsidR="00900953">
        <w:fldChar w:fldCharType="end"/>
      </w:r>
      <w:r w:rsidR="00900953">
        <w:t>.</w:t>
      </w:r>
      <w:r w:rsidR="009F6868">
        <w:t xml:space="preserve"> </w:t>
      </w:r>
      <w:r w:rsidR="00B71E6B">
        <w:rPr>
          <w:rFonts w:hint="eastAsia"/>
        </w:rPr>
        <w:t>O</w:t>
      </w:r>
      <w:r w:rsidR="00B71E6B">
        <w:t xml:space="preserve">verall, it </w:t>
      </w:r>
      <w:r w:rsidR="00B71E6B">
        <w:rPr>
          <w:rFonts w:hint="eastAsia"/>
        </w:rPr>
        <w:t>r</w:t>
      </w:r>
      <w:r w:rsidR="00B71E6B">
        <w:t>emains a challenging task to elucidate the rationale for</w:t>
      </w:r>
      <w:r w:rsidR="003F54F9">
        <w:t xml:space="preserve"> why</w:t>
      </w:r>
      <w:r w:rsidR="00B71E6B">
        <w:t xml:space="preserve"> </w:t>
      </w:r>
      <w:r w:rsidR="00075B74">
        <w:t>the four</w:t>
      </w:r>
      <w:r w:rsidR="00B71E6B">
        <w:t xml:space="preserve"> elements </w:t>
      </w:r>
      <w:r w:rsidR="00D51DAD">
        <w:t xml:space="preserve">showed </w:t>
      </w:r>
      <w:r w:rsidR="00B71E6B">
        <w:t>strong differentiation power</w:t>
      </w:r>
      <w:r w:rsidR="003F54F9">
        <w:t>.</w:t>
      </w:r>
      <w:r w:rsidR="00B71E6B">
        <w:t xml:space="preserve"> The </w:t>
      </w:r>
      <w:r w:rsidR="00B71E6B" w:rsidRPr="005F1587">
        <w:t>complexity</w:t>
      </w:r>
      <w:r w:rsidR="00B71E6B">
        <w:t xml:space="preserve"> here, shall partially attribute to the sample diversity</w:t>
      </w:r>
      <w:r w:rsidR="003F54F9">
        <w:t xml:space="preserve">. </w:t>
      </w:r>
      <w:r w:rsidR="00B71E6B">
        <w:t xml:space="preserve"> </w:t>
      </w:r>
      <w:r w:rsidR="003F54F9">
        <w:t>I</w:t>
      </w:r>
      <w:r w:rsidR="00B71E6B">
        <w:t xml:space="preserve">n this study, we collected samples from all three dominate rice producing regions in China, including the northeast China plain (WC, PJ-1, and PJ-2), Yangtze River Basin (SY, JS), and southeast coastal region (GG). Such wide geological sampling scope, introduced multi-layers of complexity (e.g. soil characteristics, </w:t>
      </w:r>
      <w:r w:rsidR="00B71E6B">
        <w:lastRenderedPageBreak/>
        <w:t>agricultural practices, and genotype variation), which are all closely related to the elemental profile of crops</w:t>
      </w:r>
      <w:r w:rsidR="00B71E6B">
        <w:fldChar w:fldCharType="begin" w:fldLock="1"/>
      </w:r>
      <w:r w:rsidR="005960CC">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47&lt;/sup&gt;","plainTextFormattedCitation":"47","previouslyFormattedCitation":"&lt;sup&gt;47&lt;/sup&gt;"},"properties":{"noteIndex":0},"schema":"https://github.com/citation-style-language/schema/raw/master/csl-citation.json"}</w:instrText>
      </w:r>
      <w:r w:rsidR="00B71E6B">
        <w:fldChar w:fldCharType="separate"/>
      </w:r>
      <w:r w:rsidR="005960CC" w:rsidRPr="005960CC">
        <w:rPr>
          <w:noProof/>
          <w:vertAlign w:val="superscript"/>
        </w:rPr>
        <w:t>47</w:t>
      </w:r>
      <w:r w:rsidR="00B71E6B">
        <w:fldChar w:fldCharType="end"/>
      </w:r>
      <w:r w:rsidR="00B71E6B" w:rsidRPr="00DA3487">
        <w:rPr>
          <w:vertAlign w:val="superscript"/>
        </w:rPr>
        <w:t>,</w:t>
      </w:r>
      <w:r w:rsidR="00B71E6B">
        <w:fldChar w:fldCharType="begin" w:fldLock="1"/>
      </w:r>
      <w:r w:rsidR="005960CC">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48&lt;/sup&gt;","plainTextFormattedCitation":"48","previouslyFormattedCitation":"&lt;sup&gt;48&lt;/sup&gt;"},"properties":{"noteIndex":0},"schema":"https://github.com/citation-style-language/schema/raw/master/csl-citation.json"}</w:instrText>
      </w:r>
      <w:r w:rsidR="00B71E6B">
        <w:fldChar w:fldCharType="separate"/>
      </w:r>
      <w:r w:rsidR="005960CC" w:rsidRPr="005960CC">
        <w:rPr>
          <w:noProof/>
          <w:vertAlign w:val="superscript"/>
        </w:rPr>
        <w:t>48</w:t>
      </w:r>
      <w:r w:rsidR="00B71E6B">
        <w:fldChar w:fldCharType="end"/>
      </w:r>
      <w:r w:rsidR="00B71E6B">
        <w:t>.</w:t>
      </w:r>
      <w:r w:rsidR="00BD1FB3">
        <w:t xml:space="preserve"> </w:t>
      </w:r>
    </w:p>
    <w:p w14:paraId="3F80585E" w14:textId="2EA258FD" w:rsidR="006E22F5" w:rsidRPr="0007471E" w:rsidRDefault="00D272E6" w:rsidP="00CB36B0">
      <w:pPr>
        <w:jc w:val="both"/>
      </w:pPr>
      <w:r>
        <w:t xml:space="preserve">Beyond </w:t>
      </w:r>
      <w:r w:rsidR="000739E1" w:rsidRPr="00E82E0D">
        <w:rPr>
          <w:vertAlign w:val="superscript"/>
        </w:rPr>
        <w:t>27</w:t>
      </w:r>
      <w:r w:rsidR="000739E1">
        <w:t xml:space="preserve">Al, </w:t>
      </w:r>
      <w:r w:rsidR="000739E1" w:rsidRPr="00E82E0D">
        <w:rPr>
          <w:vertAlign w:val="superscript"/>
        </w:rPr>
        <w:t>85</w:t>
      </w:r>
      <w:r w:rsidR="000739E1">
        <w:t xml:space="preserve">Rb, </w:t>
      </w:r>
      <w:r w:rsidR="000739E1" w:rsidRPr="00E82E0D">
        <w:rPr>
          <w:vertAlign w:val="superscript"/>
        </w:rPr>
        <w:t>10</w:t>
      </w:r>
      <w:r w:rsidR="000739E1">
        <w:t xml:space="preserve">B, and </w:t>
      </w:r>
      <w:r w:rsidR="000739E1" w:rsidRPr="00E82E0D">
        <w:rPr>
          <w:vertAlign w:val="superscript"/>
        </w:rPr>
        <w:t>23</w:t>
      </w:r>
      <w:r w:rsidR="000739E1">
        <w:t>Na</w:t>
      </w:r>
      <w:r>
        <w:t xml:space="preserve">, </w:t>
      </w:r>
      <w:r w:rsidR="00074F74">
        <w:t>the elemen</w:t>
      </w:r>
      <w:r w:rsidR="007D7346">
        <w:t>t</w:t>
      </w:r>
      <w:r w:rsidR="00074F74">
        <w:t xml:space="preserve"> of </w:t>
      </w:r>
      <w:r w:rsidR="00721B2D" w:rsidRPr="00721B2D">
        <w:rPr>
          <w:vertAlign w:val="superscript"/>
        </w:rPr>
        <w:t>114</w:t>
      </w:r>
      <w:r w:rsidR="00415DF4">
        <w:t>Cd</w:t>
      </w:r>
      <w:r w:rsidR="00707DD0">
        <w:t xml:space="preserve"> </w:t>
      </w:r>
      <w:r w:rsidR="00074F74">
        <w:t xml:space="preserve">also </w:t>
      </w:r>
      <w:r w:rsidR="00445C80">
        <w:t>dr</w:t>
      </w:r>
      <w:r w:rsidR="00E038CD">
        <w:t>ew</w:t>
      </w:r>
      <w:r w:rsidR="00445C80">
        <w:t xml:space="preserve"> our attention</w:t>
      </w:r>
      <w:r w:rsidR="003A3176">
        <w:t xml:space="preserve">. </w:t>
      </w:r>
      <w:r w:rsidR="00445C80">
        <w:t xml:space="preserve">In the </w:t>
      </w:r>
      <w:r w:rsidR="003532A3">
        <w:t xml:space="preserve">study on Brazilian rice, it was found that the level of </w:t>
      </w:r>
      <w:r w:rsidR="00E10CC2" w:rsidRPr="00CB36B0">
        <w:rPr>
          <w:vertAlign w:val="superscript"/>
        </w:rPr>
        <w:t>114</w:t>
      </w:r>
      <w:r w:rsidR="003532A3">
        <w:t xml:space="preserve">Cd alone can be used to differentiate rice from two </w:t>
      </w:r>
      <w:r w:rsidR="00FC14F3">
        <w:t>geological origin</w:t>
      </w:r>
      <w:r w:rsidR="003A3176">
        <w:t>s</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w:t>
      </w:r>
      <w:r w:rsidR="00BA2DDE">
        <w:t xml:space="preserve">applied to paddy filed </w:t>
      </w:r>
      <w:r w:rsidR="00372593">
        <w:t xml:space="preserve">that </w:t>
      </w:r>
      <w:r w:rsidR="00D11CD5">
        <w:t xml:space="preserve">resulted in </w:t>
      </w:r>
      <w:r w:rsidR="00A114A2">
        <w:t xml:space="preserve">the </w:t>
      </w:r>
      <w:r w:rsidR="00D11CD5">
        <w:t xml:space="preserve">variance of </w:t>
      </w:r>
      <w:r w:rsidR="00D11CD5" w:rsidRPr="00721B2D">
        <w:rPr>
          <w:vertAlign w:val="superscript"/>
        </w:rPr>
        <w:t>114</w:t>
      </w:r>
      <w:r w:rsidR="00D11CD5">
        <w:t>Cd composition</w:t>
      </w:r>
      <w:r w:rsidR="00BA2DDE">
        <w:t xml:space="preserve"> in rice </w:t>
      </w:r>
      <w:r w:rsidR="00C3385F">
        <w:fldChar w:fldCharType="begin" w:fldLock="1"/>
      </w:r>
      <w:r w:rsidR="005960CC">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C3385F">
        <w:fldChar w:fldCharType="separate"/>
      </w:r>
      <w:r w:rsidR="00755367" w:rsidRPr="00755367">
        <w:rPr>
          <w:noProof/>
          <w:vertAlign w:val="superscript"/>
        </w:rPr>
        <w:t>12</w:t>
      </w:r>
      <w:r w:rsidR="00C3385F">
        <w:fldChar w:fldCharType="end"/>
      </w:r>
      <w:r w:rsidR="00D11CD5">
        <w:t xml:space="preserve">. </w:t>
      </w:r>
      <w:r w:rsidR="003A3176">
        <w:t>According to our results</w:t>
      </w:r>
      <w:r w:rsidR="00D11CD5">
        <w:t xml:space="preserve">,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 xml:space="preserve">with the </w:t>
      </w:r>
      <w:r w:rsidR="008716A8">
        <w:t xml:space="preserve">GG </w:t>
      </w:r>
      <w:r w:rsidR="008716A8">
        <w:rPr>
          <w:rFonts w:hint="eastAsia"/>
        </w:rPr>
        <w:t>rice</w:t>
      </w:r>
      <w:r w:rsidR="00384C28">
        <w:t>, ori</w:t>
      </w:r>
      <w:r w:rsidR="009375B6">
        <w:t>ginated from Guangxi province</w:t>
      </w:r>
      <w:r w:rsidR="004B21D9">
        <w:t xml:space="preserve">, </w:t>
      </w:r>
      <w:r w:rsidR="0007471E">
        <w:t xml:space="preserve">having the highest level </w:t>
      </w:r>
      <w:r w:rsidR="003040AC">
        <w:t>(Table 1)</w:t>
      </w:r>
      <w:r w:rsidR="00134F7B">
        <w:t>.</w:t>
      </w:r>
      <w:r w:rsidR="0086683F">
        <w:t xml:space="preserve"> </w:t>
      </w:r>
      <w:r w:rsidR="005646FA">
        <w:t xml:space="preserve">Therefore, </w:t>
      </w:r>
      <w:r w:rsidR="004459FB">
        <w:t xml:space="preserve">we further applied the ML-based </w:t>
      </w:r>
      <w:r w:rsidR="00CB36B0">
        <w:t>work</w:t>
      </w:r>
      <w:r w:rsidR="004459FB">
        <w:t>flow established</w:t>
      </w:r>
      <w:r w:rsidR="00CB36B0">
        <w:t xml:space="preserve"> earlier</w:t>
      </w:r>
      <w:r w:rsidR="004459FB">
        <w:t xml:space="preserve"> by </w:t>
      </w:r>
      <w:r w:rsidR="00CB36B0">
        <w:t xml:space="preserve">first </w:t>
      </w:r>
      <w:r w:rsidR="0086683F">
        <w:t>regrouping the original dataset as</w:t>
      </w:r>
      <w:r w:rsidR="00FB60B5">
        <w:t xml:space="preserve"> </w:t>
      </w:r>
      <w:r w:rsidR="00CB36B0">
        <w:rPr>
          <w:iCs/>
        </w:rPr>
        <w:t>GG rice and non-GG rice</w:t>
      </w:r>
      <w:r w:rsidR="0086683F">
        <w:rPr>
          <w:iCs/>
        </w:rPr>
        <w:t xml:space="preserve">. </w:t>
      </w:r>
      <w:r w:rsidR="00E259AF">
        <w:rPr>
          <w:iCs/>
        </w:rPr>
        <w:t xml:space="preserve">According </w:t>
      </w:r>
      <w:r w:rsidR="00F334C7">
        <w:rPr>
          <w:iCs/>
        </w:rPr>
        <w:t xml:space="preserve">to </w:t>
      </w:r>
      <w:r w:rsidR="00E259AF">
        <w:rPr>
          <w:iCs/>
        </w:rPr>
        <w:t>the result of feature selection, it was found that</w:t>
      </w:r>
      <w:r w:rsidR="00CE4765">
        <w:rPr>
          <w:iCs/>
        </w:rPr>
        <w:t xml:space="preserve"> </w:t>
      </w:r>
      <w:r w:rsidR="00CE4765" w:rsidRPr="00002B8C">
        <w:rPr>
          <w:iCs/>
          <w:vertAlign w:val="superscript"/>
        </w:rPr>
        <w:t>114</w:t>
      </w:r>
      <w:r w:rsidR="00CE4765">
        <w:rPr>
          <w:iCs/>
        </w:rPr>
        <w:t>Cd was</w:t>
      </w:r>
      <w:r w:rsidR="0076173A">
        <w:rPr>
          <w:iCs/>
        </w:rPr>
        <w:t xml:space="preserve"> identified as t</w:t>
      </w:r>
      <w:r w:rsidR="00CE4765">
        <w:rPr>
          <w:iCs/>
        </w:rPr>
        <w:t xml:space="preserve">he </w:t>
      </w:r>
      <w:r w:rsidR="00891B3E">
        <w:rPr>
          <w:iCs/>
        </w:rPr>
        <w:t xml:space="preserve">element with </w:t>
      </w:r>
      <w:r w:rsidR="00C62837">
        <w:rPr>
          <w:iCs/>
        </w:rPr>
        <w:t xml:space="preserve">the </w:t>
      </w:r>
      <w:r w:rsidR="00891B3E">
        <w:rPr>
          <w:iCs/>
        </w:rPr>
        <w:t xml:space="preserve">most differentiation power </w:t>
      </w:r>
      <w:r w:rsidR="00E246D8">
        <w:rPr>
          <w:iCs/>
        </w:rPr>
        <w:t xml:space="preserve">over </w:t>
      </w:r>
      <w:r w:rsidR="00FB60B5">
        <w:rPr>
          <w:iCs/>
        </w:rPr>
        <w:t>the two subgroups</w:t>
      </w:r>
      <w:r w:rsidR="00AF5355">
        <w:rPr>
          <w:iCs/>
        </w:rPr>
        <w:t>. F</w:t>
      </w:r>
      <w:r w:rsidR="00C34A83">
        <w:rPr>
          <w:iCs/>
        </w:rPr>
        <w:t>ig. 6 visualize</w:t>
      </w:r>
      <w:r w:rsidR="0076173A">
        <w:rPr>
          <w:iCs/>
        </w:rPr>
        <w:t>d</w:t>
      </w:r>
      <w:r w:rsidR="00C34A83">
        <w:rPr>
          <w:iCs/>
        </w:rPr>
        <w:t xml:space="preserve"> the significant difference of </w:t>
      </w:r>
      <w:r w:rsidR="00C34A83">
        <w:rPr>
          <w:iCs/>
          <w:vertAlign w:val="superscript"/>
        </w:rPr>
        <w:t>114</w:t>
      </w:r>
      <w:r w:rsidR="00C34A83">
        <w:rPr>
          <w:iCs/>
        </w:rPr>
        <w:t>Cd concentration between GG and non-GG rice samples (</w:t>
      </w:r>
      <w:r w:rsidR="00C34A83">
        <w:rPr>
          <w:i/>
          <w:iCs/>
        </w:rPr>
        <w:t>P</w:t>
      </w:r>
      <w:r w:rsidR="00C34A83">
        <w:rPr>
          <w:iCs/>
        </w:rPr>
        <w:t xml:space="preserve"> &lt; 0.05).</w:t>
      </w:r>
      <w:r w:rsidR="009B197E">
        <w:rPr>
          <w:iCs/>
        </w:rPr>
        <w:t xml:space="preserve"> </w:t>
      </w:r>
      <w:r w:rsidR="00940AC9">
        <w:rPr>
          <w:iCs/>
        </w:rPr>
        <w:t xml:space="preserve">Ultimately, the </w:t>
      </w:r>
      <w:r w:rsidR="004B21D9">
        <w:rPr>
          <w:iCs/>
        </w:rPr>
        <w:t xml:space="preserve">independent </w:t>
      </w:r>
      <w:r w:rsidR="00940AC9">
        <w:rPr>
          <w:iCs/>
        </w:rPr>
        <w:t xml:space="preserve">validation by testing set confirmed that </w:t>
      </w:r>
      <w:r w:rsidR="00940AC9" w:rsidRPr="00F334C7">
        <w:rPr>
          <w:iCs/>
          <w:vertAlign w:val="superscript"/>
        </w:rPr>
        <w:t>114</w:t>
      </w:r>
      <w:r w:rsidR="00940AC9">
        <w:rPr>
          <w:iCs/>
        </w:rPr>
        <w:t>Cd</w:t>
      </w:r>
      <w:r w:rsidR="00034302">
        <w:rPr>
          <w:iCs/>
        </w:rPr>
        <w:t xml:space="preserve"> </w:t>
      </w:r>
      <w:r w:rsidR="00AC0D55">
        <w:rPr>
          <w:iCs/>
        </w:rPr>
        <w:t>along can be used to differentiate GG rice and non-GG rice.</w:t>
      </w:r>
      <w:r w:rsidR="00384C28">
        <w:rPr>
          <w:iCs/>
        </w:rPr>
        <w:t xml:space="preserve"> </w:t>
      </w:r>
      <w:r w:rsidR="00F334C7">
        <w:rPr>
          <w:iCs/>
        </w:rPr>
        <w:t>A</w:t>
      </w:r>
      <w:r w:rsidR="00156D05">
        <w:t xml:space="preserve"> </w:t>
      </w:r>
      <w:r w:rsidR="00FC3B32">
        <w:t xml:space="preserve">previous </w:t>
      </w:r>
      <w:r w:rsidR="00F71C31">
        <w:rPr>
          <w:iCs/>
        </w:rPr>
        <w:t>national scale study</w:t>
      </w:r>
      <w:r w:rsidR="00BB264C">
        <w:rPr>
          <w:iCs/>
        </w:rPr>
        <w:t xml:space="preserve"> </w:t>
      </w:r>
      <w:r w:rsidR="00666D19">
        <w:rPr>
          <w:iCs/>
        </w:rPr>
        <w:t xml:space="preserve">showed that the </w:t>
      </w:r>
      <w:r w:rsidR="00F71C31">
        <w:rPr>
          <w:iCs/>
        </w:rPr>
        <w:t xml:space="preserve">concentration of </w:t>
      </w:r>
      <w:r w:rsidR="00F71C31" w:rsidRPr="00ED322A">
        <w:rPr>
          <w:vertAlign w:val="superscript"/>
        </w:rPr>
        <w:t>114</w:t>
      </w:r>
      <w:r w:rsidR="00F71C31" w:rsidRPr="002E420C">
        <w:rPr>
          <w:iCs/>
        </w:rPr>
        <w:t>Cd in p</w:t>
      </w:r>
      <w:r w:rsidR="00F71C31">
        <w:rPr>
          <w:iCs/>
        </w:rPr>
        <w:t>addy soils from different Chinese regions v</w:t>
      </w:r>
      <w:bookmarkStart w:id="220" w:name="_GoBack"/>
      <w:bookmarkEnd w:id="220"/>
      <w:r w:rsidR="00F71C31">
        <w:rPr>
          <w:iCs/>
        </w:rPr>
        <w:t xml:space="preserve">aried significantly, </w:t>
      </w:r>
      <w:r w:rsidR="00BB264C">
        <w:rPr>
          <w:iCs/>
        </w:rPr>
        <w:t xml:space="preserve">majorly </w:t>
      </w:r>
      <w:r w:rsidR="00983450">
        <w:rPr>
          <w:iCs/>
        </w:rPr>
        <w:t xml:space="preserve">due to </w:t>
      </w:r>
      <w:r w:rsidR="009725C3">
        <w:rPr>
          <w:iCs/>
        </w:rPr>
        <w:t xml:space="preserve">the combination of </w:t>
      </w:r>
      <w:r w:rsidR="00E30548">
        <w:rPr>
          <w:iCs/>
        </w:rPr>
        <w:t>geogenic</w:t>
      </w:r>
      <w:r w:rsidR="00267223">
        <w:rPr>
          <w:iCs/>
        </w:rPr>
        <w:t xml:space="preserve"> factors</w:t>
      </w:r>
      <w:r w:rsidR="00671ABA">
        <w:rPr>
          <w:iCs/>
        </w:rPr>
        <w:t xml:space="preserve"> </w:t>
      </w:r>
      <w:r w:rsidR="009725C3">
        <w:rPr>
          <w:iCs/>
        </w:rPr>
        <w:t xml:space="preserve">and </w:t>
      </w:r>
      <w:r w:rsidR="009725C3" w:rsidRPr="00D60107">
        <w:rPr>
          <w:iCs/>
        </w:rPr>
        <w:t>anthropogenic</w:t>
      </w:r>
      <w:r w:rsidR="009725C3">
        <w:rPr>
          <w:iCs/>
        </w:rPr>
        <w:t xml:space="preserve"> </w:t>
      </w:r>
      <w:r w:rsidR="00671ABA">
        <w:rPr>
          <w:iCs/>
        </w:rPr>
        <w:t>pollutions</w:t>
      </w:r>
      <w:r w:rsidR="007A227F">
        <w:rPr>
          <w:iCs/>
        </w:rPr>
        <w:t xml:space="preserve"> (e.g. mining)</w:t>
      </w:r>
      <w:r w:rsidR="007548E9">
        <w:rPr>
          <w:iCs/>
        </w:rPr>
        <w:fldChar w:fldCharType="begin" w:fldLock="1"/>
      </w:r>
      <w:r w:rsidR="007548E9">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operties":{"noteIndex":0},"schema":"https://github.com/citation-style-language/schema/raw/master/csl-citation.json"}</w:instrText>
      </w:r>
      <w:r w:rsidR="007548E9">
        <w:rPr>
          <w:iCs/>
        </w:rPr>
        <w:fldChar w:fldCharType="separate"/>
      </w:r>
      <w:r w:rsidR="007548E9" w:rsidRPr="007548E9">
        <w:rPr>
          <w:iCs/>
          <w:noProof/>
          <w:vertAlign w:val="superscript"/>
        </w:rPr>
        <w:t>49</w:t>
      </w:r>
      <w:r w:rsidR="007548E9">
        <w:rPr>
          <w:iCs/>
        </w:rPr>
        <w:fldChar w:fldCharType="end"/>
      </w:r>
      <w:r w:rsidR="007A227F">
        <w:rPr>
          <w:iCs/>
        </w:rPr>
        <w:t xml:space="preserve">. Particularly, </w:t>
      </w:r>
      <w:r w:rsidR="00F71C31">
        <w:rPr>
          <w:iCs/>
        </w:rPr>
        <w:t xml:space="preserve">the </w:t>
      </w:r>
      <w:r w:rsidR="000039EA">
        <w:rPr>
          <w:iCs/>
        </w:rPr>
        <w:t>highest</w:t>
      </w:r>
      <w:r w:rsidR="00F71C31">
        <w:rPr>
          <w:iCs/>
        </w:rPr>
        <w:t xml:space="preserve"> level </w:t>
      </w:r>
      <w:r w:rsidR="001B2141">
        <w:rPr>
          <w:iCs/>
        </w:rPr>
        <w:t xml:space="preserve">of </w:t>
      </w:r>
      <w:r w:rsidR="001B2141" w:rsidRPr="006B7154">
        <w:rPr>
          <w:iCs/>
          <w:vertAlign w:val="superscript"/>
        </w:rPr>
        <w:t>114</w:t>
      </w:r>
      <w:r w:rsidR="001B2141">
        <w:rPr>
          <w:iCs/>
        </w:rPr>
        <w:t xml:space="preserve">Cd </w:t>
      </w:r>
      <w:r w:rsidR="00DA0430">
        <w:rPr>
          <w:iCs/>
        </w:rPr>
        <w:t xml:space="preserve">can be </w:t>
      </w:r>
      <w:r w:rsidR="00577FA6">
        <w:rPr>
          <w:iCs/>
        </w:rPr>
        <w:t xml:space="preserve">found </w:t>
      </w:r>
      <w:r w:rsidR="00F71C31">
        <w:rPr>
          <w:iCs/>
        </w:rPr>
        <w:t xml:space="preserve">in southeast coastal regions </w:t>
      </w:r>
      <w:r w:rsidR="00DA0430">
        <w:rPr>
          <w:iCs/>
        </w:rPr>
        <w:t xml:space="preserve">including </w:t>
      </w:r>
      <w:r w:rsidR="00F71C31">
        <w:rPr>
          <w:iCs/>
        </w:rPr>
        <w:t>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fldChar w:fldCharType="begin" w:fldLock="1"/>
      </w:r>
      <w:r w:rsidR="007548E9">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eviouslyFormattedCitation":"&lt;sup&gt;49&lt;/sup&gt;"},"properties":{"noteIndex":0},"schema":"https://github.com/citation-style-language/schema/raw/master/csl-citation.json"}</w:instrText>
      </w:r>
      <w:r w:rsidR="00F71C31">
        <w:rPr>
          <w:iCs/>
        </w:rPr>
        <w:fldChar w:fldCharType="separate"/>
      </w:r>
      <w:r w:rsidR="009375B6" w:rsidRPr="009375B6">
        <w:rPr>
          <w:iCs/>
          <w:noProof/>
          <w:vertAlign w:val="superscript"/>
        </w:rPr>
        <w:t>49</w:t>
      </w:r>
      <w:r w:rsidR="00F71C31">
        <w:rPr>
          <w:iCs/>
        </w:rPr>
        <w:fldChar w:fldCharType="end"/>
      </w:r>
      <w:r w:rsidR="00F71C31">
        <w:rPr>
          <w:iCs/>
        </w:rPr>
        <w:t>.</w:t>
      </w:r>
      <w:r w:rsidR="00156D05">
        <w:rPr>
          <w:iCs/>
        </w:rPr>
        <w:t xml:space="preserve"> </w:t>
      </w:r>
      <w:r w:rsidR="006B7154">
        <w:rPr>
          <w:iCs/>
        </w:rPr>
        <w:t xml:space="preserve">With this, we concluded that among the six GI rice in the </w:t>
      </w:r>
      <w:proofErr w:type="spellStart"/>
      <w:r w:rsidR="006B7154">
        <w:rPr>
          <w:iCs/>
        </w:rPr>
        <w:t>studt</w:t>
      </w:r>
      <w:proofErr w:type="spellEnd"/>
      <w:r w:rsidR="006B7154">
        <w:rPr>
          <w:iCs/>
        </w:rPr>
        <w:t xml:space="preserve">, </w:t>
      </w:r>
      <w:r w:rsidR="00D1482D" w:rsidRPr="00D1482D">
        <w:rPr>
          <w:iCs/>
          <w:vertAlign w:val="superscript"/>
        </w:rPr>
        <w:t>114</w:t>
      </w:r>
      <w:r w:rsidR="00F71C31">
        <w:rPr>
          <w:iCs/>
        </w:rPr>
        <w:t xml:space="preserve">Cd </w:t>
      </w:r>
      <w:r w:rsidR="006B7154">
        <w:rPr>
          <w:iCs/>
        </w:rPr>
        <w:t xml:space="preserve">can be used </w:t>
      </w:r>
      <w:r w:rsidR="00F71C31">
        <w:rPr>
          <w:iCs/>
        </w:rPr>
        <w:t>as a biomarker to</w:t>
      </w:r>
      <w:r w:rsidR="00A55572">
        <w:rPr>
          <w:iCs/>
        </w:rPr>
        <w:t xml:space="preserve"> </w:t>
      </w:r>
      <w:r w:rsidR="00A55572">
        <w:rPr>
          <w:rFonts w:hint="eastAsia"/>
          <w:iCs/>
        </w:rPr>
        <w:t>differ</w:t>
      </w:r>
      <w:r w:rsidR="00A55572">
        <w:rPr>
          <w:iCs/>
        </w:rPr>
        <w:t>entiate GG</w:t>
      </w:r>
      <w:r w:rsidR="003A0ADE">
        <w:rPr>
          <w:iCs/>
        </w:rPr>
        <w:t xml:space="preserve"> </w:t>
      </w:r>
      <w:r w:rsidR="001B3924">
        <w:rPr>
          <w:iCs/>
        </w:rPr>
        <w:t xml:space="preserve">rice from the others. </w:t>
      </w:r>
      <w:r w:rsidR="00F71C31" w:rsidDel="00A55572">
        <w:rPr>
          <w:iCs/>
        </w:rPr>
        <w:t xml:space="preserve"> </w:t>
      </w:r>
      <w:commentRangeStart w:id="221"/>
      <w:commentRangeStart w:id="222"/>
      <w:commentRangeStart w:id="223"/>
      <w:r w:rsidR="00D60107">
        <w:rPr>
          <w:iCs/>
        </w:rPr>
        <w:t xml:space="preserve">This </w:t>
      </w:r>
      <w:proofErr w:type="gramStart"/>
      <w:r w:rsidR="00D60107">
        <w:rPr>
          <w:iCs/>
        </w:rPr>
        <w:t xml:space="preserve">provided </w:t>
      </w:r>
      <w:r w:rsidR="00B14C1C" w:rsidRPr="009959E2">
        <w:t xml:space="preserve"> GI</w:t>
      </w:r>
      <w:proofErr w:type="gramEnd"/>
      <w:r w:rsidR="00B14C1C" w:rsidRPr="009959E2">
        <w:t xml:space="preserve"> rice from potential fraudulent activities, we would introduce “positive” samples into the classification. One common solution is to dilute GI rice samples with serial does of  highly “l</w:t>
      </w:r>
      <w:r w:rsidR="00B14C1C" w:rsidRPr="009959E2">
        <w:rPr>
          <w:rFonts w:hint="eastAsia"/>
        </w:rPr>
        <w:t>o</w:t>
      </w:r>
      <w:r w:rsidR="00B14C1C" w:rsidRPr="009959E2">
        <w:t>ok-alikes”</w:t>
      </w:r>
      <w:r w:rsidR="00B14C1C" w:rsidRPr="009959E2">
        <w:fldChar w:fldCharType="begin" w:fldLock="1"/>
      </w:r>
      <w:r w:rsidR="007548E9">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50&lt;/sup&gt;","plainTextFormattedCitation":"50","previouslyFormattedCitation":"&lt;sup&gt;50&lt;/sup&gt;"},"properties":{"noteIndex":0},"schema":"https://github.com/citation-style-language/schema/raw/master/csl-citation.json"}</w:instrText>
      </w:r>
      <w:r w:rsidR="00B14C1C" w:rsidRPr="009959E2">
        <w:fldChar w:fldCharType="separate"/>
      </w:r>
      <w:r w:rsidR="009375B6" w:rsidRPr="009375B6">
        <w:rPr>
          <w:noProof/>
          <w:vertAlign w:val="superscript"/>
        </w:rPr>
        <w:t>50</w:t>
      </w:r>
      <w:r w:rsidR="00B14C1C" w:rsidRPr="009959E2">
        <w:fldChar w:fldCharType="end"/>
      </w:r>
      <w:r w:rsidR="00B14C1C" w:rsidRPr="009959E2">
        <w:t xml:space="preserve"> .</w:t>
      </w:r>
      <w:commentRangeEnd w:id="221"/>
      <w:r w:rsidR="00B14C1C" w:rsidRPr="009959E2">
        <w:rPr>
          <w:rStyle w:val="CommentReference"/>
        </w:rPr>
        <w:commentReference w:id="221"/>
      </w:r>
      <w:commentRangeEnd w:id="222"/>
      <w:r w:rsidR="00B14C1C" w:rsidRPr="009959E2">
        <w:rPr>
          <w:rStyle w:val="CommentReference"/>
        </w:rPr>
        <w:commentReference w:id="222"/>
      </w:r>
      <w:commentRangeEnd w:id="223"/>
      <w:r w:rsidR="006B7154">
        <w:rPr>
          <w:rStyle w:val="CommentReference"/>
        </w:rPr>
        <w:commentReference w:id="223"/>
      </w:r>
      <w:r w:rsidR="00B14C1C" w:rsidRPr="009959E2">
        <w:t>.</w:t>
      </w:r>
    </w:p>
    <w:p w14:paraId="69674993" w14:textId="577A3247"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 xml:space="preserve">This </w:t>
      </w:r>
      <w:r w:rsidR="008641A0">
        <w:rPr>
          <w:iCs/>
        </w:rPr>
        <w:t xml:space="preserve">opens the </w:t>
      </w:r>
      <w:r w:rsidR="008641A0">
        <w:t xml:space="preserve">door </w:t>
      </w:r>
      <w:r w:rsidR="0027383A">
        <w:t xml:space="preserve">for future study on the development </w:t>
      </w:r>
      <w:proofErr w:type="gramStart"/>
      <w:r w:rsidR="0027383A">
        <w:t xml:space="preserve">of </w:t>
      </w:r>
      <w:r w:rsidR="001C04C7">
        <w:t xml:space="preserve"> reliable</w:t>
      </w:r>
      <w:proofErr w:type="gramEnd"/>
      <w:r w:rsidR="001C04C7">
        <w:t xml:space="preserve"> rice classification </w:t>
      </w:r>
      <w:r w:rsidR="0027383A">
        <w:t xml:space="preserve">with </w:t>
      </w:r>
      <w:r w:rsidR="008641A0">
        <w:t>only a handful of elements.</w:t>
      </w:r>
      <w:r w:rsidR="00021F8F" w:rsidRPr="00021F8F">
        <w:rPr>
          <w:iCs/>
        </w:rPr>
        <w:t xml:space="preserve"> </w:t>
      </w:r>
    </w:p>
    <w:p w14:paraId="3A7E7DC5" w14:textId="77777777" w:rsidR="008641A0" w:rsidRDefault="008641A0" w:rsidP="008641A0">
      <w:pPr>
        <w:jc w:val="both"/>
        <w:rPr>
          <w:b/>
        </w:rPr>
      </w:pPr>
      <w:r>
        <w:rPr>
          <w:b/>
        </w:rPr>
        <w:t xml:space="preserve">ACKNOWLEDGMENT </w:t>
      </w:r>
    </w:p>
    <w:p w14:paraId="254E4086" w14:textId="1FD8629F" w:rsidR="008641A0" w:rsidRDefault="008641A0" w:rsidP="003805CC">
      <w:pPr>
        <w:jc w:val="both"/>
      </w:pPr>
      <w:r>
        <w:t xml:space="preserve">We want to thank Dr. </w:t>
      </w:r>
      <w:proofErr w:type="gramStart"/>
      <w:r>
        <w:t>Di</w:t>
      </w:r>
      <w:proofErr w:type="gramEnd"/>
      <w:r>
        <w:t xml:space="preserve"> Wu from Yangtze Delta Region Institute of Tsinghua University for his tremendous support on sampling. We thank Ms. Si Lin</w:t>
      </w:r>
      <w:r w:rsidR="00786966">
        <w:t xml:space="preserve"> and Hongwei </w:t>
      </w:r>
      <w:proofErr w:type="spellStart"/>
      <w:r w:rsidR="00786966">
        <w:t>Qiao</w:t>
      </w:r>
      <w:proofErr w:type="spellEnd"/>
      <w:r w:rsidR="00EF56DE">
        <w:t xml:space="preserve"> </w:t>
      </w:r>
      <w:r>
        <w:t xml:space="preserve">for </w:t>
      </w:r>
      <w:r w:rsidR="00786966">
        <w:t xml:space="preserve">their </w:t>
      </w:r>
      <w:r w:rsidR="00405BD8" w:rsidRPr="00405BD8">
        <w:t>industrious</w:t>
      </w:r>
      <w:r w:rsidR="00405BD8">
        <w:t xml:space="preserve"> </w:t>
      </w:r>
      <w:r>
        <w:t xml:space="preserve">work </w:t>
      </w:r>
      <w:proofErr w:type="gramStart"/>
      <w:r>
        <w:t xml:space="preserve">on </w:t>
      </w:r>
      <w:r w:rsidR="00454E4F">
        <w:t xml:space="preserve"> </w:t>
      </w:r>
      <w:r w:rsidR="00A72D5B">
        <w:t>experimentation</w:t>
      </w:r>
      <w:proofErr w:type="gramEnd"/>
      <w:r w:rsidR="00A72D5B">
        <w:t xml:space="preserve"> </w:t>
      </w:r>
      <w:r w:rsidR="00454E4F">
        <w:t>and documentation</w:t>
      </w:r>
      <w:r>
        <w:t xml:space="preserve">. </w:t>
      </w:r>
    </w:p>
    <w:p w14:paraId="517B5348" w14:textId="4558C411" w:rsidR="00DC236D" w:rsidRDefault="00DC236D" w:rsidP="003805CC">
      <w:pPr>
        <w:jc w:val="both"/>
        <w:rPr>
          <w:b/>
          <w:bCs/>
        </w:rPr>
      </w:pPr>
      <w:commentRangeStart w:id="224"/>
      <w:r w:rsidRPr="007C0490">
        <w:rPr>
          <w:rFonts w:hint="eastAsia"/>
          <w:b/>
          <w:bCs/>
        </w:rPr>
        <w:t>F</w:t>
      </w:r>
      <w:r w:rsidRPr="007C0490">
        <w:rPr>
          <w:b/>
          <w:bCs/>
        </w:rPr>
        <w:t xml:space="preserve">UNDING </w:t>
      </w:r>
      <w:r w:rsidR="00204AEF" w:rsidRPr="007C0490">
        <w:rPr>
          <w:b/>
          <w:bCs/>
        </w:rPr>
        <w:t xml:space="preserve">SOURCES </w:t>
      </w:r>
      <w:commentRangeEnd w:id="224"/>
      <w:r w:rsidR="00DF2003">
        <w:rPr>
          <w:rStyle w:val="CommentReference"/>
        </w:rPr>
        <w:commentReference w:id="224"/>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2D95E14E" w14:textId="0E021F0D" w:rsidR="007548E9" w:rsidRPr="007548E9" w:rsidRDefault="00FE7C78" w:rsidP="007548E9">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548E9" w:rsidRPr="007548E9">
        <w:rPr>
          <w:rFonts w:ascii="Calibri" w:hAnsi="Calibri" w:cs="Calibri"/>
          <w:noProof/>
          <w:szCs w:val="24"/>
        </w:rPr>
        <w:t>1.</w:t>
      </w:r>
      <w:r w:rsidR="007548E9" w:rsidRPr="007548E9">
        <w:rPr>
          <w:rFonts w:ascii="Calibri" w:hAnsi="Calibri" w:cs="Calibri"/>
          <w:noProof/>
          <w:szCs w:val="24"/>
        </w:rPr>
        <w:tab/>
        <w:t xml:space="preserve">Drivelos, S. A. &amp; Georgiou, C. A. Multi-element and multi-isotope-ratio analysis to determine the geographical origin of foods in the European Union. </w:t>
      </w:r>
      <w:r w:rsidR="007548E9" w:rsidRPr="007548E9">
        <w:rPr>
          <w:rFonts w:ascii="Calibri" w:hAnsi="Calibri" w:cs="Calibri"/>
          <w:i/>
          <w:iCs/>
          <w:noProof/>
          <w:szCs w:val="24"/>
        </w:rPr>
        <w:t>TrAC - Trends Anal. Chem.</w:t>
      </w:r>
      <w:r w:rsidR="007548E9" w:rsidRPr="007548E9">
        <w:rPr>
          <w:rFonts w:ascii="Calibri" w:hAnsi="Calibri" w:cs="Calibri"/>
          <w:noProof/>
          <w:szCs w:val="24"/>
        </w:rPr>
        <w:t xml:space="preserve"> </w:t>
      </w:r>
      <w:r w:rsidR="007548E9" w:rsidRPr="007548E9">
        <w:rPr>
          <w:rFonts w:ascii="Calibri" w:hAnsi="Calibri" w:cs="Calibri"/>
          <w:b/>
          <w:bCs/>
          <w:noProof/>
          <w:szCs w:val="24"/>
        </w:rPr>
        <w:t>40</w:t>
      </w:r>
      <w:r w:rsidR="007548E9" w:rsidRPr="007548E9">
        <w:rPr>
          <w:rFonts w:ascii="Calibri" w:hAnsi="Calibri" w:cs="Calibri"/>
          <w:noProof/>
          <w:szCs w:val="24"/>
        </w:rPr>
        <w:t>, 38–51 (2012).</w:t>
      </w:r>
    </w:p>
    <w:p w14:paraId="69F130EB"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w:t>
      </w:r>
      <w:r w:rsidRPr="007548E9">
        <w:rPr>
          <w:rFonts w:ascii="Calibri" w:hAnsi="Calibri" w:cs="Calibri"/>
          <w:noProof/>
          <w:szCs w:val="24"/>
        </w:rPr>
        <w:tab/>
        <w:t xml:space="preserve">Summary of the Paris Convention for the Protection of Industrial Property (1883). Available at: https://www.wipo.int/treaties/en/ip/paris/summary_paris.html. </w:t>
      </w:r>
    </w:p>
    <w:p w14:paraId="64EEA16D"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w:t>
      </w:r>
      <w:r w:rsidRPr="007548E9">
        <w:rPr>
          <w:rFonts w:ascii="Calibri" w:hAnsi="Calibri" w:cs="Calibri"/>
          <w:noProof/>
          <w:szCs w:val="24"/>
        </w:rPr>
        <w:tab/>
        <w:t xml:space="preserve">Luykx, D. M. A. M. &amp; Ruth, S. M. Van. Food Chemistry An overview of analytical methods for determining the geographical origin of food products. </w:t>
      </w:r>
      <w:r w:rsidRPr="007548E9">
        <w:rPr>
          <w:rFonts w:ascii="Calibri" w:hAnsi="Calibri" w:cs="Calibri"/>
          <w:b/>
          <w:bCs/>
          <w:noProof/>
          <w:szCs w:val="24"/>
        </w:rPr>
        <w:t>107</w:t>
      </w:r>
      <w:r w:rsidRPr="007548E9">
        <w:rPr>
          <w:rFonts w:ascii="Calibri" w:hAnsi="Calibri" w:cs="Calibri"/>
          <w:noProof/>
          <w:szCs w:val="24"/>
        </w:rPr>
        <w:t>, 897–911 (2008).</w:t>
      </w:r>
    </w:p>
    <w:p w14:paraId="31B3CEA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4.</w:t>
      </w:r>
      <w:r w:rsidRPr="007548E9">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5A0CBB4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5.</w:t>
      </w:r>
      <w:r w:rsidRPr="007548E9">
        <w:rPr>
          <w:rFonts w:ascii="Calibri" w:hAnsi="Calibri" w:cs="Calibri"/>
          <w:noProof/>
          <w:szCs w:val="24"/>
        </w:rPr>
        <w:tab/>
        <w:t xml:space="preserve">Li, Y. Protection of Geographical Indications in China. (2017). Available at: https://www.niuyie.com/protection-of-geographical-indications-in-china/. </w:t>
      </w:r>
    </w:p>
    <w:p w14:paraId="3578A8D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6.</w:t>
      </w:r>
      <w:r w:rsidRPr="007548E9">
        <w:rPr>
          <w:rFonts w:ascii="Calibri" w:hAnsi="Calibri" w:cs="Calibri"/>
          <w:noProof/>
          <w:szCs w:val="24"/>
        </w:rPr>
        <w:tab/>
        <w:t xml:space="preserve">Chauhan, B. S., Jabran, K. &amp; Mahajan, G. </w:t>
      </w:r>
      <w:r w:rsidRPr="007548E9">
        <w:rPr>
          <w:rFonts w:ascii="Calibri" w:hAnsi="Calibri" w:cs="Calibri"/>
          <w:i/>
          <w:iCs/>
          <w:noProof/>
          <w:szCs w:val="24"/>
        </w:rPr>
        <w:t>Rice Production Worldwide</w:t>
      </w:r>
      <w:r w:rsidRPr="007548E9">
        <w:rPr>
          <w:rFonts w:ascii="Calibri" w:hAnsi="Calibri" w:cs="Calibri"/>
          <w:noProof/>
          <w:szCs w:val="24"/>
        </w:rPr>
        <w:t>.</w:t>
      </w:r>
    </w:p>
    <w:p w14:paraId="70F24673"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7.</w:t>
      </w:r>
      <w:r w:rsidRPr="007548E9">
        <w:rPr>
          <w:rFonts w:ascii="Calibri" w:hAnsi="Calibri" w:cs="Calibri"/>
          <w:noProof/>
          <w:szCs w:val="24"/>
        </w:rPr>
        <w:tab/>
        <w:t xml:space="preserve">Paddy rice production worldwide 2017-2018, by country,. </w:t>
      </w:r>
      <w:r w:rsidRPr="007548E9">
        <w:rPr>
          <w:rFonts w:ascii="Calibri" w:hAnsi="Calibri" w:cs="Calibri"/>
          <w:i/>
          <w:iCs/>
          <w:noProof/>
          <w:szCs w:val="24"/>
        </w:rPr>
        <w:t>Statista</w:t>
      </w:r>
      <w:r w:rsidRPr="007548E9">
        <w:rPr>
          <w:rFonts w:ascii="Calibri" w:hAnsi="Calibri" w:cs="Calibri"/>
          <w:noProof/>
          <w:szCs w:val="24"/>
        </w:rPr>
        <w:t xml:space="preserve"> (2019). Available at: https://www.statista.com/statistics/255937/leading-rice-producers-worldwide/. </w:t>
      </w:r>
    </w:p>
    <w:p w14:paraId="19859DC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8.</w:t>
      </w:r>
      <w:r w:rsidRPr="007548E9">
        <w:rPr>
          <w:rFonts w:ascii="Calibri" w:hAnsi="Calibri" w:cs="Calibri"/>
          <w:noProof/>
          <w:szCs w:val="24"/>
        </w:rPr>
        <w:tab/>
        <w:t xml:space="preserve">Jin, S., Zhang, Y. &amp; Xu, Y. Amount of information and the willingness of consumers to pay for food traceability in China. </w:t>
      </w:r>
      <w:r w:rsidRPr="007548E9">
        <w:rPr>
          <w:rFonts w:ascii="Calibri" w:hAnsi="Calibri" w:cs="Calibri"/>
          <w:i/>
          <w:iCs/>
          <w:noProof/>
          <w:szCs w:val="24"/>
        </w:rPr>
        <w:t>Food Control</w:t>
      </w:r>
      <w:r w:rsidRPr="007548E9">
        <w:rPr>
          <w:rFonts w:ascii="Calibri" w:hAnsi="Calibri" w:cs="Calibri"/>
          <w:noProof/>
          <w:szCs w:val="24"/>
        </w:rPr>
        <w:t xml:space="preserve"> (2017). doi:10.1016/j.foodcont.2017.02.012</w:t>
      </w:r>
    </w:p>
    <w:p w14:paraId="360248F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9.</w:t>
      </w:r>
      <w:r w:rsidRPr="007548E9">
        <w:rPr>
          <w:rFonts w:ascii="Calibri" w:hAnsi="Calibri" w:cs="Calibri"/>
          <w:noProof/>
          <w:szCs w:val="24"/>
        </w:rPr>
        <w:tab/>
        <w:t xml:space="preserve">Rodriguez, L., Hall, B., Avenue, S. G., Hall, G. &amp; Street, S. W. Social trust and risk knowledge , perception and behaviours resulting from a rice tampering scandal Sela Sar. </w:t>
      </w:r>
      <w:r w:rsidRPr="007548E9">
        <w:rPr>
          <w:rFonts w:ascii="Calibri" w:hAnsi="Calibri" w:cs="Calibri"/>
          <w:b/>
          <w:bCs/>
          <w:noProof/>
          <w:szCs w:val="24"/>
        </w:rPr>
        <w:t>5</w:t>
      </w:r>
      <w:r w:rsidRPr="007548E9">
        <w:rPr>
          <w:rFonts w:ascii="Calibri" w:hAnsi="Calibri" w:cs="Calibri"/>
          <w:noProof/>
          <w:szCs w:val="24"/>
        </w:rPr>
        <w:t>, 80–96 (2014).</w:t>
      </w:r>
    </w:p>
    <w:p w14:paraId="10B4E5C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10.</w:t>
      </w:r>
      <w:r w:rsidRPr="007548E9">
        <w:rPr>
          <w:rFonts w:ascii="Calibri" w:hAnsi="Calibri" w:cs="Calibri"/>
          <w:noProof/>
          <w:szCs w:val="24"/>
        </w:rPr>
        <w:tab/>
        <w:t>Veeck, G. Food Safety Concerns and Rice Imports in China : 1998 - 2016. (2017).</w:t>
      </w:r>
    </w:p>
    <w:p w14:paraId="06DF947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11.</w:t>
      </w:r>
      <w:r w:rsidRPr="007548E9">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141</w:t>
      </w:r>
      <w:r w:rsidRPr="007548E9">
        <w:rPr>
          <w:rFonts w:ascii="Calibri" w:hAnsi="Calibri" w:cs="Calibri"/>
          <w:noProof/>
          <w:szCs w:val="24"/>
        </w:rPr>
        <w:t>, 3504–3509 (2013).</w:t>
      </w:r>
    </w:p>
    <w:p w14:paraId="4A4EF07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12.</w:t>
      </w:r>
      <w:r w:rsidRPr="007548E9">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548E9">
        <w:rPr>
          <w:rFonts w:ascii="Calibri" w:hAnsi="Calibri" w:cs="Calibri"/>
          <w:i/>
          <w:iCs/>
          <w:noProof/>
          <w:szCs w:val="24"/>
        </w:rPr>
        <w:t>Comput. Electron. Agric.</w:t>
      </w:r>
      <w:r w:rsidRPr="007548E9">
        <w:rPr>
          <w:rFonts w:ascii="Calibri" w:hAnsi="Calibri" w:cs="Calibri"/>
          <w:noProof/>
          <w:szCs w:val="24"/>
        </w:rPr>
        <w:t xml:space="preserve"> </w:t>
      </w:r>
      <w:r w:rsidRPr="007548E9">
        <w:rPr>
          <w:rFonts w:ascii="Calibri" w:hAnsi="Calibri" w:cs="Calibri"/>
          <w:b/>
          <w:bCs/>
          <w:noProof/>
          <w:szCs w:val="24"/>
        </w:rPr>
        <w:t>121</w:t>
      </w:r>
      <w:r w:rsidRPr="007548E9">
        <w:rPr>
          <w:rFonts w:ascii="Calibri" w:hAnsi="Calibri" w:cs="Calibri"/>
          <w:noProof/>
          <w:szCs w:val="24"/>
        </w:rPr>
        <w:t>, 101–107 (2016).</w:t>
      </w:r>
    </w:p>
    <w:p w14:paraId="516C0CA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13.</w:t>
      </w:r>
      <w:r w:rsidRPr="007548E9">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548E9">
        <w:rPr>
          <w:rFonts w:ascii="Calibri" w:hAnsi="Calibri" w:cs="Calibri"/>
          <w:i/>
          <w:iCs/>
          <w:noProof/>
          <w:szCs w:val="24"/>
        </w:rPr>
        <w:t>J. Anal. Test.</w:t>
      </w:r>
      <w:r w:rsidRPr="007548E9">
        <w:rPr>
          <w:rFonts w:ascii="Calibri" w:hAnsi="Calibri" w:cs="Calibri"/>
          <w:noProof/>
          <w:szCs w:val="24"/>
        </w:rPr>
        <w:t xml:space="preserve"> </w:t>
      </w:r>
      <w:r w:rsidRPr="007548E9">
        <w:rPr>
          <w:rFonts w:ascii="Calibri" w:hAnsi="Calibri" w:cs="Calibri"/>
          <w:b/>
          <w:bCs/>
          <w:noProof/>
          <w:szCs w:val="24"/>
        </w:rPr>
        <w:t>2</w:t>
      </w:r>
      <w:r w:rsidRPr="007548E9">
        <w:rPr>
          <w:rFonts w:ascii="Calibri" w:hAnsi="Calibri" w:cs="Calibri"/>
          <w:noProof/>
          <w:szCs w:val="24"/>
        </w:rPr>
        <w:t>, 138–148 (2018).</w:t>
      </w:r>
    </w:p>
    <w:p w14:paraId="392D389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14.</w:t>
      </w:r>
      <w:r w:rsidRPr="007548E9">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7548E9">
        <w:rPr>
          <w:rFonts w:ascii="Calibri" w:hAnsi="Calibri" w:cs="Calibri"/>
          <w:i/>
          <w:iCs/>
          <w:noProof/>
          <w:szCs w:val="24"/>
        </w:rPr>
        <w:t>Microchem. J.</w:t>
      </w:r>
      <w:r w:rsidRPr="007548E9">
        <w:rPr>
          <w:rFonts w:ascii="Calibri" w:hAnsi="Calibri" w:cs="Calibri"/>
          <w:noProof/>
          <w:szCs w:val="24"/>
        </w:rPr>
        <w:t xml:space="preserve"> </w:t>
      </w:r>
      <w:r w:rsidRPr="007548E9">
        <w:rPr>
          <w:rFonts w:ascii="Calibri" w:hAnsi="Calibri" w:cs="Calibri"/>
          <w:b/>
          <w:bCs/>
          <w:noProof/>
          <w:szCs w:val="24"/>
        </w:rPr>
        <w:t>152</w:t>
      </w:r>
      <w:r w:rsidRPr="007548E9">
        <w:rPr>
          <w:rFonts w:ascii="Calibri" w:hAnsi="Calibri" w:cs="Calibri"/>
          <w:noProof/>
          <w:szCs w:val="24"/>
        </w:rPr>
        <w:t>, 104295 (2020).</w:t>
      </w:r>
    </w:p>
    <w:p w14:paraId="16E0798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15.</w:t>
      </w:r>
      <w:r w:rsidRPr="007548E9">
        <w:rPr>
          <w:rFonts w:ascii="Calibri" w:hAnsi="Calibri" w:cs="Calibri"/>
          <w:noProof/>
          <w:szCs w:val="24"/>
        </w:rPr>
        <w:tab/>
        <w:t xml:space="preserve">Bevilacqua, M. </w:t>
      </w:r>
      <w:r w:rsidRPr="007548E9">
        <w:rPr>
          <w:rFonts w:ascii="Calibri" w:hAnsi="Calibri" w:cs="Calibri"/>
          <w:i/>
          <w:iCs/>
          <w:noProof/>
          <w:szCs w:val="24"/>
        </w:rPr>
        <w:t>et al.</w:t>
      </w:r>
      <w:r w:rsidRPr="007548E9">
        <w:rPr>
          <w:rFonts w:ascii="Calibri" w:hAnsi="Calibri" w:cs="Calibri"/>
          <w:noProof/>
          <w:szCs w:val="24"/>
        </w:rPr>
        <w:t xml:space="preserve"> Recent chemometrics advances for foodomics. </w:t>
      </w:r>
      <w:r w:rsidRPr="007548E9">
        <w:rPr>
          <w:rFonts w:ascii="Calibri" w:hAnsi="Calibri" w:cs="Calibri"/>
          <w:i/>
          <w:iCs/>
          <w:noProof/>
          <w:szCs w:val="24"/>
        </w:rPr>
        <w:t>TrAC Trends Anal. Chem.</w:t>
      </w:r>
      <w:r w:rsidRPr="007548E9">
        <w:rPr>
          <w:rFonts w:ascii="Calibri" w:hAnsi="Calibri" w:cs="Calibri"/>
          <w:noProof/>
          <w:szCs w:val="24"/>
        </w:rPr>
        <w:t xml:space="preserve"> </w:t>
      </w:r>
      <w:r w:rsidRPr="007548E9">
        <w:rPr>
          <w:rFonts w:ascii="Calibri" w:hAnsi="Calibri" w:cs="Calibri"/>
          <w:b/>
          <w:bCs/>
          <w:noProof/>
          <w:szCs w:val="24"/>
        </w:rPr>
        <w:t>96</w:t>
      </w:r>
      <w:r w:rsidRPr="007548E9">
        <w:rPr>
          <w:rFonts w:ascii="Calibri" w:hAnsi="Calibri" w:cs="Calibri"/>
          <w:noProof/>
          <w:szCs w:val="24"/>
        </w:rPr>
        <w:t>, 42–51 (2017).</w:t>
      </w:r>
    </w:p>
    <w:p w14:paraId="3CA3223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16.</w:t>
      </w:r>
      <w:r w:rsidRPr="007548E9">
        <w:rPr>
          <w:rFonts w:ascii="Calibri" w:hAnsi="Calibri" w:cs="Calibri"/>
          <w:noProof/>
          <w:szCs w:val="24"/>
        </w:rPr>
        <w:tab/>
        <w:t xml:space="preserve">Maione, C. &amp; Barbosa, R. M. Recent applications of multivariate data analysis methods in the authentication of rice and the most analyzed parameters: A review. </w:t>
      </w:r>
      <w:r w:rsidRPr="007548E9">
        <w:rPr>
          <w:rFonts w:ascii="Calibri" w:hAnsi="Calibri" w:cs="Calibri"/>
          <w:i/>
          <w:iCs/>
          <w:noProof/>
          <w:szCs w:val="24"/>
        </w:rPr>
        <w:t>Crit. Rev. Food Sci. Nutr.</w:t>
      </w:r>
      <w:r w:rsidRPr="007548E9">
        <w:rPr>
          <w:rFonts w:ascii="Calibri" w:hAnsi="Calibri" w:cs="Calibri"/>
          <w:noProof/>
          <w:szCs w:val="24"/>
        </w:rPr>
        <w:t xml:space="preserve"> </w:t>
      </w:r>
      <w:r w:rsidRPr="007548E9">
        <w:rPr>
          <w:rFonts w:ascii="Calibri" w:hAnsi="Calibri" w:cs="Calibri"/>
          <w:b/>
          <w:bCs/>
          <w:noProof/>
          <w:szCs w:val="24"/>
        </w:rPr>
        <w:t>8398</w:t>
      </w:r>
      <w:r w:rsidRPr="007548E9">
        <w:rPr>
          <w:rFonts w:ascii="Calibri" w:hAnsi="Calibri" w:cs="Calibri"/>
          <w:noProof/>
          <w:szCs w:val="24"/>
        </w:rPr>
        <w:t>, 1–12 (2018).</w:t>
      </w:r>
    </w:p>
    <w:p w14:paraId="59652AB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17.</w:t>
      </w:r>
      <w:r w:rsidRPr="007548E9">
        <w:rPr>
          <w:rFonts w:ascii="Calibri" w:hAnsi="Calibri" w:cs="Calibri"/>
          <w:noProof/>
          <w:szCs w:val="24"/>
        </w:rPr>
        <w:tab/>
        <w:t xml:space="preserve">Jiménez-Carvelo, A. M., González-Casado, A., Bagur-González, M. G. &amp; Cuadros-Rodríguez, L. </w:t>
      </w:r>
      <w:r w:rsidRPr="007548E9">
        <w:rPr>
          <w:rFonts w:ascii="Calibri" w:hAnsi="Calibri" w:cs="Calibri"/>
          <w:i/>
          <w:iCs/>
          <w:noProof/>
          <w:szCs w:val="24"/>
        </w:rPr>
        <w:t>Alternative data mining/machine learning methods for the analytical evaluation of food quality and authenticity – A review</w:t>
      </w:r>
      <w:r w:rsidRPr="007548E9">
        <w:rPr>
          <w:rFonts w:ascii="Calibri" w:hAnsi="Calibri" w:cs="Calibri"/>
          <w:noProof/>
          <w:szCs w:val="24"/>
        </w:rPr>
        <w:t xml:space="preserve">. </w:t>
      </w:r>
      <w:r w:rsidRPr="007548E9">
        <w:rPr>
          <w:rFonts w:ascii="Calibri" w:hAnsi="Calibri" w:cs="Calibri"/>
          <w:i/>
          <w:iCs/>
          <w:noProof/>
          <w:szCs w:val="24"/>
        </w:rPr>
        <w:t>Food Research International</w:t>
      </w:r>
      <w:r w:rsidRPr="007548E9">
        <w:rPr>
          <w:rFonts w:ascii="Calibri" w:hAnsi="Calibri" w:cs="Calibri"/>
          <w:noProof/>
          <w:szCs w:val="24"/>
        </w:rPr>
        <w:t xml:space="preserve"> </w:t>
      </w:r>
      <w:r w:rsidRPr="007548E9">
        <w:rPr>
          <w:rFonts w:ascii="Calibri" w:hAnsi="Calibri" w:cs="Calibri"/>
          <w:b/>
          <w:bCs/>
          <w:noProof/>
          <w:szCs w:val="24"/>
        </w:rPr>
        <w:t>122</w:t>
      </w:r>
      <w:r w:rsidRPr="007548E9">
        <w:rPr>
          <w:rFonts w:ascii="Calibri" w:hAnsi="Calibri" w:cs="Calibri"/>
          <w:noProof/>
          <w:szCs w:val="24"/>
        </w:rPr>
        <w:t>, (Elsevier Ltd, 2019).</w:t>
      </w:r>
    </w:p>
    <w:p w14:paraId="192597C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18.</w:t>
      </w:r>
      <w:r w:rsidRPr="007548E9">
        <w:rPr>
          <w:rFonts w:ascii="Calibri" w:hAnsi="Calibri" w:cs="Calibri"/>
          <w:noProof/>
          <w:szCs w:val="24"/>
        </w:rPr>
        <w:tab/>
        <w:t xml:space="preserve">Cutler, D. R. </w:t>
      </w:r>
      <w:r w:rsidRPr="007548E9">
        <w:rPr>
          <w:rFonts w:ascii="Calibri" w:hAnsi="Calibri" w:cs="Calibri"/>
          <w:i/>
          <w:iCs/>
          <w:noProof/>
          <w:szCs w:val="24"/>
        </w:rPr>
        <w:t>et al.</w:t>
      </w:r>
      <w:r w:rsidRPr="007548E9">
        <w:rPr>
          <w:rFonts w:ascii="Calibri" w:hAnsi="Calibri" w:cs="Calibri"/>
          <w:noProof/>
          <w:szCs w:val="24"/>
        </w:rPr>
        <w:t xml:space="preserve"> RANDOM FORESTS FOR CLASSIFICATION IN ECOLOGY. </w:t>
      </w:r>
      <w:r w:rsidRPr="007548E9">
        <w:rPr>
          <w:rFonts w:ascii="Calibri" w:hAnsi="Calibri" w:cs="Calibri"/>
          <w:i/>
          <w:iCs/>
          <w:noProof/>
          <w:szCs w:val="24"/>
        </w:rPr>
        <w:t>Ecology</w:t>
      </w:r>
      <w:r w:rsidRPr="007548E9">
        <w:rPr>
          <w:rFonts w:ascii="Calibri" w:hAnsi="Calibri" w:cs="Calibri"/>
          <w:noProof/>
          <w:szCs w:val="24"/>
        </w:rPr>
        <w:t xml:space="preserve"> </w:t>
      </w:r>
      <w:r w:rsidRPr="007548E9">
        <w:rPr>
          <w:rFonts w:ascii="Calibri" w:hAnsi="Calibri" w:cs="Calibri"/>
          <w:b/>
          <w:bCs/>
          <w:noProof/>
          <w:szCs w:val="24"/>
        </w:rPr>
        <w:t>88</w:t>
      </w:r>
      <w:r w:rsidRPr="007548E9">
        <w:rPr>
          <w:rFonts w:ascii="Calibri" w:hAnsi="Calibri" w:cs="Calibri"/>
          <w:noProof/>
          <w:szCs w:val="24"/>
        </w:rPr>
        <w:t>, 2783–2792 (2007).</w:t>
      </w:r>
    </w:p>
    <w:p w14:paraId="523CCEE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19.</w:t>
      </w:r>
      <w:r w:rsidRPr="007548E9">
        <w:rPr>
          <w:rFonts w:ascii="Calibri" w:hAnsi="Calibri" w:cs="Calibri"/>
          <w:noProof/>
          <w:szCs w:val="24"/>
        </w:rPr>
        <w:tab/>
        <w:t xml:space="preserve">Hu, W. Identifying predictive markers of chemosensitivity of breast cancer with random forests. </w:t>
      </w:r>
      <w:r w:rsidRPr="007548E9">
        <w:rPr>
          <w:rFonts w:ascii="Calibri" w:hAnsi="Calibri" w:cs="Calibri"/>
          <w:i/>
          <w:iCs/>
          <w:noProof/>
          <w:szCs w:val="24"/>
        </w:rPr>
        <w:t>J. Biomed. Sci. Eng.</w:t>
      </w:r>
      <w:r w:rsidRPr="007548E9">
        <w:rPr>
          <w:rFonts w:ascii="Calibri" w:hAnsi="Calibri" w:cs="Calibri"/>
          <w:noProof/>
          <w:szCs w:val="24"/>
        </w:rPr>
        <w:t xml:space="preserve"> </w:t>
      </w:r>
      <w:r w:rsidRPr="007548E9">
        <w:rPr>
          <w:rFonts w:ascii="Calibri" w:hAnsi="Calibri" w:cs="Calibri"/>
          <w:b/>
          <w:bCs/>
          <w:noProof/>
          <w:szCs w:val="24"/>
        </w:rPr>
        <w:t>3</w:t>
      </w:r>
      <w:r w:rsidRPr="007548E9">
        <w:rPr>
          <w:rFonts w:ascii="Calibri" w:hAnsi="Calibri" w:cs="Calibri"/>
          <w:noProof/>
          <w:szCs w:val="24"/>
        </w:rPr>
        <w:t>, (2010).</w:t>
      </w:r>
    </w:p>
    <w:p w14:paraId="01DAB92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20.</w:t>
      </w:r>
      <w:r w:rsidRPr="007548E9">
        <w:rPr>
          <w:rFonts w:ascii="Calibri" w:hAnsi="Calibri" w:cs="Calibri"/>
          <w:noProof/>
          <w:szCs w:val="24"/>
        </w:rPr>
        <w:tab/>
        <w:t xml:space="preserve">Ram, M., Najafi, A. &amp; Shakeri, M. T. Classification and Biomarker Genes Selection for Cancer Gene Expression Data Using  Random Forest. </w:t>
      </w:r>
      <w:r w:rsidRPr="007548E9">
        <w:rPr>
          <w:rFonts w:ascii="Calibri" w:hAnsi="Calibri" w:cs="Calibri"/>
          <w:i/>
          <w:iCs/>
          <w:noProof/>
          <w:szCs w:val="24"/>
        </w:rPr>
        <w:t>Iran. J. Pathol.</w:t>
      </w:r>
      <w:r w:rsidRPr="007548E9">
        <w:rPr>
          <w:rFonts w:ascii="Calibri" w:hAnsi="Calibri" w:cs="Calibri"/>
          <w:noProof/>
          <w:szCs w:val="24"/>
        </w:rPr>
        <w:t xml:space="preserve"> </w:t>
      </w:r>
      <w:r w:rsidRPr="007548E9">
        <w:rPr>
          <w:rFonts w:ascii="Calibri" w:hAnsi="Calibri" w:cs="Calibri"/>
          <w:b/>
          <w:bCs/>
          <w:noProof/>
          <w:szCs w:val="24"/>
        </w:rPr>
        <w:t>12</w:t>
      </w:r>
      <w:r w:rsidRPr="007548E9">
        <w:rPr>
          <w:rFonts w:ascii="Calibri" w:hAnsi="Calibri" w:cs="Calibri"/>
          <w:noProof/>
          <w:szCs w:val="24"/>
        </w:rPr>
        <w:t>, 339–347 (2017).</w:t>
      </w:r>
    </w:p>
    <w:p w14:paraId="3EFD03D3"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21.</w:t>
      </w:r>
      <w:r w:rsidRPr="007548E9">
        <w:rPr>
          <w:rFonts w:ascii="Calibri" w:hAnsi="Calibri" w:cs="Calibri"/>
          <w:noProof/>
          <w:szCs w:val="24"/>
        </w:rPr>
        <w:tab/>
        <w:t xml:space="preserve">Gao, D., Zhang, Y. &amp; Zhao, Y. Random forest algorithm for classification of multiwavelength data. </w:t>
      </w:r>
      <w:r w:rsidRPr="007548E9">
        <w:rPr>
          <w:rFonts w:ascii="Calibri" w:hAnsi="Calibri" w:cs="Calibri"/>
          <w:i/>
          <w:iCs/>
          <w:noProof/>
          <w:szCs w:val="24"/>
        </w:rPr>
        <w:t>Res. Astron. Astrophys.</w:t>
      </w:r>
      <w:r w:rsidRPr="007548E9">
        <w:rPr>
          <w:rFonts w:ascii="Calibri" w:hAnsi="Calibri" w:cs="Calibri"/>
          <w:noProof/>
          <w:szCs w:val="24"/>
        </w:rPr>
        <w:t xml:space="preserve"> </w:t>
      </w:r>
      <w:r w:rsidRPr="007548E9">
        <w:rPr>
          <w:rFonts w:ascii="Calibri" w:hAnsi="Calibri" w:cs="Calibri"/>
          <w:b/>
          <w:bCs/>
          <w:noProof/>
          <w:szCs w:val="24"/>
        </w:rPr>
        <w:t>9</w:t>
      </w:r>
      <w:r w:rsidRPr="007548E9">
        <w:rPr>
          <w:rFonts w:ascii="Calibri" w:hAnsi="Calibri" w:cs="Calibri"/>
          <w:noProof/>
          <w:szCs w:val="24"/>
        </w:rPr>
        <w:t>, 220 (2009).</w:t>
      </w:r>
    </w:p>
    <w:p w14:paraId="0B88918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22.</w:t>
      </w:r>
      <w:r w:rsidRPr="007548E9">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7548E9">
        <w:rPr>
          <w:rFonts w:ascii="Calibri" w:hAnsi="Calibri" w:cs="Calibri"/>
          <w:i/>
          <w:iCs/>
          <w:noProof/>
          <w:szCs w:val="24"/>
        </w:rPr>
        <w:t>WIREs Data Min. Knowl. Discov.</w:t>
      </w:r>
      <w:r w:rsidRPr="007548E9">
        <w:rPr>
          <w:rFonts w:ascii="Calibri" w:hAnsi="Calibri" w:cs="Calibri"/>
          <w:noProof/>
          <w:szCs w:val="24"/>
        </w:rPr>
        <w:t xml:space="preserve"> </w:t>
      </w:r>
      <w:r w:rsidRPr="007548E9">
        <w:rPr>
          <w:rFonts w:ascii="Calibri" w:hAnsi="Calibri" w:cs="Calibri"/>
          <w:b/>
          <w:bCs/>
          <w:noProof/>
          <w:szCs w:val="24"/>
        </w:rPr>
        <w:t>2</w:t>
      </w:r>
      <w:r w:rsidRPr="007548E9">
        <w:rPr>
          <w:rFonts w:ascii="Calibri" w:hAnsi="Calibri" w:cs="Calibri"/>
          <w:noProof/>
          <w:szCs w:val="24"/>
        </w:rPr>
        <w:t>, 493–507 (2012).</w:t>
      </w:r>
    </w:p>
    <w:p w14:paraId="114359F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23.</w:t>
      </w:r>
      <w:r w:rsidRPr="007548E9">
        <w:rPr>
          <w:rFonts w:ascii="Calibri" w:hAnsi="Calibri" w:cs="Calibri"/>
          <w:noProof/>
          <w:szCs w:val="24"/>
        </w:rPr>
        <w:tab/>
        <w:t xml:space="preserve">Gromski, P. S. </w:t>
      </w:r>
      <w:r w:rsidRPr="007548E9">
        <w:rPr>
          <w:rFonts w:ascii="Calibri" w:hAnsi="Calibri" w:cs="Calibri"/>
          <w:i/>
          <w:iCs/>
          <w:noProof/>
          <w:szCs w:val="24"/>
        </w:rPr>
        <w:t>et al.</w:t>
      </w:r>
      <w:r w:rsidRPr="007548E9">
        <w:rPr>
          <w:rFonts w:ascii="Calibri" w:hAnsi="Calibri" w:cs="Calibri"/>
          <w:noProof/>
          <w:szCs w:val="24"/>
        </w:rPr>
        <w:t xml:space="preserve"> A tutorial review: Metabolomics and partial least squares-discriminant analysis - a marriage of convenience or a shotgun wedding. </w:t>
      </w:r>
      <w:r w:rsidRPr="007548E9">
        <w:rPr>
          <w:rFonts w:ascii="Calibri" w:hAnsi="Calibri" w:cs="Calibri"/>
          <w:i/>
          <w:iCs/>
          <w:noProof/>
          <w:szCs w:val="24"/>
        </w:rPr>
        <w:t>Anal. Chim. Acta</w:t>
      </w:r>
      <w:r w:rsidRPr="007548E9">
        <w:rPr>
          <w:rFonts w:ascii="Calibri" w:hAnsi="Calibri" w:cs="Calibri"/>
          <w:noProof/>
          <w:szCs w:val="24"/>
        </w:rPr>
        <w:t xml:space="preserve"> </w:t>
      </w:r>
      <w:r w:rsidRPr="007548E9">
        <w:rPr>
          <w:rFonts w:ascii="Calibri" w:hAnsi="Calibri" w:cs="Calibri"/>
          <w:b/>
          <w:bCs/>
          <w:noProof/>
          <w:szCs w:val="24"/>
        </w:rPr>
        <w:t>879</w:t>
      </w:r>
      <w:r w:rsidRPr="007548E9">
        <w:rPr>
          <w:rFonts w:ascii="Calibri" w:hAnsi="Calibri" w:cs="Calibri"/>
          <w:noProof/>
          <w:szCs w:val="24"/>
        </w:rPr>
        <w:t>, 10–23 (2015).</w:t>
      </w:r>
    </w:p>
    <w:p w14:paraId="5FDEE02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24.</w:t>
      </w:r>
      <w:r w:rsidRPr="007548E9">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7548E9">
        <w:rPr>
          <w:rFonts w:ascii="Segoe UI Symbol" w:hAnsi="Segoe UI Symbol" w:cs="Segoe UI Symbol"/>
          <w:noProof/>
          <w:szCs w:val="24"/>
        </w:rPr>
        <w:t>☆</w:t>
      </w:r>
      <w:r w:rsidRPr="007548E9">
        <w:rPr>
          <w:rFonts w:ascii="Calibri" w:hAnsi="Calibri" w:cs="Calibri"/>
          <w:noProof/>
          <w:szCs w:val="24"/>
        </w:rPr>
        <w:t xml:space="preserve">. </w:t>
      </w:r>
      <w:r w:rsidRPr="007548E9">
        <w:rPr>
          <w:rFonts w:ascii="Calibri" w:hAnsi="Calibri" w:cs="Calibri"/>
          <w:i/>
          <w:iCs/>
          <w:noProof/>
          <w:szCs w:val="24"/>
        </w:rPr>
        <w:t>Chemom. Intell. Lab. Syst.</w:t>
      </w:r>
      <w:r w:rsidRPr="007548E9">
        <w:rPr>
          <w:rFonts w:ascii="Calibri" w:hAnsi="Calibri" w:cs="Calibri"/>
          <w:noProof/>
          <w:szCs w:val="24"/>
        </w:rPr>
        <w:t xml:space="preserve"> </w:t>
      </w:r>
      <w:r w:rsidRPr="007548E9">
        <w:rPr>
          <w:rFonts w:ascii="Calibri" w:hAnsi="Calibri" w:cs="Calibri"/>
          <w:b/>
          <w:bCs/>
          <w:noProof/>
          <w:szCs w:val="24"/>
        </w:rPr>
        <w:t>96</w:t>
      </w:r>
      <w:r w:rsidRPr="007548E9">
        <w:rPr>
          <w:rFonts w:ascii="Calibri" w:hAnsi="Calibri" w:cs="Calibri"/>
          <w:noProof/>
          <w:szCs w:val="24"/>
        </w:rPr>
        <w:t>, 27–33 (2009).</w:t>
      </w:r>
    </w:p>
    <w:p w14:paraId="0449EAF9"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25.</w:t>
      </w:r>
      <w:r w:rsidRPr="007548E9">
        <w:rPr>
          <w:rFonts w:ascii="Calibri" w:hAnsi="Calibri" w:cs="Calibri"/>
          <w:noProof/>
          <w:szCs w:val="24"/>
        </w:rPr>
        <w:tab/>
        <w:t xml:space="preserve">Richter, B., Rurik, M., Gurk, S., Kohlbacher, O. &amp; Fischer, M. Food monitoring: Screening of the geographical origin of white asparagus using FT-NIR and machine learning. </w:t>
      </w:r>
      <w:r w:rsidRPr="007548E9">
        <w:rPr>
          <w:rFonts w:ascii="Calibri" w:hAnsi="Calibri" w:cs="Calibri"/>
          <w:i/>
          <w:iCs/>
          <w:noProof/>
          <w:szCs w:val="24"/>
        </w:rPr>
        <w:t>Food Control</w:t>
      </w:r>
      <w:r w:rsidRPr="007548E9">
        <w:rPr>
          <w:rFonts w:ascii="Calibri" w:hAnsi="Calibri" w:cs="Calibri"/>
          <w:noProof/>
          <w:szCs w:val="24"/>
        </w:rPr>
        <w:t xml:space="preserve"> </w:t>
      </w:r>
      <w:r w:rsidRPr="007548E9">
        <w:rPr>
          <w:rFonts w:ascii="Calibri" w:hAnsi="Calibri" w:cs="Calibri"/>
          <w:b/>
          <w:bCs/>
          <w:noProof/>
          <w:szCs w:val="24"/>
        </w:rPr>
        <w:t>104</w:t>
      </w:r>
      <w:r w:rsidRPr="007548E9">
        <w:rPr>
          <w:rFonts w:ascii="Calibri" w:hAnsi="Calibri" w:cs="Calibri"/>
          <w:noProof/>
          <w:szCs w:val="24"/>
        </w:rPr>
        <w:t>, 318–325 (2019).</w:t>
      </w:r>
    </w:p>
    <w:p w14:paraId="22C80BC7"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26.</w:t>
      </w:r>
      <w:r w:rsidRPr="007548E9">
        <w:rPr>
          <w:rFonts w:ascii="Calibri" w:hAnsi="Calibri" w:cs="Calibri"/>
          <w:noProof/>
          <w:szCs w:val="24"/>
        </w:rPr>
        <w:tab/>
        <w:t xml:space="preserve">Hopfer, H., Nelson, J., Collins, T. S., Heymann, H. &amp; Ebeler, S. E. The combined impact of vineyard origin and processing winery on the elemental profile of red wines.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172</w:t>
      </w:r>
      <w:r w:rsidRPr="007548E9">
        <w:rPr>
          <w:rFonts w:ascii="Calibri" w:hAnsi="Calibri" w:cs="Calibri"/>
          <w:noProof/>
          <w:szCs w:val="24"/>
        </w:rPr>
        <w:t>, 486–496 (2015).</w:t>
      </w:r>
    </w:p>
    <w:p w14:paraId="6F78A96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27.</w:t>
      </w:r>
      <w:r w:rsidRPr="007548E9">
        <w:rPr>
          <w:rFonts w:ascii="Calibri" w:hAnsi="Calibri" w:cs="Calibri"/>
          <w:noProof/>
          <w:szCs w:val="24"/>
        </w:rPr>
        <w:tab/>
        <w:t xml:space="preserve">Breiman, L. Random Forests. </w:t>
      </w:r>
      <w:r w:rsidRPr="007548E9">
        <w:rPr>
          <w:rFonts w:ascii="Calibri" w:hAnsi="Calibri" w:cs="Calibri"/>
          <w:i/>
          <w:iCs/>
          <w:noProof/>
          <w:szCs w:val="24"/>
        </w:rPr>
        <w:t>Mach. Learn.</w:t>
      </w:r>
      <w:r w:rsidRPr="007548E9">
        <w:rPr>
          <w:rFonts w:ascii="Calibri" w:hAnsi="Calibri" w:cs="Calibri"/>
          <w:noProof/>
          <w:szCs w:val="24"/>
        </w:rPr>
        <w:t xml:space="preserve"> </w:t>
      </w:r>
      <w:r w:rsidRPr="007548E9">
        <w:rPr>
          <w:rFonts w:ascii="Calibri" w:hAnsi="Calibri" w:cs="Calibri"/>
          <w:b/>
          <w:bCs/>
          <w:noProof/>
          <w:szCs w:val="24"/>
        </w:rPr>
        <w:t>45</w:t>
      </w:r>
      <w:r w:rsidRPr="007548E9">
        <w:rPr>
          <w:rFonts w:ascii="Calibri" w:hAnsi="Calibri" w:cs="Calibri"/>
          <w:noProof/>
          <w:szCs w:val="24"/>
        </w:rPr>
        <w:t>, 5–32 (2001).</w:t>
      </w:r>
    </w:p>
    <w:p w14:paraId="0307EC0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28.</w:t>
      </w:r>
      <w:r w:rsidRPr="007548E9">
        <w:rPr>
          <w:rFonts w:ascii="Calibri" w:hAnsi="Calibri" w:cs="Calibri"/>
          <w:noProof/>
          <w:szCs w:val="24"/>
        </w:rPr>
        <w:tab/>
        <w:t xml:space="preserve">Cortes, C. &amp; Vapnik, V. Support-Vector Networks. </w:t>
      </w:r>
      <w:r w:rsidRPr="007548E9">
        <w:rPr>
          <w:rFonts w:ascii="Calibri" w:hAnsi="Calibri" w:cs="Calibri"/>
          <w:i/>
          <w:iCs/>
          <w:noProof/>
          <w:szCs w:val="24"/>
        </w:rPr>
        <w:t>Mach. Learn.</w:t>
      </w:r>
      <w:r w:rsidRPr="007548E9">
        <w:rPr>
          <w:rFonts w:ascii="Calibri" w:hAnsi="Calibri" w:cs="Calibri"/>
          <w:noProof/>
          <w:szCs w:val="24"/>
        </w:rPr>
        <w:t xml:space="preserve"> </w:t>
      </w:r>
      <w:r w:rsidRPr="007548E9">
        <w:rPr>
          <w:rFonts w:ascii="Calibri" w:hAnsi="Calibri" w:cs="Calibri"/>
          <w:b/>
          <w:bCs/>
          <w:noProof/>
          <w:szCs w:val="24"/>
        </w:rPr>
        <w:t>20</w:t>
      </w:r>
      <w:r w:rsidRPr="007548E9">
        <w:rPr>
          <w:rFonts w:ascii="Calibri" w:hAnsi="Calibri" w:cs="Calibri"/>
          <w:noProof/>
          <w:szCs w:val="24"/>
        </w:rPr>
        <w:t>, 273–297 (1995).</w:t>
      </w:r>
    </w:p>
    <w:p w14:paraId="61F5812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29.</w:t>
      </w:r>
      <w:r w:rsidRPr="007548E9">
        <w:rPr>
          <w:rFonts w:ascii="Calibri" w:hAnsi="Calibri" w:cs="Calibri"/>
          <w:noProof/>
          <w:szCs w:val="24"/>
        </w:rPr>
        <w:tab/>
        <w:t xml:space="preserve">Urbanowicz, R., Meeker, M., LaCava, W., Olson, R. &amp; Moore, J. Relief-Based Feature Selection: Introduction and Review.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(2017).</w:t>
      </w:r>
    </w:p>
    <w:p w14:paraId="2268CE7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30.</w:t>
      </w:r>
      <w:r w:rsidRPr="007548E9">
        <w:rPr>
          <w:rFonts w:ascii="Calibri" w:hAnsi="Calibri" w:cs="Calibri"/>
          <w:noProof/>
          <w:szCs w:val="24"/>
        </w:rPr>
        <w:tab/>
        <w:t xml:space="preserve">Dietterich, T. Machine Learning Research: Four Current Directions. </w:t>
      </w:r>
      <w:r w:rsidRPr="007548E9">
        <w:rPr>
          <w:rFonts w:ascii="Calibri" w:hAnsi="Calibri" w:cs="Calibri"/>
          <w:i/>
          <w:iCs/>
          <w:noProof/>
          <w:szCs w:val="24"/>
        </w:rPr>
        <w:t>AI Mag.</w:t>
      </w:r>
      <w:r w:rsidRPr="007548E9">
        <w:rPr>
          <w:rFonts w:ascii="Calibri" w:hAnsi="Calibri" w:cs="Calibri"/>
          <w:noProof/>
          <w:szCs w:val="24"/>
        </w:rPr>
        <w:t xml:space="preserve"> </w:t>
      </w:r>
      <w:r w:rsidRPr="007548E9">
        <w:rPr>
          <w:rFonts w:ascii="Calibri" w:hAnsi="Calibri" w:cs="Calibri"/>
          <w:b/>
          <w:bCs/>
          <w:noProof/>
          <w:szCs w:val="24"/>
        </w:rPr>
        <w:t>18</w:t>
      </w:r>
      <w:r w:rsidRPr="007548E9">
        <w:rPr>
          <w:rFonts w:ascii="Calibri" w:hAnsi="Calibri" w:cs="Calibri"/>
          <w:noProof/>
          <w:szCs w:val="24"/>
        </w:rPr>
        <w:t>, (2000).</w:t>
      </w:r>
    </w:p>
    <w:p w14:paraId="29C5DADD"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31.</w:t>
      </w:r>
      <w:r w:rsidRPr="007548E9">
        <w:rPr>
          <w:rFonts w:ascii="Calibri" w:hAnsi="Calibri" w:cs="Calibri"/>
          <w:noProof/>
          <w:szCs w:val="24"/>
        </w:rPr>
        <w:tab/>
        <w:t xml:space="preserve">Relief-based feature selection: Introduction and review.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189–203 (2018).</w:t>
      </w:r>
    </w:p>
    <w:p w14:paraId="266A212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32.</w:t>
      </w:r>
      <w:r w:rsidRPr="007548E9">
        <w:rPr>
          <w:rFonts w:ascii="Calibri" w:hAnsi="Calibri" w:cs="Calibri"/>
          <w:noProof/>
          <w:szCs w:val="24"/>
        </w:rPr>
        <w:tab/>
        <w:t xml:space="preserve">Data Handling in Science and Technology. in </w:t>
      </w:r>
      <w:r w:rsidRPr="007548E9">
        <w:rPr>
          <w:rFonts w:ascii="Calibri" w:hAnsi="Calibri" w:cs="Calibri"/>
          <w:i/>
          <w:iCs/>
          <w:noProof/>
          <w:szCs w:val="24"/>
        </w:rPr>
        <w:t>Wavelets in Chemistry</w:t>
      </w:r>
      <w:r w:rsidRPr="007548E9">
        <w:rPr>
          <w:rFonts w:ascii="Calibri" w:hAnsi="Calibri" w:cs="Calibri"/>
          <w:noProof/>
          <w:szCs w:val="24"/>
        </w:rPr>
        <w:t xml:space="preserve"> (ed. Walczak, B.) </w:t>
      </w:r>
      <w:r w:rsidRPr="007548E9">
        <w:rPr>
          <w:rFonts w:ascii="Calibri" w:hAnsi="Calibri" w:cs="Calibri"/>
          <w:b/>
          <w:bCs/>
          <w:noProof/>
          <w:szCs w:val="24"/>
        </w:rPr>
        <w:t>22</w:t>
      </w:r>
      <w:r w:rsidRPr="007548E9">
        <w:rPr>
          <w:rFonts w:ascii="Calibri" w:hAnsi="Calibri" w:cs="Calibri"/>
          <w:noProof/>
          <w:szCs w:val="24"/>
        </w:rPr>
        <w:t>, ii (Elsevier, 2000).</w:t>
      </w:r>
    </w:p>
    <w:p w14:paraId="5085EED1"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33.</w:t>
      </w:r>
      <w:r w:rsidRPr="007548E9">
        <w:rPr>
          <w:rFonts w:ascii="Calibri" w:hAnsi="Calibri" w:cs="Calibri"/>
          <w:noProof/>
          <w:szCs w:val="24"/>
        </w:rPr>
        <w:tab/>
        <w:t xml:space="preserve">Krstajic, D., Buturovic, L. J., Leahy, D. E. &amp; Thomas, S. Cross-validation pitfalls when selecting and assessing regression and classification models. </w:t>
      </w:r>
      <w:r w:rsidRPr="007548E9">
        <w:rPr>
          <w:rFonts w:ascii="Calibri" w:hAnsi="Calibri" w:cs="Calibri"/>
          <w:i/>
          <w:iCs/>
          <w:noProof/>
          <w:szCs w:val="24"/>
        </w:rPr>
        <w:t>J. Cheminform.</w:t>
      </w:r>
      <w:r w:rsidRPr="007548E9">
        <w:rPr>
          <w:rFonts w:ascii="Calibri" w:hAnsi="Calibri" w:cs="Calibri"/>
          <w:noProof/>
          <w:szCs w:val="24"/>
        </w:rPr>
        <w:t xml:space="preserve"> </w:t>
      </w:r>
      <w:r w:rsidRPr="007548E9">
        <w:rPr>
          <w:rFonts w:ascii="Calibri" w:hAnsi="Calibri" w:cs="Calibri"/>
          <w:b/>
          <w:bCs/>
          <w:noProof/>
          <w:szCs w:val="24"/>
        </w:rPr>
        <w:t>6</w:t>
      </w:r>
      <w:r w:rsidRPr="007548E9">
        <w:rPr>
          <w:rFonts w:ascii="Calibri" w:hAnsi="Calibri" w:cs="Calibri"/>
          <w:noProof/>
          <w:szCs w:val="24"/>
        </w:rPr>
        <w:t>, 10 (2014).</w:t>
      </w:r>
    </w:p>
    <w:p w14:paraId="3D279D1F"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34.</w:t>
      </w:r>
      <w:r w:rsidRPr="007548E9">
        <w:rPr>
          <w:rFonts w:ascii="Calibri" w:hAnsi="Calibri" w:cs="Calibri"/>
          <w:noProof/>
          <w:szCs w:val="24"/>
        </w:rPr>
        <w:tab/>
        <w:t>Wickham, H., François, R., Henry, L. &amp; Müller, K. dplyr: A Grammar of Data Manipulation. (2019).</w:t>
      </w:r>
    </w:p>
    <w:p w14:paraId="33C375E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35.</w:t>
      </w:r>
      <w:r w:rsidRPr="007548E9">
        <w:rPr>
          <w:rFonts w:ascii="Calibri" w:hAnsi="Calibri" w:cs="Calibri"/>
          <w:noProof/>
          <w:szCs w:val="24"/>
        </w:rPr>
        <w:tab/>
        <w:t>Mundt, A. K. and F. factoextra: Extract and Visualize the Results of Multivariate Data Analyses. (2017).</w:t>
      </w:r>
    </w:p>
    <w:p w14:paraId="6C8E9E8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36.</w:t>
      </w:r>
      <w:r w:rsidRPr="007548E9">
        <w:rPr>
          <w:rFonts w:ascii="Calibri" w:hAnsi="Calibri" w:cs="Calibri"/>
          <w:noProof/>
          <w:szCs w:val="24"/>
        </w:rPr>
        <w:tab/>
        <w:t xml:space="preserve">Pedregosa, F. </w:t>
      </w:r>
      <w:r w:rsidRPr="007548E9">
        <w:rPr>
          <w:rFonts w:ascii="Calibri" w:hAnsi="Calibri" w:cs="Calibri"/>
          <w:i/>
          <w:iCs/>
          <w:noProof/>
          <w:szCs w:val="24"/>
        </w:rPr>
        <w:t>et al.</w:t>
      </w:r>
      <w:r w:rsidRPr="007548E9">
        <w:rPr>
          <w:rFonts w:ascii="Calibri" w:hAnsi="Calibri" w:cs="Calibri"/>
          <w:noProof/>
          <w:szCs w:val="24"/>
        </w:rPr>
        <w:t xml:space="preserve"> Scikit-learn: Machine Learning in {P}ython. </w:t>
      </w:r>
      <w:r w:rsidRPr="007548E9">
        <w:rPr>
          <w:rFonts w:ascii="Calibri" w:hAnsi="Calibri" w:cs="Calibri"/>
          <w:i/>
          <w:iCs/>
          <w:noProof/>
          <w:szCs w:val="24"/>
        </w:rPr>
        <w:t>J. Mach. Learn. Res.</w:t>
      </w:r>
      <w:r w:rsidRPr="007548E9">
        <w:rPr>
          <w:rFonts w:ascii="Calibri" w:hAnsi="Calibri" w:cs="Calibri"/>
          <w:noProof/>
          <w:szCs w:val="24"/>
        </w:rPr>
        <w:t xml:space="preserve"> </w:t>
      </w:r>
      <w:r w:rsidRPr="007548E9">
        <w:rPr>
          <w:rFonts w:ascii="Calibri" w:hAnsi="Calibri" w:cs="Calibri"/>
          <w:b/>
          <w:bCs/>
          <w:noProof/>
          <w:szCs w:val="24"/>
        </w:rPr>
        <w:t>12</w:t>
      </w:r>
      <w:r w:rsidRPr="007548E9">
        <w:rPr>
          <w:rFonts w:ascii="Calibri" w:hAnsi="Calibri" w:cs="Calibri"/>
          <w:noProof/>
          <w:szCs w:val="24"/>
        </w:rPr>
        <w:t>, 2825–2830 (2011).</w:t>
      </w:r>
    </w:p>
    <w:p w14:paraId="366517D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37.</w:t>
      </w:r>
      <w:r w:rsidRPr="007548E9">
        <w:rPr>
          <w:rFonts w:ascii="Calibri" w:hAnsi="Calibri" w:cs="Calibri"/>
          <w:noProof/>
          <w:szCs w:val="24"/>
        </w:rPr>
        <w:tab/>
        <w:t xml:space="preserve">Urbanowicz, R. J., Olson, R. S., Schmitt, P., Meeker, M. &amp; Moore, J. H. Benchmarking relief-based feature selection methods for bioinformatics data mining.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168–188 (2018).</w:t>
      </w:r>
    </w:p>
    <w:p w14:paraId="5F5112F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38.</w:t>
      </w:r>
      <w:r w:rsidRPr="007548E9">
        <w:rPr>
          <w:rFonts w:ascii="Calibri" w:hAnsi="Calibri" w:cs="Calibri"/>
          <w:noProof/>
          <w:szCs w:val="24"/>
        </w:rPr>
        <w:tab/>
        <w:t xml:space="preserve">Walt, S. van der, Colbert, S. C. &amp; Varoquaux, G. The NumPy Array: A Structure for Efficient Numerical Computation. </w:t>
      </w:r>
      <w:r w:rsidRPr="007548E9">
        <w:rPr>
          <w:rFonts w:ascii="Calibri" w:hAnsi="Calibri" w:cs="Calibri"/>
          <w:i/>
          <w:iCs/>
          <w:noProof/>
          <w:szCs w:val="24"/>
        </w:rPr>
        <w:t>Comput. Sci. Eng.</w:t>
      </w:r>
      <w:r w:rsidRPr="007548E9">
        <w:rPr>
          <w:rFonts w:ascii="Calibri" w:hAnsi="Calibri" w:cs="Calibri"/>
          <w:noProof/>
          <w:szCs w:val="24"/>
        </w:rPr>
        <w:t xml:space="preserve"> </w:t>
      </w:r>
      <w:r w:rsidRPr="007548E9">
        <w:rPr>
          <w:rFonts w:ascii="Calibri" w:hAnsi="Calibri" w:cs="Calibri"/>
          <w:b/>
          <w:bCs/>
          <w:noProof/>
          <w:szCs w:val="24"/>
        </w:rPr>
        <w:t>13</w:t>
      </w:r>
      <w:r w:rsidRPr="007548E9">
        <w:rPr>
          <w:rFonts w:ascii="Calibri" w:hAnsi="Calibri" w:cs="Calibri"/>
          <w:noProof/>
          <w:szCs w:val="24"/>
        </w:rPr>
        <w:t>, 22–30 (2011).</w:t>
      </w:r>
    </w:p>
    <w:p w14:paraId="4452330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39.</w:t>
      </w:r>
      <w:r w:rsidRPr="007548E9">
        <w:rPr>
          <w:rFonts w:ascii="Calibri" w:hAnsi="Calibri" w:cs="Calibri"/>
          <w:noProof/>
          <w:szCs w:val="24"/>
        </w:rPr>
        <w:tab/>
        <w:t xml:space="preserve">McKinney, W. Data Structures for Statistical Computing in Python. in </w:t>
      </w:r>
      <w:r w:rsidRPr="007548E9">
        <w:rPr>
          <w:rFonts w:ascii="Calibri" w:hAnsi="Calibri" w:cs="Calibri"/>
          <w:i/>
          <w:iCs/>
          <w:noProof/>
          <w:szCs w:val="24"/>
        </w:rPr>
        <w:t>Proceedings of the 9th Python in Science Conference</w:t>
      </w:r>
      <w:r w:rsidRPr="007548E9">
        <w:rPr>
          <w:rFonts w:ascii="Calibri" w:hAnsi="Calibri" w:cs="Calibri"/>
          <w:noProof/>
          <w:szCs w:val="24"/>
        </w:rPr>
        <w:t xml:space="preserve"> (eds. van der Walt, S. &amp; Millman, J.) 51–56 (2010).</w:t>
      </w:r>
    </w:p>
    <w:p w14:paraId="207B5E9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40.</w:t>
      </w:r>
      <w:r w:rsidRPr="007548E9">
        <w:rPr>
          <w:rFonts w:ascii="Calibri" w:hAnsi="Calibri" w:cs="Calibri"/>
          <w:noProof/>
          <w:szCs w:val="24"/>
        </w:rPr>
        <w:tab/>
        <w:t xml:space="preserve">Brereton, R. G. </w:t>
      </w:r>
      <w:r w:rsidRPr="007548E9">
        <w:rPr>
          <w:rFonts w:ascii="Calibri" w:hAnsi="Calibri" w:cs="Calibri"/>
          <w:i/>
          <w:iCs/>
          <w:noProof/>
          <w:szCs w:val="24"/>
        </w:rPr>
        <w:t>et al.</w:t>
      </w:r>
      <w:r w:rsidRPr="007548E9">
        <w:rPr>
          <w:rFonts w:ascii="Calibri" w:hAnsi="Calibri" w:cs="Calibri"/>
          <w:noProof/>
          <w:szCs w:val="24"/>
        </w:rPr>
        <w:t xml:space="preserve"> Chemometrics in analytical chemistry—part I: history, experimental design and data analysis tools. </w:t>
      </w:r>
      <w:r w:rsidRPr="007548E9">
        <w:rPr>
          <w:rFonts w:ascii="Calibri" w:hAnsi="Calibri" w:cs="Calibri"/>
          <w:i/>
          <w:iCs/>
          <w:noProof/>
          <w:szCs w:val="24"/>
        </w:rPr>
        <w:t>Anal. Bioanal. Chem.</w:t>
      </w:r>
      <w:r w:rsidRPr="007548E9">
        <w:rPr>
          <w:rFonts w:ascii="Calibri" w:hAnsi="Calibri" w:cs="Calibri"/>
          <w:noProof/>
          <w:szCs w:val="24"/>
        </w:rPr>
        <w:t xml:space="preserve"> </w:t>
      </w:r>
      <w:r w:rsidRPr="007548E9">
        <w:rPr>
          <w:rFonts w:ascii="Calibri" w:hAnsi="Calibri" w:cs="Calibri"/>
          <w:b/>
          <w:bCs/>
          <w:noProof/>
          <w:szCs w:val="24"/>
        </w:rPr>
        <w:t>409</w:t>
      </w:r>
      <w:r w:rsidRPr="007548E9">
        <w:rPr>
          <w:rFonts w:ascii="Calibri" w:hAnsi="Calibri" w:cs="Calibri"/>
          <w:noProof/>
          <w:szCs w:val="24"/>
        </w:rPr>
        <w:t>, 5891–5899 (2017).</w:t>
      </w:r>
    </w:p>
    <w:p w14:paraId="37E8ADA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41.</w:t>
      </w:r>
      <w:r w:rsidRPr="007548E9">
        <w:rPr>
          <w:rFonts w:ascii="Calibri" w:hAnsi="Calibri" w:cs="Calibri"/>
          <w:noProof/>
          <w:szCs w:val="24"/>
        </w:rPr>
        <w:tab/>
        <w:t xml:space="preserve">Filzmoser, P. &amp; Group, F. </w:t>
      </w:r>
      <w:r w:rsidRPr="007548E9">
        <w:rPr>
          <w:rFonts w:ascii="Calibri" w:hAnsi="Calibri" w:cs="Calibri"/>
          <w:i/>
          <w:iCs/>
          <w:noProof/>
          <w:szCs w:val="24"/>
        </w:rPr>
        <w:t>Intro. to multivariate statistical Analysis in Chemometrics</w:t>
      </w:r>
      <w:r w:rsidRPr="007548E9">
        <w:rPr>
          <w:rFonts w:ascii="Calibri" w:hAnsi="Calibri" w:cs="Calibri"/>
          <w:noProof/>
          <w:szCs w:val="24"/>
        </w:rPr>
        <w:t>. (2008).</w:t>
      </w:r>
    </w:p>
    <w:p w14:paraId="745AE7F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42.</w:t>
      </w:r>
      <w:r w:rsidRPr="007548E9">
        <w:rPr>
          <w:rFonts w:ascii="Calibri" w:hAnsi="Calibri" w:cs="Calibri"/>
          <w:noProof/>
          <w:szCs w:val="24"/>
        </w:rPr>
        <w:tab/>
        <w:t xml:space="preserve">Grissa, D. </w:t>
      </w:r>
      <w:r w:rsidRPr="007548E9">
        <w:rPr>
          <w:rFonts w:ascii="Calibri" w:hAnsi="Calibri" w:cs="Calibri"/>
          <w:i/>
          <w:iCs/>
          <w:noProof/>
          <w:szCs w:val="24"/>
        </w:rPr>
        <w:t>et al.</w:t>
      </w:r>
      <w:r w:rsidRPr="007548E9">
        <w:rPr>
          <w:rFonts w:ascii="Calibri" w:hAnsi="Calibri" w:cs="Calibri"/>
          <w:noProof/>
          <w:szCs w:val="24"/>
        </w:rPr>
        <w:t xml:space="preserve"> Feature Selection Methods for Early Predictive Biomarker Discovery Using Untargeted  Metabolomic Data. </w:t>
      </w:r>
      <w:r w:rsidRPr="007548E9">
        <w:rPr>
          <w:rFonts w:ascii="Calibri" w:hAnsi="Calibri" w:cs="Calibri"/>
          <w:i/>
          <w:iCs/>
          <w:noProof/>
          <w:szCs w:val="24"/>
        </w:rPr>
        <w:t>Front. Mol. Biosci.</w:t>
      </w:r>
      <w:r w:rsidRPr="007548E9">
        <w:rPr>
          <w:rFonts w:ascii="Calibri" w:hAnsi="Calibri" w:cs="Calibri"/>
          <w:noProof/>
          <w:szCs w:val="24"/>
        </w:rPr>
        <w:t xml:space="preserve"> </w:t>
      </w:r>
      <w:r w:rsidRPr="007548E9">
        <w:rPr>
          <w:rFonts w:ascii="Calibri" w:hAnsi="Calibri" w:cs="Calibri"/>
          <w:b/>
          <w:bCs/>
          <w:noProof/>
          <w:szCs w:val="24"/>
        </w:rPr>
        <w:t>3</w:t>
      </w:r>
      <w:r w:rsidRPr="007548E9">
        <w:rPr>
          <w:rFonts w:ascii="Calibri" w:hAnsi="Calibri" w:cs="Calibri"/>
          <w:noProof/>
          <w:szCs w:val="24"/>
        </w:rPr>
        <w:t>, 30 (2016).</w:t>
      </w:r>
    </w:p>
    <w:p w14:paraId="5E81B1B7"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43.</w:t>
      </w:r>
      <w:r w:rsidRPr="007548E9">
        <w:rPr>
          <w:rFonts w:ascii="Calibri" w:hAnsi="Calibri" w:cs="Calibri"/>
          <w:noProof/>
          <w:szCs w:val="24"/>
        </w:rPr>
        <w:tab/>
        <w:t xml:space="preserve">Ambroise, C. &amp; McLachlan, G. J. Selection bias in gene extraction on the basis of microarray gene-expression data. </w:t>
      </w:r>
      <w:r w:rsidRPr="007548E9">
        <w:rPr>
          <w:rFonts w:ascii="Calibri" w:hAnsi="Calibri" w:cs="Calibri"/>
          <w:i/>
          <w:iCs/>
          <w:noProof/>
          <w:szCs w:val="24"/>
        </w:rPr>
        <w:t>Proc. Natl. Acad. Sci.</w:t>
      </w:r>
      <w:r w:rsidRPr="007548E9">
        <w:rPr>
          <w:rFonts w:ascii="Calibri" w:hAnsi="Calibri" w:cs="Calibri"/>
          <w:noProof/>
          <w:szCs w:val="24"/>
        </w:rPr>
        <w:t xml:space="preserve"> </w:t>
      </w:r>
      <w:r w:rsidRPr="007548E9">
        <w:rPr>
          <w:rFonts w:ascii="Calibri" w:hAnsi="Calibri" w:cs="Calibri"/>
          <w:b/>
          <w:bCs/>
          <w:noProof/>
          <w:szCs w:val="24"/>
        </w:rPr>
        <w:t>99</w:t>
      </w:r>
      <w:r w:rsidRPr="007548E9">
        <w:rPr>
          <w:rFonts w:ascii="Calibri" w:hAnsi="Calibri" w:cs="Calibri"/>
          <w:noProof/>
          <w:szCs w:val="24"/>
        </w:rPr>
        <w:t>, 6562–6566 (2002).</w:t>
      </w:r>
    </w:p>
    <w:p w14:paraId="308BA24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44.</w:t>
      </w:r>
      <w:r w:rsidRPr="007548E9">
        <w:rPr>
          <w:rFonts w:ascii="Calibri" w:hAnsi="Calibri" w:cs="Calibri"/>
          <w:noProof/>
          <w:szCs w:val="24"/>
        </w:rPr>
        <w:tab/>
        <w:t>Esbensen, K. H. &amp; Geladi, P. Principles of Proper Validation : use and abuse of re-sampling for validation. 168–187 (2010). doi:10.1002/cem.1310</w:t>
      </w:r>
    </w:p>
    <w:p w14:paraId="77DE689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45.</w:t>
      </w:r>
      <w:r w:rsidRPr="007548E9">
        <w:rPr>
          <w:rFonts w:ascii="Calibri" w:hAnsi="Calibri" w:cs="Calibri"/>
          <w:noProof/>
          <w:szCs w:val="24"/>
        </w:rPr>
        <w:tab/>
        <w:t xml:space="preserve">Li, Z., Li, L., Pan, G. &amp; Chen, J. Bioavailability of Cd in a soil-rice system in China: Soil type versus genotype effects. </w:t>
      </w:r>
      <w:r w:rsidRPr="007548E9">
        <w:rPr>
          <w:rFonts w:ascii="Calibri" w:hAnsi="Calibri" w:cs="Calibri"/>
          <w:i/>
          <w:iCs/>
          <w:noProof/>
          <w:szCs w:val="24"/>
        </w:rPr>
        <w:t>Plant Soil</w:t>
      </w:r>
      <w:r w:rsidRPr="007548E9">
        <w:rPr>
          <w:rFonts w:ascii="Calibri" w:hAnsi="Calibri" w:cs="Calibri"/>
          <w:noProof/>
          <w:szCs w:val="24"/>
        </w:rPr>
        <w:t xml:space="preserve"> </w:t>
      </w:r>
      <w:r w:rsidRPr="007548E9">
        <w:rPr>
          <w:rFonts w:ascii="Calibri" w:hAnsi="Calibri" w:cs="Calibri"/>
          <w:b/>
          <w:bCs/>
          <w:noProof/>
          <w:szCs w:val="24"/>
        </w:rPr>
        <w:t>271</w:t>
      </w:r>
      <w:r w:rsidRPr="007548E9">
        <w:rPr>
          <w:rFonts w:ascii="Calibri" w:hAnsi="Calibri" w:cs="Calibri"/>
          <w:noProof/>
          <w:szCs w:val="24"/>
        </w:rPr>
        <w:t>, 165–173 (2005).</w:t>
      </w:r>
    </w:p>
    <w:p w14:paraId="2A5F7C64"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46.</w:t>
      </w:r>
      <w:r w:rsidRPr="007548E9">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7548E9">
        <w:rPr>
          <w:rFonts w:ascii="Calibri" w:hAnsi="Calibri" w:cs="Calibri"/>
          <w:b/>
          <w:bCs/>
          <w:noProof/>
          <w:szCs w:val="24"/>
        </w:rPr>
        <w:t>7</w:t>
      </w:r>
      <w:r w:rsidRPr="007548E9">
        <w:rPr>
          <w:rFonts w:ascii="Calibri" w:hAnsi="Calibri" w:cs="Calibri"/>
          <w:noProof/>
          <w:szCs w:val="24"/>
        </w:rPr>
        <w:t>, 565–571 (2006).</w:t>
      </w:r>
    </w:p>
    <w:p w14:paraId="2C33D4D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47.</w:t>
      </w:r>
      <w:r w:rsidRPr="007548E9">
        <w:rPr>
          <w:rFonts w:ascii="Calibri" w:hAnsi="Calibri" w:cs="Calibri"/>
          <w:noProof/>
          <w:szCs w:val="24"/>
        </w:rPr>
        <w:tab/>
        <w:t xml:space="preserve">Chung, I. M. </w:t>
      </w:r>
      <w:r w:rsidRPr="007548E9">
        <w:rPr>
          <w:rFonts w:ascii="Calibri" w:hAnsi="Calibri" w:cs="Calibri"/>
          <w:i/>
          <w:iCs/>
          <w:noProof/>
          <w:szCs w:val="24"/>
        </w:rPr>
        <w:t>et al.</w:t>
      </w:r>
      <w:r w:rsidRPr="007548E9">
        <w:rPr>
          <w:rFonts w:ascii="Calibri" w:hAnsi="Calibri" w:cs="Calibri"/>
          <w:noProof/>
          <w:szCs w:val="24"/>
        </w:rPr>
        <w:t xml:space="preserve"> Geographic authentication of Asian rice (Oryza sativa L.) using multi-elemental and stable isotopic data combined with multivariate analysis.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240</w:t>
      </w:r>
      <w:r w:rsidRPr="007548E9">
        <w:rPr>
          <w:rFonts w:ascii="Calibri" w:hAnsi="Calibri" w:cs="Calibri"/>
          <w:noProof/>
          <w:szCs w:val="24"/>
        </w:rPr>
        <w:t>, 840–849 (2018).</w:t>
      </w:r>
    </w:p>
    <w:p w14:paraId="5B78B45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48.</w:t>
      </w:r>
      <w:r w:rsidRPr="007548E9">
        <w:rPr>
          <w:rFonts w:ascii="Calibri" w:hAnsi="Calibri" w:cs="Calibri"/>
          <w:noProof/>
          <w:szCs w:val="24"/>
        </w:rPr>
        <w:tab/>
        <w:t>Zhang, Y., Song, Q., Yan, J. &amp; Tang, J. Mineral element concentrations in grains of Chinese wheat cultivars. 303–313 (2010). doi:10.1007/s10681-009-0082-6</w:t>
      </w:r>
    </w:p>
    <w:p w14:paraId="40AA3F19"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49.</w:t>
      </w:r>
      <w:r w:rsidRPr="007548E9">
        <w:rPr>
          <w:rFonts w:ascii="Calibri" w:hAnsi="Calibri" w:cs="Calibri"/>
          <w:noProof/>
          <w:szCs w:val="24"/>
        </w:rPr>
        <w:tab/>
        <w:t xml:space="preserve">Liu, X., Tian, G., Jiang, D., Zhang, C. &amp; Kong, L. Cadmium (Cd) distribution and contamination in Chinese paddy soils on national scale. </w:t>
      </w:r>
      <w:r w:rsidRPr="007548E9">
        <w:rPr>
          <w:rFonts w:ascii="Calibri" w:hAnsi="Calibri" w:cs="Calibri"/>
          <w:i/>
          <w:iCs/>
          <w:noProof/>
          <w:szCs w:val="24"/>
        </w:rPr>
        <w:t>Environ. Sci. Pollut. Res.</w:t>
      </w:r>
      <w:r w:rsidRPr="007548E9">
        <w:rPr>
          <w:rFonts w:ascii="Calibri" w:hAnsi="Calibri" w:cs="Calibri"/>
          <w:noProof/>
          <w:szCs w:val="24"/>
        </w:rPr>
        <w:t xml:space="preserve"> </w:t>
      </w:r>
      <w:r w:rsidRPr="007548E9">
        <w:rPr>
          <w:rFonts w:ascii="Calibri" w:hAnsi="Calibri" w:cs="Calibri"/>
          <w:b/>
          <w:bCs/>
          <w:noProof/>
          <w:szCs w:val="24"/>
        </w:rPr>
        <w:t>23</w:t>
      </w:r>
      <w:r w:rsidRPr="007548E9">
        <w:rPr>
          <w:rFonts w:ascii="Calibri" w:hAnsi="Calibri" w:cs="Calibri"/>
          <w:noProof/>
          <w:szCs w:val="24"/>
        </w:rPr>
        <w:t>, 17941–17952 (2016).</w:t>
      </w:r>
    </w:p>
    <w:p w14:paraId="5E437A59" w14:textId="77777777" w:rsidR="007548E9" w:rsidRPr="007548E9" w:rsidRDefault="007548E9" w:rsidP="007548E9">
      <w:pPr>
        <w:autoSpaceDE w:val="0"/>
        <w:autoSpaceDN w:val="0"/>
        <w:adjustRightInd w:val="0"/>
        <w:spacing w:line="240" w:lineRule="auto"/>
        <w:ind w:left="640" w:hanging="640"/>
        <w:rPr>
          <w:rFonts w:ascii="Calibri" w:hAnsi="Calibri" w:cs="Calibri"/>
          <w:noProof/>
        </w:rPr>
      </w:pPr>
      <w:r w:rsidRPr="007548E9">
        <w:rPr>
          <w:rFonts w:ascii="Calibri" w:hAnsi="Calibri" w:cs="Calibri"/>
          <w:noProof/>
          <w:szCs w:val="24"/>
        </w:rPr>
        <w:t>50.</w:t>
      </w:r>
      <w:r w:rsidRPr="007548E9">
        <w:rPr>
          <w:rFonts w:ascii="Calibri" w:hAnsi="Calibri" w:cs="Calibri"/>
          <w:noProof/>
          <w:szCs w:val="24"/>
        </w:rPr>
        <w:tab/>
        <w:t xml:space="preserve">Yu, Y. </w:t>
      </w:r>
      <w:r w:rsidRPr="007548E9">
        <w:rPr>
          <w:rFonts w:ascii="Calibri" w:hAnsi="Calibri" w:cs="Calibri"/>
          <w:i/>
          <w:iCs/>
          <w:noProof/>
          <w:szCs w:val="24"/>
        </w:rPr>
        <w:t>et al.</w:t>
      </w:r>
      <w:r w:rsidRPr="007548E9">
        <w:rPr>
          <w:rFonts w:ascii="Calibri" w:hAnsi="Calibri" w:cs="Calibri"/>
          <w:noProof/>
          <w:szCs w:val="24"/>
        </w:rPr>
        <w:t xml:space="preserve"> Accuracy and stability improvement in detecting Wuchang rice adulteration by piece-wise multiplicative scatter correction in the hyperspectral imaging system. </w:t>
      </w:r>
      <w:r w:rsidRPr="007548E9">
        <w:rPr>
          <w:rFonts w:ascii="Calibri" w:hAnsi="Calibri" w:cs="Calibri"/>
          <w:i/>
          <w:iCs/>
          <w:noProof/>
          <w:szCs w:val="24"/>
        </w:rPr>
        <w:t>Anal. Methods</w:t>
      </w:r>
      <w:r w:rsidRPr="007548E9">
        <w:rPr>
          <w:rFonts w:ascii="Calibri" w:hAnsi="Calibri" w:cs="Calibri"/>
          <w:noProof/>
          <w:szCs w:val="24"/>
        </w:rPr>
        <w:t xml:space="preserve"> </w:t>
      </w:r>
      <w:r w:rsidRPr="007548E9">
        <w:rPr>
          <w:rFonts w:ascii="Calibri" w:hAnsi="Calibri" w:cs="Calibri"/>
          <w:b/>
          <w:bCs/>
          <w:noProof/>
          <w:szCs w:val="24"/>
        </w:rPr>
        <w:t>10</w:t>
      </w:r>
      <w:r w:rsidRPr="007548E9">
        <w:rPr>
          <w:rFonts w:ascii="Calibri" w:hAnsi="Calibri" w:cs="Calibri"/>
          <w:noProof/>
          <w:szCs w:val="24"/>
        </w:rPr>
        <w:t>, 3224–3231 (2018).</w:t>
      </w:r>
    </w:p>
    <w:p w14:paraId="332EB986" w14:textId="707734E2" w:rsidR="0009675C" w:rsidRPr="00EE7B19" w:rsidRDefault="00FE7C78" w:rsidP="001A4B23">
      <w:r>
        <w:fldChar w:fldCharType="end"/>
      </w: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Xu, Jason" w:date="2020-03-19T09:48:00Z" w:initials="XJ">
    <w:p w14:paraId="14850D50" w14:textId="335309E1" w:rsidR="003D04A0" w:rsidRDefault="003D04A0">
      <w:pPr>
        <w:pStyle w:val="CommentText"/>
      </w:pPr>
      <w:r>
        <w:rPr>
          <w:rStyle w:val="CommentReference"/>
        </w:rPr>
        <w:annotationRef/>
      </w:r>
      <w:r>
        <w:rPr>
          <w:rFonts w:hint="eastAsia"/>
        </w:rPr>
        <w:t>建议保留名词形式和</w:t>
      </w:r>
      <w:proofErr w:type="spellStart"/>
      <w:r>
        <w:rPr>
          <w:rFonts w:hint="eastAsia"/>
        </w:rPr>
        <w:t>substituion</w:t>
      </w:r>
      <w:proofErr w:type="spellEnd"/>
      <w:r>
        <w:t xml:space="preserve"> </w:t>
      </w:r>
      <w:r>
        <w:rPr>
          <w:rFonts w:hint="eastAsia"/>
        </w:rPr>
        <w:t>/</w:t>
      </w:r>
      <w:r>
        <w:t xml:space="preserve"> Fraudulent </w:t>
      </w:r>
      <w:r>
        <w:rPr>
          <w:rFonts w:hint="eastAsia"/>
        </w:rPr>
        <w:t>保持词性一致。</w:t>
      </w:r>
      <w:r>
        <w:rPr>
          <w:rFonts w:hint="eastAsia"/>
        </w:rPr>
        <w:t xml:space="preserve"> </w:t>
      </w:r>
    </w:p>
  </w:comment>
  <w:comment w:id="2" w:author="Xu, Jason" w:date="2020-03-18T11:33:00Z" w:initials="XJ">
    <w:p w14:paraId="45797F0D" w14:textId="77777777" w:rsidR="003D04A0" w:rsidRPr="0054485B" w:rsidRDefault="003D04A0" w:rsidP="00611455">
      <w:pPr>
        <w:pStyle w:val="CommentText"/>
        <w:numPr>
          <w:ilvl w:val="0"/>
          <w:numId w:val="24"/>
        </w:numPr>
        <w:rPr>
          <w:rStyle w:val="CommentReference"/>
          <w:sz w:val="22"/>
          <w:szCs w:val="22"/>
        </w:rPr>
      </w:pPr>
      <w:r>
        <w:rPr>
          <w:rStyle w:val="CommentReference"/>
        </w:rPr>
        <w:t xml:space="preserve">Streamlined the flow </w:t>
      </w:r>
    </w:p>
    <w:p w14:paraId="4BB7A6D0" w14:textId="5913CE9B" w:rsidR="003D04A0" w:rsidRDefault="003D04A0" w:rsidP="00611455">
      <w:pPr>
        <w:pStyle w:val="CommentText"/>
        <w:numPr>
          <w:ilvl w:val="0"/>
          <w:numId w:val="24"/>
        </w:numPr>
      </w:pPr>
      <w:r>
        <w:rPr>
          <w:rStyle w:val="CommentReference"/>
        </w:rPr>
        <w:t xml:space="preserve">Updated reference accordingly. </w:t>
      </w:r>
    </w:p>
  </w:comment>
  <w:comment w:id="3" w:author="Xu, Jason" w:date="2020-03-19T14:26:00Z" w:initials="XJ">
    <w:p w14:paraId="4312058C" w14:textId="115DFD54" w:rsidR="003D04A0" w:rsidRDefault="003D04A0">
      <w:pPr>
        <w:pStyle w:val="CommentText"/>
      </w:pPr>
      <w:r>
        <w:rPr>
          <w:rStyle w:val="CommentReference"/>
        </w:rPr>
        <w:annotationRef/>
      </w:r>
      <w:r>
        <w:rPr>
          <w:rStyle w:val="CommentReference"/>
        </w:rPr>
        <w:t xml:space="preserve">Still debating whether or not we shall move this into the discussion. </w:t>
      </w:r>
    </w:p>
  </w:comment>
  <w:comment w:id="5" w:author="Xu, Jason" w:date="2020-03-19T14:00:00Z" w:initials="XJ">
    <w:p w14:paraId="34E7AD1F" w14:textId="6A1EC00F" w:rsidR="003D04A0" w:rsidRDefault="003D04A0">
      <w:pPr>
        <w:pStyle w:val="CommentText"/>
      </w:pPr>
      <w:r>
        <w:rPr>
          <w:rStyle w:val="CommentReference"/>
        </w:rPr>
        <w:annotationRef/>
      </w:r>
      <w:r>
        <w:t xml:space="preserve">Deleted description of “Xx ml were injected” since it is not typically found in ICP-MS analysis. </w:t>
      </w:r>
    </w:p>
  </w:comment>
  <w:comment w:id="6" w:author="Peng, Hong" w:date="2020-03-17T19:40:00Z" w:initials="PH">
    <w:p w14:paraId="310AE742" w14:textId="24E99595" w:rsidR="003D04A0" w:rsidRDefault="003D04A0">
      <w:pPr>
        <w:pStyle w:val="CommentText"/>
      </w:pPr>
      <w:r>
        <w:rPr>
          <w:rStyle w:val="CommentReference"/>
        </w:rPr>
        <w:annotationRef/>
      </w:r>
      <w:r>
        <w:rPr>
          <w:rFonts w:hint="eastAsia"/>
        </w:rPr>
        <w:t>I</w:t>
      </w:r>
      <w:r>
        <w:t xml:space="preserve">n </w:t>
      </w:r>
      <w:proofErr w:type="spellStart"/>
      <w:r>
        <w:t>you</w:t>
      </w:r>
      <w:proofErr w:type="spellEnd"/>
      <w:r>
        <w:t xml:space="preserve"> table, the number is 26?</w:t>
      </w:r>
    </w:p>
  </w:comment>
  <w:comment w:id="7" w:author="Xu, Jason" w:date="2020-03-19T14:09:00Z" w:initials="XJ">
    <w:p w14:paraId="2DCC7991" w14:textId="7DF153EA" w:rsidR="003D04A0" w:rsidRDefault="003D04A0">
      <w:pPr>
        <w:pStyle w:val="CommentText"/>
      </w:pPr>
      <w:r>
        <w:rPr>
          <w:rStyle w:val="CommentReference"/>
        </w:rPr>
        <w:annotationRef/>
      </w:r>
      <w:r>
        <w:rPr>
          <w:rFonts w:hint="eastAsia"/>
        </w:rPr>
        <w:t>U</w:t>
      </w:r>
      <w:r>
        <w:t>pdated.</w:t>
      </w:r>
    </w:p>
  </w:comment>
  <w:comment w:id="9" w:author="Xu, Jason" w:date="2020-03-18T12:35:00Z" w:initials="XJ">
    <w:p w14:paraId="3963EAFE" w14:textId="3DC686BB" w:rsidR="003D04A0" w:rsidRDefault="003D04A0">
      <w:pPr>
        <w:pStyle w:val="CommentText"/>
      </w:pPr>
      <w:r>
        <w:rPr>
          <w:rStyle w:val="CommentReference"/>
        </w:rPr>
        <w:annotationRef/>
      </w:r>
      <w:r>
        <w:t xml:space="preserve">FZ: </w:t>
      </w:r>
      <w:r>
        <w:rPr>
          <w:rFonts w:hint="eastAsia"/>
        </w:rPr>
        <w:t>N</w:t>
      </w:r>
      <w:r>
        <w:t xml:space="preserve">eed to re-arrange. </w:t>
      </w:r>
    </w:p>
  </w:comment>
  <w:comment w:id="30" w:author="Peng, Hong" w:date="2020-03-17T19:29:00Z" w:initials="PH">
    <w:p w14:paraId="62ED113C" w14:textId="48E63087" w:rsidR="003D04A0" w:rsidRDefault="003D04A0">
      <w:pPr>
        <w:pStyle w:val="CommentText"/>
      </w:pPr>
      <w:r>
        <w:rPr>
          <w:rStyle w:val="CommentReference"/>
        </w:rPr>
        <w:annotationRef/>
      </w:r>
      <w:r>
        <w:t>Ranked features?</w:t>
      </w:r>
    </w:p>
  </w:comment>
  <w:comment w:id="31" w:author="Xu, Jason" w:date="2020-03-18T14:13:00Z" w:initials="XJ">
    <w:p w14:paraId="4C5F5D5E" w14:textId="5DEEF307" w:rsidR="003D04A0" w:rsidRDefault="003D04A0">
      <w:pPr>
        <w:pStyle w:val="CommentText"/>
      </w:pPr>
      <w:r>
        <w:rPr>
          <w:rStyle w:val="CommentReference"/>
        </w:rPr>
        <w:annotationRef/>
      </w:r>
      <w:r>
        <w:rPr>
          <w:rFonts w:hint="eastAsia"/>
        </w:rPr>
        <w:t>K</w:t>
      </w:r>
      <w:r>
        <w:t xml:space="preserve">eep consistency. </w:t>
      </w:r>
    </w:p>
  </w:comment>
  <w:comment w:id="38" w:author="Peng, Hong" w:date="2020-03-17T19:36:00Z" w:initials="PH">
    <w:p w14:paraId="26425417" w14:textId="0E5D21EE" w:rsidR="003D04A0" w:rsidRDefault="003D04A0">
      <w:pPr>
        <w:pStyle w:val="CommentText"/>
      </w:pPr>
      <w:r>
        <w:rPr>
          <w:rStyle w:val="CommentReference"/>
        </w:rPr>
        <w:annotationRef/>
      </w:r>
      <w:r>
        <w:rPr>
          <w:rFonts w:hint="eastAsia"/>
        </w:rPr>
        <w:t>F</w:t>
      </w:r>
      <w:r>
        <w:t>irstly, a completed explanation of data. And then, an overall evaluation.</w:t>
      </w:r>
    </w:p>
  </w:comment>
  <w:comment w:id="44" w:author="Xu, Jason" w:date="2020-03-18T14:19:00Z" w:initials="XJ">
    <w:p w14:paraId="62D450EA" w14:textId="343B6DA2" w:rsidR="003D04A0" w:rsidRDefault="003D04A0">
      <w:pPr>
        <w:pStyle w:val="CommentText"/>
      </w:pPr>
      <w:r>
        <w:rPr>
          <w:rStyle w:val="CommentReference"/>
        </w:rPr>
        <w:annotationRef/>
      </w:r>
      <w:r>
        <w:t>D</w:t>
      </w:r>
      <w:r>
        <w:rPr>
          <w:rFonts w:hint="eastAsia"/>
        </w:rPr>
        <w:t>eep</w:t>
      </w:r>
      <w:r>
        <w:t xml:space="preserve"> dive into the Fig. 4. More about why we feature select only on the training set! </w:t>
      </w:r>
    </w:p>
  </w:comment>
  <w:comment w:id="45" w:author="fanzhou kong" w:date="2020-03-19T20:20:00Z" w:initials="fk">
    <w:p w14:paraId="0FFF49CA" w14:textId="527D530A" w:rsidR="003D04A0" w:rsidRDefault="003D04A0">
      <w:pPr>
        <w:pStyle w:val="CommentText"/>
      </w:pPr>
      <w:r>
        <w:rPr>
          <w:rStyle w:val="CommentReference"/>
        </w:rPr>
        <w:annotationRef/>
      </w:r>
    </w:p>
  </w:comment>
  <w:comment w:id="110" w:author="Peng, Hong" w:date="2020-03-17T20:08:00Z" w:initials="PH">
    <w:p w14:paraId="6CC6BAFA" w14:textId="05B4A9A5" w:rsidR="003D04A0" w:rsidRDefault="003D04A0">
      <w:pPr>
        <w:pStyle w:val="CommentText"/>
      </w:pPr>
      <w:r>
        <w:rPr>
          <w:rStyle w:val="CommentReference"/>
        </w:rPr>
        <w:annotationRef/>
      </w:r>
      <w:r>
        <w:rPr>
          <w:rFonts w:hint="eastAsia"/>
        </w:rPr>
        <w:t>T</w:t>
      </w:r>
      <w:r>
        <w:t>he structure is good but still need a revision how to best present the significance.</w:t>
      </w:r>
    </w:p>
    <w:p w14:paraId="41A37585" w14:textId="5D4C85C4" w:rsidR="003D04A0" w:rsidRDefault="003D04A0" w:rsidP="00931DD9">
      <w:pPr>
        <w:pStyle w:val="CommentText"/>
        <w:numPr>
          <w:ilvl w:val="0"/>
          <w:numId w:val="23"/>
        </w:numPr>
      </w:pPr>
      <w:r>
        <w:t xml:space="preserve"> What are the benefits to use testing set to validate model?</w:t>
      </w:r>
    </w:p>
    <w:p w14:paraId="74EC347D" w14:textId="7DE66245" w:rsidR="003D04A0" w:rsidRDefault="003D04A0" w:rsidP="00931DD9">
      <w:pPr>
        <w:pStyle w:val="CommentText"/>
        <w:numPr>
          <w:ilvl w:val="0"/>
          <w:numId w:val="23"/>
        </w:numPr>
      </w:pPr>
      <w:r>
        <w:t xml:space="preserve"> What does it mean that 100% accuracy is achieved even using the training set? e.g. if only 95% is achieved, how will you evaluate the study, is it still worthy to be learned by others?</w:t>
      </w:r>
    </w:p>
  </w:comment>
  <w:comment w:id="112" w:author="Xu, Jason" w:date="2020-03-18T14:29:00Z" w:initials="XJ">
    <w:p w14:paraId="35C2A2D7" w14:textId="2D5B09E5" w:rsidR="003D04A0" w:rsidRDefault="003D04A0">
      <w:pPr>
        <w:pStyle w:val="CommentText"/>
      </w:pPr>
      <w:r>
        <w:rPr>
          <w:rStyle w:val="CommentReference"/>
        </w:rPr>
        <w:annotationRef/>
      </w:r>
      <w:r>
        <w:rPr>
          <w:rFonts w:hint="eastAsia"/>
        </w:rPr>
        <w:t>P</w:t>
      </w:r>
      <w:r>
        <w:t xml:space="preserve">rovide risks here?  If only cross validation. In theory. </w:t>
      </w:r>
    </w:p>
  </w:comment>
  <w:comment w:id="113" w:author="fanzhou kong" w:date="2020-03-20T11:55:00Z" w:initials="fk">
    <w:p w14:paraId="790EFE30" w14:textId="4F3A71CB" w:rsidR="003D04A0" w:rsidRDefault="003D04A0">
      <w:pPr>
        <w:pStyle w:val="CommentText"/>
      </w:pPr>
      <w:r>
        <w:rPr>
          <w:rStyle w:val="CommentReference"/>
        </w:rPr>
        <w:annotationRef/>
      </w:r>
    </w:p>
  </w:comment>
  <w:comment w:id="128" w:author="Xu, Jason" w:date="2020-03-18T14:15:00Z" w:initials="XJ">
    <w:p w14:paraId="083B415E" w14:textId="54AD062C" w:rsidR="003D04A0" w:rsidRDefault="003D04A0">
      <w:pPr>
        <w:pStyle w:val="CommentText"/>
      </w:pPr>
      <w:r>
        <w:rPr>
          <w:rStyle w:val="CommentReference"/>
        </w:rPr>
        <w:annotationRef/>
      </w:r>
      <w:r>
        <w:t>I</w:t>
      </w:r>
      <w:r>
        <w:rPr>
          <w:rFonts w:hint="eastAsia"/>
        </w:rPr>
        <w:t>nsert</w:t>
      </w:r>
      <w:r>
        <w:t xml:space="preserve"> SVM/ RF vs MVA?</w:t>
      </w:r>
    </w:p>
  </w:comment>
  <w:comment w:id="146" w:author="Xu, Jason" w:date="2020-03-13T11:03:00Z" w:initials="XJ">
    <w:p w14:paraId="003D5F2B" w14:textId="64C2EED2" w:rsidR="003D04A0" w:rsidRPr="00BC1A70" w:rsidRDefault="003D04A0">
      <w:pPr>
        <w:pStyle w:val="CommentText"/>
      </w:pPr>
      <w:r>
        <w:rPr>
          <w:rStyle w:val="CommentReference"/>
        </w:rPr>
        <w:annotationRef/>
      </w:r>
      <w:r>
        <w:t xml:space="preserve">Table 2 changed into Confusion matrix with predicted sample numbers. </w:t>
      </w:r>
    </w:p>
  </w:comment>
  <w:comment w:id="156" w:author="Xu, Jason" w:date="2020-03-18T14:41:00Z" w:initials="XJ">
    <w:p w14:paraId="0E03E6BD" w14:textId="07846D75" w:rsidR="003D04A0" w:rsidRDefault="003D04A0">
      <w:pPr>
        <w:pStyle w:val="CommentText"/>
      </w:pPr>
      <w:r>
        <w:rPr>
          <w:rStyle w:val="CommentReference"/>
        </w:rPr>
        <w:annotationRef/>
      </w:r>
      <w:r>
        <w:t xml:space="preserve">Back to the workflow… </w:t>
      </w:r>
    </w:p>
  </w:comment>
  <w:comment w:id="171" w:author="Xu, Jason" w:date="2020-03-19T14:30:00Z" w:initials="XJ">
    <w:p w14:paraId="353A94D7" w14:textId="29083E77" w:rsidR="003D04A0" w:rsidRDefault="003D04A0">
      <w:pPr>
        <w:pStyle w:val="CommentText"/>
      </w:pPr>
      <w:r>
        <w:rPr>
          <w:rStyle w:val="CommentReference"/>
        </w:rPr>
        <w:annotationRef/>
      </w:r>
      <w:r>
        <w:t xml:space="preserve">Problem is … we </w:t>
      </w:r>
      <w:proofErr w:type="spellStart"/>
      <w:r>
        <w:t>can not</w:t>
      </w:r>
      <w:proofErr w:type="spellEnd"/>
      <w:r>
        <w:t xml:space="preserve"> provide the explanation here? </w:t>
      </w:r>
    </w:p>
  </w:comment>
  <w:comment w:id="172" w:author="fanzhou kong" w:date="2020-03-20T11:55:00Z" w:initials="fk">
    <w:p w14:paraId="31CE915F" w14:textId="31EA183D" w:rsidR="003D04A0" w:rsidRDefault="003D04A0">
      <w:pPr>
        <w:pStyle w:val="CommentText"/>
      </w:pPr>
      <w:r>
        <w:rPr>
          <w:rStyle w:val="CommentReference"/>
        </w:rPr>
        <w:annotationRef/>
      </w:r>
      <w:proofErr w:type="spellStart"/>
      <w:proofErr w:type="gramStart"/>
      <w:r>
        <w:t>Lets</w:t>
      </w:r>
      <w:proofErr w:type="spellEnd"/>
      <w:proofErr w:type="gramEnd"/>
      <w:r>
        <w:t xml:space="preserve"> avoid it</w:t>
      </w:r>
    </w:p>
  </w:comment>
  <w:comment w:id="179" w:author="Peng, Hong" w:date="2020-03-17T19:51:00Z" w:initials="PH">
    <w:p w14:paraId="6280208B" w14:textId="4711C454" w:rsidR="003D04A0" w:rsidRDefault="003D04A0">
      <w:pPr>
        <w:pStyle w:val="CommentText"/>
      </w:pPr>
      <w:r>
        <w:rPr>
          <w:rStyle w:val="CommentReference"/>
        </w:rPr>
        <w:annotationRef/>
      </w:r>
      <w:r>
        <w:rPr>
          <w:rFonts w:hint="eastAsia"/>
        </w:rPr>
        <w:t>S</w:t>
      </w:r>
      <w:r>
        <w:t xml:space="preserve">hould be back to the point of the 4 elements…Very different pattern. A unique profiling could be based on 30 elements, but the key is 4. Here the </w:t>
      </w:r>
      <w:r>
        <w:rPr>
          <w:rFonts w:hint="eastAsia"/>
        </w:rPr>
        <w:t>dis</w:t>
      </w:r>
      <w:r>
        <w:t>cussed object should be the 4 elements, rather than the following discussion just limited on PJ-1 and PJ-2.</w:t>
      </w:r>
    </w:p>
  </w:comment>
  <w:comment w:id="180" w:author="Xu, Jason" w:date="2020-03-18T14:53:00Z" w:initials="XJ">
    <w:p w14:paraId="1EBBF38A" w14:textId="5DCD0A48" w:rsidR="003D04A0" w:rsidRDefault="003D04A0">
      <w:pPr>
        <w:pStyle w:val="CommentText"/>
      </w:pPr>
      <w:r>
        <w:rPr>
          <w:rStyle w:val="CommentReference"/>
        </w:rPr>
        <w:annotationRef/>
      </w:r>
      <w:r>
        <w:rPr>
          <w:rFonts w:hint="eastAsia"/>
        </w:rPr>
        <w:t>F</w:t>
      </w:r>
      <w:r>
        <w:t xml:space="preserve">our </w:t>
      </w:r>
      <w:proofErr w:type="spellStart"/>
      <w:r>
        <w:t>elemets</w:t>
      </w:r>
      <w:proofErr w:type="spellEnd"/>
      <w:r>
        <w:t xml:space="preserve">. different pattern… Al is the highest in PJ-1, but lowest in PJ-2 … </w:t>
      </w:r>
    </w:p>
  </w:comment>
  <w:comment w:id="199" w:author="fanzhou kong" w:date="2020-03-20T16:50:00Z" w:initials="fk">
    <w:p w14:paraId="453F626F" w14:textId="027304D2" w:rsidR="003D04A0" w:rsidRDefault="003D04A0">
      <w:pPr>
        <w:pStyle w:val="CommentText"/>
      </w:pPr>
      <w:r>
        <w:t xml:space="preserve">Jason: </w:t>
      </w:r>
      <w:r>
        <w:rPr>
          <w:rStyle w:val="CommentReference"/>
        </w:rPr>
        <w:annotationRef/>
      </w:r>
      <w:r>
        <w:t>Not sure if this is necessary, since the location doesn’t provide much information. Will be useful if u can find something related to them.</w:t>
      </w:r>
    </w:p>
  </w:comment>
  <w:comment w:id="184" w:author="Xu, Jason" w:date="2020-03-19T14:43:00Z" w:initials="XJ">
    <w:p w14:paraId="6171735B" w14:textId="197E6AD7" w:rsidR="003D04A0" w:rsidRDefault="003D04A0">
      <w:pPr>
        <w:pStyle w:val="CommentText"/>
      </w:pPr>
      <w:r>
        <w:rPr>
          <w:rStyle w:val="CommentReference"/>
        </w:rPr>
        <w:annotationRef/>
      </w:r>
      <w:r>
        <w:rPr>
          <w:rFonts w:hint="eastAsia"/>
        </w:rPr>
        <w:t>N</w:t>
      </w:r>
      <w:r>
        <w:t xml:space="preserve">eed to </w:t>
      </w:r>
      <w:proofErr w:type="spellStart"/>
      <w:r>
        <w:t>rearrage</w:t>
      </w:r>
      <w:proofErr w:type="spellEnd"/>
      <w:r>
        <w:t xml:space="preserve"> from here. </w:t>
      </w:r>
    </w:p>
  </w:comment>
  <w:comment w:id="221" w:author="Peng, Hong" w:date="2020-03-04T19:07:00Z" w:initials="PH">
    <w:p w14:paraId="397E2B25" w14:textId="77777777" w:rsidR="003D04A0" w:rsidRPr="0049501C" w:rsidRDefault="003D04A0" w:rsidP="00B14C1C">
      <w:pPr>
        <w:pStyle w:val="CommentText"/>
      </w:pPr>
      <w:r>
        <w:rPr>
          <w:rStyle w:val="CommentReference"/>
        </w:rPr>
        <w:annotationRef/>
      </w:r>
      <w:r>
        <w:rPr>
          <w:rFonts w:hint="eastAsia"/>
        </w:rPr>
        <w:t>S</w:t>
      </w:r>
      <w:r>
        <w:t>hould be in the above session. Always in the last paragraph, we only highlight the meaning of the work.</w:t>
      </w:r>
    </w:p>
  </w:comment>
  <w:comment w:id="222" w:author="Xu, Jason" w:date="2020-03-11T16:51:00Z" w:initials="XJ">
    <w:p w14:paraId="3849F00D" w14:textId="77777777" w:rsidR="003D04A0" w:rsidRDefault="003D04A0" w:rsidP="00B14C1C">
      <w:pPr>
        <w:pStyle w:val="CommentText"/>
      </w:pPr>
      <w:r>
        <w:rPr>
          <w:rStyle w:val="CommentReference"/>
        </w:rPr>
        <w:annotationRef/>
      </w:r>
      <w:r>
        <w:t xml:space="preserve">We add in future works here. </w:t>
      </w:r>
    </w:p>
  </w:comment>
  <w:comment w:id="223" w:author="Xu, Jason" w:date="2020-03-19T16:13:00Z" w:initials="XJ">
    <w:p w14:paraId="106625B9" w14:textId="608F0737" w:rsidR="003D04A0" w:rsidRDefault="003D04A0">
      <w:pPr>
        <w:pStyle w:val="CommentText"/>
      </w:pPr>
      <w:r>
        <w:rPr>
          <w:rStyle w:val="CommentReference"/>
        </w:rPr>
        <w:annotationRef/>
      </w:r>
      <w:r>
        <w:rPr>
          <w:rFonts w:hint="eastAsia"/>
        </w:rPr>
        <w:t>S</w:t>
      </w:r>
      <w:r>
        <w:t xml:space="preserve">uggest </w:t>
      </w:r>
      <w:proofErr w:type="gramStart"/>
      <w:r>
        <w:t>to delete</w:t>
      </w:r>
      <w:proofErr w:type="gramEnd"/>
      <w:r>
        <w:t xml:space="preserve"> since it </w:t>
      </w:r>
      <w:proofErr w:type="spellStart"/>
      <w:r>
        <w:t>can not</w:t>
      </w:r>
      <w:proofErr w:type="spellEnd"/>
      <w:r>
        <w:t xml:space="preserve"> fit in the context. Will explain to reviewers if asked. </w:t>
      </w:r>
    </w:p>
  </w:comment>
  <w:comment w:id="224" w:author="Xu, Jason" w:date="2020-01-07T10:31:00Z" w:initials="XJ">
    <w:p w14:paraId="41A95819" w14:textId="52804D32" w:rsidR="003D04A0" w:rsidRDefault="003D04A0"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850D50" w15:done="0"/>
  <w15:commentEx w15:paraId="4BB7A6D0" w15:done="0"/>
  <w15:commentEx w15:paraId="4312058C" w15:done="0"/>
  <w15:commentEx w15:paraId="34E7AD1F" w15:done="0"/>
  <w15:commentEx w15:paraId="310AE742" w15:done="0"/>
  <w15:commentEx w15:paraId="2DCC7991" w15:paraIdParent="310AE742" w15:done="0"/>
  <w15:commentEx w15:paraId="3963EAFE" w15:done="1"/>
  <w15:commentEx w15:paraId="62ED113C" w15:done="0"/>
  <w15:commentEx w15:paraId="4C5F5D5E" w15:paraIdParent="62ED113C" w15:done="0"/>
  <w15:commentEx w15:paraId="26425417" w15:done="0"/>
  <w15:commentEx w15:paraId="62D450EA" w15:done="0"/>
  <w15:commentEx w15:paraId="0FFF49CA" w15:done="0"/>
  <w15:commentEx w15:paraId="74EC347D" w15:done="0"/>
  <w15:commentEx w15:paraId="35C2A2D7" w15:done="0"/>
  <w15:commentEx w15:paraId="790EFE30" w15:paraIdParent="35C2A2D7" w15:done="0"/>
  <w15:commentEx w15:paraId="083B415E" w15:done="1"/>
  <w15:commentEx w15:paraId="003D5F2B" w15:done="1"/>
  <w15:commentEx w15:paraId="0E03E6BD" w15:done="1"/>
  <w15:commentEx w15:paraId="353A94D7" w15:done="0"/>
  <w15:commentEx w15:paraId="31CE915F" w15:paraIdParent="353A94D7" w15:done="0"/>
  <w15:commentEx w15:paraId="6280208B" w15:done="0"/>
  <w15:commentEx w15:paraId="1EBBF38A" w15:paraIdParent="6280208B" w15:done="0"/>
  <w15:commentEx w15:paraId="453F626F" w15:done="0"/>
  <w15:commentEx w15:paraId="6171735B" w15:done="0"/>
  <w15:commentEx w15:paraId="397E2B25" w15:done="0"/>
  <w15:commentEx w15:paraId="3849F00D" w15:paraIdParent="397E2B25" w15:done="0"/>
  <w15:commentEx w15:paraId="106625B9" w15:done="0"/>
  <w15:commentEx w15:paraId="41A958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50D50" w16cid:durableId="221DBE81"/>
  <w16cid:commentId w16cid:paraId="4BB7A6D0" w16cid:durableId="221C85A1"/>
  <w16cid:commentId w16cid:paraId="4312058C" w16cid:durableId="221DFF8E"/>
  <w16cid:commentId w16cid:paraId="34E7AD1F" w16cid:durableId="221DF970"/>
  <w16cid:commentId w16cid:paraId="310AE742" w16cid:durableId="221C7315"/>
  <w16cid:commentId w16cid:paraId="2DCC7991" w16cid:durableId="221DFB99"/>
  <w16cid:commentId w16cid:paraId="3963EAFE" w16cid:durableId="221C9415"/>
  <w16cid:commentId w16cid:paraId="62ED113C" w16cid:durableId="221C731C"/>
  <w16cid:commentId w16cid:paraId="4C5F5D5E" w16cid:durableId="221CAAF2"/>
  <w16cid:commentId w16cid:paraId="26425417" w16cid:durableId="221E3E1B"/>
  <w16cid:commentId w16cid:paraId="62D450EA" w16cid:durableId="221CAC82"/>
  <w16cid:commentId w16cid:paraId="0FFF49CA" w16cid:durableId="221E5289"/>
  <w16cid:commentId w16cid:paraId="74EC347D" w16cid:durableId="221C731E"/>
  <w16cid:commentId w16cid:paraId="35C2A2D7" w16cid:durableId="221CAEB5"/>
  <w16cid:commentId w16cid:paraId="790EFE30" w16cid:durableId="221F2DCA"/>
  <w16cid:commentId w16cid:paraId="083B415E" w16cid:durableId="221CAB89"/>
  <w16cid:commentId w16cid:paraId="003D5F2B" w16cid:durableId="2215E6FB"/>
  <w16cid:commentId w16cid:paraId="0E03E6BD" w16cid:durableId="221CB19F"/>
  <w16cid:commentId w16cid:paraId="353A94D7" w16cid:durableId="221E0082"/>
  <w16cid:commentId w16cid:paraId="31CE915F" w16cid:durableId="221F2DC4"/>
  <w16cid:commentId w16cid:paraId="6280208B" w16cid:durableId="221C7322"/>
  <w16cid:commentId w16cid:paraId="1EBBF38A" w16cid:durableId="221CB46B"/>
  <w16cid:commentId w16cid:paraId="453F626F" w16cid:durableId="221F72CF"/>
  <w16cid:commentId w16cid:paraId="6171735B" w16cid:durableId="221E037B"/>
  <w16cid:commentId w16cid:paraId="397E2B25" w16cid:durableId="221DFE2E"/>
  <w16cid:commentId w16cid:paraId="3849F00D" w16cid:durableId="221DFE2D"/>
  <w16cid:commentId w16cid:paraId="106625B9" w16cid:durableId="221E18AF"/>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228CA" w14:textId="77777777" w:rsidR="00203AF4" w:rsidRDefault="00203AF4" w:rsidP="00170E8C">
      <w:pPr>
        <w:spacing w:after="0" w:line="240" w:lineRule="auto"/>
      </w:pPr>
      <w:r>
        <w:separator/>
      </w:r>
    </w:p>
  </w:endnote>
  <w:endnote w:type="continuationSeparator" w:id="0">
    <w:p w14:paraId="7E0E0ECE" w14:textId="77777777" w:rsidR="00203AF4" w:rsidRDefault="00203AF4" w:rsidP="00170E8C">
      <w:pPr>
        <w:spacing w:after="0" w:line="240" w:lineRule="auto"/>
      </w:pPr>
      <w:r>
        <w:continuationSeparator/>
      </w:r>
    </w:p>
  </w:endnote>
  <w:endnote w:type="continuationNotice" w:id="1">
    <w:p w14:paraId="4926AA6A" w14:textId="77777777" w:rsidR="00203AF4" w:rsidRDefault="00203A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3D04A0" w:rsidRDefault="003D04A0">
    <w:pPr>
      <w:pStyle w:val="Footer"/>
    </w:pPr>
    <w:r>
      <w:rPr>
        <w:noProof/>
      </w:rPr>
      <mc:AlternateContent>
        <mc:Choice Requires="wps">
          <w:drawing>
            <wp:anchor distT="0" distB="0" distL="114300" distR="114300" simplePos="0" relativeHeight="251658240" behindDoc="0" locked="0" layoutInCell="0" allowOverlap="1" wp14:anchorId="5EDF638F" wp14:editId="3A189D90">
              <wp:simplePos x="0" y="0"/>
              <wp:positionH relativeFrom="page">
                <wp:posOffset>0</wp:posOffset>
              </wp:positionH>
              <wp:positionV relativeFrom="page">
                <wp:posOffset>9601200</wp:posOffset>
              </wp:positionV>
              <wp:extent cx="7772400" cy="266700"/>
              <wp:effectExtent l="0" t="0" r="0" b="0"/>
              <wp:wrapNone/>
              <wp:docPr id="1" name="MSIPCM7c5749cab7312985e2a6c0d1"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3AE35F3" w:rsidR="003D04A0" w:rsidRPr="000412E9" w:rsidRDefault="003D04A0"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7c5749cab7312985e2a6c0d1"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DgCQCA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13AE35F3" w:rsidR="003D04A0" w:rsidRPr="000412E9" w:rsidRDefault="003D04A0"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9FD53" w14:textId="77777777" w:rsidR="00203AF4" w:rsidRDefault="00203AF4" w:rsidP="00170E8C">
      <w:pPr>
        <w:spacing w:after="0" w:line="240" w:lineRule="auto"/>
      </w:pPr>
      <w:r>
        <w:separator/>
      </w:r>
    </w:p>
  </w:footnote>
  <w:footnote w:type="continuationSeparator" w:id="0">
    <w:p w14:paraId="2DD80D0A" w14:textId="77777777" w:rsidR="00203AF4" w:rsidRDefault="00203AF4" w:rsidP="00170E8C">
      <w:pPr>
        <w:spacing w:after="0" w:line="240" w:lineRule="auto"/>
      </w:pPr>
      <w:r>
        <w:continuationSeparator/>
      </w:r>
    </w:p>
  </w:footnote>
  <w:footnote w:type="continuationNotice" w:id="1">
    <w:p w14:paraId="3FD58B06" w14:textId="77777777" w:rsidR="00203AF4" w:rsidRDefault="00203A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B94275"/>
    <w:multiLevelType w:val="hybridMultilevel"/>
    <w:tmpl w:val="24D45138"/>
    <w:lvl w:ilvl="0" w:tplc="2FFAF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A417354"/>
    <w:multiLevelType w:val="hybridMultilevel"/>
    <w:tmpl w:val="A8E030B0"/>
    <w:lvl w:ilvl="0" w:tplc="7778D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4"/>
  </w:num>
  <w:num w:numId="13">
    <w:abstractNumId w:val="13"/>
  </w:num>
  <w:num w:numId="14">
    <w:abstractNumId w:val="10"/>
  </w:num>
  <w:num w:numId="15">
    <w:abstractNumId w:val="9"/>
  </w:num>
  <w:num w:numId="16">
    <w:abstractNumId w:val="0"/>
  </w:num>
  <w:num w:numId="17">
    <w:abstractNumId w:val="5"/>
  </w:num>
  <w:num w:numId="18">
    <w:abstractNumId w:val="1"/>
  </w:num>
  <w:num w:numId="19">
    <w:abstractNumId w:val="8"/>
  </w:num>
  <w:num w:numId="20">
    <w:abstractNumId w:val="6"/>
  </w:num>
  <w:num w:numId="21">
    <w:abstractNumId w:val="7"/>
  </w:num>
  <w:num w:numId="22">
    <w:abstractNumId w:val="14"/>
  </w:num>
  <w:num w:numId="23">
    <w:abstractNumId w:val="3"/>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Peng, Hong">
    <w15:presenceInfo w15:providerId="AD" w15:userId="S-1-5-21-3555285318-3598121220-927574299-985293"/>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B77"/>
    <w:rsid w:val="00002B8C"/>
    <w:rsid w:val="00002FAC"/>
    <w:rsid w:val="000033A5"/>
    <w:rsid w:val="000035E4"/>
    <w:rsid w:val="000039EA"/>
    <w:rsid w:val="00003B4E"/>
    <w:rsid w:val="000041D7"/>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656"/>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174"/>
    <w:rsid w:val="0001552C"/>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ACB"/>
    <w:rsid w:val="00022D22"/>
    <w:rsid w:val="00022DD6"/>
    <w:rsid w:val="0002322E"/>
    <w:rsid w:val="00023272"/>
    <w:rsid w:val="000238D2"/>
    <w:rsid w:val="00023B7F"/>
    <w:rsid w:val="000245F0"/>
    <w:rsid w:val="000246F9"/>
    <w:rsid w:val="00024DA5"/>
    <w:rsid w:val="00024E9F"/>
    <w:rsid w:val="00025229"/>
    <w:rsid w:val="00025520"/>
    <w:rsid w:val="00025C21"/>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02"/>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0AFB"/>
    <w:rsid w:val="00041011"/>
    <w:rsid w:val="00041161"/>
    <w:rsid w:val="000412E9"/>
    <w:rsid w:val="00041359"/>
    <w:rsid w:val="000413C5"/>
    <w:rsid w:val="000414DB"/>
    <w:rsid w:val="00041530"/>
    <w:rsid w:val="000419B7"/>
    <w:rsid w:val="00041B57"/>
    <w:rsid w:val="00041BDC"/>
    <w:rsid w:val="00041EE6"/>
    <w:rsid w:val="0004209F"/>
    <w:rsid w:val="000427DC"/>
    <w:rsid w:val="00042E90"/>
    <w:rsid w:val="00043240"/>
    <w:rsid w:val="0004330B"/>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68C"/>
    <w:rsid w:val="0005171D"/>
    <w:rsid w:val="00051936"/>
    <w:rsid w:val="00051AFB"/>
    <w:rsid w:val="00051D12"/>
    <w:rsid w:val="00052C93"/>
    <w:rsid w:val="00052DBC"/>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20A"/>
    <w:rsid w:val="00057316"/>
    <w:rsid w:val="00057784"/>
    <w:rsid w:val="00057796"/>
    <w:rsid w:val="000577C6"/>
    <w:rsid w:val="0005786F"/>
    <w:rsid w:val="0005797F"/>
    <w:rsid w:val="00057FC2"/>
    <w:rsid w:val="000603EC"/>
    <w:rsid w:val="000605B3"/>
    <w:rsid w:val="00060685"/>
    <w:rsid w:val="00060907"/>
    <w:rsid w:val="00061802"/>
    <w:rsid w:val="00061C9C"/>
    <w:rsid w:val="00061D1D"/>
    <w:rsid w:val="00061F7B"/>
    <w:rsid w:val="0006244D"/>
    <w:rsid w:val="00062596"/>
    <w:rsid w:val="00062DF1"/>
    <w:rsid w:val="00062FF6"/>
    <w:rsid w:val="00063248"/>
    <w:rsid w:val="000638E9"/>
    <w:rsid w:val="00065036"/>
    <w:rsid w:val="000657F7"/>
    <w:rsid w:val="000658CF"/>
    <w:rsid w:val="0006623A"/>
    <w:rsid w:val="000665A8"/>
    <w:rsid w:val="00066AE4"/>
    <w:rsid w:val="00066E3C"/>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9E1"/>
    <w:rsid w:val="00073E78"/>
    <w:rsid w:val="000740E4"/>
    <w:rsid w:val="000741CE"/>
    <w:rsid w:val="000744D0"/>
    <w:rsid w:val="0007471E"/>
    <w:rsid w:val="0007484B"/>
    <w:rsid w:val="00074F74"/>
    <w:rsid w:val="000754EE"/>
    <w:rsid w:val="000755DB"/>
    <w:rsid w:val="00075B74"/>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563E"/>
    <w:rsid w:val="00085FF7"/>
    <w:rsid w:val="000867AC"/>
    <w:rsid w:val="00086984"/>
    <w:rsid w:val="000870A2"/>
    <w:rsid w:val="0008717D"/>
    <w:rsid w:val="00087574"/>
    <w:rsid w:val="00087C4E"/>
    <w:rsid w:val="00087F50"/>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B58"/>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8D7"/>
    <w:rsid w:val="00097AC4"/>
    <w:rsid w:val="00097D52"/>
    <w:rsid w:val="000A02B7"/>
    <w:rsid w:val="000A0656"/>
    <w:rsid w:val="000A07CD"/>
    <w:rsid w:val="000A09E6"/>
    <w:rsid w:val="000A0A1F"/>
    <w:rsid w:val="000A0DCE"/>
    <w:rsid w:val="000A1154"/>
    <w:rsid w:val="000A12ED"/>
    <w:rsid w:val="000A16B2"/>
    <w:rsid w:val="000A1DB7"/>
    <w:rsid w:val="000A23E3"/>
    <w:rsid w:val="000A25B8"/>
    <w:rsid w:val="000A28EF"/>
    <w:rsid w:val="000A3083"/>
    <w:rsid w:val="000A3132"/>
    <w:rsid w:val="000A3361"/>
    <w:rsid w:val="000A36CC"/>
    <w:rsid w:val="000A38FC"/>
    <w:rsid w:val="000A3963"/>
    <w:rsid w:val="000A51EB"/>
    <w:rsid w:val="000A55A6"/>
    <w:rsid w:val="000A5604"/>
    <w:rsid w:val="000A5605"/>
    <w:rsid w:val="000A58AC"/>
    <w:rsid w:val="000A5A39"/>
    <w:rsid w:val="000A5C14"/>
    <w:rsid w:val="000A5C71"/>
    <w:rsid w:val="000A608C"/>
    <w:rsid w:val="000A60D4"/>
    <w:rsid w:val="000A6227"/>
    <w:rsid w:val="000A6A6F"/>
    <w:rsid w:val="000A782E"/>
    <w:rsid w:val="000A799D"/>
    <w:rsid w:val="000A7F7E"/>
    <w:rsid w:val="000B000F"/>
    <w:rsid w:val="000B0065"/>
    <w:rsid w:val="000B016A"/>
    <w:rsid w:val="000B029D"/>
    <w:rsid w:val="000B0710"/>
    <w:rsid w:val="000B0C79"/>
    <w:rsid w:val="000B0CE7"/>
    <w:rsid w:val="000B2105"/>
    <w:rsid w:val="000B2825"/>
    <w:rsid w:val="000B2BEE"/>
    <w:rsid w:val="000B2FCB"/>
    <w:rsid w:val="000B30D6"/>
    <w:rsid w:val="000B365B"/>
    <w:rsid w:val="000B3D1C"/>
    <w:rsid w:val="000B3D96"/>
    <w:rsid w:val="000B3EB3"/>
    <w:rsid w:val="000B412E"/>
    <w:rsid w:val="000B425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931"/>
    <w:rsid w:val="000B6C7E"/>
    <w:rsid w:val="000B6EC0"/>
    <w:rsid w:val="000B76E1"/>
    <w:rsid w:val="000B76FD"/>
    <w:rsid w:val="000C0024"/>
    <w:rsid w:val="000C0124"/>
    <w:rsid w:val="000C02F2"/>
    <w:rsid w:val="000C05B5"/>
    <w:rsid w:val="000C0834"/>
    <w:rsid w:val="000C195A"/>
    <w:rsid w:val="000C1F06"/>
    <w:rsid w:val="000C2065"/>
    <w:rsid w:val="000C213D"/>
    <w:rsid w:val="000C2797"/>
    <w:rsid w:val="000C2C19"/>
    <w:rsid w:val="000C30A6"/>
    <w:rsid w:val="000C367A"/>
    <w:rsid w:val="000C37D3"/>
    <w:rsid w:val="000C3912"/>
    <w:rsid w:val="000C3AF9"/>
    <w:rsid w:val="000C4CE2"/>
    <w:rsid w:val="000C4EB2"/>
    <w:rsid w:val="000C5479"/>
    <w:rsid w:val="000C65AB"/>
    <w:rsid w:val="000C6996"/>
    <w:rsid w:val="000C6F7C"/>
    <w:rsid w:val="000C74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99E"/>
    <w:rsid w:val="000D4C2A"/>
    <w:rsid w:val="000D4E87"/>
    <w:rsid w:val="000D520E"/>
    <w:rsid w:val="000D596F"/>
    <w:rsid w:val="000D66C5"/>
    <w:rsid w:val="000D6B73"/>
    <w:rsid w:val="000D6B9D"/>
    <w:rsid w:val="000D6D48"/>
    <w:rsid w:val="000D73CC"/>
    <w:rsid w:val="000D75E4"/>
    <w:rsid w:val="000D7688"/>
    <w:rsid w:val="000D790E"/>
    <w:rsid w:val="000D7FF0"/>
    <w:rsid w:val="000E02ED"/>
    <w:rsid w:val="000E0803"/>
    <w:rsid w:val="000E0BAA"/>
    <w:rsid w:val="000E0DDB"/>
    <w:rsid w:val="000E0E2A"/>
    <w:rsid w:val="000E12F5"/>
    <w:rsid w:val="000E163F"/>
    <w:rsid w:val="000E1B7B"/>
    <w:rsid w:val="000E26E6"/>
    <w:rsid w:val="000E296B"/>
    <w:rsid w:val="000E2D50"/>
    <w:rsid w:val="000E2D87"/>
    <w:rsid w:val="000E2F7C"/>
    <w:rsid w:val="000E3485"/>
    <w:rsid w:val="000E36A4"/>
    <w:rsid w:val="000E37C3"/>
    <w:rsid w:val="000E45ED"/>
    <w:rsid w:val="000E4711"/>
    <w:rsid w:val="000E4770"/>
    <w:rsid w:val="000E47A7"/>
    <w:rsid w:val="000E48CC"/>
    <w:rsid w:val="000E4ABF"/>
    <w:rsid w:val="000E4F53"/>
    <w:rsid w:val="000E567B"/>
    <w:rsid w:val="000E5D76"/>
    <w:rsid w:val="000E5D91"/>
    <w:rsid w:val="000E5DC7"/>
    <w:rsid w:val="000E5EAA"/>
    <w:rsid w:val="000E69DB"/>
    <w:rsid w:val="000E6B47"/>
    <w:rsid w:val="000E6C28"/>
    <w:rsid w:val="000E6EA1"/>
    <w:rsid w:val="000E6F6D"/>
    <w:rsid w:val="000E7119"/>
    <w:rsid w:val="000E7900"/>
    <w:rsid w:val="000E7C51"/>
    <w:rsid w:val="000E7D15"/>
    <w:rsid w:val="000F02A7"/>
    <w:rsid w:val="000F07E9"/>
    <w:rsid w:val="000F14C7"/>
    <w:rsid w:val="000F1730"/>
    <w:rsid w:val="000F1788"/>
    <w:rsid w:val="000F18FE"/>
    <w:rsid w:val="000F1935"/>
    <w:rsid w:val="000F1C2A"/>
    <w:rsid w:val="000F2055"/>
    <w:rsid w:val="000F24D2"/>
    <w:rsid w:val="000F2878"/>
    <w:rsid w:val="000F3658"/>
    <w:rsid w:val="000F37D7"/>
    <w:rsid w:val="000F37F1"/>
    <w:rsid w:val="000F3B15"/>
    <w:rsid w:val="000F3CBA"/>
    <w:rsid w:val="000F403F"/>
    <w:rsid w:val="000F4757"/>
    <w:rsid w:val="000F4A62"/>
    <w:rsid w:val="000F4B39"/>
    <w:rsid w:val="000F505E"/>
    <w:rsid w:val="000F609A"/>
    <w:rsid w:val="000F6CCA"/>
    <w:rsid w:val="000F704D"/>
    <w:rsid w:val="000F7147"/>
    <w:rsid w:val="000F79B9"/>
    <w:rsid w:val="000F7A5E"/>
    <w:rsid w:val="000F7D53"/>
    <w:rsid w:val="000F7FE4"/>
    <w:rsid w:val="00100280"/>
    <w:rsid w:val="00100725"/>
    <w:rsid w:val="001008EF"/>
    <w:rsid w:val="00100E86"/>
    <w:rsid w:val="00101098"/>
    <w:rsid w:val="0010121A"/>
    <w:rsid w:val="0010181B"/>
    <w:rsid w:val="001018D6"/>
    <w:rsid w:val="00101C7B"/>
    <w:rsid w:val="00102105"/>
    <w:rsid w:val="00102797"/>
    <w:rsid w:val="00102A7B"/>
    <w:rsid w:val="00102E63"/>
    <w:rsid w:val="00102EA7"/>
    <w:rsid w:val="00103587"/>
    <w:rsid w:val="00103BA2"/>
    <w:rsid w:val="00103F13"/>
    <w:rsid w:val="00104356"/>
    <w:rsid w:val="00104589"/>
    <w:rsid w:val="001045CF"/>
    <w:rsid w:val="001048F9"/>
    <w:rsid w:val="00106726"/>
    <w:rsid w:val="00107378"/>
    <w:rsid w:val="00107CA3"/>
    <w:rsid w:val="0011028E"/>
    <w:rsid w:val="00110301"/>
    <w:rsid w:val="00110BFF"/>
    <w:rsid w:val="00110C48"/>
    <w:rsid w:val="00111451"/>
    <w:rsid w:val="001119FB"/>
    <w:rsid w:val="00111B61"/>
    <w:rsid w:val="00111C09"/>
    <w:rsid w:val="00112079"/>
    <w:rsid w:val="00112088"/>
    <w:rsid w:val="00112358"/>
    <w:rsid w:val="001126CA"/>
    <w:rsid w:val="00112C37"/>
    <w:rsid w:val="001143CC"/>
    <w:rsid w:val="001145DF"/>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3A"/>
    <w:rsid w:val="001234C3"/>
    <w:rsid w:val="001238EB"/>
    <w:rsid w:val="001238F0"/>
    <w:rsid w:val="0012408D"/>
    <w:rsid w:val="001246B3"/>
    <w:rsid w:val="00125695"/>
    <w:rsid w:val="00125E1E"/>
    <w:rsid w:val="00125F35"/>
    <w:rsid w:val="00126713"/>
    <w:rsid w:val="001268D6"/>
    <w:rsid w:val="00126BAA"/>
    <w:rsid w:val="001270D0"/>
    <w:rsid w:val="00127283"/>
    <w:rsid w:val="0012761B"/>
    <w:rsid w:val="00127972"/>
    <w:rsid w:val="001301D7"/>
    <w:rsid w:val="001302B7"/>
    <w:rsid w:val="00130651"/>
    <w:rsid w:val="001306AD"/>
    <w:rsid w:val="00130E5B"/>
    <w:rsid w:val="00130E84"/>
    <w:rsid w:val="001320CD"/>
    <w:rsid w:val="00132297"/>
    <w:rsid w:val="001328D2"/>
    <w:rsid w:val="00132D78"/>
    <w:rsid w:val="00132ECA"/>
    <w:rsid w:val="00132FFD"/>
    <w:rsid w:val="00133856"/>
    <w:rsid w:val="001339B2"/>
    <w:rsid w:val="00133FA4"/>
    <w:rsid w:val="00134434"/>
    <w:rsid w:val="001348EE"/>
    <w:rsid w:val="00134D95"/>
    <w:rsid w:val="00134E53"/>
    <w:rsid w:val="00134F7B"/>
    <w:rsid w:val="0013508B"/>
    <w:rsid w:val="00135ED0"/>
    <w:rsid w:val="00136304"/>
    <w:rsid w:val="0013648B"/>
    <w:rsid w:val="00136E70"/>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4F12"/>
    <w:rsid w:val="0014500F"/>
    <w:rsid w:val="0014593E"/>
    <w:rsid w:val="00145AB1"/>
    <w:rsid w:val="00146B7F"/>
    <w:rsid w:val="00146DD2"/>
    <w:rsid w:val="00146DFE"/>
    <w:rsid w:val="00147268"/>
    <w:rsid w:val="00147665"/>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6BC"/>
    <w:rsid w:val="00152CA4"/>
    <w:rsid w:val="00152F0A"/>
    <w:rsid w:val="0015301B"/>
    <w:rsid w:val="001531E6"/>
    <w:rsid w:val="00153236"/>
    <w:rsid w:val="0015375A"/>
    <w:rsid w:val="001538A8"/>
    <w:rsid w:val="00153DC4"/>
    <w:rsid w:val="00154624"/>
    <w:rsid w:val="001548C0"/>
    <w:rsid w:val="001549D4"/>
    <w:rsid w:val="00154B9D"/>
    <w:rsid w:val="00154E89"/>
    <w:rsid w:val="00155567"/>
    <w:rsid w:val="001555EC"/>
    <w:rsid w:val="00155849"/>
    <w:rsid w:val="00155A84"/>
    <w:rsid w:val="00155E90"/>
    <w:rsid w:val="00155FCE"/>
    <w:rsid w:val="0015677D"/>
    <w:rsid w:val="001569A4"/>
    <w:rsid w:val="00156A6A"/>
    <w:rsid w:val="00156D05"/>
    <w:rsid w:val="00156DA1"/>
    <w:rsid w:val="00156EBC"/>
    <w:rsid w:val="00157C12"/>
    <w:rsid w:val="00160235"/>
    <w:rsid w:val="00160505"/>
    <w:rsid w:val="00160AFC"/>
    <w:rsid w:val="00160BEF"/>
    <w:rsid w:val="00161754"/>
    <w:rsid w:val="0016232B"/>
    <w:rsid w:val="00162D93"/>
    <w:rsid w:val="001634B9"/>
    <w:rsid w:val="001637DE"/>
    <w:rsid w:val="001638A2"/>
    <w:rsid w:val="00163937"/>
    <w:rsid w:val="00163E83"/>
    <w:rsid w:val="001647D3"/>
    <w:rsid w:val="00164E0F"/>
    <w:rsid w:val="00164F03"/>
    <w:rsid w:val="0016516C"/>
    <w:rsid w:val="00165195"/>
    <w:rsid w:val="0016526D"/>
    <w:rsid w:val="00165502"/>
    <w:rsid w:val="001659ED"/>
    <w:rsid w:val="00165A1D"/>
    <w:rsid w:val="00165B10"/>
    <w:rsid w:val="00166DF4"/>
    <w:rsid w:val="00166F0C"/>
    <w:rsid w:val="00167130"/>
    <w:rsid w:val="00167497"/>
    <w:rsid w:val="001676C9"/>
    <w:rsid w:val="00167C29"/>
    <w:rsid w:val="00167E0F"/>
    <w:rsid w:val="00167EEB"/>
    <w:rsid w:val="00167FB7"/>
    <w:rsid w:val="0017008A"/>
    <w:rsid w:val="00170154"/>
    <w:rsid w:val="00170BE8"/>
    <w:rsid w:val="00170E8C"/>
    <w:rsid w:val="00170EE5"/>
    <w:rsid w:val="00171721"/>
    <w:rsid w:val="001723E9"/>
    <w:rsid w:val="00172594"/>
    <w:rsid w:val="00172974"/>
    <w:rsid w:val="00172A08"/>
    <w:rsid w:val="001734BF"/>
    <w:rsid w:val="00173B56"/>
    <w:rsid w:val="00173B71"/>
    <w:rsid w:val="00173B76"/>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1A1"/>
    <w:rsid w:val="001836A9"/>
    <w:rsid w:val="00183908"/>
    <w:rsid w:val="00184BE8"/>
    <w:rsid w:val="0018518A"/>
    <w:rsid w:val="001851A3"/>
    <w:rsid w:val="00185D4B"/>
    <w:rsid w:val="00185D4F"/>
    <w:rsid w:val="00186115"/>
    <w:rsid w:val="00186483"/>
    <w:rsid w:val="00186CB2"/>
    <w:rsid w:val="00186F06"/>
    <w:rsid w:val="00187014"/>
    <w:rsid w:val="001873D2"/>
    <w:rsid w:val="0018793E"/>
    <w:rsid w:val="00187C0C"/>
    <w:rsid w:val="00187F09"/>
    <w:rsid w:val="001908D7"/>
    <w:rsid w:val="00190B61"/>
    <w:rsid w:val="00190CE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3FE1"/>
    <w:rsid w:val="00194D98"/>
    <w:rsid w:val="0019514A"/>
    <w:rsid w:val="00195384"/>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032"/>
    <w:rsid w:val="001A11A1"/>
    <w:rsid w:val="001A1902"/>
    <w:rsid w:val="001A1A05"/>
    <w:rsid w:val="001A1A24"/>
    <w:rsid w:val="001A1C69"/>
    <w:rsid w:val="001A1FA1"/>
    <w:rsid w:val="001A22DA"/>
    <w:rsid w:val="001A28A4"/>
    <w:rsid w:val="001A2F24"/>
    <w:rsid w:val="001A3134"/>
    <w:rsid w:val="001A3145"/>
    <w:rsid w:val="001A3388"/>
    <w:rsid w:val="001A34C6"/>
    <w:rsid w:val="001A3971"/>
    <w:rsid w:val="001A3A8D"/>
    <w:rsid w:val="001A3C89"/>
    <w:rsid w:val="001A3D79"/>
    <w:rsid w:val="001A3E65"/>
    <w:rsid w:val="001A3F8C"/>
    <w:rsid w:val="001A4B23"/>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203"/>
    <w:rsid w:val="001B1B99"/>
    <w:rsid w:val="001B1D9A"/>
    <w:rsid w:val="001B2141"/>
    <w:rsid w:val="001B2BBB"/>
    <w:rsid w:val="001B3924"/>
    <w:rsid w:val="001B3A9C"/>
    <w:rsid w:val="001B3D18"/>
    <w:rsid w:val="001B3F76"/>
    <w:rsid w:val="001B40DC"/>
    <w:rsid w:val="001B40F0"/>
    <w:rsid w:val="001B4629"/>
    <w:rsid w:val="001B46E3"/>
    <w:rsid w:val="001B5087"/>
    <w:rsid w:val="001B512A"/>
    <w:rsid w:val="001B519B"/>
    <w:rsid w:val="001B526F"/>
    <w:rsid w:val="001B58A5"/>
    <w:rsid w:val="001B59BA"/>
    <w:rsid w:val="001B5CE0"/>
    <w:rsid w:val="001B5D7A"/>
    <w:rsid w:val="001B6721"/>
    <w:rsid w:val="001B68FD"/>
    <w:rsid w:val="001B6C50"/>
    <w:rsid w:val="001B73CD"/>
    <w:rsid w:val="001B741E"/>
    <w:rsid w:val="001B77A3"/>
    <w:rsid w:val="001B7F6A"/>
    <w:rsid w:val="001C028D"/>
    <w:rsid w:val="001C04C7"/>
    <w:rsid w:val="001C0F1A"/>
    <w:rsid w:val="001C1154"/>
    <w:rsid w:val="001C1B85"/>
    <w:rsid w:val="001C1B9E"/>
    <w:rsid w:val="001C286C"/>
    <w:rsid w:val="001C3C52"/>
    <w:rsid w:val="001C40D8"/>
    <w:rsid w:val="001C437F"/>
    <w:rsid w:val="001C4B5E"/>
    <w:rsid w:val="001C5591"/>
    <w:rsid w:val="001C5BCC"/>
    <w:rsid w:val="001C5F13"/>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0DBB"/>
    <w:rsid w:val="001D1638"/>
    <w:rsid w:val="001D196A"/>
    <w:rsid w:val="001D1993"/>
    <w:rsid w:val="001D1CD2"/>
    <w:rsid w:val="001D1E7A"/>
    <w:rsid w:val="001D1FC2"/>
    <w:rsid w:val="001D2114"/>
    <w:rsid w:val="001D2489"/>
    <w:rsid w:val="001D2A3A"/>
    <w:rsid w:val="001D2DCA"/>
    <w:rsid w:val="001D2FCD"/>
    <w:rsid w:val="001D32E7"/>
    <w:rsid w:val="001D39A1"/>
    <w:rsid w:val="001D3D77"/>
    <w:rsid w:val="001D3D87"/>
    <w:rsid w:val="001D3F1D"/>
    <w:rsid w:val="001D41AB"/>
    <w:rsid w:val="001D456F"/>
    <w:rsid w:val="001D46F9"/>
    <w:rsid w:val="001D49DF"/>
    <w:rsid w:val="001D49E4"/>
    <w:rsid w:val="001D4B51"/>
    <w:rsid w:val="001D4D53"/>
    <w:rsid w:val="001D523D"/>
    <w:rsid w:val="001D557A"/>
    <w:rsid w:val="001D5D9E"/>
    <w:rsid w:val="001D5E38"/>
    <w:rsid w:val="001D6589"/>
    <w:rsid w:val="001D6685"/>
    <w:rsid w:val="001D66E9"/>
    <w:rsid w:val="001D6720"/>
    <w:rsid w:val="001D6C4B"/>
    <w:rsid w:val="001D6C52"/>
    <w:rsid w:val="001D7196"/>
    <w:rsid w:val="001D71DD"/>
    <w:rsid w:val="001D7988"/>
    <w:rsid w:val="001D7AEB"/>
    <w:rsid w:val="001D7F52"/>
    <w:rsid w:val="001D7F79"/>
    <w:rsid w:val="001D7FE9"/>
    <w:rsid w:val="001E0078"/>
    <w:rsid w:val="001E00ED"/>
    <w:rsid w:val="001E0685"/>
    <w:rsid w:val="001E0E2B"/>
    <w:rsid w:val="001E102F"/>
    <w:rsid w:val="001E1278"/>
    <w:rsid w:val="001E1BD2"/>
    <w:rsid w:val="001E1DA3"/>
    <w:rsid w:val="001E23FA"/>
    <w:rsid w:val="001E26B5"/>
    <w:rsid w:val="001E27AC"/>
    <w:rsid w:val="001E2B10"/>
    <w:rsid w:val="001E2ECB"/>
    <w:rsid w:val="001E35E1"/>
    <w:rsid w:val="001E3D64"/>
    <w:rsid w:val="001E3F52"/>
    <w:rsid w:val="001E450C"/>
    <w:rsid w:val="001E4A95"/>
    <w:rsid w:val="001E58EA"/>
    <w:rsid w:val="001E5A7B"/>
    <w:rsid w:val="001E5BDE"/>
    <w:rsid w:val="001E5E49"/>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2DD"/>
    <w:rsid w:val="001F58C0"/>
    <w:rsid w:val="001F6A43"/>
    <w:rsid w:val="001F70F8"/>
    <w:rsid w:val="001F7C28"/>
    <w:rsid w:val="002000EB"/>
    <w:rsid w:val="0020041E"/>
    <w:rsid w:val="002007B4"/>
    <w:rsid w:val="002009F5"/>
    <w:rsid w:val="00200B06"/>
    <w:rsid w:val="00201863"/>
    <w:rsid w:val="002019DA"/>
    <w:rsid w:val="00201C39"/>
    <w:rsid w:val="00202030"/>
    <w:rsid w:val="0020235A"/>
    <w:rsid w:val="002023CE"/>
    <w:rsid w:val="0020271C"/>
    <w:rsid w:val="00202AB4"/>
    <w:rsid w:val="00203102"/>
    <w:rsid w:val="00203903"/>
    <w:rsid w:val="00203AD2"/>
    <w:rsid w:val="00203AF4"/>
    <w:rsid w:val="00204069"/>
    <w:rsid w:val="00204AEF"/>
    <w:rsid w:val="00204D53"/>
    <w:rsid w:val="002054E4"/>
    <w:rsid w:val="00205CAA"/>
    <w:rsid w:val="00205D7D"/>
    <w:rsid w:val="00206062"/>
    <w:rsid w:val="002067BE"/>
    <w:rsid w:val="002067D6"/>
    <w:rsid w:val="0020695E"/>
    <w:rsid w:val="00206A06"/>
    <w:rsid w:val="00206E37"/>
    <w:rsid w:val="002071F2"/>
    <w:rsid w:val="00207448"/>
    <w:rsid w:val="0020752B"/>
    <w:rsid w:val="00207593"/>
    <w:rsid w:val="00207664"/>
    <w:rsid w:val="002077C4"/>
    <w:rsid w:val="002101CD"/>
    <w:rsid w:val="00210978"/>
    <w:rsid w:val="00210C43"/>
    <w:rsid w:val="00211A6E"/>
    <w:rsid w:val="00211BD4"/>
    <w:rsid w:val="0021242A"/>
    <w:rsid w:val="002127F3"/>
    <w:rsid w:val="00212AD0"/>
    <w:rsid w:val="00213202"/>
    <w:rsid w:val="0021332A"/>
    <w:rsid w:val="00214047"/>
    <w:rsid w:val="0021462A"/>
    <w:rsid w:val="00214C5A"/>
    <w:rsid w:val="00215ED0"/>
    <w:rsid w:val="00215ED7"/>
    <w:rsid w:val="002167E5"/>
    <w:rsid w:val="002168A2"/>
    <w:rsid w:val="00216F1B"/>
    <w:rsid w:val="00217304"/>
    <w:rsid w:val="0021787B"/>
    <w:rsid w:val="002211B9"/>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E3"/>
    <w:rsid w:val="00226235"/>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3C4C"/>
    <w:rsid w:val="002347EC"/>
    <w:rsid w:val="0023493B"/>
    <w:rsid w:val="00234CC2"/>
    <w:rsid w:val="00234EB4"/>
    <w:rsid w:val="00234F60"/>
    <w:rsid w:val="00234FA0"/>
    <w:rsid w:val="002355B6"/>
    <w:rsid w:val="0023621C"/>
    <w:rsid w:val="002362E1"/>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03C"/>
    <w:rsid w:val="0024312E"/>
    <w:rsid w:val="0024313A"/>
    <w:rsid w:val="00243446"/>
    <w:rsid w:val="0024387F"/>
    <w:rsid w:val="002439F5"/>
    <w:rsid w:val="00243EB2"/>
    <w:rsid w:val="0024415B"/>
    <w:rsid w:val="002444ED"/>
    <w:rsid w:val="002446B8"/>
    <w:rsid w:val="00244B7F"/>
    <w:rsid w:val="00244C78"/>
    <w:rsid w:val="00244D0B"/>
    <w:rsid w:val="00245359"/>
    <w:rsid w:val="00245DC3"/>
    <w:rsid w:val="002465AD"/>
    <w:rsid w:val="00246742"/>
    <w:rsid w:val="0024680A"/>
    <w:rsid w:val="002469CF"/>
    <w:rsid w:val="00246EBC"/>
    <w:rsid w:val="00247446"/>
    <w:rsid w:val="002479DE"/>
    <w:rsid w:val="00247BE9"/>
    <w:rsid w:val="00247DE6"/>
    <w:rsid w:val="00247F1F"/>
    <w:rsid w:val="002502CB"/>
    <w:rsid w:val="002502CE"/>
    <w:rsid w:val="00250362"/>
    <w:rsid w:val="0025059C"/>
    <w:rsid w:val="00250AB7"/>
    <w:rsid w:val="002511BD"/>
    <w:rsid w:val="00251612"/>
    <w:rsid w:val="0025202A"/>
    <w:rsid w:val="00252285"/>
    <w:rsid w:val="00252888"/>
    <w:rsid w:val="0025294A"/>
    <w:rsid w:val="00253565"/>
    <w:rsid w:val="00253591"/>
    <w:rsid w:val="002540D5"/>
    <w:rsid w:val="002544C9"/>
    <w:rsid w:val="00254DEE"/>
    <w:rsid w:val="00255481"/>
    <w:rsid w:val="0025570F"/>
    <w:rsid w:val="00255987"/>
    <w:rsid w:val="00255BD0"/>
    <w:rsid w:val="00255E63"/>
    <w:rsid w:val="00256146"/>
    <w:rsid w:val="00256284"/>
    <w:rsid w:val="00256848"/>
    <w:rsid w:val="002568DA"/>
    <w:rsid w:val="00256BFC"/>
    <w:rsid w:val="00256E75"/>
    <w:rsid w:val="00256FC6"/>
    <w:rsid w:val="00257573"/>
    <w:rsid w:val="00257C7B"/>
    <w:rsid w:val="00257EA1"/>
    <w:rsid w:val="002601DF"/>
    <w:rsid w:val="002605F4"/>
    <w:rsid w:val="00260B70"/>
    <w:rsid w:val="0026120D"/>
    <w:rsid w:val="0026148A"/>
    <w:rsid w:val="00261545"/>
    <w:rsid w:val="0026156F"/>
    <w:rsid w:val="00261AB9"/>
    <w:rsid w:val="00261B45"/>
    <w:rsid w:val="00261FE4"/>
    <w:rsid w:val="00262200"/>
    <w:rsid w:val="0026230A"/>
    <w:rsid w:val="002626B4"/>
    <w:rsid w:val="002629BC"/>
    <w:rsid w:val="00262B69"/>
    <w:rsid w:val="0026427E"/>
    <w:rsid w:val="002643AD"/>
    <w:rsid w:val="00264584"/>
    <w:rsid w:val="00264F87"/>
    <w:rsid w:val="00265276"/>
    <w:rsid w:val="0026539B"/>
    <w:rsid w:val="0026597D"/>
    <w:rsid w:val="00265E0B"/>
    <w:rsid w:val="00266422"/>
    <w:rsid w:val="00266940"/>
    <w:rsid w:val="00267223"/>
    <w:rsid w:val="002702B0"/>
    <w:rsid w:val="002709FD"/>
    <w:rsid w:val="00270B17"/>
    <w:rsid w:val="0027153A"/>
    <w:rsid w:val="00271797"/>
    <w:rsid w:val="0027195F"/>
    <w:rsid w:val="00271DE0"/>
    <w:rsid w:val="00271EF9"/>
    <w:rsid w:val="002721D6"/>
    <w:rsid w:val="0027237D"/>
    <w:rsid w:val="00272604"/>
    <w:rsid w:val="0027273F"/>
    <w:rsid w:val="00272A0D"/>
    <w:rsid w:val="00272AED"/>
    <w:rsid w:val="0027342A"/>
    <w:rsid w:val="002735D2"/>
    <w:rsid w:val="002737D1"/>
    <w:rsid w:val="0027383A"/>
    <w:rsid w:val="00274285"/>
    <w:rsid w:val="002742EC"/>
    <w:rsid w:val="002745AE"/>
    <w:rsid w:val="0027465D"/>
    <w:rsid w:val="002752C4"/>
    <w:rsid w:val="00275339"/>
    <w:rsid w:val="002754A0"/>
    <w:rsid w:val="00275656"/>
    <w:rsid w:val="00275932"/>
    <w:rsid w:val="00275958"/>
    <w:rsid w:val="00275C9F"/>
    <w:rsid w:val="002764BD"/>
    <w:rsid w:val="00276528"/>
    <w:rsid w:val="0027667D"/>
    <w:rsid w:val="00276D1E"/>
    <w:rsid w:val="00276DF8"/>
    <w:rsid w:val="00276FEC"/>
    <w:rsid w:val="00277086"/>
    <w:rsid w:val="00277233"/>
    <w:rsid w:val="002772C4"/>
    <w:rsid w:val="00277645"/>
    <w:rsid w:val="002776C4"/>
    <w:rsid w:val="0027780F"/>
    <w:rsid w:val="00277913"/>
    <w:rsid w:val="00277E42"/>
    <w:rsid w:val="0028017C"/>
    <w:rsid w:val="00280329"/>
    <w:rsid w:val="00281269"/>
    <w:rsid w:val="002819B5"/>
    <w:rsid w:val="00281DDA"/>
    <w:rsid w:val="0028297F"/>
    <w:rsid w:val="00282B90"/>
    <w:rsid w:val="002830B6"/>
    <w:rsid w:val="002830C7"/>
    <w:rsid w:val="0028346A"/>
    <w:rsid w:val="00283848"/>
    <w:rsid w:val="00283DB7"/>
    <w:rsid w:val="00283EED"/>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3C7"/>
    <w:rsid w:val="00291455"/>
    <w:rsid w:val="00291DF8"/>
    <w:rsid w:val="00292D9E"/>
    <w:rsid w:val="00292EA8"/>
    <w:rsid w:val="0029321A"/>
    <w:rsid w:val="002935AA"/>
    <w:rsid w:val="00293702"/>
    <w:rsid w:val="002939C1"/>
    <w:rsid w:val="00293CF1"/>
    <w:rsid w:val="00294230"/>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1D"/>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25A"/>
    <w:rsid w:val="002B085C"/>
    <w:rsid w:val="002B094E"/>
    <w:rsid w:val="002B09B8"/>
    <w:rsid w:val="002B0CBC"/>
    <w:rsid w:val="002B121F"/>
    <w:rsid w:val="002B13B1"/>
    <w:rsid w:val="002B150C"/>
    <w:rsid w:val="002B158D"/>
    <w:rsid w:val="002B16B5"/>
    <w:rsid w:val="002B32A1"/>
    <w:rsid w:val="002B361C"/>
    <w:rsid w:val="002B3628"/>
    <w:rsid w:val="002B4030"/>
    <w:rsid w:val="002B43E5"/>
    <w:rsid w:val="002B46E6"/>
    <w:rsid w:val="002B4949"/>
    <w:rsid w:val="002B4BB7"/>
    <w:rsid w:val="002B536D"/>
    <w:rsid w:val="002B5421"/>
    <w:rsid w:val="002B5539"/>
    <w:rsid w:val="002B5596"/>
    <w:rsid w:val="002B58CC"/>
    <w:rsid w:val="002B5EC1"/>
    <w:rsid w:val="002B623F"/>
    <w:rsid w:val="002B6ECD"/>
    <w:rsid w:val="002B78FE"/>
    <w:rsid w:val="002B7C59"/>
    <w:rsid w:val="002B7CDD"/>
    <w:rsid w:val="002C003A"/>
    <w:rsid w:val="002C01B1"/>
    <w:rsid w:val="002C0628"/>
    <w:rsid w:val="002C0C5D"/>
    <w:rsid w:val="002C0DA6"/>
    <w:rsid w:val="002C14D8"/>
    <w:rsid w:val="002C166B"/>
    <w:rsid w:val="002C1ACB"/>
    <w:rsid w:val="002C1D4D"/>
    <w:rsid w:val="002C2FEF"/>
    <w:rsid w:val="002C36AF"/>
    <w:rsid w:val="002C391B"/>
    <w:rsid w:val="002C39F4"/>
    <w:rsid w:val="002C3A74"/>
    <w:rsid w:val="002C3C7C"/>
    <w:rsid w:val="002C3CC2"/>
    <w:rsid w:val="002C3CF2"/>
    <w:rsid w:val="002C3DBB"/>
    <w:rsid w:val="002C3F86"/>
    <w:rsid w:val="002C4161"/>
    <w:rsid w:val="002C4599"/>
    <w:rsid w:val="002C4D29"/>
    <w:rsid w:val="002C4D75"/>
    <w:rsid w:val="002C52FB"/>
    <w:rsid w:val="002C5362"/>
    <w:rsid w:val="002C5539"/>
    <w:rsid w:val="002C5E34"/>
    <w:rsid w:val="002C5F0D"/>
    <w:rsid w:val="002C66BC"/>
    <w:rsid w:val="002C6BCB"/>
    <w:rsid w:val="002C6D22"/>
    <w:rsid w:val="002C6EC2"/>
    <w:rsid w:val="002C7323"/>
    <w:rsid w:val="002C7337"/>
    <w:rsid w:val="002C73CD"/>
    <w:rsid w:val="002C7541"/>
    <w:rsid w:val="002C771B"/>
    <w:rsid w:val="002C7B7F"/>
    <w:rsid w:val="002D046A"/>
    <w:rsid w:val="002D04A8"/>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281"/>
    <w:rsid w:val="002D7705"/>
    <w:rsid w:val="002D78DF"/>
    <w:rsid w:val="002D7906"/>
    <w:rsid w:val="002D7F32"/>
    <w:rsid w:val="002D7FF5"/>
    <w:rsid w:val="002E0566"/>
    <w:rsid w:val="002E0B97"/>
    <w:rsid w:val="002E0C26"/>
    <w:rsid w:val="002E11EB"/>
    <w:rsid w:val="002E209F"/>
    <w:rsid w:val="002E2538"/>
    <w:rsid w:val="002E280F"/>
    <w:rsid w:val="002E283F"/>
    <w:rsid w:val="002E3854"/>
    <w:rsid w:val="002E3889"/>
    <w:rsid w:val="002E3962"/>
    <w:rsid w:val="002E403D"/>
    <w:rsid w:val="002E416C"/>
    <w:rsid w:val="002E420C"/>
    <w:rsid w:val="002E42D4"/>
    <w:rsid w:val="002E42EA"/>
    <w:rsid w:val="002E4420"/>
    <w:rsid w:val="002E447E"/>
    <w:rsid w:val="002E45CD"/>
    <w:rsid w:val="002E4902"/>
    <w:rsid w:val="002E4E62"/>
    <w:rsid w:val="002E5516"/>
    <w:rsid w:val="002E59A0"/>
    <w:rsid w:val="002E5C52"/>
    <w:rsid w:val="002E5CAD"/>
    <w:rsid w:val="002E69B1"/>
    <w:rsid w:val="002E69BE"/>
    <w:rsid w:val="002E6B74"/>
    <w:rsid w:val="002E7035"/>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4D57"/>
    <w:rsid w:val="002F504B"/>
    <w:rsid w:val="002F505C"/>
    <w:rsid w:val="002F5305"/>
    <w:rsid w:val="002F5742"/>
    <w:rsid w:val="002F59D6"/>
    <w:rsid w:val="002F5BB5"/>
    <w:rsid w:val="002F5E51"/>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618"/>
    <w:rsid w:val="00303652"/>
    <w:rsid w:val="00303A1A"/>
    <w:rsid w:val="00303BB8"/>
    <w:rsid w:val="00303BEA"/>
    <w:rsid w:val="00303C00"/>
    <w:rsid w:val="003040AC"/>
    <w:rsid w:val="0030463E"/>
    <w:rsid w:val="003047F4"/>
    <w:rsid w:val="00305FF1"/>
    <w:rsid w:val="00306217"/>
    <w:rsid w:val="003062F9"/>
    <w:rsid w:val="003067A7"/>
    <w:rsid w:val="00306888"/>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6C4"/>
    <w:rsid w:val="00312A86"/>
    <w:rsid w:val="00312C25"/>
    <w:rsid w:val="00312FE2"/>
    <w:rsid w:val="0031300A"/>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0CA8"/>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890"/>
    <w:rsid w:val="003279E1"/>
    <w:rsid w:val="00327AD2"/>
    <w:rsid w:val="0033036E"/>
    <w:rsid w:val="00330A6B"/>
    <w:rsid w:val="003311C5"/>
    <w:rsid w:val="003312AE"/>
    <w:rsid w:val="003312BE"/>
    <w:rsid w:val="0033190F"/>
    <w:rsid w:val="003319E4"/>
    <w:rsid w:val="00331EC1"/>
    <w:rsid w:val="00332309"/>
    <w:rsid w:val="00332603"/>
    <w:rsid w:val="00332BBE"/>
    <w:rsid w:val="00332FAF"/>
    <w:rsid w:val="00332FD1"/>
    <w:rsid w:val="00333680"/>
    <w:rsid w:val="003337EC"/>
    <w:rsid w:val="0033396D"/>
    <w:rsid w:val="00333CA6"/>
    <w:rsid w:val="003343A2"/>
    <w:rsid w:val="0033461A"/>
    <w:rsid w:val="003348A5"/>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389"/>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59F"/>
    <w:rsid w:val="00350905"/>
    <w:rsid w:val="00350CC8"/>
    <w:rsid w:val="00350EB0"/>
    <w:rsid w:val="003517B8"/>
    <w:rsid w:val="003517CA"/>
    <w:rsid w:val="003518A9"/>
    <w:rsid w:val="00351EE4"/>
    <w:rsid w:val="003520BB"/>
    <w:rsid w:val="003526BA"/>
    <w:rsid w:val="003527CD"/>
    <w:rsid w:val="0035292D"/>
    <w:rsid w:val="00352A65"/>
    <w:rsid w:val="00352B26"/>
    <w:rsid w:val="00353085"/>
    <w:rsid w:val="0035325B"/>
    <w:rsid w:val="003532A3"/>
    <w:rsid w:val="0035334B"/>
    <w:rsid w:val="003534A3"/>
    <w:rsid w:val="00354442"/>
    <w:rsid w:val="00354671"/>
    <w:rsid w:val="003548FB"/>
    <w:rsid w:val="00354A77"/>
    <w:rsid w:val="00354ED1"/>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1E4F"/>
    <w:rsid w:val="00362381"/>
    <w:rsid w:val="00362560"/>
    <w:rsid w:val="003626E3"/>
    <w:rsid w:val="00362809"/>
    <w:rsid w:val="00362851"/>
    <w:rsid w:val="00362C28"/>
    <w:rsid w:val="00362C55"/>
    <w:rsid w:val="00362CD8"/>
    <w:rsid w:val="00363349"/>
    <w:rsid w:val="00363522"/>
    <w:rsid w:val="003635EE"/>
    <w:rsid w:val="0036367D"/>
    <w:rsid w:val="00363BE3"/>
    <w:rsid w:val="00363D80"/>
    <w:rsid w:val="00363FEC"/>
    <w:rsid w:val="00364609"/>
    <w:rsid w:val="003647FB"/>
    <w:rsid w:val="00364AAE"/>
    <w:rsid w:val="00364ED2"/>
    <w:rsid w:val="003651C3"/>
    <w:rsid w:val="003660F8"/>
    <w:rsid w:val="003674AD"/>
    <w:rsid w:val="003675AA"/>
    <w:rsid w:val="00367EF3"/>
    <w:rsid w:val="003703A4"/>
    <w:rsid w:val="00370CC2"/>
    <w:rsid w:val="00371668"/>
    <w:rsid w:val="00371BA2"/>
    <w:rsid w:val="003724B7"/>
    <w:rsid w:val="00372593"/>
    <w:rsid w:val="00372FD5"/>
    <w:rsid w:val="003731AC"/>
    <w:rsid w:val="00373211"/>
    <w:rsid w:val="003736AD"/>
    <w:rsid w:val="00373B30"/>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4C28"/>
    <w:rsid w:val="0038509B"/>
    <w:rsid w:val="00385129"/>
    <w:rsid w:val="003857DF"/>
    <w:rsid w:val="00385A28"/>
    <w:rsid w:val="00385B4A"/>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2CF1"/>
    <w:rsid w:val="00393601"/>
    <w:rsid w:val="003939DC"/>
    <w:rsid w:val="00393BCC"/>
    <w:rsid w:val="00393FA3"/>
    <w:rsid w:val="00394075"/>
    <w:rsid w:val="00394B32"/>
    <w:rsid w:val="00394E6A"/>
    <w:rsid w:val="00394E9C"/>
    <w:rsid w:val="00395048"/>
    <w:rsid w:val="0039512F"/>
    <w:rsid w:val="003953A2"/>
    <w:rsid w:val="003957FC"/>
    <w:rsid w:val="00395F29"/>
    <w:rsid w:val="0039676F"/>
    <w:rsid w:val="00397581"/>
    <w:rsid w:val="003977DB"/>
    <w:rsid w:val="00397E6C"/>
    <w:rsid w:val="00397ED8"/>
    <w:rsid w:val="00397F6B"/>
    <w:rsid w:val="003A02AD"/>
    <w:rsid w:val="003A04E9"/>
    <w:rsid w:val="003A0751"/>
    <w:rsid w:val="003A0987"/>
    <w:rsid w:val="003A0ADE"/>
    <w:rsid w:val="003A0FBE"/>
    <w:rsid w:val="003A1325"/>
    <w:rsid w:val="003A13EF"/>
    <w:rsid w:val="003A160D"/>
    <w:rsid w:val="003A1757"/>
    <w:rsid w:val="003A19D6"/>
    <w:rsid w:val="003A1D8C"/>
    <w:rsid w:val="003A232E"/>
    <w:rsid w:val="003A2351"/>
    <w:rsid w:val="003A2424"/>
    <w:rsid w:val="003A28EA"/>
    <w:rsid w:val="003A2AA3"/>
    <w:rsid w:val="003A2BD7"/>
    <w:rsid w:val="003A2CF3"/>
    <w:rsid w:val="003A2E69"/>
    <w:rsid w:val="003A3131"/>
    <w:rsid w:val="003A3176"/>
    <w:rsid w:val="003A36C6"/>
    <w:rsid w:val="003A371B"/>
    <w:rsid w:val="003A39C4"/>
    <w:rsid w:val="003A3B1F"/>
    <w:rsid w:val="003A3F55"/>
    <w:rsid w:val="003A42F1"/>
    <w:rsid w:val="003A43BD"/>
    <w:rsid w:val="003A44C5"/>
    <w:rsid w:val="003A4650"/>
    <w:rsid w:val="003A4A35"/>
    <w:rsid w:val="003A54CF"/>
    <w:rsid w:val="003A560B"/>
    <w:rsid w:val="003A57B3"/>
    <w:rsid w:val="003A5A82"/>
    <w:rsid w:val="003A60B5"/>
    <w:rsid w:val="003A638C"/>
    <w:rsid w:val="003A6610"/>
    <w:rsid w:val="003A6BB1"/>
    <w:rsid w:val="003A7093"/>
    <w:rsid w:val="003A74E5"/>
    <w:rsid w:val="003A761D"/>
    <w:rsid w:val="003A7D23"/>
    <w:rsid w:val="003B038B"/>
    <w:rsid w:val="003B03AA"/>
    <w:rsid w:val="003B058A"/>
    <w:rsid w:val="003B1011"/>
    <w:rsid w:val="003B1A31"/>
    <w:rsid w:val="003B1E08"/>
    <w:rsid w:val="003B2344"/>
    <w:rsid w:val="003B23B2"/>
    <w:rsid w:val="003B259C"/>
    <w:rsid w:val="003B2771"/>
    <w:rsid w:val="003B2BBA"/>
    <w:rsid w:val="003B2C37"/>
    <w:rsid w:val="003B33AF"/>
    <w:rsid w:val="003B354A"/>
    <w:rsid w:val="003B3989"/>
    <w:rsid w:val="003B3C6C"/>
    <w:rsid w:val="003B4084"/>
    <w:rsid w:val="003B497C"/>
    <w:rsid w:val="003B5136"/>
    <w:rsid w:val="003B53E7"/>
    <w:rsid w:val="003B56A7"/>
    <w:rsid w:val="003B63F5"/>
    <w:rsid w:val="003B6D6E"/>
    <w:rsid w:val="003B6DBB"/>
    <w:rsid w:val="003B72B5"/>
    <w:rsid w:val="003B76E9"/>
    <w:rsid w:val="003B7C2C"/>
    <w:rsid w:val="003B7E30"/>
    <w:rsid w:val="003C03AC"/>
    <w:rsid w:val="003C0497"/>
    <w:rsid w:val="003C0603"/>
    <w:rsid w:val="003C089A"/>
    <w:rsid w:val="003C151B"/>
    <w:rsid w:val="003C1820"/>
    <w:rsid w:val="003C1B0C"/>
    <w:rsid w:val="003C1B14"/>
    <w:rsid w:val="003C1CDF"/>
    <w:rsid w:val="003C1DC7"/>
    <w:rsid w:val="003C22EA"/>
    <w:rsid w:val="003C29AD"/>
    <w:rsid w:val="003C2D19"/>
    <w:rsid w:val="003C30CD"/>
    <w:rsid w:val="003C3478"/>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04A0"/>
    <w:rsid w:val="003D1036"/>
    <w:rsid w:val="003D1040"/>
    <w:rsid w:val="003D157F"/>
    <w:rsid w:val="003D228C"/>
    <w:rsid w:val="003D26D4"/>
    <w:rsid w:val="003D2818"/>
    <w:rsid w:val="003D2CBE"/>
    <w:rsid w:val="003D2DFE"/>
    <w:rsid w:val="003D30EF"/>
    <w:rsid w:val="003D33D8"/>
    <w:rsid w:val="003D3A85"/>
    <w:rsid w:val="003D3AB8"/>
    <w:rsid w:val="003D3B61"/>
    <w:rsid w:val="003D3B6F"/>
    <w:rsid w:val="003D3C7E"/>
    <w:rsid w:val="003D4086"/>
    <w:rsid w:val="003D4856"/>
    <w:rsid w:val="003D4D77"/>
    <w:rsid w:val="003D4DA5"/>
    <w:rsid w:val="003D5260"/>
    <w:rsid w:val="003D5642"/>
    <w:rsid w:val="003D5825"/>
    <w:rsid w:val="003D5832"/>
    <w:rsid w:val="003D5AB7"/>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0F72"/>
    <w:rsid w:val="003E185B"/>
    <w:rsid w:val="003E203A"/>
    <w:rsid w:val="003E2080"/>
    <w:rsid w:val="003E34BF"/>
    <w:rsid w:val="003E3698"/>
    <w:rsid w:val="003E3867"/>
    <w:rsid w:val="003E3F68"/>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431"/>
    <w:rsid w:val="003F1833"/>
    <w:rsid w:val="003F1AB4"/>
    <w:rsid w:val="003F1F58"/>
    <w:rsid w:val="003F1F61"/>
    <w:rsid w:val="003F20AA"/>
    <w:rsid w:val="003F34A3"/>
    <w:rsid w:val="003F3610"/>
    <w:rsid w:val="003F37A1"/>
    <w:rsid w:val="003F3AA7"/>
    <w:rsid w:val="003F3D1A"/>
    <w:rsid w:val="003F3E04"/>
    <w:rsid w:val="003F4ADF"/>
    <w:rsid w:val="003F4F64"/>
    <w:rsid w:val="003F5334"/>
    <w:rsid w:val="003F5354"/>
    <w:rsid w:val="003F54F9"/>
    <w:rsid w:val="003F5E0F"/>
    <w:rsid w:val="003F5FE8"/>
    <w:rsid w:val="003F607E"/>
    <w:rsid w:val="003F6473"/>
    <w:rsid w:val="003F6B86"/>
    <w:rsid w:val="003F6BA7"/>
    <w:rsid w:val="003F6DEA"/>
    <w:rsid w:val="003F6E54"/>
    <w:rsid w:val="003F6EBC"/>
    <w:rsid w:val="003F7060"/>
    <w:rsid w:val="003F75EC"/>
    <w:rsid w:val="003F7EDE"/>
    <w:rsid w:val="004002BB"/>
    <w:rsid w:val="00400420"/>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47"/>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6FDA"/>
    <w:rsid w:val="00417A27"/>
    <w:rsid w:val="00417BD8"/>
    <w:rsid w:val="00417FD6"/>
    <w:rsid w:val="0042015A"/>
    <w:rsid w:val="0042056E"/>
    <w:rsid w:val="00420669"/>
    <w:rsid w:val="00420C5D"/>
    <w:rsid w:val="00420FB4"/>
    <w:rsid w:val="00421002"/>
    <w:rsid w:val="00421253"/>
    <w:rsid w:val="00421E6E"/>
    <w:rsid w:val="00421EB9"/>
    <w:rsid w:val="00422142"/>
    <w:rsid w:val="00422340"/>
    <w:rsid w:val="004229A7"/>
    <w:rsid w:val="004229F6"/>
    <w:rsid w:val="00422B3C"/>
    <w:rsid w:val="004230AA"/>
    <w:rsid w:val="00423ED2"/>
    <w:rsid w:val="00424006"/>
    <w:rsid w:val="00424B00"/>
    <w:rsid w:val="00424D05"/>
    <w:rsid w:val="00424D91"/>
    <w:rsid w:val="00425715"/>
    <w:rsid w:val="00425AE6"/>
    <w:rsid w:val="00425C60"/>
    <w:rsid w:val="00426000"/>
    <w:rsid w:val="004262A4"/>
    <w:rsid w:val="00426923"/>
    <w:rsid w:val="00426C28"/>
    <w:rsid w:val="004272B2"/>
    <w:rsid w:val="00427419"/>
    <w:rsid w:val="004274F9"/>
    <w:rsid w:val="0042759F"/>
    <w:rsid w:val="00430306"/>
    <w:rsid w:val="0043047A"/>
    <w:rsid w:val="00430838"/>
    <w:rsid w:val="00430865"/>
    <w:rsid w:val="00432543"/>
    <w:rsid w:val="004326ED"/>
    <w:rsid w:val="00432772"/>
    <w:rsid w:val="00432968"/>
    <w:rsid w:val="00432A49"/>
    <w:rsid w:val="00432FD5"/>
    <w:rsid w:val="00432FD6"/>
    <w:rsid w:val="004331FB"/>
    <w:rsid w:val="0043332E"/>
    <w:rsid w:val="004339FD"/>
    <w:rsid w:val="00433C54"/>
    <w:rsid w:val="00434350"/>
    <w:rsid w:val="00434607"/>
    <w:rsid w:val="00434667"/>
    <w:rsid w:val="00434954"/>
    <w:rsid w:val="004349A5"/>
    <w:rsid w:val="00434B56"/>
    <w:rsid w:val="00434BFA"/>
    <w:rsid w:val="00434C50"/>
    <w:rsid w:val="00434E32"/>
    <w:rsid w:val="00435087"/>
    <w:rsid w:val="00435235"/>
    <w:rsid w:val="00435661"/>
    <w:rsid w:val="00435B6F"/>
    <w:rsid w:val="0043615B"/>
    <w:rsid w:val="00436836"/>
    <w:rsid w:val="004368DE"/>
    <w:rsid w:val="004377F3"/>
    <w:rsid w:val="0044015D"/>
    <w:rsid w:val="00440479"/>
    <w:rsid w:val="004405DC"/>
    <w:rsid w:val="00440899"/>
    <w:rsid w:val="00440C34"/>
    <w:rsid w:val="00441035"/>
    <w:rsid w:val="004413BD"/>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9FB"/>
    <w:rsid w:val="00445C80"/>
    <w:rsid w:val="00446712"/>
    <w:rsid w:val="004468FC"/>
    <w:rsid w:val="00446AE0"/>
    <w:rsid w:val="00446B9B"/>
    <w:rsid w:val="00447F5B"/>
    <w:rsid w:val="004503F3"/>
    <w:rsid w:val="00450A35"/>
    <w:rsid w:val="004511F5"/>
    <w:rsid w:val="0045124F"/>
    <w:rsid w:val="00451397"/>
    <w:rsid w:val="004518E4"/>
    <w:rsid w:val="00451F25"/>
    <w:rsid w:val="00451F5F"/>
    <w:rsid w:val="004520B4"/>
    <w:rsid w:val="00452707"/>
    <w:rsid w:val="00452E37"/>
    <w:rsid w:val="00452E89"/>
    <w:rsid w:val="00452EAA"/>
    <w:rsid w:val="004530C1"/>
    <w:rsid w:val="0045314B"/>
    <w:rsid w:val="004539F7"/>
    <w:rsid w:val="00453BA9"/>
    <w:rsid w:val="00454119"/>
    <w:rsid w:val="00454AFA"/>
    <w:rsid w:val="00454BE0"/>
    <w:rsid w:val="00454C74"/>
    <w:rsid w:val="00454E4F"/>
    <w:rsid w:val="00455C79"/>
    <w:rsid w:val="0045698A"/>
    <w:rsid w:val="00456AB1"/>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B59"/>
    <w:rsid w:val="00461C4D"/>
    <w:rsid w:val="00461D76"/>
    <w:rsid w:val="00461FC2"/>
    <w:rsid w:val="004622BC"/>
    <w:rsid w:val="00462582"/>
    <w:rsid w:val="00462858"/>
    <w:rsid w:val="00462893"/>
    <w:rsid w:val="00462A53"/>
    <w:rsid w:val="00463252"/>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21"/>
    <w:rsid w:val="00467A42"/>
    <w:rsid w:val="00467EA3"/>
    <w:rsid w:val="004702EA"/>
    <w:rsid w:val="0047065F"/>
    <w:rsid w:val="00470EA6"/>
    <w:rsid w:val="004717CF"/>
    <w:rsid w:val="00471A06"/>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0C6C"/>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5B1"/>
    <w:rsid w:val="0048592B"/>
    <w:rsid w:val="00485A92"/>
    <w:rsid w:val="00485AF5"/>
    <w:rsid w:val="004860DD"/>
    <w:rsid w:val="0048685F"/>
    <w:rsid w:val="00486955"/>
    <w:rsid w:val="00486AA6"/>
    <w:rsid w:val="004875E9"/>
    <w:rsid w:val="004876ED"/>
    <w:rsid w:val="0048775B"/>
    <w:rsid w:val="00487BEA"/>
    <w:rsid w:val="00487C2A"/>
    <w:rsid w:val="00487EAB"/>
    <w:rsid w:val="0049065F"/>
    <w:rsid w:val="004906F7"/>
    <w:rsid w:val="0049090D"/>
    <w:rsid w:val="004910C6"/>
    <w:rsid w:val="00491A7A"/>
    <w:rsid w:val="00491A84"/>
    <w:rsid w:val="00491DCE"/>
    <w:rsid w:val="00492797"/>
    <w:rsid w:val="00492E2F"/>
    <w:rsid w:val="004932B4"/>
    <w:rsid w:val="00493B17"/>
    <w:rsid w:val="00493FDF"/>
    <w:rsid w:val="00494044"/>
    <w:rsid w:val="00494FFA"/>
    <w:rsid w:val="0049501C"/>
    <w:rsid w:val="004951D3"/>
    <w:rsid w:val="004952B2"/>
    <w:rsid w:val="0049531C"/>
    <w:rsid w:val="004959E2"/>
    <w:rsid w:val="0049629E"/>
    <w:rsid w:val="00496B39"/>
    <w:rsid w:val="004971B1"/>
    <w:rsid w:val="00497923"/>
    <w:rsid w:val="00497AE3"/>
    <w:rsid w:val="00497EED"/>
    <w:rsid w:val="004A02EC"/>
    <w:rsid w:val="004A052B"/>
    <w:rsid w:val="004A07AB"/>
    <w:rsid w:val="004A102D"/>
    <w:rsid w:val="004A16FE"/>
    <w:rsid w:val="004A1713"/>
    <w:rsid w:val="004A1B98"/>
    <w:rsid w:val="004A2A05"/>
    <w:rsid w:val="004A2C17"/>
    <w:rsid w:val="004A2C4C"/>
    <w:rsid w:val="004A2C7B"/>
    <w:rsid w:val="004A306B"/>
    <w:rsid w:val="004A3ABF"/>
    <w:rsid w:val="004A42B3"/>
    <w:rsid w:val="004A4443"/>
    <w:rsid w:val="004A4EAA"/>
    <w:rsid w:val="004A5036"/>
    <w:rsid w:val="004A52A3"/>
    <w:rsid w:val="004A533A"/>
    <w:rsid w:val="004A5682"/>
    <w:rsid w:val="004A6195"/>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1D9"/>
    <w:rsid w:val="004B24BD"/>
    <w:rsid w:val="004B28BA"/>
    <w:rsid w:val="004B2A9F"/>
    <w:rsid w:val="004B2EDF"/>
    <w:rsid w:val="004B34D9"/>
    <w:rsid w:val="004B3977"/>
    <w:rsid w:val="004B41C2"/>
    <w:rsid w:val="004B4206"/>
    <w:rsid w:val="004B4BFE"/>
    <w:rsid w:val="004B5287"/>
    <w:rsid w:val="004B5336"/>
    <w:rsid w:val="004B56AD"/>
    <w:rsid w:val="004B57E3"/>
    <w:rsid w:val="004B61B7"/>
    <w:rsid w:val="004B6274"/>
    <w:rsid w:val="004B6C36"/>
    <w:rsid w:val="004B6C48"/>
    <w:rsid w:val="004B7135"/>
    <w:rsid w:val="004B7497"/>
    <w:rsid w:val="004B77E5"/>
    <w:rsid w:val="004B7D4D"/>
    <w:rsid w:val="004C065B"/>
    <w:rsid w:val="004C0C96"/>
    <w:rsid w:val="004C1DE3"/>
    <w:rsid w:val="004C1EE7"/>
    <w:rsid w:val="004C1F1A"/>
    <w:rsid w:val="004C289F"/>
    <w:rsid w:val="004C2FCC"/>
    <w:rsid w:val="004C2FF2"/>
    <w:rsid w:val="004C32A7"/>
    <w:rsid w:val="004C3657"/>
    <w:rsid w:val="004C3F9B"/>
    <w:rsid w:val="004C4A4A"/>
    <w:rsid w:val="004C4CA8"/>
    <w:rsid w:val="004C4DDC"/>
    <w:rsid w:val="004C5B86"/>
    <w:rsid w:val="004C5EC0"/>
    <w:rsid w:val="004C5F55"/>
    <w:rsid w:val="004C6470"/>
    <w:rsid w:val="004C6635"/>
    <w:rsid w:val="004C6792"/>
    <w:rsid w:val="004C7095"/>
    <w:rsid w:val="004C7A30"/>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70A"/>
    <w:rsid w:val="004D48AA"/>
    <w:rsid w:val="004D4C21"/>
    <w:rsid w:val="004D4CB7"/>
    <w:rsid w:val="004D4E6C"/>
    <w:rsid w:val="004D57DE"/>
    <w:rsid w:val="004D5827"/>
    <w:rsid w:val="004D58A1"/>
    <w:rsid w:val="004D5A76"/>
    <w:rsid w:val="004D60AC"/>
    <w:rsid w:val="004D61C2"/>
    <w:rsid w:val="004D6AA8"/>
    <w:rsid w:val="004D6B42"/>
    <w:rsid w:val="004D6E48"/>
    <w:rsid w:val="004D7010"/>
    <w:rsid w:val="004D7483"/>
    <w:rsid w:val="004D7734"/>
    <w:rsid w:val="004D7956"/>
    <w:rsid w:val="004D79E4"/>
    <w:rsid w:val="004D7BFE"/>
    <w:rsid w:val="004D7C2C"/>
    <w:rsid w:val="004D7EB2"/>
    <w:rsid w:val="004E0093"/>
    <w:rsid w:val="004E0924"/>
    <w:rsid w:val="004E092D"/>
    <w:rsid w:val="004E0F8F"/>
    <w:rsid w:val="004E1490"/>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B84"/>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44"/>
    <w:rsid w:val="004F2C72"/>
    <w:rsid w:val="004F2F5B"/>
    <w:rsid w:val="004F30C2"/>
    <w:rsid w:val="004F3317"/>
    <w:rsid w:val="004F346C"/>
    <w:rsid w:val="004F384D"/>
    <w:rsid w:val="004F3C97"/>
    <w:rsid w:val="004F3D13"/>
    <w:rsid w:val="004F50C4"/>
    <w:rsid w:val="004F52D6"/>
    <w:rsid w:val="004F53B7"/>
    <w:rsid w:val="004F5903"/>
    <w:rsid w:val="004F5C14"/>
    <w:rsid w:val="004F5F4C"/>
    <w:rsid w:val="004F60E7"/>
    <w:rsid w:val="004F6125"/>
    <w:rsid w:val="004F6291"/>
    <w:rsid w:val="004F6899"/>
    <w:rsid w:val="004F6A1E"/>
    <w:rsid w:val="004F6AAE"/>
    <w:rsid w:val="004F6F04"/>
    <w:rsid w:val="004F7463"/>
    <w:rsid w:val="004F7610"/>
    <w:rsid w:val="004F768C"/>
    <w:rsid w:val="004F7724"/>
    <w:rsid w:val="00500002"/>
    <w:rsid w:val="005002F6"/>
    <w:rsid w:val="0050064E"/>
    <w:rsid w:val="00500AFE"/>
    <w:rsid w:val="00500F3C"/>
    <w:rsid w:val="0050134E"/>
    <w:rsid w:val="0050184B"/>
    <w:rsid w:val="00501B98"/>
    <w:rsid w:val="00501FBB"/>
    <w:rsid w:val="00502313"/>
    <w:rsid w:val="00502323"/>
    <w:rsid w:val="005026E4"/>
    <w:rsid w:val="00503332"/>
    <w:rsid w:val="00503651"/>
    <w:rsid w:val="005041C1"/>
    <w:rsid w:val="0050454A"/>
    <w:rsid w:val="00504C90"/>
    <w:rsid w:val="00504E0C"/>
    <w:rsid w:val="00505431"/>
    <w:rsid w:val="0050543F"/>
    <w:rsid w:val="005054D9"/>
    <w:rsid w:val="00505DEF"/>
    <w:rsid w:val="0050617A"/>
    <w:rsid w:val="005064F3"/>
    <w:rsid w:val="0050669D"/>
    <w:rsid w:val="005067A0"/>
    <w:rsid w:val="0050690E"/>
    <w:rsid w:val="00506D0B"/>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BA5"/>
    <w:rsid w:val="00514E54"/>
    <w:rsid w:val="00515AF3"/>
    <w:rsid w:val="00515FE9"/>
    <w:rsid w:val="00516180"/>
    <w:rsid w:val="0051621E"/>
    <w:rsid w:val="0051623C"/>
    <w:rsid w:val="005167B1"/>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0F8A"/>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97A"/>
    <w:rsid w:val="00526B1E"/>
    <w:rsid w:val="00526BC8"/>
    <w:rsid w:val="0052733B"/>
    <w:rsid w:val="0052747A"/>
    <w:rsid w:val="0052759C"/>
    <w:rsid w:val="005275BC"/>
    <w:rsid w:val="00530A64"/>
    <w:rsid w:val="005310AB"/>
    <w:rsid w:val="005325CE"/>
    <w:rsid w:val="00532D94"/>
    <w:rsid w:val="005331B6"/>
    <w:rsid w:val="00533BFE"/>
    <w:rsid w:val="00534300"/>
    <w:rsid w:val="005344C5"/>
    <w:rsid w:val="00534911"/>
    <w:rsid w:val="00534CDE"/>
    <w:rsid w:val="00535011"/>
    <w:rsid w:val="0053583B"/>
    <w:rsid w:val="005361E0"/>
    <w:rsid w:val="00536879"/>
    <w:rsid w:val="00536A00"/>
    <w:rsid w:val="00536FDE"/>
    <w:rsid w:val="0053712D"/>
    <w:rsid w:val="005379FE"/>
    <w:rsid w:val="005401D9"/>
    <w:rsid w:val="005409A0"/>
    <w:rsid w:val="00540B1C"/>
    <w:rsid w:val="00540B4F"/>
    <w:rsid w:val="00540B74"/>
    <w:rsid w:val="0054112C"/>
    <w:rsid w:val="005412A2"/>
    <w:rsid w:val="0054139C"/>
    <w:rsid w:val="0054149B"/>
    <w:rsid w:val="00541E53"/>
    <w:rsid w:val="0054237D"/>
    <w:rsid w:val="005426CF"/>
    <w:rsid w:val="00543D63"/>
    <w:rsid w:val="00544045"/>
    <w:rsid w:val="0054420E"/>
    <w:rsid w:val="00544848"/>
    <w:rsid w:val="00544855"/>
    <w:rsid w:val="0054485B"/>
    <w:rsid w:val="00545015"/>
    <w:rsid w:val="00546384"/>
    <w:rsid w:val="00546A33"/>
    <w:rsid w:val="00546F75"/>
    <w:rsid w:val="00546FF8"/>
    <w:rsid w:val="005470BE"/>
    <w:rsid w:val="005473E0"/>
    <w:rsid w:val="00547931"/>
    <w:rsid w:val="00547DA2"/>
    <w:rsid w:val="00547DEE"/>
    <w:rsid w:val="005509EF"/>
    <w:rsid w:val="00550B62"/>
    <w:rsid w:val="0055168C"/>
    <w:rsid w:val="005516A4"/>
    <w:rsid w:val="005517AA"/>
    <w:rsid w:val="00551FC2"/>
    <w:rsid w:val="00552784"/>
    <w:rsid w:val="00553027"/>
    <w:rsid w:val="00553194"/>
    <w:rsid w:val="00553389"/>
    <w:rsid w:val="005542E2"/>
    <w:rsid w:val="005545C0"/>
    <w:rsid w:val="00554909"/>
    <w:rsid w:val="005553B8"/>
    <w:rsid w:val="0055579F"/>
    <w:rsid w:val="00555CD0"/>
    <w:rsid w:val="00555FD1"/>
    <w:rsid w:val="005560BB"/>
    <w:rsid w:val="0055616C"/>
    <w:rsid w:val="005564FE"/>
    <w:rsid w:val="00556756"/>
    <w:rsid w:val="0055693F"/>
    <w:rsid w:val="00557973"/>
    <w:rsid w:val="00557E90"/>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453"/>
    <w:rsid w:val="005646FA"/>
    <w:rsid w:val="005649AD"/>
    <w:rsid w:val="00564A79"/>
    <w:rsid w:val="00564E21"/>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25"/>
    <w:rsid w:val="00570CFD"/>
    <w:rsid w:val="00570F36"/>
    <w:rsid w:val="00571221"/>
    <w:rsid w:val="005713FD"/>
    <w:rsid w:val="00572612"/>
    <w:rsid w:val="00572B60"/>
    <w:rsid w:val="00572C70"/>
    <w:rsid w:val="00572CB4"/>
    <w:rsid w:val="005731D9"/>
    <w:rsid w:val="0057329F"/>
    <w:rsid w:val="005734E5"/>
    <w:rsid w:val="0057396D"/>
    <w:rsid w:val="005741C4"/>
    <w:rsid w:val="00574332"/>
    <w:rsid w:val="005748A6"/>
    <w:rsid w:val="00575144"/>
    <w:rsid w:val="0057594C"/>
    <w:rsid w:val="00575FC1"/>
    <w:rsid w:val="00576012"/>
    <w:rsid w:val="005761F0"/>
    <w:rsid w:val="005763D9"/>
    <w:rsid w:val="0057658A"/>
    <w:rsid w:val="005765F4"/>
    <w:rsid w:val="00576857"/>
    <w:rsid w:val="00576B5A"/>
    <w:rsid w:val="00576D4C"/>
    <w:rsid w:val="00577350"/>
    <w:rsid w:val="0057738F"/>
    <w:rsid w:val="005775FF"/>
    <w:rsid w:val="00577853"/>
    <w:rsid w:val="00577F04"/>
    <w:rsid w:val="00577FA6"/>
    <w:rsid w:val="00577FC5"/>
    <w:rsid w:val="00580F93"/>
    <w:rsid w:val="005811F9"/>
    <w:rsid w:val="005817ED"/>
    <w:rsid w:val="00581C47"/>
    <w:rsid w:val="00581EDE"/>
    <w:rsid w:val="00582A17"/>
    <w:rsid w:val="00582A18"/>
    <w:rsid w:val="00583BDB"/>
    <w:rsid w:val="00584354"/>
    <w:rsid w:val="00584541"/>
    <w:rsid w:val="005848FA"/>
    <w:rsid w:val="0058516F"/>
    <w:rsid w:val="00585284"/>
    <w:rsid w:val="005854E4"/>
    <w:rsid w:val="0058567C"/>
    <w:rsid w:val="00585A01"/>
    <w:rsid w:val="00585BE7"/>
    <w:rsid w:val="00585E5D"/>
    <w:rsid w:val="0058624E"/>
    <w:rsid w:val="00586804"/>
    <w:rsid w:val="00586D6B"/>
    <w:rsid w:val="00587034"/>
    <w:rsid w:val="00587538"/>
    <w:rsid w:val="00587557"/>
    <w:rsid w:val="00587778"/>
    <w:rsid w:val="00587E8D"/>
    <w:rsid w:val="005904DA"/>
    <w:rsid w:val="00590A2D"/>
    <w:rsid w:val="00590B9A"/>
    <w:rsid w:val="00590D00"/>
    <w:rsid w:val="005910BE"/>
    <w:rsid w:val="00591325"/>
    <w:rsid w:val="0059156E"/>
    <w:rsid w:val="00591662"/>
    <w:rsid w:val="0059174A"/>
    <w:rsid w:val="00591D57"/>
    <w:rsid w:val="00591E3D"/>
    <w:rsid w:val="00592049"/>
    <w:rsid w:val="00592293"/>
    <w:rsid w:val="005927FB"/>
    <w:rsid w:val="005928E4"/>
    <w:rsid w:val="00592A1A"/>
    <w:rsid w:val="0059322A"/>
    <w:rsid w:val="005933BB"/>
    <w:rsid w:val="00593C9E"/>
    <w:rsid w:val="00593D85"/>
    <w:rsid w:val="005942C8"/>
    <w:rsid w:val="0059465C"/>
    <w:rsid w:val="00594917"/>
    <w:rsid w:val="00594B64"/>
    <w:rsid w:val="00594E23"/>
    <w:rsid w:val="005951B5"/>
    <w:rsid w:val="005951C1"/>
    <w:rsid w:val="005960CC"/>
    <w:rsid w:val="005969D7"/>
    <w:rsid w:val="00596B15"/>
    <w:rsid w:val="00596B5F"/>
    <w:rsid w:val="00596E36"/>
    <w:rsid w:val="005970CA"/>
    <w:rsid w:val="0059740B"/>
    <w:rsid w:val="00597F79"/>
    <w:rsid w:val="005A0037"/>
    <w:rsid w:val="005A0AAD"/>
    <w:rsid w:val="005A0D8A"/>
    <w:rsid w:val="005A0F7D"/>
    <w:rsid w:val="005A1566"/>
    <w:rsid w:val="005A172B"/>
    <w:rsid w:val="005A1843"/>
    <w:rsid w:val="005A2927"/>
    <w:rsid w:val="005A2B34"/>
    <w:rsid w:val="005A36D5"/>
    <w:rsid w:val="005A4297"/>
    <w:rsid w:val="005A4436"/>
    <w:rsid w:val="005A4523"/>
    <w:rsid w:val="005A49DD"/>
    <w:rsid w:val="005A4A02"/>
    <w:rsid w:val="005A54D4"/>
    <w:rsid w:val="005A55DE"/>
    <w:rsid w:val="005A5D08"/>
    <w:rsid w:val="005A5DF9"/>
    <w:rsid w:val="005A5DFA"/>
    <w:rsid w:val="005A5E10"/>
    <w:rsid w:val="005A5E16"/>
    <w:rsid w:val="005A5FA1"/>
    <w:rsid w:val="005A60AA"/>
    <w:rsid w:val="005A645C"/>
    <w:rsid w:val="005A66A6"/>
    <w:rsid w:val="005A6A39"/>
    <w:rsid w:val="005A6A8E"/>
    <w:rsid w:val="005A7A70"/>
    <w:rsid w:val="005A7C96"/>
    <w:rsid w:val="005A7F04"/>
    <w:rsid w:val="005B0345"/>
    <w:rsid w:val="005B0437"/>
    <w:rsid w:val="005B053B"/>
    <w:rsid w:val="005B067D"/>
    <w:rsid w:val="005B067E"/>
    <w:rsid w:val="005B115B"/>
    <w:rsid w:val="005B119B"/>
    <w:rsid w:val="005B1266"/>
    <w:rsid w:val="005B1B06"/>
    <w:rsid w:val="005B1C9C"/>
    <w:rsid w:val="005B1CD7"/>
    <w:rsid w:val="005B1DD0"/>
    <w:rsid w:val="005B1E44"/>
    <w:rsid w:val="005B1F9E"/>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657"/>
    <w:rsid w:val="005B385A"/>
    <w:rsid w:val="005B3DBA"/>
    <w:rsid w:val="005B450A"/>
    <w:rsid w:val="005B482D"/>
    <w:rsid w:val="005B492C"/>
    <w:rsid w:val="005B4B57"/>
    <w:rsid w:val="005B5635"/>
    <w:rsid w:val="005B570D"/>
    <w:rsid w:val="005B57D2"/>
    <w:rsid w:val="005B5B07"/>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1CE6"/>
    <w:rsid w:val="005C20E5"/>
    <w:rsid w:val="005C22E1"/>
    <w:rsid w:val="005C2778"/>
    <w:rsid w:val="005C2789"/>
    <w:rsid w:val="005C28F8"/>
    <w:rsid w:val="005C29B6"/>
    <w:rsid w:val="005C2B2D"/>
    <w:rsid w:val="005C2F1D"/>
    <w:rsid w:val="005C2FB3"/>
    <w:rsid w:val="005C3564"/>
    <w:rsid w:val="005C3611"/>
    <w:rsid w:val="005C38F0"/>
    <w:rsid w:val="005C3C99"/>
    <w:rsid w:val="005C43A5"/>
    <w:rsid w:val="005C4886"/>
    <w:rsid w:val="005C4C82"/>
    <w:rsid w:val="005C5196"/>
    <w:rsid w:val="005C51EA"/>
    <w:rsid w:val="005C51F5"/>
    <w:rsid w:val="005C5519"/>
    <w:rsid w:val="005C567C"/>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2BD"/>
    <w:rsid w:val="005E089E"/>
    <w:rsid w:val="005E08C6"/>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89D"/>
    <w:rsid w:val="005F0D1B"/>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4A62"/>
    <w:rsid w:val="005F519E"/>
    <w:rsid w:val="005F51C6"/>
    <w:rsid w:val="005F52F7"/>
    <w:rsid w:val="005F5D9A"/>
    <w:rsid w:val="005F605D"/>
    <w:rsid w:val="005F6753"/>
    <w:rsid w:val="005F6793"/>
    <w:rsid w:val="005F6841"/>
    <w:rsid w:val="005F6913"/>
    <w:rsid w:val="005F6974"/>
    <w:rsid w:val="005F6A0A"/>
    <w:rsid w:val="005F6C29"/>
    <w:rsid w:val="005F6D56"/>
    <w:rsid w:val="005F70DF"/>
    <w:rsid w:val="005F79F1"/>
    <w:rsid w:val="0060043C"/>
    <w:rsid w:val="00600532"/>
    <w:rsid w:val="006006C0"/>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3CC0"/>
    <w:rsid w:val="006044E6"/>
    <w:rsid w:val="0060586F"/>
    <w:rsid w:val="00605B84"/>
    <w:rsid w:val="00606261"/>
    <w:rsid w:val="006062EE"/>
    <w:rsid w:val="006067FC"/>
    <w:rsid w:val="00606874"/>
    <w:rsid w:val="006068C5"/>
    <w:rsid w:val="00606CED"/>
    <w:rsid w:val="00606F60"/>
    <w:rsid w:val="00607BE8"/>
    <w:rsid w:val="00607C56"/>
    <w:rsid w:val="00607F7E"/>
    <w:rsid w:val="00610013"/>
    <w:rsid w:val="006100E6"/>
    <w:rsid w:val="00610669"/>
    <w:rsid w:val="00610A96"/>
    <w:rsid w:val="00610B10"/>
    <w:rsid w:val="00611313"/>
    <w:rsid w:val="00611397"/>
    <w:rsid w:val="00611455"/>
    <w:rsid w:val="0061185B"/>
    <w:rsid w:val="00611AE7"/>
    <w:rsid w:val="00611C26"/>
    <w:rsid w:val="00612397"/>
    <w:rsid w:val="006128A2"/>
    <w:rsid w:val="00612F98"/>
    <w:rsid w:val="0061357B"/>
    <w:rsid w:val="0061399A"/>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27B"/>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8A2"/>
    <w:rsid w:val="00627BDA"/>
    <w:rsid w:val="006304C0"/>
    <w:rsid w:val="006305D6"/>
    <w:rsid w:val="00630B4D"/>
    <w:rsid w:val="00630C05"/>
    <w:rsid w:val="00630D07"/>
    <w:rsid w:val="00630DF0"/>
    <w:rsid w:val="00631128"/>
    <w:rsid w:val="006313EF"/>
    <w:rsid w:val="00631823"/>
    <w:rsid w:val="00631C4F"/>
    <w:rsid w:val="006324F6"/>
    <w:rsid w:val="00633359"/>
    <w:rsid w:val="00633DA6"/>
    <w:rsid w:val="00633DEE"/>
    <w:rsid w:val="006343F9"/>
    <w:rsid w:val="00634688"/>
    <w:rsid w:val="00634783"/>
    <w:rsid w:val="00635839"/>
    <w:rsid w:val="006358C8"/>
    <w:rsid w:val="006358DA"/>
    <w:rsid w:val="00635B64"/>
    <w:rsid w:val="00635F5D"/>
    <w:rsid w:val="00635F93"/>
    <w:rsid w:val="006361C8"/>
    <w:rsid w:val="00636C83"/>
    <w:rsid w:val="00636CAE"/>
    <w:rsid w:val="00636EEA"/>
    <w:rsid w:val="00637303"/>
    <w:rsid w:val="00637769"/>
    <w:rsid w:val="006378B0"/>
    <w:rsid w:val="006378C2"/>
    <w:rsid w:val="00637C7C"/>
    <w:rsid w:val="0064051B"/>
    <w:rsid w:val="0064054B"/>
    <w:rsid w:val="006412CD"/>
    <w:rsid w:val="00641DFB"/>
    <w:rsid w:val="00641E7A"/>
    <w:rsid w:val="00642956"/>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2E"/>
    <w:rsid w:val="006476EE"/>
    <w:rsid w:val="00647999"/>
    <w:rsid w:val="00647C72"/>
    <w:rsid w:val="00647CE7"/>
    <w:rsid w:val="00647E3C"/>
    <w:rsid w:val="00647E97"/>
    <w:rsid w:val="00650455"/>
    <w:rsid w:val="00650530"/>
    <w:rsid w:val="006508D3"/>
    <w:rsid w:val="00650A26"/>
    <w:rsid w:val="00650B79"/>
    <w:rsid w:val="00650E5C"/>
    <w:rsid w:val="006518E0"/>
    <w:rsid w:val="00651C84"/>
    <w:rsid w:val="00651D6C"/>
    <w:rsid w:val="00651EF0"/>
    <w:rsid w:val="00651F7E"/>
    <w:rsid w:val="006522D3"/>
    <w:rsid w:val="00652453"/>
    <w:rsid w:val="00652906"/>
    <w:rsid w:val="00652D91"/>
    <w:rsid w:val="0065351B"/>
    <w:rsid w:val="006543F2"/>
    <w:rsid w:val="00654687"/>
    <w:rsid w:val="006546D5"/>
    <w:rsid w:val="006559FF"/>
    <w:rsid w:val="00655F0B"/>
    <w:rsid w:val="00656B21"/>
    <w:rsid w:val="00656BBE"/>
    <w:rsid w:val="00657392"/>
    <w:rsid w:val="00657A90"/>
    <w:rsid w:val="00660768"/>
    <w:rsid w:val="006607B9"/>
    <w:rsid w:val="00660CCC"/>
    <w:rsid w:val="00661160"/>
    <w:rsid w:val="00661654"/>
    <w:rsid w:val="00661F64"/>
    <w:rsid w:val="006622E7"/>
    <w:rsid w:val="006626B6"/>
    <w:rsid w:val="00662F9E"/>
    <w:rsid w:val="00663EE6"/>
    <w:rsid w:val="006643E3"/>
    <w:rsid w:val="00664ACA"/>
    <w:rsid w:val="00664B56"/>
    <w:rsid w:val="00665089"/>
    <w:rsid w:val="00665F7A"/>
    <w:rsid w:val="00666193"/>
    <w:rsid w:val="00666470"/>
    <w:rsid w:val="0066652B"/>
    <w:rsid w:val="006666A6"/>
    <w:rsid w:val="00666C9C"/>
    <w:rsid w:val="00666D19"/>
    <w:rsid w:val="00667F08"/>
    <w:rsid w:val="00667F85"/>
    <w:rsid w:val="006707E4"/>
    <w:rsid w:val="00670B0E"/>
    <w:rsid w:val="00670B51"/>
    <w:rsid w:val="0067148B"/>
    <w:rsid w:val="006717A2"/>
    <w:rsid w:val="00671AB2"/>
    <w:rsid w:val="00671ABA"/>
    <w:rsid w:val="00671B66"/>
    <w:rsid w:val="00671C63"/>
    <w:rsid w:val="00672B09"/>
    <w:rsid w:val="00673241"/>
    <w:rsid w:val="00673974"/>
    <w:rsid w:val="00674251"/>
    <w:rsid w:val="006747A4"/>
    <w:rsid w:val="00674BA6"/>
    <w:rsid w:val="00674DA6"/>
    <w:rsid w:val="0067518E"/>
    <w:rsid w:val="006751EA"/>
    <w:rsid w:val="00675218"/>
    <w:rsid w:val="00675634"/>
    <w:rsid w:val="00675887"/>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C04"/>
    <w:rsid w:val="00684D50"/>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4FE"/>
    <w:rsid w:val="00691D48"/>
    <w:rsid w:val="00691FB5"/>
    <w:rsid w:val="00691FF9"/>
    <w:rsid w:val="0069240E"/>
    <w:rsid w:val="006924A7"/>
    <w:rsid w:val="006926AA"/>
    <w:rsid w:val="00692A91"/>
    <w:rsid w:val="0069306D"/>
    <w:rsid w:val="006932E7"/>
    <w:rsid w:val="00693329"/>
    <w:rsid w:val="00693544"/>
    <w:rsid w:val="00693CAA"/>
    <w:rsid w:val="006943B6"/>
    <w:rsid w:val="00694919"/>
    <w:rsid w:val="00694ADE"/>
    <w:rsid w:val="00694CA1"/>
    <w:rsid w:val="006952EE"/>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D7A"/>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762"/>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698F"/>
    <w:rsid w:val="006B7141"/>
    <w:rsid w:val="006B7154"/>
    <w:rsid w:val="006B78AC"/>
    <w:rsid w:val="006B7CC5"/>
    <w:rsid w:val="006C13F4"/>
    <w:rsid w:val="006C16C3"/>
    <w:rsid w:val="006C1B2D"/>
    <w:rsid w:val="006C25F9"/>
    <w:rsid w:val="006C2805"/>
    <w:rsid w:val="006C2881"/>
    <w:rsid w:val="006C2917"/>
    <w:rsid w:val="006C2CED"/>
    <w:rsid w:val="006C3056"/>
    <w:rsid w:val="006C31C0"/>
    <w:rsid w:val="006C353C"/>
    <w:rsid w:val="006C3AD7"/>
    <w:rsid w:val="006C3D0C"/>
    <w:rsid w:val="006C3FD6"/>
    <w:rsid w:val="006C40F9"/>
    <w:rsid w:val="006C5161"/>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2EC"/>
    <w:rsid w:val="006D0473"/>
    <w:rsid w:val="006D0633"/>
    <w:rsid w:val="006D07F3"/>
    <w:rsid w:val="006D08D9"/>
    <w:rsid w:val="006D0F6B"/>
    <w:rsid w:val="006D0F8B"/>
    <w:rsid w:val="006D1255"/>
    <w:rsid w:val="006D1958"/>
    <w:rsid w:val="006D1C09"/>
    <w:rsid w:val="006D2042"/>
    <w:rsid w:val="006D2545"/>
    <w:rsid w:val="006D2550"/>
    <w:rsid w:val="006D2F68"/>
    <w:rsid w:val="006D3267"/>
    <w:rsid w:val="006D3309"/>
    <w:rsid w:val="006D360E"/>
    <w:rsid w:val="006D40E8"/>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9E5"/>
    <w:rsid w:val="006D6B87"/>
    <w:rsid w:val="006D7630"/>
    <w:rsid w:val="006D7964"/>
    <w:rsid w:val="006D7B87"/>
    <w:rsid w:val="006D7B99"/>
    <w:rsid w:val="006E06B8"/>
    <w:rsid w:val="006E0722"/>
    <w:rsid w:val="006E09A3"/>
    <w:rsid w:val="006E0B82"/>
    <w:rsid w:val="006E0C20"/>
    <w:rsid w:val="006E0CA6"/>
    <w:rsid w:val="006E1081"/>
    <w:rsid w:val="006E16C6"/>
    <w:rsid w:val="006E170A"/>
    <w:rsid w:val="006E1854"/>
    <w:rsid w:val="006E1CF5"/>
    <w:rsid w:val="006E22F5"/>
    <w:rsid w:val="006E3050"/>
    <w:rsid w:val="006E3633"/>
    <w:rsid w:val="006E3840"/>
    <w:rsid w:val="006E3AF1"/>
    <w:rsid w:val="006E3B5C"/>
    <w:rsid w:val="006E3F31"/>
    <w:rsid w:val="006E4043"/>
    <w:rsid w:val="006E4595"/>
    <w:rsid w:val="006E46AA"/>
    <w:rsid w:val="006E4ED1"/>
    <w:rsid w:val="006E6231"/>
    <w:rsid w:val="006E6485"/>
    <w:rsid w:val="006E6542"/>
    <w:rsid w:val="006E66FC"/>
    <w:rsid w:val="006E694C"/>
    <w:rsid w:val="006E6A90"/>
    <w:rsid w:val="006E7128"/>
    <w:rsid w:val="006E716A"/>
    <w:rsid w:val="006E7B33"/>
    <w:rsid w:val="006F0017"/>
    <w:rsid w:val="006F040D"/>
    <w:rsid w:val="006F04FA"/>
    <w:rsid w:val="006F059D"/>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6888"/>
    <w:rsid w:val="006F74DF"/>
    <w:rsid w:val="006F774B"/>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01B"/>
    <w:rsid w:val="00707386"/>
    <w:rsid w:val="0070742F"/>
    <w:rsid w:val="0070768C"/>
    <w:rsid w:val="00707CDD"/>
    <w:rsid w:val="00707DD0"/>
    <w:rsid w:val="00710006"/>
    <w:rsid w:val="007104C8"/>
    <w:rsid w:val="00710623"/>
    <w:rsid w:val="00710717"/>
    <w:rsid w:val="007109CE"/>
    <w:rsid w:val="007109EE"/>
    <w:rsid w:val="0071117D"/>
    <w:rsid w:val="00711B57"/>
    <w:rsid w:val="00711E32"/>
    <w:rsid w:val="0071231D"/>
    <w:rsid w:val="007127F7"/>
    <w:rsid w:val="0071280A"/>
    <w:rsid w:val="0071296D"/>
    <w:rsid w:val="0071304E"/>
    <w:rsid w:val="00713209"/>
    <w:rsid w:val="00713B12"/>
    <w:rsid w:val="00713E35"/>
    <w:rsid w:val="00713F07"/>
    <w:rsid w:val="00714526"/>
    <w:rsid w:val="007148D1"/>
    <w:rsid w:val="00714987"/>
    <w:rsid w:val="00714AD8"/>
    <w:rsid w:val="00714DD7"/>
    <w:rsid w:val="00715430"/>
    <w:rsid w:val="0071559D"/>
    <w:rsid w:val="00715694"/>
    <w:rsid w:val="0071592A"/>
    <w:rsid w:val="00715FB3"/>
    <w:rsid w:val="00716234"/>
    <w:rsid w:val="007165B9"/>
    <w:rsid w:val="0071677A"/>
    <w:rsid w:val="0071682C"/>
    <w:rsid w:val="007168DF"/>
    <w:rsid w:val="00717546"/>
    <w:rsid w:val="0071755D"/>
    <w:rsid w:val="00717BF2"/>
    <w:rsid w:val="00717DD1"/>
    <w:rsid w:val="00720B79"/>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2A56"/>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7BC"/>
    <w:rsid w:val="00727DAD"/>
    <w:rsid w:val="00727E6E"/>
    <w:rsid w:val="007303BB"/>
    <w:rsid w:val="00730657"/>
    <w:rsid w:val="007307ED"/>
    <w:rsid w:val="00730935"/>
    <w:rsid w:val="00730963"/>
    <w:rsid w:val="007309C4"/>
    <w:rsid w:val="0073165F"/>
    <w:rsid w:val="0073197B"/>
    <w:rsid w:val="00731A19"/>
    <w:rsid w:val="00731A57"/>
    <w:rsid w:val="00731BCE"/>
    <w:rsid w:val="00731E1B"/>
    <w:rsid w:val="0073207F"/>
    <w:rsid w:val="0073232A"/>
    <w:rsid w:val="0073240A"/>
    <w:rsid w:val="007325E8"/>
    <w:rsid w:val="00732C9B"/>
    <w:rsid w:val="0073341D"/>
    <w:rsid w:val="00733AD1"/>
    <w:rsid w:val="00733BEE"/>
    <w:rsid w:val="00733E10"/>
    <w:rsid w:val="00734051"/>
    <w:rsid w:val="0073422C"/>
    <w:rsid w:val="00735030"/>
    <w:rsid w:val="0073524A"/>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2BA"/>
    <w:rsid w:val="00745FE3"/>
    <w:rsid w:val="00746103"/>
    <w:rsid w:val="007467B7"/>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8E9"/>
    <w:rsid w:val="00754DC5"/>
    <w:rsid w:val="00755367"/>
    <w:rsid w:val="00755703"/>
    <w:rsid w:val="007557CF"/>
    <w:rsid w:val="00755FCD"/>
    <w:rsid w:val="007560A9"/>
    <w:rsid w:val="007561CA"/>
    <w:rsid w:val="007567DD"/>
    <w:rsid w:val="007570E1"/>
    <w:rsid w:val="00757225"/>
    <w:rsid w:val="00757499"/>
    <w:rsid w:val="00757A7D"/>
    <w:rsid w:val="00757E73"/>
    <w:rsid w:val="00760016"/>
    <w:rsid w:val="00760424"/>
    <w:rsid w:val="00760AB3"/>
    <w:rsid w:val="00760C6F"/>
    <w:rsid w:val="007610A5"/>
    <w:rsid w:val="0076167C"/>
    <w:rsid w:val="0076173A"/>
    <w:rsid w:val="00761910"/>
    <w:rsid w:val="00761C91"/>
    <w:rsid w:val="00761CF2"/>
    <w:rsid w:val="007624F4"/>
    <w:rsid w:val="007626F3"/>
    <w:rsid w:val="00762777"/>
    <w:rsid w:val="007627EA"/>
    <w:rsid w:val="00762E81"/>
    <w:rsid w:val="007631DC"/>
    <w:rsid w:val="0076360A"/>
    <w:rsid w:val="0076378B"/>
    <w:rsid w:val="00763AE6"/>
    <w:rsid w:val="00763CA3"/>
    <w:rsid w:val="00764416"/>
    <w:rsid w:val="0076512F"/>
    <w:rsid w:val="007651F5"/>
    <w:rsid w:val="007657DC"/>
    <w:rsid w:val="00765808"/>
    <w:rsid w:val="00765D1F"/>
    <w:rsid w:val="0076641F"/>
    <w:rsid w:val="00766516"/>
    <w:rsid w:val="00766ABF"/>
    <w:rsid w:val="00766B62"/>
    <w:rsid w:val="00766CA3"/>
    <w:rsid w:val="00766E66"/>
    <w:rsid w:val="00767627"/>
    <w:rsid w:val="00767F9A"/>
    <w:rsid w:val="00767FBF"/>
    <w:rsid w:val="007704F0"/>
    <w:rsid w:val="0077075D"/>
    <w:rsid w:val="0077103D"/>
    <w:rsid w:val="00771526"/>
    <w:rsid w:val="00771A52"/>
    <w:rsid w:val="00771EF2"/>
    <w:rsid w:val="00772524"/>
    <w:rsid w:val="007725E0"/>
    <w:rsid w:val="0077295E"/>
    <w:rsid w:val="00772C9D"/>
    <w:rsid w:val="00774510"/>
    <w:rsid w:val="00774946"/>
    <w:rsid w:val="00774D19"/>
    <w:rsid w:val="00774F71"/>
    <w:rsid w:val="0077518C"/>
    <w:rsid w:val="007752BB"/>
    <w:rsid w:val="00775539"/>
    <w:rsid w:val="007757D2"/>
    <w:rsid w:val="0077583E"/>
    <w:rsid w:val="007759DD"/>
    <w:rsid w:val="00775DB1"/>
    <w:rsid w:val="0077612C"/>
    <w:rsid w:val="007766B7"/>
    <w:rsid w:val="00776A6A"/>
    <w:rsid w:val="00776FB3"/>
    <w:rsid w:val="007775D1"/>
    <w:rsid w:val="00777921"/>
    <w:rsid w:val="00777DDF"/>
    <w:rsid w:val="00777E3C"/>
    <w:rsid w:val="00780525"/>
    <w:rsid w:val="00780870"/>
    <w:rsid w:val="0078150E"/>
    <w:rsid w:val="0078162E"/>
    <w:rsid w:val="00781FEF"/>
    <w:rsid w:val="007825AF"/>
    <w:rsid w:val="007827E3"/>
    <w:rsid w:val="00782AE2"/>
    <w:rsid w:val="00782E44"/>
    <w:rsid w:val="0078326F"/>
    <w:rsid w:val="00783272"/>
    <w:rsid w:val="007837FF"/>
    <w:rsid w:val="00783902"/>
    <w:rsid w:val="00783C2B"/>
    <w:rsid w:val="00783E7C"/>
    <w:rsid w:val="00784B35"/>
    <w:rsid w:val="00784C6A"/>
    <w:rsid w:val="00784D4A"/>
    <w:rsid w:val="00784DA1"/>
    <w:rsid w:val="00784E7E"/>
    <w:rsid w:val="007852EF"/>
    <w:rsid w:val="00785CE6"/>
    <w:rsid w:val="00786109"/>
    <w:rsid w:val="0078650E"/>
    <w:rsid w:val="0078663A"/>
    <w:rsid w:val="0078665E"/>
    <w:rsid w:val="00786966"/>
    <w:rsid w:val="00786FEA"/>
    <w:rsid w:val="007871F3"/>
    <w:rsid w:val="0078720C"/>
    <w:rsid w:val="007872AD"/>
    <w:rsid w:val="007875BD"/>
    <w:rsid w:val="0078788B"/>
    <w:rsid w:val="00787D9E"/>
    <w:rsid w:val="00787E12"/>
    <w:rsid w:val="0079040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11D"/>
    <w:rsid w:val="007A0307"/>
    <w:rsid w:val="007A07F4"/>
    <w:rsid w:val="007A0CD7"/>
    <w:rsid w:val="007A0FA6"/>
    <w:rsid w:val="007A107A"/>
    <w:rsid w:val="007A15A1"/>
    <w:rsid w:val="007A18DD"/>
    <w:rsid w:val="007A1C84"/>
    <w:rsid w:val="007A1F61"/>
    <w:rsid w:val="007A1F7F"/>
    <w:rsid w:val="007A227F"/>
    <w:rsid w:val="007A2471"/>
    <w:rsid w:val="007A2929"/>
    <w:rsid w:val="007A3473"/>
    <w:rsid w:val="007A3504"/>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893"/>
    <w:rsid w:val="007B2CC9"/>
    <w:rsid w:val="007B33EA"/>
    <w:rsid w:val="007B3BA9"/>
    <w:rsid w:val="007B3BD0"/>
    <w:rsid w:val="007B51F7"/>
    <w:rsid w:val="007B53AB"/>
    <w:rsid w:val="007B54B1"/>
    <w:rsid w:val="007B589E"/>
    <w:rsid w:val="007B5AF7"/>
    <w:rsid w:val="007B5B18"/>
    <w:rsid w:val="007B5BA9"/>
    <w:rsid w:val="007B5F1B"/>
    <w:rsid w:val="007B5F82"/>
    <w:rsid w:val="007B6067"/>
    <w:rsid w:val="007B681A"/>
    <w:rsid w:val="007B77EE"/>
    <w:rsid w:val="007B7B09"/>
    <w:rsid w:val="007B7EEC"/>
    <w:rsid w:val="007C0490"/>
    <w:rsid w:val="007C07FA"/>
    <w:rsid w:val="007C087A"/>
    <w:rsid w:val="007C0882"/>
    <w:rsid w:val="007C0C77"/>
    <w:rsid w:val="007C0F90"/>
    <w:rsid w:val="007C1523"/>
    <w:rsid w:val="007C1688"/>
    <w:rsid w:val="007C1689"/>
    <w:rsid w:val="007C1AC0"/>
    <w:rsid w:val="007C1BC5"/>
    <w:rsid w:val="007C1C0F"/>
    <w:rsid w:val="007C1E99"/>
    <w:rsid w:val="007C213A"/>
    <w:rsid w:val="007C21D0"/>
    <w:rsid w:val="007C23FC"/>
    <w:rsid w:val="007C2C7C"/>
    <w:rsid w:val="007C32BC"/>
    <w:rsid w:val="007C33D9"/>
    <w:rsid w:val="007C3826"/>
    <w:rsid w:val="007C384A"/>
    <w:rsid w:val="007C3C12"/>
    <w:rsid w:val="007C3E0E"/>
    <w:rsid w:val="007C3E4E"/>
    <w:rsid w:val="007C44B8"/>
    <w:rsid w:val="007C4AF6"/>
    <w:rsid w:val="007C4C1E"/>
    <w:rsid w:val="007C4D43"/>
    <w:rsid w:val="007C4E2C"/>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1E6"/>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32F"/>
    <w:rsid w:val="007D6554"/>
    <w:rsid w:val="007D6C0F"/>
    <w:rsid w:val="007D7346"/>
    <w:rsid w:val="007D741D"/>
    <w:rsid w:val="007D7C72"/>
    <w:rsid w:val="007E0258"/>
    <w:rsid w:val="007E06F2"/>
    <w:rsid w:val="007E0C78"/>
    <w:rsid w:val="007E18EB"/>
    <w:rsid w:val="007E19D9"/>
    <w:rsid w:val="007E1A91"/>
    <w:rsid w:val="007E3F5D"/>
    <w:rsid w:val="007E4075"/>
    <w:rsid w:val="007E4101"/>
    <w:rsid w:val="007E42B5"/>
    <w:rsid w:val="007E4B3B"/>
    <w:rsid w:val="007E5153"/>
    <w:rsid w:val="007E516E"/>
    <w:rsid w:val="007E535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1AB"/>
    <w:rsid w:val="00805364"/>
    <w:rsid w:val="00805704"/>
    <w:rsid w:val="00805B3B"/>
    <w:rsid w:val="00805DAD"/>
    <w:rsid w:val="00805DF4"/>
    <w:rsid w:val="008063AE"/>
    <w:rsid w:val="00806707"/>
    <w:rsid w:val="00806AC4"/>
    <w:rsid w:val="008070C4"/>
    <w:rsid w:val="008071DA"/>
    <w:rsid w:val="008074A7"/>
    <w:rsid w:val="008074B5"/>
    <w:rsid w:val="008077EE"/>
    <w:rsid w:val="00807CF2"/>
    <w:rsid w:val="00807DBB"/>
    <w:rsid w:val="00807F2A"/>
    <w:rsid w:val="008102F0"/>
    <w:rsid w:val="0081031B"/>
    <w:rsid w:val="008104EC"/>
    <w:rsid w:val="008106CB"/>
    <w:rsid w:val="00810EB6"/>
    <w:rsid w:val="00811064"/>
    <w:rsid w:val="00811591"/>
    <w:rsid w:val="00811D80"/>
    <w:rsid w:val="008121B6"/>
    <w:rsid w:val="008124C6"/>
    <w:rsid w:val="008127E6"/>
    <w:rsid w:val="00812871"/>
    <w:rsid w:val="00812943"/>
    <w:rsid w:val="00812C89"/>
    <w:rsid w:val="00813091"/>
    <w:rsid w:val="008130B6"/>
    <w:rsid w:val="0081323D"/>
    <w:rsid w:val="008134CF"/>
    <w:rsid w:val="0081371C"/>
    <w:rsid w:val="008139EF"/>
    <w:rsid w:val="00813B9B"/>
    <w:rsid w:val="00813D74"/>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2A2"/>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4B0"/>
    <w:rsid w:val="0083493B"/>
    <w:rsid w:val="00834D1A"/>
    <w:rsid w:val="00834D3E"/>
    <w:rsid w:val="00834EB4"/>
    <w:rsid w:val="00835096"/>
    <w:rsid w:val="00835207"/>
    <w:rsid w:val="0083536D"/>
    <w:rsid w:val="008354CA"/>
    <w:rsid w:val="008358BF"/>
    <w:rsid w:val="00835919"/>
    <w:rsid w:val="00835F28"/>
    <w:rsid w:val="00835F30"/>
    <w:rsid w:val="0083632A"/>
    <w:rsid w:val="008365EB"/>
    <w:rsid w:val="0083667E"/>
    <w:rsid w:val="008367C1"/>
    <w:rsid w:val="008369E3"/>
    <w:rsid w:val="00836AC5"/>
    <w:rsid w:val="00837205"/>
    <w:rsid w:val="00840639"/>
    <w:rsid w:val="008410A2"/>
    <w:rsid w:val="0084117E"/>
    <w:rsid w:val="00841268"/>
    <w:rsid w:val="008412D3"/>
    <w:rsid w:val="008417FE"/>
    <w:rsid w:val="00841E5C"/>
    <w:rsid w:val="008421CD"/>
    <w:rsid w:val="00842227"/>
    <w:rsid w:val="008427F7"/>
    <w:rsid w:val="00843183"/>
    <w:rsid w:val="0084338B"/>
    <w:rsid w:val="008439FD"/>
    <w:rsid w:val="00843A63"/>
    <w:rsid w:val="00843DF1"/>
    <w:rsid w:val="0084400C"/>
    <w:rsid w:val="008440E8"/>
    <w:rsid w:val="0084433A"/>
    <w:rsid w:val="0084444F"/>
    <w:rsid w:val="008444CF"/>
    <w:rsid w:val="00844EBA"/>
    <w:rsid w:val="00845064"/>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48C"/>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6FF3"/>
    <w:rsid w:val="008571B9"/>
    <w:rsid w:val="0085744B"/>
    <w:rsid w:val="00857924"/>
    <w:rsid w:val="00857D75"/>
    <w:rsid w:val="00857E9E"/>
    <w:rsid w:val="00860174"/>
    <w:rsid w:val="008605DF"/>
    <w:rsid w:val="00860C7A"/>
    <w:rsid w:val="00860E28"/>
    <w:rsid w:val="00860E42"/>
    <w:rsid w:val="00861082"/>
    <w:rsid w:val="00861652"/>
    <w:rsid w:val="00861BD8"/>
    <w:rsid w:val="00861EDC"/>
    <w:rsid w:val="008621B3"/>
    <w:rsid w:val="00862596"/>
    <w:rsid w:val="008628E2"/>
    <w:rsid w:val="008641A0"/>
    <w:rsid w:val="00864427"/>
    <w:rsid w:val="0086459A"/>
    <w:rsid w:val="00864D17"/>
    <w:rsid w:val="00865014"/>
    <w:rsid w:val="0086511B"/>
    <w:rsid w:val="00865158"/>
    <w:rsid w:val="00866350"/>
    <w:rsid w:val="00866529"/>
    <w:rsid w:val="008667F8"/>
    <w:rsid w:val="0086683F"/>
    <w:rsid w:val="00866915"/>
    <w:rsid w:val="0086694A"/>
    <w:rsid w:val="00866E3D"/>
    <w:rsid w:val="00866FB9"/>
    <w:rsid w:val="00867367"/>
    <w:rsid w:val="0086747A"/>
    <w:rsid w:val="008676C3"/>
    <w:rsid w:val="00870306"/>
    <w:rsid w:val="00870963"/>
    <w:rsid w:val="00870F65"/>
    <w:rsid w:val="008716A8"/>
    <w:rsid w:val="00871D0D"/>
    <w:rsid w:val="008720C0"/>
    <w:rsid w:val="00872795"/>
    <w:rsid w:val="00873140"/>
    <w:rsid w:val="00873649"/>
    <w:rsid w:val="008736B7"/>
    <w:rsid w:val="00874035"/>
    <w:rsid w:val="008741D3"/>
    <w:rsid w:val="008743F9"/>
    <w:rsid w:val="00874C29"/>
    <w:rsid w:val="00874DE9"/>
    <w:rsid w:val="00874F4E"/>
    <w:rsid w:val="00874F78"/>
    <w:rsid w:val="00875881"/>
    <w:rsid w:val="008759CE"/>
    <w:rsid w:val="00875C63"/>
    <w:rsid w:val="00875CD7"/>
    <w:rsid w:val="00876689"/>
    <w:rsid w:val="00876A9A"/>
    <w:rsid w:val="00876E21"/>
    <w:rsid w:val="00877122"/>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DB"/>
    <w:rsid w:val="00891B3E"/>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69F"/>
    <w:rsid w:val="00895A4B"/>
    <w:rsid w:val="00896112"/>
    <w:rsid w:val="00896117"/>
    <w:rsid w:val="00896AB1"/>
    <w:rsid w:val="00896EE7"/>
    <w:rsid w:val="00897380"/>
    <w:rsid w:val="00897755"/>
    <w:rsid w:val="008A0079"/>
    <w:rsid w:val="008A0507"/>
    <w:rsid w:val="008A0927"/>
    <w:rsid w:val="008A0ADE"/>
    <w:rsid w:val="008A1858"/>
    <w:rsid w:val="008A259E"/>
    <w:rsid w:val="008A28E2"/>
    <w:rsid w:val="008A2925"/>
    <w:rsid w:val="008A29DF"/>
    <w:rsid w:val="008A3500"/>
    <w:rsid w:val="008A35A6"/>
    <w:rsid w:val="008A3C50"/>
    <w:rsid w:val="008A4229"/>
    <w:rsid w:val="008A458D"/>
    <w:rsid w:val="008A478B"/>
    <w:rsid w:val="008A4A05"/>
    <w:rsid w:val="008A4B61"/>
    <w:rsid w:val="008A4D61"/>
    <w:rsid w:val="008A521B"/>
    <w:rsid w:val="008A5DB9"/>
    <w:rsid w:val="008A5F61"/>
    <w:rsid w:val="008A6040"/>
    <w:rsid w:val="008A6045"/>
    <w:rsid w:val="008A6D16"/>
    <w:rsid w:val="008A764B"/>
    <w:rsid w:val="008A76F3"/>
    <w:rsid w:val="008A7CE2"/>
    <w:rsid w:val="008B088B"/>
    <w:rsid w:val="008B0DBB"/>
    <w:rsid w:val="008B0EED"/>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30C"/>
    <w:rsid w:val="008B664B"/>
    <w:rsid w:val="008B6CBC"/>
    <w:rsid w:val="008B6E80"/>
    <w:rsid w:val="008B72CA"/>
    <w:rsid w:val="008B7D50"/>
    <w:rsid w:val="008C03E5"/>
    <w:rsid w:val="008C0616"/>
    <w:rsid w:val="008C06BC"/>
    <w:rsid w:val="008C0C9F"/>
    <w:rsid w:val="008C1259"/>
    <w:rsid w:val="008C12A9"/>
    <w:rsid w:val="008C16A1"/>
    <w:rsid w:val="008C18C6"/>
    <w:rsid w:val="008C1D50"/>
    <w:rsid w:val="008C1D95"/>
    <w:rsid w:val="008C206D"/>
    <w:rsid w:val="008C2180"/>
    <w:rsid w:val="008C2904"/>
    <w:rsid w:val="008C2CA2"/>
    <w:rsid w:val="008C2EA3"/>
    <w:rsid w:val="008C306E"/>
    <w:rsid w:val="008C31DA"/>
    <w:rsid w:val="008C3A72"/>
    <w:rsid w:val="008C3D18"/>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171"/>
    <w:rsid w:val="008C7251"/>
    <w:rsid w:val="008C765B"/>
    <w:rsid w:val="008C7690"/>
    <w:rsid w:val="008C776F"/>
    <w:rsid w:val="008C779B"/>
    <w:rsid w:val="008C7B2C"/>
    <w:rsid w:val="008C7B44"/>
    <w:rsid w:val="008C7ED0"/>
    <w:rsid w:val="008D00CC"/>
    <w:rsid w:val="008D0465"/>
    <w:rsid w:val="008D0566"/>
    <w:rsid w:val="008D0578"/>
    <w:rsid w:val="008D0615"/>
    <w:rsid w:val="008D0956"/>
    <w:rsid w:val="008D1048"/>
    <w:rsid w:val="008D1AE7"/>
    <w:rsid w:val="008D1E95"/>
    <w:rsid w:val="008D1F8C"/>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BB1"/>
    <w:rsid w:val="008D5C61"/>
    <w:rsid w:val="008D5D60"/>
    <w:rsid w:val="008D5EB2"/>
    <w:rsid w:val="008D6016"/>
    <w:rsid w:val="008D6618"/>
    <w:rsid w:val="008D679B"/>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955"/>
    <w:rsid w:val="008E3E16"/>
    <w:rsid w:val="008E4606"/>
    <w:rsid w:val="008E5949"/>
    <w:rsid w:val="008E5AFD"/>
    <w:rsid w:val="008E602D"/>
    <w:rsid w:val="008E606F"/>
    <w:rsid w:val="008E60A7"/>
    <w:rsid w:val="008E6E79"/>
    <w:rsid w:val="008E7084"/>
    <w:rsid w:val="008E7CE0"/>
    <w:rsid w:val="008E7E9A"/>
    <w:rsid w:val="008F0120"/>
    <w:rsid w:val="008F014F"/>
    <w:rsid w:val="008F08CF"/>
    <w:rsid w:val="008F0B73"/>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61CB"/>
    <w:rsid w:val="008F64DE"/>
    <w:rsid w:val="008F64F8"/>
    <w:rsid w:val="008F6571"/>
    <w:rsid w:val="008F67A0"/>
    <w:rsid w:val="008F67AB"/>
    <w:rsid w:val="008F699D"/>
    <w:rsid w:val="008F6EF7"/>
    <w:rsid w:val="00900370"/>
    <w:rsid w:val="00900552"/>
    <w:rsid w:val="0090058C"/>
    <w:rsid w:val="00900953"/>
    <w:rsid w:val="00900ACD"/>
    <w:rsid w:val="00900B6A"/>
    <w:rsid w:val="00900D4B"/>
    <w:rsid w:val="00901035"/>
    <w:rsid w:val="0090132A"/>
    <w:rsid w:val="0090147E"/>
    <w:rsid w:val="009018F3"/>
    <w:rsid w:val="00901C53"/>
    <w:rsid w:val="00901DB0"/>
    <w:rsid w:val="00901ED3"/>
    <w:rsid w:val="009021A8"/>
    <w:rsid w:val="009028E3"/>
    <w:rsid w:val="00902B01"/>
    <w:rsid w:val="00902D9C"/>
    <w:rsid w:val="0090347B"/>
    <w:rsid w:val="00903624"/>
    <w:rsid w:val="00903B0F"/>
    <w:rsid w:val="00903EAB"/>
    <w:rsid w:val="00903F5B"/>
    <w:rsid w:val="00903FA2"/>
    <w:rsid w:val="00904453"/>
    <w:rsid w:val="00904855"/>
    <w:rsid w:val="00904AA2"/>
    <w:rsid w:val="00904D0E"/>
    <w:rsid w:val="00904E7B"/>
    <w:rsid w:val="0090544A"/>
    <w:rsid w:val="00905A3F"/>
    <w:rsid w:val="00906453"/>
    <w:rsid w:val="00906927"/>
    <w:rsid w:val="00906A20"/>
    <w:rsid w:val="00906D2C"/>
    <w:rsid w:val="00906E96"/>
    <w:rsid w:val="00906E9C"/>
    <w:rsid w:val="00906F9F"/>
    <w:rsid w:val="0090726D"/>
    <w:rsid w:val="00907540"/>
    <w:rsid w:val="009079A1"/>
    <w:rsid w:val="00907A6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2969"/>
    <w:rsid w:val="00913345"/>
    <w:rsid w:val="0091360D"/>
    <w:rsid w:val="009136F4"/>
    <w:rsid w:val="009138D9"/>
    <w:rsid w:val="00913A3A"/>
    <w:rsid w:val="00914547"/>
    <w:rsid w:val="00914834"/>
    <w:rsid w:val="009149F3"/>
    <w:rsid w:val="00914AA0"/>
    <w:rsid w:val="00914B7C"/>
    <w:rsid w:val="0091510A"/>
    <w:rsid w:val="00915185"/>
    <w:rsid w:val="0091534A"/>
    <w:rsid w:val="00915496"/>
    <w:rsid w:val="009155DE"/>
    <w:rsid w:val="00915748"/>
    <w:rsid w:val="009159BD"/>
    <w:rsid w:val="00915F05"/>
    <w:rsid w:val="00916559"/>
    <w:rsid w:val="00916831"/>
    <w:rsid w:val="0091686A"/>
    <w:rsid w:val="009169ED"/>
    <w:rsid w:val="009171DD"/>
    <w:rsid w:val="00920722"/>
    <w:rsid w:val="0092073C"/>
    <w:rsid w:val="00920928"/>
    <w:rsid w:val="0092093E"/>
    <w:rsid w:val="00920CAF"/>
    <w:rsid w:val="00920D28"/>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4C84"/>
    <w:rsid w:val="00924CF8"/>
    <w:rsid w:val="009250D1"/>
    <w:rsid w:val="00925298"/>
    <w:rsid w:val="00925CCB"/>
    <w:rsid w:val="00925CDA"/>
    <w:rsid w:val="009263E9"/>
    <w:rsid w:val="00926449"/>
    <w:rsid w:val="00926E2E"/>
    <w:rsid w:val="009270DB"/>
    <w:rsid w:val="00927188"/>
    <w:rsid w:val="00927232"/>
    <w:rsid w:val="009276B3"/>
    <w:rsid w:val="00927B9C"/>
    <w:rsid w:val="00927BB2"/>
    <w:rsid w:val="009303D0"/>
    <w:rsid w:val="009305BE"/>
    <w:rsid w:val="009307C9"/>
    <w:rsid w:val="00930800"/>
    <w:rsid w:val="009308F2"/>
    <w:rsid w:val="00930D7E"/>
    <w:rsid w:val="00930E5C"/>
    <w:rsid w:val="00931139"/>
    <w:rsid w:val="0093117D"/>
    <w:rsid w:val="009313DD"/>
    <w:rsid w:val="0093160A"/>
    <w:rsid w:val="0093171E"/>
    <w:rsid w:val="0093188D"/>
    <w:rsid w:val="00931A11"/>
    <w:rsid w:val="00931B42"/>
    <w:rsid w:val="00931CF1"/>
    <w:rsid w:val="00931DD9"/>
    <w:rsid w:val="009323AF"/>
    <w:rsid w:val="009325F1"/>
    <w:rsid w:val="00932732"/>
    <w:rsid w:val="00932B89"/>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5B6"/>
    <w:rsid w:val="00937947"/>
    <w:rsid w:val="00937EAE"/>
    <w:rsid w:val="009406D6"/>
    <w:rsid w:val="00940AC9"/>
    <w:rsid w:val="00940E4F"/>
    <w:rsid w:val="00941186"/>
    <w:rsid w:val="009413B6"/>
    <w:rsid w:val="009415F2"/>
    <w:rsid w:val="009416B6"/>
    <w:rsid w:val="009429D9"/>
    <w:rsid w:val="00942A4E"/>
    <w:rsid w:val="00942E0C"/>
    <w:rsid w:val="0094308E"/>
    <w:rsid w:val="00943479"/>
    <w:rsid w:val="00943796"/>
    <w:rsid w:val="0094381E"/>
    <w:rsid w:val="00943822"/>
    <w:rsid w:val="0094382A"/>
    <w:rsid w:val="0094421A"/>
    <w:rsid w:val="00944264"/>
    <w:rsid w:val="00944580"/>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2C0"/>
    <w:rsid w:val="00947642"/>
    <w:rsid w:val="00947A5E"/>
    <w:rsid w:val="00947F26"/>
    <w:rsid w:val="009505E9"/>
    <w:rsid w:val="00950763"/>
    <w:rsid w:val="009509B2"/>
    <w:rsid w:val="00950E9F"/>
    <w:rsid w:val="00951049"/>
    <w:rsid w:val="00951093"/>
    <w:rsid w:val="00951512"/>
    <w:rsid w:val="00951717"/>
    <w:rsid w:val="00951B37"/>
    <w:rsid w:val="009521FD"/>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57E0E"/>
    <w:rsid w:val="0096118E"/>
    <w:rsid w:val="00961339"/>
    <w:rsid w:val="00961501"/>
    <w:rsid w:val="0096154F"/>
    <w:rsid w:val="00961B4D"/>
    <w:rsid w:val="0096206D"/>
    <w:rsid w:val="009624BE"/>
    <w:rsid w:val="0096294A"/>
    <w:rsid w:val="00962B0E"/>
    <w:rsid w:val="00963742"/>
    <w:rsid w:val="009637D0"/>
    <w:rsid w:val="00963941"/>
    <w:rsid w:val="00963A54"/>
    <w:rsid w:val="00963DEC"/>
    <w:rsid w:val="00964297"/>
    <w:rsid w:val="009648B1"/>
    <w:rsid w:val="009648FA"/>
    <w:rsid w:val="009659D4"/>
    <w:rsid w:val="00965C7E"/>
    <w:rsid w:val="00965E86"/>
    <w:rsid w:val="00966BB3"/>
    <w:rsid w:val="00966D52"/>
    <w:rsid w:val="009673CA"/>
    <w:rsid w:val="0097036D"/>
    <w:rsid w:val="009704C5"/>
    <w:rsid w:val="00970C42"/>
    <w:rsid w:val="0097168D"/>
    <w:rsid w:val="00971954"/>
    <w:rsid w:val="00971D02"/>
    <w:rsid w:val="009725C3"/>
    <w:rsid w:val="00972967"/>
    <w:rsid w:val="009729B2"/>
    <w:rsid w:val="00972B34"/>
    <w:rsid w:val="0097304A"/>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207F"/>
    <w:rsid w:val="0098218D"/>
    <w:rsid w:val="0098238C"/>
    <w:rsid w:val="009825CB"/>
    <w:rsid w:val="0098291A"/>
    <w:rsid w:val="0098324A"/>
    <w:rsid w:val="00983450"/>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9DD"/>
    <w:rsid w:val="00987ACD"/>
    <w:rsid w:val="00987AD2"/>
    <w:rsid w:val="00987BF5"/>
    <w:rsid w:val="009900ED"/>
    <w:rsid w:val="009901E9"/>
    <w:rsid w:val="009901F6"/>
    <w:rsid w:val="00990227"/>
    <w:rsid w:val="00990612"/>
    <w:rsid w:val="00990AEB"/>
    <w:rsid w:val="00990B0C"/>
    <w:rsid w:val="00990C06"/>
    <w:rsid w:val="00990D19"/>
    <w:rsid w:val="00990F5C"/>
    <w:rsid w:val="00990F7B"/>
    <w:rsid w:val="0099116D"/>
    <w:rsid w:val="00991320"/>
    <w:rsid w:val="009913AB"/>
    <w:rsid w:val="0099161E"/>
    <w:rsid w:val="00991B55"/>
    <w:rsid w:val="00991F27"/>
    <w:rsid w:val="00992373"/>
    <w:rsid w:val="0099256A"/>
    <w:rsid w:val="0099274B"/>
    <w:rsid w:val="00992A54"/>
    <w:rsid w:val="0099329B"/>
    <w:rsid w:val="00993BAB"/>
    <w:rsid w:val="00993C21"/>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083"/>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58B9"/>
    <w:rsid w:val="009A62E8"/>
    <w:rsid w:val="009A6693"/>
    <w:rsid w:val="009A72FA"/>
    <w:rsid w:val="009A7CA3"/>
    <w:rsid w:val="009B062F"/>
    <w:rsid w:val="009B0704"/>
    <w:rsid w:val="009B0714"/>
    <w:rsid w:val="009B074B"/>
    <w:rsid w:val="009B08D0"/>
    <w:rsid w:val="009B0FD4"/>
    <w:rsid w:val="009B16CD"/>
    <w:rsid w:val="009B194D"/>
    <w:rsid w:val="009B197E"/>
    <w:rsid w:val="009B19E2"/>
    <w:rsid w:val="009B1F08"/>
    <w:rsid w:val="009B215D"/>
    <w:rsid w:val="009B21CA"/>
    <w:rsid w:val="009B2440"/>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5F7C"/>
    <w:rsid w:val="009B7342"/>
    <w:rsid w:val="009B7775"/>
    <w:rsid w:val="009B7804"/>
    <w:rsid w:val="009B7A75"/>
    <w:rsid w:val="009C0992"/>
    <w:rsid w:val="009C0DA8"/>
    <w:rsid w:val="009C0F25"/>
    <w:rsid w:val="009C1263"/>
    <w:rsid w:val="009C1317"/>
    <w:rsid w:val="009C1A93"/>
    <w:rsid w:val="009C20AD"/>
    <w:rsid w:val="009C21C4"/>
    <w:rsid w:val="009C22E3"/>
    <w:rsid w:val="009C285E"/>
    <w:rsid w:val="009C28EA"/>
    <w:rsid w:val="009C2CDF"/>
    <w:rsid w:val="009C2EF9"/>
    <w:rsid w:val="009C35F0"/>
    <w:rsid w:val="009C3618"/>
    <w:rsid w:val="009C3707"/>
    <w:rsid w:val="009C3D11"/>
    <w:rsid w:val="009C4097"/>
    <w:rsid w:val="009C41E0"/>
    <w:rsid w:val="009C4617"/>
    <w:rsid w:val="009C487D"/>
    <w:rsid w:val="009C4A22"/>
    <w:rsid w:val="009C4B21"/>
    <w:rsid w:val="009C4C06"/>
    <w:rsid w:val="009C502C"/>
    <w:rsid w:val="009C5679"/>
    <w:rsid w:val="009C58F5"/>
    <w:rsid w:val="009C5927"/>
    <w:rsid w:val="009C5BF0"/>
    <w:rsid w:val="009C6394"/>
    <w:rsid w:val="009C68FD"/>
    <w:rsid w:val="009C69D6"/>
    <w:rsid w:val="009C6A27"/>
    <w:rsid w:val="009C798D"/>
    <w:rsid w:val="009C7F9A"/>
    <w:rsid w:val="009D0A44"/>
    <w:rsid w:val="009D1516"/>
    <w:rsid w:val="009D1BB0"/>
    <w:rsid w:val="009D23CA"/>
    <w:rsid w:val="009D2A30"/>
    <w:rsid w:val="009D346B"/>
    <w:rsid w:val="009D361C"/>
    <w:rsid w:val="009D372D"/>
    <w:rsid w:val="009D391F"/>
    <w:rsid w:val="009D3CBC"/>
    <w:rsid w:val="009D3D8F"/>
    <w:rsid w:val="009D3E3A"/>
    <w:rsid w:val="009D3F62"/>
    <w:rsid w:val="009D4099"/>
    <w:rsid w:val="009D494B"/>
    <w:rsid w:val="009D4B6C"/>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72E"/>
    <w:rsid w:val="009F4A71"/>
    <w:rsid w:val="009F4F4B"/>
    <w:rsid w:val="009F500B"/>
    <w:rsid w:val="009F537D"/>
    <w:rsid w:val="009F5735"/>
    <w:rsid w:val="009F57D8"/>
    <w:rsid w:val="009F592A"/>
    <w:rsid w:val="009F5C45"/>
    <w:rsid w:val="009F6167"/>
    <w:rsid w:val="009F6784"/>
    <w:rsid w:val="009F6868"/>
    <w:rsid w:val="009F7A4A"/>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81D"/>
    <w:rsid w:val="00A0786F"/>
    <w:rsid w:val="00A07C2F"/>
    <w:rsid w:val="00A104A3"/>
    <w:rsid w:val="00A10932"/>
    <w:rsid w:val="00A10964"/>
    <w:rsid w:val="00A10969"/>
    <w:rsid w:val="00A109C1"/>
    <w:rsid w:val="00A10B02"/>
    <w:rsid w:val="00A10CD8"/>
    <w:rsid w:val="00A10F00"/>
    <w:rsid w:val="00A110A1"/>
    <w:rsid w:val="00A11106"/>
    <w:rsid w:val="00A11484"/>
    <w:rsid w:val="00A11497"/>
    <w:rsid w:val="00A114A2"/>
    <w:rsid w:val="00A11757"/>
    <w:rsid w:val="00A11CE1"/>
    <w:rsid w:val="00A11D93"/>
    <w:rsid w:val="00A1261D"/>
    <w:rsid w:val="00A13129"/>
    <w:rsid w:val="00A131EE"/>
    <w:rsid w:val="00A13299"/>
    <w:rsid w:val="00A133BA"/>
    <w:rsid w:val="00A133ED"/>
    <w:rsid w:val="00A135C5"/>
    <w:rsid w:val="00A13797"/>
    <w:rsid w:val="00A141F4"/>
    <w:rsid w:val="00A142F2"/>
    <w:rsid w:val="00A1431E"/>
    <w:rsid w:val="00A145A1"/>
    <w:rsid w:val="00A14A93"/>
    <w:rsid w:val="00A14C40"/>
    <w:rsid w:val="00A1523A"/>
    <w:rsid w:val="00A1554B"/>
    <w:rsid w:val="00A1556C"/>
    <w:rsid w:val="00A156BB"/>
    <w:rsid w:val="00A157C4"/>
    <w:rsid w:val="00A15F9D"/>
    <w:rsid w:val="00A161AC"/>
    <w:rsid w:val="00A16436"/>
    <w:rsid w:val="00A164B7"/>
    <w:rsid w:val="00A166DB"/>
    <w:rsid w:val="00A1716E"/>
    <w:rsid w:val="00A17468"/>
    <w:rsid w:val="00A17FBB"/>
    <w:rsid w:val="00A20456"/>
    <w:rsid w:val="00A2056A"/>
    <w:rsid w:val="00A208F7"/>
    <w:rsid w:val="00A20A34"/>
    <w:rsid w:val="00A21B6C"/>
    <w:rsid w:val="00A21F5D"/>
    <w:rsid w:val="00A222A7"/>
    <w:rsid w:val="00A22A9F"/>
    <w:rsid w:val="00A23092"/>
    <w:rsid w:val="00A23AB5"/>
    <w:rsid w:val="00A23EBA"/>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6CC7"/>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09"/>
    <w:rsid w:val="00A326C3"/>
    <w:rsid w:val="00A32A5A"/>
    <w:rsid w:val="00A33206"/>
    <w:rsid w:val="00A332F4"/>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0BB5"/>
    <w:rsid w:val="00A41BEF"/>
    <w:rsid w:val="00A41C50"/>
    <w:rsid w:val="00A41E08"/>
    <w:rsid w:val="00A41FF8"/>
    <w:rsid w:val="00A420A7"/>
    <w:rsid w:val="00A42180"/>
    <w:rsid w:val="00A42193"/>
    <w:rsid w:val="00A4245F"/>
    <w:rsid w:val="00A4286E"/>
    <w:rsid w:val="00A42983"/>
    <w:rsid w:val="00A42A86"/>
    <w:rsid w:val="00A42C4A"/>
    <w:rsid w:val="00A43142"/>
    <w:rsid w:val="00A432BC"/>
    <w:rsid w:val="00A437D1"/>
    <w:rsid w:val="00A438EB"/>
    <w:rsid w:val="00A43B1B"/>
    <w:rsid w:val="00A4414B"/>
    <w:rsid w:val="00A44242"/>
    <w:rsid w:val="00A4444D"/>
    <w:rsid w:val="00A44626"/>
    <w:rsid w:val="00A44A6F"/>
    <w:rsid w:val="00A4566E"/>
    <w:rsid w:val="00A45A04"/>
    <w:rsid w:val="00A464B9"/>
    <w:rsid w:val="00A468E3"/>
    <w:rsid w:val="00A472FD"/>
    <w:rsid w:val="00A475E2"/>
    <w:rsid w:val="00A476A8"/>
    <w:rsid w:val="00A47882"/>
    <w:rsid w:val="00A47C21"/>
    <w:rsid w:val="00A47F9D"/>
    <w:rsid w:val="00A50118"/>
    <w:rsid w:val="00A5023C"/>
    <w:rsid w:val="00A50DC7"/>
    <w:rsid w:val="00A5102E"/>
    <w:rsid w:val="00A510C4"/>
    <w:rsid w:val="00A517D0"/>
    <w:rsid w:val="00A51AAC"/>
    <w:rsid w:val="00A52320"/>
    <w:rsid w:val="00A523B2"/>
    <w:rsid w:val="00A525FC"/>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572"/>
    <w:rsid w:val="00A55680"/>
    <w:rsid w:val="00A55726"/>
    <w:rsid w:val="00A5576C"/>
    <w:rsid w:val="00A55C87"/>
    <w:rsid w:val="00A55CE6"/>
    <w:rsid w:val="00A55EDC"/>
    <w:rsid w:val="00A5660A"/>
    <w:rsid w:val="00A56BC8"/>
    <w:rsid w:val="00A575D8"/>
    <w:rsid w:val="00A57C03"/>
    <w:rsid w:val="00A57CF2"/>
    <w:rsid w:val="00A57FA2"/>
    <w:rsid w:val="00A604F2"/>
    <w:rsid w:val="00A60588"/>
    <w:rsid w:val="00A60C89"/>
    <w:rsid w:val="00A60FB9"/>
    <w:rsid w:val="00A6102A"/>
    <w:rsid w:val="00A610B4"/>
    <w:rsid w:val="00A6110C"/>
    <w:rsid w:val="00A611A7"/>
    <w:rsid w:val="00A6146F"/>
    <w:rsid w:val="00A614F6"/>
    <w:rsid w:val="00A616D3"/>
    <w:rsid w:val="00A6189C"/>
    <w:rsid w:val="00A619EF"/>
    <w:rsid w:val="00A61E46"/>
    <w:rsid w:val="00A61F24"/>
    <w:rsid w:val="00A62461"/>
    <w:rsid w:val="00A62677"/>
    <w:rsid w:val="00A62724"/>
    <w:rsid w:val="00A62895"/>
    <w:rsid w:val="00A62DC1"/>
    <w:rsid w:val="00A62E49"/>
    <w:rsid w:val="00A631D4"/>
    <w:rsid w:val="00A643E2"/>
    <w:rsid w:val="00A6440E"/>
    <w:rsid w:val="00A647D6"/>
    <w:rsid w:val="00A64AAB"/>
    <w:rsid w:val="00A64FAD"/>
    <w:rsid w:val="00A64FF4"/>
    <w:rsid w:val="00A6521C"/>
    <w:rsid w:val="00A6550F"/>
    <w:rsid w:val="00A65795"/>
    <w:rsid w:val="00A65A33"/>
    <w:rsid w:val="00A66328"/>
    <w:rsid w:val="00A66391"/>
    <w:rsid w:val="00A665EE"/>
    <w:rsid w:val="00A66636"/>
    <w:rsid w:val="00A6679E"/>
    <w:rsid w:val="00A66940"/>
    <w:rsid w:val="00A66C0E"/>
    <w:rsid w:val="00A67341"/>
    <w:rsid w:val="00A67727"/>
    <w:rsid w:val="00A678F4"/>
    <w:rsid w:val="00A67944"/>
    <w:rsid w:val="00A67A06"/>
    <w:rsid w:val="00A7025F"/>
    <w:rsid w:val="00A70686"/>
    <w:rsid w:val="00A70892"/>
    <w:rsid w:val="00A70D0E"/>
    <w:rsid w:val="00A710DA"/>
    <w:rsid w:val="00A72120"/>
    <w:rsid w:val="00A72286"/>
    <w:rsid w:val="00A7250E"/>
    <w:rsid w:val="00A72D5B"/>
    <w:rsid w:val="00A73029"/>
    <w:rsid w:val="00A7318A"/>
    <w:rsid w:val="00A73A00"/>
    <w:rsid w:val="00A740DC"/>
    <w:rsid w:val="00A74CED"/>
    <w:rsid w:val="00A74FE1"/>
    <w:rsid w:val="00A752A6"/>
    <w:rsid w:val="00A753B8"/>
    <w:rsid w:val="00A75633"/>
    <w:rsid w:val="00A75F21"/>
    <w:rsid w:val="00A766F9"/>
    <w:rsid w:val="00A76E29"/>
    <w:rsid w:val="00A77512"/>
    <w:rsid w:val="00A77BEB"/>
    <w:rsid w:val="00A77EF7"/>
    <w:rsid w:val="00A8021F"/>
    <w:rsid w:val="00A8035D"/>
    <w:rsid w:val="00A805FE"/>
    <w:rsid w:val="00A806B6"/>
    <w:rsid w:val="00A80913"/>
    <w:rsid w:val="00A80EA8"/>
    <w:rsid w:val="00A8105D"/>
    <w:rsid w:val="00A81347"/>
    <w:rsid w:val="00A81A08"/>
    <w:rsid w:val="00A81B29"/>
    <w:rsid w:val="00A825BD"/>
    <w:rsid w:val="00A82963"/>
    <w:rsid w:val="00A82D1E"/>
    <w:rsid w:val="00A82D9E"/>
    <w:rsid w:val="00A8317C"/>
    <w:rsid w:val="00A834B6"/>
    <w:rsid w:val="00A84235"/>
    <w:rsid w:val="00A842F5"/>
    <w:rsid w:val="00A84A88"/>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2F"/>
    <w:rsid w:val="00A902EF"/>
    <w:rsid w:val="00A9070B"/>
    <w:rsid w:val="00A90D92"/>
    <w:rsid w:val="00A90E9E"/>
    <w:rsid w:val="00A91130"/>
    <w:rsid w:val="00A91B66"/>
    <w:rsid w:val="00A9210A"/>
    <w:rsid w:val="00A927A8"/>
    <w:rsid w:val="00A92A0D"/>
    <w:rsid w:val="00A9380A"/>
    <w:rsid w:val="00A93A8A"/>
    <w:rsid w:val="00A93CF5"/>
    <w:rsid w:val="00A9408E"/>
    <w:rsid w:val="00A943C6"/>
    <w:rsid w:val="00A94BE4"/>
    <w:rsid w:val="00A95021"/>
    <w:rsid w:val="00A9506C"/>
    <w:rsid w:val="00A955ED"/>
    <w:rsid w:val="00A9560A"/>
    <w:rsid w:val="00A95A17"/>
    <w:rsid w:val="00A95DAE"/>
    <w:rsid w:val="00A9633A"/>
    <w:rsid w:val="00A966F4"/>
    <w:rsid w:val="00A96B8D"/>
    <w:rsid w:val="00A96C67"/>
    <w:rsid w:val="00A96D06"/>
    <w:rsid w:val="00A96F52"/>
    <w:rsid w:val="00A96F8F"/>
    <w:rsid w:val="00A970B3"/>
    <w:rsid w:val="00A97531"/>
    <w:rsid w:val="00AA03B2"/>
    <w:rsid w:val="00AA0DBC"/>
    <w:rsid w:val="00AA1065"/>
    <w:rsid w:val="00AA133E"/>
    <w:rsid w:val="00AA16FE"/>
    <w:rsid w:val="00AA170B"/>
    <w:rsid w:val="00AA21BA"/>
    <w:rsid w:val="00AA266A"/>
    <w:rsid w:val="00AA2FDB"/>
    <w:rsid w:val="00AA3279"/>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DDF"/>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756"/>
    <w:rsid w:val="00AB6C3C"/>
    <w:rsid w:val="00AB748A"/>
    <w:rsid w:val="00AB761A"/>
    <w:rsid w:val="00AB76A9"/>
    <w:rsid w:val="00AB77AF"/>
    <w:rsid w:val="00AB77B2"/>
    <w:rsid w:val="00AB77C7"/>
    <w:rsid w:val="00AB7DB5"/>
    <w:rsid w:val="00AB7E96"/>
    <w:rsid w:val="00AC07CF"/>
    <w:rsid w:val="00AC0804"/>
    <w:rsid w:val="00AC09A7"/>
    <w:rsid w:val="00AC0A5B"/>
    <w:rsid w:val="00AC0D55"/>
    <w:rsid w:val="00AC1AAE"/>
    <w:rsid w:val="00AC2204"/>
    <w:rsid w:val="00AC2551"/>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931"/>
    <w:rsid w:val="00AC7B40"/>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694"/>
    <w:rsid w:val="00AD5C51"/>
    <w:rsid w:val="00AD5E07"/>
    <w:rsid w:val="00AD60C5"/>
    <w:rsid w:val="00AD60CF"/>
    <w:rsid w:val="00AD618E"/>
    <w:rsid w:val="00AD621B"/>
    <w:rsid w:val="00AD6254"/>
    <w:rsid w:val="00AD63B6"/>
    <w:rsid w:val="00AD6450"/>
    <w:rsid w:val="00AD684F"/>
    <w:rsid w:val="00AD6BB7"/>
    <w:rsid w:val="00AD6BBC"/>
    <w:rsid w:val="00AD6DA3"/>
    <w:rsid w:val="00AD74A0"/>
    <w:rsid w:val="00AD75F8"/>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9FA"/>
    <w:rsid w:val="00AE5FA5"/>
    <w:rsid w:val="00AE6B24"/>
    <w:rsid w:val="00AE6CEE"/>
    <w:rsid w:val="00AE7181"/>
    <w:rsid w:val="00AE7B75"/>
    <w:rsid w:val="00AE7B9D"/>
    <w:rsid w:val="00AE7E88"/>
    <w:rsid w:val="00AE7FA1"/>
    <w:rsid w:val="00AF0018"/>
    <w:rsid w:val="00AF0310"/>
    <w:rsid w:val="00AF03B2"/>
    <w:rsid w:val="00AF0782"/>
    <w:rsid w:val="00AF0A05"/>
    <w:rsid w:val="00AF0ABA"/>
    <w:rsid w:val="00AF0B40"/>
    <w:rsid w:val="00AF0DCE"/>
    <w:rsid w:val="00AF0E78"/>
    <w:rsid w:val="00AF1A10"/>
    <w:rsid w:val="00AF1BA4"/>
    <w:rsid w:val="00AF1C0D"/>
    <w:rsid w:val="00AF1EDF"/>
    <w:rsid w:val="00AF227B"/>
    <w:rsid w:val="00AF2360"/>
    <w:rsid w:val="00AF23B2"/>
    <w:rsid w:val="00AF2676"/>
    <w:rsid w:val="00AF2707"/>
    <w:rsid w:val="00AF29E0"/>
    <w:rsid w:val="00AF2CAD"/>
    <w:rsid w:val="00AF36C3"/>
    <w:rsid w:val="00AF36C6"/>
    <w:rsid w:val="00AF39D8"/>
    <w:rsid w:val="00AF4054"/>
    <w:rsid w:val="00AF40F2"/>
    <w:rsid w:val="00AF40F5"/>
    <w:rsid w:val="00AF4408"/>
    <w:rsid w:val="00AF4767"/>
    <w:rsid w:val="00AF4A4F"/>
    <w:rsid w:val="00AF4E0A"/>
    <w:rsid w:val="00AF50DB"/>
    <w:rsid w:val="00AF51D6"/>
    <w:rsid w:val="00AF5355"/>
    <w:rsid w:val="00AF5B8F"/>
    <w:rsid w:val="00AF5BEE"/>
    <w:rsid w:val="00AF5C05"/>
    <w:rsid w:val="00AF5DBC"/>
    <w:rsid w:val="00AF6383"/>
    <w:rsid w:val="00AF6CD8"/>
    <w:rsid w:val="00AF6ECC"/>
    <w:rsid w:val="00AF7393"/>
    <w:rsid w:val="00AF7864"/>
    <w:rsid w:val="00AF7AAA"/>
    <w:rsid w:val="00AF7DFC"/>
    <w:rsid w:val="00AF7E8C"/>
    <w:rsid w:val="00B0040D"/>
    <w:rsid w:val="00B00660"/>
    <w:rsid w:val="00B006A3"/>
    <w:rsid w:val="00B015D0"/>
    <w:rsid w:val="00B01A56"/>
    <w:rsid w:val="00B01B51"/>
    <w:rsid w:val="00B01C37"/>
    <w:rsid w:val="00B01D7A"/>
    <w:rsid w:val="00B01E71"/>
    <w:rsid w:val="00B02336"/>
    <w:rsid w:val="00B02C42"/>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58A"/>
    <w:rsid w:val="00B068E4"/>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C1C"/>
    <w:rsid w:val="00B14DA2"/>
    <w:rsid w:val="00B14FAE"/>
    <w:rsid w:val="00B15348"/>
    <w:rsid w:val="00B156DD"/>
    <w:rsid w:val="00B1596A"/>
    <w:rsid w:val="00B15DEF"/>
    <w:rsid w:val="00B16512"/>
    <w:rsid w:val="00B168B7"/>
    <w:rsid w:val="00B172C9"/>
    <w:rsid w:val="00B173DE"/>
    <w:rsid w:val="00B177E5"/>
    <w:rsid w:val="00B17876"/>
    <w:rsid w:val="00B17C79"/>
    <w:rsid w:val="00B17DEB"/>
    <w:rsid w:val="00B17EDF"/>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9F2"/>
    <w:rsid w:val="00B27AFB"/>
    <w:rsid w:val="00B27CE7"/>
    <w:rsid w:val="00B306AD"/>
    <w:rsid w:val="00B30953"/>
    <w:rsid w:val="00B31558"/>
    <w:rsid w:val="00B31634"/>
    <w:rsid w:val="00B318B9"/>
    <w:rsid w:val="00B31C5F"/>
    <w:rsid w:val="00B31DE2"/>
    <w:rsid w:val="00B32D03"/>
    <w:rsid w:val="00B32DB4"/>
    <w:rsid w:val="00B331BF"/>
    <w:rsid w:val="00B33236"/>
    <w:rsid w:val="00B336D2"/>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FF3"/>
    <w:rsid w:val="00B40989"/>
    <w:rsid w:val="00B40E4D"/>
    <w:rsid w:val="00B4127E"/>
    <w:rsid w:val="00B41647"/>
    <w:rsid w:val="00B418F5"/>
    <w:rsid w:val="00B4202C"/>
    <w:rsid w:val="00B421D9"/>
    <w:rsid w:val="00B42B08"/>
    <w:rsid w:val="00B43231"/>
    <w:rsid w:val="00B43599"/>
    <w:rsid w:val="00B438B0"/>
    <w:rsid w:val="00B438F9"/>
    <w:rsid w:val="00B43A11"/>
    <w:rsid w:val="00B43BDA"/>
    <w:rsid w:val="00B446E1"/>
    <w:rsid w:val="00B44CA9"/>
    <w:rsid w:val="00B44DB5"/>
    <w:rsid w:val="00B452BC"/>
    <w:rsid w:val="00B462A1"/>
    <w:rsid w:val="00B466D4"/>
    <w:rsid w:val="00B46A3D"/>
    <w:rsid w:val="00B46C75"/>
    <w:rsid w:val="00B46D58"/>
    <w:rsid w:val="00B47102"/>
    <w:rsid w:val="00B475DB"/>
    <w:rsid w:val="00B4794B"/>
    <w:rsid w:val="00B47C04"/>
    <w:rsid w:val="00B47C34"/>
    <w:rsid w:val="00B47FFA"/>
    <w:rsid w:val="00B5142C"/>
    <w:rsid w:val="00B5142E"/>
    <w:rsid w:val="00B51475"/>
    <w:rsid w:val="00B518E6"/>
    <w:rsid w:val="00B51EF0"/>
    <w:rsid w:val="00B52083"/>
    <w:rsid w:val="00B520F1"/>
    <w:rsid w:val="00B52657"/>
    <w:rsid w:val="00B530A4"/>
    <w:rsid w:val="00B534F2"/>
    <w:rsid w:val="00B53AD7"/>
    <w:rsid w:val="00B53C1A"/>
    <w:rsid w:val="00B54307"/>
    <w:rsid w:val="00B54DD2"/>
    <w:rsid w:val="00B54ED4"/>
    <w:rsid w:val="00B552B4"/>
    <w:rsid w:val="00B552FC"/>
    <w:rsid w:val="00B55C70"/>
    <w:rsid w:val="00B55D66"/>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05E"/>
    <w:rsid w:val="00B613AB"/>
    <w:rsid w:val="00B61425"/>
    <w:rsid w:val="00B61FB6"/>
    <w:rsid w:val="00B6292D"/>
    <w:rsid w:val="00B629BF"/>
    <w:rsid w:val="00B629D4"/>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799"/>
    <w:rsid w:val="00B66A09"/>
    <w:rsid w:val="00B66F10"/>
    <w:rsid w:val="00B670BE"/>
    <w:rsid w:val="00B676FF"/>
    <w:rsid w:val="00B67BF5"/>
    <w:rsid w:val="00B67E40"/>
    <w:rsid w:val="00B67EE9"/>
    <w:rsid w:val="00B70120"/>
    <w:rsid w:val="00B70834"/>
    <w:rsid w:val="00B70879"/>
    <w:rsid w:val="00B7094C"/>
    <w:rsid w:val="00B712D6"/>
    <w:rsid w:val="00B71B7F"/>
    <w:rsid w:val="00B71D88"/>
    <w:rsid w:val="00B71E6B"/>
    <w:rsid w:val="00B71FAB"/>
    <w:rsid w:val="00B7212F"/>
    <w:rsid w:val="00B72207"/>
    <w:rsid w:val="00B722BC"/>
    <w:rsid w:val="00B725B7"/>
    <w:rsid w:val="00B7343A"/>
    <w:rsid w:val="00B734CB"/>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5B2"/>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66C3"/>
    <w:rsid w:val="00B87124"/>
    <w:rsid w:val="00B8712E"/>
    <w:rsid w:val="00B8755A"/>
    <w:rsid w:val="00B87961"/>
    <w:rsid w:val="00B87A96"/>
    <w:rsid w:val="00B87D20"/>
    <w:rsid w:val="00B87F0E"/>
    <w:rsid w:val="00B9047A"/>
    <w:rsid w:val="00B90E4D"/>
    <w:rsid w:val="00B911C2"/>
    <w:rsid w:val="00B91376"/>
    <w:rsid w:val="00B91565"/>
    <w:rsid w:val="00B915CE"/>
    <w:rsid w:val="00B9164B"/>
    <w:rsid w:val="00B91A34"/>
    <w:rsid w:val="00B92182"/>
    <w:rsid w:val="00B92702"/>
    <w:rsid w:val="00B92768"/>
    <w:rsid w:val="00B92CFD"/>
    <w:rsid w:val="00B92EEA"/>
    <w:rsid w:val="00B92FAE"/>
    <w:rsid w:val="00B93239"/>
    <w:rsid w:val="00B934EC"/>
    <w:rsid w:val="00B9356F"/>
    <w:rsid w:val="00B937B7"/>
    <w:rsid w:val="00B93BAD"/>
    <w:rsid w:val="00B94A21"/>
    <w:rsid w:val="00B94DAD"/>
    <w:rsid w:val="00B95007"/>
    <w:rsid w:val="00B950B4"/>
    <w:rsid w:val="00B9529F"/>
    <w:rsid w:val="00B955B5"/>
    <w:rsid w:val="00B95C9E"/>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7FA"/>
    <w:rsid w:val="00BA1866"/>
    <w:rsid w:val="00BA1A40"/>
    <w:rsid w:val="00BA272A"/>
    <w:rsid w:val="00BA280F"/>
    <w:rsid w:val="00BA287D"/>
    <w:rsid w:val="00BA2DDE"/>
    <w:rsid w:val="00BA2F14"/>
    <w:rsid w:val="00BA39C5"/>
    <w:rsid w:val="00BA4886"/>
    <w:rsid w:val="00BA504D"/>
    <w:rsid w:val="00BA52FF"/>
    <w:rsid w:val="00BA59C6"/>
    <w:rsid w:val="00BA5B2B"/>
    <w:rsid w:val="00BA5B54"/>
    <w:rsid w:val="00BA5EE7"/>
    <w:rsid w:val="00BA602B"/>
    <w:rsid w:val="00BA62C6"/>
    <w:rsid w:val="00BA6576"/>
    <w:rsid w:val="00BA685C"/>
    <w:rsid w:val="00BA6A6D"/>
    <w:rsid w:val="00BA704B"/>
    <w:rsid w:val="00BA7213"/>
    <w:rsid w:val="00BA7222"/>
    <w:rsid w:val="00BA755D"/>
    <w:rsid w:val="00BA7DDE"/>
    <w:rsid w:val="00BB0CC0"/>
    <w:rsid w:val="00BB0D12"/>
    <w:rsid w:val="00BB1223"/>
    <w:rsid w:val="00BB12B5"/>
    <w:rsid w:val="00BB13F2"/>
    <w:rsid w:val="00BB1D29"/>
    <w:rsid w:val="00BB20B2"/>
    <w:rsid w:val="00BB249F"/>
    <w:rsid w:val="00BB264C"/>
    <w:rsid w:val="00BB2EA1"/>
    <w:rsid w:val="00BB3DEA"/>
    <w:rsid w:val="00BB45F1"/>
    <w:rsid w:val="00BB4B74"/>
    <w:rsid w:val="00BB4D82"/>
    <w:rsid w:val="00BB4DAA"/>
    <w:rsid w:val="00BB52AD"/>
    <w:rsid w:val="00BB5870"/>
    <w:rsid w:val="00BB5C29"/>
    <w:rsid w:val="00BB6207"/>
    <w:rsid w:val="00BB624E"/>
    <w:rsid w:val="00BB649E"/>
    <w:rsid w:val="00BB665F"/>
    <w:rsid w:val="00BB69AB"/>
    <w:rsid w:val="00BB7120"/>
    <w:rsid w:val="00BB7243"/>
    <w:rsid w:val="00BB72E4"/>
    <w:rsid w:val="00BB741E"/>
    <w:rsid w:val="00BB7833"/>
    <w:rsid w:val="00BB7B1F"/>
    <w:rsid w:val="00BB7BDA"/>
    <w:rsid w:val="00BB7C0D"/>
    <w:rsid w:val="00BB7C25"/>
    <w:rsid w:val="00BC01DD"/>
    <w:rsid w:val="00BC0307"/>
    <w:rsid w:val="00BC048F"/>
    <w:rsid w:val="00BC07E2"/>
    <w:rsid w:val="00BC0965"/>
    <w:rsid w:val="00BC0B67"/>
    <w:rsid w:val="00BC0B81"/>
    <w:rsid w:val="00BC1024"/>
    <w:rsid w:val="00BC10A7"/>
    <w:rsid w:val="00BC1A70"/>
    <w:rsid w:val="00BC1D24"/>
    <w:rsid w:val="00BC1F42"/>
    <w:rsid w:val="00BC23D4"/>
    <w:rsid w:val="00BC2A29"/>
    <w:rsid w:val="00BC2E57"/>
    <w:rsid w:val="00BC37BC"/>
    <w:rsid w:val="00BC3CB3"/>
    <w:rsid w:val="00BC3F11"/>
    <w:rsid w:val="00BC45DD"/>
    <w:rsid w:val="00BC46B8"/>
    <w:rsid w:val="00BC4A94"/>
    <w:rsid w:val="00BC4B09"/>
    <w:rsid w:val="00BC51FA"/>
    <w:rsid w:val="00BC569C"/>
    <w:rsid w:val="00BC57C4"/>
    <w:rsid w:val="00BC5C07"/>
    <w:rsid w:val="00BC5CC2"/>
    <w:rsid w:val="00BC643D"/>
    <w:rsid w:val="00BC662E"/>
    <w:rsid w:val="00BC679C"/>
    <w:rsid w:val="00BC6962"/>
    <w:rsid w:val="00BC6D25"/>
    <w:rsid w:val="00BC7293"/>
    <w:rsid w:val="00BC7474"/>
    <w:rsid w:val="00BC7548"/>
    <w:rsid w:val="00BC7703"/>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1FB3"/>
    <w:rsid w:val="00BD2411"/>
    <w:rsid w:val="00BD2550"/>
    <w:rsid w:val="00BD25CE"/>
    <w:rsid w:val="00BD2719"/>
    <w:rsid w:val="00BD2B20"/>
    <w:rsid w:val="00BD2ED7"/>
    <w:rsid w:val="00BD3359"/>
    <w:rsid w:val="00BD3613"/>
    <w:rsid w:val="00BD3838"/>
    <w:rsid w:val="00BD3988"/>
    <w:rsid w:val="00BD3CEA"/>
    <w:rsid w:val="00BD406A"/>
    <w:rsid w:val="00BD4EF5"/>
    <w:rsid w:val="00BD4FCE"/>
    <w:rsid w:val="00BD5113"/>
    <w:rsid w:val="00BD54BE"/>
    <w:rsid w:val="00BD57A4"/>
    <w:rsid w:val="00BD5C1E"/>
    <w:rsid w:val="00BD5D78"/>
    <w:rsid w:val="00BD5E84"/>
    <w:rsid w:val="00BD61A7"/>
    <w:rsid w:val="00BD6E09"/>
    <w:rsid w:val="00BD7946"/>
    <w:rsid w:val="00BD7DEE"/>
    <w:rsid w:val="00BE00D8"/>
    <w:rsid w:val="00BE064B"/>
    <w:rsid w:val="00BE0A46"/>
    <w:rsid w:val="00BE0F4D"/>
    <w:rsid w:val="00BE13EF"/>
    <w:rsid w:val="00BE1D12"/>
    <w:rsid w:val="00BE1FAE"/>
    <w:rsid w:val="00BE2027"/>
    <w:rsid w:val="00BE22C8"/>
    <w:rsid w:val="00BE2802"/>
    <w:rsid w:val="00BE2C02"/>
    <w:rsid w:val="00BE2CB3"/>
    <w:rsid w:val="00BE2EC5"/>
    <w:rsid w:val="00BE3517"/>
    <w:rsid w:val="00BE40D7"/>
    <w:rsid w:val="00BE4149"/>
    <w:rsid w:val="00BE42B1"/>
    <w:rsid w:val="00BE42E5"/>
    <w:rsid w:val="00BE44B5"/>
    <w:rsid w:val="00BE47BD"/>
    <w:rsid w:val="00BE4E8A"/>
    <w:rsid w:val="00BE5314"/>
    <w:rsid w:val="00BE538A"/>
    <w:rsid w:val="00BE5474"/>
    <w:rsid w:val="00BE58F0"/>
    <w:rsid w:val="00BE599F"/>
    <w:rsid w:val="00BE61E3"/>
    <w:rsid w:val="00BE66AB"/>
    <w:rsid w:val="00BE6728"/>
    <w:rsid w:val="00BE6909"/>
    <w:rsid w:val="00BE6A5D"/>
    <w:rsid w:val="00BE6CC0"/>
    <w:rsid w:val="00BE6D9F"/>
    <w:rsid w:val="00BE6E6E"/>
    <w:rsid w:val="00BE6F1D"/>
    <w:rsid w:val="00BE73B0"/>
    <w:rsid w:val="00BE7652"/>
    <w:rsid w:val="00BE7BBC"/>
    <w:rsid w:val="00BE7D04"/>
    <w:rsid w:val="00BF0383"/>
    <w:rsid w:val="00BF0702"/>
    <w:rsid w:val="00BF1994"/>
    <w:rsid w:val="00BF1ACC"/>
    <w:rsid w:val="00BF2061"/>
    <w:rsid w:val="00BF26D7"/>
    <w:rsid w:val="00BF28D6"/>
    <w:rsid w:val="00BF2E00"/>
    <w:rsid w:val="00BF2E11"/>
    <w:rsid w:val="00BF30C6"/>
    <w:rsid w:val="00BF33CE"/>
    <w:rsid w:val="00BF35E0"/>
    <w:rsid w:val="00BF3675"/>
    <w:rsid w:val="00BF4340"/>
    <w:rsid w:val="00BF4747"/>
    <w:rsid w:val="00BF4C70"/>
    <w:rsid w:val="00BF4EAE"/>
    <w:rsid w:val="00BF5697"/>
    <w:rsid w:val="00BF583E"/>
    <w:rsid w:val="00BF5C1D"/>
    <w:rsid w:val="00BF6BCC"/>
    <w:rsid w:val="00BF6CF1"/>
    <w:rsid w:val="00BF74D8"/>
    <w:rsid w:val="00BF75B6"/>
    <w:rsid w:val="00BF76FE"/>
    <w:rsid w:val="00BF7763"/>
    <w:rsid w:val="00BF798F"/>
    <w:rsid w:val="00BF7AD4"/>
    <w:rsid w:val="00C00118"/>
    <w:rsid w:val="00C0041F"/>
    <w:rsid w:val="00C007DE"/>
    <w:rsid w:val="00C007F0"/>
    <w:rsid w:val="00C00FC6"/>
    <w:rsid w:val="00C01E38"/>
    <w:rsid w:val="00C0206A"/>
    <w:rsid w:val="00C0217F"/>
    <w:rsid w:val="00C022F9"/>
    <w:rsid w:val="00C02821"/>
    <w:rsid w:val="00C02A1A"/>
    <w:rsid w:val="00C03037"/>
    <w:rsid w:val="00C03048"/>
    <w:rsid w:val="00C0320E"/>
    <w:rsid w:val="00C03430"/>
    <w:rsid w:val="00C03E13"/>
    <w:rsid w:val="00C045BB"/>
    <w:rsid w:val="00C047F8"/>
    <w:rsid w:val="00C0485E"/>
    <w:rsid w:val="00C04AF1"/>
    <w:rsid w:val="00C04C04"/>
    <w:rsid w:val="00C04F0F"/>
    <w:rsid w:val="00C04F2C"/>
    <w:rsid w:val="00C05181"/>
    <w:rsid w:val="00C0655A"/>
    <w:rsid w:val="00C068A8"/>
    <w:rsid w:val="00C06B91"/>
    <w:rsid w:val="00C07009"/>
    <w:rsid w:val="00C07917"/>
    <w:rsid w:val="00C10350"/>
    <w:rsid w:val="00C10453"/>
    <w:rsid w:val="00C106AB"/>
    <w:rsid w:val="00C10738"/>
    <w:rsid w:val="00C10925"/>
    <w:rsid w:val="00C10929"/>
    <w:rsid w:val="00C1098A"/>
    <w:rsid w:val="00C10AA6"/>
    <w:rsid w:val="00C10D40"/>
    <w:rsid w:val="00C10D82"/>
    <w:rsid w:val="00C10EE6"/>
    <w:rsid w:val="00C10F86"/>
    <w:rsid w:val="00C112A9"/>
    <w:rsid w:val="00C1140C"/>
    <w:rsid w:val="00C120F1"/>
    <w:rsid w:val="00C12186"/>
    <w:rsid w:val="00C12328"/>
    <w:rsid w:val="00C12435"/>
    <w:rsid w:val="00C128FD"/>
    <w:rsid w:val="00C130AC"/>
    <w:rsid w:val="00C1317D"/>
    <w:rsid w:val="00C1387F"/>
    <w:rsid w:val="00C13930"/>
    <w:rsid w:val="00C1400F"/>
    <w:rsid w:val="00C143BA"/>
    <w:rsid w:val="00C14563"/>
    <w:rsid w:val="00C14F95"/>
    <w:rsid w:val="00C157A4"/>
    <w:rsid w:val="00C157EB"/>
    <w:rsid w:val="00C15CC2"/>
    <w:rsid w:val="00C16333"/>
    <w:rsid w:val="00C16478"/>
    <w:rsid w:val="00C166B4"/>
    <w:rsid w:val="00C16810"/>
    <w:rsid w:val="00C1735D"/>
    <w:rsid w:val="00C17725"/>
    <w:rsid w:val="00C1785C"/>
    <w:rsid w:val="00C17D63"/>
    <w:rsid w:val="00C20353"/>
    <w:rsid w:val="00C203C4"/>
    <w:rsid w:val="00C20641"/>
    <w:rsid w:val="00C21083"/>
    <w:rsid w:val="00C211D2"/>
    <w:rsid w:val="00C216A4"/>
    <w:rsid w:val="00C2174D"/>
    <w:rsid w:val="00C21D21"/>
    <w:rsid w:val="00C2217E"/>
    <w:rsid w:val="00C22354"/>
    <w:rsid w:val="00C2263C"/>
    <w:rsid w:val="00C228FF"/>
    <w:rsid w:val="00C22B84"/>
    <w:rsid w:val="00C22DD4"/>
    <w:rsid w:val="00C22F08"/>
    <w:rsid w:val="00C22FCB"/>
    <w:rsid w:val="00C2331F"/>
    <w:rsid w:val="00C233C5"/>
    <w:rsid w:val="00C23431"/>
    <w:rsid w:val="00C2356E"/>
    <w:rsid w:val="00C23700"/>
    <w:rsid w:val="00C23AF9"/>
    <w:rsid w:val="00C23C54"/>
    <w:rsid w:val="00C245B1"/>
    <w:rsid w:val="00C24839"/>
    <w:rsid w:val="00C24B6E"/>
    <w:rsid w:val="00C24FB8"/>
    <w:rsid w:val="00C25331"/>
    <w:rsid w:val="00C25A11"/>
    <w:rsid w:val="00C25C62"/>
    <w:rsid w:val="00C25DD3"/>
    <w:rsid w:val="00C25F0B"/>
    <w:rsid w:val="00C264D2"/>
    <w:rsid w:val="00C26B20"/>
    <w:rsid w:val="00C272B3"/>
    <w:rsid w:val="00C278F2"/>
    <w:rsid w:val="00C27A9E"/>
    <w:rsid w:val="00C27C19"/>
    <w:rsid w:val="00C27CCE"/>
    <w:rsid w:val="00C3020B"/>
    <w:rsid w:val="00C304B5"/>
    <w:rsid w:val="00C30873"/>
    <w:rsid w:val="00C3115C"/>
    <w:rsid w:val="00C31274"/>
    <w:rsid w:val="00C314F9"/>
    <w:rsid w:val="00C31831"/>
    <w:rsid w:val="00C31CB7"/>
    <w:rsid w:val="00C31E80"/>
    <w:rsid w:val="00C32007"/>
    <w:rsid w:val="00C32482"/>
    <w:rsid w:val="00C324BE"/>
    <w:rsid w:val="00C32536"/>
    <w:rsid w:val="00C32CD2"/>
    <w:rsid w:val="00C337D5"/>
    <w:rsid w:val="00C3385F"/>
    <w:rsid w:val="00C33ADD"/>
    <w:rsid w:val="00C33BA7"/>
    <w:rsid w:val="00C33D7E"/>
    <w:rsid w:val="00C34598"/>
    <w:rsid w:val="00C346CE"/>
    <w:rsid w:val="00C34A83"/>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37E6"/>
    <w:rsid w:val="00C43A3A"/>
    <w:rsid w:val="00C4483E"/>
    <w:rsid w:val="00C44E5A"/>
    <w:rsid w:val="00C460A6"/>
    <w:rsid w:val="00C4649D"/>
    <w:rsid w:val="00C468D7"/>
    <w:rsid w:val="00C46F59"/>
    <w:rsid w:val="00C471BE"/>
    <w:rsid w:val="00C471EC"/>
    <w:rsid w:val="00C474D8"/>
    <w:rsid w:val="00C475E0"/>
    <w:rsid w:val="00C476C0"/>
    <w:rsid w:val="00C47E60"/>
    <w:rsid w:val="00C502BB"/>
    <w:rsid w:val="00C508F8"/>
    <w:rsid w:val="00C50A7D"/>
    <w:rsid w:val="00C50C4C"/>
    <w:rsid w:val="00C50D77"/>
    <w:rsid w:val="00C51242"/>
    <w:rsid w:val="00C51DE4"/>
    <w:rsid w:val="00C51EFF"/>
    <w:rsid w:val="00C5247B"/>
    <w:rsid w:val="00C5266E"/>
    <w:rsid w:val="00C52867"/>
    <w:rsid w:val="00C52BCA"/>
    <w:rsid w:val="00C52E2A"/>
    <w:rsid w:val="00C52F65"/>
    <w:rsid w:val="00C53337"/>
    <w:rsid w:val="00C53968"/>
    <w:rsid w:val="00C540B6"/>
    <w:rsid w:val="00C5481F"/>
    <w:rsid w:val="00C54E64"/>
    <w:rsid w:val="00C54E97"/>
    <w:rsid w:val="00C54F7D"/>
    <w:rsid w:val="00C55552"/>
    <w:rsid w:val="00C55A0D"/>
    <w:rsid w:val="00C55A12"/>
    <w:rsid w:val="00C55A56"/>
    <w:rsid w:val="00C55BC0"/>
    <w:rsid w:val="00C55CEE"/>
    <w:rsid w:val="00C55FFD"/>
    <w:rsid w:val="00C562F8"/>
    <w:rsid w:val="00C56319"/>
    <w:rsid w:val="00C5646E"/>
    <w:rsid w:val="00C56500"/>
    <w:rsid w:val="00C565E8"/>
    <w:rsid w:val="00C566E3"/>
    <w:rsid w:val="00C568A8"/>
    <w:rsid w:val="00C56CF8"/>
    <w:rsid w:val="00C56FC0"/>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2837"/>
    <w:rsid w:val="00C63670"/>
    <w:rsid w:val="00C63FFA"/>
    <w:rsid w:val="00C64873"/>
    <w:rsid w:val="00C648C8"/>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2C92"/>
    <w:rsid w:val="00C7373D"/>
    <w:rsid w:val="00C737A0"/>
    <w:rsid w:val="00C740AB"/>
    <w:rsid w:val="00C74212"/>
    <w:rsid w:val="00C7433C"/>
    <w:rsid w:val="00C74873"/>
    <w:rsid w:val="00C74FB1"/>
    <w:rsid w:val="00C74FC5"/>
    <w:rsid w:val="00C751E6"/>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0DDC"/>
    <w:rsid w:val="00C81B67"/>
    <w:rsid w:val="00C81CD5"/>
    <w:rsid w:val="00C821EC"/>
    <w:rsid w:val="00C822D9"/>
    <w:rsid w:val="00C82686"/>
    <w:rsid w:val="00C82ECE"/>
    <w:rsid w:val="00C83B84"/>
    <w:rsid w:val="00C83FCB"/>
    <w:rsid w:val="00C84CDC"/>
    <w:rsid w:val="00C85206"/>
    <w:rsid w:val="00C8522E"/>
    <w:rsid w:val="00C85B2E"/>
    <w:rsid w:val="00C85CD2"/>
    <w:rsid w:val="00C85E08"/>
    <w:rsid w:val="00C86068"/>
    <w:rsid w:val="00C86236"/>
    <w:rsid w:val="00C863BC"/>
    <w:rsid w:val="00C87176"/>
    <w:rsid w:val="00C875F3"/>
    <w:rsid w:val="00C909AE"/>
    <w:rsid w:val="00C90D5D"/>
    <w:rsid w:val="00C90DF5"/>
    <w:rsid w:val="00C90DF6"/>
    <w:rsid w:val="00C91817"/>
    <w:rsid w:val="00C91892"/>
    <w:rsid w:val="00C91A69"/>
    <w:rsid w:val="00C91E08"/>
    <w:rsid w:val="00C92CA0"/>
    <w:rsid w:val="00C92CE0"/>
    <w:rsid w:val="00C932C4"/>
    <w:rsid w:val="00C9349F"/>
    <w:rsid w:val="00C93587"/>
    <w:rsid w:val="00C93933"/>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8DE"/>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8B2"/>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1521"/>
    <w:rsid w:val="00CB2352"/>
    <w:rsid w:val="00CB275C"/>
    <w:rsid w:val="00CB2A70"/>
    <w:rsid w:val="00CB3288"/>
    <w:rsid w:val="00CB3547"/>
    <w:rsid w:val="00CB36B0"/>
    <w:rsid w:val="00CB3AE4"/>
    <w:rsid w:val="00CB44C0"/>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6EE"/>
    <w:rsid w:val="00CC377B"/>
    <w:rsid w:val="00CC37B9"/>
    <w:rsid w:val="00CC3FDF"/>
    <w:rsid w:val="00CC436F"/>
    <w:rsid w:val="00CC447F"/>
    <w:rsid w:val="00CC48AB"/>
    <w:rsid w:val="00CC4CA8"/>
    <w:rsid w:val="00CC4CAC"/>
    <w:rsid w:val="00CC4D37"/>
    <w:rsid w:val="00CC510F"/>
    <w:rsid w:val="00CC5152"/>
    <w:rsid w:val="00CC5203"/>
    <w:rsid w:val="00CC52E2"/>
    <w:rsid w:val="00CC55EE"/>
    <w:rsid w:val="00CC5F07"/>
    <w:rsid w:val="00CC667E"/>
    <w:rsid w:val="00CC6DDF"/>
    <w:rsid w:val="00CC785F"/>
    <w:rsid w:val="00CC7DE2"/>
    <w:rsid w:val="00CD01A6"/>
    <w:rsid w:val="00CD0745"/>
    <w:rsid w:val="00CD0B38"/>
    <w:rsid w:val="00CD0D60"/>
    <w:rsid w:val="00CD139F"/>
    <w:rsid w:val="00CD2153"/>
    <w:rsid w:val="00CD21E0"/>
    <w:rsid w:val="00CD3335"/>
    <w:rsid w:val="00CD3354"/>
    <w:rsid w:val="00CD3524"/>
    <w:rsid w:val="00CD35FF"/>
    <w:rsid w:val="00CD3DDD"/>
    <w:rsid w:val="00CD4046"/>
    <w:rsid w:val="00CD41FA"/>
    <w:rsid w:val="00CD4321"/>
    <w:rsid w:val="00CD4C8E"/>
    <w:rsid w:val="00CD6A74"/>
    <w:rsid w:val="00CD6E10"/>
    <w:rsid w:val="00CD75E1"/>
    <w:rsid w:val="00CD76AF"/>
    <w:rsid w:val="00CD7705"/>
    <w:rsid w:val="00CD7844"/>
    <w:rsid w:val="00CD7F37"/>
    <w:rsid w:val="00CE00C3"/>
    <w:rsid w:val="00CE02A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6C8"/>
    <w:rsid w:val="00CE4765"/>
    <w:rsid w:val="00CE4947"/>
    <w:rsid w:val="00CE51B4"/>
    <w:rsid w:val="00CE52E8"/>
    <w:rsid w:val="00CE564B"/>
    <w:rsid w:val="00CE573F"/>
    <w:rsid w:val="00CE5A3B"/>
    <w:rsid w:val="00CE69C7"/>
    <w:rsid w:val="00CE6AFF"/>
    <w:rsid w:val="00CE7CA9"/>
    <w:rsid w:val="00CE7F1B"/>
    <w:rsid w:val="00CF019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29"/>
    <w:rsid w:val="00CF4E52"/>
    <w:rsid w:val="00CF4F17"/>
    <w:rsid w:val="00CF4F74"/>
    <w:rsid w:val="00CF59C3"/>
    <w:rsid w:val="00CF5D00"/>
    <w:rsid w:val="00CF66EA"/>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D4"/>
    <w:rsid w:val="00D043FC"/>
    <w:rsid w:val="00D049C5"/>
    <w:rsid w:val="00D04E71"/>
    <w:rsid w:val="00D05468"/>
    <w:rsid w:val="00D057ED"/>
    <w:rsid w:val="00D05D0F"/>
    <w:rsid w:val="00D0652F"/>
    <w:rsid w:val="00D0678E"/>
    <w:rsid w:val="00D06898"/>
    <w:rsid w:val="00D06C5D"/>
    <w:rsid w:val="00D0759F"/>
    <w:rsid w:val="00D07F25"/>
    <w:rsid w:val="00D100A1"/>
    <w:rsid w:val="00D101C7"/>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3F7A"/>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083A"/>
    <w:rsid w:val="00D2125E"/>
    <w:rsid w:val="00D212A3"/>
    <w:rsid w:val="00D21354"/>
    <w:rsid w:val="00D21579"/>
    <w:rsid w:val="00D21A2C"/>
    <w:rsid w:val="00D21D50"/>
    <w:rsid w:val="00D220D2"/>
    <w:rsid w:val="00D226F1"/>
    <w:rsid w:val="00D22F04"/>
    <w:rsid w:val="00D22F48"/>
    <w:rsid w:val="00D23472"/>
    <w:rsid w:val="00D23966"/>
    <w:rsid w:val="00D239B7"/>
    <w:rsid w:val="00D23BB9"/>
    <w:rsid w:val="00D23E47"/>
    <w:rsid w:val="00D2400C"/>
    <w:rsid w:val="00D247DC"/>
    <w:rsid w:val="00D24818"/>
    <w:rsid w:val="00D24842"/>
    <w:rsid w:val="00D24C57"/>
    <w:rsid w:val="00D250F4"/>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3B"/>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5388"/>
    <w:rsid w:val="00D35A85"/>
    <w:rsid w:val="00D35BA1"/>
    <w:rsid w:val="00D36A33"/>
    <w:rsid w:val="00D36D21"/>
    <w:rsid w:val="00D36E86"/>
    <w:rsid w:val="00D3711E"/>
    <w:rsid w:val="00D37121"/>
    <w:rsid w:val="00D3733D"/>
    <w:rsid w:val="00D37691"/>
    <w:rsid w:val="00D37CC0"/>
    <w:rsid w:val="00D40089"/>
    <w:rsid w:val="00D40090"/>
    <w:rsid w:val="00D402FE"/>
    <w:rsid w:val="00D4036A"/>
    <w:rsid w:val="00D406CD"/>
    <w:rsid w:val="00D40A1F"/>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A6A"/>
    <w:rsid w:val="00D44D8A"/>
    <w:rsid w:val="00D44F58"/>
    <w:rsid w:val="00D450FD"/>
    <w:rsid w:val="00D45329"/>
    <w:rsid w:val="00D45540"/>
    <w:rsid w:val="00D456DB"/>
    <w:rsid w:val="00D458A3"/>
    <w:rsid w:val="00D4673C"/>
    <w:rsid w:val="00D46741"/>
    <w:rsid w:val="00D467BE"/>
    <w:rsid w:val="00D46B6E"/>
    <w:rsid w:val="00D470B6"/>
    <w:rsid w:val="00D4710C"/>
    <w:rsid w:val="00D477E1"/>
    <w:rsid w:val="00D47826"/>
    <w:rsid w:val="00D47908"/>
    <w:rsid w:val="00D47AE8"/>
    <w:rsid w:val="00D502B0"/>
    <w:rsid w:val="00D50E71"/>
    <w:rsid w:val="00D5112C"/>
    <w:rsid w:val="00D51772"/>
    <w:rsid w:val="00D5177E"/>
    <w:rsid w:val="00D51DAD"/>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058"/>
    <w:rsid w:val="00D60107"/>
    <w:rsid w:val="00D60322"/>
    <w:rsid w:val="00D60CE8"/>
    <w:rsid w:val="00D6147B"/>
    <w:rsid w:val="00D61514"/>
    <w:rsid w:val="00D62168"/>
    <w:rsid w:val="00D62384"/>
    <w:rsid w:val="00D627AC"/>
    <w:rsid w:val="00D628F2"/>
    <w:rsid w:val="00D6345A"/>
    <w:rsid w:val="00D6348A"/>
    <w:rsid w:val="00D656B2"/>
    <w:rsid w:val="00D657F1"/>
    <w:rsid w:val="00D65917"/>
    <w:rsid w:val="00D65F88"/>
    <w:rsid w:val="00D66501"/>
    <w:rsid w:val="00D66C02"/>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1180"/>
    <w:rsid w:val="00D723C2"/>
    <w:rsid w:val="00D7274A"/>
    <w:rsid w:val="00D727B7"/>
    <w:rsid w:val="00D72A2B"/>
    <w:rsid w:val="00D736D5"/>
    <w:rsid w:val="00D744F4"/>
    <w:rsid w:val="00D74AA8"/>
    <w:rsid w:val="00D74B6A"/>
    <w:rsid w:val="00D7519B"/>
    <w:rsid w:val="00D753E2"/>
    <w:rsid w:val="00D75884"/>
    <w:rsid w:val="00D76170"/>
    <w:rsid w:val="00D76C14"/>
    <w:rsid w:val="00D76C5D"/>
    <w:rsid w:val="00D77148"/>
    <w:rsid w:val="00D7718F"/>
    <w:rsid w:val="00D77835"/>
    <w:rsid w:val="00D77872"/>
    <w:rsid w:val="00D80254"/>
    <w:rsid w:val="00D80405"/>
    <w:rsid w:val="00D80CED"/>
    <w:rsid w:val="00D80ED6"/>
    <w:rsid w:val="00D81A37"/>
    <w:rsid w:val="00D81C1C"/>
    <w:rsid w:val="00D81F7B"/>
    <w:rsid w:val="00D81F90"/>
    <w:rsid w:val="00D821D7"/>
    <w:rsid w:val="00D82203"/>
    <w:rsid w:val="00D82491"/>
    <w:rsid w:val="00D8258B"/>
    <w:rsid w:val="00D82C2A"/>
    <w:rsid w:val="00D82D78"/>
    <w:rsid w:val="00D82FEA"/>
    <w:rsid w:val="00D8360A"/>
    <w:rsid w:val="00D83BD2"/>
    <w:rsid w:val="00D83C46"/>
    <w:rsid w:val="00D8423D"/>
    <w:rsid w:val="00D84791"/>
    <w:rsid w:val="00D85334"/>
    <w:rsid w:val="00D857B3"/>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7C"/>
    <w:rsid w:val="00D916EE"/>
    <w:rsid w:val="00D91C83"/>
    <w:rsid w:val="00D91DAB"/>
    <w:rsid w:val="00D91F6D"/>
    <w:rsid w:val="00D922D3"/>
    <w:rsid w:val="00D92AE5"/>
    <w:rsid w:val="00D92D18"/>
    <w:rsid w:val="00D92DC1"/>
    <w:rsid w:val="00D9322C"/>
    <w:rsid w:val="00D93318"/>
    <w:rsid w:val="00D9356F"/>
    <w:rsid w:val="00D9364E"/>
    <w:rsid w:val="00D938B1"/>
    <w:rsid w:val="00D938DC"/>
    <w:rsid w:val="00D93F0D"/>
    <w:rsid w:val="00D94B3D"/>
    <w:rsid w:val="00D9512F"/>
    <w:rsid w:val="00D95375"/>
    <w:rsid w:val="00D957BB"/>
    <w:rsid w:val="00D95E2C"/>
    <w:rsid w:val="00D96164"/>
    <w:rsid w:val="00D968C9"/>
    <w:rsid w:val="00D96B4F"/>
    <w:rsid w:val="00D96B60"/>
    <w:rsid w:val="00D9709E"/>
    <w:rsid w:val="00D97703"/>
    <w:rsid w:val="00D97A59"/>
    <w:rsid w:val="00DA00AB"/>
    <w:rsid w:val="00DA0430"/>
    <w:rsid w:val="00DA0B43"/>
    <w:rsid w:val="00DA1B10"/>
    <w:rsid w:val="00DA1E6B"/>
    <w:rsid w:val="00DA1E6E"/>
    <w:rsid w:val="00DA2C3D"/>
    <w:rsid w:val="00DA2E80"/>
    <w:rsid w:val="00DA31A8"/>
    <w:rsid w:val="00DA3487"/>
    <w:rsid w:val="00DA38D7"/>
    <w:rsid w:val="00DA4047"/>
    <w:rsid w:val="00DA40D4"/>
    <w:rsid w:val="00DA4271"/>
    <w:rsid w:val="00DA59B7"/>
    <w:rsid w:val="00DA5AAC"/>
    <w:rsid w:val="00DA5E88"/>
    <w:rsid w:val="00DA673C"/>
    <w:rsid w:val="00DA6AB3"/>
    <w:rsid w:val="00DA767A"/>
    <w:rsid w:val="00DA78D8"/>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777"/>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654"/>
    <w:rsid w:val="00DB787E"/>
    <w:rsid w:val="00DB7C07"/>
    <w:rsid w:val="00DC026A"/>
    <w:rsid w:val="00DC0E39"/>
    <w:rsid w:val="00DC1154"/>
    <w:rsid w:val="00DC116D"/>
    <w:rsid w:val="00DC14F8"/>
    <w:rsid w:val="00DC164A"/>
    <w:rsid w:val="00DC19F7"/>
    <w:rsid w:val="00DC1A5E"/>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C7DAC"/>
    <w:rsid w:val="00DD01E8"/>
    <w:rsid w:val="00DD0398"/>
    <w:rsid w:val="00DD03AF"/>
    <w:rsid w:val="00DD0486"/>
    <w:rsid w:val="00DD090A"/>
    <w:rsid w:val="00DD114B"/>
    <w:rsid w:val="00DD15B8"/>
    <w:rsid w:val="00DD1968"/>
    <w:rsid w:val="00DD1A5D"/>
    <w:rsid w:val="00DD1D0A"/>
    <w:rsid w:val="00DD1DA2"/>
    <w:rsid w:val="00DD2186"/>
    <w:rsid w:val="00DD26D3"/>
    <w:rsid w:val="00DD27D4"/>
    <w:rsid w:val="00DD2FC2"/>
    <w:rsid w:val="00DD32AB"/>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3C37"/>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0D43"/>
    <w:rsid w:val="00DF11C4"/>
    <w:rsid w:val="00DF121A"/>
    <w:rsid w:val="00DF1851"/>
    <w:rsid w:val="00DF19D1"/>
    <w:rsid w:val="00DF1DC4"/>
    <w:rsid w:val="00DF1EF8"/>
    <w:rsid w:val="00DF2003"/>
    <w:rsid w:val="00DF2089"/>
    <w:rsid w:val="00DF2157"/>
    <w:rsid w:val="00DF220B"/>
    <w:rsid w:val="00DF2B63"/>
    <w:rsid w:val="00DF2F3B"/>
    <w:rsid w:val="00DF3137"/>
    <w:rsid w:val="00DF327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4BE"/>
    <w:rsid w:val="00DF7526"/>
    <w:rsid w:val="00DF758B"/>
    <w:rsid w:val="00DF7B54"/>
    <w:rsid w:val="00DF7EE8"/>
    <w:rsid w:val="00E00401"/>
    <w:rsid w:val="00E00AFE"/>
    <w:rsid w:val="00E00C2B"/>
    <w:rsid w:val="00E00D2C"/>
    <w:rsid w:val="00E00E20"/>
    <w:rsid w:val="00E0126D"/>
    <w:rsid w:val="00E01290"/>
    <w:rsid w:val="00E015BA"/>
    <w:rsid w:val="00E01605"/>
    <w:rsid w:val="00E0164F"/>
    <w:rsid w:val="00E01844"/>
    <w:rsid w:val="00E01C3F"/>
    <w:rsid w:val="00E01EF6"/>
    <w:rsid w:val="00E02081"/>
    <w:rsid w:val="00E02217"/>
    <w:rsid w:val="00E026B8"/>
    <w:rsid w:val="00E038CD"/>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CC2"/>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5F"/>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45BB"/>
    <w:rsid w:val="00E246D8"/>
    <w:rsid w:val="00E25558"/>
    <w:rsid w:val="00E259AF"/>
    <w:rsid w:val="00E25A0A"/>
    <w:rsid w:val="00E263C6"/>
    <w:rsid w:val="00E26AA4"/>
    <w:rsid w:val="00E27A28"/>
    <w:rsid w:val="00E27E20"/>
    <w:rsid w:val="00E30548"/>
    <w:rsid w:val="00E30951"/>
    <w:rsid w:val="00E30990"/>
    <w:rsid w:val="00E30F23"/>
    <w:rsid w:val="00E311A0"/>
    <w:rsid w:val="00E31918"/>
    <w:rsid w:val="00E323DD"/>
    <w:rsid w:val="00E32CB1"/>
    <w:rsid w:val="00E3345B"/>
    <w:rsid w:val="00E3389C"/>
    <w:rsid w:val="00E33A00"/>
    <w:rsid w:val="00E33B4D"/>
    <w:rsid w:val="00E33F85"/>
    <w:rsid w:val="00E34178"/>
    <w:rsid w:val="00E345EB"/>
    <w:rsid w:val="00E34654"/>
    <w:rsid w:val="00E355B1"/>
    <w:rsid w:val="00E3687F"/>
    <w:rsid w:val="00E3699B"/>
    <w:rsid w:val="00E36C6D"/>
    <w:rsid w:val="00E37327"/>
    <w:rsid w:val="00E3770B"/>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B30"/>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25"/>
    <w:rsid w:val="00E47295"/>
    <w:rsid w:val="00E4733C"/>
    <w:rsid w:val="00E474E7"/>
    <w:rsid w:val="00E47649"/>
    <w:rsid w:val="00E47B41"/>
    <w:rsid w:val="00E502C2"/>
    <w:rsid w:val="00E506DE"/>
    <w:rsid w:val="00E5075D"/>
    <w:rsid w:val="00E5083C"/>
    <w:rsid w:val="00E5101F"/>
    <w:rsid w:val="00E51475"/>
    <w:rsid w:val="00E5152B"/>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C49"/>
    <w:rsid w:val="00E53DF9"/>
    <w:rsid w:val="00E54BB6"/>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3733"/>
    <w:rsid w:val="00E648FD"/>
    <w:rsid w:val="00E653DA"/>
    <w:rsid w:val="00E658CF"/>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2CBA"/>
    <w:rsid w:val="00E736DD"/>
    <w:rsid w:val="00E73A2F"/>
    <w:rsid w:val="00E73E30"/>
    <w:rsid w:val="00E73E65"/>
    <w:rsid w:val="00E740CA"/>
    <w:rsid w:val="00E741CF"/>
    <w:rsid w:val="00E742BE"/>
    <w:rsid w:val="00E74386"/>
    <w:rsid w:val="00E745A4"/>
    <w:rsid w:val="00E745DE"/>
    <w:rsid w:val="00E745E0"/>
    <w:rsid w:val="00E74AE9"/>
    <w:rsid w:val="00E74FC1"/>
    <w:rsid w:val="00E752CA"/>
    <w:rsid w:val="00E753F4"/>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9FA"/>
    <w:rsid w:val="00E77D25"/>
    <w:rsid w:val="00E801C5"/>
    <w:rsid w:val="00E8080F"/>
    <w:rsid w:val="00E808C2"/>
    <w:rsid w:val="00E80C5F"/>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2FE"/>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791"/>
    <w:rsid w:val="00EA1EED"/>
    <w:rsid w:val="00EA20FD"/>
    <w:rsid w:val="00EA21B0"/>
    <w:rsid w:val="00EA2736"/>
    <w:rsid w:val="00EA2EFC"/>
    <w:rsid w:val="00EA2F2B"/>
    <w:rsid w:val="00EA30FA"/>
    <w:rsid w:val="00EA336F"/>
    <w:rsid w:val="00EA3710"/>
    <w:rsid w:val="00EA446B"/>
    <w:rsid w:val="00EA44C6"/>
    <w:rsid w:val="00EA44EC"/>
    <w:rsid w:val="00EA46D6"/>
    <w:rsid w:val="00EA50AF"/>
    <w:rsid w:val="00EA5214"/>
    <w:rsid w:val="00EA5222"/>
    <w:rsid w:val="00EA5447"/>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91"/>
    <w:rsid w:val="00EB3CEF"/>
    <w:rsid w:val="00EB4566"/>
    <w:rsid w:val="00EB4CBA"/>
    <w:rsid w:val="00EB4D85"/>
    <w:rsid w:val="00EB529C"/>
    <w:rsid w:val="00EB6262"/>
    <w:rsid w:val="00EB6446"/>
    <w:rsid w:val="00EB6554"/>
    <w:rsid w:val="00EB663F"/>
    <w:rsid w:val="00EB68BE"/>
    <w:rsid w:val="00EB6A91"/>
    <w:rsid w:val="00EB6F2F"/>
    <w:rsid w:val="00EB7748"/>
    <w:rsid w:val="00EB7BA1"/>
    <w:rsid w:val="00EB7DBA"/>
    <w:rsid w:val="00EB7E64"/>
    <w:rsid w:val="00EC0073"/>
    <w:rsid w:val="00EC0431"/>
    <w:rsid w:val="00EC0F50"/>
    <w:rsid w:val="00EC1023"/>
    <w:rsid w:val="00EC1157"/>
    <w:rsid w:val="00EC1313"/>
    <w:rsid w:val="00EC18FE"/>
    <w:rsid w:val="00EC1D4B"/>
    <w:rsid w:val="00EC250F"/>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0F31"/>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4DA0"/>
    <w:rsid w:val="00ED5051"/>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7B5"/>
    <w:rsid w:val="00EE3CF1"/>
    <w:rsid w:val="00EE3D18"/>
    <w:rsid w:val="00EE3F43"/>
    <w:rsid w:val="00EE4622"/>
    <w:rsid w:val="00EE4AB2"/>
    <w:rsid w:val="00EE56E1"/>
    <w:rsid w:val="00EE5D1B"/>
    <w:rsid w:val="00EE666A"/>
    <w:rsid w:val="00EE6743"/>
    <w:rsid w:val="00EE6866"/>
    <w:rsid w:val="00EE68F6"/>
    <w:rsid w:val="00EE74D3"/>
    <w:rsid w:val="00EE75CE"/>
    <w:rsid w:val="00EE763A"/>
    <w:rsid w:val="00EE7848"/>
    <w:rsid w:val="00EE7B19"/>
    <w:rsid w:val="00EE7F8D"/>
    <w:rsid w:val="00EF0195"/>
    <w:rsid w:val="00EF04F3"/>
    <w:rsid w:val="00EF0AA5"/>
    <w:rsid w:val="00EF0ED2"/>
    <w:rsid w:val="00EF17C7"/>
    <w:rsid w:val="00EF1892"/>
    <w:rsid w:val="00EF1A2C"/>
    <w:rsid w:val="00EF1A3A"/>
    <w:rsid w:val="00EF1B41"/>
    <w:rsid w:val="00EF1C17"/>
    <w:rsid w:val="00EF1CFE"/>
    <w:rsid w:val="00EF1E14"/>
    <w:rsid w:val="00EF29DA"/>
    <w:rsid w:val="00EF2AB1"/>
    <w:rsid w:val="00EF2B77"/>
    <w:rsid w:val="00EF2C18"/>
    <w:rsid w:val="00EF2DE9"/>
    <w:rsid w:val="00EF2E65"/>
    <w:rsid w:val="00EF2E6D"/>
    <w:rsid w:val="00EF3105"/>
    <w:rsid w:val="00EF3126"/>
    <w:rsid w:val="00EF42DC"/>
    <w:rsid w:val="00EF4464"/>
    <w:rsid w:val="00EF44A3"/>
    <w:rsid w:val="00EF4515"/>
    <w:rsid w:val="00EF48EA"/>
    <w:rsid w:val="00EF4997"/>
    <w:rsid w:val="00EF5289"/>
    <w:rsid w:val="00EF53BA"/>
    <w:rsid w:val="00EF53CE"/>
    <w:rsid w:val="00EF5499"/>
    <w:rsid w:val="00EF56DE"/>
    <w:rsid w:val="00EF5A12"/>
    <w:rsid w:val="00EF5A92"/>
    <w:rsid w:val="00EF66E4"/>
    <w:rsid w:val="00EF6940"/>
    <w:rsid w:val="00EF6A42"/>
    <w:rsid w:val="00EF71CE"/>
    <w:rsid w:val="00EF73A1"/>
    <w:rsid w:val="00EF741F"/>
    <w:rsid w:val="00EF76F0"/>
    <w:rsid w:val="00EF77ED"/>
    <w:rsid w:val="00EF795E"/>
    <w:rsid w:val="00EF7F98"/>
    <w:rsid w:val="00F00255"/>
    <w:rsid w:val="00F003CA"/>
    <w:rsid w:val="00F0041C"/>
    <w:rsid w:val="00F009C0"/>
    <w:rsid w:val="00F009C3"/>
    <w:rsid w:val="00F00E4E"/>
    <w:rsid w:val="00F00F6F"/>
    <w:rsid w:val="00F00FDF"/>
    <w:rsid w:val="00F0153F"/>
    <w:rsid w:val="00F0187C"/>
    <w:rsid w:val="00F0197B"/>
    <w:rsid w:val="00F01AFF"/>
    <w:rsid w:val="00F01DF3"/>
    <w:rsid w:val="00F0206F"/>
    <w:rsid w:val="00F020ED"/>
    <w:rsid w:val="00F021D7"/>
    <w:rsid w:val="00F0279C"/>
    <w:rsid w:val="00F02B8F"/>
    <w:rsid w:val="00F02E0F"/>
    <w:rsid w:val="00F02F0D"/>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85F"/>
    <w:rsid w:val="00F11965"/>
    <w:rsid w:val="00F12497"/>
    <w:rsid w:val="00F12ED0"/>
    <w:rsid w:val="00F131A8"/>
    <w:rsid w:val="00F131F3"/>
    <w:rsid w:val="00F137FB"/>
    <w:rsid w:val="00F1393C"/>
    <w:rsid w:val="00F14086"/>
    <w:rsid w:val="00F141E5"/>
    <w:rsid w:val="00F142C8"/>
    <w:rsid w:val="00F1447C"/>
    <w:rsid w:val="00F145AE"/>
    <w:rsid w:val="00F14980"/>
    <w:rsid w:val="00F14B13"/>
    <w:rsid w:val="00F14BC8"/>
    <w:rsid w:val="00F14CB3"/>
    <w:rsid w:val="00F14F99"/>
    <w:rsid w:val="00F15929"/>
    <w:rsid w:val="00F15AC1"/>
    <w:rsid w:val="00F15D98"/>
    <w:rsid w:val="00F164EA"/>
    <w:rsid w:val="00F168E6"/>
    <w:rsid w:val="00F16DE3"/>
    <w:rsid w:val="00F171A4"/>
    <w:rsid w:val="00F1753D"/>
    <w:rsid w:val="00F1755B"/>
    <w:rsid w:val="00F17A34"/>
    <w:rsid w:val="00F2011F"/>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0C7"/>
    <w:rsid w:val="00F269ED"/>
    <w:rsid w:val="00F26D97"/>
    <w:rsid w:val="00F26E25"/>
    <w:rsid w:val="00F27568"/>
    <w:rsid w:val="00F276DE"/>
    <w:rsid w:val="00F27D59"/>
    <w:rsid w:val="00F308CE"/>
    <w:rsid w:val="00F30C4C"/>
    <w:rsid w:val="00F312A4"/>
    <w:rsid w:val="00F312C9"/>
    <w:rsid w:val="00F31A43"/>
    <w:rsid w:val="00F31B2C"/>
    <w:rsid w:val="00F31C6C"/>
    <w:rsid w:val="00F3221D"/>
    <w:rsid w:val="00F32374"/>
    <w:rsid w:val="00F3242E"/>
    <w:rsid w:val="00F3327B"/>
    <w:rsid w:val="00F334C7"/>
    <w:rsid w:val="00F337D8"/>
    <w:rsid w:val="00F33848"/>
    <w:rsid w:val="00F33B46"/>
    <w:rsid w:val="00F33CE1"/>
    <w:rsid w:val="00F3418B"/>
    <w:rsid w:val="00F34883"/>
    <w:rsid w:val="00F3491B"/>
    <w:rsid w:val="00F35A70"/>
    <w:rsid w:val="00F36159"/>
    <w:rsid w:val="00F365CE"/>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2E6"/>
    <w:rsid w:val="00F4255C"/>
    <w:rsid w:val="00F427AA"/>
    <w:rsid w:val="00F42FE9"/>
    <w:rsid w:val="00F434D5"/>
    <w:rsid w:val="00F43909"/>
    <w:rsid w:val="00F443F4"/>
    <w:rsid w:val="00F44679"/>
    <w:rsid w:val="00F449F2"/>
    <w:rsid w:val="00F44F31"/>
    <w:rsid w:val="00F44FED"/>
    <w:rsid w:val="00F455F5"/>
    <w:rsid w:val="00F46157"/>
    <w:rsid w:val="00F46962"/>
    <w:rsid w:val="00F46DF5"/>
    <w:rsid w:val="00F46E7A"/>
    <w:rsid w:val="00F46FD9"/>
    <w:rsid w:val="00F4726D"/>
    <w:rsid w:val="00F47362"/>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5"/>
    <w:rsid w:val="00F5166B"/>
    <w:rsid w:val="00F5169F"/>
    <w:rsid w:val="00F516EB"/>
    <w:rsid w:val="00F51E56"/>
    <w:rsid w:val="00F51F6E"/>
    <w:rsid w:val="00F52108"/>
    <w:rsid w:val="00F52643"/>
    <w:rsid w:val="00F52AFF"/>
    <w:rsid w:val="00F52BFE"/>
    <w:rsid w:val="00F52C6C"/>
    <w:rsid w:val="00F52D88"/>
    <w:rsid w:val="00F52FDD"/>
    <w:rsid w:val="00F53058"/>
    <w:rsid w:val="00F5319D"/>
    <w:rsid w:val="00F53501"/>
    <w:rsid w:val="00F53AA7"/>
    <w:rsid w:val="00F53D80"/>
    <w:rsid w:val="00F5404E"/>
    <w:rsid w:val="00F5434A"/>
    <w:rsid w:val="00F5442C"/>
    <w:rsid w:val="00F54B98"/>
    <w:rsid w:val="00F553B5"/>
    <w:rsid w:val="00F55BE4"/>
    <w:rsid w:val="00F55CC1"/>
    <w:rsid w:val="00F569EF"/>
    <w:rsid w:val="00F56B86"/>
    <w:rsid w:val="00F56D03"/>
    <w:rsid w:val="00F5717D"/>
    <w:rsid w:val="00F57502"/>
    <w:rsid w:val="00F57921"/>
    <w:rsid w:val="00F600FA"/>
    <w:rsid w:val="00F601B6"/>
    <w:rsid w:val="00F60522"/>
    <w:rsid w:val="00F60E7C"/>
    <w:rsid w:val="00F619A9"/>
    <w:rsid w:val="00F61B2F"/>
    <w:rsid w:val="00F61C0A"/>
    <w:rsid w:val="00F626A3"/>
    <w:rsid w:val="00F62B5D"/>
    <w:rsid w:val="00F62BF8"/>
    <w:rsid w:val="00F62CA7"/>
    <w:rsid w:val="00F63484"/>
    <w:rsid w:val="00F6357C"/>
    <w:rsid w:val="00F64264"/>
    <w:rsid w:val="00F64389"/>
    <w:rsid w:val="00F6475C"/>
    <w:rsid w:val="00F648AF"/>
    <w:rsid w:val="00F64A86"/>
    <w:rsid w:val="00F64E10"/>
    <w:rsid w:val="00F65122"/>
    <w:rsid w:val="00F66288"/>
    <w:rsid w:val="00F66D3D"/>
    <w:rsid w:val="00F66D41"/>
    <w:rsid w:val="00F66E61"/>
    <w:rsid w:val="00F700A2"/>
    <w:rsid w:val="00F701A2"/>
    <w:rsid w:val="00F701DD"/>
    <w:rsid w:val="00F70307"/>
    <w:rsid w:val="00F70547"/>
    <w:rsid w:val="00F705B6"/>
    <w:rsid w:val="00F705C2"/>
    <w:rsid w:val="00F70A8C"/>
    <w:rsid w:val="00F70FDB"/>
    <w:rsid w:val="00F71128"/>
    <w:rsid w:val="00F71672"/>
    <w:rsid w:val="00F718D2"/>
    <w:rsid w:val="00F719EB"/>
    <w:rsid w:val="00F71BE4"/>
    <w:rsid w:val="00F71C31"/>
    <w:rsid w:val="00F7202E"/>
    <w:rsid w:val="00F728AD"/>
    <w:rsid w:val="00F72F7D"/>
    <w:rsid w:val="00F73017"/>
    <w:rsid w:val="00F735F8"/>
    <w:rsid w:val="00F737EC"/>
    <w:rsid w:val="00F73F97"/>
    <w:rsid w:val="00F74A90"/>
    <w:rsid w:val="00F755DC"/>
    <w:rsid w:val="00F7561B"/>
    <w:rsid w:val="00F75806"/>
    <w:rsid w:val="00F763E1"/>
    <w:rsid w:val="00F763EA"/>
    <w:rsid w:val="00F765F8"/>
    <w:rsid w:val="00F769FB"/>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2FE0"/>
    <w:rsid w:val="00F83206"/>
    <w:rsid w:val="00F838CF"/>
    <w:rsid w:val="00F839F8"/>
    <w:rsid w:val="00F83C59"/>
    <w:rsid w:val="00F83FD2"/>
    <w:rsid w:val="00F844BE"/>
    <w:rsid w:val="00F853D9"/>
    <w:rsid w:val="00F859E3"/>
    <w:rsid w:val="00F85EC5"/>
    <w:rsid w:val="00F85F06"/>
    <w:rsid w:val="00F8611B"/>
    <w:rsid w:val="00F863A0"/>
    <w:rsid w:val="00F86910"/>
    <w:rsid w:val="00F86BC8"/>
    <w:rsid w:val="00F86C7E"/>
    <w:rsid w:val="00F873FC"/>
    <w:rsid w:val="00F87575"/>
    <w:rsid w:val="00F87588"/>
    <w:rsid w:val="00F8767C"/>
    <w:rsid w:val="00F8786B"/>
    <w:rsid w:val="00F87B21"/>
    <w:rsid w:val="00F9023F"/>
    <w:rsid w:val="00F9068F"/>
    <w:rsid w:val="00F909EC"/>
    <w:rsid w:val="00F90A4D"/>
    <w:rsid w:val="00F90B5A"/>
    <w:rsid w:val="00F90E2A"/>
    <w:rsid w:val="00F91228"/>
    <w:rsid w:val="00F912CC"/>
    <w:rsid w:val="00F912F8"/>
    <w:rsid w:val="00F9158E"/>
    <w:rsid w:val="00F917E3"/>
    <w:rsid w:val="00F91B2C"/>
    <w:rsid w:val="00F91B8A"/>
    <w:rsid w:val="00F91C12"/>
    <w:rsid w:val="00F91CAD"/>
    <w:rsid w:val="00F91CF9"/>
    <w:rsid w:val="00F9240A"/>
    <w:rsid w:val="00F92FEA"/>
    <w:rsid w:val="00F93B09"/>
    <w:rsid w:val="00F93DC9"/>
    <w:rsid w:val="00F9405B"/>
    <w:rsid w:val="00F941C4"/>
    <w:rsid w:val="00F949BC"/>
    <w:rsid w:val="00F94AB1"/>
    <w:rsid w:val="00F94F61"/>
    <w:rsid w:val="00F94F79"/>
    <w:rsid w:val="00F95346"/>
    <w:rsid w:val="00F9591A"/>
    <w:rsid w:val="00F95AAC"/>
    <w:rsid w:val="00F961E9"/>
    <w:rsid w:val="00F966FB"/>
    <w:rsid w:val="00F96E63"/>
    <w:rsid w:val="00F97558"/>
    <w:rsid w:val="00F979DC"/>
    <w:rsid w:val="00F97C05"/>
    <w:rsid w:val="00F97C95"/>
    <w:rsid w:val="00FA0397"/>
    <w:rsid w:val="00FA0BAE"/>
    <w:rsid w:val="00FA0FD0"/>
    <w:rsid w:val="00FA10F1"/>
    <w:rsid w:val="00FA1231"/>
    <w:rsid w:val="00FA129A"/>
    <w:rsid w:val="00FA1391"/>
    <w:rsid w:val="00FA14DF"/>
    <w:rsid w:val="00FA1566"/>
    <w:rsid w:val="00FA20C9"/>
    <w:rsid w:val="00FA24A9"/>
    <w:rsid w:val="00FA255A"/>
    <w:rsid w:val="00FA2A62"/>
    <w:rsid w:val="00FA2F4A"/>
    <w:rsid w:val="00FA2F5B"/>
    <w:rsid w:val="00FA30D7"/>
    <w:rsid w:val="00FA31CE"/>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21F"/>
    <w:rsid w:val="00FA631E"/>
    <w:rsid w:val="00FA6336"/>
    <w:rsid w:val="00FA6404"/>
    <w:rsid w:val="00FA6C21"/>
    <w:rsid w:val="00FA6F62"/>
    <w:rsid w:val="00FA7094"/>
    <w:rsid w:val="00FA78E7"/>
    <w:rsid w:val="00FA7B61"/>
    <w:rsid w:val="00FB038F"/>
    <w:rsid w:val="00FB16DF"/>
    <w:rsid w:val="00FB1AF0"/>
    <w:rsid w:val="00FB1F21"/>
    <w:rsid w:val="00FB21AF"/>
    <w:rsid w:val="00FB2524"/>
    <w:rsid w:val="00FB38D6"/>
    <w:rsid w:val="00FB39E6"/>
    <w:rsid w:val="00FB4C94"/>
    <w:rsid w:val="00FB4EA7"/>
    <w:rsid w:val="00FB55CA"/>
    <w:rsid w:val="00FB5602"/>
    <w:rsid w:val="00FB5759"/>
    <w:rsid w:val="00FB5D0B"/>
    <w:rsid w:val="00FB60B5"/>
    <w:rsid w:val="00FB64B7"/>
    <w:rsid w:val="00FB6726"/>
    <w:rsid w:val="00FB692C"/>
    <w:rsid w:val="00FB6A5E"/>
    <w:rsid w:val="00FB6DCF"/>
    <w:rsid w:val="00FB6EFE"/>
    <w:rsid w:val="00FB7720"/>
    <w:rsid w:val="00FB7863"/>
    <w:rsid w:val="00FC0014"/>
    <w:rsid w:val="00FC08A2"/>
    <w:rsid w:val="00FC0BBD"/>
    <w:rsid w:val="00FC0C2B"/>
    <w:rsid w:val="00FC0E25"/>
    <w:rsid w:val="00FC121F"/>
    <w:rsid w:val="00FC1404"/>
    <w:rsid w:val="00FC14F3"/>
    <w:rsid w:val="00FC1862"/>
    <w:rsid w:val="00FC1C9A"/>
    <w:rsid w:val="00FC1CB3"/>
    <w:rsid w:val="00FC221B"/>
    <w:rsid w:val="00FC2446"/>
    <w:rsid w:val="00FC2526"/>
    <w:rsid w:val="00FC2608"/>
    <w:rsid w:val="00FC31C2"/>
    <w:rsid w:val="00FC35BE"/>
    <w:rsid w:val="00FC36DB"/>
    <w:rsid w:val="00FC3B32"/>
    <w:rsid w:val="00FC3BA1"/>
    <w:rsid w:val="00FC3C95"/>
    <w:rsid w:val="00FC3E20"/>
    <w:rsid w:val="00FC4011"/>
    <w:rsid w:val="00FC4518"/>
    <w:rsid w:val="00FC4799"/>
    <w:rsid w:val="00FC47AD"/>
    <w:rsid w:val="00FC492F"/>
    <w:rsid w:val="00FC4986"/>
    <w:rsid w:val="00FC4B32"/>
    <w:rsid w:val="00FC4CD6"/>
    <w:rsid w:val="00FC501D"/>
    <w:rsid w:val="00FC5791"/>
    <w:rsid w:val="00FC5F08"/>
    <w:rsid w:val="00FC5F47"/>
    <w:rsid w:val="00FC64A3"/>
    <w:rsid w:val="00FC6505"/>
    <w:rsid w:val="00FC6FA4"/>
    <w:rsid w:val="00FC7173"/>
    <w:rsid w:val="00FC7522"/>
    <w:rsid w:val="00FC79FA"/>
    <w:rsid w:val="00FC7DB4"/>
    <w:rsid w:val="00FC7F37"/>
    <w:rsid w:val="00FC7F73"/>
    <w:rsid w:val="00FD06F6"/>
    <w:rsid w:val="00FD0B99"/>
    <w:rsid w:val="00FD1695"/>
    <w:rsid w:val="00FD198E"/>
    <w:rsid w:val="00FD1A7D"/>
    <w:rsid w:val="00FD229E"/>
    <w:rsid w:val="00FD27D3"/>
    <w:rsid w:val="00FD2A2F"/>
    <w:rsid w:val="00FD2A8B"/>
    <w:rsid w:val="00FD2F16"/>
    <w:rsid w:val="00FD2F49"/>
    <w:rsid w:val="00FD30EF"/>
    <w:rsid w:val="00FD39A5"/>
    <w:rsid w:val="00FD3B34"/>
    <w:rsid w:val="00FD3DCB"/>
    <w:rsid w:val="00FD3E57"/>
    <w:rsid w:val="00FD43B6"/>
    <w:rsid w:val="00FD43E4"/>
    <w:rsid w:val="00FD4C9C"/>
    <w:rsid w:val="00FD5426"/>
    <w:rsid w:val="00FD57B3"/>
    <w:rsid w:val="00FD5BE2"/>
    <w:rsid w:val="00FD60F9"/>
    <w:rsid w:val="00FD636B"/>
    <w:rsid w:val="00FD691D"/>
    <w:rsid w:val="00FD69AC"/>
    <w:rsid w:val="00FD6AF8"/>
    <w:rsid w:val="00FD720D"/>
    <w:rsid w:val="00FD76C0"/>
    <w:rsid w:val="00FD7AC4"/>
    <w:rsid w:val="00FD7C24"/>
    <w:rsid w:val="00FE0277"/>
    <w:rsid w:val="00FE02A5"/>
    <w:rsid w:val="00FE03BB"/>
    <w:rsid w:val="00FE093D"/>
    <w:rsid w:val="00FE0B71"/>
    <w:rsid w:val="00FE0BB9"/>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061"/>
    <w:rsid w:val="00FF42F6"/>
    <w:rsid w:val="00FF4522"/>
    <w:rsid w:val="00FF45EE"/>
    <w:rsid w:val="00FF49F3"/>
    <w:rsid w:val="00FF51F8"/>
    <w:rsid w:val="00FF5239"/>
    <w:rsid w:val="00FF56F7"/>
    <w:rsid w:val="00FF5960"/>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2">
    <w:name w:val="未处理的提及2"/>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B61F8F-E24A-40B9-BBF1-006B03440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20555</Words>
  <Characters>117164</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3</cp:revision>
  <cp:lastPrinted>2020-01-14T05:59:00Z</cp:lastPrinted>
  <dcterms:created xsi:type="dcterms:W3CDTF">2020-03-20T09:25:00Z</dcterms:created>
  <dcterms:modified xsi:type="dcterms:W3CDTF">2020-03-20T09:28:00Z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