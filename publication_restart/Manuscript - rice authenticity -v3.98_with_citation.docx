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0"/>
      <w:commentRangeStart w:id="1"/>
      <w:r w:rsidR="00C7564C">
        <w:t>Zhang</w:t>
      </w:r>
      <w:commentRangeEnd w:id="0"/>
      <w:r w:rsidR="00F55BE4">
        <w:rPr>
          <w:rStyle w:val="CommentReference"/>
        </w:rPr>
        <w:commentReference w:id="0"/>
      </w:r>
      <w:commentRangeEnd w:id="1"/>
      <w:r w:rsidR="00746103">
        <w:rPr>
          <w:rStyle w:val="CommentReference"/>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CommentReference"/>
        </w:rPr>
        <w:commentReference w:id="4"/>
      </w:r>
    </w:p>
    <w:p w14:paraId="463ABA15" w14:textId="09683EE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w:t>
      </w:r>
      <w:ins w:id="5" w:author="fanzhou kong" w:date="2020-02-11T15:18:00Z">
        <w:r w:rsidR="0073727A" w:rsidRPr="0073727A">
          <w:rPr>
            <w:highlight w:val="yellow"/>
            <w:rPrChange w:id="6" w:author="fanzhou kong" w:date="2020-02-11T15:18:00Z">
              <w:rPr/>
            </w:rPrChange>
          </w:rPr>
          <w:t xml:space="preserve">One hundred </w:t>
        </w:r>
        <w:commentRangeStart w:id="7"/>
        <w:r w:rsidR="0073727A" w:rsidRPr="0073727A">
          <w:rPr>
            <w:highlight w:val="yellow"/>
            <w:rPrChange w:id="8" w:author="fanzhou kong" w:date="2020-02-11T15:18:00Z">
              <w:rPr/>
            </w:rPrChange>
          </w:rPr>
          <w:t>thirty</w:t>
        </w:r>
        <w:commentRangeEnd w:id="7"/>
        <w:r w:rsidR="0073727A">
          <w:rPr>
            <w:rStyle w:val="CommentReference"/>
          </w:rPr>
          <w:commentReference w:id="7"/>
        </w:r>
        <w:r w:rsidR="0073727A" w:rsidRPr="0073727A">
          <w:rPr>
            <w:highlight w:val="yellow"/>
            <w:rPrChange w:id="9" w:author="fanzhou kong" w:date="2020-02-11T15:18:00Z">
              <w:rPr/>
            </w:rPrChange>
          </w:rPr>
          <w:t>-one</w:t>
        </w:r>
      </w:ins>
      <w:del w:id="10" w:author="fanzhou kong" w:date="2020-02-11T15:18:00Z">
        <w:r w:rsidRPr="0073727A" w:rsidDel="0073727A">
          <w:rPr>
            <w:highlight w:val="yellow"/>
            <w:rPrChange w:id="11" w:author="fanzhou kong" w:date="2020-02-11T15:18:00Z">
              <w:rPr/>
            </w:rPrChange>
          </w:rPr>
          <w:delText>131</w:delText>
        </w:r>
      </w:del>
      <w:r w:rsidRPr="00702429">
        <w:t xml:space="preserve"> samples from six types of Chinese GI rice were analyzed</w:t>
      </w:r>
      <w:ins w:id="12" w:author="Xu, Jason" w:date="2020-02-11T13:57:00Z">
        <w:r w:rsidR="00477B27">
          <w:t>, and the entire dataset was then separated as training set and testing set</w:t>
        </w:r>
      </w:ins>
      <w:r w:rsidRPr="00702429">
        <w:t xml:space="preserve">. </w:t>
      </w:r>
      <w:r w:rsidRPr="0073727A">
        <w:rPr>
          <w:highlight w:val="yellow"/>
          <w:rPrChange w:id="13" w:author="fanzhou kong" w:date="2020-02-11T15:21:00Z">
            <w:rPr/>
          </w:rPrChange>
        </w:rPr>
        <w:t>Coupled with feature selection (</w:t>
      </w:r>
      <w:proofErr w:type="spellStart"/>
      <w:r w:rsidRPr="0073727A">
        <w:rPr>
          <w:highlight w:val="yellow"/>
          <w:rPrChange w:id="14" w:author="fanzhou kong" w:date="2020-02-11T15:21:00Z">
            <w:rPr/>
          </w:rPrChange>
        </w:rPr>
        <w:t>relief</w:t>
      </w:r>
      <w:ins w:id="15" w:author="fanzhou kong" w:date="2020-02-11T15:51:00Z">
        <w:r w:rsidR="009A0C81">
          <w:rPr>
            <w:highlight w:val="yellow"/>
          </w:rPr>
          <w:t>F</w:t>
        </w:r>
      </w:ins>
      <w:proofErr w:type="spellEnd"/>
      <w:r w:rsidRPr="0073727A">
        <w:rPr>
          <w:highlight w:val="yellow"/>
          <w:rPrChange w:id="16" w:author="fanzhou kong" w:date="2020-02-11T15:21:00Z">
            <w:rPr/>
          </w:rPrChange>
        </w:rPr>
        <w:t xml:space="preserve"> algorithm), two machine learning </w:t>
      </w:r>
      <w:ins w:id="17" w:author="fanzhou kong" w:date="2020-02-11T15:19:00Z">
        <w:r w:rsidR="0073727A" w:rsidRPr="0073727A">
          <w:rPr>
            <w:highlight w:val="yellow"/>
            <w:rPrChange w:id="18" w:author="fanzhou kong" w:date="2020-02-11T15:21:00Z">
              <w:rPr/>
            </w:rPrChange>
          </w:rPr>
          <w:t xml:space="preserve">algorithms, </w:t>
        </w:r>
      </w:ins>
      <w:del w:id="19" w:author="fanzhou kong" w:date="2020-02-11T15:19:00Z">
        <w:r w:rsidRPr="0073727A" w:rsidDel="0073727A">
          <w:rPr>
            <w:highlight w:val="yellow"/>
            <w:rPrChange w:id="20" w:author="fanzhou kong" w:date="2020-02-11T15:21:00Z">
              <w:rPr/>
            </w:rPrChange>
          </w:rPr>
          <w:delText xml:space="preserve">based </w:delText>
        </w:r>
      </w:del>
      <w:del w:id="21" w:author="fanzhou kong" w:date="2020-02-11T15:20:00Z">
        <w:r w:rsidRPr="0073727A" w:rsidDel="0073727A">
          <w:rPr>
            <w:highlight w:val="yellow"/>
            <w:rPrChange w:id="22" w:author="fanzhou kong" w:date="2020-02-11T15:21:00Z">
              <w:rPr/>
            </w:rPrChange>
          </w:rPr>
          <w:delText xml:space="preserve">classifier, </w:delText>
        </w:r>
      </w:del>
      <w:r w:rsidRPr="0073727A">
        <w:rPr>
          <w:highlight w:val="yellow"/>
          <w:rPrChange w:id="23" w:author="fanzhou kong" w:date="2020-02-11T15:21:00Z">
            <w:rPr/>
          </w:rPrChange>
        </w:rPr>
        <w:t>support vector machines (SVM) and random forest (RF)</w:t>
      </w:r>
      <w:ins w:id="24" w:author="fanzhou kong" w:date="2020-02-11T15:20:00Z">
        <w:r w:rsidR="0073727A" w:rsidRPr="0073727A">
          <w:rPr>
            <w:highlight w:val="yellow"/>
            <w:rPrChange w:id="25" w:author="fanzhou kong" w:date="2020-02-11T15:21:00Z">
              <w:rPr/>
            </w:rPrChange>
          </w:rPr>
          <w:t>,</w:t>
        </w:r>
      </w:ins>
      <w:r w:rsidRPr="0073727A">
        <w:rPr>
          <w:highlight w:val="yellow"/>
          <w:rPrChange w:id="26" w:author="fanzhou kong" w:date="2020-02-11T15:21:00Z">
            <w:rPr/>
          </w:rPrChange>
        </w:rPr>
        <w:t xml:space="preserve"> were </w:t>
      </w:r>
      <w:del w:id="27" w:author="fanzhou kong" w:date="2020-02-11T15:20:00Z">
        <w:r w:rsidRPr="0073727A" w:rsidDel="0073727A">
          <w:rPr>
            <w:highlight w:val="yellow"/>
            <w:rPrChange w:id="28" w:author="fanzhou kong" w:date="2020-02-11T15:21:00Z">
              <w:rPr/>
            </w:rPrChange>
          </w:rPr>
          <w:delText xml:space="preserve">utilized </w:delText>
        </w:r>
      </w:del>
      <w:ins w:id="29" w:author="fanzhou kong" w:date="2020-02-11T15:20:00Z">
        <w:r w:rsidR="0073727A" w:rsidRPr="0073727A">
          <w:rPr>
            <w:highlight w:val="yellow"/>
            <w:rPrChange w:id="30" w:author="fanzhou kong" w:date="2020-02-11T15:21:00Z">
              <w:rPr/>
            </w:rPrChange>
          </w:rPr>
          <w:t xml:space="preserve">implemented to </w:t>
        </w:r>
        <w:proofErr w:type="spellStart"/>
        <w:r w:rsidR="0073727A" w:rsidRPr="0073727A">
          <w:rPr>
            <w:highlight w:val="yellow"/>
            <w:rPrChange w:id="31" w:author="fanzhou kong" w:date="2020-02-11T15:21:00Z">
              <w:rPr/>
            </w:rPrChange>
          </w:rPr>
          <w:t>contruct</w:t>
        </w:r>
        <w:proofErr w:type="spellEnd"/>
        <w:r w:rsidR="0073727A" w:rsidRPr="0073727A">
          <w:rPr>
            <w:highlight w:val="yellow"/>
            <w:rPrChange w:id="32" w:author="fanzhou kong" w:date="2020-02-11T15:21:00Z">
              <w:rPr/>
            </w:rPrChange>
          </w:rPr>
          <w:t xml:space="preserve"> classifiers with </w:t>
        </w:r>
      </w:ins>
      <w:ins w:id="33" w:author="Xu, Jason" w:date="2020-02-11T13:58:00Z">
        <w:del w:id="34" w:author="fanzhou kong" w:date="2020-02-11T15:20:00Z">
          <w:r w:rsidR="00422B3C" w:rsidRPr="0073727A" w:rsidDel="0073727A">
            <w:rPr>
              <w:highlight w:val="yellow"/>
              <w:rPrChange w:id="35" w:author="fanzhou kong" w:date="2020-02-11T15:21:00Z">
                <w:rPr/>
              </w:rPrChange>
            </w:rPr>
            <w:delText xml:space="preserve">on </w:delText>
          </w:r>
        </w:del>
        <w:r w:rsidR="00422B3C" w:rsidRPr="0073727A">
          <w:rPr>
            <w:highlight w:val="yellow"/>
            <w:rPrChange w:id="36" w:author="fanzhou kong" w:date="2020-02-11T15:21:00Z">
              <w:rPr/>
            </w:rPrChange>
          </w:rPr>
          <w:t>the training set</w:t>
        </w:r>
      </w:ins>
      <w:ins w:id="37" w:author="fanzhou kong" w:date="2020-02-11T15:20:00Z">
        <w:r w:rsidR="0073727A" w:rsidRPr="0073727A">
          <w:rPr>
            <w:highlight w:val="yellow"/>
            <w:rPrChange w:id="38" w:author="fanzhou kong" w:date="2020-02-11T15:21:00Z">
              <w:rPr/>
            </w:rPrChange>
          </w:rPr>
          <w:t>,</w:t>
        </w:r>
      </w:ins>
      <w:ins w:id="39" w:author="Xu, Jason" w:date="2020-02-11T13:58:00Z">
        <w:r w:rsidR="00422B3C" w:rsidRPr="0073727A">
          <w:rPr>
            <w:highlight w:val="yellow"/>
            <w:rPrChange w:id="40" w:author="fanzhou kong" w:date="2020-02-11T15:21:00Z">
              <w:rPr/>
            </w:rPrChange>
          </w:rPr>
          <w:t xml:space="preserve"> </w:t>
        </w:r>
      </w:ins>
      <w:ins w:id="41" w:author="fanzhou kong" w:date="2020-02-11T15:20:00Z">
        <w:r w:rsidR="0073727A" w:rsidRPr="0073727A">
          <w:rPr>
            <w:highlight w:val="yellow"/>
            <w:rPrChange w:id="42" w:author="fanzhou kong" w:date="2020-02-11T15:21:00Z">
              <w:rPr/>
            </w:rPrChange>
          </w:rPr>
          <w:t xml:space="preserve">aiming </w:t>
        </w:r>
      </w:ins>
      <w:r w:rsidRPr="0073727A">
        <w:rPr>
          <w:highlight w:val="yellow"/>
          <w:rPrChange w:id="43" w:author="fanzhou kong" w:date="2020-02-11T15:21:00Z">
            <w:rPr/>
          </w:rPrChange>
        </w:rPr>
        <w:t xml:space="preserve">to predict the origins of GI rice; the </w:t>
      </w:r>
      <w:del w:id="44" w:author="fanzhou kong" w:date="2020-02-11T15:21:00Z">
        <w:r w:rsidRPr="0073727A" w:rsidDel="0073727A">
          <w:rPr>
            <w:highlight w:val="yellow"/>
            <w:rPrChange w:id="45" w:author="fanzhou kong" w:date="2020-02-11T15:21:00Z">
              <w:rPr/>
            </w:rPrChange>
          </w:rPr>
          <w:delText xml:space="preserve">results </w:delText>
        </w:r>
      </w:del>
      <w:ins w:id="46" w:author="fanzhou kong" w:date="2020-02-11T15:21:00Z">
        <w:r w:rsidR="0073727A" w:rsidRPr="0073727A">
          <w:rPr>
            <w:highlight w:val="yellow"/>
            <w:rPrChange w:id="47" w:author="fanzhou kong" w:date="2020-02-11T15:21:00Z">
              <w:rPr/>
            </w:rPrChange>
          </w:rPr>
          <w:t xml:space="preserve">classifiers </w:t>
        </w:r>
      </w:ins>
      <w:r w:rsidRPr="0073727A">
        <w:rPr>
          <w:highlight w:val="yellow"/>
          <w:rPrChange w:id="48" w:author="fanzhou kong" w:date="2020-02-11T15:21:00Z">
            <w:rPr/>
          </w:rPrChange>
        </w:rPr>
        <w:t xml:space="preserve">were validated </w:t>
      </w:r>
      <w:ins w:id="49" w:author="Xu, Jason" w:date="2020-02-11T13:57:00Z">
        <w:r w:rsidR="00422B3C" w:rsidRPr="0073727A">
          <w:rPr>
            <w:highlight w:val="yellow"/>
            <w:rPrChange w:id="50" w:author="fanzhou kong" w:date="2020-02-11T15:21:00Z">
              <w:rPr/>
            </w:rPrChange>
          </w:rPr>
          <w:t>on the testing set</w:t>
        </w:r>
      </w:ins>
      <w:r w:rsidRPr="0073727A">
        <w:rPr>
          <w:highlight w:val="yellow"/>
          <w:rPrChange w:id="51" w:author="fanzhou kong" w:date="2020-02-11T15:21:00Z">
            <w:rPr/>
          </w:rPrChange>
        </w:rPr>
        <w:t>.</w:t>
      </w:r>
      <w:r w:rsidRPr="00702429">
        <w:t xml:space="preserve"> </w:t>
      </w:r>
      <w:commentRangeStart w:id="52"/>
      <w:r w:rsidRPr="00702429">
        <w:t>For</w:t>
      </w:r>
      <w:commentRangeEnd w:id="52"/>
      <w:r w:rsidR="0073727A">
        <w:rPr>
          <w:rStyle w:val="CommentReference"/>
        </w:rPr>
        <w:commentReference w:id="52"/>
      </w:r>
      <w:r w:rsidRPr="00702429">
        <w:t xml:space="preserve"> both SVM and RF, four elements (</w:t>
      </w:r>
      <w:ins w:id="53" w:author="Xu, Jason" w:date="2020-02-11T13:58:00Z">
        <w:r w:rsidR="00422B3C">
          <w:t>Al, Rb, B, and Na</w:t>
        </w:r>
      </w:ins>
      <w:r w:rsidRPr="00702429">
        <w:t xml:space="preserve">) only could enable the prediction with 100% accuracy. These results demonstrate the feasibility of ICP-MS combined with machine learning techniques as an effective strategy for authentication of GI rice in China. </w:t>
      </w:r>
    </w:p>
    <w:p w14:paraId="01005211" w14:textId="01D8796B" w:rsidR="00702429" w:rsidRDefault="00A045D9">
      <w:r>
        <w:rPr>
          <w:rFonts w:hint="eastAsia"/>
        </w:rPr>
        <w:t>K</w:t>
      </w:r>
      <w:r>
        <w:t xml:space="preserve">EYWORDS </w:t>
      </w:r>
    </w:p>
    <w:p w14:paraId="625C9F77" w14:textId="5ADF1AD7" w:rsidR="0078663A" w:rsidRPr="00702429" w:rsidRDefault="00FF2871">
      <w:r>
        <w:t xml:space="preserve">Rice, ICP-MS, Geographical indication, </w:t>
      </w:r>
      <w:r w:rsidR="00AA78B4">
        <w:t xml:space="preserve">machine learning, feature selection, </w:t>
      </w:r>
      <w:r w:rsidR="00277086">
        <w:t xml:space="preserve">Chemometrics </w:t>
      </w:r>
    </w:p>
    <w:p w14:paraId="61131577" w14:textId="71C1D90B" w:rsidR="00272AED" w:rsidRPr="0078663A" w:rsidRDefault="00C737A0" w:rsidP="0078663A">
      <w:pPr>
        <w:rPr>
          <w:b/>
        </w:rPr>
      </w:pPr>
      <w:r>
        <w:rPr>
          <w:b/>
        </w:rPr>
        <w:t>INTRODUCTION</w:t>
      </w:r>
      <w:r w:rsidRPr="0078663A">
        <w:rPr>
          <w:b/>
        </w:rPr>
        <w:t xml:space="preserve"> </w:t>
      </w:r>
      <w:commentRangeStart w:id="54"/>
      <w:commentRangeEnd w:id="54"/>
      <w:r w:rsidR="00840639">
        <w:rPr>
          <w:rStyle w:val="CommentReference"/>
        </w:rPr>
        <w:commentReference w:id="54"/>
      </w:r>
    </w:p>
    <w:p w14:paraId="1CC1F170" w14:textId="0F006C43"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55"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56"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57"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58"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59"/>
      <w:r w:rsidR="00E7120D">
        <w:t>are</w:t>
      </w:r>
      <w:commentRangeEnd w:id="59"/>
      <w:r w:rsidR="00CA6656">
        <w:rPr>
          <w:rStyle w:val="CommentReference"/>
        </w:rPr>
        <w:commentReference w:id="59"/>
      </w:r>
      <w:r w:rsidR="00E7120D">
        <w:t xml:space="preserve"> supervising and protecting GIs from </w:t>
      </w:r>
      <w:r w:rsidR="00922493">
        <w:t>different aspects or direction</w:t>
      </w:r>
      <w:r w:rsidR="00E048E1">
        <w:t>, at the adminis</w:t>
      </w:r>
      <w:r w:rsidR="00FD6AF8">
        <w:t>trative level</w:t>
      </w:r>
      <w:ins w:id="60"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61" w:author="Xu, Jason" w:date="2019-08-07T16:02:00Z">
        <w:r w:rsidR="00FE2E10">
          <w:fldChar w:fldCharType="end"/>
        </w:r>
      </w:ins>
      <w:r w:rsidR="00FD6AF8">
        <w:t xml:space="preserve">. </w:t>
      </w:r>
    </w:p>
    <w:p w14:paraId="5C078344" w14:textId="64E01370"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r w:rsidR="005F79F1">
        <w:fldChar w:fldCharType="begin" w:fldLock="1"/>
      </w:r>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r w:rsidR="005F79F1">
        <w:fldChar w:fldCharType="end"/>
      </w:r>
      <w:r w:rsidR="006D2F68">
        <w:t>; and w</w:t>
      </w:r>
      <w:r w:rsidR="00E3699B">
        <w:t xml:space="preserve">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13FEA02D"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62"/>
      <w:commentRangeStart w:id="63"/>
      <w:commentRangeEnd w:id="62"/>
      <w:r w:rsidR="00F949BC">
        <w:rPr>
          <w:rStyle w:val="CommentReference"/>
        </w:rPr>
        <w:commentReference w:id="62"/>
      </w:r>
      <w:commentRangeEnd w:id="63"/>
      <w:r w:rsidR="00AD7847">
        <w:t xml:space="preserve"> have been </w:t>
      </w:r>
      <w:r w:rsidR="00F949BC">
        <w:rPr>
          <w:rStyle w:val="CommentReference"/>
        </w:rPr>
        <w:commentReference w:id="63"/>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64"/>
      <w:commentRangeEnd w:id="64"/>
      <w:r w:rsidR="00332603">
        <w:rPr>
          <w:rStyle w:val="CommentReference"/>
        </w:rPr>
        <w:commentReference w:id="64"/>
      </w:r>
      <w:commentRangeStart w:id="65"/>
      <w:commentRangeEnd w:id="65"/>
      <w:r w:rsidR="00DE727C">
        <w:rPr>
          <w:rStyle w:val="CommentReference"/>
        </w:rPr>
        <w:commentReference w:id="65"/>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proofErr w:type="gramStart"/>
      <w:r w:rsidR="00AB141A">
        <w:t xml:space="preserve">Currently </w:t>
      </w:r>
      <w:r w:rsidR="00FA14DF" w:rsidRPr="00562E7E">
        <w:t>,</w:t>
      </w:r>
      <w:proofErr w:type="gramEnd"/>
      <w:r w:rsidR="00FA14DF" w:rsidRPr="00562E7E">
        <w:t xml:space="preserv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xml:space="preserve">, </w:t>
      </w:r>
      <w:commentRangeStart w:id="66"/>
      <w:commentRangeStart w:id="67"/>
      <w:r w:rsidR="00CD41FA" w:rsidRPr="00562E7E">
        <w:t>decisions trees,</w:t>
      </w:r>
      <w:r w:rsidR="00141F17" w:rsidRPr="00562E7E">
        <w:t xml:space="preserve"> random forest (RF)</w:t>
      </w:r>
      <w:r w:rsidR="003F6DEA" w:rsidRPr="00562E7E">
        <w:t xml:space="preserve"> </w:t>
      </w:r>
      <w:commentRangeEnd w:id="66"/>
      <w:r w:rsidR="001E0E2B">
        <w:rPr>
          <w:rStyle w:val="CommentReference"/>
        </w:rPr>
        <w:commentReference w:id="66"/>
      </w:r>
      <w:commentRangeEnd w:id="67"/>
      <w:r w:rsidR="00286EA3">
        <w:rPr>
          <w:rStyle w:val="CommentReference"/>
        </w:rPr>
        <w:commentReference w:id="67"/>
      </w:r>
      <w:r w:rsidR="003F6DEA" w:rsidRPr="00562E7E">
        <w:t>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68" w:author="Xu, Jason" w:date="2020-01-08T14:42:00Z">
        <w:r w:rsidR="00BC3CB3" w:rsidDel="003A4650">
          <w:delText xml:space="preserve"> </w:delText>
        </w:r>
      </w:del>
      <w:ins w:id="69" w:author="Xu, Jason" w:date="2020-01-02T15:39:00Z">
        <w:r w:rsidR="00894AFB">
          <w:t xml:space="preserve"> </w:t>
        </w:r>
      </w:ins>
    </w:p>
    <w:p w14:paraId="71574BB1" w14:textId="1999BA14"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w:t>
      </w:r>
      <w:commentRangeStart w:id="70"/>
      <w:commentRangeStart w:id="71"/>
      <w:r w:rsidR="00335AA9">
        <w:t xml:space="preserve">geographical origins </w:t>
      </w:r>
      <w:commentRangeEnd w:id="70"/>
      <w:r w:rsidR="00173B71">
        <w:rPr>
          <w:rStyle w:val="CommentReference"/>
        </w:rPr>
        <w:commentReference w:id="70"/>
      </w:r>
      <w:commentRangeEnd w:id="71"/>
      <w:r w:rsidR="00286EA3">
        <w:rPr>
          <w:rStyle w:val="CommentReference"/>
        </w:rPr>
        <w:commentReference w:id="71"/>
      </w:r>
      <w:r w:rsidR="00335AA9">
        <w:t xml:space="preserve">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w:t>
      </w:r>
      <w:proofErr w:type="spellStart"/>
      <w:r w:rsidR="008D1E95">
        <w:t>relief</w:t>
      </w:r>
      <w:ins w:id="72" w:author="fanzhou kong" w:date="2020-02-11T16:25:00Z">
        <w:r w:rsidR="00E22CB3">
          <w:t>F</w:t>
        </w:r>
      </w:ins>
      <w:proofErr w:type="spellEnd"/>
      <w:r w:rsidR="008D1E95">
        <w:t xml:space="preserve">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6EE37DA5" w:rsidR="00CF5D00" w:rsidRPr="004D4109" w:rsidRDefault="00ED5F75" w:rsidP="00980408">
      <w:pPr>
        <w:jc w:val="both"/>
      </w:pPr>
      <w:r>
        <w:t>P</w:t>
      </w:r>
      <w:r w:rsidR="00446712" w:rsidRPr="00446712">
        <w:t>roper sampling is</w:t>
      </w:r>
      <w:r w:rsidR="00446712">
        <w:t xml:space="preserve"> </w:t>
      </w:r>
      <w:r w:rsidR="002C7541">
        <w:t xml:space="preserve">fundamental </w:t>
      </w:r>
      <w:r w:rsidR="00607BE8">
        <w:t xml:space="preserve">to </w:t>
      </w:r>
      <w:r w:rsidR="002C7541">
        <w:t>achiev</w:t>
      </w:r>
      <w:r w:rsidR="00607BE8">
        <w:t>e</w:t>
      </w:r>
      <w:r w:rsidR="002C7541">
        <w:t xml:space="preserve">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w:t>
      </w:r>
      <w:proofErr w:type="gramStart"/>
      <w:r w:rsidR="00E67A79">
        <w:t xml:space="preserve">SY, </w:t>
      </w:r>
      <w:r w:rsidR="00B02336">
        <w:t xml:space="preserve"> </w:t>
      </w:r>
      <w:r w:rsidR="00A92A0D">
        <w:t>J</w:t>
      </w:r>
      <w:r w:rsidR="00F0153F">
        <w:t>S</w:t>
      </w:r>
      <w:proofErr w:type="gramEnd"/>
      <w:r w:rsidR="00A8105D">
        <w:t xml:space="preserve">, </w:t>
      </w:r>
      <w:r w:rsidR="00615DA8">
        <w:t xml:space="preserve"> and GG</w:t>
      </w:r>
      <w:r w:rsidR="009E3272">
        <w:t xml:space="preserve">. </w:t>
      </w:r>
      <w:r w:rsidR="00203AD2">
        <w:t>An overview</w:t>
      </w:r>
      <w:r w:rsidR="00364609">
        <w:t xml:space="preserve"> of acquired rice sample</w:t>
      </w:r>
      <w:r w:rsidR="00B11BAB">
        <w:t xml:space="preserve"> </w:t>
      </w:r>
      <w:r w:rsidR="00F62B5D">
        <w:t xml:space="preserve">is shown </w:t>
      </w:r>
      <w:r w:rsidR="00164F03">
        <w:t xml:space="preserve">in </w:t>
      </w:r>
      <w:r w:rsidR="00164F03" w:rsidRPr="00286EA3">
        <w:rPr>
          <w:rPrChange w:id="73" w:author="fanzhou kong" w:date="2020-02-11T15:47:00Z">
            <w:rPr>
              <w:highlight w:val="yellow"/>
            </w:rPr>
          </w:rPrChange>
        </w:rPr>
        <w:t>Fig.</w:t>
      </w:r>
      <w:r w:rsidR="00F62B5D" w:rsidRPr="00286EA3">
        <w:rPr>
          <w:rPrChange w:id="74" w:author="fanzhou kong" w:date="2020-02-11T15:47:00Z">
            <w:rPr>
              <w:highlight w:val="yellow"/>
            </w:rPr>
          </w:rPrChange>
        </w:rPr>
        <w:t xml:space="preserve"> </w:t>
      </w:r>
      <w:r w:rsidR="007E1A91" w:rsidRPr="00286EA3">
        <w:rPr>
          <w:rPrChange w:id="75" w:author="fanzhou kong" w:date="2020-02-11T15:47:00Z">
            <w:rPr>
              <w:highlight w:val="yellow"/>
            </w:rPr>
          </w:rPrChange>
        </w:rPr>
        <w:t>1</w:t>
      </w:r>
      <w:r w:rsidR="004C5B86" w:rsidRPr="00286EA3">
        <w:rPr>
          <w:rPrChange w:id="76" w:author="fanzhou kong" w:date="2020-02-11T15:47:00Z">
            <w:rPr>
              <w:highlight w:val="yellow"/>
            </w:rPr>
          </w:rPrChange>
        </w:rPr>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77"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1C2ADAF9" w14:textId="77777777" w:rsidR="009E3A59" w:rsidRDefault="0015375A" w:rsidP="00F90E2A">
      <w:pPr>
        <w:jc w:val="both"/>
        <w:rPr>
          <w:ins w:id="78" w:author="Xu, Jason" w:date="2020-02-11T09:39: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D9538B8" w14:textId="725E0676" w:rsidR="005F2FCB" w:rsidRPr="00F90E2A" w:rsidRDefault="0015677D" w:rsidP="00F90E2A">
      <w:pPr>
        <w:jc w:val="both"/>
        <w:rPr>
          <w:i/>
          <w:iCs/>
        </w:rPr>
      </w:pPr>
      <w:commentRangeStart w:id="79"/>
      <w:r w:rsidRPr="00F90E2A">
        <w:rPr>
          <w:i/>
          <w:iCs/>
        </w:rPr>
        <w:t>Statistical analysis</w:t>
      </w:r>
      <w:commentRangeEnd w:id="79"/>
      <w:r w:rsidR="004A02EC">
        <w:rPr>
          <w:rStyle w:val="CommentReference"/>
        </w:rPr>
        <w:commentReference w:id="79"/>
      </w:r>
      <w:r w:rsidRPr="00F90E2A">
        <w:rPr>
          <w:i/>
          <w:iCs/>
        </w:rPr>
        <w:t xml:space="preserve"> </w:t>
      </w:r>
    </w:p>
    <w:p w14:paraId="51BD8CF3" w14:textId="1666E184" w:rsidR="00030D97" w:rsidRDefault="001A00EC" w:rsidP="00381A0F">
      <w:pPr>
        <w:jc w:val="both"/>
        <w:rPr>
          <w:ins w:id="80"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9A0C81">
        <w:rPr>
          <w:highlight w:val="yellow"/>
          <w:rPrChange w:id="81" w:author="fanzhou kong" w:date="2020-02-11T15:51:00Z">
            <w:rPr/>
          </w:rPrChange>
        </w:rPr>
        <w:t>with</w:t>
      </w:r>
      <w:r w:rsidR="00A96B8D" w:rsidRPr="009A0C81">
        <w:rPr>
          <w:highlight w:val="yellow"/>
          <w:rPrChange w:id="82" w:author="fanzhou kong" w:date="2020-02-11T15:51:00Z">
            <w:rPr/>
          </w:rPrChange>
        </w:rPr>
        <w:t xml:space="preserve"> all six types of GI </w:t>
      </w:r>
      <w:commentRangeStart w:id="83"/>
      <w:r w:rsidR="00A96B8D" w:rsidRPr="009A0C81">
        <w:rPr>
          <w:highlight w:val="yellow"/>
          <w:rPrChange w:id="84" w:author="fanzhou kong" w:date="2020-02-11T15:51:00Z">
            <w:rPr/>
          </w:rPrChange>
        </w:rPr>
        <w:t>rice</w:t>
      </w:r>
      <w:commentRangeEnd w:id="83"/>
      <w:r w:rsidR="009A0C81">
        <w:rPr>
          <w:rStyle w:val="CommentReference"/>
        </w:rPr>
        <w:commentReference w:id="83"/>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85"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86"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87"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88"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2BD05195" w:rsidR="003A232E" w:rsidRPr="002754A0" w:rsidRDefault="00E07A0C" w:rsidP="00381A0F">
      <w:pPr>
        <w:jc w:val="both"/>
        <w:rPr>
          <w:color w:val="FF0000"/>
        </w:rPr>
      </w:pPr>
      <w:r>
        <w:t>T</w:t>
      </w:r>
      <w:r w:rsidR="00381A0F" w:rsidRPr="00CB275C">
        <w:t>he 131 samples were</w:t>
      </w:r>
      <w:r w:rsidR="00446AE0">
        <w:t xml:space="preserve"> first</w:t>
      </w:r>
      <w:r w:rsidR="00381A0F" w:rsidRPr="00CB275C">
        <w:t xml:space="preserve"> split </w:t>
      </w:r>
      <w:r w:rsidR="006A74EB" w:rsidRPr="007C7D51">
        <w:t>in a stratified fashion</w:t>
      </w:r>
      <w:r w:rsidR="00995EBA">
        <w:t xml:space="preserve"> (80:20)</w:t>
      </w:r>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proofErr w:type="spellStart"/>
      <w:r w:rsidR="008F1D1C" w:rsidRPr="00BA0445">
        <w:t>Relief</w:t>
      </w:r>
      <w:r w:rsidR="008F1D1C">
        <w:t>F</w:t>
      </w:r>
      <w:proofErr w:type="spellEnd"/>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grid</w:t>
      </w:r>
      <w:del w:id="89" w:author="Kong, Fanzhou" w:date="2020-01-22T15:38:00Z">
        <w:r w:rsidR="00416292" w:rsidDel="00193AFD">
          <w:delText xml:space="preserve"> </w:delText>
        </w:r>
      </w:del>
      <w:r w:rsidR="00416292">
        <w:t xml:space="preserve">-search </w:t>
      </w:r>
      <w:r w:rsidR="00617B4E">
        <w:t>cross</w:t>
      </w:r>
      <w:r w:rsidR="00656BBE">
        <w:t>-</w:t>
      </w:r>
      <w:r w:rsidR="004A7EFE">
        <w:t>validation</w:t>
      </w:r>
      <w:ins w:id="90" w:author="Xu, Jason" w:date="2020-02-10T20:52:00Z">
        <w:r w:rsidR="009B0714">
          <w:fldChar w:fldCharType="begin" w:fldLock="1"/>
        </w:r>
      </w:ins>
      <w:r w:rsidR="00FE2204">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9B0714">
        <w:fldChar w:fldCharType="separate"/>
      </w:r>
      <w:r w:rsidR="009B0714" w:rsidRPr="009B0714">
        <w:rPr>
          <w:noProof/>
          <w:vertAlign w:val="superscript"/>
        </w:rPr>
        <w:t>25</w:t>
      </w:r>
      <w:ins w:id="91" w:author="Xu, Jason" w:date="2020-02-10T20:52:00Z">
        <w:r w:rsidR="009B0714">
          <w:fldChar w:fldCharType="end"/>
        </w:r>
      </w:ins>
      <w:r w:rsidR="008F67A0">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ins w:id="92" w:author="fanzhou kong" w:date="2020-02-11T15:56:00Z">
        <w:r w:rsidR="009A0C81">
          <w:t xml:space="preserve"> </w:t>
        </w:r>
        <w:r w:rsidR="009A0C81" w:rsidRPr="009A0C81">
          <w:rPr>
            <w:highlight w:val="yellow"/>
            <w:rPrChange w:id="93" w:author="fanzhou kong" w:date="2020-02-11T15:56:00Z">
              <w:rPr/>
            </w:rPrChange>
          </w:rPr>
          <w:t xml:space="preserve">based on </w:t>
        </w:r>
      </w:ins>
      <w:ins w:id="94" w:author="fanzhou kong" w:date="2020-02-11T15:57:00Z">
        <w:r w:rsidR="009A0C81">
          <w:rPr>
            <w:highlight w:val="yellow"/>
          </w:rPr>
          <w:t>mean cross-validation</w:t>
        </w:r>
      </w:ins>
      <w:ins w:id="95" w:author="fanzhou kong" w:date="2020-02-11T15:56:00Z">
        <w:r w:rsidR="009A0C81" w:rsidRPr="009A0C81">
          <w:rPr>
            <w:highlight w:val="yellow"/>
            <w:rPrChange w:id="96" w:author="fanzhou kong" w:date="2020-02-11T15:56:00Z">
              <w:rPr/>
            </w:rPrChange>
          </w:rPr>
          <w:t xml:space="preserve"> </w:t>
        </w:r>
        <w:commentRangeStart w:id="97"/>
        <w:r w:rsidR="009A0C81" w:rsidRPr="009A0C81">
          <w:rPr>
            <w:highlight w:val="yellow"/>
            <w:rPrChange w:id="98" w:author="fanzhou kong" w:date="2020-02-11T15:56:00Z">
              <w:rPr/>
            </w:rPrChange>
          </w:rPr>
          <w:t>accuracy</w:t>
        </w:r>
        <w:commentRangeEnd w:id="97"/>
        <w:r w:rsidR="009A0C81">
          <w:rPr>
            <w:rStyle w:val="CommentReference"/>
          </w:rPr>
          <w:commentReference w:id="97"/>
        </w:r>
      </w:ins>
      <w:ins w:id="99" w:author="fanzhou kong" w:date="2020-02-11T15:53:00Z">
        <w:r w:rsidR="009A0C81">
          <w:t>,</w:t>
        </w:r>
      </w:ins>
      <w:del w:id="100" w:author="fanzhou kong" w:date="2020-02-11T15:53:00Z">
        <w:r w:rsidR="00E93210" w:rsidDel="009A0C81">
          <w:delText>,</w:delText>
        </w:r>
      </w:del>
      <w:r w:rsidR="00E93210">
        <w:t xml:space="preserve"> </w:t>
      </w:r>
      <w:r w:rsidR="00E93210" w:rsidRPr="00CF1DEC">
        <w:t>specifically</w:t>
      </w:r>
      <w:r w:rsidR="009406D6" w:rsidRPr="00CF1DEC">
        <w:t xml:space="preserve">: </w:t>
      </w:r>
      <w:r w:rsidR="00B045F2">
        <w:t>f</w:t>
      </w:r>
      <w:r w:rsidR="00565E6B">
        <w:t>orward selecti</w:t>
      </w:r>
      <w:r w:rsidR="007C6290">
        <w:t>on</w:t>
      </w:r>
      <w:ins w:id="101" w:author="Xu, Jason" w:date="2020-02-10T20:53:00Z">
        <w:r w:rsidR="00FE2204">
          <w:fldChar w:fldCharType="begin" w:fldLock="1"/>
        </w:r>
      </w:ins>
      <w:r w:rsidR="004A07AB">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26&lt;/sup&gt;","plainTextFormattedCitation":"26","previouslyFormattedCitation":"&lt;sup&gt;26&lt;/sup&gt;"},"properties":{"noteIndex":0},"schema":"https://github.com/citation-style-language/schema/raw/master/csl-citation.json"}</w:instrText>
      </w:r>
      <w:r w:rsidR="00FE2204">
        <w:fldChar w:fldCharType="separate"/>
      </w:r>
      <w:r w:rsidR="00FE2204" w:rsidRPr="00FE2204">
        <w:rPr>
          <w:noProof/>
          <w:vertAlign w:val="superscript"/>
        </w:rPr>
        <w:t>26</w:t>
      </w:r>
      <w:ins w:id="102" w:author="Xu, Jason" w:date="2020-02-10T20:53:00Z">
        <w:r w:rsidR="00FE2204">
          <w:fldChar w:fldCharType="end"/>
        </w:r>
      </w:ins>
      <w:r w:rsidR="00644AC0">
        <w:t xml:space="preserve"> </w:t>
      </w:r>
      <w:r w:rsidR="005D4AAF">
        <w:t xml:space="preserve">was conducted to select </w:t>
      </w:r>
      <w:r w:rsidR="005D4AAF" w:rsidRPr="00CF1DEC">
        <w:t xml:space="preserve">features </w:t>
      </w:r>
      <w:r w:rsidR="000577C6" w:rsidRPr="00CF1DEC">
        <w:t>that h</w:t>
      </w:r>
      <w:commentRangeStart w:id="103"/>
      <w:commentRangeStart w:id="104"/>
      <w:r w:rsidR="000577C6" w:rsidRPr="00CF1DEC">
        <w:t>ave been pre-</w:t>
      </w:r>
      <w:commentRangeEnd w:id="103"/>
      <w:r w:rsidR="000A02B7" w:rsidRPr="00CF1DEC">
        <w:rPr>
          <w:rStyle w:val="CommentReference"/>
        </w:rPr>
        <w:commentReference w:id="103"/>
      </w:r>
      <w:commentRangeEnd w:id="104"/>
      <w:r w:rsidR="00CF1DEC" w:rsidRPr="00CF1DEC">
        <w:rPr>
          <w:rStyle w:val="CommentReference"/>
        </w:rPr>
        <w:commentReference w:id="104"/>
      </w:r>
      <w:del w:id="105" w:author="Xu, Jason" w:date="2020-02-04T13:31:00Z">
        <w:r w:rsidR="00D1725D" w:rsidRPr="00CF1DEC" w:rsidDel="000577C6">
          <w:delText>(</w:delText>
        </w:r>
      </w:del>
      <w:r w:rsidR="00D1725D" w:rsidRPr="00CF1DEC">
        <w:t xml:space="preserve">ranked by </w:t>
      </w:r>
      <w:proofErr w:type="spellStart"/>
      <w:r w:rsidR="00D1725D" w:rsidRPr="00CF1DEC">
        <w:t>ReliefF</w:t>
      </w:r>
      <w:proofErr w:type="spellEnd"/>
      <w:r w:rsidR="0099786A" w:rsidRPr="00CF1DEC">
        <w:t>,</w:t>
      </w:r>
      <w:r w:rsidR="00CF7465" w:rsidRPr="00CF1DEC">
        <w:t xml:space="preserve"> and it </w:t>
      </w:r>
      <w:r w:rsidR="00434BFA" w:rsidRPr="00CF1DEC">
        <w:t xml:space="preserve">only </w:t>
      </w:r>
      <w:r w:rsidR="00DB721E" w:rsidRPr="00CF1DEC">
        <w:t>stops</w:t>
      </w:r>
      <w:r w:rsidR="00CF7465" w:rsidRPr="00CF1DEC">
        <w:t xml:space="preserve"> when</w:t>
      </w:r>
      <w:r w:rsidR="00434BFA" w:rsidRPr="00CF1DEC">
        <w:t xml:space="preserve"> the adding of features</w:t>
      </w:r>
      <w:r w:rsidR="00DB721E" w:rsidRPr="00CF1DEC">
        <w:t xml:space="preserve"> makes no contribution to the improvement of</w:t>
      </w:r>
      <w:r w:rsidR="00AD12CD">
        <w:t xml:space="preserve"> the prediction</w:t>
      </w:r>
      <w:r w:rsidR="00DB721E" w:rsidRPr="00CF1DEC">
        <w:t xml:space="preserve"> </w:t>
      </w:r>
      <w:r w:rsidR="002A328C" w:rsidRPr="00CF1DEC">
        <w:t>accuracy</w:t>
      </w:r>
      <w:r w:rsidR="00AD12CD">
        <w:t xml:space="preserve"> within the training set</w:t>
      </w:r>
      <w:r w:rsidR="00FC79FA" w:rsidRPr="00CF1DEC">
        <w:t xml:space="preserve">; </w:t>
      </w:r>
      <w:r w:rsidR="00C278F2" w:rsidRPr="00B81FCC">
        <w:t xml:space="preserve">in the </w:t>
      </w:r>
      <w:r w:rsidR="00E9243E" w:rsidRPr="00B81FCC">
        <w:t>meantime</w:t>
      </w:r>
      <w:r w:rsidR="00C278F2" w:rsidRPr="00B81FCC">
        <w:t xml:space="preserve">, </w:t>
      </w:r>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r w:rsidR="00035DDC">
        <w:t xml:space="preserve">. </w:t>
      </w:r>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Fig</w:t>
      </w:r>
      <w:r w:rsidR="00AE2B8C">
        <w:rPr>
          <w:highlight w:val="yellow"/>
        </w:rPr>
        <w:t>.</w:t>
      </w:r>
      <w:r w:rsidR="00F5169F" w:rsidRPr="00F90B5A">
        <w:rPr>
          <w:highlight w:val="yellow"/>
        </w:rPr>
        <w:t xml:space="preserve"> </w:t>
      </w:r>
      <w:r w:rsidR="00B258F8">
        <w:rPr>
          <w:highlight w:val="yellow"/>
        </w:rPr>
        <w:t>2</w:t>
      </w:r>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E941C1">
        <w:t>s</w:t>
      </w:r>
      <w:r w:rsidR="000C195A">
        <w:t xml:space="preserve"> and </w:t>
      </w:r>
      <w:r w:rsidR="00C74212">
        <w:t xml:space="preserve">validation of </w:t>
      </w:r>
      <w:r w:rsidR="00E941C1">
        <w:t xml:space="preserve">the </w:t>
      </w:r>
      <w:r w:rsidR="00C74212">
        <w:t xml:space="preserve">classification model. </w:t>
      </w:r>
    </w:p>
    <w:p w14:paraId="1330DCCC" w14:textId="4313B35C" w:rsidR="009F3DC7" w:rsidRDefault="008548A7" w:rsidP="00BD2411">
      <w:pPr>
        <w:jc w:val="both"/>
      </w:pPr>
      <w:r>
        <w:lastRenderedPageBreak/>
        <w:t xml:space="preserve">All </w:t>
      </w:r>
      <w:r w:rsidR="00E941C1">
        <w:t xml:space="preserve">data </w:t>
      </w:r>
      <w:r>
        <w:t>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ins w:id="106" w:author="Xu, Jason" w:date="2019-08-07T15:38:00Z">
        <w:r w:rsidR="000E6B47">
          <w:fldChar w:fldCharType="begin" w:fldLock="1"/>
        </w:r>
      </w:ins>
      <w:r w:rsidR="004A07AB">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27&lt;/sup&gt;","plainTextFormattedCitation":"27","previouslyFormattedCitation":"&lt;sup&gt;27&lt;/sup&gt;"},"properties":{"noteIndex":0},"schema":"https://github.com/citation-style-language/schema/raw/master/csl-citation.json"}</w:instrText>
      </w:r>
      <w:r w:rsidR="000E6B47">
        <w:fldChar w:fldCharType="separate"/>
      </w:r>
      <w:r w:rsidR="00FE2204" w:rsidRPr="00FE2204">
        <w:rPr>
          <w:noProof/>
          <w:vertAlign w:val="superscript"/>
        </w:rPr>
        <w:t>27</w:t>
      </w:r>
      <w:ins w:id="107" w:author="Xu, Jason" w:date="2019-08-07T15:38:00Z">
        <w:r w:rsidR="000E6B47">
          <w:fldChar w:fldCharType="end"/>
        </w:r>
      </w:ins>
      <w:r w:rsidR="0035521E" w:rsidRPr="001810AB">
        <w:t xml:space="preserve">, </w:t>
      </w:r>
      <w:proofErr w:type="spellStart"/>
      <w:r w:rsidR="0035521E" w:rsidRPr="001810AB">
        <w:t>factoextra</w:t>
      </w:r>
      <w:proofErr w:type="spellEnd"/>
      <w:r w:rsidR="006F5366">
        <w:t xml:space="preserve"> (R)</w:t>
      </w:r>
      <w:ins w:id="108" w:author="Xu, Jason" w:date="2019-08-07T15:38:00Z">
        <w:r w:rsidR="000E6B47">
          <w:fldChar w:fldCharType="begin" w:fldLock="1"/>
        </w:r>
      </w:ins>
      <w:r w:rsidR="004A07AB">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28&lt;/sup&gt;","plainTextFormattedCitation":"28","previouslyFormattedCitation":"&lt;sup&gt;28&lt;/sup&gt;"},"properties":{"noteIndex":0},"schema":"https://github.com/citation-style-language/schema/raw/master/csl-citation.json"}</w:instrText>
      </w:r>
      <w:r w:rsidR="000E6B47">
        <w:fldChar w:fldCharType="separate"/>
      </w:r>
      <w:r w:rsidR="00FE2204" w:rsidRPr="00FE2204">
        <w:rPr>
          <w:noProof/>
          <w:vertAlign w:val="superscript"/>
        </w:rPr>
        <w:t>28</w:t>
      </w:r>
      <w:ins w:id="109" w:author="Xu, Jason" w:date="2019-08-07T15:38:00Z">
        <w:r w:rsidR="000E6B47">
          <w:fldChar w:fldCharType="end"/>
        </w:r>
      </w:ins>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4A07AB">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28&lt;/sup&gt;","plainTextFormattedCitation":"28","previouslyFormattedCitation":"&lt;sup&gt;28&lt;/sup&gt;"},"properties":{"noteIndex":0},"schema":"https://github.com/citation-style-language/schema/raw/master/csl-citation.json"}</w:instrText>
      </w:r>
      <w:r w:rsidR="00585A01" w:rsidRPr="001810AB">
        <w:fldChar w:fldCharType="separate"/>
      </w:r>
      <w:r w:rsidR="00FE2204" w:rsidRPr="00FE2204">
        <w:rPr>
          <w:noProof/>
          <w:vertAlign w:val="superscript"/>
        </w:rPr>
        <w:t>28</w:t>
      </w:r>
      <w:ins w:id="110" w:author="Xu, Jason" w:date="2019-08-02T15:48:00Z">
        <w:r w:rsidR="00585A01" w:rsidRPr="001810AB">
          <w:fldChar w:fldCharType="end"/>
        </w:r>
      </w:ins>
      <w:r w:rsidR="006F5366">
        <w:t xml:space="preserve">, </w:t>
      </w:r>
      <w:proofErr w:type="spellStart"/>
      <w:r w:rsidR="006F5366">
        <w:t>sklearn</w:t>
      </w:r>
      <w:proofErr w:type="spellEnd"/>
      <w:r w:rsidR="006F5366">
        <w:t xml:space="preserve"> (</w:t>
      </w:r>
      <w:r w:rsidR="002A5FE1">
        <w:t>Python</w:t>
      </w:r>
      <w:r w:rsidR="006F5366">
        <w:t>)</w:t>
      </w:r>
      <w:ins w:id="111" w:author="Xu, Jason" w:date="2020-02-10T20:54:00Z">
        <w:r w:rsidR="004A07AB">
          <w:fldChar w:fldCharType="begin" w:fldLock="1"/>
        </w:r>
      </w:ins>
      <w:r w:rsidR="003872CB">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29&lt;/sup&gt;","plainTextFormattedCitation":"29","previouslyFormattedCitation":"&lt;sup&gt;29&lt;/sup&gt;"},"properties":{"noteIndex":0},"schema":"https://github.com/citation-style-language/schema/raw/master/csl-citation.json"}</w:instrText>
      </w:r>
      <w:r w:rsidR="004A07AB">
        <w:fldChar w:fldCharType="separate"/>
      </w:r>
      <w:r w:rsidR="004A07AB" w:rsidRPr="004A07AB">
        <w:rPr>
          <w:noProof/>
          <w:vertAlign w:val="superscript"/>
        </w:rPr>
        <w:t>29</w:t>
      </w:r>
      <w:ins w:id="112" w:author="Xu, Jason" w:date="2020-02-10T20:54:00Z">
        <w:r w:rsidR="004A07AB">
          <w:fldChar w:fldCharType="end"/>
        </w:r>
      </w:ins>
      <w:r w:rsidR="006F5366">
        <w:t xml:space="preserve">, </w:t>
      </w:r>
      <w:proofErr w:type="spellStart"/>
      <w:r w:rsidR="006F5366">
        <w:t>skrebate</w:t>
      </w:r>
      <w:proofErr w:type="spellEnd"/>
      <w:r w:rsidR="006F5366">
        <w:t xml:space="preserve"> (Python)</w:t>
      </w:r>
      <w:ins w:id="113" w:author="Xu, Jason" w:date="2020-02-10T21:00:00Z">
        <w:r w:rsidR="003872CB">
          <w:fldChar w:fldCharType="begin" w:fldLock="1"/>
        </w:r>
      </w:ins>
      <w:r w:rsidR="003872CB">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3872CB">
        <w:rPr>
          <w:rFonts w:ascii="Cambria Math" w:hAnsi="Cambria Math" w:cs="Cambria Math"/>
        </w:rPr>
        <w:instrText>∗</w:instrText>
      </w:r>
      <w:r w:rsidR="003872CB">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30&lt;/sup&gt;","plainTextFormattedCitation":"30","previouslyFormattedCitation":"&lt;sup&gt;30&lt;/sup&gt;"},"properties":{"noteIndex":0},"schema":"https://github.com/citation-style-language/schema/raw/master/csl-citation.json"}</w:instrText>
      </w:r>
      <w:r w:rsidR="003872CB">
        <w:fldChar w:fldCharType="separate"/>
      </w:r>
      <w:r w:rsidR="003872CB" w:rsidRPr="003872CB">
        <w:rPr>
          <w:noProof/>
          <w:vertAlign w:val="superscript"/>
        </w:rPr>
        <w:t>30</w:t>
      </w:r>
      <w:ins w:id="114" w:author="Xu, Jason" w:date="2020-02-10T21:00:00Z">
        <w:r w:rsidR="003872CB">
          <w:fldChar w:fldCharType="end"/>
        </w:r>
      </w:ins>
      <w:r w:rsidR="006F5366">
        <w:t xml:space="preserve">, </w:t>
      </w:r>
      <w:proofErr w:type="spellStart"/>
      <w:r w:rsidR="006F5366">
        <w:t>numpy</w:t>
      </w:r>
      <w:proofErr w:type="spellEnd"/>
      <w:r w:rsidR="006F5366">
        <w:t xml:space="preserve"> (Python)</w:t>
      </w:r>
      <w:ins w:id="115" w:author="Xu, Jason" w:date="2020-02-11T09:40:00Z">
        <w:r w:rsidR="009E3A59">
          <w:fldChar w:fldCharType="begin" w:fldLock="1"/>
        </w:r>
      </w:ins>
      <w:r w:rsidR="006E1CF5">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31&lt;/sup&gt;","plainTextFormattedCitation":"31","previouslyFormattedCitation":"&lt;sup&gt;31&lt;/sup&gt;"},"properties":{"noteIndex":0},"schema":"https://github.com/citation-style-language/schema/raw/master/csl-citation.json"}</w:instrText>
      </w:r>
      <w:r w:rsidR="009E3A59">
        <w:fldChar w:fldCharType="separate"/>
      </w:r>
      <w:r w:rsidR="009E3A59" w:rsidRPr="009E3A59">
        <w:rPr>
          <w:noProof/>
          <w:vertAlign w:val="superscript"/>
        </w:rPr>
        <w:t>31</w:t>
      </w:r>
      <w:ins w:id="116" w:author="Xu, Jason" w:date="2020-02-11T09:40:00Z">
        <w:r w:rsidR="009E3A59">
          <w:fldChar w:fldCharType="end"/>
        </w:r>
      </w:ins>
      <w:r w:rsidR="006F5366">
        <w:t xml:space="preserve"> and pandas (Python)</w:t>
      </w:r>
      <w:ins w:id="117" w:author="Xu, Jason" w:date="2020-02-10T21:01:00Z">
        <w:r w:rsidR="003872CB">
          <w:fldChar w:fldCharType="begin" w:fldLock="1"/>
        </w:r>
      </w:ins>
      <w:r w:rsidR="006E1CF5">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32&lt;/sup&gt;","plainTextFormattedCitation":"32","previouslyFormattedCitation":"&lt;sup&gt;32&lt;/sup&gt;"},"properties":{"noteIndex":0},"schema":"https://github.com/citation-style-language/schema/raw/master/csl-citation.json"}</w:instrText>
      </w:r>
      <w:r w:rsidR="003872CB">
        <w:fldChar w:fldCharType="separate"/>
      </w:r>
      <w:r w:rsidR="009E3A59" w:rsidRPr="009E3A59">
        <w:rPr>
          <w:noProof/>
          <w:vertAlign w:val="superscript"/>
        </w:rPr>
        <w:t>32</w:t>
      </w:r>
      <w:ins w:id="118" w:author="Xu, Jason" w:date="2020-02-10T21:01:00Z">
        <w:r w:rsidR="003872CB">
          <w:fldChar w:fldCharType="end"/>
        </w:r>
      </w:ins>
      <w:r w:rsidR="002A5FE1">
        <w:t xml:space="preserve"> </w:t>
      </w:r>
      <w:r w:rsidR="00BD0225">
        <w:t>.</w:t>
      </w:r>
    </w:p>
    <w:p w14:paraId="7F50251C" w14:textId="5E0FEE6A" w:rsidR="00A87703" w:rsidRDefault="006626B6" w:rsidP="003805CC">
      <w:pPr>
        <w:jc w:val="both"/>
        <w:rPr>
          <w:b/>
        </w:rPr>
      </w:pPr>
      <w:commentRangeStart w:id="119"/>
      <w:commentRangeStart w:id="120"/>
      <w:r>
        <w:rPr>
          <w:b/>
        </w:rPr>
        <w:t xml:space="preserve">RESULTS AND DISCUSSION  </w:t>
      </w:r>
      <w:commentRangeEnd w:id="119"/>
      <w:r w:rsidR="00412116">
        <w:rPr>
          <w:rStyle w:val="CommentReference"/>
        </w:rPr>
        <w:commentReference w:id="119"/>
      </w:r>
      <w:commentRangeEnd w:id="120"/>
      <w:r w:rsidR="003D5832">
        <w:rPr>
          <w:rStyle w:val="CommentReference"/>
        </w:rPr>
        <w:commentReference w:id="120"/>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58D5EDC3" w:rsidR="00DC026A" w:rsidDel="00157C12" w:rsidRDefault="00DC026A" w:rsidP="003805CC">
      <w:pPr>
        <w:jc w:val="both"/>
        <w:rPr>
          <w:del w:id="121" w:author="Xu, Jason" w:date="2020-02-03T14:04:00Z"/>
          <w:vertAlign w:val="superscript"/>
        </w:rPr>
      </w:pPr>
      <w:r w:rsidRPr="009A0C81">
        <w:rPr>
          <w:rPrChange w:id="122" w:author="fanzhou kong" w:date="2020-02-11T15:54:00Z">
            <w:rPr>
              <w:highlight w:val="yellow"/>
            </w:rPr>
          </w:rPrChange>
        </w:rPr>
        <w:t>Table 1</w:t>
      </w:r>
      <w:r w:rsidRPr="009A0C81">
        <w:t xml:space="preserve"> shows</w:t>
      </w:r>
      <w:r>
        <w:t xml:space="preserve"> the mean values and standard deviations of 30 targeted elements from six GI rice in this study.  Particularly, ANOVA and Tukey HSD test were conducted to determine the statistical significance.</w:t>
      </w:r>
      <w:r w:rsidR="00B87D20">
        <w:t xml:space="preserve"> </w:t>
      </w:r>
      <w:r>
        <w:t>The validation of accuracy was conducted with SRM (1568b)</w:t>
      </w:r>
      <w:r w:rsidR="002A176A">
        <w:t xml:space="preserve">, and </w:t>
      </w:r>
      <w:r>
        <w:t>measured concentration agreed well with the certified values</w:t>
      </w:r>
      <w:r w:rsidR="00215ED0">
        <w:t xml:space="preserve"> (</w:t>
      </w:r>
      <w:r w:rsidR="00215ED0" w:rsidRPr="007B5BA9">
        <w:t>Fig S1</w:t>
      </w:r>
      <w:r w:rsidR="00215ED0" w:rsidRPr="00371BA2">
        <w:t>)</w:t>
      </w:r>
      <w:r w:rsidR="0094674E">
        <w:t>.</w:t>
      </w:r>
      <w:ins w:id="123" w:author="Xu, Jason" w:date="2020-02-11T10:55:00Z">
        <w:r w:rsidR="00241AFA">
          <w:t xml:space="preserve"> </w:t>
        </w:r>
      </w:ins>
      <w:del w:id="124" w:author="Xu, Jason" w:date="2020-02-11T10:55:00Z">
        <w:r w:rsidR="00157C12" w:rsidDel="00241AFA">
          <w:delText xml:space="preserve"> </w:delText>
        </w:r>
      </w:del>
      <w:del w:id="125" w:author="Xu, Jason" w:date="2020-01-09T10:02:00Z">
        <w:r w:rsidDel="0094674E">
          <w:delText xml:space="preserve"> </w:delText>
        </w:r>
      </w:del>
    </w:p>
    <w:p w14:paraId="3A4ED93F" w14:textId="5613497D" w:rsidR="00A43142" w:rsidRPr="00ED28E8" w:rsidRDefault="00B2354C" w:rsidP="00B2354C">
      <w:pPr>
        <w:jc w:val="both"/>
        <w:rPr>
          <w:ins w:id="126" w:author="Kong, Fanzhou" w:date="2020-01-22T15:23:00Z"/>
          <w:strike/>
        </w:rPr>
      </w:pPr>
      <w:r w:rsidRPr="00ED28E8">
        <w:t xml:space="preserve">Overall, except for the element of </w:t>
      </w:r>
      <w:r w:rsidRPr="00ED28E8">
        <w:rPr>
          <w:vertAlign w:val="superscript"/>
        </w:rPr>
        <w:t>208</w:t>
      </w:r>
      <w:r w:rsidRPr="00ED28E8">
        <w:t xml:space="preserve">Pb, significant differences could be observed among all elements across six GI rice. However, based on the information </w:t>
      </w:r>
      <w:r w:rsidR="00E03976" w:rsidRPr="00ED28E8">
        <w:t xml:space="preserve">obtained </w:t>
      </w:r>
      <w:r w:rsidRPr="00ED28E8">
        <w:t>from ANOVA, it was impossible</w:t>
      </w:r>
      <w:r w:rsidR="00E03976" w:rsidRPr="00ED28E8">
        <w:t xml:space="preserve"> to</w:t>
      </w:r>
      <w:r w:rsidRPr="00ED28E8">
        <w:t xml:space="preserve"> identify element(s) that can directly differentiate all types of rice.</w:t>
      </w:r>
      <w:ins w:id="127" w:author="Xu, Jason" w:date="2020-02-03T14:27:00Z">
        <w:r w:rsidR="004D6AA8" w:rsidRPr="00ED28E8">
          <w:t xml:space="preserve"> </w:t>
        </w:r>
      </w:ins>
      <w:ins w:id="128" w:author="Xu, Jason" w:date="2020-02-03T14:21:00Z">
        <w:r w:rsidR="00560520" w:rsidRPr="00ED28E8">
          <w:t xml:space="preserve"> </w:t>
        </w:r>
      </w:ins>
    </w:p>
    <w:p w14:paraId="19632F7F" w14:textId="19001AB0" w:rsidR="00DC026A" w:rsidRPr="009A2496" w:rsidRDefault="00000C07" w:rsidP="003805CC">
      <w:pPr>
        <w:jc w:val="both"/>
        <w:rPr>
          <w:bCs/>
          <w:i/>
          <w:iCs/>
        </w:rPr>
      </w:pPr>
      <w:r w:rsidRPr="009A2496">
        <w:rPr>
          <w:bCs/>
          <w:i/>
          <w:iCs/>
        </w:rPr>
        <w:t>P</w:t>
      </w:r>
      <w:r w:rsidR="00DC026A" w:rsidRPr="009A2496">
        <w:rPr>
          <w:bCs/>
          <w:i/>
          <w:iCs/>
        </w:rPr>
        <w:t>rinciple component a</w:t>
      </w:r>
      <w:commentRangeStart w:id="129"/>
      <w:commentRangeStart w:id="130"/>
      <w:r w:rsidR="00DC026A" w:rsidRPr="009A2496">
        <w:rPr>
          <w:bCs/>
          <w:i/>
          <w:iCs/>
        </w:rPr>
        <w:t xml:space="preserve">nalysis (PCA) </w:t>
      </w:r>
      <w:commentRangeEnd w:id="129"/>
      <w:r w:rsidR="00BF6BCC">
        <w:rPr>
          <w:rStyle w:val="CommentReference"/>
        </w:rPr>
        <w:commentReference w:id="129"/>
      </w:r>
      <w:commentRangeEnd w:id="130"/>
      <w:r w:rsidR="00CF1DEC">
        <w:rPr>
          <w:rStyle w:val="CommentReference"/>
        </w:rPr>
        <w:commentReference w:id="130"/>
      </w:r>
    </w:p>
    <w:p w14:paraId="0D21D19D" w14:textId="020DC212" w:rsidR="00DC026A" w:rsidRDefault="00DC026A" w:rsidP="003805CC">
      <w:pPr>
        <w:jc w:val="both"/>
      </w:pPr>
      <w:r>
        <w:t>In order to get an initial overview of the entire dataset, an unsupervised PCA</w:t>
      </w:r>
      <w:r w:rsidR="00464550">
        <w:t xml:space="preserve"> </w:t>
      </w:r>
      <w:del w:id="131" w:author="Xu, Jason" w:date="2020-02-11T10:58:00Z">
        <w:r w:rsidR="00464550" w:rsidDel="00464550">
          <w:delText xml:space="preserve"> </w:delText>
        </w:r>
        <w:commentRangeStart w:id="132"/>
        <w:r w:rsidR="00CB571E" w:rsidRPr="00ED28E8" w:rsidDel="00464550">
          <w:rPr>
            <w:strike/>
          </w:rPr>
          <w:delText xml:space="preserve"> </w:delText>
        </w:r>
        <w:commentRangeEnd w:id="132"/>
        <w:r w:rsidR="00193AFD" w:rsidDel="00464550">
          <w:rPr>
            <w:rStyle w:val="CommentReference"/>
          </w:rPr>
          <w:commentReference w:id="132"/>
        </w:r>
      </w:del>
      <w:r>
        <w:t>was conducted</w:t>
      </w:r>
      <w:r w:rsidR="00D0227E">
        <w:t xml:space="preserve"> (</w:t>
      </w:r>
      <w:r>
        <w:t>95% confident ellipses included</w:t>
      </w:r>
      <w:r w:rsidR="00D0227E">
        <w:t>)</w:t>
      </w:r>
      <w:r>
        <w:t xml:space="preserve">. As shown in </w:t>
      </w:r>
      <w:r w:rsidRPr="009A0C81">
        <w:rPr>
          <w:rPrChange w:id="133" w:author="fanzhou kong" w:date="2020-02-11T15:54:00Z">
            <w:rPr>
              <w:highlight w:val="yellow"/>
            </w:rPr>
          </w:rPrChange>
        </w:rPr>
        <w:t>Fig</w:t>
      </w:r>
      <w:r w:rsidR="00AE2B8C" w:rsidRPr="009A0C81">
        <w:rPr>
          <w:rPrChange w:id="134" w:author="fanzhou kong" w:date="2020-02-11T15:54:00Z">
            <w:rPr>
              <w:highlight w:val="yellow"/>
            </w:rPr>
          </w:rPrChange>
        </w:rPr>
        <w:t>.</w:t>
      </w:r>
      <w:r w:rsidRPr="009A0C81">
        <w:rPr>
          <w:rPrChange w:id="135" w:author="fanzhou kong" w:date="2020-02-11T15:54:00Z">
            <w:rPr>
              <w:highlight w:val="yellow"/>
            </w:rPr>
          </w:rPrChange>
        </w:rPr>
        <w:t xml:space="preserve"> 2a</w:t>
      </w:r>
      <w:r w:rsidRPr="009A0C81">
        <w:t xml:space="preserve">, </w:t>
      </w:r>
      <w:r w:rsidR="009A2496" w:rsidRPr="009A0C81">
        <w:t xml:space="preserve">there was </w:t>
      </w:r>
      <w:r w:rsidRPr="009A0C81">
        <w:t>a clear separation pattern among PJ-1, GG and the rest of GI rice</w:t>
      </w:r>
      <w:r w:rsidR="008548BE" w:rsidRPr="009A0C81">
        <w:t xml:space="preserve">. </w:t>
      </w:r>
      <w:r w:rsidRPr="009A0C81">
        <w:t>while</w:t>
      </w:r>
      <w:r w:rsidRPr="009A0C81">
        <w:rPr>
          <w:color w:val="FF0000"/>
        </w:rPr>
        <w:t xml:space="preserve"> </w:t>
      </w:r>
      <w:r w:rsidRPr="009A0C81">
        <w:t xml:space="preserve">for JS, PJ-2, SY and WC, no satisfactory separation could be achieved based only on the </w:t>
      </w:r>
      <w:r w:rsidR="00F52AFF" w:rsidRPr="009A0C81">
        <w:t>1</w:t>
      </w:r>
      <w:proofErr w:type="gramStart"/>
      <w:r w:rsidR="00F52AFF" w:rsidRPr="009A0C81">
        <w:rPr>
          <w:vertAlign w:val="superscript"/>
        </w:rPr>
        <w:t>st</w:t>
      </w:r>
      <w:r w:rsidR="00F52AFF" w:rsidRPr="009A0C81">
        <w:t xml:space="preserve">  </w:t>
      </w:r>
      <w:r w:rsidRPr="009A0C81">
        <w:t>and</w:t>
      </w:r>
      <w:proofErr w:type="gramEnd"/>
      <w:r w:rsidRPr="009A0C81">
        <w:t xml:space="preserve"> </w:t>
      </w:r>
      <w:r w:rsidR="00F52AFF" w:rsidRPr="009A0C81">
        <w:t>2</w:t>
      </w:r>
      <w:r w:rsidR="00F52AFF" w:rsidRPr="009A0C81">
        <w:rPr>
          <w:vertAlign w:val="superscript"/>
        </w:rPr>
        <w:t>nd</w:t>
      </w:r>
      <w:r w:rsidR="00F52AFF" w:rsidRPr="009A0C81">
        <w:t xml:space="preserve">  </w:t>
      </w:r>
      <w:r w:rsidRPr="009A0C81">
        <w:t xml:space="preserve">principle component (PC). </w:t>
      </w:r>
      <w:r w:rsidR="00041530" w:rsidRPr="009A0C81">
        <w:t>The loading plot (</w:t>
      </w:r>
      <w:r w:rsidRPr="009A0C81">
        <w:rPr>
          <w:rPrChange w:id="136" w:author="fanzhou kong" w:date="2020-02-11T15:54:00Z">
            <w:rPr>
              <w:highlight w:val="yellow"/>
            </w:rPr>
          </w:rPrChange>
        </w:rPr>
        <w:t>Fig</w:t>
      </w:r>
      <w:r w:rsidR="00AE2B8C" w:rsidRPr="009A0C81">
        <w:rPr>
          <w:rPrChange w:id="137" w:author="fanzhou kong" w:date="2020-02-11T15:54:00Z">
            <w:rPr>
              <w:highlight w:val="yellow"/>
            </w:rPr>
          </w:rPrChange>
        </w:rPr>
        <w:t>.</w:t>
      </w:r>
      <w:r w:rsidRPr="009A0C81">
        <w:rPr>
          <w:rPrChange w:id="138" w:author="fanzhou kong" w:date="2020-02-11T15:54:00Z">
            <w:rPr>
              <w:highlight w:val="yellow"/>
            </w:rPr>
          </w:rPrChange>
        </w:rPr>
        <w:t xml:space="preserve"> 2</w:t>
      </w:r>
      <w:r w:rsidR="00615CB0" w:rsidRPr="009A0C81">
        <w:rPr>
          <w:rPrChange w:id="139" w:author="fanzhou kong" w:date="2020-02-11T15:54:00Z">
            <w:rPr>
              <w:highlight w:val="yellow"/>
            </w:rPr>
          </w:rPrChange>
        </w:rPr>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del w:id="140" w:author="Xu, Jason" w:date="2020-01-14T09:27:00Z">
        <w:r w:rsidRPr="009A0C81" w:rsidDel="00B70834">
          <w:rPr>
            <w:vertAlign w:val="superscript"/>
          </w:rPr>
          <w:delText xml:space="preserve"> </w:delText>
        </w:r>
      </w:del>
      <w:r w:rsidRPr="009A0C81">
        <w:t>V, and</w:t>
      </w:r>
      <w:r w:rsidR="0035334B" w:rsidRPr="009A0C81">
        <w:t xml:space="preserve"> </w:t>
      </w:r>
      <w:r w:rsidR="0035334B" w:rsidRPr="009A0C81">
        <w:rPr>
          <w:vertAlign w:val="superscript"/>
        </w:rPr>
        <w:t>48</w:t>
      </w:r>
      <w:del w:id="141" w:author="Xu, Jason" w:date="2020-01-14T09:27:00Z">
        <w:r w:rsidRPr="009A0C81" w:rsidDel="00B70834">
          <w:delText xml:space="preserve"> </w:delText>
        </w:r>
      </w:del>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 xml:space="preserve">Cs,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8548BE" w:rsidRPr="009A0C81">
        <w:t>F</w:t>
      </w:r>
      <w:r w:rsidRPr="009A0C81">
        <w:t>or PJ-1 and PJ-2,</w:t>
      </w:r>
      <w:r w:rsidR="008548BE" w:rsidRPr="009A0C81">
        <w:t xml:space="preserve"> </w:t>
      </w:r>
      <w:r w:rsidRPr="009A0C81">
        <w:t>even though from</w:t>
      </w:r>
      <w:r w:rsidR="00812C89" w:rsidRPr="009A0C81">
        <w:t xml:space="preserve"> the same</w:t>
      </w:r>
      <w:r w:rsidRPr="009A0C81">
        <w:t xml:space="preserve"> geological origin, they can still be </w:t>
      </w:r>
      <w:r w:rsidR="00EC3D14" w:rsidRPr="009A0C81">
        <w:t xml:space="preserve">clearly </w:t>
      </w:r>
      <w:r w:rsidRPr="009A0C81">
        <w:t xml:space="preserve">separated </w:t>
      </w:r>
      <w:r w:rsidR="007C4AF6" w:rsidRPr="009A0C81">
        <w:t>apart</w:t>
      </w:r>
      <w:r w:rsidR="00F46DF5" w:rsidRPr="009A0C81">
        <w:t xml:space="preserve">, </w:t>
      </w:r>
      <w:r w:rsidR="00616D61" w:rsidRPr="009A0C81">
        <w:t>wi</w:t>
      </w:r>
      <w:r w:rsidR="00F46DF5" w:rsidRPr="009A0C81">
        <w:t xml:space="preserve">th </w:t>
      </w:r>
      <w:r w:rsidR="00280329" w:rsidRPr="009A0C81">
        <w:rPr>
          <w:vertAlign w:val="superscript"/>
        </w:rPr>
        <w:t>27</w:t>
      </w:r>
      <w:r w:rsidRPr="009A0C81">
        <w:t xml:space="preserve">Al, </w:t>
      </w:r>
      <w:r w:rsidR="00280329" w:rsidRPr="009A0C81">
        <w:rPr>
          <w:vertAlign w:val="superscript"/>
        </w:rPr>
        <w:t>70</w:t>
      </w:r>
      <w:r w:rsidRPr="009A0C81">
        <w:t xml:space="preserve">Ga, </w:t>
      </w:r>
      <w:r w:rsidR="00357DE4" w:rsidRPr="009A0C81">
        <w:rPr>
          <w:vertAlign w:val="superscript"/>
        </w:rPr>
        <w:t>51</w:t>
      </w:r>
      <w:r w:rsidRPr="009A0C81">
        <w:t xml:space="preserve">V, and </w:t>
      </w:r>
      <w:r w:rsidR="00357DE4" w:rsidRPr="009A0C81">
        <w:rPr>
          <w:vertAlign w:val="superscript"/>
        </w:rPr>
        <w:t>45</w:t>
      </w:r>
      <w:r w:rsidRPr="009A0C81">
        <w:t>Sc showed significant difference among the two (</w:t>
      </w:r>
      <w:r w:rsidRPr="009A0C81">
        <w:rPr>
          <w:rPrChange w:id="142" w:author="fanzhou kong" w:date="2020-02-11T15:54:00Z">
            <w:rPr>
              <w:highlight w:val="yellow"/>
            </w:rPr>
          </w:rPrChange>
        </w:rPr>
        <w:t>Fig</w:t>
      </w:r>
      <w:r w:rsidR="00AE2B8C" w:rsidRPr="009A0C81">
        <w:rPr>
          <w:rPrChange w:id="143" w:author="fanzhou kong" w:date="2020-02-11T15:54:00Z">
            <w:rPr>
              <w:highlight w:val="yellow"/>
            </w:rPr>
          </w:rPrChange>
        </w:rPr>
        <w:t>.</w:t>
      </w:r>
      <w:r w:rsidRPr="009A0C81">
        <w:rPr>
          <w:rPrChange w:id="144" w:author="fanzhou kong" w:date="2020-02-11T15:54:00Z">
            <w:rPr>
              <w:highlight w:val="yellow"/>
            </w:rPr>
          </w:rPrChange>
        </w:rPr>
        <w:t xml:space="preserve"> 2a&amp; 2</w:t>
      </w:r>
      <w:r w:rsidR="00034EA6" w:rsidRPr="009A0C81">
        <w:rPr>
          <w:rPrChange w:id="145" w:author="fanzhou kong" w:date="2020-02-11T15:54:00Z">
            <w:rPr>
              <w:highlight w:val="yellow"/>
            </w:rPr>
          </w:rPrChange>
        </w:rPr>
        <w:t>b</w:t>
      </w:r>
      <w:r w:rsidRPr="009A0C81">
        <w:t>). This may be related to the notion that rice discrimination remains a complex issue</w:t>
      </w:r>
      <w:r w:rsidR="001F4DEC" w:rsidRPr="009A0C81">
        <w:t xml:space="preserve">, </w:t>
      </w:r>
      <w:r w:rsidRPr="009A0C81">
        <w:t>since that not only geographical c</w:t>
      </w:r>
      <w:r>
        <w:t>onditions but the cultivar type may play important roles</w:t>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explained </w:t>
      </w:r>
      <w:r w:rsidR="00DA0B43">
        <w:t xml:space="preserve">60.7 % </w:t>
      </w:r>
      <w:r>
        <w:t xml:space="preserve">of the entire variances; by including the </w:t>
      </w:r>
      <w:r w:rsidR="00A67944">
        <w:t>3</w:t>
      </w:r>
      <w:r w:rsidR="00A67944" w:rsidRPr="00102EA7">
        <w:rPr>
          <w:vertAlign w:val="superscript"/>
        </w:rPr>
        <w:t>rd</w:t>
      </w:r>
      <w:r w:rsidR="00A67944">
        <w:t xml:space="preserve"> </w:t>
      </w:r>
      <w:r>
        <w:t xml:space="preserve">and </w:t>
      </w:r>
      <w:r w:rsidR="00A67944">
        <w:t>4</w:t>
      </w:r>
      <w:r w:rsidR="00A67944" w:rsidRPr="00102EA7">
        <w:rPr>
          <w:vertAlign w:val="superscript"/>
        </w:rPr>
        <w:t>th</w:t>
      </w:r>
      <w:r w:rsidR="00A67944">
        <w:t xml:space="preserve"> </w:t>
      </w:r>
      <w:r>
        <w:t xml:space="preserve">PC, nearly 85% of the total variances can be explained </w:t>
      </w:r>
      <w:r w:rsidRPr="009A0C81">
        <w:t>then (</w:t>
      </w:r>
      <w:r w:rsidRPr="009A0C81">
        <w:rPr>
          <w:rPrChange w:id="146" w:author="fanzhou kong" w:date="2020-02-11T15:56:00Z">
            <w:rPr>
              <w:highlight w:val="yellow"/>
            </w:rPr>
          </w:rPrChange>
        </w:rPr>
        <w:t>Fig</w:t>
      </w:r>
      <w:r w:rsidR="00FD1695" w:rsidRPr="009A0C81">
        <w:rPr>
          <w:rPrChange w:id="147" w:author="fanzhou kong" w:date="2020-02-11T15:56:00Z">
            <w:rPr>
              <w:highlight w:val="yellow"/>
            </w:rPr>
          </w:rPrChange>
        </w:rPr>
        <w:t>.</w:t>
      </w:r>
      <w:r w:rsidRPr="009A0C81">
        <w:rPr>
          <w:rPrChange w:id="148" w:author="fanzhou kong" w:date="2020-02-11T15:56:00Z">
            <w:rPr>
              <w:highlight w:val="yellow"/>
            </w:rPr>
          </w:rPrChange>
        </w:rPr>
        <w:t xml:space="preserve"> 2</w:t>
      </w:r>
      <w:r w:rsidR="00D80CED" w:rsidRPr="009A0C81">
        <w:rPr>
          <w:rPrChange w:id="149" w:author="fanzhou kong" w:date="2020-02-11T15:56:00Z">
            <w:rPr>
              <w:highlight w:val="yellow"/>
            </w:rPr>
          </w:rPrChange>
        </w:rPr>
        <w:t>c</w:t>
      </w:r>
      <w:r w:rsidRPr="009A0C81">
        <w:t>).</w:t>
      </w:r>
      <w:r>
        <w:t xml:space="preserve"> </w:t>
      </w:r>
    </w:p>
    <w:p w14:paraId="47917066" w14:textId="64B349AA" w:rsidR="00FE02A5" w:rsidRPr="00371BA2" w:rsidRDefault="00FE02A5" w:rsidP="00FE02A5">
      <w:pPr>
        <w:pStyle w:val="CommentText"/>
        <w:rPr>
          <w:ins w:id="150" w:author="Xu, Jason" w:date="2020-01-14T16:15:00Z"/>
          <w:i/>
          <w:iCs/>
        </w:rPr>
      </w:pPr>
      <w:r w:rsidRPr="00371BA2">
        <w:rPr>
          <w:i/>
          <w:iCs/>
        </w:rPr>
        <w:t>Determination of geographical origin</w:t>
      </w:r>
      <w:ins w:id="151" w:author="fanzhou kong" w:date="2020-02-03T15:56:00Z">
        <w:r w:rsidR="001A5730">
          <w:rPr>
            <w:i/>
            <w:iCs/>
          </w:rPr>
          <w:t xml:space="preserve">    </w:t>
        </w:r>
      </w:ins>
    </w:p>
    <w:p w14:paraId="5E1EF6E0" w14:textId="54B366B2" w:rsidR="0085185E" w:rsidRPr="000665A8" w:rsidRDefault="007D741D">
      <w:pPr>
        <w:jc w:val="both"/>
        <w:rPr>
          <w:strike/>
        </w:rPr>
      </w:pPr>
      <w:r w:rsidRPr="009A0C81">
        <w:rPr>
          <w:rPrChange w:id="152" w:author="fanzhou kong" w:date="2020-02-11T15:56:00Z">
            <w:rPr>
              <w:highlight w:val="yellow"/>
            </w:rPr>
          </w:rPrChange>
        </w:rPr>
        <w:t>Fig</w:t>
      </w:r>
      <w:r w:rsidR="00FD1695" w:rsidRPr="009A0C81">
        <w:rPr>
          <w:rPrChange w:id="153" w:author="fanzhou kong" w:date="2020-02-11T15:56:00Z">
            <w:rPr>
              <w:highlight w:val="yellow"/>
            </w:rPr>
          </w:rPrChange>
        </w:rPr>
        <w:t>.</w:t>
      </w:r>
      <w:r w:rsidRPr="009A0C81">
        <w:rPr>
          <w:rPrChange w:id="154" w:author="fanzhou kong" w:date="2020-02-11T15:56:00Z">
            <w:rPr>
              <w:highlight w:val="yellow"/>
            </w:rPr>
          </w:rPrChange>
        </w:rPr>
        <w:t xml:space="preserve"> 4</w:t>
      </w:r>
      <w:r w:rsidRPr="009A0C81">
        <w:t xml:space="preserve"> showed</w:t>
      </w:r>
      <w:ins w:id="155" w:author="Xu, Jason" w:date="2020-02-11T10:59:00Z">
        <w:r w:rsidR="004A3ABF">
          <w:t xml:space="preserve"> </w:t>
        </w:r>
      </w:ins>
      <w:del w:id="156" w:author="Xu, Jason" w:date="2020-02-11T09:58:00Z">
        <w:r w:rsidRPr="00A26824" w:rsidDel="008F64DE">
          <w:delText xml:space="preserve"> </w:delText>
        </w:r>
      </w:del>
      <w:r w:rsidRPr="00A26824">
        <w:t xml:space="preserve">relative importance of the features </w:t>
      </w:r>
      <w:r w:rsidR="00011F8D" w:rsidRPr="00A26824">
        <w:t>ranked</w:t>
      </w:r>
      <w:r w:rsidRPr="00A26824">
        <w:t xml:space="preserve"> by </w:t>
      </w:r>
      <w:proofErr w:type="spellStart"/>
      <w:r w:rsidRPr="00A26824">
        <w:t>Relief</w:t>
      </w:r>
      <w:ins w:id="157" w:author="fanzhou kong" w:date="2020-02-11T16:25:00Z">
        <w:r w:rsidR="00E22CB3">
          <w:t>F</w:t>
        </w:r>
      </w:ins>
      <w:proofErr w:type="spellEnd"/>
      <w:r w:rsidRPr="00A26824">
        <w:t xml:space="preserve"> algorithm </w:t>
      </w:r>
      <w:r w:rsidR="00B15DEF" w:rsidRPr="00A26824">
        <w:t xml:space="preserve">on </w:t>
      </w:r>
      <w:r w:rsidR="00AA7971" w:rsidRPr="00A26824">
        <w:t xml:space="preserve">the </w:t>
      </w:r>
      <w:r w:rsidR="00B15DEF" w:rsidRPr="00A26824">
        <w:t>training</w:t>
      </w:r>
      <w:r w:rsidR="00BD4FCE" w:rsidRPr="00A26824">
        <w:t xml:space="preserve"> set</w:t>
      </w:r>
      <w:r w:rsidR="00153DC4" w:rsidRPr="00A26824">
        <w:t xml:space="preserve">. </w:t>
      </w:r>
      <w:ins w:id="158" w:author="Xu, Jason" w:date="2020-02-04T14:30:00Z">
        <w:r w:rsidR="00EA5214" w:rsidRPr="00A26824">
          <w:t xml:space="preserve"> </w:t>
        </w:r>
      </w:ins>
      <w:r w:rsidR="00C157EB" w:rsidRPr="00A26824">
        <w:t>As stated earlier</w:t>
      </w:r>
      <w:r w:rsidR="00C157EB">
        <w:t>, a</w:t>
      </w:r>
      <w:r w:rsidR="009A4067">
        <w:t xml:space="preserve"> </w:t>
      </w:r>
      <w:r w:rsidR="00C157EB">
        <w:t>10-fold grid search cross</w:t>
      </w:r>
      <w:r w:rsidR="00133FA4">
        <w:t xml:space="preserve"> </w:t>
      </w:r>
      <w:r w:rsidR="00C157EB">
        <w:t xml:space="preserve">validation </w:t>
      </w:r>
      <w:r w:rsidR="001D39A1">
        <w:t>was used to obtain the optimal class</w:t>
      </w:r>
      <w:r w:rsidR="008943B3">
        <w:t>ifiers. Specifically,</w:t>
      </w:r>
      <w:r w:rsidR="005409A0">
        <w:t xml:space="preserve"> as shown in </w:t>
      </w:r>
      <w:r w:rsidR="005409A0" w:rsidRPr="009A0C81">
        <w:rPr>
          <w:rPrChange w:id="159" w:author="fanzhou kong" w:date="2020-02-11T15:57:00Z">
            <w:rPr>
              <w:highlight w:val="yellow"/>
            </w:rPr>
          </w:rPrChange>
        </w:rPr>
        <w:t>Fig</w:t>
      </w:r>
      <w:r w:rsidR="00FD1695" w:rsidRPr="009A0C81">
        <w:rPr>
          <w:rPrChange w:id="160" w:author="fanzhou kong" w:date="2020-02-11T15:57:00Z">
            <w:rPr>
              <w:highlight w:val="yellow"/>
            </w:rPr>
          </w:rPrChange>
        </w:rPr>
        <w:t>.</w:t>
      </w:r>
      <w:r w:rsidR="005409A0" w:rsidRPr="009A0C81">
        <w:rPr>
          <w:rPrChange w:id="161" w:author="fanzhou kong" w:date="2020-02-11T15:57:00Z">
            <w:rPr>
              <w:highlight w:val="yellow"/>
            </w:rPr>
          </w:rPrChange>
        </w:rPr>
        <w:t xml:space="preserve"> 5,</w:t>
      </w:r>
      <w:r w:rsidR="005409A0" w:rsidRPr="009A0C81">
        <w:t xml:space="preserve"> </w:t>
      </w:r>
      <w:r w:rsidR="00324935" w:rsidRPr="009A0C81">
        <w:t>with</w:t>
      </w:r>
      <w:r w:rsidR="00324935">
        <w:t xml:space="preserve"> only one </w:t>
      </w:r>
      <w:r w:rsidR="007F6551">
        <w:t xml:space="preserve">selected feature, </w:t>
      </w:r>
      <w:r w:rsidR="00891214">
        <w:t xml:space="preserve">RF achieved </w:t>
      </w:r>
      <w:r w:rsidR="00B15DEF">
        <w:t xml:space="preserve">48% </w:t>
      </w:r>
      <w:r w:rsidR="00891933">
        <w:t xml:space="preserve">of </w:t>
      </w:r>
      <w:r w:rsidR="00B15DEF">
        <w:t>mean cross-validation accuracy</w:t>
      </w:r>
      <w:r w:rsidR="00891933">
        <w:t xml:space="preserve">, while SVM </w:t>
      </w:r>
      <w:r w:rsidR="006D07F3">
        <w:t xml:space="preserve">can reach </w:t>
      </w:r>
      <w:r w:rsidR="00E9243E">
        <w:t>up to</w:t>
      </w:r>
      <w:r w:rsidR="006D07F3">
        <w:t xml:space="preserve"> </w:t>
      </w:r>
      <w:r w:rsidR="00B15DEF">
        <w:t>63%</w:t>
      </w:r>
      <w:r w:rsidR="006D07F3">
        <w:t xml:space="preserve">. </w:t>
      </w:r>
      <w:r w:rsidR="002A5E48" w:rsidRPr="008476D5">
        <w:t xml:space="preserve">The </w:t>
      </w:r>
      <w:r w:rsidR="00B15DEF">
        <w:t>performance</w:t>
      </w:r>
      <w:r w:rsidR="001A5730">
        <w:t>s</w:t>
      </w:r>
      <w:r w:rsidR="00B15DEF">
        <w:t xml:space="preserve"> </w:t>
      </w:r>
      <w:r w:rsidR="00D82C2A">
        <w:t xml:space="preserve">of </w:t>
      </w:r>
      <w:r w:rsidR="00576B5A">
        <w:t xml:space="preserve">both RF and SVM </w:t>
      </w:r>
      <w:r w:rsidR="001A5730">
        <w:t>were</w:t>
      </w:r>
      <w:r w:rsidR="00E6238E">
        <w:t xml:space="preserve"> boost</w:t>
      </w:r>
      <w:r w:rsidR="00576B5A">
        <w:t>ed</w:t>
      </w:r>
      <w:r w:rsidR="00E6238E">
        <w:t xml:space="preserve"> </w:t>
      </w:r>
      <w:r w:rsidR="00A1431E">
        <w:t>with</w:t>
      </w:r>
      <w:r w:rsidR="00B15DEF">
        <w:t xml:space="preserve"> more features </w:t>
      </w:r>
      <w:r w:rsidR="00576B5A">
        <w:t xml:space="preserve">been </w:t>
      </w:r>
      <w:r w:rsidR="00B15DEF">
        <w:t>added</w:t>
      </w:r>
      <w:r w:rsidR="00A1431E">
        <w:t>.</w:t>
      </w:r>
      <w:r w:rsidR="00B15DEF">
        <w:t xml:space="preserve"> </w:t>
      </w:r>
      <w:r w:rsidR="00576B5A" w:rsidRPr="00B84A46">
        <w:t>Eventually</w:t>
      </w:r>
      <w:r w:rsidR="00ED57F1" w:rsidRPr="0027195F">
        <w:t>,</w:t>
      </w:r>
      <w:r w:rsidR="00ED57F1">
        <w:t xml:space="preserve"> b</w:t>
      </w:r>
      <w:r w:rsidR="00A1431E">
        <w:t>oth algorithms</w:t>
      </w:r>
      <w:r w:rsidR="00B15DEF">
        <w:t xml:space="preserve"> reached 100% training </w:t>
      </w:r>
      <w:r w:rsidR="00B15DEF" w:rsidRPr="00CF1DEC">
        <w:t>accuracy</w:t>
      </w:r>
      <w:r w:rsidR="00CF1DEC" w:rsidRPr="008476D5">
        <w:t xml:space="preserve"> </w:t>
      </w:r>
      <w:r w:rsidR="00A1431E">
        <w:t xml:space="preserve">with </w:t>
      </w:r>
      <w:r w:rsidR="00B15DEF">
        <w:t xml:space="preserve">only </w:t>
      </w:r>
      <w:r w:rsidR="00576B5A">
        <w:t>four</w:t>
      </w:r>
      <w:r w:rsidR="00B15DEF">
        <w:t xml:space="preserve"> features</w:t>
      </w:r>
      <w:r w:rsidR="0023379F">
        <w:t xml:space="preserve"> (Al</w:t>
      </w:r>
      <w:r w:rsidR="00046BA3">
        <w:t>, Rb, B, and Na</w:t>
      </w:r>
      <w:r w:rsidR="0023379F">
        <w:t>)</w:t>
      </w:r>
      <w:r w:rsidR="00564010">
        <w:t>, when</w:t>
      </w:r>
      <w:r w:rsidR="00B15DEF">
        <w:t xml:space="preserve"> optimal hyperparameters </w:t>
      </w:r>
      <w:r w:rsidR="00A1431E">
        <w:t xml:space="preserve">were </w:t>
      </w:r>
      <w:r w:rsidR="00564010">
        <w:t>also applied</w:t>
      </w:r>
      <w:r w:rsidR="00B15DEF">
        <w:t>.</w:t>
      </w:r>
      <w:commentRangeStart w:id="162"/>
      <w:commentRangeStart w:id="163"/>
      <w:r w:rsidR="00B15DEF">
        <w:t xml:space="preserve"> </w:t>
      </w:r>
      <w:r w:rsidR="006C16C3">
        <w:t xml:space="preserve">Ultimately, </w:t>
      </w:r>
      <w:r w:rsidR="00B15DEF" w:rsidRPr="006C7BD7">
        <w:t>t</w:t>
      </w:r>
      <w:r w:rsidR="00B15DEF" w:rsidRPr="007B07BB">
        <w:t xml:space="preserve">he </w:t>
      </w:r>
      <w:commentRangeEnd w:id="162"/>
      <w:r w:rsidR="00787D9E">
        <w:rPr>
          <w:rStyle w:val="CommentReference"/>
        </w:rPr>
        <w:commentReference w:id="162"/>
      </w:r>
      <w:commentRangeEnd w:id="163"/>
      <w:r w:rsidR="005B1B06">
        <w:rPr>
          <w:rStyle w:val="CommentReference"/>
        </w:rPr>
        <w:commentReference w:id="163"/>
      </w:r>
      <w:r w:rsidR="00B61FB6">
        <w:rPr>
          <w:rFonts w:hint="eastAsia"/>
        </w:rPr>
        <w:t>optimal</w:t>
      </w:r>
      <w:r w:rsidR="00B61FB6">
        <w:t xml:space="preserve"> </w:t>
      </w:r>
      <w:r w:rsidR="00B15DEF" w:rsidRPr="006C7BD7">
        <w:t>classifiers</w:t>
      </w:r>
      <w:r w:rsidR="005026E4" w:rsidRPr="008476D5">
        <w:t xml:space="preserve"> generated</w:t>
      </w:r>
      <w:r w:rsidR="00B15DEF" w:rsidRPr="006C7BD7">
        <w:t xml:space="preserve"> were </w:t>
      </w:r>
      <w:r w:rsidR="00B61FB6">
        <w:rPr>
          <w:rFonts w:hint="eastAsia"/>
        </w:rPr>
        <w:t>utilized</w:t>
      </w:r>
      <w:r w:rsidR="00B61FB6">
        <w:t xml:space="preserve"> </w:t>
      </w:r>
      <w:r w:rsidR="00B61FB6">
        <w:rPr>
          <w:rFonts w:hint="eastAsia"/>
        </w:rPr>
        <w:t>for</w:t>
      </w:r>
      <w:r w:rsidR="00B61FB6">
        <w:t xml:space="preserve"> model </w:t>
      </w:r>
      <w:r w:rsidR="00B15DEF" w:rsidRPr="006C7BD7">
        <w:t>validat</w:t>
      </w:r>
      <w:r w:rsidR="00B61FB6">
        <w:t>ion</w:t>
      </w:r>
      <w:r w:rsidR="00B15DEF" w:rsidRPr="006C7BD7">
        <w:t xml:space="preserve"> on </w:t>
      </w:r>
      <w:r w:rsidR="002A16B7" w:rsidRPr="007B07BB">
        <w:t xml:space="preserve">the </w:t>
      </w:r>
      <w:r w:rsidR="00B15DEF" w:rsidRPr="007B07BB">
        <w:t>testing set</w:t>
      </w:r>
      <w:r w:rsidR="00A01A5F">
        <w:t xml:space="preserve">. </w:t>
      </w:r>
      <w:r w:rsidR="00A96C67">
        <w:t xml:space="preserve">The </w:t>
      </w:r>
      <w:r w:rsidR="00963DEC">
        <w:t>in</w:t>
      </w:r>
      <w:r w:rsidR="00D938B1">
        <w:t xml:space="preserve">dependent </w:t>
      </w:r>
      <w:r w:rsidR="00A96C67">
        <w:t>validation results could be found in table 2</w:t>
      </w:r>
      <w:r w:rsidR="00775539">
        <w:t>, where kappa coefficient is a statistic for testing interrater reliability</w:t>
      </w:r>
      <w:r w:rsidR="003872CB">
        <w:fldChar w:fldCharType="begin" w:fldLock="1"/>
      </w:r>
      <w:r w:rsidR="006E1CF5">
        <w:instrText>ADDIN CSL_CITATION {"citationItems":[{"id":"ITEM-1","itemData":{"ISSN":"1330-0962 (Print)","PMID":"23092060","abstract":"The kappa statistic is frequently used to test interrater reliability. The  importance of rater reliability lies in the fact that it represents the extent to which the data collected in the study are correct representations of the variables measured. Measurement of the extent to which data collectors (raters) assign the same score to the same variable is called interrater reliability. While there have been a variety of methods to measure interrater reliability, traditionally it was measured as percent agreement, calculated as the number of agreement scores divided by the total number of scores. In 1960, Jacob Cohen critiqued use of percent agreement due to its inability to account for chance agreement. He introduced the Cohen's kappa, developed to account for the possibility that raters actually guess on at least some variables due to uncertainty. Like most correlation statistics, the kappa can range from -1 to +1. While the kappa is one of the most commonly used statistics to test interrater reliability, it has limitations. Judgments about what level of kappa should be acceptable for health research are questioned. Cohen's suggested interpretation may be too lenient for health related studies because it implies that a score as low as 0.41 might be acceptable. Kappa and percent agreement are compared, and levels for both kappa and percent agreement that should be demanded in healthcare studies are suggested.","author":[{"dropping-particle":"","family":"McHugh","given":"Mary L","non-dropping-particle":"","parse-names":false,"suffix":""}],"container-title":"Biochemia medica","id":"ITEM-1","issue":"3","issued":{"date-parts":[["2012"]]},"language":"eng","page":"276-282","title":"Interrater reliability: the kappa statistic.","type":"article-journal","volume":"22"},"uris":["http://www.mendeley.com/documents/?uuid=2ece1717-ac76-4e2d-be4d-a0e30f10fe1d"]}],"mendeley":{"formattedCitation":"&lt;sup&gt;33&lt;/sup&gt;","plainTextFormattedCitation":"33","previouslyFormattedCitation":"&lt;sup&gt;33&lt;/sup&gt;"},"properties":{"noteIndex":0},"schema":"https://github.com/citation-style-language/schema/raw/master/csl-citation.json"}</w:instrText>
      </w:r>
      <w:r w:rsidR="003872CB">
        <w:fldChar w:fldCharType="separate"/>
      </w:r>
      <w:r w:rsidR="009E3A59" w:rsidRPr="009E3A59">
        <w:rPr>
          <w:noProof/>
          <w:vertAlign w:val="superscript"/>
        </w:rPr>
        <w:t>33</w:t>
      </w:r>
      <w:r w:rsidR="003872CB">
        <w:fldChar w:fldCharType="end"/>
      </w:r>
      <w:r w:rsidR="00775539" w:rsidRPr="00371BA2">
        <w:t>.</w:t>
      </w:r>
      <w:r w:rsidR="00775539">
        <w:t xml:space="preserve"> </w:t>
      </w:r>
      <w:ins w:id="164" w:author="Xu, Jason" w:date="2020-02-11T11:07:00Z">
        <w:r w:rsidR="000E2D87">
          <w:t xml:space="preserve">The result suggested that </w:t>
        </w:r>
      </w:ins>
      <w:r w:rsidR="000E2D87">
        <w:t>u</w:t>
      </w:r>
      <w:r w:rsidR="008919B8">
        <w:t>sing b</w:t>
      </w:r>
      <w:r w:rsidR="0057658A">
        <w:t xml:space="preserve">oth classifiers showed </w:t>
      </w:r>
      <w:r w:rsidR="00E6238E">
        <w:t>perfect</w:t>
      </w:r>
      <w:r w:rsidR="0057658A">
        <w:t xml:space="preserve"> classification results </w:t>
      </w:r>
      <w:r w:rsidR="00880AC8">
        <w:t xml:space="preserve">for </w:t>
      </w:r>
      <w:r w:rsidR="003567C3">
        <w:t>all types of GI rice</w:t>
      </w:r>
      <w:r w:rsidR="00602D2A">
        <w:t xml:space="preserve"> </w:t>
      </w:r>
      <w:r w:rsidR="0057658A">
        <w:t>with</w:t>
      </w:r>
      <w:commentRangeStart w:id="165"/>
      <w:commentRangeStart w:id="166"/>
      <w:r w:rsidR="0057658A">
        <w:t xml:space="preserve"> 100% accuracy</w:t>
      </w:r>
      <w:commentRangeEnd w:id="165"/>
      <w:r w:rsidR="00602D2A">
        <w:rPr>
          <w:rStyle w:val="CommentReference"/>
        </w:rPr>
        <w:commentReference w:id="165"/>
      </w:r>
      <w:commentRangeEnd w:id="166"/>
      <w:r w:rsidR="005B1B06">
        <w:rPr>
          <w:rStyle w:val="CommentReference"/>
        </w:rPr>
        <w:commentReference w:id="166"/>
      </w:r>
      <w:r w:rsidR="0057658A">
        <w:t xml:space="preserve">. </w:t>
      </w:r>
      <w:ins w:id="167" w:author="Xu, Jason" w:date="2020-02-11T11:07:00Z">
        <w:r w:rsidR="000E2D87">
          <w:t xml:space="preserve">It can be further concluded that </w:t>
        </w:r>
      </w:ins>
      <w:r w:rsidR="0057658A">
        <w:t xml:space="preserve">information </w:t>
      </w:r>
      <w:r w:rsidR="00507014">
        <w:t>from</w:t>
      </w:r>
      <w:r w:rsidR="0057658A">
        <w:t xml:space="preserve"> these </w:t>
      </w:r>
      <w:r w:rsidR="00481C70">
        <w:t xml:space="preserve">four </w:t>
      </w:r>
      <w:r w:rsidR="0057658A">
        <w:t>elements has significant differentiation</w:t>
      </w:r>
      <w:r w:rsidR="00507014">
        <w:t xml:space="preserve"> </w:t>
      </w:r>
      <w:r w:rsidR="0057658A">
        <w:t>power to make the classification</w:t>
      </w:r>
      <w:r w:rsidR="0057658A" w:rsidRPr="006C7BD7">
        <w:t>.</w:t>
      </w:r>
      <w:r w:rsidR="00FC36DB" w:rsidRPr="008476D5">
        <w:t xml:space="preserve"> </w:t>
      </w:r>
      <w:r w:rsidR="00AD684F" w:rsidRPr="00321138">
        <w:t>With</w:t>
      </w:r>
      <w:r w:rsidR="00473969" w:rsidRPr="00321138">
        <w:t xml:space="preserve"> the information above, we </w:t>
      </w:r>
      <w:r w:rsidR="00321138">
        <w:t>then</w:t>
      </w:r>
      <w:r w:rsidR="00321138" w:rsidRPr="00321138">
        <w:t xml:space="preserve"> </w:t>
      </w:r>
      <w:r w:rsidR="00593C9E" w:rsidRPr="00321138">
        <w:t xml:space="preserve">plotted the </w:t>
      </w:r>
      <w:ins w:id="168" w:author="fanzhou kong" w:date="2020-02-11T15:58:00Z">
        <w:r w:rsidR="009A0C81" w:rsidRPr="009A0C81">
          <w:rPr>
            <w:highlight w:val="yellow"/>
            <w:rPrChange w:id="169" w:author="fanzhou kong" w:date="2020-02-11T15:59:00Z">
              <w:rPr/>
            </w:rPrChange>
          </w:rPr>
          <w:t xml:space="preserve">relative </w:t>
        </w:r>
      </w:ins>
      <w:ins w:id="170" w:author="fanzhou kong" w:date="2020-02-11T15:59:00Z">
        <w:r w:rsidR="009A0C81" w:rsidRPr="009A0C81">
          <w:rPr>
            <w:highlight w:val="yellow"/>
            <w:rPrChange w:id="171" w:author="fanzhou kong" w:date="2020-02-11T15:59:00Z">
              <w:rPr/>
            </w:rPrChange>
          </w:rPr>
          <w:t xml:space="preserve">medium </w:t>
        </w:r>
      </w:ins>
      <w:commentRangeStart w:id="172"/>
      <w:r w:rsidR="00593C9E" w:rsidRPr="009A0C81">
        <w:rPr>
          <w:highlight w:val="yellow"/>
          <w:rPrChange w:id="173" w:author="fanzhou kong" w:date="2020-02-11T15:59:00Z">
            <w:rPr/>
          </w:rPrChange>
        </w:rPr>
        <w:t>concentration</w:t>
      </w:r>
      <w:commentRangeEnd w:id="172"/>
      <w:r w:rsidR="009A0C81">
        <w:rPr>
          <w:rStyle w:val="CommentReference"/>
        </w:rPr>
        <w:commentReference w:id="172"/>
      </w:r>
      <w:r w:rsidR="00503651" w:rsidRPr="00321138">
        <w:t xml:space="preserve"> of</w:t>
      </w:r>
      <w:ins w:id="174" w:author="Xu, Jason" w:date="2020-02-11T11:14:00Z">
        <w:r w:rsidR="00321138">
          <w:t xml:space="preserve"> </w:t>
        </w:r>
        <w:proofErr w:type="gramStart"/>
        <w:r w:rsidR="00321138">
          <w:t xml:space="preserve">above </w:t>
        </w:r>
      </w:ins>
      <w:r w:rsidR="00503651" w:rsidRPr="00321138">
        <w:t xml:space="preserve"> four</w:t>
      </w:r>
      <w:proofErr w:type="gramEnd"/>
      <w:r w:rsidR="00503651" w:rsidRPr="00321138">
        <w:t xml:space="preserve"> elements in </w:t>
      </w:r>
      <w:commentRangeStart w:id="175"/>
      <w:ins w:id="176" w:author="fanzhou kong" w:date="2020-02-11T15:58:00Z">
        <w:r w:rsidR="009A0C81" w:rsidRPr="009A0C81">
          <w:rPr>
            <w:highlight w:val="yellow"/>
            <w:rPrChange w:id="177" w:author="fanzhou kong" w:date="2020-02-11T15:58:00Z">
              <w:rPr/>
            </w:rPrChange>
          </w:rPr>
          <w:t>r</w:t>
        </w:r>
      </w:ins>
      <w:commentRangeStart w:id="178"/>
      <w:commentRangeStart w:id="179"/>
      <w:del w:id="180" w:author="fanzhou kong" w:date="2020-02-11T15:58:00Z">
        <w:r w:rsidR="000725E1" w:rsidRPr="00321138" w:rsidDel="009A0C81">
          <w:delText>R</w:delText>
        </w:r>
      </w:del>
      <w:r w:rsidR="000725E1" w:rsidRPr="00321138">
        <w:t>adar</w:t>
      </w:r>
      <w:commentRangeEnd w:id="175"/>
      <w:r w:rsidR="009A0C81">
        <w:rPr>
          <w:rStyle w:val="CommentReference"/>
        </w:rPr>
        <w:commentReference w:id="175"/>
      </w:r>
      <w:r w:rsidR="000725E1" w:rsidRPr="00321138">
        <w:t xml:space="preserve"> plot</w:t>
      </w:r>
      <w:commentRangeEnd w:id="178"/>
      <w:r w:rsidR="000725E1" w:rsidRPr="00A1716E">
        <w:rPr>
          <w:rStyle w:val="CommentReference"/>
        </w:rPr>
        <w:commentReference w:id="178"/>
      </w:r>
      <w:commentRangeEnd w:id="179"/>
      <w:r w:rsidR="005B1B06" w:rsidRPr="00A1716E">
        <w:rPr>
          <w:rStyle w:val="CommentReference"/>
        </w:rPr>
        <w:commentReference w:id="179"/>
      </w:r>
      <w:r w:rsidR="008030EE" w:rsidRPr="00A1716E">
        <w:t>.</w:t>
      </w:r>
      <w:r w:rsidR="008D6A7D" w:rsidRPr="00A1716E">
        <w:t xml:space="preserve"> A</w:t>
      </w:r>
      <w:r w:rsidR="008D6A7D" w:rsidRPr="00321138">
        <w:t xml:space="preserve">s </w:t>
      </w:r>
      <w:r w:rsidR="00BE7BBC" w:rsidRPr="009A0C81">
        <w:t xml:space="preserve">shown </w:t>
      </w:r>
      <w:r w:rsidR="00BE7BBC" w:rsidRPr="009A0C81">
        <w:rPr>
          <w:rPrChange w:id="181" w:author="fanzhou kong" w:date="2020-02-11T15:58:00Z">
            <w:rPr>
              <w:highlight w:val="yellow"/>
            </w:rPr>
          </w:rPrChange>
        </w:rPr>
        <w:t xml:space="preserve">Fig </w:t>
      </w:r>
      <w:proofErr w:type="gramStart"/>
      <w:r w:rsidR="00B73F4B" w:rsidRPr="009A0C81">
        <w:rPr>
          <w:rPrChange w:id="182" w:author="fanzhou kong" w:date="2020-02-11T15:58:00Z">
            <w:rPr>
              <w:highlight w:val="yellow"/>
            </w:rPr>
          </w:rPrChange>
        </w:rPr>
        <w:t>6</w:t>
      </w:r>
      <w:r w:rsidR="00B73F4B" w:rsidRPr="009A0C81">
        <w:t xml:space="preserve"> </w:t>
      </w:r>
      <w:r w:rsidR="00EA336F" w:rsidRPr="009A0C81">
        <w:t>,</w:t>
      </w:r>
      <w:proofErr w:type="gramEnd"/>
      <w:r w:rsidR="00EA336F" w:rsidRPr="009A0C81">
        <w:t xml:space="preserve"> </w:t>
      </w:r>
      <w:r w:rsidR="00EB7748" w:rsidRPr="009A0C81">
        <w:t>each</w:t>
      </w:r>
      <w:r w:rsidR="00EB7748" w:rsidRPr="00321138">
        <w:t xml:space="preserve"> GI rice possessed </w:t>
      </w:r>
      <w:r w:rsidR="008E142F" w:rsidRPr="00321138">
        <w:t xml:space="preserve">its </w:t>
      </w:r>
      <w:r w:rsidR="00EB7748" w:rsidRPr="00321138">
        <w:t xml:space="preserve">unique elemental </w:t>
      </w:r>
      <w:r w:rsidR="00F77029" w:rsidRPr="00321138">
        <w:t>patte</w:t>
      </w:r>
      <w:r w:rsidR="00F77029" w:rsidRPr="00681411">
        <w:t>r</w:t>
      </w:r>
      <w:r w:rsidR="008E142F" w:rsidRPr="00681411">
        <w:t>n</w:t>
      </w:r>
      <w:r w:rsidR="005A6A39" w:rsidRPr="00681411">
        <w:t>.</w:t>
      </w:r>
      <w:r w:rsidR="00F77029">
        <w:t xml:space="preserve"> </w:t>
      </w:r>
      <w:r w:rsidR="00EB7748">
        <w:t xml:space="preserve"> </w:t>
      </w:r>
      <w:r w:rsidR="00EA336F">
        <w:t xml:space="preserve"> </w:t>
      </w:r>
      <w:r w:rsidR="008030EE" w:rsidRPr="00BE2CB3">
        <w:t>By far,</w:t>
      </w:r>
      <w:r w:rsidR="00F33B46" w:rsidRPr="006C7BD7">
        <w:t xml:space="preserve"> </w:t>
      </w:r>
      <w:r w:rsidR="004B2154">
        <w:t xml:space="preserve">it is still </w:t>
      </w:r>
      <w:r w:rsidR="00E9243E">
        <w:t>challenging</w:t>
      </w:r>
      <w:r w:rsidR="004B2154">
        <w:t xml:space="preserve"> to elucidate </w:t>
      </w:r>
      <w:r w:rsidR="00F33B46">
        <w:t xml:space="preserve">the rationale </w:t>
      </w:r>
      <w:r w:rsidR="008C43BE">
        <w:t xml:space="preserve">why </w:t>
      </w:r>
      <w:r w:rsidR="000B76FD">
        <w:t xml:space="preserve">these four </w:t>
      </w:r>
      <w:r w:rsidR="000B76FD">
        <w:lastRenderedPageBreak/>
        <w:t xml:space="preserve">elements are showing </w:t>
      </w:r>
      <w:r w:rsidR="00DA31A8">
        <w:t xml:space="preserve">such </w:t>
      </w:r>
      <w:r w:rsidR="004B2154">
        <w:t xml:space="preserve">strong </w:t>
      </w:r>
      <w:r w:rsidR="00F33B46">
        <w:t xml:space="preserve">differentiation power </w:t>
      </w:r>
      <w:r w:rsidR="00DA31A8">
        <w:t xml:space="preserve">in this </w:t>
      </w:r>
      <w:r w:rsidR="006257A3">
        <w:t>study</w:t>
      </w:r>
      <w:r w:rsidR="00F33B46">
        <w:t>.</w:t>
      </w:r>
      <w:r w:rsidR="00834D1A">
        <w:t xml:space="preserve"> </w:t>
      </w:r>
      <w:r w:rsidR="009F5C45">
        <w:t>T</w:t>
      </w:r>
      <w:r w:rsidR="008F1FFF">
        <w:t xml:space="preserve">he </w:t>
      </w:r>
      <w:r w:rsidR="005F1587" w:rsidRPr="005F1587">
        <w:t>complexity</w:t>
      </w:r>
      <w:r w:rsidR="009118AD">
        <w:t xml:space="preserve"> here</w:t>
      </w:r>
      <w:r w:rsidR="00B90E4D">
        <w:t>,</w:t>
      </w:r>
      <w:r w:rsidR="00455C79">
        <w:t xml:space="preserve"> </w:t>
      </w:r>
      <w:r w:rsidR="000445B5">
        <w:t>is</w:t>
      </w:r>
      <w:r w:rsidR="00181B4D">
        <w:t xml:space="preserve"> at least partially</w:t>
      </w:r>
      <w:r w:rsidR="000445B5">
        <w:t xml:space="preserve"> due to the fact </w:t>
      </w:r>
      <w:r w:rsidR="003857DF">
        <w:t xml:space="preserve">that </w:t>
      </w:r>
      <w:r w:rsidR="007E0C78">
        <w:t xml:space="preserve">we </w:t>
      </w:r>
      <w:r w:rsidR="00E9243E">
        <w:t>covered</w:t>
      </w:r>
      <w:r w:rsidR="007E0C78">
        <w:t xml:space="preserve"> samples from </w:t>
      </w:r>
      <w:commentRangeStart w:id="183"/>
      <w:commentRangeStart w:id="184"/>
      <w:r w:rsidR="007E0C78">
        <w:t xml:space="preserve">all </w:t>
      </w:r>
      <w:r w:rsidR="003857DF">
        <w:t>t</w:t>
      </w:r>
      <w:r w:rsidR="00834D1A">
        <w:t>hree dominate rice producing regions</w:t>
      </w:r>
      <w:r w:rsidR="007E0C78">
        <w:t xml:space="preserve"> in China</w:t>
      </w:r>
      <w:r w:rsidR="00834D1A">
        <w:t>:</w:t>
      </w:r>
      <w:commentRangeEnd w:id="183"/>
      <w:r w:rsidR="00112358">
        <w:rPr>
          <w:rStyle w:val="CommentReference"/>
        </w:rPr>
        <w:commentReference w:id="183"/>
      </w:r>
      <w:commentRangeEnd w:id="184"/>
      <w:r w:rsidR="000F3658">
        <w:rPr>
          <w:rStyle w:val="CommentReference"/>
        </w:rPr>
        <w:commentReference w:id="184"/>
      </w:r>
      <w:r w:rsidR="00834D1A">
        <w:t xml:space="preserve"> </w:t>
      </w:r>
      <w:r w:rsidR="003B33AF">
        <w:t>the N</w:t>
      </w:r>
      <w:r w:rsidR="00834D1A">
        <w:t xml:space="preserve">ortheast </w:t>
      </w:r>
      <w:r w:rsidR="008F699D">
        <w:t>China plain</w:t>
      </w:r>
      <w:r w:rsidR="002236C1">
        <w:t xml:space="preserve"> (WC, PJ-1, and PJ-2)</w:t>
      </w:r>
      <w:r w:rsidR="008F699D">
        <w:t xml:space="preserve">, </w:t>
      </w:r>
      <w:r w:rsidR="003468B9">
        <w:t>Yang</w:t>
      </w:r>
      <w:r w:rsidR="00DF1DC4">
        <w:t>t</w:t>
      </w:r>
      <w:r w:rsidR="003468B9">
        <w:t>ze</w:t>
      </w:r>
      <w:r w:rsidR="00DF1DC4">
        <w:t xml:space="preserve"> </w:t>
      </w:r>
      <w:r w:rsidR="003B33AF">
        <w:t>R</w:t>
      </w:r>
      <w:r w:rsidR="00DF1DC4">
        <w:t xml:space="preserve">iver </w:t>
      </w:r>
      <w:r w:rsidR="003B33AF">
        <w:t>B</w:t>
      </w:r>
      <w:r w:rsidR="00DF1DC4">
        <w:t xml:space="preserve">asin </w:t>
      </w:r>
      <w:r w:rsidR="006C7BD7">
        <w:t xml:space="preserve">(SY, </w:t>
      </w:r>
      <w:r w:rsidR="00581EDE">
        <w:t>JS</w:t>
      </w:r>
      <w:r w:rsidR="006C7BD7">
        <w:t>)</w:t>
      </w:r>
      <w:r w:rsidR="00581EDE">
        <w:t xml:space="preserve">, </w:t>
      </w:r>
      <w:r w:rsidR="00DF1DC4">
        <w:t>and southeast c</w:t>
      </w:r>
      <w:r w:rsidR="0026597D">
        <w:t>oastal region</w:t>
      </w:r>
      <w:r w:rsidR="00581EDE">
        <w:t xml:space="preserve"> (GG)</w:t>
      </w:r>
      <w:r w:rsidR="000445B5">
        <w:t>.</w:t>
      </w:r>
      <w:r w:rsidR="00B0461E">
        <w:t xml:space="preserve"> </w:t>
      </w:r>
      <w:ins w:id="185" w:author="Xu, Jason" w:date="2020-02-11T11:39:00Z">
        <w:r w:rsidR="009118AD">
          <w:t>T</w:t>
        </w:r>
      </w:ins>
      <w:ins w:id="186" w:author="Xu, Jason" w:date="2020-02-11T11:40:00Z">
        <w:r w:rsidR="009118AD">
          <w:t xml:space="preserve">he wide </w:t>
        </w:r>
        <w:r w:rsidR="00375CE6">
          <w:t>geological sampling scope</w:t>
        </w:r>
      </w:ins>
      <w:ins w:id="187" w:author="Xu, Jason" w:date="2020-02-11T11:41:00Z">
        <w:r w:rsidR="00D406CD">
          <w:t xml:space="preserve"> </w:t>
        </w:r>
      </w:ins>
      <w:ins w:id="188" w:author="Xu, Jason" w:date="2020-02-11T13:02:00Z">
        <w:r w:rsidR="00F53501">
          <w:t xml:space="preserve">would potentially </w:t>
        </w:r>
      </w:ins>
      <w:ins w:id="189" w:author="Xu, Jason" w:date="2020-02-11T11:41:00Z">
        <w:r w:rsidR="00D406CD">
          <w:t xml:space="preserve">brought along </w:t>
        </w:r>
      </w:ins>
      <w:ins w:id="190" w:author="Xu, Jason" w:date="2020-02-11T11:42:00Z">
        <w:r w:rsidR="00D406CD">
          <w:t xml:space="preserve">significant diversities in factors </w:t>
        </w:r>
      </w:ins>
      <w:ins w:id="191" w:author="Xu, Jason" w:date="2020-02-11T11:41:00Z">
        <w:r w:rsidR="00375CE6">
          <w:t xml:space="preserve">such as </w:t>
        </w:r>
        <w:r w:rsidR="00025DC1">
          <w:t xml:space="preserve">soil characteristics, agricultural </w:t>
        </w:r>
      </w:ins>
      <w:ins w:id="192" w:author="Xu, Jason" w:date="2020-02-11T11:42:00Z">
        <w:r w:rsidR="00D406CD">
          <w:t xml:space="preserve"> pract</w:t>
        </w:r>
        <w:r w:rsidR="00DE319F">
          <w:t xml:space="preserve">ices, </w:t>
        </w:r>
        <w:proofErr w:type="spellStart"/>
        <w:r w:rsidR="00DE319F">
          <w:t>etc</w:t>
        </w:r>
        <w:proofErr w:type="spellEnd"/>
        <w:r w:rsidR="00DE319F">
          <w:t xml:space="preserve">, which are all </w:t>
        </w:r>
      </w:ins>
      <w:ins w:id="193" w:author="Xu, Jason" w:date="2020-02-11T11:43:00Z">
        <w:r w:rsidR="004F30C2">
          <w:t xml:space="preserve">closely </w:t>
        </w:r>
      </w:ins>
      <w:ins w:id="194" w:author="Xu, Jason" w:date="2020-02-11T11:42:00Z">
        <w:r w:rsidR="00DE319F">
          <w:t>related to the elemental profile of crops</w:t>
        </w:r>
      </w:ins>
      <w:ins w:id="195" w:author="Xu, Jason" w:date="2020-02-11T11:39:00Z">
        <w:r w:rsidR="009118AD">
          <w:fldChar w:fldCharType="begin" w:fldLock="1"/>
        </w:r>
      </w:ins>
      <w:r w:rsidR="00035100">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34&lt;/sup&gt;","plainTextFormattedCitation":"34","previouslyFormattedCitation":"&lt;sup&gt;37&lt;/sup&gt;"},"properties":{"noteIndex":0},"schema":"https://github.com/citation-style-language/schema/raw/master/csl-citation.json"}</w:instrText>
      </w:r>
      <w:ins w:id="196" w:author="Xu, Jason" w:date="2020-02-11T11:39:00Z">
        <w:r w:rsidR="009118AD">
          <w:fldChar w:fldCharType="separate"/>
        </w:r>
      </w:ins>
      <w:r w:rsidR="00035100" w:rsidRPr="00035100">
        <w:rPr>
          <w:noProof/>
          <w:vertAlign w:val="superscript"/>
        </w:rPr>
        <w:t>34</w:t>
      </w:r>
      <w:ins w:id="197" w:author="Xu, Jason" w:date="2020-02-11T11:39:00Z">
        <w:r w:rsidR="009118AD">
          <w:fldChar w:fldCharType="end"/>
        </w:r>
        <w:r w:rsidR="009118AD" w:rsidRPr="00DA3487">
          <w:rPr>
            <w:vertAlign w:val="superscript"/>
          </w:rPr>
          <w:t>,</w:t>
        </w:r>
        <w:r w:rsidR="009118AD">
          <w:fldChar w:fldCharType="begin" w:fldLock="1"/>
        </w:r>
      </w:ins>
      <w:r w:rsidR="00035100">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35&lt;/sup&gt;","plainTextFormattedCitation":"35","previouslyFormattedCitation":"&lt;sup&gt;38&lt;/sup&gt;"},"properties":{"noteIndex":0},"schema":"https://github.com/citation-style-language/schema/raw/master/csl-citation.json"}</w:instrText>
      </w:r>
      <w:ins w:id="198" w:author="Xu, Jason" w:date="2020-02-11T11:39:00Z">
        <w:r w:rsidR="009118AD">
          <w:fldChar w:fldCharType="separate"/>
        </w:r>
      </w:ins>
      <w:r w:rsidR="00035100" w:rsidRPr="00035100">
        <w:rPr>
          <w:noProof/>
          <w:vertAlign w:val="superscript"/>
        </w:rPr>
        <w:t>35</w:t>
      </w:r>
      <w:ins w:id="199" w:author="Xu, Jason" w:date="2020-02-11T11:39:00Z">
        <w:r w:rsidR="009118AD">
          <w:fldChar w:fldCharType="end"/>
        </w:r>
      </w:ins>
    </w:p>
    <w:p w14:paraId="28407128" w14:textId="1742FCD8" w:rsidR="004717CF" w:rsidRPr="007827E3" w:rsidRDefault="004717CF">
      <w:pPr>
        <w:jc w:val="both"/>
        <w:rPr>
          <w:i/>
          <w:iCs/>
        </w:rPr>
      </w:pPr>
      <w:commentRangeStart w:id="200"/>
      <w:r w:rsidRPr="00F40BBB">
        <w:rPr>
          <w:i/>
          <w:iCs/>
        </w:rPr>
        <w:t xml:space="preserve">PJ-1 vs PJ-2: </w:t>
      </w:r>
      <w:r w:rsidR="00BE2EC5" w:rsidRPr="00F40BBB">
        <w:rPr>
          <w:i/>
          <w:iCs/>
        </w:rPr>
        <w:t xml:space="preserve">multiple </w:t>
      </w:r>
      <w:r w:rsidRPr="00F40BBB">
        <w:rPr>
          <w:i/>
          <w:iCs/>
        </w:rPr>
        <w:t>factors ma</w:t>
      </w:r>
      <w:r w:rsidR="00CC6DDF" w:rsidRPr="00F40BBB">
        <w:rPr>
          <w:i/>
          <w:iCs/>
        </w:rPr>
        <w:t xml:space="preserve">y lead to </w:t>
      </w:r>
      <w:r w:rsidR="00BE2EC5" w:rsidRPr="00F40BBB">
        <w:rPr>
          <w:i/>
          <w:iCs/>
        </w:rPr>
        <w:t>different elemental distribution in rice</w:t>
      </w:r>
      <w:r w:rsidR="00BE2EC5" w:rsidRPr="007827E3">
        <w:rPr>
          <w:i/>
          <w:iCs/>
        </w:rPr>
        <w:t xml:space="preserve"> </w:t>
      </w:r>
      <w:commentRangeEnd w:id="200"/>
      <w:r w:rsidR="000E2F7C">
        <w:rPr>
          <w:rStyle w:val="CommentReference"/>
        </w:rPr>
        <w:commentReference w:id="200"/>
      </w:r>
    </w:p>
    <w:p w14:paraId="0E89A98D" w14:textId="505C129A" w:rsidR="00010895" w:rsidRPr="005A60AA" w:rsidRDefault="003C7282">
      <w:pPr>
        <w:jc w:val="both"/>
        <w:rPr>
          <w:strike/>
        </w:rPr>
      </w:pPr>
      <w:ins w:id="201" w:author="Xu, Jason" w:date="2020-02-11T13:04:00Z">
        <w:r>
          <w:t>In addition,</w:t>
        </w:r>
      </w:ins>
      <w:ins w:id="202" w:author="Xu, Jason" w:date="2020-02-11T11:44:00Z">
        <w:r w:rsidR="004F30C2">
          <w:t xml:space="preserve"> </w:t>
        </w:r>
      </w:ins>
      <w:r w:rsidR="00EE68F6">
        <w:t>m</w:t>
      </w:r>
      <w:r w:rsidR="00F40BBB">
        <w:t>ultiple studies demonstrated that the rice genotype also plays a very important role in determin</w:t>
      </w:r>
      <w:r w:rsidR="00EE68F6">
        <w:t>ing</w:t>
      </w:r>
      <w:r w:rsidR="00F40BBB">
        <w:t xml:space="preserve"> the level of metals accumulated in rice grains</w:t>
      </w:r>
      <w:r w:rsidR="00F40BBB">
        <w:fldChar w:fldCharType="begin" w:fldLock="1"/>
      </w:r>
      <w:r w:rsidR="00035100">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36,37&lt;/sup&gt;","plainTextFormattedCitation":"36,37","previouslyFormattedCitation":"&lt;sup&gt;34,35&lt;/sup&gt;"},"properties":{"noteIndex":0},"schema":"https://github.com/citation-style-language/schema/raw/master/csl-citation.json"}</w:instrText>
      </w:r>
      <w:r w:rsidR="00F40BBB">
        <w:fldChar w:fldCharType="separate"/>
      </w:r>
      <w:r w:rsidR="00035100" w:rsidRPr="00035100">
        <w:rPr>
          <w:noProof/>
          <w:vertAlign w:val="superscript"/>
        </w:rPr>
        <w:t>36,37</w:t>
      </w:r>
      <w:r w:rsidR="00F40BBB">
        <w:fldChar w:fldCharType="end"/>
      </w:r>
      <w:r w:rsidR="00F40BBB">
        <w:t xml:space="preserve"> </w:t>
      </w:r>
      <w:commentRangeStart w:id="203"/>
      <w:commentRangeStart w:id="204"/>
      <w:r w:rsidR="00E51720" w:rsidRPr="006F0A2A">
        <w:t>In this study</w:t>
      </w:r>
      <w:r w:rsidR="00167130" w:rsidRPr="006F0A2A">
        <w:t xml:space="preserve">, PJ-1 and PJ-2, </w:t>
      </w:r>
      <w:r w:rsidR="006976F3" w:rsidRPr="006F0A2A">
        <w:t xml:space="preserve">two </w:t>
      </w:r>
      <w:r w:rsidR="003D4856" w:rsidRPr="006F0A2A">
        <w:t>genotypic</w:t>
      </w:r>
      <w:r w:rsidR="00803AEC" w:rsidRPr="006F0A2A">
        <w:t xml:space="preserve"> </w:t>
      </w:r>
      <w:r w:rsidR="003150BF" w:rsidRPr="006F0A2A">
        <w:t xml:space="preserve">differed </w:t>
      </w:r>
      <w:commentRangeEnd w:id="203"/>
      <w:r w:rsidR="000F3658" w:rsidRPr="005A60AA">
        <w:rPr>
          <w:rStyle w:val="CommentReference"/>
        </w:rPr>
        <w:commentReference w:id="203"/>
      </w:r>
      <w:commentRangeEnd w:id="204"/>
      <w:r w:rsidR="00705BCD" w:rsidRPr="005A60AA">
        <w:rPr>
          <w:rStyle w:val="CommentReference"/>
        </w:rPr>
        <w:commentReference w:id="204"/>
      </w:r>
      <w:r w:rsidR="00452707" w:rsidRPr="005A60AA">
        <w:t xml:space="preserve">rice </w:t>
      </w:r>
      <w:r w:rsidR="005E37AB" w:rsidRPr="005A60AA">
        <w:t xml:space="preserve">yet </w:t>
      </w:r>
      <w:r w:rsidR="009A418E" w:rsidRPr="005A60AA">
        <w:t xml:space="preserve">harvested in almost </w:t>
      </w:r>
      <w:r w:rsidR="00E9243E" w:rsidRPr="005A60AA">
        <w:t>identical</w:t>
      </w:r>
      <w:r w:rsidR="005B067E" w:rsidRPr="005A60AA">
        <w:t xml:space="preserve"> geographical </w:t>
      </w:r>
      <w:r w:rsidR="00471FF5" w:rsidRPr="005A60AA">
        <w:t xml:space="preserve">region, </w:t>
      </w:r>
      <w:r w:rsidR="001E6090" w:rsidRPr="005A60AA">
        <w:t xml:space="preserve">showed </w:t>
      </w:r>
      <w:ins w:id="205" w:author="Xu, Jason" w:date="2020-02-11T13:05:00Z">
        <w:r w:rsidR="004A2A05" w:rsidRPr="005A60AA">
          <w:t xml:space="preserve">different  </w:t>
        </w:r>
      </w:ins>
      <w:del w:id="206" w:author="Xu, Jason" w:date="2020-02-11T13:05:00Z">
        <w:r w:rsidR="001E6090" w:rsidRPr="005A60AA" w:rsidDel="004A2A05">
          <w:delText xml:space="preserve">in </w:delText>
        </w:r>
      </w:del>
      <w:r w:rsidR="001E6090" w:rsidRPr="005A60AA">
        <w:t xml:space="preserve">elemental pattern </w:t>
      </w:r>
      <w:ins w:id="207" w:author="Xu, Jason" w:date="2020-02-11T13:05:00Z">
        <w:r w:rsidR="004A2A05" w:rsidRPr="005A60AA">
          <w:t>(</w:t>
        </w:r>
      </w:ins>
      <w:ins w:id="208" w:author="Xu, Jason" w:date="2020-02-11T13:06:00Z">
        <w:r w:rsidR="004A2A05" w:rsidRPr="005A60AA">
          <w:t>see table 1, Fig. 6</w:t>
        </w:r>
      </w:ins>
      <w:ins w:id="209" w:author="Xu, Jason" w:date="2020-02-11T13:05:00Z">
        <w:r w:rsidR="004A2A05" w:rsidRPr="005A60AA">
          <w:t>)</w:t>
        </w:r>
      </w:ins>
      <w:ins w:id="210" w:author="Xu, Jason" w:date="2020-02-11T13:07:00Z">
        <w:r w:rsidR="00804731" w:rsidRPr="005A60AA">
          <w:t>. For exam</w:t>
        </w:r>
        <w:r w:rsidR="001A6BE2" w:rsidRPr="005A60AA">
          <w:t xml:space="preserve">ple PJ-1 has the highest </w:t>
        </w:r>
      </w:ins>
      <w:ins w:id="211" w:author="Xu, Jason" w:date="2020-02-11T13:08:00Z">
        <w:r w:rsidR="001A6BE2" w:rsidRPr="005A60AA">
          <w:t xml:space="preserve">level of </w:t>
        </w:r>
        <w:proofErr w:type="gramStart"/>
        <w:r w:rsidR="001A6BE2" w:rsidRPr="005A60AA">
          <w:t xml:space="preserve">Al </w:t>
        </w:r>
        <w:r w:rsidR="00713E35" w:rsidRPr="005A60AA">
          <w:t>,</w:t>
        </w:r>
        <w:r w:rsidR="001A6BE2" w:rsidRPr="005A60AA">
          <w:t>while</w:t>
        </w:r>
        <w:proofErr w:type="gramEnd"/>
        <w:r w:rsidR="001A6BE2" w:rsidRPr="005A60AA">
          <w:t xml:space="preserve"> </w:t>
        </w:r>
        <w:r w:rsidR="00713E35" w:rsidRPr="005A60AA">
          <w:t xml:space="preserve">the level </w:t>
        </w:r>
      </w:ins>
      <w:ins w:id="212" w:author="Xu, Jason" w:date="2020-02-11T13:09:00Z">
        <w:r w:rsidR="00221355" w:rsidRPr="005A60AA">
          <w:t xml:space="preserve">in </w:t>
        </w:r>
      </w:ins>
      <w:ins w:id="213" w:author="Xu, Jason" w:date="2020-02-11T13:08:00Z">
        <w:r w:rsidR="001A6BE2" w:rsidRPr="005A60AA">
          <w:t xml:space="preserve">PJ-2 </w:t>
        </w:r>
      </w:ins>
      <w:ins w:id="214" w:author="Xu, Jason" w:date="2020-02-11T13:09:00Z">
        <w:r w:rsidR="00221355" w:rsidRPr="005A60AA">
          <w:t xml:space="preserve">was the lowest among all the six GI rice </w:t>
        </w:r>
        <w:r w:rsidR="00035100" w:rsidRPr="005A60AA">
          <w:t>been studied.</w:t>
        </w:r>
      </w:ins>
    </w:p>
    <w:p w14:paraId="0D94A7B0" w14:textId="57301588" w:rsidR="00E6238E" w:rsidRDefault="00420FB4" w:rsidP="003805CC">
      <w:pPr>
        <w:jc w:val="both"/>
        <w:rPr>
          <w:i/>
        </w:rPr>
      </w:pPr>
      <w:r w:rsidRPr="005A60AA">
        <w:rPr>
          <w:i/>
        </w:rPr>
        <w:t>Cd</w:t>
      </w:r>
      <w:r w:rsidR="00E970E9" w:rsidRPr="005A60AA">
        <w:rPr>
          <w:i/>
        </w:rPr>
        <w:t xml:space="preserve"> as </w:t>
      </w:r>
      <w:r w:rsidR="005B450A" w:rsidRPr="005A60AA">
        <w:rPr>
          <w:i/>
        </w:rPr>
        <w:t xml:space="preserve">key indicator </w:t>
      </w:r>
      <w:r w:rsidRPr="005A60AA">
        <w:rPr>
          <w:i/>
        </w:rPr>
        <w:t xml:space="preserve">to </w:t>
      </w:r>
      <w:r w:rsidR="00E9243E" w:rsidRPr="005A60AA">
        <w:rPr>
          <w:i/>
        </w:rPr>
        <w:t>differentiate</w:t>
      </w:r>
      <w:r w:rsidR="00AA70D9" w:rsidRPr="005A60AA">
        <w:rPr>
          <w:i/>
        </w:rPr>
        <w:t xml:space="preserve"> rice </w:t>
      </w:r>
      <w:r w:rsidR="00655F0B" w:rsidRPr="005A60AA">
        <w:rPr>
          <w:i/>
        </w:rPr>
        <w:t>from</w:t>
      </w:r>
      <w:r w:rsidR="00AA70D9" w:rsidRPr="005A60AA">
        <w:rPr>
          <w:i/>
        </w:rPr>
        <w:t xml:space="preserve"> southeast </w:t>
      </w:r>
      <w:commentRangeStart w:id="215"/>
      <w:commentRangeStart w:id="216"/>
      <w:r w:rsidR="00AA70D9" w:rsidRPr="005A60AA">
        <w:rPr>
          <w:i/>
        </w:rPr>
        <w:t>co</w:t>
      </w:r>
      <w:r w:rsidR="00AA70D9" w:rsidRPr="006F0A2A">
        <w:rPr>
          <w:i/>
        </w:rPr>
        <w:t>astal region of China</w:t>
      </w:r>
      <w:r w:rsidR="00AA70D9">
        <w:rPr>
          <w:i/>
        </w:rPr>
        <w:t xml:space="preserve"> </w:t>
      </w:r>
      <w:commentRangeEnd w:id="215"/>
      <w:r w:rsidR="008070C4">
        <w:rPr>
          <w:rStyle w:val="CommentReference"/>
        </w:rPr>
        <w:commentReference w:id="215"/>
      </w:r>
      <w:commentRangeEnd w:id="216"/>
      <w:r w:rsidR="000F3658">
        <w:rPr>
          <w:rStyle w:val="CommentReference"/>
        </w:rPr>
        <w:commentReference w:id="216"/>
      </w:r>
    </w:p>
    <w:p w14:paraId="48BFD20D" w14:textId="29960A7A" w:rsidR="005054D9" w:rsidRPr="00834D3E" w:rsidRDefault="0075473C" w:rsidP="003805CC">
      <w:pPr>
        <w:jc w:val="both"/>
        <w:rPr>
          <w:iCs/>
        </w:rPr>
      </w:pPr>
      <w:r w:rsidRPr="007C4D43">
        <w:rPr>
          <w:iCs/>
        </w:rPr>
        <w:t>Among the 30 elements</w:t>
      </w:r>
      <w:r w:rsidR="001E3F52" w:rsidRPr="007C4D43">
        <w:rPr>
          <w:iCs/>
        </w:rPr>
        <w:t xml:space="preserve"> we have analyzed in this study,</w:t>
      </w:r>
      <w:r w:rsidR="009F24B1" w:rsidRPr="007C4D43">
        <w:rPr>
          <w:iCs/>
        </w:rPr>
        <w:t xml:space="preserve"> </w:t>
      </w:r>
      <w:r w:rsidR="000701B6" w:rsidRPr="007C4D43">
        <w:rPr>
          <w:iCs/>
        </w:rPr>
        <w:t xml:space="preserve">special attention was paid </w:t>
      </w:r>
      <w:r w:rsidR="001C6B0E" w:rsidRPr="007C4D43">
        <w:rPr>
          <w:iCs/>
        </w:rPr>
        <w:t>to</w:t>
      </w:r>
      <w:r w:rsidR="001F2C8A" w:rsidRPr="007C4D43">
        <w:rPr>
          <w:iCs/>
        </w:rPr>
        <w:t xml:space="preserve"> </w:t>
      </w:r>
      <w:r w:rsidR="00FA255A" w:rsidRPr="007C4D43">
        <w:rPr>
          <w:iCs/>
          <w:vertAlign w:val="superscript"/>
        </w:rPr>
        <w:t>114</w:t>
      </w:r>
      <w:r w:rsidR="001E3F52" w:rsidRPr="007C4D43">
        <w:rPr>
          <w:iCs/>
        </w:rPr>
        <w:t xml:space="preserve"> </w:t>
      </w:r>
      <w:r w:rsidR="005054D9" w:rsidRPr="007C4D43">
        <w:rPr>
          <w:iCs/>
        </w:rPr>
        <w:t>Cd</w:t>
      </w:r>
      <w:r w:rsidR="00BD7946">
        <w:rPr>
          <w:iCs/>
        </w:rPr>
        <w:t xml:space="preserve">, which is a known </w:t>
      </w:r>
      <w:r w:rsidR="00945FE1">
        <w:rPr>
          <w:iCs/>
        </w:rPr>
        <w:t>carcinogenic contaminate</w:t>
      </w:r>
      <w:ins w:id="217" w:author="Xu, Jason" w:date="2020-02-11T13:12:00Z">
        <w:r w:rsidR="00FC3BA1">
          <w:rPr>
            <w:iCs/>
          </w:rPr>
          <w:t xml:space="preserve"> in rice</w:t>
        </w:r>
      </w:ins>
      <w:r w:rsidR="00945FE1">
        <w:rPr>
          <w:iCs/>
        </w:rPr>
        <w:t xml:space="preserve">. </w:t>
      </w:r>
      <w:r w:rsidR="00930800">
        <w:rPr>
          <w:iCs/>
        </w:rPr>
        <w:t xml:space="preserve">According to a </w:t>
      </w:r>
      <w:r w:rsidR="00E9243E">
        <w:rPr>
          <w:iCs/>
        </w:rPr>
        <w:t>recent</w:t>
      </w:r>
      <w:r w:rsidR="00930800">
        <w:rPr>
          <w:iCs/>
        </w:rPr>
        <w:t xml:space="preserve"> study</w:t>
      </w:r>
      <w:r w:rsidR="00AF2360" w:rsidRPr="007C4D43">
        <w:rPr>
          <w:iCs/>
        </w:rPr>
        <w:t xml:space="preserve"> conducted by </w:t>
      </w:r>
      <w:proofErr w:type="spellStart"/>
      <w:r w:rsidR="001B6C50" w:rsidRPr="007C4D43">
        <w:rPr>
          <w:iCs/>
        </w:rPr>
        <w:t>Maione</w:t>
      </w:r>
      <w:proofErr w:type="spellEnd"/>
      <w:r w:rsidR="001B6C50" w:rsidRPr="007C4D43">
        <w:rPr>
          <w:iCs/>
        </w:rPr>
        <w:t xml:space="preserve"> et al.</w:t>
      </w:r>
      <w:r w:rsidR="00C120F1" w:rsidRPr="007C4D43">
        <w:rPr>
          <w:iCs/>
        </w:rPr>
        <w:t xml:space="preserve">, the level </w:t>
      </w:r>
      <w:r w:rsidR="00DF1EF8" w:rsidRPr="007C4D43">
        <w:rPr>
          <w:iCs/>
        </w:rPr>
        <w:t xml:space="preserve">of </w:t>
      </w:r>
      <w:r w:rsidR="00C120F1" w:rsidRPr="007C4D43">
        <w:rPr>
          <w:iCs/>
        </w:rPr>
        <w:t xml:space="preserve">Cd </w:t>
      </w:r>
      <w:r w:rsidR="00DF1EF8" w:rsidRPr="007C4D43">
        <w:rPr>
          <w:iCs/>
        </w:rPr>
        <w:t xml:space="preserve">alone </w:t>
      </w:r>
      <w:r w:rsidR="00C120F1" w:rsidRPr="007C4D43">
        <w:rPr>
          <w:iCs/>
        </w:rPr>
        <w:t xml:space="preserve">can be used to differentiate </w:t>
      </w:r>
      <w:r w:rsidR="00B446E1" w:rsidRPr="007C4D43">
        <w:rPr>
          <w:iCs/>
        </w:rPr>
        <w:t>rice from two Brazilian region</w:t>
      </w:r>
      <w:r w:rsidR="00BF76FE">
        <w:rPr>
          <w:iCs/>
        </w:rPr>
        <w:t>s</w:t>
      </w:r>
      <w:r w:rsidR="00FE2F89">
        <w:rPr>
          <w:iCs/>
        </w:rPr>
        <w:t xml:space="preserve"> </w:t>
      </w:r>
      <w:r w:rsidR="00B446E1" w:rsidRPr="007C4D43">
        <w:rPr>
          <w:iCs/>
        </w:rPr>
        <w:t xml:space="preserve">with satisfying </w:t>
      </w:r>
      <w:r w:rsidR="00E742BE" w:rsidRPr="007C4D43">
        <w:rPr>
          <w:iCs/>
        </w:rPr>
        <w:t>accuracy</w:t>
      </w:r>
      <w:r w:rsidR="009F24B1" w:rsidRPr="007C4D43">
        <w:rPr>
          <w:iCs/>
        </w:rPr>
        <w:fldChar w:fldCharType="begin" w:fldLock="1"/>
      </w:r>
      <w:r w:rsidR="005C51EA">
        <w:rPr>
          <w:iCs/>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9F24B1" w:rsidRPr="007C4D43">
        <w:rPr>
          <w:iCs/>
        </w:rPr>
        <w:fldChar w:fldCharType="separate"/>
      </w:r>
      <w:r w:rsidR="009F24B1" w:rsidRPr="007B5BA9">
        <w:rPr>
          <w:iCs/>
          <w:noProof/>
          <w:vertAlign w:val="superscript"/>
        </w:rPr>
        <w:t>14</w:t>
      </w:r>
      <w:r w:rsidR="009F24B1" w:rsidRPr="007C4D43">
        <w:rPr>
          <w:iCs/>
        </w:rPr>
        <w:fldChar w:fldCharType="end"/>
      </w:r>
      <w:r w:rsidR="00B446E1" w:rsidRPr="007C4D43">
        <w:rPr>
          <w:iCs/>
        </w:rPr>
        <w:t>.</w:t>
      </w:r>
      <w:r w:rsidR="00E33F85">
        <w:rPr>
          <w:iCs/>
        </w:rPr>
        <w:t xml:space="preserve"> </w:t>
      </w:r>
      <w:r w:rsidR="00DC671C" w:rsidRPr="007C4D43">
        <w:rPr>
          <w:iCs/>
        </w:rPr>
        <w:t xml:space="preserve">In nowadays China, </w:t>
      </w:r>
      <w:r w:rsidR="00E61D1D">
        <w:rPr>
          <w:iCs/>
        </w:rPr>
        <w:t xml:space="preserve">where </w:t>
      </w:r>
      <w:r w:rsidR="00C76FA1">
        <w:rPr>
          <w:iCs/>
        </w:rPr>
        <w:t>rapid</w:t>
      </w:r>
      <w:r w:rsidR="00E61D1D">
        <w:rPr>
          <w:iCs/>
        </w:rPr>
        <w:t xml:space="preserve"> industrialization and urbanization</w:t>
      </w:r>
      <w:r w:rsidR="00C76FA1">
        <w:rPr>
          <w:iCs/>
        </w:rPr>
        <w:t xml:space="preserve"> are </w:t>
      </w:r>
      <w:r w:rsidR="0088221D">
        <w:rPr>
          <w:iCs/>
        </w:rPr>
        <w:t xml:space="preserve">happening nationwide, </w:t>
      </w:r>
      <w:r w:rsidR="006C2881">
        <w:rPr>
          <w:iCs/>
        </w:rPr>
        <w:t>the issue of</w:t>
      </w:r>
      <w:r w:rsidR="000F704D">
        <w:rPr>
          <w:iCs/>
        </w:rPr>
        <w:t xml:space="preserve"> heavy metal contamination for arable soil</w:t>
      </w:r>
      <w:r w:rsidR="006C2881">
        <w:rPr>
          <w:iCs/>
        </w:rPr>
        <w:t xml:space="preserve"> has been </w:t>
      </w:r>
      <w:r w:rsidR="002E420C">
        <w:rPr>
          <w:iCs/>
        </w:rPr>
        <w:t>seen</w:t>
      </w:r>
      <w:r w:rsidR="00090A1B">
        <w:rPr>
          <w:iCs/>
        </w:rPr>
        <w:t xml:space="preserve"> as </w:t>
      </w:r>
      <w:r w:rsidR="002E420C" w:rsidRPr="007C4D43">
        <w:rPr>
          <w:iCs/>
        </w:rPr>
        <w:t xml:space="preserve">emergent issue to be addressed. </w:t>
      </w:r>
      <w:r w:rsidR="000E12F5" w:rsidRPr="002E420C">
        <w:rPr>
          <w:iCs/>
        </w:rPr>
        <w:t>A nation</w:t>
      </w:r>
      <w:r w:rsidR="002009F5" w:rsidRPr="002E420C">
        <w:rPr>
          <w:iCs/>
        </w:rPr>
        <w:t>al scale</w:t>
      </w:r>
      <w:r w:rsidR="005A36D5" w:rsidRPr="002E420C">
        <w:rPr>
          <w:iCs/>
        </w:rPr>
        <w:t xml:space="preserve"> study</w:t>
      </w:r>
      <w:r w:rsidR="002009F5" w:rsidRPr="002E420C">
        <w:rPr>
          <w:iCs/>
        </w:rPr>
        <w:t xml:space="preserve"> </w:t>
      </w:r>
      <w:r w:rsidR="00033544" w:rsidRPr="002E420C">
        <w:rPr>
          <w:iCs/>
        </w:rPr>
        <w:t xml:space="preserve">revealed that </w:t>
      </w:r>
      <w:r w:rsidR="00A7025F" w:rsidRPr="002E420C">
        <w:rPr>
          <w:iCs/>
        </w:rPr>
        <w:t xml:space="preserve">Cd concentrations in </w:t>
      </w:r>
      <w:r w:rsidR="00D467BE" w:rsidRPr="002E420C">
        <w:rPr>
          <w:iCs/>
        </w:rPr>
        <w:t>p</w:t>
      </w:r>
      <w:r w:rsidR="00D467BE">
        <w:rPr>
          <w:iCs/>
        </w:rPr>
        <w:t xml:space="preserve">addy soils from different Chinese regions varied </w:t>
      </w:r>
      <w:r w:rsidR="005C51EA">
        <w:rPr>
          <w:iCs/>
        </w:rPr>
        <w:t>significantly, with the</w:t>
      </w:r>
      <w:r w:rsidR="00BF798F">
        <w:rPr>
          <w:iCs/>
        </w:rPr>
        <w:t xml:space="preserve"> so</w:t>
      </w:r>
      <w:r w:rsidR="00BA4886">
        <w:rPr>
          <w:iCs/>
        </w:rPr>
        <w:t>u</w:t>
      </w:r>
      <w:r w:rsidR="00BF798F">
        <w:rPr>
          <w:iCs/>
        </w:rPr>
        <w:t xml:space="preserve">theast coastal regions (e.g. </w:t>
      </w:r>
      <w:r w:rsidR="00FB55CA">
        <w:rPr>
          <w:iCs/>
        </w:rPr>
        <w:t>Hunan</w:t>
      </w:r>
      <w:r w:rsidR="00E519E4">
        <w:rPr>
          <w:iCs/>
        </w:rPr>
        <w:t>, Guangxi</w:t>
      </w:r>
      <w:r w:rsidR="00BF798F">
        <w:rPr>
          <w:iCs/>
        </w:rPr>
        <w:t>)</w:t>
      </w:r>
      <w:r w:rsidR="00B26C8A">
        <w:rPr>
          <w:iCs/>
        </w:rPr>
        <w:t xml:space="preserve"> having the hig</w:t>
      </w:r>
      <w:r w:rsidR="0051322F">
        <w:rPr>
          <w:iCs/>
        </w:rPr>
        <w:t>h</w:t>
      </w:r>
      <w:r w:rsidR="00B26C8A">
        <w:rPr>
          <w:iCs/>
        </w:rPr>
        <w:t>est level</w:t>
      </w:r>
      <w:r w:rsidR="00BA4886">
        <w:rPr>
          <w:iCs/>
        </w:rPr>
        <w:t>s</w:t>
      </w:r>
      <w:r w:rsidR="005C51EA">
        <w:rPr>
          <w:iCs/>
        </w:rPr>
        <w:fldChar w:fldCharType="begin" w:fldLock="1"/>
      </w:r>
      <w:r w:rsidR="00035100">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38&lt;/sup&gt;","plainTextFormattedCitation":"38","previouslyFormattedCitation":"&lt;sup&gt;36&lt;/sup&gt;"},"properties":{"noteIndex":0},"schema":"https://github.com/citation-style-language/schema/raw/master/csl-citation.json"}</w:instrText>
      </w:r>
      <w:r w:rsidR="005C51EA">
        <w:rPr>
          <w:iCs/>
        </w:rPr>
        <w:fldChar w:fldCharType="separate"/>
      </w:r>
      <w:r w:rsidR="00035100" w:rsidRPr="00035100">
        <w:rPr>
          <w:iCs/>
          <w:noProof/>
          <w:vertAlign w:val="superscript"/>
        </w:rPr>
        <w:t>38</w:t>
      </w:r>
      <w:r w:rsidR="005C51EA">
        <w:rPr>
          <w:iCs/>
        </w:rPr>
        <w:fldChar w:fldCharType="end"/>
      </w:r>
      <w:r w:rsidR="005C51EA">
        <w:rPr>
          <w:iCs/>
        </w:rPr>
        <w:t xml:space="preserve">. </w:t>
      </w:r>
      <w:r w:rsidR="00BA4886">
        <w:rPr>
          <w:iCs/>
        </w:rPr>
        <w:t xml:space="preserve">This is greatly due to the soil </w:t>
      </w:r>
      <w:r w:rsidR="00F844BE" w:rsidRPr="00F844BE">
        <w:rPr>
          <w:iCs/>
        </w:rPr>
        <w:t>characteristics</w:t>
      </w:r>
      <w:r w:rsidR="00722083">
        <w:rPr>
          <w:iCs/>
        </w:rPr>
        <w:t xml:space="preserve"> (i.e. low pH) as well as</w:t>
      </w:r>
      <w:r w:rsidR="00B77FAC">
        <w:rPr>
          <w:iCs/>
        </w:rPr>
        <w:t xml:space="preserve"> pollutions</w:t>
      </w:r>
      <w:r w:rsidR="0039089A">
        <w:rPr>
          <w:iCs/>
        </w:rPr>
        <w:t xml:space="preserve"> result from human activities (e.g. mining)</w:t>
      </w:r>
      <w:r w:rsidR="002A3991">
        <w:rPr>
          <w:iCs/>
        </w:rPr>
        <w:fldChar w:fldCharType="begin" w:fldLock="1"/>
      </w:r>
      <w:r w:rsidR="00035100">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38&lt;/sup&gt;","plainTextFormattedCitation":"38","previouslyFormattedCitation":"&lt;sup&gt;36&lt;/sup&gt;"},"properties":{"noteIndex":0},"schema":"https://github.com/citation-style-language/schema/raw/master/csl-citation.json"}</w:instrText>
      </w:r>
      <w:r w:rsidR="002A3991">
        <w:rPr>
          <w:iCs/>
        </w:rPr>
        <w:fldChar w:fldCharType="separate"/>
      </w:r>
      <w:r w:rsidR="00035100" w:rsidRPr="00035100">
        <w:rPr>
          <w:iCs/>
          <w:noProof/>
          <w:vertAlign w:val="superscript"/>
        </w:rPr>
        <w:t>38</w:t>
      </w:r>
      <w:r w:rsidR="002A3991">
        <w:rPr>
          <w:iCs/>
        </w:rPr>
        <w:fldChar w:fldCharType="end"/>
      </w:r>
      <w:r w:rsidR="0039089A">
        <w:rPr>
          <w:iCs/>
        </w:rPr>
        <w:t>.</w:t>
      </w:r>
      <w:r w:rsidR="003F5FE8">
        <w:rPr>
          <w:iCs/>
        </w:rPr>
        <w:t xml:space="preserve"> </w:t>
      </w:r>
      <w:r w:rsidR="002367B2">
        <w:rPr>
          <w:iCs/>
        </w:rPr>
        <w:t xml:space="preserve">As one of the </w:t>
      </w:r>
      <w:r w:rsidR="00D12F7E">
        <w:rPr>
          <w:iCs/>
        </w:rPr>
        <w:t>subjects</w:t>
      </w:r>
      <w:r w:rsidR="002367B2">
        <w:rPr>
          <w:iCs/>
        </w:rPr>
        <w:t xml:space="preserve"> in this study, </w:t>
      </w:r>
      <w:r w:rsidR="008124C6">
        <w:rPr>
          <w:iCs/>
        </w:rPr>
        <w:t>the GG rice were harvested from Guang</w:t>
      </w:r>
      <w:r w:rsidR="006D3267">
        <w:rPr>
          <w:iCs/>
        </w:rPr>
        <w:t>xi</w:t>
      </w:r>
      <w:r w:rsidR="00C502BB">
        <w:rPr>
          <w:iCs/>
        </w:rPr>
        <w:t xml:space="preserve"> Zhuang Autonomous region</w:t>
      </w:r>
      <w:ins w:id="218" w:author="Xu, Jason" w:date="2020-02-11T13:13:00Z">
        <w:r w:rsidR="00CE52E8">
          <w:rPr>
            <w:iCs/>
          </w:rPr>
          <w:t>, and</w:t>
        </w:r>
      </w:ins>
      <w:ins w:id="219" w:author="Xu, Jason" w:date="2020-02-11T13:19:00Z">
        <w:r w:rsidR="001E1BD2">
          <w:rPr>
            <w:iCs/>
          </w:rPr>
          <w:t xml:space="preserve"> clearly </w:t>
        </w:r>
      </w:ins>
      <w:ins w:id="220" w:author="Xu, Jason" w:date="2020-02-11T13:20:00Z">
        <w:r w:rsidR="00C04F2C">
          <w:rPr>
            <w:iCs/>
          </w:rPr>
          <w:t xml:space="preserve">its </w:t>
        </w:r>
        <w:r w:rsidR="001E1BD2">
          <w:rPr>
            <w:iCs/>
          </w:rPr>
          <w:t xml:space="preserve">Cd </w:t>
        </w:r>
        <w:r w:rsidR="00C04F2C">
          <w:rPr>
            <w:iCs/>
          </w:rPr>
          <w:t xml:space="preserve">accumulation significantly exceed all </w:t>
        </w:r>
        <w:r w:rsidR="005854E4">
          <w:rPr>
            <w:iCs/>
          </w:rPr>
          <w:t>five other GI rice</w:t>
        </w:r>
      </w:ins>
      <w:ins w:id="221" w:author="Xu, Jason" w:date="2020-02-11T13:26:00Z">
        <w:r w:rsidR="00130E5B">
          <w:rPr>
            <w:iCs/>
          </w:rPr>
          <w:t xml:space="preserve"> (Table 1)</w:t>
        </w:r>
      </w:ins>
      <w:r w:rsidR="002B46E6">
        <w:rPr>
          <w:iCs/>
        </w:rPr>
        <w:t xml:space="preserve">. </w:t>
      </w:r>
      <w:r w:rsidR="001E6090" w:rsidRPr="004E7E2A">
        <w:rPr>
          <w:iCs/>
        </w:rPr>
        <w:t xml:space="preserve">For better visualization, </w:t>
      </w:r>
      <w:commentRangeStart w:id="222"/>
      <w:commentRangeStart w:id="223"/>
      <w:r w:rsidR="001E6090" w:rsidRPr="004E7E2A">
        <w:rPr>
          <w:iCs/>
        </w:rPr>
        <w:t xml:space="preserve">KDE </w:t>
      </w:r>
      <w:commentRangeEnd w:id="222"/>
      <w:r w:rsidR="006151F4" w:rsidRPr="004E7E2A">
        <w:rPr>
          <w:rStyle w:val="CommentReference"/>
        </w:rPr>
        <w:commentReference w:id="222"/>
      </w:r>
      <w:commentRangeEnd w:id="223"/>
      <w:r w:rsidR="00E77480">
        <w:rPr>
          <w:rStyle w:val="CommentReference"/>
        </w:rPr>
        <w:commentReference w:id="223"/>
      </w:r>
      <w:r w:rsidR="001E6090" w:rsidRPr="004E7E2A">
        <w:rPr>
          <w:iCs/>
        </w:rPr>
        <w:t>plot was constructed to</w:t>
      </w:r>
      <w:r w:rsidR="001E6090" w:rsidRPr="004E7E2A">
        <w:t xml:space="preserve"> </w:t>
      </w:r>
      <w:r w:rsidR="001E6090" w:rsidRPr="004E7E2A">
        <w:rPr>
          <w:iCs/>
        </w:rPr>
        <w:t xml:space="preserve">estimate the </w:t>
      </w:r>
      <w:commentRangeStart w:id="224"/>
      <w:commentRangeStart w:id="225"/>
      <w:r w:rsidR="001E6090" w:rsidRPr="004E7E2A">
        <w:rPr>
          <w:iCs/>
        </w:rPr>
        <w:t>probability density function</w:t>
      </w:r>
      <w:commentRangeEnd w:id="224"/>
      <w:r w:rsidR="004E7E2A" w:rsidRPr="004E7E2A">
        <w:rPr>
          <w:rStyle w:val="CommentReference"/>
        </w:rPr>
        <w:commentReference w:id="224"/>
      </w:r>
      <w:commentRangeEnd w:id="225"/>
      <w:r w:rsidR="00E77480">
        <w:rPr>
          <w:rStyle w:val="CommentReference"/>
        </w:rPr>
        <w:commentReference w:id="225"/>
      </w:r>
      <w:r w:rsidR="001E6090" w:rsidRPr="004E7E2A">
        <w:rPr>
          <w:iCs/>
        </w:rPr>
        <w:t xml:space="preserve"> of Cd. </w:t>
      </w:r>
      <w:r w:rsidR="002B46E6" w:rsidRPr="004E7E2A">
        <w:rPr>
          <w:iCs/>
        </w:rPr>
        <w:t xml:space="preserve">As </w:t>
      </w:r>
      <w:r w:rsidR="009A3E7D" w:rsidRPr="001F3C99">
        <w:rPr>
          <w:iCs/>
        </w:rPr>
        <w:t>shown i</w:t>
      </w:r>
      <w:r w:rsidR="001E6090" w:rsidRPr="001F3C99">
        <w:rPr>
          <w:iCs/>
        </w:rPr>
        <w:t>n</w:t>
      </w:r>
      <w:commentRangeStart w:id="226"/>
      <w:r w:rsidR="001E6090" w:rsidRPr="001F3C99">
        <w:rPr>
          <w:iCs/>
        </w:rPr>
        <w:t xml:space="preserve"> </w:t>
      </w:r>
      <w:r w:rsidR="00E209FB" w:rsidRPr="001F3C99">
        <w:rPr>
          <w:iCs/>
          <w:rPrChange w:id="227" w:author="fanzhou kong" w:date="2020-02-11T16:11:00Z">
            <w:rPr>
              <w:iCs/>
              <w:highlight w:val="yellow"/>
            </w:rPr>
          </w:rPrChange>
        </w:rPr>
        <w:t xml:space="preserve">Fig </w:t>
      </w:r>
      <w:ins w:id="228" w:author="Xu, Jason" w:date="2020-02-11T14:22:00Z">
        <w:r w:rsidR="00983CBB" w:rsidRPr="001F3C99">
          <w:rPr>
            <w:iCs/>
            <w:rPrChange w:id="229" w:author="fanzhou kong" w:date="2020-02-11T16:11:00Z">
              <w:rPr>
                <w:iCs/>
                <w:highlight w:val="yellow"/>
              </w:rPr>
            </w:rPrChange>
          </w:rPr>
          <w:t>7</w:t>
        </w:r>
      </w:ins>
      <w:r w:rsidR="00E209FB" w:rsidRPr="001F3C99">
        <w:rPr>
          <w:iCs/>
          <w:rPrChange w:id="230" w:author="fanzhou kong" w:date="2020-02-11T16:11:00Z">
            <w:rPr>
              <w:iCs/>
              <w:highlight w:val="yellow"/>
            </w:rPr>
          </w:rPrChange>
        </w:rPr>
        <w:t xml:space="preserve"> </w:t>
      </w:r>
      <w:commentRangeEnd w:id="226"/>
      <w:r w:rsidR="005B3DBA" w:rsidRPr="001F3C99">
        <w:rPr>
          <w:rStyle w:val="CommentReference"/>
          <w:rPrChange w:id="231" w:author="fanzhou kong" w:date="2020-02-11T16:11:00Z">
            <w:rPr>
              <w:rStyle w:val="CommentReference"/>
              <w:highlight w:val="yellow"/>
            </w:rPr>
          </w:rPrChange>
        </w:rPr>
        <w:commentReference w:id="226"/>
      </w:r>
      <w:r w:rsidR="001E6090" w:rsidRPr="001F3C99">
        <w:rPr>
          <w:iCs/>
        </w:rPr>
        <w:t>the KDE</w:t>
      </w:r>
      <w:r w:rsidR="001E6090" w:rsidRPr="004E7E2A">
        <w:rPr>
          <w:iCs/>
        </w:rPr>
        <w:t xml:space="preserve"> plot shows clear cutoff </w:t>
      </w:r>
      <w:ins w:id="232" w:author="Xu, Jason" w:date="2020-02-11T13:25:00Z">
        <w:r w:rsidR="002D4507">
          <w:rPr>
            <w:iCs/>
          </w:rPr>
          <w:t xml:space="preserve">at </w:t>
        </w:r>
      </w:ins>
      <w:del w:id="233" w:author="Xu, Jason" w:date="2020-02-11T13:25:00Z">
        <w:r w:rsidR="001E6090" w:rsidRPr="004E7E2A" w:rsidDel="002D4507">
          <w:rPr>
            <w:iCs/>
          </w:rPr>
          <w:delText>(</w:delText>
        </w:r>
      </w:del>
      <w:r w:rsidR="001E6090" w:rsidRPr="004E7E2A">
        <w:rPr>
          <w:iCs/>
        </w:rPr>
        <w:t xml:space="preserve">around </w:t>
      </w:r>
      <w:commentRangeStart w:id="234"/>
      <w:commentRangeStart w:id="235"/>
      <w:r w:rsidR="001E6090" w:rsidRPr="004E7E2A">
        <w:rPr>
          <w:iCs/>
        </w:rPr>
        <w:t>7</w:t>
      </w:r>
      <w:del w:id="236" w:author="Xu, Jason" w:date="2020-02-11T13:25:00Z">
        <w:r w:rsidR="001E6090" w:rsidRPr="004E7E2A" w:rsidDel="002D4507">
          <w:rPr>
            <w:iCs/>
          </w:rPr>
          <w:delText>)</w:delText>
        </w:r>
        <w:commentRangeEnd w:id="234"/>
        <w:r w:rsidR="004E7E2A" w:rsidDel="002D4507">
          <w:rPr>
            <w:rStyle w:val="CommentReference"/>
          </w:rPr>
          <w:commentReference w:id="234"/>
        </w:r>
      </w:del>
      <w:commentRangeEnd w:id="235"/>
      <w:r w:rsidR="00E77480">
        <w:rPr>
          <w:rStyle w:val="CommentReference"/>
        </w:rPr>
        <w:commentReference w:id="235"/>
      </w:r>
      <w:r w:rsidR="001E6090" w:rsidRPr="004E7E2A">
        <w:rPr>
          <w:iCs/>
        </w:rPr>
        <w:t xml:space="preserve"> between GG and non-GG </w:t>
      </w:r>
      <w:proofErr w:type="gramStart"/>
      <w:r w:rsidR="001E6090" w:rsidRPr="004E7E2A">
        <w:rPr>
          <w:iCs/>
        </w:rPr>
        <w:t>rice</w:t>
      </w:r>
      <w:r w:rsidR="002D4507">
        <w:rPr>
          <w:iCs/>
        </w:rPr>
        <w:t xml:space="preserve">, </w:t>
      </w:r>
      <w:r w:rsidR="001E6090" w:rsidRPr="004E7E2A">
        <w:rPr>
          <w:iCs/>
        </w:rPr>
        <w:t xml:space="preserve"> indicat</w:t>
      </w:r>
      <w:ins w:id="237" w:author="Xu, Jason" w:date="2020-02-11T13:25:00Z">
        <w:r w:rsidR="002D4507">
          <w:rPr>
            <w:iCs/>
          </w:rPr>
          <w:t>ing</w:t>
        </w:r>
      </w:ins>
      <w:proofErr w:type="gramEnd"/>
      <w:r w:rsidR="001E6090" w:rsidRPr="004E7E2A">
        <w:rPr>
          <w:iCs/>
        </w:rPr>
        <w:t xml:space="preserve"> </w:t>
      </w:r>
      <w:r w:rsidR="00B57AE8" w:rsidRPr="004E7E2A">
        <w:rPr>
          <w:iCs/>
        </w:rPr>
        <w:t>t</w:t>
      </w:r>
      <w:r w:rsidR="002E3962" w:rsidRPr="004E7E2A">
        <w:rPr>
          <w:iCs/>
        </w:rPr>
        <w:t xml:space="preserve">he concentration of Cd itself was sufficient to </w:t>
      </w:r>
      <w:r w:rsidR="00F0632E" w:rsidRPr="004E7E2A">
        <w:rPr>
          <w:iCs/>
        </w:rPr>
        <w:t>differentiate GG rice from other</w:t>
      </w:r>
      <w:r w:rsidR="002D4507">
        <w:rPr>
          <w:iCs/>
        </w:rPr>
        <w:t>s</w:t>
      </w:r>
      <w:r w:rsidR="00F0632E" w:rsidRPr="004E7E2A">
        <w:rPr>
          <w:iCs/>
        </w:rPr>
        <w:t>.</w:t>
      </w:r>
      <w:r w:rsidR="001D71DD">
        <w:rPr>
          <w:iCs/>
        </w:rPr>
        <w:t xml:space="preserve"> </w:t>
      </w:r>
      <w:ins w:id="238" w:author="Xu, Jason" w:date="2020-02-11T13:28:00Z">
        <w:r w:rsidR="00F10956">
          <w:rPr>
            <w:iCs/>
          </w:rPr>
          <w:t xml:space="preserve">This interesting finding provides </w:t>
        </w:r>
        <w:r w:rsidR="008759CE">
          <w:rPr>
            <w:iCs/>
          </w:rPr>
          <w:t xml:space="preserve">the possibility that </w:t>
        </w:r>
      </w:ins>
      <w:ins w:id="239" w:author="Xu, Jason" w:date="2020-02-11T13:29:00Z">
        <w:r w:rsidR="008759CE">
          <w:rPr>
            <w:iCs/>
          </w:rPr>
          <w:t>using Cd as a unique “</w:t>
        </w:r>
        <w:proofErr w:type="gramStart"/>
        <w:r w:rsidR="008759CE">
          <w:rPr>
            <w:iCs/>
          </w:rPr>
          <w:t>maker ”</w:t>
        </w:r>
      </w:ins>
      <w:proofErr w:type="gramEnd"/>
      <w:ins w:id="240" w:author="Xu, Jason" w:date="2020-02-11T13:31:00Z">
        <w:r w:rsidR="003E3867">
          <w:rPr>
            <w:iCs/>
          </w:rPr>
          <w:t xml:space="preserve"> for GI rice</w:t>
        </w:r>
      </w:ins>
      <w:ins w:id="241" w:author="Xu, Jason" w:date="2020-02-11T13:33:00Z">
        <w:r w:rsidR="001D4D53">
          <w:rPr>
            <w:iCs/>
          </w:rPr>
          <w:t xml:space="preserve"> such as GG, which</w:t>
        </w:r>
      </w:ins>
      <w:ins w:id="242" w:author="Xu, Jason" w:date="2020-02-11T13:31:00Z">
        <w:r w:rsidR="003E3867">
          <w:rPr>
            <w:iCs/>
          </w:rPr>
          <w:t xml:space="preserve"> originated from the southeast costal region of China</w:t>
        </w:r>
      </w:ins>
      <w:ins w:id="243" w:author="Xu, Jason" w:date="2020-02-11T13:33:00Z">
        <w:r w:rsidR="001D4D53">
          <w:rPr>
            <w:iCs/>
          </w:rPr>
          <w:t>.</w:t>
        </w:r>
      </w:ins>
    </w:p>
    <w:p w14:paraId="69674993" w14:textId="4CF2FACB" w:rsidR="008641A0" w:rsidRDefault="001D4D53" w:rsidP="008641A0">
      <w:pPr>
        <w:jc w:val="both"/>
      </w:pPr>
      <w:ins w:id="244" w:author="Xu, Jason" w:date="2020-02-11T13:33:00Z">
        <w:r>
          <w:rPr>
            <w:iCs/>
          </w:rPr>
          <w:t xml:space="preserve">Overall, </w:t>
        </w:r>
      </w:ins>
      <w:r>
        <w:rPr>
          <w:iCs/>
        </w:rPr>
        <w:t>o</w:t>
      </w:r>
      <w:r w:rsidR="008641A0">
        <w:rPr>
          <w:rFonts w:hint="eastAsia"/>
          <w:iCs/>
        </w:rPr>
        <w:t>u</w:t>
      </w:r>
      <w:r w:rsidR="008641A0">
        <w:rPr>
          <w:iCs/>
        </w:rPr>
        <w:t>r study demonstrated that multi-elemental profiling by ICP-MS, coupled with machine learning technique</w:t>
      </w:r>
      <w:ins w:id="245" w:author="fanzhou kong" w:date="2020-02-11T16:11:00Z">
        <w:r w:rsidR="001F3C99" w:rsidRPr="001F3C99">
          <w:rPr>
            <w:iCs/>
            <w:highlight w:val="yellow"/>
            <w:rPrChange w:id="246" w:author="fanzhou kong" w:date="2020-02-11T16:11:00Z">
              <w:rPr>
                <w:iCs/>
              </w:rPr>
            </w:rPrChange>
          </w:rPr>
          <w:t>s</w:t>
        </w:r>
      </w:ins>
      <w:r w:rsidR="008641A0">
        <w:rPr>
          <w:iCs/>
        </w:rPr>
        <w:t xml:space="preserve">, can differentiate six Chinese GI </w:t>
      </w:r>
      <w:r w:rsidR="008641A0">
        <w:rPr>
          <w:rFonts w:hint="eastAsia"/>
          <w:iCs/>
        </w:rPr>
        <w:t>rice</w:t>
      </w:r>
      <w:r w:rsidR="008641A0">
        <w:rPr>
          <w:iCs/>
        </w:rPr>
        <w:t xml:space="preserve"> with extremely high accuracy. Particularly, we have identified several elements with the most differentiating power. This opens the </w:t>
      </w:r>
      <w:r w:rsidR="008641A0">
        <w:t>door for future study on whether measuring only a handful of elements could lead to reliable rice classification. As been pointed out by other researchers, sample scarcity along with lack of sample representativeness are major reasons leading to poor or unreliable classification</w:t>
      </w:r>
      <w:r w:rsidR="008641A0">
        <w:fldChar w:fldCharType="begin" w:fldLock="1"/>
      </w:r>
      <w:r w:rsidR="006E1CF5">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39&lt;/sup&gt;","plainTextFormattedCitation":"39","previouslyFormattedCitation":"&lt;sup&gt;39&lt;/sup&gt;"},"properties":{"noteIndex":0},"schema":"https://github.com/citation-style-language/schema/raw/master/csl-citation.json"}</w:instrText>
      </w:r>
      <w:r w:rsidR="008641A0">
        <w:fldChar w:fldCharType="separate"/>
      </w:r>
      <w:r w:rsidR="009E3A59" w:rsidRPr="009E3A59">
        <w:rPr>
          <w:noProof/>
          <w:vertAlign w:val="superscript"/>
        </w:rPr>
        <w:t>39</w:t>
      </w:r>
      <w:r w:rsidR="008641A0">
        <w:fldChar w:fldCharType="end"/>
      </w:r>
      <w:r w:rsidR="008641A0">
        <w:t xml:space="preserve">. In this study, only 131 samples from six different GI rice within one year of harvest were analyzed. Therefore, a larger dataset </w:t>
      </w:r>
      <w:commentRangeStart w:id="247"/>
      <w:r w:rsidR="008641A0" w:rsidRPr="001F3C99">
        <w:rPr>
          <w:highlight w:val="yellow"/>
          <w:rPrChange w:id="248" w:author="fanzhou kong" w:date="2020-02-11T16:13:00Z">
            <w:rPr/>
          </w:rPrChange>
        </w:rPr>
        <w:t xml:space="preserve">(both training and validation) </w:t>
      </w:r>
      <w:commentRangeEnd w:id="247"/>
      <w:r w:rsidR="001F3C99" w:rsidRPr="001F3C99">
        <w:rPr>
          <w:rStyle w:val="CommentReference"/>
          <w:highlight w:val="yellow"/>
          <w:rPrChange w:id="249" w:author="fanzhou kong" w:date="2020-02-11T16:13:00Z">
            <w:rPr>
              <w:rStyle w:val="CommentReference"/>
            </w:rPr>
          </w:rPrChange>
        </w:rPr>
        <w:commentReference w:id="247"/>
      </w:r>
      <w:r w:rsidR="008641A0">
        <w:t xml:space="preserve">consists of samples from multiple harvest years shall be introduced in the future, which will increase the reliability as well as the robustness </w:t>
      </w:r>
      <w:commentRangeStart w:id="250"/>
      <w:commentRangeStart w:id="251"/>
      <w:commentRangeStart w:id="252"/>
      <w:r w:rsidR="008641A0">
        <w:t>of</w:t>
      </w:r>
      <w:commentRangeEnd w:id="250"/>
      <w:r w:rsidR="00334BC8">
        <w:rPr>
          <w:rStyle w:val="CommentReference"/>
        </w:rPr>
        <w:commentReference w:id="250"/>
      </w:r>
      <w:commentRangeEnd w:id="251"/>
      <w:r w:rsidR="003312BE">
        <w:rPr>
          <w:rStyle w:val="CommentReference"/>
        </w:rPr>
        <w:commentReference w:id="251"/>
      </w:r>
      <w:commentRangeEnd w:id="252"/>
      <w:r w:rsidR="001F3C99">
        <w:rPr>
          <w:rStyle w:val="CommentReference"/>
        </w:rPr>
        <w:commentReference w:id="252"/>
      </w:r>
      <w:r w:rsidR="008641A0">
        <w:t xml:space="preserve"> the classification model. In addition, considering the ultimate goal is to protect high value GI rice from </w:t>
      </w:r>
      <w:proofErr w:type="gramStart"/>
      <w:r w:rsidR="008641A0">
        <w:t>potential</w:t>
      </w:r>
      <w:proofErr w:type="gramEnd"/>
      <w:r w:rsidR="008641A0">
        <w:t xml:space="preserve"> fraudulent activities, it is of great </w:t>
      </w:r>
      <w:proofErr w:type="spellStart"/>
      <w:r w:rsidR="008641A0">
        <w:t>importantce</w:t>
      </w:r>
      <w:proofErr w:type="spellEnd"/>
      <w:r w:rsidR="008641A0">
        <w:t xml:space="preserve"> that we also introduce “positive” samples into the classification. One common solution is to dilute GI rice samples with serial does of  highly “l</w:t>
      </w:r>
      <w:r w:rsidR="00A2056A">
        <w:rPr>
          <w:rFonts w:hint="eastAsia"/>
        </w:rPr>
        <w:t>o</w:t>
      </w:r>
      <w:r w:rsidR="00A2056A">
        <w:t>ok</w:t>
      </w:r>
      <w:r w:rsidR="008641A0">
        <w:t>-alikes”</w:t>
      </w:r>
      <w:r w:rsidR="008641A0">
        <w:fldChar w:fldCharType="begin" w:fldLock="1"/>
      </w:r>
      <w:r w:rsidR="006E1CF5">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40&lt;/sup&gt;","plainTextFormattedCitation":"40","previouslyFormattedCitation":"&lt;sup&gt;40&lt;/sup&gt;"},"properties":{"noteIndex":0},"schema":"https://github.com/citation-style-language/schema/raw/master/csl-citation.json"}</w:instrText>
      </w:r>
      <w:r w:rsidR="008641A0">
        <w:fldChar w:fldCharType="separate"/>
      </w:r>
      <w:r w:rsidR="009E3A59" w:rsidRPr="009E3A59">
        <w:rPr>
          <w:noProof/>
          <w:vertAlign w:val="superscript"/>
        </w:rPr>
        <w:t>40</w:t>
      </w:r>
      <w:r w:rsidR="008641A0">
        <w:fldChar w:fldCharType="end"/>
      </w:r>
      <w:r w:rsidR="008641A0">
        <w:t xml:space="preserve"> . Given the possibility that there may be certain levels of </w:t>
      </w:r>
      <w:r w:rsidR="008641A0">
        <w:lastRenderedPageBreak/>
        <w:t>correlation among the concentrations of different elements, traditional univariate data analysis methods was not suitable for discrimination</w:t>
      </w:r>
      <w:r w:rsidR="008641A0">
        <w:fldChar w:fldCharType="begin" w:fldLock="1"/>
      </w:r>
      <w:r w:rsidR="00035100">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34&lt;/sup&gt;","plainTextFormattedCitation":"34","previouslyFormattedCitation":"&lt;sup&gt;37&lt;/sup&gt;"},"properties":{"noteIndex":0},"schema":"https://github.com/citation-style-language/schema/raw/master/csl-citation.json"}</w:instrText>
      </w:r>
      <w:r w:rsidR="008641A0">
        <w:fldChar w:fldCharType="separate"/>
      </w:r>
      <w:r w:rsidR="00035100" w:rsidRPr="00035100">
        <w:rPr>
          <w:noProof/>
          <w:vertAlign w:val="superscript"/>
        </w:rPr>
        <w:t>34</w:t>
      </w:r>
      <w:r w:rsidR="008641A0">
        <w:fldChar w:fldCharType="end"/>
      </w:r>
      <w:r w:rsidR="008641A0" w:rsidRPr="00AD6450">
        <w:rPr>
          <w:vertAlign w:val="superscript"/>
        </w:rPr>
        <w:t>,</w:t>
      </w:r>
      <w:r w:rsidR="008641A0">
        <w:rPr>
          <w:vertAlign w:val="superscript"/>
        </w:rPr>
        <w:t xml:space="preserve"> </w:t>
      </w:r>
      <w:r w:rsidR="008641A0">
        <w:fldChar w:fldCharType="begin" w:fldLock="1"/>
      </w:r>
      <w:r w:rsidR="006E1CF5">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41&lt;/sup&gt;","plainTextFormattedCitation":"41","previouslyFormattedCitation":"&lt;sup&gt;41&lt;/sup&gt;"},"properties":{"noteIndex":0},"schema":"https://github.com/citation-style-language/schema/raw/master/csl-citation.json"}</w:instrText>
      </w:r>
      <w:r w:rsidR="008641A0">
        <w:fldChar w:fldCharType="separate"/>
      </w:r>
      <w:r w:rsidR="009E3A59" w:rsidRPr="009E3A59">
        <w:rPr>
          <w:noProof/>
          <w:vertAlign w:val="superscript"/>
        </w:rPr>
        <w:t>41</w:t>
      </w:r>
      <w:r w:rsidR="008641A0">
        <w:fldChar w:fldCharType="end"/>
      </w:r>
      <w:r w:rsidR="008641A0">
        <w:t xml:space="preserve">. </w:t>
      </w:r>
      <w:ins w:id="253" w:author="Xu, Jason" w:date="2020-02-11T13:45:00Z">
        <w:r w:rsidR="00323D65">
          <w:t>This</w:t>
        </w:r>
      </w:ins>
      <w:ins w:id="254" w:author="Xu, Jason" w:date="2020-02-11T13:44:00Z">
        <w:r w:rsidR="002054E4">
          <w:t xml:space="preserve"> study </w:t>
        </w:r>
      </w:ins>
      <w:ins w:id="255" w:author="Xu, Jason" w:date="2020-02-11T13:45:00Z">
        <w:r w:rsidR="00323D65">
          <w:t>was by far</w:t>
        </w:r>
      </w:ins>
      <w:ins w:id="256" w:author="Xu, Jason" w:date="2020-02-11T13:46:00Z">
        <w:r w:rsidR="00323D65">
          <w:t xml:space="preserve"> </w:t>
        </w:r>
      </w:ins>
      <w:r w:rsidR="008641A0">
        <w:t xml:space="preserve">one of few attempts </w:t>
      </w:r>
      <w:ins w:id="257" w:author="Xu, Jason" w:date="2020-02-11T13:47:00Z">
        <w:r w:rsidR="00323D65">
          <w:t xml:space="preserve">trying </w:t>
        </w:r>
      </w:ins>
      <w:r w:rsidR="008641A0">
        <w:t xml:space="preserve">to apply machine learning </w:t>
      </w:r>
      <w:ins w:id="258" w:author="Xu, Jason" w:date="2020-02-11T13:43:00Z">
        <w:r w:rsidR="002054E4">
          <w:rPr>
            <w:rFonts w:hint="eastAsia"/>
          </w:rPr>
          <w:t xml:space="preserve">based </w:t>
        </w:r>
      </w:ins>
      <w:r w:rsidR="008641A0">
        <w:t>strategy to process multi-el</w:t>
      </w:r>
      <w:r w:rsidR="00ED0762">
        <w:t>e</w:t>
      </w:r>
      <w:r w:rsidR="008641A0">
        <w:t xml:space="preserve">mental data, </w:t>
      </w:r>
      <w:ins w:id="259" w:author="Xu, Jason" w:date="2020-02-11T13:47:00Z">
        <w:r w:rsidR="002A15D3">
          <w:t>and therefore con</w:t>
        </w:r>
      </w:ins>
      <w:ins w:id="260" w:author="Xu, Jason" w:date="2020-02-11T13:48:00Z">
        <w:r w:rsidR="002A15D3">
          <w:t xml:space="preserve">structed </w:t>
        </w:r>
      </w:ins>
      <w:ins w:id="261" w:author="Xu, Jason" w:date="2020-02-11T13:51:00Z">
        <w:r w:rsidR="00D315CA">
          <w:t>classification models</w:t>
        </w:r>
      </w:ins>
      <w:ins w:id="262" w:author="Xu, Jason" w:date="2020-02-11T13:54:00Z">
        <w:r w:rsidR="00314291">
          <w:t xml:space="preserve"> for rice samples. </w:t>
        </w:r>
      </w:ins>
      <w:r w:rsidR="008641A0">
        <w:t xml:space="preserve">Further work will be conducted to develop a simple, rapid yet </w:t>
      </w:r>
      <w:commentRangeStart w:id="263"/>
      <w:r w:rsidR="008641A0">
        <w:t xml:space="preserve">reliable </w:t>
      </w:r>
      <w:commentRangeEnd w:id="263"/>
      <w:r w:rsidR="001F3C99">
        <w:rPr>
          <w:rStyle w:val="CommentReference"/>
        </w:rPr>
        <w:commentReference w:id="263"/>
      </w:r>
      <w:r w:rsidR="008641A0">
        <w:t xml:space="preserve">strategy for </w:t>
      </w:r>
      <w:r w:rsidR="00784B35">
        <w:t xml:space="preserve">GI </w:t>
      </w:r>
      <w:r w:rsidR="008641A0">
        <w:t>rice classification/ authentication.</w:t>
      </w:r>
    </w:p>
    <w:p w14:paraId="3A7E7DC5" w14:textId="77777777" w:rsidR="008641A0" w:rsidRDefault="008641A0" w:rsidP="008641A0">
      <w:pPr>
        <w:jc w:val="both"/>
        <w:rPr>
          <w:b/>
        </w:rPr>
      </w:pPr>
      <w:r>
        <w:rPr>
          <w:b/>
        </w:rPr>
        <w:t xml:space="preserve">ACKNOWLEDGMENT </w:t>
      </w:r>
    </w:p>
    <w:p w14:paraId="254E4086" w14:textId="08447A2B" w:rsidR="008641A0" w:rsidRDefault="008641A0" w:rsidP="003805CC">
      <w:pPr>
        <w:jc w:val="both"/>
        <w:rPr>
          <w:ins w:id="265" w:author="Xu, Jason" w:date="2020-02-06T13:45:00Z"/>
        </w:rPr>
      </w:pPr>
      <w:r>
        <w:t xml:space="preserve">We want to thank Dr. </w:t>
      </w:r>
      <w:proofErr w:type="gramStart"/>
      <w:r>
        <w:t>Di</w:t>
      </w:r>
      <w:proofErr w:type="gramEnd"/>
      <w:r>
        <w:t xml:space="preserve"> Wu from Yangtze Delta Region Institute of Tsinghua University for his tremendous support on sampling coordination. We thank Ms. Si Lin for her </w:t>
      </w:r>
      <w:r w:rsidR="00405BD8" w:rsidRPr="00405BD8">
        <w:t>industrious</w:t>
      </w:r>
      <w:r w:rsidR="00405BD8">
        <w:t xml:space="preserve"> </w:t>
      </w:r>
      <w:r>
        <w:t>work on sample preparation</w:t>
      </w:r>
      <w:r w:rsidR="00454E4F">
        <w:t xml:space="preserve"> and documentation</w:t>
      </w:r>
      <w:r>
        <w:t xml:space="preserve">. We also appreciate Dr. Peter Markwell for </w:t>
      </w:r>
      <w:r w:rsidR="00314291">
        <w:t xml:space="preserve">his </w:t>
      </w:r>
      <w:r>
        <w:t xml:space="preserve">valuable suggestion on the preparation of the manuscript.  </w:t>
      </w:r>
    </w:p>
    <w:p w14:paraId="517B5348" w14:textId="4558C411" w:rsidR="00DC236D" w:rsidRDefault="00DC236D" w:rsidP="003805CC">
      <w:pPr>
        <w:jc w:val="both"/>
        <w:rPr>
          <w:b/>
          <w:bCs/>
        </w:rPr>
      </w:pPr>
      <w:commentRangeStart w:id="266"/>
      <w:r w:rsidRPr="007C0490">
        <w:rPr>
          <w:rFonts w:hint="eastAsia"/>
          <w:b/>
          <w:bCs/>
        </w:rPr>
        <w:t>F</w:t>
      </w:r>
      <w:r w:rsidRPr="007C0490">
        <w:rPr>
          <w:b/>
          <w:bCs/>
        </w:rPr>
        <w:t xml:space="preserve">UNDING </w:t>
      </w:r>
      <w:r w:rsidR="00204AEF" w:rsidRPr="007C0490">
        <w:rPr>
          <w:b/>
          <w:bCs/>
        </w:rPr>
        <w:t xml:space="preserve">SOURCES </w:t>
      </w:r>
      <w:commentRangeEnd w:id="266"/>
      <w:r w:rsidR="00DF2003">
        <w:rPr>
          <w:rStyle w:val="CommentReference"/>
        </w:rPr>
        <w:commentReference w:id="266"/>
      </w:r>
    </w:p>
    <w:p w14:paraId="796695E4" w14:textId="665BCEE5" w:rsidR="00173CD8" w:rsidRPr="007C0490" w:rsidRDefault="00173CD8" w:rsidP="003805CC">
      <w:pPr>
        <w:jc w:val="both"/>
        <w:rPr>
          <w:b/>
          <w:bCs/>
        </w:rPr>
      </w:pPr>
      <w:r w:rsidRPr="000603EC">
        <w:rPr>
          <w:b/>
          <w:bCs/>
          <w:highlight w:val="yellow"/>
        </w:rPr>
        <w:t>TBC</w:t>
      </w:r>
    </w:p>
    <w:p w14:paraId="2B139C19" w14:textId="5248C0AA" w:rsidR="004B7135" w:rsidRPr="007B681A" w:rsidRDefault="00204AEF" w:rsidP="007B681A">
      <w:pPr>
        <w:rPr>
          <w:b/>
        </w:rPr>
      </w:pPr>
      <w:r>
        <w:rPr>
          <w:b/>
        </w:rPr>
        <w:t xml:space="preserve">REFERENCE  </w:t>
      </w:r>
    </w:p>
    <w:p w14:paraId="41D335A4" w14:textId="61F18B92" w:rsidR="00035100" w:rsidRPr="00035100" w:rsidRDefault="00FE7C78" w:rsidP="00035100">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35100" w:rsidRPr="00035100">
        <w:rPr>
          <w:rFonts w:ascii="Calibri" w:hAnsi="Calibri" w:cs="Calibri"/>
          <w:noProof/>
          <w:szCs w:val="24"/>
        </w:rPr>
        <w:t>1.</w:t>
      </w:r>
      <w:r w:rsidR="00035100" w:rsidRPr="00035100">
        <w:rPr>
          <w:rFonts w:ascii="Calibri" w:hAnsi="Calibri" w:cs="Calibri"/>
          <w:noProof/>
          <w:szCs w:val="24"/>
        </w:rPr>
        <w:tab/>
        <w:t xml:space="preserve">Drivelos, S. A. &amp; Georgiou, C. A. Multi-element and multi-isotope-ratio analysis to determine the geographical origin of foods in the European Union. </w:t>
      </w:r>
      <w:r w:rsidR="00035100" w:rsidRPr="00035100">
        <w:rPr>
          <w:rFonts w:ascii="Calibri" w:hAnsi="Calibri" w:cs="Calibri"/>
          <w:i/>
          <w:iCs/>
          <w:noProof/>
          <w:szCs w:val="24"/>
        </w:rPr>
        <w:t>TrAC - Trends Anal. Chem.</w:t>
      </w:r>
      <w:r w:rsidR="00035100" w:rsidRPr="00035100">
        <w:rPr>
          <w:rFonts w:ascii="Calibri" w:hAnsi="Calibri" w:cs="Calibri"/>
          <w:noProof/>
          <w:szCs w:val="24"/>
        </w:rPr>
        <w:t xml:space="preserve"> </w:t>
      </w:r>
      <w:r w:rsidR="00035100" w:rsidRPr="00035100">
        <w:rPr>
          <w:rFonts w:ascii="Calibri" w:hAnsi="Calibri" w:cs="Calibri"/>
          <w:b/>
          <w:bCs/>
          <w:noProof/>
          <w:szCs w:val="24"/>
        </w:rPr>
        <w:t>40</w:t>
      </w:r>
      <w:r w:rsidR="00035100" w:rsidRPr="00035100">
        <w:rPr>
          <w:rFonts w:ascii="Calibri" w:hAnsi="Calibri" w:cs="Calibri"/>
          <w:noProof/>
          <w:szCs w:val="24"/>
        </w:rPr>
        <w:t>, 38–51 (2012).</w:t>
      </w:r>
    </w:p>
    <w:p w14:paraId="5EBD9A2F"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w:t>
      </w:r>
      <w:r w:rsidRPr="00035100">
        <w:rPr>
          <w:rFonts w:ascii="Calibri" w:hAnsi="Calibri" w:cs="Calibri"/>
          <w:noProof/>
          <w:szCs w:val="24"/>
        </w:rPr>
        <w:tab/>
        <w:t xml:space="preserve">Summary of the Paris Convention for the Protection of Industrial Property (1883). Available at: https://www.wipo.int/treaties/en/ip/paris/summary_paris.html. </w:t>
      </w:r>
    </w:p>
    <w:p w14:paraId="2AD0F376"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w:t>
      </w:r>
      <w:r w:rsidRPr="00035100">
        <w:rPr>
          <w:rFonts w:ascii="Calibri" w:hAnsi="Calibri" w:cs="Calibri"/>
          <w:noProof/>
          <w:szCs w:val="24"/>
        </w:rPr>
        <w:tab/>
        <w:t xml:space="preserve">Luykx, D. M. A. M. &amp; Ruth, S. M. Van. Food Chemistry An overview of analytical methods for determining the geographical origin of food products. </w:t>
      </w:r>
      <w:r w:rsidRPr="00035100">
        <w:rPr>
          <w:rFonts w:ascii="Calibri" w:hAnsi="Calibri" w:cs="Calibri"/>
          <w:b/>
          <w:bCs/>
          <w:noProof/>
          <w:szCs w:val="24"/>
        </w:rPr>
        <w:t>107</w:t>
      </w:r>
      <w:r w:rsidRPr="00035100">
        <w:rPr>
          <w:rFonts w:ascii="Calibri" w:hAnsi="Calibri" w:cs="Calibri"/>
          <w:noProof/>
          <w:szCs w:val="24"/>
        </w:rPr>
        <w:t>, 897–911 (2008).</w:t>
      </w:r>
    </w:p>
    <w:p w14:paraId="2D18CF68"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4.</w:t>
      </w:r>
      <w:r w:rsidRPr="00035100">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2BD9A4F2"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5.</w:t>
      </w:r>
      <w:r w:rsidRPr="00035100">
        <w:rPr>
          <w:rFonts w:ascii="Calibri" w:hAnsi="Calibri" w:cs="Calibri"/>
          <w:noProof/>
          <w:szCs w:val="24"/>
        </w:rPr>
        <w:tab/>
        <w:t xml:space="preserve">Li, Y. Protection of Geographical Indications in China. (2017). Available at: https://www.niuyie.com/protection-of-geographical-indications-in-china/. </w:t>
      </w:r>
    </w:p>
    <w:p w14:paraId="57999B6C"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6.</w:t>
      </w:r>
      <w:r w:rsidRPr="00035100">
        <w:rPr>
          <w:rFonts w:ascii="Calibri" w:hAnsi="Calibri" w:cs="Calibri"/>
          <w:noProof/>
          <w:szCs w:val="24"/>
        </w:rPr>
        <w:tab/>
        <w:t xml:space="preserve">FAOSTAT 2017. Available at: http://www.fao.org/faostat/en/?#data/QC. </w:t>
      </w:r>
    </w:p>
    <w:p w14:paraId="3AEC7153"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7.</w:t>
      </w:r>
      <w:r w:rsidRPr="00035100">
        <w:rPr>
          <w:rFonts w:ascii="Calibri" w:hAnsi="Calibri" w:cs="Calibri"/>
          <w:noProof/>
          <w:szCs w:val="24"/>
        </w:rPr>
        <w:tab/>
        <w:t xml:space="preserve">Jin, S., Zhang, Y. &amp; Xu, Y. Amount of information and the willingness of consumers to pay for food traceability in China. </w:t>
      </w:r>
      <w:r w:rsidRPr="00035100">
        <w:rPr>
          <w:rFonts w:ascii="Calibri" w:hAnsi="Calibri" w:cs="Calibri"/>
          <w:i/>
          <w:iCs/>
          <w:noProof/>
          <w:szCs w:val="24"/>
        </w:rPr>
        <w:t>Food Control</w:t>
      </w:r>
      <w:r w:rsidRPr="00035100">
        <w:rPr>
          <w:rFonts w:ascii="Calibri" w:hAnsi="Calibri" w:cs="Calibri"/>
          <w:noProof/>
          <w:szCs w:val="24"/>
        </w:rPr>
        <w:t xml:space="preserve"> (2017). doi:10.1016/j.foodcont.2017.02.012</w:t>
      </w:r>
    </w:p>
    <w:p w14:paraId="1BC456FE"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8.</w:t>
      </w:r>
      <w:r w:rsidRPr="00035100">
        <w:rPr>
          <w:rFonts w:ascii="Calibri" w:hAnsi="Calibri" w:cs="Calibri"/>
          <w:noProof/>
          <w:szCs w:val="24"/>
        </w:rPr>
        <w:tab/>
        <w:t>Veeck, G. Food Safety Concerns and Rice Imports in China : 1998 - 2016. (2017).</w:t>
      </w:r>
    </w:p>
    <w:p w14:paraId="564A1FF2"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9.</w:t>
      </w:r>
      <w:r w:rsidRPr="00035100">
        <w:rPr>
          <w:rFonts w:ascii="Calibri" w:hAnsi="Calibri" w:cs="Calibri"/>
          <w:noProof/>
          <w:szCs w:val="24"/>
        </w:rPr>
        <w:tab/>
        <w:t xml:space="preserve">Qian, L. </w:t>
      </w:r>
      <w:r w:rsidRPr="00035100">
        <w:rPr>
          <w:rFonts w:ascii="Calibri" w:hAnsi="Calibri" w:cs="Calibri"/>
          <w:i/>
          <w:iCs/>
          <w:noProof/>
          <w:szCs w:val="24"/>
        </w:rPr>
        <w:t>et al.</w:t>
      </w:r>
      <w:r w:rsidRPr="00035100">
        <w:rPr>
          <w:rFonts w:ascii="Calibri" w:hAnsi="Calibri" w:cs="Calibri"/>
          <w:noProof/>
          <w:szCs w:val="24"/>
        </w:rPr>
        <w:t xml:space="preserve"> Determination of geographical origin of wuchang rice with the geographical indicator by multielement analysis. </w:t>
      </w:r>
      <w:r w:rsidRPr="00035100">
        <w:rPr>
          <w:rFonts w:ascii="Calibri" w:hAnsi="Calibri" w:cs="Calibri"/>
          <w:i/>
          <w:iCs/>
          <w:noProof/>
          <w:szCs w:val="24"/>
        </w:rPr>
        <w:t>J. Food Qual.</w:t>
      </w:r>
      <w:r w:rsidRPr="00035100">
        <w:rPr>
          <w:rFonts w:ascii="Calibri" w:hAnsi="Calibri" w:cs="Calibri"/>
          <w:noProof/>
          <w:szCs w:val="24"/>
        </w:rPr>
        <w:t xml:space="preserve"> </w:t>
      </w:r>
      <w:r w:rsidRPr="00035100">
        <w:rPr>
          <w:rFonts w:ascii="Calibri" w:hAnsi="Calibri" w:cs="Calibri"/>
          <w:b/>
          <w:bCs/>
          <w:noProof/>
          <w:szCs w:val="24"/>
        </w:rPr>
        <w:t>2019</w:t>
      </w:r>
      <w:r w:rsidRPr="00035100">
        <w:rPr>
          <w:rFonts w:ascii="Calibri" w:hAnsi="Calibri" w:cs="Calibri"/>
          <w:noProof/>
          <w:szCs w:val="24"/>
        </w:rPr>
        <w:t>, (2019).</w:t>
      </w:r>
    </w:p>
    <w:p w14:paraId="74B8604D"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10.</w:t>
      </w:r>
      <w:r w:rsidRPr="00035100">
        <w:rPr>
          <w:rFonts w:ascii="Calibri" w:hAnsi="Calibri" w:cs="Calibri"/>
          <w:noProof/>
          <w:szCs w:val="24"/>
        </w:rPr>
        <w:tab/>
        <w:t xml:space="preserve">Zhu, L. </w:t>
      </w:r>
      <w:r w:rsidRPr="00035100">
        <w:rPr>
          <w:rFonts w:ascii="Calibri" w:hAnsi="Calibri" w:cs="Calibri"/>
          <w:i/>
          <w:iCs/>
          <w:noProof/>
          <w:szCs w:val="24"/>
        </w:rPr>
        <w:t>et al.</w:t>
      </w:r>
      <w:r w:rsidRPr="00035100">
        <w:rPr>
          <w:rFonts w:ascii="Calibri" w:hAnsi="Calibri" w:cs="Calibri"/>
          <w:noProof/>
          <w:szCs w:val="24"/>
        </w:rPr>
        <w:t xml:space="preserve"> Identification of rice varieties and determination of their geographical origin in China using Raman spectroscopy. </w:t>
      </w:r>
      <w:r w:rsidRPr="00035100">
        <w:rPr>
          <w:rFonts w:ascii="Calibri" w:hAnsi="Calibri" w:cs="Calibri"/>
          <w:i/>
          <w:iCs/>
          <w:noProof/>
          <w:szCs w:val="24"/>
        </w:rPr>
        <w:t>J. Cereal Sci.</w:t>
      </w:r>
      <w:r w:rsidRPr="00035100">
        <w:rPr>
          <w:rFonts w:ascii="Calibri" w:hAnsi="Calibri" w:cs="Calibri"/>
          <w:noProof/>
          <w:szCs w:val="24"/>
        </w:rPr>
        <w:t xml:space="preserve"> </w:t>
      </w:r>
      <w:r w:rsidRPr="00035100">
        <w:rPr>
          <w:rFonts w:ascii="Calibri" w:hAnsi="Calibri" w:cs="Calibri"/>
          <w:b/>
          <w:bCs/>
          <w:noProof/>
          <w:szCs w:val="24"/>
        </w:rPr>
        <w:t>82</w:t>
      </w:r>
      <w:r w:rsidRPr="00035100">
        <w:rPr>
          <w:rFonts w:ascii="Calibri" w:hAnsi="Calibri" w:cs="Calibri"/>
          <w:noProof/>
          <w:szCs w:val="24"/>
        </w:rPr>
        <w:t>, (2018).</w:t>
      </w:r>
    </w:p>
    <w:p w14:paraId="60535E8F"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11.</w:t>
      </w:r>
      <w:r w:rsidRPr="00035100">
        <w:rPr>
          <w:rFonts w:ascii="Calibri" w:hAnsi="Calibri" w:cs="Calibri"/>
          <w:noProof/>
          <w:szCs w:val="24"/>
        </w:rPr>
        <w:tab/>
        <w:t>Mertens, B. J. A. &amp; Thompson, M. The authentication of Basmati rice using near infrared spectroscopy. (1993). doi:10.1255/jnirs.8</w:t>
      </w:r>
    </w:p>
    <w:p w14:paraId="795F8610"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12.</w:t>
      </w:r>
      <w:r w:rsidRPr="00035100">
        <w:rPr>
          <w:rFonts w:ascii="Calibri" w:hAnsi="Calibri" w:cs="Calibri"/>
          <w:noProof/>
          <w:szCs w:val="24"/>
        </w:rPr>
        <w:tab/>
        <w:t xml:space="preserve">Pettinger, B., Ren, B., Picardi, G., Schuster, R. &amp; Ertl, G. Tip-enhanced Raman spectroscopy (TERS) of malachite green isothiocyanate at Au(111): Bleaching behavior </w:t>
      </w:r>
      <w:r w:rsidRPr="00035100">
        <w:rPr>
          <w:rFonts w:ascii="Calibri" w:hAnsi="Calibri" w:cs="Calibri"/>
          <w:noProof/>
          <w:szCs w:val="24"/>
        </w:rPr>
        <w:lastRenderedPageBreak/>
        <w:t xml:space="preserve">under the influence of high electromagnetic fields. </w:t>
      </w:r>
      <w:r w:rsidRPr="00035100">
        <w:rPr>
          <w:rFonts w:ascii="Calibri" w:hAnsi="Calibri" w:cs="Calibri"/>
          <w:i/>
          <w:iCs/>
          <w:noProof/>
          <w:szCs w:val="24"/>
        </w:rPr>
        <w:t>J. Raman Spectrosc.</w:t>
      </w:r>
      <w:r w:rsidRPr="00035100">
        <w:rPr>
          <w:rFonts w:ascii="Calibri" w:hAnsi="Calibri" w:cs="Calibri"/>
          <w:noProof/>
          <w:szCs w:val="24"/>
        </w:rPr>
        <w:t xml:space="preserve"> </w:t>
      </w:r>
      <w:r w:rsidRPr="00035100">
        <w:rPr>
          <w:rFonts w:ascii="Calibri" w:hAnsi="Calibri" w:cs="Calibri"/>
          <w:b/>
          <w:bCs/>
          <w:noProof/>
          <w:szCs w:val="24"/>
        </w:rPr>
        <w:t>36</w:t>
      </w:r>
      <w:r w:rsidRPr="00035100">
        <w:rPr>
          <w:rFonts w:ascii="Calibri" w:hAnsi="Calibri" w:cs="Calibri"/>
          <w:noProof/>
          <w:szCs w:val="24"/>
        </w:rPr>
        <w:t>, 541–550 (2005).</w:t>
      </w:r>
    </w:p>
    <w:p w14:paraId="60A70627"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13.</w:t>
      </w:r>
      <w:r w:rsidRPr="00035100">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035100">
        <w:rPr>
          <w:rFonts w:ascii="Calibri" w:hAnsi="Calibri" w:cs="Calibri"/>
          <w:i/>
          <w:iCs/>
          <w:noProof/>
          <w:szCs w:val="24"/>
        </w:rPr>
        <w:t>Food Chem.</w:t>
      </w:r>
      <w:r w:rsidRPr="00035100">
        <w:rPr>
          <w:rFonts w:ascii="Calibri" w:hAnsi="Calibri" w:cs="Calibri"/>
          <w:noProof/>
          <w:szCs w:val="24"/>
        </w:rPr>
        <w:t xml:space="preserve"> </w:t>
      </w:r>
      <w:r w:rsidRPr="00035100">
        <w:rPr>
          <w:rFonts w:ascii="Calibri" w:hAnsi="Calibri" w:cs="Calibri"/>
          <w:b/>
          <w:bCs/>
          <w:noProof/>
          <w:szCs w:val="24"/>
        </w:rPr>
        <w:t>141</w:t>
      </w:r>
      <w:r w:rsidRPr="00035100">
        <w:rPr>
          <w:rFonts w:ascii="Calibri" w:hAnsi="Calibri" w:cs="Calibri"/>
          <w:noProof/>
          <w:szCs w:val="24"/>
        </w:rPr>
        <w:t>, 3504–3509 (2013).</w:t>
      </w:r>
    </w:p>
    <w:p w14:paraId="02A3E734"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14.</w:t>
      </w:r>
      <w:r w:rsidRPr="00035100">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035100">
        <w:rPr>
          <w:rFonts w:ascii="Calibri" w:hAnsi="Calibri" w:cs="Calibri"/>
          <w:i/>
          <w:iCs/>
          <w:noProof/>
          <w:szCs w:val="24"/>
        </w:rPr>
        <w:t>Comput. Electron. Agric.</w:t>
      </w:r>
      <w:r w:rsidRPr="00035100">
        <w:rPr>
          <w:rFonts w:ascii="Calibri" w:hAnsi="Calibri" w:cs="Calibri"/>
          <w:noProof/>
          <w:szCs w:val="24"/>
        </w:rPr>
        <w:t xml:space="preserve"> </w:t>
      </w:r>
      <w:r w:rsidRPr="00035100">
        <w:rPr>
          <w:rFonts w:ascii="Calibri" w:hAnsi="Calibri" w:cs="Calibri"/>
          <w:b/>
          <w:bCs/>
          <w:noProof/>
          <w:szCs w:val="24"/>
        </w:rPr>
        <w:t>121</w:t>
      </w:r>
      <w:r w:rsidRPr="00035100">
        <w:rPr>
          <w:rFonts w:ascii="Calibri" w:hAnsi="Calibri" w:cs="Calibri"/>
          <w:noProof/>
          <w:szCs w:val="24"/>
        </w:rPr>
        <w:t>, 101–107 (2016).</w:t>
      </w:r>
    </w:p>
    <w:p w14:paraId="64E971FB"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15.</w:t>
      </w:r>
      <w:r w:rsidRPr="00035100">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035100">
        <w:rPr>
          <w:rFonts w:ascii="Calibri" w:hAnsi="Calibri" w:cs="Calibri"/>
          <w:i/>
          <w:iCs/>
          <w:noProof/>
          <w:szCs w:val="24"/>
        </w:rPr>
        <w:t>J. Anal. Test.</w:t>
      </w:r>
      <w:r w:rsidRPr="00035100">
        <w:rPr>
          <w:rFonts w:ascii="Calibri" w:hAnsi="Calibri" w:cs="Calibri"/>
          <w:noProof/>
          <w:szCs w:val="24"/>
        </w:rPr>
        <w:t xml:space="preserve"> </w:t>
      </w:r>
      <w:r w:rsidRPr="00035100">
        <w:rPr>
          <w:rFonts w:ascii="Calibri" w:hAnsi="Calibri" w:cs="Calibri"/>
          <w:b/>
          <w:bCs/>
          <w:noProof/>
          <w:szCs w:val="24"/>
        </w:rPr>
        <w:t>2</w:t>
      </w:r>
      <w:r w:rsidRPr="00035100">
        <w:rPr>
          <w:rFonts w:ascii="Calibri" w:hAnsi="Calibri" w:cs="Calibri"/>
          <w:noProof/>
          <w:szCs w:val="24"/>
        </w:rPr>
        <w:t>, 138–148 (2018).</w:t>
      </w:r>
    </w:p>
    <w:p w14:paraId="6AC69DF3"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16.</w:t>
      </w:r>
      <w:r w:rsidRPr="00035100">
        <w:rPr>
          <w:rFonts w:ascii="Calibri" w:hAnsi="Calibri" w:cs="Calibri"/>
          <w:noProof/>
          <w:szCs w:val="24"/>
        </w:rPr>
        <w:tab/>
        <w:t xml:space="preserve">Maione, C. &amp; Barbosa, R. M. Recent applications of multivariate data analysis methods in the authentication of rice and the most analyzed parameters: A review. </w:t>
      </w:r>
      <w:r w:rsidRPr="00035100">
        <w:rPr>
          <w:rFonts w:ascii="Calibri" w:hAnsi="Calibri" w:cs="Calibri"/>
          <w:i/>
          <w:iCs/>
          <w:noProof/>
          <w:szCs w:val="24"/>
        </w:rPr>
        <w:t>Crit. Rev. Food Sci. Nutr.</w:t>
      </w:r>
      <w:r w:rsidRPr="00035100">
        <w:rPr>
          <w:rFonts w:ascii="Calibri" w:hAnsi="Calibri" w:cs="Calibri"/>
          <w:noProof/>
          <w:szCs w:val="24"/>
        </w:rPr>
        <w:t xml:space="preserve"> </w:t>
      </w:r>
      <w:r w:rsidRPr="00035100">
        <w:rPr>
          <w:rFonts w:ascii="Calibri" w:hAnsi="Calibri" w:cs="Calibri"/>
          <w:b/>
          <w:bCs/>
          <w:noProof/>
          <w:szCs w:val="24"/>
        </w:rPr>
        <w:t>8398</w:t>
      </w:r>
      <w:r w:rsidRPr="00035100">
        <w:rPr>
          <w:rFonts w:ascii="Calibri" w:hAnsi="Calibri" w:cs="Calibri"/>
          <w:noProof/>
          <w:szCs w:val="24"/>
        </w:rPr>
        <w:t>, 1–12 (2018).</w:t>
      </w:r>
    </w:p>
    <w:p w14:paraId="60A6561B" w14:textId="0929E77A"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17.</w:t>
      </w:r>
      <w:r w:rsidRPr="00035100">
        <w:rPr>
          <w:rFonts w:ascii="Calibri" w:hAnsi="Calibri" w:cs="Calibri"/>
          <w:noProof/>
          <w:szCs w:val="24"/>
        </w:rPr>
        <w:tab/>
        <w:t>Barbosa, R. M., Nacano, L. R., Freitas, R., Batista, B. L. &amp; Barbosa, F. The Use of Decision Trees and Na</w:t>
      </w:r>
      <w:ins w:id="267" w:author="fanzhou kong" w:date="2020-02-11T15:37:00Z">
        <w:r w:rsidR="00A5364A">
          <w:rPr>
            <w:rFonts w:ascii="Calibri" w:hAnsi="Calibri" w:cs="Calibri"/>
            <w:noProof/>
            <w:szCs w:val="24"/>
          </w:rPr>
          <w:t>i</w:t>
        </w:r>
      </w:ins>
      <w:del w:id="268" w:author="fanzhou kong" w:date="2020-02-11T15:37:00Z">
        <w:r w:rsidRPr="00035100" w:rsidDel="00A5364A">
          <w:rPr>
            <w:rFonts w:ascii="Calibri" w:hAnsi="Calibri" w:cs="Calibri"/>
            <w:noProof/>
            <w:szCs w:val="24"/>
          </w:rPr>
          <w:delText>??</w:delText>
        </w:r>
      </w:del>
      <w:r w:rsidRPr="00035100">
        <w:rPr>
          <w:rFonts w:ascii="Calibri" w:hAnsi="Calibri" w:cs="Calibri"/>
          <w:noProof/>
          <w:szCs w:val="24"/>
        </w:rPr>
        <w:t xml:space="preserve">ve Bayes Algorithms and Trace Element Patterns for Controlling the Authenticity of Free-Range-Pastured Hens’ Eggs. </w:t>
      </w:r>
      <w:r w:rsidRPr="00035100">
        <w:rPr>
          <w:rFonts w:ascii="Calibri" w:hAnsi="Calibri" w:cs="Calibri"/>
          <w:i/>
          <w:iCs/>
          <w:noProof/>
          <w:szCs w:val="24"/>
        </w:rPr>
        <w:t>Journal of Food Science</w:t>
      </w:r>
      <w:r w:rsidRPr="00035100">
        <w:rPr>
          <w:rFonts w:ascii="Calibri" w:hAnsi="Calibri" w:cs="Calibri"/>
          <w:noProof/>
          <w:szCs w:val="24"/>
        </w:rPr>
        <w:t xml:space="preserve"> </w:t>
      </w:r>
      <w:r w:rsidRPr="00035100">
        <w:rPr>
          <w:rFonts w:ascii="Calibri" w:hAnsi="Calibri" w:cs="Calibri"/>
          <w:b/>
          <w:bCs/>
          <w:noProof/>
          <w:szCs w:val="24"/>
        </w:rPr>
        <w:t>79</w:t>
      </w:r>
      <w:r w:rsidRPr="00035100">
        <w:rPr>
          <w:rFonts w:ascii="Calibri" w:hAnsi="Calibri" w:cs="Calibri"/>
          <w:noProof/>
          <w:szCs w:val="24"/>
        </w:rPr>
        <w:t>, C1672–C1677 (2014).</w:t>
      </w:r>
    </w:p>
    <w:p w14:paraId="68423A20"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18.</w:t>
      </w:r>
      <w:r w:rsidRPr="00035100">
        <w:rPr>
          <w:rFonts w:ascii="Calibri" w:hAnsi="Calibri" w:cs="Calibri"/>
          <w:noProof/>
          <w:szCs w:val="24"/>
        </w:rPr>
        <w:tab/>
        <w:t xml:space="preserve">Brereton, R. G. </w:t>
      </w:r>
      <w:r w:rsidRPr="00035100">
        <w:rPr>
          <w:rFonts w:ascii="Calibri" w:hAnsi="Calibri" w:cs="Calibri"/>
          <w:i/>
          <w:iCs/>
          <w:noProof/>
          <w:szCs w:val="24"/>
        </w:rPr>
        <w:t>et al.</w:t>
      </w:r>
      <w:r w:rsidRPr="00035100">
        <w:rPr>
          <w:rFonts w:ascii="Calibri" w:hAnsi="Calibri" w:cs="Calibri"/>
          <w:noProof/>
          <w:szCs w:val="24"/>
        </w:rPr>
        <w:t xml:space="preserve"> Chemometrics in analytical chemistry—part I: history, experimental design and data analysis tools. </w:t>
      </w:r>
      <w:r w:rsidRPr="00035100">
        <w:rPr>
          <w:rFonts w:ascii="Calibri" w:hAnsi="Calibri" w:cs="Calibri"/>
          <w:i/>
          <w:iCs/>
          <w:noProof/>
          <w:szCs w:val="24"/>
        </w:rPr>
        <w:t>Anal. Bioanal. Chem.</w:t>
      </w:r>
      <w:r w:rsidRPr="00035100">
        <w:rPr>
          <w:rFonts w:ascii="Calibri" w:hAnsi="Calibri" w:cs="Calibri"/>
          <w:noProof/>
          <w:szCs w:val="24"/>
        </w:rPr>
        <w:t xml:space="preserve"> </w:t>
      </w:r>
      <w:r w:rsidRPr="00035100">
        <w:rPr>
          <w:rFonts w:ascii="Calibri" w:hAnsi="Calibri" w:cs="Calibri"/>
          <w:b/>
          <w:bCs/>
          <w:noProof/>
          <w:szCs w:val="24"/>
        </w:rPr>
        <w:t>409</w:t>
      </w:r>
      <w:r w:rsidRPr="00035100">
        <w:rPr>
          <w:rFonts w:ascii="Calibri" w:hAnsi="Calibri" w:cs="Calibri"/>
          <w:noProof/>
          <w:szCs w:val="24"/>
        </w:rPr>
        <w:t>, 5891–5899 (2017).</w:t>
      </w:r>
    </w:p>
    <w:p w14:paraId="4FBCC22E"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19.</w:t>
      </w:r>
      <w:r w:rsidRPr="00035100">
        <w:rPr>
          <w:rFonts w:ascii="Calibri" w:hAnsi="Calibri" w:cs="Calibri"/>
          <w:noProof/>
          <w:szCs w:val="24"/>
        </w:rPr>
        <w:tab/>
        <w:t xml:space="preserve">Hopfer, H., Nelson, J., Collins, T. S., Heymann, H. &amp; Ebeler, S. E. The combined impact of vineyard origin and processing winery on the elemental profile of red wines. </w:t>
      </w:r>
      <w:r w:rsidRPr="00035100">
        <w:rPr>
          <w:rFonts w:ascii="Calibri" w:hAnsi="Calibri" w:cs="Calibri"/>
          <w:i/>
          <w:iCs/>
          <w:noProof/>
          <w:szCs w:val="24"/>
        </w:rPr>
        <w:t>Food Chem.</w:t>
      </w:r>
      <w:r w:rsidRPr="00035100">
        <w:rPr>
          <w:rFonts w:ascii="Calibri" w:hAnsi="Calibri" w:cs="Calibri"/>
          <w:noProof/>
          <w:szCs w:val="24"/>
        </w:rPr>
        <w:t xml:space="preserve"> </w:t>
      </w:r>
      <w:r w:rsidRPr="00035100">
        <w:rPr>
          <w:rFonts w:ascii="Calibri" w:hAnsi="Calibri" w:cs="Calibri"/>
          <w:b/>
          <w:bCs/>
          <w:noProof/>
          <w:szCs w:val="24"/>
        </w:rPr>
        <w:t>172</w:t>
      </w:r>
      <w:r w:rsidRPr="00035100">
        <w:rPr>
          <w:rFonts w:ascii="Calibri" w:hAnsi="Calibri" w:cs="Calibri"/>
          <w:noProof/>
          <w:szCs w:val="24"/>
        </w:rPr>
        <w:t>, 486–496 (2015).</w:t>
      </w:r>
    </w:p>
    <w:p w14:paraId="17722F69"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20.</w:t>
      </w:r>
      <w:r w:rsidRPr="00035100">
        <w:rPr>
          <w:rFonts w:ascii="Calibri" w:hAnsi="Calibri" w:cs="Calibri"/>
          <w:noProof/>
          <w:szCs w:val="24"/>
        </w:rPr>
        <w:tab/>
        <w:t xml:space="preserve">Breiman, L. Random Forests. </w:t>
      </w:r>
      <w:r w:rsidRPr="00035100">
        <w:rPr>
          <w:rFonts w:ascii="Calibri" w:hAnsi="Calibri" w:cs="Calibri"/>
          <w:i/>
          <w:iCs/>
          <w:noProof/>
          <w:szCs w:val="24"/>
        </w:rPr>
        <w:t>Mach. Learn.</w:t>
      </w:r>
      <w:r w:rsidRPr="00035100">
        <w:rPr>
          <w:rFonts w:ascii="Calibri" w:hAnsi="Calibri" w:cs="Calibri"/>
          <w:noProof/>
          <w:szCs w:val="24"/>
        </w:rPr>
        <w:t xml:space="preserve"> </w:t>
      </w:r>
      <w:r w:rsidRPr="00035100">
        <w:rPr>
          <w:rFonts w:ascii="Calibri" w:hAnsi="Calibri" w:cs="Calibri"/>
          <w:b/>
          <w:bCs/>
          <w:noProof/>
          <w:szCs w:val="24"/>
        </w:rPr>
        <w:t>45</w:t>
      </w:r>
      <w:r w:rsidRPr="00035100">
        <w:rPr>
          <w:rFonts w:ascii="Calibri" w:hAnsi="Calibri" w:cs="Calibri"/>
          <w:noProof/>
          <w:szCs w:val="24"/>
        </w:rPr>
        <w:t>, 5–32 (2001).</w:t>
      </w:r>
    </w:p>
    <w:p w14:paraId="12919AAD"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21.</w:t>
      </w:r>
      <w:r w:rsidRPr="00035100">
        <w:rPr>
          <w:rFonts w:ascii="Calibri" w:hAnsi="Calibri" w:cs="Calibri"/>
          <w:noProof/>
          <w:szCs w:val="24"/>
        </w:rPr>
        <w:tab/>
        <w:t xml:space="preserve">Cortes, C. &amp; Vapnik, V. Support-Vector Networks. </w:t>
      </w:r>
      <w:r w:rsidRPr="00035100">
        <w:rPr>
          <w:rFonts w:ascii="Calibri" w:hAnsi="Calibri" w:cs="Calibri"/>
          <w:i/>
          <w:iCs/>
          <w:noProof/>
          <w:szCs w:val="24"/>
        </w:rPr>
        <w:t>Mach. Learn.</w:t>
      </w:r>
      <w:r w:rsidRPr="00035100">
        <w:rPr>
          <w:rFonts w:ascii="Calibri" w:hAnsi="Calibri" w:cs="Calibri"/>
          <w:noProof/>
          <w:szCs w:val="24"/>
        </w:rPr>
        <w:t xml:space="preserve"> </w:t>
      </w:r>
      <w:r w:rsidRPr="00035100">
        <w:rPr>
          <w:rFonts w:ascii="Calibri" w:hAnsi="Calibri" w:cs="Calibri"/>
          <w:b/>
          <w:bCs/>
          <w:noProof/>
          <w:szCs w:val="24"/>
        </w:rPr>
        <w:t>20</w:t>
      </w:r>
      <w:r w:rsidRPr="00035100">
        <w:rPr>
          <w:rFonts w:ascii="Calibri" w:hAnsi="Calibri" w:cs="Calibri"/>
          <w:noProof/>
          <w:szCs w:val="24"/>
        </w:rPr>
        <w:t>, 273–297 (1995).</w:t>
      </w:r>
    </w:p>
    <w:p w14:paraId="76E795EB"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22.</w:t>
      </w:r>
      <w:r w:rsidRPr="00035100">
        <w:rPr>
          <w:rFonts w:ascii="Calibri" w:hAnsi="Calibri" w:cs="Calibri"/>
          <w:noProof/>
          <w:szCs w:val="24"/>
        </w:rPr>
        <w:tab/>
        <w:t xml:space="preserve">Dietterich, T. Machine Learning Research: Four Current Directions. </w:t>
      </w:r>
      <w:r w:rsidRPr="00035100">
        <w:rPr>
          <w:rFonts w:ascii="Calibri" w:hAnsi="Calibri" w:cs="Calibri"/>
          <w:i/>
          <w:iCs/>
          <w:noProof/>
          <w:szCs w:val="24"/>
        </w:rPr>
        <w:t>AI Mag.</w:t>
      </w:r>
      <w:r w:rsidRPr="00035100">
        <w:rPr>
          <w:rFonts w:ascii="Calibri" w:hAnsi="Calibri" w:cs="Calibri"/>
          <w:noProof/>
          <w:szCs w:val="24"/>
        </w:rPr>
        <w:t xml:space="preserve"> </w:t>
      </w:r>
      <w:r w:rsidRPr="00035100">
        <w:rPr>
          <w:rFonts w:ascii="Calibri" w:hAnsi="Calibri" w:cs="Calibri"/>
          <w:b/>
          <w:bCs/>
          <w:noProof/>
          <w:szCs w:val="24"/>
        </w:rPr>
        <w:t>18</w:t>
      </w:r>
      <w:r w:rsidRPr="00035100">
        <w:rPr>
          <w:rFonts w:ascii="Calibri" w:hAnsi="Calibri" w:cs="Calibri"/>
          <w:noProof/>
          <w:szCs w:val="24"/>
        </w:rPr>
        <w:t>, (2000).</w:t>
      </w:r>
    </w:p>
    <w:p w14:paraId="2D6F459E"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23.</w:t>
      </w:r>
      <w:r w:rsidRPr="00035100">
        <w:rPr>
          <w:rFonts w:ascii="Calibri" w:hAnsi="Calibri" w:cs="Calibri"/>
          <w:noProof/>
          <w:szCs w:val="24"/>
        </w:rPr>
        <w:tab/>
        <w:t xml:space="preserve">Relief-based feature selection: Introduction and review. </w:t>
      </w:r>
      <w:r w:rsidRPr="00035100">
        <w:rPr>
          <w:rFonts w:ascii="Calibri" w:hAnsi="Calibri" w:cs="Calibri"/>
          <w:i/>
          <w:iCs/>
          <w:noProof/>
          <w:szCs w:val="24"/>
        </w:rPr>
        <w:t>J. Biomed. Inform.</w:t>
      </w:r>
      <w:r w:rsidRPr="00035100">
        <w:rPr>
          <w:rFonts w:ascii="Calibri" w:hAnsi="Calibri" w:cs="Calibri"/>
          <w:noProof/>
          <w:szCs w:val="24"/>
        </w:rPr>
        <w:t xml:space="preserve"> </w:t>
      </w:r>
      <w:r w:rsidRPr="00035100">
        <w:rPr>
          <w:rFonts w:ascii="Calibri" w:hAnsi="Calibri" w:cs="Calibri"/>
          <w:b/>
          <w:bCs/>
          <w:noProof/>
          <w:szCs w:val="24"/>
        </w:rPr>
        <w:t>85</w:t>
      </w:r>
      <w:r w:rsidRPr="00035100">
        <w:rPr>
          <w:rFonts w:ascii="Calibri" w:hAnsi="Calibri" w:cs="Calibri"/>
          <w:noProof/>
          <w:szCs w:val="24"/>
        </w:rPr>
        <w:t>, 189–203 (2018).</w:t>
      </w:r>
    </w:p>
    <w:p w14:paraId="20CE91F2"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24.</w:t>
      </w:r>
      <w:r w:rsidRPr="00035100">
        <w:rPr>
          <w:rFonts w:ascii="Calibri" w:hAnsi="Calibri" w:cs="Calibri"/>
          <w:noProof/>
          <w:szCs w:val="24"/>
        </w:rPr>
        <w:tab/>
        <w:t xml:space="preserve">Ambroise, C. &amp; McLachlan, G. J. Selection bias in gene extraction on the basis of microarray gene-expression data. </w:t>
      </w:r>
      <w:r w:rsidRPr="00035100">
        <w:rPr>
          <w:rFonts w:ascii="Calibri" w:hAnsi="Calibri" w:cs="Calibri"/>
          <w:i/>
          <w:iCs/>
          <w:noProof/>
          <w:szCs w:val="24"/>
        </w:rPr>
        <w:t>Proc. Natl. Acad. Sci.</w:t>
      </w:r>
      <w:r w:rsidRPr="00035100">
        <w:rPr>
          <w:rFonts w:ascii="Calibri" w:hAnsi="Calibri" w:cs="Calibri"/>
          <w:noProof/>
          <w:szCs w:val="24"/>
        </w:rPr>
        <w:t xml:space="preserve"> </w:t>
      </w:r>
      <w:r w:rsidRPr="00035100">
        <w:rPr>
          <w:rFonts w:ascii="Calibri" w:hAnsi="Calibri" w:cs="Calibri"/>
          <w:b/>
          <w:bCs/>
          <w:noProof/>
          <w:szCs w:val="24"/>
        </w:rPr>
        <w:t>99</w:t>
      </w:r>
      <w:r w:rsidRPr="00035100">
        <w:rPr>
          <w:rFonts w:ascii="Calibri" w:hAnsi="Calibri" w:cs="Calibri"/>
          <w:noProof/>
          <w:szCs w:val="24"/>
        </w:rPr>
        <w:t>, 6562–6566 (2002).</w:t>
      </w:r>
    </w:p>
    <w:p w14:paraId="2FC1B8B2"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25.</w:t>
      </w:r>
      <w:r w:rsidRPr="00035100">
        <w:rPr>
          <w:rFonts w:ascii="Calibri" w:hAnsi="Calibri" w:cs="Calibri"/>
          <w:noProof/>
          <w:szCs w:val="24"/>
        </w:rPr>
        <w:tab/>
        <w:t xml:space="preserve">Krstajic, D., Buturovic, L. J., Leahy, D. E. &amp; Thomas, S. Cross-validation pitfalls when selecting and assessing regression and classification models. </w:t>
      </w:r>
      <w:r w:rsidRPr="00035100">
        <w:rPr>
          <w:rFonts w:ascii="Calibri" w:hAnsi="Calibri" w:cs="Calibri"/>
          <w:i/>
          <w:iCs/>
          <w:noProof/>
          <w:szCs w:val="24"/>
        </w:rPr>
        <w:t>J. Cheminform.</w:t>
      </w:r>
      <w:r w:rsidRPr="00035100">
        <w:rPr>
          <w:rFonts w:ascii="Calibri" w:hAnsi="Calibri" w:cs="Calibri"/>
          <w:noProof/>
          <w:szCs w:val="24"/>
        </w:rPr>
        <w:t xml:space="preserve"> </w:t>
      </w:r>
      <w:r w:rsidRPr="00035100">
        <w:rPr>
          <w:rFonts w:ascii="Calibri" w:hAnsi="Calibri" w:cs="Calibri"/>
          <w:b/>
          <w:bCs/>
          <w:noProof/>
          <w:szCs w:val="24"/>
        </w:rPr>
        <w:t>6</w:t>
      </w:r>
      <w:r w:rsidRPr="00035100">
        <w:rPr>
          <w:rFonts w:ascii="Calibri" w:hAnsi="Calibri" w:cs="Calibri"/>
          <w:noProof/>
          <w:szCs w:val="24"/>
        </w:rPr>
        <w:t>, 10 (2014).</w:t>
      </w:r>
    </w:p>
    <w:p w14:paraId="35D75EF4"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26.</w:t>
      </w:r>
      <w:r w:rsidRPr="00035100">
        <w:rPr>
          <w:rFonts w:ascii="Calibri" w:hAnsi="Calibri" w:cs="Calibri"/>
          <w:noProof/>
          <w:szCs w:val="24"/>
        </w:rPr>
        <w:tab/>
        <w:t xml:space="preserve">Data Handling in Science and Technology. in </w:t>
      </w:r>
      <w:r w:rsidRPr="00035100">
        <w:rPr>
          <w:rFonts w:ascii="Calibri" w:hAnsi="Calibri" w:cs="Calibri"/>
          <w:i/>
          <w:iCs/>
          <w:noProof/>
          <w:szCs w:val="24"/>
        </w:rPr>
        <w:t>Wavelets in Chemistry</w:t>
      </w:r>
      <w:r w:rsidRPr="00035100">
        <w:rPr>
          <w:rFonts w:ascii="Calibri" w:hAnsi="Calibri" w:cs="Calibri"/>
          <w:noProof/>
          <w:szCs w:val="24"/>
        </w:rPr>
        <w:t xml:space="preserve"> (ed. Walczak, B.) </w:t>
      </w:r>
      <w:r w:rsidRPr="00035100">
        <w:rPr>
          <w:rFonts w:ascii="Calibri" w:hAnsi="Calibri" w:cs="Calibri"/>
          <w:b/>
          <w:bCs/>
          <w:noProof/>
          <w:szCs w:val="24"/>
        </w:rPr>
        <w:t>22</w:t>
      </w:r>
      <w:r w:rsidRPr="00035100">
        <w:rPr>
          <w:rFonts w:ascii="Calibri" w:hAnsi="Calibri" w:cs="Calibri"/>
          <w:noProof/>
          <w:szCs w:val="24"/>
        </w:rPr>
        <w:t>, ii (Elsevier, 2000).</w:t>
      </w:r>
    </w:p>
    <w:p w14:paraId="22628BC3"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27.</w:t>
      </w:r>
      <w:r w:rsidRPr="00035100">
        <w:rPr>
          <w:rFonts w:ascii="Calibri" w:hAnsi="Calibri" w:cs="Calibri"/>
          <w:noProof/>
          <w:szCs w:val="24"/>
        </w:rPr>
        <w:tab/>
        <w:t>Wickham, H., François, R., Henry, L. &amp; Müller, K. dplyr: A Grammar of Data Manipulation. (2019).</w:t>
      </w:r>
    </w:p>
    <w:p w14:paraId="39987881"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lastRenderedPageBreak/>
        <w:t>28.</w:t>
      </w:r>
      <w:r w:rsidRPr="00035100">
        <w:rPr>
          <w:rFonts w:ascii="Calibri" w:hAnsi="Calibri" w:cs="Calibri"/>
          <w:noProof/>
          <w:szCs w:val="24"/>
        </w:rPr>
        <w:tab/>
        <w:t>Mundt, A. K. and F. factoextra: Extract and Visualize the Results of Multivariate Data Analyses. (2017).</w:t>
      </w:r>
    </w:p>
    <w:p w14:paraId="2953BD57"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29.</w:t>
      </w:r>
      <w:r w:rsidRPr="00035100">
        <w:rPr>
          <w:rFonts w:ascii="Calibri" w:hAnsi="Calibri" w:cs="Calibri"/>
          <w:noProof/>
          <w:szCs w:val="24"/>
        </w:rPr>
        <w:tab/>
        <w:t xml:space="preserve">Pedregosa, F. </w:t>
      </w:r>
      <w:r w:rsidRPr="00035100">
        <w:rPr>
          <w:rFonts w:ascii="Calibri" w:hAnsi="Calibri" w:cs="Calibri"/>
          <w:i/>
          <w:iCs/>
          <w:noProof/>
          <w:szCs w:val="24"/>
        </w:rPr>
        <w:t>et al.</w:t>
      </w:r>
      <w:r w:rsidRPr="00035100">
        <w:rPr>
          <w:rFonts w:ascii="Calibri" w:hAnsi="Calibri" w:cs="Calibri"/>
          <w:noProof/>
          <w:szCs w:val="24"/>
        </w:rPr>
        <w:t xml:space="preserve"> Scikit-learn: Machine Learning in {P}ython. </w:t>
      </w:r>
      <w:r w:rsidRPr="00035100">
        <w:rPr>
          <w:rFonts w:ascii="Calibri" w:hAnsi="Calibri" w:cs="Calibri"/>
          <w:i/>
          <w:iCs/>
          <w:noProof/>
          <w:szCs w:val="24"/>
        </w:rPr>
        <w:t>J. Mach. Learn. Res.</w:t>
      </w:r>
      <w:r w:rsidRPr="00035100">
        <w:rPr>
          <w:rFonts w:ascii="Calibri" w:hAnsi="Calibri" w:cs="Calibri"/>
          <w:noProof/>
          <w:szCs w:val="24"/>
        </w:rPr>
        <w:t xml:space="preserve"> </w:t>
      </w:r>
      <w:r w:rsidRPr="00035100">
        <w:rPr>
          <w:rFonts w:ascii="Calibri" w:hAnsi="Calibri" w:cs="Calibri"/>
          <w:b/>
          <w:bCs/>
          <w:noProof/>
          <w:szCs w:val="24"/>
        </w:rPr>
        <w:t>12</w:t>
      </w:r>
      <w:r w:rsidRPr="00035100">
        <w:rPr>
          <w:rFonts w:ascii="Calibri" w:hAnsi="Calibri" w:cs="Calibri"/>
          <w:noProof/>
          <w:szCs w:val="24"/>
        </w:rPr>
        <w:t>, 2825–2830 (2011).</w:t>
      </w:r>
    </w:p>
    <w:p w14:paraId="0C93693B"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30.</w:t>
      </w:r>
      <w:r w:rsidRPr="00035100">
        <w:rPr>
          <w:rFonts w:ascii="Calibri" w:hAnsi="Calibri" w:cs="Calibri"/>
          <w:noProof/>
          <w:szCs w:val="24"/>
        </w:rPr>
        <w:tab/>
        <w:t xml:space="preserve">Urbanowicz, R. J., Olson, R. S., Schmitt, P., Meeker, M. &amp; Moore, J. H. Benchmarking relief-based feature selection methods for bioinformatics data mining. </w:t>
      </w:r>
      <w:r w:rsidRPr="00035100">
        <w:rPr>
          <w:rFonts w:ascii="Calibri" w:hAnsi="Calibri" w:cs="Calibri"/>
          <w:i/>
          <w:iCs/>
          <w:noProof/>
          <w:szCs w:val="24"/>
        </w:rPr>
        <w:t>J. Biomed. Inform.</w:t>
      </w:r>
      <w:r w:rsidRPr="00035100">
        <w:rPr>
          <w:rFonts w:ascii="Calibri" w:hAnsi="Calibri" w:cs="Calibri"/>
          <w:noProof/>
          <w:szCs w:val="24"/>
        </w:rPr>
        <w:t xml:space="preserve"> </w:t>
      </w:r>
      <w:r w:rsidRPr="00035100">
        <w:rPr>
          <w:rFonts w:ascii="Calibri" w:hAnsi="Calibri" w:cs="Calibri"/>
          <w:b/>
          <w:bCs/>
          <w:noProof/>
          <w:szCs w:val="24"/>
        </w:rPr>
        <w:t>85</w:t>
      </w:r>
      <w:r w:rsidRPr="00035100">
        <w:rPr>
          <w:rFonts w:ascii="Calibri" w:hAnsi="Calibri" w:cs="Calibri"/>
          <w:noProof/>
          <w:szCs w:val="24"/>
        </w:rPr>
        <w:t>, 168–188 (2018).</w:t>
      </w:r>
    </w:p>
    <w:p w14:paraId="0E38BFDF"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31.</w:t>
      </w:r>
      <w:r w:rsidRPr="00035100">
        <w:rPr>
          <w:rFonts w:ascii="Calibri" w:hAnsi="Calibri" w:cs="Calibri"/>
          <w:noProof/>
          <w:szCs w:val="24"/>
        </w:rPr>
        <w:tab/>
        <w:t xml:space="preserve">Walt, S. van der, Colbert, S. C. &amp; Varoquaux, G. The NumPy Array: A Structure for Efficient Numerical Computation. </w:t>
      </w:r>
      <w:r w:rsidRPr="00035100">
        <w:rPr>
          <w:rFonts w:ascii="Calibri" w:hAnsi="Calibri" w:cs="Calibri"/>
          <w:i/>
          <w:iCs/>
          <w:noProof/>
          <w:szCs w:val="24"/>
        </w:rPr>
        <w:t>Comput. Sci. Eng.</w:t>
      </w:r>
      <w:r w:rsidRPr="00035100">
        <w:rPr>
          <w:rFonts w:ascii="Calibri" w:hAnsi="Calibri" w:cs="Calibri"/>
          <w:noProof/>
          <w:szCs w:val="24"/>
        </w:rPr>
        <w:t xml:space="preserve"> </w:t>
      </w:r>
      <w:r w:rsidRPr="00035100">
        <w:rPr>
          <w:rFonts w:ascii="Calibri" w:hAnsi="Calibri" w:cs="Calibri"/>
          <w:b/>
          <w:bCs/>
          <w:noProof/>
          <w:szCs w:val="24"/>
        </w:rPr>
        <w:t>13</w:t>
      </w:r>
      <w:r w:rsidRPr="00035100">
        <w:rPr>
          <w:rFonts w:ascii="Calibri" w:hAnsi="Calibri" w:cs="Calibri"/>
          <w:noProof/>
          <w:szCs w:val="24"/>
        </w:rPr>
        <w:t>, 22–30 (2011).</w:t>
      </w:r>
    </w:p>
    <w:p w14:paraId="322593C5"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32.</w:t>
      </w:r>
      <w:r w:rsidRPr="00035100">
        <w:rPr>
          <w:rFonts w:ascii="Calibri" w:hAnsi="Calibri" w:cs="Calibri"/>
          <w:noProof/>
          <w:szCs w:val="24"/>
        </w:rPr>
        <w:tab/>
        <w:t xml:space="preserve">McKinney, W. Data Structures for Statistical Computing in Python. in </w:t>
      </w:r>
      <w:r w:rsidRPr="00035100">
        <w:rPr>
          <w:rFonts w:ascii="Calibri" w:hAnsi="Calibri" w:cs="Calibri"/>
          <w:i/>
          <w:iCs/>
          <w:noProof/>
          <w:szCs w:val="24"/>
        </w:rPr>
        <w:t>Proceedings of the 9th Python in Science Conference</w:t>
      </w:r>
      <w:r w:rsidRPr="00035100">
        <w:rPr>
          <w:rFonts w:ascii="Calibri" w:hAnsi="Calibri" w:cs="Calibri"/>
          <w:noProof/>
          <w:szCs w:val="24"/>
        </w:rPr>
        <w:t xml:space="preserve"> (eds. van der Walt, S. &amp; Millman, J.) 51–56 (2010).</w:t>
      </w:r>
    </w:p>
    <w:p w14:paraId="66A2CA86"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33.</w:t>
      </w:r>
      <w:r w:rsidRPr="00035100">
        <w:rPr>
          <w:rFonts w:ascii="Calibri" w:hAnsi="Calibri" w:cs="Calibri"/>
          <w:noProof/>
          <w:szCs w:val="24"/>
        </w:rPr>
        <w:tab/>
        <w:t xml:space="preserve">McHugh, M. L. Interrater reliability: the kappa statistic. </w:t>
      </w:r>
      <w:r w:rsidRPr="00035100">
        <w:rPr>
          <w:rFonts w:ascii="Calibri" w:hAnsi="Calibri" w:cs="Calibri"/>
          <w:i/>
          <w:iCs/>
          <w:noProof/>
          <w:szCs w:val="24"/>
        </w:rPr>
        <w:t>Biochem. medica</w:t>
      </w:r>
      <w:r w:rsidRPr="00035100">
        <w:rPr>
          <w:rFonts w:ascii="Calibri" w:hAnsi="Calibri" w:cs="Calibri"/>
          <w:noProof/>
          <w:szCs w:val="24"/>
        </w:rPr>
        <w:t xml:space="preserve"> </w:t>
      </w:r>
      <w:r w:rsidRPr="00035100">
        <w:rPr>
          <w:rFonts w:ascii="Calibri" w:hAnsi="Calibri" w:cs="Calibri"/>
          <w:b/>
          <w:bCs/>
          <w:noProof/>
          <w:szCs w:val="24"/>
        </w:rPr>
        <w:t>22</w:t>
      </w:r>
      <w:r w:rsidRPr="00035100">
        <w:rPr>
          <w:rFonts w:ascii="Calibri" w:hAnsi="Calibri" w:cs="Calibri"/>
          <w:noProof/>
          <w:szCs w:val="24"/>
        </w:rPr>
        <w:t>, 276–282 (2012).</w:t>
      </w:r>
    </w:p>
    <w:p w14:paraId="0E406E58"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34.</w:t>
      </w:r>
      <w:r w:rsidRPr="00035100">
        <w:rPr>
          <w:rFonts w:ascii="Calibri" w:hAnsi="Calibri" w:cs="Calibri"/>
          <w:noProof/>
          <w:szCs w:val="24"/>
        </w:rPr>
        <w:tab/>
        <w:t xml:space="preserve">Chung, I. M. </w:t>
      </w:r>
      <w:r w:rsidRPr="00035100">
        <w:rPr>
          <w:rFonts w:ascii="Calibri" w:hAnsi="Calibri" w:cs="Calibri"/>
          <w:i/>
          <w:iCs/>
          <w:noProof/>
          <w:szCs w:val="24"/>
        </w:rPr>
        <w:t>et al.</w:t>
      </w:r>
      <w:r w:rsidRPr="00035100">
        <w:rPr>
          <w:rFonts w:ascii="Calibri" w:hAnsi="Calibri" w:cs="Calibri"/>
          <w:noProof/>
          <w:szCs w:val="24"/>
        </w:rPr>
        <w:t xml:space="preserve"> Geographic authentication of Asian rice (Oryza sativa L.) using multi-elemental and stable isotopic data combined with multivariate analysis. </w:t>
      </w:r>
      <w:r w:rsidRPr="00035100">
        <w:rPr>
          <w:rFonts w:ascii="Calibri" w:hAnsi="Calibri" w:cs="Calibri"/>
          <w:i/>
          <w:iCs/>
          <w:noProof/>
          <w:szCs w:val="24"/>
        </w:rPr>
        <w:t>Food Chem.</w:t>
      </w:r>
      <w:r w:rsidRPr="00035100">
        <w:rPr>
          <w:rFonts w:ascii="Calibri" w:hAnsi="Calibri" w:cs="Calibri"/>
          <w:noProof/>
          <w:szCs w:val="24"/>
        </w:rPr>
        <w:t xml:space="preserve"> </w:t>
      </w:r>
      <w:r w:rsidRPr="00035100">
        <w:rPr>
          <w:rFonts w:ascii="Calibri" w:hAnsi="Calibri" w:cs="Calibri"/>
          <w:b/>
          <w:bCs/>
          <w:noProof/>
          <w:szCs w:val="24"/>
        </w:rPr>
        <w:t>240</w:t>
      </w:r>
      <w:r w:rsidRPr="00035100">
        <w:rPr>
          <w:rFonts w:ascii="Calibri" w:hAnsi="Calibri" w:cs="Calibri"/>
          <w:noProof/>
          <w:szCs w:val="24"/>
        </w:rPr>
        <w:t>, 840–849 (2018).</w:t>
      </w:r>
    </w:p>
    <w:p w14:paraId="58D5DC84"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35.</w:t>
      </w:r>
      <w:r w:rsidRPr="00035100">
        <w:rPr>
          <w:rFonts w:ascii="Calibri" w:hAnsi="Calibri" w:cs="Calibri"/>
          <w:noProof/>
          <w:szCs w:val="24"/>
        </w:rPr>
        <w:tab/>
        <w:t>Zhang, Y., Song, Q., Yan, J. &amp; Tang, J. Mineral element concentrations in grains of Chinese wheat cultivars. 303–313 (2010). doi:10.1007/s10681-009-0082-6</w:t>
      </w:r>
    </w:p>
    <w:p w14:paraId="1F7996C9"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36.</w:t>
      </w:r>
      <w:r w:rsidRPr="00035100">
        <w:rPr>
          <w:rFonts w:ascii="Calibri" w:hAnsi="Calibri" w:cs="Calibri"/>
          <w:noProof/>
          <w:szCs w:val="24"/>
        </w:rPr>
        <w:tab/>
        <w:t xml:space="preserve">Li, Z., Li, L., Pan, G. &amp; Chen, J. Bioavailability of Cd in a soil-rice system in China: Soil type versus genotype effects. </w:t>
      </w:r>
      <w:r w:rsidRPr="00035100">
        <w:rPr>
          <w:rFonts w:ascii="Calibri" w:hAnsi="Calibri" w:cs="Calibri"/>
          <w:i/>
          <w:iCs/>
          <w:noProof/>
          <w:szCs w:val="24"/>
        </w:rPr>
        <w:t>Plant Soil</w:t>
      </w:r>
      <w:r w:rsidRPr="00035100">
        <w:rPr>
          <w:rFonts w:ascii="Calibri" w:hAnsi="Calibri" w:cs="Calibri"/>
          <w:noProof/>
          <w:szCs w:val="24"/>
        </w:rPr>
        <w:t xml:space="preserve"> </w:t>
      </w:r>
      <w:r w:rsidRPr="00035100">
        <w:rPr>
          <w:rFonts w:ascii="Calibri" w:hAnsi="Calibri" w:cs="Calibri"/>
          <w:b/>
          <w:bCs/>
          <w:noProof/>
          <w:szCs w:val="24"/>
        </w:rPr>
        <w:t>271</w:t>
      </w:r>
      <w:r w:rsidRPr="00035100">
        <w:rPr>
          <w:rFonts w:ascii="Calibri" w:hAnsi="Calibri" w:cs="Calibri"/>
          <w:noProof/>
          <w:szCs w:val="24"/>
        </w:rPr>
        <w:t>, 165–173 (2005).</w:t>
      </w:r>
    </w:p>
    <w:p w14:paraId="169A66E7"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37.</w:t>
      </w:r>
      <w:r w:rsidRPr="00035100">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035100">
        <w:rPr>
          <w:rFonts w:ascii="Calibri" w:hAnsi="Calibri" w:cs="Calibri"/>
          <w:b/>
          <w:bCs/>
          <w:noProof/>
          <w:szCs w:val="24"/>
        </w:rPr>
        <w:t>7</w:t>
      </w:r>
      <w:r w:rsidRPr="00035100">
        <w:rPr>
          <w:rFonts w:ascii="Calibri" w:hAnsi="Calibri" w:cs="Calibri"/>
          <w:noProof/>
          <w:szCs w:val="24"/>
        </w:rPr>
        <w:t>, 565–571 (2006).</w:t>
      </w:r>
    </w:p>
    <w:p w14:paraId="3C6A6324"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38.</w:t>
      </w:r>
      <w:r w:rsidRPr="00035100">
        <w:rPr>
          <w:rFonts w:ascii="Calibri" w:hAnsi="Calibri" w:cs="Calibri"/>
          <w:noProof/>
          <w:szCs w:val="24"/>
        </w:rPr>
        <w:tab/>
        <w:t xml:space="preserve">Liu, X., Tian, G., Jiang, D., Zhang, C. &amp; Kong, L. Cadmium (Cd) distribution and contamination in Chinese paddy soils on national scale. </w:t>
      </w:r>
      <w:r w:rsidRPr="00035100">
        <w:rPr>
          <w:rFonts w:ascii="Calibri" w:hAnsi="Calibri" w:cs="Calibri"/>
          <w:i/>
          <w:iCs/>
          <w:noProof/>
          <w:szCs w:val="24"/>
        </w:rPr>
        <w:t>Environ. Sci. Pollut. Res.</w:t>
      </w:r>
      <w:r w:rsidRPr="00035100">
        <w:rPr>
          <w:rFonts w:ascii="Calibri" w:hAnsi="Calibri" w:cs="Calibri"/>
          <w:noProof/>
          <w:szCs w:val="24"/>
        </w:rPr>
        <w:t xml:space="preserve"> </w:t>
      </w:r>
      <w:r w:rsidRPr="00035100">
        <w:rPr>
          <w:rFonts w:ascii="Calibri" w:hAnsi="Calibri" w:cs="Calibri"/>
          <w:b/>
          <w:bCs/>
          <w:noProof/>
          <w:szCs w:val="24"/>
        </w:rPr>
        <w:t>23</w:t>
      </w:r>
      <w:r w:rsidRPr="00035100">
        <w:rPr>
          <w:rFonts w:ascii="Calibri" w:hAnsi="Calibri" w:cs="Calibri"/>
          <w:noProof/>
          <w:szCs w:val="24"/>
        </w:rPr>
        <w:t>, 17941–17952 (2016).</w:t>
      </w:r>
    </w:p>
    <w:p w14:paraId="586A30E5"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39.</w:t>
      </w:r>
      <w:r w:rsidRPr="00035100">
        <w:rPr>
          <w:rFonts w:ascii="Calibri" w:hAnsi="Calibri" w:cs="Calibri"/>
          <w:noProof/>
          <w:szCs w:val="24"/>
        </w:rPr>
        <w:tab/>
        <w:t xml:space="preserve">Filzmoser, P. &amp; Group, F. </w:t>
      </w:r>
      <w:r w:rsidRPr="00035100">
        <w:rPr>
          <w:rFonts w:ascii="Calibri" w:hAnsi="Calibri" w:cs="Calibri"/>
          <w:i/>
          <w:iCs/>
          <w:noProof/>
          <w:szCs w:val="24"/>
        </w:rPr>
        <w:t>Intro. to multivariate statistical Analysis in Chemometrics</w:t>
      </w:r>
      <w:r w:rsidRPr="00035100">
        <w:rPr>
          <w:rFonts w:ascii="Calibri" w:hAnsi="Calibri" w:cs="Calibri"/>
          <w:noProof/>
          <w:szCs w:val="24"/>
        </w:rPr>
        <w:t>. (2008).</w:t>
      </w:r>
    </w:p>
    <w:p w14:paraId="7CE2B2B4"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40.</w:t>
      </w:r>
      <w:r w:rsidRPr="00035100">
        <w:rPr>
          <w:rFonts w:ascii="Calibri" w:hAnsi="Calibri" w:cs="Calibri"/>
          <w:noProof/>
          <w:szCs w:val="24"/>
        </w:rPr>
        <w:tab/>
        <w:t xml:space="preserve">Yu, Y. </w:t>
      </w:r>
      <w:r w:rsidRPr="00035100">
        <w:rPr>
          <w:rFonts w:ascii="Calibri" w:hAnsi="Calibri" w:cs="Calibri"/>
          <w:i/>
          <w:iCs/>
          <w:noProof/>
          <w:szCs w:val="24"/>
        </w:rPr>
        <w:t>et al.</w:t>
      </w:r>
      <w:r w:rsidRPr="00035100">
        <w:rPr>
          <w:rFonts w:ascii="Calibri" w:hAnsi="Calibri" w:cs="Calibri"/>
          <w:noProof/>
          <w:szCs w:val="24"/>
        </w:rPr>
        <w:t xml:space="preserve"> Accuracy and stability improvement in detecting Wuchang rice adulteration by piece-wise multiplicative scatter correction in the hyperspectral imaging system. </w:t>
      </w:r>
      <w:r w:rsidRPr="00035100">
        <w:rPr>
          <w:rFonts w:ascii="Calibri" w:hAnsi="Calibri" w:cs="Calibri"/>
          <w:i/>
          <w:iCs/>
          <w:noProof/>
          <w:szCs w:val="24"/>
        </w:rPr>
        <w:t>Anal. Methods</w:t>
      </w:r>
      <w:r w:rsidRPr="00035100">
        <w:rPr>
          <w:rFonts w:ascii="Calibri" w:hAnsi="Calibri" w:cs="Calibri"/>
          <w:noProof/>
          <w:szCs w:val="24"/>
        </w:rPr>
        <w:t xml:space="preserve"> </w:t>
      </w:r>
      <w:r w:rsidRPr="00035100">
        <w:rPr>
          <w:rFonts w:ascii="Calibri" w:hAnsi="Calibri" w:cs="Calibri"/>
          <w:b/>
          <w:bCs/>
          <w:noProof/>
          <w:szCs w:val="24"/>
        </w:rPr>
        <w:t>10</w:t>
      </w:r>
      <w:r w:rsidRPr="00035100">
        <w:rPr>
          <w:rFonts w:ascii="Calibri" w:hAnsi="Calibri" w:cs="Calibri"/>
          <w:noProof/>
          <w:szCs w:val="24"/>
        </w:rPr>
        <w:t>, 3224–3231 (2018).</w:t>
      </w:r>
    </w:p>
    <w:p w14:paraId="1FEEAAB7" w14:textId="77777777" w:rsidR="00035100" w:rsidRPr="00035100" w:rsidRDefault="00035100" w:rsidP="00035100">
      <w:pPr>
        <w:autoSpaceDE w:val="0"/>
        <w:autoSpaceDN w:val="0"/>
        <w:adjustRightInd w:val="0"/>
        <w:spacing w:line="240" w:lineRule="auto"/>
        <w:ind w:left="640" w:hanging="640"/>
        <w:rPr>
          <w:rFonts w:ascii="Calibri" w:hAnsi="Calibri" w:cs="Calibri"/>
          <w:noProof/>
        </w:rPr>
      </w:pPr>
      <w:r w:rsidRPr="00035100">
        <w:rPr>
          <w:rFonts w:ascii="Calibri" w:hAnsi="Calibri" w:cs="Calibri"/>
          <w:noProof/>
          <w:szCs w:val="24"/>
        </w:rPr>
        <w:t>41.</w:t>
      </w:r>
      <w:r w:rsidRPr="00035100">
        <w:rPr>
          <w:rFonts w:ascii="Calibri" w:hAnsi="Calibri" w:cs="Calibri"/>
          <w:noProof/>
          <w:szCs w:val="24"/>
        </w:rPr>
        <w:tab/>
        <w:t xml:space="preserve">Liu, Z. </w:t>
      </w:r>
      <w:r w:rsidRPr="00035100">
        <w:rPr>
          <w:rFonts w:ascii="Calibri" w:hAnsi="Calibri" w:cs="Calibri"/>
          <w:i/>
          <w:iCs/>
          <w:noProof/>
          <w:szCs w:val="24"/>
        </w:rPr>
        <w:t>et al.</w:t>
      </w:r>
      <w:r w:rsidRPr="00035100">
        <w:rPr>
          <w:rFonts w:ascii="Calibri" w:hAnsi="Calibri" w:cs="Calibri"/>
          <w:noProof/>
          <w:szCs w:val="24"/>
        </w:rPr>
        <w:t xml:space="preserve"> Assuring food safety and traceability of polished rice from different production regions in China and Southeast Asia using chemometric models. </w:t>
      </w:r>
      <w:r w:rsidRPr="00035100">
        <w:rPr>
          <w:rFonts w:ascii="Calibri" w:hAnsi="Calibri" w:cs="Calibri"/>
          <w:i/>
          <w:iCs/>
          <w:noProof/>
          <w:szCs w:val="24"/>
        </w:rPr>
        <w:t>Food Control</w:t>
      </w:r>
      <w:r w:rsidRPr="00035100">
        <w:rPr>
          <w:rFonts w:ascii="Calibri" w:hAnsi="Calibri" w:cs="Calibri"/>
          <w:noProof/>
          <w:szCs w:val="24"/>
        </w:rPr>
        <w:t xml:space="preserve"> </w:t>
      </w:r>
      <w:r w:rsidRPr="00035100">
        <w:rPr>
          <w:rFonts w:ascii="Calibri" w:hAnsi="Calibri" w:cs="Calibri"/>
          <w:b/>
          <w:bCs/>
          <w:noProof/>
          <w:szCs w:val="24"/>
        </w:rPr>
        <w:t>99</w:t>
      </w:r>
      <w:r w:rsidRPr="00035100">
        <w:rPr>
          <w:rFonts w:ascii="Calibri" w:hAnsi="Calibri" w:cs="Calibri"/>
          <w:noProof/>
          <w:szCs w:val="24"/>
        </w:rPr>
        <w:t>, 1–10 (2019).</w:t>
      </w:r>
    </w:p>
    <w:p w14:paraId="036ABA18" w14:textId="22752A0E" w:rsidR="003A232E" w:rsidDel="00F65122" w:rsidRDefault="00FE7C78" w:rsidP="00976C36">
      <w:pPr>
        <w:pStyle w:val="ListParagraph"/>
        <w:ind w:left="360" w:firstLineChars="0" w:firstLine="0"/>
        <w:rPr>
          <w:del w:id="269" w:author="Xu, Jason" w:date="2020-02-11T10:15:00Z"/>
        </w:rPr>
      </w:pPr>
      <w:r>
        <w:fldChar w:fldCharType="end"/>
      </w:r>
    </w:p>
    <w:p w14:paraId="79C155C7" w14:textId="50F134A0" w:rsidR="0009675C" w:rsidRPr="00EE7B19" w:rsidRDefault="0009675C" w:rsidP="00F65122">
      <w:pPr>
        <w:pStyle w:val="ListParagraph"/>
        <w:ind w:left="360" w:firstLineChars="0" w:firstLine="0"/>
      </w:pPr>
    </w:p>
    <w:sectPr w:rsidR="0009675C" w:rsidRPr="00EE7B19" w:rsidSect="00151A61">
      <w:footerReference w:type="default" r:id="rId15"/>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286EA3" w:rsidRDefault="00286EA3">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286EA3" w:rsidRDefault="00286EA3">
      <w:pPr>
        <w:pStyle w:val="CommentText"/>
      </w:pPr>
      <w:r>
        <w:rPr>
          <w:rStyle w:val="CommentReference"/>
        </w:rPr>
        <w:annotationRef/>
      </w:r>
      <w:r>
        <w:t>Address/ affiliation TBC</w:t>
      </w:r>
    </w:p>
  </w:comment>
  <w:comment w:id="4" w:author="Xu, Jason" w:date="2020-01-13T13:34:00Z" w:initials="XJ">
    <w:p w14:paraId="670402E5" w14:textId="048B8904" w:rsidR="00286EA3" w:rsidRDefault="00286EA3">
      <w:pPr>
        <w:pStyle w:val="CommentText"/>
      </w:pPr>
      <w:r>
        <w:rPr>
          <w:rStyle w:val="CommentReference"/>
        </w:rPr>
        <w:annotationRef/>
      </w:r>
      <w:r>
        <w:t xml:space="preserve">May need to be examined when all changes in context are done. </w:t>
      </w:r>
    </w:p>
  </w:comment>
  <w:comment w:id="7" w:author="fanzhou kong" w:date="2020-02-11T15:18:00Z" w:initials="fk">
    <w:p w14:paraId="5BB50C78" w14:textId="0C7C498A" w:rsidR="00286EA3" w:rsidRDefault="00286EA3">
      <w:pPr>
        <w:pStyle w:val="CommentText"/>
      </w:pPr>
      <w:r>
        <w:rPr>
          <w:rStyle w:val="CommentReference"/>
        </w:rPr>
        <w:annotationRef/>
      </w:r>
      <w:r>
        <w:t>Number at start of a sentence should be spelled out…</w:t>
      </w:r>
    </w:p>
  </w:comment>
  <w:comment w:id="52" w:author="fanzhou kong" w:date="2020-02-11T15:21:00Z" w:initials="fk">
    <w:p w14:paraId="7B11C8CA" w14:textId="51793C4B" w:rsidR="00286EA3" w:rsidRDefault="00286EA3">
      <w:pPr>
        <w:pStyle w:val="CommentText"/>
      </w:pPr>
      <w:r>
        <w:rPr>
          <w:rStyle w:val="CommentReference"/>
        </w:rPr>
        <w:annotationRef/>
      </w:r>
      <w:r>
        <w:t xml:space="preserve">This sentence has been </w:t>
      </w:r>
      <w:proofErr w:type="gramStart"/>
      <w:r>
        <w:t>redo</w:t>
      </w:r>
      <w:proofErr w:type="gramEnd"/>
      <w:r>
        <w:t xml:space="preserve"> for more </w:t>
      </w:r>
      <w:proofErr w:type="spellStart"/>
      <w:r>
        <w:t>consice</w:t>
      </w:r>
      <w:proofErr w:type="spellEnd"/>
      <w:r>
        <w:t xml:space="preserve"> expression (SVM and RF themselves are not classifier</w:t>
      </w:r>
      <w:r w:rsidR="00E77480">
        <w:t>s</w:t>
      </w:r>
      <w:r>
        <w:t>, but methods/algorithms)</w:t>
      </w:r>
    </w:p>
  </w:comment>
  <w:comment w:id="54" w:author="Xu, Jason" w:date="2020-01-02T14:22:00Z" w:initials="XJ">
    <w:p w14:paraId="7D5A6320" w14:textId="5B91ACCE" w:rsidR="00286EA3" w:rsidRDefault="00286EA3" w:rsidP="00EF5499">
      <w:pPr>
        <w:pStyle w:val="CommentText"/>
      </w:pPr>
      <w:r>
        <w:rPr>
          <w:rStyle w:val="CommentReference"/>
        </w:rPr>
        <w:annotationRef/>
      </w:r>
      <w:r>
        <w:rPr>
          <w:rFonts w:hint="eastAsia"/>
        </w:rPr>
        <w:t>Q</w:t>
      </w:r>
      <w:r>
        <w:t xml:space="preserve">uick Summary: </w:t>
      </w:r>
    </w:p>
    <w:p w14:paraId="62D4240D" w14:textId="470C2EBF" w:rsidR="00286EA3" w:rsidRDefault="00286EA3" w:rsidP="007B3BD0">
      <w:pPr>
        <w:pStyle w:val="CommentText"/>
        <w:numPr>
          <w:ilvl w:val="0"/>
          <w:numId w:val="19"/>
        </w:numPr>
        <w:ind w:leftChars="492" w:left="1442"/>
      </w:pPr>
      <w:r>
        <w:t xml:space="preserve"> Modification on the intro. of GI part </w:t>
      </w:r>
    </w:p>
    <w:p w14:paraId="17BDF65C" w14:textId="43EEC197" w:rsidR="00286EA3" w:rsidRDefault="00286EA3" w:rsidP="00F06F57">
      <w:pPr>
        <w:pStyle w:val="CommentText"/>
        <w:numPr>
          <w:ilvl w:val="0"/>
          <w:numId w:val="19"/>
        </w:numPr>
        <w:ind w:leftChars="574" w:left="1623"/>
      </w:pPr>
      <w:r>
        <w:rPr>
          <w:rFonts w:hint="eastAsia"/>
        </w:rPr>
        <w:t xml:space="preserve"> </w:t>
      </w:r>
      <w:r>
        <w:t xml:space="preserve">Removed detailed intro. of RF and SVM. </w:t>
      </w:r>
    </w:p>
  </w:comment>
  <w:comment w:id="59" w:author="Peng, Hong" w:date="2019-09-20T11:03:00Z" w:initials="PH">
    <w:p w14:paraId="2B7CA925" w14:textId="7F56FED3" w:rsidR="00286EA3" w:rsidRDefault="00286EA3">
      <w:pPr>
        <w:pStyle w:val="CommentText"/>
      </w:pPr>
      <w:r>
        <w:rPr>
          <w:rStyle w:val="CommentReference"/>
        </w:rPr>
        <w:annotationRef/>
      </w:r>
      <w:r>
        <w:t>It’s always better to discuss or state from a same angle, e.g. regulations vs. law enforcement officials.</w:t>
      </w:r>
    </w:p>
  </w:comment>
  <w:comment w:id="62" w:author="Peng, Hong" w:date="2019-09-20T13:46:00Z" w:initials="PH">
    <w:p w14:paraId="35BEF41F" w14:textId="77777777" w:rsidR="00286EA3" w:rsidRDefault="00286EA3" w:rsidP="00F949BC">
      <w:pPr>
        <w:pStyle w:val="CommentText"/>
      </w:pPr>
      <w:r>
        <w:rPr>
          <w:rStyle w:val="CommentReference"/>
        </w:rPr>
        <w:annotationRef/>
      </w:r>
      <w:r>
        <w:t>Pay attention to this, always focusing on one subject, geographical authentication. Authentication is a broader scope, species.</w:t>
      </w:r>
    </w:p>
  </w:comment>
  <w:comment w:id="63" w:author="Xu, Jason" w:date="2019-09-20T16:13:00Z" w:initials="XJ">
    <w:p w14:paraId="79A82B0A" w14:textId="77777777" w:rsidR="00286EA3" w:rsidRDefault="00286EA3" w:rsidP="00F949BC">
      <w:pPr>
        <w:pStyle w:val="CommentText"/>
      </w:pPr>
      <w:r>
        <w:rPr>
          <w:rStyle w:val="CommentReference"/>
        </w:rPr>
        <w:annotationRef/>
      </w:r>
    </w:p>
  </w:comment>
  <w:comment w:id="64" w:author="Peng, Hong" w:date="2019-09-20T13:54:00Z" w:initials="PH">
    <w:p w14:paraId="1FDDEF48" w14:textId="0E508251" w:rsidR="00286EA3" w:rsidRDefault="00286EA3">
      <w:pPr>
        <w:pStyle w:val="CommentText"/>
      </w:pPr>
      <w:r>
        <w:rPr>
          <w:rStyle w:val="CommentReference"/>
        </w:rPr>
        <w:annotationRef/>
      </w:r>
      <w:r>
        <w:rPr>
          <w:rFonts w:hint="eastAsia"/>
        </w:rPr>
        <w:t>I</w:t>
      </w:r>
      <w:r>
        <w:t xml:space="preserve">t is better to cite more references here. </w:t>
      </w:r>
    </w:p>
  </w:comment>
  <w:comment w:id="65" w:author="Xu, Jason" w:date="2020-01-02T14:07:00Z" w:initials="XJ">
    <w:p w14:paraId="7A931C14" w14:textId="175FA092" w:rsidR="00286EA3" w:rsidRDefault="00286EA3">
      <w:pPr>
        <w:pStyle w:val="CommentText"/>
      </w:pPr>
      <w:r>
        <w:rPr>
          <w:rStyle w:val="CommentReference"/>
        </w:rPr>
        <w:annotationRef/>
      </w:r>
      <w:r>
        <w:t xml:space="preserve">Decided not to mention spectrometry. Solely focusing on elemental profiling and isotopic ratio </w:t>
      </w:r>
    </w:p>
  </w:comment>
  <w:comment w:id="66" w:author="Xu, Jason" w:date="2020-02-11T10:31:00Z" w:initials="XJ">
    <w:p w14:paraId="7A7A403F" w14:textId="3EA72ED8" w:rsidR="00286EA3" w:rsidRDefault="00286EA3">
      <w:pPr>
        <w:pStyle w:val="CommentText"/>
      </w:pPr>
      <w:r>
        <w:rPr>
          <w:rStyle w:val="CommentReference"/>
        </w:rPr>
        <w:annotationRef/>
      </w:r>
      <w:r>
        <w:rPr>
          <w:rFonts w:hint="eastAsia"/>
        </w:rPr>
        <w:t>W</w:t>
      </w:r>
      <w:r>
        <w:t xml:space="preserve">e may also need to add citations here… along with other two. You have examples using </w:t>
      </w:r>
      <w:proofErr w:type="spellStart"/>
      <w:r>
        <w:t>Dtree</w:t>
      </w:r>
      <w:proofErr w:type="spellEnd"/>
      <w:r>
        <w:t xml:space="preserve"> or RF on rice? </w:t>
      </w:r>
    </w:p>
  </w:comment>
  <w:comment w:id="67" w:author="fanzhou kong" w:date="2020-02-11T15:40:00Z" w:initials="fk">
    <w:p w14:paraId="38BF58E3" w14:textId="723F5BB0" w:rsidR="00286EA3" w:rsidRDefault="00286EA3">
      <w:pPr>
        <w:pStyle w:val="CommentText"/>
      </w:pPr>
      <w:r>
        <w:rPr>
          <w:rStyle w:val="CommentReference"/>
        </w:rPr>
        <w:annotationRef/>
      </w:r>
      <w:r>
        <w:t>I have included additional citation for RF</w:t>
      </w:r>
    </w:p>
  </w:comment>
  <w:comment w:id="70" w:author="Xu, Jason" w:date="2020-02-11T10:33:00Z" w:initials="XJ">
    <w:p w14:paraId="022F55D9" w14:textId="3BC3C5D7" w:rsidR="00286EA3" w:rsidRDefault="00286EA3">
      <w:pPr>
        <w:pStyle w:val="CommentText"/>
      </w:pPr>
      <w:r>
        <w:rPr>
          <w:rStyle w:val="CommentReference"/>
        </w:rPr>
        <w:annotationRef/>
      </w:r>
      <w:r>
        <w:t xml:space="preserve">Reluctant to use origins here… considering we have PJ-1 and PJ-2. Hong’ s comments? </w:t>
      </w:r>
    </w:p>
  </w:comment>
  <w:comment w:id="71" w:author="fanzhou kong" w:date="2020-02-11T15:46:00Z" w:initials="fk">
    <w:p w14:paraId="5A2B3A05" w14:textId="62DC14C4" w:rsidR="00286EA3" w:rsidRDefault="00286EA3">
      <w:pPr>
        <w:pStyle w:val="CommentText"/>
      </w:pPr>
      <w:r>
        <w:rPr>
          <w:rStyle w:val="CommentReference"/>
        </w:rPr>
        <w:annotationRef/>
      </w:r>
      <w:r>
        <w:t xml:space="preserve">Something like GI type would be better off; but we don’t know if PJ-1 and PJ-2 are planted in the same place (if you chose to go with GI type, </w:t>
      </w:r>
      <w:r w:rsidR="00E22CB3">
        <w:t>considering changing title as well</w:t>
      </w:r>
      <w:r>
        <w:t>)</w:t>
      </w:r>
    </w:p>
  </w:comment>
  <w:comment w:id="79" w:author="Xu, Jason" w:date="2020-01-07T15:08:00Z" w:initials="XJ">
    <w:p w14:paraId="69284891" w14:textId="77777777" w:rsidR="00286EA3" w:rsidRDefault="00286EA3"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286EA3" w:rsidRDefault="00286EA3" w:rsidP="004A02EC">
      <w:pPr>
        <w:pStyle w:val="CommentText"/>
        <w:numPr>
          <w:ilvl w:val="0"/>
          <w:numId w:val="20"/>
        </w:numPr>
        <w:ind w:leftChars="574" w:left="1623"/>
      </w:pPr>
      <w:r>
        <w:t xml:space="preserve">More focus on the workflow (scheme). I think it is not our job to introduce 2 classifiers… we focus on the flow (repeated CV), this is something makes our work different. </w:t>
      </w:r>
    </w:p>
  </w:comment>
  <w:comment w:id="83" w:author="fanzhou kong" w:date="2020-02-11T15:51:00Z" w:initials="fk">
    <w:p w14:paraId="279B08FC" w14:textId="4DB321C9" w:rsidR="009A0C81" w:rsidRDefault="009A0C81">
      <w:pPr>
        <w:pStyle w:val="CommentText"/>
      </w:pPr>
      <w:r>
        <w:rPr>
          <w:rStyle w:val="CommentReference"/>
        </w:rPr>
        <w:annotationRef/>
      </w:r>
      <w:r>
        <w:t>Little bit of redundant… is it possible to just remove highlight part?</w:t>
      </w:r>
    </w:p>
  </w:comment>
  <w:comment w:id="97" w:author="fanzhou kong" w:date="2020-02-11T15:56:00Z" w:initials="fk">
    <w:p w14:paraId="50A23BBA" w14:textId="117DEC2F" w:rsidR="009A0C81" w:rsidRDefault="009A0C81">
      <w:pPr>
        <w:pStyle w:val="CommentText"/>
      </w:pPr>
      <w:r>
        <w:rPr>
          <w:rStyle w:val="CommentReference"/>
        </w:rPr>
        <w:annotationRef/>
      </w:r>
      <w:r>
        <w:t xml:space="preserve">Add this short sentence for </w:t>
      </w:r>
      <w:proofErr w:type="spellStart"/>
      <w:r>
        <w:t>clearification</w:t>
      </w:r>
      <w:proofErr w:type="spellEnd"/>
    </w:p>
  </w:comment>
  <w:comment w:id="103" w:author="Xu, Jason" w:date="2020-02-04T14:29:00Z" w:initials="XJ">
    <w:p w14:paraId="012F2E11" w14:textId="5FFFA483" w:rsidR="00286EA3" w:rsidRDefault="00286EA3">
      <w:pPr>
        <w:pStyle w:val="CommentText"/>
      </w:pPr>
      <w:r>
        <w:rPr>
          <w:rStyle w:val="CommentReference"/>
        </w:rPr>
        <w:annotationRef/>
      </w:r>
      <w:r>
        <w:rPr>
          <w:rFonts w:hint="eastAsia"/>
        </w:rPr>
        <w:t>P</w:t>
      </w:r>
      <w:r>
        <w:t xml:space="preserve">lease see if this makes sense </w:t>
      </w:r>
    </w:p>
  </w:comment>
  <w:comment w:id="104" w:author="fanzhou kong" w:date="2020-02-06T11:42:00Z" w:initials="fk">
    <w:p w14:paraId="491F4588" w14:textId="5A6EDF10" w:rsidR="00286EA3" w:rsidRDefault="00286EA3">
      <w:pPr>
        <w:pStyle w:val="CommentText"/>
      </w:pPr>
      <w:r>
        <w:rPr>
          <w:rStyle w:val="CommentReference"/>
        </w:rPr>
        <w:annotationRef/>
      </w:r>
      <w:r>
        <w:t>T</w:t>
      </w:r>
      <w:r>
        <w:rPr>
          <w:rFonts w:hint="eastAsia"/>
        </w:rPr>
        <w:t>his</w:t>
      </w:r>
      <w:r>
        <w:t xml:space="preserve"> is a better wording. Thanks!</w:t>
      </w:r>
    </w:p>
  </w:comment>
  <w:comment w:id="119" w:author="Xu, Jason" w:date="2020-01-14T10:31:00Z" w:initials="XJ">
    <w:p w14:paraId="40E4D794" w14:textId="77777777" w:rsidR="00286EA3" w:rsidRDefault="00286EA3">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286EA3" w:rsidRDefault="00286EA3">
      <w:pPr>
        <w:pStyle w:val="CommentText"/>
        <w:ind w:leftChars="574" w:left="1263"/>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120" w:author="Kong, Fanzhou [2]" w:date="2020-02-03T15:52:00Z" w:initials="fk">
    <w:p w14:paraId="57F2A970" w14:textId="529DA11C" w:rsidR="00286EA3" w:rsidRDefault="00286EA3">
      <w:pPr>
        <w:pStyle w:val="CommentText"/>
      </w:pPr>
      <w:r>
        <w:rPr>
          <w:rStyle w:val="CommentReference"/>
        </w:rPr>
        <w:annotationRef/>
      </w:r>
      <w:r>
        <w:t>This will be done. Excellent point there!!</w:t>
      </w:r>
    </w:p>
  </w:comment>
  <w:comment w:id="129" w:author="Xu, Jason" w:date="2020-02-04T12:05:00Z" w:initials="XJ">
    <w:p w14:paraId="314A8370" w14:textId="77777777" w:rsidR="00286EA3" w:rsidRDefault="00286EA3" w:rsidP="004768E1">
      <w:pPr>
        <w:pStyle w:val="CommentText"/>
      </w:pPr>
      <w:r>
        <w:rPr>
          <w:rStyle w:val="CommentReference"/>
        </w:rPr>
        <w:annotationRef/>
      </w:r>
      <w:r>
        <w:rPr>
          <w:rStyle w:val="CommentReference"/>
        </w:rPr>
        <w:annotationRef/>
      </w:r>
      <w:r>
        <w:t>There is a possibility that we combine the Scoring and loading (avoid replication with JAOAC)</w:t>
      </w:r>
    </w:p>
    <w:p w14:paraId="042919E9" w14:textId="6BBB005C" w:rsidR="00286EA3" w:rsidRPr="004768E1" w:rsidRDefault="00286EA3">
      <w:pPr>
        <w:pStyle w:val="CommentText"/>
        <w:ind w:leftChars="82" w:left="180"/>
      </w:pPr>
    </w:p>
  </w:comment>
  <w:comment w:id="130" w:author="fanzhou kong" w:date="2020-02-06T11:44:00Z" w:initials="fk">
    <w:p w14:paraId="62D52C3F" w14:textId="704624E3" w:rsidR="00286EA3" w:rsidRDefault="00286EA3">
      <w:pPr>
        <w:pStyle w:val="CommentText"/>
      </w:pPr>
      <w:r>
        <w:rPr>
          <w:rStyle w:val="CommentReference"/>
        </w:rPr>
        <w:annotationRef/>
      </w:r>
      <w:r>
        <w:t xml:space="preserve">Sure. But the result could be little bit </w:t>
      </w:r>
      <w:proofErr w:type="gramStart"/>
      <w:r>
        <w:t>more messy</w:t>
      </w:r>
      <w:proofErr w:type="gramEnd"/>
      <w:r>
        <w:t>. I don’t feel like it is necessary since there is only limited number of ways to represent PCA results…</w:t>
      </w:r>
    </w:p>
  </w:comment>
  <w:comment w:id="132" w:author="Kong, Fanzhou" w:date="2020-01-22T15:34:00Z" w:initials="KF">
    <w:p w14:paraId="74BD2A31" w14:textId="17B1B3C3" w:rsidR="00286EA3" w:rsidRDefault="00286EA3">
      <w:pPr>
        <w:pStyle w:val="CommentText"/>
      </w:pPr>
      <w:r>
        <w:rPr>
          <w:rStyle w:val="CommentReference"/>
        </w:rPr>
        <w:annotationRef/>
      </w:r>
      <w:r>
        <w:t>Already talked about this in                                                                                                                                                                                                                                                                                                                                                                        comments; doesn’t feel like to reiterate it here</w:t>
      </w:r>
    </w:p>
  </w:comment>
  <w:comment w:id="162" w:author="Xu, Jason" w:date="2020-02-05T12:04:00Z" w:initials="XJ">
    <w:p w14:paraId="13DB1D94" w14:textId="382443A0" w:rsidR="00286EA3" w:rsidRDefault="00286EA3">
      <w:pPr>
        <w:pStyle w:val="CommentText"/>
      </w:pPr>
      <w:r>
        <w:rPr>
          <w:rStyle w:val="CommentReference"/>
        </w:rPr>
        <w:annotationRef/>
      </w:r>
      <w:r>
        <w:rPr>
          <w:rFonts w:hint="eastAsia"/>
        </w:rPr>
        <w:t>根据之前的</w:t>
      </w:r>
      <w:r>
        <w:rPr>
          <w:rFonts w:hint="eastAsia"/>
        </w:rPr>
        <w:t>workflow</w:t>
      </w:r>
      <w:r>
        <w:t xml:space="preserve"> </w:t>
      </w:r>
      <w:r>
        <w:rPr>
          <w:rFonts w:hint="eastAsia"/>
        </w:rPr>
        <w:t>这里应该聊的是</w:t>
      </w:r>
      <w:r>
        <w:rPr>
          <w:rFonts w:hint="eastAsia"/>
        </w:rPr>
        <w:t>model</w:t>
      </w:r>
      <w:r>
        <w:t xml:space="preserve">  </w:t>
      </w:r>
      <w:r>
        <w:rPr>
          <w:rFonts w:hint="eastAsia"/>
        </w:rPr>
        <w:t>validation</w:t>
      </w:r>
      <w:r>
        <w:t>.</w:t>
      </w:r>
      <w:r>
        <w:rPr>
          <w:rFonts w:hint="eastAsia"/>
        </w:rPr>
        <w:t>如果只说</w:t>
      </w:r>
      <w:r>
        <w:rPr>
          <w:rFonts w:hint="eastAsia"/>
        </w:rPr>
        <w:t xml:space="preserve"> validate the</w:t>
      </w:r>
      <w:r>
        <w:t xml:space="preserve"> </w:t>
      </w:r>
      <w:r>
        <w:rPr>
          <w:rFonts w:hint="eastAsia"/>
        </w:rPr>
        <w:t>clas</w:t>
      </w:r>
      <w:r>
        <w:t xml:space="preserve">sifier </w:t>
      </w:r>
      <w:r>
        <w:rPr>
          <w:rFonts w:hint="eastAsia"/>
        </w:rPr>
        <w:t>可能产生歧义</w:t>
      </w:r>
      <w:r>
        <w:rPr>
          <w:rFonts w:hint="eastAsia"/>
        </w:rPr>
        <w:t xml:space="preserve"> </w:t>
      </w:r>
      <w:r>
        <w:rPr>
          <w:rFonts w:hint="eastAsia"/>
        </w:rPr>
        <w:t>并造成误解？</w:t>
      </w:r>
    </w:p>
  </w:comment>
  <w:comment w:id="163" w:author="fanzhou kong" w:date="2020-02-06T11:52:00Z" w:initials="fk">
    <w:p w14:paraId="4879CDE2" w14:textId="522501BC" w:rsidR="00286EA3" w:rsidRDefault="00286EA3">
      <w:pPr>
        <w:pStyle w:val="CommentText"/>
      </w:pPr>
      <w:r>
        <w:rPr>
          <w:rStyle w:val="CommentReference"/>
        </w:rPr>
        <w:annotationRef/>
      </w:r>
      <w:r>
        <w:t xml:space="preserve">I feel like either way is fine since we do </w:t>
      </w:r>
      <w:proofErr w:type="gramStart"/>
      <w:r>
        <w:t>highlighted</w:t>
      </w:r>
      <w:proofErr w:type="gramEnd"/>
      <w:r>
        <w:t xml:space="preserve"> we do it on “testing set”.</w:t>
      </w:r>
    </w:p>
  </w:comment>
  <w:comment w:id="165" w:author="Xu, Jason" w:date="2020-02-05T12:19:00Z" w:initials="XJ">
    <w:p w14:paraId="481C1DB5" w14:textId="24F3BD03" w:rsidR="00286EA3" w:rsidRDefault="00286EA3">
      <w:pPr>
        <w:pStyle w:val="CommentText"/>
      </w:pPr>
      <w:r>
        <w:rPr>
          <w:rStyle w:val="CommentReference"/>
        </w:rPr>
        <w:annotationRef/>
      </w:r>
      <w:proofErr w:type="gramStart"/>
      <w:r>
        <w:rPr>
          <w:rFonts w:hint="eastAsia"/>
        </w:rPr>
        <w:t>S</w:t>
      </w:r>
      <w:r>
        <w:t>o</w:t>
      </w:r>
      <w:proofErr w:type="gramEnd"/>
      <w:r>
        <w:t xml:space="preserve"> we will not show any confusion </w:t>
      </w:r>
      <w:proofErr w:type="spellStart"/>
      <w:r>
        <w:t>matrixs</w:t>
      </w:r>
      <w:proofErr w:type="spellEnd"/>
      <w:r>
        <w:t>. Feels like a little bit “</w:t>
      </w:r>
      <w:proofErr w:type="spellStart"/>
      <w:proofErr w:type="gramStart"/>
      <w:r>
        <w:t>week”on</w:t>
      </w:r>
      <w:proofErr w:type="spellEnd"/>
      <w:proofErr w:type="gramEnd"/>
      <w:r>
        <w:t xml:space="preserve"> the validation results… it is the most important results anyway.</w:t>
      </w:r>
    </w:p>
  </w:comment>
  <w:comment w:id="166" w:author="fanzhou kong" w:date="2020-02-06T11:53:00Z" w:initials="fk">
    <w:p w14:paraId="3D30114B" w14:textId="77ED53B3" w:rsidR="00286EA3" w:rsidRDefault="00286EA3">
      <w:pPr>
        <w:pStyle w:val="CommentText"/>
      </w:pPr>
      <w:r>
        <w:rPr>
          <w:rStyle w:val="CommentReference"/>
        </w:rPr>
        <w:annotationRef/>
      </w:r>
      <w:r>
        <w:t xml:space="preserve">This is the most important result here I agree. But we do feel like there are other literatures </w:t>
      </w:r>
      <w:proofErr w:type="spellStart"/>
      <w:r>
        <w:t>didn</w:t>
      </w:r>
      <w:proofErr w:type="spellEnd"/>
      <w:r>
        <w:t xml:space="preserve">’ show any tables for the validation result. And in our paper, we do have some other findings as well. So </w:t>
      </w:r>
      <w:proofErr w:type="spellStart"/>
      <w:r>
        <w:t>i</w:t>
      </w:r>
      <w:proofErr w:type="spellEnd"/>
      <w:r>
        <w:t xml:space="preserve"> feel like a simple result table would be sufficient for the results for now.</w:t>
      </w:r>
    </w:p>
  </w:comment>
  <w:comment w:id="172" w:author="fanzhou kong" w:date="2020-02-11T15:59:00Z" w:initials="fk">
    <w:p w14:paraId="39812800" w14:textId="2F39E200" w:rsidR="009A0C81" w:rsidRDefault="009A0C81">
      <w:pPr>
        <w:pStyle w:val="CommentText"/>
      </w:pPr>
      <w:r>
        <w:rPr>
          <w:rStyle w:val="CommentReference"/>
        </w:rPr>
        <w:annotationRef/>
      </w:r>
      <w:r>
        <w:t>Would this be better? Since we are not plotting real concentration values on there</w:t>
      </w:r>
    </w:p>
  </w:comment>
  <w:comment w:id="175" w:author="fanzhou kong" w:date="2020-02-11T15:58:00Z" w:initials="fk">
    <w:p w14:paraId="1B690931" w14:textId="5BE81153" w:rsidR="009A0C81" w:rsidRDefault="009A0C81">
      <w:pPr>
        <w:pStyle w:val="CommentText"/>
      </w:pPr>
      <w:r>
        <w:rPr>
          <w:rStyle w:val="CommentReference"/>
        </w:rPr>
        <w:annotationRef/>
      </w:r>
      <w:r>
        <w:t>Uncapitalized…</w:t>
      </w:r>
    </w:p>
  </w:comment>
  <w:comment w:id="178" w:author="Xu, Jason" w:date="2020-02-05T12:41:00Z" w:initials="XJ">
    <w:p w14:paraId="079A92A3" w14:textId="73B5D829" w:rsidR="00286EA3" w:rsidRDefault="00286EA3">
      <w:pPr>
        <w:pStyle w:val="CommentText"/>
      </w:pPr>
      <w:r>
        <w:rPr>
          <w:rStyle w:val="CommentReference"/>
        </w:rPr>
        <w:annotationRef/>
      </w:r>
      <w:r>
        <w:t>Do you think adding radar plot is making sense here?</w:t>
      </w:r>
    </w:p>
  </w:comment>
  <w:comment w:id="179" w:author="fanzhou kong" w:date="2020-02-06T11:54:00Z" w:initials="fk">
    <w:p w14:paraId="54FC69FD" w14:textId="52AF1875" w:rsidR="00286EA3" w:rsidRDefault="00286EA3">
      <w:pPr>
        <w:pStyle w:val="CommentText"/>
      </w:pPr>
      <w:r>
        <w:rPr>
          <w:rStyle w:val="CommentReference"/>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183" w:author="Xu, Jason" w:date="2020-02-05T14:16:00Z" w:initials="XJ">
    <w:p w14:paraId="7143D4D2" w14:textId="2C077351" w:rsidR="00286EA3" w:rsidRDefault="00286EA3">
      <w:pPr>
        <w:pStyle w:val="CommentText"/>
      </w:pPr>
      <w:r>
        <w:rPr>
          <w:rStyle w:val="CommentReference"/>
        </w:rPr>
        <w:annotationRef/>
      </w:r>
      <w:r>
        <w:rPr>
          <w:rFonts w:hint="eastAsia"/>
        </w:rPr>
        <w:t>如果从这个角度看问题，我们是否看一下</w:t>
      </w:r>
      <w:r>
        <w:rPr>
          <w:rFonts w:hint="eastAsia"/>
        </w:rPr>
        <w:t>3-class</w:t>
      </w:r>
      <w:r>
        <w:t xml:space="preserve"> </w:t>
      </w:r>
      <w:r>
        <w:rPr>
          <w:rFonts w:hint="eastAsia"/>
        </w:rPr>
        <w:t>的</w:t>
      </w:r>
      <w:proofErr w:type="spellStart"/>
      <w:r>
        <w:rPr>
          <w:rFonts w:hint="eastAsia"/>
        </w:rPr>
        <w:t>seperation</w:t>
      </w:r>
      <w:proofErr w:type="spellEnd"/>
      <w:r>
        <w:rPr>
          <w:rFonts w:hint="eastAsia"/>
        </w:rPr>
        <w:t>？</w:t>
      </w:r>
      <w:r>
        <w:rPr>
          <w:rFonts w:hint="eastAsia"/>
        </w:rPr>
        <w:t>is</w:t>
      </w:r>
      <w:r>
        <w:t xml:space="preserve"> </w:t>
      </w:r>
      <w:r>
        <w:rPr>
          <w:rFonts w:hint="eastAsia"/>
        </w:rPr>
        <w:t>it</w:t>
      </w:r>
      <w:r>
        <w:t xml:space="preserve"> </w:t>
      </w:r>
      <w:r>
        <w:rPr>
          <w:rFonts w:hint="eastAsia"/>
        </w:rPr>
        <w:t>good</w:t>
      </w:r>
      <w:r>
        <w:rPr>
          <w:rFonts w:hint="eastAsia"/>
        </w:rPr>
        <w:t>？</w:t>
      </w:r>
    </w:p>
  </w:comment>
  <w:comment w:id="184" w:author="fanzhou kong" w:date="2020-02-06T13:30:00Z" w:initials="fk">
    <w:p w14:paraId="564D2F02" w14:textId="193E1D32" w:rsidR="00286EA3" w:rsidRDefault="00286EA3">
      <w:pPr>
        <w:pStyle w:val="CommentText"/>
      </w:pPr>
      <w:r>
        <w:rPr>
          <w:rStyle w:val="CommentReference"/>
        </w:rPr>
        <w:annotationRef/>
      </w:r>
      <w:r>
        <w:t xml:space="preserve">It is not simply from all three </w:t>
      </w:r>
      <w:proofErr w:type="gramStart"/>
      <w:r>
        <w:t>domains</w:t>
      </w:r>
      <w:proofErr w:type="gramEnd"/>
      <w:r>
        <w:t xml:space="preserve"> but we have also covered a variety of possible genotype, </w:t>
      </w:r>
      <w:proofErr w:type="spellStart"/>
      <w:r>
        <w:t>meterological</w:t>
      </w:r>
      <w:proofErr w:type="spellEnd"/>
      <w:r>
        <w:t xml:space="preserve"> conditions and even </w:t>
      </w:r>
      <w:proofErr w:type="spellStart"/>
      <w:r>
        <w:t>irratigation</w:t>
      </w:r>
      <w:proofErr w:type="spellEnd"/>
      <w:r>
        <w:t xml:space="preserve"> types… it is not a simple question to answer here.</w:t>
      </w:r>
    </w:p>
  </w:comment>
  <w:comment w:id="200" w:author="Xu, Jason" w:date="2020-02-11T13:11:00Z" w:initials="XJ">
    <w:p w14:paraId="025C2A3F" w14:textId="3EAF1DB9" w:rsidR="00286EA3" w:rsidRDefault="00286EA3">
      <w:pPr>
        <w:pStyle w:val="CommentText"/>
      </w:pPr>
      <w:r>
        <w:rPr>
          <w:rStyle w:val="CommentReference"/>
        </w:rPr>
        <w:annotationRef/>
      </w:r>
      <w:r>
        <w:rPr>
          <w:rFonts w:hint="eastAsia"/>
        </w:rPr>
        <w:t>G</w:t>
      </w:r>
      <w:r>
        <w:t xml:space="preserve">uiding subtitles, can be deleted. Applies to below too. </w:t>
      </w:r>
    </w:p>
  </w:comment>
  <w:comment w:id="203" w:author="fanzhou kong" w:date="2020-02-06T13:33:00Z" w:initials="fk">
    <w:p w14:paraId="49425C0A" w14:textId="27F236AB" w:rsidR="00286EA3" w:rsidRDefault="00286EA3">
      <w:pPr>
        <w:pStyle w:val="CommentText"/>
      </w:pPr>
      <w:r>
        <w:rPr>
          <w:rStyle w:val="CommentReference"/>
        </w:rPr>
        <w:annotationRef/>
      </w:r>
      <w:r>
        <w:t xml:space="preserve">I guess we should be very careful here: we do NOT know if the difference comes from the genotype yet, and that’s why I attribute the difference as </w:t>
      </w:r>
      <w:r w:rsidRPr="000F3658">
        <w:t>agnosticism</w:t>
      </w:r>
    </w:p>
  </w:comment>
  <w:comment w:id="204" w:author="Xu, Jason" w:date="2020-02-06T13:49:00Z" w:initials="XJ">
    <w:p w14:paraId="0FC46A5B" w14:textId="3D1DFD67" w:rsidR="00286EA3" w:rsidRDefault="00286EA3">
      <w:pPr>
        <w:pStyle w:val="CommentText"/>
      </w:pPr>
      <w:r>
        <w:rPr>
          <w:rStyle w:val="CommentReference"/>
        </w:rPr>
        <w:annotationRef/>
      </w:r>
      <w:r>
        <w:rPr>
          <w:rFonts w:hint="eastAsia"/>
        </w:rPr>
        <w:t>I</w:t>
      </w:r>
      <w:r>
        <w:t xml:space="preserve"> will send over some proof </w:t>
      </w:r>
    </w:p>
  </w:comment>
  <w:comment w:id="215" w:author="Xu, Jason" w:date="2020-02-05T13:52:00Z" w:initials="XJ">
    <w:p w14:paraId="6AD18E05" w14:textId="087B50FF" w:rsidR="00286EA3" w:rsidRDefault="00286EA3">
      <w:pPr>
        <w:pStyle w:val="CommentText"/>
      </w:pPr>
      <w:r>
        <w:rPr>
          <w:rStyle w:val="CommentReference"/>
        </w:rPr>
        <w:annotationRef/>
      </w:r>
      <w:r>
        <w:rPr>
          <w:rFonts w:hint="eastAsia"/>
        </w:rPr>
        <w:t>不挖掘太深原因：</w:t>
      </w:r>
      <w:r>
        <w:rPr>
          <w:rFonts w:hint="eastAsia"/>
        </w:rPr>
        <w:t>1.</w:t>
      </w:r>
      <w:r>
        <w:t xml:space="preserve"> </w:t>
      </w:r>
      <w:r>
        <w:rPr>
          <w:rFonts w:hint="eastAsia"/>
        </w:rPr>
        <w:t>偏离我们用机器学习建模的主旨</w:t>
      </w:r>
      <w:r>
        <w:rPr>
          <w:rFonts w:hint="eastAsia"/>
        </w:rPr>
        <w:t xml:space="preserve"> 2.</w:t>
      </w:r>
      <w:r>
        <w:t xml:space="preserve"> </w:t>
      </w:r>
      <w:r>
        <w:rPr>
          <w:rFonts w:hint="eastAsia"/>
        </w:rPr>
        <w:t>敏感性问题，避免引起地方品牌过分的关注</w:t>
      </w:r>
    </w:p>
  </w:comment>
  <w:comment w:id="216" w:author="fanzhou kong" w:date="2020-02-06T13:35:00Z" w:initials="fk">
    <w:p w14:paraId="4BCA01EA" w14:textId="7EBBD9D7" w:rsidR="00286EA3" w:rsidRDefault="00286EA3">
      <w:pPr>
        <w:pStyle w:val="CommentText"/>
      </w:pPr>
      <w:r>
        <w:rPr>
          <w:rStyle w:val="CommentReference"/>
        </w:rPr>
        <w:annotationRef/>
      </w:r>
      <w:r>
        <w:t>agree</w:t>
      </w:r>
    </w:p>
  </w:comment>
  <w:comment w:id="222" w:author="Xu, Jason" w:date="2020-02-11T13:19:00Z" w:initials="XJ">
    <w:p w14:paraId="0177D90B" w14:textId="7ED2B598" w:rsidR="00286EA3" w:rsidRDefault="00286EA3">
      <w:pPr>
        <w:pStyle w:val="CommentText"/>
      </w:pPr>
      <w:r>
        <w:rPr>
          <w:rStyle w:val="CommentReference"/>
        </w:rPr>
        <w:annotationRef/>
      </w:r>
      <w:r>
        <w:rPr>
          <w:rFonts w:hint="eastAsia"/>
        </w:rPr>
        <w:t>n</w:t>
      </w:r>
      <w:r>
        <w:t xml:space="preserve">eed to briefly explain what this stand for … could also use a citation here.  </w:t>
      </w:r>
    </w:p>
  </w:comment>
  <w:comment w:id="223" w:author="fanzhou kong" w:date="2020-02-11T16:06:00Z" w:initials="fk">
    <w:p w14:paraId="2CB6E5FC" w14:textId="2341091A" w:rsidR="00E77480" w:rsidRDefault="00E77480">
      <w:pPr>
        <w:pStyle w:val="CommentText"/>
      </w:pPr>
      <w:r>
        <w:rPr>
          <w:rStyle w:val="CommentReference"/>
        </w:rPr>
        <w:annotationRef/>
      </w:r>
      <w:r>
        <w:t>I have included another citation here.</w:t>
      </w:r>
    </w:p>
  </w:comment>
  <w:comment w:id="224" w:author="Xu, Jason" w:date="2020-02-11T13:23:00Z" w:initials="XJ">
    <w:p w14:paraId="170E3C36" w14:textId="16148B6A" w:rsidR="00286EA3" w:rsidRDefault="00286EA3">
      <w:pPr>
        <w:pStyle w:val="CommentText"/>
      </w:pPr>
      <w:r>
        <w:rPr>
          <w:rStyle w:val="CommentReference"/>
        </w:rPr>
        <w:annotationRef/>
      </w:r>
      <w:r>
        <w:rPr>
          <w:rFonts w:hint="eastAsia"/>
        </w:rPr>
        <w:t>?</w:t>
      </w:r>
      <w:r>
        <w:t xml:space="preserve"> </w:t>
      </w:r>
    </w:p>
  </w:comment>
  <w:comment w:id="225" w:author="fanzhou kong" w:date="2020-02-11T16:06:00Z" w:initials="fk">
    <w:p w14:paraId="7A3C973B" w14:textId="7D7D63EE" w:rsidR="00E77480" w:rsidRDefault="00E77480">
      <w:pPr>
        <w:pStyle w:val="CommentText"/>
      </w:pPr>
      <w:r>
        <w:rPr>
          <w:rStyle w:val="CommentReference"/>
        </w:rPr>
        <w:annotationRef/>
      </w:r>
      <w:r>
        <w:t xml:space="preserve">This is a very short one-sentence </w:t>
      </w:r>
      <w:proofErr w:type="spellStart"/>
      <w:r>
        <w:t>explaination</w:t>
      </w:r>
      <w:proofErr w:type="spellEnd"/>
      <w:r>
        <w:t>… the point here is</w:t>
      </w:r>
      <w:r w:rsidR="00E22CB3">
        <w:t xml:space="preserve"> there is </w:t>
      </w:r>
      <w:proofErr w:type="gramStart"/>
      <w:r w:rsidR="00E22CB3">
        <w:t xml:space="preserve">a </w:t>
      </w:r>
      <w:r>
        <w:t xml:space="preserve"> clear</w:t>
      </w:r>
      <w:proofErr w:type="gramEnd"/>
      <w:r>
        <w:t xml:space="preserve"> cutoff, or we can just use box plot for easier interpretation</w:t>
      </w:r>
    </w:p>
  </w:comment>
  <w:comment w:id="226" w:author="Xu, Jason" w:date="2020-02-11T14:02:00Z" w:initials="XJ">
    <w:p w14:paraId="6F838DED" w14:textId="26AC2B74" w:rsidR="00286EA3" w:rsidRDefault="00286EA3">
      <w:pPr>
        <w:pStyle w:val="CommentText"/>
      </w:pPr>
      <w:r>
        <w:rPr>
          <w:rStyle w:val="CommentReference"/>
        </w:rPr>
        <w:annotationRef/>
      </w:r>
      <w:r>
        <w:t xml:space="preserve">Hong: we also provide an alternative using box whisker plot… let us see which works the best here. </w:t>
      </w:r>
    </w:p>
  </w:comment>
  <w:comment w:id="234" w:author="Xu, Jason" w:date="2020-02-11T13:24:00Z" w:initials="XJ">
    <w:p w14:paraId="35A380EE" w14:textId="29E6B518" w:rsidR="00286EA3" w:rsidRDefault="00286EA3">
      <w:pPr>
        <w:pStyle w:val="CommentText"/>
      </w:pPr>
      <w:r>
        <w:rPr>
          <w:rStyle w:val="CommentReference"/>
        </w:rPr>
        <w:annotationRef/>
      </w:r>
      <w:r>
        <w:t xml:space="preserve">Need unit here? </w:t>
      </w:r>
    </w:p>
  </w:comment>
  <w:comment w:id="235" w:author="fanzhou kong" w:date="2020-02-11T16:07:00Z" w:initials="fk">
    <w:p w14:paraId="7C73CCAC" w14:textId="459C2C72" w:rsidR="00E77480" w:rsidRDefault="00E77480">
      <w:pPr>
        <w:pStyle w:val="CommentText"/>
      </w:pPr>
      <w:r>
        <w:rPr>
          <w:rStyle w:val="CommentReference"/>
        </w:rPr>
        <w:annotationRef/>
      </w:r>
      <w:r>
        <w:t>That’s a tough one: the numbers are scaled with log 2; however, if unit is needed, it should be the same as original (ng/kg)</w:t>
      </w:r>
    </w:p>
  </w:comment>
  <w:comment w:id="247" w:author="fanzhou kong" w:date="2020-02-11T16:12:00Z" w:initials="fk">
    <w:p w14:paraId="08C7CF99" w14:textId="2CDA71B9" w:rsidR="001F3C99" w:rsidRDefault="001F3C99">
      <w:pPr>
        <w:pStyle w:val="CommentText"/>
      </w:pPr>
      <w:r>
        <w:rPr>
          <w:rStyle w:val="CommentReference"/>
        </w:rPr>
        <w:annotationRef/>
      </w:r>
      <w:r>
        <w:t>We are the ones partitioned training and testing… so I feel like a “larger dataset” itself is enough to address our desire for more data</w:t>
      </w:r>
    </w:p>
  </w:comment>
  <w:comment w:id="250" w:author="fanzhou kong" w:date="2020-02-07T14:57:00Z" w:initials="fk">
    <w:p w14:paraId="22F0A20E" w14:textId="10C1CD92" w:rsidR="00286EA3" w:rsidRDefault="00286EA3">
      <w:pPr>
        <w:pStyle w:val="CommentText"/>
      </w:pPr>
      <w:r>
        <w:rPr>
          <w:rStyle w:val="CommentReference"/>
        </w:rPr>
        <w:annotationRef/>
      </w:r>
      <w:r>
        <w:t xml:space="preserve">Isn’t reliability and robustness </w:t>
      </w:r>
      <w:proofErr w:type="spellStart"/>
      <w:r>
        <w:t>synome</w:t>
      </w:r>
      <w:proofErr w:type="spellEnd"/>
      <w:r>
        <w:t>?</w:t>
      </w:r>
    </w:p>
  </w:comment>
  <w:comment w:id="251" w:author="Xu, Jason" w:date="2020-02-11T10:02:00Z" w:initials="XJ">
    <w:p w14:paraId="6A4DA046" w14:textId="5EAC807C" w:rsidR="00286EA3" w:rsidRDefault="00286EA3">
      <w:pPr>
        <w:pStyle w:val="CommentText"/>
      </w:pPr>
      <w:r>
        <w:rPr>
          <w:rStyle w:val="CommentReference"/>
        </w:rPr>
        <w:annotationRef/>
      </w:r>
      <w:r>
        <w:t xml:space="preserve">My understanding: reliability= can we trust the result in this case; robustness= can we repeat the success in other cases?  Yet we need to confirm how people are usually increase their robustness </w:t>
      </w:r>
    </w:p>
  </w:comment>
  <w:comment w:id="252" w:author="fanzhou kong" w:date="2020-02-11T16:13:00Z" w:initials="fk">
    <w:p w14:paraId="1A43F064" w14:textId="6D6B83E6" w:rsidR="001F3C99" w:rsidRDefault="001F3C99">
      <w:pPr>
        <w:pStyle w:val="CommentText"/>
      </w:pPr>
      <w:r>
        <w:rPr>
          <w:rStyle w:val="CommentReference"/>
        </w:rPr>
        <w:annotationRef/>
      </w:r>
      <w:r>
        <w:t xml:space="preserve">Then I feel like here we should only address robustness: we have done a lot of work (feature selection, cv, </w:t>
      </w:r>
      <w:proofErr w:type="spellStart"/>
      <w:proofErr w:type="gramStart"/>
      <w:r>
        <w:t>etc</w:t>
      </w:r>
      <w:proofErr w:type="spellEnd"/>
      <w:r>
        <w:t>)  to</w:t>
      </w:r>
      <w:proofErr w:type="gramEnd"/>
      <w:r>
        <w:t xml:space="preserve"> ensure the results we got right now is plausible; but we just don’t know how the models will perform in the real word</w:t>
      </w:r>
    </w:p>
  </w:comment>
  <w:comment w:id="263" w:author="fanzhou kong" w:date="2020-02-11T16:16:00Z" w:initials="fk">
    <w:p w14:paraId="69B985B1" w14:textId="4D61EEB9" w:rsidR="001F3C99" w:rsidRDefault="001F3C99">
      <w:pPr>
        <w:pStyle w:val="CommentText"/>
      </w:pPr>
      <w:r>
        <w:rPr>
          <w:rStyle w:val="CommentReference"/>
        </w:rPr>
        <w:annotationRef/>
      </w:r>
      <w:r>
        <w:t xml:space="preserve">Here I feel </w:t>
      </w:r>
      <w:r w:rsidR="00E22CB3">
        <w:t>“</w:t>
      </w:r>
      <w:r>
        <w:t>robust</w:t>
      </w:r>
      <w:r w:rsidR="00E22CB3">
        <w:t>”</w:t>
      </w:r>
      <w:bookmarkStart w:id="264" w:name="_GoBack"/>
      <w:bookmarkEnd w:id="264"/>
      <w:r>
        <w:t xml:space="preserve"> would be more appropriate?</w:t>
      </w:r>
    </w:p>
  </w:comment>
  <w:comment w:id="266" w:author="Xu, Jason" w:date="2020-01-07T10:31:00Z" w:initials="XJ">
    <w:p w14:paraId="41A95819" w14:textId="52804D32" w:rsidR="00286EA3" w:rsidRDefault="00286EA3"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1"/>
  <w15:commentEx w15:paraId="5BB50C78" w15:done="0"/>
  <w15:commentEx w15:paraId="7B11C8CA" w15:done="0"/>
  <w15:commentEx w15:paraId="17BDF65C" w15:done="1"/>
  <w15:commentEx w15:paraId="2B7CA925" w15:done="1"/>
  <w15:commentEx w15:paraId="35BEF41F" w15:done="1"/>
  <w15:commentEx w15:paraId="79A82B0A" w15:paraIdParent="35BEF41F" w15:done="1"/>
  <w15:commentEx w15:paraId="1FDDEF48" w15:done="1"/>
  <w15:commentEx w15:paraId="7A931C14" w15:paraIdParent="1FDDEF48" w15:done="1"/>
  <w15:commentEx w15:paraId="7A7A403F" w15:done="0"/>
  <w15:commentEx w15:paraId="38BF58E3" w15:paraIdParent="7A7A403F" w15:done="0"/>
  <w15:commentEx w15:paraId="022F55D9" w15:done="0"/>
  <w15:commentEx w15:paraId="5A2B3A05" w15:paraIdParent="022F55D9" w15:done="0"/>
  <w15:commentEx w15:paraId="21674138" w15:done="1"/>
  <w15:commentEx w15:paraId="279B08FC" w15:done="0"/>
  <w15:commentEx w15:paraId="50A23BBA" w15:done="0"/>
  <w15:commentEx w15:paraId="012F2E11" w15:done="1"/>
  <w15:commentEx w15:paraId="491F4588" w15:paraIdParent="012F2E11" w15:done="1"/>
  <w15:commentEx w15:paraId="28EC55EF" w15:done="1"/>
  <w15:commentEx w15:paraId="57F2A970" w15:paraIdParent="28EC55EF" w15:done="1"/>
  <w15:commentEx w15:paraId="042919E9" w15:done="1"/>
  <w15:commentEx w15:paraId="62D52C3F" w15:paraIdParent="042919E9" w15:done="1"/>
  <w15:commentEx w15:paraId="74BD2A31" w15:done="1"/>
  <w15:commentEx w15:paraId="13DB1D94" w15:done="1"/>
  <w15:commentEx w15:paraId="4879CDE2" w15:paraIdParent="13DB1D94" w15:done="1"/>
  <w15:commentEx w15:paraId="481C1DB5" w15:done="1"/>
  <w15:commentEx w15:paraId="3D30114B" w15:paraIdParent="481C1DB5" w15:done="1"/>
  <w15:commentEx w15:paraId="39812800" w15:done="0"/>
  <w15:commentEx w15:paraId="1B690931" w15:done="0"/>
  <w15:commentEx w15:paraId="079A92A3" w15:done="1"/>
  <w15:commentEx w15:paraId="54FC69FD" w15:paraIdParent="079A92A3" w15:done="1"/>
  <w15:commentEx w15:paraId="7143D4D2" w15:done="1"/>
  <w15:commentEx w15:paraId="564D2F02" w15:paraIdParent="7143D4D2" w15:done="1"/>
  <w15:commentEx w15:paraId="025C2A3F" w15:done="1"/>
  <w15:commentEx w15:paraId="49425C0A" w15:done="1"/>
  <w15:commentEx w15:paraId="0FC46A5B" w15:paraIdParent="49425C0A" w15:done="1"/>
  <w15:commentEx w15:paraId="6AD18E05" w15:done="1"/>
  <w15:commentEx w15:paraId="4BCA01EA" w15:paraIdParent="6AD18E05" w15:done="1"/>
  <w15:commentEx w15:paraId="0177D90B" w15:done="0"/>
  <w15:commentEx w15:paraId="2CB6E5FC" w15:paraIdParent="0177D90B" w15:done="0"/>
  <w15:commentEx w15:paraId="170E3C36" w15:done="0"/>
  <w15:commentEx w15:paraId="7A3C973B" w15:paraIdParent="170E3C36" w15:done="0"/>
  <w15:commentEx w15:paraId="6F838DED" w15:done="0"/>
  <w15:commentEx w15:paraId="35A380EE" w15:done="0"/>
  <w15:commentEx w15:paraId="7C73CCAC" w15:paraIdParent="35A380EE" w15:done="0"/>
  <w15:commentEx w15:paraId="08C7CF99" w15:done="0"/>
  <w15:commentEx w15:paraId="22F0A20E" w15:done="0"/>
  <w15:commentEx w15:paraId="6A4DA046" w15:paraIdParent="22F0A20E" w15:done="0"/>
  <w15:commentEx w15:paraId="1A43F064" w15:paraIdParent="22F0A20E" w15:done="0"/>
  <w15:commentEx w15:paraId="69B985B1" w15:done="0"/>
  <w15:commentEx w15:paraId="41A958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5BB50C78" w16cid:durableId="21ED4444"/>
  <w16cid:commentId w16cid:paraId="7B11C8CA" w16cid:durableId="21ED450D"/>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7A7A403F" w16cid:durableId="21ED0119"/>
  <w16cid:commentId w16cid:paraId="38BF58E3" w16cid:durableId="21ED4955"/>
  <w16cid:commentId w16cid:paraId="022F55D9" w16cid:durableId="21ED0163"/>
  <w16cid:commentId w16cid:paraId="5A2B3A05" w16cid:durableId="21ED4AF0"/>
  <w16cid:commentId w16cid:paraId="21674138" w16cid:durableId="21BF1D59"/>
  <w16cid:commentId w16cid:paraId="279B08FC" w16cid:durableId="21ED4BEF"/>
  <w16cid:commentId w16cid:paraId="50A23BBA" w16cid:durableId="21ED4D4B"/>
  <w16cid:commentId w16cid:paraId="012F2E11" w16cid:durableId="21E3FE2E"/>
  <w16cid:commentId w16cid:paraId="491F4588" w16cid:durableId="21E67A58"/>
  <w16cid:commentId w16cid:paraId="28EC55EF" w16cid:durableId="21C81711"/>
  <w16cid:commentId w16cid:paraId="57F2A970" w16cid:durableId="21E2C03D"/>
  <w16cid:commentId w16cid:paraId="042919E9" w16cid:durableId="21E3DC7D"/>
  <w16cid:commentId w16cid:paraId="62D52C3F" w16cid:durableId="21E67A85"/>
  <w16cid:commentId w16cid:paraId="74BD2A31" w16cid:durableId="21D2E9FC"/>
  <w16cid:commentId w16cid:paraId="13DB1D94" w16cid:durableId="21E52DD3"/>
  <w16cid:commentId w16cid:paraId="4879CDE2" w16cid:durableId="21E67C79"/>
  <w16cid:commentId w16cid:paraId="481C1DB5" w16cid:durableId="21E5314C"/>
  <w16cid:commentId w16cid:paraId="3D30114B" w16cid:durableId="21E67CA2"/>
  <w16cid:commentId w16cid:paraId="39812800" w16cid:durableId="21ED4DD1"/>
  <w16cid:commentId w16cid:paraId="1B690931" w16cid:durableId="21ED4DA3"/>
  <w16cid:commentId w16cid:paraId="079A92A3" w16cid:durableId="21E53667"/>
  <w16cid:commentId w16cid:paraId="54FC69FD" w16cid:durableId="21E67CFA"/>
  <w16cid:commentId w16cid:paraId="7143D4D2" w16cid:durableId="21E54CA3"/>
  <w16cid:commentId w16cid:paraId="564D2F02" w16cid:durableId="21E69372"/>
  <w16cid:commentId w16cid:paraId="025C2A3F" w16cid:durableId="21ED2691"/>
  <w16cid:commentId w16cid:paraId="49425C0A" w16cid:durableId="21E69442"/>
  <w16cid:commentId w16cid:paraId="0FC46A5B" w16cid:durableId="21E697D8"/>
  <w16cid:commentId w16cid:paraId="6AD18E05" w16cid:durableId="21E54711"/>
  <w16cid:commentId w16cid:paraId="4BCA01EA" w16cid:durableId="21E694A2"/>
  <w16cid:commentId w16cid:paraId="0177D90B" w16cid:durableId="21ED2853"/>
  <w16cid:commentId w16cid:paraId="2CB6E5FC" w16cid:durableId="21ED4F77"/>
  <w16cid:commentId w16cid:paraId="170E3C36" w16cid:durableId="21ED293B"/>
  <w16cid:commentId w16cid:paraId="7A3C973B" w16cid:durableId="21ED4F88"/>
  <w16cid:commentId w16cid:paraId="6F838DED" w16cid:durableId="21ED3261"/>
  <w16cid:commentId w16cid:paraId="35A380EE" w16cid:durableId="21ED2994"/>
  <w16cid:commentId w16cid:paraId="7C73CCAC" w16cid:durableId="21ED4FAD"/>
  <w16cid:commentId w16cid:paraId="08C7CF99" w16cid:durableId="21ED50DC"/>
  <w16cid:commentId w16cid:paraId="22F0A20E" w16cid:durableId="21E7F970"/>
  <w16cid:commentId w16cid:paraId="6A4DA046" w16cid:durableId="21ECFA31"/>
  <w16cid:commentId w16cid:paraId="1A43F064" w16cid:durableId="21ED5125"/>
  <w16cid:commentId w16cid:paraId="69B985B1" w16cid:durableId="21ED51D6"/>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EBF40" w14:textId="77777777" w:rsidR="00C91E08" w:rsidRDefault="00C91E08" w:rsidP="00170E8C">
      <w:pPr>
        <w:spacing w:after="0" w:line="240" w:lineRule="auto"/>
      </w:pPr>
      <w:r>
        <w:separator/>
      </w:r>
    </w:p>
  </w:endnote>
  <w:endnote w:type="continuationSeparator" w:id="0">
    <w:p w14:paraId="6BCA07C4" w14:textId="77777777" w:rsidR="00C91E08" w:rsidRDefault="00C91E08" w:rsidP="00170E8C">
      <w:pPr>
        <w:spacing w:after="0" w:line="240" w:lineRule="auto"/>
      </w:pPr>
      <w:r>
        <w:continuationSeparator/>
      </w:r>
    </w:p>
  </w:endnote>
  <w:endnote w:type="continuationNotice" w:id="1">
    <w:p w14:paraId="4417F888" w14:textId="77777777" w:rsidR="00C91E08" w:rsidRDefault="00C91E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286EA3" w:rsidRDefault="00286EA3">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286EA3" w:rsidRPr="00234F60" w:rsidRDefault="00286EA3"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286EA3" w:rsidRPr="00234F60" w:rsidRDefault="00286EA3"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2FEDF" w14:textId="77777777" w:rsidR="00C91E08" w:rsidRDefault="00C91E08" w:rsidP="00170E8C">
      <w:pPr>
        <w:spacing w:after="0" w:line="240" w:lineRule="auto"/>
      </w:pPr>
      <w:r>
        <w:separator/>
      </w:r>
    </w:p>
  </w:footnote>
  <w:footnote w:type="continuationSeparator" w:id="0">
    <w:p w14:paraId="49015C7C" w14:textId="77777777" w:rsidR="00C91E08" w:rsidRDefault="00C91E08" w:rsidP="00170E8C">
      <w:pPr>
        <w:spacing w:after="0" w:line="240" w:lineRule="auto"/>
      </w:pPr>
      <w:r>
        <w:continuationSeparator/>
      </w:r>
    </w:p>
  </w:footnote>
  <w:footnote w:type="continuationNotice" w:id="1">
    <w:p w14:paraId="148C836D" w14:textId="77777777" w:rsidR="00C91E08" w:rsidRDefault="00C91E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fanzhou kong">
    <w15:presenceInfo w15:providerId="Windows Live" w15:userId="a77df28feecbb961"/>
  </w15:person>
  <w15:person w15:author="Kong, Fanzhou">
    <w15:presenceInfo w15:providerId="AD" w15:userId="S::fanzhou.kong1@effem.com::9dd711ae-f14b-456f-b03d-92b979a31ca5"/>
  </w15:person>
  <w15:person w15:author="Kong, Fanzhou [2]">
    <w15:presenceInfo w15:providerId="None" w15:userId="Kong, Fan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6A9F"/>
    <w:rsid w:val="000073CE"/>
    <w:rsid w:val="00007669"/>
    <w:rsid w:val="00010114"/>
    <w:rsid w:val="00010785"/>
    <w:rsid w:val="00010895"/>
    <w:rsid w:val="00010A21"/>
    <w:rsid w:val="0001149D"/>
    <w:rsid w:val="00011525"/>
    <w:rsid w:val="00011CDC"/>
    <w:rsid w:val="00011F8D"/>
    <w:rsid w:val="00012497"/>
    <w:rsid w:val="000126AF"/>
    <w:rsid w:val="00012835"/>
    <w:rsid w:val="00012A8F"/>
    <w:rsid w:val="00012F5A"/>
    <w:rsid w:val="00013141"/>
    <w:rsid w:val="0001385E"/>
    <w:rsid w:val="000138BD"/>
    <w:rsid w:val="00013AEB"/>
    <w:rsid w:val="00014291"/>
    <w:rsid w:val="00014583"/>
    <w:rsid w:val="00016252"/>
    <w:rsid w:val="000162E2"/>
    <w:rsid w:val="00016E05"/>
    <w:rsid w:val="000170E3"/>
    <w:rsid w:val="00017507"/>
    <w:rsid w:val="00017660"/>
    <w:rsid w:val="000176EC"/>
    <w:rsid w:val="00017816"/>
    <w:rsid w:val="00017B06"/>
    <w:rsid w:val="0002052E"/>
    <w:rsid w:val="0002071D"/>
    <w:rsid w:val="00020A49"/>
    <w:rsid w:val="00020BA0"/>
    <w:rsid w:val="00020F73"/>
    <w:rsid w:val="0002271E"/>
    <w:rsid w:val="00022D22"/>
    <w:rsid w:val="00022DD6"/>
    <w:rsid w:val="000238D2"/>
    <w:rsid w:val="00023B7F"/>
    <w:rsid w:val="000245F0"/>
    <w:rsid w:val="00024DA5"/>
    <w:rsid w:val="00024E9F"/>
    <w:rsid w:val="00025DC1"/>
    <w:rsid w:val="000266ED"/>
    <w:rsid w:val="00026741"/>
    <w:rsid w:val="000269AF"/>
    <w:rsid w:val="00026C4A"/>
    <w:rsid w:val="00027819"/>
    <w:rsid w:val="00027979"/>
    <w:rsid w:val="00027B1C"/>
    <w:rsid w:val="00027B6C"/>
    <w:rsid w:val="00027F09"/>
    <w:rsid w:val="0003052E"/>
    <w:rsid w:val="000305F3"/>
    <w:rsid w:val="00030836"/>
    <w:rsid w:val="00030D97"/>
    <w:rsid w:val="00031670"/>
    <w:rsid w:val="00031978"/>
    <w:rsid w:val="00032A1B"/>
    <w:rsid w:val="00033544"/>
    <w:rsid w:val="000341FB"/>
    <w:rsid w:val="000343FC"/>
    <w:rsid w:val="000347B0"/>
    <w:rsid w:val="000349DC"/>
    <w:rsid w:val="00034EA6"/>
    <w:rsid w:val="00035090"/>
    <w:rsid w:val="00035100"/>
    <w:rsid w:val="0003534B"/>
    <w:rsid w:val="00035DDC"/>
    <w:rsid w:val="00037A80"/>
    <w:rsid w:val="000400D8"/>
    <w:rsid w:val="00041011"/>
    <w:rsid w:val="000413C5"/>
    <w:rsid w:val="000414DB"/>
    <w:rsid w:val="00041530"/>
    <w:rsid w:val="00041BDC"/>
    <w:rsid w:val="00041EE6"/>
    <w:rsid w:val="000427DC"/>
    <w:rsid w:val="00042E90"/>
    <w:rsid w:val="0004376A"/>
    <w:rsid w:val="00043AD3"/>
    <w:rsid w:val="0004418C"/>
    <w:rsid w:val="0004432D"/>
    <w:rsid w:val="000445B5"/>
    <w:rsid w:val="00044744"/>
    <w:rsid w:val="00044A1D"/>
    <w:rsid w:val="000452CC"/>
    <w:rsid w:val="00045753"/>
    <w:rsid w:val="0004650C"/>
    <w:rsid w:val="00046BA3"/>
    <w:rsid w:val="00047224"/>
    <w:rsid w:val="000473F5"/>
    <w:rsid w:val="0005035B"/>
    <w:rsid w:val="00050455"/>
    <w:rsid w:val="00050C3C"/>
    <w:rsid w:val="00050EC3"/>
    <w:rsid w:val="0005171D"/>
    <w:rsid w:val="00051D12"/>
    <w:rsid w:val="000535CD"/>
    <w:rsid w:val="00053628"/>
    <w:rsid w:val="00054157"/>
    <w:rsid w:val="00054445"/>
    <w:rsid w:val="000547E3"/>
    <w:rsid w:val="000547F0"/>
    <w:rsid w:val="00054F45"/>
    <w:rsid w:val="0005557D"/>
    <w:rsid w:val="00055ECA"/>
    <w:rsid w:val="0005633B"/>
    <w:rsid w:val="000567B3"/>
    <w:rsid w:val="00056B62"/>
    <w:rsid w:val="00056D8F"/>
    <w:rsid w:val="00057316"/>
    <w:rsid w:val="00057784"/>
    <w:rsid w:val="000577C6"/>
    <w:rsid w:val="0005786F"/>
    <w:rsid w:val="00057FC2"/>
    <w:rsid w:val="000603EC"/>
    <w:rsid w:val="000605B3"/>
    <w:rsid w:val="00060685"/>
    <w:rsid w:val="00060907"/>
    <w:rsid w:val="00061C9C"/>
    <w:rsid w:val="00061D1D"/>
    <w:rsid w:val="00061F7B"/>
    <w:rsid w:val="00062596"/>
    <w:rsid w:val="00063248"/>
    <w:rsid w:val="000638E9"/>
    <w:rsid w:val="00065036"/>
    <w:rsid w:val="000657F7"/>
    <w:rsid w:val="0006623A"/>
    <w:rsid w:val="000665A8"/>
    <w:rsid w:val="00066AE4"/>
    <w:rsid w:val="0006706F"/>
    <w:rsid w:val="00067216"/>
    <w:rsid w:val="000677A3"/>
    <w:rsid w:val="00067A50"/>
    <w:rsid w:val="00067AF0"/>
    <w:rsid w:val="00067FE5"/>
    <w:rsid w:val="000701B6"/>
    <w:rsid w:val="0007045A"/>
    <w:rsid w:val="00070CA2"/>
    <w:rsid w:val="00071458"/>
    <w:rsid w:val="0007187C"/>
    <w:rsid w:val="00071D37"/>
    <w:rsid w:val="00072152"/>
    <w:rsid w:val="000725E1"/>
    <w:rsid w:val="00072628"/>
    <w:rsid w:val="000727F2"/>
    <w:rsid w:val="0007358F"/>
    <w:rsid w:val="00073661"/>
    <w:rsid w:val="00073E78"/>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6984"/>
    <w:rsid w:val="000870A2"/>
    <w:rsid w:val="0008717D"/>
    <w:rsid w:val="00087574"/>
    <w:rsid w:val="0009036F"/>
    <w:rsid w:val="000905E6"/>
    <w:rsid w:val="00090A1B"/>
    <w:rsid w:val="0009236A"/>
    <w:rsid w:val="00092BF3"/>
    <w:rsid w:val="00092C18"/>
    <w:rsid w:val="0009351D"/>
    <w:rsid w:val="00093573"/>
    <w:rsid w:val="00093CB4"/>
    <w:rsid w:val="0009489B"/>
    <w:rsid w:val="00094AEE"/>
    <w:rsid w:val="00094ED3"/>
    <w:rsid w:val="00094FBF"/>
    <w:rsid w:val="00095D39"/>
    <w:rsid w:val="000960C5"/>
    <w:rsid w:val="000960FD"/>
    <w:rsid w:val="0009654B"/>
    <w:rsid w:val="0009675C"/>
    <w:rsid w:val="000970F1"/>
    <w:rsid w:val="000973DD"/>
    <w:rsid w:val="00097644"/>
    <w:rsid w:val="000976A8"/>
    <w:rsid w:val="000976E3"/>
    <w:rsid w:val="00097713"/>
    <w:rsid w:val="00097AC4"/>
    <w:rsid w:val="00097D52"/>
    <w:rsid w:val="000A02B7"/>
    <w:rsid w:val="000A0656"/>
    <w:rsid w:val="000A09E6"/>
    <w:rsid w:val="000A0A1F"/>
    <w:rsid w:val="000A12ED"/>
    <w:rsid w:val="000A16B2"/>
    <w:rsid w:val="000A1DB7"/>
    <w:rsid w:val="000A28EF"/>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105"/>
    <w:rsid w:val="000B2BEE"/>
    <w:rsid w:val="000B2FCB"/>
    <w:rsid w:val="000B30D6"/>
    <w:rsid w:val="000B3D96"/>
    <w:rsid w:val="000B3EB3"/>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B76E1"/>
    <w:rsid w:val="000B76FD"/>
    <w:rsid w:val="000C0024"/>
    <w:rsid w:val="000C0124"/>
    <w:rsid w:val="000C02F2"/>
    <w:rsid w:val="000C05B5"/>
    <w:rsid w:val="000C195A"/>
    <w:rsid w:val="000C2065"/>
    <w:rsid w:val="000C213D"/>
    <w:rsid w:val="000C2C19"/>
    <w:rsid w:val="000C30A6"/>
    <w:rsid w:val="000C367A"/>
    <w:rsid w:val="000C3912"/>
    <w:rsid w:val="000C3AF9"/>
    <w:rsid w:val="000C4CE2"/>
    <w:rsid w:val="000C4EB2"/>
    <w:rsid w:val="000C65AB"/>
    <w:rsid w:val="000C7488"/>
    <w:rsid w:val="000D0179"/>
    <w:rsid w:val="000D05CC"/>
    <w:rsid w:val="000D0A6F"/>
    <w:rsid w:val="000D0FD9"/>
    <w:rsid w:val="000D13E1"/>
    <w:rsid w:val="000D17EB"/>
    <w:rsid w:val="000D234A"/>
    <w:rsid w:val="000D241B"/>
    <w:rsid w:val="000D3089"/>
    <w:rsid w:val="000D31B8"/>
    <w:rsid w:val="000D353A"/>
    <w:rsid w:val="000D3F57"/>
    <w:rsid w:val="000D42C5"/>
    <w:rsid w:val="000D445B"/>
    <w:rsid w:val="000D4C2A"/>
    <w:rsid w:val="000D520E"/>
    <w:rsid w:val="000D596F"/>
    <w:rsid w:val="000D66C5"/>
    <w:rsid w:val="000D6B73"/>
    <w:rsid w:val="000D6D48"/>
    <w:rsid w:val="000D75E4"/>
    <w:rsid w:val="000D790E"/>
    <w:rsid w:val="000D7FF0"/>
    <w:rsid w:val="000E0DDB"/>
    <w:rsid w:val="000E0E2A"/>
    <w:rsid w:val="000E12F5"/>
    <w:rsid w:val="000E163F"/>
    <w:rsid w:val="000E1B7B"/>
    <w:rsid w:val="000E296B"/>
    <w:rsid w:val="000E2D50"/>
    <w:rsid w:val="000E2D87"/>
    <w:rsid w:val="000E2F7C"/>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730"/>
    <w:rsid w:val="000F18FE"/>
    <w:rsid w:val="000F1C2A"/>
    <w:rsid w:val="000F2055"/>
    <w:rsid w:val="000F24D2"/>
    <w:rsid w:val="000F2878"/>
    <w:rsid w:val="000F3658"/>
    <w:rsid w:val="000F3CBA"/>
    <w:rsid w:val="000F403F"/>
    <w:rsid w:val="000F4B39"/>
    <w:rsid w:val="000F609A"/>
    <w:rsid w:val="000F704D"/>
    <w:rsid w:val="000F79B9"/>
    <w:rsid w:val="000F7A5E"/>
    <w:rsid w:val="000F7D53"/>
    <w:rsid w:val="000F7FE4"/>
    <w:rsid w:val="00100280"/>
    <w:rsid w:val="00101098"/>
    <w:rsid w:val="0010121A"/>
    <w:rsid w:val="0010181B"/>
    <w:rsid w:val="00101C7B"/>
    <w:rsid w:val="00102797"/>
    <w:rsid w:val="00102A7B"/>
    <w:rsid w:val="00102E63"/>
    <w:rsid w:val="00102EA7"/>
    <w:rsid w:val="00103587"/>
    <w:rsid w:val="00103BA2"/>
    <w:rsid w:val="00103F13"/>
    <w:rsid w:val="001045CF"/>
    <w:rsid w:val="001048F9"/>
    <w:rsid w:val="00106726"/>
    <w:rsid w:val="00107378"/>
    <w:rsid w:val="00107CA3"/>
    <w:rsid w:val="00110301"/>
    <w:rsid w:val="00110BFF"/>
    <w:rsid w:val="00110C48"/>
    <w:rsid w:val="001119FB"/>
    <w:rsid w:val="00111C09"/>
    <w:rsid w:val="00112079"/>
    <w:rsid w:val="00112088"/>
    <w:rsid w:val="00112358"/>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5F"/>
    <w:rsid w:val="001211FD"/>
    <w:rsid w:val="0012143C"/>
    <w:rsid w:val="00121565"/>
    <w:rsid w:val="001222F4"/>
    <w:rsid w:val="00122436"/>
    <w:rsid w:val="001225F6"/>
    <w:rsid w:val="00122A03"/>
    <w:rsid w:val="00122B15"/>
    <w:rsid w:val="00123383"/>
    <w:rsid w:val="001238EB"/>
    <w:rsid w:val="00125695"/>
    <w:rsid w:val="00125E1E"/>
    <w:rsid w:val="00126713"/>
    <w:rsid w:val="001268D6"/>
    <w:rsid w:val="00126BAA"/>
    <w:rsid w:val="001270D0"/>
    <w:rsid w:val="00127283"/>
    <w:rsid w:val="0012761B"/>
    <w:rsid w:val="00127972"/>
    <w:rsid w:val="001301D7"/>
    <w:rsid w:val="001302B7"/>
    <w:rsid w:val="00130E5B"/>
    <w:rsid w:val="00130E84"/>
    <w:rsid w:val="001320CD"/>
    <w:rsid w:val="001328D2"/>
    <w:rsid w:val="00132D78"/>
    <w:rsid w:val="00132ECA"/>
    <w:rsid w:val="00132FFD"/>
    <w:rsid w:val="00133856"/>
    <w:rsid w:val="001339B2"/>
    <w:rsid w:val="00133FA4"/>
    <w:rsid w:val="00134434"/>
    <w:rsid w:val="001348EE"/>
    <w:rsid w:val="00134D95"/>
    <w:rsid w:val="00134E53"/>
    <w:rsid w:val="00135ED0"/>
    <w:rsid w:val="0013701B"/>
    <w:rsid w:val="0013711C"/>
    <w:rsid w:val="00137729"/>
    <w:rsid w:val="0014018F"/>
    <w:rsid w:val="00140FD4"/>
    <w:rsid w:val="00141183"/>
    <w:rsid w:val="001414D7"/>
    <w:rsid w:val="00141F17"/>
    <w:rsid w:val="001420E8"/>
    <w:rsid w:val="001421DA"/>
    <w:rsid w:val="00144164"/>
    <w:rsid w:val="0014426F"/>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1D68"/>
    <w:rsid w:val="0015237E"/>
    <w:rsid w:val="0015246E"/>
    <w:rsid w:val="00152589"/>
    <w:rsid w:val="00152CA4"/>
    <w:rsid w:val="00152F0A"/>
    <w:rsid w:val="0015301B"/>
    <w:rsid w:val="001531E6"/>
    <w:rsid w:val="0015375A"/>
    <w:rsid w:val="001538A8"/>
    <w:rsid w:val="00153DC4"/>
    <w:rsid w:val="001549D4"/>
    <w:rsid w:val="00155567"/>
    <w:rsid w:val="001555EC"/>
    <w:rsid w:val="00155849"/>
    <w:rsid w:val="00155E90"/>
    <w:rsid w:val="0015677D"/>
    <w:rsid w:val="001569A4"/>
    <w:rsid w:val="00156A6A"/>
    <w:rsid w:val="00156EBC"/>
    <w:rsid w:val="00157C12"/>
    <w:rsid w:val="00160235"/>
    <w:rsid w:val="00160AFC"/>
    <w:rsid w:val="00161754"/>
    <w:rsid w:val="00162D93"/>
    <w:rsid w:val="001638A2"/>
    <w:rsid w:val="00163937"/>
    <w:rsid w:val="001647D3"/>
    <w:rsid w:val="00164E0F"/>
    <w:rsid w:val="00164F03"/>
    <w:rsid w:val="0016516C"/>
    <w:rsid w:val="00165195"/>
    <w:rsid w:val="001659ED"/>
    <w:rsid w:val="00165A1D"/>
    <w:rsid w:val="00165B10"/>
    <w:rsid w:val="00166DF4"/>
    <w:rsid w:val="00167130"/>
    <w:rsid w:val="00167497"/>
    <w:rsid w:val="001676C9"/>
    <w:rsid w:val="00167E0F"/>
    <w:rsid w:val="0017008A"/>
    <w:rsid w:val="00170154"/>
    <w:rsid w:val="00170BE8"/>
    <w:rsid w:val="00170E8C"/>
    <w:rsid w:val="00170EE5"/>
    <w:rsid w:val="00171721"/>
    <w:rsid w:val="001723E9"/>
    <w:rsid w:val="00172594"/>
    <w:rsid w:val="00172A08"/>
    <w:rsid w:val="001734BF"/>
    <w:rsid w:val="00173B71"/>
    <w:rsid w:val="00173C0A"/>
    <w:rsid w:val="00173CD8"/>
    <w:rsid w:val="00174665"/>
    <w:rsid w:val="001746E7"/>
    <w:rsid w:val="0017480E"/>
    <w:rsid w:val="00174842"/>
    <w:rsid w:val="00174FB4"/>
    <w:rsid w:val="00175742"/>
    <w:rsid w:val="00175B16"/>
    <w:rsid w:val="00176AEA"/>
    <w:rsid w:val="00176C23"/>
    <w:rsid w:val="001772DD"/>
    <w:rsid w:val="00180CBF"/>
    <w:rsid w:val="001810AB"/>
    <w:rsid w:val="00181B4D"/>
    <w:rsid w:val="001829BC"/>
    <w:rsid w:val="001851A3"/>
    <w:rsid w:val="00185D4B"/>
    <w:rsid w:val="00185D4F"/>
    <w:rsid w:val="00186115"/>
    <w:rsid w:val="00186F06"/>
    <w:rsid w:val="00187014"/>
    <w:rsid w:val="00187F09"/>
    <w:rsid w:val="001908D7"/>
    <w:rsid w:val="00190B61"/>
    <w:rsid w:val="00190E5A"/>
    <w:rsid w:val="001912EC"/>
    <w:rsid w:val="00191509"/>
    <w:rsid w:val="00191601"/>
    <w:rsid w:val="001918A1"/>
    <w:rsid w:val="00191F75"/>
    <w:rsid w:val="00192196"/>
    <w:rsid w:val="00192348"/>
    <w:rsid w:val="00192856"/>
    <w:rsid w:val="00192BD0"/>
    <w:rsid w:val="00192D26"/>
    <w:rsid w:val="00192F71"/>
    <w:rsid w:val="00193231"/>
    <w:rsid w:val="00193661"/>
    <w:rsid w:val="00193ABB"/>
    <w:rsid w:val="00193AFD"/>
    <w:rsid w:val="00193E0C"/>
    <w:rsid w:val="00194D98"/>
    <w:rsid w:val="0019514A"/>
    <w:rsid w:val="001953C7"/>
    <w:rsid w:val="001961A5"/>
    <w:rsid w:val="00196AFB"/>
    <w:rsid w:val="00196F1A"/>
    <w:rsid w:val="0019705E"/>
    <w:rsid w:val="001975C5"/>
    <w:rsid w:val="001976E9"/>
    <w:rsid w:val="001A00EC"/>
    <w:rsid w:val="001A044F"/>
    <w:rsid w:val="001A06F1"/>
    <w:rsid w:val="001A1902"/>
    <w:rsid w:val="001A1A05"/>
    <w:rsid w:val="001A1A24"/>
    <w:rsid w:val="001A1C69"/>
    <w:rsid w:val="001A1FA1"/>
    <w:rsid w:val="001A22DA"/>
    <w:rsid w:val="001A2F24"/>
    <w:rsid w:val="001A3134"/>
    <w:rsid w:val="001A3145"/>
    <w:rsid w:val="001A3388"/>
    <w:rsid w:val="001A3971"/>
    <w:rsid w:val="001A3C89"/>
    <w:rsid w:val="001A3D79"/>
    <w:rsid w:val="001A5730"/>
    <w:rsid w:val="001A629B"/>
    <w:rsid w:val="001A6527"/>
    <w:rsid w:val="001A667D"/>
    <w:rsid w:val="001A686C"/>
    <w:rsid w:val="001A6BE2"/>
    <w:rsid w:val="001A6DB4"/>
    <w:rsid w:val="001A7834"/>
    <w:rsid w:val="001A784A"/>
    <w:rsid w:val="001A7882"/>
    <w:rsid w:val="001A7EA7"/>
    <w:rsid w:val="001A7F11"/>
    <w:rsid w:val="001B0909"/>
    <w:rsid w:val="001B1B99"/>
    <w:rsid w:val="001B2BBB"/>
    <w:rsid w:val="001B3A9C"/>
    <w:rsid w:val="001B3F76"/>
    <w:rsid w:val="001B40DC"/>
    <w:rsid w:val="001B4629"/>
    <w:rsid w:val="001B5087"/>
    <w:rsid w:val="001B512A"/>
    <w:rsid w:val="001B519B"/>
    <w:rsid w:val="001B526F"/>
    <w:rsid w:val="001B58A5"/>
    <w:rsid w:val="001B6721"/>
    <w:rsid w:val="001B68FD"/>
    <w:rsid w:val="001B6C50"/>
    <w:rsid w:val="001B73CD"/>
    <w:rsid w:val="001B741E"/>
    <w:rsid w:val="001B7F6A"/>
    <w:rsid w:val="001C028D"/>
    <w:rsid w:val="001C0F1A"/>
    <w:rsid w:val="001C1154"/>
    <w:rsid w:val="001C286C"/>
    <w:rsid w:val="001C3C52"/>
    <w:rsid w:val="001C5BCC"/>
    <w:rsid w:val="001C6140"/>
    <w:rsid w:val="001C61AF"/>
    <w:rsid w:val="001C697D"/>
    <w:rsid w:val="001C6B0E"/>
    <w:rsid w:val="001C6E8D"/>
    <w:rsid w:val="001C70DB"/>
    <w:rsid w:val="001C7A5F"/>
    <w:rsid w:val="001C7BCB"/>
    <w:rsid w:val="001D01A3"/>
    <w:rsid w:val="001D04D7"/>
    <w:rsid w:val="001D06AF"/>
    <w:rsid w:val="001D0D37"/>
    <w:rsid w:val="001D1638"/>
    <w:rsid w:val="001D1993"/>
    <w:rsid w:val="001D1CD2"/>
    <w:rsid w:val="001D2114"/>
    <w:rsid w:val="001D2A3A"/>
    <w:rsid w:val="001D2FCD"/>
    <w:rsid w:val="001D32E7"/>
    <w:rsid w:val="001D39A1"/>
    <w:rsid w:val="001D3F1D"/>
    <w:rsid w:val="001D41AB"/>
    <w:rsid w:val="001D456F"/>
    <w:rsid w:val="001D46F9"/>
    <w:rsid w:val="001D49DF"/>
    <w:rsid w:val="001D4D53"/>
    <w:rsid w:val="001D557A"/>
    <w:rsid w:val="001D5E38"/>
    <w:rsid w:val="001D6589"/>
    <w:rsid w:val="001D66E9"/>
    <w:rsid w:val="001D6720"/>
    <w:rsid w:val="001D6C4B"/>
    <w:rsid w:val="001D6C52"/>
    <w:rsid w:val="001D71DD"/>
    <w:rsid w:val="001D7F52"/>
    <w:rsid w:val="001D7FE9"/>
    <w:rsid w:val="001E0078"/>
    <w:rsid w:val="001E00ED"/>
    <w:rsid w:val="001E0E2B"/>
    <w:rsid w:val="001E1278"/>
    <w:rsid w:val="001E1BD2"/>
    <w:rsid w:val="001E1DA3"/>
    <w:rsid w:val="001E23FA"/>
    <w:rsid w:val="001E26B5"/>
    <w:rsid w:val="001E2B10"/>
    <w:rsid w:val="001E2ECB"/>
    <w:rsid w:val="001E35E1"/>
    <w:rsid w:val="001E3D64"/>
    <w:rsid w:val="001E3F52"/>
    <w:rsid w:val="001E4A95"/>
    <w:rsid w:val="001E58EA"/>
    <w:rsid w:val="001E5BDE"/>
    <w:rsid w:val="001E5F7F"/>
    <w:rsid w:val="001E6090"/>
    <w:rsid w:val="001E6ACB"/>
    <w:rsid w:val="001E77C1"/>
    <w:rsid w:val="001E793C"/>
    <w:rsid w:val="001F01C4"/>
    <w:rsid w:val="001F0690"/>
    <w:rsid w:val="001F0A84"/>
    <w:rsid w:val="001F1036"/>
    <w:rsid w:val="001F1517"/>
    <w:rsid w:val="001F16DA"/>
    <w:rsid w:val="001F1EA4"/>
    <w:rsid w:val="001F2180"/>
    <w:rsid w:val="001F2C8A"/>
    <w:rsid w:val="001F2EA5"/>
    <w:rsid w:val="001F35CA"/>
    <w:rsid w:val="001F3783"/>
    <w:rsid w:val="001F3C99"/>
    <w:rsid w:val="001F4CEB"/>
    <w:rsid w:val="001F4DEC"/>
    <w:rsid w:val="001F4FA3"/>
    <w:rsid w:val="001F5005"/>
    <w:rsid w:val="001F508A"/>
    <w:rsid w:val="001F5194"/>
    <w:rsid w:val="001F5208"/>
    <w:rsid w:val="001F58C0"/>
    <w:rsid w:val="001F6A43"/>
    <w:rsid w:val="001F70F8"/>
    <w:rsid w:val="001F7C28"/>
    <w:rsid w:val="002007B4"/>
    <w:rsid w:val="002009F5"/>
    <w:rsid w:val="002019DA"/>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D6"/>
    <w:rsid w:val="00206A06"/>
    <w:rsid w:val="002071F2"/>
    <w:rsid w:val="00207448"/>
    <w:rsid w:val="00207593"/>
    <w:rsid w:val="00207664"/>
    <w:rsid w:val="002077C4"/>
    <w:rsid w:val="00210978"/>
    <w:rsid w:val="00210C43"/>
    <w:rsid w:val="00211BD4"/>
    <w:rsid w:val="002127F3"/>
    <w:rsid w:val="00212AD0"/>
    <w:rsid w:val="00213202"/>
    <w:rsid w:val="0021332A"/>
    <w:rsid w:val="00214047"/>
    <w:rsid w:val="0021462A"/>
    <w:rsid w:val="00215ED0"/>
    <w:rsid w:val="00215ED7"/>
    <w:rsid w:val="002167E5"/>
    <w:rsid w:val="0021787B"/>
    <w:rsid w:val="00221355"/>
    <w:rsid w:val="00221A46"/>
    <w:rsid w:val="00221B07"/>
    <w:rsid w:val="00221C07"/>
    <w:rsid w:val="00222075"/>
    <w:rsid w:val="002228DE"/>
    <w:rsid w:val="00223696"/>
    <w:rsid w:val="002236C1"/>
    <w:rsid w:val="002238B4"/>
    <w:rsid w:val="0022443B"/>
    <w:rsid w:val="002249B6"/>
    <w:rsid w:val="00224E4E"/>
    <w:rsid w:val="00225319"/>
    <w:rsid w:val="002255F9"/>
    <w:rsid w:val="002259E6"/>
    <w:rsid w:val="00225BE3"/>
    <w:rsid w:val="00226D3C"/>
    <w:rsid w:val="00227685"/>
    <w:rsid w:val="00227814"/>
    <w:rsid w:val="00227C97"/>
    <w:rsid w:val="00227FA2"/>
    <w:rsid w:val="00230355"/>
    <w:rsid w:val="00230E33"/>
    <w:rsid w:val="00231491"/>
    <w:rsid w:val="002318FF"/>
    <w:rsid w:val="00231B2A"/>
    <w:rsid w:val="00231CEB"/>
    <w:rsid w:val="0023227F"/>
    <w:rsid w:val="002324DF"/>
    <w:rsid w:val="00232F79"/>
    <w:rsid w:val="00232FF8"/>
    <w:rsid w:val="00233154"/>
    <w:rsid w:val="002334D6"/>
    <w:rsid w:val="0023379F"/>
    <w:rsid w:val="002347EC"/>
    <w:rsid w:val="0023493B"/>
    <w:rsid w:val="00234CC2"/>
    <w:rsid w:val="00234EB4"/>
    <w:rsid w:val="00234F60"/>
    <w:rsid w:val="00234FA0"/>
    <w:rsid w:val="0023621C"/>
    <w:rsid w:val="002367B2"/>
    <w:rsid w:val="00236FEA"/>
    <w:rsid w:val="00237363"/>
    <w:rsid w:val="00237CAC"/>
    <w:rsid w:val="00240EF1"/>
    <w:rsid w:val="0024176E"/>
    <w:rsid w:val="00241813"/>
    <w:rsid w:val="0024182F"/>
    <w:rsid w:val="00241AFA"/>
    <w:rsid w:val="00241CC6"/>
    <w:rsid w:val="00242068"/>
    <w:rsid w:val="00243446"/>
    <w:rsid w:val="002439F5"/>
    <w:rsid w:val="0024415B"/>
    <w:rsid w:val="00244C78"/>
    <w:rsid w:val="00244D0B"/>
    <w:rsid w:val="00245359"/>
    <w:rsid w:val="002465AD"/>
    <w:rsid w:val="00246742"/>
    <w:rsid w:val="0024680A"/>
    <w:rsid w:val="00246EBC"/>
    <w:rsid w:val="00247446"/>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8DA"/>
    <w:rsid w:val="00256BFC"/>
    <w:rsid w:val="00256FC6"/>
    <w:rsid w:val="00257C7B"/>
    <w:rsid w:val="002601DF"/>
    <w:rsid w:val="00260B70"/>
    <w:rsid w:val="0026148A"/>
    <w:rsid w:val="00261545"/>
    <w:rsid w:val="0026156F"/>
    <w:rsid w:val="00261B45"/>
    <w:rsid w:val="00261FE4"/>
    <w:rsid w:val="002629BC"/>
    <w:rsid w:val="00262B69"/>
    <w:rsid w:val="002643AD"/>
    <w:rsid w:val="00264584"/>
    <w:rsid w:val="00264F87"/>
    <w:rsid w:val="00265276"/>
    <w:rsid w:val="0026539B"/>
    <w:rsid w:val="0026597D"/>
    <w:rsid w:val="00265E0B"/>
    <w:rsid w:val="00266422"/>
    <w:rsid w:val="00266940"/>
    <w:rsid w:val="002702B0"/>
    <w:rsid w:val="002709FD"/>
    <w:rsid w:val="0027153A"/>
    <w:rsid w:val="00271797"/>
    <w:rsid w:val="0027195F"/>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086"/>
    <w:rsid w:val="00277233"/>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EA3"/>
    <w:rsid w:val="00286F0E"/>
    <w:rsid w:val="0028792E"/>
    <w:rsid w:val="00287DE4"/>
    <w:rsid w:val="00290A82"/>
    <w:rsid w:val="00291207"/>
    <w:rsid w:val="002912EB"/>
    <w:rsid w:val="00291DF8"/>
    <w:rsid w:val="00292D9E"/>
    <w:rsid w:val="00292EA8"/>
    <w:rsid w:val="0029321A"/>
    <w:rsid w:val="002935AA"/>
    <w:rsid w:val="00293702"/>
    <w:rsid w:val="002939C1"/>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6D5"/>
    <w:rsid w:val="002A287C"/>
    <w:rsid w:val="002A2E84"/>
    <w:rsid w:val="002A2F0D"/>
    <w:rsid w:val="002A328C"/>
    <w:rsid w:val="002A3510"/>
    <w:rsid w:val="002A3991"/>
    <w:rsid w:val="002A44B7"/>
    <w:rsid w:val="002A4A97"/>
    <w:rsid w:val="002A511F"/>
    <w:rsid w:val="002A5727"/>
    <w:rsid w:val="002A5A80"/>
    <w:rsid w:val="002A5B00"/>
    <w:rsid w:val="002A5D13"/>
    <w:rsid w:val="002A5E48"/>
    <w:rsid w:val="002A5FE1"/>
    <w:rsid w:val="002A653B"/>
    <w:rsid w:val="002A7167"/>
    <w:rsid w:val="002A7452"/>
    <w:rsid w:val="002A75A1"/>
    <w:rsid w:val="002A76FD"/>
    <w:rsid w:val="002A7B54"/>
    <w:rsid w:val="002B00A4"/>
    <w:rsid w:val="002B0117"/>
    <w:rsid w:val="002B085C"/>
    <w:rsid w:val="002B094E"/>
    <w:rsid w:val="002B09B8"/>
    <w:rsid w:val="002B0CBC"/>
    <w:rsid w:val="002B121F"/>
    <w:rsid w:val="002B150C"/>
    <w:rsid w:val="002B32A1"/>
    <w:rsid w:val="002B361C"/>
    <w:rsid w:val="002B3628"/>
    <w:rsid w:val="002B43E5"/>
    <w:rsid w:val="002B46E6"/>
    <w:rsid w:val="002B4949"/>
    <w:rsid w:val="002B4BB7"/>
    <w:rsid w:val="002B536D"/>
    <w:rsid w:val="002B5539"/>
    <w:rsid w:val="002B58CC"/>
    <w:rsid w:val="002B5EC1"/>
    <w:rsid w:val="002B623F"/>
    <w:rsid w:val="002B7CDD"/>
    <w:rsid w:val="002C003A"/>
    <w:rsid w:val="002C01B1"/>
    <w:rsid w:val="002C0628"/>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0A3"/>
    <w:rsid w:val="002D3135"/>
    <w:rsid w:val="002D3156"/>
    <w:rsid w:val="002D3B0C"/>
    <w:rsid w:val="002D40AF"/>
    <w:rsid w:val="002D41D1"/>
    <w:rsid w:val="002D4437"/>
    <w:rsid w:val="002D4507"/>
    <w:rsid w:val="002D46BF"/>
    <w:rsid w:val="002D49A6"/>
    <w:rsid w:val="002D4EA3"/>
    <w:rsid w:val="002D536F"/>
    <w:rsid w:val="002D54CF"/>
    <w:rsid w:val="002D6145"/>
    <w:rsid w:val="002D61C1"/>
    <w:rsid w:val="002D7906"/>
    <w:rsid w:val="002D7F32"/>
    <w:rsid w:val="002D7FF5"/>
    <w:rsid w:val="002E0B97"/>
    <w:rsid w:val="002E0C26"/>
    <w:rsid w:val="002E11EB"/>
    <w:rsid w:val="002E280F"/>
    <w:rsid w:val="002E283F"/>
    <w:rsid w:val="002E3962"/>
    <w:rsid w:val="002E403D"/>
    <w:rsid w:val="002E420C"/>
    <w:rsid w:val="002E42EA"/>
    <w:rsid w:val="002E447E"/>
    <w:rsid w:val="002E45CD"/>
    <w:rsid w:val="002E4E62"/>
    <w:rsid w:val="002E5CAD"/>
    <w:rsid w:val="002E69B1"/>
    <w:rsid w:val="002E75B5"/>
    <w:rsid w:val="002E7832"/>
    <w:rsid w:val="002F0736"/>
    <w:rsid w:val="002F0A8D"/>
    <w:rsid w:val="002F13AD"/>
    <w:rsid w:val="002F159C"/>
    <w:rsid w:val="002F274D"/>
    <w:rsid w:val="002F2860"/>
    <w:rsid w:val="002F3544"/>
    <w:rsid w:val="002F37C3"/>
    <w:rsid w:val="002F394E"/>
    <w:rsid w:val="002F3EA0"/>
    <w:rsid w:val="002F3FD3"/>
    <w:rsid w:val="002F45F1"/>
    <w:rsid w:val="002F4981"/>
    <w:rsid w:val="002F49B2"/>
    <w:rsid w:val="002F4CA0"/>
    <w:rsid w:val="002F504B"/>
    <w:rsid w:val="002F5BB5"/>
    <w:rsid w:val="002F6548"/>
    <w:rsid w:val="002F6680"/>
    <w:rsid w:val="002F6A8A"/>
    <w:rsid w:val="002F6B4B"/>
    <w:rsid w:val="002F725C"/>
    <w:rsid w:val="002F76ED"/>
    <w:rsid w:val="002F7A1D"/>
    <w:rsid w:val="0030037B"/>
    <w:rsid w:val="00300D92"/>
    <w:rsid w:val="00300FB7"/>
    <w:rsid w:val="0030122F"/>
    <w:rsid w:val="00302049"/>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1FE"/>
    <w:rsid w:val="00307212"/>
    <w:rsid w:val="0030782D"/>
    <w:rsid w:val="00307850"/>
    <w:rsid w:val="00307E9B"/>
    <w:rsid w:val="00310955"/>
    <w:rsid w:val="003112F3"/>
    <w:rsid w:val="00311D20"/>
    <w:rsid w:val="00312A86"/>
    <w:rsid w:val="00312C25"/>
    <w:rsid w:val="00314291"/>
    <w:rsid w:val="00314401"/>
    <w:rsid w:val="003150BF"/>
    <w:rsid w:val="0031531B"/>
    <w:rsid w:val="00315D1F"/>
    <w:rsid w:val="00315F23"/>
    <w:rsid w:val="003160EE"/>
    <w:rsid w:val="00316456"/>
    <w:rsid w:val="003170BD"/>
    <w:rsid w:val="00317343"/>
    <w:rsid w:val="00317687"/>
    <w:rsid w:val="003200A2"/>
    <w:rsid w:val="0032025E"/>
    <w:rsid w:val="0032036A"/>
    <w:rsid w:val="0032071D"/>
    <w:rsid w:val="00321138"/>
    <w:rsid w:val="003220E4"/>
    <w:rsid w:val="0032288B"/>
    <w:rsid w:val="0032340A"/>
    <w:rsid w:val="00323AB5"/>
    <w:rsid w:val="00323D65"/>
    <w:rsid w:val="00324935"/>
    <w:rsid w:val="00325DF9"/>
    <w:rsid w:val="00326341"/>
    <w:rsid w:val="00326C12"/>
    <w:rsid w:val="003270AD"/>
    <w:rsid w:val="003274F3"/>
    <w:rsid w:val="00330A6B"/>
    <w:rsid w:val="003312AE"/>
    <w:rsid w:val="003312BE"/>
    <w:rsid w:val="0033190F"/>
    <w:rsid w:val="003319E4"/>
    <w:rsid w:val="00331EC1"/>
    <w:rsid w:val="00332309"/>
    <w:rsid w:val="00332603"/>
    <w:rsid w:val="00332FD1"/>
    <w:rsid w:val="00333680"/>
    <w:rsid w:val="003337EC"/>
    <w:rsid w:val="0033396D"/>
    <w:rsid w:val="003343A2"/>
    <w:rsid w:val="0033461A"/>
    <w:rsid w:val="00334ADB"/>
    <w:rsid w:val="00334BC8"/>
    <w:rsid w:val="00334D53"/>
    <w:rsid w:val="00335068"/>
    <w:rsid w:val="00335AA9"/>
    <w:rsid w:val="00335B6F"/>
    <w:rsid w:val="00336202"/>
    <w:rsid w:val="00337184"/>
    <w:rsid w:val="00337956"/>
    <w:rsid w:val="00337D51"/>
    <w:rsid w:val="003403B9"/>
    <w:rsid w:val="00340632"/>
    <w:rsid w:val="00341013"/>
    <w:rsid w:val="00341041"/>
    <w:rsid w:val="003410D7"/>
    <w:rsid w:val="003411EA"/>
    <w:rsid w:val="003417ED"/>
    <w:rsid w:val="00341973"/>
    <w:rsid w:val="00341A4D"/>
    <w:rsid w:val="003421C4"/>
    <w:rsid w:val="00342543"/>
    <w:rsid w:val="00343D75"/>
    <w:rsid w:val="003446BB"/>
    <w:rsid w:val="00345003"/>
    <w:rsid w:val="00345335"/>
    <w:rsid w:val="00345A68"/>
    <w:rsid w:val="00345ADD"/>
    <w:rsid w:val="00345D53"/>
    <w:rsid w:val="003466F4"/>
    <w:rsid w:val="003468B9"/>
    <w:rsid w:val="003469F2"/>
    <w:rsid w:val="00346A67"/>
    <w:rsid w:val="00346F9D"/>
    <w:rsid w:val="00347F98"/>
    <w:rsid w:val="00350CC8"/>
    <w:rsid w:val="003517B8"/>
    <w:rsid w:val="003518A9"/>
    <w:rsid w:val="00351EE4"/>
    <w:rsid w:val="003520BB"/>
    <w:rsid w:val="003526BA"/>
    <w:rsid w:val="003527CD"/>
    <w:rsid w:val="00352A65"/>
    <w:rsid w:val="00353085"/>
    <w:rsid w:val="0035325B"/>
    <w:rsid w:val="0035334B"/>
    <w:rsid w:val="00354442"/>
    <w:rsid w:val="00354671"/>
    <w:rsid w:val="00354A77"/>
    <w:rsid w:val="0035518D"/>
    <w:rsid w:val="0035521E"/>
    <w:rsid w:val="00355917"/>
    <w:rsid w:val="00355E32"/>
    <w:rsid w:val="003567C3"/>
    <w:rsid w:val="00356870"/>
    <w:rsid w:val="00357336"/>
    <w:rsid w:val="00357526"/>
    <w:rsid w:val="00357DE4"/>
    <w:rsid w:val="00360286"/>
    <w:rsid w:val="0036063B"/>
    <w:rsid w:val="00360843"/>
    <w:rsid w:val="0036199C"/>
    <w:rsid w:val="00362381"/>
    <w:rsid w:val="00362560"/>
    <w:rsid w:val="00362809"/>
    <w:rsid w:val="00362851"/>
    <w:rsid w:val="00362C55"/>
    <w:rsid w:val="00362CD8"/>
    <w:rsid w:val="00363522"/>
    <w:rsid w:val="00363BE3"/>
    <w:rsid w:val="00363D80"/>
    <w:rsid w:val="00364609"/>
    <w:rsid w:val="00364AAE"/>
    <w:rsid w:val="00364ED2"/>
    <w:rsid w:val="003660F8"/>
    <w:rsid w:val="003675AA"/>
    <w:rsid w:val="00370CC2"/>
    <w:rsid w:val="00371668"/>
    <w:rsid w:val="00371BA2"/>
    <w:rsid w:val="003724B7"/>
    <w:rsid w:val="00372FD5"/>
    <w:rsid w:val="003731AC"/>
    <w:rsid w:val="00373211"/>
    <w:rsid w:val="003736AD"/>
    <w:rsid w:val="00373E16"/>
    <w:rsid w:val="003742D4"/>
    <w:rsid w:val="003745DC"/>
    <w:rsid w:val="00374B35"/>
    <w:rsid w:val="00375473"/>
    <w:rsid w:val="00375CE6"/>
    <w:rsid w:val="00376E17"/>
    <w:rsid w:val="003772D2"/>
    <w:rsid w:val="003779C1"/>
    <w:rsid w:val="00377CA3"/>
    <w:rsid w:val="003805CC"/>
    <w:rsid w:val="00381A0F"/>
    <w:rsid w:val="00381F96"/>
    <w:rsid w:val="0038212E"/>
    <w:rsid w:val="003825D0"/>
    <w:rsid w:val="0038280C"/>
    <w:rsid w:val="00382F63"/>
    <w:rsid w:val="003832F1"/>
    <w:rsid w:val="003857DF"/>
    <w:rsid w:val="00385A28"/>
    <w:rsid w:val="0038616C"/>
    <w:rsid w:val="003861F1"/>
    <w:rsid w:val="003867E0"/>
    <w:rsid w:val="00386AF3"/>
    <w:rsid w:val="00386C8D"/>
    <w:rsid w:val="003872CB"/>
    <w:rsid w:val="00387B4B"/>
    <w:rsid w:val="00387BE5"/>
    <w:rsid w:val="0039089A"/>
    <w:rsid w:val="00391166"/>
    <w:rsid w:val="00391F42"/>
    <w:rsid w:val="003920B8"/>
    <w:rsid w:val="00392579"/>
    <w:rsid w:val="00392945"/>
    <w:rsid w:val="00392B72"/>
    <w:rsid w:val="00393BCC"/>
    <w:rsid w:val="00394075"/>
    <w:rsid w:val="00394B32"/>
    <w:rsid w:val="00394E6A"/>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3B1F"/>
    <w:rsid w:val="003A42F1"/>
    <w:rsid w:val="003A43BD"/>
    <w:rsid w:val="003A4650"/>
    <w:rsid w:val="003A4A35"/>
    <w:rsid w:val="003A5A82"/>
    <w:rsid w:val="003A60B5"/>
    <w:rsid w:val="003A638C"/>
    <w:rsid w:val="003A6610"/>
    <w:rsid w:val="003A6BB1"/>
    <w:rsid w:val="003A7093"/>
    <w:rsid w:val="003A74E5"/>
    <w:rsid w:val="003A761D"/>
    <w:rsid w:val="003A7D23"/>
    <w:rsid w:val="003B058A"/>
    <w:rsid w:val="003B1011"/>
    <w:rsid w:val="003B1A31"/>
    <w:rsid w:val="003B1E08"/>
    <w:rsid w:val="003B259C"/>
    <w:rsid w:val="003B2771"/>
    <w:rsid w:val="003B2BBA"/>
    <w:rsid w:val="003B2C37"/>
    <w:rsid w:val="003B33AF"/>
    <w:rsid w:val="003B354A"/>
    <w:rsid w:val="003B3989"/>
    <w:rsid w:val="003B3C6C"/>
    <w:rsid w:val="003B56A7"/>
    <w:rsid w:val="003B6D6E"/>
    <w:rsid w:val="003B6DBB"/>
    <w:rsid w:val="003B72B5"/>
    <w:rsid w:val="003B7C2C"/>
    <w:rsid w:val="003B7E30"/>
    <w:rsid w:val="003C03AC"/>
    <w:rsid w:val="003C0497"/>
    <w:rsid w:val="003C0603"/>
    <w:rsid w:val="003C089A"/>
    <w:rsid w:val="003C151B"/>
    <w:rsid w:val="003C1CDF"/>
    <w:rsid w:val="003C1DC7"/>
    <w:rsid w:val="003C22EA"/>
    <w:rsid w:val="003C29AD"/>
    <w:rsid w:val="003C30CD"/>
    <w:rsid w:val="003C35FF"/>
    <w:rsid w:val="003C3D2E"/>
    <w:rsid w:val="003C42BE"/>
    <w:rsid w:val="003C4585"/>
    <w:rsid w:val="003C49A2"/>
    <w:rsid w:val="003C53EF"/>
    <w:rsid w:val="003C6301"/>
    <w:rsid w:val="003C643D"/>
    <w:rsid w:val="003C6F93"/>
    <w:rsid w:val="003C7282"/>
    <w:rsid w:val="003C755F"/>
    <w:rsid w:val="003C7647"/>
    <w:rsid w:val="003C7ED6"/>
    <w:rsid w:val="003D0014"/>
    <w:rsid w:val="003D1036"/>
    <w:rsid w:val="003D157F"/>
    <w:rsid w:val="003D228C"/>
    <w:rsid w:val="003D2CBE"/>
    <w:rsid w:val="003D30EF"/>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3BA"/>
    <w:rsid w:val="003D7771"/>
    <w:rsid w:val="003D7810"/>
    <w:rsid w:val="003D7963"/>
    <w:rsid w:val="003E00AD"/>
    <w:rsid w:val="003E0946"/>
    <w:rsid w:val="003E0BA6"/>
    <w:rsid w:val="003E185B"/>
    <w:rsid w:val="003E203A"/>
    <w:rsid w:val="003E2080"/>
    <w:rsid w:val="003E34BF"/>
    <w:rsid w:val="003E3867"/>
    <w:rsid w:val="003E41A2"/>
    <w:rsid w:val="003E4261"/>
    <w:rsid w:val="003E42FE"/>
    <w:rsid w:val="003E4A83"/>
    <w:rsid w:val="003E5B28"/>
    <w:rsid w:val="003E6764"/>
    <w:rsid w:val="003E6D1A"/>
    <w:rsid w:val="003E6DDA"/>
    <w:rsid w:val="003E6EB6"/>
    <w:rsid w:val="003E769F"/>
    <w:rsid w:val="003E7B25"/>
    <w:rsid w:val="003E7C85"/>
    <w:rsid w:val="003F01CB"/>
    <w:rsid w:val="003F1334"/>
    <w:rsid w:val="003F1833"/>
    <w:rsid w:val="003F1AB4"/>
    <w:rsid w:val="003F1F61"/>
    <w:rsid w:val="003F20AA"/>
    <w:rsid w:val="003F3610"/>
    <w:rsid w:val="003F37A1"/>
    <w:rsid w:val="003F3D1A"/>
    <w:rsid w:val="003F4ADF"/>
    <w:rsid w:val="003F5354"/>
    <w:rsid w:val="003F5E0F"/>
    <w:rsid w:val="003F5FE8"/>
    <w:rsid w:val="003F607E"/>
    <w:rsid w:val="003F6B86"/>
    <w:rsid w:val="003F6BA7"/>
    <w:rsid w:val="003F6DEA"/>
    <w:rsid w:val="003F6E54"/>
    <w:rsid w:val="003F6EBC"/>
    <w:rsid w:val="003F7060"/>
    <w:rsid w:val="00400DF1"/>
    <w:rsid w:val="00401B78"/>
    <w:rsid w:val="00402248"/>
    <w:rsid w:val="00402367"/>
    <w:rsid w:val="00403207"/>
    <w:rsid w:val="00403331"/>
    <w:rsid w:val="00403876"/>
    <w:rsid w:val="00403E1F"/>
    <w:rsid w:val="00403F22"/>
    <w:rsid w:val="004047EC"/>
    <w:rsid w:val="00404B50"/>
    <w:rsid w:val="004052E8"/>
    <w:rsid w:val="00405BD8"/>
    <w:rsid w:val="00405D5D"/>
    <w:rsid w:val="00405DF8"/>
    <w:rsid w:val="00405FA4"/>
    <w:rsid w:val="00406BAF"/>
    <w:rsid w:val="00410518"/>
    <w:rsid w:val="0041118D"/>
    <w:rsid w:val="00411646"/>
    <w:rsid w:val="00411A41"/>
    <w:rsid w:val="00411E63"/>
    <w:rsid w:val="00411E73"/>
    <w:rsid w:val="00411F06"/>
    <w:rsid w:val="00411FE0"/>
    <w:rsid w:val="00412061"/>
    <w:rsid w:val="00412105"/>
    <w:rsid w:val="00412116"/>
    <w:rsid w:val="004124CC"/>
    <w:rsid w:val="00414A0E"/>
    <w:rsid w:val="004158B6"/>
    <w:rsid w:val="0041591D"/>
    <w:rsid w:val="00415C11"/>
    <w:rsid w:val="00415F73"/>
    <w:rsid w:val="00416292"/>
    <w:rsid w:val="004166CE"/>
    <w:rsid w:val="00416D2E"/>
    <w:rsid w:val="00417A27"/>
    <w:rsid w:val="0042056E"/>
    <w:rsid w:val="00420669"/>
    <w:rsid w:val="00420C5D"/>
    <w:rsid w:val="00420FB4"/>
    <w:rsid w:val="00421253"/>
    <w:rsid w:val="00421E6E"/>
    <w:rsid w:val="00421EB9"/>
    <w:rsid w:val="00422142"/>
    <w:rsid w:val="00422340"/>
    <w:rsid w:val="004229F6"/>
    <w:rsid w:val="00422B3C"/>
    <w:rsid w:val="00424D05"/>
    <w:rsid w:val="00425715"/>
    <w:rsid w:val="00425AE6"/>
    <w:rsid w:val="00425C60"/>
    <w:rsid w:val="00426000"/>
    <w:rsid w:val="00426C28"/>
    <w:rsid w:val="004272B2"/>
    <w:rsid w:val="004274F9"/>
    <w:rsid w:val="00430865"/>
    <w:rsid w:val="00432772"/>
    <w:rsid w:val="00432FD5"/>
    <w:rsid w:val="00432FD6"/>
    <w:rsid w:val="00434607"/>
    <w:rsid w:val="00434667"/>
    <w:rsid w:val="004349A5"/>
    <w:rsid w:val="00434B56"/>
    <w:rsid w:val="00434BFA"/>
    <w:rsid w:val="00434C50"/>
    <w:rsid w:val="0043615B"/>
    <w:rsid w:val="00436836"/>
    <w:rsid w:val="004368DE"/>
    <w:rsid w:val="004377F3"/>
    <w:rsid w:val="004405DC"/>
    <w:rsid w:val="00440899"/>
    <w:rsid w:val="0044164C"/>
    <w:rsid w:val="00441D87"/>
    <w:rsid w:val="00442336"/>
    <w:rsid w:val="004424F7"/>
    <w:rsid w:val="0044300D"/>
    <w:rsid w:val="00443673"/>
    <w:rsid w:val="004436EE"/>
    <w:rsid w:val="00443AAD"/>
    <w:rsid w:val="00443C80"/>
    <w:rsid w:val="00444491"/>
    <w:rsid w:val="00444B4D"/>
    <w:rsid w:val="00444CB1"/>
    <w:rsid w:val="00445363"/>
    <w:rsid w:val="00445823"/>
    <w:rsid w:val="00446712"/>
    <w:rsid w:val="004468FC"/>
    <w:rsid w:val="00446AE0"/>
    <w:rsid w:val="00447F5B"/>
    <w:rsid w:val="004511F5"/>
    <w:rsid w:val="0045124F"/>
    <w:rsid w:val="004518E4"/>
    <w:rsid w:val="00451F5F"/>
    <w:rsid w:val="00452707"/>
    <w:rsid w:val="00452E37"/>
    <w:rsid w:val="00452EAA"/>
    <w:rsid w:val="004539F7"/>
    <w:rsid w:val="00453BA9"/>
    <w:rsid w:val="00454119"/>
    <w:rsid w:val="00454AFA"/>
    <w:rsid w:val="00454BE0"/>
    <w:rsid w:val="00454C74"/>
    <w:rsid w:val="00454E4F"/>
    <w:rsid w:val="00455C79"/>
    <w:rsid w:val="0045698A"/>
    <w:rsid w:val="00456C3A"/>
    <w:rsid w:val="00457A5F"/>
    <w:rsid w:val="00457C86"/>
    <w:rsid w:val="00457D6B"/>
    <w:rsid w:val="00457E72"/>
    <w:rsid w:val="00457F1E"/>
    <w:rsid w:val="00457FF5"/>
    <w:rsid w:val="004601D0"/>
    <w:rsid w:val="00460831"/>
    <w:rsid w:val="00461083"/>
    <w:rsid w:val="00461666"/>
    <w:rsid w:val="00461C4D"/>
    <w:rsid w:val="00461FC2"/>
    <w:rsid w:val="00462582"/>
    <w:rsid w:val="00462893"/>
    <w:rsid w:val="00462A53"/>
    <w:rsid w:val="004633B4"/>
    <w:rsid w:val="0046345F"/>
    <w:rsid w:val="00463A42"/>
    <w:rsid w:val="00463F68"/>
    <w:rsid w:val="0046409C"/>
    <w:rsid w:val="004644FD"/>
    <w:rsid w:val="00464550"/>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7CF"/>
    <w:rsid w:val="00471A22"/>
    <w:rsid w:val="00471FF5"/>
    <w:rsid w:val="0047201B"/>
    <w:rsid w:val="004723E4"/>
    <w:rsid w:val="004729E7"/>
    <w:rsid w:val="00472B74"/>
    <w:rsid w:val="00472FE2"/>
    <w:rsid w:val="00473176"/>
    <w:rsid w:val="0047338C"/>
    <w:rsid w:val="00473730"/>
    <w:rsid w:val="00473969"/>
    <w:rsid w:val="00473B7A"/>
    <w:rsid w:val="00473D6B"/>
    <w:rsid w:val="00473E9E"/>
    <w:rsid w:val="004742B8"/>
    <w:rsid w:val="004748A1"/>
    <w:rsid w:val="004748F7"/>
    <w:rsid w:val="00474DF6"/>
    <w:rsid w:val="004750C3"/>
    <w:rsid w:val="0047515E"/>
    <w:rsid w:val="0047518A"/>
    <w:rsid w:val="0047560E"/>
    <w:rsid w:val="004757A3"/>
    <w:rsid w:val="00476378"/>
    <w:rsid w:val="0047685A"/>
    <w:rsid w:val="004768E1"/>
    <w:rsid w:val="0047690A"/>
    <w:rsid w:val="0047708C"/>
    <w:rsid w:val="00477A1A"/>
    <w:rsid w:val="00477B27"/>
    <w:rsid w:val="004809EB"/>
    <w:rsid w:val="004811A2"/>
    <w:rsid w:val="004816DF"/>
    <w:rsid w:val="00481C70"/>
    <w:rsid w:val="0048225E"/>
    <w:rsid w:val="00482339"/>
    <w:rsid w:val="004823ED"/>
    <w:rsid w:val="00482A10"/>
    <w:rsid w:val="004831B6"/>
    <w:rsid w:val="0048421D"/>
    <w:rsid w:val="00484307"/>
    <w:rsid w:val="00484A29"/>
    <w:rsid w:val="00484E0F"/>
    <w:rsid w:val="00484F34"/>
    <w:rsid w:val="00485303"/>
    <w:rsid w:val="0048592B"/>
    <w:rsid w:val="00485A92"/>
    <w:rsid w:val="004860DD"/>
    <w:rsid w:val="0048685F"/>
    <w:rsid w:val="00486955"/>
    <w:rsid w:val="00486AA6"/>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AE3"/>
    <w:rsid w:val="00497EED"/>
    <w:rsid w:val="004A02EC"/>
    <w:rsid w:val="004A07AB"/>
    <w:rsid w:val="004A102D"/>
    <w:rsid w:val="004A16FE"/>
    <w:rsid w:val="004A2A05"/>
    <w:rsid w:val="004A2C7B"/>
    <w:rsid w:val="004A306B"/>
    <w:rsid w:val="004A3ABF"/>
    <w:rsid w:val="004A4443"/>
    <w:rsid w:val="004A4EAA"/>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154"/>
    <w:rsid w:val="004B28BA"/>
    <w:rsid w:val="004B2EDF"/>
    <w:rsid w:val="004B34D9"/>
    <w:rsid w:val="004B3977"/>
    <w:rsid w:val="004B4206"/>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2FF2"/>
    <w:rsid w:val="004C3657"/>
    <w:rsid w:val="004C4DDC"/>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AA8"/>
    <w:rsid w:val="004D6B42"/>
    <w:rsid w:val="004D7483"/>
    <w:rsid w:val="004D7956"/>
    <w:rsid w:val="004D79E4"/>
    <w:rsid w:val="004D7BFE"/>
    <w:rsid w:val="004D7C2C"/>
    <w:rsid w:val="004E0093"/>
    <w:rsid w:val="004E0924"/>
    <w:rsid w:val="004E092D"/>
    <w:rsid w:val="004E0F8F"/>
    <w:rsid w:val="004E1649"/>
    <w:rsid w:val="004E17F3"/>
    <w:rsid w:val="004E2431"/>
    <w:rsid w:val="004E28A2"/>
    <w:rsid w:val="004E2C2A"/>
    <w:rsid w:val="004E3F49"/>
    <w:rsid w:val="004E422F"/>
    <w:rsid w:val="004E4545"/>
    <w:rsid w:val="004E47BD"/>
    <w:rsid w:val="004E4AA2"/>
    <w:rsid w:val="004E4DD0"/>
    <w:rsid w:val="004E533A"/>
    <w:rsid w:val="004E58C9"/>
    <w:rsid w:val="004E64CD"/>
    <w:rsid w:val="004E65D4"/>
    <w:rsid w:val="004E792B"/>
    <w:rsid w:val="004E7E2A"/>
    <w:rsid w:val="004F00E3"/>
    <w:rsid w:val="004F032C"/>
    <w:rsid w:val="004F03AF"/>
    <w:rsid w:val="004F0981"/>
    <w:rsid w:val="004F0A57"/>
    <w:rsid w:val="004F0D8F"/>
    <w:rsid w:val="004F122D"/>
    <w:rsid w:val="004F1DBE"/>
    <w:rsid w:val="004F2512"/>
    <w:rsid w:val="004F2C72"/>
    <w:rsid w:val="004F2F5B"/>
    <w:rsid w:val="004F30C2"/>
    <w:rsid w:val="004F3317"/>
    <w:rsid w:val="004F346C"/>
    <w:rsid w:val="004F384D"/>
    <w:rsid w:val="004F3D13"/>
    <w:rsid w:val="004F50C4"/>
    <w:rsid w:val="004F52D6"/>
    <w:rsid w:val="004F5903"/>
    <w:rsid w:val="004F5F4C"/>
    <w:rsid w:val="004F60E7"/>
    <w:rsid w:val="004F6291"/>
    <w:rsid w:val="004F6A1E"/>
    <w:rsid w:val="004F6F04"/>
    <w:rsid w:val="004F768C"/>
    <w:rsid w:val="0050064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64F3"/>
    <w:rsid w:val="0050669D"/>
    <w:rsid w:val="005067A0"/>
    <w:rsid w:val="0050690E"/>
    <w:rsid w:val="00506E3C"/>
    <w:rsid w:val="00506FDE"/>
    <w:rsid w:val="00507014"/>
    <w:rsid w:val="0050708C"/>
    <w:rsid w:val="005074E5"/>
    <w:rsid w:val="005105F8"/>
    <w:rsid w:val="00510623"/>
    <w:rsid w:val="005109F3"/>
    <w:rsid w:val="00510AE2"/>
    <w:rsid w:val="00510DEB"/>
    <w:rsid w:val="00511197"/>
    <w:rsid w:val="0051154E"/>
    <w:rsid w:val="0051183C"/>
    <w:rsid w:val="005118DF"/>
    <w:rsid w:val="0051278E"/>
    <w:rsid w:val="00512A10"/>
    <w:rsid w:val="00512A3A"/>
    <w:rsid w:val="0051322F"/>
    <w:rsid w:val="00513230"/>
    <w:rsid w:val="005139A5"/>
    <w:rsid w:val="00513F7C"/>
    <w:rsid w:val="00514AFC"/>
    <w:rsid w:val="00514E54"/>
    <w:rsid w:val="00515AF3"/>
    <w:rsid w:val="00515FE9"/>
    <w:rsid w:val="00516180"/>
    <w:rsid w:val="0051623C"/>
    <w:rsid w:val="00516940"/>
    <w:rsid w:val="00516A5C"/>
    <w:rsid w:val="00516C2A"/>
    <w:rsid w:val="00516C67"/>
    <w:rsid w:val="00516EB5"/>
    <w:rsid w:val="005178D5"/>
    <w:rsid w:val="00520190"/>
    <w:rsid w:val="005207E6"/>
    <w:rsid w:val="00520BD8"/>
    <w:rsid w:val="00521388"/>
    <w:rsid w:val="005213BE"/>
    <w:rsid w:val="005216D2"/>
    <w:rsid w:val="0052177E"/>
    <w:rsid w:val="005224F0"/>
    <w:rsid w:val="00522E2E"/>
    <w:rsid w:val="0052350F"/>
    <w:rsid w:val="00523596"/>
    <w:rsid w:val="00523798"/>
    <w:rsid w:val="00523B4F"/>
    <w:rsid w:val="00524356"/>
    <w:rsid w:val="005245D0"/>
    <w:rsid w:val="00524CDB"/>
    <w:rsid w:val="005250D0"/>
    <w:rsid w:val="00525A0E"/>
    <w:rsid w:val="00525F18"/>
    <w:rsid w:val="0052608B"/>
    <w:rsid w:val="005260C1"/>
    <w:rsid w:val="00526B1E"/>
    <w:rsid w:val="00526BC8"/>
    <w:rsid w:val="0052747A"/>
    <w:rsid w:val="005275BC"/>
    <w:rsid w:val="005325CE"/>
    <w:rsid w:val="00532D94"/>
    <w:rsid w:val="00534300"/>
    <w:rsid w:val="005344C5"/>
    <w:rsid w:val="00534CDE"/>
    <w:rsid w:val="0053583B"/>
    <w:rsid w:val="005361E0"/>
    <w:rsid w:val="00536879"/>
    <w:rsid w:val="00536A00"/>
    <w:rsid w:val="00536FDE"/>
    <w:rsid w:val="005379FE"/>
    <w:rsid w:val="005401D9"/>
    <w:rsid w:val="005409A0"/>
    <w:rsid w:val="0054139C"/>
    <w:rsid w:val="0054149B"/>
    <w:rsid w:val="005426CF"/>
    <w:rsid w:val="00543D63"/>
    <w:rsid w:val="00544855"/>
    <w:rsid w:val="00546384"/>
    <w:rsid w:val="00546A33"/>
    <w:rsid w:val="005470BE"/>
    <w:rsid w:val="00547931"/>
    <w:rsid w:val="00547DA2"/>
    <w:rsid w:val="00547DEE"/>
    <w:rsid w:val="005509EF"/>
    <w:rsid w:val="0055168C"/>
    <w:rsid w:val="005517AA"/>
    <w:rsid w:val="00551FC2"/>
    <w:rsid w:val="00553027"/>
    <w:rsid w:val="00553194"/>
    <w:rsid w:val="00553389"/>
    <w:rsid w:val="005542E2"/>
    <w:rsid w:val="005545C0"/>
    <w:rsid w:val="0055579F"/>
    <w:rsid w:val="00555CD0"/>
    <w:rsid w:val="00555FD1"/>
    <w:rsid w:val="005560BB"/>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48A6"/>
    <w:rsid w:val="0057594C"/>
    <w:rsid w:val="00576012"/>
    <w:rsid w:val="005761F0"/>
    <w:rsid w:val="005763D9"/>
    <w:rsid w:val="0057658A"/>
    <w:rsid w:val="005765F4"/>
    <w:rsid w:val="00576B5A"/>
    <w:rsid w:val="00576D4C"/>
    <w:rsid w:val="00577350"/>
    <w:rsid w:val="00577853"/>
    <w:rsid w:val="00577FC5"/>
    <w:rsid w:val="005811F9"/>
    <w:rsid w:val="005817ED"/>
    <w:rsid w:val="00581EDE"/>
    <w:rsid w:val="00582A17"/>
    <w:rsid w:val="00583BDB"/>
    <w:rsid w:val="00584354"/>
    <w:rsid w:val="00584541"/>
    <w:rsid w:val="0058516F"/>
    <w:rsid w:val="00585284"/>
    <w:rsid w:val="005854E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A0037"/>
    <w:rsid w:val="005A1566"/>
    <w:rsid w:val="005A172B"/>
    <w:rsid w:val="005A1843"/>
    <w:rsid w:val="005A2927"/>
    <w:rsid w:val="005A36D5"/>
    <w:rsid w:val="005A4297"/>
    <w:rsid w:val="005A4436"/>
    <w:rsid w:val="005A4523"/>
    <w:rsid w:val="005A5DFA"/>
    <w:rsid w:val="005A5E10"/>
    <w:rsid w:val="005A5E16"/>
    <w:rsid w:val="005A5FA1"/>
    <w:rsid w:val="005A60AA"/>
    <w:rsid w:val="005A6A39"/>
    <w:rsid w:val="005A6A8E"/>
    <w:rsid w:val="005A7A70"/>
    <w:rsid w:val="005A7C96"/>
    <w:rsid w:val="005A7F04"/>
    <w:rsid w:val="005B0345"/>
    <w:rsid w:val="005B053B"/>
    <w:rsid w:val="005B067D"/>
    <w:rsid w:val="005B067E"/>
    <w:rsid w:val="005B115B"/>
    <w:rsid w:val="005B119B"/>
    <w:rsid w:val="005B1B06"/>
    <w:rsid w:val="005B1C9C"/>
    <w:rsid w:val="005B1CD7"/>
    <w:rsid w:val="005B1DD0"/>
    <w:rsid w:val="005B25C0"/>
    <w:rsid w:val="005B2617"/>
    <w:rsid w:val="005B2707"/>
    <w:rsid w:val="005B28E2"/>
    <w:rsid w:val="005B2C04"/>
    <w:rsid w:val="005B2CE2"/>
    <w:rsid w:val="005B2EC4"/>
    <w:rsid w:val="005B2FCB"/>
    <w:rsid w:val="005B3180"/>
    <w:rsid w:val="005B3365"/>
    <w:rsid w:val="005B385A"/>
    <w:rsid w:val="005B3DBA"/>
    <w:rsid w:val="005B450A"/>
    <w:rsid w:val="005B482D"/>
    <w:rsid w:val="005B492C"/>
    <w:rsid w:val="005B5635"/>
    <w:rsid w:val="005B570D"/>
    <w:rsid w:val="005B57D2"/>
    <w:rsid w:val="005B6835"/>
    <w:rsid w:val="005B6B8C"/>
    <w:rsid w:val="005B6B92"/>
    <w:rsid w:val="005B72E0"/>
    <w:rsid w:val="005B75A5"/>
    <w:rsid w:val="005C0C2C"/>
    <w:rsid w:val="005C180D"/>
    <w:rsid w:val="005C22E1"/>
    <w:rsid w:val="005C2778"/>
    <w:rsid w:val="005C2789"/>
    <w:rsid w:val="005C29B6"/>
    <w:rsid w:val="005C2F1D"/>
    <w:rsid w:val="005C2FB3"/>
    <w:rsid w:val="005C3564"/>
    <w:rsid w:val="005C3611"/>
    <w:rsid w:val="005C4886"/>
    <w:rsid w:val="005C4C82"/>
    <w:rsid w:val="005C51EA"/>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6F3"/>
    <w:rsid w:val="005D4AAF"/>
    <w:rsid w:val="005D4D7F"/>
    <w:rsid w:val="005D50E2"/>
    <w:rsid w:val="005D5FFB"/>
    <w:rsid w:val="005D6A10"/>
    <w:rsid w:val="005D6F87"/>
    <w:rsid w:val="005D74A7"/>
    <w:rsid w:val="005D7953"/>
    <w:rsid w:val="005D7CEF"/>
    <w:rsid w:val="005D7DBC"/>
    <w:rsid w:val="005D7F46"/>
    <w:rsid w:val="005E102C"/>
    <w:rsid w:val="005E11E8"/>
    <w:rsid w:val="005E12F2"/>
    <w:rsid w:val="005E1B4A"/>
    <w:rsid w:val="005E1B68"/>
    <w:rsid w:val="005E201F"/>
    <w:rsid w:val="005E22B4"/>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DB5"/>
    <w:rsid w:val="005E7DCD"/>
    <w:rsid w:val="005F1587"/>
    <w:rsid w:val="005F1895"/>
    <w:rsid w:val="005F18EF"/>
    <w:rsid w:val="005F1B14"/>
    <w:rsid w:val="005F2653"/>
    <w:rsid w:val="005F2FCB"/>
    <w:rsid w:val="005F373F"/>
    <w:rsid w:val="005F38D6"/>
    <w:rsid w:val="005F38E4"/>
    <w:rsid w:val="005F44C9"/>
    <w:rsid w:val="005F519E"/>
    <w:rsid w:val="005F605D"/>
    <w:rsid w:val="005F6753"/>
    <w:rsid w:val="005F6793"/>
    <w:rsid w:val="005F6A0A"/>
    <w:rsid w:val="005F6C29"/>
    <w:rsid w:val="005F6D56"/>
    <w:rsid w:val="005F70DF"/>
    <w:rsid w:val="005F79F1"/>
    <w:rsid w:val="0060043C"/>
    <w:rsid w:val="00600532"/>
    <w:rsid w:val="00600A5E"/>
    <w:rsid w:val="006010E9"/>
    <w:rsid w:val="00601307"/>
    <w:rsid w:val="00601966"/>
    <w:rsid w:val="0060245E"/>
    <w:rsid w:val="006028F6"/>
    <w:rsid w:val="0060295B"/>
    <w:rsid w:val="006029B0"/>
    <w:rsid w:val="00602C77"/>
    <w:rsid w:val="00602D2A"/>
    <w:rsid w:val="00602D53"/>
    <w:rsid w:val="00602F54"/>
    <w:rsid w:val="006044E6"/>
    <w:rsid w:val="0060586F"/>
    <w:rsid w:val="00605B84"/>
    <w:rsid w:val="00606261"/>
    <w:rsid w:val="00606874"/>
    <w:rsid w:val="00606CED"/>
    <w:rsid w:val="00607BE8"/>
    <w:rsid w:val="00607C56"/>
    <w:rsid w:val="00610013"/>
    <w:rsid w:val="006100E6"/>
    <w:rsid w:val="00610669"/>
    <w:rsid w:val="00610B10"/>
    <w:rsid w:val="00611397"/>
    <w:rsid w:val="0061185B"/>
    <w:rsid w:val="00611AE7"/>
    <w:rsid w:val="00612397"/>
    <w:rsid w:val="0061357B"/>
    <w:rsid w:val="00613F14"/>
    <w:rsid w:val="00614B27"/>
    <w:rsid w:val="00614F78"/>
    <w:rsid w:val="00615003"/>
    <w:rsid w:val="006151F4"/>
    <w:rsid w:val="00615563"/>
    <w:rsid w:val="00615754"/>
    <w:rsid w:val="00615CB0"/>
    <w:rsid w:val="00615DA8"/>
    <w:rsid w:val="00615DD4"/>
    <w:rsid w:val="006161C2"/>
    <w:rsid w:val="00616418"/>
    <w:rsid w:val="0061659E"/>
    <w:rsid w:val="00616D61"/>
    <w:rsid w:val="00616EC0"/>
    <w:rsid w:val="006172E4"/>
    <w:rsid w:val="00617B4E"/>
    <w:rsid w:val="00620FAB"/>
    <w:rsid w:val="00621216"/>
    <w:rsid w:val="006216A3"/>
    <w:rsid w:val="00622163"/>
    <w:rsid w:val="00622C08"/>
    <w:rsid w:val="00623254"/>
    <w:rsid w:val="00623349"/>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D07"/>
    <w:rsid w:val="00630DF0"/>
    <w:rsid w:val="006313EF"/>
    <w:rsid w:val="00631823"/>
    <w:rsid w:val="00631C4F"/>
    <w:rsid w:val="006324F6"/>
    <w:rsid w:val="00633359"/>
    <w:rsid w:val="00633DA6"/>
    <w:rsid w:val="00633DEE"/>
    <w:rsid w:val="00634688"/>
    <w:rsid w:val="00634783"/>
    <w:rsid w:val="006358C8"/>
    <w:rsid w:val="006358DA"/>
    <w:rsid w:val="00635B64"/>
    <w:rsid w:val="00635F5D"/>
    <w:rsid w:val="00635F93"/>
    <w:rsid w:val="006361C8"/>
    <w:rsid w:val="00636C83"/>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8D3"/>
    <w:rsid w:val="00650A26"/>
    <w:rsid w:val="00650E5C"/>
    <w:rsid w:val="006518E0"/>
    <w:rsid w:val="00651C84"/>
    <w:rsid w:val="00651D6C"/>
    <w:rsid w:val="00651EF0"/>
    <w:rsid w:val="00651F7E"/>
    <w:rsid w:val="006522D3"/>
    <w:rsid w:val="00652453"/>
    <w:rsid w:val="00652D91"/>
    <w:rsid w:val="0065351B"/>
    <w:rsid w:val="006546D5"/>
    <w:rsid w:val="006559FF"/>
    <w:rsid w:val="00655F0B"/>
    <w:rsid w:val="00656B21"/>
    <w:rsid w:val="00656BBE"/>
    <w:rsid w:val="00657392"/>
    <w:rsid w:val="00657A90"/>
    <w:rsid w:val="00660768"/>
    <w:rsid w:val="00661160"/>
    <w:rsid w:val="006626B6"/>
    <w:rsid w:val="00662F9E"/>
    <w:rsid w:val="00663EE6"/>
    <w:rsid w:val="006643E3"/>
    <w:rsid w:val="00664ACA"/>
    <w:rsid w:val="00665089"/>
    <w:rsid w:val="00665F7A"/>
    <w:rsid w:val="00666193"/>
    <w:rsid w:val="006666A6"/>
    <w:rsid w:val="00666C9C"/>
    <w:rsid w:val="00667F08"/>
    <w:rsid w:val="00670B0E"/>
    <w:rsid w:val="0067148B"/>
    <w:rsid w:val="00671AB2"/>
    <w:rsid w:val="00671B66"/>
    <w:rsid w:val="00671C63"/>
    <w:rsid w:val="00672B09"/>
    <w:rsid w:val="00673241"/>
    <w:rsid w:val="00673974"/>
    <w:rsid w:val="00674251"/>
    <w:rsid w:val="006747A4"/>
    <w:rsid w:val="00674BA6"/>
    <w:rsid w:val="0067518E"/>
    <w:rsid w:val="006751EA"/>
    <w:rsid w:val="00675218"/>
    <w:rsid w:val="00675634"/>
    <w:rsid w:val="00675D3E"/>
    <w:rsid w:val="00676A3B"/>
    <w:rsid w:val="00677D21"/>
    <w:rsid w:val="00680194"/>
    <w:rsid w:val="006802CA"/>
    <w:rsid w:val="00680E95"/>
    <w:rsid w:val="00681411"/>
    <w:rsid w:val="0068146F"/>
    <w:rsid w:val="00681FE9"/>
    <w:rsid w:val="00682656"/>
    <w:rsid w:val="00682774"/>
    <w:rsid w:val="00684287"/>
    <w:rsid w:val="006843EA"/>
    <w:rsid w:val="0068454E"/>
    <w:rsid w:val="00684773"/>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3217"/>
    <w:rsid w:val="006A36C8"/>
    <w:rsid w:val="006A3A11"/>
    <w:rsid w:val="006A3F8B"/>
    <w:rsid w:val="006A4095"/>
    <w:rsid w:val="006A42E2"/>
    <w:rsid w:val="006A4FEF"/>
    <w:rsid w:val="006A507F"/>
    <w:rsid w:val="006A5269"/>
    <w:rsid w:val="006A53C6"/>
    <w:rsid w:val="006A60FE"/>
    <w:rsid w:val="006A697B"/>
    <w:rsid w:val="006A74EB"/>
    <w:rsid w:val="006A7B47"/>
    <w:rsid w:val="006A7D8D"/>
    <w:rsid w:val="006A7F79"/>
    <w:rsid w:val="006B0166"/>
    <w:rsid w:val="006B091A"/>
    <w:rsid w:val="006B0F0B"/>
    <w:rsid w:val="006B1243"/>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6C3"/>
    <w:rsid w:val="006C1B2D"/>
    <w:rsid w:val="006C2881"/>
    <w:rsid w:val="006C2CED"/>
    <w:rsid w:val="006C3056"/>
    <w:rsid w:val="006C31C0"/>
    <w:rsid w:val="006C353C"/>
    <w:rsid w:val="006C3FD6"/>
    <w:rsid w:val="006C40F9"/>
    <w:rsid w:val="006C5161"/>
    <w:rsid w:val="006C5810"/>
    <w:rsid w:val="006C58E3"/>
    <w:rsid w:val="006C5C10"/>
    <w:rsid w:val="006C5F4F"/>
    <w:rsid w:val="006C642B"/>
    <w:rsid w:val="006C66EE"/>
    <w:rsid w:val="006C7358"/>
    <w:rsid w:val="006C7618"/>
    <w:rsid w:val="006C79A4"/>
    <w:rsid w:val="006C7BD7"/>
    <w:rsid w:val="006C7E0F"/>
    <w:rsid w:val="006D07F3"/>
    <w:rsid w:val="006D08D9"/>
    <w:rsid w:val="006D0F6B"/>
    <w:rsid w:val="006D0F8B"/>
    <w:rsid w:val="006D2545"/>
    <w:rsid w:val="006D2550"/>
    <w:rsid w:val="006D2F68"/>
    <w:rsid w:val="006D3267"/>
    <w:rsid w:val="006D3309"/>
    <w:rsid w:val="006D360E"/>
    <w:rsid w:val="006D4550"/>
    <w:rsid w:val="006D46E2"/>
    <w:rsid w:val="006D52E1"/>
    <w:rsid w:val="006D5370"/>
    <w:rsid w:val="006D551A"/>
    <w:rsid w:val="006D57F3"/>
    <w:rsid w:val="006D5CEA"/>
    <w:rsid w:val="006D5F95"/>
    <w:rsid w:val="006D618D"/>
    <w:rsid w:val="006D64C2"/>
    <w:rsid w:val="006D6B87"/>
    <w:rsid w:val="006D7630"/>
    <w:rsid w:val="006D7964"/>
    <w:rsid w:val="006D7B87"/>
    <w:rsid w:val="006D7B99"/>
    <w:rsid w:val="006E09A3"/>
    <w:rsid w:val="006E0B82"/>
    <w:rsid w:val="006E1081"/>
    <w:rsid w:val="006E16C6"/>
    <w:rsid w:val="006E170A"/>
    <w:rsid w:val="006E1CF5"/>
    <w:rsid w:val="006E3AF1"/>
    <w:rsid w:val="006E3B5C"/>
    <w:rsid w:val="006E3F31"/>
    <w:rsid w:val="006E4043"/>
    <w:rsid w:val="006E4595"/>
    <w:rsid w:val="006E46AA"/>
    <w:rsid w:val="006E4ED1"/>
    <w:rsid w:val="006E6231"/>
    <w:rsid w:val="006E6485"/>
    <w:rsid w:val="006E7128"/>
    <w:rsid w:val="006E716A"/>
    <w:rsid w:val="006E7B33"/>
    <w:rsid w:val="006F0017"/>
    <w:rsid w:val="006F04FA"/>
    <w:rsid w:val="006F05C3"/>
    <w:rsid w:val="006F080F"/>
    <w:rsid w:val="006F0A2A"/>
    <w:rsid w:val="006F1197"/>
    <w:rsid w:val="006F264D"/>
    <w:rsid w:val="006F2FA0"/>
    <w:rsid w:val="006F329A"/>
    <w:rsid w:val="006F3B41"/>
    <w:rsid w:val="006F5112"/>
    <w:rsid w:val="006F5366"/>
    <w:rsid w:val="006F5996"/>
    <w:rsid w:val="006F5D49"/>
    <w:rsid w:val="0070064A"/>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8B4"/>
    <w:rsid w:val="00705AB5"/>
    <w:rsid w:val="00705BCD"/>
    <w:rsid w:val="0070602E"/>
    <w:rsid w:val="00706566"/>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209"/>
    <w:rsid w:val="00713B12"/>
    <w:rsid w:val="00713E35"/>
    <w:rsid w:val="00713F07"/>
    <w:rsid w:val="00714526"/>
    <w:rsid w:val="007148D1"/>
    <w:rsid w:val="00714AD8"/>
    <w:rsid w:val="00715430"/>
    <w:rsid w:val="0071559D"/>
    <w:rsid w:val="0071592A"/>
    <w:rsid w:val="00715FB3"/>
    <w:rsid w:val="00716234"/>
    <w:rsid w:val="007165B9"/>
    <w:rsid w:val="0071677A"/>
    <w:rsid w:val="007168DF"/>
    <w:rsid w:val="00717546"/>
    <w:rsid w:val="0071755D"/>
    <w:rsid w:val="00717DD1"/>
    <w:rsid w:val="00720BD6"/>
    <w:rsid w:val="00720FE5"/>
    <w:rsid w:val="007210A2"/>
    <w:rsid w:val="00721386"/>
    <w:rsid w:val="007214A7"/>
    <w:rsid w:val="00721B2C"/>
    <w:rsid w:val="00722083"/>
    <w:rsid w:val="00722226"/>
    <w:rsid w:val="00722353"/>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27DAD"/>
    <w:rsid w:val="007303BB"/>
    <w:rsid w:val="00730657"/>
    <w:rsid w:val="007307ED"/>
    <w:rsid w:val="00730935"/>
    <w:rsid w:val="007309C4"/>
    <w:rsid w:val="0073165F"/>
    <w:rsid w:val="0073197B"/>
    <w:rsid w:val="00731A19"/>
    <w:rsid w:val="00731A57"/>
    <w:rsid w:val="00731E1B"/>
    <w:rsid w:val="0073232A"/>
    <w:rsid w:val="0073240A"/>
    <w:rsid w:val="007325E8"/>
    <w:rsid w:val="00732C9B"/>
    <w:rsid w:val="0073341D"/>
    <w:rsid w:val="00733AD1"/>
    <w:rsid w:val="00733BEE"/>
    <w:rsid w:val="00733E10"/>
    <w:rsid w:val="0073422C"/>
    <w:rsid w:val="00735030"/>
    <w:rsid w:val="007357ED"/>
    <w:rsid w:val="00736579"/>
    <w:rsid w:val="0073727A"/>
    <w:rsid w:val="00737764"/>
    <w:rsid w:val="007403D1"/>
    <w:rsid w:val="007407E8"/>
    <w:rsid w:val="00741975"/>
    <w:rsid w:val="00742A38"/>
    <w:rsid w:val="007431E0"/>
    <w:rsid w:val="00743863"/>
    <w:rsid w:val="00743C05"/>
    <w:rsid w:val="00744704"/>
    <w:rsid w:val="007447A8"/>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24F4"/>
    <w:rsid w:val="007626F3"/>
    <w:rsid w:val="007627EA"/>
    <w:rsid w:val="00762E81"/>
    <w:rsid w:val="007631DC"/>
    <w:rsid w:val="0076360A"/>
    <w:rsid w:val="00763AE6"/>
    <w:rsid w:val="00764416"/>
    <w:rsid w:val="0076512F"/>
    <w:rsid w:val="00765808"/>
    <w:rsid w:val="0076641F"/>
    <w:rsid w:val="00766516"/>
    <w:rsid w:val="00766B62"/>
    <w:rsid w:val="00766CA3"/>
    <w:rsid w:val="00766E66"/>
    <w:rsid w:val="0077103D"/>
    <w:rsid w:val="00771EF2"/>
    <w:rsid w:val="00772524"/>
    <w:rsid w:val="007725E0"/>
    <w:rsid w:val="0077295E"/>
    <w:rsid w:val="00774510"/>
    <w:rsid w:val="00774D19"/>
    <w:rsid w:val="00774F71"/>
    <w:rsid w:val="0077518C"/>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7E3"/>
    <w:rsid w:val="00782AE2"/>
    <w:rsid w:val="0078326F"/>
    <w:rsid w:val="00783272"/>
    <w:rsid w:val="00783902"/>
    <w:rsid w:val="00784B35"/>
    <w:rsid w:val="00784C6A"/>
    <w:rsid w:val="007852EF"/>
    <w:rsid w:val="00785CE6"/>
    <w:rsid w:val="00786109"/>
    <w:rsid w:val="0078650E"/>
    <w:rsid w:val="0078663A"/>
    <w:rsid w:val="0078665E"/>
    <w:rsid w:val="00786FEA"/>
    <w:rsid w:val="007871F3"/>
    <w:rsid w:val="007872AD"/>
    <w:rsid w:val="0078788B"/>
    <w:rsid w:val="00787D9E"/>
    <w:rsid w:val="00790535"/>
    <w:rsid w:val="00790548"/>
    <w:rsid w:val="00790CD8"/>
    <w:rsid w:val="00791240"/>
    <w:rsid w:val="00791B8E"/>
    <w:rsid w:val="00792428"/>
    <w:rsid w:val="00792A62"/>
    <w:rsid w:val="00792AF4"/>
    <w:rsid w:val="00792B4B"/>
    <w:rsid w:val="0079335F"/>
    <w:rsid w:val="00793C2D"/>
    <w:rsid w:val="00794BC7"/>
    <w:rsid w:val="00794E58"/>
    <w:rsid w:val="0079511E"/>
    <w:rsid w:val="0079574B"/>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6221"/>
    <w:rsid w:val="007A7131"/>
    <w:rsid w:val="007A7C60"/>
    <w:rsid w:val="007B0052"/>
    <w:rsid w:val="007B07BB"/>
    <w:rsid w:val="007B0A2A"/>
    <w:rsid w:val="007B0DAF"/>
    <w:rsid w:val="007B0E05"/>
    <w:rsid w:val="007B1261"/>
    <w:rsid w:val="007B1AC7"/>
    <w:rsid w:val="007B20FF"/>
    <w:rsid w:val="007B24C1"/>
    <w:rsid w:val="007B2CC9"/>
    <w:rsid w:val="007B33EA"/>
    <w:rsid w:val="007B3BD0"/>
    <w:rsid w:val="007B51F7"/>
    <w:rsid w:val="007B53AB"/>
    <w:rsid w:val="007B54B1"/>
    <w:rsid w:val="007B5AF7"/>
    <w:rsid w:val="007B5B18"/>
    <w:rsid w:val="007B5BA9"/>
    <w:rsid w:val="007B5F1B"/>
    <w:rsid w:val="007B5F82"/>
    <w:rsid w:val="007B681A"/>
    <w:rsid w:val="007B77EE"/>
    <w:rsid w:val="007B7B09"/>
    <w:rsid w:val="007B7EEC"/>
    <w:rsid w:val="007C0490"/>
    <w:rsid w:val="007C0882"/>
    <w:rsid w:val="007C0C77"/>
    <w:rsid w:val="007C1523"/>
    <w:rsid w:val="007C1689"/>
    <w:rsid w:val="007C1AC0"/>
    <w:rsid w:val="007C1BC5"/>
    <w:rsid w:val="007C1E99"/>
    <w:rsid w:val="007C21D0"/>
    <w:rsid w:val="007C23FC"/>
    <w:rsid w:val="007C2C7C"/>
    <w:rsid w:val="007C32BC"/>
    <w:rsid w:val="007C384A"/>
    <w:rsid w:val="007C3C12"/>
    <w:rsid w:val="007C3E0E"/>
    <w:rsid w:val="007C4AF6"/>
    <w:rsid w:val="007C4D43"/>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3F67"/>
    <w:rsid w:val="007D426B"/>
    <w:rsid w:val="007D4594"/>
    <w:rsid w:val="007D4F08"/>
    <w:rsid w:val="007D4FC3"/>
    <w:rsid w:val="007D5639"/>
    <w:rsid w:val="007D56AD"/>
    <w:rsid w:val="007D616D"/>
    <w:rsid w:val="007D6554"/>
    <w:rsid w:val="007D6C0F"/>
    <w:rsid w:val="007D741D"/>
    <w:rsid w:val="007D7C72"/>
    <w:rsid w:val="007E0258"/>
    <w:rsid w:val="007E0C78"/>
    <w:rsid w:val="007E19D9"/>
    <w:rsid w:val="007E1A91"/>
    <w:rsid w:val="007E4101"/>
    <w:rsid w:val="007E42B5"/>
    <w:rsid w:val="007E5E08"/>
    <w:rsid w:val="007E63B0"/>
    <w:rsid w:val="007E6663"/>
    <w:rsid w:val="007E7405"/>
    <w:rsid w:val="007E755F"/>
    <w:rsid w:val="007E75C0"/>
    <w:rsid w:val="007F081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6551"/>
    <w:rsid w:val="007F733A"/>
    <w:rsid w:val="007F7843"/>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364"/>
    <w:rsid w:val="00805704"/>
    <w:rsid w:val="00805B3B"/>
    <w:rsid w:val="00805DAD"/>
    <w:rsid w:val="00805DF4"/>
    <w:rsid w:val="00806707"/>
    <w:rsid w:val="00806AC4"/>
    <w:rsid w:val="008070C4"/>
    <w:rsid w:val="008071DA"/>
    <w:rsid w:val="008074B5"/>
    <w:rsid w:val="00807CF2"/>
    <w:rsid w:val="00807DBB"/>
    <w:rsid w:val="008102F0"/>
    <w:rsid w:val="0081031B"/>
    <w:rsid w:val="00810EB6"/>
    <w:rsid w:val="00811591"/>
    <w:rsid w:val="00811D80"/>
    <w:rsid w:val="008124C6"/>
    <w:rsid w:val="00812943"/>
    <w:rsid w:val="00812C89"/>
    <w:rsid w:val="00813091"/>
    <w:rsid w:val="0081323D"/>
    <w:rsid w:val="008134CF"/>
    <w:rsid w:val="00813FE1"/>
    <w:rsid w:val="0081408F"/>
    <w:rsid w:val="00814F00"/>
    <w:rsid w:val="00814FF6"/>
    <w:rsid w:val="00815038"/>
    <w:rsid w:val="00815206"/>
    <w:rsid w:val="00815623"/>
    <w:rsid w:val="00815CA1"/>
    <w:rsid w:val="00815F35"/>
    <w:rsid w:val="00816636"/>
    <w:rsid w:val="00816AD7"/>
    <w:rsid w:val="00816B9A"/>
    <w:rsid w:val="00816D6E"/>
    <w:rsid w:val="00816E42"/>
    <w:rsid w:val="00816F6A"/>
    <w:rsid w:val="008172F3"/>
    <w:rsid w:val="008173C7"/>
    <w:rsid w:val="00820616"/>
    <w:rsid w:val="00820E9F"/>
    <w:rsid w:val="008210E4"/>
    <w:rsid w:val="0082154B"/>
    <w:rsid w:val="00821BB8"/>
    <w:rsid w:val="00821E40"/>
    <w:rsid w:val="00822483"/>
    <w:rsid w:val="00823276"/>
    <w:rsid w:val="0082351A"/>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92E"/>
    <w:rsid w:val="00831C3B"/>
    <w:rsid w:val="00831E78"/>
    <w:rsid w:val="008324A4"/>
    <w:rsid w:val="008325A1"/>
    <w:rsid w:val="0083287E"/>
    <w:rsid w:val="00832884"/>
    <w:rsid w:val="00832B32"/>
    <w:rsid w:val="0083312D"/>
    <w:rsid w:val="00833244"/>
    <w:rsid w:val="00833795"/>
    <w:rsid w:val="00833E35"/>
    <w:rsid w:val="008343E8"/>
    <w:rsid w:val="00834D1A"/>
    <w:rsid w:val="00834D3E"/>
    <w:rsid w:val="00835096"/>
    <w:rsid w:val="00835207"/>
    <w:rsid w:val="0083536D"/>
    <w:rsid w:val="008354CA"/>
    <w:rsid w:val="00835919"/>
    <w:rsid w:val="00835F30"/>
    <w:rsid w:val="008365EB"/>
    <w:rsid w:val="0083667E"/>
    <w:rsid w:val="008367C1"/>
    <w:rsid w:val="008369E3"/>
    <w:rsid w:val="00836AC5"/>
    <w:rsid w:val="00840639"/>
    <w:rsid w:val="00841268"/>
    <w:rsid w:val="008421CD"/>
    <w:rsid w:val="00842227"/>
    <w:rsid w:val="0084338B"/>
    <w:rsid w:val="00843A63"/>
    <w:rsid w:val="008440E8"/>
    <w:rsid w:val="0084444F"/>
    <w:rsid w:val="00845435"/>
    <w:rsid w:val="008454B2"/>
    <w:rsid w:val="00845635"/>
    <w:rsid w:val="00845BF9"/>
    <w:rsid w:val="00845D16"/>
    <w:rsid w:val="0084605F"/>
    <w:rsid w:val="00846732"/>
    <w:rsid w:val="0084675E"/>
    <w:rsid w:val="00846AB8"/>
    <w:rsid w:val="0084742E"/>
    <w:rsid w:val="008476D5"/>
    <w:rsid w:val="00847A96"/>
    <w:rsid w:val="00847C19"/>
    <w:rsid w:val="00847D51"/>
    <w:rsid w:val="0085185E"/>
    <w:rsid w:val="00851C56"/>
    <w:rsid w:val="00851D7C"/>
    <w:rsid w:val="0085231B"/>
    <w:rsid w:val="00852959"/>
    <w:rsid w:val="00852E88"/>
    <w:rsid w:val="00852FE9"/>
    <w:rsid w:val="00853203"/>
    <w:rsid w:val="00853566"/>
    <w:rsid w:val="0085399D"/>
    <w:rsid w:val="0085463F"/>
    <w:rsid w:val="008547C3"/>
    <w:rsid w:val="008548A7"/>
    <w:rsid w:val="008548BE"/>
    <w:rsid w:val="00854BA5"/>
    <w:rsid w:val="0085535D"/>
    <w:rsid w:val="008563F9"/>
    <w:rsid w:val="00856C7A"/>
    <w:rsid w:val="00856D94"/>
    <w:rsid w:val="008571B9"/>
    <w:rsid w:val="0085744B"/>
    <w:rsid w:val="00857E9E"/>
    <w:rsid w:val="008605DF"/>
    <w:rsid w:val="00860C7A"/>
    <w:rsid w:val="00860E28"/>
    <w:rsid w:val="00860E42"/>
    <w:rsid w:val="00861BD8"/>
    <w:rsid w:val="00861EDC"/>
    <w:rsid w:val="00862596"/>
    <w:rsid w:val="008628E2"/>
    <w:rsid w:val="008641A0"/>
    <w:rsid w:val="00864427"/>
    <w:rsid w:val="0086459A"/>
    <w:rsid w:val="00864D17"/>
    <w:rsid w:val="00865014"/>
    <w:rsid w:val="00865158"/>
    <w:rsid w:val="00866529"/>
    <w:rsid w:val="008667F8"/>
    <w:rsid w:val="00866915"/>
    <w:rsid w:val="0086694A"/>
    <w:rsid w:val="00866E3D"/>
    <w:rsid w:val="00870963"/>
    <w:rsid w:val="00871D0D"/>
    <w:rsid w:val="008720C0"/>
    <w:rsid w:val="00872795"/>
    <w:rsid w:val="00873140"/>
    <w:rsid w:val="00873649"/>
    <w:rsid w:val="008736B7"/>
    <w:rsid w:val="00874035"/>
    <w:rsid w:val="008743F9"/>
    <w:rsid w:val="00874C29"/>
    <w:rsid w:val="00874DE9"/>
    <w:rsid w:val="00874F4E"/>
    <w:rsid w:val="008759CE"/>
    <w:rsid w:val="00876A9A"/>
    <w:rsid w:val="00876E21"/>
    <w:rsid w:val="008771DD"/>
    <w:rsid w:val="00880707"/>
    <w:rsid w:val="00880948"/>
    <w:rsid w:val="00880AC8"/>
    <w:rsid w:val="00880FB2"/>
    <w:rsid w:val="00881CC1"/>
    <w:rsid w:val="0088221D"/>
    <w:rsid w:val="00882401"/>
    <w:rsid w:val="00883072"/>
    <w:rsid w:val="00883463"/>
    <w:rsid w:val="00883A1A"/>
    <w:rsid w:val="0088441C"/>
    <w:rsid w:val="00884641"/>
    <w:rsid w:val="00884767"/>
    <w:rsid w:val="00884CDC"/>
    <w:rsid w:val="00884E46"/>
    <w:rsid w:val="00884EB9"/>
    <w:rsid w:val="00885044"/>
    <w:rsid w:val="008856F3"/>
    <w:rsid w:val="00885F5D"/>
    <w:rsid w:val="0088618A"/>
    <w:rsid w:val="008863A3"/>
    <w:rsid w:val="008867AD"/>
    <w:rsid w:val="0088751A"/>
    <w:rsid w:val="00887B00"/>
    <w:rsid w:val="008905A0"/>
    <w:rsid w:val="00891214"/>
    <w:rsid w:val="00891933"/>
    <w:rsid w:val="008919B8"/>
    <w:rsid w:val="00892642"/>
    <w:rsid w:val="00892B72"/>
    <w:rsid w:val="00892E91"/>
    <w:rsid w:val="00893094"/>
    <w:rsid w:val="008933CA"/>
    <w:rsid w:val="00893DAB"/>
    <w:rsid w:val="008943B3"/>
    <w:rsid w:val="008943FD"/>
    <w:rsid w:val="00894470"/>
    <w:rsid w:val="008947A6"/>
    <w:rsid w:val="00894AFB"/>
    <w:rsid w:val="00895030"/>
    <w:rsid w:val="00895A4B"/>
    <w:rsid w:val="00896112"/>
    <w:rsid w:val="00896AB1"/>
    <w:rsid w:val="00896EE7"/>
    <w:rsid w:val="00897380"/>
    <w:rsid w:val="008A0507"/>
    <w:rsid w:val="008A0927"/>
    <w:rsid w:val="008A0ADE"/>
    <w:rsid w:val="008A1858"/>
    <w:rsid w:val="008A259E"/>
    <w:rsid w:val="008A28E2"/>
    <w:rsid w:val="008A3500"/>
    <w:rsid w:val="008A4229"/>
    <w:rsid w:val="008A478B"/>
    <w:rsid w:val="008A4A05"/>
    <w:rsid w:val="008A4B61"/>
    <w:rsid w:val="008A4D61"/>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547B"/>
    <w:rsid w:val="008B6E80"/>
    <w:rsid w:val="008B72CA"/>
    <w:rsid w:val="008C0616"/>
    <w:rsid w:val="008C06BC"/>
    <w:rsid w:val="008C0C9F"/>
    <w:rsid w:val="008C1259"/>
    <w:rsid w:val="008C16A1"/>
    <w:rsid w:val="008C1D95"/>
    <w:rsid w:val="008C206D"/>
    <w:rsid w:val="008C2904"/>
    <w:rsid w:val="008C2CA2"/>
    <w:rsid w:val="008C306E"/>
    <w:rsid w:val="008C3A72"/>
    <w:rsid w:val="008C42D0"/>
    <w:rsid w:val="008C43BE"/>
    <w:rsid w:val="008C47CA"/>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74"/>
    <w:rsid w:val="008D4D84"/>
    <w:rsid w:val="008D5212"/>
    <w:rsid w:val="008D56AB"/>
    <w:rsid w:val="008D5D60"/>
    <w:rsid w:val="008D5EB2"/>
    <w:rsid w:val="008D6016"/>
    <w:rsid w:val="008D6618"/>
    <w:rsid w:val="008D69CE"/>
    <w:rsid w:val="008D6A7D"/>
    <w:rsid w:val="008D7C79"/>
    <w:rsid w:val="008E06BC"/>
    <w:rsid w:val="008E0728"/>
    <w:rsid w:val="008E07AD"/>
    <w:rsid w:val="008E115D"/>
    <w:rsid w:val="008E142F"/>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1FFF"/>
    <w:rsid w:val="008F2036"/>
    <w:rsid w:val="008F252A"/>
    <w:rsid w:val="008F27DF"/>
    <w:rsid w:val="008F2A1F"/>
    <w:rsid w:val="008F2E48"/>
    <w:rsid w:val="008F30F0"/>
    <w:rsid w:val="008F3112"/>
    <w:rsid w:val="008F3BB2"/>
    <w:rsid w:val="008F4200"/>
    <w:rsid w:val="008F61CB"/>
    <w:rsid w:val="008F64DE"/>
    <w:rsid w:val="008F64F8"/>
    <w:rsid w:val="008F67A0"/>
    <w:rsid w:val="008F67AB"/>
    <w:rsid w:val="008F699D"/>
    <w:rsid w:val="008F6EF7"/>
    <w:rsid w:val="00900552"/>
    <w:rsid w:val="00900D4B"/>
    <w:rsid w:val="0090132A"/>
    <w:rsid w:val="0090147E"/>
    <w:rsid w:val="009018F3"/>
    <w:rsid w:val="00901C53"/>
    <w:rsid w:val="00901ED3"/>
    <w:rsid w:val="00902B01"/>
    <w:rsid w:val="00902D9C"/>
    <w:rsid w:val="0090347B"/>
    <w:rsid w:val="00903624"/>
    <w:rsid w:val="00903B0F"/>
    <w:rsid w:val="00903EAB"/>
    <w:rsid w:val="00903F5B"/>
    <w:rsid w:val="00903FA2"/>
    <w:rsid w:val="00904D0E"/>
    <w:rsid w:val="00904E7B"/>
    <w:rsid w:val="0090544A"/>
    <w:rsid w:val="00905A3F"/>
    <w:rsid w:val="00906927"/>
    <w:rsid w:val="00906A20"/>
    <w:rsid w:val="00906F9F"/>
    <w:rsid w:val="0090726D"/>
    <w:rsid w:val="00907540"/>
    <w:rsid w:val="00907B11"/>
    <w:rsid w:val="00907BA0"/>
    <w:rsid w:val="00907CD2"/>
    <w:rsid w:val="00907CFD"/>
    <w:rsid w:val="00907D3D"/>
    <w:rsid w:val="00907D80"/>
    <w:rsid w:val="00907DD5"/>
    <w:rsid w:val="00910611"/>
    <w:rsid w:val="009108B9"/>
    <w:rsid w:val="009118AD"/>
    <w:rsid w:val="00911BB8"/>
    <w:rsid w:val="00911E6C"/>
    <w:rsid w:val="009120AD"/>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169ED"/>
    <w:rsid w:val="00920722"/>
    <w:rsid w:val="0092073C"/>
    <w:rsid w:val="00920CAF"/>
    <w:rsid w:val="00920FD4"/>
    <w:rsid w:val="009213A7"/>
    <w:rsid w:val="00921884"/>
    <w:rsid w:val="00922330"/>
    <w:rsid w:val="00922493"/>
    <w:rsid w:val="00922BCA"/>
    <w:rsid w:val="00922DDA"/>
    <w:rsid w:val="00923056"/>
    <w:rsid w:val="00923AF5"/>
    <w:rsid w:val="00924330"/>
    <w:rsid w:val="009250D1"/>
    <w:rsid w:val="00925298"/>
    <w:rsid w:val="00925CCB"/>
    <w:rsid w:val="00925CDA"/>
    <w:rsid w:val="00926E2E"/>
    <w:rsid w:val="009270DB"/>
    <w:rsid w:val="00927232"/>
    <w:rsid w:val="00927BB2"/>
    <w:rsid w:val="009303D0"/>
    <w:rsid w:val="00930800"/>
    <w:rsid w:val="00930E5C"/>
    <w:rsid w:val="00931139"/>
    <w:rsid w:val="0093117D"/>
    <w:rsid w:val="009313DD"/>
    <w:rsid w:val="0093160A"/>
    <w:rsid w:val="0093171E"/>
    <w:rsid w:val="00931A11"/>
    <w:rsid w:val="00931B42"/>
    <w:rsid w:val="00931CF1"/>
    <w:rsid w:val="009323AF"/>
    <w:rsid w:val="00932732"/>
    <w:rsid w:val="00932D54"/>
    <w:rsid w:val="00933473"/>
    <w:rsid w:val="009340AE"/>
    <w:rsid w:val="0093474C"/>
    <w:rsid w:val="00935DA4"/>
    <w:rsid w:val="00935E09"/>
    <w:rsid w:val="00936073"/>
    <w:rsid w:val="00936B76"/>
    <w:rsid w:val="00936D21"/>
    <w:rsid w:val="00937075"/>
    <w:rsid w:val="0093731D"/>
    <w:rsid w:val="0093731F"/>
    <w:rsid w:val="00937947"/>
    <w:rsid w:val="00937EAE"/>
    <w:rsid w:val="009406D6"/>
    <w:rsid w:val="00940E4F"/>
    <w:rsid w:val="00941186"/>
    <w:rsid w:val="009413B6"/>
    <w:rsid w:val="00942A4E"/>
    <w:rsid w:val="00942E0C"/>
    <w:rsid w:val="0094308E"/>
    <w:rsid w:val="00943479"/>
    <w:rsid w:val="0094381E"/>
    <w:rsid w:val="00943822"/>
    <w:rsid w:val="0094382A"/>
    <w:rsid w:val="0094421A"/>
    <w:rsid w:val="00944264"/>
    <w:rsid w:val="0094475A"/>
    <w:rsid w:val="00944784"/>
    <w:rsid w:val="00945045"/>
    <w:rsid w:val="00945094"/>
    <w:rsid w:val="00945100"/>
    <w:rsid w:val="00945680"/>
    <w:rsid w:val="00945F15"/>
    <w:rsid w:val="00945F59"/>
    <w:rsid w:val="00945FE1"/>
    <w:rsid w:val="009466F7"/>
    <w:rsid w:val="0094674E"/>
    <w:rsid w:val="00946DF5"/>
    <w:rsid w:val="00947642"/>
    <w:rsid w:val="00947A5E"/>
    <w:rsid w:val="009505E9"/>
    <w:rsid w:val="00950763"/>
    <w:rsid w:val="00951049"/>
    <w:rsid w:val="00951093"/>
    <w:rsid w:val="00951512"/>
    <w:rsid w:val="00951717"/>
    <w:rsid w:val="00951B37"/>
    <w:rsid w:val="009532C0"/>
    <w:rsid w:val="0095335D"/>
    <w:rsid w:val="00953A8F"/>
    <w:rsid w:val="00953FCA"/>
    <w:rsid w:val="009548AE"/>
    <w:rsid w:val="0095495C"/>
    <w:rsid w:val="00955425"/>
    <w:rsid w:val="00955AF5"/>
    <w:rsid w:val="00955D23"/>
    <w:rsid w:val="00955D2D"/>
    <w:rsid w:val="009564DE"/>
    <w:rsid w:val="00956C54"/>
    <w:rsid w:val="00956C56"/>
    <w:rsid w:val="0095707B"/>
    <w:rsid w:val="00961501"/>
    <w:rsid w:val="0096154F"/>
    <w:rsid w:val="00961B4D"/>
    <w:rsid w:val="0096206D"/>
    <w:rsid w:val="009624BE"/>
    <w:rsid w:val="00962B0E"/>
    <w:rsid w:val="00963742"/>
    <w:rsid w:val="009637D0"/>
    <w:rsid w:val="00963941"/>
    <w:rsid w:val="00963DEC"/>
    <w:rsid w:val="00964297"/>
    <w:rsid w:val="009648B1"/>
    <w:rsid w:val="009648FA"/>
    <w:rsid w:val="009659D4"/>
    <w:rsid w:val="00965C7E"/>
    <w:rsid w:val="00965E86"/>
    <w:rsid w:val="00966BB3"/>
    <w:rsid w:val="009673CA"/>
    <w:rsid w:val="0097036D"/>
    <w:rsid w:val="009704C5"/>
    <w:rsid w:val="0097168D"/>
    <w:rsid w:val="00971D02"/>
    <w:rsid w:val="009729B2"/>
    <w:rsid w:val="00972B34"/>
    <w:rsid w:val="00973070"/>
    <w:rsid w:val="00973103"/>
    <w:rsid w:val="0097330A"/>
    <w:rsid w:val="00973535"/>
    <w:rsid w:val="00973AFE"/>
    <w:rsid w:val="00973DEB"/>
    <w:rsid w:val="009744F4"/>
    <w:rsid w:val="00974BAA"/>
    <w:rsid w:val="00974C2E"/>
    <w:rsid w:val="0097571C"/>
    <w:rsid w:val="009759EE"/>
    <w:rsid w:val="009762C7"/>
    <w:rsid w:val="00976BA2"/>
    <w:rsid w:val="00976C36"/>
    <w:rsid w:val="0097708E"/>
    <w:rsid w:val="00980408"/>
    <w:rsid w:val="00981671"/>
    <w:rsid w:val="0098207F"/>
    <w:rsid w:val="0098218D"/>
    <w:rsid w:val="009825CB"/>
    <w:rsid w:val="0098324A"/>
    <w:rsid w:val="00983A2C"/>
    <w:rsid w:val="00983B9A"/>
    <w:rsid w:val="00983CBB"/>
    <w:rsid w:val="00983D9A"/>
    <w:rsid w:val="0098412D"/>
    <w:rsid w:val="009843B4"/>
    <w:rsid w:val="00984CE6"/>
    <w:rsid w:val="00985632"/>
    <w:rsid w:val="0098604D"/>
    <w:rsid w:val="00986DEE"/>
    <w:rsid w:val="00986E3E"/>
    <w:rsid w:val="0098711A"/>
    <w:rsid w:val="0098729F"/>
    <w:rsid w:val="0098742D"/>
    <w:rsid w:val="009876E8"/>
    <w:rsid w:val="00987732"/>
    <w:rsid w:val="00987ACD"/>
    <w:rsid w:val="00987AD2"/>
    <w:rsid w:val="00987BF5"/>
    <w:rsid w:val="00990612"/>
    <w:rsid w:val="00990C06"/>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9786A"/>
    <w:rsid w:val="009A0143"/>
    <w:rsid w:val="009A026B"/>
    <w:rsid w:val="009A0423"/>
    <w:rsid w:val="009A0C69"/>
    <w:rsid w:val="009A0C81"/>
    <w:rsid w:val="009A1038"/>
    <w:rsid w:val="009A1E22"/>
    <w:rsid w:val="009A2297"/>
    <w:rsid w:val="009A2496"/>
    <w:rsid w:val="009A264C"/>
    <w:rsid w:val="009A2AB8"/>
    <w:rsid w:val="009A2B54"/>
    <w:rsid w:val="009A304E"/>
    <w:rsid w:val="009A3A81"/>
    <w:rsid w:val="009A3DED"/>
    <w:rsid w:val="009A3E7D"/>
    <w:rsid w:val="009A3F79"/>
    <w:rsid w:val="009A4067"/>
    <w:rsid w:val="009A418E"/>
    <w:rsid w:val="009A450A"/>
    <w:rsid w:val="009A466C"/>
    <w:rsid w:val="009A4C2D"/>
    <w:rsid w:val="009A532D"/>
    <w:rsid w:val="009A62E8"/>
    <w:rsid w:val="009A6693"/>
    <w:rsid w:val="009B0714"/>
    <w:rsid w:val="009B08D0"/>
    <w:rsid w:val="009B0FD4"/>
    <w:rsid w:val="009B16CD"/>
    <w:rsid w:val="009B215D"/>
    <w:rsid w:val="009B21CA"/>
    <w:rsid w:val="009B29A4"/>
    <w:rsid w:val="009B2D83"/>
    <w:rsid w:val="009B2F8C"/>
    <w:rsid w:val="009B38B5"/>
    <w:rsid w:val="009B3E10"/>
    <w:rsid w:val="009B3E5D"/>
    <w:rsid w:val="009B44DB"/>
    <w:rsid w:val="009B4E40"/>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618"/>
    <w:rsid w:val="009C3707"/>
    <w:rsid w:val="009C3D11"/>
    <w:rsid w:val="009C4097"/>
    <w:rsid w:val="009C41E0"/>
    <w:rsid w:val="009C487D"/>
    <w:rsid w:val="009C4A22"/>
    <w:rsid w:val="009C5679"/>
    <w:rsid w:val="009C58F5"/>
    <w:rsid w:val="009C5927"/>
    <w:rsid w:val="009C5BF0"/>
    <w:rsid w:val="009C6394"/>
    <w:rsid w:val="009C69D6"/>
    <w:rsid w:val="009C6A27"/>
    <w:rsid w:val="009C7F9A"/>
    <w:rsid w:val="009D0A44"/>
    <w:rsid w:val="009D1516"/>
    <w:rsid w:val="009D1BB0"/>
    <w:rsid w:val="009D23CA"/>
    <w:rsid w:val="009D391F"/>
    <w:rsid w:val="009D3CBC"/>
    <w:rsid w:val="009D3D8F"/>
    <w:rsid w:val="009D3F62"/>
    <w:rsid w:val="009D4099"/>
    <w:rsid w:val="009D494B"/>
    <w:rsid w:val="009D60D5"/>
    <w:rsid w:val="009D620A"/>
    <w:rsid w:val="009D6578"/>
    <w:rsid w:val="009D6937"/>
    <w:rsid w:val="009D6A8C"/>
    <w:rsid w:val="009D6DBD"/>
    <w:rsid w:val="009D718B"/>
    <w:rsid w:val="009D7964"/>
    <w:rsid w:val="009E07D2"/>
    <w:rsid w:val="009E124A"/>
    <w:rsid w:val="009E181A"/>
    <w:rsid w:val="009E220B"/>
    <w:rsid w:val="009E24C1"/>
    <w:rsid w:val="009E273A"/>
    <w:rsid w:val="009E2DFC"/>
    <w:rsid w:val="009E305C"/>
    <w:rsid w:val="009E323D"/>
    <w:rsid w:val="009E3272"/>
    <w:rsid w:val="009E3951"/>
    <w:rsid w:val="009E3A59"/>
    <w:rsid w:val="009E3CF9"/>
    <w:rsid w:val="009E417D"/>
    <w:rsid w:val="009E4B96"/>
    <w:rsid w:val="009E5969"/>
    <w:rsid w:val="009E5C43"/>
    <w:rsid w:val="009E5C47"/>
    <w:rsid w:val="009E5C9D"/>
    <w:rsid w:val="009E5EF1"/>
    <w:rsid w:val="009E71F2"/>
    <w:rsid w:val="009F02DF"/>
    <w:rsid w:val="009F0E3E"/>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5C45"/>
    <w:rsid w:val="009F6784"/>
    <w:rsid w:val="009F7B95"/>
    <w:rsid w:val="00A0052D"/>
    <w:rsid w:val="00A00A3F"/>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F9D"/>
    <w:rsid w:val="00A161AC"/>
    <w:rsid w:val="00A16436"/>
    <w:rsid w:val="00A164B7"/>
    <w:rsid w:val="00A166DB"/>
    <w:rsid w:val="00A1716E"/>
    <w:rsid w:val="00A17468"/>
    <w:rsid w:val="00A17FBB"/>
    <w:rsid w:val="00A20456"/>
    <w:rsid w:val="00A2056A"/>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824"/>
    <w:rsid w:val="00A2695A"/>
    <w:rsid w:val="00A269C2"/>
    <w:rsid w:val="00A26C48"/>
    <w:rsid w:val="00A26C5C"/>
    <w:rsid w:val="00A27022"/>
    <w:rsid w:val="00A275D5"/>
    <w:rsid w:val="00A27997"/>
    <w:rsid w:val="00A27A46"/>
    <w:rsid w:val="00A30562"/>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1AAC"/>
    <w:rsid w:val="00A52320"/>
    <w:rsid w:val="00A52876"/>
    <w:rsid w:val="00A52EEB"/>
    <w:rsid w:val="00A5313D"/>
    <w:rsid w:val="00A531B1"/>
    <w:rsid w:val="00A5344B"/>
    <w:rsid w:val="00A5364A"/>
    <w:rsid w:val="00A53CDA"/>
    <w:rsid w:val="00A53DBD"/>
    <w:rsid w:val="00A541F0"/>
    <w:rsid w:val="00A5445A"/>
    <w:rsid w:val="00A54F49"/>
    <w:rsid w:val="00A55726"/>
    <w:rsid w:val="00A5576C"/>
    <w:rsid w:val="00A55C87"/>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25F"/>
    <w:rsid w:val="00A70686"/>
    <w:rsid w:val="00A70892"/>
    <w:rsid w:val="00A70D0E"/>
    <w:rsid w:val="00A710DA"/>
    <w:rsid w:val="00A7250E"/>
    <w:rsid w:val="00A73029"/>
    <w:rsid w:val="00A7318A"/>
    <w:rsid w:val="00A74CED"/>
    <w:rsid w:val="00A74FE1"/>
    <w:rsid w:val="00A753B8"/>
    <w:rsid w:val="00A75F21"/>
    <w:rsid w:val="00A76E29"/>
    <w:rsid w:val="00A77512"/>
    <w:rsid w:val="00A77BEB"/>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87DB3"/>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A17"/>
    <w:rsid w:val="00A95DAE"/>
    <w:rsid w:val="00A966F4"/>
    <w:rsid w:val="00A96B8D"/>
    <w:rsid w:val="00A96C67"/>
    <w:rsid w:val="00A96D06"/>
    <w:rsid w:val="00A96F52"/>
    <w:rsid w:val="00A96F8F"/>
    <w:rsid w:val="00A97531"/>
    <w:rsid w:val="00AA1065"/>
    <w:rsid w:val="00AA170B"/>
    <w:rsid w:val="00AA21BA"/>
    <w:rsid w:val="00AA37DA"/>
    <w:rsid w:val="00AA4166"/>
    <w:rsid w:val="00AA4236"/>
    <w:rsid w:val="00AA48F9"/>
    <w:rsid w:val="00AA503D"/>
    <w:rsid w:val="00AA554E"/>
    <w:rsid w:val="00AA5AC1"/>
    <w:rsid w:val="00AA5FCD"/>
    <w:rsid w:val="00AA6111"/>
    <w:rsid w:val="00AA6783"/>
    <w:rsid w:val="00AA6A43"/>
    <w:rsid w:val="00AA6AAB"/>
    <w:rsid w:val="00AA70D9"/>
    <w:rsid w:val="00AA78B4"/>
    <w:rsid w:val="00AA7971"/>
    <w:rsid w:val="00AA7E13"/>
    <w:rsid w:val="00AB03BC"/>
    <w:rsid w:val="00AB0797"/>
    <w:rsid w:val="00AB083E"/>
    <w:rsid w:val="00AB0BCA"/>
    <w:rsid w:val="00AB141A"/>
    <w:rsid w:val="00AB1535"/>
    <w:rsid w:val="00AB1786"/>
    <w:rsid w:val="00AB2296"/>
    <w:rsid w:val="00AB24E1"/>
    <w:rsid w:val="00AB2692"/>
    <w:rsid w:val="00AB2BFA"/>
    <w:rsid w:val="00AB3244"/>
    <w:rsid w:val="00AB3401"/>
    <w:rsid w:val="00AB35B2"/>
    <w:rsid w:val="00AB3D8F"/>
    <w:rsid w:val="00AB3F9A"/>
    <w:rsid w:val="00AB4780"/>
    <w:rsid w:val="00AB4CB6"/>
    <w:rsid w:val="00AB515D"/>
    <w:rsid w:val="00AB6C3C"/>
    <w:rsid w:val="00AB748A"/>
    <w:rsid w:val="00AB76A9"/>
    <w:rsid w:val="00AB77AF"/>
    <w:rsid w:val="00AB77B2"/>
    <w:rsid w:val="00AB77C7"/>
    <w:rsid w:val="00AB7E96"/>
    <w:rsid w:val="00AC07CF"/>
    <w:rsid w:val="00AC0804"/>
    <w:rsid w:val="00AC09A7"/>
    <w:rsid w:val="00AC1AAE"/>
    <w:rsid w:val="00AC2204"/>
    <w:rsid w:val="00AC3684"/>
    <w:rsid w:val="00AC3953"/>
    <w:rsid w:val="00AC3BB9"/>
    <w:rsid w:val="00AC4FB0"/>
    <w:rsid w:val="00AC5388"/>
    <w:rsid w:val="00AC5BAE"/>
    <w:rsid w:val="00AC5BED"/>
    <w:rsid w:val="00AC62E7"/>
    <w:rsid w:val="00AC6667"/>
    <w:rsid w:val="00AC67D9"/>
    <w:rsid w:val="00AC6AFF"/>
    <w:rsid w:val="00AC7647"/>
    <w:rsid w:val="00AC7E5F"/>
    <w:rsid w:val="00AC7EC7"/>
    <w:rsid w:val="00AC7FA1"/>
    <w:rsid w:val="00AD10A7"/>
    <w:rsid w:val="00AD11DE"/>
    <w:rsid w:val="00AD12CD"/>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254"/>
    <w:rsid w:val="00AD63B6"/>
    <w:rsid w:val="00AD6450"/>
    <w:rsid w:val="00AD684F"/>
    <w:rsid w:val="00AD6BB7"/>
    <w:rsid w:val="00AD6DA3"/>
    <w:rsid w:val="00AD7847"/>
    <w:rsid w:val="00AE041E"/>
    <w:rsid w:val="00AE048E"/>
    <w:rsid w:val="00AE05D7"/>
    <w:rsid w:val="00AE1B2C"/>
    <w:rsid w:val="00AE1D06"/>
    <w:rsid w:val="00AE1F9F"/>
    <w:rsid w:val="00AE2182"/>
    <w:rsid w:val="00AE23BD"/>
    <w:rsid w:val="00AE2B8C"/>
    <w:rsid w:val="00AE3407"/>
    <w:rsid w:val="00AE3B1D"/>
    <w:rsid w:val="00AE3BD7"/>
    <w:rsid w:val="00AE3CB7"/>
    <w:rsid w:val="00AE4A39"/>
    <w:rsid w:val="00AE4C46"/>
    <w:rsid w:val="00AE4CA6"/>
    <w:rsid w:val="00AE4DEC"/>
    <w:rsid w:val="00AE4FF9"/>
    <w:rsid w:val="00AE546A"/>
    <w:rsid w:val="00AE59FA"/>
    <w:rsid w:val="00AE5FA5"/>
    <w:rsid w:val="00AE7181"/>
    <w:rsid w:val="00AE7B9D"/>
    <w:rsid w:val="00AE7E88"/>
    <w:rsid w:val="00AF0018"/>
    <w:rsid w:val="00AF0310"/>
    <w:rsid w:val="00AF03B2"/>
    <w:rsid w:val="00AF0782"/>
    <w:rsid w:val="00AF0A05"/>
    <w:rsid w:val="00AF0ABA"/>
    <w:rsid w:val="00AF0B40"/>
    <w:rsid w:val="00AF0DCE"/>
    <w:rsid w:val="00AF0E78"/>
    <w:rsid w:val="00AF1BA4"/>
    <w:rsid w:val="00AF1C0D"/>
    <w:rsid w:val="00AF227B"/>
    <w:rsid w:val="00AF2360"/>
    <w:rsid w:val="00AF29E0"/>
    <w:rsid w:val="00AF2CAD"/>
    <w:rsid w:val="00AF36C3"/>
    <w:rsid w:val="00AF36C6"/>
    <w:rsid w:val="00AF39D8"/>
    <w:rsid w:val="00AF4054"/>
    <w:rsid w:val="00AF40F2"/>
    <w:rsid w:val="00AF40F5"/>
    <w:rsid w:val="00AF4A4F"/>
    <w:rsid w:val="00AF4E0A"/>
    <w:rsid w:val="00AF50DB"/>
    <w:rsid w:val="00AF5B8F"/>
    <w:rsid w:val="00AF5C05"/>
    <w:rsid w:val="00AF5DBC"/>
    <w:rsid w:val="00AF6383"/>
    <w:rsid w:val="00AF6CD8"/>
    <w:rsid w:val="00AF6ECC"/>
    <w:rsid w:val="00AF7864"/>
    <w:rsid w:val="00AF7AAA"/>
    <w:rsid w:val="00AF7DFC"/>
    <w:rsid w:val="00B00660"/>
    <w:rsid w:val="00B015D0"/>
    <w:rsid w:val="00B01A56"/>
    <w:rsid w:val="00B01B51"/>
    <w:rsid w:val="00B01C37"/>
    <w:rsid w:val="00B01D7A"/>
    <w:rsid w:val="00B01E71"/>
    <w:rsid w:val="00B02336"/>
    <w:rsid w:val="00B03022"/>
    <w:rsid w:val="00B03D28"/>
    <w:rsid w:val="00B03D5D"/>
    <w:rsid w:val="00B03E70"/>
    <w:rsid w:val="00B045F2"/>
    <w:rsid w:val="00B0461E"/>
    <w:rsid w:val="00B048F8"/>
    <w:rsid w:val="00B04A1D"/>
    <w:rsid w:val="00B0562D"/>
    <w:rsid w:val="00B05FE6"/>
    <w:rsid w:val="00B0612D"/>
    <w:rsid w:val="00B06F33"/>
    <w:rsid w:val="00B0700F"/>
    <w:rsid w:val="00B07474"/>
    <w:rsid w:val="00B07717"/>
    <w:rsid w:val="00B07995"/>
    <w:rsid w:val="00B07AFE"/>
    <w:rsid w:val="00B10585"/>
    <w:rsid w:val="00B10BB5"/>
    <w:rsid w:val="00B10E23"/>
    <w:rsid w:val="00B11BAB"/>
    <w:rsid w:val="00B122E8"/>
    <w:rsid w:val="00B1338B"/>
    <w:rsid w:val="00B1344F"/>
    <w:rsid w:val="00B1424A"/>
    <w:rsid w:val="00B1469C"/>
    <w:rsid w:val="00B14BFF"/>
    <w:rsid w:val="00B14FAE"/>
    <w:rsid w:val="00B15348"/>
    <w:rsid w:val="00B156DD"/>
    <w:rsid w:val="00B15DEF"/>
    <w:rsid w:val="00B168B7"/>
    <w:rsid w:val="00B172C9"/>
    <w:rsid w:val="00B173DE"/>
    <w:rsid w:val="00B177E5"/>
    <w:rsid w:val="00B17DEB"/>
    <w:rsid w:val="00B20CAE"/>
    <w:rsid w:val="00B20EEB"/>
    <w:rsid w:val="00B21007"/>
    <w:rsid w:val="00B21370"/>
    <w:rsid w:val="00B21545"/>
    <w:rsid w:val="00B21894"/>
    <w:rsid w:val="00B218FD"/>
    <w:rsid w:val="00B21B5C"/>
    <w:rsid w:val="00B2270D"/>
    <w:rsid w:val="00B22811"/>
    <w:rsid w:val="00B22909"/>
    <w:rsid w:val="00B22A3D"/>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AFB"/>
    <w:rsid w:val="00B306AD"/>
    <w:rsid w:val="00B31558"/>
    <w:rsid w:val="00B31634"/>
    <w:rsid w:val="00B318B9"/>
    <w:rsid w:val="00B31DE2"/>
    <w:rsid w:val="00B32D03"/>
    <w:rsid w:val="00B331BF"/>
    <w:rsid w:val="00B33236"/>
    <w:rsid w:val="00B33894"/>
    <w:rsid w:val="00B33D18"/>
    <w:rsid w:val="00B3448C"/>
    <w:rsid w:val="00B344E8"/>
    <w:rsid w:val="00B34591"/>
    <w:rsid w:val="00B35090"/>
    <w:rsid w:val="00B35663"/>
    <w:rsid w:val="00B35E52"/>
    <w:rsid w:val="00B364A3"/>
    <w:rsid w:val="00B36E03"/>
    <w:rsid w:val="00B37016"/>
    <w:rsid w:val="00B372BD"/>
    <w:rsid w:val="00B374AF"/>
    <w:rsid w:val="00B37642"/>
    <w:rsid w:val="00B37AD5"/>
    <w:rsid w:val="00B37FF3"/>
    <w:rsid w:val="00B40989"/>
    <w:rsid w:val="00B40E4D"/>
    <w:rsid w:val="00B4127E"/>
    <w:rsid w:val="00B418F5"/>
    <w:rsid w:val="00B421D9"/>
    <w:rsid w:val="00B42B08"/>
    <w:rsid w:val="00B43231"/>
    <w:rsid w:val="00B438B0"/>
    <w:rsid w:val="00B43BDA"/>
    <w:rsid w:val="00B446E1"/>
    <w:rsid w:val="00B44CA9"/>
    <w:rsid w:val="00B44DB5"/>
    <w:rsid w:val="00B452BC"/>
    <w:rsid w:val="00B462A1"/>
    <w:rsid w:val="00B46C75"/>
    <w:rsid w:val="00B47102"/>
    <w:rsid w:val="00B475DB"/>
    <w:rsid w:val="00B4794B"/>
    <w:rsid w:val="00B47C04"/>
    <w:rsid w:val="00B47C34"/>
    <w:rsid w:val="00B47FFA"/>
    <w:rsid w:val="00B5142C"/>
    <w:rsid w:val="00B5142E"/>
    <w:rsid w:val="00B518E6"/>
    <w:rsid w:val="00B520F1"/>
    <w:rsid w:val="00B530A4"/>
    <w:rsid w:val="00B53C1A"/>
    <w:rsid w:val="00B54307"/>
    <w:rsid w:val="00B54ED4"/>
    <w:rsid w:val="00B552FC"/>
    <w:rsid w:val="00B55C70"/>
    <w:rsid w:val="00B55DAA"/>
    <w:rsid w:val="00B56787"/>
    <w:rsid w:val="00B56FCB"/>
    <w:rsid w:val="00B571B4"/>
    <w:rsid w:val="00B57347"/>
    <w:rsid w:val="00B5791D"/>
    <w:rsid w:val="00B57AE8"/>
    <w:rsid w:val="00B600A1"/>
    <w:rsid w:val="00B6013D"/>
    <w:rsid w:val="00B60CF1"/>
    <w:rsid w:val="00B613AB"/>
    <w:rsid w:val="00B61425"/>
    <w:rsid w:val="00B61FB6"/>
    <w:rsid w:val="00B6292D"/>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343A"/>
    <w:rsid w:val="00B73502"/>
    <w:rsid w:val="00B73F4B"/>
    <w:rsid w:val="00B7409E"/>
    <w:rsid w:val="00B7463F"/>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986"/>
    <w:rsid w:val="00B82C3B"/>
    <w:rsid w:val="00B836F4"/>
    <w:rsid w:val="00B83FE2"/>
    <w:rsid w:val="00B8410C"/>
    <w:rsid w:val="00B848D4"/>
    <w:rsid w:val="00B84A46"/>
    <w:rsid w:val="00B857E7"/>
    <w:rsid w:val="00B85ED1"/>
    <w:rsid w:val="00B8607E"/>
    <w:rsid w:val="00B861FF"/>
    <w:rsid w:val="00B8667A"/>
    <w:rsid w:val="00B87124"/>
    <w:rsid w:val="00B8712E"/>
    <w:rsid w:val="00B87A96"/>
    <w:rsid w:val="00B87D20"/>
    <w:rsid w:val="00B87F0E"/>
    <w:rsid w:val="00B9047A"/>
    <w:rsid w:val="00B90E4D"/>
    <w:rsid w:val="00B911C2"/>
    <w:rsid w:val="00B9164B"/>
    <w:rsid w:val="00B92182"/>
    <w:rsid w:val="00B92702"/>
    <w:rsid w:val="00B92FAE"/>
    <w:rsid w:val="00B934EC"/>
    <w:rsid w:val="00B937B7"/>
    <w:rsid w:val="00B93BAD"/>
    <w:rsid w:val="00B94A21"/>
    <w:rsid w:val="00B94DAD"/>
    <w:rsid w:val="00B95007"/>
    <w:rsid w:val="00B950B4"/>
    <w:rsid w:val="00B9529F"/>
    <w:rsid w:val="00B955B5"/>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287D"/>
    <w:rsid w:val="00BA39C5"/>
    <w:rsid w:val="00BA4886"/>
    <w:rsid w:val="00BA52FF"/>
    <w:rsid w:val="00BA59C6"/>
    <w:rsid w:val="00BA5B2B"/>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249F"/>
    <w:rsid w:val="00BB3DEA"/>
    <w:rsid w:val="00BB45F1"/>
    <w:rsid w:val="00BB4D82"/>
    <w:rsid w:val="00BB4DAA"/>
    <w:rsid w:val="00BB52AD"/>
    <w:rsid w:val="00BB5C29"/>
    <w:rsid w:val="00BB6207"/>
    <w:rsid w:val="00BB649E"/>
    <w:rsid w:val="00BB7833"/>
    <w:rsid w:val="00BB7B1F"/>
    <w:rsid w:val="00BB7C0D"/>
    <w:rsid w:val="00BC01DD"/>
    <w:rsid w:val="00BC0307"/>
    <w:rsid w:val="00BC048F"/>
    <w:rsid w:val="00BC07E2"/>
    <w:rsid w:val="00BC0965"/>
    <w:rsid w:val="00BC0B67"/>
    <w:rsid w:val="00BC0B81"/>
    <w:rsid w:val="00BC1024"/>
    <w:rsid w:val="00BC10A7"/>
    <w:rsid w:val="00BC2A29"/>
    <w:rsid w:val="00BC2E57"/>
    <w:rsid w:val="00BC3CB3"/>
    <w:rsid w:val="00BC3F11"/>
    <w:rsid w:val="00BC45DD"/>
    <w:rsid w:val="00BC4A94"/>
    <w:rsid w:val="00BC4B09"/>
    <w:rsid w:val="00BC51FA"/>
    <w:rsid w:val="00BC569C"/>
    <w:rsid w:val="00BC5C07"/>
    <w:rsid w:val="00BC662E"/>
    <w:rsid w:val="00BC679C"/>
    <w:rsid w:val="00BC6962"/>
    <w:rsid w:val="00BC6D25"/>
    <w:rsid w:val="00BC7474"/>
    <w:rsid w:val="00BC79F0"/>
    <w:rsid w:val="00BD0225"/>
    <w:rsid w:val="00BD082B"/>
    <w:rsid w:val="00BD089D"/>
    <w:rsid w:val="00BD091E"/>
    <w:rsid w:val="00BD0F84"/>
    <w:rsid w:val="00BD18E6"/>
    <w:rsid w:val="00BD1BB6"/>
    <w:rsid w:val="00BD1D7B"/>
    <w:rsid w:val="00BD2411"/>
    <w:rsid w:val="00BD2550"/>
    <w:rsid w:val="00BD25CE"/>
    <w:rsid w:val="00BD2B20"/>
    <w:rsid w:val="00BD2ED7"/>
    <w:rsid w:val="00BD3359"/>
    <w:rsid w:val="00BD3613"/>
    <w:rsid w:val="00BD3988"/>
    <w:rsid w:val="00BD3CEA"/>
    <w:rsid w:val="00BD406A"/>
    <w:rsid w:val="00BD4FCE"/>
    <w:rsid w:val="00BD5113"/>
    <w:rsid w:val="00BD54BE"/>
    <w:rsid w:val="00BD5D78"/>
    <w:rsid w:val="00BD61A7"/>
    <w:rsid w:val="00BD7946"/>
    <w:rsid w:val="00BD7DEE"/>
    <w:rsid w:val="00BE00D8"/>
    <w:rsid w:val="00BE064B"/>
    <w:rsid w:val="00BE0A46"/>
    <w:rsid w:val="00BE13EF"/>
    <w:rsid w:val="00BE1D12"/>
    <w:rsid w:val="00BE1FAE"/>
    <w:rsid w:val="00BE2802"/>
    <w:rsid w:val="00BE2C02"/>
    <w:rsid w:val="00BE2CB3"/>
    <w:rsid w:val="00BE2EC5"/>
    <w:rsid w:val="00BE3517"/>
    <w:rsid w:val="00BE40D7"/>
    <w:rsid w:val="00BE4149"/>
    <w:rsid w:val="00BE42B1"/>
    <w:rsid w:val="00BE42E5"/>
    <w:rsid w:val="00BE4E8A"/>
    <w:rsid w:val="00BE5314"/>
    <w:rsid w:val="00BE538A"/>
    <w:rsid w:val="00BE58F0"/>
    <w:rsid w:val="00BE66AB"/>
    <w:rsid w:val="00BE6728"/>
    <w:rsid w:val="00BE6909"/>
    <w:rsid w:val="00BE6A5D"/>
    <w:rsid w:val="00BE6CC0"/>
    <w:rsid w:val="00BE6F1D"/>
    <w:rsid w:val="00BE7652"/>
    <w:rsid w:val="00BE7BBC"/>
    <w:rsid w:val="00BF0383"/>
    <w:rsid w:val="00BF1994"/>
    <w:rsid w:val="00BF2061"/>
    <w:rsid w:val="00BF26D7"/>
    <w:rsid w:val="00BF2E11"/>
    <w:rsid w:val="00BF30C6"/>
    <w:rsid w:val="00BF33CE"/>
    <w:rsid w:val="00BF35E0"/>
    <w:rsid w:val="00BF3675"/>
    <w:rsid w:val="00BF4340"/>
    <w:rsid w:val="00BF4747"/>
    <w:rsid w:val="00BF4C70"/>
    <w:rsid w:val="00BF583E"/>
    <w:rsid w:val="00BF5C1D"/>
    <w:rsid w:val="00BF6BCC"/>
    <w:rsid w:val="00BF74D8"/>
    <w:rsid w:val="00BF76FE"/>
    <w:rsid w:val="00BF798F"/>
    <w:rsid w:val="00BF7AD4"/>
    <w:rsid w:val="00C00118"/>
    <w:rsid w:val="00C0041F"/>
    <w:rsid w:val="00C007DE"/>
    <w:rsid w:val="00C00FC6"/>
    <w:rsid w:val="00C01E38"/>
    <w:rsid w:val="00C0206A"/>
    <w:rsid w:val="00C03037"/>
    <w:rsid w:val="00C03048"/>
    <w:rsid w:val="00C0320E"/>
    <w:rsid w:val="00C03430"/>
    <w:rsid w:val="00C045BB"/>
    <w:rsid w:val="00C047F8"/>
    <w:rsid w:val="00C0485E"/>
    <w:rsid w:val="00C04AF1"/>
    <w:rsid w:val="00C04F0F"/>
    <w:rsid w:val="00C04F2C"/>
    <w:rsid w:val="00C0655A"/>
    <w:rsid w:val="00C06B91"/>
    <w:rsid w:val="00C07917"/>
    <w:rsid w:val="00C10350"/>
    <w:rsid w:val="00C10453"/>
    <w:rsid w:val="00C106AB"/>
    <w:rsid w:val="00C10738"/>
    <w:rsid w:val="00C10929"/>
    <w:rsid w:val="00C1098A"/>
    <w:rsid w:val="00C10AA6"/>
    <w:rsid w:val="00C10D40"/>
    <w:rsid w:val="00C10EE6"/>
    <w:rsid w:val="00C10F86"/>
    <w:rsid w:val="00C1140C"/>
    <w:rsid w:val="00C120F1"/>
    <w:rsid w:val="00C12186"/>
    <w:rsid w:val="00C12328"/>
    <w:rsid w:val="00C128FD"/>
    <w:rsid w:val="00C130AC"/>
    <w:rsid w:val="00C1317D"/>
    <w:rsid w:val="00C1387F"/>
    <w:rsid w:val="00C13930"/>
    <w:rsid w:val="00C1400F"/>
    <w:rsid w:val="00C14563"/>
    <w:rsid w:val="00C157EB"/>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63C"/>
    <w:rsid w:val="00C22DD4"/>
    <w:rsid w:val="00C22FCB"/>
    <w:rsid w:val="00C233C5"/>
    <w:rsid w:val="00C23431"/>
    <w:rsid w:val="00C2356E"/>
    <w:rsid w:val="00C23700"/>
    <w:rsid w:val="00C23AF9"/>
    <w:rsid w:val="00C24839"/>
    <w:rsid w:val="00C24B6E"/>
    <w:rsid w:val="00C25331"/>
    <w:rsid w:val="00C25C62"/>
    <w:rsid w:val="00C25F0B"/>
    <w:rsid w:val="00C26B20"/>
    <w:rsid w:val="00C272B3"/>
    <w:rsid w:val="00C278F2"/>
    <w:rsid w:val="00C27C19"/>
    <w:rsid w:val="00C27CCE"/>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2BB"/>
    <w:rsid w:val="00C508F8"/>
    <w:rsid w:val="00C50C4C"/>
    <w:rsid w:val="00C51DE4"/>
    <w:rsid w:val="00C51EFF"/>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07"/>
    <w:rsid w:val="00C572E2"/>
    <w:rsid w:val="00C573DA"/>
    <w:rsid w:val="00C57CD5"/>
    <w:rsid w:val="00C60605"/>
    <w:rsid w:val="00C60869"/>
    <w:rsid w:val="00C60966"/>
    <w:rsid w:val="00C6097E"/>
    <w:rsid w:val="00C6197C"/>
    <w:rsid w:val="00C61A7A"/>
    <w:rsid w:val="00C61BBC"/>
    <w:rsid w:val="00C62193"/>
    <w:rsid w:val="00C6242E"/>
    <w:rsid w:val="00C64873"/>
    <w:rsid w:val="00C648CF"/>
    <w:rsid w:val="00C64E1D"/>
    <w:rsid w:val="00C655BE"/>
    <w:rsid w:val="00C70039"/>
    <w:rsid w:val="00C701F3"/>
    <w:rsid w:val="00C7034C"/>
    <w:rsid w:val="00C711FF"/>
    <w:rsid w:val="00C71A4C"/>
    <w:rsid w:val="00C71E44"/>
    <w:rsid w:val="00C720EC"/>
    <w:rsid w:val="00C727B6"/>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5CD2"/>
    <w:rsid w:val="00C86068"/>
    <w:rsid w:val="00C863BC"/>
    <w:rsid w:val="00C875F3"/>
    <w:rsid w:val="00C90D5D"/>
    <w:rsid w:val="00C91E08"/>
    <w:rsid w:val="00C92CA0"/>
    <w:rsid w:val="00C9349F"/>
    <w:rsid w:val="00C93933"/>
    <w:rsid w:val="00C941EB"/>
    <w:rsid w:val="00C94FE5"/>
    <w:rsid w:val="00C9554A"/>
    <w:rsid w:val="00C9569C"/>
    <w:rsid w:val="00C957B3"/>
    <w:rsid w:val="00C95857"/>
    <w:rsid w:val="00C95BC7"/>
    <w:rsid w:val="00C95C97"/>
    <w:rsid w:val="00C96650"/>
    <w:rsid w:val="00C96821"/>
    <w:rsid w:val="00C96F2A"/>
    <w:rsid w:val="00C97CA3"/>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4676"/>
    <w:rsid w:val="00CA524A"/>
    <w:rsid w:val="00CA527F"/>
    <w:rsid w:val="00CA52D8"/>
    <w:rsid w:val="00CA53EC"/>
    <w:rsid w:val="00CA5745"/>
    <w:rsid w:val="00CA58AF"/>
    <w:rsid w:val="00CA5CB9"/>
    <w:rsid w:val="00CA5EE2"/>
    <w:rsid w:val="00CA6656"/>
    <w:rsid w:val="00CA6C53"/>
    <w:rsid w:val="00CA6F72"/>
    <w:rsid w:val="00CA7AC6"/>
    <w:rsid w:val="00CA7C74"/>
    <w:rsid w:val="00CA7DCB"/>
    <w:rsid w:val="00CA7E96"/>
    <w:rsid w:val="00CA7F5B"/>
    <w:rsid w:val="00CB2352"/>
    <w:rsid w:val="00CB275C"/>
    <w:rsid w:val="00CB2A70"/>
    <w:rsid w:val="00CB3288"/>
    <w:rsid w:val="00CB3547"/>
    <w:rsid w:val="00CB3AE4"/>
    <w:rsid w:val="00CB498A"/>
    <w:rsid w:val="00CB571E"/>
    <w:rsid w:val="00CB6352"/>
    <w:rsid w:val="00CB63D0"/>
    <w:rsid w:val="00CB6EDD"/>
    <w:rsid w:val="00CB75AC"/>
    <w:rsid w:val="00CB7691"/>
    <w:rsid w:val="00CC128C"/>
    <w:rsid w:val="00CC1A56"/>
    <w:rsid w:val="00CC2057"/>
    <w:rsid w:val="00CC242D"/>
    <w:rsid w:val="00CC2B03"/>
    <w:rsid w:val="00CC3101"/>
    <w:rsid w:val="00CC37B9"/>
    <w:rsid w:val="00CC447F"/>
    <w:rsid w:val="00CC48AB"/>
    <w:rsid w:val="00CC4CAC"/>
    <w:rsid w:val="00CC4D37"/>
    <w:rsid w:val="00CC5152"/>
    <w:rsid w:val="00CC5203"/>
    <w:rsid w:val="00CC55EE"/>
    <w:rsid w:val="00CC5F07"/>
    <w:rsid w:val="00CC667E"/>
    <w:rsid w:val="00CC6DDF"/>
    <w:rsid w:val="00CC7DE2"/>
    <w:rsid w:val="00CD01A6"/>
    <w:rsid w:val="00CD0B38"/>
    <w:rsid w:val="00CD139F"/>
    <w:rsid w:val="00CD2153"/>
    <w:rsid w:val="00CD21E0"/>
    <w:rsid w:val="00CD3335"/>
    <w:rsid w:val="00CD3524"/>
    <w:rsid w:val="00CD35FF"/>
    <w:rsid w:val="00CD3DDD"/>
    <w:rsid w:val="00CD41FA"/>
    <w:rsid w:val="00CD4321"/>
    <w:rsid w:val="00CD4C8E"/>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B5F"/>
    <w:rsid w:val="00CE2FFA"/>
    <w:rsid w:val="00CE30CA"/>
    <w:rsid w:val="00CE337A"/>
    <w:rsid w:val="00CE369C"/>
    <w:rsid w:val="00CE3C33"/>
    <w:rsid w:val="00CE4045"/>
    <w:rsid w:val="00CE419B"/>
    <w:rsid w:val="00CE4947"/>
    <w:rsid w:val="00CE51B4"/>
    <w:rsid w:val="00CE52E8"/>
    <w:rsid w:val="00CE564B"/>
    <w:rsid w:val="00CE573F"/>
    <w:rsid w:val="00CE5A3B"/>
    <w:rsid w:val="00CE69C7"/>
    <w:rsid w:val="00CE7F1B"/>
    <w:rsid w:val="00CF01EB"/>
    <w:rsid w:val="00CF01FC"/>
    <w:rsid w:val="00CF06AA"/>
    <w:rsid w:val="00CF0E44"/>
    <w:rsid w:val="00CF163C"/>
    <w:rsid w:val="00CF1864"/>
    <w:rsid w:val="00CF1DEC"/>
    <w:rsid w:val="00CF315D"/>
    <w:rsid w:val="00CF3950"/>
    <w:rsid w:val="00CF3A94"/>
    <w:rsid w:val="00CF3BE3"/>
    <w:rsid w:val="00CF43AB"/>
    <w:rsid w:val="00CF4E52"/>
    <w:rsid w:val="00CF5D00"/>
    <w:rsid w:val="00CF70D9"/>
    <w:rsid w:val="00CF71C9"/>
    <w:rsid w:val="00CF7465"/>
    <w:rsid w:val="00CF7FCA"/>
    <w:rsid w:val="00D0227E"/>
    <w:rsid w:val="00D028CC"/>
    <w:rsid w:val="00D0371E"/>
    <w:rsid w:val="00D03FFE"/>
    <w:rsid w:val="00D04349"/>
    <w:rsid w:val="00D043FC"/>
    <w:rsid w:val="00D049C5"/>
    <w:rsid w:val="00D04E71"/>
    <w:rsid w:val="00D05468"/>
    <w:rsid w:val="00D0652F"/>
    <w:rsid w:val="00D06898"/>
    <w:rsid w:val="00D06C5D"/>
    <w:rsid w:val="00D07F25"/>
    <w:rsid w:val="00D100A1"/>
    <w:rsid w:val="00D103ED"/>
    <w:rsid w:val="00D103F9"/>
    <w:rsid w:val="00D105C2"/>
    <w:rsid w:val="00D10633"/>
    <w:rsid w:val="00D10EA8"/>
    <w:rsid w:val="00D110EA"/>
    <w:rsid w:val="00D1120E"/>
    <w:rsid w:val="00D11506"/>
    <w:rsid w:val="00D1184B"/>
    <w:rsid w:val="00D11D88"/>
    <w:rsid w:val="00D121FA"/>
    <w:rsid w:val="00D1294F"/>
    <w:rsid w:val="00D12BDF"/>
    <w:rsid w:val="00D12CC5"/>
    <w:rsid w:val="00D12F5D"/>
    <w:rsid w:val="00D12F7E"/>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06CE"/>
    <w:rsid w:val="00D2125E"/>
    <w:rsid w:val="00D21354"/>
    <w:rsid w:val="00D21579"/>
    <w:rsid w:val="00D21A2C"/>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6A33"/>
    <w:rsid w:val="00D36D21"/>
    <w:rsid w:val="00D3711E"/>
    <w:rsid w:val="00D37121"/>
    <w:rsid w:val="00D3733D"/>
    <w:rsid w:val="00D37CC0"/>
    <w:rsid w:val="00D40089"/>
    <w:rsid w:val="00D40090"/>
    <w:rsid w:val="00D402FE"/>
    <w:rsid w:val="00D406CD"/>
    <w:rsid w:val="00D40B61"/>
    <w:rsid w:val="00D418FC"/>
    <w:rsid w:val="00D41911"/>
    <w:rsid w:val="00D41E3A"/>
    <w:rsid w:val="00D41ECD"/>
    <w:rsid w:val="00D42820"/>
    <w:rsid w:val="00D42A13"/>
    <w:rsid w:val="00D43255"/>
    <w:rsid w:val="00D43652"/>
    <w:rsid w:val="00D43F41"/>
    <w:rsid w:val="00D44696"/>
    <w:rsid w:val="00D448BB"/>
    <w:rsid w:val="00D449B4"/>
    <w:rsid w:val="00D44F58"/>
    <w:rsid w:val="00D450FD"/>
    <w:rsid w:val="00D45540"/>
    <w:rsid w:val="00D456DB"/>
    <w:rsid w:val="00D458A3"/>
    <w:rsid w:val="00D4673C"/>
    <w:rsid w:val="00D467BE"/>
    <w:rsid w:val="00D46B6E"/>
    <w:rsid w:val="00D470B6"/>
    <w:rsid w:val="00D4710C"/>
    <w:rsid w:val="00D47908"/>
    <w:rsid w:val="00D502B0"/>
    <w:rsid w:val="00D5112C"/>
    <w:rsid w:val="00D520A5"/>
    <w:rsid w:val="00D5270B"/>
    <w:rsid w:val="00D52A23"/>
    <w:rsid w:val="00D53364"/>
    <w:rsid w:val="00D53D0C"/>
    <w:rsid w:val="00D53E6C"/>
    <w:rsid w:val="00D5498B"/>
    <w:rsid w:val="00D54BBB"/>
    <w:rsid w:val="00D552C5"/>
    <w:rsid w:val="00D55679"/>
    <w:rsid w:val="00D55B5B"/>
    <w:rsid w:val="00D565A6"/>
    <w:rsid w:val="00D569D5"/>
    <w:rsid w:val="00D57053"/>
    <w:rsid w:val="00D57112"/>
    <w:rsid w:val="00D57370"/>
    <w:rsid w:val="00D57FAB"/>
    <w:rsid w:val="00D60322"/>
    <w:rsid w:val="00D6147B"/>
    <w:rsid w:val="00D61514"/>
    <w:rsid w:val="00D62384"/>
    <w:rsid w:val="00D627AC"/>
    <w:rsid w:val="00D628F2"/>
    <w:rsid w:val="00D656B2"/>
    <w:rsid w:val="00D65917"/>
    <w:rsid w:val="00D65F88"/>
    <w:rsid w:val="00D66501"/>
    <w:rsid w:val="00D66CBB"/>
    <w:rsid w:val="00D66D8E"/>
    <w:rsid w:val="00D67347"/>
    <w:rsid w:val="00D6746A"/>
    <w:rsid w:val="00D67754"/>
    <w:rsid w:val="00D67945"/>
    <w:rsid w:val="00D67BB5"/>
    <w:rsid w:val="00D67EE9"/>
    <w:rsid w:val="00D7019D"/>
    <w:rsid w:val="00D70905"/>
    <w:rsid w:val="00D71138"/>
    <w:rsid w:val="00D727B7"/>
    <w:rsid w:val="00D72A2B"/>
    <w:rsid w:val="00D736D5"/>
    <w:rsid w:val="00D744F4"/>
    <w:rsid w:val="00D74AA8"/>
    <w:rsid w:val="00D753E2"/>
    <w:rsid w:val="00D75884"/>
    <w:rsid w:val="00D76170"/>
    <w:rsid w:val="00D76C14"/>
    <w:rsid w:val="00D77148"/>
    <w:rsid w:val="00D7718F"/>
    <w:rsid w:val="00D77835"/>
    <w:rsid w:val="00D77872"/>
    <w:rsid w:val="00D80254"/>
    <w:rsid w:val="00D80CED"/>
    <w:rsid w:val="00D81A37"/>
    <w:rsid w:val="00D81C1C"/>
    <w:rsid w:val="00D81F7B"/>
    <w:rsid w:val="00D82203"/>
    <w:rsid w:val="00D82491"/>
    <w:rsid w:val="00D82C2A"/>
    <w:rsid w:val="00D82D78"/>
    <w:rsid w:val="00D8360A"/>
    <w:rsid w:val="00D83BD2"/>
    <w:rsid w:val="00D83C46"/>
    <w:rsid w:val="00D8423D"/>
    <w:rsid w:val="00D84791"/>
    <w:rsid w:val="00D85BCA"/>
    <w:rsid w:val="00D85C04"/>
    <w:rsid w:val="00D866B7"/>
    <w:rsid w:val="00D86E68"/>
    <w:rsid w:val="00D878D0"/>
    <w:rsid w:val="00D87EA0"/>
    <w:rsid w:val="00D904A6"/>
    <w:rsid w:val="00D90F74"/>
    <w:rsid w:val="00D912D2"/>
    <w:rsid w:val="00D912E6"/>
    <w:rsid w:val="00D916EE"/>
    <w:rsid w:val="00D922D3"/>
    <w:rsid w:val="00D92D18"/>
    <w:rsid w:val="00D9322C"/>
    <w:rsid w:val="00D9364E"/>
    <w:rsid w:val="00D938B1"/>
    <w:rsid w:val="00D938DC"/>
    <w:rsid w:val="00D93F0D"/>
    <w:rsid w:val="00D9512F"/>
    <w:rsid w:val="00D95375"/>
    <w:rsid w:val="00D957BB"/>
    <w:rsid w:val="00D95E2C"/>
    <w:rsid w:val="00D96164"/>
    <w:rsid w:val="00D968C9"/>
    <w:rsid w:val="00D96B4F"/>
    <w:rsid w:val="00D9709E"/>
    <w:rsid w:val="00DA00AB"/>
    <w:rsid w:val="00DA0B43"/>
    <w:rsid w:val="00DA1B10"/>
    <w:rsid w:val="00DA1E6B"/>
    <w:rsid w:val="00DA1E6E"/>
    <w:rsid w:val="00DA2C3D"/>
    <w:rsid w:val="00DA2E80"/>
    <w:rsid w:val="00DA31A8"/>
    <w:rsid w:val="00DA3487"/>
    <w:rsid w:val="00DA38D7"/>
    <w:rsid w:val="00DA40D4"/>
    <w:rsid w:val="00DA59B7"/>
    <w:rsid w:val="00DA5E88"/>
    <w:rsid w:val="00DA673C"/>
    <w:rsid w:val="00DA6AB3"/>
    <w:rsid w:val="00DA767A"/>
    <w:rsid w:val="00DA7AF9"/>
    <w:rsid w:val="00DA7E36"/>
    <w:rsid w:val="00DB000D"/>
    <w:rsid w:val="00DB0418"/>
    <w:rsid w:val="00DB11CF"/>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21E"/>
    <w:rsid w:val="00DB7488"/>
    <w:rsid w:val="00DB787E"/>
    <w:rsid w:val="00DC026A"/>
    <w:rsid w:val="00DC1154"/>
    <w:rsid w:val="00DC1EC0"/>
    <w:rsid w:val="00DC1ED2"/>
    <w:rsid w:val="00DC2289"/>
    <w:rsid w:val="00DC236D"/>
    <w:rsid w:val="00DC2B72"/>
    <w:rsid w:val="00DC30F1"/>
    <w:rsid w:val="00DC32D4"/>
    <w:rsid w:val="00DC38F1"/>
    <w:rsid w:val="00DC39B8"/>
    <w:rsid w:val="00DC427F"/>
    <w:rsid w:val="00DC491A"/>
    <w:rsid w:val="00DC5393"/>
    <w:rsid w:val="00DC5F6B"/>
    <w:rsid w:val="00DC62FD"/>
    <w:rsid w:val="00DC671C"/>
    <w:rsid w:val="00DC6B89"/>
    <w:rsid w:val="00DC7361"/>
    <w:rsid w:val="00DC7C7C"/>
    <w:rsid w:val="00DD01E8"/>
    <w:rsid w:val="00DD0398"/>
    <w:rsid w:val="00DD090A"/>
    <w:rsid w:val="00DD114B"/>
    <w:rsid w:val="00DD1A5D"/>
    <w:rsid w:val="00DD1D0A"/>
    <w:rsid w:val="00DD1DA2"/>
    <w:rsid w:val="00DD2186"/>
    <w:rsid w:val="00DD26D3"/>
    <w:rsid w:val="00DD27D4"/>
    <w:rsid w:val="00DD2FC2"/>
    <w:rsid w:val="00DD3A93"/>
    <w:rsid w:val="00DD5163"/>
    <w:rsid w:val="00DD51E2"/>
    <w:rsid w:val="00DD5272"/>
    <w:rsid w:val="00DD56CD"/>
    <w:rsid w:val="00DD572E"/>
    <w:rsid w:val="00DD5FB5"/>
    <w:rsid w:val="00DD6446"/>
    <w:rsid w:val="00DD7223"/>
    <w:rsid w:val="00DE0544"/>
    <w:rsid w:val="00DE059B"/>
    <w:rsid w:val="00DE0977"/>
    <w:rsid w:val="00DE1B73"/>
    <w:rsid w:val="00DE29EF"/>
    <w:rsid w:val="00DE2B4A"/>
    <w:rsid w:val="00DE2DCF"/>
    <w:rsid w:val="00DE301A"/>
    <w:rsid w:val="00DE319F"/>
    <w:rsid w:val="00DE3540"/>
    <w:rsid w:val="00DE35FD"/>
    <w:rsid w:val="00DE368D"/>
    <w:rsid w:val="00DE433E"/>
    <w:rsid w:val="00DE4B36"/>
    <w:rsid w:val="00DE4B93"/>
    <w:rsid w:val="00DE4F6C"/>
    <w:rsid w:val="00DE5168"/>
    <w:rsid w:val="00DE533C"/>
    <w:rsid w:val="00DE5EC4"/>
    <w:rsid w:val="00DE69D3"/>
    <w:rsid w:val="00DE6BBC"/>
    <w:rsid w:val="00DE727C"/>
    <w:rsid w:val="00DF05DD"/>
    <w:rsid w:val="00DF093D"/>
    <w:rsid w:val="00DF0979"/>
    <w:rsid w:val="00DF11C4"/>
    <w:rsid w:val="00DF1851"/>
    <w:rsid w:val="00DF19D1"/>
    <w:rsid w:val="00DF1DC4"/>
    <w:rsid w:val="00DF1EF8"/>
    <w:rsid w:val="00DF2003"/>
    <w:rsid w:val="00DF2157"/>
    <w:rsid w:val="00DF220B"/>
    <w:rsid w:val="00DF2F3B"/>
    <w:rsid w:val="00DF3562"/>
    <w:rsid w:val="00DF3627"/>
    <w:rsid w:val="00DF368F"/>
    <w:rsid w:val="00DF392C"/>
    <w:rsid w:val="00DF3E45"/>
    <w:rsid w:val="00DF3F9C"/>
    <w:rsid w:val="00DF465A"/>
    <w:rsid w:val="00DF4685"/>
    <w:rsid w:val="00DF48A1"/>
    <w:rsid w:val="00DF562B"/>
    <w:rsid w:val="00DF566F"/>
    <w:rsid w:val="00DF5A9C"/>
    <w:rsid w:val="00DF5B3F"/>
    <w:rsid w:val="00DF5D31"/>
    <w:rsid w:val="00DF5E84"/>
    <w:rsid w:val="00DF6045"/>
    <w:rsid w:val="00DF61D0"/>
    <w:rsid w:val="00DF67EE"/>
    <w:rsid w:val="00DF6FE9"/>
    <w:rsid w:val="00DF7526"/>
    <w:rsid w:val="00DF7B54"/>
    <w:rsid w:val="00DF7EE8"/>
    <w:rsid w:val="00E00401"/>
    <w:rsid w:val="00E00AFE"/>
    <w:rsid w:val="00E00D2C"/>
    <w:rsid w:val="00E015BA"/>
    <w:rsid w:val="00E0164F"/>
    <w:rsid w:val="00E01844"/>
    <w:rsid w:val="00E01C3F"/>
    <w:rsid w:val="00E01EF6"/>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81"/>
    <w:rsid w:val="00E11E6C"/>
    <w:rsid w:val="00E11F49"/>
    <w:rsid w:val="00E12654"/>
    <w:rsid w:val="00E1278A"/>
    <w:rsid w:val="00E12D1C"/>
    <w:rsid w:val="00E13ABC"/>
    <w:rsid w:val="00E13FB3"/>
    <w:rsid w:val="00E1549F"/>
    <w:rsid w:val="00E156CB"/>
    <w:rsid w:val="00E15841"/>
    <w:rsid w:val="00E16477"/>
    <w:rsid w:val="00E16F09"/>
    <w:rsid w:val="00E17061"/>
    <w:rsid w:val="00E17142"/>
    <w:rsid w:val="00E2053C"/>
    <w:rsid w:val="00E209FB"/>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5558"/>
    <w:rsid w:val="00E263C6"/>
    <w:rsid w:val="00E27A28"/>
    <w:rsid w:val="00E27E20"/>
    <w:rsid w:val="00E30951"/>
    <w:rsid w:val="00E30F23"/>
    <w:rsid w:val="00E311A0"/>
    <w:rsid w:val="00E31918"/>
    <w:rsid w:val="00E323DD"/>
    <w:rsid w:val="00E32CB1"/>
    <w:rsid w:val="00E3389C"/>
    <w:rsid w:val="00E33B4D"/>
    <w:rsid w:val="00E33F85"/>
    <w:rsid w:val="00E345EB"/>
    <w:rsid w:val="00E34654"/>
    <w:rsid w:val="00E355B1"/>
    <w:rsid w:val="00E3699B"/>
    <w:rsid w:val="00E36C6D"/>
    <w:rsid w:val="00E37327"/>
    <w:rsid w:val="00E37E1E"/>
    <w:rsid w:val="00E4004D"/>
    <w:rsid w:val="00E401CE"/>
    <w:rsid w:val="00E4041D"/>
    <w:rsid w:val="00E40D13"/>
    <w:rsid w:val="00E40D1F"/>
    <w:rsid w:val="00E41A70"/>
    <w:rsid w:val="00E41CE4"/>
    <w:rsid w:val="00E41D69"/>
    <w:rsid w:val="00E42532"/>
    <w:rsid w:val="00E426B9"/>
    <w:rsid w:val="00E42FA1"/>
    <w:rsid w:val="00E433D1"/>
    <w:rsid w:val="00E439AD"/>
    <w:rsid w:val="00E43AC8"/>
    <w:rsid w:val="00E43B1E"/>
    <w:rsid w:val="00E43BDD"/>
    <w:rsid w:val="00E43C64"/>
    <w:rsid w:val="00E44304"/>
    <w:rsid w:val="00E448CA"/>
    <w:rsid w:val="00E44FC1"/>
    <w:rsid w:val="00E4513D"/>
    <w:rsid w:val="00E452B9"/>
    <w:rsid w:val="00E46F56"/>
    <w:rsid w:val="00E47295"/>
    <w:rsid w:val="00E47649"/>
    <w:rsid w:val="00E47B41"/>
    <w:rsid w:val="00E502C2"/>
    <w:rsid w:val="00E506DE"/>
    <w:rsid w:val="00E5075D"/>
    <w:rsid w:val="00E5083C"/>
    <w:rsid w:val="00E5101F"/>
    <w:rsid w:val="00E51720"/>
    <w:rsid w:val="00E51815"/>
    <w:rsid w:val="00E51861"/>
    <w:rsid w:val="00E519E4"/>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679F"/>
    <w:rsid w:val="00E56A42"/>
    <w:rsid w:val="00E56F26"/>
    <w:rsid w:val="00E57692"/>
    <w:rsid w:val="00E57896"/>
    <w:rsid w:val="00E57BDC"/>
    <w:rsid w:val="00E611B6"/>
    <w:rsid w:val="00E615C9"/>
    <w:rsid w:val="00E61A59"/>
    <w:rsid w:val="00E61CA1"/>
    <w:rsid w:val="00E61CF2"/>
    <w:rsid w:val="00E61D1D"/>
    <w:rsid w:val="00E61E5D"/>
    <w:rsid w:val="00E61FF6"/>
    <w:rsid w:val="00E62242"/>
    <w:rsid w:val="00E6238E"/>
    <w:rsid w:val="00E6250E"/>
    <w:rsid w:val="00E62574"/>
    <w:rsid w:val="00E62B41"/>
    <w:rsid w:val="00E631B4"/>
    <w:rsid w:val="00E632EF"/>
    <w:rsid w:val="00E63521"/>
    <w:rsid w:val="00E6365D"/>
    <w:rsid w:val="00E653DA"/>
    <w:rsid w:val="00E65E6D"/>
    <w:rsid w:val="00E66A28"/>
    <w:rsid w:val="00E66D79"/>
    <w:rsid w:val="00E671D5"/>
    <w:rsid w:val="00E673E9"/>
    <w:rsid w:val="00E67A79"/>
    <w:rsid w:val="00E701E1"/>
    <w:rsid w:val="00E7120D"/>
    <w:rsid w:val="00E71A13"/>
    <w:rsid w:val="00E71B21"/>
    <w:rsid w:val="00E72082"/>
    <w:rsid w:val="00E72202"/>
    <w:rsid w:val="00E7259A"/>
    <w:rsid w:val="00E736DD"/>
    <w:rsid w:val="00E740CA"/>
    <w:rsid w:val="00E741CF"/>
    <w:rsid w:val="00E742BE"/>
    <w:rsid w:val="00E74386"/>
    <w:rsid w:val="00E745A4"/>
    <w:rsid w:val="00E74AE9"/>
    <w:rsid w:val="00E74FC1"/>
    <w:rsid w:val="00E752CA"/>
    <w:rsid w:val="00E75461"/>
    <w:rsid w:val="00E7583F"/>
    <w:rsid w:val="00E75934"/>
    <w:rsid w:val="00E75BD3"/>
    <w:rsid w:val="00E75BF8"/>
    <w:rsid w:val="00E76DB2"/>
    <w:rsid w:val="00E76F83"/>
    <w:rsid w:val="00E76FA2"/>
    <w:rsid w:val="00E77480"/>
    <w:rsid w:val="00E777D9"/>
    <w:rsid w:val="00E777FC"/>
    <w:rsid w:val="00E7797C"/>
    <w:rsid w:val="00E77D25"/>
    <w:rsid w:val="00E801C5"/>
    <w:rsid w:val="00E8080F"/>
    <w:rsid w:val="00E808C2"/>
    <w:rsid w:val="00E810E7"/>
    <w:rsid w:val="00E8132F"/>
    <w:rsid w:val="00E8138E"/>
    <w:rsid w:val="00E813F4"/>
    <w:rsid w:val="00E81929"/>
    <w:rsid w:val="00E82071"/>
    <w:rsid w:val="00E82366"/>
    <w:rsid w:val="00E826A6"/>
    <w:rsid w:val="00E82B90"/>
    <w:rsid w:val="00E82D6D"/>
    <w:rsid w:val="00E83610"/>
    <w:rsid w:val="00E83896"/>
    <w:rsid w:val="00E83B85"/>
    <w:rsid w:val="00E84995"/>
    <w:rsid w:val="00E852BB"/>
    <w:rsid w:val="00E855E2"/>
    <w:rsid w:val="00E85A32"/>
    <w:rsid w:val="00E85D8A"/>
    <w:rsid w:val="00E85F30"/>
    <w:rsid w:val="00E85FF5"/>
    <w:rsid w:val="00E86372"/>
    <w:rsid w:val="00E87600"/>
    <w:rsid w:val="00E87B3E"/>
    <w:rsid w:val="00E87D93"/>
    <w:rsid w:val="00E87F4F"/>
    <w:rsid w:val="00E90484"/>
    <w:rsid w:val="00E91329"/>
    <w:rsid w:val="00E91526"/>
    <w:rsid w:val="00E9220E"/>
    <w:rsid w:val="00E9243E"/>
    <w:rsid w:val="00E929A9"/>
    <w:rsid w:val="00E93210"/>
    <w:rsid w:val="00E9365D"/>
    <w:rsid w:val="00E93DCD"/>
    <w:rsid w:val="00E941C1"/>
    <w:rsid w:val="00E94453"/>
    <w:rsid w:val="00E94590"/>
    <w:rsid w:val="00E948D6"/>
    <w:rsid w:val="00E94A30"/>
    <w:rsid w:val="00E95956"/>
    <w:rsid w:val="00E95B8D"/>
    <w:rsid w:val="00E9637A"/>
    <w:rsid w:val="00E96441"/>
    <w:rsid w:val="00E968AF"/>
    <w:rsid w:val="00E969DE"/>
    <w:rsid w:val="00E970E9"/>
    <w:rsid w:val="00E97421"/>
    <w:rsid w:val="00E977D1"/>
    <w:rsid w:val="00E97D42"/>
    <w:rsid w:val="00EA05BB"/>
    <w:rsid w:val="00EA0D14"/>
    <w:rsid w:val="00EA102E"/>
    <w:rsid w:val="00EA1158"/>
    <w:rsid w:val="00EA138C"/>
    <w:rsid w:val="00EA1EED"/>
    <w:rsid w:val="00EA21B0"/>
    <w:rsid w:val="00EA2EFC"/>
    <w:rsid w:val="00EA30FA"/>
    <w:rsid w:val="00EA336F"/>
    <w:rsid w:val="00EA446B"/>
    <w:rsid w:val="00EA44C6"/>
    <w:rsid w:val="00EA44EC"/>
    <w:rsid w:val="00EA5214"/>
    <w:rsid w:val="00EA5222"/>
    <w:rsid w:val="00EA571B"/>
    <w:rsid w:val="00EA6424"/>
    <w:rsid w:val="00EA6D68"/>
    <w:rsid w:val="00EA7078"/>
    <w:rsid w:val="00EA7C2C"/>
    <w:rsid w:val="00EB0B0F"/>
    <w:rsid w:val="00EB14F0"/>
    <w:rsid w:val="00EB1794"/>
    <w:rsid w:val="00EB1D1C"/>
    <w:rsid w:val="00EB2359"/>
    <w:rsid w:val="00EB2706"/>
    <w:rsid w:val="00EB2909"/>
    <w:rsid w:val="00EB290E"/>
    <w:rsid w:val="00EB3185"/>
    <w:rsid w:val="00EB3434"/>
    <w:rsid w:val="00EB3A35"/>
    <w:rsid w:val="00EB3C8D"/>
    <w:rsid w:val="00EB3CEF"/>
    <w:rsid w:val="00EB4566"/>
    <w:rsid w:val="00EB4CBA"/>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157"/>
    <w:rsid w:val="00EC1313"/>
    <w:rsid w:val="00EC18FE"/>
    <w:rsid w:val="00EC1D4B"/>
    <w:rsid w:val="00EC2759"/>
    <w:rsid w:val="00EC2822"/>
    <w:rsid w:val="00EC2B35"/>
    <w:rsid w:val="00EC3D14"/>
    <w:rsid w:val="00EC3E9D"/>
    <w:rsid w:val="00EC3FDE"/>
    <w:rsid w:val="00EC44FC"/>
    <w:rsid w:val="00EC4E6B"/>
    <w:rsid w:val="00EC5392"/>
    <w:rsid w:val="00EC556C"/>
    <w:rsid w:val="00EC56B7"/>
    <w:rsid w:val="00EC59C3"/>
    <w:rsid w:val="00EC6647"/>
    <w:rsid w:val="00EC6BB9"/>
    <w:rsid w:val="00EC6CA0"/>
    <w:rsid w:val="00EC7216"/>
    <w:rsid w:val="00EC75A3"/>
    <w:rsid w:val="00EC7DD8"/>
    <w:rsid w:val="00ED03F4"/>
    <w:rsid w:val="00ED0762"/>
    <w:rsid w:val="00ED0765"/>
    <w:rsid w:val="00ED11B7"/>
    <w:rsid w:val="00ED1562"/>
    <w:rsid w:val="00ED1DD2"/>
    <w:rsid w:val="00ED2029"/>
    <w:rsid w:val="00ED2483"/>
    <w:rsid w:val="00ED2501"/>
    <w:rsid w:val="00ED277F"/>
    <w:rsid w:val="00ED28E8"/>
    <w:rsid w:val="00ED2A1D"/>
    <w:rsid w:val="00ED2F74"/>
    <w:rsid w:val="00ED2F80"/>
    <w:rsid w:val="00ED3F1E"/>
    <w:rsid w:val="00ED4194"/>
    <w:rsid w:val="00ED4A00"/>
    <w:rsid w:val="00ED5376"/>
    <w:rsid w:val="00ED5765"/>
    <w:rsid w:val="00ED57F1"/>
    <w:rsid w:val="00ED5D8E"/>
    <w:rsid w:val="00ED5F75"/>
    <w:rsid w:val="00ED6822"/>
    <w:rsid w:val="00ED6826"/>
    <w:rsid w:val="00ED71B6"/>
    <w:rsid w:val="00ED7D90"/>
    <w:rsid w:val="00EE0695"/>
    <w:rsid w:val="00EE07C3"/>
    <w:rsid w:val="00EE0BDC"/>
    <w:rsid w:val="00EE0E63"/>
    <w:rsid w:val="00EE1236"/>
    <w:rsid w:val="00EE129D"/>
    <w:rsid w:val="00EE1936"/>
    <w:rsid w:val="00EE2623"/>
    <w:rsid w:val="00EE2833"/>
    <w:rsid w:val="00EE2931"/>
    <w:rsid w:val="00EE2D75"/>
    <w:rsid w:val="00EE3280"/>
    <w:rsid w:val="00EE3D18"/>
    <w:rsid w:val="00EE3F43"/>
    <w:rsid w:val="00EE4622"/>
    <w:rsid w:val="00EE4AB2"/>
    <w:rsid w:val="00EE56E1"/>
    <w:rsid w:val="00EE5D1B"/>
    <w:rsid w:val="00EE666A"/>
    <w:rsid w:val="00EE6743"/>
    <w:rsid w:val="00EE6866"/>
    <w:rsid w:val="00EE68F6"/>
    <w:rsid w:val="00EE74D3"/>
    <w:rsid w:val="00EE7B19"/>
    <w:rsid w:val="00EE7F8D"/>
    <w:rsid w:val="00EF0195"/>
    <w:rsid w:val="00EF04F3"/>
    <w:rsid w:val="00EF0AA5"/>
    <w:rsid w:val="00EF1892"/>
    <w:rsid w:val="00EF1C17"/>
    <w:rsid w:val="00EF2AB1"/>
    <w:rsid w:val="00EF2C18"/>
    <w:rsid w:val="00EF2DE9"/>
    <w:rsid w:val="00EF2E65"/>
    <w:rsid w:val="00EF2E6D"/>
    <w:rsid w:val="00EF3126"/>
    <w:rsid w:val="00EF42DC"/>
    <w:rsid w:val="00EF4464"/>
    <w:rsid w:val="00EF44A3"/>
    <w:rsid w:val="00EF5289"/>
    <w:rsid w:val="00EF53BA"/>
    <w:rsid w:val="00EF5499"/>
    <w:rsid w:val="00EF5A12"/>
    <w:rsid w:val="00EF66E4"/>
    <w:rsid w:val="00EF6940"/>
    <w:rsid w:val="00EF6A42"/>
    <w:rsid w:val="00EF71CE"/>
    <w:rsid w:val="00EF73A1"/>
    <w:rsid w:val="00EF741F"/>
    <w:rsid w:val="00EF77ED"/>
    <w:rsid w:val="00EF7F98"/>
    <w:rsid w:val="00F00255"/>
    <w:rsid w:val="00F003CA"/>
    <w:rsid w:val="00F009C3"/>
    <w:rsid w:val="00F00E4E"/>
    <w:rsid w:val="00F00FDF"/>
    <w:rsid w:val="00F0153F"/>
    <w:rsid w:val="00F0197B"/>
    <w:rsid w:val="00F01AFF"/>
    <w:rsid w:val="00F01DF3"/>
    <w:rsid w:val="00F0206F"/>
    <w:rsid w:val="00F020ED"/>
    <w:rsid w:val="00F021D7"/>
    <w:rsid w:val="00F0279C"/>
    <w:rsid w:val="00F02B8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C25"/>
    <w:rsid w:val="00F07D94"/>
    <w:rsid w:val="00F1047D"/>
    <w:rsid w:val="00F10612"/>
    <w:rsid w:val="00F10816"/>
    <w:rsid w:val="00F1095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68E6"/>
    <w:rsid w:val="00F16DE3"/>
    <w:rsid w:val="00F1755B"/>
    <w:rsid w:val="00F17A34"/>
    <w:rsid w:val="00F20A13"/>
    <w:rsid w:val="00F21220"/>
    <w:rsid w:val="00F21272"/>
    <w:rsid w:val="00F21753"/>
    <w:rsid w:val="00F2204A"/>
    <w:rsid w:val="00F22C68"/>
    <w:rsid w:val="00F22F86"/>
    <w:rsid w:val="00F232DC"/>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3B46"/>
    <w:rsid w:val="00F3418B"/>
    <w:rsid w:val="00F3491B"/>
    <w:rsid w:val="00F35A70"/>
    <w:rsid w:val="00F36159"/>
    <w:rsid w:val="00F367D4"/>
    <w:rsid w:val="00F368CE"/>
    <w:rsid w:val="00F402B6"/>
    <w:rsid w:val="00F4058B"/>
    <w:rsid w:val="00F40726"/>
    <w:rsid w:val="00F40BBB"/>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E08"/>
    <w:rsid w:val="00F47F9C"/>
    <w:rsid w:val="00F50363"/>
    <w:rsid w:val="00F50698"/>
    <w:rsid w:val="00F507BC"/>
    <w:rsid w:val="00F50869"/>
    <w:rsid w:val="00F50ABB"/>
    <w:rsid w:val="00F50AFF"/>
    <w:rsid w:val="00F5107A"/>
    <w:rsid w:val="00F515B1"/>
    <w:rsid w:val="00F515DC"/>
    <w:rsid w:val="00F5166B"/>
    <w:rsid w:val="00F5169F"/>
    <w:rsid w:val="00F51E56"/>
    <w:rsid w:val="00F51F6E"/>
    <w:rsid w:val="00F52108"/>
    <w:rsid w:val="00F52AFF"/>
    <w:rsid w:val="00F52D88"/>
    <w:rsid w:val="00F53058"/>
    <w:rsid w:val="00F53501"/>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264"/>
    <w:rsid w:val="00F64389"/>
    <w:rsid w:val="00F6475C"/>
    <w:rsid w:val="00F64E10"/>
    <w:rsid w:val="00F65122"/>
    <w:rsid w:val="00F66D41"/>
    <w:rsid w:val="00F66E61"/>
    <w:rsid w:val="00F701A2"/>
    <w:rsid w:val="00F705B6"/>
    <w:rsid w:val="00F705C2"/>
    <w:rsid w:val="00F71128"/>
    <w:rsid w:val="00F71672"/>
    <w:rsid w:val="00F718D2"/>
    <w:rsid w:val="00F719EB"/>
    <w:rsid w:val="00F71BE4"/>
    <w:rsid w:val="00F72F7D"/>
    <w:rsid w:val="00F73017"/>
    <w:rsid w:val="00F735F8"/>
    <w:rsid w:val="00F73F97"/>
    <w:rsid w:val="00F755DC"/>
    <w:rsid w:val="00F7561B"/>
    <w:rsid w:val="00F75806"/>
    <w:rsid w:val="00F763EA"/>
    <w:rsid w:val="00F765F8"/>
    <w:rsid w:val="00F76CB1"/>
    <w:rsid w:val="00F77029"/>
    <w:rsid w:val="00F77370"/>
    <w:rsid w:val="00F77516"/>
    <w:rsid w:val="00F775F7"/>
    <w:rsid w:val="00F7760F"/>
    <w:rsid w:val="00F77F24"/>
    <w:rsid w:val="00F80040"/>
    <w:rsid w:val="00F803CE"/>
    <w:rsid w:val="00F803E8"/>
    <w:rsid w:val="00F80938"/>
    <w:rsid w:val="00F81426"/>
    <w:rsid w:val="00F8193D"/>
    <w:rsid w:val="00F81961"/>
    <w:rsid w:val="00F8204A"/>
    <w:rsid w:val="00F82691"/>
    <w:rsid w:val="00F82737"/>
    <w:rsid w:val="00F828A0"/>
    <w:rsid w:val="00F82DE4"/>
    <w:rsid w:val="00F83206"/>
    <w:rsid w:val="00F839F8"/>
    <w:rsid w:val="00F83FD2"/>
    <w:rsid w:val="00F844BE"/>
    <w:rsid w:val="00F853D9"/>
    <w:rsid w:val="00F85F06"/>
    <w:rsid w:val="00F863A0"/>
    <w:rsid w:val="00F87575"/>
    <w:rsid w:val="00F87588"/>
    <w:rsid w:val="00F87B21"/>
    <w:rsid w:val="00F9023F"/>
    <w:rsid w:val="00F9068F"/>
    <w:rsid w:val="00F90B5A"/>
    <w:rsid w:val="00F90E2A"/>
    <w:rsid w:val="00F912CC"/>
    <w:rsid w:val="00F9158E"/>
    <w:rsid w:val="00F917E3"/>
    <w:rsid w:val="00F91B2C"/>
    <w:rsid w:val="00F91C12"/>
    <w:rsid w:val="00F91CAD"/>
    <w:rsid w:val="00F92FEA"/>
    <w:rsid w:val="00F93B09"/>
    <w:rsid w:val="00F93DC9"/>
    <w:rsid w:val="00F941C4"/>
    <w:rsid w:val="00F949BC"/>
    <w:rsid w:val="00F94AB1"/>
    <w:rsid w:val="00F94F6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55A"/>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A7B61"/>
    <w:rsid w:val="00FB16DF"/>
    <w:rsid w:val="00FB1F21"/>
    <w:rsid w:val="00FB21AF"/>
    <w:rsid w:val="00FB2524"/>
    <w:rsid w:val="00FB38D6"/>
    <w:rsid w:val="00FB39E6"/>
    <w:rsid w:val="00FB4C94"/>
    <w:rsid w:val="00FB55CA"/>
    <w:rsid w:val="00FB64B7"/>
    <w:rsid w:val="00FB692C"/>
    <w:rsid w:val="00FB6DCF"/>
    <w:rsid w:val="00FB7863"/>
    <w:rsid w:val="00FC08A2"/>
    <w:rsid w:val="00FC0BBD"/>
    <w:rsid w:val="00FC0C2B"/>
    <w:rsid w:val="00FC1404"/>
    <w:rsid w:val="00FC1C9A"/>
    <w:rsid w:val="00FC1CB3"/>
    <w:rsid w:val="00FC221B"/>
    <w:rsid w:val="00FC2446"/>
    <w:rsid w:val="00FC2526"/>
    <w:rsid w:val="00FC35BE"/>
    <w:rsid w:val="00FC36DB"/>
    <w:rsid w:val="00FC3BA1"/>
    <w:rsid w:val="00FC3C95"/>
    <w:rsid w:val="00FC4011"/>
    <w:rsid w:val="00FC4799"/>
    <w:rsid w:val="00FC492F"/>
    <w:rsid w:val="00FC4CD6"/>
    <w:rsid w:val="00FC5791"/>
    <w:rsid w:val="00FC5F08"/>
    <w:rsid w:val="00FC5F47"/>
    <w:rsid w:val="00FC6FA4"/>
    <w:rsid w:val="00FC7173"/>
    <w:rsid w:val="00FC79FA"/>
    <w:rsid w:val="00FC7DB4"/>
    <w:rsid w:val="00FC7F37"/>
    <w:rsid w:val="00FD06F6"/>
    <w:rsid w:val="00FD0B99"/>
    <w:rsid w:val="00FD1695"/>
    <w:rsid w:val="00FD198E"/>
    <w:rsid w:val="00FD1A7D"/>
    <w:rsid w:val="00FD229E"/>
    <w:rsid w:val="00FD27D3"/>
    <w:rsid w:val="00FD2A2F"/>
    <w:rsid w:val="00FD2A8B"/>
    <w:rsid w:val="00FD30EF"/>
    <w:rsid w:val="00FD3B34"/>
    <w:rsid w:val="00FD3DCB"/>
    <w:rsid w:val="00FD43B6"/>
    <w:rsid w:val="00FD4C9C"/>
    <w:rsid w:val="00FD6AF8"/>
    <w:rsid w:val="00FD720D"/>
    <w:rsid w:val="00FD7AC4"/>
    <w:rsid w:val="00FD7C24"/>
    <w:rsid w:val="00FE02A5"/>
    <w:rsid w:val="00FE03BB"/>
    <w:rsid w:val="00FE093D"/>
    <w:rsid w:val="00FE0B71"/>
    <w:rsid w:val="00FE0C9F"/>
    <w:rsid w:val="00FE1350"/>
    <w:rsid w:val="00FE2204"/>
    <w:rsid w:val="00FE2E10"/>
    <w:rsid w:val="00FE2F89"/>
    <w:rsid w:val="00FE302E"/>
    <w:rsid w:val="00FE3DCA"/>
    <w:rsid w:val="00FE4AF4"/>
    <w:rsid w:val="00FE5A25"/>
    <w:rsid w:val="00FE6080"/>
    <w:rsid w:val="00FE60BF"/>
    <w:rsid w:val="00FE6A5C"/>
    <w:rsid w:val="00FE6C0E"/>
    <w:rsid w:val="00FE6F76"/>
    <w:rsid w:val="00FE79AF"/>
    <w:rsid w:val="00FE7C78"/>
    <w:rsid w:val="00FF0685"/>
    <w:rsid w:val="00FF068E"/>
    <w:rsid w:val="00FF0B02"/>
    <w:rsid w:val="00FF0DF8"/>
    <w:rsid w:val="00FF0EF9"/>
    <w:rsid w:val="00FF1B40"/>
    <w:rsid w:val="00FF24AB"/>
    <w:rsid w:val="00FF25D1"/>
    <w:rsid w:val="00FF2871"/>
    <w:rsid w:val="00FF28B5"/>
    <w:rsid w:val="00FF2C5A"/>
    <w:rsid w:val="00FF2D8F"/>
    <w:rsid w:val="00FF42F6"/>
    <w:rsid w:val="00FF4522"/>
    <w:rsid w:val="00FF45EE"/>
    <w:rsid w:val="00FF51F8"/>
    <w:rsid w:val="00FF632C"/>
    <w:rsid w:val="00FF6632"/>
    <w:rsid w:val="00FF6945"/>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4.xml><?xml version="1.0" encoding="utf-8"?>
<ds:datastoreItem xmlns:ds="http://schemas.openxmlformats.org/officeDocument/2006/customXml" ds:itemID="{B142BD5E-111C-4FA6-97C0-11AE30CF8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16543</Words>
  <Characters>94296</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3</cp:revision>
  <cp:lastPrinted>2020-01-14T05:59:00Z</cp:lastPrinted>
  <dcterms:created xsi:type="dcterms:W3CDTF">2020-02-11T08:17:00Z</dcterms:created>
  <dcterms:modified xsi:type="dcterms:W3CDTF">2020-02-11T08:27:00Z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