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78C21244" w:rsidR="005E201F" w:rsidRDefault="008F30F0" w:rsidP="0005786F">
      <w:r>
        <w:rPr>
          <w:rFonts w:hint="eastAsia"/>
        </w:rPr>
        <w:t>Target</w:t>
      </w:r>
      <w:r>
        <w:t>: Journal of Agricultural and Food Ch</w:t>
      </w:r>
      <w:r w:rsidR="00494044">
        <w:t xml:space="preserve">emistry </w:t>
      </w:r>
    </w:p>
    <w:p w14:paraId="0F1D97DA" w14:textId="3C27C63C"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61501" w:rsidRPr="002B43E5">
        <w:rPr>
          <w:b/>
          <w:bCs/>
        </w:rPr>
        <w:t>g</w:t>
      </w:r>
      <w:r w:rsidR="00955D2D" w:rsidRPr="002B43E5">
        <w:rPr>
          <w:b/>
          <w:bCs/>
        </w:rPr>
        <w:t xml:space="preserve">eographical </w:t>
      </w:r>
      <w:r w:rsidR="002643AD" w:rsidRPr="002B43E5">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xml:space="preserve">, Guangtao </w:t>
      </w:r>
      <w:commentRangeStart w:id="0"/>
      <w:commentRangeStart w:id="1"/>
      <w:r w:rsidR="00C7564C">
        <w:t>Zhang</w:t>
      </w:r>
      <w:commentRangeEnd w:id="0"/>
      <w:r w:rsidR="00F55BE4">
        <w:rPr>
          <w:rStyle w:val="CommentReference"/>
        </w:rPr>
        <w:commentReference w:id="0"/>
      </w:r>
      <w:commentRangeEnd w:id="1"/>
      <w:r w:rsidR="00746103">
        <w:rPr>
          <w:rStyle w:val="CommentReference"/>
        </w:rPr>
        <w:commentReference w:id="1"/>
      </w:r>
      <w:ins w:id="2" w:author="Peng, Hong" w:date="2019-09-19T13:38:00Z">
        <w:r w:rsidR="00F55BE4" w:rsidRPr="00F55BE4">
          <w:rPr>
            <w:vertAlign w:val="superscript"/>
          </w:rPr>
          <w:t>1</w:t>
        </w:r>
      </w:ins>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4" w:history="1">
        <w:r w:rsidR="002B43E5" w:rsidRPr="00BD0AAC">
          <w:rPr>
            <w:rStyle w:val="Hyperlink"/>
          </w:rPr>
          <w:t>Guangtao.zhang@effem.com</w:t>
        </w:r>
      </w:hyperlink>
      <w:r w:rsidR="002B43E5">
        <w:t xml:space="preserve"> </w:t>
      </w:r>
    </w:p>
    <w:p w14:paraId="7B6A1A6E" w14:textId="77777777" w:rsidR="007B0052" w:rsidRDefault="007B0052">
      <w:pPr>
        <w:rPr>
          <w:ins w:id="3" w:author="Peng, Hong" w:date="2019-09-20T09:44:00Z"/>
        </w:rPr>
      </w:pPr>
    </w:p>
    <w:p w14:paraId="3EA4228B" w14:textId="2249EE42" w:rsidR="00F2485C" w:rsidRPr="007A1C84" w:rsidRDefault="00924330">
      <w:pPr>
        <w:rPr>
          <w:b/>
          <w:bCs/>
        </w:rPr>
      </w:pPr>
      <w:commentRangeStart w:id="4"/>
      <w:r w:rsidRPr="007A1C84">
        <w:rPr>
          <w:b/>
          <w:bCs/>
        </w:rPr>
        <w:t>ABSTRACT</w:t>
      </w:r>
      <w:commentRangeEnd w:id="4"/>
      <w:r w:rsidR="005C76F8">
        <w:rPr>
          <w:rStyle w:val="CommentReference"/>
        </w:rPr>
        <w:commentReference w:id="4"/>
      </w:r>
    </w:p>
    <w:p w14:paraId="463ABA15" w14:textId="59FBF3DF" w:rsidR="00702429" w:rsidRPr="00702429" w:rsidRDefault="00702429" w:rsidP="00702429">
      <w:r w:rsidRPr="00702429">
        <w:t xml:space="preserve">The demand for geographical indication (GI) rice has increased amongst Chinese consumers, which potentially results in a high risk of adulteration due to its high value and limited production. This study aims to develop a novel strategy of non-targeted data analysis to determine geographical origins of Chinese GI rice based on multi-elemental profiling obtained by inductively coupled plasma mass spectrometry (ICP-MS). 131 samples from six types of Chinese GI rice were analyzed. Coupled with feature selection (relief algorithm), two machine learning based classifier, support vector machines (SVM) and random forest (RF) were utilized to predict the origins of GI rice; the results were validated through repeated grid-search cross-validation. For both SVM and RF, four elements (Na, Al, Cd, and </w:t>
      </w:r>
      <w:proofErr w:type="spellStart"/>
      <w:r w:rsidRPr="00702429">
        <w:t>Rb</w:t>
      </w:r>
      <w:proofErr w:type="spellEnd"/>
      <w:r w:rsidRPr="00702429">
        <w:t xml:space="preserve">) only could enable the prediction with 100% accuracy. These results demonstrate the feasibility of ICP-MS combined with machine learning techniques as an effective strategy for authentication of GI rice in China. </w:t>
      </w:r>
    </w:p>
    <w:p w14:paraId="01005211" w14:textId="09DF9B7C" w:rsidR="00702429" w:rsidRDefault="00A045D9">
      <w:r>
        <w:rPr>
          <w:rFonts w:hint="eastAsia"/>
        </w:rPr>
        <w:t>K</w:t>
      </w:r>
      <w:r>
        <w:t xml:space="preserve">EYWORDS </w:t>
      </w:r>
    </w:p>
    <w:p w14:paraId="625C9F77" w14:textId="5A78755C" w:rsidR="0078663A" w:rsidRPr="00702429" w:rsidRDefault="004A16FE">
      <w:r w:rsidRPr="007E6663">
        <w:rPr>
          <w:highlight w:val="yellow"/>
          <w:rPrChange w:id="5" w:author="Xu, Jason" w:date="2019-12-12T11:18:00Z">
            <w:rPr/>
          </w:rPrChange>
        </w:rPr>
        <w:t>TBC</w:t>
      </w:r>
      <w:r>
        <w:t xml:space="preserve"> </w:t>
      </w:r>
    </w:p>
    <w:p w14:paraId="61131577" w14:textId="71C1D90B" w:rsidR="00272AED" w:rsidRPr="0078663A" w:rsidRDefault="00C737A0" w:rsidP="0078663A">
      <w:pPr>
        <w:rPr>
          <w:b/>
        </w:rPr>
      </w:pPr>
      <w:r>
        <w:rPr>
          <w:b/>
        </w:rPr>
        <w:t>INTRODUCTION</w:t>
      </w:r>
      <w:r w:rsidRPr="0078663A">
        <w:rPr>
          <w:b/>
        </w:rPr>
        <w:t xml:space="preserve"> </w:t>
      </w:r>
      <w:commentRangeStart w:id="6"/>
      <w:commentRangeEnd w:id="6"/>
      <w:r w:rsidR="00840639">
        <w:rPr>
          <w:rStyle w:val="CommentReference"/>
        </w:rPr>
        <w:commentReference w:id="6"/>
      </w:r>
    </w:p>
    <w:p w14:paraId="1CC1F170" w14:textId="0F6B366A"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ins w:id="7" w:author="Xu, Jason" w:date="2019-12-24T14:57:00Z">
        <w:r w:rsidR="00111C09">
          <w:t xml:space="preserve">. </w:t>
        </w:r>
      </w:ins>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8"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9"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8E60A7">
        <w:t xml:space="preserve"> with GI certification</w:t>
      </w:r>
      <w:r w:rsidR="003E0946">
        <w:t xml:space="preserve"> generally possess a given quality, reputation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ins w:id="10"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11" w:author="Xu, Jason" w:date="2019-08-07T16:10:00Z">
        <w:r w:rsidR="0079511E">
          <w:fldChar w:fldCharType="end"/>
        </w:r>
      </w:ins>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493FDF">
        <w:t>State Administration for Industry and Commerce</w:t>
      </w:r>
      <w:r w:rsidR="001975C5">
        <w:t xml:space="preserve">/ the Trademark Office </w:t>
      </w:r>
      <w:r w:rsidR="008856F3">
        <w:t>(SAIC/TMO), the General Administration of Quality Supervision</w:t>
      </w:r>
      <w:r w:rsidR="00A23092">
        <w:t xml:space="preserve">, Inspection and Quarantine (AQSIQ), and the Ministry of Agriculture </w:t>
      </w:r>
      <w:r w:rsidR="006B5421">
        <w:t>(</w:t>
      </w:r>
      <w:proofErr w:type="spellStart"/>
      <w:r w:rsidR="006B5421">
        <w:t>MoA</w:t>
      </w:r>
      <w:proofErr w:type="spellEnd"/>
      <w:r w:rsidR="006B5421">
        <w:t xml:space="preserve">) </w:t>
      </w:r>
      <w:commentRangeStart w:id="12"/>
      <w:r w:rsidR="00E7120D">
        <w:t>are</w:t>
      </w:r>
      <w:commentRangeEnd w:id="12"/>
      <w:r w:rsidR="00CA6656">
        <w:rPr>
          <w:rStyle w:val="CommentReference"/>
        </w:rPr>
        <w:commentReference w:id="12"/>
      </w:r>
      <w:r w:rsidR="00E7120D">
        <w:t xml:space="preserve"> supervising and protecting GIs from </w:t>
      </w:r>
      <w:r w:rsidR="00922493">
        <w:t>different aspects or direction</w:t>
      </w:r>
      <w:r w:rsidR="00E048E1">
        <w:t>, at the adminis</w:t>
      </w:r>
      <w:r w:rsidR="00FD6AF8">
        <w:t>trative level</w:t>
      </w:r>
      <w:ins w:id="13"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14" w:author="Xu, Jason" w:date="2019-08-07T16:02:00Z">
        <w:r w:rsidR="00FE2E10">
          <w:fldChar w:fldCharType="end"/>
        </w:r>
      </w:ins>
      <w:r w:rsidR="00FD6AF8">
        <w:t xml:space="preserve">. </w:t>
      </w:r>
    </w:p>
    <w:p w14:paraId="5C078344" w14:textId="34CB4423"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29665A">
        <w:t>.</w:t>
      </w:r>
      <w:r w:rsidR="00576D4C">
        <w:t xml:space="preserve"> </w:t>
      </w:r>
      <w:r w:rsidR="00A317A5">
        <w:t xml:space="preserve">China is leading in the rice paddy production in the world, </w:t>
      </w:r>
      <w:r w:rsidR="00A33206">
        <w:t xml:space="preserve">with </w:t>
      </w:r>
      <w:r w:rsidR="00341013">
        <w:t>214.4</w:t>
      </w:r>
      <w:r w:rsidR="00A33206">
        <w:t xml:space="preserve"> million metric tons in 201</w:t>
      </w:r>
      <w:r w:rsidR="00341013">
        <w:t>7</w:t>
      </w:r>
      <w:ins w:id="15" w:author="Xu, Jason" w:date="2019-08-07T16:05:00Z">
        <w:r w:rsidR="005F79F1">
          <w:fldChar w:fldCharType="begin" w:fldLock="1"/>
        </w:r>
      </w:ins>
      <w:r w:rsidR="0082585F">
        <w:instrText>ADDIN CSL_CITATION {"citationItems":[{"id":"ITEM-1","itemData":{"URL":"http://www.fao.org/faostat/en/?#data/QC","id":"ITEM-1","issued":{"date-parts":[["0"]]},"title":"FAOSTAT 2017","type":"webpage"},"uris":["http://www.mendeley.com/documents/?uuid=e3c474d7-602f-4553-b4bc-eb3652bfb235"]}],"mendeley":{"formattedCitation":"&lt;sup&gt;6&lt;/sup&gt;","plainTextFormattedCitation":"6","previouslyFormattedCitation":"&lt;sup&gt;6&lt;/sup&gt;"},"properties":{"noteIndex":0},"schema":"https://github.com/citation-style-language/schema/raw/master/csl-citation.json"}</w:instrText>
      </w:r>
      <w:r w:rsidR="005F79F1">
        <w:fldChar w:fldCharType="separate"/>
      </w:r>
      <w:r w:rsidR="007240EC" w:rsidRPr="007240EC">
        <w:rPr>
          <w:noProof/>
          <w:vertAlign w:val="superscript"/>
        </w:rPr>
        <w:t>6</w:t>
      </w:r>
      <w:ins w:id="16" w:author="Xu, Jason" w:date="2019-08-07T16:05:00Z">
        <w:r w:rsidR="005F79F1">
          <w:fldChar w:fldCharType="end"/>
        </w:r>
      </w:ins>
      <w:r w:rsidR="00341013">
        <w:t xml:space="preserve">. </w:t>
      </w:r>
      <w:r w:rsidR="00E3699B">
        <w:t xml:space="preserve">With the </w:t>
      </w:r>
      <w:r w:rsidR="00FC2526">
        <w:t xml:space="preserve">increasing 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82585F">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7&lt;/sup&gt;","plainTextFormattedCitation":"7","previouslyFormattedCitation":"&lt;sup&gt;7&lt;/sup&gt;"},"properties":{"noteIndex":0},"schema":"https://github.com/citation-style-language/schema/raw/master/csl-citation.json"}</w:instrText>
      </w:r>
      <w:r w:rsidR="00C403F6">
        <w:fldChar w:fldCharType="separate"/>
      </w:r>
      <w:r w:rsidR="007240EC" w:rsidRPr="007240EC">
        <w:rPr>
          <w:noProof/>
          <w:vertAlign w:val="superscript"/>
        </w:rPr>
        <w:t>7</w:t>
      </w:r>
      <w:r w:rsidR="00C403F6">
        <w:fldChar w:fldCharType="end"/>
      </w:r>
      <w:r w:rsidR="00F701A2">
        <w:t xml:space="preserve">. </w:t>
      </w:r>
      <w:r w:rsidR="008E6E79">
        <w:t>For example</w:t>
      </w:r>
      <w:r w:rsidR="00300D92">
        <w:t xml:space="preserve">, Wuchang rice, one of </w:t>
      </w:r>
      <w:r w:rsidR="0027273F">
        <w:t xml:space="preserve">GI rice </w:t>
      </w:r>
      <w:r w:rsidR="00E533E5">
        <w:t xml:space="preserve">produced </w:t>
      </w:r>
      <w:r w:rsidR="00DB6A6B">
        <w:t>in Heilongjiang Province in China</w:t>
      </w:r>
      <w:r w:rsidR="00F4255C">
        <w:t>’</w:t>
      </w:r>
      <w:r w:rsidR="00DB6A6B">
        <w:t xml:space="preserve">s northeast region, </w:t>
      </w:r>
      <w:r w:rsidR="00DF5D31">
        <w:t xml:space="preserve">is </w:t>
      </w:r>
      <w:r w:rsidR="00341A4D">
        <w:t>known for its</w:t>
      </w:r>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w:t>
      </w:r>
      <w:r w:rsidR="00CD21E0">
        <w:t xml:space="preserve">than </w:t>
      </w:r>
      <w:r w:rsidR="005666EB">
        <w:t xml:space="preserve">that of </w:t>
      </w:r>
      <w:r w:rsidR="004816DF">
        <w:t>other</w:t>
      </w:r>
      <w:r w:rsidR="005666EB">
        <w:t xml:space="preserve"> domestic rice</w:t>
      </w:r>
      <w:r w:rsidR="00CD21E0">
        <w:t>,</w:t>
      </w:r>
      <w:r w:rsidR="00E34654">
        <w:t xml:space="preserve"> </w:t>
      </w:r>
      <w:r w:rsidR="00CD21E0">
        <w:t>making</w:t>
      </w:r>
      <w:r w:rsidR="00B42B08">
        <w:t xml:space="preserve"> it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82585F">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8,9&lt;/sup&gt;","plainTextFormattedCitation":"8,9","previouslyFormattedCitation":"&lt;sup&gt;8,9&lt;/sup&gt;"},"properties":{"noteIndex":0},"schema":"https://github.com/citation-style-language/schema/raw/master/csl-citation.json"}</w:instrText>
      </w:r>
      <w:r w:rsidR="00FF28B5">
        <w:fldChar w:fldCharType="separate"/>
      </w:r>
      <w:r w:rsidR="007240EC" w:rsidRPr="007240EC">
        <w:rPr>
          <w:noProof/>
          <w:vertAlign w:val="superscript"/>
        </w:rPr>
        <w:t>8,9</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to protect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p>
    <w:p w14:paraId="5853157F" w14:textId="64B35B19" w:rsidR="00B318B9" w:rsidRPr="00781FEF" w:rsidRDefault="0060245E" w:rsidP="00212AD0">
      <w:pPr>
        <w:jc w:val="both"/>
      </w:pPr>
      <w:r w:rsidRPr="006F05C3">
        <w:t xml:space="preserve">Since </w:t>
      </w:r>
      <w:r>
        <w:t xml:space="preserve">it is </w:t>
      </w:r>
      <w:r w:rsidR="00EB3A35">
        <w:t>challenging to accurately</w:t>
      </w:r>
      <w:r w:rsidR="0015190B">
        <w:t xml:space="preserve"> </w:t>
      </w:r>
      <w:r w:rsidR="00471A22">
        <w:t>distinguish</w:t>
      </w:r>
      <w:r w:rsidR="0015190B">
        <w:t xml:space="preserve"> rice </w:t>
      </w:r>
      <w:r w:rsidR="009A2297">
        <w:t>from different origins</w:t>
      </w:r>
      <w:r w:rsidR="0015190B">
        <w:t xml:space="preserve"> </w:t>
      </w:r>
      <w:r w:rsidR="006B64E4">
        <w:t xml:space="preserve">via visual </w:t>
      </w:r>
      <w:r w:rsidR="00287DE4">
        <w:t>inspection</w:t>
      </w:r>
      <w:r w:rsidR="00EB3A35">
        <w:t xml:space="preserve">, </w:t>
      </w:r>
      <w:r w:rsidR="00AF0782">
        <w:t xml:space="preserve">multiple </w:t>
      </w:r>
      <w:r w:rsidR="004906F7">
        <w:t>“</w:t>
      </w:r>
      <w:r w:rsidR="008771DD">
        <w:t>fingerprintin</w:t>
      </w:r>
      <w:r w:rsidR="008771DD" w:rsidRPr="000E163F">
        <w:t>g</w:t>
      </w:r>
      <w:r w:rsidR="004906F7" w:rsidRPr="000E163F">
        <w:t>”</w:t>
      </w:r>
      <w:r w:rsidR="006044E6" w:rsidRPr="006F05C3">
        <w:t>-</w:t>
      </w:r>
      <w:r w:rsidR="004906F7">
        <w:t xml:space="preserve">based approaches </w:t>
      </w:r>
      <w:r w:rsidR="00AF0782">
        <w:t>have been developed</w:t>
      </w:r>
      <w:r w:rsidR="006044E6">
        <w:t xml:space="preserve"> in recent years</w:t>
      </w:r>
      <w:r w:rsidR="00AF0782">
        <w:t>.</w:t>
      </w:r>
      <w:r w:rsidR="00484E0F">
        <w:t xml:space="preserve"> For example, </w:t>
      </w:r>
      <w:r w:rsidR="00F949BC" w:rsidRPr="00F949BC">
        <w:t xml:space="preserve"> </w:t>
      </w:r>
      <w:r w:rsidR="00F949BC">
        <w:t>v</w:t>
      </w:r>
      <w:r w:rsidR="00F949BC">
        <w:rPr>
          <w:rFonts w:hint="eastAsia"/>
        </w:rPr>
        <w:t>ibrational</w:t>
      </w:r>
      <w:r w:rsidR="00F949BC">
        <w:t xml:space="preserve"> spectroscopy-based techniques</w:t>
      </w:r>
      <w:r w:rsidR="005E7DCD">
        <w:t xml:space="preserve"> such as</w:t>
      </w:r>
      <w:r w:rsidR="00F949BC">
        <w:t xml:space="preserve"> Raman spectroscopy</w:t>
      </w:r>
      <w:r w:rsidR="00F949BC">
        <w:fldChar w:fldCharType="begin" w:fldLock="1"/>
      </w:r>
      <w:r w:rsidR="0025059C">
        <w:instrText>ADDIN CSL_CITATION {"citationItems":[{"id":"ITEM-1","itemData":{"DOI":"10.1016/j.jcs.2018.06.010","author":[{"dropping-particle":"","family":"Zhu","given":"Ling","non-dropping-particle":"","parse-names":false,"suffix":""},{"dropping-particle":"","family":"Sun","given":"Juan","non-dropping-particle":"","parse-names":false,"suffix":""},{"dropping-particle":"","family":"Wu","given":"Gangcheng","non-dropping-particle":"","parse-names":false,"suffix":""},{"dropping-particle":"","family":"Wang","given":"Yanan","non-dropping-particle":"","parse-names":false,"suffix":""},{"dropping-particle":"","family":"Zhang","given":"Hui","non-dropping-particle":"","parse-names":false,"suffix":""},{"dropping-particle":"","family":"Wang","given":"Li","non-dropping-particle":"","parse-names":false,"suffix":""},{"dropping-particle":"","family":"Qian","given":"Haifeng","non-dropping-particle":"","parse-names":false,"suffix":""},{"dropping-particle":"","family":"qi","given":"Xiguang","non-dropping-particle":"","parse-names":false,"suffix":""}],"container-title":"Journal of Cereal Science","id":"ITEM-1","issued":{"date-parts":[["2018"]]},"title":"Identification of rice varieties and determination of their geographical origin in China using Raman spectroscopy","type":"article-journal","volume":"82"},"uris":["http://www.mendeley.com/documents/?uuid=5aaaebf6-2213-4ea2-a6a2-cafdaac098b3"]}],"mendeley":{"formattedCitation":"&lt;sup&gt;10&lt;/sup&gt;","plainTextFormattedCitation":"10","previouslyFormattedCitation":"&lt;sup&gt;10&lt;/sup&gt;"},"properties":{"noteIndex":0},"schema":"https://github.com/citation-style-language/schema/raw/master/csl-citation.json"}</w:instrText>
      </w:r>
      <w:r w:rsidR="00F949BC">
        <w:fldChar w:fldCharType="separate"/>
      </w:r>
      <w:r w:rsidR="000976A8" w:rsidRPr="000976A8">
        <w:rPr>
          <w:noProof/>
          <w:vertAlign w:val="superscript"/>
        </w:rPr>
        <w:t>10</w:t>
      </w:r>
      <w:r w:rsidR="00F949BC">
        <w:fldChar w:fldCharType="end"/>
      </w:r>
      <w:r w:rsidR="00F949BC">
        <w:t xml:space="preserve"> and near-infrared (NIR) spectroscopy</w:t>
      </w:r>
      <w:r w:rsidR="00F949BC">
        <w:fldChar w:fldCharType="begin" w:fldLock="1"/>
      </w:r>
      <w:r w:rsidR="0025059C">
        <w:instrText>ADDIN CSL_CITATION {"citationItems":[{"id":"ITEM-1","itemData":{"DOI":"10.1255/jnirs.8","author":[{"dropping-particle":"","family":"Mertens","given":"Bart J A","non-dropping-particle":"","parse-names":false,"suffix":""},{"dropping-particle":"","family":"Thompson","given":"Michael","non-dropping-particle":"","parse-names":false,"suffix":""}],"id":"ITEM-1","issue":"August 2014","issued":{"date-parts":[["1993"]]},"title":"The authentication of Basmati rice using near infrared spectroscopy","type":"article-journal"},"uris":["http://www.mendeley.com/documents/?uuid=cfff3e6a-b4d9-490f-80ef-3043904335ec"]},{"id":"ITEM-2","itemData":{"DOI":"10.1002/jrs.1332","ISBN":"0377-0486","ISSN":"03770486","PMID":"230829200010","abstract":"Tip-enhanced Raman spectroscopy (TERS) was investigated with malachite green isothiocyanate adsorbed at an Au(111) surface. TERS is based on the excitation of localized surface plasmons in the tip apex, producing strongly enhanced electromagnetic fields. The key conditions for giant TERS are side- illumination of the tip, well-prepared single-crystalline surfaces and sharp, smooth gold tips. A TERS enhancement of about 6×106 has been observed for dye molecules adsorbed at the Au(111) substrate in a region of about 50 nm diameter beneath the tip. This corresponds to a 2500-fold increase in the light intensity at the Au(111)/air interface, which in addition causes fast but local bleaching of the dye. This bleaching behavior was analyzed in detail, giving direct insight into the strength and size of the enhanced field. In addition, the bleaching constant was higher for MGITC in an unperturbed environment than for MGITC in an environment that had been substantially bleached. TheMGITC spectra were also different for these two cases.","author":[{"dropping-particle":"","family":"Pettinger","given":"Bruno","non-dropping-particle":"","parse-names":false,"suffix":""},{"dropping-particle":"","family":"Ren","given":"Bin","non-dropping-particle":"","parse-names":false,"suffix":""},{"dropping-particle":"","family":"Picardi","given":"Gennaro","non-dropping-particle":"","parse-names":false,"suffix":""},{"dropping-particle":"","family":"Schuster","given":"Rolf","non-dropping-particle":"","parse-names":false,"suffix":""},{"dropping-particle":"","family":"Ertl","given":"Gerhard","non-dropping-particle":"","parse-names":false,"suffix":""}],"container-title":"Journal of Raman Spectroscopy","id":"ITEM-2","issue":"6-7","issued":{"date-parts":[["2005"]]},"page":"541-550","title":"Tip-enhanced Raman spectroscopy (TERS) of malachite green isothiocyanate at Au(111): Bleaching behavior under the influence of high electromagnetic fields","type":"article-journal","volume":"36"},"uris":["http://www.mendeley.com/documents/?uuid=4ce86f13-dace-49d0-b7cd-57c0d8297f8f"]}],"mendeley":{"formattedCitation":"&lt;sup&gt;11,12&lt;/sup&gt;","plainTextFormattedCitation":"11,12","previouslyFormattedCitation":"&lt;sup&gt;11,12&lt;/sup&gt;"},"properties":{"noteIndex":0},"schema":"https://github.com/citation-style-language/schema/raw/master/csl-citation.json"}</w:instrText>
      </w:r>
      <w:r w:rsidR="00F949BC">
        <w:fldChar w:fldCharType="separate"/>
      </w:r>
      <w:r w:rsidR="000976A8" w:rsidRPr="000976A8">
        <w:rPr>
          <w:noProof/>
          <w:vertAlign w:val="superscript"/>
        </w:rPr>
        <w:t>11,12</w:t>
      </w:r>
      <w:r w:rsidR="00F949BC">
        <w:fldChar w:fldCharType="end"/>
      </w:r>
      <w:commentRangeStart w:id="17"/>
      <w:commentRangeStart w:id="18"/>
      <w:commentRangeEnd w:id="17"/>
      <w:r w:rsidR="00F949BC">
        <w:rPr>
          <w:rStyle w:val="CommentReference"/>
        </w:rPr>
        <w:commentReference w:id="17"/>
      </w:r>
      <w:commentRangeEnd w:id="18"/>
      <w:r w:rsidR="00AD7847">
        <w:t xml:space="preserve"> have been </w:t>
      </w:r>
      <w:r w:rsidR="00F949BC">
        <w:rPr>
          <w:rStyle w:val="CommentReference"/>
        </w:rPr>
        <w:commentReference w:id="18"/>
      </w:r>
      <w:r w:rsidR="007D14DF">
        <w:t xml:space="preserve">utilized to differentiate </w:t>
      </w:r>
      <w:r w:rsidR="000400D8">
        <w:t xml:space="preserve">rice with </w:t>
      </w:r>
      <w:r w:rsidR="000976A8">
        <w:t>different origins</w:t>
      </w:r>
      <w:r w:rsidR="00484E0F">
        <w:t xml:space="preserve">. </w:t>
      </w:r>
      <w:r w:rsidR="00DB2139">
        <w:t>Notably</w:t>
      </w:r>
      <w:r w:rsidR="00012497">
        <w:t xml:space="preserve">, </w:t>
      </w:r>
      <w:commentRangeStart w:id="19"/>
      <w:commentRangeEnd w:id="19"/>
      <w:r w:rsidR="00332603">
        <w:rPr>
          <w:rStyle w:val="CommentReference"/>
        </w:rPr>
        <w:commentReference w:id="19"/>
      </w:r>
      <w:commentRangeStart w:id="20"/>
      <w:commentRangeEnd w:id="20"/>
      <w:r w:rsidR="00DE727C">
        <w:rPr>
          <w:rStyle w:val="CommentReference"/>
        </w:rPr>
        <w:commentReference w:id="20"/>
      </w:r>
      <w:r w:rsidR="00E62242">
        <w:t>m</w:t>
      </w:r>
      <w:r w:rsidR="00AD2AC5">
        <w:t>ulti</w:t>
      </w:r>
      <w:r w:rsidR="00C570A1">
        <w:t>-</w:t>
      </w:r>
      <w:r w:rsidR="003A0751">
        <w:t xml:space="preserve">elemental </w:t>
      </w:r>
      <w:r w:rsidR="00C570A1">
        <w:t>profiling</w:t>
      </w:r>
      <w:r w:rsidR="00CB3AE4">
        <w:t xml:space="preserve"> by inductively </w:t>
      </w:r>
      <w:r w:rsidR="00EA138C">
        <w:t xml:space="preserve">coupled plasma </w:t>
      </w:r>
      <w:r w:rsidR="00EA138C" w:rsidRPr="00332FD1">
        <w:t>mass spectrometry (ICP-MS)</w:t>
      </w:r>
      <w:r w:rsidR="00027F09" w:rsidRPr="00332FD1">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13–15&lt;/sup&gt;","plainTextFormattedCitation":"13–15","previouslyFormattedCitation":"&lt;sup&gt;13–15&lt;/sup&gt;"},"properties":{"noteIndex":0},"schema":"https://github.com/citation-style-language/schema/raw/master/csl-citation.json"}</w:instrText>
      </w:r>
      <w:r w:rsidR="00027F09" w:rsidRPr="00332FD1">
        <w:fldChar w:fldCharType="separate"/>
      </w:r>
      <w:r w:rsidR="0025059C" w:rsidRPr="0025059C">
        <w:rPr>
          <w:noProof/>
          <w:vertAlign w:val="superscript"/>
        </w:rPr>
        <w:t>13–15</w:t>
      </w:r>
      <w:r w:rsidR="00027F09" w:rsidRPr="00332FD1">
        <w:fldChar w:fldCharType="end"/>
      </w:r>
      <w:r w:rsidR="003742D4">
        <w:t xml:space="preserve"> </w:t>
      </w:r>
      <w:r w:rsidR="00AD2AC5">
        <w:t>and</w:t>
      </w:r>
      <w:r w:rsidR="003A0751" w:rsidRPr="00332FD1">
        <w:t xml:space="preserve"> </w:t>
      </w:r>
      <w:r w:rsidR="00210978" w:rsidRPr="00332FD1">
        <w:t xml:space="preserve">stable isotope </w:t>
      </w:r>
      <w:r w:rsidR="00AD2AC5">
        <w:t xml:space="preserve">ratio analysis have </w:t>
      </w:r>
      <w:r w:rsidR="00E62242">
        <w:t xml:space="preserve">already </w:t>
      </w:r>
      <w:r w:rsidR="00AD2AC5">
        <w:t xml:space="preserve">been successfully employed to authenticate the </w:t>
      </w:r>
      <w:r w:rsidR="00332603">
        <w:t>geographical origins</w:t>
      </w:r>
      <w:r w:rsidR="00AD2AC5">
        <w:t xml:space="preserve"> </w:t>
      </w:r>
      <w:r w:rsidR="00332603">
        <w:t>of rice</w:t>
      </w:r>
      <w:r w:rsidR="007C7007">
        <w:t xml:space="preserve">. </w:t>
      </w:r>
      <w:r w:rsidR="00DD27D4">
        <w:t xml:space="preserve">As been summarized in a </w:t>
      </w:r>
      <w:r w:rsidR="00461666">
        <w:t xml:space="preserve">recent </w:t>
      </w:r>
      <w:r w:rsidR="00DD27D4">
        <w:t xml:space="preserve">review, </w:t>
      </w:r>
      <w:r w:rsidR="00AB35B2">
        <w:t xml:space="preserve">principle component analysis (PCA) </w:t>
      </w:r>
      <w:r w:rsidR="00C468D7">
        <w:t>combined with 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r w:rsidR="00B37AD5">
        <w:t>strateg</w:t>
      </w:r>
      <w:r w:rsidR="00FA14DF">
        <w:t>y</w:t>
      </w:r>
      <w:r w:rsidR="009B5957">
        <w:t xml:space="preserve"> for</w:t>
      </w:r>
      <w:r w:rsidR="008A0507">
        <w:t xml:space="preserve"> rice</w:t>
      </w:r>
      <w:r w:rsidR="00D70905">
        <w:t xml:space="preserve"> authentication</w:t>
      </w:r>
      <w:r w:rsidR="006D551A">
        <w:t>, thanks to its simp</w:t>
      </w:r>
      <w:r w:rsidR="00F600FA">
        <w:t xml:space="preserve">licity </w:t>
      </w:r>
      <w:r w:rsidR="0099274B">
        <w:t>and ability</w:t>
      </w:r>
      <w:r w:rsidR="00C64873">
        <w:t xml:space="preserve"> </w:t>
      </w:r>
      <w:r w:rsidR="00345D53">
        <w:t>in detecting hidden information in data</w:t>
      </w:r>
      <w:r w:rsidR="00425715">
        <w:fldChar w:fldCharType="begin" w:fldLock="1"/>
      </w:r>
      <w:r w:rsidR="00EB6446">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425715">
        <w:fldChar w:fldCharType="separate"/>
      </w:r>
      <w:r w:rsidR="0025059C" w:rsidRPr="0025059C">
        <w:rPr>
          <w:noProof/>
          <w:vertAlign w:val="superscript"/>
        </w:rPr>
        <w:t>16</w:t>
      </w:r>
      <w:r w:rsidR="00425715">
        <w:fldChar w:fldCharType="end"/>
      </w:r>
      <w:r w:rsidR="008563F9">
        <w:t xml:space="preserve">. </w:t>
      </w:r>
      <w:r w:rsidR="00FA14DF" w:rsidRPr="00562E7E">
        <w:t xml:space="preserve">Furthermore, </w:t>
      </w:r>
      <w:r w:rsidR="00E94A30" w:rsidRPr="00562E7E">
        <w:t xml:space="preserve">there is </w:t>
      </w:r>
      <w:r w:rsidR="00461666" w:rsidRPr="00562E7E">
        <w:t>an</w:t>
      </w:r>
      <w:r w:rsidR="00E94A30" w:rsidRPr="00562E7E">
        <w:t xml:space="preserve"> emerging </w:t>
      </w:r>
      <w:r w:rsidR="00152F0A" w:rsidRPr="00562E7E">
        <w:t xml:space="preserve">trend </w:t>
      </w:r>
      <w:r w:rsidR="003F3610" w:rsidRPr="00562E7E">
        <w:t xml:space="preserve">of </w:t>
      </w:r>
      <w:r w:rsidR="00152F0A" w:rsidRPr="003B56A7">
        <w:t xml:space="preserve">utilizing machine learning </w:t>
      </w:r>
      <w:r w:rsidR="003F6DEA" w:rsidRPr="003B56A7">
        <w:t>techniques</w:t>
      </w:r>
      <w:r w:rsidR="00152F0A" w:rsidRPr="003B56A7">
        <w:t xml:space="preserve"> </w:t>
      </w:r>
      <w:r w:rsidR="00253565" w:rsidRPr="003B56A7">
        <w:t>to achieve the</w:t>
      </w:r>
      <w:r w:rsidR="006D2545" w:rsidRPr="00047224">
        <w:t xml:space="preserve"> </w:t>
      </w:r>
      <w:r w:rsidR="00253565" w:rsidRPr="00047224">
        <w:t xml:space="preserve">goal of rice discrimination. </w:t>
      </w:r>
      <w:r w:rsidR="00945F59" w:rsidRPr="00047224">
        <w:t>S</w:t>
      </w:r>
      <w:r w:rsidR="00E929A9" w:rsidRPr="00047224">
        <w:t>upport vector m</w:t>
      </w:r>
      <w:r w:rsidR="00CD41FA" w:rsidRPr="00A531B1">
        <w:t>achines (SVM)</w:t>
      </w:r>
      <w:r w:rsidR="00271797" w:rsidRPr="00562E7E">
        <w:fldChar w:fldCharType="begin" w:fldLock="1"/>
      </w:r>
      <w:r w:rsidR="00EB6446" w:rsidRPr="006B5948">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271797" w:rsidRPr="00562E7E">
        <w:fldChar w:fldCharType="separate"/>
      </w:r>
      <w:r w:rsidR="0025059C" w:rsidRPr="00562E7E">
        <w:rPr>
          <w:noProof/>
          <w:vertAlign w:val="superscript"/>
        </w:rPr>
        <w:t>14</w:t>
      </w:r>
      <w:r w:rsidR="00271797" w:rsidRPr="00562E7E">
        <w:fldChar w:fldCharType="end"/>
      </w:r>
      <w:r w:rsidR="00CD41FA" w:rsidRPr="00562E7E">
        <w:t>, decisions trees,</w:t>
      </w:r>
      <w:r w:rsidR="00141F17" w:rsidRPr="00562E7E">
        <w:t xml:space="preserve"> random forest (RF)</w:t>
      </w:r>
      <w:r w:rsidR="003F6DEA" w:rsidRPr="00562E7E">
        <w:t xml:space="preserve"> and artificial neural network (ANN)</w:t>
      </w:r>
      <w:r w:rsidR="00271797" w:rsidRPr="00562E7E">
        <w:fldChar w:fldCharType="begin" w:fldLock="1"/>
      </w:r>
      <w:r w:rsidR="00EB6446" w:rsidRPr="006B5948">
        <w:instrText>ADDIN CSL_CITATION {"citationItems":[{"id":"ITEM-1","itemData":{"DOI":"10.1111/1750-3841.12577","ISSN":"17503841","abstract":"© 2014 Institute of Food Technologists®. This article aims to evaluate 2 machine learning algorithms, decision trees and naïve Bayes (NB), for egg classification (free-range eggs compared with battery eggs). The database used for the study consisted of 15 chemical elements (As, Ba, Cd, Co, Cs, Cu, Fe, Mg, Mn, Mo, Pb, Se, Sr, V, and Zn) determined in 52 eggs samples (20 free-range and 32 battery eggs) by inductively coupled plasma mass spectrometry. Our results demonstrated that decision trees and NB associated with the mineral contents of eggs provide a high level of accuracy (above 80% and 90%, respectively) for classification between free-range and battery eggs and can be used as an alternative method for adulteration evaluation.","author":[{"dropping-particle":"","family":"Barbosa","given":"Rommel Melgaço","non-dropping-particle":"","parse-names":false,"suffix":""},{"dropping-particle":"","family":"Nacano","given":"Letícia Ramos","non-dropping-particle":"","parse-names":false,"suffix":""},{"dropping-particle":"","family":"Freitas","given":"Rodolfo","non-dropping-particle":"","parse-names":false,"suffix":""},{"dropping-particle":"","family":"Batista","given":"Bruno Lemos","non-dropping-particle":"","parse-names":false,"suffix":""},{"dropping-particle":"","family":"Barbosa","given":"Fernando","non-dropping-particle":"","parse-names":false,"suffix":""}],"container-title":"Journal of Food Science","id":"ITEM-1","issue":"9","issued":{"date-parts":[["2014"]]},"page":"C1672-C1677","title":"The Use of Decision Trees and Na??ve Bayes Algorithms and Trace Element Patterns for Controlling the Authenticity of Free-Range-Pastured Hens' Eggs","type":"article","volume":"79"},"uris":["http://www.mendeley.com/documents/?uuid=ac15ae70-d96c-49fa-bcdd-8ba0185cd912"]}],"mendeley":{"formattedCitation":"&lt;sup&gt;17&lt;/sup&gt;","plainTextFormattedCitation":"17","previouslyFormattedCitation":"&lt;sup&gt;17&lt;/sup&gt;"},"properties":{"noteIndex":0},"schema":"https://github.com/citation-style-language/schema/raw/master/csl-citation.json"}</w:instrText>
      </w:r>
      <w:r w:rsidR="00271797" w:rsidRPr="00562E7E">
        <w:fldChar w:fldCharType="separate"/>
      </w:r>
      <w:r w:rsidR="0025059C" w:rsidRPr="00562E7E">
        <w:rPr>
          <w:noProof/>
          <w:vertAlign w:val="superscript"/>
        </w:rPr>
        <w:t>17</w:t>
      </w:r>
      <w:r w:rsidR="00271797" w:rsidRPr="00562E7E">
        <w:fldChar w:fldCharType="end"/>
      </w:r>
      <w:r w:rsidR="00945F59" w:rsidRPr="00562E7E">
        <w:t xml:space="preserve"> </w:t>
      </w:r>
      <w:r w:rsidR="00B80D33" w:rsidRPr="00562E7E">
        <w:t xml:space="preserve">are </w:t>
      </w:r>
      <w:r w:rsidR="004405DC" w:rsidRPr="00562E7E">
        <w:t xml:space="preserve">the most </w:t>
      </w:r>
      <w:r w:rsidR="005B115B" w:rsidRPr="00562E7E">
        <w:t xml:space="preserve">popular ones found in recent </w:t>
      </w:r>
      <w:r w:rsidR="00BC3CB3" w:rsidRPr="00562E7E">
        <w:t>studies.</w:t>
      </w:r>
      <w:del w:id="21" w:author="Xu, Jason" w:date="2020-01-08T14:42:00Z">
        <w:r w:rsidR="00BC3CB3" w:rsidDel="003A4650">
          <w:delText xml:space="preserve"> </w:delText>
        </w:r>
      </w:del>
      <w:ins w:id="22" w:author="Xu, Jason" w:date="2020-01-02T15:39:00Z">
        <w:r w:rsidR="00894AFB">
          <w:t xml:space="preserve"> </w:t>
        </w:r>
      </w:ins>
    </w:p>
    <w:p w14:paraId="71574BB1" w14:textId="3466236F" w:rsidR="00907D80" w:rsidRDefault="00B518E6" w:rsidP="000D05CC">
      <w:pPr>
        <w:jc w:val="both"/>
      </w:pPr>
      <w:r>
        <w:t xml:space="preserve">The </w:t>
      </w:r>
      <w:r w:rsidR="00901ED3">
        <w:t xml:space="preserve">aim of </w:t>
      </w:r>
      <w:r w:rsidR="001659ED">
        <w:t>this</w:t>
      </w:r>
      <w:r w:rsidR="00CA0CB5">
        <w:t xml:space="preserve"> </w:t>
      </w:r>
      <w:r w:rsidR="00901ED3">
        <w:t xml:space="preserve">study was </w:t>
      </w:r>
      <w:r w:rsidR="007066DD">
        <w:t xml:space="preserve">to </w:t>
      </w:r>
      <w:r w:rsidR="00335AA9">
        <w:t xml:space="preserve">determine the geographical origins of </w:t>
      </w:r>
      <w:r w:rsidR="002752C4">
        <w:t xml:space="preserve">six different </w:t>
      </w:r>
      <w:r w:rsidR="00227814">
        <w:t xml:space="preserve">Chinese GI rice </w:t>
      </w:r>
      <w:r w:rsidR="00335AA9">
        <w:t>bas</w:t>
      </w:r>
      <w:r w:rsidR="00CC3101">
        <w:t>ing</w:t>
      </w:r>
      <w:r w:rsidR="00335AA9">
        <w:t xml:space="preserve"> on</w:t>
      </w:r>
      <w:r w:rsidR="00BC3CB3">
        <w:t xml:space="preserve"> their</w:t>
      </w:r>
      <w:r w:rsidR="00E27A28">
        <w:t xml:space="preserve"> multi-elemental </w:t>
      </w:r>
      <w:r w:rsidR="00FA14DF">
        <w:t>profiling</w:t>
      </w:r>
      <w:r w:rsidR="00E27A28">
        <w:t xml:space="preserve"> </w:t>
      </w:r>
      <w:r w:rsidR="00BC3CB3">
        <w:t xml:space="preserve">obtained </w:t>
      </w:r>
      <w:r w:rsidR="00E27A28">
        <w:t xml:space="preserve">by ICP-MS. </w:t>
      </w:r>
      <w:r w:rsidR="00083F52">
        <w:t xml:space="preserve">Particularly, </w:t>
      </w:r>
      <w:r w:rsidR="009A264C">
        <w:t xml:space="preserve">a novel </w:t>
      </w:r>
      <w:r w:rsidR="00B4127E">
        <w:t xml:space="preserve">machine learning based </w:t>
      </w:r>
      <w:r w:rsidR="009A264C">
        <w:t>workflow was implemented</w:t>
      </w:r>
      <w:r w:rsidR="00907D80">
        <w:t xml:space="preserve"> by </w:t>
      </w:r>
      <w:r w:rsidR="00895030">
        <w:t>combining feature</w:t>
      </w:r>
      <w:r w:rsidR="00363522">
        <w:t xml:space="preserve"> </w:t>
      </w:r>
      <w:r w:rsidR="00611AE7">
        <w:t>selection</w:t>
      </w:r>
      <w:r w:rsidR="008D1E95">
        <w:t xml:space="preserve"> (relief </w:t>
      </w:r>
      <w:r w:rsidR="00895030">
        <w:t>algorithm) and</w:t>
      </w:r>
      <w:r w:rsidR="00363522">
        <w:t xml:space="preserve"> </w:t>
      </w:r>
      <w:r w:rsidR="00A17468">
        <w:t>supervised classification</w:t>
      </w:r>
      <w:r w:rsidR="009C487D">
        <w:t xml:space="preserve"> (</w:t>
      </w:r>
      <w:r w:rsidR="007561CA">
        <w:t xml:space="preserve">i.e. </w:t>
      </w:r>
      <w:r w:rsidR="009C487D">
        <w:t>SVM/ RF algorithms)</w:t>
      </w:r>
      <w:r w:rsidR="00CD0B38">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250D8C80" w:rsidR="00CF5D00" w:rsidRPr="004D4109" w:rsidRDefault="00ED5F75" w:rsidP="00980408">
      <w:pPr>
        <w:jc w:val="both"/>
      </w:pPr>
      <w:r>
        <w:t>P</w:t>
      </w:r>
      <w:r w:rsidR="00446712" w:rsidRPr="00446712">
        <w:t>roper sampling is</w:t>
      </w:r>
      <w:r w:rsidR="00446712">
        <w:t xml:space="preserve"> </w:t>
      </w:r>
      <w:r w:rsidR="002C7541">
        <w:t xml:space="preserve">fundamental for achieving </w:t>
      </w:r>
      <w:r w:rsidR="006932E7">
        <w:t>reliable results from multivariate model building</w:t>
      </w:r>
      <w:r w:rsidR="006932E7">
        <w:fldChar w:fldCharType="begin" w:fldLock="1"/>
      </w:r>
      <w:r w:rsidR="00EB6446">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18&lt;/sup&gt;","plainTextFormattedCitation":"18","previouslyFormattedCitation":"&lt;sup&gt;18&lt;/sup&gt;"},"properties":{"noteIndex":0},"schema":"https://github.com/citation-style-language/schema/raw/master/csl-citation.json"}</w:instrText>
      </w:r>
      <w:r w:rsidR="006932E7">
        <w:fldChar w:fldCharType="separate"/>
      </w:r>
      <w:r w:rsidR="0025059C" w:rsidRPr="0025059C">
        <w:rPr>
          <w:noProof/>
          <w:vertAlign w:val="superscript"/>
        </w:rPr>
        <w:t>18</w:t>
      </w:r>
      <w:r w:rsidR="006932E7">
        <w:fldChar w:fldCharType="end"/>
      </w:r>
      <w:r w:rsidR="00444491">
        <w:t>. 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F5434A">
        <w:t>paddy field</w:t>
      </w:r>
      <w:r w:rsidR="00E00AFE">
        <w:t>s</w:t>
      </w:r>
      <w:r w:rsidR="006B17D9">
        <w:t xml:space="preserve"> </w:t>
      </w:r>
      <w:r w:rsidR="00A7318A">
        <w:t>from five provinces</w:t>
      </w:r>
      <w:r w:rsidR="00EF77ED">
        <w:t xml:space="preserve"> (</w:t>
      </w:r>
      <w:r w:rsidR="00CB7691">
        <w:t xml:space="preserve">i.e. 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685CA1">
        <w:t>those</w:t>
      </w:r>
      <w:r w:rsidR="00685CA1" w:rsidRPr="00467EA3">
        <w:t xml:space="preserve"> </w:t>
      </w:r>
      <w:r w:rsidR="0098729F" w:rsidRPr="00467EA3">
        <w:t>GI rice</w:t>
      </w:r>
      <w:r w:rsidR="009A4C2D" w:rsidRPr="00467EA3">
        <w:t xml:space="preserve"> </w:t>
      </w:r>
      <w:r w:rsidR="00685CA1">
        <w:t xml:space="preserve">as </w:t>
      </w:r>
      <w:r w:rsidR="004E47BD">
        <w:t>WC</w:t>
      </w:r>
      <w:r w:rsidR="000C02F2">
        <w:t xml:space="preserve">, </w:t>
      </w:r>
      <w:r w:rsidR="00600532">
        <w:t>G</w:t>
      </w:r>
      <w:r w:rsidR="00616EC0">
        <w:t>G</w:t>
      </w:r>
      <w:r w:rsidR="0060053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 xml:space="preserve">, </w:t>
      </w:r>
      <w:r w:rsidR="00A92A0D">
        <w:t>J</w:t>
      </w:r>
      <w:r w:rsidR="00F0153F">
        <w:t>S</w:t>
      </w:r>
      <w:r w:rsidR="00A8105D">
        <w:t>, an</w:t>
      </w:r>
      <w:r w:rsidR="00203AD2">
        <w:t>d</w:t>
      </w:r>
      <w:r w:rsidR="000B6EC0">
        <w:t xml:space="preserve"> </w:t>
      </w:r>
      <w:r w:rsidR="003A1325">
        <w:t>S</w:t>
      </w:r>
      <w:r w:rsidR="00F0153F">
        <w:t>Y</w:t>
      </w:r>
      <w:r w:rsidR="00203AD2">
        <w:t>. An overview</w:t>
      </w:r>
      <w:r w:rsidR="00364609">
        <w:t xml:space="preserve"> of acquired rice sample</w:t>
      </w:r>
      <w:r w:rsidR="00B11BAB">
        <w:t xml:space="preserve"> distribution</w:t>
      </w:r>
      <w:r w:rsidR="00364609">
        <w:t xml:space="preserve"> </w:t>
      </w:r>
      <w:r w:rsidR="00F62B5D">
        <w:t xml:space="preserve">is shown </w:t>
      </w:r>
      <w:r w:rsidR="00164F03">
        <w:t>in Fig.</w:t>
      </w:r>
      <w:r w:rsidR="00F62B5D" w:rsidRPr="00DE5EC4">
        <w:t xml:space="preserve"> </w:t>
      </w:r>
      <w:r w:rsidR="007E1A91" w:rsidRPr="00DE5EC4">
        <w:t>1</w:t>
      </w:r>
      <w:r w:rsidR="004C5B86" w:rsidRPr="00DE5EC4">
        <w:t>.</w:t>
      </w:r>
      <w:r w:rsidR="004C5B86" w:rsidRPr="008C5EFD">
        <w:t xml:space="preserve"> </w:t>
      </w:r>
      <w:r w:rsidR="007E1A91" w:rsidRPr="008C5EFD">
        <w:t xml:space="preserve"> </w:t>
      </w:r>
    </w:p>
    <w:p w14:paraId="1781FBE7" w14:textId="5BB30E0B" w:rsidR="00EF2E65" w:rsidRPr="009E323D" w:rsidRDefault="00D36D21" w:rsidP="009E323D">
      <w:pPr>
        <w:jc w:val="both"/>
        <w:rPr>
          <w:i/>
          <w:iCs/>
        </w:rPr>
      </w:pPr>
      <w:r w:rsidRPr="009E323D">
        <w:rPr>
          <w:i/>
          <w:iCs/>
        </w:rPr>
        <w:t xml:space="preserve">Reagents </w:t>
      </w:r>
      <w:r w:rsidR="00F73F97">
        <w:rPr>
          <w:i/>
          <w:iCs/>
        </w:rPr>
        <w:t xml:space="preserve">and chemicals </w:t>
      </w:r>
    </w:p>
    <w:p w14:paraId="54EE22EB" w14:textId="3FBB47B8" w:rsidR="00D36D21" w:rsidRPr="006E0B82" w:rsidRDefault="00D36D21" w:rsidP="00980408">
      <w:pPr>
        <w:jc w:val="both"/>
      </w:pPr>
      <w:r w:rsidRPr="006E0B82">
        <w:rPr>
          <w:rFonts w:hint="eastAsia"/>
        </w:rPr>
        <w:t>N</w:t>
      </w:r>
      <w:r w:rsidRPr="006E0B82">
        <w:t>itric acid (HNO</w:t>
      </w:r>
      <w:r w:rsidRPr="00EF2E65">
        <w:rPr>
          <w:sz w:val="21"/>
          <w:vertAlign w:val="subscript"/>
        </w:rPr>
        <w:t xml:space="preserve">3, </w:t>
      </w:r>
      <w:r w:rsidRPr="00EF2E65">
        <w:rPr>
          <w:sz w:val="21"/>
        </w:rPr>
        <w:t>69%</w:t>
      </w:r>
      <w:r w:rsidR="00572B60" w:rsidRPr="00EF2E65">
        <w:rPr>
          <w:sz w:val="21"/>
        </w:rPr>
        <w:t>, part# 100441</w:t>
      </w:r>
      <w:r w:rsidRPr="006E0B82">
        <w:t xml:space="preserve">) were 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 and Scandium standard (part# 5190-8578) were purchased from Agilent Technologies (Santa Clara, CA, USA).</w:t>
      </w:r>
    </w:p>
    <w:p w14:paraId="209A3687" w14:textId="017172EA" w:rsidR="00D36D21" w:rsidRPr="000162E2" w:rsidRDefault="00D36D21" w:rsidP="000162E2">
      <w:pPr>
        <w:jc w:val="both"/>
        <w:rPr>
          <w:i/>
          <w:iCs/>
        </w:rPr>
      </w:pPr>
      <w:r w:rsidRPr="000162E2">
        <w:rPr>
          <w:rFonts w:hint="eastAsia"/>
          <w:i/>
          <w:iCs/>
        </w:rPr>
        <w:t>S</w:t>
      </w:r>
      <w:r w:rsidRPr="000162E2">
        <w:rPr>
          <w:i/>
          <w:iCs/>
        </w:rPr>
        <w:t>ample digestion and ICP-MS analysis</w:t>
      </w:r>
    </w:p>
    <w:p w14:paraId="25785991" w14:textId="16FB41CF" w:rsidR="00011525" w:rsidDel="00696EE6" w:rsidRDefault="00CE4045" w:rsidP="00714AD8">
      <w:pPr>
        <w:jc w:val="both"/>
        <w:rPr>
          <w:del w:id="23" w:author="Xu, Jason" w:date="2020-01-07T10:03:00Z"/>
        </w:rPr>
      </w:pPr>
      <w:r>
        <w:lastRenderedPageBreak/>
        <w:t xml:space="preserve">In order to </w:t>
      </w:r>
      <w:r w:rsidR="00330A6B">
        <w:t>minimize the impact of unexpected contamination</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in 30%</w:t>
      </w:r>
      <w:r w:rsidR="00FC5F08">
        <w:t xml:space="preserve"> (v/v) nitric solution for 24h, and then rinsed </w:t>
      </w:r>
      <w:r w:rsidR="00C9349F">
        <w:t>with</w:t>
      </w:r>
      <w:r w:rsidR="00E41A70">
        <w:t xml:space="preserve"> </w:t>
      </w:r>
      <w:r w:rsidR="00C9349F">
        <w:t>deionized water</w:t>
      </w:r>
      <w:r>
        <w:t xml:space="preserve"> for three times </w:t>
      </w:r>
      <w:r w:rsidR="007B5B18">
        <w:t xml:space="preserve">before use.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BD2ED7">
        <w:t xml:space="preserve"> in </w:t>
      </w:r>
      <w:r w:rsidR="00A30EA3">
        <w:t xml:space="preserve">duplicate in </w:t>
      </w:r>
      <w:r w:rsidR="00E40D13">
        <w:t xml:space="preserve">digestion </w:t>
      </w:r>
      <w:r w:rsidR="00A70892">
        <w:t>vessels</w:t>
      </w:r>
      <w:r w:rsidR="00757499">
        <w:t xml:space="preserve"> </w:t>
      </w:r>
      <w:r w:rsidR="00A70892">
        <w:t>with</w:t>
      </w:r>
      <w:r w:rsidR="00A133ED">
        <w:t xml:space="preserve"> </w:t>
      </w:r>
      <w:r w:rsidR="00BD2ED7">
        <w:t>6</w:t>
      </w:r>
      <w:r w:rsidR="005E5C14">
        <w:rPr>
          <w:rFonts w:hint="eastAsia"/>
        </w:rPr>
        <w:t>m</w:t>
      </w:r>
      <w:r w:rsidR="005E5C14">
        <w:t>L</w:t>
      </w:r>
      <w:r w:rsidR="00BD2ED7">
        <w:t xml:space="preserve"> of </w:t>
      </w:r>
      <w:r w:rsidR="00A133ED">
        <w:t xml:space="preserve">concentrated </w:t>
      </w:r>
      <w:r w:rsidR="00FA6336">
        <w:t>HNO</w:t>
      </w:r>
      <w:r w:rsidR="00FA6336" w:rsidRPr="00345ADD">
        <w:rPr>
          <w:vertAlign w:val="subscript"/>
        </w:rPr>
        <w:t xml:space="preserve">3 </w:t>
      </w:r>
      <w:r w:rsidR="00FA6336" w:rsidRPr="00FA6336">
        <w:t>and</w:t>
      </w:r>
      <w:r w:rsidR="00DB5B0D">
        <w:t xml:space="preserve"> left </w:t>
      </w:r>
      <w:r w:rsidR="00EB3C8D">
        <w:t xml:space="preserve">in </w:t>
      </w:r>
      <w:r w:rsidR="00F82737">
        <w:t xml:space="preserve">fume hood </w:t>
      </w:r>
      <w:r w:rsidR="007C3E0E">
        <w:t>overnight</w:t>
      </w:r>
      <w:r w:rsidR="00F82737">
        <w:t xml:space="preserve">. </w:t>
      </w:r>
      <w:r w:rsidR="0058624E">
        <w:t>The vessel</w:t>
      </w:r>
      <w:r w:rsidR="007B5B18">
        <w:t>s</w:t>
      </w:r>
      <w:r w:rsidR="0058624E">
        <w:t xml:space="preserve"> w</w:t>
      </w:r>
      <w:r w:rsidR="007B5B18">
        <w:t>ere</w:t>
      </w:r>
      <w:r w:rsidR="0058624E">
        <w:t xml:space="preserve"> then </w:t>
      </w:r>
      <w:r w:rsidR="00D40089">
        <w:t>placed in microwave oven (</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EB3C8D">
        <w:t xml:space="preserve"> </w:t>
      </w:r>
      <w:r w:rsidR="00F82737">
        <w:t>next day</w:t>
      </w:r>
      <w:r w:rsidR="00A70D0E">
        <w:t>. The digestion procedure was programed</w:t>
      </w:r>
      <w:r w:rsidR="00205D7D">
        <w:t xml:space="preserve"> so that the temperature will </w:t>
      </w:r>
      <w:r w:rsidR="001D7F52">
        <w:t xml:space="preserve">gradually reach </w:t>
      </w:r>
      <w:r w:rsidR="00A1554B">
        <w:t xml:space="preserve">180 </w:t>
      </w:r>
      <w:r w:rsidR="00A1554B" w:rsidRPr="00345ADD">
        <w:rPr>
          <w:rFonts w:cstheme="minorHAnsi"/>
        </w:rPr>
        <w:t>°</w:t>
      </w:r>
      <w:r w:rsidR="00A1554B">
        <w:t xml:space="preserve">C </w:t>
      </w:r>
      <w:r w:rsidR="00852FE9">
        <w:t xml:space="preserve">in 15 min, and then kept at </w:t>
      </w:r>
      <w:r w:rsidR="003D3AB8">
        <w:t>such temperature</w:t>
      </w:r>
      <w:r w:rsidR="00852FE9">
        <w:t xml:space="preserve"> for </w:t>
      </w:r>
      <w:r w:rsidR="001D1638">
        <w:t>20</w:t>
      </w:r>
      <w:r w:rsidR="00A52876">
        <w:t xml:space="preserve"> </w:t>
      </w:r>
      <w:r w:rsidR="001D1638">
        <w:t xml:space="preserve">min. </w:t>
      </w:r>
      <w:r w:rsidR="004B1F28">
        <w:t xml:space="preserve">The digestion </w:t>
      </w:r>
      <w:r w:rsidR="0009351D">
        <w:t>was</w:t>
      </w:r>
      <w:r w:rsidR="004B1F28">
        <w:t xml:space="preserve"> completed w</w:t>
      </w:r>
      <w:r w:rsidR="006518E0">
        <w:t>hen</w:t>
      </w:r>
      <w:r w:rsidR="00940E4F">
        <w:t xml:space="preserve"> the sample solution </w:t>
      </w:r>
      <w:r w:rsidR="00E01844">
        <w:t>mi</w:t>
      </w:r>
      <w:r w:rsidR="006518E0">
        <w:t>xture</w:t>
      </w:r>
      <w:r w:rsidR="005D430F">
        <w:t>s</w:t>
      </w:r>
      <w:r w:rsidR="006518E0">
        <w:t xml:space="preserve"> </w:t>
      </w:r>
      <w:r w:rsidR="00940E4F">
        <w:t>tu</w:t>
      </w:r>
      <w:r w:rsidR="006518E0">
        <w:t>r</w:t>
      </w:r>
      <w:r w:rsidR="00940E4F">
        <w:t>n</w:t>
      </w:r>
      <w:r w:rsidR="00C00FC6">
        <w:t>ed</w:t>
      </w:r>
      <w:r w:rsidR="00940E4F">
        <w:t xml:space="preserve"> </w:t>
      </w:r>
      <w:r w:rsidR="00E01844">
        <w:t>into clear liquid</w:t>
      </w:r>
      <w:r w:rsidR="006518E0">
        <w:t xml:space="preserve">. </w:t>
      </w:r>
      <w:r w:rsidR="005D430F">
        <w:t xml:space="preserve">All solutions </w:t>
      </w:r>
      <w:r w:rsidR="001B7F6A">
        <w:t>were cooled down at room temperature</w:t>
      </w:r>
      <w:r w:rsidR="002F6548">
        <w:t xml:space="preserve"> and</w:t>
      </w:r>
      <w:r w:rsidR="008E7084">
        <w:t xml:space="preserve"> </w:t>
      </w:r>
      <w:r w:rsidR="00B04A1D">
        <w:t xml:space="preserve">diluted </w:t>
      </w:r>
      <w:r w:rsidR="00EE07C3">
        <w:t>into</w:t>
      </w:r>
      <w:r w:rsidR="002F6548">
        <w:t xml:space="preserve"> </w:t>
      </w:r>
      <w:r w:rsidR="002F6548" w:rsidRPr="001F3783">
        <w:t>50mL</w:t>
      </w:r>
      <w:r w:rsidR="00EE07C3" w:rsidRPr="001F3783">
        <w:t xml:space="preserve"> metal-free plastic tubes</w:t>
      </w:r>
      <w:r w:rsidR="00B04A1D" w:rsidRPr="001F3783">
        <w:t xml:space="preserve">. </w:t>
      </w:r>
    </w:p>
    <w:p w14:paraId="2DA20F35" w14:textId="5F4EDC41" w:rsidR="00030D97" w:rsidDel="00D110EA" w:rsidRDefault="0015375A" w:rsidP="00F90E2A">
      <w:pPr>
        <w:jc w:val="both"/>
        <w:rPr>
          <w:del w:id="24" w:author="Xu, Jason" w:date="2020-01-17T10:26:00Z"/>
        </w:rPr>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EB7BA1">
        <w:t>previous</w:t>
      </w:r>
      <w:r w:rsidR="004D25B9">
        <w:t xml:space="preserve"> stud</w:t>
      </w:r>
      <w:r w:rsidR="004D25B9" w:rsidRPr="004B5336">
        <w:t>y</w:t>
      </w:r>
      <w:r w:rsidR="00F46157" w:rsidRPr="004B5336">
        <w:fldChar w:fldCharType="begin" w:fldLock="1"/>
      </w:r>
      <w:r w:rsidR="00EB6446">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19&lt;/sup&gt;","plainTextFormattedCitation":"19","previouslyFormattedCitation":"&lt;sup&gt;19&lt;/sup&gt;"},"properties":{"noteIndex":0},"schema":"https://github.com/citation-style-language/schema/raw/master/csl-citation.json"}</w:instrText>
      </w:r>
      <w:r w:rsidR="00F46157" w:rsidRPr="004B5336">
        <w:fldChar w:fldCharType="separate"/>
      </w:r>
      <w:r w:rsidR="0025059C" w:rsidRPr="0025059C">
        <w:rPr>
          <w:noProof/>
          <w:vertAlign w:val="superscript"/>
        </w:rPr>
        <w:t>19</w:t>
      </w:r>
      <w:r w:rsidR="00F46157" w:rsidRPr="004B5336">
        <w:fldChar w:fldCharType="end"/>
      </w:r>
      <w:r w:rsidR="001D1CD2">
        <w:t xml:space="preserve"> </w:t>
      </w:r>
      <w:r w:rsidR="001D1CD2">
        <w:rPr>
          <w:rFonts w:hint="eastAsia"/>
        </w:rPr>
        <w:t>with</w:t>
      </w:r>
      <w:r w:rsidR="001D1CD2">
        <w:t xml:space="preserve"> </w:t>
      </w:r>
      <w:r w:rsidR="001D1CD2">
        <w:rPr>
          <w:rFonts w:hint="eastAsia"/>
        </w:rPr>
        <w:t>modifications</w:t>
      </w:r>
      <w:r w:rsidR="001D1CD2">
        <w:t xml:space="preserve"> (</w:t>
      </w:r>
      <w:r w:rsidR="001A1902" w:rsidRPr="001A06F1">
        <w:t xml:space="preserve">RF power </w:t>
      </w:r>
      <w:r w:rsidR="00C130AC" w:rsidRPr="001A06F1">
        <w:t xml:space="preserve">of </w:t>
      </w:r>
      <w:r w:rsidR="00780870" w:rsidRPr="001A06F1">
        <w:rPr>
          <w:rFonts w:hint="eastAsia"/>
        </w:rPr>
        <w:t>1550</w:t>
      </w:r>
      <w:r w:rsidR="00780870" w:rsidRPr="001A06F1">
        <w:t xml:space="preserve"> </w:t>
      </w:r>
      <w:r w:rsidR="00C130AC" w:rsidRPr="001A06F1">
        <w:t xml:space="preserve">W, RF matching of </w:t>
      </w:r>
      <w:r w:rsidR="00780870" w:rsidRPr="001A06F1">
        <w:rPr>
          <w:rFonts w:hint="eastAsia"/>
        </w:rPr>
        <w:t>1.85</w:t>
      </w:r>
      <w:r w:rsidR="009E181A" w:rsidRPr="001A06F1">
        <w:t xml:space="preserve"> </w:t>
      </w:r>
      <w:r w:rsidR="00C130AC" w:rsidRPr="001A06F1">
        <w:t>V,</w:t>
      </w:r>
      <w:r w:rsidR="00D31274" w:rsidRPr="001A06F1">
        <w:t xml:space="preserve"> </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1185B" w:rsidRPr="0061185B">
        <w:t>)</w:t>
      </w:r>
      <w:r w:rsidR="00696EE6">
        <w:t xml:space="preserve">. </w:t>
      </w:r>
      <w:r w:rsidR="00B92702">
        <w:t xml:space="preserve">In this study, </w:t>
      </w:r>
      <w:r w:rsidR="00030D97">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 in rice</w:t>
      </w:r>
      <w:r w:rsidR="00030D97">
        <w:t xml:space="preserve"> was detected</w:t>
      </w:r>
      <w:r w:rsidR="00030D97" w:rsidRPr="004B5336">
        <w:t xml:space="preserve">. The internal standard solution of </w:t>
      </w:r>
      <w:r w:rsidR="00030D97" w:rsidRPr="00C474D8">
        <w:rPr>
          <w:vertAlign w:val="superscript"/>
        </w:rPr>
        <w:t>103</w:t>
      </w:r>
      <w:r w:rsidR="00030D97" w:rsidRPr="004B5336">
        <w:t>Rh (</w:t>
      </w:r>
      <w:r w:rsidR="00030D97">
        <w:t>10 mg</w:t>
      </w:r>
      <w:r w:rsidR="00030D97" w:rsidRPr="00C474D8">
        <w:rPr>
          <w:rFonts w:cstheme="minorHAnsi"/>
        </w:rPr>
        <w:t>·</w:t>
      </w:r>
      <w:r w:rsidR="00030D97">
        <w:t xml:space="preserve"> L</w:t>
      </w:r>
      <w:r w:rsidR="00030D97" w:rsidRPr="00C474D8">
        <w:rPr>
          <w:vertAlign w:val="superscript"/>
        </w:rPr>
        <w:t>-1</w:t>
      </w:r>
      <w:r w:rsidR="00030D97" w:rsidRPr="00C474D8">
        <w:rPr>
          <w:vertAlign w:val="subscript"/>
        </w:rPr>
        <w:t xml:space="preserve">, </w:t>
      </w:r>
      <w:r w:rsidR="00030D97" w:rsidRPr="004B5336">
        <w:t>part# 8500-6945) was also</w:t>
      </w:r>
      <w:r w:rsidR="00030D97">
        <w:t xml:space="preserve"> </w:t>
      </w:r>
      <w:r w:rsidR="00030D97" w:rsidRPr="004B5336">
        <w:t>obtained from Agilent Technologies.</w:t>
      </w:r>
      <w:r w:rsidR="00030D97" w:rsidRPr="0073341D">
        <w:t xml:space="preserve"> </w:t>
      </w:r>
      <w:r w:rsidR="00030D97" w:rsidRPr="006E0B82">
        <w:t>One certified reference material of rice flour</w:t>
      </w:r>
      <w:r w:rsidR="00030D97">
        <w:t xml:space="preserve"> (1568b)</w:t>
      </w:r>
      <w:r w:rsidR="00030D97" w:rsidRPr="006E0B82">
        <w:t xml:space="preserve"> from the National Institute of Standards and Technology (Gaithersburg, MD, USA)</w:t>
      </w:r>
      <w:r w:rsidR="00030D97">
        <w:t xml:space="preserve"> </w:t>
      </w:r>
      <w:r w:rsidR="00030D97" w:rsidRPr="006E0B82">
        <w:rPr>
          <w:rFonts w:hint="eastAsia"/>
        </w:rPr>
        <w:t>w</w:t>
      </w:r>
      <w:r w:rsidR="00030D97" w:rsidRPr="006E0B82">
        <w:t>as used to verify the accuracy</w:t>
      </w:r>
      <w:r w:rsidR="00030D97">
        <w:t xml:space="preserve"> </w:t>
      </w:r>
      <w:r w:rsidR="00030D97" w:rsidRPr="006E0B82">
        <w:t>of the analysis method</w:t>
      </w:r>
      <w:r w:rsidR="00030D97">
        <w:t xml:space="preserve">. </w:t>
      </w:r>
    </w:p>
    <w:p w14:paraId="6F64A58B" w14:textId="77777777" w:rsidR="00D110EA" w:rsidRDefault="00D110EA" w:rsidP="00030D97">
      <w:pPr>
        <w:jc w:val="both"/>
        <w:rPr>
          <w:ins w:id="25" w:author="Kong, Fanzhou" w:date="2020-01-22T11:46:00Z"/>
        </w:rPr>
      </w:pPr>
    </w:p>
    <w:p w14:paraId="19A1A5F2" w14:textId="215E1249" w:rsidR="00042E90" w:rsidDel="00696EE6" w:rsidRDefault="00042E90" w:rsidP="00714AD8">
      <w:pPr>
        <w:jc w:val="both"/>
        <w:rPr>
          <w:del w:id="26" w:author="Xu, Jason" w:date="2020-01-07T13:52:00Z"/>
        </w:rPr>
      </w:pPr>
    </w:p>
    <w:p w14:paraId="6D9538B8" w14:textId="6D8D3D06" w:rsidR="005F2FCB" w:rsidRPr="00F90E2A" w:rsidRDefault="0015677D" w:rsidP="00F90E2A">
      <w:pPr>
        <w:jc w:val="both"/>
        <w:rPr>
          <w:i/>
          <w:iCs/>
        </w:rPr>
      </w:pPr>
      <w:commentRangeStart w:id="27"/>
      <w:r w:rsidRPr="00F90E2A">
        <w:rPr>
          <w:i/>
          <w:iCs/>
        </w:rPr>
        <w:t>Statistical analysis</w:t>
      </w:r>
      <w:commentRangeEnd w:id="27"/>
      <w:r w:rsidR="004A02EC">
        <w:rPr>
          <w:rStyle w:val="CommentReference"/>
        </w:rPr>
        <w:commentReference w:id="27"/>
      </w:r>
      <w:r w:rsidRPr="00F90E2A">
        <w:rPr>
          <w:i/>
          <w:iCs/>
        </w:rPr>
        <w:t xml:space="preserve"> </w:t>
      </w:r>
    </w:p>
    <w:p w14:paraId="51BD8CF3" w14:textId="1666E184" w:rsidR="00030D97" w:rsidRDefault="001A00EC" w:rsidP="00381A0F">
      <w:pPr>
        <w:jc w:val="both"/>
        <w:rPr>
          <w:ins w:id="28" w:author="Xu, Jason" w:date="2020-01-16T10:48:00Z"/>
        </w:rPr>
      </w:pPr>
      <w:r w:rsidRPr="000F79B9">
        <w:t xml:space="preserve">One-way analysis of variance </w:t>
      </w:r>
      <w:r w:rsidR="00B10585" w:rsidRPr="000F79B9">
        <w:t>(</w:t>
      </w:r>
      <w:r w:rsidRPr="000F79B9">
        <w:t>ANOVA) was carried out to access the statistically significant differences in the element contents of different GI rice</w:t>
      </w:r>
      <w:r w:rsidR="00A00A3F" w:rsidRPr="000F79B9">
        <w:t xml:space="preserve"> </w:t>
      </w:r>
      <w:r w:rsidR="0027153A" w:rsidRPr="000F79B9">
        <w:t>(P</w:t>
      </w:r>
      <w:r w:rsidR="009F6784" w:rsidRPr="000F79B9">
        <w:t xml:space="preserve"> </w:t>
      </w:r>
      <w:r w:rsidR="007A5570" w:rsidRPr="003A4A35">
        <w:rPr>
          <w:rFonts w:cstheme="minorHAnsi"/>
        </w:rPr>
        <w:t>≤</w:t>
      </w:r>
      <w:r w:rsidR="009F6784" w:rsidRPr="000F79B9">
        <w:t xml:space="preserve"> 0.05</w:t>
      </w:r>
      <w:r w:rsidR="00A00A3F" w:rsidRPr="000F79B9">
        <w:t>)</w:t>
      </w:r>
      <w:r w:rsidR="00971D02" w:rsidRPr="000F79B9">
        <w:t>.</w:t>
      </w:r>
      <w:r w:rsidR="004C7095">
        <w:rPr>
          <w:color w:val="FF0000"/>
        </w:rPr>
        <w:t xml:space="preserve"> </w:t>
      </w:r>
      <w:r w:rsidR="00C71A4C">
        <w:t xml:space="preserve">Raw data was </w:t>
      </w:r>
      <w:r w:rsidR="00631823">
        <w:t xml:space="preserve">first </w:t>
      </w:r>
      <w:r w:rsidR="0084605F">
        <w:t xml:space="preserve">scaled </w:t>
      </w:r>
      <w:r w:rsidR="00C71A4C">
        <w:t xml:space="preserve">by </w:t>
      </w:r>
      <w:r w:rsidR="00C71A4C" w:rsidRPr="00F15929">
        <w:t>taking log</w:t>
      </w:r>
      <w:r w:rsidR="0045698A" w:rsidRPr="00F15929">
        <w:t>arithmic</w:t>
      </w:r>
      <w:r w:rsidR="00C71A4C" w:rsidRPr="00F15929">
        <w:t xml:space="preserve"> transformation </w:t>
      </w:r>
      <w:r w:rsidR="003B2BBA" w:rsidRPr="00F15929">
        <w:rPr>
          <w:rFonts w:hint="eastAsia"/>
        </w:rPr>
        <w:t>a</w:t>
      </w:r>
      <w:r w:rsidR="003B2BBA" w:rsidRPr="001B40DC">
        <w:t>nd then</w:t>
      </w:r>
      <w:r w:rsidR="0045698A" w:rsidRPr="001B40DC">
        <w:t xml:space="preserve"> </w:t>
      </w:r>
      <w:r w:rsidR="003B2BBA" w:rsidRPr="001B40DC">
        <w:t>subjected to</w:t>
      </w:r>
      <w:r w:rsidR="00951717" w:rsidRPr="001B40DC">
        <w:t xml:space="preserve"> </w:t>
      </w:r>
      <w:r w:rsidR="00FC5791" w:rsidRPr="001B40DC">
        <w:t>unsupervised PCA</w:t>
      </w:r>
      <w:r w:rsidR="008667F8" w:rsidRPr="001B40DC">
        <w:t xml:space="preserve">, </w:t>
      </w:r>
      <w:r w:rsidR="0004432D">
        <w:t xml:space="preserve">which </w:t>
      </w:r>
      <w:r w:rsidR="00097D52">
        <w:t xml:space="preserve">served </w:t>
      </w:r>
      <w:r w:rsidR="008667F8" w:rsidRPr="001B40DC">
        <w:t xml:space="preserve">as an </w:t>
      </w:r>
      <w:r w:rsidR="007C384A" w:rsidRPr="00572C70">
        <w:t xml:space="preserve">initial step to </w:t>
      </w:r>
      <w:r w:rsidR="00C62193" w:rsidRPr="005D19EB">
        <w:t>visually</w:t>
      </w:r>
      <w:r w:rsidR="00C62193" w:rsidRPr="00F15929">
        <w:t xml:space="preserve"> </w:t>
      </w:r>
      <w:r w:rsidR="007C384A" w:rsidRPr="00F15929">
        <w:t xml:space="preserve">uncover hidden </w:t>
      </w:r>
      <w:r w:rsidR="00753F40" w:rsidRPr="00F15929">
        <w:t>information. Tw</w:t>
      </w:r>
      <w:r w:rsidR="00050455" w:rsidRPr="00F15929">
        <w:t>o</w:t>
      </w:r>
      <w:r w:rsidR="00A1523A" w:rsidRPr="00F15929">
        <w:t xml:space="preserve"> </w:t>
      </w:r>
      <w:r w:rsidR="00FC1CB3" w:rsidRPr="00F15929">
        <w:t>machine</w:t>
      </w:r>
      <w:r w:rsidR="00A10964" w:rsidRPr="00F15929">
        <w:t xml:space="preserve"> </w:t>
      </w:r>
      <w:r w:rsidR="00991320" w:rsidRPr="00F15929">
        <w:t xml:space="preserve">learning </w:t>
      </w:r>
      <w:r w:rsidR="00C62193" w:rsidRPr="00F15929">
        <w:t>algorithms</w:t>
      </w:r>
      <w:r w:rsidR="00346A67" w:rsidRPr="00F15929">
        <w:t xml:space="preserve">, </w:t>
      </w:r>
      <w:r w:rsidR="00991320" w:rsidRPr="00F15929">
        <w:t>RF and SVM were implemented for</w:t>
      </w:r>
      <w:r w:rsidR="00701DC9" w:rsidRPr="00F15929">
        <w:t xml:space="preserve"> </w:t>
      </w:r>
      <w:r w:rsidR="001908D7" w:rsidRPr="00F15929">
        <w:t xml:space="preserve">the </w:t>
      </w:r>
      <w:r w:rsidR="004633B4" w:rsidRPr="00F15929">
        <w:t>constructi</w:t>
      </w:r>
      <w:r w:rsidR="001908D7" w:rsidRPr="00D8423D">
        <w:t>on of</w:t>
      </w:r>
      <w:r w:rsidR="004633B4" w:rsidRPr="00F15929">
        <w:t xml:space="preserve"> classifiers </w:t>
      </w:r>
      <w:r w:rsidR="00701DC9" w:rsidRPr="00F15929">
        <w:t>with</w:t>
      </w:r>
      <w:r w:rsidR="00A96B8D" w:rsidRPr="00F15929">
        <w:t xml:space="preserve"> all six types of GI rice</w:t>
      </w:r>
      <w:r w:rsidR="00991320" w:rsidRPr="00F15929">
        <w:t>. RF was first introduced by Breiman</w:t>
      </w:r>
      <w:r w:rsidR="00D25368" w:rsidRPr="00F15929">
        <w:fldChar w:fldCharType="begin" w:fldLock="1"/>
      </w:r>
      <w:r w:rsidR="00EB6446" w:rsidRPr="00D8423D">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20&lt;/sup&gt;","plainTextFormattedCitation":"20","previouslyFormattedCitation":"&lt;sup&gt;20&lt;/sup&gt;"},"properties":{"noteIndex":0},"schema":"https://github.com/citation-style-language/schema/raw/master/csl-citation.json"}</w:instrText>
      </w:r>
      <w:r w:rsidR="00D25368" w:rsidRPr="00F15929">
        <w:fldChar w:fldCharType="separate"/>
      </w:r>
      <w:r w:rsidR="0025059C" w:rsidRPr="00F15929">
        <w:rPr>
          <w:noProof/>
          <w:vertAlign w:val="superscript"/>
        </w:rPr>
        <w:t>20</w:t>
      </w:r>
      <w:ins w:id="29" w:author="Xu, Jason" w:date="2019-08-02T13:22:00Z">
        <w:r w:rsidR="00D25368" w:rsidRPr="00F15929">
          <w:fldChar w:fldCharType="end"/>
        </w:r>
      </w:ins>
      <w:r w:rsidR="00B168B7" w:rsidRPr="00F15929">
        <w:t xml:space="preserve"> </w:t>
      </w:r>
      <w:r w:rsidR="00EF2C18" w:rsidRPr="00F15929">
        <w:t xml:space="preserve">and it is made of </w:t>
      </w:r>
      <w:r w:rsidR="00991320" w:rsidRPr="00F15929">
        <w:t xml:space="preserve">a collection </w:t>
      </w:r>
      <w:r w:rsidR="00146DD2" w:rsidRPr="00F15929">
        <w:t>decision trees</w:t>
      </w:r>
      <w:r w:rsidR="00C37B74" w:rsidRPr="00F15929">
        <w:t xml:space="preserve">, </w:t>
      </w:r>
      <w:r w:rsidR="00991320" w:rsidRPr="00F15929">
        <w:t xml:space="preserve">which are generated from original dataset using bootstrap </w:t>
      </w:r>
      <w:r w:rsidR="00DD3A93" w:rsidRPr="00F15929">
        <w:t>partition</w:t>
      </w:r>
      <w:r w:rsidR="00991320" w:rsidRPr="00F15929">
        <w:t xml:space="preserve">. </w:t>
      </w:r>
      <w:r w:rsidR="00AC2204" w:rsidRPr="00F15929">
        <w:t>SVM makes classifications by</w:t>
      </w:r>
      <w:r w:rsidR="00257C7B" w:rsidRPr="00F15929">
        <w:t xml:space="preserve"> project</w:t>
      </w:r>
      <w:r w:rsidR="00AC2204" w:rsidRPr="00F15929">
        <w:t>ing</w:t>
      </w:r>
      <w:r w:rsidR="00991320" w:rsidRPr="001B40DC">
        <w:t xml:space="preserve"> the input vectors into </w:t>
      </w:r>
      <w:r w:rsidR="00AF227B" w:rsidRPr="001B40DC">
        <w:t xml:space="preserve">a </w:t>
      </w:r>
      <w:r w:rsidR="00991320" w:rsidRPr="001B40DC">
        <w:t xml:space="preserve">high dimensional </w:t>
      </w:r>
      <w:r w:rsidR="00493B17" w:rsidRPr="001B40DC">
        <w:t>space, and</w:t>
      </w:r>
      <w:r w:rsidR="00991320" w:rsidRPr="00572C70">
        <w:t xml:space="preserve"> find</w:t>
      </w:r>
      <w:r w:rsidR="00C62193" w:rsidRPr="00572C70">
        <w:t>ing</w:t>
      </w:r>
      <w:r w:rsidR="00991320" w:rsidRPr="00572C70">
        <w:t xml:space="preserve"> a hyperplane that could separate different classes</w:t>
      </w:r>
      <w:r w:rsidR="00F95346" w:rsidRPr="00F15929">
        <w:fldChar w:fldCharType="begin" w:fldLock="1"/>
      </w:r>
      <w:r w:rsidR="00EB6446" w:rsidRPr="00D8423D">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21&lt;/sup&gt;","plainTextFormattedCitation":"21","previouslyFormattedCitation":"&lt;sup&gt;21&lt;/sup&gt;"},"properties":{"noteIndex":0},"schema":"https://github.com/citation-style-language/schema/raw/master/csl-citation.json"}</w:instrText>
      </w:r>
      <w:r w:rsidR="00F95346" w:rsidRPr="00F15929">
        <w:fldChar w:fldCharType="separate"/>
      </w:r>
      <w:r w:rsidR="0025059C" w:rsidRPr="00F15929">
        <w:rPr>
          <w:noProof/>
          <w:vertAlign w:val="superscript"/>
        </w:rPr>
        <w:t>21</w:t>
      </w:r>
      <w:ins w:id="30" w:author="Xu, Jason" w:date="2019-08-07T15:33:00Z">
        <w:r w:rsidR="00F95346" w:rsidRPr="00F15929">
          <w:fldChar w:fldCharType="end"/>
        </w:r>
      </w:ins>
      <w:r w:rsidR="00991320" w:rsidRPr="00F15929">
        <w:t>.</w:t>
      </w:r>
      <w:r w:rsidR="00585A01" w:rsidRPr="00AE2182">
        <w:t xml:space="preserve"> </w:t>
      </w:r>
      <w:r w:rsidR="00D57FAB">
        <w:t xml:space="preserve">For </w:t>
      </w:r>
      <w:r w:rsidR="00030D97">
        <w:t xml:space="preserve">feature selection, </w:t>
      </w:r>
      <w:r w:rsidR="00030D97" w:rsidRPr="00BA0445">
        <w:t>Relief</w:t>
      </w:r>
      <w:r w:rsidR="00030D97">
        <w:t>F</w:t>
      </w:r>
      <w:ins w:id="31" w:author="Xu, Jason" w:date="2020-01-16T14:40:00Z">
        <w:r w:rsidR="00F42FE9">
          <w:fldChar w:fldCharType="begin" w:fldLock="1"/>
        </w:r>
      </w:ins>
      <w:r w:rsidR="00484307">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22,23&lt;/sup&gt;","plainTextFormattedCitation":"22,23","previouslyFormattedCitation":"&lt;sup&gt;22,23&lt;/sup&gt;"},"properties":{"noteIndex":0},"schema":"https://github.com/citation-style-language/schema/raw/master/csl-citation.json"}</w:instrText>
      </w:r>
      <w:r w:rsidR="00F42FE9">
        <w:fldChar w:fldCharType="separate"/>
      </w:r>
      <w:r w:rsidR="00F42FE9" w:rsidRPr="00F42FE9">
        <w:rPr>
          <w:noProof/>
          <w:vertAlign w:val="superscript"/>
        </w:rPr>
        <w:t>22,23</w:t>
      </w:r>
      <w:ins w:id="32" w:author="Xu, Jason" w:date="2020-01-16T14:40:00Z">
        <w:r w:rsidR="00F42FE9">
          <w:fldChar w:fldCharType="end"/>
        </w:r>
      </w:ins>
      <w:r w:rsidR="00030D97">
        <w:t xml:space="preserve"> was</w:t>
      </w:r>
      <w:r w:rsidR="00030D97" w:rsidRPr="00027B6C">
        <w:t xml:space="preserve"> ut</w:t>
      </w:r>
      <w:r w:rsidR="00030D97" w:rsidRPr="000E296B">
        <w:t>ilized</w:t>
      </w:r>
      <w:r w:rsidR="00030D97" w:rsidRPr="008D69CE">
        <w:t xml:space="preserve"> </w:t>
      </w:r>
      <w:r w:rsidR="00030D97" w:rsidRPr="00F056C9">
        <w:t>t</w:t>
      </w:r>
      <w:r w:rsidR="00030D97" w:rsidRPr="008D69CE">
        <w:t>o</w:t>
      </w:r>
      <w:r w:rsidR="00030D97" w:rsidRPr="00AE2182">
        <w:t xml:space="preserve"> determine how </w:t>
      </w:r>
      <w:r w:rsidR="00030D97">
        <w:t xml:space="preserve">much </w:t>
      </w:r>
      <w:r w:rsidR="00030D97" w:rsidRPr="00AE2182">
        <w:t xml:space="preserve">each feature </w:t>
      </w:r>
      <w:r w:rsidR="00030D97" w:rsidRPr="005F2653">
        <w:t>is contributing to</w:t>
      </w:r>
      <w:r w:rsidR="00030D97" w:rsidRPr="00BF4819">
        <w:t xml:space="preserve"> the </w:t>
      </w:r>
      <w:r w:rsidR="00C75C28" w:rsidRPr="00AB3D8F">
        <w:t>over</w:t>
      </w:r>
      <w:r w:rsidR="006A74EB" w:rsidRPr="00AB3D8F">
        <w:t>all</w:t>
      </w:r>
      <w:r w:rsidR="00C75C28">
        <w:t xml:space="preserve"> </w:t>
      </w:r>
      <w:r w:rsidR="00030D97" w:rsidRPr="00BF4819">
        <w:t>classification</w:t>
      </w:r>
      <w:r w:rsidR="00030D97" w:rsidRPr="005F2653">
        <w:t>.</w:t>
      </w:r>
      <w:r w:rsidR="00030D97" w:rsidRPr="005F2653">
        <w:rPr>
          <w:color w:val="FF0000"/>
        </w:rPr>
        <w:t xml:space="preserve"> </w:t>
      </w:r>
    </w:p>
    <w:p w14:paraId="622F9B07" w14:textId="3D49867F" w:rsidR="003A232E" w:rsidRPr="002754A0" w:rsidRDefault="00E07A0C" w:rsidP="00381A0F">
      <w:pPr>
        <w:jc w:val="both"/>
        <w:rPr>
          <w:color w:val="FF0000"/>
        </w:rPr>
      </w:pPr>
      <w:r>
        <w:t>T</w:t>
      </w:r>
      <w:r w:rsidR="00381A0F" w:rsidRPr="00CB275C">
        <w:t xml:space="preserve">he 131 samples were split </w:t>
      </w:r>
      <w:r w:rsidR="006A74EB" w:rsidRPr="007C7D51">
        <w:t>in a stratified fashion</w:t>
      </w:r>
      <w:ins w:id="33" w:author="Xu, Jason" w:date="2020-01-19T10:49:00Z">
        <w:r w:rsidR="00995EBA">
          <w:t xml:space="preserve"> (</w:t>
        </w:r>
      </w:ins>
      <w:ins w:id="34" w:author="Xu, Jason" w:date="2020-01-19T10:50:00Z">
        <w:r w:rsidR="00995EBA">
          <w:t>80:20)</w:t>
        </w:r>
      </w:ins>
      <w:r w:rsidR="006A74EB">
        <w:t xml:space="preserve"> </w:t>
      </w:r>
      <w:r w:rsidR="00381A0F" w:rsidRPr="00CB275C">
        <w:t xml:space="preserve">into </w:t>
      </w:r>
      <w:r w:rsidR="00FC4799">
        <w:t xml:space="preserve">a </w:t>
      </w:r>
      <w:r w:rsidR="00381A0F" w:rsidRPr="00CB275C">
        <w:t xml:space="preserve">training </w:t>
      </w:r>
      <w:r w:rsidR="007027A0" w:rsidRPr="007027A0">
        <w:t>set</w:t>
      </w:r>
      <w:r w:rsidR="007027A0">
        <w:t xml:space="preserve"> (</w:t>
      </w:r>
      <w:r w:rsidR="000A3361">
        <w:t>n=104)</w:t>
      </w:r>
      <w:r w:rsidR="00381A0F" w:rsidRPr="00CB275C">
        <w:t xml:space="preserve"> and</w:t>
      </w:r>
      <w:r w:rsidR="00FC4799">
        <w:t xml:space="preserve"> a</w:t>
      </w:r>
      <w:r w:rsidR="00381A0F" w:rsidRPr="00CB275C">
        <w:t xml:space="preserve"> testing set </w:t>
      </w:r>
      <w:r w:rsidR="000A3361">
        <w:t>(n=27)</w:t>
      </w:r>
      <w:r w:rsidR="007027A0">
        <w:t xml:space="preserve">. </w:t>
      </w:r>
      <w:r w:rsidR="00381A0F" w:rsidRPr="00763AE6">
        <w:t xml:space="preserve">The </w:t>
      </w:r>
      <w:proofErr w:type="spellStart"/>
      <w:r w:rsidR="008F1D1C" w:rsidRPr="00BA0445">
        <w:t>Relief</w:t>
      </w:r>
      <w:r w:rsidR="008F1D1C">
        <w:t>F</w:t>
      </w:r>
      <w:proofErr w:type="spellEnd"/>
      <w:r w:rsidR="00381A0F" w:rsidRPr="00763AE6">
        <w:t xml:space="preserve"> algorithm </w:t>
      </w:r>
      <w:r w:rsidR="0078326F" w:rsidRPr="00763AE6">
        <w:t xml:space="preserve">was used </w:t>
      </w:r>
      <w:r w:rsidR="0078326F" w:rsidRPr="00CB275C">
        <w:t xml:space="preserve">to rank the features and </w:t>
      </w:r>
      <w:r w:rsidR="00381A0F" w:rsidRPr="00763AE6">
        <w:t xml:space="preserve">applied only </w:t>
      </w:r>
      <w:r w:rsidR="00D1184B">
        <w:t>to</w:t>
      </w:r>
      <w:r w:rsidR="00D1184B" w:rsidRPr="00763AE6">
        <w:t xml:space="preserve"> </w:t>
      </w:r>
      <w:r w:rsidR="00381A0F" w:rsidRPr="00763AE6">
        <w:t xml:space="preserve">the training </w:t>
      </w:r>
      <w:r w:rsidR="00381A0F" w:rsidRPr="00B045F2">
        <w:t>set</w:t>
      </w:r>
      <w:r w:rsidR="00381A0F" w:rsidRPr="00763AE6">
        <w:t xml:space="preserve"> to avoid </w:t>
      </w:r>
      <w:r w:rsidR="00502323" w:rsidRPr="00EF4464">
        <w:t>selecti</w:t>
      </w:r>
      <w:r w:rsidR="00502323" w:rsidRPr="00E82071">
        <w:t>on bias</w:t>
      </w:r>
      <w:r w:rsidR="003A43BD">
        <w:t xml:space="preserve"> </w:t>
      </w:r>
      <w:r w:rsidR="00D1184B" w:rsidRPr="00E82071">
        <w:t>(</w:t>
      </w:r>
      <w:r w:rsidR="00601966" w:rsidRPr="00E82071">
        <w:t xml:space="preserve">e.g. </w:t>
      </w:r>
      <w:r w:rsidR="00D1184B" w:rsidRPr="00E82071">
        <w:t>over-optimistic</w:t>
      </w:r>
      <w:r w:rsidR="002F45F1" w:rsidRPr="00E82071">
        <w:t xml:space="preserve"> </w:t>
      </w:r>
      <w:r w:rsidR="00601966" w:rsidRPr="00E82071">
        <w:t>prediction</w:t>
      </w:r>
      <w:r w:rsidR="00D1184B" w:rsidRPr="00E82071">
        <w:t>)</w:t>
      </w:r>
      <w:r w:rsidR="008E2240" w:rsidRPr="00E82071">
        <w:fldChar w:fldCharType="begin" w:fldLock="1"/>
      </w:r>
      <w:r w:rsidR="009213A7" w:rsidRPr="00E82071">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24&lt;/sup&gt;","plainTextFormattedCitation":"24","previouslyFormattedCitation":"&lt;sup&gt;24&lt;/sup&gt;"},"properties":{"noteIndex":0},"schema":"https://github.com/citation-style-language/schema/raw/master/csl-citation.json"}</w:instrText>
      </w:r>
      <w:r w:rsidR="008E2240" w:rsidRPr="00E82071">
        <w:fldChar w:fldCharType="separate"/>
      </w:r>
      <w:r w:rsidR="008E2240" w:rsidRPr="00E82071">
        <w:rPr>
          <w:noProof/>
          <w:vertAlign w:val="superscript"/>
        </w:rPr>
        <w:t>24</w:t>
      </w:r>
      <w:r w:rsidR="008E2240" w:rsidRPr="00E82071">
        <w:fldChar w:fldCharType="end"/>
      </w:r>
      <w:r w:rsidR="00601966" w:rsidRPr="00256BFC">
        <w:t>.</w:t>
      </w:r>
      <w:r w:rsidR="00F853D9" w:rsidRPr="00763AE6">
        <w:rPr>
          <w:color w:val="FF0000"/>
        </w:rPr>
        <w:t xml:space="preserve"> </w:t>
      </w:r>
      <w:r w:rsidR="00856C7A">
        <w:t xml:space="preserve">Following this, </w:t>
      </w:r>
      <w:r w:rsidR="00D76170">
        <w:t>a</w:t>
      </w:r>
      <w:r w:rsidR="004A7EFE">
        <w:t xml:space="preserve"> </w:t>
      </w:r>
      <w:r w:rsidR="00D76170" w:rsidRPr="00B045F2">
        <w:t>10</w:t>
      </w:r>
      <w:r w:rsidR="00E7583F">
        <w:t>-</w:t>
      </w:r>
      <w:r w:rsidR="00617B4E">
        <w:t xml:space="preserve">fold </w:t>
      </w:r>
      <w:r w:rsidR="00416292">
        <w:t>grid</w:t>
      </w:r>
      <w:del w:id="35" w:author="Kong, Fanzhou" w:date="2020-01-22T15:38:00Z">
        <w:r w:rsidR="00416292" w:rsidDel="00193AFD">
          <w:delText xml:space="preserve"> </w:delText>
        </w:r>
      </w:del>
      <w:r w:rsidR="00416292">
        <w:t xml:space="preserve">-search </w:t>
      </w:r>
      <w:r w:rsidR="00617B4E">
        <w:t>cross</w:t>
      </w:r>
      <w:r w:rsidR="00656BBE">
        <w:t>-</w:t>
      </w:r>
      <w:r w:rsidR="004A7EFE">
        <w:t>validation</w:t>
      </w:r>
      <w:r w:rsidR="008F67A0">
        <w:t xml:space="preserve"> </w:t>
      </w:r>
      <w:r w:rsidR="008F67A0" w:rsidRPr="000D790E">
        <w:rPr>
          <w:highlight w:val="yellow"/>
        </w:rPr>
        <w:t>(citation</w:t>
      </w:r>
      <w:del w:id="36" w:author="Xu, Jason" w:date="2020-02-03T14:04:00Z">
        <w:r w:rsidR="008F67A0" w:rsidRPr="000D790E" w:rsidDel="002127F3">
          <w:rPr>
            <w:highlight w:val="yellow"/>
          </w:rPr>
          <w:delText>, pls</w:delText>
        </w:r>
      </w:del>
      <w:r w:rsidR="008F67A0" w:rsidRPr="000D790E">
        <w:rPr>
          <w:highlight w:val="yellow"/>
        </w:rPr>
        <w:t>)</w:t>
      </w:r>
      <w:r w:rsidR="00656BBE">
        <w:t xml:space="preserve"> </w:t>
      </w:r>
      <w:r w:rsidR="00D3361A">
        <w:t xml:space="preserve">was conducted </w:t>
      </w:r>
      <w:r w:rsidR="00DE433E">
        <w:t>on</w:t>
      </w:r>
      <w:r w:rsidR="00FC0BBD">
        <w:t xml:space="preserve"> </w:t>
      </w:r>
      <w:r w:rsidR="00D3361A">
        <w:t xml:space="preserve">the training </w:t>
      </w:r>
      <w:r w:rsidR="00354A77">
        <w:t>set</w:t>
      </w:r>
      <w:r w:rsidR="00E7583F">
        <w:t xml:space="preserve"> </w:t>
      </w:r>
      <w:r w:rsidR="00354A77">
        <w:t>to</w:t>
      </w:r>
      <w:r w:rsidR="006E3F31">
        <w:t xml:space="preserve"> </w:t>
      </w:r>
      <w:r w:rsidR="00DE433E">
        <w:t>obtain</w:t>
      </w:r>
      <w:r w:rsidR="00FC0BBD">
        <w:t xml:space="preserve"> opti</w:t>
      </w:r>
      <w:r w:rsidR="00987732">
        <w:t>mal classifier</w:t>
      </w:r>
      <w:r w:rsidR="00DE433E">
        <w:t>s</w:t>
      </w:r>
      <w:r w:rsidR="009406D6">
        <w:t>: 1.</w:t>
      </w:r>
      <w:r w:rsidR="00BB0D12">
        <w:t xml:space="preserve"> </w:t>
      </w:r>
      <w:r w:rsidR="00B045F2">
        <w:t>f</w:t>
      </w:r>
      <w:r w:rsidR="00565E6B">
        <w:t>orward selecti</w:t>
      </w:r>
      <w:r w:rsidR="007C6290">
        <w:t>on</w:t>
      </w:r>
      <w:r w:rsidR="00644AC0">
        <w:t xml:space="preserve"> </w:t>
      </w:r>
      <w:ins w:id="37" w:author="Kong, Fanzhou [2]" w:date="2020-02-03T15:51:00Z">
        <w:r w:rsidR="003D5832" w:rsidRPr="003D5832">
          <w:rPr>
            <w:highlight w:val="yellow"/>
            <w:rPrChange w:id="38" w:author="Kong, Fanzhou [2]" w:date="2020-02-03T15:51:00Z">
              <w:rPr/>
            </w:rPrChange>
          </w:rPr>
          <w:t>(citation)</w:t>
        </w:r>
        <w:r w:rsidR="003D5832">
          <w:t xml:space="preserve"> </w:t>
        </w:r>
      </w:ins>
      <w:del w:id="39" w:author="Kong, Fanzhou [2]" w:date="2020-02-03T15:39:00Z">
        <w:r w:rsidR="00644AC0" w:rsidDel="00FC79FA">
          <w:delText>(</w:delText>
        </w:r>
        <w:commentRangeStart w:id="40"/>
        <w:commentRangeStart w:id="41"/>
        <w:r w:rsidR="00644AC0" w:rsidRPr="00C74212" w:rsidDel="00FC79FA">
          <w:rPr>
            <w:highlight w:val="yellow"/>
          </w:rPr>
          <w:delText>citation</w:delText>
        </w:r>
        <w:commentRangeEnd w:id="40"/>
        <w:r w:rsidR="00B15DEF" w:rsidDel="00FC79FA">
          <w:rPr>
            <w:rStyle w:val="CommentReference"/>
          </w:rPr>
          <w:commentReference w:id="40"/>
        </w:r>
        <w:commentRangeEnd w:id="41"/>
        <w:r w:rsidR="00412061" w:rsidDel="00FC79FA">
          <w:rPr>
            <w:rStyle w:val="CommentReference"/>
          </w:rPr>
          <w:commentReference w:id="41"/>
        </w:r>
        <w:r w:rsidR="00644AC0" w:rsidRPr="00C74212" w:rsidDel="00FC79FA">
          <w:rPr>
            <w:highlight w:val="yellow"/>
          </w:rPr>
          <w:delText>)</w:delText>
        </w:r>
        <w:r w:rsidR="005D4AAF" w:rsidDel="00FC79FA">
          <w:delText xml:space="preserve"> </w:delText>
        </w:r>
      </w:del>
      <w:r w:rsidR="005D4AAF">
        <w:t xml:space="preserve">was conducted to select features </w:t>
      </w:r>
      <w:r w:rsidR="00D1725D">
        <w:t xml:space="preserve">(ranked by </w:t>
      </w:r>
      <w:proofErr w:type="spellStart"/>
      <w:r w:rsidR="00D1725D">
        <w:t>ReliefF</w:t>
      </w:r>
      <w:proofErr w:type="spellEnd"/>
      <w:r w:rsidR="00D1725D">
        <w:t xml:space="preserve">) </w:t>
      </w:r>
      <w:r w:rsidR="005D4AAF">
        <w:t xml:space="preserve">with high </w:t>
      </w:r>
      <w:r w:rsidR="00D1725D">
        <w:t xml:space="preserve">discriminating </w:t>
      </w:r>
      <w:r w:rsidR="00694CA1">
        <w:t xml:space="preserve">power </w:t>
      </w:r>
      <w:del w:id="42" w:author="Kong, Fanzhou [2]" w:date="2020-02-03T15:49:00Z">
        <w:r w:rsidR="00694CA1" w:rsidRPr="003D5832" w:rsidDel="00FC79FA">
          <w:rPr>
            <w:highlight w:val="yellow"/>
            <w:rPrChange w:id="43" w:author="Kong, Fanzhou [2]" w:date="2020-02-03T15:51:00Z">
              <w:rPr/>
            </w:rPrChange>
          </w:rPr>
          <w:delText>to</w:delText>
        </w:r>
      </w:del>
      <w:ins w:id="44" w:author="Kong, Fanzhou [2]" w:date="2020-02-03T15:40:00Z">
        <w:r w:rsidR="00FC79FA" w:rsidRPr="003D5832">
          <w:rPr>
            <w:highlight w:val="yellow"/>
            <w:rPrChange w:id="45" w:author="Kong, Fanzhou [2]" w:date="2020-02-03T15:51:00Z">
              <w:rPr/>
            </w:rPrChange>
          </w:rPr>
          <w:t>by</w:t>
        </w:r>
      </w:ins>
      <w:ins w:id="46" w:author="Kong, Fanzhou [2]" w:date="2020-02-03T15:49:00Z">
        <w:r w:rsidR="00FC79FA" w:rsidRPr="003D5832">
          <w:rPr>
            <w:highlight w:val="yellow"/>
            <w:rPrChange w:id="47" w:author="Kong, Fanzhou [2]" w:date="2020-02-03T15:51:00Z">
              <w:rPr/>
            </w:rPrChange>
          </w:rPr>
          <w:t xml:space="preserve"> </w:t>
        </w:r>
      </w:ins>
      <w:ins w:id="48" w:author="Kong, Fanzhou [2]" w:date="2020-02-03T15:40:00Z">
        <w:r w:rsidR="00FC79FA" w:rsidRPr="003D5832">
          <w:rPr>
            <w:highlight w:val="yellow"/>
            <w:rPrChange w:id="49" w:author="Kong, Fanzhou [2]" w:date="2020-02-03T15:51:00Z">
              <w:rPr/>
            </w:rPrChange>
          </w:rPr>
          <w:t xml:space="preserve">adding high </w:t>
        </w:r>
        <w:commentRangeStart w:id="50"/>
        <w:r w:rsidR="00FC79FA" w:rsidRPr="003D5832">
          <w:rPr>
            <w:highlight w:val="yellow"/>
            <w:rPrChange w:id="51" w:author="Kong, Fanzhou [2]" w:date="2020-02-03T15:51:00Z">
              <w:rPr/>
            </w:rPrChange>
          </w:rPr>
          <w:t>importance</w:t>
        </w:r>
      </w:ins>
      <w:commentRangeEnd w:id="50"/>
      <w:ins w:id="52" w:author="Kong, Fanzhou [2]" w:date="2020-02-03T15:51:00Z">
        <w:r w:rsidR="003D5832">
          <w:rPr>
            <w:rStyle w:val="CommentReference"/>
          </w:rPr>
          <w:commentReference w:id="50"/>
        </w:r>
      </w:ins>
      <w:ins w:id="53" w:author="Kong, Fanzhou [2]" w:date="2020-02-03T15:40:00Z">
        <w:r w:rsidR="00FC79FA" w:rsidRPr="003D5832">
          <w:rPr>
            <w:highlight w:val="yellow"/>
            <w:rPrChange w:id="54" w:author="Kong, Fanzhou [2]" w:date="2020-02-03T15:51:00Z">
              <w:rPr/>
            </w:rPrChange>
          </w:rPr>
          <w:t xml:space="preserve"> variables subsequently</w:t>
        </w:r>
      </w:ins>
      <w:ins w:id="55" w:author="Kong, Fanzhou [2]" w:date="2020-02-03T15:49:00Z">
        <w:r w:rsidR="003D5832" w:rsidRPr="003D5832">
          <w:rPr>
            <w:highlight w:val="yellow"/>
            <w:rPrChange w:id="56" w:author="Kong, Fanzhou [2]" w:date="2020-02-03T15:51:00Z">
              <w:rPr/>
            </w:rPrChange>
          </w:rPr>
          <w:t xml:space="preserve"> to classifiers</w:t>
        </w:r>
      </w:ins>
      <w:ins w:id="57" w:author="Kong, Fanzhou [2]" w:date="2020-02-03T15:40:00Z">
        <w:r w:rsidR="00FC79FA" w:rsidRPr="003D5832">
          <w:rPr>
            <w:highlight w:val="yellow"/>
            <w:rPrChange w:id="58" w:author="Kong, Fanzhou [2]" w:date="2020-02-03T15:51:00Z">
              <w:rPr/>
            </w:rPrChange>
          </w:rPr>
          <w:t xml:space="preserve"> un</w:t>
        </w:r>
      </w:ins>
      <w:ins w:id="59" w:author="Kong, Fanzhou [2]" w:date="2020-02-03T15:41:00Z">
        <w:r w:rsidR="00FC79FA" w:rsidRPr="003D5832">
          <w:rPr>
            <w:highlight w:val="yellow"/>
            <w:rPrChange w:id="60" w:author="Kong, Fanzhou [2]" w:date="2020-02-03T15:51:00Z">
              <w:rPr/>
            </w:rPrChange>
          </w:rPr>
          <w:t>til no further performance improvemen</w:t>
        </w:r>
      </w:ins>
      <w:ins w:id="61" w:author="Kong, Fanzhou [2]" w:date="2020-02-03T15:51:00Z">
        <w:r w:rsidR="003D5832" w:rsidRPr="003D5832">
          <w:rPr>
            <w:highlight w:val="yellow"/>
            <w:rPrChange w:id="62" w:author="Kong, Fanzhou [2]" w:date="2020-02-03T15:51:00Z">
              <w:rPr/>
            </w:rPrChange>
          </w:rPr>
          <w:t>t</w:t>
        </w:r>
      </w:ins>
      <w:ins w:id="63" w:author="Kong, Fanzhou [2]" w:date="2020-02-03T15:41:00Z">
        <w:r w:rsidR="00FC79FA" w:rsidRPr="003D5832">
          <w:rPr>
            <w:highlight w:val="yellow"/>
            <w:rPrChange w:id="64" w:author="Kong, Fanzhou [2]" w:date="2020-02-03T15:51:00Z">
              <w:rPr/>
            </w:rPrChange>
          </w:rPr>
          <w:t xml:space="preserve"> could be observed</w:t>
        </w:r>
        <w:r w:rsidR="00FC79FA">
          <w:t xml:space="preserve">; </w:t>
        </w:r>
      </w:ins>
      <w:del w:id="65" w:author="Kong, Fanzhou [2]" w:date="2020-02-03T15:41:00Z">
        <w:r w:rsidR="00D55B5B" w:rsidDel="00FC79FA">
          <w:delText>;</w:delText>
        </w:r>
        <w:r w:rsidR="00E1549F" w:rsidDel="00FC79FA">
          <w:delText xml:space="preserve"> </w:delText>
        </w:r>
      </w:del>
      <w:r w:rsidR="00C85206">
        <w:t>2.</w:t>
      </w:r>
      <w:r w:rsidR="00E1549F">
        <w:t xml:space="preserve"> </w:t>
      </w:r>
      <w:r w:rsidR="0078326F" w:rsidRPr="00763AE6">
        <w:t xml:space="preserve">all possible combinations of </w:t>
      </w:r>
      <w:r w:rsidR="004811A2" w:rsidRPr="00763AE6">
        <w:t xml:space="preserve">the </w:t>
      </w:r>
      <w:r w:rsidR="0078326F" w:rsidRPr="00763AE6">
        <w:t>hyperparameters were tested</w:t>
      </w:r>
      <w:r w:rsidR="00A8540E" w:rsidRPr="00763AE6">
        <w:fldChar w:fldCharType="begin" w:fldLock="1"/>
      </w:r>
      <w:r w:rsidR="009213A7" w:rsidRPr="00061F7B">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A8540E" w:rsidRPr="00763AE6">
        <w:fldChar w:fldCharType="separate"/>
      </w:r>
      <w:r w:rsidR="008E2240" w:rsidRPr="00061F7B">
        <w:rPr>
          <w:noProof/>
          <w:vertAlign w:val="superscript"/>
        </w:rPr>
        <w:t>25</w:t>
      </w:r>
      <w:r w:rsidR="00A8540E" w:rsidRPr="00763AE6">
        <w:fldChar w:fldCharType="end"/>
      </w:r>
      <w:ins w:id="66" w:author="Xu, Jason" w:date="2020-01-17T11:08:00Z">
        <w:r w:rsidR="00035DDC">
          <w:t xml:space="preserve">. </w:t>
        </w:r>
      </w:ins>
      <w:ins w:id="67" w:author="Xu, Jason" w:date="2020-01-16T14:30:00Z">
        <w:r w:rsidR="00F36159">
          <w:t xml:space="preserve"> </w:t>
        </w:r>
      </w:ins>
      <w:del w:id="68" w:author="Kong, Fanzhou" w:date="2020-01-22T15:50:00Z">
        <w:r w:rsidR="00F76CB1" w:rsidRPr="00F76CB1" w:rsidDel="00B15DEF">
          <w:rPr>
            <w:iCs/>
            <w:rPrChange w:id="69" w:author="fanzhou kong" w:date="2020-01-17T18:59:00Z">
              <w:rPr>
                <w:i/>
                <w:iCs/>
              </w:rPr>
            </w:rPrChange>
          </w:rPr>
          <w:delText xml:space="preserve">The chosen hyperparameters and selected features can be found in </w:delText>
        </w:r>
        <w:r w:rsidR="00F76CB1" w:rsidRPr="00F76CB1" w:rsidDel="00B15DEF">
          <w:rPr>
            <w:iCs/>
            <w:highlight w:val="yellow"/>
            <w:rPrChange w:id="70" w:author="fanzhou kong" w:date="2020-01-17T19:00:00Z">
              <w:rPr>
                <w:i/>
                <w:iCs/>
              </w:rPr>
            </w:rPrChange>
          </w:rPr>
          <w:delText>table xx.</w:delText>
        </w:r>
        <w:r w:rsidR="00F76CB1" w:rsidDel="00B15DEF">
          <w:rPr>
            <w:i/>
            <w:iCs/>
          </w:rPr>
          <w:delText xml:space="preserve"> </w:delText>
        </w:r>
      </w:del>
      <w:r w:rsidR="00314401" w:rsidRPr="000A51EB">
        <w:t xml:space="preserve">Eventually, </w:t>
      </w:r>
      <w:r w:rsidR="00AF7AAA" w:rsidRPr="000A51EB">
        <w:t>the</w:t>
      </w:r>
      <w:r w:rsidR="00AF7AAA">
        <w:t xml:space="preserve"> optimal</w:t>
      </w:r>
      <w:r w:rsidR="00314401" w:rsidRPr="000A51EB">
        <w:t xml:space="preserve"> classifier</w:t>
      </w:r>
      <w:r w:rsidR="00B374AF" w:rsidRPr="000A51EB">
        <w:t>s</w:t>
      </w:r>
      <w:r w:rsidR="0078326F" w:rsidRPr="000A51EB">
        <w:t xml:space="preserve"> </w:t>
      </w:r>
      <w:r w:rsidR="008A6045">
        <w:t xml:space="preserve">generated </w:t>
      </w:r>
      <w:r w:rsidR="006F1197" w:rsidRPr="00A7250E">
        <w:t>were</w:t>
      </w:r>
      <w:r w:rsidR="00AF7AAA">
        <w:t xml:space="preserve"> independently validated </w:t>
      </w:r>
      <w:r w:rsidR="006A74EB" w:rsidRPr="00C74212">
        <w:t>on</w:t>
      </w:r>
      <w:r w:rsidR="00AF7AAA">
        <w:t xml:space="preserve"> the testing </w:t>
      </w:r>
      <w:r w:rsidR="00F90B5A">
        <w:t>set</w:t>
      </w:r>
      <w:r w:rsidR="00B374AF" w:rsidRPr="00763AE6">
        <w:t xml:space="preserve">. </w:t>
      </w:r>
      <w:r w:rsidR="00F5169F" w:rsidRPr="00F90B5A">
        <w:rPr>
          <w:highlight w:val="yellow"/>
        </w:rPr>
        <w:t>Figure XX</w:t>
      </w:r>
      <w:r w:rsidR="00F5169F" w:rsidRPr="00763AE6">
        <w:t xml:space="preserve"> </w:t>
      </w:r>
      <w:r w:rsidR="000C195A">
        <w:t xml:space="preserve">demonstrated </w:t>
      </w:r>
      <w:r w:rsidR="000C195A" w:rsidRPr="00763AE6">
        <w:t>the</w:t>
      </w:r>
      <w:r w:rsidR="00FA6C21" w:rsidRPr="00763AE6">
        <w:t xml:space="preserve"> </w:t>
      </w:r>
      <w:r w:rsidR="00733E10">
        <w:t>pipeline</w:t>
      </w:r>
      <w:r w:rsidR="00AF0A05" w:rsidRPr="00763AE6">
        <w:t xml:space="preserve"> </w:t>
      </w:r>
      <w:r w:rsidR="000C195A">
        <w:t xml:space="preserve">we used </w:t>
      </w:r>
      <w:r w:rsidR="00687D02" w:rsidRPr="00763AE6">
        <w:t xml:space="preserve">for </w:t>
      </w:r>
      <w:r w:rsidR="000C195A">
        <w:t xml:space="preserve">the training of </w:t>
      </w:r>
      <w:r w:rsidR="00C74212">
        <w:t>classifier</w:t>
      </w:r>
      <w:r w:rsidR="000C195A">
        <w:t xml:space="preserve"> and </w:t>
      </w:r>
      <w:r w:rsidR="00C74212">
        <w:t xml:space="preserve">validation of classification model. </w:t>
      </w:r>
    </w:p>
    <w:p w14:paraId="1330DCCC" w14:textId="774C559B" w:rsidR="009F3DC7" w:rsidRDefault="008548A7" w:rsidP="00BD2411">
      <w:pPr>
        <w:jc w:val="both"/>
      </w:pPr>
      <w:r>
        <w:t>All analyses</w:t>
      </w:r>
      <w:r w:rsidR="00B05FE6">
        <w:t xml:space="preserve"> 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 xml:space="preserve">with additional </w:t>
      </w:r>
      <w:proofErr w:type="spellStart"/>
      <w:r w:rsidR="003B259C" w:rsidRPr="001810AB">
        <w:t>packages:</w:t>
      </w:r>
      <w:r w:rsidR="0035521E" w:rsidRPr="001810AB">
        <w:t>dplyr</w:t>
      </w:r>
      <w:proofErr w:type="spellEnd"/>
      <w:ins w:id="71" w:author="Kong, Fanzhou" w:date="2020-01-15T11:42:00Z">
        <w:r w:rsidR="006F5366">
          <w:t xml:space="preserve"> (R)</w:t>
        </w:r>
      </w:ins>
      <w:ins w:id="72" w:author="Xu, Jason" w:date="2019-08-07T15:38:00Z">
        <w:r w:rsidR="000E6B47">
          <w:fldChar w:fldCharType="begin" w:fldLock="1"/>
        </w:r>
      </w:ins>
      <w:r w:rsidR="009213A7">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26&lt;/sup&gt;","plainTextFormattedCitation":"26","previouslyFormattedCitation":"&lt;sup&gt;26&lt;/sup&gt;"},"properties":{"noteIndex":0},"schema":"https://github.com/citation-style-language/schema/raw/master/csl-citation.json"}</w:instrText>
      </w:r>
      <w:r w:rsidR="000E6B47">
        <w:fldChar w:fldCharType="separate"/>
      </w:r>
      <w:r w:rsidR="008E2240" w:rsidRPr="008E2240">
        <w:rPr>
          <w:noProof/>
          <w:vertAlign w:val="superscript"/>
        </w:rPr>
        <w:t>26</w:t>
      </w:r>
      <w:ins w:id="73" w:author="Xu, Jason" w:date="2019-08-07T15:38:00Z">
        <w:r w:rsidR="000E6B47">
          <w:fldChar w:fldCharType="end"/>
        </w:r>
      </w:ins>
      <w:r w:rsidR="0035521E" w:rsidRPr="001810AB">
        <w:t xml:space="preserve">, </w:t>
      </w:r>
      <w:proofErr w:type="spellStart"/>
      <w:r w:rsidR="0035521E" w:rsidRPr="001810AB">
        <w:t>factoextra</w:t>
      </w:r>
      <w:proofErr w:type="spellEnd"/>
      <w:ins w:id="74" w:author="Kong, Fanzhou" w:date="2020-01-15T11:42:00Z">
        <w:r w:rsidR="006F5366">
          <w:t xml:space="preserve"> (R)</w:t>
        </w:r>
      </w:ins>
      <w:ins w:id="75" w:author="Xu, Jason" w:date="2019-08-07T15:38:00Z">
        <w:r w:rsidR="000E6B47">
          <w:fldChar w:fldCharType="begin" w:fldLock="1"/>
        </w:r>
      </w:ins>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0E6B47">
        <w:fldChar w:fldCharType="separate"/>
      </w:r>
      <w:r w:rsidR="008E2240" w:rsidRPr="008E2240">
        <w:rPr>
          <w:noProof/>
          <w:vertAlign w:val="superscript"/>
        </w:rPr>
        <w:t>27</w:t>
      </w:r>
      <w:ins w:id="76" w:author="Xu, Jason" w:date="2019-08-07T15:38:00Z">
        <w:r w:rsidR="000E6B47">
          <w:fldChar w:fldCharType="end"/>
        </w:r>
      </w:ins>
      <w:r w:rsidR="0035521E" w:rsidRPr="001810AB">
        <w:t xml:space="preserve">, </w:t>
      </w:r>
      <w:del w:id="77" w:author="Kong, Fanzhou" w:date="2020-01-15T11:41:00Z">
        <w:r w:rsidR="003C643D" w:rsidDel="006F5366">
          <w:delText xml:space="preserve">and </w:delText>
        </w:r>
      </w:del>
      <w:proofErr w:type="spellStart"/>
      <w:r w:rsidR="0035521E" w:rsidRPr="001810AB">
        <w:t>FSelector</w:t>
      </w:r>
      <w:proofErr w:type="spellEnd"/>
      <w:ins w:id="78" w:author="Kong, Fanzhou" w:date="2020-01-15T11:42:00Z">
        <w:r w:rsidR="006F5366">
          <w:t xml:space="preserve"> (R)</w:t>
        </w:r>
      </w:ins>
      <w:r w:rsidR="00585A01" w:rsidRPr="001810AB">
        <w:fldChar w:fldCharType="begin" w:fldLock="1"/>
      </w:r>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585A01" w:rsidRPr="001810AB">
        <w:fldChar w:fldCharType="separate"/>
      </w:r>
      <w:r w:rsidR="008E2240" w:rsidRPr="008E2240">
        <w:rPr>
          <w:noProof/>
          <w:vertAlign w:val="superscript"/>
        </w:rPr>
        <w:t>27</w:t>
      </w:r>
      <w:ins w:id="79" w:author="Xu, Jason" w:date="2019-08-02T15:48:00Z">
        <w:r w:rsidR="00585A01" w:rsidRPr="001810AB">
          <w:fldChar w:fldCharType="end"/>
        </w:r>
      </w:ins>
      <w:r w:rsidR="006F5366">
        <w:t xml:space="preserve">, </w:t>
      </w:r>
      <w:proofErr w:type="spellStart"/>
      <w:r w:rsidR="006F5366">
        <w:t>sklearn</w:t>
      </w:r>
      <w:proofErr w:type="spellEnd"/>
      <w:r w:rsidR="006F5366">
        <w:t xml:space="preserve"> (Python), </w:t>
      </w:r>
      <w:proofErr w:type="spellStart"/>
      <w:r w:rsidR="006F5366">
        <w:t>skrebate</w:t>
      </w:r>
      <w:proofErr w:type="spellEnd"/>
      <w:r w:rsidR="006F5366">
        <w:t xml:space="preserve"> (Python), </w:t>
      </w:r>
      <w:proofErr w:type="spellStart"/>
      <w:r w:rsidR="006F5366">
        <w:t>numpy</w:t>
      </w:r>
      <w:proofErr w:type="spellEnd"/>
      <w:r w:rsidR="006F5366">
        <w:t xml:space="preserve"> (Python) and </w:t>
      </w:r>
      <w:del w:id="80" w:author="Xu, Jason" w:date="2020-01-07T15:55:00Z">
        <w:r w:rsidR="0094308E" w:rsidDel="00A97531">
          <w:delText>)</w:delText>
        </w:r>
      </w:del>
      <w:del w:id="81" w:author="Kong, Fanzhou" w:date="2020-01-15T11:47:00Z">
        <w:r w:rsidR="000744D0" w:rsidRPr="001810AB" w:rsidDel="006F5366">
          <w:delText>.</w:delText>
        </w:r>
      </w:del>
      <w:r w:rsidR="006F5366">
        <w:t>pandas (Python).</w:t>
      </w:r>
      <w:r w:rsidR="000744D0" w:rsidRPr="001810AB">
        <w:t xml:space="preserve"> </w:t>
      </w:r>
    </w:p>
    <w:p w14:paraId="7F50251C" w14:textId="5E0FEE6A" w:rsidR="00A87703" w:rsidRDefault="006626B6" w:rsidP="003805CC">
      <w:pPr>
        <w:jc w:val="both"/>
        <w:rPr>
          <w:b/>
        </w:rPr>
      </w:pPr>
      <w:commentRangeStart w:id="82"/>
      <w:commentRangeStart w:id="83"/>
      <w:r>
        <w:rPr>
          <w:b/>
        </w:rPr>
        <w:lastRenderedPageBreak/>
        <w:t xml:space="preserve">RESULTS AND DISCUSSION  </w:t>
      </w:r>
      <w:commentRangeEnd w:id="82"/>
      <w:r w:rsidR="00412116">
        <w:rPr>
          <w:rStyle w:val="CommentReference"/>
        </w:rPr>
        <w:commentReference w:id="82"/>
      </w:r>
      <w:commentRangeEnd w:id="83"/>
      <w:r w:rsidR="003D5832">
        <w:rPr>
          <w:rStyle w:val="CommentReference"/>
        </w:rPr>
        <w:commentReference w:id="83"/>
      </w:r>
    </w:p>
    <w:p w14:paraId="563545BE" w14:textId="75A647C6" w:rsidR="00DC026A" w:rsidRPr="00E96441" w:rsidRDefault="00DC026A" w:rsidP="003805CC">
      <w:pPr>
        <w:jc w:val="both"/>
        <w:rPr>
          <w:b/>
          <w:i/>
          <w:iCs/>
        </w:rPr>
      </w:pPr>
      <w:r w:rsidRPr="00E96441">
        <w:rPr>
          <w:bCs/>
          <w:i/>
          <w:iCs/>
        </w:rPr>
        <w:t xml:space="preserve">Elemental concentration in Chinese GI rice  </w:t>
      </w:r>
      <w:r w:rsidRPr="00E96441">
        <w:rPr>
          <w:b/>
          <w:i/>
          <w:iCs/>
        </w:rPr>
        <w:t xml:space="preserve"> </w:t>
      </w:r>
    </w:p>
    <w:p w14:paraId="54C15EEB" w14:textId="6B22C29C" w:rsidR="00DC026A" w:rsidDel="00157C12" w:rsidRDefault="00DC026A" w:rsidP="003805CC">
      <w:pPr>
        <w:jc w:val="both"/>
        <w:rPr>
          <w:del w:id="84" w:author="Xu, Jason" w:date="2020-02-03T14:04:00Z"/>
          <w:vertAlign w:val="superscript"/>
        </w:rPr>
      </w:pPr>
      <w:r w:rsidRPr="00BD2411">
        <w:rPr>
          <w:highlight w:val="yellow"/>
        </w:rPr>
        <w:t>Table 1</w:t>
      </w:r>
      <w:r>
        <w:t xml:space="preserve"> shows the mean values and standard deviations of 30 targeted elements from six GI rice in this study.  Particularly, ANOVA and Tukey HSD test were conducted to determine the statistical significance. The validation of accuracy was conducted with SRM (1568b)</w:t>
      </w:r>
      <w:r w:rsidR="002A176A">
        <w:t xml:space="preserve">, and </w:t>
      </w:r>
      <w:r>
        <w:t>measured concentration agreed well with the certified values</w:t>
      </w:r>
      <w:ins w:id="85" w:author="Xu, Jason" w:date="2020-01-09T10:02:00Z">
        <w:r w:rsidR="0094674E">
          <w:t>.</w:t>
        </w:r>
      </w:ins>
      <w:ins w:id="86" w:author="Xu, Jason" w:date="2020-02-03T14:04:00Z">
        <w:r w:rsidR="00157C12">
          <w:t xml:space="preserve"> </w:t>
        </w:r>
      </w:ins>
      <w:del w:id="87" w:author="Xu, Jason" w:date="2020-01-09T10:02:00Z">
        <w:r w:rsidDel="0094674E">
          <w:delText xml:space="preserve"> </w:delText>
        </w:r>
      </w:del>
    </w:p>
    <w:p w14:paraId="3A4ED93F" w14:textId="6FF795FD" w:rsidR="00A43142" w:rsidRPr="00C1387F" w:rsidRDefault="00DC026A" w:rsidP="003805CC">
      <w:pPr>
        <w:jc w:val="both"/>
        <w:rPr>
          <w:ins w:id="88" w:author="Kong, Fanzhou" w:date="2020-01-22T15:23:00Z"/>
          <w:strike/>
          <w:rPrChange w:id="89" w:author="Xu, Jason" w:date="2020-02-03T14:22:00Z">
            <w:rPr>
              <w:ins w:id="90" w:author="Kong, Fanzhou" w:date="2020-01-22T15:23:00Z"/>
            </w:rPr>
          </w:rPrChange>
        </w:rPr>
      </w:pPr>
      <w:r w:rsidRPr="00193AFD">
        <w:rPr>
          <w:highlight w:val="yellow"/>
          <w:rPrChange w:id="91" w:author="Kong, Fanzhou" w:date="2020-01-22T15:29:00Z">
            <w:rPr/>
          </w:rPrChange>
        </w:rPr>
        <w:t xml:space="preserve">Overall, </w:t>
      </w:r>
      <w:r w:rsidR="000E4770" w:rsidRPr="00193AFD">
        <w:rPr>
          <w:highlight w:val="yellow"/>
          <w:rPrChange w:id="92" w:author="Kong, Fanzhou" w:date="2020-01-22T15:29:00Z">
            <w:rPr/>
          </w:rPrChange>
        </w:rPr>
        <w:t>exc</w:t>
      </w:r>
      <w:r w:rsidR="00FF42F6" w:rsidRPr="00193AFD">
        <w:rPr>
          <w:highlight w:val="yellow"/>
          <w:rPrChange w:id="93" w:author="Kong, Fanzhou" w:date="2020-01-22T15:29:00Z">
            <w:rPr/>
          </w:rPrChange>
        </w:rPr>
        <w:t xml:space="preserve">ept for </w:t>
      </w:r>
      <w:ins w:id="94" w:author="Xu, Jason" w:date="2020-02-03T14:20:00Z">
        <w:r w:rsidR="00771EF2">
          <w:rPr>
            <w:highlight w:val="yellow"/>
          </w:rPr>
          <w:t xml:space="preserve">the element of </w:t>
        </w:r>
      </w:ins>
      <w:r w:rsidR="00A23AB5" w:rsidRPr="00193AFD">
        <w:rPr>
          <w:highlight w:val="yellow"/>
          <w:vertAlign w:val="superscript"/>
          <w:rPrChange w:id="95" w:author="Kong, Fanzhou" w:date="2020-01-22T15:29:00Z">
            <w:rPr>
              <w:vertAlign w:val="superscript"/>
            </w:rPr>
          </w:rPrChange>
        </w:rPr>
        <w:t>208</w:t>
      </w:r>
      <w:r w:rsidR="00FF42F6" w:rsidRPr="00193AFD">
        <w:rPr>
          <w:highlight w:val="yellow"/>
          <w:rPrChange w:id="96" w:author="Kong, Fanzhou" w:date="2020-01-22T15:29:00Z">
            <w:rPr/>
          </w:rPrChange>
        </w:rPr>
        <w:t xml:space="preserve">Pb, </w:t>
      </w:r>
      <w:r w:rsidRPr="00193AFD">
        <w:rPr>
          <w:highlight w:val="yellow"/>
          <w:rPrChange w:id="97" w:author="Kong, Fanzhou" w:date="2020-01-22T15:29:00Z">
            <w:rPr/>
          </w:rPrChange>
        </w:rPr>
        <w:t>significant difference</w:t>
      </w:r>
      <w:ins w:id="98" w:author="Xu, Jason" w:date="2020-01-09T09:59:00Z">
        <w:r w:rsidR="00FF42F6" w:rsidRPr="00193AFD">
          <w:rPr>
            <w:highlight w:val="yellow"/>
            <w:rPrChange w:id="99" w:author="Kong, Fanzhou" w:date="2020-01-22T15:29:00Z">
              <w:rPr/>
            </w:rPrChange>
          </w:rPr>
          <w:t>s</w:t>
        </w:r>
      </w:ins>
      <w:r w:rsidRPr="00193AFD">
        <w:rPr>
          <w:highlight w:val="yellow"/>
          <w:rPrChange w:id="100" w:author="Kong, Fanzhou" w:date="2020-01-22T15:29:00Z">
            <w:rPr/>
          </w:rPrChange>
        </w:rPr>
        <w:t xml:space="preserve"> could be observed among </w:t>
      </w:r>
      <w:del w:id="101" w:author="Xu, Jason" w:date="2020-01-14T09:35:00Z">
        <w:r w:rsidRPr="00193AFD" w:rsidDel="00D66501">
          <w:rPr>
            <w:highlight w:val="yellow"/>
            <w:rPrChange w:id="102" w:author="Kong, Fanzhou" w:date="2020-01-22T15:29:00Z">
              <w:rPr/>
            </w:rPrChange>
          </w:rPr>
          <w:delText xml:space="preserve">levels of </w:delText>
        </w:r>
      </w:del>
      <w:r w:rsidRPr="00193AFD">
        <w:rPr>
          <w:highlight w:val="yellow"/>
          <w:rPrChange w:id="103" w:author="Kong, Fanzhou" w:date="2020-01-22T15:29:00Z">
            <w:rPr/>
          </w:rPrChange>
        </w:rPr>
        <w:t>all elements</w:t>
      </w:r>
      <w:ins w:id="104" w:author="Xu, Jason" w:date="2020-02-03T14:04:00Z">
        <w:r w:rsidR="00157C12">
          <w:rPr>
            <w:highlight w:val="yellow"/>
          </w:rPr>
          <w:t xml:space="preserve"> across six GI </w:t>
        </w:r>
      </w:ins>
      <w:ins w:id="105" w:author="Xu, Jason" w:date="2020-02-03T14:05:00Z">
        <w:r w:rsidR="00157C12">
          <w:rPr>
            <w:highlight w:val="yellow"/>
          </w:rPr>
          <w:t xml:space="preserve">rice. </w:t>
        </w:r>
        <w:r w:rsidR="00E2129F">
          <w:rPr>
            <w:highlight w:val="yellow"/>
          </w:rPr>
          <w:t>However</w:t>
        </w:r>
      </w:ins>
      <w:ins w:id="106" w:author="Xu, Jason" w:date="2020-02-03T14:17:00Z">
        <w:r w:rsidR="008B72CA">
          <w:rPr>
            <w:highlight w:val="yellow"/>
          </w:rPr>
          <w:t xml:space="preserve">, based on the </w:t>
        </w:r>
      </w:ins>
      <w:ins w:id="107" w:author="Xu, Jason" w:date="2020-02-03T14:27:00Z">
        <w:r w:rsidR="004D6AA8">
          <w:rPr>
            <w:highlight w:val="yellow"/>
          </w:rPr>
          <w:t>information</w:t>
        </w:r>
      </w:ins>
      <w:ins w:id="108" w:author="Xu, Jason" w:date="2020-02-03T14:17:00Z">
        <w:r w:rsidR="008B72CA">
          <w:rPr>
            <w:highlight w:val="yellow"/>
          </w:rPr>
          <w:t xml:space="preserve"> from ANOVA, </w:t>
        </w:r>
      </w:ins>
      <w:ins w:id="109" w:author="Xu, Jason" w:date="2020-02-03T14:15:00Z">
        <w:r w:rsidR="009B08D0">
          <w:rPr>
            <w:highlight w:val="yellow"/>
          </w:rPr>
          <w:t>it was impossible to</w:t>
        </w:r>
        <w:r w:rsidR="00291207">
          <w:rPr>
            <w:highlight w:val="yellow"/>
          </w:rPr>
          <w:t xml:space="preserve"> differentiate </w:t>
        </w:r>
      </w:ins>
      <w:ins w:id="110" w:author="Xu, Jason" w:date="2020-02-03T14:16:00Z">
        <w:r w:rsidR="008B72CA">
          <w:rPr>
            <w:highlight w:val="yellow"/>
          </w:rPr>
          <w:t>al</w:t>
        </w:r>
      </w:ins>
      <w:ins w:id="111" w:author="Xu, Jason" w:date="2020-02-03T14:17:00Z">
        <w:r w:rsidR="008B72CA">
          <w:rPr>
            <w:highlight w:val="yellow"/>
          </w:rPr>
          <w:t>l</w:t>
        </w:r>
      </w:ins>
      <w:ins w:id="112" w:author="Xu, Jason" w:date="2020-02-03T14:20:00Z">
        <w:r w:rsidR="00771EF2">
          <w:rPr>
            <w:highlight w:val="yellow"/>
          </w:rPr>
          <w:t xml:space="preserve"> types</w:t>
        </w:r>
      </w:ins>
      <w:ins w:id="113" w:author="Xu, Jason" w:date="2020-02-03T14:21:00Z">
        <w:r w:rsidR="00560520">
          <w:rPr>
            <w:highlight w:val="yellow"/>
          </w:rPr>
          <w:t xml:space="preserve"> </w:t>
        </w:r>
      </w:ins>
      <w:ins w:id="114" w:author="Xu, Jason" w:date="2020-02-03T14:20:00Z">
        <w:r w:rsidR="00771EF2">
          <w:rPr>
            <w:highlight w:val="yellow"/>
          </w:rPr>
          <w:t>of rice</w:t>
        </w:r>
      </w:ins>
      <w:ins w:id="115" w:author="Xu, Jason" w:date="2020-02-03T14:21:00Z">
        <w:r w:rsidR="00560520">
          <w:rPr>
            <w:highlight w:val="yellow"/>
          </w:rPr>
          <w:t xml:space="preserve"> with</w:t>
        </w:r>
      </w:ins>
      <w:ins w:id="116" w:author="Xu, Jason" w:date="2020-02-03T14:27:00Z">
        <w:r w:rsidR="004D6AA8">
          <w:rPr>
            <w:highlight w:val="yellow"/>
          </w:rPr>
          <w:t xml:space="preserve"> </w:t>
        </w:r>
      </w:ins>
      <w:ins w:id="117" w:author="Xu, Jason" w:date="2020-02-03T14:21:00Z">
        <w:r w:rsidR="00560520">
          <w:rPr>
            <w:highlight w:val="yellow"/>
          </w:rPr>
          <w:t xml:space="preserve"> </w:t>
        </w:r>
      </w:ins>
      <w:ins w:id="118" w:author="Xu, Jason" w:date="2020-02-03T14:20:00Z">
        <w:r w:rsidR="00771EF2">
          <w:rPr>
            <w:highlight w:val="yellow"/>
          </w:rPr>
          <w:t xml:space="preserve"> </w:t>
        </w:r>
      </w:ins>
      <w:del w:id="119" w:author="Xu, Jason" w:date="2020-02-03T14:04:00Z">
        <w:r w:rsidRPr="00193AFD" w:rsidDel="00157C12">
          <w:rPr>
            <w:highlight w:val="yellow"/>
            <w:rPrChange w:id="120" w:author="Kong, Fanzhou" w:date="2020-01-22T15:29:00Z">
              <w:rPr/>
            </w:rPrChange>
          </w:rPr>
          <w:delText>.</w:delText>
        </w:r>
      </w:del>
      <w:r w:rsidRPr="00193AFD">
        <w:rPr>
          <w:highlight w:val="yellow"/>
          <w:rPrChange w:id="121" w:author="Kong, Fanzhou" w:date="2020-01-22T15:29:00Z">
            <w:rPr/>
          </w:rPrChange>
        </w:rPr>
        <w:t xml:space="preserve"> </w:t>
      </w:r>
      <w:ins w:id="122" w:author="Kong, Fanzhou" w:date="2020-01-22T15:23:00Z">
        <w:r w:rsidR="00A43142" w:rsidRPr="00C1387F">
          <w:rPr>
            <w:strike/>
            <w:highlight w:val="yellow"/>
            <w:rPrChange w:id="123" w:author="Xu, Jason" w:date="2020-02-03T14:22:00Z">
              <w:rPr/>
            </w:rPrChange>
          </w:rPr>
          <w:t xml:space="preserve">Some of the elements showed significant difference among GI </w:t>
        </w:r>
      </w:ins>
      <w:proofErr w:type="spellStart"/>
      <w:ins w:id="124" w:author="Kong, Fanzhou" w:date="2020-01-22T15:24:00Z">
        <w:r w:rsidR="00A43142" w:rsidRPr="00C1387F">
          <w:rPr>
            <w:strike/>
            <w:highlight w:val="yellow"/>
            <w:rPrChange w:id="125" w:author="Xu, Jason" w:date="2020-02-03T14:22:00Z">
              <w:rPr/>
            </w:rPrChange>
          </w:rPr>
          <w:t>rices</w:t>
        </w:r>
        <w:proofErr w:type="spellEnd"/>
        <w:r w:rsidR="00A43142" w:rsidRPr="00C1387F">
          <w:rPr>
            <w:strike/>
            <w:highlight w:val="yellow"/>
            <w:rPrChange w:id="126" w:author="Xu, Jason" w:date="2020-02-03T14:22:00Z">
              <w:rPr/>
            </w:rPrChange>
          </w:rPr>
          <w:t xml:space="preserve"> </w:t>
        </w:r>
      </w:ins>
      <w:ins w:id="127" w:author="Kong, Fanzhou" w:date="2020-01-22T15:25:00Z">
        <w:r w:rsidR="00A43142" w:rsidRPr="00C1387F">
          <w:rPr>
            <w:strike/>
            <w:highlight w:val="yellow"/>
            <w:rPrChange w:id="128" w:author="Xu, Jason" w:date="2020-02-03T14:22:00Z">
              <w:rPr/>
            </w:rPrChange>
          </w:rPr>
          <w:t xml:space="preserve">(e.g. </w:t>
        </w:r>
        <w:r w:rsidR="00A43142" w:rsidRPr="00C1387F">
          <w:rPr>
            <w:strike/>
            <w:highlight w:val="yellow"/>
            <w:vertAlign w:val="superscript"/>
            <w:rPrChange w:id="129" w:author="Xu, Jason" w:date="2020-02-03T14:22:00Z">
              <w:rPr>
                <w:vertAlign w:val="superscript"/>
              </w:rPr>
            </w:rPrChange>
          </w:rPr>
          <w:t>107</w:t>
        </w:r>
        <w:r w:rsidR="00A43142" w:rsidRPr="00C1387F">
          <w:rPr>
            <w:strike/>
            <w:highlight w:val="yellow"/>
            <w:rPrChange w:id="130" w:author="Xu, Jason" w:date="2020-02-03T14:22:00Z">
              <w:rPr/>
            </w:rPrChange>
          </w:rPr>
          <w:t xml:space="preserve">Ag, </w:t>
        </w:r>
        <w:r w:rsidR="00A43142" w:rsidRPr="00C1387F">
          <w:rPr>
            <w:strike/>
            <w:highlight w:val="yellow"/>
            <w:vertAlign w:val="superscript"/>
            <w:rPrChange w:id="131" w:author="Xu, Jason" w:date="2020-02-03T14:22:00Z">
              <w:rPr>
                <w:vertAlign w:val="superscript"/>
              </w:rPr>
            </w:rPrChange>
          </w:rPr>
          <w:t>114</w:t>
        </w:r>
        <w:r w:rsidR="00A43142" w:rsidRPr="00C1387F">
          <w:rPr>
            <w:strike/>
            <w:highlight w:val="yellow"/>
            <w:rPrChange w:id="132" w:author="Xu, Jason" w:date="2020-02-03T14:22:00Z">
              <w:rPr/>
            </w:rPrChange>
          </w:rPr>
          <w:t xml:space="preserve">Cd and </w:t>
        </w:r>
        <w:r w:rsidR="00A43142" w:rsidRPr="00C1387F">
          <w:rPr>
            <w:strike/>
            <w:highlight w:val="yellow"/>
            <w:vertAlign w:val="superscript"/>
            <w:rPrChange w:id="133" w:author="Xu, Jason" w:date="2020-02-03T14:22:00Z">
              <w:rPr>
                <w:vertAlign w:val="superscript"/>
              </w:rPr>
            </w:rPrChange>
          </w:rPr>
          <w:t>201</w:t>
        </w:r>
        <w:r w:rsidR="00A43142" w:rsidRPr="00C1387F">
          <w:rPr>
            <w:strike/>
            <w:highlight w:val="yellow"/>
            <w:rPrChange w:id="134" w:author="Xu, Jason" w:date="2020-02-03T14:22:00Z">
              <w:rPr/>
            </w:rPrChange>
          </w:rPr>
          <w:t>Hg</w:t>
        </w:r>
      </w:ins>
      <w:ins w:id="135" w:author="Kong, Fanzhou" w:date="2020-01-22T15:26:00Z">
        <w:r w:rsidR="00A43142" w:rsidRPr="00C1387F">
          <w:rPr>
            <w:strike/>
            <w:highlight w:val="yellow"/>
            <w:rPrChange w:id="136" w:author="Xu, Jason" w:date="2020-02-03T14:22:00Z">
              <w:rPr/>
            </w:rPrChange>
          </w:rPr>
          <w:t xml:space="preserve"> </w:t>
        </w:r>
      </w:ins>
      <w:ins w:id="137" w:author="Kong, Fanzhou" w:date="2020-01-22T15:28:00Z">
        <w:r w:rsidR="00193AFD" w:rsidRPr="00C1387F">
          <w:rPr>
            <w:strike/>
            <w:highlight w:val="yellow"/>
            <w:rPrChange w:id="138" w:author="Xu, Jason" w:date="2020-02-03T14:22:00Z">
              <w:rPr/>
            </w:rPrChange>
          </w:rPr>
          <w:t xml:space="preserve">has significant high </w:t>
        </w:r>
      </w:ins>
      <w:ins w:id="139" w:author="Kong, Fanzhou" w:date="2020-01-22T15:29:00Z">
        <w:r w:rsidR="00193AFD" w:rsidRPr="00C1387F">
          <w:rPr>
            <w:strike/>
            <w:highlight w:val="yellow"/>
            <w:rPrChange w:id="140" w:author="Xu, Jason" w:date="2020-02-03T14:22:00Z">
              <w:rPr/>
            </w:rPrChange>
          </w:rPr>
          <w:t>concentration in</w:t>
        </w:r>
      </w:ins>
      <w:ins w:id="141" w:author="Kong, Fanzhou" w:date="2020-01-22T15:26:00Z">
        <w:r w:rsidR="00A43142" w:rsidRPr="00C1387F">
          <w:rPr>
            <w:strike/>
            <w:highlight w:val="yellow"/>
            <w:rPrChange w:id="142" w:author="Xu, Jason" w:date="2020-02-03T14:22:00Z">
              <w:rPr/>
            </w:rPrChange>
          </w:rPr>
          <w:t xml:space="preserve"> GG</w:t>
        </w:r>
      </w:ins>
      <w:ins w:id="143" w:author="Kong, Fanzhou" w:date="2020-01-22T15:25:00Z">
        <w:r w:rsidR="00A43142" w:rsidRPr="00C1387F">
          <w:rPr>
            <w:strike/>
            <w:highlight w:val="yellow"/>
            <w:rPrChange w:id="144" w:author="Xu, Jason" w:date="2020-02-03T14:22:00Z">
              <w:rPr/>
            </w:rPrChange>
          </w:rPr>
          <w:t>)</w:t>
        </w:r>
      </w:ins>
      <w:ins w:id="145" w:author="Kong, Fanzhou" w:date="2020-01-22T15:27:00Z">
        <w:r w:rsidR="00A43142" w:rsidRPr="00C1387F">
          <w:rPr>
            <w:strike/>
            <w:highlight w:val="yellow"/>
            <w:rPrChange w:id="146" w:author="Xu, Jason" w:date="2020-02-03T14:22:00Z">
              <w:rPr/>
            </w:rPrChange>
          </w:rPr>
          <w:t xml:space="preserve"> but </w:t>
        </w:r>
      </w:ins>
      <w:ins w:id="147" w:author="Kong, Fanzhou" w:date="2020-01-22T15:30:00Z">
        <w:r w:rsidR="00193AFD" w:rsidRPr="00C1387F">
          <w:rPr>
            <w:strike/>
            <w:highlight w:val="yellow"/>
            <w:rPrChange w:id="148" w:author="Xu, Jason" w:date="2020-02-03T14:22:00Z">
              <w:rPr>
                <w:highlight w:val="yellow"/>
              </w:rPr>
            </w:rPrChange>
          </w:rPr>
          <w:t>we cannot pick one or few elements to make classification for 6 types of GI rice w</w:t>
        </w:r>
      </w:ins>
      <w:ins w:id="149" w:author="Kong, Fanzhou" w:date="2020-01-22T15:31:00Z">
        <w:r w:rsidR="00193AFD" w:rsidRPr="00C1387F">
          <w:rPr>
            <w:strike/>
            <w:highlight w:val="yellow"/>
            <w:rPrChange w:id="150" w:author="Xu, Jason" w:date="2020-02-03T14:22:00Z">
              <w:rPr>
                <w:highlight w:val="yellow"/>
              </w:rPr>
            </w:rPrChange>
          </w:rPr>
          <w:t xml:space="preserve">ith information provided by </w:t>
        </w:r>
        <w:commentRangeStart w:id="151"/>
        <w:commentRangeStart w:id="152"/>
        <w:r w:rsidR="00193AFD" w:rsidRPr="00C1387F">
          <w:rPr>
            <w:strike/>
            <w:highlight w:val="yellow"/>
            <w:rPrChange w:id="153" w:author="Xu, Jason" w:date="2020-02-03T14:22:00Z">
              <w:rPr>
                <w:highlight w:val="yellow"/>
              </w:rPr>
            </w:rPrChange>
          </w:rPr>
          <w:t xml:space="preserve">ANOVA </w:t>
        </w:r>
        <w:commentRangeStart w:id="154"/>
        <w:commentRangeStart w:id="155"/>
        <w:commentRangeStart w:id="156"/>
        <w:r w:rsidR="00193AFD" w:rsidRPr="00C1387F">
          <w:rPr>
            <w:strike/>
            <w:highlight w:val="yellow"/>
            <w:rPrChange w:id="157" w:author="Xu, Jason" w:date="2020-02-03T14:22:00Z">
              <w:rPr>
                <w:highlight w:val="yellow"/>
              </w:rPr>
            </w:rPrChange>
          </w:rPr>
          <w:t>alone</w:t>
        </w:r>
      </w:ins>
      <w:commentRangeEnd w:id="154"/>
      <w:ins w:id="158" w:author="Kong, Fanzhou" w:date="2020-01-22T15:32:00Z">
        <w:r w:rsidR="00193AFD" w:rsidRPr="00C1387F">
          <w:rPr>
            <w:rStyle w:val="CommentReference"/>
            <w:strike/>
            <w:rPrChange w:id="159" w:author="Xu, Jason" w:date="2020-02-03T14:22:00Z">
              <w:rPr>
                <w:rStyle w:val="CommentReference"/>
              </w:rPr>
            </w:rPrChange>
          </w:rPr>
          <w:commentReference w:id="154"/>
        </w:r>
      </w:ins>
      <w:commentRangeEnd w:id="155"/>
      <w:r w:rsidR="00E2129F" w:rsidRPr="00C1387F">
        <w:rPr>
          <w:rStyle w:val="CommentReference"/>
          <w:strike/>
          <w:rPrChange w:id="160" w:author="Xu, Jason" w:date="2020-02-03T14:22:00Z">
            <w:rPr>
              <w:rStyle w:val="CommentReference"/>
            </w:rPr>
          </w:rPrChange>
        </w:rPr>
        <w:commentReference w:id="155"/>
      </w:r>
      <w:commentRangeEnd w:id="151"/>
      <w:commentRangeEnd w:id="152"/>
      <w:commentRangeEnd w:id="156"/>
      <w:r w:rsidR="003D5832">
        <w:rPr>
          <w:rStyle w:val="CommentReference"/>
        </w:rPr>
        <w:commentReference w:id="156"/>
      </w:r>
      <w:r w:rsidR="008C2CA2" w:rsidRPr="00C1387F">
        <w:rPr>
          <w:rStyle w:val="CommentReference"/>
          <w:strike/>
          <w:rPrChange w:id="161" w:author="Xu, Jason" w:date="2020-02-03T14:22:00Z">
            <w:rPr>
              <w:rStyle w:val="CommentReference"/>
            </w:rPr>
          </w:rPrChange>
        </w:rPr>
        <w:commentReference w:id="151"/>
      </w:r>
      <w:r w:rsidR="00EB68BE">
        <w:rPr>
          <w:rStyle w:val="CommentReference"/>
        </w:rPr>
        <w:commentReference w:id="152"/>
      </w:r>
      <w:ins w:id="162" w:author="Kong, Fanzhou" w:date="2020-01-22T15:28:00Z">
        <w:r w:rsidR="00193AFD" w:rsidRPr="00C1387F">
          <w:rPr>
            <w:strike/>
            <w:highlight w:val="yellow"/>
            <w:rPrChange w:id="163" w:author="Xu, Jason" w:date="2020-02-03T14:22:00Z">
              <w:rPr/>
            </w:rPrChange>
          </w:rPr>
          <w:t>.</w:t>
        </w:r>
      </w:ins>
    </w:p>
    <w:p w14:paraId="3A455568" w14:textId="3909715D" w:rsidR="00A87703" w:rsidRPr="00193AFD" w:rsidRDefault="00DC026A" w:rsidP="003805CC">
      <w:pPr>
        <w:jc w:val="both"/>
        <w:rPr>
          <w:ins w:id="164" w:author="Xu, Jason" w:date="2019-08-07T17:19:00Z"/>
          <w:strike/>
          <w:rPrChange w:id="165" w:author="Kong, Fanzhou" w:date="2020-01-22T15:33:00Z">
            <w:rPr>
              <w:ins w:id="166" w:author="Xu, Jason" w:date="2019-08-07T17:19:00Z"/>
            </w:rPr>
          </w:rPrChange>
        </w:rPr>
      </w:pPr>
      <w:commentRangeStart w:id="167"/>
      <w:r w:rsidRPr="00193AFD">
        <w:rPr>
          <w:strike/>
          <w:rPrChange w:id="168" w:author="Kong, Fanzhou" w:date="2020-01-22T15:33:00Z">
            <w:rPr/>
          </w:rPrChange>
        </w:rPr>
        <w:t>The GG rice, which are harvested from Guangxi Zhuang Autonomous region</w:t>
      </w:r>
      <w:ins w:id="169" w:author="Xu, Jason" w:date="2020-01-09T10:02:00Z">
        <w:r w:rsidR="0094674E" w:rsidRPr="00193AFD">
          <w:rPr>
            <w:strike/>
            <w:rPrChange w:id="170" w:author="Kong, Fanzhou" w:date="2020-01-22T15:33:00Z">
              <w:rPr/>
            </w:rPrChange>
          </w:rPr>
          <w:t xml:space="preserve"> </w:t>
        </w:r>
      </w:ins>
      <w:r w:rsidR="0005557D" w:rsidRPr="00193AFD">
        <w:rPr>
          <w:strike/>
          <w:rPrChange w:id="171" w:author="Kong, Fanzhou" w:date="2020-01-22T15:33:00Z">
            <w:rPr/>
          </w:rPrChange>
        </w:rPr>
        <w:t>(</w:t>
      </w:r>
      <w:r w:rsidRPr="00193AFD">
        <w:rPr>
          <w:strike/>
          <w:rPrChange w:id="172" w:author="Kong, Fanzhou" w:date="2020-01-22T15:33:00Z">
            <w:rPr/>
          </w:rPrChange>
        </w:rPr>
        <w:t xml:space="preserve">southwest China, </w:t>
      </w:r>
      <w:r w:rsidR="0094674E" w:rsidRPr="00193AFD">
        <w:rPr>
          <w:strike/>
          <w:rPrChange w:id="173" w:author="Kong, Fanzhou" w:date="2020-01-22T15:33:00Z">
            <w:rPr/>
          </w:rPrChange>
        </w:rPr>
        <w:t>were</w:t>
      </w:r>
      <w:r w:rsidRPr="00193AFD">
        <w:rPr>
          <w:strike/>
          <w:rPrChange w:id="174" w:author="Kong, Fanzhou" w:date="2020-01-22T15:33:00Z">
            <w:rPr/>
          </w:rPrChange>
        </w:rPr>
        <w:t xml:space="preserve"> leading in the levels of heavy metals </w:t>
      </w:r>
      <w:r w:rsidR="00B32D03" w:rsidRPr="00193AFD">
        <w:rPr>
          <w:strike/>
          <w:rPrChange w:id="175" w:author="Kong, Fanzhou" w:date="2020-01-22T15:33:00Z">
            <w:rPr/>
          </w:rPrChange>
        </w:rPr>
        <w:t xml:space="preserve">such as </w:t>
      </w:r>
      <w:r w:rsidR="00BD25CE" w:rsidRPr="00193AFD">
        <w:rPr>
          <w:strike/>
          <w:vertAlign w:val="superscript"/>
          <w:rPrChange w:id="176" w:author="Kong, Fanzhou" w:date="2020-01-22T15:33:00Z">
            <w:rPr>
              <w:vertAlign w:val="superscript"/>
            </w:rPr>
          </w:rPrChange>
        </w:rPr>
        <w:t>107</w:t>
      </w:r>
      <w:r w:rsidRPr="00193AFD">
        <w:rPr>
          <w:strike/>
          <w:rPrChange w:id="177" w:author="Kong, Fanzhou" w:date="2020-01-22T15:33:00Z">
            <w:rPr/>
          </w:rPrChange>
        </w:rPr>
        <w:t xml:space="preserve">Ag, </w:t>
      </w:r>
      <w:r w:rsidR="00BD25CE" w:rsidRPr="00193AFD">
        <w:rPr>
          <w:strike/>
          <w:vertAlign w:val="superscript"/>
          <w:rPrChange w:id="178" w:author="Kong, Fanzhou" w:date="2020-01-22T15:33:00Z">
            <w:rPr>
              <w:vertAlign w:val="superscript"/>
            </w:rPr>
          </w:rPrChange>
        </w:rPr>
        <w:t>114</w:t>
      </w:r>
      <w:r w:rsidRPr="00193AFD">
        <w:rPr>
          <w:strike/>
          <w:rPrChange w:id="179" w:author="Kong, Fanzhou" w:date="2020-01-22T15:33:00Z">
            <w:rPr/>
          </w:rPrChange>
        </w:rPr>
        <w:t xml:space="preserve">Cd and </w:t>
      </w:r>
      <w:r w:rsidR="00BD25CE" w:rsidRPr="00193AFD">
        <w:rPr>
          <w:strike/>
          <w:vertAlign w:val="superscript"/>
          <w:rPrChange w:id="180" w:author="Kong, Fanzhou" w:date="2020-01-22T15:33:00Z">
            <w:rPr>
              <w:vertAlign w:val="superscript"/>
            </w:rPr>
          </w:rPrChange>
        </w:rPr>
        <w:t>201</w:t>
      </w:r>
      <w:r w:rsidRPr="00193AFD">
        <w:rPr>
          <w:strike/>
          <w:rPrChange w:id="181" w:author="Kong, Fanzhou" w:date="2020-01-22T15:33:00Z">
            <w:rPr/>
          </w:rPrChange>
        </w:rPr>
        <w:t xml:space="preserve">Hg. A possible explanation </w:t>
      </w:r>
      <w:r w:rsidR="00EF53BA" w:rsidRPr="00193AFD">
        <w:rPr>
          <w:strike/>
          <w:rPrChange w:id="182" w:author="Kong, Fanzhou" w:date="2020-01-22T15:33:00Z">
            <w:rPr/>
          </w:rPrChange>
        </w:rPr>
        <w:t xml:space="preserve">for this </w:t>
      </w:r>
      <w:r w:rsidRPr="00193AFD">
        <w:rPr>
          <w:strike/>
          <w:rPrChange w:id="183" w:author="Kong, Fanzhou" w:date="2020-01-22T15:33:00Z">
            <w:rPr/>
          </w:rPrChange>
        </w:rPr>
        <w:t>is that since the pH in rice paddies variances from different regions in China (weakly alkaline in the north and weakly-acidic in the south), the bioavailability of heavy metal elements is generally higher in rice paddies grown in the south</w:t>
      </w:r>
      <w:r w:rsidRPr="00193AFD">
        <w:rPr>
          <w:strike/>
          <w:rPrChange w:id="184" w:author="Kong, Fanzhou" w:date="2020-01-22T15:33:00Z">
            <w:rPr/>
          </w:rPrChange>
        </w:rPr>
        <w:fldChar w:fldCharType="begin" w:fldLock="1"/>
      </w:r>
      <w:r w:rsidR="009213A7" w:rsidRPr="00193AFD">
        <w:rPr>
          <w:strike/>
          <w:rPrChange w:id="185" w:author="Kong, Fanzhou" w:date="2020-01-22T15:33:00Z">
            <w:rPr/>
          </w:rPrChange>
        </w:rPr>
        <w:instrText xml:space="preserve">ADDIN CSL_CITATION {"citationItems":[{"id":"ITEM-1","itemData":{"author":[{"dropping-particle":"","family":"Egli","given":"M","non-dropping-particle":"","parse-names":false,"suffix":""},{"dropping-particle":"","family":"Fitze","given":"P","non-dropping-particle":"","parse-names":false,"suffix":""},{"dropping-particle":"","family":"Oswald","given":"M","non-dropping-particle":"","parse-names":false,"suffix":""}],"id":"ITEM-1","issued":{"date-parts":[["1999"]]},"page":"367-379","title":"Changes in heavy metal contents in an acidic forest soil a </w:instrText>
      </w:r>
      <w:r w:rsidR="009213A7" w:rsidRPr="00193AFD">
        <w:rPr>
          <w:rFonts w:ascii="Calibri" w:hAnsi="Calibri" w:cs="Calibri"/>
          <w:strike/>
          <w:rPrChange w:id="186" w:author="Kong, Fanzhou" w:date="2020-01-22T15:33:00Z">
            <w:rPr>
              <w:rFonts w:ascii="Calibri" w:hAnsi="Calibri" w:cs="Calibri"/>
            </w:rPr>
          </w:rPrChange>
        </w:rPr>
        <w:instrText></w:instrText>
      </w:r>
      <w:r w:rsidR="009213A7" w:rsidRPr="00193AFD">
        <w:rPr>
          <w:strike/>
          <w:rPrChange w:id="187" w:author="Kong, Fanzhou" w:date="2020-01-22T15:33:00Z">
            <w:rPr/>
          </w:rPrChange>
        </w:rPr>
        <w:instrText xml:space="preserve"> ected by depletion of soil organic matter within the time span 1969 </w:instrText>
      </w:r>
      <w:r w:rsidR="009213A7" w:rsidRPr="00193AFD">
        <w:rPr>
          <w:rFonts w:ascii="Calibri" w:hAnsi="Calibri" w:cs="Calibri"/>
          <w:strike/>
          <w:rPrChange w:id="188" w:author="Kong, Fanzhou" w:date="2020-01-22T15:33:00Z">
            <w:rPr>
              <w:rFonts w:ascii="Calibri" w:hAnsi="Calibri" w:cs="Calibri"/>
            </w:rPr>
          </w:rPrChange>
        </w:rPr>
        <w:instrText>±</w:instrText>
      </w:r>
      <w:r w:rsidR="009213A7" w:rsidRPr="00193AFD">
        <w:rPr>
          <w:strike/>
          <w:rPrChange w:id="189" w:author="Kong, Fanzhou" w:date="2020-01-22T15:33:00Z">
            <w:rPr/>
          </w:rPrChange>
        </w:rPr>
        <w:instrText xml:space="preserve"> 93","type":"article-journal","volume":"105"},"uris":["http://www.mendeley.com/documents/?uuid=af6c1aeb-6d73-4ce9-a6be-402b0672f946"]}],"mendeley":{"formattedCitation":"&lt;sup&gt;28&lt;/sup&gt;","plainTextFormattedCitation":"28","previouslyFormattedCitation":"&lt;sup&gt;28&lt;/sup&gt;"},"properties":{"noteIndex":0},"schema":"https://github.com/citation-style-language/schema/raw/master/csl-citation.json"}</w:instrText>
      </w:r>
      <w:r w:rsidRPr="00193AFD">
        <w:rPr>
          <w:strike/>
          <w:rPrChange w:id="190" w:author="Kong, Fanzhou" w:date="2020-01-22T15:33:00Z">
            <w:rPr/>
          </w:rPrChange>
        </w:rPr>
        <w:fldChar w:fldCharType="separate"/>
      </w:r>
      <w:r w:rsidR="008E2240" w:rsidRPr="00193AFD">
        <w:rPr>
          <w:strike/>
          <w:noProof/>
          <w:vertAlign w:val="superscript"/>
          <w:rPrChange w:id="191" w:author="Kong, Fanzhou" w:date="2020-01-22T15:33:00Z">
            <w:rPr>
              <w:noProof/>
              <w:vertAlign w:val="superscript"/>
            </w:rPr>
          </w:rPrChange>
        </w:rPr>
        <w:t>28</w:t>
      </w:r>
      <w:r w:rsidRPr="00193AFD">
        <w:rPr>
          <w:strike/>
          <w:rPrChange w:id="192" w:author="Kong, Fanzhou" w:date="2020-01-22T15:33:00Z">
            <w:rPr/>
          </w:rPrChange>
        </w:rPr>
        <w:fldChar w:fldCharType="end"/>
      </w:r>
      <w:r w:rsidRPr="00193AFD">
        <w:rPr>
          <w:strike/>
          <w:rPrChange w:id="193" w:author="Kong, Fanzhou" w:date="2020-01-22T15:33:00Z">
            <w:rPr/>
          </w:rPrChange>
        </w:rPr>
        <w:t>. Besides, SY rice has the most abundance of macro elements such as</w:t>
      </w:r>
      <w:r w:rsidRPr="00193AFD">
        <w:rPr>
          <w:strike/>
          <w:vertAlign w:val="superscript"/>
          <w:rPrChange w:id="194" w:author="Kong, Fanzhou" w:date="2020-01-22T15:33:00Z">
            <w:rPr>
              <w:vertAlign w:val="superscript"/>
            </w:rPr>
          </w:rPrChange>
        </w:rPr>
        <w:t xml:space="preserve"> </w:t>
      </w:r>
      <w:r w:rsidR="002F49B2" w:rsidRPr="00193AFD">
        <w:rPr>
          <w:strike/>
          <w:vertAlign w:val="superscript"/>
          <w:rPrChange w:id="195" w:author="Kong, Fanzhou" w:date="2020-01-22T15:33:00Z">
            <w:rPr>
              <w:vertAlign w:val="superscript"/>
            </w:rPr>
          </w:rPrChange>
        </w:rPr>
        <w:t>23</w:t>
      </w:r>
      <w:r w:rsidRPr="00193AFD">
        <w:rPr>
          <w:strike/>
          <w:rPrChange w:id="196" w:author="Kong, Fanzhou" w:date="2020-01-22T15:33:00Z">
            <w:rPr/>
          </w:rPrChange>
        </w:rPr>
        <w:t xml:space="preserve">Na and </w:t>
      </w:r>
      <w:r w:rsidR="002F49B2" w:rsidRPr="00193AFD">
        <w:rPr>
          <w:strike/>
          <w:vertAlign w:val="superscript"/>
          <w:rPrChange w:id="197" w:author="Kong, Fanzhou" w:date="2020-01-22T15:33:00Z">
            <w:rPr>
              <w:vertAlign w:val="superscript"/>
            </w:rPr>
          </w:rPrChange>
        </w:rPr>
        <w:t>39</w:t>
      </w:r>
      <w:r w:rsidRPr="00193AFD">
        <w:rPr>
          <w:strike/>
          <w:rPrChange w:id="198" w:author="Kong, Fanzhou" w:date="2020-01-22T15:33:00Z">
            <w:rPr/>
          </w:rPrChange>
        </w:rPr>
        <w:t>K</w:t>
      </w:r>
      <w:r w:rsidR="002F49B2" w:rsidRPr="00193AFD">
        <w:rPr>
          <w:strike/>
          <w:rPrChange w:id="199" w:author="Kong, Fanzhou" w:date="2020-01-22T15:33:00Z">
            <w:rPr/>
          </w:rPrChange>
        </w:rPr>
        <w:t xml:space="preserve">. </w:t>
      </w:r>
      <w:del w:id="200" w:author="Xu, Jason" w:date="2020-01-20T15:33:00Z">
        <w:r w:rsidRPr="00193AFD" w:rsidDel="00AB1786">
          <w:rPr>
            <w:strike/>
            <w:rPrChange w:id="201" w:author="Kong, Fanzhou" w:date="2020-01-22T15:33:00Z">
              <w:rPr/>
            </w:rPrChange>
          </w:rPr>
          <w:delText>PJ</w:delText>
        </w:r>
      </w:del>
      <w:ins w:id="202" w:author="Xu, Jason" w:date="2020-01-20T15:33:00Z">
        <w:r w:rsidR="00AB1786" w:rsidRPr="00193AFD">
          <w:rPr>
            <w:strike/>
            <w:rPrChange w:id="203" w:author="Kong, Fanzhou" w:date="2020-01-22T15:33:00Z">
              <w:rPr/>
            </w:rPrChange>
          </w:rPr>
          <w:t>Ss</w:t>
        </w:r>
        <w:r w:rsidR="00E8080F" w:rsidRPr="00193AFD">
          <w:rPr>
            <w:strike/>
            <w:rPrChange w:id="204" w:author="Kong, Fanzhou" w:date="2020-01-22T15:33:00Z">
              <w:rPr/>
            </w:rPrChange>
          </w:rPr>
          <w:t>S</w:t>
        </w:r>
      </w:ins>
      <w:r w:rsidRPr="00193AFD">
        <w:rPr>
          <w:strike/>
          <w:rPrChange w:id="205" w:author="Kong, Fanzhou" w:date="2020-01-22T15:33:00Z">
            <w:rPr/>
          </w:rPrChange>
        </w:rPr>
        <w:t>-1 rice has significant</w:t>
      </w:r>
      <w:r w:rsidR="005542E2" w:rsidRPr="00193AFD">
        <w:rPr>
          <w:strike/>
          <w:rPrChange w:id="206" w:author="Kong, Fanzhou" w:date="2020-01-22T15:33:00Z">
            <w:rPr/>
          </w:rPrChange>
        </w:rPr>
        <w:t xml:space="preserve"> higher</w:t>
      </w:r>
      <w:r w:rsidRPr="00193AFD">
        <w:rPr>
          <w:strike/>
          <w:rPrChange w:id="207" w:author="Kong, Fanzhou" w:date="2020-01-22T15:33:00Z">
            <w:rPr/>
          </w:rPrChange>
        </w:rPr>
        <w:t xml:space="preserve"> levels of </w:t>
      </w:r>
      <w:r w:rsidR="004124CC" w:rsidRPr="00193AFD">
        <w:rPr>
          <w:strike/>
          <w:vertAlign w:val="superscript"/>
          <w:rPrChange w:id="208" w:author="Kong, Fanzhou" w:date="2020-01-22T15:33:00Z">
            <w:rPr>
              <w:vertAlign w:val="superscript"/>
            </w:rPr>
          </w:rPrChange>
        </w:rPr>
        <w:t>27</w:t>
      </w:r>
      <w:r w:rsidRPr="00193AFD">
        <w:rPr>
          <w:strike/>
          <w:rPrChange w:id="209" w:author="Kong, Fanzhou" w:date="2020-01-22T15:33:00Z">
            <w:rPr/>
          </w:rPrChange>
        </w:rPr>
        <w:t xml:space="preserve">Al, </w:t>
      </w:r>
      <w:r w:rsidR="004124CC" w:rsidRPr="00193AFD">
        <w:rPr>
          <w:strike/>
          <w:vertAlign w:val="superscript"/>
          <w:rPrChange w:id="210" w:author="Kong, Fanzhou" w:date="2020-01-22T15:33:00Z">
            <w:rPr>
              <w:vertAlign w:val="superscript"/>
            </w:rPr>
          </w:rPrChange>
        </w:rPr>
        <w:t>45</w:t>
      </w:r>
      <w:r w:rsidRPr="00193AFD">
        <w:rPr>
          <w:strike/>
          <w:rPrChange w:id="211" w:author="Kong, Fanzhou" w:date="2020-01-22T15:33:00Z">
            <w:rPr/>
          </w:rPrChange>
        </w:rPr>
        <w:t xml:space="preserve">Sc, </w:t>
      </w:r>
      <w:r w:rsidR="004124CC" w:rsidRPr="00193AFD">
        <w:rPr>
          <w:strike/>
          <w:vertAlign w:val="superscript"/>
          <w:rPrChange w:id="212" w:author="Kong, Fanzhou" w:date="2020-01-22T15:33:00Z">
            <w:rPr>
              <w:vertAlign w:val="superscript"/>
            </w:rPr>
          </w:rPrChange>
        </w:rPr>
        <w:t>48</w:t>
      </w:r>
      <w:r w:rsidRPr="00193AFD">
        <w:rPr>
          <w:strike/>
          <w:rPrChange w:id="213" w:author="Kong, Fanzhou" w:date="2020-01-22T15:33:00Z">
            <w:rPr/>
          </w:rPrChange>
        </w:rPr>
        <w:t xml:space="preserve">Ti, </w:t>
      </w:r>
      <w:r w:rsidR="004124CC" w:rsidRPr="00193AFD">
        <w:rPr>
          <w:strike/>
          <w:vertAlign w:val="superscript"/>
          <w:rPrChange w:id="214" w:author="Kong, Fanzhou" w:date="2020-01-22T15:33:00Z">
            <w:rPr>
              <w:vertAlign w:val="superscript"/>
            </w:rPr>
          </w:rPrChange>
        </w:rPr>
        <w:t>51</w:t>
      </w:r>
      <w:r w:rsidRPr="00193AFD">
        <w:rPr>
          <w:strike/>
          <w:rPrChange w:id="215" w:author="Kong, Fanzhou" w:date="2020-01-22T15:33:00Z">
            <w:rPr/>
          </w:rPrChange>
        </w:rPr>
        <w:t xml:space="preserve">V, </w:t>
      </w:r>
      <w:ins w:id="216" w:author="Xu, Jason" w:date="2020-01-09T10:08:00Z">
        <w:r w:rsidR="004124CC" w:rsidRPr="00193AFD">
          <w:rPr>
            <w:strike/>
            <w:vertAlign w:val="superscript"/>
            <w:rPrChange w:id="217" w:author="Kong, Fanzhou" w:date="2020-01-22T15:33:00Z">
              <w:rPr>
                <w:vertAlign w:val="superscript"/>
              </w:rPr>
            </w:rPrChange>
          </w:rPr>
          <w:t>56</w:t>
        </w:r>
      </w:ins>
      <w:r w:rsidRPr="00193AFD">
        <w:rPr>
          <w:strike/>
          <w:rPrChange w:id="218" w:author="Kong, Fanzhou" w:date="2020-01-22T15:33:00Z">
            <w:rPr/>
          </w:rPrChange>
        </w:rPr>
        <w:t xml:space="preserve">Fe, </w:t>
      </w:r>
      <w:ins w:id="219" w:author="Xu, Jason" w:date="2020-01-09T10:08:00Z">
        <w:r w:rsidR="00B246BB" w:rsidRPr="00193AFD">
          <w:rPr>
            <w:strike/>
            <w:vertAlign w:val="superscript"/>
            <w:rPrChange w:id="220" w:author="Kong, Fanzhou" w:date="2020-01-22T15:33:00Z">
              <w:rPr>
                <w:vertAlign w:val="superscript"/>
              </w:rPr>
            </w:rPrChange>
          </w:rPr>
          <w:t>70</w:t>
        </w:r>
      </w:ins>
      <w:r w:rsidRPr="00193AFD">
        <w:rPr>
          <w:strike/>
          <w:rPrChange w:id="221" w:author="Kong, Fanzhou" w:date="2020-01-22T15:33:00Z">
            <w:rPr/>
          </w:rPrChange>
        </w:rPr>
        <w:t xml:space="preserve">Ga, </w:t>
      </w:r>
      <w:ins w:id="222" w:author="Xu, Jason" w:date="2020-01-09T10:09:00Z">
        <w:r w:rsidR="00B246BB" w:rsidRPr="00193AFD">
          <w:rPr>
            <w:strike/>
            <w:vertAlign w:val="superscript"/>
            <w:rPrChange w:id="223" w:author="Kong, Fanzhou" w:date="2020-01-22T15:33:00Z">
              <w:rPr>
                <w:vertAlign w:val="superscript"/>
              </w:rPr>
            </w:rPrChange>
          </w:rPr>
          <w:t>86</w:t>
        </w:r>
      </w:ins>
      <w:r w:rsidRPr="00193AFD">
        <w:rPr>
          <w:strike/>
          <w:rPrChange w:id="224" w:author="Kong, Fanzhou" w:date="2020-01-22T15:33:00Z">
            <w:rPr/>
          </w:rPrChange>
        </w:rPr>
        <w:t xml:space="preserve">Sr and </w:t>
      </w:r>
      <w:ins w:id="225" w:author="Xu, Jason" w:date="2020-01-09T10:09:00Z">
        <w:r w:rsidR="00B246BB" w:rsidRPr="00193AFD">
          <w:rPr>
            <w:strike/>
            <w:vertAlign w:val="superscript"/>
            <w:rPrChange w:id="226" w:author="Kong, Fanzhou" w:date="2020-01-22T15:33:00Z">
              <w:rPr>
                <w:vertAlign w:val="superscript"/>
              </w:rPr>
            </w:rPrChange>
          </w:rPr>
          <w:t>93</w:t>
        </w:r>
      </w:ins>
      <w:r w:rsidRPr="00193AFD">
        <w:rPr>
          <w:strike/>
          <w:rPrChange w:id="227" w:author="Kong, Fanzhou" w:date="2020-01-22T15:33:00Z">
            <w:rPr/>
          </w:rPrChange>
        </w:rPr>
        <w:t xml:space="preserve">Nb than others. PJ-1 and PJ-2, harvested in the geological location, have similar levels of </w:t>
      </w:r>
      <w:ins w:id="228" w:author="Xu, Jason" w:date="2020-01-09T10:10:00Z">
        <w:r w:rsidR="00605B84" w:rsidRPr="00193AFD">
          <w:rPr>
            <w:strike/>
            <w:vertAlign w:val="superscript"/>
            <w:rPrChange w:id="229" w:author="Kong, Fanzhou" w:date="2020-01-22T15:33:00Z">
              <w:rPr>
                <w:vertAlign w:val="superscript"/>
              </w:rPr>
            </w:rPrChange>
          </w:rPr>
          <w:t>24</w:t>
        </w:r>
      </w:ins>
      <w:r w:rsidRPr="00193AFD">
        <w:rPr>
          <w:strike/>
          <w:rPrChange w:id="230" w:author="Kong, Fanzhou" w:date="2020-01-22T15:33:00Z">
            <w:rPr/>
          </w:rPrChange>
        </w:rPr>
        <w:t xml:space="preserve">Mg, </w:t>
      </w:r>
      <w:ins w:id="231" w:author="Xu, Jason" w:date="2020-01-09T10:11:00Z">
        <w:r w:rsidR="00AF6ECC" w:rsidRPr="00193AFD">
          <w:rPr>
            <w:strike/>
            <w:vertAlign w:val="superscript"/>
            <w:rPrChange w:id="232" w:author="Kong, Fanzhou" w:date="2020-01-22T15:33:00Z">
              <w:rPr>
                <w:vertAlign w:val="superscript"/>
              </w:rPr>
            </w:rPrChange>
          </w:rPr>
          <w:t>52</w:t>
        </w:r>
      </w:ins>
      <w:r w:rsidRPr="00193AFD">
        <w:rPr>
          <w:strike/>
          <w:rPrChange w:id="233" w:author="Kong, Fanzhou" w:date="2020-01-22T15:33:00Z">
            <w:rPr/>
          </w:rPrChange>
        </w:rPr>
        <w:t xml:space="preserve">Cr, </w:t>
      </w:r>
      <w:ins w:id="234" w:author="Xu, Jason" w:date="2020-01-09T10:11:00Z">
        <w:r w:rsidR="00AF6ECC" w:rsidRPr="00193AFD">
          <w:rPr>
            <w:strike/>
            <w:vertAlign w:val="superscript"/>
            <w:rPrChange w:id="235" w:author="Kong, Fanzhou" w:date="2020-01-22T15:33:00Z">
              <w:rPr>
                <w:vertAlign w:val="superscript"/>
              </w:rPr>
            </w:rPrChange>
          </w:rPr>
          <w:t>60</w:t>
        </w:r>
      </w:ins>
      <w:r w:rsidRPr="00193AFD">
        <w:rPr>
          <w:strike/>
          <w:rPrChange w:id="236" w:author="Kong, Fanzhou" w:date="2020-01-22T15:33:00Z">
            <w:rPr/>
          </w:rPrChange>
        </w:rPr>
        <w:t xml:space="preserve">Ni, </w:t>
      </w:r>
      <w:ins w:id="237" w:author="Xu, Jason" w:date="2020-01-09T10:11:00Z">
        <w:r w:rsidR="00AF6ECC" w:rsidRPr="00193AFD">
          <w:rPr>
            <w:strike/>
            <w:vertAlign w:val="superscript"/>
            <w:rPrChange w:id="238" w:author="Kong, Fanzhou" w:date="2020-01-22T15:33:00Z">
              <w:rPr>
                <w:vertAlign w:val="superscript"/>
              </w:rPr>
            </w:rPrChange>
          </w:rPr>
          <w:t>73</w:t>
        </w:r>
      </w:ins>
      <w:r w:rsidRPr="00193AFD">
        <w:rPr>
          <w:strike/>
          <w:rPrChange w:id="239" w:author="Kong, Fanzhou" w:date="2020-01-22T15:33:00Z">
            <w:rPr/>
          </w:rPrChange>
        </w:rPr>
        <w:t xml:space="preserve">Ge, </w:t>
      </w:r>
      <w:ins w:id="240" w:author="Xu, Jason" w:date="2020-01-09T10:11:00Z">
        <w:r w:rsidR="00AF6ECC" w:rsidRPr="00193AFD">
          <w:rPr>
            <w:strike/>
            <w:vertAlign w:val="superscript"/>
            <w:rPrChange w:id="241" w:author="Kong, Fanzhou" w:date="2020-01-22T15:33:00Z">
              <w:rPr>
                <w:vertAlign w:val="superscript"/>
              </w:rPr>
            </w:rPrChange>
          </w:rPr>
          <w:t>7</w:t>
        </w:r>
      </w:ins>
      <w:ins w:id="242" w:author="Xu, Jason" w:date="2020-01-09T10:15:00Z">
        <w:r w:rsidR="002935AA" w:rsidRPr="00193AFD">
          <w:rPr>
            <w:strike/>
            <w:vertAlign w:val="superscript"/>
            <w:rPrChange w:id="243" w:author="Kong, Fanzhou" w:date="2020-01-22T15:33:00Z">
              <w:rPr>
                <w:vertAlign w:val="superscript"/>
              </w:rPr>
            </w:rPrChange>
          </w:rPr>
          <w:t>8</w:t>
        </w:r>
      </w:ins>
      <w:r w:rsidRPr="00193AFD">
        <w:rPr>
          <w:strike/>
          <w:rPrChange w:id="244" w:author="Kong, Fanzhou" w:date="2020-01-22T15:33:00Z">
            <w:rPr/>
          </w:rPrChange>
        </w:rPr>
        <w:t xml:space="preserve">Se, </w:t>
      </w:r>
      <w:ins w:id="245" w:author="Xu, Jason" w:date="2020-01-09T10:11:00Z">
        <w:r w:rsidR="00EB6262" w:rsidRPr="00193AFD">
          <w:rPr>
            <w:strike/>
            <w:vertAlign w:val="superscript"/>
            <w:rPrChange w:id="246" w:author="Kong, Fanzhou" w:date="2020-01-22T15:33:00Z">
              <w:rPr>
                <w:vertAlign w:val="superscript"/>
              </w:rPr>
            </w:rPrChange>
          </w:rPr>
          <w:t>114</w:t>
        </w:r>
      </w:ins>
      <w:r w:rsidRPr="00193AFD">
        <w:rPr>
          <w:strike/>
          <w:rPrChange w:id="247" w:author="Kong, Fanzhou" w:date="2020-01-22T15:33:00Z">
            <w:rPr/>
          </w:rPrChange>
        </w:rPr>
        <w:t xml:space="preserve">Cd, </w:t>
      </w:r>
      <w:ins w:id="248" w:author="Xu, Jason" w:date="2020-01-09T10:11:00Z">
        <w:r w:rsidR="00EB6262" w:rsidRPr="00193AFD">
          <w:rPr>
            <w:strike/>
            <w:vertAlign w:val="superscript"/>
            <w:rPrChange w:id="249" w:author="Kong, Fanzhou" w:date="2020-01-22T15:33:00Z">
              <w:rPr>
                <w:vertAlign w:val="superscript"/>
              </w:rPr>
            </w:rPrChange>
          </w:rPr>
          <w:t>133</w:t>
        </w:r>
      </w:ins>
      <w:r w:rsidRPr="00193AFD">
        <w:rPr>
          <w:strike/>
          <w:rPrChange w:id="250" w:author="Kong, Fanzhou" w:date="2020-01-22T15:33:00Z">
            <w:rPr/>
          </w:rPrChange>
        </w:rPr>
        <w:t xml:space="preserve">Cs, and </w:t>
      </w:r>
      <w:ins w:id="251" w:author="Xu, Jason" w:date="2020-01-09T10:11:00Z">
        <w:r w:rsidR="00EB6262" w:rsidRPr="00193AFD">
          <w:rPr>
            <w:strike/>
            <w:vertAlign w:val="superscript"/>
            <w:rPrChange w:id="252" w:author="Kong, Fanzhou" w:date="2020-01-22T15:33:00Z">
              <w:rPr>
                <w:vertAlign w:val="superscript"/>
              </w:rPr>
            </w:rPrChange>
          </w:rPr>
          <w:t>208</w:t>
        </w:r>
      </w:ins>
      <w:r w:rsidRPr="00193AFD">
        <w:rPr>
          <w:strike/>
          <w:rPrChange w:id="253" w:author="Kong, Fanzhou" w:date="2020-01-22T15:33:00Z">
            <w:rPr/>
          </w:rPrChange>
        </w:rPr>
        <w:t xml:space="preserve">Pb. </w:t>
      </w:r>
      <w:commentRangeEnd w:id="167"/>
      <w:r w:rsidR="00193AFD" w:rsidRPr="00193AFD">
        <w:rPr>
          <w:rStyle w:val="CommentReference"/>
          <w:strike/>
          <w:rPrChange w:id="254" w:author="Kong, Fanzhou" w:date="2020-01-22T15:33:00Z">
            <w:rPr>
              <w:rStyle w:val="CommentReference"/>
            </w:rPr>
          </w:rPrChange>
        </w:rPr>
        <w:commentReference w:id="167"/>
      </w:r>
    </w:p>
    <w:p w14:paraId="19632F7F" w14:textId="57C5302D" w:rsidR="00DC026A" w:rsidRPr="009A2496" w:rsidRDefault="00000C07" w:rsidP="003805CC">
      <w:pPr>
        <w:jc w:val="both"/>
        <w:rPr>
          <w:bCs/>
          <w:i/>
          <w:iCs/>
        </w:rPr>
      </w:pPr>
      <w:r w:rsidRPr="009A2496">
        <w:rPr>
          <w:bCs/>
          <w:i/>
          <w:iCs/>
        </w:rPr>
        <w:t>P</w:t>
      </w:r>
      <w:r w:rsidR="00DC026A" w:rsidRPr="009A2496">
        <w:rPr>
          <w:bCs/>
          <w:i/>
          <w:iCs/>
        </w:rPr>
        <w:t xml:space="preserve">rinciple component analysis (PCA) </w:t>
      </w:r>
    </w:p>
    <w:p w14:paraId="0D21D19D" w14:textId="64A8D50A" w:rsidR="00DC026A" w:rsidRDefault="00DC026A" w:rsidP="003805CC">
      <w:pPr>
        <w:jc w:val="both"/>
      </w:pPr>
      <w:r>
        <w:t>In order to get an initial overview of the entire dataset, an unsupervised PCA</w:t>
      </w:r>
      <w:del w:id="255" w:author="Xu, Jason" w:date="2020-02-03T14:24:00Z">
        <w:r w:rsidDel="00AF4E0A">
          <w:delText xml:space="preserve"> </w:delText>
        </w:r>
        <w:commentRangeStart w:id="256"/>
        <w:r w:rsidRPr="00193AFD" w:rsidDel="00AF4E0A">
          <w:rPr>
            <w:strike/>
            <w:rPrChange w:id="257" w:author="Kong, Fanzhou" w:date="2020-01-22T15:34:00Z">
              <w:rPr/>
            </w:rPrChange>
          </w:rPr>
          <w:delText xml:space="preserve">log-scaling </w:delText>
        </w:r>
      </w:del>
      <w:ins w:id="258" w:author="Xu, Jason" w:date="2020-01-09T10:16:00Z">
        <w:r w:rsidR="00CB571E" w:rsidRPr="00193AFD">
          <w:rPr>
            <w:strike/>
            <w:rPrChange w:id="259" w:author="Kong, Fanzhou" w:date="2020-01-22T15:34:00Z">
              <w:rPr/>
            </w:rPrChange>
          </w:rPr>
          <w:t xml:space="preserve"> </w:t>
        </w:r>
      </w:ins>
      <w:commentRangeEnd w:id="256"/>
      <w:r w:rsidR="00193AFD">
        <w:rPr>
          <w:rStyle w:val="CommentReference"/>
        </w:rPr>
        <w:commentReference w:id="256"/>
      </w:r>
      <w:r>
        <w:t>was conducted</w:t>
      </w:r>
      <w:ins w:id="260" w:author="Xu, Jason" w:date="2020-01-09T10:19:00Z">
        <w:r w:rsidR="00D0227E">
          <w:t xml:space="preserve"> (</w:t>
        </w:r>
      </w:ins>
      <w:del w:id="261" w:author="Xu, Jason" w:date="2020-01-09T10:16:00Z">
        <w:r w:rsidDel="009C0992">
          <w:delText xml:space="preserve">, where </w:delText>
        </w:r>
      </w:del>
      <w:r>
        <w:t xml:space="preserve">95% confident ellipses </w:t>
      </w:r>
      <w:del w:id="262" w:author="Xu, Jason" w:date="2020-01-09T10:19:00Z">
        <w:r w:rsidDel="00D0227E">
          <w:delText xml:space="preserve">were also </w:delText>
        </w:r>
      </w:del>
      <w:r>
        <w:t>included</w:t>
      </w:r>
      <w:ins w:id="263" w:author="Xu, Jason" w:date="2020-01-09T10:19:00Z">
        <w:r w:rsidR="00D0227E">
          <w:t>)</w:t>
        </w:r>
      </w:ins>
      <w:r>
        <w:t xml:space="preserve">. As shown in Fig 2a, </w:t>
      </w:r>
      <w:ins w:id="264" w:author="Xu, Jason" w:date="2020-01-09T10:28:00Z">
        <w:r w:rsidR="009A2496">
          <w:t xml:space="preserve">there was </w:t>
        </w:r>
      </w:ins>
      <w:del w:id="265" w:author="Xu, Jason" w:date="2020-01-09T10:28:00Z">
        <w:r w:rsidDel="009A2496">
          <w:delText xml:space="preserve">the PCA scoring plot demonstrated </w:delText>
        </w:r>
      </w:del>
      <w:r>
        <w:t>a clear separation pattern among PJ-1, GG and the rest of GI rice</w:t>
      </w:r>
      <w:ins w:id="266" w:author="Xu, Jason" w:date="2020-01-14T09:37:00Z">
        <w:r w:rsidR="008548BE">
          <w:t xml:space="preserve">. </w:t>
        </w:r>
      </w:ins>
      <w:del w:id="267" w:author="Xu, Jason" w:date="2020-01-14T09:37:00Z">
        <w:r w:rsidDel="008548BE">
          <w:delText>;</w:delText>
        </w:r>
        <w:r w:rsidDel="008548BE">
          <w:rPr>
            <w:color w:val="FF0000"/>
          </w:rPr>
          <w:delText xml:space="preserve"> </w:delText>
        </w:r>
      </w:del>
      <w:r>
        <w:t>while</w:t>
      </w:r>
      <w:r>
        <w:rPr>
          <w:color w:val="FF0000"/>
        </w:rPr>
        <w:t xml:space="preserve"> </w:t>
      </w:r>
      <w:r>
        <w:t xml:space="preserve">for JS, PJ-2, SY and WC, no satisfactory separation could be achieved based only on the </w:t>
      </w:r>
      <w:ins w:id="268" w:author="Xu, Jason" w:date="2020-01-09T10:29:00Z">
        <w:r w:rsidR="00F52AFF">
          <w:t>1</w:t>
        </w:r>
        <w:r w:rsidR="00F52AFF" w:rsidRPr="00577853">
          <w:rPr>
            <w:vertAlign w:val="superscript"/>
          </w:rPr>
          <w:t>st</w:t>
        </w:r>
        <w:r w:rsidR="00F52AFF">
          <w:t xml:space="preserve">  </w:t>
        </w:r>
      </w:ins>
      <w:r>
        <w:t xml:space="preserve">and </w:t>
      </w:r>
      <w:ins w:id="269" w:author="Xu, Jason" w:date="2020-01-09T10:29:00Z">
        <w:r w:rsidR="00F52AFF">
          <w:t>2</w:t>
        </w:r>
        <w:r w:rsidR="00F52AFF" w:rsidRPr="00577853">
          <w:rPr>
            <w:vertAlign w:val="superscript"/>
          </w:rPr>
          <w:t>nd</w:t>
        </w:r>
        <w:r w:rsidR="00F52AFF">
          <w:t xml:space="preserve">  </w:t>
        </w:r>
      </w:ins>
      <w:r>
        <w:t xml:space="preserve">principle component (PC). </w:t>
      </w:r>
      <w:commentRangeStart w:id="270"/>
      <w:del w:id="271" w:author="Xu, Jason" w:date="2020-01-13T15:44:00Z">
        <w:r w:rsidRPr="00B70834" w:rsidDel="009637D0">
          <w:rPr>
            <w:strike/>
          </w:rPr>
          <w:delText>In the loading plot, variables further away from the origin generally have higher contributions to PCs</w:delText>
        </w:r>
        <w:r w:rsidRPr="00B70834" w:rsidDel="009637D0">
          <w:rPr>
            <w:strike/>
          </w:rPr>
          <w:fldChar w:fldCharType="begin" w:fldLock="1"/>
        </w:r>
        <w:r w:rsidR="00B421D9" w:rsidRPr="00B70834" w:rsidDel="009637D0">
          <w:rPr>
            <w:strike/>
          </w:rPr>
          <w:delInstrText>ADDIN CSL_CITATION {"citationItems":[{"id":"ITEM-1","itemData":{"DOI":"10.1007/s12161-015-0191-x","ISSN":"1936976X","abstract":"50 rice samples (18 organic and 32 ordinary) from Brazil were analyzed with inductively coupled plasma mass spectrometry (ICP-MS) for 20 elements (As, B, Ba, Ca, Cd, Ce, Co, Cr, Cu, Fe, K, La, Mg, Mn, Mo, P, Pb, Rb, Se and Zn) to identify significant differences between the two types (organic and ordinary) of rice. Concentrations of As, B, Ba, Co, Cr, Cu, Mn, P and Zn were found to be higher in ordinary versus organic rice, while K, Ca, Mo, Rb and Se concentrations were lower in ordinary versus organic samples. The remaining investigated elements (Cd, Ce, Fe, La, Mg and Pb) exhibited statistically equivalent concentration in the two types of rice. Principal Component Analysis (PCA), Soft Independent Modeling of Class Analogy (SIMCA), Hierarchical Cluster Analysis (HCA) and K-nearest neighbors (KNN) statistical techniques of the elemental fingerprints were readily able to discriminate organic from ordinary samples and can be used as alternative methods for adulteration evaluation.","author":[{"dropping-particle":"","family":"Borges","given":"Endler Marcel","non-dropping-particle":"","parse-names":false,"suffix":""},{"dropping-particle":"","family":"Volmer","given":"Dietrich A.","non-dropping-particle":"","parse-names":false,"suffix":""},{"dropping-particle":"","family":"Brandelero","given":"Evandro","non-dropping-particle":"","parse-names":false,"suffix":""},{"dropping-particle":"","family":"Gelinski","given":"Jane Mary Lafayette Neves","non-dropping-particle":"","parse-names":false,"suffix":""},{"dropping-particle":"","family":"Gallimberti","given":"Matheus","non-dropping-particle":"","parse-names":false,"suffix":""},{"dropping-particle":"","family":"Barbosa","given":"Fernando","non-dropping-particle":"","parse-names":false,"suffix":""}],"container-title":"Food Analytical Methods","id":"ITEM-1","issue":"2","issued":{"date-parts":[["2016"]]},"page":"362-369","publisher":"Elsevier Ltd","title":"Monitoring the authenticity of organic grape juice via chemometric analysis of elemental data","type":"article-journal","volume":"9"},"uris":["http://www.mendeley.com/documents/?uuid=627f294e-0346-42ea-8fc5-2e8dd7d14878"]}],"mendeley":{"formattedCitation":"&lt;sup&gt;36&lt;/sup&gt;","plainTextFormattedCitation":"36","previouslyFormattedCitation":"&lt;sup&gt;36&lt;/sup&gt;"},"properties":{"noteIndex":0},"schema":"https://github.com/citation-style-language/schema/raw/master/csl-citation.json"}</w:delInstrText>
        </w:r>
        <w:r w:rsidRPr="00B70834" w:rsidDel="009637D0">
          <w:rPr>
            <w:strike/>
          </w:rPr>
          <w:fldChar w:fldCharType="separate"/>
        </w:r>
        <w:r w:rsidR="00AF4A4F" w:rsidRPr="00B70834" w:rsidDel="009637D0">
          <w:rPr>
            <w:strike/>
            <w:noProof/>
            <w:vertAlign w:val="superscript"/>
          </w:rPr>
          <w:delText>36</w:delText>
        </w:r>
        <w:r w:rsidRPr="00B70834" w:rsidDel="009637D0">
          <w:rPr>
            <w:strike/>
          </w:rPr>
          <w:fldChar w:fldCharType="end"/>
        </w:r>
        <w:commentRangeEnd w:id="270"/>
        <w:r w:rsidR="002E0C26" w:rsidRPr="00B70834" w:rsidDel="009637D0">
          <w:rPr>
            <w:rStyle w:val="CommentReference"/>
          </w:rPr>
          <w:commentReference w:id="270"/>
        </w:r>
        <w:r w:rsidRPr="00B70834" w:rsidDel="009637D0">
          <w:delText>.</w:delText>
        </w:r>
        <w:r w:rsidRPr="00102EA7" w:rsidDel="009637D0">
          <w:delText xml:space="preserve"> </w:delText>
        </w:r>
      </w:del>
      <w:ins w:id="272" w:author="Xu, Jason" w:date="2020-01-09T10:33:00Z">
        <w:r w:rsidR="00041530" w:rsidRPr="00102EA7">
          <w:t>The loading plot (</w:t>
        </w:r>
      </w:ins>
      <w:r>
        <w:t>Fig 2c</w:t>
      </w:r>
      <w:ins w:id="273" w:author="Xu, Jason" w:date="2020-01-09T10:33:00Z">
        <w:r w:rsidR="00041530">
          <w:t>)</w:t>
        </w:r>
      </w:ins>
      <w:r>
        <w:t xml:space="preserve"> show</w:t>
      </w:r>
      <w:r w:rsidR="005C7695">
        <w:t>ed</w:t>
      </w:r>
      <w:r>
        <w:t xml:space="preserve"> that </w:t>
      </w:r>
      <w:ins w:id="274" w:author="Xu, Jason" w:date="2020-01-13T14:15:00Z">
        <w:r w:rsidR="0035334B" w:rsidRPr="008D7C79">
          <w:rPr>
            <w:vertAlign w:val="superscript"/>
          </w:rPr>
          <w:t>27</w:t>
        </w:r>
      </w:ins>
      <w:r>
        <w:t xml:space="preserve">Al, </w:t>
      </w:r>
      <w:r w:rsidR="0035334B" w:rsidRPr="008D7C79">
        <w:rPr>
          <w:vertAlign w:val="superscript"/>
        </w:rPr>
        <w:t>70</w:t>
      </w:r>
      <w:r>
        <w:t>Ga,</w:t>
      </w:r>
      <w:r w:rsidRPr="008D7C79">
        <w:rPr>
          <w:vertAlign w:val="superscript"/>
        </w:rPr>
        <w:t xml:space="preserve"> </w:t>
      </w:r>
      <w:r w:rsidR="0035334B" w:rsidRPr="008D7C79">
        <w:rPr>
          <w:vertAlign w:val="superscript"/>
        </w:rPr>
        <w:t>93</w:t>
      </w:r>
      <w:r>
        <w:t>Nb,</w:t>
      </w:r>
      <w:ins w:id="275" w:author="Xu, Jason" w:date="2020-01-13T14:15:00Z">
        <w:r w:rsidR="0035334B" w:rsidRPr="008D7C79">
          <w:rPr>
            <w:vertAlign w:val="superscript"/>
          </w:rPr>
          <w:t>51</w:t>
        </w:r>
      </w:ins>
      <w:del w:id="276" w:author="Xu, Jason" w:date="2020-01-14T09:27:00Z">
        <w:r w:rsidRPr="008D7C79" w:rsidDel="00B70834">
          <w:rPr>
            <w:vertAlign w:val="superscript"/>
          </w:rPr>
          <w:delText xml:space="preserve"> </w:delText>
        </w:r>
      </w:del>
      <w:r>
        <w:t>V, and</w:t>
      </w:r>
      <w:ins w:id="277" w:author="Xu, Jason" w:date="2020-01-13T14:16:00Z">
        <w:r w:rsidR="0035334B">
          <w:t xml:space="preserve"> </w:t>
        </w:r>
        <w:r w:rsidR="0035334B" w:rsidRPr="006C1B2D">
          <w:rPr>
            <w:vertAlign w:val="superscript"/>
          </w:rPr>
          <w:t>48</w:t>
        </w:r>
      </w:ins>
      <w:del w:id="278" w:author="Xu, Jason" w:date="2020-01-14T09:27:00Z">
        <w:r w:rsidDel="00B70834">
          <w:delText xml:space="preserve"> </w:delText>
        </w:r>
      </w:del>
      <w:r>
        <w:t>Ti primarily contribute</w:t>
      </w:r>
      <w:ins w:id="279" w:author="Xu, Jason" w:date="2020-01-14T09:28:00Z">
        <w:r w:rsidR="00391166">
          <w:rPr>
            <w:rFonts w:hint="eastAsia"/>
          </w:rPr>
          <w:t>d</w:t>
        </w:r>
      </w:ins>
      <w:r>
        <w:t xml:space="preserve"> to</w:t>
      </w:r>
      <w:ins w:id="280" w:author="Xu, Jason" w:date="2020-01-14T09:28:00Z">
        <w:r w:rsidR="00391166">
          <w:t xml:space="preserve"> the variation</w:t>
        </w:r>
      </w:ins>
      <w:ins w:id="281" w:author="Xu, Jason" w:date="2020-01-14T09:37:00Z">
        <w:r w:rsidR="008548BE">
          <w:t>s</w:t>
        </w:r>
      </w:ins>
      <w:ins w:id="282" w:author="Xu, Jason" w:date="2020-01-14T09:28:00Z">
        <w:r w:rsidR="00391166">
          <w:t xml:space="preserve"> on</w:t>
        </w:r>
      </w:ins>
      <w:r>
        <w:t xml:space="preserve"> PC1, while </w:t>
      </w:r>
      <w:ins w:id="283" w:author="Xu, Jason" w:date="2020-01-13T14:18:00Z">
        <w:r w:rsidR="002A75A1" w:rsidRPr="006C1B2D">
          <w:rPr>
            <w:vertAlign w:val="superscript"/>
          </w:rPr>
          <w:t>23</w:t>
        </w:r>
      </w:ins>
      <w:r>
        <w:t xml:space="preserve">Na, </w:t>
      </w:r>
      <w:ins w:id="284" w:author="Xu, Jason" w:date="2020-01-13T14:18:00Z">
        <w:r w:rsidR="006C5161" w:rsidRPr="006C1B2D">
          <w:rPr>
            <w:vertAlign w:val="superscript"/>
          </w:rPr>
          <w:t>45</w:t>
        </w:r>
      </w:ins>
      <w:r>
        <w:t xml:space="preserve">Sc, </w:t>
      </w:r>
      <w:ins w:id="285" w:author="Xu, Jason" w:date="2020-01-13T14:20:00Z">
        <w:r w:rsidR="00815CA1" w:rsidRPr="00102EA7">
          <w:rPr>
            <w:vertAlign w:val="superscript"/>
          </w:rPr>
          <w:t>85</w:t>
        </w:r>
      </w:ins>
      <w:r>
        <w:t xml:space="preserve">Rb, </w:t>
      </w:r>
      <w:ins w:id="286" w:author="Xu, Jason" w:date="2020-01-13T14:19:00Z">
        <w:r w:rsidR="00CC2057" w:rsidRPr="00102EA7">
          <w:rPr>
            <w:vertAlign w:val="superscript"/>
          </w:rPr>
          <w:t>133</w:t>
        </w:r>
      </w:ins>
      <w:r>
        <w:t xml:space="preserve">Cs, </w:t>
      </w:r>
      <w:ins w:id="287" w:author="Xu, Jason" w:date="2020-01-14T09:28:00Z">
        <w:r w:rsidR="00391166">
          <w:t xml:space="preserve">and </w:t>
        </w:r>
      </w:ins>
      <w:ins w:id="288" w:author="Xu, Jason" w:date="2020-01-13T14:19:00Z">
        <w:r w:rsidR="00CC2057" w:rsidRPr="00102EA7">
          <w:rPr>
            <w:vertAlign w:val="superscript"/>
          </w:rPr>
          <w:t>114</w:t>
        </w:r>
      </w:ins>
      <w:r>
        <w:t>Cd</w:t>
      </w:r>
      <w:del w:id="289" w:author="Xu, Jason" w:date="2020-01-14T09:28:00Z">
        <w:r w:rsidDel="00391166">
          <w:delText>, etc.</w:delText>
        </w:r>
      </w:del>
      <w:del w:id="290" w:author="Xu, Jason" w:date="2020-01-13T14:31:00Z">
        <w:r w:rsidDel="008D7C79">
          <w:delText xml:space="preserve"> </w:delText>
        </w:r>
        <w:r w:rsidR="002D4437" w:rsidDel="008D7C79">
          <w:delText xml:space="preserve">were </w:delText>
        </w:r>
        <w:r w:rsidR="006C5810" w:rsidDel="008D7C79">
          <w:delText>contributing</w:delText>
        </w:r>
      </w:del>
      <w:ins w:id="291" w:author="Xu, Jason" w:date="2020-01-13T14:31:00Z">
        <w:r w:rsidR="008D7C79">
          <w:t xml:space="preserve"> contributed</w:t>
        </w:r>
      </w:ins>
      <w:r w:rsidR="006C5810">
        <w:t xml:space="preserve"> </w:t>
      </w:r>
      <w:r>
        <w:t>to both PC1 and PC2.</w:t>
      </w:r>
      <w:del w:id="292" w:author="Xu, Jason" w:date="2020-01-09T10:53:00Z">
        <w:r w:rsidDel="002F3FD3">
          <w:delText xml:space="preserve"> Other elements are mainly clustering in the center, implying they may not have significant contribution on either PC.</w:delText>
        </w:r>
      </w:del>
      <w:r>
        <w:t xml:space="preserve"> </w:t>
      </w:r>
      <w:del w:id="293" w:author="Xu, Jason" w:date="2020-01-14T09:37:00Z">
        <w:r w:rsidDel="008548BE">
          <w:delText xml:space="preserve">Surprisingly </w:delText>
        </w:r>
      </w:del>
      <w:ins w:id="294" w:author="Xu, Jason" w:date="2020-01-14T09:37:00Z">
        <w:r w:rsidR="008548BE">
          <w:t>F</w:t>
        </w:r>
      </w:ins>
      <w:del w:id="295" w:author="Xu, Jason" w:date="2020-01-14T09:37:00Z">
        <w:r w:rsidDel="008548BE">
          <w:delText>f</w:delText>
        </w:r>
      </w:del>
      <w:r>
        <w:t>or PJ-1 and PJ-2,</w:t>
      </w:r>
      <w:ins w:id="296" w:author="Xu, Jason" w:date="2020-01-14T09:37:00Z">
        <w:r w:rsidR="008548BE">
          <w:t xml:space="preserve"> </w:t>
        </w:r>
      </w:ins>
      <w:del w:id="297" w:author="Xu, Jason" w:date="2020-01-14T09:38:00Z">
        <w:r w:rsidDel="008548BE">
          <w:delText xml:space="preserve"> </w:delText>
        </w:r>
      </w:del>
      <w:r>
        <w:t>even though from</w:t>
      </w:r>
      <w:del w:id="298" w:author="Xu, Jason" w:date="2020-01-09T10:55:00Z">
        <w:r w:rsidDel="00812C89">
          <w:delText xml:space="preserve"> identical</w:delText>
        </w:r>
      </w:del>
      <w:ins w:id="299" w:author="Xu, Jason" w:date="2020-01-09T10:55:00Z">
        <w:r w:rsidR="00812C89">
          <w:t xml:space="preserve"> the same</w:t>
        </w:r>
      </w:ins>
      <w:r>
        <w:t xml:space="preserve"> geological origin, they can still be </w:t>
      </w:r>
      <w:ins w:id="300" w:author="Xu, Jason" w:date="2020-01-14T09:28:00Z">
        <w:r w:rsidR="00EC3D14">
          <w:t xml:space="preserve">clearly </w:t>
        </w:r>
      </w:ins>
      <w:r>
        <w:t xml:space="preserve">separated </w:t>
      </w:r>
      <w:ins w:id="301" w:author="Xu, Jason" w:date="2020-01-09T11:05:00Z">
        <w:r w:rsidR="007C4AF6">
          <w:t>apart</w:t>
        </w:r>
      </w:ins>
      <w:ins w:id="302" w:author="Xu, Jason" w:date="2020-01-13T14:26:00Z">
        <w:r w:rsidR="00F46DF5">
          <w:t xml:space="preserve">, </w:t>
        </w:r>
      </w:ins>
      <w:del w:id="303" w:author="Xu, Jason" w:date="2020-01-13T14:26:00Z">
        <w:r w:rsidDel="00F46DF5">
          <w:delText xml:space="preserve"> </w:delText>
        </w:r>
      </w:del>
      <w:ins w:id="304" w:author="Xu, Jason" w:date="2020-01-13T14:25:00Z">
        <w:r w:rsidR="00616D61">
          <w:t>wi</w:t>
        </w:r>
        <w:r w:rsidR="00F46DF5">
          <w:t xml:space="preserve">th </w:t>
        </w:r>
      </w:ins>
      <w:ins w:id="305" w:author="Xu, Jason" w:date="2020-01-13T14:26:00Z">
        <w:r w:rsidR="00280329" w:rsidRPr="00F455F5">
          <w:rPr>
            <w:vertAlign w:val="superscript"/>
            <w:rPrChange w:id="306" w:author="Xu, Jason" w:date="2020-01-13T15:00:00Z">
              <w:rPr/>
            </w:rPrChange>
          </w:rPr>
          <w:t>27</w:t>
        </w:r>
      </w:ins>
      <w:r>
        <w:t xml:space="preserve">Al, </w:t>
      </w:r>
      <w:ins w:id="307" w:author="Xu, Jason" w:date="2020-01-13T14:26:00Z">
        <w:r w:rsidR="00280329" w:rsidRPr="00102EA7">
          <w:rPr>
            <w:vertAlign w:val="superscript"/>
          </w:rPr>
          <w:t>70</w:t>
        </w:r>
      </w:ins>
      <w:r>
        <w:t xml:space="preserve">Ga, </w:t>
      </w:r>
      <w:ins w:id="308" w:author="Xu, Jason" w:date="2020-01-13T15:13:00Z">
        <w:r w:rsidR="00357DE4" w:rsidRPr="00102EA7">
          <w:rPr>
            <w:vertAlign w:val="superscript"/>
          </w:rPr>
          <w:t>51</w:t>
        </w:r>
      </w:ins>
      <w:r>
        <w:t xml:space="preserve">V, and </w:t>
      </w:r>
      <w:ins w:id="309" w:author="Xu, Jason" w:date="2020-01-13T15:13:00Z">
        <w:r w:rsidR="00357DE4" w:rsidRPr="00102EA7">
          <w:rPr>
            <w:vertAlign w:val="superscript"/>
          </w:rPr>
          <w:t>45</w:t>
        </w:r>
      </w:ins>
      <w:r>
        <w:t xml:space="preserve">Sc showed significant difference among the two </w:t>
      </w:r>
      <w:r w:rsidRPr="00000C07">
        <w:t>(Fig 2a&amp; 2c)</w:t>
      </w:r>
      <w:r>
        <w:t>. This may be related to the notion that rice discrimination remains a complex issue</w:t>
      </w:r>
      <w:ins w:id="310" w:author="Xu, Jason" w:date="2020-01-14T09:38:00Z">
        <w:r w:rsidR="001F4DEC">
          <w:t xml:space="preserve">, </w:t>
        </w:r>
      </w:ins>
      <w:del w:id="311" w:author="Xu, Jason" w:date="2020-01-14T09:38:00Z">
        <w:r w:rsidDel="001F4DEC">
          <w:delText xml:space="preserve"> </w:delText>
        </w:r>
      </w:del>
      <w:r>
        <w:t>since that not only geographical conditions but the cultivar type may play</w:t>
      </w:r>
      <w:commentRangeStart w:id="312"/>
      <w:commentRangeStart w:id="313"/>
      <w:r>
        <w:t xml:space="preserve"> important roles</w:t>
      </w:r>
      <w:commentRangeEnd w:id="312"/>
      <w:r w:rsidR="00812C89">
        <w:rPr>
          <w:rStyle w:val="CommentReference"/>
        </w:rPr>
        <w:commentReference w:id="312"/>
      </w:r>
      <w:commentRangeEnd w:id="313"/>
      <w:r w:rsidR="00E6238E">
        <w:rPr>
          <w:rStyle w:val="CommentReference"/>
        </w:rPr>
        <w:commentReference w:id="313"/>
      </w:r>
      <w:r>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13&lt;/sup&gt;","plainTextFormattedCitation":"13","previouslyFormattedCitation":"&lt;sup&gt;13&lt;/sup&gt;"},"properties":{"noteIndex":0},"schema":"https://github.com/citation-style-language/schema/raw/master/csl-citation.json"}</w:instrText>
      </w:r>
      <w:r>
        <w:fldChar w:fldCharType="separate"/>
      </w:r>
      <w:r w:rsidR="0025059C" w:rsidRPr="0025059C">
        <w:rPr>
          <w:noProof/>
          <w:vertAlign w:val="superscript"/>
        </w:rPr>
        <w:t>13</w:t>
      </w:r>
      <w:r>
        <w:fldChar w:fldCharType="end"/>
      </w:r>
      <w:r>
        <w:t xml:space="preserve">. In general, the first two PCs </w:t>
      </w:r>
      <w:del w:id="314" w:author="Xu, Jason" w:date="2020-01-14T09:39:00Z">
        <w:r w:rsidDel="0003534B">
          <w:delText xml:space="preserve">(PC1 and PC2) </w:delText>
        </w:r>
      </w:del>
      <w:r>
        <w:t xml:space="preserve">explained </w:t>
      </w:r>
      <w:del w:id="315" w:author="Xu, Jason" w:date="2020-01-14T10:05:00Z">
        <w:r w:rsidDel="00DA0B43">
          <w:delText xml:space="preserve">33.2% and 27.5% </w:delText>
        </w:r>
      </w:del>
      <w:ins w:id="316" w:author="Xu, Jason" w:date="2020-01-14T10:05:00Z">
        <w:r w:rsidR="00DA0B43">
          <w:t xml:space="preserve">60.7 % </w:t>
        </w:r>
      </w:ins>
      <w:r>
        <w:t xml:space="preserve">of the entire variances; by including the </w:t>
      </w:r>
      <w:ins w:id="317" w:author="Xu, Jason" w:date="2020-01-14T09:41:00Z">
        <w:r w:rsidR="00A67944">
          <w:t>3</w:t>
        </w:r>
        <w:r w:rsidR="00A67944" w:rsidRPr="00102EA7">
          <w:rPr>
            <w:vertAlign w:val="superscript"/>
          </w:rPr>
          <w:t>rd</w:t>
        </w:r>
        <w:r w:rsidR="00A67944">
          <w:t xml:space="preserve"> </w:t>
        </w:r>
      </w:ins>
      <w:del w:id="318" w:author="Xu, Jason" w:date="2020-01-14T09:41:00Z">
        <w:r w:rsidDel="00A67944">
          <w:delText xml:space="preserve">third </w:delText>
        </w:r>
      </w:del>
      <w:r>
        <w:t xml:space="preserve">and </w:t>
      </w:r>
      <w:del w:id="319" w:author="Xu, Jason" w:date="2020-01-14T09:41:00Z">
        <w:r w:rsidDel="00A67944">
          <w:delText xml:space="preserve">fourth </w:delText>
        </w:r>
      </w:del>
      <w:ins w:id="320" w:author="Xu, Jason" w:date="2020-01-14T09:41:00Z">
        <w:r w:rsidR="00A67944">
          <w:t>4</w:t>
        </w:r>
        <w:r w:rsidR="00A67944" w:rsidRPr="00102EA7">
          <w:rPr>
            <w:vertAlign w:val="superscript"/>
          </w:rPr>
          <w:t>th</w:t>
        </w:r>
        <w:r w:rsidR="00A67944">
          <w:t xml:space="preserve"> </w:t>
        </w:r>
      </w:ins>
      <w:r>
        <w:t xml:space="preserve">PC, nearly 85% of the total variances can be explained then </w:t>
      </w:r>
      <w:r w:rsidRPr="00000C07">
        <w:t>(Fig 2b)</w:t>
      </w:r>
      <w:r>
        <w:t xml:space="preserve">. </w:t>
      </w:r>
      <w:commentRangeStart w:id="321"/>
      <w:del w:id="322" w:author="Xu, Jason" w:date="2020-01-09T11:15:00Z">
        <w:r w:rsidDel="000F609A">
          <w:delText xml:space="preserve">Nonetheless, the utilization of PCA was not able achieve a satisfying classification for all six GI rice simultaneously due to the complexity of the dataset and possible noise introduced by unimportant elements. </w:delText>
        </w:r>
      </w:del>
      <w:commentRangeEnd w:id="321"/>
      <w:r w:rsidR="000F609A">
        <w:rPr>
          <w:rStyle w:val="CommentReference"/>
        </w:rPr>
        <w:commentReference w:id="321"/>
      </w:r>
    </w:p>
    <w:p w14:paraId="47917066" w14:textId="64B349AA" w:rsidR="00FE02A5" w:rsidRPr="00FE02A5" w:rsidRDefault="00FE02A5" w:rsidP="00FE02A5">
      <w:pPr>
        <w:pStyle w:val="CommentText"/>
        <w:rPr>
          <w:ins w:id="323" w:author="Xu, Jason" w:date="2020-01-14T16:15:00Z"/>
          <w:i/>
          <w:iCs/>
          <w:rPrChange w:id="324" w:author="Xu, Jason" w:date="2020-01-14T16:15:00Z">
            <w:rPr>
              <w:ins w:id="325" w:author="Xu, Jason" w:date="2020-01-14T16:15:00Z"/>
            </w:rPr>
          </w:rPrChange>
        </w:rPr>
      </w:pPr>
      <w:ins w:id="326" w:author="Xu, Jason" w:date="2020-01-14T16:15:00Z">
        <w:r w:rsidRPr="00FE02A5">
          <w:rPr>
            <w:i/>
            <w:iCs/>
            <w:rPrChange w:id="327" w:author="Xu, Jason" w:date="2020-01-14T16:15:00Z">
              <w:rPr>
                <w:b/>
                <w:bCs/>
              </w:rPr>
            </w:rPrChange>
          </w:rPr>
          <w:t>Determination of geographical origin</w:t>
        </w:r>
      </w:ins>
      <w:ins w:id="328" w:author="fanzhou kong" w:date="2020-02-03T15:56:00Z">
        <w:r w:rsidR="001A5730">
          <w:rPr>
            <w:i/>
            <w:iCs/>
          </w:rPr>
          <w:t xml:space="preserve">    </w:t>
        </w:r>
      </w:ins>
    </w:p>
    <w:p w14:paraId="65732988" w14:textId="36F3DB58" w:rsidR="00DC026A" w:rsidRPr="004E533A" w:rsidDel="00FE02A5" w:rsidRDefault="00DC026A" w:rsidP="003805CC">
      <w:pPr>
        <w:jc w:val="both"/>
        <w:rPr>
          <w:del w:id="329" w:author="Xu, Jason" w:date="2020-01-14T16:15:00Z"/>
          <w:bCs/>
          <w:i/>
          <w:iCs/>
        </w:rPr>
      </w:pPr>
      <w:commentRangeStart w:id="330"/>
      <w:del w:id="331" w:author="Xu, Jason" w:date="2020-01-14T16:15:00Z">
        <w:r w:rsidRPr="004E533A" w:rsidDel="00FE02A5">
          <w:rPr>
            <w:bCs/>
            <w:i/>
            <w:iCs/>
          </w:rPr>
          <w:delText xml:space="preserve">Feature selection and Repeated grid-search cross-validation for model assessment. </w:delText>
        </w:r>
        <w:commentRangeEnd w:id="330"/>
        <w:r w:rsidR="004E533A" w:rsidDel="00FE02A5">
          <w:rPr>
            <w:rStyle w:val="CommentReference"/>
          </w:rPr>
          <w:commentReference w:id="330"/>
        </w:r>
      </w:del>
    </w:p>
    <w:p w14:paraId="0E0D3AC6" w14:textId="5BEE1A34" w:rsidR="00DC026A" w:rsidRPr="00193AFD" w:rsidDel="00ED277F" w:rsidRDefault="00737764" w:rsidP="00ED277F">
      <w:pPr>
        <w:jc w:val="both"/>
        <w:rPr>
          <w:del w:id="332" w:author="fanzhou kong" w:date="2020-02-04T11:39:00Z"/>
          <w:bCs/>
          <w:strike/>
          <w:rPrChange w:id="333" w:author="Kong, Fanzhou" w:date="2020-01-22T15:36:00Z">
            <w:rPr>
              <w:del w:id="334" w:author="fanzhou kong" w:date="2020-02-04T11:39:00Z"/>
              <w:bCs/>
            </w:rPr>
          </w:rPrChange>
        </w:rPr>
        <w:pPrChange w:id="335" w:author="fanzhou kong" w:date="2020-02-04T11:39:00Z">
          <w:pPr>
            <w:jc w:val="both"/>
          </w:pPr>
        </w:pPrChange>
      </w:pPr>
      <w:ins w:id="336" w:author="Xu, Jason" w:date="2020-01-13T15:14:00Z">
        <w:r>
          <w:t xml:space="preserve">For </w:t>
        </w:r>
        <w:del w:id="337" w:author="Kong, Fanzhou" w:date="2020-01-22T15:56:00Z">
          <w:r w:rsidDel="00B15DEF">
            <w:delText xml:space="preserve">the </w:delText>
          </w:r>
        </w:del>
        <w:del w:id="338" w:author="Kong, Fanzhou" w:date="2020-01-22T15:55:00Z">
          <w:r w:rsidDel="00B15DEF">
            <w:delText>training</w:delText>
          </w:r>
        </w:del>
      </w:ins>
      <w:ins w:id="339" w:author="Kong, Fanzhou" w:date="2020-01-22T15:55:00Z">
        <w:r w:rsidR="00B15DEF">
          <w:t>constructi</w:t>
        </w:r>
      </w:ins>
      <w:ins w:id="340" w:author="Kong, Fanzhou" w:date="2020-01-22T15:56:00Z">
        <w:r w:rsidR="00B15DEF">
          <w:t>on</w:t>
        </w:r>
      </w:ins>
      <w:ins w:id="341" w:author="Xu, Jason" w:date="2020-01-13T15:14:00Z">
        <w:r>
          <w:t xml:space="preserve"> of classifier</w:t>
        </w:r>
      </w:ins>
      <w:ins w:id="342" w:author="Kong, Fanzhou" w:date="2020-01-22T15:55:00Z">
        <w:r w:rsidR="00B15DEF">
          <w:t>s</w:t>
        </w:r>
      </w:ins>
      <w:ins w:id="343" w:author="Xu, Jason" w:date="2020-01-14T10:06:00Z">
        <w:del w:id="344" w:author="Kong, Fanzhou" w:date="2020-01-22T15:56:00Z">
          <w:r w:rsidR="00225319" w:rsidDel="00B15DEF">
            <w:delText xml:space="preserve"> (a.k.a. </w:delText>
          </w:r>
          <w:r w:rsidR="00F718D2" w:rsidDel="00B15DEF">
            <w:delText>construction of classification model</w:delText>
          </w:r>
          <w:r w:rsidR="00225319" w:rsidDel="00B15DEF">
            <w:delText>)</w:delText>
          </w:r>
        </w:del>
      </w:ins>
      <w:ins w:id="345" w:author="Xu, Jason" w:date="2020-01-13T15:15:00Z">
        <w:r>
          <w:t xml:space="preserve">, </w:t>
        </w:r>
      </w:ins>
      <w:del w:id="346" w:author="Xu, Jason" w:date="2020-01-13T15:14:00Z">
        <w:r w:rsidR="00DC026A" w:rsidDel="00110BFF">
          <w:delText xml:space="preserve">In order to further improve the classification competence, </w:delText>
        </w:r>
      </w:del>
      <w:del w:id="347" w:author="Xu, Jason" w:date="2020-01-13T15:15:00Z">
        <w:r w:rsidR="00DC026A" w:rsidDel="00737764">
          <w:delText xml:space="preserve">we introduced </w:delText>
        </w:r>
      </w:del>
      <w:r w:rsidR="00DC026A">
        <w:t>feature selection</w:t>
      </w:r>
      <w:ins w:id="348" w:author="Xu, Jason" w:date="2020-01-13T15:34:00Z">
        <w:r w:rsidR="0072412A">
          <w:t xml:space="preserve"> </w:t>
        </w:r>
      </w:ins>
      <w:del w:id="349" w:author="Xu, Jason" w:date="2020-01-13T15:34:00Z">
        <w:r w:rsidR="00DC026A" w:rsidDel="0072412A">
          <w:delText xml:space="preserve"> </w:delText>
        </w:r>
      </w:del>
      <w:r w:rsidR="00DC026A">
        <w:t xml:space="preserve">coupled with supervised machine learning </w:t>
      </w:r>
      <w:ins w:id="350" w:author="Xu, Jason" w:date="2020-01-13T14:37:00Z">
        <w:r w:rsidR="00BB649E">
          <w:t xml:space="preserve">algorithms </w:t>
        </w:r>
      </w:ins>
      <w:ins w:id="351" w:author="Xu, Jason" w:date="2020-01-13T15:15:00Z">
        <w:r w:rsidR="00A95DAE">
          <w:t>were introduced</w:t>
        </w:r>
      </w:ins>
      <w:r w:rsidR="00DC026A">
        <w:t>.</w:t>
      </w:r>
      <w:ins w:id="352" w:author="Kong, Fanzhou" w:date="2020-01-22T15:37:00Z">
        <w:r w:rsidR="00193AFD">
          <w:t xml:space="preserve"> </w:t>
        </w:r>
      </w:ins>
      <w:ins w:id="353" w:author="Xu, Jason" w:date="2020-01-13T15:33:00Z">
        <w:del w:id="354" w:author="Kong, Fanzhou" w:date="2020-01-22T15:51:00Z">
          <w:r w:rsidR="0072412A" w:rsidDel="00B15DEF">
            <w:delText xml:space="preserve"> </w:delText>
          </w:r>
        </w:del>
      </w:ins>
      <w:ins w:id="355" w:author="Kong, Fanzhou" w:date="2020-01-22T15:45:00Z">
        <w:r w:rsidR="007D741D">
          <w:t>Fig</w:t>
        </w:r>
      </w:ins>
      <w:ins w:id="356" w:author="Kong, Fanzhou" w:date="2020-01-22T15:46:00Z">
        <w:r w:rsidR="007D741D">
          <w:t xml:space="preserve"> 4 showed relative importance of the features computed by Relief algorithm</w:t>
        </w:r>
      </w:ins>
      <w:ins w:id="357" w:author="Kong, Fanzhou" w:date="2020-01-22T15:47:00Z">
        <w:r w:rsidR="007D741D">
          <w:t xml:space="preserve"> </w:t>
        </w:r>
      </w:ins>
      <w:ins w:id="358" w:author="Kong, Fanzhou" w:date="2020-01-22T15:49:00Z">
        <w:r w:rsidR="00B15DEF">
          <w:t xml:space="preserve">on training set </w:t>
        </w:r>
      </w:ins>
      <w:ins w:id="359" w:author="Kong, Fanzhou" w:date="2020-01-22T15:47:00Z">
        <w:r w:rsidR="007D741D">
          <w:t>where higher relative importance implies higher contribution to the classification</w:t>
        </w:r>
      </w:ins>
      <w:ins w:id="360" w:author="fanzhou kong" w:date="2020-02-03T15:57:00Z">
        <w:r w:rsidR="001A5730">
          <w:t>s</w:t>
        </w:r>
      </w:ins>
      <w:ins w:id="361" w:author="Kong, Fanzhou" w:date="2020-01-22T15:47:00Z">
        <w:r w:rsidR="007D741D">
          <w:t xml:space="preserve">. </w:t>
        </w:r>
      </w:ins>
      <w:ins w:id="362" w:author="Kong, Fanzhou" w:date="2020-01-22T15:57:00Z">
        <w:r w:rsidR="00B15DEF">
          <w:t>W</w:t>
        </w:r>
      </w:ins>
      <w:ins w:id="363" w:author="Kong, Fanzhou" w:date="2020-01-22T15:56:00Z">
        <w:r w:rsidR="00B15DEF">
          <w:t>ith</w:t>
        </w:r>
      </w:ins>
      <w:ins w:id="364" w:author="Kong, Fanzhou" w:date="2020-01-22T15:51:00Z">
        <w:r w:rsidR="00B15DEF">
          <w:t xml:space="preserve"> </w:t>
        </w:r>
      </w:ins>
      <w:ins w:id="365" w:author="Kong, Fanzhou" w:date="2020-01-22T15:47:00Z">
        <w:r w:rsidR="007D741D">
          <w:t xml:space="preserve">the information </w:t>
        </w:r>
      </w:ins>
      <w:ins w:id="366" w:author="Kong, Fanzhou" w:date="2020-01-22T15:57:00Z">
        <w:r w:rsidR="00B15DEF">
          <w:t>provided by</w:t>
        </w:r>
      </w:ins>
      <w:ins w:id="367" w:author="Kong, Fanzhou" w:date="2020-01-22T15:51:00Z">
        <w:r w:rsidR="00B15DEF">
          <w:t xml:space="preserve"> Relief</w:t>
        </w:r>
      </w:ins>
      <w:ins w:id="368" w:author="Kong, Fanzhou" w:date="2020-01-22T15:47:00Z">
        <w:r w:rsidR="007D741D">
          <w:t xml:space="preserve">, </w:t>
        </w:r>
      </w:ins>
      <w:ins w:id="369" w:author="Kong, Fanzhou" w:date="2020-01-22T15:48:00Z">
        <w:r w:rsidR="007D741D">
          <w:t>forward selection was implemented</w:t>
        </w:r>
      </w:ins>
      <w:ins w:id="370" w:author="Kong, Fanzhou" w:date="2020-01-22T15:49:00Z">
        <w:r w:rsidR="00B15DEF">
          <w:t xml:space="preserve"> with grid search </w:t>
        </w:r>
      </w:ins>
      <w:ins w:id="371" w:author="Kong, Fanzhou" w:date="2020-01-22T15:50:00Z">
        <w:r w:rsidR="00B15DEF">
          <w:t xml:space="preserve">to find the optimal </w:t>
        </w:r>
        <w:proofErr w:type="spellStart"/>
        <w:r w:rsidR="00B15DEF">
          <w:t>classifers</w:t>
        </w:r>
      </w:ins>
      <w:proofErr w:type="spellEnd"/>
      <w:ins w:id="372" w:author="Kong, Fanzhou" w:date="2020-01-22T15:48:00Z">
        <w:r w:rsidR="00B15DEF">
          <w:t xml:space="preserve">. </w:t>
        </w:r>
      </w:ins>
      <w:ins w:id="373" w:author="Kong, Fanzhou" w:date="2020-01-22T15:54:00Z">
        <w:r w:rsidR="00B15DEF">
          <w:t>S</w:t>
        </w:r>
      </w:ins>
      <w:ins w:id="374" w:author="Kong, Fanzhou" w:date="2020-01-22T15:52:00Z">
        <w:r w:rsidR="00B15DEF">
          <w:t>tarted with 48% mean cross-validation accuracy</w:t>
        </w:r>
      </w:ins>
      <w:ins w:id="375" w:author="Kong, Fanzhou" w:date="2020-01-22T15:53:00Z">
        <w:r w:rsidR="00B15DEF">
          <w:t xml:space="preserve"> for RF and 63% accuracy for SVM, </w:t>
        </w:r>
      </w:ins>
      <w:ins w:id="376" w:author="Kong, Fanzhou" w:date="2020-01-22T15:54:00Z">
        <w:r w:rsidR="00B15DEF">
          <w:t xml:space="preserve">both </w:t>
        </w:r>
        <w:proofErr w:type="spellStart"/>
        <w:r w:rsidR="00B15DEF">
          <w:t>classfiers</w:t>
        </w:r>
        <w:proofErr w:type="spellEnd"/>
        <w:r w:rsidR="00B15DEF">
          <w:t xml:space="preserve"> showed </w:t>
        </w:r>
      </w:ins>
      <w:ins w:id="377" w:author="fanzhou kong" w:date="2020-01-23T21:13:00Z">
        <w:r w:rsidR="00E6238E">
          <w:t xml:space="preserve">similar results that </w:t>
        </w:r>
      </w:ins>
      <w:ins w:id="378" w:author="Kong, Fanzhou" w:date="2020-01-22T15:54:00Z">
        <w:del w:id="379" w:author="fanzhou kong" w:date="2020-01-23T21:12:00Z">
          <w:r w:rsidR="00B15DEF" w:rsidDel="00E6238E">
            <w:delText xml:space="preserve">improved </w:delText>
          </w:r>
        </w:del>
        <w:r w:rsidR="00B15DEF">
          <w:t>performance</w:t>
        </w:r>
      </w:ins>
      <w:ins w:id="380" w:author="fanzhou kong" w:date="2020-02-03T15:57:00Z">
        <w:r w:rsidR="001A5730">
          <w:t>s</w:t>
        </w:r>
      </w:ins>
      <w:ins w:id="381" w:author="Kong, Fanzhou" w:date="2020-01-22T15:54:00Z">
        <w:r w:rsidR="00B15DEF">
          <w:t xml:space="preserve"> </w:t>
        </w:r>
      </w:ins>
      <w:ins w:id="382" w:author="fanzhou kong" w:date="2020-02-03T15:57:00Z">
        <w:r w:rsidR="001A5730">
          <w:t>were</w:t>
        </w:r>
      </w:ins>
      <w:ins w:id="383" w:author="fanzhou kong" w:date="2020-01-23T21:12:00Z">
        <w:r w:rsidR="00E6238E">
          <w:t xml:space="preserve"> boosting </w:t>
        </w:r>
      </w:ins>
      <w:ins w:id="384" w:author="fanzhou kong" w:date="2020-02-03T16:03:00Z">
        <w:r w:rsidR="00A1431E">
          <w:t>with</w:t>
        </w:r>
      </w:ins>
      <w:ins w:id="385" w:author="Kong, Fanzhou" w:date="2020-01-22T15:54:00Z">
        <w:del w:id="386" w:author="fanzhou kong" w:date="2020-02-03T16:03:00Z">
          <w:r w:rsidR="00B15DEF" w:rsidDel="00A1431E">
            <w:delText>as</w:delText>
          </w:r>
        </w:del>
        <w:r w:rsidR="00B15DEF">
          <w:t xml:space="preserve"> more features added</w:t>
        </w:r>
      </w:ins>
      <w:ins w:id="387" w:author="fanzhou kong" w:date="2020-02-03T16:04:00Z">
        <w:r w:rsidR="00A1431E">
          <w:t>.</w:t>
        </w:r>
      </w:ins>
      <w:ins w:id="388" w:author="Kong, Fanzhou" w:date="2020-01-22T15:54:00Z">
        <w:r w:rsidR="00B15DEF">
          <w:t xml:space="preserve"> </w:t>
        </w:r>
      </w:ins>
      <w:ins w:id="389" w:author="fanzhou kong" w:date="2020-02-03T16:04:00Z">
        <w:r w:rsidR="00A1431E">
          <w:t>Both algorithms</w:t>
        </w:r>
      </w:ins>
      <w:ins w:id="390" w:author="Kong, Fanzhou" w:date="2020-01-22T15:54:00Z">
        <w:del w:id="391" w:author="fanzhou kong" w:date="2020-02-03T16:04:00Z">
          <w:r w:rsidR="00B15DEF" w:rsidDel="00A1431E">
            <w:delText>and</w:delText>
          </w:r>
        </w:del>
        <w:r w:rsidR="00B15DEF">
          <w:t xml:space="preserve"> reached 100</w:t>
        </w:r>
      </w:ins>
      <w:ins w:id="392" w:author="Kong, Fanzhou" w:date="2020-01-22T15:55:00Z">
        <w:r w:rsidR="00B15DEF">
          <w:t xml:space="preserve">% training accuracy very quickly </w:t>
        </w:r>
      </w:ins>
      <w:ins w:id="393" w:author="fanzhou kong" w:date="2020-02-03T16:04:00Z">
        <w:r w:rsidR="00A1431E">
          <w:lastRenderedPageBreak/>
          <w:t xml:space="preserve">with </w:t>
        </w:r>
      </w:ins>
      <w:ins w:id="394" w:author="Kong, Fanzhou" w:date="2020-01-22T15:58:00Z">
        <w:del w:id="395" w:author="fanzhou kong" w:date="2020-02-03T16:04:00Z">
          <w:r w:rsidR="00B15DEF" w:rsidDel="00A1431E">
            <w:delText>(</w:delText>
          </w:r>
        </w:del>
        <w:r w:rsidR="00B15DEF">
          <w:t xml:space="preserve">only 4 features needed </w:t>
        </w:r>
      </w:ins>
      <w:ins w:id="396" w:author="fanzhou kong" w:date="2020-02-03T16:04:00Z">
        <w:r w:rsidR="00A1431E">
          <w:t>when</w:t>
        </w:r>
      </w:ins>
      <w:ins w:id="397" w:author="Kong, Fanzhou" w:date="2020-01-22T15:59:00Z">
        <w:del w:id="398" w:author="fanzhou kong" w:date="2020-02-03T16:04:00Z">
          <w:r w:rsidR="00B15DEF" w:rsidDel="00A1431E">
            <w:delText>for both classifiers</w:delText>
          </w:r>
        </w:del>
      </w:ins>
      <w:ins w:id="399" w:author="Kong, Fanzhou" w:date="2020-01-22T15:58:00Z">
        <w:del w:id="400" w:author="fanzhou kong" w:date="2020-02-03T16:04:00Z">
          <w:r w:rsidR="00B15DEF" w:rsidDel="00A1431E">
            <w:delText xml:space="preserve">) </w:delText>
          </w:r>
        </w:del>
      </w:ins>
      <w:ins w:id="401" w:author="Kong, Fanzhou" w:date="2020-01-22T15:55:00Z">
        <w:del w:id="402" w:author="fanzhou kong" w:date="2020-02-03T16:04:00Z">
          <w:r w:rsidR="00B15DEF" w:rsidDel="00A1431E">
            <w:delText>with</w:delText>
          </w:r>
        </w:del>
        <w:r w:rsidR="00B15DEF">
          <w:t xml:space="preserve"> optimal hyperparameters </w:t>
        </w:r>
      </w:ins>
      <w:ins w:id="403" w:author="fanzhou kong" w:date="2020-02-03T16:04:00Z">
        <w:r w:rsidR="00A1431E">
          <w:t xml:space="preserve">were </w:t>
        </w:r>
      </w:ins>
      <w:ins w:id="404" w:author="Kong, Fanzhou" w:date="2020-01-22T15:55:00Z">
        <w:r w:rsidR="00B15DEF">
          <w:t xml:space="preserve">selected. </w:t>
        </w:r>
      </w:ins>
      <w:ins w:id="405" w:author="Kong, Fanzhou" w:date="2020-01-22T15:51:00Z">
        <w:r w:rsidR="00B15DEF">
          <w:t xml:space="preserve">Then the </w:t>
        </w:r>
      </w:ins>
      <w:ins w:id="406" w:author="Kong, Fanzhou" w:date="2020-01-22T15:52:00Z">
        <w:r w:rsidR="00B15DEF">
          <w:t>optimal classifiers were validated on testing set.</w:t>
        </w:r>
      </w:ins>
      <w:ins w:id="407" w:author="Kong, Fanzhou" w:date="2020-01-22T15:59:00Z">
        <w:r w:rsidR="00A96C67">
          <w:t xml:space="preserve"> The validation results could be found in table 2.</w:t>
        </w:r>
      </w:ins>
      <w:ins w:id="408" w:author="Kong, Fanzhou" w:date="2020-01-22T16:31:00Z">
        <w:r w:rsidR="0057658A">
          <w:t xml:space="preserve"> </w:t>
        </w:r>
        <w:r w:rsidR="0057658A" w:rsidRPr="0057658A">
          <w:rPr>
            <w:highlight w:val="yellow"/>
            <w:rPrChange w:id="409" w:author="Kong, Fanzhou" w:date="2020-01-22T16:31:00Z">
              <w:rPr/>
            </w:rPrChange>
          </w:rPr>
          <w:t xml:space="preserve">(some </w:t>
        </w:r>
        <w:del w:id="410" w:author="fanzhou kong" w:date="2020-02-03T16:12:00Z">
          <w:r w:rsidR="0057658A" w:rsidRPr="0057658A" w:rsidDel="003A60B5">
            <w:rPr>
              <w:highlight w:val="yellow"/>
              <w:rPrChange w:id="411" w:author="Kong, Fanzhou" w:date="2020-01-22T16:31:00Z">
                <w:rPr/>
              </w:rPrChange>
            </w:rPr>
            <w:delText xml:space="preserve">precision, recall, </w:delText>
          </w:r>
        </w:del>
        <w:r w:rsidR="0057658A" w:rsidRPr="0057658A">
          <w:rPr>
            <w:highlight w:val="yellow"/>
            <w:rPrChange w:id="412" w:author="Kong, Fanzhou" w:date="2020-01-22T16:31:00Z">
              <w:rPr/>
            </w:rPrChange>
          </w:rPr>
          <w:t xml:space="preserve">kappa </w:t>
        </w:r>
        <w:proofErr w:type="spellStart"/>
        <w:r w:rsidR="0057658A" w:rsidRPr="0057658A">
          <w:rPr>
            <w:highlight w:val="yellow"/>
            <w:rPrChange w:id="413" w:author="Kong, Fanzhou" w:date="2020-01-22T16:31:00Z">
              <w:rPr/>
            </w:rPrChange>
          </w:rPr>
          <w:t>explanination</w:t>
        </w:r>
        <w:proofErr w:type="spellEnd"/>
        <w:r w:rsidR="0057658A" w:rsidRPr="0057658A">
          <w:rPr>
            <w:highlight w:val="yellow"/>
            <w:rPrChange w:id="414" w:author="Kong, Fanzhou" w:date="2020-01-22T16:31:00Z">
              <w:rPr/>
            </w:rPrChange>
          </w:rPr>
          <w:t xml:space="preserve"> </w:t>
        </w:r>
        <w:commentRangeStart w:id="415"/>
        <w:r w:rsidR="0057658A" w:rsidRPr="0057658A">
          <w:rPr>
            <w:highlight w:val="yellow"/>
            <w:rPrChange w:id="416" w:author="Kong, Fanzhou" w:date="2020-01-22T16:31:00Z">
              <w:rPr/>
            </w:rPrChange>
          </w:rPr>
          <w:t>here</w:t>
        </w:r>
      </w:ins>
      <w:commentRangeEnd w:id="415"/>
      <w:r w:rsidR="003A60B5">
        <w:rPr>
          <w:rStyle w:val="CommentReference"/>
        </w:rPr>
        <w:commentReference w:id="415"/>
      </w:r>
      <w:ins w:id="417" w:author="Kong, Fanzhou" w:date="2020-01-22T16:31:00Z">
        <w:r w:rsidR="0057658A" w:rsidRPr="0057658A">
          <w:rPr>
            <w:highlight w:val="yellow"/>
            <w:rPrChange w:id="418" w:author="Kong, Fanzhou" w:date="2020-01-22T16:31:00Z">
              <w:rPr/>
            </w:rPrChange>
          </w:rPr>
          <w:t>).</w:t>
        </w:r>
      </w:ins>
      <w:ins w:id="419" w:author="Kong, Fanzhou" w:date="2020-01-22T15:52:00Z">
        <w:r w:rsidR="00B15DEF">
          <w:t xml:space="preserve"> </w:t>
        </w:r>
      </w:ins>
      <w:ins w:id="420" w:author="Kong, Fanzhou" w:date="2020-01-22T16:31:00Z">
        <w:r w:rsidR="0057658A">
          <w:t>Both classifier</w:t>
        </w:r>
      </w:ins>
      <w:ins w:id="421" w:author="Kong, Fanzhou" w:date="2020-01-22T16:32:00Z">
        <w:r w:rsidR="0057658A">
          <w:t>s</w:t>
        </w:r>
      </w:ins>
      <w:ins w:id="422" w:author="Kong, Fanzhou" w:date="2020-01-22T16:31:00Z">
        <w:r w:rsidR="0057658A">
          <w:t xml:space="preserve"> </w:t>
        </w:r>
      </w:ins>
      <w:ins w:id="423" w:author="Kong, Fanzhou" w:date="2020-01-22T16:32:00Z">
        <w:r w:rsidR="0057658A">
          <w:t>sh</w:t>
        </w:r>
      </w:ins>
      <w:ins w:id="424" w:author="Kong, Fanzhou" w:date="2020-01-22T16:33:00Z">
        <w:r w:rsidR="0057658A">
          <w:t>ow</w:t>
        </w:r>
      </w:ins>
      <w:ins w:id="425" w:author="Kong, Fanzhou" w:date="2020-01-22T16:35:00Z">
        <w:r w:rsidR="0057658A">
          <w:t>e</w:t>
        </w:r>
      </w:ins>
      <w:ins w:id="426" w:author="Kong, Fanzhou" w:date="2020-01-22T16:33:00Z">
        <w:r w:rsidR="0057658A">
          <w:t xml:space="preserve">d </w:t>
        </w:r>
        <w:del w:id="427" w:author="fanzhou kong" w:date="2020-01-23T21:11:00Z">
          <w:r w:rsidR="0057658A" w:rsidDel="00E6238E">
            <w:delText>perfect</w:delText>
          </w:r>
        </w:del>
      </w:ins>
      <w:ins w:id="428" w:author="fanzhou kong" w:date="2020-01-23T21:11:00Z">
        <w:r w:rsidR="00E6238E">
          <w:t>perfect</w:t>
        </w:r>
      </w:ins>
      <w:ins w:id="429" w:author="Kong, Fanzhou" w:date="2020-01-22T16:33:00Z">
        <w:r w:rsidR="0057658A">
          <w:t xml:space="preserve"> classification result</w:t>
        </w:r>
      </w:ins>
      <w:ins w:id="430" w:author="Kong, Fanzhou" w:date="2020-01-22T16:35:00Z">
        <w:r w:rsidR="0057658A">
          <w:t>s</w:t>
        </w:r>
      </w:ins>
      <w:ins w:id="431" w:author="Kong, Fanzhou" w:date="2020-01-22T16:33:00Z">
        <w:r w:rsidR="0057658A">
          <w:t xml:space="preserve"> with 100% accuracy </w:t>
        </w:r>
      </w:ins>
      <w:proofErr w:type="spellStart"/>
      <w:ins w:id="432" w:author="fanzhou kong" w:date="2020-02-03T16:14:00Z">
        <w:r w:rsidR="003A60B5">
          <w:t>amd</w:t>
        </w:r>
        <w:proofErr w:type="spellEnd"/>
        <w:r w:rsidR="003A60B5">
          <w:t xml:space="preserve"> kappa </w:t>
        </w:r>
      </w:ins>
      <w:ins w:id="433" w:author="Kong, Fanzhou" w:date="2020-01-22T16:33:00Z">
        <w:r w:rsidR="0057658A">
          <w:t xml:space="preserve">for all types of GI </w:t>
        </w:r>
        <w:commentRangeStart w:id="434"/>
        <w:r w:rsidR="0057658A">
          <w:t>rice</w:t>
        </w:r>
        <w:commentRangeEnd w:id="434"/>
        <w:r w:rsidR="0057658A">
          <w:rPr>
            <w:rStyle w:val="CommentReference"/>
          </w:rPr>
          <w:commentReference w:id="434"/>
        </w:r>
        <w:r w:rsidR="0057658A">
          <w:t>.</w:t>
        </w:r>
      </w:ins>
      <w:ins w:id="435" w:author="Kong, Fanzhou" w:date="2020-01-22T16:35:00Z">
        <w:r w:rsidR="0057658A">
          <w:t xml:space="preserve"> </w:t>
        </w:r>
      </w:ins>
      <w:ins w:id="436" w:author="Kong, Fanzhou" w:date="2020-01-22T16:36:00Z">
        <w:r w:rsidR="0057658A">
          <w:t xml:space="preserve">The result is suggesting the information provided by these 4 elements has significant </w:t>
        </w:r>
      </w:ins>
      <w:ins w:id="437" w:author="Kong, Fanzhou" w:date="2020-01-22T16:37:00Z">
        <w:r w:rsidR="0057658A">
          <w:t>differentiation power to make the classification</w:t>
        </w:r>
        <w:r w:rsidR="0057658A" w:rsidRPr="0057658A">
          <w:rPr>
            <w:highlight w:val="yellow"/>
            <w:rPrChange w:id="438" w:author="Kong, Fanzhou" w:date="2020-01-22T16:37:00Z">
              <w:rPr/>
            </w:rPrChange>
          </w:rPr>
          <w:t xml:space="preserve">. (more context on the top 4 </w:t>
        </w:r>
        <w:commentRangeStart w:id="439"/>
        <w:r w:rsidR="0057658A" w:rsidRPr="0057658A">
          <w:rPr>
            <w:highlight w:val="yellow"/>
            <w:rPrChange w:id="440" w:author="Kong, Fanzhou" w:date="2020-01-22T16:37:00Z">
              <w:rPr/>
            </w:rPrChange>
          </w:rPr>
          <w:t>elements</w:t>
        </w:r>
      </w:ins>
      <w:commentRangeEnd w:id="439"/>
      <w:r w:rsidR="00EB68BE">
        <w:rPr>
          <w:rStyle w:val="CommentReference"/>
        </w:rPr>
        <w:commentReference w:id="439"/>
      </w:r>
      <w:ins w:id="441" w:author="Kong, Fanzhou" w:date="2020-01-22T16:37:00Z">
        <w:r w:rsidR="0057658A" w:rsidRPr="0057658A">
          <w:rPr>
            <w:highlight w:val="yellow"/>
            <w:rPrChange w:id="442" w:author="Kong, Fanzhou" w:date="2020-01-22T16:37:00Z">
              <w:rPr/>
            </w:rPrChange>
          </w:rPr>
          <w:t>)</w:t>
        </w:r>
        <w:r w:rsidR="0057658A">
          <w:t xml:space="preserve"> </w:t>
        </w:r>
      </w:ins>
      <w:ins w:id="443" w:author="Xu, Jason" w:date="2020-01-14T10:07:00Z">
        <w:del w:id="444" w:author="fanzhou kong" w:date="2020-02-04T11:39:00Z">
          <w:r w:rsidR="00860E28" w:rsidRPr="00193AFD" w:rsidDel="00ED277F">
            <w:rPr>
              <w:strike/>
              <w:rPrChange w:id="445" w:author="Kong, Fanzhou" w:date="2020-01-22T15:36:00Z">
                <w:rPr/>
              </w:rPrChange>
            </w:rPr>
            <w:delText>Currently</w:delText>
          </w:r>
          <w:commentRangeStart w:id="446"/>
          <w:commentRangeEnd w:id="446"/>
          <w:r w:rsidR="00860E28" w:rsidRPr="00193AFD" w:rsidDel="00ED277F">
            <w:rPr>
              <w:rStyle w:val="CommentReference"/>
              <w:strike/>
              <w:rPrChange w:id="447" w:author="Kong, Fanzhou" w:date="2020-01-22T15:36:00Z">
                <w:rPr>
                  <w:rStyle w:val="CommentReference"/>
                </w:rPr>
              </w:rPrChange>
            </w:rPr>
            <w:commentReference w:id="446"/>
          </w:r>
          <w:r w:rsidR="00860E28" w:rsidRPr="00193AFD" w:rsidDel="00ED277F">
            <w:rPr>
              <w:strike/>
              <w:rPrChange w:id="448" w:author="Kong, Fanzhou" w:date="2020-01-22T15:36:00Z">
                <w:rPr/>
              </w:rPrChange>
            </w:rPr>
            <w:delText xml:space="preserve">, opposite views exist regarding when </w:delText>
          </w:r>
          <w:commentRangeStart w:id="449"/>
          <w:r w:rsidR="00860E28" w:rsidRPr="00193AFD" w:rsidDel="00ED277F">
            <w:rPr>
              <w:strike/>
              <w:rPrChange w:id="450" w:author="Kong, Fanzhou" w:date="2020-01-22T15:36:00Z">
                <w:rPr/>
              </w:rPrChange>
            </w:rPr>
            <w:delText>feature selection</w:delText>
          </w:r>
          <w:commentRangeEnd w:id="449"/>
          <w:r w:rsidR="00860E28" w:rsidRPr="00193AFD" w:rsidDel="00ED277F">
            <w:rPr>
              <w:rStyle w:val="CommentReference"/>
              <w:strike/>
              <w:rPrChange w:id="451" w:author="Kong, Fanzhou" w:date="2020-01-22T15:36:00Z">
                <w:rPr>
                  <w:rStyle w:val="CommentReference"/>
                </w:rPr>
              </w:rPrChange>
            </w:rPr>
            <w:commentReference w:id="449"/>
          </w:r>
          <w:r w:rsidR="00860E28" w:rsidRPr="00193AFD" w:rsidDel="00ED277F">
            <w:rPr>
              <w:strike/>
              <w:rPrChange w:id="452" w:author="Kong, Fanzhou" w:date="2020-01-22T15:36:00Z">
                <w:rPr/>
              </w:rPrChange>
            </w:rPr>
            <w:delText xml:space="preserve"> shall be conducted during the process of classifier training (and validation?): a very popular view </w:delText>
          </w:r>
        </w:del>
      </w:ins>
      <w:ins w:id="453" w:author="Xu, Jason" w:date="2020-01-14T10:09:00Z">
        <w:del w:id="454" w:author="fanzhou kong" w:date="2020-02-04T11:39:00Z">
          <w:r w:rsidR="00204069" w:rsidRPr="00193AFD" w:rsidDel="00ED277F">
            <w:rPr>
              <w:strike/>
              <w:rPrChange w:id="455" w:author="Kong, Fanzhou" w:date="2020-01-22T15:36:00Z">
                <w:rPr/>
              </w:rPrChange>
            </w:rPr>
            <w:delText>sees feature selection</w:delText>
          </w:r>
        </w:del>
      </w:ins>
      <w:ins w:id="456" w:author="Xu, Jason" w:date="2020-01-14T10:07:00Z">
        <w:del w:id="457" w:author="fanzhou kong" w:date="2020-02-04T11:39:00Z">
          <w:r w:rsidR="00860E28" w:rsidRPr="00193AFD" w:rsidDel="00ED277F">
            <w:rPr>
              <w:strike/>
              <w:rPrChange w:id="458" w:author="Kong, Fanzhou" w:date="2020-01-22T15:36:00Z">
                <w:rPr/>
              </w:rPrChange>
            </w:rPr>
            <w:delText xml:space="preserve"> as an important data preprocessing step to remove feature variables with low or null discriminating power for the samples</w:delText>
          </w:r>
          <w:r w:rsidR="00860E28" w:rsidRPr="00193AFD" w:rsidDel="00ED277F">
            <w:rPr>
              <w:strike/>
              <w:rPrChange w:id="459" w:author="Kong, Fanzhou" w:date="2020-01-22T15:36:00Z">
                <w:rPr/>
              </w:rPrChange>
            </w:rPr>
            <w:fldChar w:fldCharType="begin" w:fldLock="1"/>
          </w:r>
          <w:r w:rsidR="00860E28" w:rsidRPr="00193AFD" w:rsidDel="00ED277F">
            <w:rPr>
              <w:strike/>
              <w:rPrChange w:id="460" w:author="Kong, Fanzhou" w:date="2020-01-22T15:36:00Z">
                <w:rPr/>
              </w:rPrChange>
            </w:rPr>
            <w:del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delInstrText>
          </w:r>
          <w:r w:rsidR="00860E28" w:rsidRPr="00193AFD" w:rsidDel="00ED277F">
            <w:rPr>
              <w:strike/>
              <w:rPrChange w:id="461" w:author="Kong, Fanzhou" w:date="2020-01-22T15:36:00Z">
                <w:rPr/>
              </w:rPrChange>
            </w:rPr>
            <w:fldChar w:fldCharType="separate"/>
          </w:r>
          <w:r w:rsidR="00860E28" w:rsidRPr="00193AFD" w:rsidDel="00ED277F">
            <w:rPr>
              <w:strike/>
              <w:noProof/>
              <w:vertAlign w:val="superscript"/>
              <w:rPrChange w:id="462" w:author="Kong, Fanzhou" w:date="2020-01-22T15:36:00Z">
                <w:rPr>
                  <w:noProof/>
                  <w:vertAlign w:val="superscript"/>
                </w:rPr>
              </w:rPrChange>
            </w:rPr>
            <w:delText>14</w:delText>
          </w:r>
          <w:r w:rsidR="00860E28" w:rsidRPr="00193AFD" w:rsidDel="00ED277F">
            <w:rPr>
              <w:strike/>
              <w:rPrChange w:id="463" w:author="Kong, Fanzhou" w:date="2020-01-22T15:36:00Z">
                <w:rPr/>
              </w:rPrChange>
            </w:rPr>
            <w:fldChar w:fldCharType="end"/>
          </w:r>
          <w:r w:rsidR="00860E28" w:rsidRPr="00193AFD" w:rsidDel="00ED277F">
            <w:rPr>
              <w:strike/>
              <w:rPrChange w:id="464" w:author="Kong, Fanzhou" w:date="2020-01-22T15:36:00Z">
                <w:rPr/>
              </w:rPrChange>
            </w:rPr>
            <w:delText>. While on the other hand, there is concern that classification results could be severely biased (i.e. over-optimistic) if s</w:delText>
          </w:r>
          <w:commentRangeStart w:id="465"/>
          <w:commentRangeStart w:id="466"/>
          <w:r w:rsidR="00860E28" w:rsidRPr="00193AFD" w:rsidDel="00ED277F">
            <w:rPr>
              <w:strike/>
              <w:rPrChange w:id="467" w:author="Kong, Fanzhou" w:date="2020-01-22T15:36:00Z">
                <w:rPr/>
              </w:rPrChange>
            </w:rPr>
            <w:delText>election of features</w:delText>
          </w:r>
          <w:commentRangeEnd w:id="465"/>
          <w:r w:rsidR="00860E28" w:rsidRPr="00193AFD" w:rsidDel="00ED277F">
            <w:rPr>
              <w:rStyle w:val="CommentReference"/>
              <w:strike/>
              <w:rPrChange w:id="468" w:author="Kong, Fanzhou" w:date="2020-01-22T15:36:00Z">
                <w:rPr>
                  <w:rStyle w:val="CommentReference"/>
                </w:rPr>
              </w:rPrChange>
            </w:rPr>
            <w:commentReference w:id="465"/>
          </w:r>
        </w:del>
      </w:ins>
      <w:commentRangeEnd w:id="466"/>
      <w:del w:id="469" w:author="fanzhou kong" w:date="2020-02-04T11:39:00Z">
        <w:r w:rsidR="00E6238E" w:rsidDel="00ED277F">
          <w:rPr>
            <w:rStyle w:val="CommentReference"/>
          </w:rPr>
          <w:commentReference w:id="466"/>
        </w:r>
      </w:del>
      <w:ins w:id="470" w:author="Xu, Jason" w:date="2020-01-14T10:07:00Z">
        <w:del w:id="471" w:author="fanzhou kong" w:date="2020-02-04T11:39:00Z">
          <w:r w:rsidR="00860E28" w:rsidRPr="00193AFD" w:rsidDel="00ED277F">
            <w:rPr>
              <w:strike/>
              <w:rPrChange w:id="472" w:author="Kong, Fanzhou" w:date="2020-01-22T15:36:00Z">
                <w:rPr/>
              </w:rPrChange>
            </w:rPr>
            <w:delText xml:space="preserve"> is done prior to the </w:delText>
          </w:r>
          <w:commentRangeStart w:id="473"/>
          <w:commentRangeStart w:id="474"/>
          <w:r w:rsidR="00860E28" w:rsidRPr="00193AFD" w:rsidDel="00ED277F">
            <w:rPr>
              <w:strike/>
              <w:rPrChange w:id="475" w:author="Kong, Fanzhou" w:date="2020-01-22T15:36:00Z">
                <w:rPr/>
              </w:rPrChange>
            </w:rPr>
            <w:delText>cross-validation</w:delText>
          </w:r>
        </w:del>
      </w:ins>
      <w:commentRangeEnd w:id="473"/>
      <w:ins w:id="476" w:author="Xu, Jason" w:date="2020-01-14T10:10:00Z">
        <w:del w:id="477" w:author="fanzhou kong" w:date="2020-02-04T11:39:00Z">
          <w:r w:rsidR="00D40090" w:rsidRPr="00193AFD" w:rsidDel="00ED277F">
            <w:rPr>
              <w:rStyle w:val="CommentReference"/>
              <w:strike/>
              <w:rPrChange w:id="478" w:author="Kong, Fanzhou" w:date="2020-01-22T15:36:00Z">
                <w:rPr>
                  <w:rStyle w:val="CommentReference"/>
                </w:rPr>
              </w:rPrChange>
            </w:rPr>
            <w:commentReference w:id="473"/>
          </w:r>
        </w:del>
      </w:ins>
      <w:commentRangeEnd w:id="474"/>
      <w:del w:id="479" w:author="fanzhou kong" w:date="2020-02-04T11:39:00Z">
        <w:r w:rsidR="00E6238E" w:rsidDel="00ED277F">
          <w:rPr>
            <w:rStyle w:val="CommentReference"/>
          </w:rPr>
          <w:commentReference w:id="474"/>
        </w:r>
      </w:del>
      <w:ins w:id="480" w:author="Xu, Jason" w:date="2020-01-14T10:07:00Z">
        <w:del w:id="481" w:author="fanzhou kong" w:date="2020-02-04T11:39:00Z">
          <w:r w:rsidR="00860E28" w:rsidRPr="00193AFD" w:rsidDel="00ED277F">
            <w:rPr>
              <w:strike/>
              <w:rPrChange w:id="482" w:author="Kong, Fanzhou" w:date="2020-01-22T15:36:00Z">
                <w:rPr/>
              </w:rPrChange>
            </w:rPr>
            <w:fldChar w:fldCharType="begin" w:fldLock="1"/>
          </w:r>
        </w:del>
      </w:ins>
      <w:del w:id="483" w:author="fanzhou kong" w:date="2020-02-04T11:39:00Z">
        <w:r w:rsidR="009213A7" w:rsidRPr="00193AFD" w:rsidDel="00ED277F">
          <w:rPr>
            <w:strike/>
            <w:rPrChange w:id="484" w:author="Kong, Fanzhou" w:date="2020-01-22T15:36:00Z">
              <w:rPr/>
            </w:rPrChange>
          </w:rPr>
          <w:del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24&lt;/sup&gt;","plainTextFormattedCitation":"24","previouslyFormattedCitation":"&lt;sup&gt;24&lt;/sup&gt;"},"properties":{"noteIndex":0},"schema":"https://github.com/citation-style-language/schema/raw/master/csl-citation.json"}</w:delInstrText>
        </w:r>
      </w:del>
      <w:ins w:id="485" w:author="Xu, Jason" w:date="2020-01-14T10:07:00Z">
        <w:del w:id="486" w:author="fanzhou kong" w:date="2020-02-04T11:39:00Z">
          <w:r w:rsidR="00860E28" w:rsidRPr="00193AFD" w:rsidDel="00ED277F">
            <w:rPr>
              <w:strike/>
              <w:rPrChange w:id="487" w:author="Kong, Fanzhou" w:date="2020-01-22T15:36:00Z">
                <w:rPr/>
              </w:rPrChange>
            </w:rPr>
            <w:fldChar w:fldCharType="separate"/>
          </w:r>
        </w:del>
      </w:ins>
      <w:del w:id="488" w:author="fanzhou kong" w:date="2020-02-04T11:39:00Z">
        <w:r w:rsidR="008E2240" w:rsidRPr="00193AFD" w:rsidDel="00ED277F">
          <w:rPr>
            <w:strike/>
            <w:noProof/>
            <w:vertAlign w:val="superscript"/>
            <w:rPrChange w:id="489" w:author="Kong, Fanzhou" w:date="2020-01-22T15:36:00Z">
              <w:rPr>
                <w:noProof/>
                <w:vertAlign w:val="superscript"/>
              </w:rPr>
            </w:rPrChange>
          </w:rPr>
          <w:delText>24</w:delText>
        </w:r>
      </w:del>
      <w:ins w:id="490" w:author="Xu, Jason" w:date="2020-01-14T10:07:00Z">
        <w:del w:id="491" w:author="fanzhou kong" w:date="2020-02-04T11:39:00Z">
          <w:r w:rsidR="00860E28" w:rsidRPr="00193AFD" w:rsidDel="00ED277F">
            <w:rPr>
              <w:strike/>
              <w:rPrChange w:id="492" w:author="Kong, Fanzhou" w:date="2020-01-22T15:36:00Z">
                <w:rPr/>
              </w:rPrChange>
            </w:rPr>
            <w:fldChar w:fldCharType="end"/>
          </w:r>
          <w:r w:rsidR="00860E28" w:rsidRPr="00193AFD" w:rsidDel="00ED277F">
            <w:rPr>
              <w:bCs/>
              <w:strike/>
              <w:rPrChange w:id="493" w:author="Kong, Fanzhou" w:date="2020-01-22T15:36:00Z">
                <w:rPr>
                  <w:bCs/>
                </w:rPr>
              </w:rPrChange>
            </w:rPr>
            <w:delText xml:space="preserve">. </w:delText>
          </w:r>
        </w:del>
      </w:ins>
      <w:ins w:id="494" w:author="Xu, Jason" w:date="2020-01-13T15:35:00Z">
        <w:del w:id="495" w:author="fanzhou kong" w:date="2020-02-04T11:39:00Z">
          <w:r w:rsidR="007C7F82" w:rsidRPr="00193AFD" w:rsidDel="00ED277F">
            <w:rPr>
              <w:strike/>
              <w:rPrChange w:id="496" w:author="Kong, Fanzhou" w:date="2020-01-22T15:36:00Z">
                <w:rPr/>
              </w:rPrChange>
            </w:rPr>
            <w:delText>In this study, we first rank</w:delText>
          </w:r>
        </w:del>
      </w:ins>
      <w:ins w:id="497" w:author="Xu, Jason" w:date="2020-01-13T15:38:00Z">
        <w:del w:id="498" w:author="fanzhou kong" w:date="2020-02-04T11:39:00Z">
          <w:r w:rsidR="00424D05" w:rsidRPr="00193AFD" w:rsidDel="00ED277F">
            <w:rPr>
              <w:strike/>
              <w:rPrChange w:id="499" w:author="Kong, Fanzhou" w:date="2020-01-22T15:36:00Z">
                <w:rPr/>
              </w:rPrChange>
            </w:rPr>
            <w:delText>ed</w:delText>
          </w:r>
        </w:del>
      </w:ins>
      <w:ins w:id="500" w:author="Xu, Jason" w:date="2020-01-13T15:35:00Z">
        <w:del w:id="501" w:author="fanzhou kong" w:date="2020-02-04T11:39:00Z">
          <w:r w:rsidR="007C7F82" w:rsidRPr="00193AFD" w:rsidDel="00ED277F">
            <w:rPr>
              <w:strike/>
              <w:rPrChange w:id="502" w:author="Kong, Fanzhou" w:date="2020-01-22T15:36:00Z">
                <w:rPr/>
              </w:rPrChange>
            </w:rPr>
            <w:delText xml:space="preserve"> all the elements basing on th</w:delText>
          </w:r>
        </w:del>
      </w:ins>
      <w:ins w:id="503" w:author="Xu, Jason" w:date="2020-01-13T15:36:00Z">
        <w:del w:id="504" w:author="fanzhou kong" w:date="2020-02-04T11:39:00Z">
          <w:r w:rsidR="007C7F82" w:rsidRPr="00193AFD" w:rsidDel="00ED277F">
            <w:rPr>
              <w:strike/>
              <w:rPrChange w:id="505" w:author="Kong, Fanzhou" w:date="2020-01-22T15:36:00Z">
                <w:rPr/>
              </w:rPrChange>
            </w:rPr>
            <w:delText xml:space="preserve">eir </w:delText>
          </w:r>
          <w:r w:rsidR="00303BB8" w:rsidRPr="00193AFD" w:rsidDel="00ED277F">
            <w:rPr>
              <w:strike/>
              <w:rPrChange w:id="506" w:author="Kong, Fanzhou" w:date="2020-01-22T15:36:00Z">
                <w:rPr/>
              </w:rPrChange>
            </w:rPr>
            <w:delText xml:space="preserve">relative importance assigned by </w:delText>
          </w:r>
        </w:del>
      </w:ins>
      <w:ins w:id="507" w:author="Xu, Jason" w:date="2020-01-13T15:39:00Z">
        <w:del w:id="508" w:author="fanzhou kong" w:date="2020-02-04T11:39:00Z">
          <w:r w:rsidR="00726E97" w:rsidRPr="00193AFD" w:rsidDel="00ED277F">
            <w:rPr>
              <w:strike/>
              <w:rPrChange w:id="509" w:author="Kong, Fanzhou" w:date="2020-01-22T15:36:00Z">
                <w:rPr/>
              </w:rPrChange>
            </w:rPr>
            <w:delText>ReliefF</w:delText>
          </w:r>
        </w:del>
      </w:ins>
      <w:ins w:id="510" w:author="Xu, Jason" w:date="2020-01-13T15:36:00Z">
        <w:del w:id="511" w:author="fanzhou kong" w:date="2020-02-04T11:39:00Z">
          <w:r w:rsidR="00303BB8" w:rsidRPr="00193AFD" w:rsidDel="00ED277F">
            <w:rPr>
              <w:strike/>
              <w:rPrChange w:id="512" w:author="Kong, Fanzhou" w:date="2020-01-22T15:36:00Z">
                <w:rPr/>
              </w:rPrChange>
            </w:rPr>
            <w:delText xml:space="preserve"> algorithms. </w:delText>
          </w:r>
        </w:del>
      </w:ins>
      <w:del w:id="513" w:author="fanzhou kong" w:date="2020-02-04T11:39:00Z">
        <w:r w:rsidR="00DC026A" w:rsidRPr="00193AFD" w:rsidDel="00ED277F">
          <w:rPr>
            <w:strike/>
            <w:rPrChange w:id="514" w:author="Kong, Fanzhou" w:date="2020-01-22T15:36:00Z">
              <w:rPr/>
            </w:rPrChange>
          </w:rPr>
          <w:delText xml:space="preserve"> </w:delText>
        </w:r>
        <w:r w:rsidR="00DC026A" w:rsidRPr="00193AFD" w:rsidDel="00ED277F">
          <w:rPr>
            <w:bCs/>
            <w:strike/>
            <w:rPrChange w:id="515" w:author="Kong, Fanzhou" w:date="2020-01-22T15:36:00Z">
              <w:rPr>
                <w:bCs/>
              </w:rPr>
            </w:rPrChange>
          </w:rPr>
          <w:delText>Fig 3</w:delText>
        </w:r>
        <w:r w:rsidR="00180CBF" w:rsidRPr="00193AFD" w:rsidDel="00ED277F">
          <w:rPr>
            <w:bCs/>
            <w:strike/>
            <w:rPrChange w:id="516" w:author="Kong, Fanzhou" w:date="2020-01-22T15:36:00Z">
              <w:rPr>
                <w:bCs/>
              </w:rPr>
            </w:rPrChange>
          </w:rPr>
          <w:delText xml:space="preserve"> </w:delText>
        </w:r>
        <w:r w:rsidR="00DC026A" w:rsidRPr="00193AFD" w:rsidDel="00ED277F">
          <w:rPr>
            <w:bCs/>
            <w:strike/>
            <w:rPrChange w:id="517" w:author="Kong, Fanzhou" w:date="2020-01-22T15:36:00Z">
              <w:rPr>
                <w:bCs/>
              </w:rPr>
            </w:rPrChange>
          </w:rPr>
          <w:delText xml:space="preserve">shows the relative importance assigned to each variable </w:delText>
        </w:r>
      </w:del>
      <w:ins w:id="518" w:author="Xu, Jason" w:date="2020-01-13T15:37:00Z">
        <w:del w:id="519" w:author="fanzhou kong" w:date="2020-02-04T11:39:00Z">
          <w:r w:rsidR="00254DEE" w:rsidRPr="00193AFD" w:rsidDel="00ED277F">
            <w:rPr>
              <w:bCs/>
              <w:strike/>
              <w:rPrChange w:id="520" w:author="Kong, Fanzhou" w:date="2020-01-22T15:36:00Z">
                <w:rPr>
                  <w:bCs/>
                </w:rPr>
              </w:rPrChange>
            </w:rPr>
            <w:delText>feature</w:delText>
          </w:r>
        </w:del>
      </w:ins>
      <w:del w:id="521" w:author="fanzhou kong" w:date="2020-02-04T11:39:00Z">
        <w:r w:rsidR="00DC026A" w:rsidRPr="00193AFD" w:rsidDel="00ED277F">
          <w:rPr>
            <w:bCs/>
            <w:strike/>
            <w:rPrChange w:id="522" w:author="Kong, Fanzhou" w:date="2020-01-22T15:36:00Z">
              <w:rPr>
                <w:bCs/>
              </w:rPr>
            </w:rPrChange>
          </w:rPr>
          <w:delText>by</w:delText>
        </w:r>
      </w:del>
      <w:ins w:id="523" w:author="Xu, Jason" w:date="2020-01-13T15:40:00Z">
        <w:del w:id="524" w:author="fanzhou kong" w:date="2020-02-04T11:39:00Z">
          <w:r w:rsidR="00C573DA" w:rsidRPr="00193AFD" w:rsidDel="00ED277F">
            <w:rPr>
              <w:bCs/>
              <w:strike/>
              <w:rPrChange w:id="525" w:author="Kong, Fanzhou" w:date="2020-01-22T15:36:00Z">
                <w:rPr>
                  <w:bCs/>
                </w:rPr>
              </w:rPrChange>
            </w:rPr>
            <w:delText xml:space="preserve"> </w:delText>
          </w:r>
        </w:del>
      </w:ins>
      <w:ins w:id="526" w:author="Xu, Jason" w:date="2020-01-14T09:44:00Z">
        <w:del w:id="527" w:author="fanzhou kong" w:date="2020-02-04T11:39:00Z">
          <w:r w:rsidR="00B03D5D" w:rsidRPr="00193AFD" w:rsidDel="00ED277F">
            <w:rPr>
              <w:bCs/>
              <w:strike/>
              <w:rPrChange w:id="528" w:author="Kong, Fanzhou" w:date="2020-01-22T15:36:00Z">
                <w:rPr>
                  <w:bCs/>
                </w:rPr>
              </w:rPrChange>
            </w:rPr>
            <w:delText>(top xx features</w:delText>
          </w:r>
        </w:del>
      </w:ins>
      <w:ins w:id="529" w:author="Xu, Jason" w:date="2020-01-14T09:46:00Z">
        <w:del w:id="530" w:author="fanzhou kong" w:date="2020-02-04T11:39:00Z">
          <w:r w:rsidR="00CF315D" w:rsidRPr="00193AFD" w:rsidDel="00ED277F">
            <w:rPr>
              <w:bCs/>
              <w:strike/>
              <w:rPrChange w:id="531" w:author="Kong, Fanzhou" w:date="2020-01-22T15:36:00Z">
                <w:rPr>
                  <w:bCs/>
                </w:rPr>
              </w:rPrChange>
            </w:rPr>
            <w:delText>?)</w:delText>
          </w:r>
        </w:del>
      </w:ins>
      <w:ins w:id="532" w:author="Xu, Jason" w:date="2020-01-14T09:44:00Z">
        <w:del w:id="533" w:author="fanzhou kong" w:date="2020-02-04T11:39:00Z">
          <w:r w:rsidR="00B03D5D" w:rsidRPr="00193AFD" w:rsidDel="00ED277F">
            <w:rPr>
              <w:bCs/>
              <w:strike/>
              <w:rPrChange w:id="534" w:author="Kong, Fanzhou" w:date="2020-01-22T15:36:00Z">
                <w:rPr>
                  <w:bCs/>
                </w:rPr>
              </w:rPrChange>
            </w:rPr>
            <w:delText>. A</w:delText>
          </w:r>
        </w:del>
      </w:ins>
      <w:ins w:id="535" w:author="Xu, Jason" w:date="2020-01-13T15:40:00Z">
        <w:del w:id="536" w:author="fanzhou kong" w:date="2020-02-04T11:39:00Z">
          <w:r w:rsidR="00C573DA" w:rsidRPr="00193AFD" w:rsidDel="00ED277F">
            <w:rPr>
              <w:bCs/>
              <w:strike/>
              <w:rPrChange w:id="537" w:author="Kong, Fanzhou" w:date="2020-01-22T15:36:00Z">
                <w:rPr>
                  <w:bCs/>
                </w:rPr>
              </w:rPrChange>
            </w:rPr>
            <w:delText>nd</w:delText>
          </w:r>
          <w:r w:rsidR="00874DE9" w:rsidRPr="00193AFD" w:rsidDel="00ED277F">
            <w:rPr>
              <w:bCs/>
              <w:strike/>
              <w:rPrChange w:id="538" w:author="Kong, Fanzhou" w:date="2020-01-22T15:36:00Z">
                <w:rPr>
                  <w:bCs/>
                </w:rPr>
              </w:rPrChange>
            </w:rPr>
            <w:delText xml:space="preserve"> high</w:delText>
          </w:r>
        </w:del>
      </w:ins>
      <w:del w:id="539" w:author="fanzhou kong" w:date="2020-02-04T11:39:00Z">
        <w:r w:rsidR="00DC026A" w:rsidRPr="00193AFD" w:rsidDel="00ED277F">
          <w:rPr>
            <w:bCs/>
            <w:strike/>
            <w:rPrChange w:id="540" w:author="Kong, Fanzhou" w:date="2020-01-22T15:36:00Z">
              <w:rPr>
                <w:bCs/>
              </w:rPr>
            </w:rPrChange>
          </w:rPr>
          <w:delText xml:space="preserve"> Relief algorithm. </w:delText>
        </w:r>
      </w:del>
      <w:ins w:id="541" w:author="Xu, Jason" w:date="2020-01-13T15:27:00Z">
        <w:del w:id="542" w:author="fanzhou kong" w:date="2020-02-04T11:39:00Z">
          <w:r w:rsidR="00D93F0D" w:rsidRPr="00193AFD" w:rsidDel="00ED277F">
            <w:rPr>
              <w:bCs/>
              <w:strike/>
              <w:rPrChange w:id="543" w:author="Kong, Fanzhou" w:date="2020-01-22T15:36:00Z">
                <w:rPr>
                  <w:bCs/>
                </w:rPr>
              </w:rPrChange>
            </w:rPr>
            <w:delText xml:space="preserve"> ranking </w:delText>
          </w:r>
        </w:del>
      </w:ins>
      <w:ins w:id="544" w:author="Xu, Jason" w:date="2020-01-13T15:28:00Z">
        <w:del w:id="545" w:author="fanzhou kong" w:date="2020-02-04T11:39:00Z">
          <w:r w:rsidR="00D93F0D" w:rsidRPr="00193AFD" w:rsidDel="00ED277F">
            <w:rPr>
              <w:bCs/>
              <w:strike/>
              <w:rPrChange w:id="546" w:author="Kong, Fanzhou" w:date="2020-01-22T15:36:00Z">
                <w:rPr>
                  <w:bCs/>
                </w:rPr>
              </w:rPrChange>
            </w:rPr>
            <w:delText>f</w:delText>
          </w:r>
        </w:del>
      </w:ins>
      <w:ins w:id="547" w:author="Xu, Jason" w:date="2020-01-13T15:16:00Z">
        <w:del w:id="548" w:author="fanzhou kong" w:date="2020-02-04T11:39:00Z">
          <w:r w:rsidR="00874035" w:rsidRPr="00193AFD" w:rsidDel="00ED277F">
            <w:rPr>
              <w:bCs/>
              <w:strike/>
              <w:rPrChange w:id="549" w:author="Kong, Fanzhou" w:date="2020-01-22T15:36:00Z">
                <w:rPr>
                  <w:bCs/>
                </w:rPr>
              </w:rPrChange>
            </w:rPr>
            <w:delText xml:space="preserve">eatures such </w:delText>
          </w:r>
          <w:commentRangeStart w:id="550"/>
          <w:commentRangeStart w:id="551"/>
          <w:commentRangeStart w:id="552"/>
          <w:r w:rsidR="00874035" w:rsidRPr="00193AFD" w:rsidDel="00ED277F">
            <w:rPr>
              <w:bCs/>
              <w:strike/>
              <w:rPrChange w:id="553" w:author="Kong, Fanzhou" w:date="2020-01-22T15:36:00Z">
                <w:rPr>
                  <w:bCs/>
                </w:rPr>
              </w:rPrChange>
            </w:rPr>
            <w:delText>as x, y, z,</w:delText>
          </w:r>
          <w:commentRangeEnd w:id="550"/>
          <w:r w:rsidR="00874035" w:rsidRPr="00193AFD" w:rsidDel="00ED277F">
            <w:rPr>
              <w:rStyle w:val="CommentReference"/>
              <w:strike/>
              <w:rPrChange w:id="554" w:author="Kong, Fanzhou" w:date="2020-01-22T15:36:00Z">
                <w:rPr>
                  <w:rStyle w:val="CommentReference"/>
                </w:rPr>
              </w:rPrChange>
            </w:rPr>
            <w:commentReference w:id="550"/>
          </w:r>
        </w:del>
      </w:ins>
      <w:commentRangeEnd w:id="551"/>
      <w:ins w:id="555" w:author="Xu, Jason" w:date="2020-01-13T15:49:00Z">
        <w:del w:id="556" w:author="fanzhou kong" w:date="2020-02-04T11:39:00Z">
          <w:r w:rsidR="00AC7FA1" w:rsidRPr="00193AFD" w:rsidDel="00ED277F">
            <w:rPr>
              <w:rStyle w:val="CommentReference"/>
              <w:strike/>
              <w:rPrChange w:id="557" w:author="Kong, Fanzhou" w:date="2020-01-22T15:36:00Z">
                <w:rPr>
                  <w:rStyle w:val="CommentReference"/>
                </w:rPr>
              </w:rPrChange>
            </w:rPr>
            <w:commentReference w:id="551"/>
          </w:r>
        </w:del>
      </w:ins>
      <w:commentRangeEnd w:id="552"/>
      <w:del w:id="558" w:author="fanzhou kong" w:date="2020-02-04T11:39:00Z">
        <w:r w:rsidR="00E6238E" w:rsidDel="00ED277F">
          <w:rPr>
            <w:rStyle w:val="CommentReference"/>
          </w:rPr>
          <w:commentReference w:id="552"/>
        </w:r>
      </w:del>
      <w:ins w:id="559" w:author="Xu, Jason" w:date="2020-01-13T15:16:00Z">
        <w:del w:id="560" w:author="fanzhou kong" w:date="2020-02-04T11:39:00Z">
          <w:r w:rsidR="00874035" w:rsidRPr="00193AFD" w:rsidDel="00ED277F">
            <w:rPr>
              <w:bCs/>
              <w:strike/>
              <w:rPrChange w:id="561" w:author="Kong, Fanzhou" w:date="2020-01-22T15:36:00Z">
                <w:rPr>
                  <w:bCs/>
                </w:rPr>
              </w:rPrChange>
            </w:rPr>
            <w:delText xml:space="preserve"> </w:delText>
          </w:r>
        </w:del>
      </w:ins>
      <w:del w:id="562" w:author="fanzhou kong" w:date="2020-02-04T11:39:00Z">
        <w:r w:rsidR="00F238DD" w:rsidRPr="00193AFD" w:rsidDel="00ED277F">
          <w:rPr>
            <w:bCs/>
            <w:strike/>
            <w:rPrChange w:id="563" w:author="Kong, Fanzhou" w:date="2020-01-22T15:36:00Z">
              <w:rPr>
                <w:bCs/>
              </w:rPr>
            </w:rPrChange>
          </w:rPr>
          <w:delText>V</w:delText>
        </w:r>
        <w:r w:rsidR="00DC026A" w:rsidRPr="00193AFD" w:rsidDel="00ED277F">
          <w:rPr>
            <w:bCs/>
            <w:strike/>
            <w:rPrChange w:id="564" w:author="Kong, Fanzhou" w:date="2020-01-22T15:36:00Z">
              <w:rPr>
                <w:bCs/>
              </w:rPr>
            </w:rPrChange>
          </w:rPr>
          <w:delText>ariables with higher relative importance (, indicated that they may have</w:delText>
        </w:r>
      </w:del>
      <w:ins w:id="565" w:author="Xu, Jason" w:date="2020-01-13T15:40:00Z">
        <w:del w:id="566" w:author="fanzhou kong" w:date="2020-02-04T11:39:00Z">
          <w:r w:rsidR="00C573DA" w:rsidRPr="00193AFD" w:rsidDel="00ED277F">
            <w:rPr>
              <w:bCs/>
              <w:strike/>
              <w:rPrChange w:id="567" w:author="Kong, Fanzhou" w:date="2020-01-22T15:36:00Z">
                <w:rPr>
                  <w:bCs/>
                </w:rPr>
              </w:rPrChange>
            </w:rPr>
            <w:delText xml:space="preserve">were deemed </w:delText>
          </w:r>
        </w:del>
      </w:ins>
      <w:ins w:id="568" w:author="Xu, Jason" w:date="2020-01-13T15:45:00Z">
        <w:del w:id="569" w:author="fanzhou kong" w:date="2020-02-04T11:39:00Z">
          <w:r w:rsidR="008C16A1" w:rsidRPr="00193AFD" w:rsidDel="00ED277F">
            <w:rPr>
              <w:bCs/>
              <w:strike/>
              <w:rPrChange w:id="570" w:author="Kong, Fanzhou" w:date="2020-01-22T15:36:00Z">
                <w:rPr>
                  <w:bCs/>
                </w:rPr>
              </w:rPrChange>
            </w:rPr>
            <w:delText>to have</w:delText>
          </w:r>
        </w:del>
      </w:ins>
      <w:del w:id="571" w:author="fanzhou kong" w:date="2020-02-04T11:39:00Z">
        <w:r w:rsidR="00DC026A" w:rsidRPr="00193AFD" w:rsidDel="00ED277F">
          <w:rPr>
            <w:bCs/>
            <w:strike/>
            <w:rPrChange w:id="572" w:author="Kong, Fanzhou" w:date="2020-01-22T15:36:00Z">
              <w:rPr>
                <w:bCs/>
              </w:rPr>
            </w:rPrChange>
          </w:rPr>
          <w:delText xml:space="preserve"> higher discriminating power over the classification</w:delText>
        </w:r>
        <w:r w:rsidR="00DC026A" w:rsidRPr="00193AFD" w:rsidDel="00ED277F">
          <w:rPr>
            <w:bCs/>
            <w:strike/>
            <w:highlight w:val="yellow"/>
            <w:rPrChange w:id="573" w:author="Kong, Fanzhou" w:date="2020-01-22T15:36:00Z">
              <w:rPr>
                <w:bCs/>
                <w:highlight w:val="yellow"/>
              </w:rPr>
            </w:rPrChange>
          </w:rPr>
          <w:delText xml:space="preserve">, while elements such as Se, Cr and Pb, may have much less contribution. </w:delText>
        </w:r>
      </w:del>
      <w:ins w:id="574" w:author="Xu, Jason" w:date="2020-01-02T16:28:00Z">
        <w:del w:id="575" w:author="fanzhou kong" w:date="2020-02-04T11:39:00Z">
          <w:r w:rsidR="0009036F" w:rsidRPr="00193AFD" w:rsidDel="00ED277F">
            <w:rPr>
              <w:bCs/>
              <w:strike/>
              <w:rPrChange w:id="576" w:author="Kong, Fanzhou" w:date="2020-01-22T15:36:00Z">
                <w:rPr>
                  <w:bCs/>
                </w:rPr>
              </w:rPrChange>
            </w:rPr>
            <w:delText xml:space="preserve">. </w:delText>
          </w:r>
        </w:del>
      </w:ins>
      <w:ins w:id="577" w:author="Xu, Jason" w:date="2020-01-13T15:19:00Z">
        <w:del w:id="578" w:author="fanzhou kong" w:date="2020-02-04T11:39:00Z">
          <w:r w:rsidR="004F3D13" w:rsidRPr="00193AFD" w:rsidDel="00ED277F">
            <w:rPr>
              <w:bCs/>
              <w:strike/>
              <w:rPrChange w:id="579" w:author="Kong, Fanzhou" w:date="2020-01-22T15:36:00Z">
                <w:rPr>
                  <w:bCs/>
                </w:rPr>
              </w:rPrChange>
            </w:rPr>
            <w:delText xml:space="preserve">Following </w:delText>
          </w:r>
        </w:del>
      </w:ins>
      <w:ins w:id="580" w:author="Xu, Jason" w:date="2020-01-13T15:21:00Z">
        <w:del w:id="581" w:author="fanzhou kong" w:date="2020-02-04T11:39:00Z">
          <w:r w:rsidR="008071DA" w:rsidRPr="00193AFD" w:rsidDel="00ED277F">
            <w:rPr>
              <w:bCs/>
              <w:strike/>
              <w:rPrChange w:id="582" w:author="Kong, Fanzhou" w:date="2020-01-22T15:36:00Z">
                <w:rPr>
                  <w:bCs/>
                </w:rPr>
              </w:rPrChange>
            </w:rPr>
            <w:delText xml:space="preserve">feature ranking, </w:delText>
          </w:r>
        </w:del>
      </w:ins>
      <w:del w:id="583" w:author="fanzhou kong" w:date="2020-02-04T11:39:00Z">
        <w:r w:rsidR="00907DD5" w:rsidRPr="00193AFD" w:rsidDel="00ED277F">
          <w:rPr>
            <w:bCs/>
            <w:strike/>
            <w:rPrChange w:id="584" w:author="Kong, Fanzhou" w:date="2020-01-22T15:36:00Z">
              <w:rPr>
                <w:bCs/>
              </w:rPr>
            </w:rPrChange>
          </w:rPr>
          <w:delText xml:space="preserve">With </w:delText>
        </w:r>
        <w:r w:rsidR="00DD56CD" w:rsidRPr="00193AFD" w:rsidDel="00ED277F">
          <w:rPr>
            <w:bCs/>
            <w:strike/>
            <w:rPrChange w:id="585" w:author="Kong, Fanzhou" w:date="2020-01-22T15:36:00Z">
              <w:rPr>
                <w:bCs/>
              </w:rPr>
            </w:rPrChange>
          </w:rPr>
          <w:delText>the</w:delText>
        </w:r>
        <w:r w:rsidR="00907DD5" w:rsidRPr="00193AFD" w:rsidDel="00ED277F">
          <w:rPr>
            <w:bCs/>
            <w:strike/>
            <w:rPrChange w:id="586" w:author="Kong, Fanzhou" w:date="2020-01-22T15:36:00Z">
              <w:rPr>
                <w:bCs/>
              </w:rPr>
            </w:rPrChange>
          </w:rPr>
          <w:delText xml:space="preserve"> information</w:delText>
        </w:r>
        <w:r w:rsidR="00DD56CD" w:rsidRPr="00193AFD" w:rsidDel="00ED277F">
          <w:rPr>
            <w:bCs/>
            <w:strike/>
            <w:rPrChange w:id="587" w:author="Kong, Fanzhou" w:date="2020-01-22T15:36:00Z">
              <w:rPr>
                <w:bCs/>
              </w:rPr>
            </w:rPrChange>
          </w:rPr>
          <w:delText xml:space="preserve"> above</w:delText>
        </w:r>
        <w:r w:rsidR="00907DD5" w:rsidRPr="00193AFD" w:rsidDel="00ED277F">
          <w:rPr>
            <w:bCs/>
            <w:strike/>
            <w:rPrChange w:id="588" w:author="Kong, Fanzhou" w:date="2020-01-22T15:36:00Z">
              <w:rPr>
                <w:bCs/>
              </w:rPr>
            </w:rPrChange>
          </w:rPr>
          <w:delText xml:space="preserve">, </w:delText>
        </w:r>
        <w:r w:rsidR="00EB14F0" w:rsidRPr="00193AFD" w:rsidDel="00ED277F">
          <w:rPr>
            <w:bCs/>
            <w:strike/>
            <w:rPrChange w:id="589" w:author="Kong, Fanzhou" w:date="2020-01-22T15:36:00Z">
              <w:rPr>
                <w:bCs/>
              </w:rPr>
            </w:rPrChange>
          </w:rPr>
          <w:delText xml:space="preserve">we then constructed </w:delText>
        </w:r>
      </w:del>
      <w:ins w:id="590" w:author="Xu, Jason" w:date="2020-01-13T15:22:00Z">
        <w:del w:id="591" w:author="fanzhou kong" w:date="2020-02-04T11:39:00Z">
          <w:r w:rsidR="00B71FAB" w:rsidRPr="00193AFD" w:rsidDel="00ED277F">
            <w:rPr>
              <w:bCs/>
              <w:strike/>
              <w:rPrChange w:id="592" w:author="Kong, Fanzhou" w:date="2020-01-22T15:36:00Z">
                <w:rPr>
                  <w:bCs/>
                </w:rPr>
              </w:rPrChange>
            </w:rPr>
            <w:delText>m</w:delText>
          </w:r>
        </w:del>
      </w:ins>
      <w:del w:id="593" w:author="fanzhou kong" w:date="2020-02-04T11:39:00Z">
        <w:r w:rsidR="00DD56CD" w:rsidRPr="00193AFD" w:rsidDel="00ED277F">
          <w:rPr>
            <w:bCs/>
            <w:strike/>
            <w:rPrChange w:id="594" w:author="Kong, Fanzhou" w:date="2020-01-22T15:36:00Z">
              <w:rPr>
                <w:bCs/>
              </w:rPr>
            </w:rPrChange>
          </w:rPr>
          <w:delText xml:space="preserve">multiple </w:delText>
        </w:r>
        <w:r w:rsidR="00F047A5" w:rsidRPr="00193AFD" w:rsidDel="00ED277F">
          <w:rPr>
            <w:bCs/>
            <w:strike/>
            <w:rPrChange w:id="595" w:author="Kong, Fanzhou" w:date="2020-01-22T15:36:00Z">
              <w:rPr>
                <w:bCs/>
              </w:rPr>
            </w:rPrChange>
          </w:rPr>
          <w:delText>subsets of elements</w:delText>
        </w:r>
      </w:del>
      <w:ins w:id="596" w:author="Xu, Jason" w:date="2020-01-13T15:19:00Z">
        <w:del w:id="597" w:author="fanzhou kong" w:date="2020-02-04T11:39:00Z">
          <w:r w:rsidR="00EC56B7" w:rsidRPr="00193AFD" w:rsidDel="00ED277F">
            <w:rPr>
              <w:bCs/>
              <w:strike/>
              <w:rPrChange w:id="598" w:author="Kong, Fanzhou" w:date="2020-01-22T15:36:00Z">
                <w:rPr>
                  <w:bCs/>
                </w:rPr>
              </w:rPrChange>
            </w:rPr>
            <w:delText xml:space="preserve"> were then </w:delText>
          </w:r>
        </w:del>
      </w:ins>
      <w:ins w:id="599" w:author="Xu, Jason" w:date="2020-01-13T15:23:00Z">
        <w:del w:id="600" w:author="fanzhou kong" w:date="2020-02-04T11:39:00Z">
          <w:r w:rsidR="00B71FAB" w:rsidRPr="00193AFD" w:rsidDel="00ED277F">
            <w:rPr>
              <w:bCs/>
              <w:strike/>
              <w:rPrChange w:id="601" w:author="Kong, Fanzhou" w:date="2020-01-22T15:36:00Z">
                <w:rPr>
                  <w:bCs/>
                </w:rPr>
              </w:rPrChange>
            </w:rPr>
            <w:delText>constructed</w:delText>
          </w:r>
        </w:del>
      </w:ins>
      <w:del w:id="602" w:author="fanzhou kong" w:date="2020-02-04T11:39:00Z">
        <w:r w:rsidR="00F047A5" w:rsidRPr="00193AFD" w:rsidDel="00ED277F">
          <w:rPr>
            <w:bCs/>
            <w:strike/>
            <w:rPrChange w:id="603" w:author="Kong, Fanzhou" w:date="2020-01-22T15:36:00Z">
              <w:rPr>
                <w:bCs/>
              </w:rPr>
            </w:rPrChange>
          </w:rPr>
          <w:delText xml:space="preserve"> </w:delText>
        </w:r>
        <w:r w:rsidR="00AF36C6" w:rsidRPr="00193AFD" w:rsidDel="00ED277F">
          <w:rPr>
            <w:bCs/>
            <w:strike/>
            <w:rPrChange w:id="604" w:author="Kong, Fanzhou" w:date="2020-01-22T15:36:00Z">
              <w:rPr>
                <w:bCs/>
              </w:rPr>
            </w:rPrChange>
          </w:rPr>
          <w:delText>with the aim of building classification model</w:delText>
        </w:r>
      </w:del>
      <w:ins w:id="605" w:author="Xu, Jason" w:date="2020-01-13T15:24:00Z">
        <w:del w:id="606" w:author="fanzhou kong" w:date="2020-02-04T11:39:00Z">
          <w:r w:rsidR="00592049" w:rsidRPr="00193AFD" w:rsidDel="00ED277F">
            <w:rPr>
              <w:bCs/>
              <w:strike/>
              <w:rPrChange w:id="607" w:author="Kong, Fanzhou" w:date="2020-01-22T15:36:00Z">
                <w:rPr>
                  <w:bCs/>
                </w:rPr>
              </w:rPrChange>
            </w:rPr>
            <w:delText>. A</w:delText>
          </w:r>
        </w:del>
      </w:ins>
      <w:del w:id="608" w:author="fanzhou kong" w:date="2020-02-04T11:39:00Z">
        <w:r w:rsidR="00AF36C6" w:rsidRPr="00193AFD" w:rsidDel="00ED277F">
          <w:rPr>
            <w:bCs/>
            <w:strike/>
            <w:rPrChange w:id="609" w:author="Kong, Fanzhou" w:date="2020-01-22T15:36:00Z">
              <w:rPr>
                <w:bCs/>
              </w:rPr>
            </w:rPrChange>
          </w:rPr>
          <w:delText>s.</w:delText>
        </w:r>
        <w:r w:rsidR="00C047F8" w:rsidRPr="00193AFD" w:rsidDel="00ED277F">
          <w:rPr>
            <w:bCs/>
            <w:strike/>
            <w:rPrChange w:id="610" w:author="Kong, Fanzhou" w:date="2020-01-22T15:36:00Z">
              <w:rPr>
                <w:bCs/>
              </w:rPr>
            </w:rPrChange>
          </w:rPr>
          <w:delText xml:space="preserve"> </w:delText>
        </w:r>
        <w:r w:rsidR="00944264" w:rsidRPr="00193AFD" w:rsidDel="00ED277F">
          <w:rPr>
            <w:bCs/>
            <w:strike/>
            <w:rPrChange w:id="611" w:author="Kong, Fanzhou" w:date="2020-01-22T15:36:00Z">
              <w:rPr>
                <w:bCs/>
              </w:rPr>
            </w:rPrChange>
          </w:rPr>
          <w:delText xml:space="preserve">As shown </w:delText>
        </w:r>
        <w:r w:rsidR="00AE546A" w:rsidRPr="00193AFD" w:rsidDel="00ED277F">
          <w:rPr>
            <w:bCs/>
            <w:strike/>
            <w:rPrChange w:id="612" w:author="Kong, Fanzhou" w:date="2020-01-22T15:36:00Z">
              <w:rPr>
                <w:bCs/>
              </w:rPr>
            </w:rPrChange>
          </w:rPr>
          <w:delText>in Table</w:delText>
        </w:r>
        <w:r w:rsidR="003D5642" w:rsidRPr="00193AFD" w:rsidDel="00ED277F">
          <w:rPr>
            <w:bCs/>
            <w:strike/>
            <w:rPrChange w:id="613" w:author="Kong, Fanzhou" w:date="2020-01-22T15:36:00Z">
              <w:rPr>
                <w:bCs/>
              </w:rPr>
            </w:rPrChange>
          </w:rPr>
          <w:delText xml:space="preserve"> 2</w:delText>
        </w:r>
        <w:r w:rsidR="00DC026A" w:rsidRPr="00193AFD" w:rsidDel="00ED277F">
          <w:rPr>
            <w:bCs/>
            <w:strike/>
            <w:rPrChange w:id="614" w:author="Kong, Fanzhou" w:date="2020-01-22T15:36:00Z">
              <w:rPr>
                <w:bCs/>
              </w:rPr>
            </w:rPrChange>
          </w:rPr>
          <w:delText xml:space="preserve">, </w:delText>
        </w:r>
        <w:r w:rsidR="00A5445A" w:rsidRPr="00193AFD" w:rsidDel="00ED277F">
          <w:rPr>
            <w:bCs/>
            <w:strike/>
            <w:rPrChange w:id="615" w:author="Kong, Fanzhou" w:date="2020-01-22T15:36:00Z">
              <w:rPr>
                <w:bCs/>
              </w:rPr>
            </w:rPrChange>
          </w:rPr>
          <w:delText xml:space="preserve">the 1st subset is made of solely the most important element (i.e. </w:delText>
        </w:r>
      </w:del>
      <w:ins w:id="616" w:author="Xu, Jason" w:date="2020-01-13T15:24:00Z">
        <w:del w:id="617" w:author="fanzhou kong" w:date="2020-02-04T11:39:00Z">
          <w:r w:rsidR="00592049" w:rsidRPr="00193AFD" w:rsidDel="00ED277F">
            <w:rPr>
              <w:bCs/>
              <w:strike/>
              <w:vertAlign w:val="superscript"/>
              <w:rPrChange w:id="618" w:author="Kong, Fanzhou" w:date="2020-01-22T15:36:00Z">
                <w:rPr>
                  <w:bCs/>
                  <w:vertAlign w:val="superscript"/>
                </w:rPr>
              </w:rPrChange>
            </w:rPr>
            <w:delText>23</w:delText>
          </w:r>
        </w:del>
      </w:ins>
      <w:del w:id="619" w:author="fanzhou kong" w:date="2020-02-04T11:39:00Z">
        <w:r w:rsidR="00A5445A" w:rsidRPr="00193AFD" w:rsidDel="00ED277F">
          <w:rPr>
            <w:bCs/>
            <w:strike/>
            <w:rPrChange w:id="620" w:author="Kong, Fanzhou" w:date="2020-01-22T15:36:00Z">
              <w:rPr>
                <w:bCs/>
              </w:rPr>
            </w:rPrChange>
          </w:rPr>
          <w:delText xml:space="preserve">Na), </w:delText>
        </w:r>
        <w:r w:rsidR="00D14E30" w:rsidRPr="00193AFD" w:rsidDel="00ED277F">
          <w:rPr>
            <w:bCs/>
            <w:strike/>
            <w:rPrChange w:id="621" w:author="Kong, Fanzhou" w:date="2020-01-22T15:36:00Z">
              <w:rPr>
                <w:bCs/>
              </w:rPr>
            </w:rPrChange>
          </w:rPr>
          <w:delText xml:space="preserve">the 2nd subset will then include both </w:delText>
        </w:r>
      </w:del>
      <w:ins w:id="622" w:author="Xu, Jason" w:date="2020-01-13T15:24:00Z">
        <w:del w:id="623" w:author="fanzhou kong" w:date="2020-02-04T11:39:00Z">
          <w:r w:rsidR="00592049" w:rsidRPr="00193AFD" w:rsidDel="00ED277F">
            <w:rPr>
              <w:bCs/>
              <w:strike/>
              <w:vertAlign w:val="superscript"/>
              <w:rPrChange w:id="624" w:author="Kong, Fanzhou" w:date="2020-01-22T15:36:00Z">
                <w:rPr>
                  <w:bCs/>
                  <w:vertAlign w:val="superscript"/>
                </w:rPr>
              </w:rPrChange>
            </w:rPr>
            <w:delText>23</w:delText>
          </w:r>
        </w:del>
      </w:ins>
      <w:del w:id="625" w:author="fanzhou kong" w:date="2020-02-04T11:39:00Z">
        <w:r w:rsidR="005951C1" w:rsidRPr="00193AFD" w:rsidDel="00ED277F">
          <w:rPr>
            <w:bCs/>
            <w:strike/>
            <w:rPrChange w:id="626" w:author="Kong, Fanzhou" w:date="2020-01-22T15:36:00Z">
              <w:rPr>
                <w:bCs/>
              </w:rPr>
            </w:rPrChange>
          </w:rPr>
          <w:delText xml:space="preserve">Na </w:delText>
        </w:r>
        <w:r w:rsidR="00240EF1" w:rsidRPr="00193AFD" w:rsidDel="00ED277F">
          <w:rPr>
            <w:bCs/>
            <w:strike/>
            <w:rPrChange w:id="627" w:author="Kong, Fanzhou" w:date="2020-01-22T15:36:00Z">
              <w:rPr>
                <w:bCs/>
              </w:rPr>
            </w:rPrChange>
          </w:rPr>
          <w:delText xml:space="preserve">and </w:delText>
        </w:r>
      </w:del>
      <w:ins w:id="628" w:author="Xu, Jason" w:date="2020-01-13T15:26:00Z">
        <w:del w:id="629" w:author="fanzhou kong" w:date="2020-02-04T11:39:00Z">
          <w:r w:rsidR="00243446" w:rsidRPr="00193AFD" w:rsidDel="00ED277F">
            <w:rPr>
              <w:bCs/>
              <w:strike/>
              <w:rPrChange w:id="630" w:author="Kong, Fanzhou" w:date="2020-01-22T15:36:00Z">
                <w:rPr>
                  <w:bCs/>
                </w:rPr>
              </w:rPrChange>
            </w:rPr>
            <w:delText xml:space="preserve">and </w:delText>
          </w:r>
          <w:r w:rsidR="00243446" w:rsidRPr="00193AFD" w:rsidDel="00ED277F">
            <w:rPr>
              <w:bCs/>
              <w:strike/>
              <w:vertAlign w:val="superscript"/>
              <w:rPrChange w:id="631" w:author="Kong, Fanzhou" w:date="2020-01-22T15:36:00Z">
                <w:rPr>
                  <w:bCs/>
                  <w:vertAlign w:val="superscript"/>
                </w:rPr>
              </w:rPrChange>
            </w:rPr>
            <w:delText>27</w:delText>
          </w:r>
        </w:del>
      </w:ins>
      <w:del w:id="632" w:author="fanzhou kong" w:date="2020-02-04T11:39:00Z">
        <w:r w:rsidR="00240EF1" w:rsidRPr="00193AFD" w:rsidDel="00ED277F">
          <w:rPr>
            <w:bCs/>
            <w:strike/>
            <w:rPrChange w:id="633" w:author="Kong, Fanzhou" w:date="2020-01-22T15:36:00Z">
              <w:rPr>
                <w:bCs/>
              </w:rPr>
            </w:rPrChange>
          </w:rPr>
          <w:delText>Al, which are</w:delText>
        </w:r>
      </w:del>
      <w:ins w:id="634" w:author="Xu, Jason" w:date="2020-01-13T15:26:00Z">
        <w:del w:id="635" w:author="fanzhou kong" w:date="2020-02-04T11:39:00Z">
          <w:r w:rsidR="00DF1851" w:rsidRPr="00193AFD" w:rsidDel="00ED277F">
            <w:rPr>
              <w:bCs/>
              <w:strike/>
              <w:rPrChange w:id="636" w:author="Kong, Fanzhou" w:date="2020-01-22T15:36:00Z">
                <w:rPr>
                  <w:bCs/>
                </w:rPr>
              </w:rPrChange>
            </w:rPr>
            <w:delText>the</w:delText>
          </w:r>
        </w:del>
      </w:ins>
      <w:del w:id="637" w:author="fanzhou kong" w:date="2020-02-04T11:39:00Z">
        <w:r w:rsidR="00240EF1" w:rsidRPr="00193AFD" w:rsidDel="00ED277F">
          <w:rPr>
            <w:bCs/>
            <w:strike/>
            <w:rPrChange w:id="638" w:author="Kong, Fanzhou" w:date="2020-01-22T15:36:00Z">
              <w:rPr>
                <w:bCs/>
              </w:rPr>
            </w:rPrChange>
          </w:rPr>
          <w:delText xml:space="preserve"> top two element</w:delText>
        </w:r>
      </w:del>
      <w:ins w:id="639" w:author="Xu, Jason" w:date="2020-01-13T15:26:00Z">
        <w:del w:id="640" w:author="fanzhou kong" w:date="2020-02-04T11:39:00Z">
          <w:r w:rsidR="00DF1851" w:rsidRPr="00193AFD" w:rsidDel="00ED277F">
            <w:rPr>
              <w:bCs/>
              <w:strike/>
              <w:rPrChange w:id="641" w:author="Kong, Fanzhou" w:date="2020-01-22T15:36:00Z">
                <w:rPr>
                  <w:bCs/>
                </w:rPr>
              </w:rPrChange>
            </w:rPr>
            <w:delText>s</w:delText>
          </w:r>
        </w:del>
      </w:ins>
      <w:del w:id="642" w:author="fanzhou kong" w:date="2020-02-04T11:39:00Z">
        <w:r w:rsidR="00240EF1" w:rsidRPr="00193AFD" w:rsidDel="00ED277F">
          <w:rPr>
            <w:bCs/>
            <w:strike/>
            <w:rPrChange w:id="643" w:author="Kong, Fanzhou" w:date="2020-01-22T15:36:00Z">
              <w:rPr>
                <w:bCs/>
              </w:rPr>
            </w:rPrChange>
          </w:rPr>
          <w:delText xml:space="preserve"> from previous ranking</w:delText>
        </w:r>
      </w:del>
      <w:ins w:id="644" w:author="Xu, Jason" w:date="2020-01-13T15:46:00Z">
        <w:del w:id="645" w:author="fanzhou kong" w:date="2020-02-04T11:39:00Z">
          <w:r w:rsidR="004748A1" w:rsidRPr="00193AFD" w:rsidDel="00ED277F">
            <w:rPr>
              <w:bCs/>
              <w:strike/>
              <w:rPrChange w:id="646" w:author="Kong, Fanzhou" w:date="2020-01-22T15:36:00Z">
                <w:rPr>
                  <w:bCs/>
                </w:rPr>
              </w:rPrChange>
            </w:rPr>
            <w:delText>.</w:delText>
          </w:r>
        </w:del>
      </w:ins>
      <w:del w:id="647" w:author="fanzhou kong" w:date="2020-02-04T11:39:00Z">
        <w:r w:rsidR="00240EF1" w:rsidRPr="00193AFD" w:rsidDel="00ED277F">
          <w:rPr>
            <w:bCs/>
            <w:strike/>
            <w:rPrChange w:id="648" w:author="Kong, Fanzhou" w:date="2020-01-22T15:36:00Z">
              <w:rPr>
                <w:bCs/>
              </w:rPr>
            </w:rPrChange>
          </w:rPr>
          <w:delText xml:space="preserve">. Eventually, the </w:delText>
        </w:r>
        <w:r w:rsidR="003A74E5" w:rsidRPr="00193AFD" w:rsidDel="00ED277F">
          <w:rPr>
            <w:bCs/>
            <w:strike/>
            <w:rPrChange w:id="649" w:author="Kong, Fanzhou" w:date="2020-01-22T15:36:00Z">
              <w:rPr>
                <w:bCs/>
              </w:rPr>
            </w:rPrChange>
          </w:rPr>
          <w:delText xml:space="preserve">30th subset will include all 30 elements in this study. </w:delText>
        </w:r>
      </w:del>
      <w:ins w:id="650" w:author="Xu, Jason" w:date="2020-01-14T09:47:00Z">
        <w:del w:id="651" w:author="fanzhou kong" w:date="2020-02-04T11:39:00Z">
          <w:r w:rsidR="00E43AC8" w:rsidRPr="00193AFD" w:rsidDel="00ED277F">
            <w:rPr>
              <w:bCs/>
              <w:strike/>
              <w:highlight w:val="yellow"/>
              <w:rPrChange w:id="652" w:author="Kong, Fanzhou" w:date="2020-01-22T15:36:00Z">
                <w:rPr>
                  <w:bCs/>
                  <w:highlight w:val="yellow"/>
                </w:rPr>
              </w:rPrChange>
            </w:rPr>
            <w:delText>(</w:delText>
          </w:r>
          <w:r w:rsidR="00E43AC8" w:rsidRPr="00193AFD" w:rsidDel="00ED277F">
            <w:rPr>
              <w:rFonts w:hint="eastAsia"/>
              <w:bCs/>
              <w:strike/>
              <w:highlight w:val="yellow"/>
              <w:rPrChange w:id="653" w:author="Kong, Fanzhou" w:date="2020-01-22T15:36:00Z">
                <w:rPr>
                  <w:rFonts w:hint="eastAsia"/>
                  <w:bCs/>
                  <w:highlight w:val="yellow"/>
                </w:rPr>
              </w:rPrChange>
            </w:rPr>
            <w:delText>此处如何与下文衔接？</w:delText>
          </w:r>
        </w:del>
      </w:ins>
      <w:ins w:id="654" w:author="Xu, Jason" w:date="2020-01-14T09:52:00Z">
        <w:del w:id="655" w:author="fanzhou kong" w:date="2020-02-04T11:39:00Z">
          <w:r w:rsidR="00F40E60" w:rsidRPr="00193AFD" w:rsidDel="00ED277F">
            <w:rPr>
              <w:rFonts w:hint="eastAsia"/>
              <w:bCs/>
              <w:strike/>
              <w:highlight w:val="yellow"/>
              <w:rPrChange w:id="656" w:author="Kong, Fanzhou" w:date="2020-01-22T15:36:00Z">
                <w:rPr>
                  <w:rFonts w:hint="eastAsia"/>
                  <w:bCs/>
                  <w:highlight w:val="yellow"/>
                </w:rPr>
              </w:rPrChange>
            </w:rPr>
            <w:delText>如何</w:delText>
          </w:r>
        </w:del>
      </w:ins>
      <w:ins w:id="657" w:author="Xu, Jason" w:date="2020-01-14T09:53:00Z">
        <w:del w:id="658" w:author="fanzhou kong" w:date="2020-02-04T11:39:00Z">
          <w:r w:rsidR="00F40E60" w:rsidRPr="00193AFD" w:rsidDel="00ED277F">
            <w:rPr>
              <w:rFonts w:hint="eastAsia"/>
              <w:bCs/>
              <w:strike/>
              <w:highlight w:val="yellow"/>
              <w:rPrChange w:id="659" w:author="Kong, Fanzhou" w:date="2020-01-22T15:36:00Z">
                <w:rPr>
                  <w:rFonts w:hint="eastAsia"/>
                  <w:bCs/>
                  <w:highlight w:val="yellow"/>
                </w:rPr>
              </w:rPrChange>
            </w:rPr>
            <w:delText>接下来说明我们要</w:delText>
          </w:r>
          <w:r w:rsidR="009F3B64" w:rsidRPr="00193AFD" w:rsidDel="00ED277F">
            <w:rPr>
              <w:rFonts w:hint="eastAsia"/>
              <w:bCs/>
              <w:strike/>
              <w:highlight w:val="yellow"/>
              <w:rPrChange w:id="660" w:author="Kong, Fanzhou" w:date="2020-01-22T15:36:00Z">
                <w:rPr>
                  <w:rFonts w:hint="eastAsia"/>
                  <w:bCs/>
                  <w:highlight w:val="yellow"/>
                </w:rPr>
              </w:rPrChange>
            </w:rPr>
            <w:delText>做</w:delText>
          </w:r>
          <w:r w:rsidR="00F40E60" w:rsidRPr="00193AFD" w:rsidDel="00ED277F">
            <w:rPr>
              <w:bCs/>
              <w:strike/>
              <w:highlight w:val="yellow"/>
              <w:rPrChange w:id="661" w:author="Kong, Fanzhou" w:date="2020-01-22T15:36:00Z">
                <w:rPr>
                  <w:bCs/>
                  <w:highlight w:val="yellow"/>
                </w:rPr>
              </w:rPrChange>
            </w:rPr>
            <w:delText>classifier training?</w:delText>
          </w:r>
        </w:del>
      </w:ins>
      <w:ins w:id="662" w:author="Xu, Jason" w:date="2020-01-14T09:54:00Z">
        <w:del w:id="663" w:author="fanzhou kong" w:date="2020-02-04T11:39:00Z">
          <w:r w:rsidR="001E00ED" w:rsidRPr="00193AFD" w:rsidDel="00ED277F">
            <w:rPr>
              <w:bCs/>
              <w:strike/>
              <w:highlight w:val="yellow"/>
              <w:rPrChange w:id="664" w:author="Kong, Fanzhou" w:date="2020-01-22T15:36:00Z">
                <w:rPr>
                  <w:bCs/>
                  <w:highlight w:val="yellow"/>
                </w:rPr>
              </w:rPrChange>
            </w:rPr>
            <w:delText xml:space="preserve"> </w:delText>
          </w:r>
          <w:r w:rsidR="001E00ED" w:rsidRPr="00193AFD" w:rsidDel="00ED277F">
            <w:rPr>
              <w:rFonts w:hint="eastAsia"/>
              <w:bCs/>
              <w:strike/>
              <w:highlight w:val="yellow"/>
              <w:rPrChange w:id="665" w:author="Kong, Fanzhou" w:date="2020-01-22T15:36:00Z">
                <w:rPr>
                  <w:rFonts w:hint="eastAsia"/>
                  <w:bCs/>
                  <w:highlight w:val="yellow"/>
                </w:rPr>
              </w:rPrChange>
            </w:rPr>
            <w:delText>我的建议是先说</w:delText>
          </w:r>
          <w:r w:rsidR="001E00ED" w:rsidRPr="00193AFD" w:rsidDel="00ED277F">
            <w:rPr>
              <w:bCs/>
              <w:strike/>
              <w:highlight w:val="yellow"/>
              <w:rPrChange w:id="666" w:author="Kong, Fanzhou" w:date="2020-01-22T15:36:00Z">
                <w:rPr>
                  <w:bCs/>
                  <w:highlight w:val="yellow"/>
                </w:rPr>
              </w:rPrChange>
            </w:rPr>
            <w:delText>classifier training</w:delText>
          </w:r>
        </w:del>
      </w:ins>
      <w:ins w:id="667" w:author="Xu, Jason" w:date="2020-01-14T10:28:00Z">
        <w:del w:id="668" w:author="fanzhou kong" w:date="2020-02-04T11:39:00Z">
          <w:r w:rsidR="00A47882" w:rsidRPr="00193AFD" w:rsidDel="00ED277F">
            <w:rPr>
              <w:bCs/>
              <w:strike/>
              <w:highlight w:val="yellow"/>
              <w:rPrChange w:id="669" w:author="Kong, Fanzhou" w:date="2020-01-22T15:36:00Z">
                <w:rPr>
                  <w:bCs/>
                  <w:highlight w:val="yellow"/>
                </w:rPr>
              </w:rPrChange>
            </w:rPr>
            <w:delText xml:space="preserve"> (</w:delText>
          </w:r>
          <w:r w:rsidR="006358DA" w:rsidRPr="00193AFD" w:rsidDel="00ED277F">
            <w:rPr>
              <w:bCs/>
              <w:strike/>
              <w:highlight w:val="yellow"/>
              <w:rPrChange w:id="670" w:author="Kong, Fanzhou" w:date="2020-01-22T15:36:00Z">
                <w:rPr>
                  <w:bCs/>
                  <w:highlight w:val="yellow"/>
                </w:rPr>
              </w:rPrChange>
            </w:rPr>
            <w:delText>how you fixed the parameter?</w:delText>
          </w:r>
          <w:r w:rsidR="00A47882" w:rsidRPr="00193AFD" w:rsidDel="00ED277F">
            <w:rPr>
              <w:bCs/>
              <w:strike/>
              <w:highlight w:val="yellow"/>
              <w:rPrChange w:id="671" w:author="Kong, Fanzhou" w:date="2020-01-22T15:36:00Z">
                <w:rPr>
                  <w:bCs/>
                  <w:highlight w:val="yellow"/>
                </w:rPr>
              </w:rPrChange>
            </w:rPr>
            <w:delText>)</w:delText>
          </w:r>
        </w:del>
      </w:ins>
      <w:ins w:id="672" w:author="Xu, Jason" w:date="2020-01-14T09:54:00Z">
        <w:del w:id="673" w:author="fanzhou kong" w:date="2020-02-04T11:39:00Z">
          <w:r w:rsidR="001E00ED" w:rsidRPr="00193AFD" w:rsidDel="00ED277F">
            <w:rPr>
              <w:bCs/>
              <w:strike/>
              <w:highlight w:val="yellow"/>
              <w:rPrChange w:id="674" w:author="Kong, Fanzhou" w:date="2020-01-22T15:36:00Z">
                <w:rPr>
                  <w:bCs/>
                  <w:highlight w:val="yellow"/>
                </w:rPr>
              </w:rPrChange>
            </w:rPr>
            <w:delText xml:space="preserve"> </w:delText>
          </w:r>
          <w:r w:rsidR="001E00ED" w:rsidRPr="00193AFD" w:rsidDel="00ED277F">
            <w:rPr>
              <w:rFonts w:hint="eastAsia"/>
              <w:bCs/>
              <w:strike/>
              <w:highlight w:val="yellow"/>
              <w:rPrChange w:id="675" w:author="Kong, Fanzhou" w:date="2020-01-22T15:36:00Z">
                <w:rPr>
                  <w:rFonts w:hint="eastAsia"/>
                  <w:bCs/>
                  <w:highlight w:val="yellow"/>
                </w:rPr>
              </w:rPrChange>
            </w:rPr>
            <w:delText>再说如何</w:delText>
          </w:r>
          <w:r w:rsidR="006C3056" w:rsidRPr="00193AFD" w:rsidDel="00ED277F">
            <w:rPr>
              <w:rFonts w:hint="eastAsia"/>
              <w:bCs/>
              <w:strike/>
              <w:highlight w:val="yellow"/>
              <w:rPrChange w:id="676" w:author="Kong, Fanzhou" w:date="2020-01-22T15:36:00Z">
                <w:rPr>
                  <w:rFonts w:hint="eastAsia"/>
                  <w:bCs/>
                  <w:highlight w:val="yellow"/>
                </w:rPr>
              </w:rPrChange>
            </w:rPr>
            <w:delText>做的</w:delText>
          </w:r>
          <w:r w:rsidR="006C3056" w:rsidRPr="00193AFD" w:rsidDel="00ED277F">
            <w:rPr>
              <w:bCs/>
              <w:strike/>
              <w:highlight w:val="yellow"/>
              <w:rPrChange w:id="677" w:author="Kong, Fanzhou" w:date="2020-01-22T15:36:00Z">
                <w:rPr>
                  <w:bCs/>
                  <w:highlight w:val="yellow"/>
                </w:rPr>
              </w:rPrChange>
            </w:rPr>
            <w:delText xml:space="preserve">validation </w:delText>
          </w:r>
          <w:r w:rsidR="006C3056" w:rsidRPr="00193AFD" w:rsidDel="00ED277F">
            <w:rPr>
              <w:rFonts w:hint="eastAsia"/>
              <w:bCs/>
              <w:strike/>
              <w:highlight w:val="yellow"/>
              <w:rPrChange w:id="678" w:author="Kong, Fanzhou" w:date="2020-01-22T15:36:00Z">
                <w:rPr>
                  <w:rFonts w:hint="eastAsia"/>
                  <w:bCs/>
                  <w:highlight w:val="yellow"/>
                </w:rPr>
              </w:rPrChange>
            </w:rPr>
            <w:delText>并提供</w:delText>
          </w:r>
        </w:del>
      </w:ins>
      <w:ins w:id="679" w:author="Xu, Jason" w:date="2020-01-14T10:00:00Z">
        <w:del w:id="680" w:author="fanzhou kong" w:date="2020-02-04T11:39:00Z">
          <w:r w:rsidR="0020235A" w:rsidRPr="00193AFD" w:rsidDel="00ED277F">
            <w:rPr>
              <w:rFonts w:hint="eastAsia"/>
              <w:bCs/>
              <w:strike/>
              <w:highlight w:val="yellow"/>
              <w:rPrChange w:id="681" w:author="Kong, Fanzhou" w:date="2020-01-22T15:36:00Z">
                <w:rPr>
                  <w:rFonts w:hint="eastAsia"/>
                  <w:bCs/>
                  <w:highlight w:val="yellow"/>
                </w:rPr>
              </w:rPrChange>
            </w:rPr>
            <w:delText>相应</w:delText>
          </w:r>
        </w:del>
      </w:ins>
      <w:ins w:id="682" w:author="Xu, Jason" w:date="2020-01-14T09:54:00Z">
        <w:del w:id="683" w:author="fanzhou kong" w:date="2020-02-04T11:39:00Z">
          <w:r w:rsidR="006C3056" w:rsidRPr="00193AFD" w:rsidDel="00ED277F">
            <w:rPr>
              <w:rFonts w:hint="eastAsia"/>
              <w:bCs/>
              <w:strike/>
              <w:highlight w:val="yellow"/>
              <w:rPrChange w:id="684" w:author="Kong, Fanzhou" w:date="2020-01-22T15:36:00Z">
                <w:rPr>
                  <w:rFonts w:hint="eastAsia"/>
                  <w:bCs/>
                  <w:highlight w:val="yellow"/>
                </w:rPr>
              </w:rPrChange>
            </w:rPr>
            <w:delText>结果。</w:delText>
          </w:r>
        </w:del>
      </w:ins>
      <w:ins w:id="685" w:author="Xu, Jason" w:date="2020-01-14T09:47:00Z">
        <w:del w:id="686" w:author="fanzhou kong" w:date="2020-02-04T11:39:00Z">
          <w:r w:rsidR="00E43AC8" w:rsidRPr="00193AFD" w:rsidDel="00ED277F">
            <w:rPr>
              <w:bCs/>
              <w:strike/>
              <w:highlight w:val="yellow"/>
              <w:rPrChange w:id="687" w:author="Kong, Fanzhou" w:date="2020-01-22T15:36:00Z">
                <w:rPr>
                  <w:bCs/>
                  <w:highlight w:val="yellow"/>
                </w:rPr>
              </w:rPrChange>
            </w:rPr>
            <w:delText>)</w:delText>
          </w:r>
        </w:del>
      </w:ins>
    </w:p>
    <w:p w14:paraId="2C9474C7" w14:textId="4FA968E6" w:rsidR="00DC026A" w:rsidRPr="00E6238E" w:rsidDel="00ED277F" w:rsidRDefault="009D6937" w:rsidP="00ED277F">
      <w:pPr>
        <w:jc w:val="both"/>
        <w:rPr>
          <w:del w:id="688" w:author="fanzhou kong" w:date="2020-02-04T11:39:00Z"/>
          <w:bCs/>
          <w:strike/>
          <w:highlight w:val="yellow"/>
          <w:rPrChange w:id="689" w:author="fanzhou kong" w:date="2020-01-23T21:11:00Z">
            <w:rPr>
              <w:del w:id="690" w:author="fanzhou kong" w:date="2020-02-04T11:39:00Z"/>
              <w:bCs/>
              <w:highlight w:val="yellow"/>
            </w:rPr>
          </w:rPrChange>
        </w:rPr>
        <w:pPrChange w:id="691" w:author="fanzhou kong" w:date="2020-02-04T11:39:00Z">
          <w:pPr>
            <w:jc w:val="both"/>
          </w:pPr>
        </w:pPrChange>
      </w:pPr>
      <w:del w:id="692" w:author="fanzhou kong" w:date="2020-02-04T11:39:00Z">
        <w:r w:rsidRPr="00E6238E" w:rsidDel="00ED277F">
          <w:rPr>
            <w:bCs/>
            <w:strike/>
            <w:sz w:val="18"/>
            <w:szCs w:val="18"/>
            <w:highlight w:val="yellow"/>
            <w:rPrChange w:id="693" w:author="fanzhou kong" w:date="2020-01-23T21:11:00Z">
              <w:rPr>
                <w:bCs/>
                <w:strike/>
              </w:rPr>
            </w:rPrChange>
          </w:rPr>
          <w:delText>Besides c</w:delText>
        </w:r>
        <w:r w:rsidR="00DC026A" w:rsidRPr="00E6238E" w:rsidDel="00ED277F">
          <w:rPr>
            <w:bCs/>
            <w:strike/>
            <w:sz w:val="18"/>
            <w:szCs w:val="18"/>
            <w:highlight w:val="yellow"/>
            <w:rPrChange w:id="694" w:author="fanzhou kong" w:date="2020-01-23T21:11:00Z">
              <w:rPr>
                <w:bCs/>
                <w:strike/>
              </w:rPr>
            </w:rPrChange>
          </w:rPr>
          <w:delText xml:space="preserve">orrectly implemented feature selection, </w:delText>
        </w:r>
        <w:commentRangeStart w:id="695"/>
        <w:r w:rsidR="00DC026A" w:rsidRPr="00E6238E" w:rsidDel="00ED277F">
          <w:rPr>
            <w:bCs/>
            <w:strike/>
            <w:sz w:val="18"/>
            <w:szCs w:val="18"/>
            <w:highlight w:val="yellow"/>
            <w:rPrChange w:id="696" w:author="fanzhou kong" w:date="2020-01-23T21:11:00Z">
              <w:rPr>
                <w:bCs/>
                <w:strike/>
              </w:rPr>
            </w:rPrChange>
          </w:rPr>
          <w:delText xml:space="preserve">parameter </w:delText>
        </w:r>
        <w:r w:rsidR="00DF61D0" w:rsidRPr="00E6238E" w:rsidDel="00ED277F">
          <w:rPr>
            <w:bCs/>
            <w:strike/>
            <w:sz w:val="18"/>
            <w:szCs w:val="18"/>
            <w:highlight w:val="yellow"/>
            <w:rPrChange w:id="697" w:author="fanzhou kong" w:date="2020-01-23T21:11:00Z">
              <w:rPr>
                <w:bCs/>
                <w:strike/>
              </w:rPr>
            </w:rPrChange>
          </w:rPr>
          <w:delText>tuning</w:delText>
        </w:r>
        <w:commentRangeEnd w:id="695"/>
        <w:r w:rsidR="00945F15" w:rsidRPr="00E6238E" w:rsidDel="00ED277F">
          <w:rPr>
            <w:rStyle w:val="CommentReference"/>
            <w:strike/>
            <w:sz w:val="18"/>
            <w:szCs w:val="18"/>
            <w:highlight w:val="yellow"/>
            <w:rPrChange w:id="698" w:author="fanzhou kong" w:date="2020-01-23T21:11:00Z">
              <w:rPr>
                <w:rStyle w:val="CommentReference"/>
              </w:rPr>
            </w:rPrChange>
          </w:rPr>
          <w:commentReference w:id="695"/>
        </w:r>
        <w:r w:rsidR="00DF61D0" w:rsidRPr="00E6238E" w:rsidDel="00ED277F">
          <w:rPr>
            <w:bCs/>
            <w:strike/>
            <w:sz w:val="18"/>
            <w:szCs w:val="18"/>
            <w:highlight w:val="yellow"/>
            <w:rPrChange w:id="699" w:author="fanzhou kong" w:date="2020-01-23T21:11:00Z">
              <w:rPr>
                <w:bCs/>
              </w:rPr>
            </w:rPrChange>
          </w:rPr>
          <w:delText>,</w:delText>
        </w:r>
        <w:r w:rsidR="00DC026A" w:rsidRPr="00E6238E" w:rsidDel="00ED277F">
          <w:rPr>
            <w:bCs/>
            <w:strike/>
            <w:sz w:val="18"/>
            <w:szCs w:val="18"/>
            <w:highlight w:val="yellow"/>
            <w:rPrChange w:id="700" w:author="fanzhou kong" w:date="2020-01-23T21:11:00Z">
              <w:rPr>
                <w:bCs/>
              </w:rPr>
            </w:rPrChange>
          </w:rPr>
          <w:delText xml:space="preserve"> and cross-validation are </w:delText>
        </w:r>
        <w:r w:rsidR="00C21D21" w:rsidRPr="00E6238E" w:rsidDel="00ED277F">
          <w:rPr>
            <w:bCs/>
            <w:strike/>
            <w:sz w:val="18"/>
            <w:szCs w:val="18"/>
            <w:highlight w:val="yellow"/>
            <w:rPrChange w:id="701" w:author="fanzhou kong" w:date="2020-01-23T21:11:00Z">
              <w:rPr>
                <w:bCs/>
              </w:rPr>
            </w:rPrChange>
          </w:rPr>
          <w:delText xml:space="preserve">also </w:delText>
        </w:r>
        <w:r w:rsidR="00DC026A" w:rsidRPr="00E6238E" w:rsidDel="00ED277F">
          <w:rPr>
            <w:bCs/>
            <w:strike/>
            <w:sz w:val="18"/>
            <w:szCs w:val="18"/>
            <w:highlight w:val="yellow"/>
            <w:rPrChange w:id="702" w:author="fanzhou kong" w:date="2020-01-23T21:11:00Z">
              <w:rPr>
                <w:bCs/>
              </w:rPr>
            </w:rPrChange>
          </w:rPr>
          <w:delText>crucial for model assessment and selection.</w:delText>
        </w:r>
      </w:del>
      <w:ins w:id="703" w:author="Xu, Jason" w:date="2020-01-14T10:13:00Z">
        <w:del w:id="704" w:author="fanzhou kong" w:date="2020-02-04T11:39:00Z">
          <w:r w:rsidR="008D0578" w:rsidRPr="00E6238E" w:rsidDel="00ED277F">
            <w:rPr>
              <w:bCs/>
              <w:strike/>
              <w:sz w:val="18"/>
              <w:szCs w:val="18"/>
              <w:highlight w:val="yellow"/>
              <w:rPrChange w:id="705" w:author="fanzhou kong" w:date="2020-01-23T21:11:00Z">
                <w:rPr>
                  <w:bCs/>
                  <w:strike/>
                </w:rPr>
              </w:rPrChange>
            </w:rPr>
            <w:delText>(</w:delText>
          </w:r>
          <w:r w:rsidR="008D0578" w:rsidRPr="00E6238E" w:rsidDel="00ED277F">
            <w:rPr>
              <w:rFonts w:hint="eastAsia"/>
              <w:bCs/>
              <w:strike/>
              <w:sz w:val="18"/>
              <w:szCs w:val="18"/>
              <w:highlight w:val="yellow"/>
              <w:rPrChange w:id="706" w:author="fanzhou kong" w:date="2020-01-23T21:11:00Z">
                <w:rPr>
                  <w:rFonts w:hint="eastAsia"/>
                  <w:bCs/>
                </w:rPr>
              </w:rPrChange>
            </w:rPr>
            <w:delText>这一段应该开始</w:delText>
          </w:r>
        </w:del>
      </w:ins>
      <w:ins w:id="707" w:author="Xu, Jason" w:date="2020-01-14T10:15:00Z">
        <w:del w:id="708" w:author="fanzhou kong" w:date="2020-02-04T11:39:00Z">
          <w:r w:rsidR="008D2460" w:rsidRPr="00E6238E" w:rsidDel="00ED277F">
            <w:rPr>
              <w:rFonts w:hint="eastAsia"/>
              <w:bCs/>
              <w:strike/>
              <w:sz w:val="18"/>
              <w:szCs w:val="18"/>
              <w:highlight w:val="yellow"/>
              <w:rPrChange w:id="709" w:author="fanzhou kong" w:date="2020-01-23T21:11:00Z">
                <w:rPr>
                  <w:rFonts w:hint="eastAsia"/>
                  <w:bCs/>
                  <w:sz w:val="18"/>
                  <w:szCs w:val="18"/>
                  <w:highlight w:val="yellow"/>
                </w:rPr>
              </w:rPrChange>
            </w:rPr>
            <w:delText>说</w:delText>
          </w:r>
        </w:del>
      </w:ins>
      <w:ins w:id="710" w:author="Xu, Jason" w:date="2020-01-14T10:13:00Z">
        <w:del w:id="711" w:author="fanzhou kong" w:date="2020-02-04T11:39:00Z">
          <w:r w:rsidR="008D0578" w:rsidRPr="00E6238E" w:rsidDel="00ED277F">
            <w:rPr>
              <w:bCs/>
              <w:strike/>
              <w:sz w:val="18"/>
              <w:szCs w:val="18"/>
              <w:highlight w:val="yellow"/>
              <w:rPrChange w:id="712" w:author="fanzhou kong" w:date="2020-01-23T21:11:00Z">
                <w:rPr>
                  <w:bCs/>
                </w:rPr>
              </w:rPrChange>
            </w:rPr>
            <w:delText>validation</w:delText>
          </w:r>
          <w:r w:rsidR="008D0578" w:rsidRPr="00E6238E" w:rsidDel="00ED277F">
            <w:rPr>
              <w:rFonts w:hint="eastAsia"/>
              <w:bCs/>
              <w:strike/>
              <w:sz w:val="18"/>
              <w:szCs w:val="18"/>
              <w:highlight w:val="yellow"/>
              <w:rPrChange w:id="713" w:author="fanzhou kong" w:date="2020-01-23T21:11:00Z">
                <w:rPr>
                  <w:rFonts w:hint="eastAsia"/>
                  <w:bCs/>
                </w:rPr>
              </w:rPrChange>
            </w:rPr>
            <w:delText>的结果</w:delText>
          </w:r>
          <w:r w:rsidR="008D0578" w:rsidRPr="00E6238E" w:rsidDel="00ED277F">
            <w:rPr>
              <w:bCs/>
              <w:strike/>
              <w:sz w:val="18"/>
              <w:szCs w:val="18"/>
              <w:highlight w:val="yellow"/>
              <w:rPrChange w:id="714" w:author="fanzhou kong" w:date="2020-01-23T21:11:00Z">
                <w:rPr>
                  <w:bCs/>
                  <w:strike/>
                </w:rPr>
              </w:rPrChange>
            </w:rPr>
            <w:delText>)</w:delText>
          </w:r>
        </w:del>
      </w:ins>
      <w:ins w:id="715" w:author="Xu, Jason" w:date="2020-01-14T10:14:00Z">
        <w:del w:id="716" w:author="fanzhou kong" w:date="2020-02-04T11:39:00Z">
          <w:r w:rsidR="008D2460" w:rsidRPr="00E6238E" w:rsidDel="00ED277F">
            <w:rPr>
              <w:bCs/>
              <w:strike/>
              <w:sz w:val="18"/>
              <w:szCs w:val="18"/>
              <w:rPrChange w:id="717" w:author="fanzhou kong" w:date="2020-01-23T21:11:00Z">
                <w:rPr>
                  <w:bCs/>
                  <w:sz w:val="18"/>
                  <w:szCs w:val="18"/>
                </w:rPr>
              </w:rPrChange>
            </w:rPr>
            <w:delText xml:space="preserve"> </w:delText>
          </w:r>
        </w:del>
      </w:ins>
      <w:del w:id="718" w:author="fanzhou kong" w:date="2020-02-04T11:39:00Z">
        <w:r w:rsidR="00DC026A" w:rsidRPr="00E6238E" w:rsidDel="00ED277F">
          <w:rPr>
            <w:bCs/>
            <w:strike/>
            <w:rPrChange w:id="719" w:author="fanzhou kong" w:date="2020-01-23T21:11:00Z">
              <w:rPr>
                <w:bCs/>
              </w:rPr>
            </w:rPrChange>
          </w:rPr>
          <w:delText xml:space="preserve"> Krastajic et al. </w:delText>
        </w:r>
        <w:r w:rsidR="00DC026A" w:rsidRPr="00E6238E" w:rsidDel="00ED277F">
          <w:rPr>
            <w:strike/>
            <w:rPrChange w:id="720" w:author="fanzhou kong" w:date="2020-01-23T21:11:00Z">
              <w:rPr/>
            </w:rPrChange>
          </w:rPr>
          <w:delText xml:space="preserve">demonstrated that choosing a set of fixed hyperparameters for </w:delText>
        </w:r>
        <w:commentRangeStart w:id="721"/>
        <w:r w:rsidR="00DC026A" w:rsidRPr="00E6238E" w:rsidDel="00ED277F">
          <w:rPr>
            <w:strike/>
            <w:rPrChange w:id="722" w:author="fanzhou kong" w:date="2020-01-23T21:11:00Z">
              <w:rPr/>
            </w:rPrChange>
          </w:rPr>
          <w:delText xml:space="preserve">cross-validation </w:delText>
        </w:r>
        <w:commentRangeEnd w:id="721"/>
        <w:r w:rsidR="00CF3950" w:rsidRPr="00E6238E" w:rsidDel="00ED277F">
          <w:rPr>
            <w:rStyle w:val="CommentReference"/>
            <w:strike/>
            <w:rPrChange w:id="723" w:author="fanzhou kong" w:date="2020-01-23T21:11:00Z">
              <w:rPr>
                <w:rStyle w:val="CommentReference"/>
              </w:rPr>
            </w:rPrChange>
          </w:rPr>
          <w:commentReference w:id="721"/>
        </w:r>
        <w:r w:rsidR="00DC026A" w:rsidRPr="00E6238E" w:rsidDel="00ED277F">
          <w:rPr>
            <w:strike/>
            <w:rPrChange w:id="724" w:author="fanzhou kong" w:date="2020-01-23T21:11:00Z">
              <w:rPr/>
            </w:rPrChange>
          </w:rPr>
          <w:delText>may not render optimal model performance</w:delText>
        </w:r>
        <w:r w:rsidR="00DC026A" w:rsidRPr="00E6238E" w:rsidDel="00ED277F">
          <w:rPr>
            <w:strike/>
            <w:rPrChange w:id="725" w:author="fanzhou kong" w:date="2020-01-23T21:11:00Z">
              <w:rPr/>
            </w:rPrChange>
          </w:rPr>
          <w:fldChar w:fldCharType="begin" w:fldLock="1"/>
        </w:r>
        <w:r w:rsidR="009213A7" w:rsidRPr="00E6238E" w:rsidDel="00ED277F">
          <w:rPr>
            <w:strike/>
            <w:rPrChange w:id="726" w:author="fanzhou kong" w:date="2020-01-23T21:11:00Z">
              <w:rPr/>
            </w:rPrChange>
          </w:rPr>
          <w:del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delInstrText>
        </w:r>
        <w:r w:rsidR="00DC026A" w:rsidRPr="00E6238E" w:rsidDel="00ED277F">
          <w:rPr>
            <w:strike/>
            <w:rPrChange w:id="727" w:author="fanzhou kong" w:date="2020-01-23T21:11:00Z">
              <w:rPr/>
            </w:rPrChange>
          </w:rPr>
          <w:fldChar w:fldCharType="separate"/>
        </w:r>
        <w:r w:rsidR="008E2240" w:rsidRPr="00E6238E" w:rsidDel="00ED277F">
          <w:rPr>
            <w:strike/>
            <w:noProof/>
            <w:vertAlign w:val="superscript"/>
            <w:rPrChange w:id="728" w:author="fanzhou kong" w:date="2020-01-23T21:11:00Z">
              <w:rPr>
                <w:noProof/>
                <w:vertAlign w:val="superscript"/>
              </w:rPr>
            </w:rPrChange>
          </w:rPr>
          <w:delText>25</w:delText>
        </w:r>
        <w:r w:rsidR="00DC026A" w:rsidRPr="00E6238E" w:rsidDel="00ED277F">
          <w:rPr>
            <w:strike/>
            <w:rPrChange w:id="729" w:author="fanzhou kong" w:date="2020-01-23T21:11:00Z">
              <w:rPr/>
            </w:rPrChange>
          </w:rPr>
          <w:fldChar w:fldCharType="end"/>
        </w:r>
        <w:r w:rsidR="00DC026A" w:rsidRPr="00E6238E" w:rsidDel="00ED277F">
          <w:rPr>
            <w:strike/>
            <w:rPrChange w:id="730" w:author="fanzhou kong" w:date="2020-01-23T21:11:00Z">
              <w:rPr/>
            </w:rPrChange>
          </w:rPr>
          <w:delText xml:space="preserve"> </w:delText>
        </w:r>
      </w:del>
      <w:ins w:id="731" w:author="Xu, Jason" w:date="2020-01-13T14:50:00Z">
        <w:del w:id="732" w:author="fanzhou kong" w:date="2020-02-04T11:39:00Z">
          <w:r w:rsidR="00FF068E" w:rsidRPr="00E6238E" w:rsidDel="00ED277F">
            <w:rPr>
              <w:strike/>
              <w:rPrChange w:id="733" w:author="fanzhou kong" w:date="2020-01-23T21:11:00Z">
                <w:rPr/>
              </w:rPrChange>
            </w:rPr>
            <w:delText>.</w:delText>
          </w:r>
        </w:del>
      </w:ins>
      <w:del w:id="734" w:author="fanzhou kong" w:date="2020-02-04T11:39:00Z">
        <w:r w:rsidR="00DC026A" w:rsidRPr="00E6238E" w:rsidDel="00ED277F">
          <w:rPr>
            <w:strike/>
            <w:rPrChange w:id="735" w:author="fanzhou kong" w:date="2020-01-23T21:11:00Z">
              <w:rPr/>
            </w:rPrChange>
          </w:rPr>
          <w:delText xml:space="preserve"> Also, conducting feature selection prior to cross-validation gives too “optimistic result” which may subject to severe selection bias</w:delText>
        </w:r>
        <w:r w:rsidR="00DC026A" w:rsidRPr="00E6238E" w:rsidDel="00ED277F">
          <w:rPr>
            <w:strike/>
            <w:rPrChange w:id="736" w:author="fanzhou kong" w:date="2020-01-23T21:11:00Z">
              <w:rPr/>
            </w:rPrChange>
          </w:rPr>
          <w:fldChar w:fldCharType="begin" w:fldLock="1"/>
        </w:r>
        <w:r w:rsidR="00B421D9" w:rsidRPr="00E6238E" w:rsidDel="00ED277F">
          <w:rPr>
            <w:strike/>
            <w:rPrChange w:id="737" w:author="fanzhou kong" w:date="2020-01-23T21:11:00Z">
              <w:rPr/>
            </w:rPrChange>
          </w:rPr>
          <w:del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26&lt;/sup&gt;","plainTextFormattedCitation":"26","previouslyFormattedCitation":"&lt;sup&gt;26&lt;/sup&gt;"},"properties":{"noteIndex":0},"schema":"https://github.com/citation-style-language/schema/raw/master/csl-citation.json"}</w:delInstrText>
        </w:r>
        <w:r w:rsidR="00DC026A" w:rsidRPr="00E6238E" w:rsidDel="00ED277F">
          <w:rPr>
            <w:strike/>
            <w:rPrChange w:id="738" w:author="fanzhou kong" w:date="2020-01-23T21:11:00Z">
              <w:rPr/>
            </w:rPrChange>
          </w:rPr>
          <w:fldChar w:fldCharType="separate"/>
        </w:r>
        <w:r w:rsidR="00AF4A4F" w:rsidRPr="00E6238E" w:rsidDel="00ED277F">
          <w:rPr>
            <w:strike/>
            <w:noProof/>
            <w:vertAlign w:val="superscript"/>
            <w:rPrChange w:id="739" w:author="fanzhou kong" w:date="2020-01-23T21:11:00Z">
              <w:rPr>
                <w:noProof/>
                <w:vertAlign w:val="superscript"/>
              </w:rPr>
            </w:rPrChange>
          </w:rPr>
          <w:delText>26</w:delText>
        </w:r>
        <w:r w:rsidR="00DC026A" w:rsidRPr="00E6238E" w:rsidDel="00ED277F">
          <w:rPr>
            <w:strike/>
            <w:rPrChange w:id="740" w:author="fanzhou kong" w:date="2020-01-23T21:11:00Z">
              <w:rPr/>
            </w:rPrChange>
          </w:rPr>
          <w:fldChar w:fldCharType="end"/>
        </w:r>
        <w:r w:rsidR="00DC026A" w:rsidRPr="00E6238E" w:rsidDel="00ED277F">
          <w:rPr>
            <w:strike/>
            <w:rPrChange w:id="741" w:author="fanzhou kong" w:date="2020-01-23T21:11:00Z">
              <w:rPr/>
            </w:rPrChange>
          </w:rPr>
          <w:delText>.</w:delText>
        </w:r>
        <w:r w:rsidR="00534CDE" w:rsidRPr="00E6238E" w:rsidDel="00ED277F">
          <w:rPr>
            <w:strike/>
            <w:rPrChange w:id="742" w:author="fanzhou kong" w:date="2020-01-23T21:11:00Z">
              <w:rPr/>
            </w:rPrChange>
          </w:rPr>
          <w:delText xml:space="preserve"> </w:delText>
        </w:r>
        <w:r w:rsidR="00DC026A" w:rsidRPr="00E6238E" w:rsidDel="00ED277F">
          <w:rPr>
            <w:strike/>
            <w:rPrChange w:id="743" w:author="fanzhou kong" w:date="2020-01-23T21:11:00Z">
              <w:rPr/>
            </w:rPrChange>
          </w:rPr>
          <w:delText>In our study,</w:delText>
        </w:r>
        <w:r w:rsidR="007F24CE" w:rsidRPr="00E6238E" w:rsidDel="00ED277F">
          <w:rPr>
            <w:strike/>
            <w:rPrChange w:id="744" w:author="fanzhou kong" w:date="2020-01-23T21:11:00Z">
              <w:rPr/>
            </w:rPrChange>
          </w:rPr>
          <w:delText xml:space="preserve"> </w:delText>
        </w:r>
      </w:del>
      <w:ins w:id="745" w:author="Xu, Jason" w:date="2020-01-13T15:41:00Z">
        <w:del w:id="746" w:author="fanzhou kong" w:date="2020-02-04T11:39:00Z">
          <w:r w:rsidR="003C1CDF" w:rsidRPr="00E6238E" w:rsidDel="00ED277F">
            <w:rPr>
              <w:strike/>
              <w:rPrChange w:id="747" w:author="fanzhou kong" w:date="2020-01-23T21:11:00Z">
                <w:rPr/>
              </w:rPrChange>
            </w:rPr>
            <w:delText>repeated gri</w:delText>
          </w:r>
        </w:del>
      </w:ins>
      <w:ins w:id="748" w:author="Xu, Jason" w:date="2020-01-13T15:42:00Z">
        <w:del w:id="749" w:author="fanzhou kong" w:date="2020-02-04T11:39:00Z">
          <w:r w:rsidR="003C1CDF" w:rsidRPr="00E6238E" w:rsidDel="00ED277F">
            <w:rPr>
              <w:strike/>
              <w:rPrChange w:id="750" w:author="fanzhou kong" w:date="2020-01-23T21:11:00Z">
                <w:rPr/>
              </w:rPrChange>
            </w:rPr>
            <w:delText>t search</w:delText>
          </w:r>
        </w:del>
      </w:ins>
      <w:ins w:id="751" w:author="Xu, Jason" w:date="2020-01-13T15:49:00Z">
        <w:del w:id="752" w:author="fanzhou kong" w:date="2020-02-04T11:39:00Z">
          <w:r w:rsidR="00AC7FA1" w:rsidRPr="00E6238E" w:rsidDel="00ED277F">
            <w:rPr>
              <w:strike/>
              <w:rPrChange w:id="753" w:author="fanzhou kong" w:date="2020-01-23T21:11:00Z">
                <w:rPr/>
              </w:rPrChange>
            </w:rPr>
            <w:delText xml:space="preserve"> cross validation</w:delText>
          </w:r>
        </w:del>
      </w:ins>
      <w:ins w:id="754" w:author="Xu, Jason" w:date="2020-01-13T15:50:00Z">
        <w:del w:id="755" w:author="fanzhou kong" w:date="2020-02-04T11:39:00Z">
          <w:r w:rsidR="00516A5C" w:rsidRPr="00E6238E" w:rsidDel="00ED277F">
            <w:rPr>
              <w:strike/>
              <w:rPrChange w:id="756" w:author="fanzhou kong" w:date="2020-01-23T21:11:00Z">
                <w:rPr/>
              </w:rPrChange>
            </w:rPr>
            <w:delText xml:space="preserve"> </w:delText>
          </w:r>
        </w:del>
      </w:ins>
      <w:ins w:id="757" w:author="Xu, Jason" w:date="2020-01-13T15:49:00Z">
        <w:del w:id="758" w:author="fanzhou kong" w:date="2020-02-04T11:39:00Z">
          <w:r w:rsidR="00516A5C" w:rsidRPr="00E6238E" w:rsidDel="00ED277F">
            <w:rPr>
              <w:strike/>
              <w:rPrChange w:id="759" w:author="fanzhou kong" w:date="2020-01-23T21:11:00Z">
                <w:rPr/>
              </w:rPrChange>
            </w:rPr>
            <w:delText>(</w:delText>
          </w:r>
        </w:del>
      </w:ins>
      <w:del w:id="760" w:author="fanzhou kong" w:date="2020-02-04T11:39:00Z">
        <w:r w:rsidR="004B57E3" w:rsidRPr="00E6238E" w:rsidDel="00ED277F">
          <w:rPr>
            <w:strike/>
            <w:rPrChange w:id="761" w:author="fanzhou kong" w:date="2020-01-23T21:11:00Z">
              <w:rPr/>
            </w:rPrChange>
          </w:rPr>
          <w:delText>RGSCV</w:delText>
        </w:r>
      </w:del>
      <w:ins w:id="762" w:author="Xu, Jason" w:date="2020-01-13T15:49:00Z">
        <w:del w:id="763" w:author="fanzhou kong" w:date="2020-02-04T11:39:00Z">
          <w:r w:rsidR="00516A5C" w:rsidRPr="00E6238E" w:rsidDel="00ED277F">
            <w:rPr>
              <w:strike/>
              <w:rPrChange w:id="764" w:author="fanzhou kong" w:date="2020-01-23T21:11:00Z">
                <w:rPr/>
              </w:rPrChange>
            </w:rPr>
            <w:delText>)</w:delText>
          </w:r>
        </w:del>
      </w:ins>
      <w:del w:id="765" w:author="fanzhou kong" w:date="2020-02-04T11:39:00Z">
        <w:r w:rsidR="004B57E3" w:rsidRPr="00E6238E" w:rsidDel="00ED277F">
          <w:rPr>
            <w:strike/>
            <w:rPrChange w:id="766" w:author="fanzhou kong" w:date="2020-01-23T21:11:00Z">
              <w:rPr/>
            </w:rPrChange>
          </w:rPr>
          <w:delText xml:space="preserve"> </w:delText>
        </w:r>
        <w:r w:rsidR="00DC026A" w:rsidRPr="00E6238E" w:rsidDel="00ED277F">
          <w:rPr>
            <w:strike/>
            <w:rPrChange w:id="767" w:author="fanzhou kong" w:date="2020-01-23T21:11:00Z">
              <w:rPr/>
            </w:rPrChange>
          </w:rPr>
          <w:delText>w</w:delText>
        </w:r>
        <w:r w:rsidR="004B57E3" w:rsidRPr="00E6238E" w:rsidDel="00ED277F">
          <w:rPr>
            <w:strike/>
            <w:rPrChange w:id="768" w:author="fanzhou kong" w:date="2020-01-23T21:11:00Z">
              <w:rPr/>
            </w:rPrChange>
          </w:rPr>
          <w:delText>as</w:delText>
        </w:r>
        <w:r w:rsidR="00DC026A" w:rsidRPr="00E6238E" w:rsidDel="00ED277F">
          <w:rPr>
            <w:strike/>
            <w:rPrChange w:id="769" w:author="fanzhou kong" w:date="2020-01-23T21:11:00Z">
              <w:rPr/>
            </w:rPrChange>
          </w:rPr>
          <w:delText xml:space="preserve"> implemented to avoid pitfalls mentioned above</w:delText>
        </w:r>
        <w:r w:rsidR="00DC026A" w:rsidRPr="00E6238E" w:rsidDel="00ED277F">
          <w:rPr>
            <w:bCs/>
            <w:strike/>
            <w:rPrChange w:id="770" w:author="fanzhou kong" w:date="2020-01-23T21:11:00Z">
              <w:rPr>
                <w:bCs/>
              </w:rPr>
            </w:rPrChange>
          </w:rPr>
          <w:delText xml:space="preserve">. </w:delText>
        </w:r>
        <w:r w:rsidR="00005E4E" w:rsidRPr="00E6238E" w:rsidDel="00ED277F">
          <w:rPr>
            <w:bCs/>
            <w:strike/>
            <w:rPrChange w:id="771" w:author="fanzhou kong" w:date="2020-01-23T21:11:00Z">
              <w:rPr>
                <w:bCs/>
              </w:rPr>
            </w:rPrChange>
          </w:rPr>
          <w:delText xml:space="preserve">A </w:delText>
        </w:r>
        <w:commentRangeStart w:id="772"/>
        <w:r w:rsidR="00005E4E" w:rsidRPr="00E6238E" w:rsidDel="00ED277F">
          <w:rPr>
            <w:bCs/>
            <w:strike/>
            <w:rPrChange w:id="773" w:author="fanzhou kong" w:date="2020-01-23T21:11:00Z">
              <w:rPr>
                <w:bCs/>
              </w:rPr>
            </w:rPrChange>
          </w:rPr>
          <w:delText>two-dimension</w:delText>
        </w:r>
        <w:r w:rsidR="00A370C4" w:rsidRPr="00E6238E" w:rsidDel="00ED277F">
          <w:rPr>
            <w:bCs/>
            <w:strike/>
            <w:rPrChange w:id="774" w:author="fanzhou kong" w:date="2020-01-23T21:11:00Z">
              <w:rPr>
                <w:bCs/>
              </w:rPr>
            </w:rPrChange>
          </w:rPr>
          <w:delText xml:space="preserve">al matrix was shown </w:delText>
        </w:r>
        <w:r w:rsidR="00AE7B9D" w:rsidRPr="00E6238E" w:rsidDel="00ED277F">
          <w:rPr>
            <w:bCs/>
            <w:strike/>
            <w:rPrChange w:id="775" w:author="fanzhou kong" w:date="2020-01-23T21:11:00Z">
              <w:rPr>
                <w:bCs/>
              </w:rPr>
            </w:rPrChange>
          </w:rPr>
          <w:delText>in Fig</w:delText>
        </w:r>
        <w:r w:rsidR="00DC026A" w:rsidRPr="00E6238E" w:rsidDel="00ED277F">
          <w:rPr>
            <w:bCs/>
            <w:strike/>
            <w:rPrChange w:id="776" w:author="fanzhou kong" w:date="2020-01-23T21:11:00Z">
              <w:rPr>
                <w:bCs/>
              </w:rPr>
            </w:rPrChange>
          </w:rPr>
          <w:delText xml:space="preserve"> 4</w:delText>
        </w:r>
        <w:r w:rsidR="00F515DC" w:rsidRPr="00E6238E" w:rsidDel="00ED277F">
          <w:rPr>
            <w:bCs/>
            <w:strike/>
            <w:rPrChange w:id="777" w:author="fanzhou kong" w:date="2020-01-23T21:11:00Z">
              <w:rPr>
                <w:bCs/>
              </w:rPr>
            </w:rPrChange>
          </w:rPr>
          <w:delText xml:space="preserve"> </w:delText>
        </w:r>
        <w:r w:rsidR="00F71BE4" w:rsidRPr="00E6238E" w:rsidDel="00ED277F">
          <w:rPr>
            <w:bCs/>
            <w:strike/>
            <w:rPrChange w:id="778" w:author="fanzhou kong" w:date="2020-01-23T21:11:00Z">
              <w:rPr>
                <w:bCs/>
              </w:rPr>
            </w:rPrChange>
          </w:rPr>
          <w:delText>to demonstrate how the “grid-search” was conducted</w:delText>
        </w:r>
        <w:commentRangeEnd w:id="772"/>
        <w:r w:rsidR="008D2460" w:rsidRPr="00E6238E" w:rsidDel="00ED277F">
          <w:rPr>
            <w:rStyle w:val="CommentReference"/>
            <w:strike/>
            <w:rPrChange w:id="779" w:author="fanzhou kong" w:date="2020-01-23T21:11:00Z">
              <w:rPr>
                <w:rStyle w:val="CommentReference"/>
              </w:rPr>
            </w:rPrChange>
          </w:rPr>
          <w:commentReference w:id="772"/>
        </w:r>
        <w:r w:rsidR="00F71BE4" w:rsidRPr="00E6238E" w:rsidDel="00ED277F">
          <w:rPr>
            <w:bCs/>
            <w:strike/>
            <w:rPrChange w:id="780" w:author="fanzhou kong" w:date="2020-01-23T21:11:00Z">
              <w:rPr>
                <w:bCs/>
              </w:rPr>
            </w:rPrChange>
          </w:rPr>
          <w:delText xml:space="preserve">. Particularly, </w:delText>
        </w:r>
        <w:r w:rsidR="00857E9E" w:rsidRPr="00E6238E" w:rsidDel="00ED277F">
          <w:rPr>
            <w:bCs/>
            <w:strike/>
            <w:rPrChange w:id="781" w:author="fanzhou kong" w:date="2020-01-23T21:11:00Z">
              <w:rPr>
                <w:bCs/>
              </w:rPr>
            </w:rPrChange>
          </w:rPr>
          <w:delText xml:space="preserve">each </w:delText>
        </w:r>
        <w:r w:rsidR="00835207" w:rsidRPr="00E6238E" w:rsidDel="00ED277F">
          <w:rPr>
            <w:bCs/>
            <w:strike/>
            <w:rPrChange w:id="782" w:author="fanzhou kong" w:date="2020-01-23T21:11:00Z">
              <w:rPr>
                <w:bCs/>
              </w:rPr>
            </w:rPrChange>
          </w:rPr>
          <w:delText xml:space="preserve">grid represents </w:delText>
        </w:r>
        <w:r w:rsidR="00F515DC" w:rsidRPr="00E6238E" w:rsidDel="00ED277F">
          <w:rPr>
            <w:bCs/>
            <w:strike/>
            <w:rPrChange w:id="783" w:author="fanzhou kong" w:date="2020-01-23T21:11:00Z">
              <w:rPr>
                <w:bCs/>
              </w:rPr>
            </w:rPrChange>
          </w:rPr>
          <w:delText xml:space="preserve">a </w:delText>
        </w:r>
        <w:r w:rsidR="00857E9E" w:rsidRPr="00E6238E" w:rsidDel="00ED277F">
          <w:rPr>
            <w:bCs/>
            <w:strike/>
            <w:rPrChange w:id="784" w:author="fanzhou kong" w:date="2020-01-23T21:11:00Z">
              <w:rPr>
                <w:bCs/>
              </w:rPr>
            </w:rPrChange>
          </w:rPr>
          <w:delText xml:space="preserve">specific subset-hyperparameter combination. </w:delText>
        </w:r>
        <w:r w:rsidR="007F3E6F" w:rsidRPr="00E6238E" w:rsidDel="00ED277F">
          <w:rPr>
            <w:bCs/>
            <w:strike/>
            <w:rPrChange w:id="785" w:author="fanzhou kong" w:date="2020-01-23T21:11:00Z">
              <w:rPr>
                <w:bCs/>
              </w:rPr>
            </w:rPrChange>
          </w:rPr>
          <w:delText>T</w:delText>
        </w:r>
        <w:r w:rsidR="00DC026A" w:rsidRPr="00E6238E" w:rsidDel="00ED277F">
          <w:rPr>
            <w:bCs/>
            <w:strike/>
            <w:rPrChange w:id="786" w:author="fanzhou kong" w:date="2020-01-23T21:11:00Z">
              <w:rPr>
                <w:bCs/>
              </w:rPr>
            </w:rPrChange>
          </w:rPr>
          <w:delText xml:space="preserve">he </w:delText>
        </w:r>
        <w:r w:rsidR="004652A8" w:rsidRPr="00E6238E" w:rsidDel="00ED277F">
          <w:rPr>
            <w:bCs/>
            <w:strike/>
            <w:rPrChange w:id="787" w:author="fanzhou kong" w:date="2020-01-23T21:11:00Z">
              <w:rPr>
                <w:bCs/>
              </w:rPr>
            </w:rPrChange>
          </w:rPr>
          <w:delText xml:space="preserve">average </w:delText>
        </w:r>
        <w:r w:rsidR="003825D0" w:rsidRPr="00E6238E" w:rsidDel="00ED277F">
          <w:rPr>
            <w:bCs/>
            <w:strike/>
            <w:rPrChange w:id="788" w:author="fanzhou kong" w:date="2020-01-23T21:11:00Z">
              <w:rPr>
                <w:bCs/>
              </w:rPr>
            </w:rPrChange>
          </w:rPr>
          <w:delText xml:space="preserve">classification </w:delText>
        </w:r>
        <w:r w:rsidR="007F3E6F" w:rsidRPr="00E6238E" w:rsidDel="00ED277F">
          <w:rPr>
            <w:bCs/>
            <w:strike/>
            <w:rPrChange w:id="789" w:author="fanzhou kong" w:date="2020-01-23T21:11:00Z">
              <w:rPr>
                <w:bCs/>
              </w:rPr>
            </w:rPrChange>
          </w:rPr>
          <w:delText>accuracy in</w:delText>
        </w:r>
        <w:r w:rsidR="003825D0" w:rsidRPr="00E6238E" w:rsidDel="00ED277F">
          <w:rPr>
            <w:bCs/>
            <w:strike/>
            <w:rPrChange w:id="790" w:author="fanzhou kong" w:date="2020-01-23T21:11:00Z">
              <w:rPr>
                <w:bCs/>
              </w:rPr>
            </w:rPrChange>
          </w:rPr>
          <w:delText xml:space="preserve"> </w:delText>
        </w:r>
        <w:r w:rsidR="004652A8" w:rsidRPr="00E6238E" w:rsidDel="00ED277F">
          <w:rPr>
            <w:bCs/>
            <w:strike/>
            <w:rPrChange w:id="791" w:author="fanzhou kong" w:date="2020-01-23T21:11:00Z">
              <w:rPr>
                <w:bCs/>
              </w:rPr>
            </w:rPrChange>
          </w:rPr>
          <w:delText>each grid</w:delText>
        </w:r>
        <w:r w:rsidR="00DC026A" w:rsidRPr="00E6238E" w:rsidDel="00ED277F">
          <w:rPr>
            <w:bCs/>
            <w:strike/>
            <w:rPrChange w:id="792" w:author="fanzhou kong" w:date="2020-01-23T21:11:00Z">
              <w:rPr>
                <w:bCs/>
              </w:rPr>
            </w:rPrChange>
          </w:rPr>
          <w:delText xml:space="preserve"> </w:delText>
        </w:r>
        <w:r w:rsidR="004652A8" w:rsidRPr="00E6238E" w:rsidDel="00ED277F">
          <w:rPr>
            <w:bCs/>
            <w:strike/>
            <w:rPrChange w:id="793" w:author="fanzhou kong" w:date="2020-01-23T21:11:00Z">
              <w:rPr>
                <w:bCs/>
              </w:rPr>
            </w:rPrChange>
          </w:rPr>
          <w:delText xml:space="preserve">were generated after </w:delText>
        </w:r>
        <w:r w:rsidR="00DC026A" w:rsidRPr="00E6238E" w:rsidDel="00ED277F">
          <w:rPr>
            <w:bCs/>
            <w:strike/>
            <w:rPrChange w:id="794" w:author="fanzhou kong" w:date="2020-01-23T21:11:00Z">
              <w:rPr>
                <w:bCs/>
              </w:rPr>
            </w:rPrChange>
          </w:rPr>
          <w:delText>10-fold cross</w:delText>
        </w:r>
        <w:r w:rsidR="004652A8" w:rsidRPr="00E6238E" w:rsidDel="00ED277F">
          <w:rPr>
            <w:bCs/>
            <w:strike/>
            <w:rPrChange w:id="795" w:author="fanzhou kong" w:date="2020-01-23T21:11:00Z">
              <w:rPr>
                <w:bCs/>
              </w:rPr>
            </w:rPrChange>
          </w:rPr>
          <w:delText>-</w:delText>
        </w:r>
        <w:r w:rsidR="00DC026A" w:rsidRPr="00E6238E" w:rsidDel="00ED277F">
          <w:rPr>
            <w:bCs/>
            <w:strike/>
            <w:rPrChange w:id="796" w:author="fanzhou kong" w:date="2020-01-23T21:11:00Z">
              <w:rPr>
                <w:bCs/>
              </w:rPr>
            </w:rPrChange>
          </w:rPr>
          <w:delText>validation for 10 times.</w:delText>
        </w:r>
      </w:del>
    </w:p>
    <w:p w14:paraId="0E89A98D" w14:textId="15AA0BAE" w:rsidR="00010895" w:rsidRPr="00E6238E" w:rsidRDefault="006876C4" w:rsidP="00ED277F">
      <w:pPr>
        <w:jc w:val="both"/>
        <w:rPr>
          <w:strike/>
          <w:rPrChange w:id="797" w:author="fanzhou kong" w:date="2020-01-23T21:12:00Z">
            <w:rPr/>
          </w:rPrChange>
        </w:rPr>
        <w:pPrChange w:id="798" w:author="fanzhou kong" w:date="2020-02-04T11:39:00Z">
          <w:pPr>
            <w:jc w:val="both"/>
          </w:pPr>
        </w:pPrChange>
      </w:pPr>
      <w:commentRangeStart w:id="799"/>
      <w:del w:id="800" w:author="fanzhou kong" w:date="2020-02-04T11:39:00Z">
        <w:r w:rsidRPr="00E6238E" w:rsidDel="00ED277F">
          <w:rPr>
            <w:strike/>
            <w:rPrChange w:id="801" w:author="fanzhou kong" w:date="2020-01-23T21:12:00Z">
              <w:rPr/>
            </w:rPrChange>
          </w:rPr>
          <w:delText>After RGSCV,</w:delText>
        </w:r>
        <w:r w:rsidR="007759DD" w:rsidRPr="00E6238E" w:rsidDel="00ED277F">
          <w:rPr>
            <w:strike/>
            <w:rPrChange w:id="802" w:author="fanzhou kong" w:date="2020-01-23T21:12:00Z">
              <w:rPr/>
            </w:rPrChange>
          </w:rPr>
          <w:delText xml:space="preserve"> </w:delText>
        </w:r>
        <w:r w:rsidR="0092073C" w:rsidRPr="00E6238E" w:rsidDel="00ED277F">
          <w:rPr>
            <w:strike/>
            <w:rPrChange w:id="803" w:author="fanzhou kong" w:date="2020-01-23T21:12:00Z">
              <w:rPr/>
            </w:rPrChange>
          </w:rPr>
          <w:delText xml:space="preserve">model performance via </w:delText>
        </w:r>
        <w:r w:rsidR="007759DD" w:rsidRPr="00E6238E" w:rsidDel="00ED277F">
          <w:rPr>
            <w:strike/>
            <w:rPrChange w:id="804" w:author="fanzhou kong" w:date="2020-01-23T21:12:00Z">
              <w:rPr/>
            </w:rPrChange>
          </w:rPr>
          <w:delText>SVM and R</w:delText>
        </w:r>
        <w:r w:rsidR="00F71128" w:rsidRPr="00E6238E" w:rsidDel="00ED277F">
          <w:rPr>
            <w:strike/>
            <w:rPrChange w:id="805" w:author="fanzhou kong" w:date="2020-01-23T21:12:00Z">
              <w:rPr/>
            </w:rPrChange>
          </w:rPr>
          <w:delText xml:space="preserve">F </w:delText>
        </w:r>
        <w:r w:rsidR="00337D51" w:rsidRPr="00E6238E" w:rsidDel="00ED277F">
          <w:rPr>
            <w:strike/>
            <w:rPrChange w:id="806" w:author="fanzhou kong" w:date="2020-01-23T21:12:00Z">
              <w:rPr/>
            </w:rPrChange>
          </w:rPr>
          <w:delText xml:space="preserve">algorithms </w:delText>
        </w:r>
        <w:r w:rsidR="00F71128" w:rsidRPr="00E6238E" w:rsidDel="00ED277F">
          <w:rPr>
            <w:strike/>
            <w:rPrChange w:id="807" w:author="fanzhou kong" w:date="2020-01-23T21:12:00Z">
              <w:rPr/>
            </w:rPrChange>
          </w:rPr>
          <w:delText xml:space="preserve">were compared side by side. </w:delText>
        </w:r>
        <w:r w:rsidR="007759DD" w:rsidRPr="00E6238E" w:rsidDel="00ED277F">
          <w:rPr>
            <w:strike/>
            <w:rPrChange w:id="808" w:author="fanzhou kong" w:date="2020-01-23T21:12:00Z">
              <w:rPr/>
            </w:rPrChange>
          </w:rPr>
          <w:delText xml:space="preserve"> </w:delText>
        </w:r>
        <w:r w:rsidR="0092073C" w:rsidRPr="00E6238E" w:rsidDel="00ED277F">
          <w:rPr>
            <w:strike/>
            <w:rPrChange w:id="809" w:author="fanzhou kong" w:date="2020-01-23T21:12:00Z">
              <w:rPr/>
            </w:rPrChange>
          </w:rPr>
          <w:delText xml:space="preserve">As </w:delText>
        </w:r>
        <w:r w:rsidR="00B6485D" w:rsidRPr="00E6238E" w:rsidDel="00ED277F">
          <w:rPr>
            <w:strike/>
            <w:rPrChange w:id="810" w:author="fanzhou kong" w:date="2020-01-23T21:12:00Z">
              <w:rPr/>
            </w:rPrChange>
          </w:rPr>
          <w:delText xml:space="preserve">shown in </w:delText>
        </w:r>
        <w:r w:rsidR="00B662C2" w:rsidRPr="00E6238E" w:rsidDel="00ED277F">
          <w:rPr>
            <w:strike/>
            <w:rPrChange w:id="811" w:author="fanzhou kong" w:date="2020-01-23T21:12:00Z">
              <w:rPr/>
            </w:rPrChange>
          </w:rPr>
          <w:delText>Fig 5</w:delText>
        </w:r>
        <w:r w:rsidR="008E7CE0" w:rsidRPr="00E6238E" w:rsidDel="00ED277F">
          <w:rPr>
            <w:strike/>
            <w:rPrChange w:id="812" w:author="fanzhou kong" w:date="2020-01-23T21:12:00Z">
              <w:rPr/>
            </w:rPrChange>
          </w:rPr>
          <w:delText xml:space="preserve">, </w:delText>
        </w:r>
        <w:r w:rsidR="00B6485D" w:rsidRPr="00E6238E" w:rsidDel="00ED277F">
          <w:rPr>
            <w:strike/>
            <w:rPrChange w:id="813" w:author="fanzhou kong" w:date="2020-01-23T21:12:00Z">
              <w:rPr/>
            </w:rPrChange>
          </w:rPr>
          <w:delText xml:space="preserve">by </w:delText>
        </w:r>
        <w:r w:rsidR="000B2FCB" w:rsidRPr="00E6238E" w:rsidDel="00ED277F">
          <w:rPr>
            <w:strike/>
            <w:rPrChange w:id="814" w:author="fanzhou kong" w:date="2020-01-23T21:12:00Z">
              <w:rPr/>
            </w:rPrChange>
          </w:rPr>
          <w:delText xml:space="preserve">using </w:delText>
        </w:r>
        <w:r w:rsidR="00337D51" w:rsidRPr="00E6238E" w:rsidDel="00ED277F">
          <w:rPr>
            <w:strike/>
            <w:rPrChange w:id="815" w:author="fanzhou kong" w:date="2020-01-23T21:12:00Z">
              <w:rPr/>
            </w:rPrChange>
          </w:rPr>
          <w:delText xml:space="preserve">only </w:delText>
        </w:r>
        <w:r w:rsidR="00B6485D" w:rsidRPr="00E6238E" w:rsidDel="00ED277F">
          <w:rPr>
            <w:strike/>
            <w:rPrChange w:id="816" w:author="fanzhou kong" w:date="2020-01-23T21:12:00Z">
              <w:rPr/>
            </w:rPrChange>
          </w:rPr>
          <w:delText>the top ranked element</w:delText>
        </w:r>
      </w:del>
      <w:ins w:id="817" w:author="Xu, Jason" w:date="2020-01-13T14:51:00Z">
        <w:del w:id="818" w:author="fanzhou kong" w:date="2020-02-04T11:39:00Z">
          <w:r w:rsidR="00AF1BA4" w:rsidRPr="00E6238E" w:rsidDel="00ED277F">
            <w:rPr>
              <w:strike/>
              <w:rPrChange w:id="819" w:author="fanzhou kong" w:date="2020-01-23T21:12:00Z">
                <w:rPr/>
              </w:rPrChange>
            </w:rPr>
            <w:delText xml:space="preserve"> </w:delText>
          </w:r>
        </w:del>
      </w:ins>
      <w:ins w:id="820" w:author="Xu, Jason" w:date="2020-01-13T14:53:00Z">
        <w:del w:id="821" w:author="fanzhou kong" w:date="2020-02-04T11:39:00Z">
          <w:r w:rsidR="009D3D8F" w:rsidRPr="00E6238E" w:rsidDel="00ED277F">
            <w:rPr>
              <w:strike/>
              <w:vertAlign w:val="superscript"/>
              <w:rPrChange w:id="822" w:author="fanzhou kong" w:date="2020-01-23T21:12:00Z">
                <w:rPr>
                  <w:vertAlign w:val="superscript"/>
                </w:rPr>
              </w:rPrChange>
            </w:rPr>
            <w:delText>23</w:delText>
          </w:r>
        </w:del>
      </w:ins>
      <w:del w:id="823" w:author="fanzhou kong" w:date="2020-02-04T11:39:00Z">
        <w:r w:rsidR="00DC026A" w:rsidRPr="00E6238E" w:rsidDel="00ED277F">
          <w:rPr>
            <w:strike/>
            <w:rPrChange w:id="824" w:author="fanzhou kong" w:date="2020-01-23T21:12:00Z">
              <w:rPr/>
            </w:rPrChange>
          </w:rPr>
          <w:delText xml:space="preserve">, Na, </w:delText>
        </w:r>
        <w:r w:rsidR="000B2FCB" w:rsidRPr="00E6238E" w:rsidDel="00ED277F">
          <w:rPr>
            <w:strike/>
            <w:rPrChange w:id="825" w:author="fanzhou kong" w:date="2020-01-23T21:12:00Z">
              <w:rPr/>
            </w:rPrChange>
          </w:rPr>
          <w:delText xml:space="preserve">RF </w:delText>
        </w:r>
        <w:r w:rsidR="00DC026A" w:rsidRPr="00E6238E" w:rsidDel="00ED277F">
          <w:rPr>
            <w:strike/>
            <w:rPrChange w:id="826" w:author="fanzhou kong" w:date="2020-01-23T21:12:00Z">
              <w:rPr/>
            </w:rPrChange>
          </w:rPr>
          <w:delText>achieve</w:delText>
        </w:r>
        <w:r w:rsidR="007624F4" w:rsidRPr="00E6238E" w:rsidDel="00ED277F">
          <w:rPr>
            <w:strike/>
            <w:rPrChange w:id="827" w:author="fanzhou kong" w:date="2020-01-23T21:12:00Z">
              <w:rPr/>
            </w:rPrChange>
          </w:rPr>
          <w:delText>d</w:delText>
        </w:r>
        <w:r w:rsidR="00DC026A" w:rsidRPr="00E6238E" w:rsidDel="00ED277F">
          <w:rPr>
            <w:strike/>
            <w:rPrChange w:id="828" w:author="fanzhou kong" w:date="2020-01-23T21:12:00Z">
              <w:rPr/>
            </w:rPrChange>
          </w:rPr>
          <w:delText xml:space="preserve"> 74.76% classification accuracy</w:delText>
        </w:r>
        <w:r w:rsidR="007624F4" w:rsidRPr="00E6238E" w:rsidDel="00ED277F">
          <w:rPr>
            <w:strike/>
            <w:rPrChange w:id="829" w:author="fanzhou kong" w:date="2020-01-23T21:12:00Z">
              <w:rPr/>
            </w:rPrChange>
          </w:rPr>
          <w:delText>, while for SVM</w:delText>
        </w:r>
        <w:r w:rsidR="00337D51" w:rsidRPr="00E6238E" w:rsidDel="00ED277F">
          <w:rPr>
            <w:strike/>
            <w:rPrChange w:id="830" w:author="fanzhou kong" w:date="2020-01-23T21:12:00Z">
              <w:rPr/>
            </w:rPrChange>
          </w:rPr>
          <w:delText xml:space="preserve"> </w:delText>
        </w:r>
        <w:r w:rsidR="007624F4" w:rsidRPr="00E6238E" w:rsidDel="00ED277F">
          <w:rPr>
            <w:strike/>
            <w:rPrChange w:id="831" w:author="fanzhou kong" w:date="2020-01-23T21:12:00Z">
              <w:rPr/>
            </w:rPrChange>
          </w:rPr>
          <w:delText xml:space="preserve">the </w:delText>
        </w:r>
        <w:r w:rsidR="00B803BD" w:rsidRPr="00E6238E" w:rsidDel="00ED277F">
          <w:rPr>
            <w:strike/>
            <w:rPrChange w:id="832" w:author="fanzhou kong" w:date="2020-01-23T21:12:00Z">
              <w:rPr/>
            </w:rPrChange>
          </w:rPr>
          <w:delText>accuracy</w:delText>
        </w:r>
        <w:r w:rsidR="007624F4" w:rsidRPr="00E6238E" w:rsidDel="00ED277F">
          <w:rPr>
            <w:strike/>
            <w:rPrChange w:id="833" w:author="fanzhou kong" w:date="2020-01-23T21:12:00Z">
              <w:rPr/>
            </w:rPrChange>
          </w:rPr>
          <w:delText xml:space="preserve"> </w:delText>
        </w:r>
        <w:r w:rsidR="004C1F1A" w:rsidRPr="00E6238E" w:rsidDel="00ED277F">
          <w:rPr>
            <w:strike/>
            <w:rPrChange w:id="834" w:author="fanzhou kong" w:date="2020-01-23T21:12:00Z">
              <w:rPr/>
            </w:rPrChange>
          </w:rPr>
          <w:delText>reached</w:delText>
        </w:r>
        <w:r w:rsidR="00DC026A" w:rsidRPr="00E6238E" w:rsidDel="00ED277F">
          <w:rPr>
            <w:strike/>
            <w:rPrChange w:id="835" w:author="fanzhou kong" w:date="2020-01-23T21:12:00Z">
              <w:rPr/>
            </w:rPrChange>
          </w:rPr>
          <w:delText xml:space="preserve"> 67.60%. </w:delText>
        </w:r>
        <w:r w:rsidR="00F92FEA" w:rsidRPr="00E6238E" w:rsidDel="00ED277F">
          <w:rPr>
            <w:strike/>
            <w:rPrChange w:id="836" w:author="fanzhou kong" w:date="2020-01-23T21:12:00Z">
              <w:rPr/>
            </w:rPrChange>
          </w:rPr>
          <w:delText xml:space="preserve">After </w:delText>
        </w:r>
        <w:r w:rsidR="00546384" w:rsidRPr="00E6238E" w:rsidDel="00ED277F">
          <w:rPr>
            <w:strike/>
            <w:rPrChange w:id="837" w:author="fanzhou kong" w:date="2020-01-23T21:12:00Z">
              <w:rPr/>
            </w:rPrChange>
          </w:rPr>
          <w:delText>including</w:delText>
        </w:r>
        <w:r w:rsidR="00DC026A" w:rsidRPr="00E6238E" w:rsidDel="00ED277F">
          <w:rPr>
            <w:strike/>
            <w:rPrChange w:id="838" w:author="fanzhou kong" w:date="2020-01-23T21:12:00Z">
              <w:rPr/>
            </w:rPrChange>
          </w:rPr>
          <w:delText xml:space="preserve"> </w:delText>
        </w:r>
        <w:r w:rsidR="00546384" w:rsidRPr="00E6238E" w:rsidDel="00ED277F">
          <w:rPr>
            <w:strike/>
            <w:rPrChange w:id="839" w:author="fanzhou kong" w:date="2020-01-23T21:12:00Z">
              <w:rPr/>
            </w:rPrChange>
          </w:rPr>
          <w:delText xml:space="preserve">the second </w:delText>
        </w:r>
        <w:r w:rsidR="004C1F1A" w:rsidRPr="00E6238E" w:rsidDel="00ED277F">
          <w:rPr>
            <w:strike/>
            <w:rPrChange w:id="840" w:author="fanzhou kong" w:date="2020-01-23T21:12:00Z">
              <w:rPr/>
            </w:rPrChange>
          </w:rPr>
          <w:delText>element Al</w:delText>
        </w:r>
        <w:r w:rsidR="00DC026A" w:rsidRPr="00E6238E" w:rsidDel="00ED277F">
          <w:rPr>
            <w:strike/>
            <w:rPrChange w:id="841" w:author="fanzhou kong" w:date="2020-01-23T21:12:00Z">
              <w:rPr/>
            </w:rPrChange>
          </w:rPr>
          <w:delText xml:space="preserve">, both RF and </w:delText>
        </w:r>
        <w:r w:rsidR="00D14611" w:rsidRPr="00E6238E" w:rsidDel="00ED277F">
          <w:rPr>
            <w:strike/>
            <w:rPrChange w:id="842" w:author="fanzhou kong" w:date="2020-01-23T21:12:00Z">
              <w:rPr/>
            </w:rPrChange>
          </w:rPr>
          <w:delText>SVM achieved</w:delText>
        </w:r>
        <w:r w:rsidR="00DC026A" w:rsidRPr="00E6238E" w:rsidDel="00ED277F">
          <w:rPr>
            <w:strike/>
            <w:rPrChange w:id="843" w:author="fanzhou kong" w:date="2020-01-23T21:12:00Z">
              <w:rPr/>
            </w:rPrChange>
          </w:rPr>
          <w:delText xml:space="preserve"> very satisfactory </w:delText>
        </w:r>
        <w:r w:rsidR="00010895" w:rsidRPr="00E6238E" w:rsidDel="00ED277F">
          <w:rPr>
            <w:strike/>
            <w:rPrChange w:id="844" w:author="fanzhou kong" w:date="2020-01-23T21:12:00Z">
              <w:rPr/>
            </w:rPrChange>
          </w:rPr>
          <w:delText xml:space="preserve">performance of </w:delText>
        </w:r>
        <w:r w:rsidR="00DC026A" w:rsidRPr="00E6238E" w:rsidDel="00ED277F">
          <w:rPr>
            <w:strike/>
            <w:rPrChange w:id="845" w:author="fanzhou kong" w:date="2020-01-23T21:12:00Z">
              <w:rPr/>
            </w:rPrChange>
          </w:rPr>
          <w:delText xml:space="preserve">99.14% and 89.42% </w:delText>
        </w:r>
        <w:r w:rsidR="00802557" w:rsidRPr="00E6238E" w:rsidDel="00ED277F">
          <w:rPr>
            <w:strike/>
            <w:rPrChange w:id="846" w:author="fanzhou kong" w:date="2020-01-23T21:12:00Z">
              <w:rPr/>
            </w:rPrChange>
          </w:rPr>
          <w:delText>respectively</w:delText>
        </w:r>
        <w:r w:rsidR="00DC026A" w:rsidRPr="00E6238E" w:rsidDel="00ED277F">
          <w:rPr>
            <w:strike/>
            <w:rPrChange w:id="847" w:author="fanzhou kong" w:date="2020-01-23T21:12:00Z">
              <w:rPr/>
            </w:rPrChange>
          </w:rPr>
          <w:delText xml:space="preserve">.  </w:delText>
        </w:r>
        <w:commentRangeEnd w:id="799"/>
        <w:r w:rsidR="00430865" w:rsidRPr="00E6238E" w:rsidDel="00ED277F">
          <w:rPr>
            <w:rStyle w:val="CommentReference"/>
            <w:strike/>
            <w:rPrChange w:id="848" w:author="fanzhou kong" w:date="2020-01-23T21:12:00Z">
              <w:rPr>
                <w:rStyle w:val="CommentReference"/>
              </w:rPr>
            </w:rPrChange>
          </w:rPr>
          <w:commentReference w:id="799"/>
        </w:r>
      </w:del>
    </w:p>
    <w:p w14:paraId="3CCDF47E" w14:textId="18E468C9" w:rsidR="0015301B" w:rsidRDefault="00010895" w:rsidP="003805CC">
      <w:pPr>
        <w:jc w:val="both"/>
        <w:rPr>
          <w:ins w:id="849" w:author="fanzhou kong" w:date="2020-01-23T21:15:00Z"/>
        </w:rPr>
      </w:pPr>
      <w:r>
        <w:t xml:space="preserve">Overall, SVM and RF had comparable performance in terms of the classification accuracy, with </w:t>
      </w:r>
      <w:del w:id="850" w:author="fanzhou kong" w:date="2020-01-23T21:13:00Z">
        <w:r w:rsidDel="00E6238E">
          <w:delText xml:space="preserve">RF </w:delText>
        </w:r>
      </w:del>
      <w:ins w:id="851" w:author="fanzhou kong" w:date="2020-01-23T21:13:00Z">
        <w:r w:rsidR="00E6238E">
          <w:t xml:space="preserve">SVM </w:t>
        </w:r>
      </w:ins>
      <w:r>
        <w:t xml:space="preserve">being slightly better within </w:t>
      </w:r>
      <w:r w:rsidR="00A631D4">
        <w:t xml:space="preserve">only </w:t>
      </w:r>
      <w:del w:id="852" w:author="Xu, Jason" w:date="2020-01-13T14:52:00Z">
        <w:r w:rsidR="00A631D4" w:rsidDel="004651BF">
          <w:delText>first</w:delText>
        </w:r>
        <w:r w:rsidDel="004651BF">
          <w:delText xml:space="preserve"> </w:delText>
        </w:r>
      </w:del>
      <w:ins w:id="853" w:author="Xu, Jason" w:date="2020-01-13T14:52:00Z">
        <w:r w:rsidR="004651BF">
          <w:t xml:space="preserve">top </w:t>
        </w:r>
      </w:ins>
      <w:del w:id="854" w:author="fanzhou kong" w:date="2020-01-23T21:13:00Z">
        <w:r w:rsidDel="00E6238E">
          <w:delText xml:space="preserve">three </w:delText>
        </w:r>
      </w:del>
      <w:ins w:id="855" w:author="fanzhou kong" w:date="2020-01-23T21:13:00Z">
        <w:r w:rsidR="00E6238E">
          <w:t xml:space="preserve">two </w:t>
        </w:r>
      </w:ins>
      <w:r>
        <w:t>features (Fig 5). The accuracy</w:t>
      </w:r>
      <w:r w:rsidR="00377CA3">
        <w:t xml:space="preserve"> got</w:t>
      </w:r>
      <w:r>
        <w:t xml:space="preserve"> improved with more top-ranking elements been added, and with only </w:t>
      </w:r>
      <w:r w:rsidR="006A60FE">
        <w:t xml:space="preserve">four </w:t>
      </w:r>
      <w:r>
        <w:t>elements (</w:t>
      </w:r>
      <w:del w:id="856" w:author="fanzhou kong" w:date="2020-01-23T21:14:00Z">
        <w:r w:rsidDel="00E6238E">
          <w:delText>Na</w:delText>
        </w:r>
      </w:del>
      <w:ins w:id="857" w:author="fanzhou kong" w:date="2020-01-23T21:14:00Z">
        <w:r w:rsidR="00E6238E">
          <w:t>Al</w:t>
        </w:r>
      </w:ins>
      <w:r>
        <w:t xml:space="preserve">, </w:t>
      </w:r>
      <w:proofErr w:type="spellStart"/>
      <w:ins w:id="858" w:author="fanzhou kong" w:date="2020-01-23T21:14:00Z">
        <w:r w:rsidR="00E6238E">
          <w:t>Rb</w:t>
        </w:r>
      </w:ins>
      <w:proofErr w:type="spellEnd"/>
      <w:del w:id="859" w:author="fanzhou kong" w:date="2020-01-23T21:14:00Z">
        <w:r w:rsidDel="00E6238E">
          <w:delText>Al</w:delText>
        </w:r>
      </w:del>
      <w:r>
        <w:t xml:space="preserve">, </w:t>
      </w:r>
      <w:ins w:id="860" w:author="fanzhou kong" w:date="2020-01-23T21:14:00Z">
        <w:r w:rsidR="00E6238E">
          <w:t>B</w:t>
        </w:r>
      </w:ins>
      <w:del w:id="861" w:author="fanzhou kong" w:date="2020-01-23T21:14:00Z">
        <w:r w:rsidDel="00E6238E">
          <w:delText>Cd</w:delText>
        </w:r>
      </w:del>
      <w:r>
        <w:t xml:space="preserve"> and </w:t>
      </w:r>
      <w:ins w:id="862" w:author="fanzhou kong" w:date="2020-01-23T21:14:00Z">
        <w:r w:rsidR="00E6238E">
          <w:t>Na</w:t>
        </w:r>
      </w:ins>
      <w:del w:id="863" w:author="fanzhou kong" w:date="2020-01-23T21:14:00Z">
        <w:r w:rsidDel="00E6238E">
          <w:delText>Rb</w:delText>
        </w:r>
      </w:del>
      <w:r>
        <w:t xml:space="preserve">), both SVM and RF led to satisfactory classification models with 100% accuracy. </w:t>
      </w:r>
      <w:ins w:id="864" w:author="Xu, Jason" w:date="2020-01-13T14:54:00Z">
        <w:r w:rsidR="002F3544" w:rsidRPr="00B64528">
          <w:rPr>
            <w:bCs/>
            <w:highlight w:val="yellow"/>
          </w:rPr>
          <w:t>A</w:t>
        </w:r>
        <w:r w:rsidR="002F3544" w:rsidRPr="00B64528">
          <w:rPr>
            <w:rFonts w:hint="eastAsia"/>
            <w:bCs/>
            <w:highlight w:val="yellow"/>
          </w:rPr>
          <w:t>dd</w:t>
        </w:r>
        <w:r w:rsidR="002F3544" w:rsidRPr="00B64528">
          <w:rPr>
            <w:bCs/>
            <w:highlight w:val="yellow"/>
          </w:rPr>
          <w:t xml:space="preserve"> </w:t>
        </w:r>
        <w:r w:rsidR="002F3544" w:rsidRPr="00B64528">
          <w:rPr>
            <w:rFonts w:hint="eastAsia"/>
            <w:bCs/>
            <w:highlight w:val="yellow"/>
          </w:rPr>
          <w:t>in</w:t>
        </w:r>
        <w:r w:rsidR="002F3544" w:rsidRPr="00B64528">
          <w:rPr>
            <w:bCs/>
            <w:highlight w:val="yellow"/>
          </w:rPr>
          <w:t xml:space="preserve"> </w:t>
        </w:r>
        <w:r w:rsidR="002F3544" w:rsidRPr="00B64528">
          <w:rPr>
            <w:rFonts w:hint="eastAsia"/>
            <w:bCs/>
            <w:highlight w:val="yellow"/>
          </w:rPr>
          <w:t>radar</w:t>
        </w:r>
        <w:r w:rsidR="002F3544" w:rsidRPr="00B64528">
          <w:rPr>
            <w:bCs/>
            <w:highlight w:val="yellow"/>
          </w:rPr>
          <w:t xml:space="preserve"> </w:t>
        </w:r>
        <w:r w:rsidR="002F3544" w:rsidRPr="00B64528">
          <w:rPr>
            <w:rFonts w:hint="eastAsia"/>
            <w:bCs/>
            <w:highlight w:val="yellow"/>
          </w:rPr>
          <w:t>plot</w:t>
        </w:r>
        <w:r w:rsidR="002F3544" w:rsidRPr="00B64528">
          <w:rPr>
            <w:bCs/>
            <w:highlight w:val="yellow"/>
          </w:rPr>
          <w:t xml:space="preserve"> and </w:t>
        </w:r>
      </w:ins>
      <w:commentRangeStart w:id="865"/>
      <w:ins w:id="866" w:author="Xu, Jason" w:date="2020-01-14T10:24:00Z">
        <w:r w:rsidR="0015301B">
          <w:rPr>
            <w:bCs/>
            <w:highlight w:val="yellow"/>
          </w:rPr>
          <w:t>some</w:t>
        </w:r>
      </w:ins>
      <w:commentRangeEnd w:id="865"/>
      <w:r w:rsidR="00E6238E">
        <w:rPr>
          <w:rStyle w:val="CommentReference"/>
        </w:rPr>
        <w:commentReference w:id="865"/>
      </w:r>
      <w:ins w:id="867" w:author="Xu, Jason" w:date="2020-01-14T10:24:00Z">
        <w:r w:rsidR="0015301B">
          <w:rPr>
            <w:bCs/>
            <w:highlight w:val="yellow"/>
          </w:rPr>
          <w:t xml:space="preserve"> </w:t>
        </w:r>
      </w:ins>
      <w:ins w:id="868" w:author="Xu, Jason" w:date="2020-01-13T14:54:00Z">
        <w:r w:rsidR="002F3544" w:rsidRPr="00B64528">
          <w:rPr>
            <w:bCs/>
            <w:highlight w:val="yellow"/>
          </w:rPr>
          <w:t>explanation</w:t>
        </w:r>
        <w:r w:rsidR="002F3544">
          <w:t xml:space="preserve"> </w:t>
        </w:r>
      </w:ins>
    </w:p>
    <w:p w14:paraId="0D94A7B0" w14:textId="24A769FF" w:rsidR="00E6238E" w:rsidRPr="00E6238E" w:rsidRDefault="00E6238E" w:rsidP="003805CC">
      <w:pPr>
        <w:jc w:val="both"/>
        <w:rPr>
          <w:ins w:id="869" w:author="Xu, Jason" w:date="2020-01-14T10:25:00Z"/>
          <w:i/>
          <w:rPrChange w:id="870" w:author="fanzhou kong" w:date="2020-01-23T21:15:00Z">
            <w:rPr>
              <w:ins w:id="871" w:author="Xu, Jason" w:date="2020-01-14T10:25:00Z"/>
            </w:rPr>
          </w:rPrChange>
        </w:rPr>
      </w:pPr>
      <w:proofErr w:type="spellStart"/>
      <w:ins w:id="872" w:author="fanzhou kong" w:date="2020-01-23T21:15:00Z">
        <w:r w:rsidRPr="00E6238E">
          <w:rPr>
            <w:i/>
            <w:highlight w:val="yellow"/>
            <w:rPrChange w:id="873" w:author="fanzhou kong" w:date="2020-01-23T21:15:00Z">
              <w:rPr/>
            </w:rPrChange>
          </w:rPr>
          <w:t>Guigang</w:t>
        </w:r>
        <w:proofErr w:type="spellEnd"/>
        <w:r w:rsidRPr="00E6238E">
          <w:rPr>
            <w:i/>
            <w:highlight w:val="yellow"/>
            <w:rPrChange w:id="874" w:author="fanzhou kong" w:date="2020-01-23T21:15:00Z">
              <w:rPr/>
            </w:rPrChange>
          </w:rPr>
          <w:t xml:space="preserve"> versus </w:t>
        </w:r>
        <w:commentRangeStart w:id="875"/>
        <w:r w:rsidRPr="00E6238E">
          <w:rPr>
            <w:i/>
            <w:highlight w:val="yellow"/>
            <w:rPrChange w:id="876" w:author="fanzhou kong" w:date="2020-01-23T21:15:00Z">
              <w:rPr/>
            </w:rPrChange>
          </w:rPr>
          <w:t>non</w:t>
        </w:r>
        <w:commentRangeEnd w:id="875"/>
        <w:r>
          <w:rPr>
            <w:rStyle w:val="CommentReference"/>
          </w:rPr>
          <w:commentReference w:id="875"/>
        </w:r>
        <w:r w:rsidRPr="00E6238E">
          <w:rPr>
            <w:i/>
            <w:highlight w:val="yellow"/>
            <w:rPrChange w:id="877" w:author="fanzhou kong" w:date="2020-01-23T21:15:00Z">
              <w:rPr/>
            </w:rPrChange>
          </w:rPr>
          <w:t>-</w:t>
        </w:r>
        <w:bookmarkStart w:id="878" w:name="_GoBack"/>
        <w:proofErr w:type="spellStart"/>
        <w:r w:rsidRPr="00E6238E">
          <w:rPr>
            <w:i/>
            <w:highlight w:val="yellow"/>
            <w:rPrChange w:id="879" w:author="fanzhou kong" w:date="2020-01-23T21:15:00Z">
              <w:rPr/>
            </w:rPrChange>
          </w:rPr>
          <w:t>Guigang</w:t>
        </w:r>
      </w:ins>
      <w:bookmarkEnd w:id="878"/>
      <w:proofErr w:type="spellEnd"/>
    </w:p>
    <w:p w14:paraId="787359DC" w14:textId="643907B0" w:rsidR="002F3544" w:rsidRDefault="00010895" w:rsidP="003805CC">
      <w:pPr>
        <w:jc w:val="both"/>
        <w:rPr>
          <w:ins w:id="880" w:author="Xu, Jason" w:date="2020-01-13T14:54:00Z"/>
        </w:rPr>
      </w:pPr>
      <w:r>
        <w:t xml:space="preserve">This opens the door for future study on whether </w:t>
      </w:r>
      <w:r w:rsidR="00A45A04">
        <w:t xml:space="preserve">measuring </w:t>
      </w:r>
      <w:r>
        <w:t xml:space="preserve">only a handful of elements could lead to </w:t>
      </w:r>
      <w:r w:rsidR="00CE369C">
        <w:t xml:space="preserve">reliable </w:t>
      </w:r>
      <w:r>
        <w:t>rice classification</w:t>
      </w:r>
      <w:r w:rsidR="00931A11">
        <w:t xml:space="preserve">; </w:t>
      </w:r>
      <w:ins w:id="881" w:author="Xu, Jason" w:date="2020-01-14T10:25:00Z">
        <w:r w:rsidR="0015301B">
          <w:t xml:space="preserve">particularly, </w:t>
        </w:r>
      </w:ins>
      <w:ins w:id="882" w:author="Xu, Jason" w:date="2020-01-14T10:26:00Z">
        <w:r w:rsidR="00B8410C">
          <w:t xml:space="preserve">in this case we </w:t>
        </w:r>
      </w:ins>
      <w:ins w:id="883" w:author="Xu, Jason" w:date="2020-01-14T10:30:00Z">
        <w:r w:rsidR="00D957BB">
          <w:t xml:space="preserve">developed a step-by-step </w:t>
        </w:r>
      </w:ins>
      <w:ins w:id="884" w:author="Xu, Jason" w:date="2020-01-14T10:37:00Z">
        <w:r w:rsidR="0015237E">
          <w:t>scheme</w:t>
        </w:r>
        <w:commentRangeStart w:id="885"/>
        <w:r w:rsidR="0015237E">
          <w:t xml:space="preserve"> </w:t>
        </w:r>
      </w:ins>
      <w:ins w:id="886" w:author="Xu, Jason" w:date="2020-01-14T10:38:00Z">
        <w:r w:rsidR="0015237E">
          <w:t xml:space="preserve">for… </w:t>
        </w:r>
        <w:commentRangeEnd w:id="885"/>
        <w:r w:rsidR="0015237E">
          <w:rPr>
            <w:rStyle w:val="CommentReference"/>
          </w:rPr>
          <w:commentReference w:id="885"/>
        </w:r>
      </w:ins>
    </w:p>
    <w:p w14:paraId="32A9F1A6" w14:textId="72C1D116" w:rsidR="00116557" w:rsidRDefault="00173CD8" w:rsidP="003805CC">
      <w:pPr>
        <w:jc w:val="both"/>
      </w:pPr>
      <w:commentRangeStart w:id="887"/>
      <w:commentRangeStart w:id="888"/>
      <w:ins w:id="889" w:author="Xu, Jason" w:date="2020-01-13T14:54:00Z">
        <w:r>
          <w:t>T</w:t>
        </w:r>
      </w:ins>
      <w:r w:rsidR="0071296D">
        <w:t>he establishment of</w:t>
      </w:r>
      <w:r w:rsidR="00170BE8">
        <w:t xml:space="preserve"> </w:t>
      </w:r>
      <w:r w:rsidR="008354CA">
        <w:t>simplified analysis</w:t>
      </w:r>
      <w:r w:rsidR="005F38D6">
        <w:t xml:space="preserve"> may</w:t>
      </w:r>
      <w:r w:rsidR="00010895">
        <w:t xml:space="preserve"> potentially boost the application of easy, cost-effective i</w:t>
      </w:r>
      <w:r w:rsidR="00010895" w:rsidRPr="0015237E">
        <w:rPr>
          <w:strike/>
          <w:rPrChange w:id="890" w:author="Xu, Jason" w:date="2020-01-14T10:38:00Z">
            <w:rPr/>
          </w:rPrChange>
        </w:rPr>
        <w:t>n-field authenticatio</w:t>
      </w:r>
      <w:r w:rsidR="00010895">
        <w:t>n</w:t>
      </w:r>
      <w:r>
        <w:t xml:space="preserve">; even </w:t>
      </w:r>
      <w:del w:id="891" w:author="Xu, Jason" w:date="2020-01-13T14:55:00Z">
        <w:r w:rsidR="00010895" w:rsidDel="00173CD8">
          <w:delText>.</w:delText>
        </w:r>
      </w:del>
      <w:r w:rsidR="00010895">
        <w:t xml:space="preserve"> </w:t>
      </w:r>
      <w:r w:rsidR="00E07196">
        <w:t xml:space="preserve">However, </w:t>
      </w:r>
      <w:r w:rsidR="00CE369C">
        <w:t>challenge</w:t>
      </w:r>
      <w:r w:rsidR="00E07196">
        <w:t xml:space="preserve"> remains as the elemental profi</w:t>
      </w:r>
      <w:r w:rsidR="001225F6">
        <w:t>le</w:t>
      </w:r>
      <w:r w:rsidR="00E07196">
        <w:t xml:space="preserve"> of crops</w:t>
      </w:r>
      <w:r w:rsidR="001225F6">
        <w:t xml:space="preserve"> </w:t>
      </w:r>
      <w:r w:rsidR="0019514A">
        <w:t xml:space="preserve">may be </w:t>
      </w:r>
      <w:r w:rsidR="001D1993">
        <w:t xml:space="preserve">influenced </w:t>
      </w:r>
      <w:r w:rsidR="0019514A">
        <w:t xml:space="preserve">by multiple factors simultaneously, </w:t>
      </w:r>
      <w:r w:rsidR="00110C48">
        <w:t xml:space="preserve">for example, </w:t>
      </w:r>
      <w:r w:rsidR="001D1993">
        <w:t>genotype</w:t>
      </w:r>
      <w:r w:rsidR="0030122F">
        <w:t xml:space="preserve">, </w:t>
      </w:r>
      <w:r w:rsidR="00A805FE">
        <w:t>soil type,</w:t>
      </w:r>
      <w:r w:rsidR="0030122F">
        <w:t xml:space="preserve"> </w:t>
      </w:r>
      <w:r w:rsidR="00014291">
        <w:t>climate,</w:t>
      </w:r>
      <w:r w:rsidR="0084338B">
        <w:t xml:space="preserve"> and</w:t>
      </w:r>
      <w:r w:rsidR="00014291">
        <w:t xml:space="preserve"> agricultural practice</w:t>
      </w:r>
      <w:r w:rsidR="00A805FE">
        <w:t xml:space="preserve"> climate</w:t>
      </w:r>
      <w:r w:rsidR="008B1EFB">
        <w:fldChar w:fldCharType="begin" w:fldLock="1"/>
      </w:r>
      <w:r w:rsidR="009213A7">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29&lt;/sup&gt;","plainTextFormattedCitation":"29","previouslyFormattedCitation":"&lt;sup&gt;29&lt;/sup&gt;"},"properties":{"noteIndex":0},"schema":"https://github.com/citation-style-language/schema/raw/master/csl-citation.json"}</w:instrText>
      </w:r>
      <w:r w:rsidR="008B1EFB">
        <w:fldChar w:fldCharType="separate"/>
      </w:r>
      <w:r w:rsidR="008E2240" w:rsidRPr="008E2240">
        <w:rPr>
          <w:noProof/>
          <w:vertAlign w:val="superscript"/>
        </w:rPr>
        <w:t>29</w:t>
      </w:r>
      <w:r w:rsidR="008B1EFB">
        <w:fldChar w:fldCharType="end"/>
      </w:r>
      <w:r w:rsidR="00CE4947" w:rsidRPr="00DA3487">
        <w:rPr>
          <w:vertAlign w:val="superscript"/>
        </w:rPr>
        <w:t>,</w:t>
      </w:r>
      <w:r w:rsidR="00CE4947">
        <w:fldChar w:fldCharType="begin" w:fldLock="1"/>
      </w:r>
      <w:r w:rsidR="009213A7">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30&lt;/sup&gt;","plainTextFormattedCitation":"30","previouslyFormattedCitation":"&lt;sup&gt;30&lt;/sup&gt;"},"properties":{"noteIndex":0},"schema":"https://github.com/citation-style-language/schema/raw/master/csl-citation.json"}</w:instrText>
      </w:r>
      <w:r w:rsidR="00CE4947">
        <w:fldChar w:fldCharType="separate"/>
      </w:r>
      <w:r w:rsidR="008E2240" w:rsidRPr="008E2240">
        <w:rPr>
          <w:noProof/>
          <w:vertAlign w:val="superscript"/>
        </w:rPr>
        <w:t>30</w:t>
      </w:r>
      <w:r w:rsidR="00CE4947">
        <w:fldChar w:fldCharType="end"/>
      </w:r>
      <w:r w:rsidR="00116557">
        <w:t xml:space="preserve">. </w:t>
      </w:r>
      <w:r w:rsidR="00826FBE">
        <w:t xml:space="preserve">As a </w:t>
      </w:r>
      <w:r w:rsidR="001D1993">
        <w:t>result</w:t>
      </w:r>
      <w:r w:rsidR="00826FBE">
        <w:t>, rather than exploring a universal solution</w:t>
      </w:r>
      <w:r w:rsidR="00CC5203">
        <w:t xml:space="preserve"> (e.g.</w:t>
      </w:r>
      <w:r w:rsidR="00406BAF">
        <w:t xml:space="preserve"> a </w:t>
      </w:r>
      <w:r w:rsidR="00973103">
        <w:t>number)</w:t>
      </w:r>
      <w:r w:rsidR="00826FBE">
        <w:t xml:space="preserve"> for </w:t>
      </w:r>
      <w:r w:rsidR="00CC5203">
        <w:t>all rice</w:t>
      </w:r>
      <w:r w:rsidR="00406BAF">
        <w:t xml:space="preserve"> types</w:t>
      </w:r>
      <w:r w:rsidR="00CC5203">
        <w:t>,</w:t>
      </w:r>
      <w:r w:rsidR="00406BAF">
        <w:t xml:space="preserve"> a carefully conducted validation </w:t>
      </w:r>
      <w:r w:rsidR="00973103">
        <w:t xml:space="preserve">should be conducted to ensure the reliability </w:t>
      </w:r>
      <w:r w:rsidR="00F9023F">
        <w:t>and robustness</w:t>
      </w:r>
      <w:r w:rsidR="00464A23">
        <w:t xml:space="preserve"> of</w:t>
      </w:r>
      <w:del w:id="892" w:author="Xu, Jason" w:date="2020-01-14T10:39:00Z">
        <w:r w:rsidR="00464A23" w:rsidDel="0015237E">
          <w:delText xml:space="preserve"> t</w:delText>
        </w:r>
      </w:del>
      <w:ins w:id="893" w:author="Xu, Jason" w:date="2020-01-14T10:39:00Z">
        <w:r w:rsidR="0015237E">
          <w:t xml:space="preserve"> classification </w:t>
        </w:r>
      </w:ins>
      <w:r w:rsidR="00464A23">
        <w:t xml:space="preserve">model. </w:t>
      </w:r>
    </w:p>
    <w:p w14:paraId="0A6B984A" w14:textId="3122C6B8" w:rsidR="00DC026A" w:rsidRPr="00915496" w:rsidDel="00915496" w:rsidRDefault="00705AB5" w:rsidP="003805CC">
      <w:pPr>
        <w:jc w:val="both"/>
        <w:rPr>
          <w:del w:id="894" w:author="Xu, Jason" w:date="2020-01-07T10:17:00Z"/>
          <w:rPrChange w:id="895" w:author="Xu, Jason" w:date="2020-01-07T10:17:00Z">
            <w:rPr>
              <w:del w:id="896" w:author="Xu, Jason" w:date="2020-01-07T10:17:00Z"/>
              <w:b/>
            </w:rPr>
          </w:rPrChange>
        </w:rPr>
      </w:pPr>
      <w:r>
        <w:t xml:space="preserve">Given the </w:t>
      </w:r>
      <w:r w:rsidR="00432772">
        <w:t xml:space="preserve">possibility that </w:t>
      </w:r>
      <w:r w:rsidR="00B7463F">
        <w:t xml:space="preserve">there </w:t>
      </w:r>
      <w:r w:rsidR="00B0700F">
        <w:t xml:space="preserve">may be </w:t>
      </w:r>
      <w:r>
        <w:t xml:space="preserve"> some</w:t>
      </w:r>
      <w:r w:rsidR="00B7463F">
        <w:t xml:space="preserve"> correlation </w:t>
      </w:r>
      <w:r w:rsidR="006412CD">
        <w:t>among the concentration</w:t>
      </w:r>
      <w:r w:rsidR="007C1E99">
        <w:t>s</w:t>
      </w:r>
      <w:r w:rsidR="006412CD">
        <w:t xml:space="preserve"> of different </w:t>
      </w:r>
      <w:r w:rsidR="00BA5EE7">
        <w:t>eleme</w:t>
      </w:r>
      <w:r w:rsidR="007D2D6F">
        <w:t>nt</w:t>
      </w:r>
      <w:r w:rsidR="00BA5EE7">
        <w:t>s</w:t>
      </w:r>
      <w:r w:rsidR="007D2D6F">
        <w:t xml:space="preserve">, traditional </w:t>
      </w:r>
      <w:r w:rsidR="00C324BE">
        <w:t xml:space="preserve">univariate data </w:t>
      </w:r>
      <w:r w:rsidR="007D2D6F">
        <w:t>analysis methods</w:t>
      </w:r>
      <w:r w:rsidR="00C324BE">
        <w:t xml:space="preserve"> was not suitable</w:t>
      </w:r>
      <w:r w:rsidR="00B0700F">
        <w:t xml:space="preserve"> for</w:t>
      </w:r>
      <w:r w:rsidR="00C324BE">
        <w:t xml:space="preserve"> </w:t>
      </w:r>
      <w:r w:rsidR="00866529">
        <w:t>discrimination</w:t>
      </w:r>
      <w:r w:rsidR="00AD6450">
        <w:fldChar w:fldCharType="begin" w:fldLock="1"/>
      </w:r>
      <w:r w:rsidR="009213A7">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29&lt;/sup&gt;","plainTextFormattedCitation":"29","previouslyFormattedCitation":"&lt;sup&gt;29&lt;/sup&gt;"},"properties":{"noteIndex":0},"schema":"https://github.com/citation-style-language/schema/raw/master/csl-citation.json"}</w:instrText>
      </w:r>
      <w:r w:rsidR="00AD6450">
        <w:fldChar w:fldCharType="separate"/>
      </w:r>
      <w:r w:rsidR="008E2240" w:rsidRPr="008E2240">
        <w:rPr>
          <w:noProof/>
          <w:vertAlign w:val="superscript"/>
        </w:rPr>
        <w:t>29</w:t>
      </w:r>
      <w:r w:rsidR="00AD6450">
        <w:fldChar w:fldCharType="end"/>
      </w:r>
      <w:r w:rsidR="00AD6450" w:rsidRPr="00AD6450">
        <w:rPr>
          <w:vertAlign w:val="superscript"/>
        </w:rPr>
        <w:t>,</w:t>
      </w:r>
      <w:r w:rsidR="00AD6450">
        <w:rPr>
          <w:vertAlign w:val="superscript"/>
        </w:rPr>
        <w:t xml:space="preserve"> </w:t>
      </w:r>
      <w:r w:rsidR="00866529">
        <w:fldChar w:fldCharType="begin" w:fldLock="1"/>
      </w:r>
      <w:r w:rsidR="009213A7">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31&lt;/sup&gt;","plainTextFormattedCitation":"31","previouslyFormattedCitation":"&lt;sup&gt;31&lt;/sup&gt;"},"properties":{"noteIndex":0},"schema":"https://github.com/citation-style-language/schema/raw/master/csl-citation.json"}</w:instrText>
      </w:r>
      <w:r w:rsidR="00866529">
        <w:fldChar w:fldCharType="separate"/>
      </w:r>
      <w:r w:rsidR="008E2240" w:rsidRPr="008E2240">
        <w:rPr>
          <w:noProof/>
          <w:vertAlign w:val="superscript"/>
        </w:rPr>
        <w:t>31</w:t>
      </w:r>
      <w:r w:rsidR="00866529">
        <w:fldChar w:fldCharType="end"/>
      </w:r>
      <w:r w:rsidR="00866529">
        <w:t xml:space="preserve">. </w:t>
      </w:r>
      <w:r w:rsidR="00907CD2">
        <w:t xml:space="preserve"> </w:t>
      </w:r>
      <w:r w:rsidR="002A7B54">
        <w:t>Instead,</w:t>
      </w:r>
      <w:r w:rsidR="00907CD2">
        <w:t xml:space="preserve"> machine learning </w:t>
      </w:r>
      <w:del w:id="897" w:author="Xu, Jason" w:date="2020-01-14T10:40:00Z">
        <w:r w:rsidR="00907CD2" w:rsidDel="00102EA7">
          <w:delText xml:space="preserve">and </w:delText>
        </w:r>
      </w:del>
      <w:ins w:id="898" w:author="Xu, Jason" w:date="2020-01-14T10:40:00Z">
        <w:r w:rsidR="00102EA7">
          <w:t xml:space="preserve">based </w:t>
        </w:r>
      </w:ins>
      <w:r w:rsidR="002B623F">
        <w:t>multivariate data</w:t>
      </w:r>
      <w:r w:rsidR="00907CD2">
        <w:t xml:space="preserve"> analysis methods </w:t>
      </w:r>
      <w:r w:rsidR="008B38CA">
        <w:t xml:space="preserve">will provide the unique power of processing </w:t>
      </w:r>
      <w:r w:rsidR="002A7B54">
        <w:t xml:space="preserve">complex data. </w:t>
      </w:r>
      <w:r w:rsidR="007C737F">
        <w:t xml:space="preserve">It is quite clear to us that </w:t>
      </w:r>
      <w:r w:rsidR="005C22E1">
        <w:t>sample scarcity along with lack of sample re</w:t>
      </w:r>
      <w:r w:rsidR="009F3715">
        <w:t>presentativeness</w:t>
      </w:r>
      <w:r w:rsidR="005C22E1">
        <w:t xml:space="preserve"> are </w:t>
      </w:r>
      <w:r w:rsidR="009F3715">
        <w:t>of</w:t>
      </w:r>
      <w:r w:rsidR="009D494B">
        <w:t xml:space="preserve"> the major reason</w:t>
      </w:r>
      <w:r w:rsidR="009F3715">
        <w:t>s</w:t>
      </w:r>
      <w:r w:rsidR="009D494B">
        <w:t xml:space="preserve"> leading poor</w:t>
      </w:r>
      <w:r w:rsidR="005C22E1">
        <w:t xml:space="preserve"> </w:t>
      </w:r>
      <w:r w:rsidR="00AD6DA3">
        <w:t>or unreliable</w:t>
      </w:r>
      <w:r w:rsidR="00792A62">
        <w:t xml:space="preserve"> classification</w:t>
      </w:r>
      <w:r w:rsidR="00792A62">
        <w:fldChar w:fldCharType="begin" w:fldLock="1"/>
      </w:r>
      <w:r w:rsidR="009213A7">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32&lt;/sup&gt;","plainTextFormattedCitation":"32","previouslyFormattedCitation":"&lt;sup&gt;32&lt;/sup&gt;"},"properties":{"noteIndex":0},"schema":"https://github.com/citation-style-language/schema/raw/master/csl-citation.json"}</w:instrText>
      </w:r>
      <w:r w:rsidR="00792A62">
        <w:fldChar w:fldCharType="separate"/>
      </w:r>
      <w:r w:rsidR="008E2240" w:rsidRPr="008E2240">
        <w:rPr>
          <w:noProof/>
          <w:vertAlign w:val="superscript"/>
        </w:rPr>
        <w:t>32</w:t>
      </w:r>
      <w:r w:rsidR="00792A62">
        <w:fldChar w:fldCharType="end"/>
      </w:r>
      <w:r w:rsidR="00792A62">
        <w:t xml:space="preserve">. </w:t>
      </w:r>
      <w:r w:rsidR="00AB6C3C">
        <w:t>For this study</w:t>
      </w:r>
      <w:r w:rsidR="00392945">
        <w:t xml:space="preserve">, </w:t>
      </w:r>
      <w:r w:rsidR="00010895">
        <w:t xml:space="preserve">only </w:t>
      </w:r>
      <w:r w:rsidR="00AB6C3C">
        <w:t xml:space="preserve">131 samples from </w:t>
      </w:r>
      <w:r w:rsidR="00010895">
        <w:t>six different GI rice</w:t>
      </w:r>
      <w:r w:rsidR="00392945">
        <w:t xml:space="preserve"> were colle</w:t>
      </w:r>
      <w:r w:rsidR="00510AE2">
        <w:t>cted</w:t>
      </w:r>
      <w:r w:rsidR="00010895">
        <w:t xml:space="preserve"> within one year of harvest</w:t>
      </w:r>
      <w:r w:rsidR="00510AE2">
        <w:t xml:space="preserve">. A </w:t>
      </w:r>
      <w:r w:rsidR="003343A2">
        <w:t>larger dataset</w:t>
      </w:r>
      <w:r w:rsidR="00010895">
        <w:t xml:space="preserve"> and further model refining shall be introduced to assess whether </w:t>
      </w:r>
      <w:r w:rsidR="000842AE">
        <w:t xml:space="preserve">different </w:t>
      </w:r>
      <w:r w:rsidR="00000B0A">
        <w:t xml:space="preserve">harvest year would have any impact </w:t>
      </w:r>
      <w:r w:rsidR="000842AE">
        <w:t xml:space="preserve">on </w:t>
      </w:r>
      <w:r w:rsidR="005D1600">
        <w:t xml:space="preserve">model training. </w:t>
      </w:r>
      <w:commentRangeStart w:id="899"/>
      <w:del w:id="900" w:author="Xu, Jason" w:date="2020-01-07T10:17:00Z">
        <w:r w:rsidR="00DC026A" w:rsidDel="00915496">
          <w:rPr>
            <w:b/>
          </w:rPr>
          <w:delText>Conclusion</w:delText>
        </w:r>
        <w:r w:rsidR="00062596" w:rsidDel="00915496">
          <w:rPr>
            <w:b/>
          </w:rPr>
          <w:delText xml:space="preserve">s. </w:delText>
        </w:r>
      </w:del>
      <w:commentRangeEnd w:id="899"/>
      <w:r w:rsidR="000F2055">
        <w:rPr>
          <w:rStyle w:val="CommentReference"/>
        </w:rPr>
        <w:commentReference w:id="899"/>
      </w:r>
    </w:p>
    <w:p w14:paraId="21483258" w14:textId="77777777" w:rsidR="00C76AD2" w:rsidRDefault="00726CD9" w:rsidP="003805CC">
      <w:pPr>
        <w:jc w:val="both"/>
      </w:pPr>
      <w:r>
        <w:t>In this study,</w:t>
      </w:r>
      <w:r w:rsidR="005D1600">
        <w:t xml:space="preserve"> multielement</w:t>
      </w:r>
      <w:r w:rsidR="00053628">
        <w:t xml:space="preserve"> profiling</w:t>
      </w:r>
      <w:r w:rsidR="007B0DAF">
        <w:t xml:space="preserve"> with ICP-MS was combined with machine learning data analysis</w:t>
      </w:r>
      <w:r w:rsidR="006313EF">
        <w:t xml:space="preserve">, </w:t>
      </w:r>
      <w:r w:rsidR="007B0DAF">
        <w:t xml:space="preserve">in order to </w:t>
      </w:r>
      <w:r w:rsidR="007225F5">
        <w:t xml:space="preserve">distinguish six GI rice in China. </w:t>
      </w:r>
      <w:r w:rsidR="00B87124">
        <w:t xml:space="preserve">Followed by feature </w:t>
      </w:r>
      <w:r w:rsidR="00174842">
        <w:t xml:space="preserve">selection, </w:t>
      </w:r>
      <w:r w:rsidR="00092C18">
        <w:t xml:space="preserve">SVM and RF models were </w:t>
      </w:r>
      <w:r w:rsidR="00AC07CF">
        <w:t>developed,</w:t>
      </w:r>
      <w:r w:rsidR="00174842">
        <w:t xml:space="preserve"> and their performance was compared side by side. </w:t>
      </w:r>
      <w:r w:rsidR="00092C18">
        <w:t xml:space="preserve"> </w:t>
      </w:r>
      <w:r w:rsidR="00E7259A">
        <w:t xml:space="preserve">With only four elements, both </w:t>
      </w:r>
      <w:r w:rsidR="00C52F65">
        <w:t xml:space="preserve">SVM and RF achieved </w:t>
      </w:r>
      <w:r w:rsidR="00764416">
        <w:t>satisfying</w:t>
      </w:r>
      <w:r w:rsidR="00C52F65">
        <w:t xml:space="preserve"> performance with 100% </w:t>
      </w:r>
      <w:r w:rsidR="00370CC2">
        <w:t xml:space="preserve">classification </w:t>
      </w:r>
      <w:r w:rsidR="00C52F65">
        <w:t xml:space="preserve">accuracy. </w:t>
      </w:r>
      <w:r w:rsidR="0077612C">
        <w:t xml:space="preserve">In </w:t>
      </w:r>
      <w:r w:rsidR="00764416">
        <w:t>conclusion,</w:t>
      </w:r>
      <w:r w:rsidR="0077612C">
        <w:t xml:space="preserve"> t</w:t>
      </w:r>
      <w:r w:rsidR="00035090">
        <w:t>he workflow</w:t>
      </w:r>
      <w:r w:rsidR="0077612C">
        <w:t xml:space="preserve"> we have established in this study </w:t>
      </w:r>
      <w:r w:rsidR="00303A1A">
        <w:t>proved to</w:t>
      </w:r>
      <w:r w:rsidR="008F19F4">
        <w:t xml:space="preserve"> be a feasible way </w:t>
      </w:r>
      <w:r w:rsidR="00D569D5">
        <w:t>for GI rice authenticatio</w:t>
      </w:r>
      <w:r w:rsidR="00303A1A">
        <w:t>n</w:t>
      </w:r>
      <w:r w:rsidR="00C75769">
        <w:t xml:space="preserve"> </w:t>
      </w:r>
      <w:r w:rsidR="006313EF">
        <w:t xml:space="preserve">and </w:t>
      </w:r>
      <w:r w:rsidR="008C63B0">
        <w:t xml:space="preserve">will therefore protect farmer, supplier and consumer </w:t>
      </w:r>
      <w:r w:rsidR="009E3951">
        <w:t xml:space="preserve">from </w:t>
      </w:r>
      <w:r w:rsidR="00B25EBF">
        <w:t>potentially</w:t>
      </w:r>
      <w:r w:rsidR="008F61CB">
        <w:t xml:space="preserve"> </w:t>
      </w:r>
      <w:r w:rsidR="00EE2833">
        <w:t>fraudulent</w:t>
      </w:r>
      <w:r w:rsidR="008F61CB">
        <w:t xml:space="preserve"> activities. </w:t>
      </w:r>
      <w:commentRangeEnd w:id="887"/>
      <w:r w:rsidR="00227685">
        <w:rPr>
          <w:rStyle w:val="CommentReference"/>
        </w:rPr>
        <w:commentReference w:id="887"/>
      </w:r>
      <w:commentRangeEnd w:id="888"/>
      <w:r w:rsidR="00E6238E">
        <w:rPr>
          <w:rStyle w:val="CommentReference"/>
        </w:rPr>
        <w:commentReference w:id="888"/>
      </w:r>
    </w:p>
    <w:p w14:paraId="4EDDAC5E" w14:textId="4DD20410" w:rsidR="00AC07CF" w:rsidRDefault="0007603F" w:rsidP="003805CC">
      <w:pPr>
        <w:jc w:val="both"/>
        <w:rPr>
          <w:b/>
        </w:rPr>
      </w:pPr>
      <w:r>
        <w:rPr>
          <w:b/>
        </w:rPr>
        <w:t xml:space="preserve">ACKNOWLEDGMENT </w:t>
      </w:r>
    </w:p>
    <w:p w14:paraId="001D7153" w14:textId="5411FF48" w:rsidR="00CE055F" w:rsidRDefault="00411E73" w:rsidP="003805CC">
      <w:pPr>
        <w:jc w:val="both"/>
      </w:pPr>
      <w:r>
        <w:t xml:space="preserve">We </w:t>
      </w:r>
      <w:r w:rsidR="00EE2623">
        <w:t xml:space="preserve">want to </w:t>
      </w:r>
      <w:r>
        <w:t>thank</w:t>
      </w:r>
      <w:r w:rsidR="00CE055F">
        <w:t xml:space="preserve"> Di Wu</w:t>
      </w:r>
      <w:r w:rsidR="00F77516">
        <w:t xml:space="preserve">, Si Lin for their precious support for </w:t>
      </w:r>
      <w:r w:rsidR="0015246E">
        <w:t xml:space="preserve">sample </w:t>
      </w:r>
      <w:r w:rsidR="00B1469C">
        <w:t>acquisition</w:t>
      </w:r>
      <w:r w:rsidR="0015246E">
        <w:t xml:space="preserve"> and preparation. We also appreciate </w:t>
      </w:r>
      <w:r w:rsidR="00EB2909">
        <w:t>Peter Markwell</w:t>
      </w:r>
      <w:r w:rsidR="00B1469C">
        <w:t xml:space="preserve"> for valuable </w:t>
      </w:r>
      <w:r w:rsidR="009F7B95">
        <w:t xml:space="preserve">suggestion </w:t>
      </w:r>
      <w:r w:rsidR="00B1469C">
        <w:t xml:space="preserve">on the preparation of the manuscript. </w:t>
      </w:r>
      <w:r w:rsidR="00EB2909">
        <w:t xml:space="preserve"> </w:t>
      </w:r>
    </w:p>
    <w:p w14:paraId="517B5348" w14:textId="4558C411" w:rsidR="00DC236D" w:rsidRDefault="00DC236D" w:rsidP="003805CC">
      <w:pPr>
        <w:jc w:val="both"/>
        <w:rPr>
          <w:ins w:id="901" w:author="Xu, Jason" w:date="2020-01-13T14:55:00Z"/>
          <w:b/>
          <w:bCs/>
        </w:rPr>
      </w:pPr>
      <w:commentRangeStart w:id="902"/>
      <w:r w:rsidRPr="007C0490">
        <w:rPr>
          <w:rFonts w:hint="eastAsia"/>
          <w:b/>
          <w:bCs/>
        </w:rPr>
        <w:t>F</w:t>
      </w:r>
      <w:r w:rsidRPr="007C0490">
        <w:rPr>
          <w:b/>
          <w:bCs/>
        </w:rPr>
        <w:t xml:space="preserve">UNDING </w:t>
      </w:r>
      <w:r w:rsidR="00204AEF" w:rsidRPr="007C0490">
        <w:rPr>
          <w:b/>
          <w:bCs/>
        </w:rPr>
        <w:t xml:space="preserve">SOURCES </w:t>
      </w:r>
      <w:commentRangeEnd w:id="902"/>
      <w:r w:rsidR="00DF2003">
        <w:rPr>
          <w:rStyle w:val="CommentReference"/>
        </w:rPr>
        <w:commentReference w:id="902"/>
      </w:r>
    </w:p>
    <w:p w14:paraId="796695E4" w14:textId="665BCEE5" w:rsidR="00173CD8" w:rsidRPr="007C0490" w:rsidRDefault="00173CD8" w:rsidP="003805CC">
      <w:pPr>
        <w:jc w:val="both"/>
        <w:rPr>
          <w:b/>
          <w:bCs/>
        </w:rPr>
      </w:pPr>
      <w:ins w:id="903" w:author="Xu, Jason" w:date="2020-01-13T14:55:00Z">
        <w:r w:rsidRPr="00173CD8">
          <w:rPr>
            <w:b/>
            <w:bCs/>
            <w:highlight w:val="yellow"/>
            <w:rPrChange w:id="904" w:author="Xu, Jason" w:date="2020-01-13T14:55:00Z">
              <w:rPr>
                <w:b/>
                <w:bCs/>
              </w:rPr>
            </w:rPrChange>
          </w:rPr>
          <w:t>TBC</w:t>
        </w:r>
      </w:ins>
    </w:p>
    <w:p w14:paraId="2B139C19" w14:textId="5248C0AA" w:rsidR="004B7135" w:rsidRPr="007B681A" w:rsidRDefault="00204AEF" w:rsidP="007B681A">
      <w:pPr>
        <w:rPr>
          <w:b/>
        </w:rPr>
      </w:pPr>
      <w:r>
        <w:rPr>
          <w:b/>
        </w:rPr>
        <w:lastRenderedPageBreak/>
        <w:t xml:space="preserve">REFERENCE  </w:t>
      </w:r>
    </w:p>
    <w:p w14:paraId="61F48C7F" w14:textId="1792ACDD" w:rsidR="0093171E" w:rsidRPr="0093171E" w:rsidRDefault="00FE7C78" w:rsidP="0093171E">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93171E" w:rsidRPr="0093171E">
        <w:rPr>
          <w:rFonts w:ascii="Calibri" w:hAnsi="Calibri" w:cs="Calibri"/>
          <w:noProof/>
          <w:szCs w:val="24"/>
        </w:rPr>
        <w:t>1.</w:t>
      </w:r>
      <w:r w:rsidR="0093171E" w:rsidRPr="0093171E">
        <w:rPr>
          <w:rFonts w:ascii="Calibri" w:hAnsi="Calibri" w:cs="Calibri"/>
          <w:noProof/>
          <w:szCs w:val="24"/>
        </w:rPr>
        <w:tab/>
        <w:t xml:space="preserve">Drivelos, S. A. &amp; Georgiou, C. A. Multi-element and multi-isotope-ratio analysis to determine the geographical origin of foods in the European Union. </w:t>
      </w:r>
      <w:r w:rsidR="0093171E" w:rsidRPr="0093171E">
        <w:rPr>
          <w:rFonts w:ascii="Calibri" w:hAnsi="Calibri" w:cs="Calibri"/>
          <w:i/>
          <w:iCs/>
          <w:noProof/>
          <w:szCs w:val="24"/>
        </w:rPr>
        <w:t>TrAC - Trends Anal. Chem.</w:t>
      </w:r>
      <w:r w:rsidR="0093171E" w:rsidRPr="0093171E">
        <w:rPr>
          <w:rFonts w:ascii="Calibri" w:hAnsi="Calibri" w:cs="Calibri"/>
          <w:noProof/>
          <w:szCs w:val="24"/>
        </w:rPr>
        <w:t xml:space="preserve"> </w:t>
      </w:r>
      <w:r w:rsidR="0093171E" w:rsidRPr="0093171E">
        <w:rPr>
          <w:rFonts w:ascii="Calibri" w:hAnsi="Calibri" w:cs="Calibri"/>
          <w:b/>
          <w:bCs/>
          <w:noProof/>
          <w:szCs w:val="24"/>
        </w:rPr>
        <w:t>40</w:t>
      </w:r>
      <w:r w:rsidR="0093171E" w:rsidRPr="0093171E">
        <w:rPr>
          <w:rFonts w:ascii="Calibri" w:hAnsi="Calibri" w:cs="Calibri"/>
          <w:noProof/>
          <w:szCs w:val="24"/>
        </w:rPr>
        <w:t>, 38–51 (2012).</w:t>
      </w:r>
    </w:p>
    <w:p w14:paraId="7DBEC28B"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w:t>
      </w:r>
      <w:r w:rsidRPr="0093171E">
        <w:rPr>
          <w:rFonts w:ascii="Calibri" w:hAnsi="Calibri" w:cs="Calibri"/>
          <w:noProof/>
          <w:szCs w:val="24"/>
        </w:rPr>
        <w:tab/>
        <w:t xml:space="preserve">Summary of the Paris Convention for the Protection of Industrial Property (1883). Available at: https://www.wipo.int/treaties/en/ip/paris/summary_paris.html. </w:t>
      </w:r>
    </w:p>
    <w:p w14:paraId="1A3A499B"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3.</w:t>
      </w:r>
      <w:r w:rsidRPr="0093171E">
        <w:rPr>
          <w:rFonts w:ascii="Calibri" w:hAnsi="Calibri" w:cs="Calibri"/>
          <w:noProof/>
          <w:szCs w:val="24"/>
        </w:rPr>
        <w:tab/>
        <w:t xml:space="preserve">Luykx, D. M. A. M. &amp; Ruth, S. M. Van. Food Chemistry An overview of analytical methods for determining the geographical origin of food products. </w:t>
      </w:r>
      <w:r w:rsidRPr="0093171E">
        <w:rPr>
          <w:rFonts w:ascii="Calibri" w:hAnsi="Calibri" w:cs="Calibri"/>
          <w:b/>
          <w:bCs/>
          <w:noProof/>
          <w:szCs w:val="24"/>
        </w:rPr>
        <w:t>107</w:t>
      </w:r>
      <w:r w:rsidRPr="0093171E">
        <w:rPr>
          <w:rFonts w:ascii="Calibri" w:hAnsi="Calibri" w:cs="Calibri"/>
          <w:noProof/>
          <w:szCs w:val="24"/>
        </w:rPr>
        <w:t>, 897–911 (2008).</w:t>
      </w:r>
    </w:p>
    <w:p w14:paraId="49268391"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4.</w:t>
      </w:r>
      <w:r w:rsidRPr="0093171E">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65923DB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5.</w:t>
      </w:r>
      <w:r w:rsidRPr="0093171E">
        <w:rPr>
          <w:rFonts w:ascii="Calibri" w:hAnsi="Calibri" w:cs="Calibri"/>
          <w:noProof/>
          <w:szCs w:val="24"/>
        </w:rPr>
        <w:tab/>
        <w:t xml:space="preserve">Li, Y. Protection of Geographical Indications in China. (2017). Available at: https://www.niuyie.com/protection-of-geographical-indications-in-china/. </w:t>
      </w:r>
    </w:p>
    <w:p w14:paraId="3656B933"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6.</w:t>
      </w:r>
      <w:r w:rsidRPr="0093171E">
        <w:rPr>
          <w:rFonts w:ascii="Calibri" w:hAnsi="Calibri" w:cs="Calibri"/>
          <w:noProof/>
          <w:szCs w:val="24"/>
        </w:rPr>
        <w:tab/>
        <w:t xml:space="preserve">FAOSTAT 2017. Available at: http://www.fao.org/faostat/en/?#data/QC. </w:t>
      </w:r>
    </w:p>
    <w:p w14:paraId="380BAEF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7.</w:t>
      </w:r>
      <w:r w:rsidRPr="0093171E">
        <w:rPr>
          <w:rFonts w:ascii="Calibri" w:hAnsi="Calibri" w:cs="Calibri"/>
          <w:noProof/>
          <w:szCs w:val="24"/>
        </w:rPr>
        <w:tab/>
        <w:t xml:space="preserve">Jin, S., Zhang, Y. &amp; Xu, Y. Amount of information and the willingness of consumers to pay for food traceability in China. </w:t>
      </w:r>
      <w:r w:rsidRPr="0093171E">
        <w:rPr>
          <w:rFonts w:ascii="Calibri" w:hAnsi="Calibri" w:cs="Calibri"/>
          <w:i/>
          <w:iCs/>
          <w:noProof/>
          <w:szCs w:val="24"/>
        </w:rPr>
        <w:t>Food Control</w:t>
      </w:r>
      <w:r w:rsidRPr="0093171E">
        <w:rPr>
          <w:rFonts w:ascii="Calibri" w:hAnsi="Calibri" w:cs="Calibri"/>
          <w:noProof/>
          <w:szCs w:val="24"/>
        </w:rPr>
        <w:t xml:space="preserve"> (2017). doi:10.1016/j.foodcont.2017.02.012</w:t>
      </w:r>
    </w:p>
    <w:p w14:paraId="33435674"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8.</w:t>
      </w:r>
      <w:r w:rsidRPr="0093171E">
        <w:rPr>
          <w:rFonts w:ascii="Calibri" w:hAnsi="Calibri" w:cs="Calibri"/>
          <w:noProof/>
          <w:szCs w:val="24"/>
        </w:rPr>
        <w:tab/>
        <w:t>Veeck, G. Food Safety Concerns and Rice Imports in China : 1998 - 2016. (2017).</w:t>
      </w:r>
    </w:p>
    <w:p w14:paraId="39586021"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9.</w:t>
      </w:r>
      <w:r w:rsidRPr="0093171E">
        <w:rPr>
          <w:rFonts w:ascii="Calibri" w:hAnsi="Calibri" w:cs="Calibri"/>
          <w:noProof/>
          <w:szCs w:val="24"/>
        </w:rPr>
        <w:tab/>
        <w:t xml:space="preserve">Qian, L. </w:t>
      </w:r>
      <w:r w:rsidRPr="0093171E">
        <w:rPr>
          <w:rFonts w:ascii="Calibri" w:hAnsi="Calibri" w:cs="Calibri"/>
          <w:i/>
          <w:iCs/>
          <w:noProof/>
          <w:szCs w:val="24"/>
        </w:rPr>
        <w:t>et al.</w:t>
      </w:r>
      <w:r w:rsidRPr="0093171E">
        <w:rPr>
          <w:rFonts w:ascii="Calibri" w:hAnsi="Calibri" w:cs="Calibri"/>
          <w:noProof/>
          <w:szCs w:val="24"/>
        </w:rPr>
        <w:t xml:space="preserve"> Determination of geographical origin of wuchang rice with the geographical indicator by multielement analysis. </w:t>
      </w:r>
      <w:r w:rsidRPr="0093171E">
        <w:rPr>
          <w:rFonts w:ascii="Calibri" w:hAnsi="Calibri" w:cs="Calibri"/>
          <w:i/>
          <w:iCs/>
          <w:noProof/>
          <w:szCs w:val="24"/>
        </w:rPr>
        <w:t>J. Food Qual.</w:t>
      </w:r>
      <w:r w:rsidRPr="0093171E">
        <w:rPr>
          <w:rFonts w:ascii="Calibri" w:hAnsi="Calibri" w:cs="Calibri"/>
          <w:noProof/>
          <w:szCs w:val="24"/>
        </w:rPr>
        <w:t xml:space="preserve"> </w:t>
      </w:r>
      <w:r w:rsidRPr="0093171E">
        <w:rPr>
          <w:rFonts w:ascii="Calibri" w:hAnsi="Calibri" w:cs="Calibri"/>
          <w:b/>
          <w:bCs/>
          <w:noProof/>
          <w:szCs w:val="24"/>
        </w:rPr>
        <w:t>2019</w:t>
      </w:r>
      <w:r w:rsidRPr="0093171E">
        <w:rPr>
          <w:rFonts w:ascii="Calibri" w:hAnsi="Calibri" w:cs="Calibri"/>
          <w:noProof/>
          <w:szCs w:val="24"/>
        </w:rPr>
        <w:t>, (2019).</w:t>
      </w:r>
    </w:p>
    <w:p w14:paraId="0E6CB07A"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10.</w:t>
      </w:r>
      <w:r w:rsidRPr="0093171E">
        <w:rPr>
          <w:rFonts w:ascii="Calibri" w:hAnsi="Calibri" w:cs="Calibri"/>
          <w:noProof/>
          <w:szCs w:val="24"/>
        </w:rPr>
        <w:tab/>
        <w:t xml:space="preserve">Zhu, L. </w:t>
      </w:r>
      <w:r w:rsidRPr="0093171E">
        <w:rPr>
          <w:rFonts w:ascii="Calibri" w:hAnsi="Calibri" w:cs="Calibri"/>
          <w:i/>
          <w:iCs/>
          <w:noProof/>
          <w:szCs w:val="24"/>
        </w:rPr>
        <w:t>et al.</w:t>
      </w:r>
      <w:r w:rsidRPr="0093171E">
        <w:rPr>
          <w:rFonts w:ascii="Calibri" w:hAnsi="Calibri" w:cs="Calibri"/>
          <w:noProof/>
          <w:szCs w:val="24"/>
        </w:rPr>
        <w:t xml:space="preserve"> Identification of rice varieties and determination of their geographical origin in China using Raman spectroscopy. </w:t>
      </w:r>
      <w:r w:rsidRPr="0093171E">
        <w:rPr>
          <w:rFonts w:ascii="Calibri" w:hAnsi="Calibri" w:cs="Calibri"/>
          <w:i/>
          <w:iCs/>
          <w:noProof/>
          <w:szCs w:val="24"/>
        </w:rPr>
        <w:t>J. Cereal Sci.</w:t>
      </w:r>
      <w:r w:rsidRPr="0093171E">
        <w:rPr>
          <w:rFonts w:ascii="Calibri" w:hAnsi="Calibri" w:cs="Calibri"/>
          <w:noProof/>
          <w:szCs w:val="24"/>
        </w:rPr>
        <w:t xml:space="preserve"> </w:t>
      </w:r>
      <w:r w:rsidRPr="0093171E">
        <w:rPr>
          <w:rFonts w:ascii="Calibri" w:hAnsi="Calibri" w:cs="Calibri"/>
          <w:b/>
          <w:bCs/>
          <w:noProof/>
          <w:szCs w:val="24"/>
        </w:rPr>
        <w:t>82</w:t>
      </w:r>
      <w:r w:rsidRPr="0093171E">
        <w:rPr>
          <w:rFonts w:ascii="Calibri" w:hAnsi="Calibri" w:cs="Calibri"/>
          <w:noProof/>
          <w:szCs w:val="24"/>
        </w:rPr>
        <w:t>, (2018).</w:t>
      </w:r>
    </w:p>
    <w:p w14:paraId="7ABAEDAA"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11.</w:t>
      </w:r>
      <w:r w:rsidRPr="0093171E">
        <w:rPr>
          <w:rFonts w:ascii="Calibri" w:hAnsi="Calibri" w:cs="Calibri"/>
          <w:noProof/>
          <w:szCs w:val="24"/>
        </w:rPr>
        <w:tab/>
        <w:t>Mertens, B. J. A. &amp; Thompson, M. The authentication of Basmati rice using near infrared spectroscopy. (1993). doi:10.1255/jnirs.8</w:t>
      </w:r>
    </w:p>
    <w:p w14:paraId="703C9F8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12.</w:t>
      </w:r>
      <w:r w:rsidRPr="0093171E">
        <w:rPr>
          <w:rFonts w:ascii="Calibri" w:hAnsi="Calibri" w:cs="Calibri"/>
          <w:noProof/>
          <w:szCs w:val="24"/>
        </w:rPr>
        <w:tab/>
        <w:t xml:space="preserve">Pettinger, B., Ren, B., Picardi, G., Schuster, R. &amp; Ertl, G. Tip-enhanced Raman spectroscopy (TERS) of malachite green isothiocyanate at Au(111): Bleaching behavior under the influence of high electromagnetic fields. </w:t>
      </w:r>
      <w:r w:rsidRPr="0093171E">
        <w:rPr>
          <w:rFonts w:ascii="Calibri" w:hAnsi="Calibri" w:cs="Calibri"/>
          <w:i/>
          <w:iCs/>
          <w:noProof/>
          <w:szCs w:val="24"/>
        </w:rPr>
        <w:t>J. Raman Spectrosc.</w:t>
      </w:r>
      <w:r w:rsidRPr="0093171E">
        <w:rPr>
          <w:rFonts w:ascii="Calibri" w:hAnsi="Calibri" w:cs="Calibri"/>
          <w:noProof/>
          <w:szCs w:val="24"/>
        </w:rPr>
        <w:t xml:space="preserve"> </w:t>
      </w:r>
      <w:r w:rsidRPr="0093171E">
        <w:rPr>
          <w:rFonts w:ascii="Calibri" w:hAnsi="Calibri" w:cs="Calibri"/>
          <w:b/>
          <w:bCs/>
          <w:noProof/>
          <w:szCs w:val="24"/>
        </w:rPr>
        <w:t>36</w:t>
      </w:r>
      <w:r w:rsidRPr="0093171E">
        <w:rPr>
          <w:rFonts w:ascii="Calibri" w:hAnsi="Calibri" w:cs="Calibri"/>
          <w:noProof/>
          <w:szCs w:val="24"/>
        </w:rPr>
        <w:t>, 541–550 (2005).</w:t>
      </w:r>
    </w:p>
    <w:p w14:paraId="60C1A363"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13.</w:t>
      </w:r>
      <w:r w:rsidRPr="0093171E">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93171E">
        <w:rPr>
          <w:rFonts w:ascii="Calibri" w:hAnsi="Calibri" w:cs="Calibri"/>
          <w:i/>
          <w:iCs/>
          <w:noProof/>
          <w:szCs w:val="24"/>
        </w:rPr>
        <w:t>Food Chem.</w:t>
      </w:r>
      <w:r w:rsidRPr="0093171E">
        <w:rPr>
          <w:rFonts w:ascii="Calibri" w:hAnsi="Calibri" w:cs="Calibri"/>
          <w:noProof/>
          <w:szCs w:val="24"/>
        </w:rPr>
        <w:t xml:space="preserve"> </w:t>
      </w:r>
      <w:r w:rsidRPr="0093171E">
        <w:rPr>
          <w:rFonts w:ascii="Calibri" w:hAnsi="Calibri" w:cs="Calibri"/>
          <w:b/>
          <w:bCs/>
          <w:noProof/>
          <w:szCs w:val="24"/>
        </w:rPr>
        <w:t>141</w:t>
      </w:r>
      <w:r w:rsidRPr="0093171E">
        <w:rPr>
          <w:rFonts w:ascii="Calibri" w:hAnsi="Calibri" w:cs="Calibri"/>
          <w:noProof/>
          <w:szCs w:val="24"/>
        </w:rPr>
        <w:t>, 3504–3509 (2013).</w:t>
      </w:r>
    </w:p>
    <w:p w14:paraId="7FA5EB99"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14.</w:t>
      </w:r>
      <w:r w:rsidRPr="0093171E">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93171E">
        <w:rPr>
          <w:rFonts w:ascii="Calibri" w:hAnsi="Calibri" w:cs="Calibri"/>
          <w:i/>
          <w:iCs/>
          <w:noProof/>
          <w:szCs w:val="24"/>
        </w:rPr>
        <w:t>Comput. Electron. Agric.</w:t>
      </w:r>
      <w:r w:rsidRPr="0093171E">
        <w:rPr>
          <w:rFonts w:ascii="Calibri" w:hAnsi="Calibri" w:cs="Calibri"/>
          <w:noProof/>
          <w:szCs w:val="24"/>
        </w:rPr>
        <w:t xml:space="preserve"> </w:t>
      </w:r>
      <w:r w:rsidRPr="0093171E">
        <w:rPr>
          <w:rFonts w:ascii="Calibri" w:hAnsi="Calibri" w:cs="Calibri"/>
          <w:b/>
          <w:bCs/>
          <w:noProof/>
          <w:szCs w:val="24"/>
        </w:rPr>
        <w:t>121</w:t>
      </w:r>
      <w:r w:rsidRPr="0093171E">
        <w:rPr>
          <w:rFonts w:ascii="Calibri" w:hAnsi="Calibri" w:cs="Calibri"/>
          <w:noProof/>
          <w:szCs w:val="24"/>
        </w:rPr>
        <w:t>, 101–107 (2016).</w:t>
      </w:r>
    </w:p>
    <w:p w14:paraId="1B4C363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15.</w:t>
      </w:r>
      <w:r w:rsidRPr="0093171E">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93171E">
        <w:rPr>
          <w:rFonts w:ascii="Calibri" w:hAnsi="Calibri" w:cs="Calibri"/>
          <w:i/>
          <w:iCs/>
          <w:noProof/>
          <w:szCs w:val="24"/>
        </w:rPr>
        <w:t>J. Anal. Test.</w:t>
      </w:r>
      <w:r w:rsidRPr="0093171E">
        <w:rPr>
          <w:rFonts w:ascii="Calibri" w:hAnsi="Calibri" w:cs="Calibri"/>
          <w:noProof/>
          <w:szCs w:val="24"/>
        </w:rPr>
        <w:t xml:space="preserve"> </w:t>
      </w:r>
      <w:r w:rsidRPr="0093171E">
        <w:rPr>
          <w:rFonts w:ascii="Calibri" w:hAnsi="Calibri" w:cs="Calibri"/>
          <w:b/>
          <w:bCs/>
          <w:noProof/>
          <w:szCs w:val="24"/>
        </w:rPr>
        <w:t>2</w:t>
      </w:r>
      <w:r w:rsidRPr="0093171E">
        <w:rPr>
          <w:rFonts w:ascii="Calibri" w:hAnsi="Calibri" w:cs="Calibri"/>
          <w:noProof/>
          <w:szCs w:val="24"/>
        </w:rPr>
        <w:t>, 138–148 (2018).</w:t>
      </w:r>
    </w:p>
    <w:p w14:paraId="55C953C4"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lastRenderedPageBreak/>
        <w:t>16.</w:t>
      </w:r>
      <w:r w:rsidRPr="0093171E">
        <w:rPr>
          <w:rFonts w:ascii="Calibri" w:hAnsi="Calibri" w:cs="Calibri"/>
          <w:noProof/>
          <w:szCs w:val="24"/>
        </w:rPr>
        <w:tab/>
        <w:t xml:space="preserve">Maione, C. &amp; Barbosa, R. M. Recent applications of multivariate data analysis methods in the authentication of rice and the most analyzed parameters: A review. </w:t>
      </w:r>
      <w:r w:rsidRPr="0093171E">
        <w:rPr>
          <w:rFonts w:ascii="Calibri" w:hAnsi="Calibri" w:cs="Calibri"/>
          <w:i/>
          <w:iCs/>
          <w:noProof/>
          <w:szCs w:val="24"/>
        </w:rPr>
        <w:t>Crit. Rev. Food Sci. Nutr.</w:t>
      </w:r>
      <w:r w:rsidRPr="0093171E">
        <w:rPr>
          <w:rFonts w:ascii="Calibri" w:hAnsi="Calibri" w:cs="Calibri"/>
          <w:noProof/>
          <w:szCs w:val="24"/>
        </w:rPr>
        <w:t xml:space="preserve"> </w:t>
      </w:r>
      <w:r w:rsidRPr="0093171E">
        <w:rPr>
          <w:rFonts w:ascii="Calibri" w:hAnsi="Calibri" w:cs="Calibri"/>
          <w:b/>
          <w:bCs/>
          <w:noProof/>
          <w:szCs w:val="24"/>
        </w:rPr>
        <w:t>8398</w:t>
      </w:r>
      <w:r w:rsidRPr="0093171E">
        <w:rPr>
          <w:rFonts w:ascii="Calibri" w:hAnsi="Calibri" w:cs="Calibri"/>
          <w:noProof/>
          <w:szCs w:val="24"/>
        </w:rPr>
        <w:t>, 1–12 (2018).</w:t>
      </w:r>
    </w:p>
    <w:p w14:paraId="279F7A5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17.</w:t>
      </w:r>
      <w:r w:rsidRPr="0093171E">
        <w:rPr>
          <w:rFonts w:ascii="Calibri" w:hAnsi="Calibri" w:cs="Calibri"/>
          <w:noProof/>
          <w:szCs w:val="24"/>
        </w:rPr>
        <w:tab/>
        <w:t xml:space="preserve">Barbosa, R. M., Nacano, L. R., Freitas, R., Batista, B. L. &amp; Barbosa, F. The Use of Decision Trees and Na??ve Bayes Algorithms and Trace Element Patterns for Controlling the Authenticity of Free-Range-Pastured Hens’ Eggs. </w:t>
      </w:r>
      <w:r w:rsidRPr="0093171E">
        <w:rPr>
          <w:rFonts w:ascii="Calibri" w:hAnsi="Calibri" w:cs="Calibri"/>
          <w:i/>
          <w:iCs/>
          <w:noProof/>
          <w:szCs w:val="24"/>
        </w:rPr>
        <w:t>Journal of Food Science</w:t>
      </w:r>
      <w:r w:rsidRPr="0093171E">
        <w:rPr>
          <w:rFonts w:ascii="Calibri" w:hAnsi="Calibri" w:cs="Calibri"/>
          <w:noProof/>
          <w:szCs w:val="24"/>
        </w:rPr>
        <w:t xml:space="preserve"> </w:t>
      </w:r>
      <w:r w:rsidRPr="0093171E">
        <w:rPr>
          <w:rFonts w:ascii="Calibri" w:hAnsi="Calibri" w:cs="Calibri"/>
          <w:b/>
          <w:bCs/>
          <w:noProof/>
          <w:szCs w:val="24"/>
        </w:rPr>
        <w:t>79</w:t>
      </w:r>
      <w:r w:rsidRPr="0093171E">
        <w:rPr>
          <w:rFonts w:ascii="Calibri" w:hAnsi="Calibri" w:cs="Calibri"/>
          <w:noProof/>
          <w:szCs w:val="24"/>
        </w:rPr>
        <w:t>, C1672–C1677 (2014).</w:t>
      </w:r>
    </w:p>
    <w:p w14:paraId="2C254A47"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18.</w:t>
      </w:r>
      <w:r w:rsidRPr="0093171E">
        <w:rPr>
          <w:rFonts w:ascii="Calibri" w:hAnsi="Calibri" w:cs="Calibri"/>
          <w:noProof/>
          <w:szCs w:val="24"/>
        </w:rPr>
        <w:tab/>
        <w:t xml:space="preserve">Brereton, R. G. </w:t>
      </w:r>
      <w:r w:rsidRPr="0093171E">
        <w:rPr>
          <w:rFonts w:ascii="Calibri" w:hAnsi="Calibri" w:cs="Calibri"/>
          <w:i/>
          <w:iCs/>
          <w:noProof/>
          <w:szCs w:val="24"/>
        </w:rPr>
        <w:t>et al.</w:t>
      </w:r>
      <w:r w:rsidRPr="0093171E">
        <w:rPr>
          <w:rFonts w:ascii="Calibri" w:hAnsi="Calibri" w:cs="Calibri"/>
          <w:noProof/>
          <w:szCs w:val="24"/>
        </w:rPr>
        <w:t xml:space="preserve"> Chemometrics in analytical chemistry—part I: history, experimental design and data analysis tools. </w:t>
      </w:r>
      <w:r w:rsidRPr="0093171E">
        <w:rPr>
          <w:rFonts w:ascii="Calibri" w:hAnsi="Calibri" w:cs="Calibri"/>
          <w:i/>
          <w:iCs/>
          <w:noProof/>
          <w:szCs w:val="24"/>
        </w:rPr>
        <w:t>Anal. Bioanal. Chem.</w:t>
      </w:r>
      <w:r w:rsidRPr="0093171E">
        <w:rPr>
          <w:rFonts w:ascii="Calibri" w:hAnsi="Calibri" w:cs="Calibri"/>
          <w:noProof/>
          <w:szCs w:val="24"/>
        </w:rPr>
        <w:t xml:space="preserve"> </w:t>
      </w:r>
      <w:r w:rsidRPr="0093171E">
        <w:rPr>
          <w:rFonts w:ascii="Calibri" w:hAnsi="Calibri" w:cs="Calibri"/>
          <w:b/>
          <w:bCs/>
          <w:noProof/>
          <w:szCs w:val="24"/>
        </w:rPr>
        <w:t>409</w:t>
      </w:r>
      <w:r w:rsidRPr="0093171E">
        <w:rPr>
          <w:rFonts w:ascii="Calibri" w:hAnsi="Calibri" w:cs="Calibri"/>
          <w:noProof/>
          <w:szCs w:val="24"/>
        </w:rPr>
        <w:t>, 5891–5899 (2017).</w:t>
      </w:r>
    </w:p>
    <w:p w14:paraId="2D9F442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19.</w:t>
      </w:r>
      <w:r w:rsidRPr="0093171E">
        <w:rPr>
          <w:rFonts w:ascii="Calibri" w:hAnsi="Calibri" w:cs="Calibri"/>
          <w:noProof/>
          <w:szCs w:val="24"/>
        </w:rPr>
        <w:tab/>
        <w:t xml:space="preserve">Hopfer, H., Nelson, J., Collins, T. S., Heymann, H. &amp; Ebeler, S. E. The combined impact of vineyard origin and processing winery on the elemental profile of red wines. </w:t>
      </w:r>
      <w:r w:rsidRPr="0093171E">
        <w:rPr>
          <w:rFonts w:ascii="Calibri" w:hAnsi="Calibri" w:cs="Calibri"/>
          <w:i/>
          <w:iCs/>
          <w:noProof/>
          <w:szCs w:val="24"/>
        </w:rPr>
        <w:t>Food Chem.</w:t>
      </w:r>
      <w:r w:rsidRPr="0093171E">
        <w:rPr>
          <w:rFonts w:ascii="Calibri" w:hAnsi="Calibri" w:cs="Calibri"/>
          <w:noProof/>
          <w:szCs w:val="24"/>
        </w:rPr>
        <w:t xml:space="preserve"> </w:t>
      </w:r>
      <w:r w:rsidRPr="0093171E">
        <w:rPr>
          <w:rFonts w:ascii="Calibri" w:hAnsi="Calibri" w:cs="Calibri"/>
          <w:b/>
          <w:bCs/>
          <w:noProof/>
          <w:szCs w:val="24"/>
        </w:rPr>
        <w:t>172</w:t>
      </w:r>
      <w:r w:rsidRPr="0093171E">
        <w:rPr>
          <w:rFonts w:ascii="Calibri" w:hAnsi="Calibri" w:cs="Calibri"/>
          <w:noProof/>
          <w:szCs w:val="24"/>
        </w:rPr>
        <w:t>, 486–496 (2015).</w:t>
      </w:r>
    </w:p>
    <w:p w14:paraId="5205AAF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20.</w:t>
      </w:r>
      <w:r w:rsidRPr="0093171E">
        <w:rPr>
          <w:rFonts w:ascii="Calibri" w:hAnsi="Calibri" w:cs="Calibri"/>
          <w:noProof/>
          <w:szCs w:val="24"/>
        </w:rPr>
        <w:tab/>
        <w:t xml:space="preserve">Breiman, L. Random Forests. </w:t>
      </w:r>
      <w:r w:rsidRPr="0093171E">
        <w:rPr>
          <w:rFonts w:ascii="Calibri" w:hAnsi="Calibri" w:cs="Calibri"/>
          <w:i/>
          <w:iCs/>
          <w:noProof/>
          <w:szCs w:val="24"/>
        </w:rPr>
        <w:t>Mach. Learn.</w:t>
      </w:r>
      <w:r w:rsidRPr="0093171E">
        <w:rPr>
          <w:rFonts w:ascii="Calibri" w:hAnsi="Calibri" w:cs="Calibri"/>
          <w:noProof/>
          <w:szCs w:val="24"/>
        </w:rPr>
        <w:t xml:space="preserve"> </w:t>
      </w:r>
      <w:r w:rsidRPr="0093171E">
        <w:rPr>
          <w:rFonts w:ascii="Calibri" w:hAnsi="Calibri" w:cs="Calibri"/>
          <w:b/>
          <w:bCs/>
          <w:noProof/>
          <w:szCs w:val="24"/>
        </w:rPr>
        <w:t>45</w:t>
      </w:r>
      <w:r w:rsidRPr="0093171E">
        <w:rPr>
          <w:rFonts w:ascii="Calibri" w:hAnsi="Calibri" w:cs="Calibri"/>
          <w:noProof/>
          <w:szCs w:val="24"/>
        </w:rPr>
        <w:t>, 5–32 (2001).</w:t>
      </w:r>
    </w:p>
    <w:p w14:paraId="3E7D6F3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21.</w:t>
      </w:r>
      <w:r w:rsidRPr="0093171E">
        <w:rPr>
          <w:rFonts w:ascii="Calibri" w:hAnsi="Calibri" w:cs="Calibri"/>
          <w:noProof/>
          <w:szCs w:val="24"/>
        </w:rPr>
        <w:tab/>
        <w:t xml:space="preserve">Cortes, C. &amp; Vapnik, V. Support-Vector Networks. </w:t>
      </w:r>
      <w:r w:rsidRPr="0093171E">
        <w:rPr>
          <w:rFonts w:ascii="Calibri" w:hAnsi="Calibri" w:cs="Calibri"/>
          <w:i/>
          <w:iCs/>
          <w:noProof/>
          <w:szCs w:val="24"/>
        </w:rPr>
        <w:t>Mach. Learn.</w:t>
      </w:r>
      <w:r w:rsidRPr="0093171E">
        <w:rPr>
          <w:rFonts w:ascii="Calibri" w:hAnsi="Calibri" w:cs="Calibri"/>
          <w:noProof/>
          <w:szCs w:val="24"/>
        </w:rPr>
        <w:t xml:space="preserve"> </w:t>
      </w:r>
      <w:r w:rsidRPr="0093171E">
        <w:rPr>
          <w:rFonts w:ascii="Calibri" w:hAnsi="Calibri" w:cs="Calibri"/>
          <w:b/>
          <w:bCs/>
          <w:noProof/>
          <w:szCs w:val="24"/>
        </w:rPr>
        <w:t>20</w:t>
      </w:r>
      <w:r w:rsidRPr="0093171E">
        <w:rPr>
          <w:rFonts w:ascii="Calibri" w:hAnsi="Calibri" w:cs="Calibri"/>
          <w:noProof/>
          <w:szCs w:val="24"/>
        </w:rPr>
        <w:t>, 273–297 (1995).</w:t>
      </w:r>
    </w:p>
    <w:p w14:paraId="6D1FAF59"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22.</w:t>
      </w:r>
      <w:r w:rsidRPr="0093171E">
        <w:rPr>
          <w:rFonts w:ascii="Calibri" w:hAnsi="Calibri" w:cs="Calibri"/>
          <w:noProof/>
          <w:szCs w:val="24"/>
        </w:rPr>
        <w:tab/>
        <w:t xml:space="preserve">Dietterich, T. Machine Learning Research: Four Current Directions. </w:t>
      </w:r>
      <w:r w:rsidRPr="0093171E">
        <w:rPr>
          <w:rFonts w:ascii="Calibri" w:hAnsi="Calibri" w:cs="Calibri"/>
          <w:i/>
          <w:iCs/>
          <w:noProof/>
          <w:szCs w:val="24"/>
        </w:rPr>
        <w:t>AI Mag.</w:t>
      </w:r>
      <w:r w:rsidRPr="0093171E">
        <w:rPr>
          <w:rFonts w:ascii="Calibri" w:hAnsi="Calibri" w:cs="Calibri"/>
          <w:noProof/>
          <w:szCs w:val="24"/>
        </w:rPr>
        <w:t xml:space="preserve"> </w:t>
      </w:r>
      <w:r w:rsidRPr="0093171E">
        <w:rPr>
          <w:rFonts w:ascii="Calibri" w:hAnsi="Calibri" w:cs="Calibri"/>
          <w:b/>
          <w:bCs/>
          <w:noProof/>
          <w:szCs w:val="24"/>
        </w:rPr>
        <w:t>18</w:t>
      </w:r>
      <w:r w:rsidRPr="0093171E">
        <w:rPr>
          <w:rFonts w:ascii="Calibri" w:hAnsi="Calibri" w:cs="Calibri"/>
          <w:noProof/>
          <w:szCs w:val="24"/>
        </w:rPr>
        <w:t>, (2000).</w:t>
      </w:r>
    </w:p>
    <w:p w14:paraId="7396CF8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23.</w:t>
      </w:r>
      <w:r w:rsidRPr="0093171E">
        <w:rPr>
          <w:rFonts w:ascii="Calibri" w:hAnsi="Calibri" w:cs="Calibri"/>
          <w:noProof/>
          <w:szCs w:val="24"/>
        </w:rPr>
        <w:tab/>
        <w:t xml:space="preserve">Relief-based feature selection: Introduction and review. </w:t>
      </w:r>
      <w:r w:rsidRPr="0093171E">
        <w:rPr>
          <w:rFonts w:ascii="Calibri" w:hAnsi="Calibri" w:cs="Calibri"/>
          <w:i/>
          <w:iCs/>
          <w:noProof/>
          <w:szCs w:val="24"/>
        </w:rPr>
        <w:t>J. Biomed. Inform.</w:t>
      </w:r>
      <w:r w:rsidRPr="0093171E">
        <w:rPr>
          <w:rFonts w:ascii="Calibri" w:hAnsi="Calibri" w:cs="Calibri"/>
          <w:noProof/>
          <w:szCs w:val="24"/>
        </w:rPr>
        <w:t xml:space="preserve"> </w:t>
      </w:r>
      <w:r w:rsidRPr="0093171E">
        <w:rPr>
          <w:rFonts w:ascii="Calibri" w:hAnsi="Calibri" w:cs="Calibri"/>
          <w:b/>
          <w:bCs/>
          <w:noProof/>
          <w:szCs w:val="24"/>
        </w:rPr>
        <w:t>85</w:t>
      </w:r>
      <w:r w:rsidRPr="0093171E">
        <w:rPr>
          <w:rFonts w:ascii="Calibri" w:hAnsi="Calibri" w:cs="Calibri"/>
          <w:noProof/>
          <w:szCs w:val="24"/>
        </w:rPr>
        <w:t>, 189–203 (2018).</w:t>
      </w:r>
    </w:p>
    <w:p w14:paraId="7BA48B50"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24.</w:t>
      </w:r>
      <w:r w:rsidRPr="0093171E">
        <w:rPr>
          <w:rFonts w:ascii="Calibri" w:hAnsi="Calibri" w:cs="Calibri"/>
          <w:noProof/>
          <w:szCs w:val="24"/>
        </w:rPr>
        <w:tab/>
        <w:t xml:space="preserve">Ambroise, C. &amp; McLachlan, G. J. Selection bias in gene extraction on the basis of microarray gene-expression data. </w:t>
      </w:r>
      <w:r w:rsidRPr="0093171E">
        <w:rPr>
          <w:rFonts w:ascii="Calibri" w:hAnsi="Calibri" w:cs="Calibri"/>
          <w:i/>
          <w:iCs/>
          <w:noProof/>
          <w:szCs w:val="24"/>
        </w:rPr>
        <w:t>Proc. Natl. Acad. Sci.</w:t>
      </w:r>
      <w:r w:rsidRPr="0093171E">
        <w:rPr>
          <w:rFonts w:ascii="Calibri" w:hAnsi="Calibri" w:cs="Calibri"/>
          <w:noProof/>
          <w:szCs w:val="24"/>
        </w:rPr>
        <w:t xml:space="preserve"> </w:t>
      </w:r>
      <w:r w:rsidRPr="0093171E">
        <w:rPr>
          <w:rFonts w:ascii="Calibri" w:hAnsi="Calibri" w:cs="Calibri"/>
          <w:b/>
          <w:bCs/>
          <w:noProof/>
          <w:szCs w:val="24"/>
        </w:rPr>
        <w:t>99</w:t>
      </w:r>
      <w:r w:rsidRPr="0093171E">
        <w:rPr>
          <w:rFonts w:ascii="Calibri" w:hAnsi="Calibri" w:cs="Calibri"/>
          <w:noProof/>
          <w:szCs w:val="24"/>
        </w:rPr>
        <w:t>, 6562–6566 (2002).</w:t>
      </w:r>
    </w:p>
    <w:p w14:paraId="72818674"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25.</w:t>
      </w:r>
      <w:r w:rsidRPr="0093171E">
        <w:rPr>
          <w:rFonts w:ascii="Calibri" w:hAnsi="Calibri" w:cs="Calibri"/>
          <w:noProof/>
          <w:szCs w:val="24"/>
        </w:rPr>
        <w:tab/>
        <w:t xml:space="preserve">Krstajic, D., Buturovic, L. J., Leahy, D. E. &amp; Thomas, S. Cross-validation pitfalls when selecting and assessing regression and classification models. </w:t>
      </w:r>
      <w:r w:rsidRPr="0093171E">
        <w:rPr>
          <w:rFonts w:ascii="Calibri" w:hAnsi="Calibri" w:cs="Calibri"/>
          <w:i/>
          <w:iCs/>
          <w:noProof/>
          <w:szCs w:val="24"/>
        </w:rPr>
        <w:t>J. Cheminform.</w:t>
      </w:r>
      <w:r w:rsidRPr="0093171E">
        <w:rPr>
          <w:rFonts w:ascii="Calibri" w:hAnsi="Calibri" w:cs="Calibri"/>
          <w:noProof/>
          <w:szCs w:val="24"/>
        </w:rPr>
        <w:t xml:space="preserve"> </w:t>
      </w:r>
      <w:r w:rsidRPr="0093171E">
        <w:rPr>
          <w:rFonts w:ascii="Calibri" w:hAnsi="Calibri" w:cs="Calibri"/>
          <w:b/>
          <w:bCs/>
          <w:noProof/>
          <w:szCs w:val="24"/>
        </w:rPr>
        <w:t>6</w:t>
      </w:r>
      <w:r w:rsidRPr="0093171E">
        <w:rPr>
          <w:rFonts w:ascii="Calibri" w:hAnsi="Calibri" w:cs="Calibri"/>
          <w:noProof/>
          <w:szCs w:val="24"/>
        </w:rPr>
        <w:t>, 10 (2014).</w:t>
      </w:r>
    </w:p>
    <w:p w14:paraId="6E0FFCD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26.</w:t>
      </w:r>
      <w:r w:rsidRPr="0093171E">
        <w:rPr>
          <w:rFonts w:ascii="Calibri" w:hAnsi="Calibri" w:cs="Calibri"/>
          <w:noProof/>
          <w:szCs w:val="24"/>
        </w:rPr>
        <w:tab/>
        <w:t>Wickham, H., François, R., Henry, L. &amp; Müller, K. dplyr: A Grammar of Data Manipulation. (2019).</w:t>
      </w:r>
    </w:p>
    <w:p w14:paraId="76647356"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27.</w:t>
      </w:r>
      <w:r w:rsidRPr="0093171E">
        <w:rPr>
          <w:rFonts w:ascii="Calibri" w:hAnsi="Calibri" w:cs="Calibri"/>
          <w:noProof/>
          <w:szCs w:val="24"/>
        </w:rPr>
        <w:tab/>
        <w:t>Mundt, A. K. and F. factoextra: Extract and Visualize the Results of Multivariate Data Analyses. (2017).</w:t>
      </w:r>
    </w:p>
    <w:p w14:paraId="06A9AE5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28.</w:t>
      </w:r>
      <w:r w:rsidRPr="0093171E">
        <w:rPr>
          <w:rFonts w:ascii="Calibri" w:hAnsi="Calibri" w:cs="Calibri"/>
          <w:noProof/>
          <w:szCs w:val="24"/>
        </w:rPr>
        <w:tab/>
        <w:t xml:space="preserve">Egli, M., Fitze, P. &amp; Oswald, M. Changes in heavy metal contents in an acidic forest soil a  ected by depletion of soil organic matter within the time span 1969 ± 93. </w:t>
      </w:r>
      <w:r w:rsidRPr="0093171E">
        <w:rPr>
          <w:rFonts w:ascii="Calibri" w:hAnsi="Calibri" w:cs="Calibri"/>
          <w:b/>
          <w:bCs/>
          <w:noProof/>
          <w:szCs w:val="24"/>
        </w:rPr>
        <w:t>105</w:t>
      </w:r>
      <w:r w:rsidRPr="0093171E">
        <w:rPr>
          <w:rFonts w:ascii="Calibri" w:hAnsi="Calibri" w:cs="Calibri"/>
          <w:noProof/>
          <w:szCs w:val="24"/>
        </w:rPr>
        <w:t>, 367–379 (1999).</w:t>
      </w:r>
    </w:p>
    <w:p w14:paraId="36922270"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29.</w:t>
      </w:r>
      <w:r w:rsidRPr="0093171E">
        <w:rPr>
          <w:rFonts w:ascii="Calibri" w:hAnsi="Calibri" w:cs="Calibri"/>
          <w:noProof/>
          <w:szCs w:val="24"/>
        </w:rPr>
        <w:tab/>
        <w:t xml:space="preserve">Chung, I. M. </w:t>
      </w:r>
      <w:r w:rsidRPr="0093171E">
        <w:rPr>
          <w:rFonts w:ascii="Calibri" w:hAnsi="Calibri" w:cs="Calibri"/>
          <w:i/>
          <w:iCs/>
          <w:noProof/>
          <w:szCs w:val="24"/>
        </w:rPr>
        <w:t>et al.</w:t>
      </w:r>
      <w:r w:rsidRPr="0093171E">
        <w:rPr>
          <w:rFonts w:ascii="Calibri" w:hAnsi="Calibri" w:cs="Calibri"/>
          <w:noProof/>
          <w:szCs w:val="24"/>
        </w:rPr>
        <w:t xml:space="preserve"> Geographic authentication of Asian rice (Oryza sativa L.) using multi-elemental and stable isotopic data combined with multivariate analysis. </w:t>
      </w:r>
      <w:r w:rsidRPr="0093171E">
        <w:rPr>
          <w:rFonts w:ascii="Calibri" w:hAnsi="Calibri" w:cs="Calibri"/>
          <w:i/>
          <w:iCs/>
          <w:noProof/>
          <w:szCs w:val="24"/>
        </w:rPr>
        <w:t>Food Chem.</w:t>
      </w:r>
      <w:r w:rsidRPr="0093171E">
        <w:rPr>
          <w:rFonts w:ascii="Calibri" w:hAnsi="Calibri" w:cs="Calibri"/>
          <w:noProof/>
          <w:szCs w:val="24"/>
        </w:rPr>
        <w:t xml:space="preserve"> </w:t>
      </w:r>
      <w:r w:rsidRPr="0093171E">
        <w:rPr>
          <w:rFonts w:ascii="Calibri" w:hAnsi="Calibri" w:cs="Calibri"/>
          <w:b/>
          <w:bCs/>
          <w:noProof/>
          <w:szCs w:val="24"/>
        </w:rPr>
        <w:t>240</w:t>
      </w:r>
      <w:r w:rsidRPr="0093171E">
        <w:rPr>
          <w:rFonts w:ascii="Calibri" w:hAnsi="Calibri" w:cs="Calibri"/>
          <w:noProof/>
          <w:szCs w:val="24"/>
        </w:rPr>
        <w:t>, 840–849 (2018).</w:t>
      </w:r>
    </w:p>
    <w:p w14:paraId="1F3FEC9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30.</w:t>
      </w:r>
      <w:r w:rsidRPr="0093171E">
        <w:rPr>
          <w:rFonts w:ascii="Calibri" w:hAnsi="Calibri" w:cs="Calibri"/>
          <w:noProof/>
          <w:szCs w:val="24"/>
        </w:rPr>
        <w:tab/>
        <w:t>Zhang, Y., Song, Q., Yan, J. &amp; Tang, J. Mineral element concentrations in grains of Chinese wheat cultivars. 303–313 (2010). doi:10.1007/s10681-009-0082-6</w:t>
      </w:r>
    </w:p>
    <w:p w14:paraId="7263544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31.</w:t>
      </w:r>
      <w:r w:rsidRPr="0093171E">
        <w:rPr>
          <w:rFonts w:ascii="Calibri" w:hAnsi="Calibri" w:cs="Calibri"/>
          <w:noProof/>
          <w:szCs w:val="24"/>
        </w:rPr>
        <w:tab/>
        <w:t xml:space="preserve">Liu, Z. </w:t>
      </w:r>
      <w:r w:rsidRPr="0093171E">
        <w:rPr>
          <w:rFonts w:ascii="Calibri" w:hAnsi="Calibri" w:cs="Calibri"/>
          <w:i/>
          <w:iCs/>
          <w:noProof/>
          <w:szCs w:val="24"/>
        </w:rPr>
        <w:t>et al.</w:t>
      </w:r>
      <w:r w:rsidRPr="0093171E">
        <w:rPr>
          <w:rFonts w:ascii="Calibri" w:hAnsi="Calibri" w:cs="Calibri"/>
          <w:noProof/>
          <w:szCs w:val="24"/>
        </w:rPr>
        <w:t xml:space="preserve"> Assuring food safety and traceability of polished rice from different production regions in China and Southeast Asia using chemometric models. </w:t>
      </w:r>
      <w:r w:rsidRPr="0093171E">
        <w:rPr>
          <w:rFonts w:ascii="Calibri" w:hAnsi="Calibri" w:cs="Calibri"/>
          <w:i/>
          <w:iCs/>
          <w:noProof/>
          <w:szCs w:val="24"/>
        </w:rPr>
        <w:t>Food Control</w:t>
      </w:r>
      <w:r w:rsidRPr="0093171E">
        <w:rPr>
          <w:rFonts w:ascii="Calibri" w:hAnsi="Calibri" w:cs="Calibri"/>
          <w:noProof/>
          <w:szCs w:val="24"/>
        </w:rPr>
        <w:t xml:space="preserve"> </w:t>
      </w:r>
      <w:r w:rsidRPr="0093171E">
        <w:rPr>
          <w:rFonts w:ascii="Calibri" w:hAnsi="Calibri" w:cs="Calibri"/>
          <w:b/>
          <w:bCs/>
          <w:noProof/>
          <w:szCs w:val="24"/>
        </w:rPr>
        <w:t>99</w:t>
      </w:r>
      <w:r w:rsidRPr="0093171E">
        <w:rPr>
          <w:rFonts w:ascii="Calibri" w:hAnsi="Calibri" w:cs="Calibri"/>
          <w:noProof/>
          <w:szCs w:val="24"/>
        </w:rPr>
        <w:t>, 1–10 (2019).</w:t>
      </w:r>
    </w:p>
    <w:p w14:paraId="67A46328" w14:textId="77777777" w:rsidR="0093171E" w:rsidRPr="0093171E" w:rsidRDefault="0093171E" w:rsidP="0093171E">
      <w:pPr>
        <w:autoSpaceDE w:val="0"/>
        <w:autoSpaceDN w:val="0"/>
        <w:adjustRightInd w:val="0"/>
        <w:spacing w:line="240" w:lineRule="auto"/>
        <w:ind w:left="640" w:hanging="640"/>
        <w:rPr>
          <w:rFonts w:ascii="Calibri" w:hAnsi="Calibri" w:cs="Calibri"/>
          <w:noProof/>
        </w:rPr>
      </w:pPr>
      <w:r w:rsidRPr="0093171E">
        <w:rPr>
          <w:rFonts w:ascii="Calibri" w:hAnsi="Calibri" w:cs="Calibri"/>
          <w:noProof/>
          <w:szCs w:val="24"/>
        </w:rPr>
        <w:t>32.</w:t>
      </w:r>
      <w:r w:rsidRPr="0093171E">
        <w:rPr>
          <w:rFonts w:ascii="Calibri" w:hAnsi="Calibri" w:cs="Calibri"/>
          <w:noProof/>
          <w:szCs w:val="24"/>
        </w:rPr>
        <w:tab/>
        <w:t xml:space="preserve">Filzmoser, P. &amp; Group, F. </w:t>
      </w:r>
      <w:r w:rsidRPr="0093171E">
        <w:rPr>
          <w:rFonts w:ascii="Calibri" w:hAnsi="Calibri" w:cs="Calibri"/>
          <w:i/>
          <w:iCs/>
          <w:noProof/>
          <w:szCs w:val="24"/>
        </w:rPr>
        <w:t>Intro. to multivariate statistical Analysis in Chemometrics</w:t>
      </w:r>
      <w:r w:rsidRPr="0093171E">
        <w:rPr>
          <w:rFonts w:ascii="Calibri" w:hAnsi="Calibri" w:cs="Calibri"/>
          <w:noProof/>
          <w:szCs w:val="24"/>
        </w:rPr>
        <w:t>. (2008).</w:t>
      </w:r>
    </w:p>
    <w:p w14:paraId="036ABA18" w14:textId="22752A0E" w:rsidR="003A232E" w:rsidRDefault="00FE7C78" w:rsidP="00976C36">
      <w:pPr>
        <w:pStyle w:val="ListParagraph"/>
        <w:ind w:left="360" w:firstLineChars="0" w:firstLine="0"/>
      </w:pPr>
      <w:r>
        <w:lastRenderedPageBreak/>
        <w:fldChar w:fldCharType="end"/>
      </w:r>
    </w:p>
    <w:p w14:paraId="2EDB059E" w14:textId="77777777" w:rsidR="00D53E6C" w:rsidRDefault="00D53E6C" w:rsidP="00794BC7">
      <w:pPr>
        <w:pStyle w:val="ListParagraph"/>
        <w:ind w:left="360" w:firstLineChars="0" w:firstLine="0"/>
        <w:rPr>
          <w:ins w:id="905" w:author="Xu, Jason" w:date="2020-01-07T10:51:00Z"/>
        </w:rPr>
      </w:pPr>
    </w:p>
    <w:p w14:paraId="5FFCC1F5" w14:textId="77777777" w:rsidR="00D53E6C" w:rsidRDefault="00D53E6C" w:rsidP="00794BC7">
      <w:pPr>
        <w:pStyle w:val="ListParagraph"/>
        <w:ind w:leftChars="491" w:left="1080" w:firstLineChars="0" w:firstLine="0"/>
        <w:rPr>
          <w:ins w:id="906" w:author="Xu, Jason" w:date="2020-01-07T10:51:00Z"/>
        </w:rPr>
      </w:pPr>
    </w:p>
    <w:p w14:paraId="529F291C" w14:textId="77777777" w:rsidR="00D53E6C" w:rsidRDefault="00D53E6C" w:rsidP="00794BC7">
      <w:pPr>
        <w:pStyle w:val="ListParagraph"/>
        <w:ind w:leftChars="491" w:left="1080" w:firstLineChars="0" w:firstLine="0"/>
        <w:rPr>
          <w:ins w:id="907" w:author="Xu, Jason" w:date="2020-01-07T10:51:00Z"/>
        </w:rPr>
      </w:pPr>
    </w:p>
    <w:p w14:paraId="159EBA25" w14:textId="77777777" w:rsidR="00D53E6C" w:rsidRDefault="00D53E6C" w:rsidP="00794BC7">
      <w:pPr>
        <w:pStyle w:val="ListParagraph"/>
        <w:ind w:leftChars="491" w:left="1080" w:firstLineChars="0" w:firstLine="0"/>
        <w:rPr>
          <w:ins w:id="908" w:author="Xu, Jason" w:date="2020-01-07T10:51:00Z"/>
        </w:rPr>
      </w:pPr>
    </w:p>
    <w:p w14:paraId="3CCA5082" w14:textId="77777777" w:rsidR="00D53E6C" w:rsidRDefault="00D53E6C" w:rsidP="00794BC7">
      <w:pPr>
        <w:pStyle w:val="ListParagraph"/>
        <w:ind w:leftChars="491" w:left="1080" w:firstLineChars="0" w:firstLine="0"/>
        <w:rPr>
          <w:ins w:id="909" w:author="Xu, Jason" w:date="2020-01-07T10:51:00Z"/>
        </w:rPr>
      </w:pPr>
    </w:p>
    <w:p w14:paraId="10D7D18C" w14:textId="77777777" w:rsidR="00D53E6C" w:rsidRDefault="00D53E6C" w:rsidP="00794BC7">
      <w:pPr>
        <w:pStyle w:val="ListParagraph"/>
        <w:ind w:leftChars="491" w:left="1080" w:firstLineChars="0" w:firstLine="0"/>
        <w:rPr>
          <w:ins w:id="910" w:author="Xu, Jason" w:date="2020-01-07T10:51:00Z"/>
        </w:rPr>
      </w:pPr>
    </w:p>
    <w:p w14:paraId="3316D2EE" w14:textId="77777777" w:rsidR="00D53E6C" w:rsidRDefault="00D53E6C" w:rsidP="00794BC7">
      <w:pPr>
        <w:pStyle w:val="ListParagraph"/>
        <w:ind w:leftChars="491" w:left="1080" w:firstLineChars="0" w:firstLine="0"/>
        <w:rPr>
          <w:ins w:id="911" w:author="Xu, Jason" w:date="2020-01-07T10:51:00Z"/>
        </w:rPr>
      </w:pPr>
    </w:p>
    <w:p w14:paraId="0D636DDC" w14:textId="77777777" w:rsidR="00D53E6C" w:rsidRDefault="00D53E6C" w:rsidP="00794BC7">
      <w:pPr>
        <w:pStyle w:val="ListParagraph"/>
        <w:ind w:leftChars="491" w:left="1080" w:firstLineChars="0" w:firstLine="0"/>
        <w:rPr>
          <w:ins w:id="912" w:author="Xu, Jason" w:date="2020-01-07T10:51:00Z"/>
        </w:rPr>
      </w:pPr>
    </w:p>
    <w:p w14:paraId="5EC82ED9" w14:textId="77777777" w:rsidR="00D53E6C" w:rsidRDefault="00D53E6C" w:rsidP="00794BC7">
      <w:pPr>
        <w:pStyle w:val="ListParagraph"/>
        <w:ind w:leftChars="491" w:left="1080" w:firstLineChars="0" w:firstLine="0"/>
        <w:rPr>
          <w:ins w:id="913" w:author="Xu, Jason" w:date="2020-01-07T10:51:00Z"/>
        </w:rPr>
      </w:pPr>
    </w:p>
    <w:p w14:paraId="470DB49B" w14:textId="0E794E94" w:rsidR="00A42C4A" w:rsidRDefault="00F91CAD" w:rsidP="00794BC7">
      <w:pPr>
        <w:pStyle w:val="ListParagraph"/>
        <w:ind w:leftChars="491" w:left="1080" w:firstLineChars="0" w:firstLine="0"/>
        <w:rPr>
          <w:ins w:id="914" w:author="Xu, Jason" w:date="2020-01-07T10:40:00Z"/>
        </w:rPr>
      </w:pPr>
      <w:commentRangeStart w:id="915"/>
      <w:ins w:id="916" w:author="Xu, Jason" w:date="2020-01-07T10:40:00Z">
        <w:r>
          <w:rPr>
            <w:rFonts w:hint="eastAsia"/>
          </w:rPr>
          <w:t>T</w:t>
        </w:r>
        <w:r>
          <w:t xml:space="preserve">ABLES </w:t>
        </w:r>
      </w:ins>
      <w:commentRangeEnd w:id="915"/>
      <w:ins w:id="917" w:author="Xu, Jason" w:date="2020-01-07T11:17:00Z">
        <w:r w:rsidR="007E75C0">
          <w:rPr>
            <w:rStyle w:val="CommentReference"/>
          </w:rPr>
          <w:commentReference w:id="915"/>
        </w:r>
      </w:ins>
    </w:p>
    <w:p w14:paraId="07B7923B" w14:textId="6BE13D44" w:rsidR="00AC0804" w:rsidRDefault="00D53E6C" w:rsidP="00794BC7">
      <w:pPr>
        <w:pStyle w:val="ListParagraph"/>
        <w:ind w:leftChars="491" w:left="1080" w:firstLineChars="0" w:firstLine="0"/>
        <w:rPr>
          <w:ins w:id="918" w:author="Xu, Jason" w:date="2020-01-07T10:54:00Z"/>
        </w:rPr>
      </w:pPr>
      <w:ins w:id="919" w:author="Xu, Jason" w:date="2020-01-07T10:51:00Z">
        <w:r w:rsidRPr="00D53E6C">
          <w:rPr>
            <w:noProof/>
          </w:rPr>
          <w:drawing>
            <wp:inline distT="0" distB="0" distL="0" distR="0" wp14:anchorId="1F74D996" wp14:editId="54F1D5ED">
              <wp:extent cx="5486400" cy="36556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5695"/>
                      </a:xfrm>
                      <a:prstGeom prst="rect">
                        <a:avLst/>
                      </a:prstGeom>
                      <a:noFill/>
                      <a:ln>
                        <a:noFill/>
                      </a:ln>
                    </pic:spPr>
                  </pic:pic>
                </a:graphicData>
              </a:graphic>
            </wp:inline>
          </w:drawing>
        </w:r>
      </w:ins>
    </w:p>
    <w:p w14:paraId="3AF852CA" w14:textId="7E21FBD0" w:rsidR="001E1278" w:rsidRDefault="001E1278" w:rsidP="00794BC7">
      <w:pPr>
        <w:pStyle w:val="ListParagraph"/>
        <w:ind w:leftChars="491" w:left="1080" w:firstLineChars="0" w:firstLine="0"/>
        <w:rPr>
          <w:ins w:id="920" w:author="Xu, Jason" w:date="2020-01-07T10:54:00Z"/>
        </w:rPr>
      </w:pPr>
    </w:p>
    <w:p w14:paraId="78C64B7A" w14:textId="4C40E08E" w:rsidR="001E1278" w:rsidRDefault="001E1278" w:rsidP="00794BC7">
      <w:pPr>
        <w:pStyle w:val="ListParagraph"/>
        <w:ind w:leftChars="491" w:left="1080" w:firstLineChars="0" w:firstLine="0"/>
        <w:rPr>
          <w:ins w:id="921" w:author="Xu, Jason" w:date="2020-01-07T10:40:00Z"/>
        </w:rPr>
      </w:pPr>
      <w:ins w:id="922" w:author="Xu, Jason" w:date="2020-01-07T10:55:00Z">
        <w:r w:rsidRPr="001E1278">
          <w:rPr>
            <w:rFonts w:hint="eastAsia"/>
            <w:noProof/>
          </w:rPr>
          <w:lastRenderedPageBreak/>
          <w:drawing>
            <wp:inline distT="0" distB="0" distL="0" distR="0" wp14:anchorId="0C687867" wp14:editId="2A24F5ED">
              <wp:extent cx="5486400" cy="33762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376295"/>
                      </a:xfrm>
                      <a:prstGeom prst="rect">
                        <a:avLst/>
                      </a:prstGeom>
                      <a:noFill/>
                      <a:ln>
                        <a:noFill/>
                      </a:ln>
                    </pic:spPr>
                  </pic:pic>
                </a:graphicData>
              </a:graphic>
            </wp:inline>
          </w:drawing>
        </w:r>
      </w:ins>
    </w:p>
    <w:p w14:paraId="75002248" w14:textId="3A1B3E99" w:rsidR="00AC0804" w:rsidRDefault="00AC0804" w:rsidP="00794BC7">
      <w:pPr>
        <w:pStyle w:val="ListParagraph"/>
        <w:ind w:leftChars="491" w:left="1080" w:firstLineChars="0" w:firstLine="0"/>
        <w:rPr>
          <w:ins w:id="923" w:author="Xu, Jason" w:date="2020-01-07T10:40:00Z"/>
        </w:rPr>
      </w:pPr>
      <w:ins w:id="924" w:author="Xu, Jason" w:date="2020-01-07T10:40:00Z">
        <w:r>
          <w:t xml:space="preserve">FIGURES </w:t>
        </w:r>
      </w:ins>
    </w:p>
    <w:p w14:paraId="423D4182" w14:textId="56EECE98" w:rsidR="007C3C12" w:rsidRDefault="009E273A" w:rsidP="00794BC7">
      <w:pPr>
        <w:pStyle w:val="ListParagraph"/>
        <w:ind w:leftChars="491" w:left="1080" w:firstLineChars="0" w:firstLine="0"/>
        <w:rPr>
          <w:ins w:id="925" w:author="Xu, Jason" w:date="2020-01-07T10:44:00Z"/>
        </w:rPr>
      </w:pPr>
      <w:ins w:id="926" w:author="Xu, Jason" w:date="2020-01-07T10:43:00Z">
        <w:r>
          <w:rPr>
            <w:noProof/>
          </w:rPr>
          <w:drawing>
            <wp:inline distT="0" distB="0" distL="0" distR="0" wp14:anchorId="75867DA7" wp14:editId="1E42A737">
              <wp:extent cx="3581400" cy="278247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9222" cy="2788549"/>
                      </a:xfrm>
                      <a:prstGeom prst="rect">
                        <a:avLst/>
                      </a:prstGeom>
                      <a:noFill/>
                      <a:ln>
                        <a:noFill/>
                      </a:ln>
                    </pic:spPr>
                  </pic:pic>
                </a:graphicData>
              </a:graphic>
            </wp:inline>
          </w:drawing>
        </w:r>
      </w:ins>
    </w:p>
    <w:p w14:paraId="2278817A" w14:textId="490985E3" w:rsidR="003B354A" w:rsidRDefault="003B354A" w:rsidP="00794BC7">
      <w:pPr>
        <w:pStyle w:val="ListParagraph"/>
        <w:ind w:leftChars="491" w:left="1080" w:firstLineChars="0" w:firstLine="0"/>
        <w:rPr>
          <w:ins w:id="927" w:author="Xu, Jason" w:date="2020-01-07T10:44:00Z"/>
        </w:rPr>
      </w:pPr>
    </w:p>
    <w:p w14:paraId="73D49510" w14:textId="77777777" w:rsidR="003B354A" w:rsidRDefault="003B354A" w:rsidP="003B354A">
      <w:pPr>
        <w:ind w:leftChars="328" w:left="722"/>
        <w:rPr>
          <w:ins w:id="928" w:author="Xu, Jason" w:date="2020-01-07T10:44:00Z"/>
        </w:rPr>
      </w:pPr>
      <w:ins w:id="929" w:author="Xu, Jason" w:date="2020-01-07T10:44:00Z">
        <w:r>
          <w:t>(</w:t>
        </w:r>
        <w:r>
          <w:rPr>
            <w:rFonts w:hint="eastAsia"/>
          </w:rPr>
          <w:t>a</w:t>
        </w:r>
        <w:r>
          <w:t>)</w:t>
        </w:r>
      </w:ins>
    </w:p>
    <w:p w14:paraId="3D6781C5" w14:textId="77777777" w:rsidR="003B354A" w:rsidRDefault="003B354A" w:rsidP="003B354A">
      <w:pPr>
        <w:ind w:leftChars="328" w:left="722"/>
        <w:rPr>
          <w:ins w:id="930" w:author="Xu, Jason" w:date="2020-01-07T10:44:00Z"/>
          <w:noProof/>
        </w:rPr>
      </w:pPr>
      <w:ins w:id="931" w:author="Xu, Jason" w:date="2020-01-07T10:44:00Z">
        <w:r>
          <w:rPr>
            <w:noProof/>
          </w:rPr>
          <w:lastRenderedPageBreak/>
          <w:drawing>
            <wp:inline distT="0" distB="0" distL="0" distR="0" wp14:anchorId="3E702FBB" wp14:editId="70E3F445">
              <wp:extent cx="3295650" cy="238315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95650" cy="2383155"/>
                      </a:xfrm>
                      <a:prstGeom prst="rect">
                        <a:avLst/>
                      </a:prstGeom>
                      <a:noFill/>
                      <a:ln>
                        <a:noFill/>
                      </a:ln>
                    </pic:spPr>
                  </pic:pic>
                </a:graphicData>
              </a:graphic>
            </wp:inline>
          </w:drawing>
        </w:r>
      </w:ins>
    </w:p>
    <w:p w14:paraId="46EA3F41" w14:textId="77777777" w:rsidR="003B354A" w:rsidRDefault="003B354A" w:rsidP="003B354A">
      <w:pPr>
        <w:ind w:leftChars="328" w:left="722"/>
        <w:jc w:val="center"/>
        <w:rPr>
          <w:ins w:id="932" w:author="Xu, Jason" w:date="2020-01-07T10:44:00Z"/>
          <w:noProof/>
        </w:rPr>
      </w:pPr>
    </w:p>
    <w:p w14:paraId="23896E8A" w14:textId="77777777" w:rsidR="003B354A" w:rsidRDefault="003B354A" w:rsidP="003B354A">
      <w:pPr>
        <w:ind w:leftChars="328" w:left="722"/>
        <w:rPr>
          <w:ins w:id="933" w:author="Xu, Jason" w:date="2020-01-07T10:44:00Z"/>
        </w:rPr>
      </w:pPr>
      <w:ins w:id="934" w:author="Xu, Jason" w:date="2020-01-07T10:44:00Z">
        <w:r>
          <w:rPr>
            <w:rFonts w:hint="eastAsia"/>
            <w:noProof/>
          </w:rPr>
          <w:t>(</w:t>
        </w:r>
        <w:r>
          <w:rPr>
            <w:noProof/>
          </w:rPr>
          <w:t>b)</w:t>
        </w:r>
        <w:r>
          <w:rPr>
            <w:noProof/>
          </w:rPr>
          <w:drawing>
            <wp:inline distT="0" distB="0" distL="0" distR="0" wp14:anchorId="741EE503" wp14:editId="60449E4C">
              <wp:extent cx="2997200" cy="193167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7709" cy="1938443"/>
                      </a:xfrm>
                      <a:prstGeom prst="rect">
                        <a:avLst/>
                      </a:prstGeom>
                      <a:noFill/>
                      <a:ln>
                        <a:noFill/>
                      </a:ln>
                    </pic:spPr>
                  </pic:pic>
                </a:graphicData>
              </a:graphic>
            </wp:inline>
          </w:drawing>
        </w:r>
        <w:r>
          <w:rPr>
            <w:rFonts w:hint="eastAsia"/>
          </w:rPr>
          <w:t>(</w:t>
        </w:r>
        <w:r>
          <w:t>c)</w:t>
        </w:r>
      </w:ins>
    </w:p>
    <w:p w14:paraId="6A627A5F" w14:textId="77777777" w:rsidR="003B354A" w:rsidRDefault="003B354A" w:rsidP="003B354A">
      <w:pPr>
        <w:ind w:leftChars="328" w:left="722"/>
        <w:rPr>
          <w:ins w:id="935" w:author="Xu, Jason" w:date="2020-01-07T10:44:00Z"/>
        </w:rPr>
      </w:pPr>
      <w:ins w:id="936" w:author="Xu, Jason" w:date="2020-01-07T10:44:00Z">
        <w:r>
          <w:rPr>
            <w:noProof/>
          </w:rPr>
          <w:drawing>
            <wp:inline distT="0" distB="0" distL="0" distR="0" wp14:anchorId="4379AD57" wp14:editId="2DFBB361">
              <wp:extent cx="3124200" cy="1823669"/>
              <wp:effectExtent l="0" t="0" r="0" b="571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7395" cy="1848883"/>
                      </a:xfrm>
                      <a:prstGeom prst="rect">
                        <a:avLst/>
                      </a:prstGeom>
                      <a:noFill/>
                      <a:ln>
                        <a:noFill/>
                      </a:ln>
                    </pic:spPr>
                  </pic:pic>
                </a:graphicData>
              </a:graphic>
            </wp:inline>
          </w:drawing>
        </w:r>
      </w:ins>
    </w:p>
    <w:p w14:paraId="5EFD9156" w14:textId="77777777" w:rsidR="003B354A" w:rsidRDefault="003B354A" w:rsidP="003B354A">
      <w:pPr>
        <w:ind w:leftChars="328" w:left="722"/>
        <w:jc w:val="center"/>
        <w:rPr>
          <w:ins w:id="937" w:author="Xu, Jason" w:date="2020-01-07T10:44:00Z"/>
        </w:rPr>
      </w:pPr>
    </w:p>
    <w:p w14:paraId="40BD6FA0" w14:textId="77777777" w:rsidR="003B354A" w:rsidRDefault="003B354A" w:rsidP="003B354A">
      <w:pPr>
        <w:ind w:leftChars="328" w:left="722"/>
        <w:rPr>
          <w:ins w:id="938" w:author="Xu, Jason" w:date="2020-01-07T10:44:00Z"/>
        </w:rPr>
      </w:pPr>
      <w:ins w:id="939" w:author="Xu, Jason" w:date="2020-01-07T10:44:00Z">
        <w:r w:rsidRPr="00510289">
          <w:t>Fig.</w:t>
        </w:r>
        <w:r>
          <w:t>2</w:t>
        </w:r>
        <w:r w:rsidRPr="00510289">
          <w:t>.PCA</w:t>
        </w:r>
        <w:r>
          <w:t xml:space="preserve"> on elemental concentration based on 30 variables in six GI rice: (a</w:t>
        </w:r>
        <w:r w:rsidRPr="00510289">
          <w:t>)</w:t>
        </w:r>
        <w:r>
          <w:t xml:space="preserve"> </w:t>
        </w:r>
        <w:r w:rsidRPr="00510289">
          <w:t>Sc</w:t>
        </w:r>
        <w:r>
          <w:t xml:space="preserve">ore </w:t>
        </w:r>
        <w:r w:rsidRPr="00510289">
          <w:t>plot</w:t>
        </w:r>
        <w:r>
          <w:t xml:space="preserve"> </w:t>
        </w:r>
        <w:r>
          <w:rPr>
            <w:rFonts w:hint="eastAsia"/>
          </w:rPr>
          <w:t>o</w:t>
        </w:r>
        <w:r>
          <w:t>f PC1 and PC2, with 95% confidence interval eclipse</w:t>
        </w:r>
        <w:r w:rsidRPr="00510289">
          <w:t>;</w:t>
        </w:r>
        <w:r>
          <w:t xml:space="preserve"> </w:t>
        </w:r>
        <w:r w:rsidRPr="00510289">
          <w:t>(</w:t>
        </w:r>
        <w:r>
          <w:t>b</w:t>
        </w:r>
        <w:r w:rsidRPr="00510289">
          <w:t>)</w:t>
        </w:r>
        <w:r>
          <w:t xml:space="preserve"> </w:t>
        </w:r>
        <w:r w:rsidRPr="00510289">
          <w:t>Distribution</w:t>
        </w:r>
        <w:r>
          <w:t xml:space="preserve"> </w:t>
        </w:r>
        <w:r w:rsidRPr="00510289">
          <w:t>of</w:t>
        </w:r>
        <w:r>
          <w:t xml:space="preserve"> </w:t>
        </w:r>
        <w:r w:rsidRPr="00510289">
          <w:t>variance contribution</w:t>
        </w:r>
        <w:r>
          <w:t xml:space="preserve"> ratio </w:t>
        </w:r>
        <w:r w:rsidRPr="00510289">
          <w:t>of</w:t>
        </w:r>
        <w:r>
          <w:t xml:space="preserve"> first ten PC </w:t>
        </w:r>
        <w:r w:rsidRPr="00510289">
          <w:t>(</w:t>
        </w:r>
        <w:r>
          <w:t>c</w:t>
        </w:r>
        <w:r w:rsidRPr="00510289">
          <w:t>)</w:t>
        </w:r>
        <w:r>
          <w:t xml:space="preserve"> Loading plot of all variables on first two PCs.</w:t>
        </w:r>
      </w:ins>
    </w:p>
    <w:p w14:paraId="21A42BE4" w14:textId="77777777" w:rsidR="004662B0" w:rsidRDefault="004662B0" w:rsidP="004662B0">
      <w:pPr>
        <w:ind w:leftChars="328" w:left="722"/>
        <w:rPr>
          <w:ins w:id="940" w:author="Xu, Jason" w:date="2020-01-07T10:49:00Z"/>
        </w:rPr>
      </w:pPr>
      <w:ins w:id="941" w:author="Xu, Jason" w:date="2020-01-07T10:49:00Z">
        <w:r>
          <w:rPr>
            <w:noProof/>
          </w:rPr>
          <w:lastRenderedPageBreak/>
          <w:drawing>
            <wp:inline distT="0" distB="0" distL="0" distR="0" wp14:anchorId="2658613D" wp14:editId="39EAEAE8">
              <wp:extent cx="4552950" cy="2847975"/>
              <wp:effectExtent l="0" t="0" r="0" b="9525"/>
              <wp:docPr id="6" name="Chart 6">
                <a:extLst xmlns:a="http://schemas.openxmlformats.org/drawingml/2006/main">
                  <a:ext uri="{FF2B5EF4-FFF2-40B4-BE49-F238E27FC236}">
                    <a16:creationId xmlns:a16="http://schemas.microsoft.com/office/drawing/2014/main" id="{07532A3F-F358-5A4C-9FF1-36921A84CC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14:paraId="32349582" w14:textId="4CFBBB19" w:rsidR="004662B0" w:rsidRDefault="004662B0" w:rsidP="004662B0">
      <w:pPr>
        <w:ind w:leftChars="328" w:left="722"/>
        <w:rPr>
          <w:ins w:id="942" w:author="Xu, Jason" w:date="2020-01-07T10:49:00Z"/>
        </w:rPr>
      </w:pPr>
      <w:ins w:id="943" w:author="Xu, Jason" w:date="2020-01-07T10:49:00Z">
        <w:r w:rsidRPr="001F002A">
          <w:t xml:space="preserve">Fig. </w:t>
        </w:r>
        <w:r>
          <w:t>3</w:t>
        </w:r>
        <w:r w:rsidRPr="001F002A">
          <w:t xml:space="preserve">. Relative variable importance based on </w:t>
        </w:r>
        <w:r>
          <w:t xml:space="preserve">Relief </w:t>
        </w:r>
        <w:proofErr w:type="gramStart"/>
        <w:r>
          <w:t>algorithm</w:t>
        </w:r>
      </w:ins>
      <w:ins w:id="944" w:author="Xu, Jason" w:date="2020-01-14T09:44:00Z">
        <w:r w:rsidR="00B03D5D">
          <w:t xml:space="preserve"> </w:t>
        </w:r>
      </w:ins>
      <w:ins w:id="945" w:author="Xu, Jason" w:date="2020-01-07T10:49:00Z">
        <w:r w:rsidRPr="001F002A">
          <w:t>.</w:t>
        </w:r>
        <w:proofErr w:type="gramEnd"/>
        <w:r>
          <w:t xml:space="preserve"> </w:t>
        </w:r>
      </w:ins>
    </w:p>
    <w:p w14:paraId="0DC04FC0" w14:textId="2FA50B50" w:rsidR="00CE3C33" w:rsidRDefault="00CE3C33" w:rsidP="00CE3C33">
      <w:pPr>
        <w:ind w:leftChars="328" w:left="722"/>
        <w:rPr>
          <w:ins w:id="946" w:author="Xu, Jason" w:date="2020-01-07T10:50:00Z"/>
        </w:rPr>
      </w:pPr>
      <w:commentRangeStart w:id="947"/>
      <w:commentRangeEnd w:id="947"/>
      <w:ins w:id="948" w:author="Xu, Jason" w:date="2020-01-07T10:50:00Z">
        <w:r>
          <w:rPr>
            <w:rStyle w:val="CommentReference"/>
          </w:rPr>
          <w:commentReference w:id="947"/>
        </w:r>
      </w:ins>
    </w:p>
    <w:p w14:paraId="25C02D80" w14:textId="31205822" w:rsidR="00CE3C33" w:rsidRDefault="00CE3C33" w:rsidP="00CE3C33">
      <w:pPr>
        <w:ind w:leftChars="328" w:left="722"/>
        <w:rPr>
          <w:ins w:id="949" w:author="Xu, Jason" w:date="2020-01-07T10:50:00Z"/>
        </w:rPr>
      </w:pPr>
    </w:p>
    <w:p w14:paraId="589E5C8B" w14:textId="5FAC1F23" w:rsidR="00CE3C33" w:rsidRDefault="00CE3C33" w:rsidP="00CE3C33">
      <w:pPr>
        <w:ind w:leftChars="328" w:left="722"/>
        <w:rPr>
          <w:ins w:id="950" w:author="Xu, Jason" w:date="2020-01-07T10:50:00Z"/>
        </w:rPr>
      </w:pPr>
    </w:p>
    <w:p w14:paraId="4E51208E" w14:textId="7087D0AB" w:rsidR="00CE3C33" w:rsidRDefault="00CE3C33" w:rsidP="00CE3C33">
      <w:pPr>
        <w:ind w:leftChars="328" w:left="722"/>
        <w:rPr>
          <w:ins w:id="951" w:author="Xu, Jason" w:date="2020-01-07T10:50:00Z"/>
        </w:rPr>
      </w:pPr>
    </w:p>
    <w:p w14:paraId="195ABC2F" w14:textId="75D1C4CB" w:rsidR="00CE3C33" w:rsidRDefault="00CE3C33" w:rsidP="00CE3C33">
      <w:pPr>
        <w:ind w:leftChars="328" w:left="722"/>
        <w:rPr>
          <w:ins w:id="952" w:author="Xu, Jason" w:date="2020-01-07T10:50:00Z"/>
        </w:rPr>
      </w:pPr>
    </w:p>
    <w:p w14:paraId="48F20D52" w14:textId="77777777" w:rsidR="00CE3C33" w:rsidRDefault="00CE3C33" w:rsidP="00CE3C33">
      <w:pPr>
        <w:ind w:leftChars="328" w:left="722"/>
        <w:rPr>
          <w:ins w:id="953" w:author="Xu, Jason" w:date="2020-01-07T10:50:00Z"/>
        </w:rPr>
      </w:pPr>
    </w:p>
    <w:p w14:paraId="08F5F01D" w14:textId="77777777" w:rsidR="00CE3C33" w:rsidRDefault="00CE3C33" w:rsidP="00CE3C33">
      <w:pPr>
        <w:ind w:leftChars="328" w:left="722"/>
        <w:rPr>
          <w:ins w:id="954" w:author="Xu, Jason" w:date="2020-01-07T10:50:00Z"/>
        </w:rPr>
      </w:pPr>
    </w:p>
    <w:p w14:paraId="5E093C89" w14:textId="77777777" w:rsidR="00CE3C33" w:rsidRDefault="00CE3C33" w:rsidP="00CE3C33">
      <w:pPr>
        <w:ind w:leftChars="328" w:left="722"/>
        <w:rPr>
          <w:ins w:id="955" w:author="Xu, Jason" w:date="2020-01-07T10:50:00Z"/>
        </w:rPr>
      </w:pPr>
    </w:p>
    <w:p w14:paraId="23642FDC" w14:textId="77777777" w:rsidR="00CE3C33" w:rsidRDefault="00CE3C33" w:rsidP="00CE3C33">
      <w:pPr>
        <w:ind w:leftChars="328" w:left="722"/>
        <w:rPr>
          <w:ins w:id="956" w:author="Xu, Jason" w:date="2020-01-07T10:50:00Z"/>
        </w:rPr>
      </w:pPr>
    </w:p>
    <w:p w14:paraId="558CC777" w14:textId="77777777" w:rsidR="00CE3C33" w:rsidRDefault="00CE3C33" w:rsidP="00CE3C33">
      <w:pPr>
        <w:ind w:leftChars="328" w:left="722"/>
        <w:rPr>
          <w:ins w:id="957" w:author="Xu, Jason" w:date="2020-01-07T10:50:00Z"/>
        </w:rPr>
      </w:pPr>
    </w:p>
    <w:p w14:paraId="14CCF115" w14:textId="77777777" w:rsidR="00CE3C33" w:rsidRDefault="00CE3C33" w:rsidP="00CE3C33">
      <w:pPr>
        <w:ind w:leftChars="328" w:left="722"/>
        <w:rPr>
          <w:ins w:id="958" w:author="Xu, Jason" w:date="2020-01-07T10:50:00Z"/>
        </w:rPr>
      </w:pPr>
    </w:p>
    <w:p w14:paraId="154965BC" w14:textId="77777777" w:rsidR="00CE3C33" w:rsidRDefault="00CE3C33" w:rsidP="00CE3C33">
      <w:pPr>
        <w:ind w:leftChars="328" w:left="722"/>
        <w:rPr>
          <w:ins w:id="959" w:author="Xu, Jason" w:date="2020-01-07T10:50:00Z"/>
        </w:rPr>
      </w:pPr>
    </w:p>
    <w:p w14:paraId="50A6019E" w14:textId="77777777" w:rsidR="00CE3C33" w:rsidRDefault="00CE3C33" w:rsidP="00CE3C33">
      <w:pPr>
        <w:pStyle w:val="Caption"/>
        <w:keepNext/>
        <w:ind w:leftChars="328" w:left="722"/>
        <w:rPr>
          <w:ins w:id="960" w:author="Xu, Jason" w:date="2020-01-07T10:50:00Z"/>
        </w:rPr>
      </w:pPr>
    </w:p>
    <w:p w14:paraId="0B98EFDB" w14:textId="77777777" w:rsidR="00CE3C33" w:rsidRDefault="00CE3C33" w:rsidP="00CE3C33">
      <w:pPr>
        <w:ind w:leftChars="328" w:left="722"/>
        <w:rPr>
          <w:ins w:id="961" w:author="Xu, Jason" w:date="2020-01-07T10:50:00Z"/>
        </w:rPr>
      </w:pPr>
      <w:ins w:id="962" w:author="Xu, Jason" w:date="2020-01-07T10:50:00Z">
        <w:r>
          <w:t xml:space="preserve">Fig. 4. The construction of Two-dimensional matrix for Grid-search. Each grid </w:t>
        </w:r>
        <w:proofErr w:type="gramStart"/>
        <w:r>
          <w:t>represent</w:t>
        </w:r>
        <w:proofErr w:type="gramEnd"/>
        <w:r>
          <w:t xml:space="preserve"> different feature subset-hyperparameter combination. </w:t>
        </w:r>
      </w:ins>
    </w:p>
    <w:p w14:paraId="51839685" w14:textId="77777777" w:rsidR="00EE7B19" w:rsidRDefault="00EE7B19" w:rsidP="00EE7B19">
      <w:pPr>
        <w:ind w:leftChars="328" w:left="722"/>
        <w:jc w:val="both"/>
        <w:rPr>
          <w:ins w:id="963" w:author="Xu, Jason" w:date="2020-01-07T10:50:00Z"/>
        </w:rPr>
      </w:pPr>
      <w:ins w:id="964" w:author="Xu, Jason" w:date="2020-01-07T10:50:00Z">
        <w:r>
          <w:rPr>
            <w:noProof/>
          </w:rPr>
          <w:lastRenderedPageBreak/>
          <w:drawing>
            <wp:inline distT="0" distB="0" distL="0" distR="0" wp14:anchorId="66DC3A1E" wp14:editId="29AE91C7">
              <wp:extent cx="6409853" cy="3259248"/>
              <wp:effectExtent l="0" t="0" r="10160" b="17780"/>
              <wp:docPr id="3" name="图表 3">
                <a:extLst xmlns:a="http://schemas.openxmlformats.org/drawingml/2006/main">
                  <a:ext uri="{FF2B5EF4-FFF2-40B4-BE49-F238E27FC236}">
                    <a16:creationId xmlns:a16="http://schemas.microsoft.com/office/drawing/2014/main" id="{5DA99C69-B71B-114C-96E3-A7AE4B3F6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ins>
    </w:p>
    <w:p w14:paraId="40325B10" w14:textId="77777777" w:rsidR="00EE7B19" w:rsidRDefault="00EE7B19" w:rsidP="00EE7B19">
      <w:pPr>
        <w:ind w:leftChars="328" w:left="722"/>
        <w:rPr>
          <w:ins w:id="965" w:author="Xu, Jason" w:date="2020-01-07T10:50:00Z"/>
        </w:rPr>
      </w:pPr>
      <w:ins w:id="966" w:author="Xu, Jason" w:date="2020-01-07T10:50:00Z">
        <w:r w:rsidRPr="001F002A">
          <w:t xml:space="preserve">Fig. </w:t>
        </w:r>
        <w:r>
          <w:t>5</w:t>
        </w:r>
        <w:r w:rsidRPr="001F002A">
          <w:t xml:space="preserve">. </w:t>
        </w:r>
        <w:r>
          <w:t>RGSCV</w:t>
        </w:r>
        <w:r w:rsidRPr="001F002A">
          <w:t xml:space="preserve"> results on </w:t>
        </w:r>
        <w:r>
          <w:rPr>
            <w:rFonts w:hint="eastAsia"/>
          </w:rPr>
          <w:t>Chin</w:t>
        </w:r>
        <w:r>
          <w:t xml:space="preserve">ese GI rice </w:t>
        </w:r>
        <w:r w:rsidRPr="001F002A">
          <w:t>data</w:t>
        </w:r>
        <w:r>
          <w:t>set</w:t>
        </w:r>
        <w:r w:rsidRPr="001F002A">
          <w:t xml:space="preserve"> using </w:t>
        </w:r>
        <w:r>
          <w:t>RF, and SVM, with different number of selected features</w:t>
        </w:r>
      </w:ins>
    </w:p>
    <w:p w14:paraId="0D622E2F" w14:textId="09541549" w:rsidR="003B354A" w:rsidRDefault="001420E8" w:rsidP="00794BC7">
      <w:pPr>
        <w:pStyle w:val="ListParagraph"/>
        <w:ind w:leftChars="491" w:left="1080" w:firstLineChars="0" w:firstLine="0"/>
        <w:rPr>
          <w:ins w:id="967" w:author="Xu, Jason" w:date="2020-01-07T11:17:00Z"/>
        </w:rPr>
      </w:pPr>
      <w:ins w:id="968" w:author="Xu, Jason" w:date="2020-01-07T11:16:00Z">
        <w:r>
          <w:rPr>
            <w:noProof/>
          </w:rPr>
          <w:drawing>
            <wp:inline distT="0" distB="0" distL="0" distR="0" wp14:anchorId="325301CF" wp14:editId="3579403C">
              <wp:extent cx="3169476" cy="2800073"/>
              <wp:effectExtent l="0" t="0" r="12065" b="635"/>
              <wp:docPr id="21" name="图表 21">
                <a:extLst xmlns:a="http://schemas.openxmlformats.org/drawingml/2006/main">
                  <a:ext uri="{FF2B5EF4-FFF2-40B4-BE49-F238E27FC236}">
                    <a16:creationId xmlns:a16="http://schemas.microsoft.com/office/drawing/2014/main" id="{83E7CA6F-5F77-44BE-A5C8-74C668C9A9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ins>
    </w:p>
    <w:p w14:paraId="79C155C7" w14:textId="774CF6FA" w:rsidR="0009675C" w:rsidRPr="00EE7B19" w:rsidRDefault="0009675C" w:rsidP="00794BC7">
      <w:pPr>
        <w:pStyle w:val="ListParagraph"/>
        <w:ind w:left="360" w:firstLineChars="0" w:firstLine="0"/>
      </w:pPr>
      <w:ins w:id="969" w:author="Xu, Jason" w:date="2020-01-07T11:17:00Z">
        <w:r>
          <w:rPr>
            <w:noProof/>
          </w:rPr>
          <w:lastRenderedPageBreak/>
          <w:drawing>
            <wp:inline distT="0" distB="0" distL="0" distR="0" wp14:anchorId="432B799B" wp14:editId="75E50ACB">
              <wp:extent cx="2295536" cy="1764948"/>
              <wp:effectExtent l="0" t="0" r="9525" b="6985"/>
              <wp:docPr id="23" name="图表 23">
                <a:extLst xmlns:a="http://schemas.openxmlformats.org/drawingml/2006/main">
                  <a:ext uri="{FF2B5EF4-FFF2-40B4-BE49-F238E27FC236}">
                    <a16:creationId xmlns:a16="http://schemas.microsoft.com/office/drawing/2014/main" id="{5FCF8D7C-0DEC-45BF-8DE5-0E402B258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6EDC05A1" wp14:editId="09D0E34F">
              <wp:extent cx="2406976" cy="1794013"/>
              <wp:effectExtent l="0" t="0" r="12700" b="15875"/>
              <wp:docPr id="24" name="图表 24">
                <a:extLst xmlns:a="http://schemas.openxmlformats.org/drawingml/2006/main">
                  <a:ext uri="{FF2B5EF4-FFF2-40B4-BE49-F238E27FC236}">
                    <a16:creationId xmlns:a16="http://schemas.microsoft.com/office/drawing/2014/main" id="{5822D4F2-F13D-4DA7-86E0-6F9D16CBC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2DACFDE1" wp14:editId="609472B5">
              <wp:extent cx="2256887" cy="1882362"/>
              <wp:effectExtent l="0" t="0" r="10160" b="3810"/>
              <wp:docPr id="25" name="图表 25">
                <a:extLst xmlns:a="http://schemas.openxmlformats.org/drawingml/2006/main">
                  <a:ext uri="{FF2B5EF4-FFF2-40B4-BE49-F238E27FC236}">
                    <a16:creationId xmlns:a16="http://schemas.microsoft.com/office/drawing/2014/main" id="{F74BAD02-6F99-40F0-B104-D958505B19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3A017F04" wp14:editId="6672A08E">
              <wp:extent cx="2283490" cy="1871317"/>
              <wp:effectExtent l="0" t="0" r="2540" b="15240"/>
              <wp:docPr id="26" name="图表 26">
                <a:extLst xmlns:a="http://schemas.openxmlformats.org/drawingml/2006/main">
                  <a:ext uri="{FF2B5EF4-FFF2-40B4-BE49-F238E27FC236}">
                    <a16:creationId xmlns:a16="http://schemas.microsoft.com/office/drawing/2014/main" id="{6C0AF67B-F712-47E1-A362-772C1EB74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56865B33" wp14:editId="7B6597C7">
              <wp:extent cx="2278972" cy="1799532"/>
              <wp:effectExtent l="0" t="0" r="7620" b="10795"/>
              <wp:docPr id="27" name="图表 27">
                <a:extLst xmlns:a="http://schemas.openxmlformats.org/drawingml/2006/main">
                  <a:ext uri="{FF2B5EF4-FFF2-40B4-BE49-F238E27FC236}">
                    <a16:creationId xmlns:a16="http://schemas.microsoft.com/office/drawing/2014/main" id="{B9F2CCED-3791-4249-983A-170E51FD7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037CAED9" wp14:editId="614C708E">
              <wp:extent cx="2351760" cy="1799535"/>
              <wp:effectExtent l="0" t="0" r="10795" b="10795"/>
              <wp:docPr id="28" name="图表 28">
                <a:extLst xmlns:a="http://schemas.openxmlformats.org/drawingml/2006/main">
                  <a:ext uri="{FF2B5EF4-FFF2-40B4-BE49-F238E27FC236}">
                    <a16:creationId xmlns:a16="http://schemas.microsoft.com/office/drawing/2014/main" id="{3033B8A2-97FF-44C0-A4A2-488DC2CA3A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ins>
      <w:ins w:id="970" w:author="Xu, Jason" w:date="2020-01-15T09:29:00Z">
        <w:r w:rsidR="00F6357C">
          <w:rPr>
            <w:rFonts w:hint="eastAsia"/>
          </w:rPr>
          <w:t>·</w:t>
        </w:r>
        <w:r w:rsidR="00F6357C">
          <w:tab/>
        </w:r>
        <w:r w:rsidR="00F6357C">
          <w:tab/>
        </w:r>
        <w:r w:rsidR="00F6357C">
          <w:tab/>
        </w:r>
        <w:r w:rsidR="00F6357C">
          <w:tab/>
        </w:r>
        <w:r w:rsidR="00F6357C">
          <w:tab/>
        </w:r>
        <w:r w:rsidR="00F6357C">
          <w:tab/>
        </w:r>
      </w:ins>
    </w:p>
    <w:sectPr w:rsidR="0009675C" w:rsidRPr="00EE7B19" w:rsidSect="00151A61">
      <w:footerReference w:type="default" r:id="rId30"/>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ng, Hong" w:date="2019-09-19T13:38:00Z" w:initials="PH">
    <w:p w14:paraId="28528783" w14:textId="5A596B90" w:rsidR="001A5730" w:rsidRDefault="001A5730">
      <w:pPr>
        <w:pStyle w:val="CommentText"/>
      </w:pPr>
      <w:r>
        <w:rPr>
          <w:rStyle w:val="CommentReference"/>
        </w:rPr>
        <w:annotationRef/>
      </w:r>
      <w:r>
        <w:rPr>
          <w:rFonts w:hint="eastAsia"/>
        </w:rPr>
        <w:t>P</w:t>
      </w:r>
      <w:r>
        <w:t xml:space="preserve">lease check the format of the journal and provide the </w:t>
      </w:r>
      <w:r>
        <w:rPr>
          <w:rFonts w:hint="eastAsia"/>
        </w:rPr>
        <w:t>author</w:t>
      </w:r>
      <w:r>
        <w:t xml:space="preserve"> information.</w:t>
      </w:r>
    </w:p>
  </w:comment>
  <w:comment w:id="1" w:author="Xu, Jason" w:date="2019-12-12T09:57:00Z" w:initials="XJ">
    <w:p w14:paraId="02DBDB42" w14:textId="4C40F100" w:rsidR="001A5730" w:rsidRDefault="001A5730">
      <w:pPr>
        <w:pStyle w:val="CommentText"/>
      </w:pPr>
      <w:r>
        <w:rPr>
          <w:rStyle w:val="CommentReference"/>
        </w:rPr>
        <w:annotationRef/>
      </w:r>
      <w:r>
        <w:t>Address/ affiliation TBC</w:t>
      </w:r>
    </w:p>
  </w:comment>
  <w:comment w:id="4" w:author="Xu, Jason" w:date="2020-01-13T13:34:00Z" w:initials="XJ">
    <w:p w14:paraId="670402E5" w14:textId="048B8904" w:rsidR="001A5730" w:rsidRDefault="001A5730">
      <w:pPr>
        <w:pStyle w:val="CommentText"/>
      </w:pPr>
      <w:r>
        <w:rPr>
          <w:rStyle w:val="CommentReference"/>
        </w:rPr>
        <w:annotationRef/>
      </w:r>
      <w:r>
        <w:t xml:space="preserve">May need to be examined when all changes in context are done. </w:t>
      </w:r>
    </w:p>
  </w:comment>
  <w:comment w:id="6" w:author="Xu, Jason" w:date="2020-01-02T14:22:00Z" w:initials="XJ">
    <w:p w14:paraId="7D5A6320" w14:textId="5B91ACCE" w:rsidR="001A5730" w:rsidRDefault="001A5730" w:rsidP="00EF5499">
      <w:pPr>
        <w:pStyle w:val="CommentText"/>
      </w:pPr>
      <w:r>
        <w:rPr>
          <w:rStyle w:val="CommentReference"/>
        </w:rPr>
        <w:annotationRef/>
      </w:r>
      <w:r>
        <w:rPr>
          <w:rFonts w:hint="eastAsia"/>
        </w:rPr>
        <w:t>Q</w:t>
      </w:r>
      <w:r>
        <w:t xml:space="preserve">uick Summary: </w:t>
      </w:r>
    </w:p>
    <w:p w14:paraId="55E156B1" w14:textId="77777777" w:rsidR="001A5730" w:rsidRDefault="001A5730" w:rsidP="00F06F57">
      <w:pPr>
        <w:pStyle w:val="CommentText"/>
        <w:numPr>
          <w:ilvl w:val="0"/>
          <w:numId w:val="19"/>
        </w:numPr>
        <w:ind w:leftChars="410" w:left="1262"/>
      </w:pPr>
      <w:r>
        <w:t xml:space="preserve"> Modification on the intro. of GI part </w:t>
      </w:r>
    </w:p>
    <w:p w14:paraId="62D4240D" w14:textId="0CC352E4" w:rsidR="001A5730" w:rsidRDefault="001A5730" w:rsidP="00F06F57">
      <w:pPr>
        <w:pStyle w:val="CommentText"/>
        <w:numPr>
          <w:ilvl w:val="0"/>
          <w:numId w:val="19"/>
        </w:numPr>
        <w:ind w:leftChars="410" w:left="1262"/>
      </w:pPr>
      <w:r>
        <w:rPr>
          <w:rFonts w:hint="eastAsia"/>
        </w:rPr>
        <w:t>D</w:t>
      </w:r>
      <w:r>
        <w:t xml:space="preserve">eleted irrelevant details, e.g.  content of using spectrometry (e.g. NIR), solely focusing on elemental profiling </w:t>
      </w:r>
    </w:p>
    <w:p w14:paraId="17BDF65C" w14:textId="08F8C44A" w:rsidR="001A5730" w:rsidRDefault="001A5730" w:rsidP="00F06F57">
      <w:pPr>
        <w:pStyle w:val="CommentText"/>
        <w:numPr>
          <w:ilvl w:val="0"/>
          <w:numId w:val="19"/>
        </w:numPr>
        <w:ind w:leftChars="492" w:left="1442"/>
      </w:pPr>
      <w:r>
        <w:rPr>
          <w:rFonts w:hint="eastAsia"/>
        </w:rPr>
        <w:t xml:space="preserve"> </w:t>
      </w:r>
      <w:r>
        <w:t xml:space="preserve">Removed intro. of RF and SVM. Details can be found in the method </w:t>
      </w:r>
    </w:p>
  </w:comment>
  <w:comment w:id="12" w:author="Peng, Hong" w:date="2019-09-20T11:03:00Z" w:initials="PH">
    <w:p w14:paraId="2B7CA925" w14:textId="7F56FED3" w:rsidR="001A5730" w:rsidRDefault="001A5730">
      <w:pPr>
        <w:pStyle w:val="CommentText"/>
      </w:pPr>
      <w:r>
        <w:rPr>
          <w:rStyle w:val="CommentReference"/>
        </w:rPr>
        <w:annotationRef/>
      </w:r>
      <w:r>
        <w:t>It’s always better to discuss or state from a same angle, e.g. regulations vs. law enforcement officials.</w:t>
      </w:r>
    </w:p>
  </w:comment>
  <w:comment w:id="17" w:author="Peng, Hong" w:date="2019-09-20T13:46:00Z" w:initials="PH">
    <w:p w14:paraId="35BEF41F" w14:textId="77777777" w:rsidR="001A5730" w:rsidRDefault="001A5730" w:rsidP="00F949BC">
      <w:pPr>
        <w:pStyle w:val="CommentText"/>
      </w:pPr>
      <w:r>
        <w:rPr>
          <w:rStyle w:val="CommentReference"/>
        </w:rPr>
        <w:annotationRef/>
      </w:r>
      <w:r>
        <w:t>Pay attention to this, always focusing on one subject, geographical authentication. Authentication is a broader scope, species.</w:t>
      </w:r>
    </w:p>
  </w:comment>
  <w:comment w:id="18" w:author="Xu, Jason" w:date="2019-09-20T16:13:00Z" w:initials="XJ">
    <w:p w14:paraId="79A82B0A" w14:textId="77777777" w:rsidR="001A5730" w:rsidRDefault="001A5730" w:rsidP="00F949BC">
      <w:pPr>
        <w:pStyle w:val="CommentText"/>
      </w:pPr>
      <w:r>
        <w:rPr>
          <w:rStyle w:val="CommentReference"/>
        </w:rPr>
        <w:annotationRef/>
      </w:r>
    </w:p>
  </w:comment>
  <w:comment w:id="19" w:author="Peng, Hong" w:date="2019-09-20T13:54:00Z" w:initials="PH">
    <w:p w14:paraId="1FDDEF48" w14:textId="0E508251" w:rsidR="001A5730" w:rsidRDefault="001A5730">
      <w:pPr>
        <w:pStyle w:val="CommentText"/>
      </w:pPr>
      <w:r>
        <w:rPr>
          <w:rStyle w:val="CommentReference"/>
        </w:rPr>
        <w:annotationRef/>
      </w:r>
      <w:r>
        <w:rPr>
          <w:rFonts w:hint="eastAsia"/>
        </w:rPr>
        <w:t>I</w:t>
      </w:r>
      <w:r>
        <w:t xml:space="preserve">t is better to cite more references here. </w:t>
      </w:r>
    </w:p>
  </w:comment>
  <w:comment w:id="20" w:author="Xu, Jason" w:date="2020-01-02T14:07:00Z" w:initials="XJ">
    <w:p w14:paraId="7A931C14" w14:textId="175FA092" w:rsidR="001A5730" w:rsidRDefault="001A5730">
      <w:pPr>
        <w:pStyle w:val="CommentText"/>
      </w:pPr>
      <w:r>
        <w:rPr>
          <w:rStyle w:val="CommentReference"/>
        </w:rPr>
        <w:annotationRef/>
      </w:r>
      <w:r>
        <w:t xml:space="preserve">Decided not to mention spectrometry. Solely focusing on elemental profiling and isotopic ratio </w:t>
      </w:r>
    </w:p>
  </w:comment>
  <w:comment w:id="27" w:author="Xu, Jason" w:date="2020-01-07T15:08:00Z" w:initials="XJ">
    <w:p w14:paraId="69284891" w14:textId="77777777" w:rsidR="001A5730" w:rsidRDefault="001A5730" w:rsidP="004A02EC">
      <w:pPr>
        <w:pStyle w:val="CommentText"/>
        <w:numPr>
          <w:ilvl w:val="0"/>
          <w:numId w:val="20"/>
        </w:numPr>
      </w:pPr>
      <w:r>
        <w:rPr>
          <w:rStyle w:val="CommentReference"/>
        </w:rPr>
        <w:annotationRef/>
      </w:r>
      <w:r>
        <w:rPr>
          <w:rFonts w:hint="eastAsia"/>
        </w:rPr>
        <w:t>R</w:t>
      </w:r>
      <w:r>
        <w:t xml:space="preserve">emoved detailed intro. of SVM and RF </w:t>
      </w:r>
    </w:p>
    <w:p w14:paraId="21674138" w14:textId="355893A8" w:rsidR="001A5730" w:rsidRDefault="001A5730" w:rsidP="004A02EC">
      <w:pPr>
        <w:pStyle w:val="CommentText"/>
        <w:numPr>
          <w:ilvl w:val="0"/>
          <w:numId w:val="20"/>
        </w:numPr>
        <w:ind w:leftChars="492" w:left="1442"/>
      </w:pPr>
      <w:r>
        <w:t xml:space="preserve">More focus on the workflow (scheme). I think it is not our job to introduce 2 classifiers… we focus on the flow (repeated CV), this is something makes our work different. </w:t>
      </w:r>
    </w:p>
  </w:comment>
  <w:comment w:id="40" w:author="Kong, Fanzhou" w:date="2020-01-22T15:57:00Z" w:initials="KF">
    <w:p w14:paraId="64623E42" w14:textId="54479B8C" w:rsidR="001A5730" w:rsidRDefault="001A5730">
      <w:pPr>
        <w:pStyle w:val="CommentText"/>
      </w:pPr>
      <w:r>
        <w:rPr>
          <w:rStyle w:val="CommentReference"/>
        </w:rPr>
        <w:annotationRef/>
      </w:r>
      <w:r>
        <w:t xml:space="preserve">I was thinking, should we add like 1 sentence </w:t>
      </w:r>
      <w:proofErr w:type="spellStart"/>
      <w:r>
        <w:t>explaination</w:t>
      </w:r>
      <w:proofErr w:type="spellEnd"/>
      <w:r>
        <w:t xml:space="preserve"> of forward selection? (with citation provided)</w:t>
      </w:r>
    </w:p>
  </w:comment>
  <w:comment w:id="41" w:author="Xu, Jason" w:date="2020-02-03T13:54:00Z" w:initials="XJ">
    <w:p w14:paraId="38628C5F" w14:textId="7393AC87" w:rsidR="001A5730" w:rsidRPr="00412061" w:rsidRDefault="001A5730">
      <w:pPr>
        <w:pStyle w:val="CommentText"/>
      </w:pPr>
      <w:r>
        <w:rPr>
          <w:rStyle w:val="CommentReference"/>
        </w:rPr>
        <w:annotationRef/>
      </w:r>
      <w:r>
        <w:t xml:space="preserve">Yes. I agree. </w:t>
      </w:r>
    </w:p>
  </w:comment>
  <w:comment w:id="50" w:author="Kong, Fanzhou [2]" w:date="2020-02-03T15:51:00Z" w:initials="fk">
    <w:p w14:paraId="63A07681" w14:textId="57AA5E63" w:rsidR="001A5730" w:rsidRDefault="001A5730">
      <w:pPr>
        <w:pStyle w:val="CommentText"/>
      </w:pPr>
      <w:r>
        <w:rPr>
          <w:rStyle w:val="CommentReference"/>
        </w:rPr>
        <w:annotationRef/>
      </w:r>
      <w:r>
        <w:t xml:space="preserve">A brief </w:t>
      </w:r>
      <w:proofErr w:type="spellStart"/>
      <w:r>
        <w:t>explaination</w:t>
      </w:r>
      <w:proofErr w:type="spellEnd"/>
      <w:r>
        <w:t xml:space="preserve"> of the forward selection has been added </w:t>
      </w:r>
    </w:p>
  </w:comment>
  <w:comment w:id="82" w:author="Xu, Jason" w:date="2020-01-14T10:31:00Z" w:initials="XJ">
    <w:p w14:paraId="40E4D794" w14:textId="77777777" w:rsidR="001A5730" w:rsidRDefault="001A5730">
      <w:pPr>
        <w:pStyle w:val="CommentText"/>
      </w:pPr>
      <w:r>
        <w:rPr>
          <w:rStyle w:val="CommentReference"/>
        </w:rPr>
        <w:annotationRef/>
      </w:r>
      <w:r>
        <w:rPr>
          <w:rFonts w:hint="eastAsia"/>
        </w:rPr>
        <w:t>如果借鉴</w:t>
      </w:r>
      <w:r>
        <w:rPr>
          <w:rFonts w:hint="eastAsia"/>
        </w:rPr>
        <w:t xml:space="preserve"> white</w:t>
      </w:r>
      <w:r>
        <w:t xml:space="preserve"> asparagus  </w:t>
      </w:r>
      <w:r>
        <w:rPr>
          <w:rFonts w:hint="eastAsia"/>
        </w:rPr>
        <w:t>经验？我个人的几点想法：</w:t>
      </w:r>
      <w:r>
        <w:rPr>
          <w:rFonts w:hint="eastAsia"/>
        </w:rPr>
        <w:t>1.</w:t>
      </w:r>
      <w:r>
        <w:t xml:space="preserve"> Multi-classification </w:t>
      </w:r>
      <w:r>
        <w:rPr>
          <w:rFonts w:hint="eastAsia"/>
        </w:rPr>
        <w:t>区分</w:t>
      </w:r>
      <w:r>
        <w:rPr>
          <w:rFonts w:hint="eastAsia"/>
        </w:rPr>
        <w:t>6</w:t>
      </w:r>
      <w:r>
        <w:rPr>
          <w:rFonts w:hint="eastAsia"/>
        </w:rPr>
        <w:t>种地区的样品</w:t>
      </w:r>
      <w:r>
        <w:rPr>
          <w:rFonts w:hint="eastAsia"/>
        </w:rPr>
        <w:t xml:space="preserve"> </w:t>
      </w:r>
      <w:r>
        <w:rPr>
          <w:rFonts w:hint="eastAsia"/>
        </w:rPr>
        <w:t>对</w:t>
      </w:r>
      <w:r>
        <w:rPr>
          <w:rFonts w:hint="eastAsia"/>
        </w:rPr>
        <w:t>S</w:t>
      </w:r>
      <w:r>
        <w:t xml:space="preserve">VM </w:t>
      </w:r>
      <w:r>
        <w:rPr>
          <w:rFonts w:hint="eastAsia"/>
        </w:rPr>
        <w:t>和</w:t>
      </w:r>
      <w:r>
        <w:rPr>
          <w:rFonts w:hint="eastAsia"/>
        </w:rPr>
        <w:t>R</w:t>
      </w:r>
      <w:r>
        <w:t xml:space="preserve">F </w:t>
      </w:r>
      <w:r>
        <w:rPr>
          <w:rFonts w:hint="eastAsia"/>
        </w:rPr>
        <w:t>进行横向比较</w:t>
      </w:r>
      <w:r>
        <w:rPr>
          <w:rFonts w:hint="eastAsia"/>
        </w:rPr>
        <w:t xml:space="preserve"> 2.</w:t>
      </w:r>
      <w:r>
        <w:t xml:space="preserve"> </w:t>
      </w:r>
      <w:r>
        <w:rPr>
          <w:rFonts w:hint="eastAsia"/>
        </w:rPr>
        <w:t>做一个</w:t>
      </w:r>
      <w:r>
        <w:rPr>
          <w:rFonts w:hint="eastAsia"/>
        </w:rPr>
        <w:t>binary</w:t>
      </w:r>
      <w:r>
        <w:t xml:space="preserve"> test</w:t>
      </w:r>
    </w:p>
    <w:p w14:paraId="28EC55EF" w14:textId="65FDF011" w:rsidR="001A5730" w:rsidRDefault="001A5730">
      <w:pPr>
        <w:pStyle w:val="CommentText"/>
        <w:ind w:leftChars="492" w:left="1082"/>
      </w:pPr>
      <w:r>
        <w:rPr>
          <w:rFonts w:hint="eastAsia"/>
        </w:rPr>
        <w:t>比如</w:t>
      </w:r>
      <w:r>
        <w:rPr>
          <w:rFonts w:hint="eastAsia"/>
        </w:rPr>
        <w:t>W</w:t>
      </w:r>
      <w:r>
        <w:t xml:space="preserve">C vs Non-WC, </w:t>
      </w:r>
      <w:r>
        <w:rPr>
          <w:rFonts w:hint="eastAsia"/>
        </w:rPr>
        <w:t>甚至可以只用</w:t>
      </w:r>
      <w:r>
        <w:rPr>
          <w:rFonts w:hint="eastAsia"/>
        </w:rPr>
        <w:t>R</w:t>
      </w:r>
      <w:r>
        <w:t xml:space="preserve">F/SVM </w:t>
      </w:r>
      <w:r>
        <w:rPr>
          <w:rFonts w:hint="eastAsia"/>
        </w:rPr>
        <w:t>其一</w:t>
      </w:r>
      <w:r>
        <w:rPr>
          <w:rFonts w:hint="eastAsia"/>
        </w:rPr>
        <w:t>,</w:t>
      </w:r>
      <w:r>
        <w:t xml:space="preserve"> </w:t>
      </w:r>
      <w:r>
        <w:rPr>
          <w:rFonts w:hint="eastAsia"/>
        </w:rPr>
        <w:t>侧重于体现你的“</w:t>
      </w:r>
      <w:r>
        <w:rPr>
          <w:rFonts w:hint="eastAsia"/>
        </w:rPr>
        <w:t>decision</w:t>
      </w:r>
      <w:r>
        <w:t xml:space="preserve"> </w:t>
      </w:r>
      <w:r>
        <w:rPr>
          <w:rFonts w:hint="eastAsia"/>
        </w:rPr>
        <w:t>making</w:t>
      </w:r>
      <w:r>
        <w:t xml:space="preserve"> </w:t>
      </w:r>
      <w:r>
        <w:rPr>
          <w:rFonts w:hint="eastAsia"/>
        </w:rPr>
        <w:t>scheme</w:t>
      </w:r>
      <w:r>
        <w:rPr>
          <w:rFonts w:hint="eastAsia"/>
        </w:rPr>
        <w:t>”</w:t>
      </w:r>
      <w:r>
        <w:t xml:space="preserve">… </w:t>
      </w:r>
      <w:r>
        <w:rPr>
          <w:rFonts w:hint="eastAsia"/>
        </w:rPr>
        <w:t>如认定某几种关键元素</w:t>
      </w:r>
      <w:r>
        <w:rPr>
          <w:rFonts w:hint="eastAsia"/>
        </w:rPr>
        <w:t xml:space="preserve"> </w:t>
      </w:r>
    </w:p>
  </w:comment>
  <w:comment w:id="83" w:author="Kong, Fanzhou [2]" w:date="2020-02-03T15:52:00Z" w:initials="fk">
    <w:p w14:paraId="57F2A970" w14:textId="529DA11C" w:rsidR="001A5730" w:rsidRDefault="001A5730">
      <w:pPr>
        <w:pStyle w:val="CommentText"/>
      </w:pPr>
      <w:r>
        <w:rPr>
          <w:rStyle w:val="CommentReference"/>
        </w:rPr>
        <w:annotationRef/>
      </w:r>
      <w:r>
        <w:t xml:space="preserve">This </w:t>
      </w:r>
      <w:r w:rsidR="00EB68BE">
        <w:t>will be</w:t>
      </w:r>
      <w:r>
        <w:t xml:space="preserve"> done. Excellent point there!!</w:t>
      </w:r>
    </w:p>
  </w:comment>
  <w:comment w:id="154" w:author="Kong, Fanzhou" w:date="2020-01-22T15:32:00Z" w:initials="KF">
    <w:p w14:paraId="660326A4" w14:textId="2228D22E" w:rsidR="001A5730" w:rsidRDefault="001A5730">
      <w:pPr>
        <w:pStyle w:val="CommentText"/>
      </w:pPr>
      <w:r>
        <w:rPr>
          <w:rStyle w:val="CommentReference"/>
        </w:rPr>
        <w:annotationRef/>
      </w:r>
      <w:r>
        <w:t>I added this new paragraph.</w:t>
      </w:r>
    </w:p>
  </w:comment>
  <w:comment w:id="155" w:author="Xu, Jason" w:date="2020-02-03T14:05:00Z" w:initials="XJ">
    <w:p w14:paraId="1E0CB354" w14:textId="6658C902" w:rsidR="001A5730" w:rsidRDefault="001A5730">
      <w:pPr>
        <w:pStyle w:val="CommentText"/>
      </w:pPr>
      <w:r>
        <w:rPr>
          <w:rStyle w:val="CommentReference"/>
        </w:rPr>
        <w:annotationRef/>
      </w:r>
      <w:r>
        <w:rPr>
          <w:rFonts w:hint="eastAsia"/>
        </w:rPr>
        <w:t>M</w:t>
      </w:r>
      <w:r>
        <w:t xml:space="preserve">ade some modifications, please check. </w:t>
      </w:r>
    </w:p>
  </w:comment>
  <w:comment w:id="156" w:author="Kong, Fanzhou [2]" w:date="2020-02-03T15:53:00Z" w:initials="fk">
    <w:p w14:paraId="36DE8A77" w14:textId="2B69EA26" w:rsidR="001A5730" w:rsidRDefault="001A5730">
      <w:pPr>
        <w:pStyle w:val="CommentText"/>
      </w:pPr>
      <w:r>
        <w:rPr>
          <w:rStyle w:val="CommentReference"/>
        </w:rPr>
        <w:annotationRef/>
      </w:r>
      <w:proofErr w:type="gramStart"/>
      <w:r>
        <w:t>Yeah</w:t>
      </w:r>
      <w:proofErr w:type="gramEnd"/>
      <w:r>
        <w:t xml:space="preserve"> I think you’ve made the paragraph more concise. I agree with your modifications.</w:t>
      </w:r>
    </w:p>
  </w:comment>
  <w:comment w:id="151" w:author="Xu, Jason" w:date="2020-02-03T14:17:00Z" w:initials="XJ">
    <w:p w14:paraId="42C6641E" w14:textId="54BBC56A" w:rsidR="001A5730" w:rsidRDefault="001A5730">
      <w:pPr>
        <w:pStyle w:val="CommentText"/>
      </w:pPr>
      <w:r>
        <w:rPr>
          <w:rStyle w:val="CommentReference"/>
        </w:rPr>
        <w:annotationRef/>
      </w:r>
      <w:r>
        <w:rPr>
          <w:rFonts w:hint="eastAsia"/>
        </w:rPr>
        <w:t>在这里强调这一点，是因为之前有人用</w:t>
      </w:r>
      <w:r>
        <w:rPr>
          <w:rFonts w:hint="eastAsia"/>
        </w:rPr>
        <w:t>A</w:t>
      </w:r>
      <w:r>
        <w:t xml:space="preserve">NOVA </w:t>
      </w:r>
      <w:r>
        <w:rPr>
          <w:rFonts w:hint="eastAsia"/>
        </w:rPr>
        <w:t>的结果去区分？</w:t>
      </w:r>
      <w:r>
        <w:rPr>
          <w:rFonts w:hint="eastAsia"/>
        </w:rPr>
        <w:t>radar</w:t>
      </w:r>
      <w:r>
        <w:t xml:space="preserve"> </w:t>
      </w:r>
      <w:r>
        <w:rPr>
          <w:rFonts w:hint="eastAsia"/>
        </w:rPr>
        <w:t xml:space="preserve">plot </w:t>
      </w:r>
      <w:r>
        <w:t xml:space="preserve">people? </w:t>
      </w:r>
    </w:p>
  </w:comment>
  <w:comment w:id="152" w:author="fanzhou kong" w:date="2020-02-03T16:21:00Z" w:initials="fk">
    <w:p w14:paraId="18B13C9A" w14:textId="4270046D" w:rsidR="00EB68BE" w:rsidRDefault="00EB68BE">
      <w:pPr>
        <w:pStyle w:val="CommentText"/>
      </w:pPr>
      <w:r>
        <w:rPr>
          <w:rStyle w:val="CommentReference"/>
        </w:rPr>
        <w:annotationRef/>
      </w:r>
      <w:r>
        <w:rPr>
          <w:rFonts w:hint="eastAsia"/>
        </w:rPr>
        <w:t>毕竟</w:t>
      </w:r>
      <w:proofErr w:type="spellStart"/>
      <w:r>
        <w:rPr>
          <w:rFonts w:hint="eastAsia"/>
        </w:rPr>
        <w:t>anova</w:t>
      </w:r>
      <w:proofErr w:type="spellEnd"/>
      <w:r>
        <w:t xml:space="preserve"> </w:t>
      </w:r>
      <w:r>
        <w:rPr>
          <w:rFonts w:hint="eastAsia"/>
        </w:rPr>
        <w:t>也算是一种</w:t>
      </w:r>
      <w:r>
        <w:rPr>
          <w:rFonts w:hint="eastAsia"/>
        </w:rPr>
        <w:t>variance</w:t>
      </w:r>
      <w:r>
        <w:t xml:space="preserve"> </w:t>
      </w:r>
      <w:r>
        <w:rPr>
          <w:rFonts w:hint="eastAsia"/>
        </w:rPr>
        <w:t xml:space="preserve">analysis </w:t>
      </w:r>
      <w:r>
        <w:rPr>
          <w:rFonts w:hint="eastAsia"/>
        </w:rPr>
        <w:t>（而且我们也做了），</w:t>
      </w:r>
      <w:r>
        <w:rPr>
          <w:rFonts w:hint="eastAsia"/>
        </w:rPr>
        <w:t>radar</w:t>
      </w:r>
      <w:r>
        <w:t xml:space="preserve"> </w:t>
      </w:r>
      <w:r>
        <w:rPr>
          <w:rFonts w:hint="eastAsia"/>
        </w:rPr>
        <w:t>plot</w:t>
      </w:r>
      <w:r>
        <w:rPr>
          <w:rFonts w:hint="eastAsia"/>
        </w:rPr>
        <w:t>不知道是不是基于</w:t>
      </w:r>
      <w:r>
        <w:rPr>
          <w:rFonts w:hint="eastAsia"/>
        </w:rPr>
        <w:t>ANOVA</w:t>
      </w:r>
      <w:r>
        <w:rPr>
          <w:rFonts w:hint="eastAsia"/>
        </w:rPr>
        <w:t>结果，但是如果</w:t>
      </w:r>
      <w:r>
        <w:rPr>
          <w:rFonts w:hint="eastAsia"/>
        </w:rPr>
        <w:t>30</w:t>
      </w:r>
      <w:r>
        <w:rPr>
          <w:rFonts w:hint="eastAsia"/>
        </w:rPr>
        <w:t>个里面只有一个元素有</w:t>
      </w:r>
      <w:r>
        <w:rPr>
          <w:rFonts w:hint="eastAsia"/>
        </w:rPr>
        <w:t>significant</w:t>
      </w:r>
      <w:r>
        <w:t xml:space="preserve"> </w:t>
      </w:r>
      <w:r>
        <w:rPr>
          <w:rFonts w:hint="eastAsia"/>
        </w:rPr>
        <w:t>difference</w:t>
      </w:r>
      <w:r>
        <w:rPr>
          <w:rFonts w:hint="eastAsia"/>
        </w:rPr>
        <w:t>的话我们其实不用做什么</w:t>
      </w:r>
      <w:r>
        <w:rPr>
          <w:rFonts w:hint="eastAsia"/>
        </w:rPr>
        <w:t>ml</w:t>
      </w:r>
      <w:r>
        <w:rPr>
          <w:rFonts w:hint="eastAsia"/>
        </w:rPr>
        <w:t>也可以把。。。</w:t>
      </w:r>
    </w:p>
  </w:comment>
  <w:comment w:id="167" w:author="Kong, Fanzhou" w:date="2020-01-22T15:31:00Z" w:initials="KF">
    <w:p w14:paraId="5F59BA8C" w14:textId="7FCF835A" w:rsidR="001A5730" w:rsidRDefault="001A5730">
      <w:pPr>
        <w:pStyle w:val="CommentText"/>
      </w:pPr>
      <w:r>
        <w:rPr>
          <w:rStyle w:val="CommentReference"/>
        </w:rPr>
        <w:annotationRef/>
      </w:r>
      <w:r>
        <w:t xml:space="preserve">We should talk more about GG in the last section, which is GG vs </w:t>
      </w:r>
      <w:proofErr w:type="gramStart"/>
      <w:r>
        <w:t>non GG</w:t>
      </w:r>
      <w:proofErr w:type="gramEnd"/>
      <w:r>
        <w:t>.</w:t>
      </w:r>
    </w:p>
  </w:comment>
  <w:comment w:id="256" w:author="Kong, Fanzhou" w:date="2020-01-22T15:34:00Z" w:initials="KF">
    <w:p w14:paraId="74BD2A31" w14:textId="17B1B3C3" w:rsidR="001A5730" w:rsidRDefault="001A5730">
      <w:pPr>
        <w:pStyle w:val="CommentText"/>
      </w:pPr>
      <w:r>
        <w:rPr>
          <w:rStyle w:val="CommentReference"/>
        </w:rPr>
        <w:annotationRef/>
      </w:r>
      <w:r>
        <w:t>Already talked about this in                                                                                                                                                                                                                                                                                                                                                                        comments; doesn’t feel like to reiterate it here</w:t>
      </w:r>
    </w:p>
  </w:comment>
  <w:comment w:id="270" w:author="Xu, Jason" w:date="2020-01-09T10:32:00Z" w:initials="XJ">
    <w:p w14:paraId="254A80D7" w14:textId="62DDB106" w:rsidR="001A5730" w:rsidRDefault="001A5730">
      <w:pPr>
        <w:pStyle w:val="CommentText"/>
      </w:pPr>
      <w:r>
        <w:rPr>
          <w:rStyle w:val="CommentReference"/>
        </w:rPr>
        <w:annotationRef/>
      </w:r>
      <w:r>
        <w:rPr>
          <w:rFonts w:hint="eastAsia"/>
        </w:rPr>
        <w:t>T</w:t>
      </w:r>
      <w:r>
        <w:t xml:space="preserve">his shall be common sense for our readers </w:t>
      </w:r>
    </w:p>
  </w:comment>
  <w:comment w:id="312" w:author="Xu, Jason" w:date="2020-01-09T10:56:00Z" w:initials="XJ">
    <w:p w14:paraId="2968314D" w14:textId="07B4F84F" w:rsidR="001A5730" w:rsidRDefault="001A5730">
      <w:pPr>
        <w:pStyle w:val="CommentText"/>
      </w:pPr>
      <w:r>
        <w:rPr>
          <w:rStyle w:val="CommentReference"/>
        </w:rPr>
        <w:annotationRef/>
      </w:r>
      <w:r>
        <w:t>We need to understand more about PJ-1 and PJ-2</w:t>
      </w:r>
    </w:p>
  </w:comment>
  <w:comment w:id="313" w:author="fanzhou kong" w:date="2020-01-23T21:16:00Z" w:initials="fk">
    <w:p w14:paraId="7C88F627" w14:textId="3C306A58" w:rsidR="001A5730" w:rsidRDefault="001A5730">
      <w:pPr>
        <w:pStyle w:val="CommentText"/>
      </w:pPr>
      <w:r>
        <w:rPr>
          <w:rStyle w:val="CommentReference"/>
        </w:rPr>
        <w:annotationRef/>
      </w:r>
      <w:proofErr w:type="gramStart"/>
      <w:r>
        <w:t>Yes</w:t>
      </w:r>
      <w:proofErr w:type="gramEnd"/>
      <w:r>
        <w:t xml:space="preserve"> we do. If you feel like necessary and do gather more information about them, we can make a new section of “PJ-1 versus PJ-2”</w:t>
      </w:r>
    </w:p>
  </w:comment>
  <w:comment w:id="321" w:author="Xu, Jason" w:date="2020-01-09T11:15:00Z" w:initials="XJ">
    <w:p w14:paraId="7D11C223" w14:textId="3C4D2F7E" w:rsidR="001A5730" w:rsidRDefault="001A5730">
      <w:pPr>
        <w:pStyle w:val="CommentText"/>
      </w:pPr>
      <w:r>
        <w:rPr>
          <w:rStyle w:val="CommentReference"/>
        </w:rPr>
        <w:annotationRef/>
      </w:r>
      <w:r>
        <w:t xml:space="preserve">Everyone shall know classification is not the role of PCA. We do not need to emphasize again. </w:t>
      </w:r>
    </w:p>
  </w:comment>
  <w:comment w:id="330" w:author="Xu, Jason" w:date="2020-01-09T11:16:00Z" w:initials="XJ">
    <w:p w14:paraId="23EB3F81" w14:textId="44BD9AAD" w:rsidR="001A5730" w:rsidRDefault="001A5730">
      <w:pPr>
        <w:pStyle w:val="CommentText"/>
      </w:pPr>
      <w:r>
        <w:rPr>
          <w:rStyle w:val="CommentReference"/>
        </w:rPr>
        <w:annotationRef/>
      </w:r>
      <w:r>
        <w:rPr>
          <w:rFonts w:hint="eastAsia"/>
        </w:rPr>
        <w:t>S</w:t>
      </w:r>
      <w:r>
        <w:t>uggest change into:  Feature selection, classifier training and validation or just “</w:t>
      </w:r>
      <w:r w:rsidRPr="002B43E5">
        <w:rPr>
          <w:b/>
          <w:bCs/>
        </w:rPr>
        <w:t>Determination of geographical origin</w:t>
      </w:r>
    </w:p>
  </w:comment>
  <w:comment w:id="415" w:author="fanzhou kong" w:date="2020-02-03T16:13:00Z" w:initials="fk">
    <w:p w14:paraId="321357BC" w14:textId="68A3401F" w:rsidR="003A60B5" w:rsidRDefault="003A60B5">
      <w:pPr>
        <w:pStyle w:val="CommentText"/>
      </w:pPr>
      <w:r>
        <w:rPr>
          <w:rStyle w:val="CommentReference"/>
        </w:rPr>
        <w:annotationRef/>
      </w:r>
      <w:r>
        <w:t xml:space="preserve">Should I add </w:t>
      </w:r>
      <w:proofErr w:type="spellStart"/>
      <w:r>
        <w:t>explination</w:t>
      </w:r>
      <w:proofErr w:type="spellEnd"/>
      <w:r>
        <w:t xml:space="preserve"> of kappa here or with the table?</w:t>
      </w:r>
    </w:p>
  </w:comment>
  <w:comment w:id="434" w:author="Kong, Fanzhou" w:date="2020-01-22T16:33:00Z" w:initials="KF">
    <w:p w14:paraId="3CD2989E" w14:textId="57AD7798" w:rsidR="001A5730" w:rsidRDefault="001A5730">
      <w:pPr>
        <w:pStyle w:val="CommentText"/>
      </w:pPr>
      <w:r>
        <w:rPr>
          <w:rStyle w:val="CommentReference"/>
        </w:rPr>
        <w:annotationRef/>
      </w:r>
      <w:r>
        <w:t>Maybe full chart here would be more helpful?</w:t>
      </w:r>
    </w:p>
  </w:comment>
  <w:comment w:id="439" w:author="fanzhou kong" w:date="2020-02-03T16:20:00Z" w:initials="fk">
    <w:p w14:paraId="77F2F5A1" w14:textId="4F6CE3D0" w:rsidR="00EB68BE" w:rsidRDefault="00EB68BE">
      <w:pPr>
        <w:pStyle w:val="CommentText"/>
      </w:pPr>
      <w:r>
        <w:rPr>
          <w:rStyle w:val="CommentReference"/>
        </w:rPr>
        <w:annotationRef/>
      </w:r>
      <w:r>
        <w:t>This is the part we need to get done</w:t>
      </w:r>
    </w:p>
  </w:comment>
  <w:comment w:id="446" w:author="Xu, Jason" w:date="2020-01-14T10:01:00Z" w:initials="XJ">
    <w:p w14:paraId="38619E6E" w14:textId="77777777" w:rsidR="001A5730" w:rsidRDefault="001A5730" w:rsidP="00860E28">
      <w:pPr>
        <w:pStyle w:val="CommentText"/>
      </w:pPr>
      <w:r>
        <w:rPr>
          <w:rStyle w:val="CommentReference"/>
        </w:rPr>
        <w:annotationRef/>
      </w:r>
      <w:r>
        <w:rPr>
          <w:rFonts w:hint="eastAsia"/>
        </w:rPr>
        <w:t>A</w:t>
      </w:r>
      <w:r>
        <w:t xml:space="preserve"> general question: when we shift into </w:t>
      </w:r>
    </w:p>
  </w:comment>
  <w:comment w:id="449" w:author="Xu, Jason" w:date="2020-01-09T09:45:00Z" w:initials="XJ">
    <w:p w14:paraId="1407A506" w14:textId="77777777" w:rsidR="001A5730" w:rsidRDefault="001A5730" w:rsidP="00860E28">
      <w:pPr>
        <w:pStyle w:val="CommentText"/>
      </w:pPr>
      <w:r>
        <w:rPr>
          <w:rStyle w:val="CommentReference"/>
        </w:rPr>
        <w:annotationRef/>
      </w:r>
      <w:r>
        <w:t xml:space="preserve">Selection and ranking feel a little bit mixed here. </w:t>
      </w:r>
    </w:p>
  </w:comment>
  <w:comment w:id="465" w:author="Xu, Jason" w:date="2020-01-07T16:00:00Z" w:initials="XJ">
    <w:p w14:paraId="0452A077" w14:textId="77777777" w:rsidR="001A5730" w:rsidRDefault="001A5730" w:rsidP="00860E28">
      <w:pPr>
        <w:pStyle w:val="CommentText"/>
      </w:pPr>
      <w:r>
        <w:rPr>
          <w:rStyle w:val="CommentReference"/>
        </w:rPr>
        <w:annotationRef/>
      </w:r>
      <w:proofErr w:type="gramStart"/>
      <w:r>
        <w:rPr>
          <w:rFonts w:hint="eastAsia"/>
        </w:rPr>
        <w:t>S</w:t>
      </w:r>
      <w:r>
        <w:t>o</w:t>
      </w:r>
      <w:proofErr w:type="gramEnd"/>
      <w:r>
        <w:t xml:space="preserve"> Barbosa is wrong? He stated that feature selection is an important data preprocess step… we need to be solid </w:t>
      </w:r>
    </w:p>
  </w:comment>
  <w:comment w:id="466" w:author="fanzhou kong" w:date="2020-01-23T21:17:00Z" w:initials="fk">
    <w:p w14:paraId="5BD1B464" w14:textId="74CB8D09" w:rsidR="001A5730" w:rsidRDefault="001A5730">
      <w:pPr>
        <w:pStyle w:val="CommentText"/>
      </w:pPr>
      <w:r>
        <w:rPr>
          <w:rStyle w:val="CommentReference"/>
        </w:rPr>
        <w:annotationRef/>
      </w:r>
      <w:r>
        <w:t>Feature selection is NOT a preprocessing step since it will only apply on part of the dataset only (training). But forget about Barbosa for now.</w:t>
      </w:r>
    </w:p>
  </w:comment>
  <w:comment w:id="473" w:author="Xu, Jason" w:date="2020-01-14T10:10:00Z" w:initials="XJ">
    <w:p w14:paraId="54E1469F" w14:textId="085FCB2F" w:rsidR="001A5730" w:rsidRDefault="001A5730">
      <w:pPr>
        <w:pStyle w:val="CommentText"/>
      </w:pPr>
      <w:r>
        <w:rPr>
          <w:rStyle w:val="CommentReference"/>
        </w:rPr>
        <w:annotationRef/>
      </w:r>
      <w:r>
        <w:t xml:space="preserve">Are we still mentioning cross validation here? </w:t>
      </w:r>
    </w:p>
  </w:comment>
  <w:comment w:id="474" w:author="fanzhou kong" w:date="2020-01-23T21:18:00Z" w:initials="fk">
    <w:p w14:paraId="04146D94" w14:textId="3129D328" w:rsidR="001A5730" w:rsidRDefault="001A5730">
      <w:pPr>
        <w:pStyle w:val="CommentText"/>
      </w:pPr>
      <w:r>
        <w:rPr>
          <w:rStyle w:val="CommentReference"/>
        </w:rPr>
        <w:annotationRef/>
      </w:r>
      <w:r>
        <w:t>We do, in a better way.</w:t>
      </w:r>
    </w:p>
  </w:comment>
  <w:comment w:id="550" w:author="Xu, Jason" w:date="2020-01-13T15:16:00Z" w:initials="XJ">
    <w:p w14:paraId="02135BBB" w14:textId="54762504" w:rsidR="001A5730" w:rsidRDefault="001A5730">
      <w:pPr>
        <w:pStyle w:val="CommentText"/>
      </w:pPr>
      <w:r>
        <w:rPr>
          <w:rStyle w:val="CommentReference"/>
        </w:rPr>
        <w:annotationRef/>
      </w:r>
      <w:r>
        <w:rPr>
          <w:rFonts w:hint="eastAsia"/>
        </w:rPr>
        <w:t>以新结果为准</w:t>
      </w:r>
    </w:p>
  </w:comment>
  <w:comment w:id="551" w:author="Xu, Jason" w:date="2020-01-13T15:49:00Z" w:initials="XJ">
    <w:p w14:paraId="28728266" w14:textId="4C014D62" w:rsidR="001A5730" w:rsidRDefault="001A5730">
      <w:pPr>
        <w:pStyle w:val="CommentText"/>
      </w:pPr>
      <w:r>
        <w:rPr>
          <w:rStyle w:val="CommentReference"/>
        </w:rPr>
        <w:annotationRef/>
      </w:r>
    </w:p>
  </w:comment>
  <w:comment w:id="552" w:author="fanzhou kong" w:date="2020-01-23T21:18:00Z" w:initials="fk">
    <w:p w14:paraId="34C0640F" w14:textId="2672BA39" w:rsidR="001A5730" w:rsidRDefault="001A5730">
      <w:pPr>
        <w:pStyle w:val="CommentText"/>
      </w:pPr>
      <w:r>
        <w:rPr>
          <w:rStyle w:val="CommentReference"/>
        </w:rPr>
        <w:annotationRef/>
      </w:r>
      <w:proofErr w:type="gramStart"/>
      <w:r>
        <w:t>Yes</w:t>
      </w:r>
      <w:proofErr w:type="gramEnd"/>
      <w:r>
        <w:t xml:space="preserve"> new result is here</w:t>
      </w:r>
    </w:p>
  </w:comment>
  <w:comment w:id="695" w:author="Xu, Jason" w:date="2020-01-13T14:37:00Z" w:initials="XJ">
    <w:p w14:paraId="3D01B4D4" w14:textId="59138ECD" w:rsidR="001A5730" w:rsidRDefault="001A5730">
      <w:pPr>
        <w:pStyle w:val="CommentText"/>
      </w:pPr>
      <w:r>
        <w:rPr>
          <w:rStyle w:val="CommentReference"/>
        </w:rPr>
        <w:annotationRef/>
      </w:r>
      <w:r>
        <w:rPr>
          <w:rFonts w:hint="eastAsia"/>
        </w:rPr>
        <w:t>C</w:t>
      </w:r>
      <w:r>
        <w:t xml:space="preserve">an we make them identical as classifier training? </w:t>
      </w:r>
    </w:p>
  </w:comment>
  <w:comment w:id="721" w:author="Xu, Jason" w:date="2020-01-13T14:41:00Z" w:initials="XJ">
    <w:p w14:paraId="1491F88E" w14:textId="31A7BAF6" w:rsidR="001A5730" w:rsidRDefault="001A5730">
      <w:pPr>
        <w:pStyle w:val="CommentText"/>
      </w:pPr>
      <w:r>
        <w:rPr>
          <w:rStyle w:val="CommentReference"/>
        </w:rPr>
        <w:annotationRef/>
      </w:r>
      <w:r>
        <w:t xml:space="preserve">What if we do independent validation? </w:t>
      </w:r>
    </w:p>
  </w:comment>
  <w:comment w:id="772" w:author="Xu, Jason" w:date="2020-01-14T10:15:00Z" w:initials="XJ">
    <w:p w14:paraId="2345095C" w14:textId="242262A4" w:rsidR="001A5730" w:rsidRDefault="001A5730">
      <w:pPr>
        <w:pStyle w:val="CommentText"/>
      </w:pPr>
      <w:r>
        <w:rPr>
          <w:rStyle w:val="CommentReference"/>
        </w:rPr>
        <w:annotationRef/>
      </w:r>
      <w:r>
        <w:t xml:space="preserve">I do not think this is best way… we need to show mostly results. In fact, we are still talking about method here.  </w:t>
      </w:r>
    </w:p>
  </w:comment>
  <w:comment w:id="799" w:author="Xu, Jason" w:date="2020-01-13T14:51:00Z" w:initials="XJ">
    <w:p w14:paraId="19E40E6F" w14:textId="75636BD3" w:rsidR="001A5730" w:rsidRDefault="001A5730">
      <w:pPr>
        <w:pStyle w:val="CommentText"/>
      </w:pPr>
      <w:r>
        <w:rPr>
          <w:rStyle w:val="CommentReference"/>
        </w:rPr>
        <w:annotationRef/>
      </w:r>
      <w:r>
        <w:rPr>
          <w:rFonts w:hint="eastAsia"/>
        </w:rPr>
        <w:t>U</w:t>
      </w:r>
      <w:r>
        <w:t xml:space="preserve">se the new results from independent validation. </w:t>
      </w:r>
    </w:p>
  </w:comment>
  <w:comment w:id="865" w:author="fanzhou kong" w:date="2020-01-23T21:14:00Z" w:initials="fk">
    <w:p w14:paraId="4259D013" w14:textId="3DF29028" w:rsidR="001A5730" w:rsidRDefault="001A5730">
      <w:pPr>
        <w:pStyle w:val="CommentText"/>
      </w:pPr>
      <w:r>
        <w:rPr>
          <w:rStyle w:val="CommentReference"/>
        </w:rPr>
        <w:annotationRef/>
      </w:r>
      <w:r>
        <w:t>Are we still adding radar plots?</w:t>
      </w:r>
    </w:p>
  </w:comment>
  <w:comment w:id="875" w:author="fanzhou kong" w:date="2020-01-23T21:15:00Z" w:initials="fk">
    <w:p w14:paraId="7B201DF6" w14:textId="58D21847" w:rsidR="001A5730" w:rsidRDefault="001A5730">
      <w:pPr>
        <w:pStyle w:val="CommentText"/>
      </w:pPr>
      <w:r>
        <w:rPr>
          <w:rStyle w:val="CommentReference"/>
        </w:rPr>
        <w:annotationRef/>
      </w:r>
      <w:r>
        <w:t xml:space="preserve">I really </w:t>
      </w:r>
      <w:proofErr w:type="spellStart"/>
      <w:r>
        <w:t>thinki</w:t>
      </w:r>
      <w:proofErr w:type="spellEnd"/>
      <w:r>
        <w:t xml:space="preserve"> this is a great point here: but we do need to add more evidence &amp;potential </w:t>
      </w:r>
      <w:proofErr w:type="spellStart"/>
      <w:r>
        <w:t>explainations</w:t>
      </w:r>
      <w:proofErr w:type="spellEnd"/>
      <w:r>
        <w:t xml:space="preserve"> to make our science solid!!! More on that later!!!</w:t>
      </w:r>
    </w:p>
  </w:comment>
  <w:comment w:id="885" w:author="Xu, Jason" w:date="2020-01-14T10:38:00Z" w:initials="XJ">
    <w:p w14:paraId="027743E1" w14:textId="1BA062EB" w:rsidR="001A5730" w:rsidRDefault="001A5730">
      <w:pPr>
        <w:pStyle w:val="CommentText"/>
      </w:pPr>
      <w:r>
        <w:rPr>
          <w:rStyle w:val="CommentReference"/>
        </w:rPr>
        <w:annotationRef/>
      </w:r>
      <w:r>
        <w:rPr>
          <w:rFonts w:hint="eastAsia"/>
        </w:rPr>
        <w:t>见</w:t>
      </w:r>
      <w:r>
        <w:rPr>
          <w:rFonts w:hint="eastAsia"/>
        </w:rPr>
        <w:t>results</w:t>
      </w:r>
      <w:r>
        <w:t xml:space="preserve"> </w:t>
      </w:r>
      <w:r>
        <w:rPr>
          <w:rFonts w:hint="eastAsia"/>
        </w:rPr>
        <w:t>处的</w:t>
      </w:r>
      <w:r>
        <w:rPr>
          <w:rFonts w:hint="eastAsia"/>
        </w:rPr>
        <w:t>comments</w:t>
      </w:r>
    </w:p>
  </w:comment>
  <w:comment w:id="899" w:author="Xu, Jason" w:date="2020-01-07T10:18:00Z" w:initials="XJ">
    <w:p w14:paraId="4B0C1AAB" w14:textId="1558674F" w:rsidR="001A5730" w:rsidRDefault="001A5730" w:rsidP="000F2055">
      <w:pPr>
        <w:widowControl w:val="0"/>
        <w:autoSpaceDE w:val="0"/>
        <w:autoSpaceDN w:val="0"/>
        <w:adjustRightInd w:val="0"/>
        <w:spacing w:after="0" w:line="240" w:lineRule="auto"/>
        <w:rPr>
          <w:rFonts w:ascii="Calibri" w:hAnsi="Calibri" w:cs="Calibri"/>
        </w:rPr>
      </w:pPr>
      <w:r>
        <w:rPr>
          <w:rStyle w:val="CommentReference"/>
        </w:rPr>
        <w:annotationRef/>
      </w:r>
      <w:r>
        <w:rPr>
          <w:rFonts w:ascii="Calibri" w:hAnsi="Calibri" w:cs="Calibri" w:hint="eastAsia"/>
        </w:rPr>
        <w:t>期刊</w:t>
      </w:r>
      <w:r>
        <w:rPr>
          <w:rFonts w:ascii="Calibri" w:hAnsi="Calibri" w:cs="Calibri" w:hint="eastAsia"/>
        </w:rPr>
        <w:t xml:space="preserve"> </w:t>
      </w:r>
      <w:r>
        <w:rPr>
          <w:rFonts w:ascii="Calibri" w:hAnsi="Calibri" w:cs="Calibri"/>
        </w:rPr>
        <w:t xml:space="preserve">“A separate summary or conclusion section is not to be used; any </w:t>
      </w:r>
      <w:r>
        <w:rPr>
          <w:rFonts w:ascii="Calibri,Bold" w:hAnsi="Calibri,Bold" w:cs="Calibri,Bold"/>
          <w:b/>
          <w:bCs/>
        </w:rPr>
        <w:t xml:space="preserve">concluding statements </w:t>
      </w:r>
      <w:r>
        <w:rPr>
          <w:rFonts w:ascii="Calibri" w:hAnsi="Calibri" w:cs="Calibri"/>
        </w:rPr>
        <w:t>are to be</w:t>
      </w:r>
    </w:p>
    <w:p w14:paraId="1309904B" w14:textId="65162C0C" w:rsidR="001A5730" w:rsidRDefault="001A5730" w:rsidP="000F2055">
      <w:pPr>
        <w:pStyle w:val="CommentText"/>
        <w:ind w:leftChars="492" w:left="1082"/>
      </w:pPr>
      <w:r>
        <w:rPr>
          <w:rFonts w:ascii="Calibri" w:hAnsi="Calibri" w:cs="Calibri"/>
        </w:rPr>
        <w:t>incorporated under Results and Discussion.”</w:t>
      </w:r>
    </w:p>
  </w:comment>
  <w:comment w:id="887" w:author="Xu, Jason" w:date="2020-01-14T10:47:00Z" w:initials="XJ">
    <w:p w14:paraId="223148F3" w14:textId="56182666" w:rsidR="001A5730" w:rsidRDefault="001A5730">
      <w:pPr>
        <w:pStyle w:val="CommentText"/>
      </w:pPr>
      <w:r>
        <w:rPr>
          <w:rStyle w:val="CommentReference"/>
        </w:rPr>
        <w:annotationRef/>
      </w:r>
      <w:r>
        <w:rPr>
          <w:rFonts w:hint="eastAsia"/>
        </w:rPr>
        <w:t>W</w:t>
      </w:r>
      <w:r>
        <w:t xml:space="preserve">e need to discuss the final 2 paragraphs </w:t>
      </w:r>
    </w:p>
  </w:comment>
  <w:comment w:id="888" w:author="fanzhou kong" w:date="2020-01-23T21:18:00Z" w:initials="fk">
    <w:p w14:paraId="68E38CE4" w14:textId="5BD9F38A" w:rsidR="001A5730" w:rsidRDefault="001A5730">
      <w:pPr>
        <w:pStyle w:val="CommentText"/>
      </w:pPr>
      <w:r>
        <w:rPr>
          <w:rStyle w:val="CommentReference"/>
        </w:rPr>
        <w:annotationRef/>
      </w:r>
      <w:r>
        <w:t>We will get back on that later.</w:t>
      </w:r>
    </w:p>
  </w:comment>
  <w:comment w:id="902" w:author="Xu, Jason" w:date="2020-01-07T10:31:00Z" w:initials="XJ">
    <w:p w14:paraId="41A95819" w14:textId="667C8570" w:rsidR="001A5730" w:rsidRDefault="001A5730" w:rsidP="00DF2003">
      <w:pPr>
        <w:pStyle w:val="CommentText"/>
      </w:pPr>
      <w:r>
        <w:rPr>
          <w:rStyle w:val="CommentReference"/>
        </w:rPr>
        <w:annotationRef/>
      </w:r>
      <w:r>
        <w:t>Enter all sources of funding for ALL authors relevant to the manuscript BOTH in the Open</w:t>
      </w:r>
      <w:r>
        <w:rPr>
          <w:rFonts w:hint="eastAsia"/>
        </w:rPr>
        <w:t xml:space="preserve"> </w:t>
      </w:r>
      <w:r>
        <w:t>Funder Registry tool in ACS Paragon Plus and in the manuscript to meet this requirement.</w:t>
      </w:r>
    </w:p>
  </w:comment>
  <w:comment w:id="915" w:author="Xu, Jason" w:date="2020-01-07T11:17:00Z" w:initials="XJ">
    <w:p w14:paraId="19B1A18C" w14:textId="7D7F08FA" w:rsidR="001A5730" w:rsidRDefault="001A5730">
      <w:pPr>
        <w:pStyle w:val="CommentText"/>
      </w:pPr>
      <w:r>
        <w:rPr>
          <w:rStyle w:val="CommentReference"/>
        </w:rPr>
        <w:annotationRef/>
      </w:r>
      <w:r>
        <w:rPr>
          <w:rStyle w:val="CommentReference"/>
          <w:rFonts w:hint="eastAsia"/>
        </w:rPr>
        <w:t>暂时以</w:t>
      </w:r>
      <w:r>
        <w:rPr>
          <w:rStyle w:val="CommentReference"/>
        </w:rPr>
        <w:t>F</w:t>
      </w:r>
      <w:r>
        <w:rPr>
          <w:rStyle w:val="CommentReference"/>
          <w:rFonts w:hint="eastAsia"/>
        </w:rPr>
        <w:t>ig.</w:t>
      </w:r>
      <w:r>
        <w:rPr>
          <w:rStyle w:val="CommentReference"/>
        </w:rPr>
        <w:t xml:space="preserve"> </w:t>
      </w:r>
      <w:r>
        <w:rPr>
          <w:rStyle w:val="CommentReference"/>
          <w:rFonts w:hint="eastAsia"/>
        </w:rPr>
        <w:t>格式保存</w:t>
      </w:r>
      <w:r>
        <w:rPr>
          <w:rStyle w:val="CommentReference"/>
          <w:rFonts w:hint="eastAsia"/>
        </w:rPr>
        <w:t xml:space="preserve"> </w:t>
      </w:r>
    </w:p>
  </w:comment>
  <w:comment w:id="947" w:author="Xu, Jason" w:date="2019-08-09T15:58:00Z" w:initials="XJ">
    <w:p w14:paraId="7BF4E838" w14:textId="77777777" w:rsidR="001A5730" w:rsidRDefault="001A5730" w:rsidP="00CE3C33">
      <w:pPr>
        <w:pStyle w:val="CommentText"/>
      </w:pPr>
      <w:r>
        <w:rPr>
          <w:rStyle w:val="CommentReference"/>
        </w:rPr>
        <w:annotationRef/>
      </w:r>
      <w:r>
        <w:t xml:space="preserve">Draft fig. Still trying to decide what is the best way to present. Our heatmap was not give an obvious demo.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528783" w15:done="1"/>
  <w15:commentEx w15:paraId="02DBDB42" w15:paraIdParent="28528783" w15:done="1"/>
  <w15:commentEx w15:paraId="670402E5" w15:done="0"/>
  <w15:commentEx w15:paraId="17BDF65C" w15:done="0"/>
  <w15:commentEx w15:paraId="2B7CA925" w15:done="1"/>
  <w15:commentEx w15:paraId="35BEF41F" w15:done="1"/>
  <w15:commentEx w15:paraId="79A82B0A" w15:paraIdParent="35BEF41F" w15:done="1"/>
  <w15:commentEx w15:paraId="1FDDEF48" w15:done="1"/>
  <w15:commentEx w15:paraId="7A931C14" w15:paraIdParent="1FDDEF48" w15:done="1"/>
  <w15:commentEx w15:paraId="21674138" w15:done="1"/>
  <w15:commentEx w15:paraId="64623E42" w15:done="0"/>
  <w15:commentEx w15:paraId="38628C5F" w15:paraIdParent="64623E42" w15:done="0"/>
  <w15:commentEx w15:paraId="63A07681" w15:done="0"/>
  <w15:commentEx w15:paraId="28EC55EF" w15:done="1"/>
  <w15:commentEx w15:paraId="57F2A970" w15:paraIdParent="28EC55EF" w15:done="1"/>
  <w15:commentEx w15:paraId="660326A4" w15:done="0"/>
  <w15:commentEx w15:paraId="1E0CB354" w15:paraIdParent="660326A4" w15:done="0"/>
  <w15:commentEx w15:paraId="36DE8A77" w15:paraIdParent="660326A4" w15:done="0"/>
  <w15:commentEx w15:paraId="42C6641E" w15:done="0"/>
  <w15:commentEx w15:paraId="18B13C9A" w15:paraIdParent="42C6641E" w15:done="0"/>
  <w15:commentEx w15:paraId="5F59BA8C" w15:done="0"/>
  <w15:commentEx w15:paraId="74BD2A31" w15:done="1"/>
  <w15:commentEx w15:paraId="254A80D7" w15:done="0"/>
  <w15:commentEx w15:paraId="2968314D" w15:done="0"/>
  <w15:commentEx w15:paraId="7C88F627" w15:paraIdParent="2968314D" w15:done="0"/>
  <w15:commentEx w15:paraId="7D11C223" w15:done="0"/>
  <w15:commentEx w15:paraId="23EB3F81" w15:done="0"/>
  <w15:commentEx w15:paraId="321357BC" w15:done="0"/>
  <w15:commentEx w15:paraId="3CD2989E" w15:done="0"/>
  <w15:commentEx w15:paraId="77F2F5A1" w15:done="0"/>
  <w15:commentEx w15:paraId="38619E6E" w15:done="1"/>
  <w15:commentEx w15:paraId="1407A506" w15:done="1"/>
  <w15:commentEx w15:paraId="0452A077" w15:done="0"/>
  <w15:commentEx w15:paraId="5BD1B464" w15:paraIdParent="0452A077" w15:done="1"/>
  <w15:commentEx w15:paraId="54E1469F" w15:done="1"/>
  <w15:commentEx w15:paraId="04146D94" w15:paraIdParent="54E1469F" w15:done="1"/>
  <w15:commentEx w15:paraId="02135BBB" w15:done="1"/>
  <w15:commentEx w15:paraId="28728266" w15:paraIdParent="02135BBB" w15:done="1"/>
  <w15:commentEx w15:paraId="34C0640F" w15:paraIdParent="02135BBB" w15:done="1"/>
  <w15:commentEx w15:paraId="3D01B4D4" w15:done="0"/>
  <w15:commentEx w15:paraId="1491F88E" w15:done="1"/>
  <w15:commentEx w15:paraId="2345095C" w15:done="1"/>
  <w15:commentEx w15:paraId="19E40E6F" w15:done="1"/>
  <w15:commentEx w15:paraId="4259D013" w15:done="0"/>
  <w15:commentEx w15:paraId="7B201DF6" w15:done="0"/>
  <w15:commentEx w15:paraId="027743E1" w15:done="0"/>
  <w15:commentEx w15:paraId="1309904B" w15:done="0"/>
  <w15:commentEx w15:paraId="223148F3" w15:done="0"/>
  <w15:commentEx w15:paraId="68E38CE4" w15:paraIdParent="223148F3" w15:done="0"/>
  <w15:commentEx w15:paraId="41A95819" w15:done="0"/>
  <w15:commentEx w15:paraId="19B1A18C" w15:done="0"/>
  <w15:commentEx w15:paraId="7BF4E8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28783" w16cid:durableId="212F6AC7"/>
  <w16cid:commentId w16cid:paraId="02DBDB42" w16cid:durableId="219C8DA6"/>
  <w16cid:commentId w16cid:paraId="670402E5" w16cid:durableId="21C6F050"/>
  <w16cid:commentId w16cid:paraId="17BDF65C" w16cid:durableId="21C068C4"/>
  <w16cid:commentId w16cid:paraId="2B7CA925" w16cid:durableId="212F6ACA"/>
  <w16cid:commentId w16cid:paraId="35BEF41F" w16cid:durableId="21AC5E01"/>
  <w16cid:commentId w16cid:paraId="79A82B0A" w16cid:durableId="21A5DA33"/>
  <w16cid:commentId w16cid:paraId="1FDDEF48" w16cid:durableId="21BEC8FC"/>
  <w16cid:commentId w16cid:paraId="7A931C14" w16cid:durableId="21B8778D"/>
  <w16cid:commentId w16cid:paraId="21674138" w16cid:durableId="21BF1D59"/>
  <w16cid:commentId w16cid:paraId="64623E42" w16cid:durableId="21D2EF7D"/>
  <w16cid:commentId w16cid:paraId="38628C5F" w16cid:durableId="21E2A47F"/>
  <w16cid:commentId w16cid:paraId="63A07681" w16cid:durableId="21E2C00F"/>
  <w16cid:commentId w16cid:paraId="28EC55EF" w16cid:durableId="21C81711"/>
  <w16cid:commentId w16cid:paraId="57F2A970" w16cid:durableId="21E2C03D"/>
  <w16cid:commentId w16cid:paraId="660326A4" w16cid:durableId="21D2E985"/>
  <w16cid:commentId w16cid:paraId="1E0CB354" w16cid:durableId="21E2A722"/>
  <w16cid:commentId w16cid:paraId="36DE8A77" w16cid:durableId="21E2C061"/>
  <w16cid:commentId w16cid:paraId="42C6641E" w16cid:durableId="21E2AA0E"/>
  <w16cid:commentId w16cid:paraId="18B13C9A" w16cid:durableId="21E2C712"/>
  <w16cid:commentId w16cid:paraId="5F59BA8C" w16cid:durableId="21D2E966"/>
  <w16cid:commentId w16cid:paraId="74BD2A31" w16cid:durableId="21D2E9FC"/>
  <w16cid:commentId w16cid:paraId="254A80D7" w16cid:durableId="21C17FAF"/>
  <w16cid:commentId w16cid:paraId="2968314D" w16cid:durableId="21C18555"/>
  <w16cid:commentId w16cid:paraId="7C88F627" w16cid:durableId="21D48BB3"/>
  <w16cid:commentId w16cid:paraId="7D11C223" w16cid:durableId="21C189C4"/>
  <w16cid:commentId w16cid:paraId="23EB3F81" w16cid:durableId="21C18A07"/>
  <w16cid:commentId w16cid:paraId="321357BC" w16cid:durableId="21E2C53E"/>
  <w16cid:commentId w16cid:paraId="3CD2989E" w16cid:durableId="21D2F7DA"/>
  <w16cid:commentId w16cid:paraId="77F2F5A1" w16cid:durableId="21E2C6D4"/>
  <w16cid:commentId w16cid:paraId="38619E6E" w16cid:durableId="21C81F76"/>
  <w16cid:commentId w16cid:paraId="1407A506" w16cid:durableId="21C8116E"/>
  <w16cid:commentId w16cid:paraId="0452A077" w16cid:durableId="21C8116D"/>
  <w16cid:commentId w16cid:paraId="5BD1B464" w16cid:durableId="21D48BE7"/>
  <w16cid:commentId w16cid:paraId="54E1469F" w16cid:durableId="21C811FC"/>
  <w16cid:commentId w16cid:paraId="04146D94" w16cid:durableId="21D48C10"/>
  <w16cid:commentId w16cid:paraId="02135BBB" w16cid:durableId="21C7085C"/>
  <w16cid:commentId w16cid:paraId="28728266" w16cid:durableId="21C7100B"/>
  <w16cid:commentId w16cid:paraId="34C0640F" w16cid:durableId="21D48C1E"/>
  <w16cid:commentId w16cid:paraId="3D01B4D4" w16cid:durableId="21C6FF0E"/>
  <w16cid:commentId w16cid:paraId="1491F88E" w16cid:durableId="21C70006"/>
  <w16cid:commentId w16cid:paraId="2345095C" w16cid:durableId="21C8133C"/>
  <w16cid:commentId w16cid:paraId="19E40E6F" w16cid:durableId="21C70286"/>
  <w16cid:commentId w16cid:paraId="4259D013" w16cid:durableId="21D48B4B"/>
  <w16cid:commentId w16cid:paraId="7B201DF6" w16cid:durableId="21D48B7C"/>
  <w16cid:commentId w16cid:paraId="027743E1" w16cid:durableId="21C81890"/>
  <w16cid:commentId w16cid:paraId="1309904B" w16cid:durableId="21BED96F"/>
  <w16cid:commentId w16cid:paraId="223148F3" w16cid:durableId="21C81AC9"/>
  <w16cid:commentId w16cid:paraId="68E38CE4" w16cid:durableId="21D48C3C"/>
  <w16cid:commentId w16cid:paraId="41A95819" w16cid:durableId="21BEDC6F"/>
  <w16cid:commentId w16cid:paraId="19B1A18C" w16cid:durableId="21BEE762"/>
  <w16cid:commentId w16cid:paraId="7BF4E838" w16cid:durableId="21C06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6532C" w14:textId="77777777" w:rsidR="007D6C0F" w:rsidRDefault="007D6C0F" w:rsidP="00170E8C">
      <w:pPr>
        <w:spacing w:after="0" w:line="240" w:lineRule="auto"/>
      </w:pPr>
      <w:r>
        <w:separator/>
      </w:r>
    </w:p>
  </w:endnote>
  <w:endnote w:type="continuationSeparator" w:id="0">
    <w:p w14:paraId="7EFD11E9" w14:textId="77777777" w:rsidR="007D6C0F" w:rsidRDefault="007D6C0F" w:rsidP="00170E8C">
      <w:pPr>
        <w:spacing w:after="0" w:line="240" w:lineRule="auto"/>
      </w:pPr>
      <w:r>
        <w:continuationSeparator/>
      </w:r>
    </w:p>
  </w:endnote>
  <w:endnote w:type="continuationNotice" w:id="1">
    <w:p w14:paraId="4FE744B8" w14:textId="77777777" w:rsidR="007D6C0F" w:rsidRDefault="007D6C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1A5730" w:rsidRDefault="001A5730">
    <w:pPr>
      <w:pStyle w:val="Footer"/>
    </w:pPr>
    <w:r>
      <w:rPr>
        <w:noProof/>
      </w:rPr>
      <mc:AlternateContent>
        <mc:Choice Requires="wps">
          <w:drawing>
            <wp:anchor distT="0" distB="0" distL="114300" distR="114300" simplePos="0" relativeHeight="251658240" behindDoc="0" locked="0" layoutInCell="0" allowOverlap="1" wp14:anchorId="5EDF638F" wp14:editId="7BF91675">
              <wp:simplePos x="0" y="0"/>
              <wp:positionH relativeFrom="page">
                <wp:posOffset>0</wp:posOffset>
              </wp:positionH>
              <wp:positionV relativeFrom="page">
                <wp:posOffset>9601200</wp:posOffset>
              </wp:positionV>
              <wp:extent cx="7772400" cy="266700"/>
              <wp:effectExtent l="0" t="0" r="0" b="0"/>
              <wp:wrapNone/>
              <wp:docPr id="1" name="MSIPCM95f94ee39b442984fcc441ee"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06F4872" w:rsidR="001A5730" w:rsidRPr="00234F60" w:rsidRDefault="001A5730"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95f94ee39b442984fcc441ee"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5EsXMxgDAAA2BgAADgAAAAAAAAAAAAAAAAAu&#10;AgAAZHJzL2Uyb0RvYy54bWxQSwECLQAUAAYACAAAACEAu0DtMdwAAAALAQAADwAAAAAAAAAAAAAA&#10;AAByBQAAZHJzL2Rvd25yZXYueG1sUEsFBgAAAAAEAAQA8wAAAHsGAAAAAA==&#10;" o:allowincell="f" filled="f" stroked="f" strokeweight=".5pt">
              <v:textbox inset="20pt,0,,0">
                <w:txbxContent>
                  <w:p w14:paraId="1C24DEB6" w14:textId="106F4872" w:rsidR="001A5730" w:rsidRPr="00234F60" w:rsidRDefault="001A5730"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3BCAB" w14:textId="77777777" w:rsidR="007D6C0F" w:rsidRDefault="007D6C0F" w:rsidP="00170E8C">
      <w:pPr>
        <w:spacing w:after="0" w:line="240" w:lineRule="auto"/>
      </w:pPr>
      <w:r>
        <w:separator/>
      </w:r>
    </w:p>
  </w:footnote>
  <w:footnote w:type="continuationSeparator" w:id="0">
    <w:p w14:paraId="1EB437C4" w14:textId="77777777" w:rsidR="007D6C0F" w:rsidRDefault="007D6C0F" w:rsidP="00170E8C">
      <w:pPr>
        <w:spacing w:after="0" w:line="240" w:lineRule="auto"/>
      </w:pPr>
      <w:r>
        <w:continuationSeparator/>
      </w:r>
    </w:p>
  </w:footnote>
  <w:footnote w:type="continuationNotice" w:id="1">
    <w:p w14:paraId="69E2161F" w14:textId="77777777" w:rsidR="007D6C0F" w:rsidRDefault="007D6C0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g, Hong">
    <w15:presenceInfo w15:providerId="AD" w15:userId="S-1-5-21-3555285318-3598121220-927574299-985293"/>
  </w15:person>
  <w15:person w15:author="Xu, Jason">
    <w15:presenceInfo w15:providerId="AD" w15:userId="S::jason.xu@effem.com::d593a947-e985-4675-98ef-c4d8c1d8e68d"/>
  </w15:person>
  <w15:person w15:author="Kong, Fanzhou">
    <w15:presenceInfo w15:providerId="AD" w15:userId="S::fanzhou.kong1@effem.com::9dd711ae-f14b-456f-b03d-92b979a31ca5"/>
  </w15:person>
  <w15:person w15:author="Kong, Fanzhou [2]">
    <w15:presenceInfo w15:providerId="None" w15:userId="Kong, Fanzhou"/>
  </w15:person>
  <w15:person w15:author="fanzhou kong">
    <w15:presenceInfo w15:providerId="Windows Live" w15:userId="a77df28feecbb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210D"/>
    <w:rsid w:val="00002FAC"/>
    <w:rsid w:val="000035E4"/>
    <w:rsid w:val="00003B4E"/>
    <w:rsid w:val="0000425B"/>
    <w:rsid w:val="000049C5"/>
    <w:rsid w:val="0000534C"/>
    <w:rsid w:val="0000553C"/>
    <w:rsid w:val="00005A73"/>
    <w:rsid w:val="00005D74"/>
    <w:rsid w:val="00005E4E"/>
    <w:rsid w:val="00006515"/>
    <w:rsid w:val="00007669"/>
    <w:rsid w:val="00010114"/>
    <w:rsid w:val="00010785"/>
    <w:rsid w:val="00010895"/>
    <w:rsid w:val="0001149D"/>
    <w:rsid w:val="00011525"/>
    <w:rsid w:val="00011CDC"/>
    <w:rsid w:val="00012497"/>
    <w:rsid w:val="000126AF"/>
    <w:rsid w:val="00012A8F"/>
    <w:rsid w:val="00012F5A"/>
    <w:rsid w:val="00013141"/>
    <w:rsid w:val="0001385E"/>
    <w:rsid w:val="000138BD"/>
    <w:rsid w:val="00013AEB"/>
    <w:rsid w:val="00014291"/>
    <w:rsid w:val="00014583"/>
    <w:rsid w:val="00016252"/>
    <w:rsid w:val="000162E2"/>
    <w:rsid w:val="00016E05"/>
    <w:rsid w:val="00017660"/>
    <w:rsid w:val="000176EC"/>
    <w:rsid w:val="00017816"/>
    <w:rsid w:val="0002052E"/>
    <w:rsid w:val="00020A49"/>
    <w:rsid w:val="00020BA0"/>
    <w:rsid w:val="00020F73"/>
    <w:rsid w:val="0002271E"/>
    <w:rsid w:val="00022D22"/>
    <w:rsid w:val="00022DD6"/>
    <w:rsid w:val="000238D2"/>
    <w:rsid w:val="00023B7F"/>
    <w:rsid w:val="000245F0"/>
    <w:rsid w:val="00024DA5"/>
    <w:rsid w:val="000266ED"/>
    <w:rsid w:val="00026741"/>
    <w:rsid w:val="000269AF"/>
    <w:rsid w:val="00026C4A"/>
    <w:rsid w:val="00027979"/>
    <w:rsid w:val="00027B6C"/>
    <w:rsid w:val="00027F09"/>
    <w:rsid w:val="0003052E"/>
    <w:rsid w:val="000305F3"/>
    <w:rsid w:val="00030836"/>
    <w:rsid w:val="00030D97"/>
    <w:rsid w:val="00031978"/>
    <w:rsid w:val="000341FB"/>
    <w:rsid w:val="000347B0"/>
    <w:rsid w:val="000349DC"/>
    <w:rsid w:val="00035090"/>
    <w:rsid w:val="0003534B"/>
    <w:rsid w:val="00035DDC"/>
    <w:rsid w:val="00037A80"/>
    <w:rsid w:val="000400D8"/>
    <w:rsid w:val="00041011"/>
    <w:rsid w:val="000413C5"/>
    <w:rsid w:val="000414DB"/>
    <w:rsid w:val="00041530"/>
    <w:rsid w:val="00041BDC"/>
    <w:rsid w:val="000427DC"/>
    <w:rsid w:val="00042E90"/>
    <w:rsid w:val="0004376A"/>
    <w:rsid w:val="00043AD3"/>
    <w:rsid w:val="0004418C"/>
    <w:rsid w:val="0004432D"/>
    <w:rsid w:val="00044744"/>
    <w:rsid w:val="00044A1D"/>
    <w:rsid w:val="000452CC"/>
    <w:rsid w:val="00045753"/>
    <w:rsid w:val="0004650C"/>
    <w:rsid w:val="00047224"/>
    <w:rsid w:val="000473F5"/>
    <w:rsid w:val="0005035B"/>
    <w:rsid w:val="00050455"/>
    <w:rsid w:val="00050C3C"/>
    <w:rsid w:val="0005171D"/>
    <w:rsid w:val="00051D12"/>
    <w:rsid w:val="000535CD"/>
    <w:rsid w:val="00053628"/>
    <w:rsid w:val="00054157"/>
    <w:rsid w:val="00054445"/>
    <w:rsid w:val="000547E3"/>
    <w:rsid w:val="000547F0"/>
    <w:rsid w:val="00054F45"/>
    <w:rsid w:val="0005557D"/>
    <w:rsid w:val="00055ECA"/>
    <w:rsid w:val="0005633B"/>
    <w:rsid w:val="000567B3"/>
    <w:rsid w:val="00056B62"/>
    <w:rsid w:val="00056D8F"/>
    <w:rsid w:val="00057316"/>
    <w:rsid w:val="00057784"/>
    <w:rsid w:val="0005786F"/>
    <w:rsid w:val="00057FC2"/>
    <w:rsid w:val="00060685"/>
    <w:rsid w:val="00060907"/>
    <w:rsid w:val="00061C9C"/>
    <w:rsid w:val="00061F7B"/>
    <w:rsid w:val="00062596"/>
    <w:rsid w:val="00063248"/>
    <w:rsid w:val="000638E9"/>
    <w:rsid w:val="00065036"/>
    <w:rsid w:val="000657F7"/>
    <w:rsid w:val="0006623A"/>
    <w:rsid w:val="00067A50"/>
    <w:rsid w:val="00067AF0"/>
    <w:rsid w:val="00067FE5"/>
    <w:rsid w:val="00070CA2"/>
    <w:rsid w:val="00071458"/>
    <w:rsid w:val="00071D37"/>
    <w:rsid w:val="00072152"/>
    <w:rsid w:val="00072628"/>
    <w:rsid w:val="000727F2"/>
    <w:rsid w:val="0007358F"/>
    <w:rsid w:val="00073661"/>
    <w:rsid w:val="000740E4"/>
    <w:rsid w:val="000741CE"/>
    <w:rsid w:val="000744D0"/>
    <w:rsid w:val="00075F1B"/>
    <w:rsid w:val="0007603F"/>
    <w:rsid w:val="00076478"/>
    <w:rsid w:val="00076669"/>
    <w:rsid w:val="00076B50"/>
    <w:rsid w:val="000772A3"/>
    <w:rsid w:val="0007752F"/>
    <w:rsid w:val="00077A3B"/>
    <w:rsid w:val="00077F33"/>
    <w:rsid w:val="000803EA"/>
    <w:rsid w:val="00080A58"/>
    <w:rsid w:val="000817C3"/>
    <w:rsid w:val="00081EEF"/>
    <w:rsid w:val="0008302A"/>
    <w:rsid w:val="000830C7"/>
    <w:rsid w:val="00083498"/>
    <w:rsid w:val="00083F52"/>
    <w:rsid w:val="00083FB3"/>
    <w:rsid w:val="000842AE"/>
    <w:rsid w:val="00084E31"/>
    <w:rsid w:val="00084EA0"/>
    <w:rsid w:val="00085092"/>
    <w:rsid w:val="000867AC"/>
    <w:rsid w:val="000870A2"/>
    <w:rsid w:val="0008717D"/>
    <w:rsid w:val="0009036F"/>
    <w:rsid w:val="000905E6"/>
    <w:rsid w:val="0009236A"/>
    <w:rsid w:val="00092C18"/>
    <w:rsid w:val="0009351D"/>
    <w:rsid w:val="00093573"/>
    <w:rsid w:val="00093CB4"/>
    <w:rsid w:val="00094AEE"/>
    <w:rsid w:val="00094FBF"/>
    <w:rsid w:val="000960FD"/>
    <w:rsid w:val="0009675C"/>
    <w:rsid w:val="000970F1"/>
    <w:rsid w:val="000973DD"/>
    <w:rsid w:val="00097644"/>
    <w:rsid w:val="000976A8"/>
    <w:rsid w:val="000976E3"/>
    <w:rsid w:val="00097713"/>
    <w:rsid w:val="00097D52"/>
    <w:rsid w:val="000A09E6"/>
    <w:rsid w:val="000A12ED"/>
    <w:rsid w:val="000A16B2"/>
    <w:rsid w:val="000A1DB7"/>
    <w:rsid w:val="000A3083"/>
    <w:rsid w:val="000A3361"/>
    <w:rsid w:val="000A36CC"/>
    <w:rsid w:val="000A38FC"/>
    <w:rsid w:val="000A51EB"/>
    <w:rsid w:val="000A55A6"/>
    <w:rsid w:val="000A5604"/>
    <w:rsid w:val="000A5C14"/>
    <w:rsid w:val="000A5C71"/>
    <w:rsid w:val="000A608C"/>
    <w:rsid w:val="000A60D4"/>
    <w:rsid w:val="000A6227"/>
    <w:rsid w:val="000A6A6F"/>
    <w:rsid w:val="000A782E"/>
    <w:rsid w:val="000B0065"/>
    <w:rsid w:val="000B016A"/>
    <w:rsid w:val="000B0710"/>
    <w:rsid w:val="000B0C79"/>
    <w:rsid w:val="000B0CE7"/>
    <w:rsid w:val="000B2FCB"/>
    <w:rsid w:val="000B30D6"/>
    <w:rsid w:val="000B3D96"/>
    <w:rsid w:val="000B412E"/>
    <w:rsid w:val="000B4589"/>
    <w:rsid w:val="000B4995"/>
    <w:rsid w:val="000B4A4F"/>
    <w:rsid w:val="000B4D94"/>
    <w:rsid w:val="000B5035"/>
    <w:rsid w:val="000B506C"/>
    <w:rsid w:val="000B53BC"/>
    <w:rsid w:val="000B59F1"/>
    <w:rsid w:val="000B5B66"/>
    <w:rsid w:val="000B5E8B"/>
    <w:rsid w:val="000B5EF5"/>
    <w:rsid w:val="000B5F54"/>
    <w:rsid w:val="000B6EC0"/>
    <w:rsid w:val="000C0024"/>
    <w:rsid w:val="000C0124"/>
    <w:rsid w:val="000C02F2"/>
    <w:rsid w:val="000C05B5"/>
    <w:rsid w:val="000C195A"/>
    <w:rsid w:val="000C2065"/>
    <w:rsid w:val="000C213D"/>
    <w:rsid w:val="000C30A6"/>
    <w:rsid w:val="000C3AF9"/>
    <w:rsid w:val="000C4EB2"/>
    <w:rsid w:val="000C65AB"/>
    <w:rsid w:val="000C7488"/>
    <w:rsid w:val="000D0179"/>
    <w:rsid w:val="000D05CC"/>
    <w:rsid w:val="000D0A6F"/>
    <w:rsid w:val="000D0FD9"/>
    <w:rsid w:val="000D13E1"/>
    <w:rsid w:val="000D17EB"/>
    <w:rsid w:val="000D234A"/>
    <w:rsid w:val="000D241B"/>
    <w:rsid w:val="000D3089"/>
    <w:rsid w:val="000D31B8"/>
    <w:rsid w:val="000D353A"/>
    <w:rsid w:val="000D42C5"/>
    <w:rsid w:val="000D445B"/>
    <w:rsid w:val="000D4C2A"/>
    <w:rsid w:val="000D520E"/>
    <w:rsid w:val="000D66C5"/>
    <w:rsid w:val="000D6D48"/>
    <w:rsid w:val="000D75E4"/>
    <w:rsid w:val="000D790E"/>
    <w:rsid w:val="000E163F"/>
    <w:rsid w:val="000E1B7B"/>
    <w:rsid w:val="000E296B"/>
    <w:rsid w:val="000E2D50"/>
    <w:rsid w:val="000E3485"/>
    <w:rsid w:val="000E4711"/>
    <w:rsid w:val="000E4770"/>
    <w:rsid w:val="000E48CC"/>
    <w:rsid w:val="000E4ABF"/>
    <w:rsid w:val="000E4F53"/>
    <w:rsid w:val="000E567B"/>
    <w:rsid w:val="000E5D76"/>
    <w:rsid w:val="000E5D91"/>
    <w:rsid w:val="000E5DC7"/>
    <w:rsid w:val="000E69DB"/>
    <w:rsid w:val="000E6B47"/>
    <w:rsid w:val="000E6F6D"/>
    <w:rsid w:val="000E7C51"/>
    <w:rsid w:val="000E7D15"/>
    <w:rsid w:val="000F07E9"/>
    <w:rsid w:val="000F14C7"/>
    <w:rsid w:val="000F18FE"/>
    <w:rsid w:val="000F1C2A"/>
    <w:rsid w:val="000F2055"/>
    <w:rsid w:val="000F24D2"/>
    <w:rsid w:val="000F2878"/>
    <w:rsid w:val="000F3CBA"/>
    <w:rsid w:val="000F4B39"/>
    <w:rsid w:val="000F609A"/>
    <w:rsid w:val="000F79B9"/>
    <w:rsid w:val="000F7A5E"/>
    <w:rsid w:val="000F7D53"/>
    <w:rsid w:val="000F7FE4"/>
    <w:rsid w:val="00100280"/>
    <w:rsid w:val="00101098"/>
    <w:rsid w:val="0010121A"/>
    <w:rsid w:val="0010181B"/>
    <w:rsid w:val="00101C7B"/>
    <w:rsid w:val="00102797"/>
    <w:rsid w:val="00102A7B"/>
    <w:rsid w:val="00102E63"/>
    <w:rsid w:val="00102EA7"/>
    <w:rsid w:val="00103BA2"/>
    <w:rsid w:val="00103F13"/>
    <w:rsid w:val="001045CF"/>
    <w:rsid w:val="001048F9"/>
    <w:rsid w:val="00106726"/>
    <w:rsid w:val="00107378"/>
    <w:rsid w:val="00107CA3"/>
    <w:rsid w:val="00110BFF"/>
    <w:rsid w:val="00110C48"/>
    <w:rsid w:val="001119FB"/>
    <w:rsid w:val="00111C09"/>
    <w:rsid w:val="00112079"/>
    <w:rsid w:val="001126CA"/>
    <w:rsid w:val="00112C37"/>
    <w:rsid w:val="001143CC"/>
    <w:rsid w:val="00115218"/>
    <w:rsid w:val="001156B4"/>
    <w:rsid w:val="00115AB9"/>
    <w:rsid w:val="00116557"/>
    <w:rsid w:val="00116CA1"/>
    <w:rsid w:val="001170A8"/>
    <w:rsid w:val="0011734A"/>
    <w:rsid w:val="00120072"/>
    <w:rsid w:val="00120235"/>
    <w:rsid w:val="00120342"/>
    <w:rsid w:val="00120566"/>
    <w:rsid w:val="00120EE7"/>
    <w:rsid w:val="00120F57"/>
    <w:rsid w:val="001211FD"/>
    <w:rsid w:val="001222F4"/>
    <w:rsid w:val="00122436"/>
    <w:rsid w:val="001225F6"/>
    <w:rsid w:val="00122B15"/>
    <w:rsid w:val="00123383"/>
    <w:rsid w:val="001238EB"/>
    <w:rsid w:val="00125695"/>
    <w:rsid w:val="00125E1E"/>
    <w:rsid w:val="00126713"/>
    <w:rsid w:val="00126BAA"/>
    <w:rsid w:val="001270D0"/>
    <w:rsid w:val="00127283"/>
    <w:rsid w:val="0012761B"/>
    <w:rsid w:val="00127972"/>
    <w:rsid w:val="001301D7"/>
    <w:rsid w:val="001302B7"/>
    <w:rsid w:val="00130E84"/>
    <w:rsid w:val="001320CD"/>
    <w:rsid w:val="001328D2"/>
    <w:rsid w:val="00132D78"/>
    <w:rsid w:val="00132FFD"/>
    <w:rsid w:val="00133856"/>
    <w:rsid w:val="001339B2"/>
    <w:rsid w:val="00134434"/>
    <w:rsid w:val="00134D95"/>
    <w:rsid w:val="00135ED0"/>
    <w:rsid w:val="0013701B"/>
    <w:rsid w:val="00137729"/>
    <w:rsid w:val="0014018F"/>
    <w:rsid w:val="00141183"/>
    <w:rsid w:val="00141F17"/>
    <w:rsid w:val="001420E8"/>
    <w:rsid w:val="001421DA"/>
    <w:rsid w:val="00144164"/>
    <w:rsid w:val="0014426F"/>
    <w:rsid w:val="0014500F"/>
    <w:rsid w:val="0014593E"/>
    <w:rsid w:val="00146B7F"/>
    <w:rsid w:val="00146DD2"/>
    <w:rsid w:val="00146DFE"/>
    <w:rsid w:val="00147268"/>
    <w:rsid w:val="001476B2"/>
    <w:rsid w:val="00150197"/>
    <w:rsid w:val="001511B3"/>
    <w:rsid w:val="001512CF"/>
    <w:rsid w:val="0015190B"/>
    <w:rsid w:val="00151A61"/>
    <w:rsid w:val="00151B19"/>
    <w:rsid w:val="00151CB1"/>
    <w:rsid w:val="0015237E"/>
    <w:rsid w:val="0015246E"/>
    <w:rsid w:val="00152589"/>
    <w:rsid w:val="00152CA4"/>
    <w:rsid w:val="00152F0A"/>
    <w:rsid w:val="0015301B"/>
    <w:rsid w:val="001531E6"/>
    <w:rsid w:val="0015375A"/>
    <w:rsid w:val="001538A8"/>
    <w:rsid w:val="001549D4"/>
    <w:rsid w:val="00155567"/>
    <w:rsid w:val="001555EC"/>
    <w:rsid w:val="00155849"/>
    <w:rsid w:val="00155E90"/>
    <w:rsid w:val="0015677D"/>
    <w:rsid w:val="001569A4"/>
    <w:rsid w:val="00156A6A"/>
    <w:rsid w:val="00156EBC"/>
    <w:rsid w:val="00157C12"/>
    <w:rsid w:val="00160235"/>
    <w:rsid w:val="00160AFC"/>
    <w:rsid w:val="00161754"/>
    <w:rsid w:val="00162D93"/>
    <w:rsid w:val="001638A2"/>
    <w:rsid w:val="00163937"/>
    <w:rsid w:val="001647D3"/>
    <w:rsid w:val="00164F03"/>
    <w:rsid w:val="0016516C"/>
    <w:rsid w:val="00165195"/>
    <w:rsid w:val="001659ED"/>
    <w:rsid w:val="00165A1D"/>
    <w:rsid w:val="00165B10"/>
    <w:rsid w:val="00166DF4"/>
    <w:rsid w:val="00167497"/>
    <w:rsid w:val="001676C9"/>
    <w:rsid w:val="00167E0F"/>
    <w:rsid w:val="0017008A"/>
    <w:rsid w:val="00170154"/>
    <w:rsid w:val="00170BE8"/>
    <w:rsid w:val="00170E8C"/>
    <w:rsid w:val="00170EE5"/>
    <w:rsid w:val="00171721"/>
    <w:rsid w:val="001723E9"/>
    <w:rsid w:val="00172A08"/>
    <w:rsid w:val="001734BF"/>
    <w:rsid w:val="00173C0A"/>
    <w:rsid w:val="00173CD8"/>
    <w:rsid w:val="00174665"/>
    <w:rsid w:val="001746E7"/>
    <w:rsid w:val="0017480E"/>
    <w:rsid w:val="00174842"/>
    <w:rsid w:val="00175742"/>
    <w:rsid w:val="00176C23"/>
    <w:rsid w:val="001772DD"/>
    <w:rsid w:val="00180CBF"/>
    <w:rsid w:val="001810AB"/>
    <w:rsid w:val="001829BC"/>
    <w:rsid w:val="001851A3"/>
    <w:rsid w:val="00185D4B"/>
    <w:rsid w:val="00185D4F"/>
    <w:rsid w:val="00186115"/>
    <w:rsid w:val="00186F06"/>
    <w:rsid w:val="00187014"/>
    <w:rsid w:val="001908D7"/>
    <w:rsid w:val="00190B61"/>
    <w:rsid w:val="00190E5A"/>
    <w:rsid w:val="001912EC"/>
    <w:rsid w:val="00191509"/>
    <w:rsid w:val="00191F75"/>
    <w:rsid w:val="00192196"/>
    <w:rsid w:val="00192348"/>
    <w:rsid w:val="00192856"/>
    <w:rsid w:val="00192BD0"/>
    <w:rsid w:val="00192D26"/>
    <w:rsid w:val="00193231"/>
    <w:rsid w:val="00193ABB"/>
    <w:rsid w:val="00193AFD"/>
    <w:rsid w:val="00193E0C"/>
    <w:rsid w:val="00194D98"/>
    <w:rsid w:val="0019514A"/>
    <w:rsid w:val="001953C7"/>
    <w:rsid w:val="00196AFB"/>
    <w:rsid w:val="00196F1A"/>
    <w:rsid w:val="0019705E"/>
    <w:rsid w:val="001975C5"/>
    <w:rsid w:val="001976E9"/>
    <w:rsid w:val="001A00EC"/>
    <w:rsid w:val="001A044F"/>
    <w:rsid w:val="001A06F1"/>
    <w:rsid w:val="001A1902"/>
    <w:rsid w:val="001A1A24"/>
    <w:rsid w:val="001A1C69"/>
    <w:rsid w:val="001A1FA1"/>
    <w:rsid w:val="001A22DA"/>
    <w:rsid w:val="001A3134"/>
    <w:rsid w:val="001A3145"/>
    <w:rsid w:val="001A3388"/>
    <w:rsid w:val="001A3D79"/>
    <w:rsid w:val="001A5730"/>
    <w:rsid w:val="001A629B"/>
    <w:rsid w:val="001A667D"/>
    <w:rsid w:val="001A686C"/>
    <w:rsid w:val="001A6DB4"/>
    <w:rsid w:val="001A7834"/>
    <w:rsid w:val="001A784A"/>
    <w:rsid w:val="001B0909"/>
    <w:rsid w:val="001B1B99"/>
    <w:rsid w:val="001B2BBB"/>
    <w:rsid w:val="001B3A9C"/>
    <w:rsid w:val="001B3F76"/>
    <w:rsid w:val="001B40DC"/>
    <w:rsid w:val="001B5087"/>
    <w:rsid w:val="001B512A"/>
    <w:rsid w:val="001B519B"/>
    <w:rsid w:val="001B6721"/>
    <w:rsid w:val="001B68FD"/>
    <w:rsid w:val="001B73CD"/>
    <w:rsid w:val="001B741E"/>
    <w:rsid w:val="001B7F6A"/>
    <w:rsid w:val="001C028D"/>
    <w:rsid w:val="001C0F1A"/>
    <w:rsid w:val="001C1154"/>
    <w:rsid w:val="001C286C"/>
    <w:rsid w:val="001C3C52"/>
    <w:rsid w:val="001C5BCC"/>
    <w:rsid w:val="001C6140"/>
    <w:rsid w:val="001C61AF"/>
    <w:rsid w:val="001C697D"/>
    <w:rsid w:val="001C6E8D"/>
    <w:rsid w:val="001C70DB"/>
    <w:rsid w:val="001C7A5F"/>
    <w:rsid w:val="001D01A3"/>
    <w:rsid w:val="001D04D7"/>
    <w:rsid w:val="001D0D37"/>
    <w:rsid w:val="001D1638"/>
    <w:rsid w:val="001D1993"/>
    <w:rsid w:val="001D1CD2"/>
    <w:rsid w:val="001D2A3A"/>
    <w:rsid w:val="001D2FCD"/>
    <w:rsid w:val="001D32E7"/>
    <w:rsid w:val="001D41AB"/>
    <w:rsid w:val="001D456F"/>
    <w:rsid w:val="001D46F9"/>
    <w:rsid w:val="001D49DF"/>
    <w:rsid w:val="001D557A"/>
    <w:rsid w:val="001D5E38"/>
    <w:rsid w:val="001D6589"/>
    <w:rsid w:val="001D66E9"/>
    <w:rsid w:val="001D6720"/>
    <w:rsid w:val="001D6C4B"/>
    <w:rsid w:val="001D6C52"/>
    <w:rsid w:val="001D7F52"/>
    <w:rsid w:val="001D7FE9"/>
    <w:rsid w:val="001E0078"/>
    <w:rsid w:val="001E00ED"/>
    <w:rsid w:val="001E1278"/>
    <w:rsid w:val="001E23FA"/>
    <w:rsid w:val="001E26B5"/>
    <w:rsid w:val="001E2B10"/>
    <w:rsid w:val="001E2ECB"/>
    <w:rsid w:val="001E35E1"/>
    <w:rsid w:val="001E3D64"/>
    <w:rsid w:val="001E4A95"/>
    <w:rsid w:val="001E58EA"/>
    <w:rsid w:val="001E5BDE"/>
    <w:rsid w:val="001E5F7F"/>
    <w:rsid w:val="001E6ACB"/>
    <w:rsid w:val="001E793C"/>
    <w:rsid w:val="001F01C4"/>
    <w:rsid w:val="001F0690"/>
    <w:rsid w:val="001F1036"/>
    <w:rsid w:val="001F1517"/>
    <w:rsid w:val="001F16DA"/>
    <w:rsid w:val="001F1EA4"/>
    <w:rsid w:val="001F2180"/>
    <w:rsid w:val="001F2EA5"/>
    <w:rsid w:val="001F35CA"/>
    <w:rsid w:val="001F3783"/>
    <w:rsid w:val="001F4CEB"/>
    <w:rsid w:val="001F4DEC"/>
    <w:rsid w:val="001F4FA3"/>
    <w:rsid w:val="001F508A"/>
    <w:rsid w:val="001F5194"/>
    <w:rsid w:val="001F5208"/>
    <w:rsid w:val="001F58C0"/>
    <w:rsid w:val="001F6A43"/>
    <w:rsid w:val="001F70F8"/>
    <w:rsid w:val="001F7C28"/>
    <w:rsid w:val="002007B4"/>
    <w:rsid w:val="002019DA"/>
    <w:rsid w:val="00202030"/>
    <w:rsid w:val="0020235A"/>
    <w:rsid w:val="002023CE"/>
    <w:rsid w:val="0020271C"/>
    <w:rsid w:val="00202AB4"/>
    <w:rsid w:val="00203102"/>
    <w:rsid w:val="00203903"/>
    <w:rsid w:val="00203AD2"/>
    <w:rsid w:val="00204069"/>
    <w:rsid w:val="00204AEF"/>
    <w:rsid w:val="00205CAA"/>
    <w:rsid w:val="00205D7D"/>
    <w:rsid w:val="00206062"/>
    <w:rsid w:val="002067D6"/>
    <w:rsid w:val="00206A06"/>
    <w:rsid w:val="00207448"/>
    <w:rsid w:val="00207593"/>
    <w:rsid w:val="00207664"/>
    <w:rsid w:val="002077C4"/>
    <w:rsid w:val="00210978"/>
    <w:rsid w:val="00210C43"/>
    <w:rsid w:val="002127F3"/>
    <w:rsid w:val="00212AD0"/>
    <w:rsid w:val="00213202"/>
    <w:rsid w:val="0021332A"/>
    <w:rsid w:val="00214047"/>
    <w:rsid w:val="0021462A"/>
    <w:rsid w:val="00215ED7"/>
    <w:rsid w:val="002167E5"/>
    <w:rsid w:val="0021787B"/>
    <w:rsid w:val="00221A46"/>
    <w:rsid w:val="00221B07"/>
    <w:rsid w:val="00221C07"/>
    <w:rsid w:val="002228DE"/>
    <w:rsid w:val="00223696"/>
    <w:rsid w:val="002238B4"/>
    <w:rsid w:val="0022443B"/>
    <w:rsid w:val="002249B6"/>
    <w:rsid w:val="00224E4E"/>
    <w:rsid w:val="00225319"/>
    <w:rsid w:val="002255F9"/>
    <w:rsid w:val="002259E6"/>
    <w:rsid w:val="00225BE3"/>
    <w:rsid w:val="00226D3C"/>
    <w:rsid w:val="00227685"/>
    <w:rsid w:val="00227814"/>
    <w:rsid w:val="00227C97"/>
    <w:rsid w:val="00230355"/>
    <w:rsid w:val="00230E33"/>
    <w:rsid w:val="00231491"/>
    <w:rsid w:val="002318FF"/>
    <w:rsid w:val="00231B2A"/>
    <w:rsid w:val="00231CEB"/>
    <w:rsid w:val="002324DF"/>
    <w:rsid w:val="00232F79"/>
    <w:rsid w:val="00232FF8"/>
    <w:rsid w:val="00233154"/>
    <w:rsid w:val="002334D6"/>
    <w:rsid w:val="002347EC"/>
    <w:rsid w:val="0023493B"/>
    <w:rsid w:val="00234CC2"/>
    <w:rsid w:val="00234EB4"/>
    <w:rsid w:val="00234F60"/>
    <w:rsid w:val="0023621C"/>
    <w:rsid w:val="00236FEA"/>
    <w:rsid w:val="00240EF1"/>
    <w:rsid w:val="0024176E"/>
    <w:rsid w:val="00241813"/>
    <w:rsid w:val="0024182F"/>
    <w:rsid w:val="00241CC6"/>
    <w:rsid w:val="00242068"/>
    <w:rsid w:val="00243446"/>
    <w:rsid w:val="002439F5"/>
    <w:rsid w:val="0024415B"/>
    <w:rsid w:val="00244C78"/>
    <w:rsid w:val="00244D0B"/>
    <w:rsid w:val="00245359"/>
    <w:rsid w:val="002465AD"/>
    <w:rsid w:val="00246742"/>
    <w:rsid w:val="0024680A"/>
    <w:rsid w:val="00246EBC"/>
    <w:rsid w:val="002479DE"/>
    <w:rsid w:val="00247BE9"/>
    <w:rsid w:val="00247DE6"/>
    <w:rsid w:val="002502CB"/>
    <w:rsid w:val="00250362"/>
    <w:rsid w:val="0025059C"/>
    <w:rsid w:val="00250AB7"/>
    <w:rsid w:val="0025202A"/>
    <w:rsid w:val="00252285"/>
    <w:rsid w:val="00252888"/>
    <w:rsid w:val="00253565"/>
    <w:rsid w:val="00254DEE"/>
    <w:rsid w:val="00255481"/>
    <w:rsid w:val="0025570F"/>
    <w:rsid w:val="00255987"/>
    <w:rsid w:val="00255E63"/>
    <w:rsid w:val="00256146"/>
    <w:rsid w:val="00256284"/>
    <w:rsid w:val="00256848"/>
    <w:rsid w:val="00256BFC"/>
    <w:rsid w:val="00257C7B"/>
    <w:rsid w:val="002601DF"/>
    <w:rsid w:val="00260B70"/>
    <w:rsid w:val="0026148A"/>
    <w:rsid w:val="00261545"/>
    <w:rsid w:val="0026156F"/>
    <w:rsid w:val="00261B45"/>
    <w:rsid w:val="002629BC"/>
    <w:rsid w:val="00262B69"/>
    <w:rsid w:val="002643AD"/>
    <w:rsid w:val="00264584"/>
    <w:rsid w:val="00265276"/>
    <w:rsid w:val="0026539B"/>
    <w:rsid w:val="00265E0B"/>
    <w:rsid w:val="00266422"/>
    <w:rsid w:val="00266940"/>
    <w:rsid w:val="002702B0"/>
    <w:rsid w:val="002709FD"/>
    <w:rsid w:val="0027153A"/>
    <w:rsid w:val="00271797"/>
    <w:rsid w:val="00271EF9"/>
    <w:rsid w:val="00272604"/>
    <w:rsid w:val="0027273F"/>
    <w:rsid w:val="00272A0D"/>
    <w:rsid w:val="00272AED"/>
    <w:rsid w:val="0027342A"/>
    <w:rsid w:val="002735D2"/>
    <w:rsid w:val="002737D1"/>
    <w:rsid w:val="00274285"/>
    <w:rsid w:val="002745AE"/>
    <w:rsid w:val="0027465D"/>
    <w:rsid w:val="002752C4"/>
    <w:rsid w:val="00275339"/>
    <w:rsid w:val="002754A0"/>
    <w:rsid w:val="00275656"/>
    <w:rsid w:val="00275958"/>
    <w:rsid w:val="0027667D"/>
    <w:rsid w:val="00276D1E"/>
    <w:rsid w:val="00276DF8"/>
    <w:rsid w:val="00276FEC"/>
    <w:rsid w:val="002772C4"/>
    <w:rsid w:val="00277645"/>
    <w:rsid w:val="0027780F"/>
    <w:rsid w:val="00277913"/>
    <w:rsid w:val="0028017C"/>
    <w:rsid w:val="00280329"/>
    <w:rsid w:val="00281269"/>
    <w:rsid w:val="002819B5"/>
    <w:rsid w:val="0028297F"/>
    <w:rsid w:val="002830B6"/>
    <w:rsid w:val="002830C7"/>
    <w:rsid w:val="00283DB7"/>
    <w:rsid w:val="002845CC"/>
    <w:rsid w:val="00284668"/>
    <w:rsid w:val="002851A0"/>
    <w:rsid w:val="00285418"/>
    <w:rsid w:val="00285668"/>
    <w:rsid w:val="00285815"/>
    <w:rsid w:val="00286696"/>
    <w:rsid w:val="00286A70"/>
    <w:rsid w:val="00286CF5"/>
    <w:rsid w:val="00286F0E"/>
    <w:rsid w:val="0028792E"/>
    <w:rsid w:val="00287DE4"/>
    <w:rsid w:val="00290A82"/>
    <w:rsid w:val="00291207"/>
    <w:rsid w:val="00291DF8"/>
    <w:rsid w:val="00292EA8"/>
    <w:rsid w:val="0029321A"/>
    <w:rsid w:val="002935AA"/>
    <w:rsid w:val="00293702"/>
    <w:rsid w:val="002939C1"/>
    <w:rsid w:val="00295348"/>
    <w:rsid w:val="002955AB"/>
    <w:rsid w:val="002956E5"/>
    <w:rsid w:val="00295984"/>
    <w:rsid w:val="00296609"/>
    <w:rsid w:val="0029665A"/>
    <w:rsid w:val="00297107"/>
    <w:rsid w:val="00297CBF"/>
    <w:rsid w:val="00297D7B"/>
    <w:rsid w:val="00297F5F"/>
    <w:rsid w:val="002A0B9B"/>
    <w:rsid w:val="002A176A"/>
    <w:rsid w:val="002A17A0"/>
    <w:rsid w:val="002A17D9"/>
    <w:rsid w:val="002A1F44"/>
    <w:rsid w:val="002A26D5"/>
    <w:rsid w:val="002A287C"/>
    <w:rsid w:val="002A2E84"/>
    <w:rsid w:val="002A2F0D"/>
    <w:rsid w:val="002A3510"/>
    <w:rsid w:val="002A44B7"/>
    <w:rsid w:val="002A4A97"/>
    <w:rsid w:val="002A511F"/>
    <w:rsid w:val="002A5727"/>
    <w:rsid w:val="002A5A80"/>
    <w:rsid w:val="002A5B00"/>
    <w:rsid w:val="002A5D13"/>
    <w:rsid w:val="002A653B"/>
    <w:rsid w:val="002A7167"/>
    <w:rsid w:val="002A7452"/>
    <w:rsid w:val="002A75A1"/>
    <w:rsid w:val="002A76FD"/>
    <w:rsid w:val="002A7B54"/>
    <w:rsid w:val="002B00A4"/>
    <w:rsid w:val="002B0117"/>
    <w:rsid w:val="002B085C"/>
    <w:rsid w:val="002B0CBC"/>
    <w:rsid w:val="002B121F"/>
    <w:rsid w:val="002B150C"/>
    <w:rsid w:val="002B32A1"/>
    <w:rsid w:val="002B3628"/>
    <w:rsid w:val="002B43E5"/>
    <w:rsid w:val="002B4949"/>
    <w:rsid w:val="002B4BB7"/>
    <w:rsid w:val="002B536D"/>
    <w:rsid w:val="002B58CC"/>
    <w:rsid w:val="002B5EC1"/>
    <w:rsid w:val="002B623F"/>
    <w:rsid w:val="002C003A"/>
    <w:rsid w:val="002C01B1"/>
    <w:rsid w:val="002C0628"/>
    <w:rsid w:val="002C0DA6"/>
    <w:rsid w:val="002C14D8"/>
    <w:rsid w:val="002C166B"/>
    <w:rsid w:val="002C1ACB"/>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66BC"/>
    <w:rsid w:val="002C6BCB"/>
    <w:rsid w:val="002C6EC2"/>
    <w:rsid w:val="002C7323"/>
    <w:rsid w:val="002C7337"/>
    <w:rsid w:val="002C7541"/>
    <w:rsid w:val="002C771B"/>
    <w:rsid w:val="002C7B7F"/>
    <w:rsid w:val="002D16A1"/>
    <w:rsid w:val="002D26FF"/>
    <w:rsid w:val="002D3135"/>
    <w:rsid w:val="002D3156"/>
    <w:rsid w:val="002D3B0C"/>
    <w:rsid w:val="002D40AF"/>
    <w:rsid w:val="002D41D1"/>
    <w:rsid w:val="002D4437"/>
    <w:rsid w:val="002D46BF"/>
    <w:rsid w:val="002D49A6"/>
    <w:rsid w:val="002D4EA3"/>
    <w:rsid w:val="002D536F"/>
    <w:rsid w:val="002D54CF"/>
    <w:rsid w:val="002D6145"/>
    <w:rsid w:val="002D7906"/>
    <w:rsid w:val="002D7F32"/>
    <w:rsid w:val="002D7FF5"/>
    <w:rsid w:val="002E0B97"/>
    <w:rsid w:val="002E0C26"/>
    <w:rsid w:val="002E11EB"/>
    <w:rsid w:val="002E280F"/>
    <w:rsid w:val="002E403D"/>
    <w:rsid w:val="002E42EA"/>
    <w:rsid w:val="002E447E"/>
    <w:rsid w:val="002E4E62"/>
    <w:rsid w:val="002E5CAD"/>
    <w:rsid w:val="002E69B1"/>
    <w:rsid w:val="002E75B5"/>
    <w:rsid w:val="002E7832"/>
    <w:rsid w:val="002F13AD"/>
    <w:rsid w:val="002F159C"/>
    <w:rsid w:val="002F274D"/>
    <w:rsid w:val="002F3544"/>
    <w:rsid w:val="002F37C3"/>
    <w:rsid w:val="002F394E"/>
    <w:rsid w:val="002F3EA0"/>
    <w:rsid w:val="002F3FD3"/>
    <w:rsid w:val="002F45F1"/>
    <w:rsid w:val="002F4981"/>
    <w:rsid w:val="002F49B2"/>
    <w:rsid w:val="002F4CA0"/>
    <w:rsid w:val="002F504B"/>
    <w:rsid w:val="002F6548"/>
    <w:rsid w:val="002F6680"/>
    <w:rsid w:val="002F6A8A"/>
    <w:rsid w:val="002F6B4B"/>
    <w:rsid w:val="002F725C"/>
    <w:rsid w:val="002F76ED"/>
    <w:rsid w:val="002F7A1D"/>
    <w:rsid w:val="0030037B"/>
    <w:rsid w:val="00300D92"/>
    <w:rsid w:val="0030122F"/>
    <w:rsid w:val="0030217F"/>
    <w:rsid w:val="003021F5"/>
    <w:rsid w:val="0030228A"/>
    <w:rsid w:val="00302518"/>
    <w:rsid w:val="00303A1A"/>
    <w:rsid w:val="00303BB8"/>
    <w:rsid w:val="00303C00"/>
    <w:rsid w:val="0030463E"/>
    <w:rsid w:val="003047F4"/>
    <w:rsid w:val="00305FF1"/>
    <w:rsid w:val="00306217"/>
    <w:rsid w:val="003062F9"/>
    <w:rsid w:val="003067A7"/>
    <w:rsid w:val="00306980"/>
    <w:rsid w:val="00307212"/>
    <w:rsid w:val="0030782D"/>
    <w:rsid w:val="00307850"/>
    <w:rsid w:val="00307E9B"/>
    <w:rsid w:val="00310955"/>
    <w:rsid w:val="00311D20"/>
    <w:rsid w:val="00312A86"/>
    <w:rsid w:val="00312C25"/>
    <w:rsid w:val="00314401"/>
    <w:rsid w:val="0031531B"/>
    <w:rsid w:val="003160EE"/>
    <w:rsid w:val="00316456"/>
    <w:rsid w:val="003170BD"/>
    <w:rsid w:val="00317343"/>
    <w:rsid w:val="00317687"/>
    <w:rsid w:val="003200A2"/>
    <w:rsid w:val="0032025E"/>
    <w:rsid w:val="0032036A"/>
    <w:rsid w:val="0032071D"/>
    <w:rsid w:val="003220E4"/>
    <w:rsid w:val="0032340A"/>
    <w:rsid w:val="00323AB5"/>
    <w:rsid w:val="00325DF9"/>
    <w:rsid w:val="00326341"/>
    <w:rsid w:val="00326C12"/>
    <w:rsid w:val="003270AD"/>
    <w:rsid w:val="003274F3"/>
    <w:rsid w:val="00330A6B"/>
    <w:rsid w:val="003312AE"/>
    <w:rsid w:val="0033190F"/>
    <w:rsid w:val="003319E4"/>
    <w:rsid w:val="00331EC1"/>
    <w:rsid w:val="00332309"/>
    <w:rsid w:val="00332603"/>
    <w:rsid w:val="00332FD1"/>
    <w:rsid w:val="00333680"/>
    <w:rsid w:val="0033396D"/>
    <w:rsid w:val="003343A2"/>
    <w:rsid w:val="0033461A"/>
    <w:rsid w:val="00334D53"/>
    <w:rsid w:val="00335068"/>
    <w:rsid w:val="00335AA9"/>
    <w:rsid w:val="00336202"/>
    <w:rsid w:val="00337184"/>
    <w:rsid w:val="00337956"/>
    <w:rsid w:val="00337D51"/>
    <w:rsid w:val="003403B9"/>
    <w:rsid w:val="00340632"/>
    <w:rsid w:val="00341013"/>
    <w:rsid w:val="003411EA"/>
    <w:rsid w:val="00341973"/>
    <w:rsid w:val="00341A4D"/>
    <w:rsid w:val="003421C4"/>
    <w:rsid w:val="00342543"/>
    <w:rsid w:val="00343D75"/>
    <w:rsid w:val="003446BB"/>
    <w:rsid w:val="00345003"/>
    <w:rsid w:val="00345335"/>
    <w:rsid w:val="00345A68"/>
    <w:rsid w:val="00345ADD"/>
    <w:rsid w:val="00345D53"/>
    <w:rsid w:val="003466F4"/>
    <w:rsid w:val="003469F2"/>
    <w:rsid w:val="00346A67"/>
    <w:rsid w:val="00346F9D"/>
    <w:rsid w:val="00347F98"/>
    <w:rsid w:val="00350CC8"/>
    <w:rsid w:val="003517B8"/>
    <w:rsid w:val="003518A9"/>
    <w:rsid w:val="00351EE4"/>
    <w:rsid w:val="003520BB"/>
    <w:rsid w:val="003526BA"/>
    <w:rsid w:val="003527CD"/>
    <w:rsid w:val="00353085"/>
    <w:rsid w:val="0035325B"/>
    <w:rsid w:val="0035334B"/>
    <w:rsid w:val="00354442"/>
    <w:rsid w:val="00354671"/>
    <w:rsid w:val="00354A77"/>
    <w:rsid w:val="0035518D"/>
    <w:rsid w:val="0035521E"/>
    <w:rsid w:val="00355917"/>
    <w:rsid w:val="00356870"/>
    <w:rsid w:val="00357336"/>
    <w:rsid w:val="00357526"/>
    <w:rsid w:val="00357DE4"/>
    <w:rsid w:val="0036063B"/>
    <w:rsid w:val="00360843"/>
    <w:rsid w:val="0036199C"/>
    <w:rsid w:val="00362381"/>
    <w:rsid w:val="00362560"/>
    <w:rsid w:val="00362809"/>
    <w:rsid w:val="00362851"/>
    <w:rsid w:val="00362C55"/>
    <w:rsid w:val="00363522"/>
    <w:rsid w:val="00363BE3"/>
    <w:rsid w:val="00363D80"/>
    <w:rsid w:val="00364609"/>
    <w:rsid w:val="00364AAE"/>
    <w:rsid w:val="00364ED2"/>
    <w:rsid w:val="003675AA"/>
    <w:rsid w:val="00370CC2"/>
    <w:rsid w:val="00371668"/>
    <w:rsid w:val="003724B7"/>
    <w:rsid w:val="00373211"/>
    <w:rsid w:val="003736AD"/>
    <w:rsid w:val="00373E16"/>
    <w:rsid w:val="003742D4"/>
    <w:rsid w:val="00374B35"/>
    <w:rsid w:val="00375473"/>
    <w:rsid w:val="003772D2"/>
    <w:rsid w:val="00377CA3"/>
    <w:rsid w:val="003805CC"/>
    <w:rsid w:val="00381A0F"/>
    <w:rsid w:val="00381F96"/>
    <w:rsid w:val="0038212E"/>
    <w:rsid w:val="003825D0"/>
    <w:rsid w:val="003832F1"/>
    <w:rsid w:val="00385A28"/>
    <w:rsid w:val="0038616C"/>
    <w:rsid w:val="003861F1"/>
    <w:rsid w:val="00386C8D"/>
    <w:rsid w:val="00387BE5"/>
    <w:rsid w:val="00391166"/>
    <w:rsid w:val="00391F42"/>
    <w:rsid w:val="003920B8"/>
    <w:rsid w:val="00392579"/>
    <w:rsid w:val="00392945"/>
    <w:rsid w:val="00392B72"/>
    <w:rsid w:val="00394075"/>
    <w:rsid w:val="00394B32"/>
    <w:rsid w:val="00394E6A"/>
    <w:rsid w:val="0039512F"/>
    <w:rsid w:val="003957FC"/>
    <w:rsid w:val="00395F29"/>
    <w:rsid w:val="00397581"/>
    <w:rsid w:val="003977DB"/>
    <w:rsid w:val="00397E6C"/>
    <w:rsid w:val="00397ED8"/>
    <w:rsid w:val="003A04E9"/>
    <w:rsid w:val="003A0751"/>
    <w:rsid w:val="003A0987"/>
    <w:rsid w:val="003A0FBE"/>
    <w:rsid w:val="003A1325"/>
    <w:rsid w:val="003A13EF"/>
    <w:rsid w:val="003A19D6"/>
    <w:rsid w:val="003A232E"/>
    <w:rsid w:val="003A2AA3"/>
    <w:rsid w:val="003A2BD7"/>
    <w:rsid w:val="003A3131"/>
    <w:rsid w:val="003A36C6"/>
    <w:rsid w:val="003A371B"/>
    <w:rsid w:val="003A39C4"/>
    <w:rsid w:val="003A3B1F"/>
    <w:rsid w:val="003A42F1"/>
    <w:rsid w:val="003A43BD"/>
    <w:rsid w:val="003A4650"/>
    <w:rsid w:val="003A4A35"/>
    <w:rsid w:val="003A5A82"/>
    <w:rsid w:val="003A60B5"/>
    <w:rsid w:val="003A6610"/>
    <w:rsid w:val="003A6BB1"/>
    <w:rsid w:val="003A7093"/>
    <w:rsid w:val="003A74E5"/>
    <w:rsid w:val="003A761D"/>
    <w:rsid w:val="003A7D23"/>
    <w:rsid w:val="003B058A"/>
    <w:rsid w:val="003B1011"/>
    <w:rsid w:val="003B1A31"/>
    <w:rsid w:val="003B1E08"/>
    <w:rsid w:val="003B259C"/>
    <w:rsid w:val="003B2BBA"/>
    <w:rsid w:val="003B2C37"/>
    <w:rsid w:val="003B354A"/>
    <w:rsid w:val="003B3989"/>
    <w:rsid w:val="003B3C6C"/>
    <w:rsid w:val="003B56A7"/>
    <w:rsid w:val="003B6D6E"/>
    <w:rsid w:val="003B6DBB"/>
    <w:rsid w:val="003B72B5"/>
    <w:rsid w:val="003B7C2C"/>
    <w:rsid w:val="003B7E30"/>
    <w:rsid w:val="003C03AC"/>
    <w:rsid w:val="003C089A"/>
    <w:rsid w:val="003C151B"/>
    <w:rsid w:val="003C1CDF"/>
    <w:rsid w:val="003C1DC7"/>
    <w:rsid w:val="003C22EA"/>
    <w:rsid w:val="003C30CD"/>
    <w:rsid w:val="003C35FF"/>
    <w:rsid w:val="003C3D2E"/>
    <w:rsid w:val="003C42BE"/>
    <w:rsid w:val="003C4585"/>
    <w:rsid w:val="003C49A2"/>
    <w:rsid w:val="003C53EF"/>
    <w:rsid w:val="003C6301"/>
    <w:rsid w:val="003C643D"/>
    <w:rsid w:val="003C6F93"/>
    <w:rsid w:val="003C755F"/>
    <w:rsid w:val="003C7647"/>
    <w:rsid w:val="003C7ED6"/>
    <w:rsid w:val="003D0014"/>
    <w:rsid w:val="003D1036"/>
    <w:rsid w:val="003D157F"/>
    <w:rsid w:val="003D228C"/>
    <w:rsid w:val="003D2CBE"/>
    <w:rsid w:val="003D30EF"/>
    <w:rsid w:val="003D3AB8"/>
    <w:rsid w:val="003D3B61"/>
    <w:rsid w:val="003D3B6F"/>
    <w:rsid w:val="003D3C7E"/>
    <w:rsid w:val="003D4086"/>
    <w:rsid w:val="003D4D77"/>
    <w:rsid w:val="003D4DA5"/>
    <w:rsid w:val="003D5260"/>
    <w:rsid w:val="003D5642"/>
    <w:rsid w:val="003D5825"/>
    <w:rsid w:val="003D5832"/>
    <w:rsid w:val="003D6068"/>
    <w:rsid w:val="003D6D7A"/>
    <w:rsid w:val="003D7088"/>
    <w:rsid w:val="003D73BA"/>
    <w:rsid w:val="003D7810"/>
    <w:rsid w:val="003D7963"/>
    <w:rsid w:val="003E00AD"/>
    <w:rsid w:val="003E0946"/>
    <w:rsid w:val="003E0BA6"/>
    <w:rsid w:val="003E185B"/>
    <w:rsid w:val="003E203A"/>
    <w:rsid w:val="003E2080"/>
    <w:rsid w:val="003E34BF"/>
    <w:rsid w:val="003E41A2"/>
    <w:rsid w:val="003E4261"/>
    <w:rsid w:val="003E42FE"/>
    <w:rsid w:val="003E4A83"/>
    <w:rsid w:val="003E5B28"/>
    <w:rsid w:val="003E6764"/>
    <w:rsid w:val="003E6D1A"/>
    <w:rsid w:val="003E6DDA"/>
    <w:rsid w:val="003E769F"/>
    <w:rsid w:val="003E7B25"/>
    <w:rsid w:val="003E7C85"/>
    <w:rsid w:val="003F01CB"/>
    <w:rsid w:val="003F1334"/>
    <w:rsid w:val="003F1833"/>
    <w:rsid w:val="003F1AB4"/>
    <w:rsid w:val="003F1F61"/>
    <w:rsid w:val="003F3610"/>
    <w:rsid w:val="003F37A1"/>
    <w:rsid w:val="003F3D1A"/>
    <w:rsid w:val="003F4ADF"/>
    <w:rsid w:val="003F607E"/>
    <w:rsid w:val="003F6B86"/>
    <w:rsid w:val="003F6DEA"/>
    <w:rsid w:val="003F6E54"/>
    <w:rsid w:val="003F6EBC"/>
    <w:rsid w:val="003F7060"/>
    <w:rsid w:val="00400DF1"/>
    <w:rsid w:val="00401B78"/>
    <w:rsid w:val="00402248"/>
    <w:rsid w:val="00402367"/>
    <w:rsid w:val="00403207"/>
    <w:rsid w:val="00403331"/>
    <w:rsid w:val="00403E1F"/>
    <w:rsid w:val="00403F22"/>
    <w:rsid w:val="004047EC"/>
    <w:rsid w:val="00404B50"/>
    <w:rsid w:val="004052E8"/>
    <w:rsid w:val="00405D5D"/>
    <w:rsid w:val="00405FA4"/>
    <w:rsid w:val="00406BAF"/>
    <w:rsid w:val="00410518"/>
    <w:rsid w:val="0041118D"/>
    <w:rsid w:val="00411646"/>
    <w:rsid w:val="00411E73"/>
    <w:rsid w:val="00411F06"/>
    <w:rsid w:val="00411FE0"/>
    <w:rsid w:val="00412061"/>
    <w:rsid w:val="00412105"/>
    <w:rsid w:val="00412116"/>
    <w:rsid w:val="004124CC"/>
    <w:rsid w:val="00414A0E"/>
    <w:rsid w:val="004158B6"/>
    <w:rsid w:val="00415F73"/>
    <w:rsid w:val="00416292"/>
    <w:rsid w:val="004166CE"/>
    <w:rsid w:val="00416D2E"/>
    <w:rsid w:val="00417A27"/>
    <w:rsid w:val="0042056E"/>
    <w:rsid w:val="00420C5D"/>
    <w:rsid w:val="00421253"/>
    <w:rsid w:val="00421E6E"/>
    <w:rsid w:val="00421EB9"/>
    <w:rsid w:val="00422142"/>
    <w:rsid w:val="00422340"/>
    <w:rsid w:val="004229F6"/>
    <w:rsid w:val="00424D05"/>
    <w:rsid w:val="00425715"/>
    <w:rsid w:val="00425AE6"/>
    <w:rsid w:val="00426000"/>
    <w:rsid w:val="00426C28"/>
    <w:rsid w:val="004272B2"/>
    <w:rsid w:val="004274F9"/>
    <w:rsid w:val="00430865"/>
    <w:rsid w:val="00432772"/>
    <w:rsid w:val="00432FD5"/>
    <w:rsid w:val="00432FD6"/>
    <w:rsid w:val="00434667"/>
    <w:rsid w:val="004349A5"/>
    <w:rsid w:val="00434B56"/>
    <w:rsid w:val="0043615B"/>
    <w:rsid w:val="00436836"/>
    <w:rsid w:val="004368DE"/>
    <w:rsid w:val="004405DC"/>
    <w:rsid w:val="0044164C"/>
    <w:rsid w:val="00441D87"/>
    <w:rsid w:val="004424F7"/>
    <w:rsid w:val="0044300D"/>
    <w:rsid w:val="00443673"/>
    <w:rsid w:val="004436EE"/>
    <w:rsid w:val="00443C80"/>
    <w:rsid w:val="00444491"/>
    <w:rsid w:val="00444B4D"/>
    <w:rsid w:val="00444CB1"/>
    <w:rsid w:val="00445363"/>
    <w:rsid w:val="00445823"/>
    <w:rsid w:val="00446712"/>
    <w:rsid w:val="004511F5"/>
    <w:rsid w:val="0045124F"/>
    <w:rsid w:val="004518E4"/>
    <w:rsid w:val="00451F5F"/>
    <w:rsid w:val="00452E37"/>
    <w:rsid w:val="00452EAA"/>
    <w:rsid w:val="004539F7"/>
    <w:rsid w:val="00453BA9"/>
    <w:rsid w:val="00454119"/>
    <w:rsid w:val="00454AFA"/>
    <w:rsid w:val="00454C74"/>
    <w:rsid w:val="0045698A"/>
    <w:rsid w:val="00456C3A"/>
    <w:rsid w:val="00457A5F"/>
    <w:rsid w:val="00457C86"/>
    <w:rsid w:val="00457D6B"/>
    <w:rsid w:val="00457E72"/>
    <w:rsid w:val="00457F1E"/>
    <w:rsid w:val="00457FF5"/>
    <w:rsid w:val="004601D0"/>
    <w:rsid w:val="00460831"/>
    <w:rsid w:val="00461666"/>
    <w:rsid w:val="00461C4D"/>
    <w:rsid w:val="00461FC2"/>
    <w:rsid w:val="00462582"/>
    <w:rsid w:val="00462893"/>
    <w:rsid w:val="00462A53"/>
    <w:rsid w:val="004633B4"/>
    <w:rsid w:val="0046345F"/>
    <w:rsid w:val="00463A42"/>
    <w:rsid w:val="00463F68"/>
    <w:rsid w:val="004644FD"/>
    <w:rsid w:val="0046493F"/>
    <w:rsid w:val="00464A23"/>
    <w:rsid w:val="004651BF"/>
    <w:rsid w:val="004651DA"/>
    <w:rsid w:val="004652A8"/>
    <w:rsid w:val="0046544D"/>
    <w:rsid w:val="00465CCA"/>
    <w:rsid w:val="004662B0"/>
    <w:rsid w:val="00466630"/>
    <w:rsid w:val="00466B5A"/>
    <w:rsid w:val="00467575"/>
    <w:rsid w:val="00467A42"/>
    <w:rsid w:val="00467EA3"/>
    <w:rsid w:val="004702EA"/>
    <w:rsid w:val="0047065F"/>
    <w:rsid w:val="00471A22"/>
    <w:rsid w:val="0047201B"/>
    <w:rsid w:val="004723E4"/>
    <w:rsid w:val="004729E7"/>
    <w:rsid w:val="00472B74"/>
    <w:rsid w:val="00472FE2"/>
    <w:rsid w:val="00473176"/>
    <w:rsid w:val="0047338C"/>
    <w:rsid w:val="00473730"/>
    <w:rsid w:val="00473B7A"/>
    <w:rsid w:val="00473D6B"/>
    <w:rsid w:val="004742B8"/>
    <w:rsid w:val="004748A1"/>
    <w:rsid w:val="004748F7"/>
    <w:rsid w:val="00474DF6"/>
    <w:rsid w:val="004750C3"/>
    <w:rsid w:val="0047515E"/>
    <w:rsid w:val="0047518A"/>
    <w:rsid w:val="0047560E"/>
    <w:rsid w:val="00476378"/>
    <w:rsid w:val="0047685A"/>
    <w:rsid w:val="0047690A"/>
    <w:rsid w:val="0047708C"/>
    <w:rsid w:val="00477A1A"/>
    <w:rsid w:val="004809EB"/>
    <w:rsid w:val="004811A2"/>
    <w:rsid w:val="004816DF"/>
    <w:rsid w:val="0048225E"/>
    <w:rsid w:val="00482339"/>
    <w:rsid w:val="004823ED"/>
    <w:rsid w:val="0048421D"/>
    <w:rsid w:val="00484307"/>
    <w:rsid w:val="00484A29"/>
    <w:rsid w:val="00484E0F"/>
    <w:rsid w:val="00484F34"/>
    <w:rsid w:val="00485303"/>
    <w:rsid w:val="0048592B"/>
    <w:rsid w:val="004860DD"/>
    <w:rsid w:val="0048685F"/>
    <w:rsid w:val="00486AA6"/>
    <w:rsid w:val="004876ED"/>
    <w:rsid w:val="0048775B"/>
    <w:rsid w:val="00487C2A"/>
    <w:rsid w:val="00487EAB"/>
    <w:rsid w:val="0049065F"/>
    <w:rsid w:val="004906F7"/>
    <w:rsid w:val="00491A7A"/>
    <w:rsid w:val="00491A84"/>
    <w:rsid w:val="00491DCE"/>
    <w:rsid w:val="00492797"/>
    <w:rsid w:val="00493B17"/>
    <w:rsid w:val="00493FDF"/>
    <w:rsid w:val="00494044"/>
    <w:rsid w:val="00494FFA"/>
    <w:rsid w:val="004952B2"/>
    <w:rsid w:val="0049531C"/>
    <w:rsid w:val="00496B39"/>
    <w:rsid w:val="00497EED"/>
    <w:rsid w:val="004A02EC"/>
    <w:rsid w:val="004A102D"/>
    <w:rsid w:val="004A16FE"/>
    <w:rsid w:val="004A306B"/>
    <w:rsid w:val="004A4443"/>
    <w:rsid w:val="004A5036"/>
    <w:rsid w:val="004A52A3"/>
    <w:rsid w:val="004A533A"/>
    <w:rsid w:val="004A5682"/>
    <w:rsid w:val="004A6865"/>
    <w:rsid w:val="004A6D8F"/>
    <w:rsid w:val="004A6F8D"/>
    <w:rsid w:val="004A6FE0"/>
    <w:rsid w:val="004A761D"/>
    <w:rsid w:val="004A7EFE"/>
    <w:rsid w:val="004B08A0"/>
    <w:rsid w:val="004B1A78"/>
    <w:rsid w:val="004B1D39"/>
    <w:rsid w:val="004B1F28"/>
    <w:rsid w:val="004B1F54"/>
    <w:rsid w:val="004B2EDF"/>
    <w:rsid w:val="004B34D9"/>
    <w:rsid w:val="004B3977"/>
    <w:rsid w:val="004B5336"/>
    <w:rsid w:val="004B56AD"/>
    <w:rsid w:val="004B57E3"/>
    <w:rsid w:val="004B61B7"/>
    <w:rsid w:val="004B6C36"/>
    <w:rsid w:val="004B6C48"/>
    <w:rsid w:val="004B7135"/>
    <w:rsid w:val="004B7497"/>
    <w:rsid w:val="004B77E5"/>
    <w:rsid w:val="004C065B"/>
    <w:rsid w:val="004C1DE3"/>
    <w:rsid w:val="004C1EE7"/>
    <w:rsid w:val="004C1F1A"/>
    <w:rsid w:val="004C289F"/>
    <w:rsid w:val="004C2FCC"/>
    <w:rsid w:val="004C3657"/>
    <w:rsid w:val="004C5B86"/>
    <w:rsid w:val="004C5F55"/>
    <w:rsid w:val="004C6470"/>
    <w:rsid w:val="004C6635"/>
    <w:rsid w:val="004C7095"/>
    <w:rsid w:val="004C7BAB"/>
    <w:rsid w:val="004C7C9B"/>
    <w:rsid w:val="004D0867"/>
    <w:rsid w:val="004D1B4A"/>
    <w:rsid w:val="004D21A1"/>
    <w:rsid w:val="004D24CC"/>
    <w:rsid w:val="004D25B9"/>
    <w:rsid w:val="004D2CBE"/>
    <w:rsid w:val="004D39D2"/>
    <w:rsid w:val="004D3DA1"/>
    <w:rsid w:val="004D3F14"/>
    <w:rsid w:val="004D4109"/>
    <w:rsid w:val="004D419A"/>
    <w:rsid w:val="004D48AA"/>
    <w:rsid w:val="004D4C21"/>
    <w:rsid w:val="004D4E6C"/>
    <w:rsid w:val="004D58A1"/>
    <w:rsid w:val="004D5A76"/>
    <w:rsid w:val="004D61C2"/>
    <w:rsid w:val="004D6AA8"/>
    <w:rsid w:val="004D6B42"/>
    <w:rsid w:val="004D7483"/>
    <w:rsid w:val="004D7956"/>
    <w:rsid w:val="004D79E4"/>
    <w:rsid w:val="004D7BFE"/>
    <w:rsid w:val="004D7C2C"/>
    <w:rsid w:val="004E0093"/>
    <w:rsid w:val="004E0924"/>
    <w:rsid w:val="004E0F8F"/>
    <w:rsid w:val="004E1649"/>
    <w:rsid w:val="004E2431"/>
    <w:rsid w:val="004E28A2"/>
    <w:rsid w:val="004E2C2A"/>
    <w:rsid w:val="004E422F"/>
    <w:rsid w:val="004E4545"/>
    <w:rsid w:val="004E47BD"/>
    <w:rsid w:val="004E4AA2"/>
    <w:rsid w:val="004E4DD0"/>
    <w:rsid w:val="004E533A"/>
    <w:rsid w:val="004E58C9"/>
    <w:rsid w:val="004E64CD"/>
    <w:rsid w:val="004E65D4"/>
    <w:rsid w:val="004F00E3"/>
    <w:rsid w:val="004F032C"/>
    <w:rsid w:val="004F0A57"/>
    <w:rsid w:val="004F122D"/>
    <w:rsid w:val="004F1DBE"/>
    <w:rsid w:val="004F2C72"/>
    <w:rsid w:val="004F2F5B"/>
    <w:rsid w:val="004F3317"/>
    <w:rsid w:val="004F346C"/>
    <w:rsid w:val="004F384D"/>
    <w:rsid w:val="004F3D13"/>
    <w:rsid w:val="004F50C4"/>
    <w:rsid w:val="004F52D6"/>
    <w:rsid w:val="004F5903"/>
    <w:rsid w:val="004F5F4C"/>
    <w:rsid w:val="004F60E7"/>
    <w:rsid w:val="004F6291"/>
    <w:rsid w:val="004F6A1E"/>
    <w:rsid w:val="004F768C"/>
    <w:rsid w:val="0050064E"/>
    <w:rsid w:val="00500F3C"/>
    <w:rsid w:val="0050184B"/>
    <w:rsid w:val="00501B98"/>
    <w:rsid w:val="00502313"/>
    <w:rsid w:val="00502323"/>
    <w:rsid w:val="00503332"/>
    <w:rsid w:val="005041C1"/>
    <w:rsid w:val="0050454A"/>
    <w:rsid w:val="00504C90"/>
    <w:rsid w:val="00505431"/>
    <w:rsid w:val="0050543F"/>
    <w:rsid w:val="005064F3"/>
    <w:rsid w:val="0050669D"/>
    <w:rsid w:val="005067A0"/>
    <w:rsid w:val="00506E3C"/>
    <w:rsid w:val="00506FDE"/>
    <w:rsid w:val="0050708C"/>
    <w:rsid w:val="005074E5"/>
    <w:rsid w:val="00510623"/>
    <w:rsid w:val="005109F3"/>
    <w:rsid w:val="00510AE2"/>
    <w:rsid w:val="0051154E"/>
    <w:rsid w:val="0051183C"/>
    <w:rsid w:val="005118DF"/>
    <w:rsid w:val="0051278E"/>
    <w:rsid w:val="00512A10"/>
    <w:rsid w:val="00512A3A"/>
    <w:rsid w:val="00513230"/>
    <w:rsid w:val="00513F7C"/>
    <w:rsid w:val="00514AFC"/>
    <w:rsid w:val="00514E54"/>
    <w:rsid w:val="00515AF3"/>
    <w:rsid w:val="00515FE9"/>
    <w:rsid w:val="0051623C"/>
    <w:rsid w:val="00516940"/>
    <w:rsid w:val="00516A5C"/>
    <w:rsid w:val="00516C2A"/>
    <w:rsid w:val="00516C67"/>
    <w:rsid w:val="00516EB5"/>
    <w:rsid w:val="005178D5"/>
    <w:rsid w:val="005207E6"/>
    <w:rsid w:val="00520BD8"/>
    <w:rsid w:val="005213BE"/>
    <w:rsid w:val="005216D2"/>
    <w:rsid w:val="00522E2E"/>
    <w:rsid w:val="0052350F"/>
    <w:rsid w:val="00523596"/>
    <w:rsid w:val="00523798"/>
    <w:rsid w:val="00523B4F"/>
    <w:rsid w:val="005245D0"/>
    <w:rsid w:val="00524CDB"/>
    <w:rsid w:val="005250D0"/>
    <w:rsid w:val="00525A0E"/>
    <w:rsid w:val="00525F18"/>
    <w:rsid w:val="0052608B"/>
    <w:rsid w:val="00526B1E"/>
    <w:rsid w:val="00526BC8"/>
    <w:rsid w:val="0052747A"/>
    <w:rsid w:val="005275BC"/>
    <w:rsid w:val="005325CE"/>
    <w:rsid w:val="00532D94"/>
    <w:rsid w:val="00534300"/>
    <w:rsid w:val="00534CDE"/>
    <w:rsid w:val="0053583B"/>
    <w:rsid w:val="005361E0"/>
    <w:rsid w:val="00536879"/>
    <w:rsid w:val="00536A00"/>
    <w:rsid w:val="00536FDE"/>
    <w:rsid w:val="005379FE"/>
    <w:rsid w:val="005401D9"/>
    <w:rsid w:val="0054139C"/>
    <w:rsid w:val="0054149B"/>
    <w:rsid w:val="00543D63"/>
    <w:rsid w:val="00544855"/>
    <w:rsid w:val="00546384"/>
    <w:rsid w:val="00546A33"/>
    <w:rsid w:val="005470BE"/>
    <w:rsid w:val="00547931"/>
    <w:rsid w:val="00547DA2"/>
    <w:rsid w:val="00547DEE"/>
    <w:rsid w:val="005509EF"/>
    <w:rsid w:val="0055168C"/>
    <w:rsid w:val="005517AA"/>
    <w:rsid w:val="00553027"/>
    <w:rsid w:val="00553194"/>
    <w:rsid w:val="00553389"/>
    <w:rsid w:val="005542E2"/>
    <w:rsid w:val="005545C0"/>
    <w:rsid w:val="0055579F"/>
    <w:rsid w:val="00555CD0"/>
    <w:rsid w:val="00557973"/>
    <w:rsid w:val="00560007"/>
    <w:rsid w:val="00560520"/>
    <w:rsid w:val="00560BE2"/>
    <w:rsid w:val="00560D64"/>
    <w:rsid w:val="0056190A"/>
    <w:rsid w:val="00561E27"/>
    <w:rsid w:val="005625BA"/>
    <w:rsid w:val="00562E7E"/>
    <w:rsid w:val="00562FCC"/>
    <w:rsid w:val="00563687"/>
    <w:rsid w:val="00563961"/>
    <w:rsid w:val="00564309"/>
    <w:rsid w:val="005649AD"/>
    <w:rsid w:val="00564A79"/>
    <w:rsid w:val="00565E6B"/>
    <w:rsid w:val="00565F48"/>
    <w:rsid w:val="0056658B"/>
    <w:rsid w:val="005666EB"/>
    <w:rsid w:val="00567199"/>
    <w:rsid w:val="00567580"/>
    <w:rsid w:val="00567589"/>
    <w:rsid w:val="00567F9C"/>
    <w:rsid w:val="00570B4C"/>
    <w:rsid w:val="00571221"/>
    <w:rsid w:val="005713FD"/>
    <w:rsid w:val="00572612"/>
    <w:rsid w:val="00572B60"/>
    <w:rsid w:val="00572C70"/>
    <w:rsid w:val="005731D9"/>
    <w:rsid w:val="0057329F"/>
    <w:rsid w:val="005741C4"/>
    <w:rsid w:val="0057594C"/>
    <w:rsid w:val="00576012"/>
    <w:rsid w:val="005761F0"/>
    <w:rsid w:val="005763D9"/>
    <w:rsid w:val="0057658A"/>
    <w:rsid w:val="005765F4"/>
    <w:rsid w:val="00576D4C"/>
    <w:rsid w:val="00577350"/>
    <w:rsid w:val="00577853"/>
    <w:rsid w:val="00577FC5"/>
    <w:rsid w:val="005811F9"/>
    <w:rsid w:val="005817ED"/>
    <w:rsid w:val="00583BDB"/>
    <w:rsid w:val="00584354"/>
    <w:rsid w:val="00584541"/>
    <w:rsid w:val="0058516F"/>
    <w:rsid w:val="00585284"/>
    <w:rsid w:val="0058567C"/>
    <w:rsid w:val="00585A01"/>
    <w:rsid w:val="00585E5D"/>
    <w:rsid w:val="0058624E"/>
    <w:rsid w:val="00586804"/>
    <w:rsid w:val="00586D6B"/>
    <w:rsid w:val="00587034"/>
    <w:rsid w:val="00587538"/>
    <w:rsid w:val="00587557"/>
    <w:rsid w:val="00590B9A"/>
    <w:rsid w:val="00590D00"/>
    <w:rsid w:val="005910BE"/>
    <w:rsid w:val="00591325"/>
    <w:rsid w:val="0059174A"/>
    <w:rsid w:val="00591E3D"/>
    <w:rsid w:val="00592049"/>
    <w:rsid w:val="00592293"/>
    <w:rsid w:val="00592A1A"/>
    <w:rsid w:val="0059322A"/>
    <w:rsid w:val="005933BB"/>
    <w:rsid w:val="00593D85"/>
    <w:rsid w:val="005942C8"/>
    <w:rsid w:val="0059465C"/>
    <w:rsid w:val="00594917"/>
    <w:rsid w:val="00594B64"/>
    <w:rsid w:val="00594E23"/>
    <w:rsid w:val="005951B5"/>
    <w:rsid w:val="005951C1"/>
    <w:rsid w:val="005969D7"/>
    <w:rsid w:val="00596B15"/>
    <w:rsid w:val="00596B5F"/>
    <w:rsid w:val="00596E36"/>
    <w:rsid w:val="005970CA"/>
    <w:rsid w:val="005A0037"/>
    <w:rsid w:val="005A1566"/>
    <w:rsid w:val="005A4297"/>
    <w:rsid w:val="005A4436"/>
    <w:rsid w:val="005A4523"/>
    <w:rsid w:val="005A5DFA"/>
    <w:rsid w:val="005A5E10"/>
    <w:rsid w:val="005A5E16"/>
    <w:rsid w:val="005A5FA1"/>
    <w:rsid w:val="005A6A8E"/>
    <w:rsid w:val="005A7A70"/>
    <w:rsid w:val="005A7C96"/>
    <w:rsid w:val="005A7F04"/>
    <w:rsid w:val="005B0345"/>
    <w:rsid w:val="005B115B"/>
    <w:rsid w:val="005B1C9C"/>
    <w:rsid w:val="005B1CD7"/>
    <w:rsid w:val="005B25C0"/>
    <w:rsid w:val="005B2707"/>
    <w:rsid w:val="005B28E2"/>
    <w:rsid w:val="005B2C04"/>
    <w:rsid w:val="005B2CE2"/>
    <w:rsid w:val="005B2EC4"/>
    <w:rsid w:val="005B2FCB"/>
    <w:rsid w:val="005B3180"/>
    <w:rsid w:val="005B3365"/>
    <w:rsid w:val="005B385A"/>
    <w:rsid w:val="005B482D"/>
    <w:rsid w:val="005B492C"/>
    <w:rsid w:val="005B570D"/>
    <w:rsid w:val="005B57D2"/>
    <w:rsid w:val="005B6835"/>
    <w:rsid w:val="005B6B8C"/>
    <w:rsid w:val="005B6B92"/>
    <w:rsid w:val="005B72E0"/>
    <w:rsid w:val="005C0C2C"/>
    <w:rsid w:val="005C180D"/>
    <w:rsid w:val="005C22E1"/>
    <w:rsid w:val="005C2778"/>
    <w:rsid w:val="005C29B6"/>
    <w:rsid w:val="005C2FB3"/>
    <w:rsid w:val="005C3564"/>
    <w:rsid w:val="005C3611"/>
    <w:rsid w:val="005C4886"/>
    <w:rsid w:val="005C4C82"/>
    <w:rsid w:val="005C51F5"/>
    <w:rsid w:val="005C5868"/>
    <w:rsid w:val="005C59EC"/>
    <w:rsid w:val="005C5B03"/>
    <w:rsid w:val="005C5F0F"/>
    <w:rsid w:val="005C6A56"/>
    <w:rsid w:val="005C6CEF"/>
    <w:rsid w:val="005C704F"/>
    <w:rsid w:val="005C742A"/>
    <w:rsid w:val="005C7695"/>
    <w:rsid w:val="005C76F8"/>
    <w:rsid w:val="005D0479"/>
    <w:rsid w:val="005D0588"/>
    <w:rsid w:val="005D1204"/>
    <w:rsid w:val="005D1600"/>
    <w:rsid w:val="005D19EB"/>
    <w:rsid w:val="005D22BC"/>
    <w:rsid w:val="005D24CB"/>
    <w:rsid w:val="005D27A2"/>
    <w:rsid w:val="005D369C"/>
    <w:rsid w:val="005D36EC"/>
    <w:rsid w:val="005D430F"/>
    <w:rsid w:val="005D43B0"/>
    <w:rsid w:val="005D4AAF"/>
    <w:rsid w:val="005D4D7F"/>
    <w:rsid w:val="005D50E2"/>
    <w:rsid w:val="005D5FFB"/>
    <w:rsid w:val="005D6A10"/>
    <w:rsid w:val="005D6F87"/>
    <w:rsid w:val="005D74A7"/>
    <w:rsid w:val="005D7953"/>
    <w:rsid w:val="005D7CEF"/>
    <w:rsid w:val="005D7DBC"/>
    <w:rsid w:val="005D7F46"/>
    <w:rsid w:val="005E102C"/>
    <w:rsid w:val="005E11E8"/>
    <w:rsid w:val="005E12F2"/>
    <w:rsid w:val="005E1B68"/>
    <w:rsid w:val="005E201F"/>
    <w:rsid w:val="005E22B4"/>
    <w:rsid w:val="005E5187"/>
    <w:rsid w:val="005E5275"/>
    <w:rsid w:val="005E54B6"/>
    <w:rsid w:val="005E5B7C"/>
    <w:rsid w:val="005E5C14"/>
    <w:rsid w:val="005E6BBE"/>
    <w:rsid w:val="005E70DF"/>
    <w:rsid w:val="005E7306"/>
    <w:rsid w:val="005E7386"/>
    <w:rsid w:val="005E75FE"/>
    <w:rsid w:val="005E77CF"/>
    <w:rsid w:val="005E7DB5"/>
    <w:rsid w:val="005E7DCD"/>
    <w:rsid w:val="005F1895"/>
    <w:rsid w:val="005F18EF"/>
    <w:rsid w:val="005F2653"/>
    <w:rsid w:val="005F2FCB"/>
    <w:rsid w:val="005F373F"/>
    <w:rsid w:val="005F38D6"/>
    <w:rsid w:val="005F38E4"/>
    <w:rsid w:val="005F44C9"/>
    <w:rsid w:val="005F519E"/>
    <w:rsid w:val="005F605D"/>
    <w:rsid w:val="005F6793"/>
    <w:rsid w:val="005F6A0A"/>
    <w:rsid w:val="005F6C29"/>
    <w:rsid w:val="005F6D56"/>
    <w:rsid w:val="005F79F1"/>
    <w:rsid w:val="0060043C"/>
    <w:rsid w:val="00600532"/>
    <w:rsid w:val="00600A5E"/>
    <w:rsid w:val="006010E9"/>
    <w:rsid w:val="00601307"/>
    <w:rsid w:val="00601966"/>
    <w:rsid w:val="0060245E"/>
    <w:rsid w:val="006028F6"/>
    <w:rsid w:val="0060295B"/>
    <w:rsid w:val="006029B0"/>
    <w:rsid w:val="00602C77"/>
    <w:rsid w:val="00602D53"/>
    <w:rsid w:val="00602F54"/>
    <w:rsid w:val="006044E6"/>
    <w:rsid w:val="0060586F"/>
    <w:rsid w:val="00605B84"/>
    <w:rsid w:val="00606261"/>
    <w:rsid w:val="00606874"/>
    <w:rsid w:val="00606CED"/>
    <w:rsid w:val="00607C56"/>
    <w:rsid w:val="00610013"/>
    <w:rsid w:val="006100E6"/>
    <w:rsid w:val="00610669"/>
    <w:rsid w:val="0061185B"/>
    <w:rsid w:val="00611AE7"/>
    <w:rsid w:val="00612397"/>
    <w:rsid w:val="0061357B"/>
    <w:rsid w:val="00613F14"/>
    <w:rsid w:val="00614B27"/>
    <w:rsid w:val="00614F78"/>
    <w:rsid w:val="00615003"/>
    <w:rsid w:val="00615563"/>
    <w:rsid w:val="00615754"/>
    <w:rsid w:val="006161C2"/>
    <w:rsid w:val="00616418"/>
    <w:rsid w:val="0061659E"/>
    <w:rsid w:val="00616D61"/>
    <w:rsid w:val="00616EC0"/>
    <w:rsid w:val="006172E4"/>
    <w:rsid w:val="00617B4E"/>
    <w:rsid w:val="00623254"/>
    <w:rsid w:val="00623349"/>
    <w:rsid w:val="006247C1"/>
    <w:rsid w:val="006249A8"/>
    <w:rsid w:val="00624E6C"/>
    <w:rsid w:val="00624E9F"/>
    <w:rsid w:val="00624EC5"/>
    <w:rsid w:val="00624F61"/>
    <w:rsid w:val="00625CD6"/>
    <w:rsid w:val="006261E9"/>
    <w:rsid w:val="00626237"/>
    <w:rsid w:val="00626718"/>
    <w:rsid w:val="006276BB"/>
    <w:rsid w:val="00627BDA"/>
    <w:rsid w:val="006305D6"/>
    <w:rsid w:val="00630B4D"/>
    <w:rsid w:val="00630D07"/>
    <w:rsid w:val="00630DF0"/>
    <w:rsid w:val="006313EF"/>
    <w:rsid w:val="00631823"/>
    <w:rsid w:val="00631C4F"/>
    <w:rsid w:val="00633359"/>
    <w:rsid w:val="00633DA6"/>
    <w:rsid w:val="00633DEE"/>
    <w:rsid w:val="00634688"/>
    <w:rsid w:val="00634783"/>
    <w:rsid w:val="006358DA"/>
    <w:rsid w:val="006361C8"/>
    <w:rsid w:val="00636EEA"/>
    <w:rsid w:val="00637303"/>
    <w:rsid w:val="006378C2"/>
    <w:rsid w:val="00637C7C"/>
    <w:rsid w:val="0064051B"/>
    <w:rsid w:val="0064054B"/>
    <w:rsid w:val="006412CD"/>
    <w:rsid w:val="00641DFB"/>
    <w:rsid w:val="00642C1B"/>
    <w:rsid w:val="00643280"/>
    <w:rsid w:val="0064357B"/>
    <w:rsid w:val="00643C82"/>
    <w:rsid w:val="006441AA"/>
    <w:rsid w:val="00644A8A"/>
    <w:rsid w:val="00644AC0"/>
    <w:rsid w:val="00645553"/>
    <w:rsid w:val="006461B1"/>
    <w:rsid w:val="00646828"/>
    <w:rsid w:val="00646B20"/>
    <w:rsid w:val="00646F11"/>
    <w:rsid w:val="006476EE"/>
    <w:rsid w:val="00647E3C"/>
    <w:rsid w:val="00647E97"/>
    <w:rsid w:val="00650455"/>
    <w:rsid w:val="00650A26"/>
    <w:rsid w:val="00650E5C"/>
    <w:rsid w:val="006518E0"/>
    <w:rsid w:val="00651C84"/>
    <w:rsid w:val="00652453"/>
    <w:rsid w:val="00652D91"/>
    <w:rsid w:val="006546D5"/>
    <w:rsid w:val="006559FF"/>
    <w:rsid w:val="00656B21"/>
    <w:rsid w:val="00656BBE"/>
    <w:rsid w:val="00657392"/>
    <w:rsid w:val="00657A90"/>
    <w:rsid w:val="00660768"/>
    <w:rsid w:val="006626B6"/>
    <w:rsid w:val="00662F9E"/>
    <w:rsid w:val="00663EE6"/>
    <w:rsid w:val="006643E3"/>
    <w:rsid w:val="00664ACA"/>
    <w:rsid w:val="00665089"/>
    <w:rsid w:val="00665F7A"/>
    <w:rsid w:val="00666193"/>
    <w:rsid w:val="00666C9C"/>
    <w:rsid w:val="00667F08"/>
    <w:rsid w:val="00670B0E"/>
    <w:rsid w:val="00671B66"/>
    <w:rsid w:val="00671C63"/>
    <w:rsid w:val="00672B09"/>
    <w:rsid w:val="00673241"/>
    <w:rsid w:val="00673974"/>
    <w:rsid w:val="00674251"/>
    <w:rsid w:val="006747A4"/>
    <w:rsid w:val="00674BA6"/>
    <w:rsid w:val="0067518E"/>
    <w:rsid w:val="006751EA"/>
    <w:rsid w:val="00675218"/>
    <w:rsid w:val="00675634"/>
    <w:rsid w:val="00676A3B"/>
    <w:rsid w:val="006802CA"/>
    <w:rsid w:val="00680E95"/>
    <w:rsid w:val="0068146F"/>
    <w:rsid w:val="00681FE9"/>
    <w:rsid w:val="00682656"/>
    <w:rsid w:val="00682774"/>
    <w:rsid w:val="00684287"/>
    <w:rsid w:val="006843EA"/>
    <w:rsid w:val="0068454E"/>
    <w:rsid w:val="00684773"/>
    <w:rsid w:val="006853EE"/>
    <w:rsid w:val="0068540B"/>
    <w:rsid w:val="00685754"/>
    <w:rsid w:val="00685CA1"/>
    <w:rsid w:val="00686571"/>
    <w:rsid w:val="00686B9E"/>
    <w:rsid w:val="00687089"/>
    <w:rsid w:val="006874D9"/>
    <w:rsid w:val="00687559"/>
    <w:rsid w:val="006876C4"/>
    <w:rsid w:val="00687A1C"/>
    <w:rsid w:val="00687D02"/>
    <w:rsid w:val="00687D2F"/>
    <w:rsid w:val="0069035A"/>
    <w:rsid w:val="00691D48"/>
    <w:rsid w:val="00691FF9"/>
    <w:rsid w:val="0069240E"/>
    <w:rsid w:val="006924A7"/>
    <w:rsid w:val="006926AA"/>
    <w:rsid w:val="006932E7"/>
    <w:rsid w:val="00693544"/>
    <w:rsid w:val="00693CAA"/>
    <w:rsid w:val="006943B6"/>
    <w:rsid w:val="00694919"/>
    <w:rsid w:val="00694ADE"/>
    <w:rsid w:val="00694CA1"/>
    <w:rsid w:val="00695AC8"/>
    <w:rsid w:val="00696694"/>
    <w:rsid w:val="00696EE6"/>
    <w:rsid w:val="00697737"/>
    <w:rsid w:val="00697918"/>
    <w:rsid w:val="006A066F"/>
    <w:rsid w:val="006A09EC"/>
    <w:rsid w:val="006A0A1A"/>
    <w:rsid w:val="006A1A4C"/>
    <w:rsid w:val="006A1FCF"/>
    <w:rsid w:val="006A28E7"/>
    <w:rsid w:val="006A3217"/>
    <w:rsid w:val="006A36C8"/>
    <w:rsid w:val="006A3F8B"/>
    <w:rsid w:val="006A4095"/>
    <w:rsid w:val="006A42E2"/>
    <w:rsid w:val="006A4FEF"/>
    <w:rsid w:val="006A507F"/>
    <w:rsid w:val="006A5269"/>
    <w:rsid w:val="006A53C6"/>
    <w:rsid w:val="006A60FE"/>
    <w:rsid w:val="006A697B"/>
    <w:rsid w:val="006A74EB"/>
    <w:rsid w:val="006A7D8D"/>
    <w:rsid w:val="006A7F79"/>
    <w:rsid w:val="006B0166"/>
    <w:rsid w:val="006B091A"/>
    <w:rsid w:val="006B17D9"/>
    <w:rsid w:val="006B1801"/>
    <w:rsid w:val="006B1806"/>
    <w:rsid w:val="006B204E"/>
    <w:rsid w:val="006B2380"/>
    <w:rsid w:val="006B24D7"/>
    <w:rsid w:val="006B2F12"/>
    <w:rsid w:val="006B344D"/>
    <w:rsid w:val="006B36DF"/>
    <w:rsid w:val="006B3CCF"/>
    <w:rsid w:val="006B42AA"/>
    <w:rsid w:val="006B46A1"/>
    <w:rsid w:val="006B5421"/>
    <w:rsid w:val="006B5948"/>
    <w:rsid w:val="006B64E4"/>
    <w:rsid w:val="006B7141"/>
    <w:rsid w:val="006B78AC"/>
    <w:rsid w:val="006B7CC5"/>
    <w:rsid w:val="006C13F4"/>
    <w:rsid w:val="006C1B2D"/>
    <w:rsid w:val="006C2CED"/>
    <w:rsid w:val="006C3056"/>
    <w:rsid w:val="006C31C0"/>
    <w:rsid w:val="006C353C"/>
    <w:rsid w:val="006C3FD6"/>
    <w:rsid w:val="006C40F9"/>
    <w:rsid w:val="006C5161"/>
    <w:rsid w:val="006C5810"/>
    <w:rsid w:val="006C58E3"/>
    <w:rsid w:val="006C5F4F"/>
    <w:rsid w:val="006C642B"/>
    <w:rsid w:val="006C66EE"/>
    <w:rsid w:val="006C7358"/>
    <w:rsid w:val="006C7618"/>
    <w:rsid w:val="006C79A4"/>
    <w:rsid w:val="006C7E0F"/>
    <w:rsid w:val="006D08D9"/>
    <w:rsid w:val="006D0F8B"/>
    <w:rsid w:val="006D2545"/>
    <w:rsid w:val="006D2550"/>
    <w:rsid w:val="006D3309"/>
    <w:rsid w:val="006D360E"/>
    <w:rsid w:val="006D4550"/>
    <w:rsid w:val="006D5370"/>
    <w:rsid w:val="006D551A"/>
    <w:rsid w:val="006D57F3"/>
    <w:rsid w:val="006D5CEA"/>
    <w:rsid w:val="006D5F95"/>
    <w:rsid w:val="006D64C2"/>
    <w:rsid w:val="006D6B87"/>
    <w:rsid w:val="006D7630"/>
    <w:rsid w:val="006D7964"/>
    <w:rsid w:val="006D7B87"/>
    <w:rsid w:val="006D7B99"/>
    <w:rsid w:val="006E09A3"/>
    <w:rsid w:val="006E0B82"/>
    <w:rsid w:val="006E16C6"/>
    <w:rsid w:val="006E170A"/>
    <w:rsid w:val="006E3AF1"/>
    <w:rsid w:val="006E3B5C"/>
    <w:rsid w:val="006E3F31"/>
    <w:rsid w:val="006E4595"/>
    <w:rsid w:val="006E46AA"/>
    <w:rsid w:val="006E4ED1"/>
    <w:rsid w:val="006E6231"/>
    <w:rsid w:val="006E6485"/>
    <w:rsid w:val="006E7128"/>
    <w:rsid w:val="006E716A"/>
    <w:rsid w:val="006E7B33"/>
    <w:rsid w:val="006F0017"/>
    <w:rsid w:val="006F04FA"/>
    <w:rsid w:val="006F05C3"/>
    <w:rsid w:val="006F080F"/>
    <w:rsid w:val="006F1197"/>
    <w:rsid w:val="006F264D"/>
    <w:rsid w:val="006F2FA0"/>
    <w:rsid w:val="006F329A"/>
    <w:rsid w:val="006F5366"/>
    <w:rsid w:val="006F5996"/>
    <w:rsid w:val="006F5D49"/>
    <w:rsid w:val="00700F56"/>
    <w:rsid w:val="00701887"/>
    <w:rsid w:val="00701A5A"/>
    <w:rsid w:val="00701DC9"/>
    <w:rsid w:val="00701EE9"/>
    <w:rsid w:val="00702429"/>
    <w:rsid w:val="007027A0"/>
    <w:rsid w:val="007032C2"/>
    <w:rsid w:val="00703624"/>
    <w:rsid w:val="00703A8E"/>
    <w:rsid w:val="00703B6F"/>
    <w:rsid w:val="00703E0C"/>
    <w:rsid w:val="0070406A"/>
    <w:rsid w:val="007042DF"/>
    <w:rsid w:val="007047E8"/>
    <w:rsid w:val="007047EA"/>
    <w:rsid w:val="00705AB5"/>
    <w:rsid w:val="0070602E"/>
    <w:rsid w:val="007066DD"/>
    <w:rsid w:val="007067E5"/>
    <w:rsid w:val="00706EB9"/>
    <w:rsid w:val="00707386"/>
    <w:rsid w:val="0070742F"/>
    <w:rsid w:val="0070768C"/>
    <w:rsid w:val="00707CDD"/>
    <w:rsid w:val="007104C8"/>
    <w:rsid w:val="00710623"/>
    <w:rsid w:val="00710717"/>
    <w:rsid w:val="0071117D"/>
    <w:rsid w:val="00711B57"/>
    <w:rsid w:val="00711E32"/>
    <w:rsid w:val="007127F7"/>
    <w:rsid w:val="0071296D"/>
    <w:rsid w:val="00713B12"/>
    <w:rsid w:val="00713F07"/>
    <w:rsid w:val="00714526"/>
    <w:rsid w:val="007148D1"/>
    <w:rsid w:val="00714AD8"/>
    <w:rsid w:val="00715430"/>
    <w:rsid w:val="00715FB3"/>
    <w:rsid w:val="007165B9"/>
    <w:rsid w:val="0071677A"/>
    <w:rsid w:val="007168DF"/>
    <w:rsid w:val="0071755D"/>
    <w:rsid w:val="00717DD1"/>
    <w:rsid w:val="00720BD6"/>
    <w:rsid w:val="00720FE5"/>
    <w:rsid w:val="007210A2"/>
    <w:rsid w:val="00721386"/>
    <w:rsid w:val="007214A7"/>
    <w:rsid w:val="00721B2C"/>
    <w:rsid w:val="00722226"/>
    <w:rsid w:val="00722353"/>
    <w:rsid w:val="007225F5"/>
    <w:rsid w:val="00722903"/>
    <w:rsid w:val="007234EB"/>
    <w:rsid w:val="00723A13"/>
    <w:rsid w:val="00723B31"/>
    <w:rsid w:val="00723CEE"/>
    <w:rsid w:val="00723E46"/>
    <w:rsid w:val="007240EC"/>
    <w:rsid w:val="0072412A"/>
    <w:rsid w:val="007242AE"/>
    <w:rsid w:val="00724446"/>
    <w:rsid w:val="00724999"/>
    <w:rsid w:val="00724AE1"/>
    <w:rsid w:val="00725643"/>
    <w:rsid w:val="007256AD"/>
    <w:rsid w:val="007262ED"/>
    <w:rsid w:val="00726CD9"/>
    <w:rsid w:val="00726E97"/>
    <w:rsid w:val="0072779C"/>
    <w:rsid w:val="007303BB"/>
    <w:rsid w:val="00730657"/>
    <w:rsid w:val="007307ED"/>
    <w:rsid w:val="00730935"/>
    <w:rsid w:val="007309C4"/>
    <w:rsid w:val="0073165F"/>
    <w:rsid w:val="00731A19"/>
    <w:rsid w:val="00731E1B"/>
    <w:rsid w:val="0073232A"/>
    <w:rsid w:val="0073240A"/>
    <w:rsid w:val="007325E8"/>
    <w:rsid w:val="00732C9B"/>
    <w:rsid w:val="0073341D"/>
    <w:rsid w:val="00733AD1"/>
    <w:rsid w:val="00733E10"/>
    <w:rsid w:val="0073422C"/>
    <w:rsid w:val="00735030"/>
    <w:rsid w:val="007357ED"/>
    <w:rsid w:val="00737764"/>
    <w:rsid w:val="007403D1"/>
    <w:rsid w:val="007407E8"/>
    <w:rsid w:val="00741975"/>
    <w:rsid w:val="00742A38"/>
    <w:rsid w:val="007431E0"/>
    <w:rsid w:val="00743C05"/>
    <w:rsid w:val="00744704"/>
    <w:rsid w:val="00744BAC"/>
    <w:rsid w:val="00745FE3"/>
    <w:rsid w:val="00746103"/>
    <w:rsid w:val="00746A80"/>
    <w:rsid w:val="0074734F"/>
    <w:rsid w:val="007477C3"/>
    <w:rsid w:val="00747924"/>
    <w:rsid w:val="00747A0A"/>
    <w:rsid w:val="00747F2D"/>
    <w:rsid w:val="007505B8"/>
    <w:rsid w:val="00750916"/>
    <w:rsid w:val="00750D83"/>
    <w:rsid w:val="0075119F"/>
    <w:rsid w:val="00751470"/>
    <w:rsid w:val="00752014"/>
    <w:rsid w:val="007521BF"/>
    <w:rsid w:val="007536A8"/>
    <w:rsid w:val="00753ABF"/>
    <w:rsid w:val="00753D03"/>
    <w:rsid w:val="00753F40"/>
    <w:rsid w:val="007557CF"/>
    <w:rsid w:val="00755FCD"/>
    <w:rsid w:val="007560A9"/>
    <w:rsid w:val="007561CA"/>
    <w:rsid w:val="007567DD"/>
    <w:rsid w:val="007570E1"/>
    <w:rsid w:val="00757225"/>
    <w:rsid w:val="00757499"/>
    <w:rsid w:val="00757A7D"/>
    <w:rsid w:val="00757E73"/>
    <w:rsid w:val="00760016"/>
    <w:rsid w:val="00760AB3"/>
    <w:rsid w:val="007610A5"/>
    <w:rsid w:val="0076167C"/>
    <w:rsid w:val="007624F4"/>
    <w:rsid w:val="007626F3"/>
    <w:rsid w:val="007627EA"/>
    <w:rsid w:val="007631DC"/>
    <w:rsid w:val="0076360A"/>
    <w:rsid w:val="00763AE6"/>
    <w:rsid w:val="00764416"/>
    <w:rsid w:val="00765808"/>
    <w:rsid w:val="00766516"/>
    <w:rsid w:val="00766CA3"/>
    <w:rsid w:val="0077103D"/>
    <w:rsid w:val="00771EF2"/>
    <w:rsid w:val="00772524"/>
    <w:rsid w:val="007725E0"/>
    <w:rsid w:val="0077295E"/>
    <w:rsid w:val="00774510"/>
    <w:rsid w:val="00774D19"/>
    <w:rsid w:val="00774F71"/>
    <w:rsid w:val="007757D2"/>
    <w:rsid w:val="007759DD"/>
    <w:rsid w:val="00775DB1"/>
    <w:rsid w:val="0077612C"/>
    <w:rsid w:val="007766B7"/>
    <w:rsid w:val="00776A6A"/>
    <w:rsid w:val="00777921"/>
    <w:rsid w:val="00777E3C"/>
    <w:rsid w:val="00780525"/>
    <w:rsid w:val="00780870"/>
    <w:rsid w:val="0078162E"/>
    <w:rsid w:val="00781FEF"/>
    <w:rsid w:val="00782AE2"/>
    <w:rsid w:val="0078326F"/>
    <w:rsid w:val="00783272"/>
    <w:rsid w:val="00784C6A"/>
    <w:rsid w:val="007852EF"/>
    <w:rsid w:val="00786109"/>
    <w:rsid w:val="0078650E"/>
    <w:rsid w:val="0078663A"/>
    <w:rsid w:val="0078665E"/>
    <w:rsid w:val="00786FEA"/>
    <w:rsid w:val="007871F3"/>
    <w:rsid w:val="007872AD"/>
    <w:rsid w:val="0078788B"/>
    <w:rsid w:val="00790535"/>
    <w:rsid w:val="00790548"/>
    <w:rsid w:val="00790CD8"/>
    <w:rsid w:val="00791240"/>
    <w:rsid w:val="00791B8E"/>
    <w:rsid w:val="00792428"/>
    <w:rsid w:val="00792A62"/>
    <w:rsid w:val="00792AF4"/>
    <w:rsid w:val="00793C2D"/>
    <w:rsid w:val="00794BC7"/>
    <w:rsid w:val="00794E58"/>
    <w:rsid w:val="0079511E"/>
    <w:rsid w:val="00795BE5"/>
    <w:rsid w:val="0079635D"/>
    <w:rsid w:val="00796916"/>
    <w:rsid w:val="007A0307"/>
    <w:rsid w:val="007A0CD7"/>
    <w:rsid w:val="007A0FA6"/>
    <w:rsid w:val="007A18DD"/>
    <w:rsid w:val="007A1C84"/>
    <w:rsid w:val="007A1F61"/>
    <w:rsid w:val="007A1F7F"/>
    <w:rsid w:val="007A2471"/>
    <w:rsid w:val="007A3473"/>
    <w:rsid w:val="007A399A"/>
    <w:rsid w:val="007A4187"/>
    <w:rsid w:val="007A4323"/>
    <w:rsid w:val="007A48A4"/>
    <w:rsid w:val="007A4D40"/>
    <w:rsid w:val="007A5570"/>
    <w:rsid w:val="007A5DD2"/>
    <w:rsid w:val="007A7131"/>
    <w:rsid w:val="007B0052"/>
    <w:rsid w:val="007B0A2A"/>
    <w:rsid w:val="007B0DAF"/>
    <w:rsid w:val="007B0E05"/>
    <w:rsid w:val="007B1261"/>
    <w:rsid w:val="007B1AC7"/>
    <w:rsid w:val="007B20FF"/>
    <w:rsid w:val="007B24C1"/>
    <w:rsid w:val="007B2CC9"/>
    <w:rsid w:val="007B33EA"/>
    <w:rsid w:val="007B51F7"/>
    <w:rsid w:val="007B53AB"/>
    <w:rsid w:val="007B54B1"/>
    <w:rsid w:val="007B5AF7"/>
    <w:rsid w:val="007B5B18"/>
    <w:rsid w:val="007B5F1B"/>
    <w:rsid w:val="007B5F82"/>
    <w:rsid w:val="007B681A"/>
    <w:rsid w:val="007B77EE"/>
    <w:rsid w:val="007B7B09"/>
    <w:rsid w:val="007B7EEC"/>
    <w:rsid w:val="007C0490"/>
    <w:rsid w:val="007C0882"/>
    <w:rsid w:val="007C1523"/>
    <w:rsid w:val="007C1AC0"/>
    <w:rsid w:val="007C1E99"/>
    <w:rsid w:val="007C21D0"/>
    <w:rsid w:val="007C384A"/>
    <w:rsid w:val="007C3C12"/>
    <w:rsid w:val="007C3E0E"/>
    <w:rsid w:val="007C4AF6"/>
    <w:rsid w:val="007C6290"/>
    <w:rsid w:val="007C6EF4"/>
    <w:rsid w:val="007C7007"/>
    <w:rsid w:val="007C737F"/>
    <w:rsid w:val="007C7D51"/>
    <w:rsid w:val="007C7DCC"/>
    <w:rsid w:val="007C7F82"/>
    <w:rsid w:val="007D050D"/>
    <w:rsid w:val="007D0A2B"/>
    <w:rsid w:val="007D14DF"/>
    <w:rsid w:val="007D21AE"/>
    <w:rsid w:val="007D246F"/>
    <w:rsid w:val="007D2D6F"/>
    <w:rsid w:val="007D369C"/>
    <w:rsid w:val="007D3AA2"/>
    <w:rsid w:val="007D426B"/>
    <w:rsid w:val="007D4594"/>
    <w:rsid w:val="007D4F08"/>
    <w:rsid w:val="007D4FC3"/>
    <w:rsid w:val="007D5639"/>
    <w:rsid w:val="007D56AD"/>
    <w:rsid w:val="007D616D"/>
    <w:rsid w:val="007D6554"/>
    <w:rsid w:val="007D6C0F"/>
    <w:rsid w:val="007D741D"/>
    <w:rsid w:val="007D7C72"/>
    <w:rsid w:val="007E0258"/>
    <w:rsid w:val="007E19D9"/>
    <w:rsid w:val="007E1A91"/>
    <w:rsid w:val="007E4101"/>
    <w:rsid w:val="007E42B5"/>
    <w:rsid w:val="007E5E08"/>
    <w:rsid w:val="007E63B0"/>
    <w:rsid w:val="007E6663"/>
    <w:rsid w:val="007E7405"/>
    <w:rsid w:val="007E755F"/>
    <w:rsid w:val="007E75C0"/>
    <w:rsid w:val="007F100A"/>
    <w:rsid w:val="007F12AB"/>
    <w:rsid w:val="007F145D"/>
    <w:rsid w:val="007F1AD7"/>
    <w:rsid w:val="007F1BCC"/>
    <w:rsid w:val="007F1DB6"/>
    <w:rsid w:val="007F201C"/>
    <w:rsid w:val="007F24CE"/>
    <w:rsid w:val="007F2542"/>
    <w:rsid w:val="007F2933"/>
    <w:rsid w:val="007F2A87"/>
    <w:rsid w:val="007F2D60"/>
    <w:rsid w:val="007F3DE6"/>
    <w:rsid w:val="007F3E6F"/>
    <w:rsid w:val="007F3EC8"/>
    <w:rsid w:val="007F417D"/>
    <w:rsid w:val="007F733A"/>
    <w:rsid w:val="00800E78"/>
    <w:rsid w:val="00801B54"/>
    <w:rsid w:val="00801B85"/>
    <w:rsid w:val="00801E4C"/>
    <w:rsid w:val="00802557"/>
    <w:rsid w:val="008029F8"/>
    <w:rsid w:val="00803576"/>
    <w:rsid w:val="00803708"/>
    <w:rsid w:val="008043F7"/>
    <w:rsid w:val="0080494E"/>
    <w:rsid w:val="0080497E"/>
    <w:rsid w:val="00804AF9"/>
    <w:rsid w:val="00805704"/>
    <w:rsid w:val="00805B3B"/>
    <w:rsid w:val="00805DAD"/>
    <w:rsid w:val="00805DF4"/>
    <w:rsid w:val="00806707"/>
    <w:rsid w:val="008071DA"/>
    <w:rsid w:val="008074B5"/>
    <w:rsid w:val="00807CF2"/>
    <w:rsid w:val="00807DBB"/>
    <w:rsid w:val="008102F0"/>
    <w:rsid w:val="00810EB6"/>
    <w:rsid w:val="00811591"/>
    <w:rsid w:val="00811D80"/>
    <w:rsid w:val="00812943"/>
    <w:rsid w:val="00812C89"/>
    <w:rsid w:val="00813091"/>
    <w:rsid w:val="0081323D"/>
    <w:rsid w:val="008134CF"/>
    <w:rsid w:val="00813FE1"/>
    <w:rsid w:val="0081408F"/>
    <w:rsid w:val="00814F00"/>
    <w:rsid w:val="00814FF6"/>
    <w:rsid w:val="00815038"/>
    <w:rsid w:val="00815206"/>
    <w:rsid w:val="00815623"/>
    <w:rsid w:val="00815CA1"/>
    <w:rsid w:val="00816636"/>
    <w:rsid w:val="00816AD7"/>
    <w:rsid w:val="00816B9A"/>
    <w:rsid w:val="00816E42"/>
    <w:rsid w:val="00816F6A"/>
    <w:rsid w:val="008173C7"/>
    <w:rsid w:val="00820616"/>
    <w:rsid w:val="00820E9F"/>
    <w:rsid w:val="008210E4"/>
    <w:rsid w:val="0082154B"/>
    <w:rsid w:val="00821BB8"/>
    <w:rsid w:val="00821E40"/>
    <w:rsid w:val="00822483"/>
    <w:rsid w:val="00823655"/>
    <w:rsid w:val="00823EC5"/>
    <w:rsid w:val="008244B0"/>
    <w:rsid w:val="00824840"/>
    <w:rsid w:val="00824C3B"/>
    <w:rsid w:val="00824D50"/>
    <w:rsid w:val="00825087"/>
    <w:rsid w:val="0082585F"/>
    <w:rsid w:val="00825879"/>
    <w:rsid w:val="00826389"/>
    <w:rsid w:val="00826714"/>
    <w:rsid w:val="00826FBE"/>
    <w:rsid w:val="00827174"/>
    <w:rsid w:val="008279AC"/>
    <w:rsid w:val="0083058F"/>
    <w:rsid w:val="00830D93"/>
    <w:rsid w:val="00831691"/>
    <w:rsid w:val="00831C3B"/>
    <w:rsid w:val="008324A4"/>
    <w:rsid w:val="008325A1"/>
    <w:rsid w:val="0083287E"/>
    <w:rsid w:val="00832884"/>
    <w:rsid w:val="0083312D"/>
    <w:rsid w:val="00833795"/>
    <w:rsid w:val="00833E35"/>
    <w:rsid w:val="008343E8"/>
    <w:rsid w:val="00835096"/>
    <w:rsid w:val="00835207"/>
    <w:rsid w:val="0083536D"/>
    <w:rsid w:val="008354CA"/>
    <w:rsid w:val="00835919"/>
    <w:rsid w:val="00835F30"/>
    <w:rsid w:val="008365EB"/>
    <w:rsid w:val="0083667E"/>
    <w:rsid w:val="008367C1"/>
    <w:rsid w:val="00840639"/>
    <w:rsid w:val="00841268"/>
    <w:rsid w:val="008421CD"/>
    <w:rsid w:val="00842227"/>
    <w:rsid w:val="0084338B"/>
    <w:rsid w:val="00843A63"/>
    <w:rsid w:val="008440E8"/>
    <w:rsid w:val="0084444F"/>
    <w:rsid w:val="00845435"/>
    <w:rsid w:val="008454B2"/>
    <w:rsid w:val="00845635"/>
    <w:rsid w:val="00845BF9"/>
    <w:rsid w:val="00845D16"/>
    <w:rsid w:val="0084605F"/>
    <w:rsid w:val="00846732"/>
    <w:rsid w:val="0084675E"/>
    <w:rsid w:val="00846AB8"/>
    <w:rsid w:val="0084742E"/>
    <w:rsid w:val="00847C19"/>
    <w:rsid w:val="00847D51"/>
    <w:rsid w:val="00851C56"/>
    <w:rsid w:val="00851D7C"/>
    <w:rsid w:val="0085231B"/>
    <w:rsid w:val="00852959"/>
    <w:rsid w:val="00852E88"/>
    <w:rsid w:val="00852FE9"/>
    <w:rsid w:val="0085399D"/>
    <w:rsid w:val="0085463F"/>
    <w:rsid w:val="008547C3"/>
    <w:rsid w:val="008548A7"/>
    <w:rsid w:val="008548BE"/>
    <w:rsid w:val="00854BA5"/>
    <w:rsid w:val="008563F9"/>
    <w:rsid w:val="00856C7A"/>
    <w:rsid w:val="00856D94"/>
    <w:rsid w:val="008571B9"/>
    <w:rsid w:val="0085744B"/>
    <w:rsid w:val="00857E9E"/>
    <w:rsid w:val="008605DF"/>
    <w:rsid w:val="00860C7A"/>
    <w:rsid w:val="00860E28"/>
    <w:rsid w:val="00860E42"/>
    <w:rsid w:val="00862596"/>
    <w:rsid w:val="008628E2"/>
    <w:rsid w:val="00864427"/>
    <w:rsid w:val="0086459A"/>
    <w:rsid w:val="00864D17"/>
    <w:rsid w:val="00865014"/>
    <w:rsid w:val="00865158"/>
    <w:rsid w:val="00866529"/>
    <w:rsid w:val="008667F8"/>
    <w:rsid w:val="0086694A"/>
    <w:rsid w:val="00866E3D"/>
    <w:rsid w:val="00870963"/>
    <w:rsid w:val="00871D0D"/>
    <w:rsid w:val="00872795"/>
    <w:rsid w:val="00873140"/>
    <w:rsid w:val="00873649"/>
    <w:rsid w:val="008736B7"/>
    <w:rsid w:val="00874035"/>
    <w:rsid w:val="008743F9"/>
    <w:rsid w:val="00874C29"/>
    <w:rsid w:val="00874DE9"/>
    <w:rsid w:val="00874F4E"/>
    <w:rsid w:val="00876A9A"/>
    <w:rsid w:val="008771DD"/>
    <w:rsid w:val="00880707"/>
    <w:rsid w:val="00880948"/>
    <w:rsid w:val="00880FB2"/>
    <w:rsid w:val="00881CC1"/>
    <w:rsid w:val="00882401"/>
    <w:rsid w:val="00883072"/>
    <w:rsid w:val="00883463"/>
    <w:rsid w:val="00883A1A"/>
    <w:rsid w:val="0088441C"/>
    <w:rsid w:val="00884767"/>
    <w:rsid w:val="00884CDC"/>
    <w:rsid w:val="00884E46"/>
    <w:rsid w:val="00884EB9"/>
    <w:rsid w:val="00885044"/>
    <w:rsid w:val="008856F3"/>
    <w:rsid w:val="00885F5D"/>
    <w:rsid w:val="0088618A"/>
    <w:rsid w:val="008863A3"/>
    <w:rsid w:val="0088751A"/>
    <w:rsid w:val="00887B00"/>
    <w:rsid w:val="008905A0"/>
    <w:rsid w:val="00892642"/>
    <w:rsid w:val="00892B72"/>
    <w:rsid w:val="00892E91"/>
    <w:rsid w:val="00893094"/>
    <w:rsid w:val="008933CA"/>
    <w:rsid w:val="00893DAB"/>
    <w:rsid w:val="008943FD"/>
    <w:rsid w:val="00894470"/>
    <w:rsid w:val="008947A6"/>
    <w:rsid w:val="00894AFB"/>
    <w:rsid w:val="00895030"/>
    <w:rsid w:val="00895A4B"/>
    <w:rsid w:val="00896AB1"/>
    <w:rsid w:val="008A0507"/>
    <w:rsid w:val="008A0927"/>
    <w:rsid w:val="008A0ADE"/>
    <w:rsid w:val="008A1858"/>
    <w:rsid w:val="008A259E"/>
    <w:rsid w:val="008A28E2"/>
    <w:rsid w:val="008A3500"/>
    <w:rsid w:val="008A4229"/>
    <w:rsid w:val="008A478B"/>
    <w:rsid w:val="008A4A05"/>
    <w:rsid w:val="008A4D61"/>
    <w:rsid w:val="008A5F61"/>
    <w:rsid w:val="008A6040"/>
    <w:rsid w:val="008A6045"/>
    <w:rsid w:val="008A6D16"/>
    <w:rsid w:val="008A76F3"/>
    <w:rsid w:val="008B088B"/>
    <w:rsid w:val="008B0DBB"/>
    <w:rsid w:val="008B1150"/>
    <w:rsid w:val="008B1594"/>
    <w:rsid w:val="008B1A8C"/>
    <w:rsid w:val="008B1EFB"/>
    <w:rsid w:val="008B22CC"/>
    <w:rsid w:val="008B2566"/>
    <w:rsid w:val="008B2680"/>
    <w:rsid w:val="008B317D"/>
    <w:rsid w:val="008B38CA"/>
    <w:rsid w:val="008B3A44"/>
    <w:rsid w:val="008B6E80"/>
    <w:rsid w:val="008B72CA"/>
    <w:rsid w:val="008C0616"/>
    <w:rsid w:val="008C06BC"/>
    <w:rsid w:val="008C0C9F"/>
    <w:rsid w:val="008C1259"/>
    <w:rsid w:val="008C16A1"/>
    <w:rsid w:val="008C206D"/>
    <w:rsid w:val="008C2904"/>
    <w:rsid w:val="008C2CA2"/>
    <w:rsid w:val="008C306E"/>
    <w:rsid w:val="008C42D0"/>
    <w:rsid w:val="008C47CA"/>
    <w:rsid w:val="008C4AA1"/>
    <w:rsid w:val="008C51AF"/>
    <w:rsid w:val="008C520B"/>
    <w:rsid w:val="008C53AB"/>
    <w:rsid w:val="008C5445"/>
    <w:rsid w:val="008C591D"/>
    <w:rsid w:val="008C5A2A"/>
    <w:rsid w:val="008C5CFC"/>
    <w:rsid w:val="008C5EFD"/>
    <w:rsid w:val="008C6052"/>
    <w:rsid w:val="008C63B0"/>
    <w:rsid w:val="008C6D28"/>
    <w:rsid w:val="008C6E31"/>
    <w:rsid w:val="008C7251"/>
    <w:rsid w:val="008C765B"/>
    <w:rsid w:val="008C776F"/>
    <w:rsid w:val="008C779B"/>
    <w:rsid w:val="008C7B2C"/>
    <w:rsid w:val="008D00CC"/>
    <w:rsid w:val="008D0465"/>
    <w:rsid w:val="008D0578"/>
    <w:rsid w:val="008D0615"/>
    <w:rsid w:val="008D1AE7"/>
    <w:rsid w:val="008D1E95"/>
    <w:rsid w:val="008D206E"/>
    <w:rsid w:val="008D238C"/>
    <w:rsid w:val="008D2460"/>
    <w:rsid w:val="008D2B4D"/>
    <w:rsid w:val="008D33AC"/>
    <w:rsid w:val="008D33B2"/>
    <w:rsid w:val="008D3673"/>
    <w:rsid w:val="008D3AA2"/>
    <w:rsid w:val="008D49CF"/>
    <w:rsid w:val="008D4D38"/>
    <w:rsid w:val="008D4D84"/>
    <w:rsid w:val="008D5212"/>
    <w:rsid w:val="008D56AB"/>
    <w:rsid w:val="008D5D60"/>
    <w:rsid w:val="008D5EB2"/>
    <w:rsid w:val="008D6016"/>
    <w:rsid w:val="008D6618"/>
    <w:rsid w:val="008D69CE"/>
    <w:rsid w:val="008D7C79"/>
    <w:rsid w:val="008E06BC"/>
    <w:rsid w:val="008E0728"/>
    <w:rsid w:val="008E2240"/>
    <w:rsid w:val="008E24FD"/>
    <w:rsid w:val="008E252B"/>
    <w:rsid w:val="008E2F87"/>
    <w:rsid w:val="008E394B"/>
    <w:rsid w:val="008E3E16"/>
    <w:rsid w:val="008E4606"/>
    <w:rsid w:val="008E5949"/>
    <w:rsid w:val="008E606F"/>
    <w:rsid w:val="008E60A7"/>
    <w:rsid w:val="008E6E79"/>
    <w:rsid w:val="008E7084"/>
    <w:rsid w:val="008E7CE0"/>
    <w:rsid w:val="008F0120"/>
    <w:rsid w:val="008F08CF"/>
    <w:rsid w:val="008F0E2B"/>
    <w:rsid w:val="008F13A6"/>
    <w:rsid w:val="008F16FC"/>
    <w:rsid w:val="008F19F4"/>
    <w:rsid w:val="008F1D1C"/>
    <w:rsid w:val="008F2036"/>
    <w:rsid w:val="008F252A"/>
    <w:rsid w:val="008F2A1F"/>
    <w:rsid w:val="008F30F0"/>
    <w:rsid w:val="008F3112"/>
    <w:rsid w:val="008F3BB2"/>
    <w:rsid w:val="008F4200"/>
    <w:rsid w:val="008F61CB"/>
    <w:rsid w:val="008F64F8"/>
    <w:rsid w:val="008F67A0"/>
    <w:rsid w:val="008F67AB"/>
    <w:rsid w:val="008F6EF7"/>
    <w:rsid w:val="00900D4B"/>
    <w:rsid w:val="0090132A"/>
    <w:rsid w:val="0090147E"/>
    <w:rsid w:val="009018F3"/>
    <w:rsid w:val="00901C53"/>
    <w:rsid w:val="00901ED3"/>
    <w:rsid w:val="00902B01"/>
    <w:rsid w:val="00902D9C"/>
    <w:rsid w:val="0090347B"/>
    <w:rsid w:val="00903624"/>
    <w:rsid w:val="00903F5B"/>
    <w:rsid w:val="00903FA2"/>
    <w:rsid w:val="00904D0E"/>
    <w:rsid w:val="0090544A"/>
    <w:rsid w:val="00905A3F"/>
    <w:rsid w:val="00906927"/>
    <w:rsid w:val="00906A20"/>
    <w:rsid w:val="00906F9F"/>
    <w:rsid w:val="0090726D"/>
    <w:rsid w:val="00907540"/>
    <w:rsid w:val="00907B11"/>
    <w:rsid w:val="00907CD2"/>
    <w:rsid w:val="00907D3D"/>
    <w:rsid w:val="00907D80"/>
    <w:rsid w:val="00907DD5"/>
    <w:rsid w:val="00910611"/>
    <w:rsid w:val="00911BB8"/>
    <w:rsid w:val="00912168"/>
    <w:rsid w:val="00912349"/>
    <w:rsid w:val="0091240F"/>
    <w:rsid w:val="0091285C"/>
    <w:rsid w:val="00913345"/>
    <w:rsid w:val="009136F4"/>
    <w:rsid w:val="009138D9"/>
    <w:rsid w:val="00913A3A"/>
    <w:rsid w:val="00914547"/>
    <w:rsid w:val="00914834"/>
    <w:rsid w:val="009149F3"/>
    <w:rsid w:val="00914AA0"/>
    <w:rsid w:val="0091510A"/>
    <w:rsid w:val="0091534A"/>
    <w:rsid w:val="00915496"/>
    <w:rsid w:val="009155DE"/>
    <w:rsid w:val="00915748"/>
    <w:rsid w:val="00915F05"/>
    <w:rsid w:val="00916559"/>
    <w:rsid w:val="0091686A"/>
    <w:rsid w:val="00920722"/>
    <w:rsid w:val="0092073C"/>
    <w:rsid w:val="00920CAF"/>
    <w:rsid w:val="00920FD4"/>
    <w:rsid w:val="009213A7"/>
    <w:rsid w:val="00921884"/>
    <w:rsid w:val="00922330"/>
    <w:rsid w:val="00922493"/>
    <w:rsid w:val="00922DDA"/>
    <w:rsid w:val="00923056"/>
    <w:rsid w:val="00923AF5"/>
    <w:rsid w:val="00924330"/>
    <w:rsid w:val="009250D1"/>
    <w:rsid w:val="00925CCB"/>
    <w:rsid w:val="00925CDA"/>
    <w:rsid w:val="00926E2E"/>
    <w:rsid w:val="009270DB"/>
    <w:rsid w:val="00927232"/>
    <w:rsid w:val="00927BB2"/>
    <w:rsid w:val="009303D0"/>
    <w:rsid w:val="00931139"/>
    <w:rsid w:val="0093117D"/>
    <w:rsid w:val="009313DD"/>
    <w:rsid w:val="0093160A"/>
    <w:rsid w:val="0093171E"/>
    <w:rsid w:val="00931A11"/>
    <w:rsid w:val="00931B42"/>
    <w:rsid w:val="00931CF1"/>
    <w:rsid w:val="00932732"/>
    <w:rsid w:val="00933473"/>
    <w:rsid w:val="009340AE"/>
    <w:rsid w:val="0093474C"/>
    <w:rsid w:val="00935E09"/>
    <w:rsid w:val="0093731D"/>
    <w:rsid w:val="0093731F"/>
    <w:rsid w:val="00937947"/>
    <w:rsid w:val="00937EAE"/>
    <w:rsid w:val="009406D6"/>
    <w:rsid w:val="00940E4F"/>
    <w:rsid w:val="00941186"/>
    <w:rsid w:val="009413B6"/>
    <w:rsid w:val="00942A4E"/>
    <w:rsid w:val="0094308E"/>
    <w:rsid w:val="00943479"/>
    <w:rsid w:val="0094382A"/>
    <w:rsid w:val="0094421A"/>
    <w:rsid w:val="00944264"/>
    <w:rsid w:val="0094475A"/>
    <w:rsid w:val="00944784"/>
    <w:rsid w:val="00945045"/>
    <w:rsid w:val="00945094"/>
    <w:rsid w:val="00945100"/>
    <w:rsid w:val="00945680"/>
    <w:rsid w:val="00945F15"/>
    <w:rsid w:val="00945F59"/>
    <w:rsid w:val="009466F7"/>
    <w:rsid w:val="0094674E"/>
    <w:rsid w:val="00946DF5"/>
    <w:rsid w:val="00947A5E"/>
    <w:rsid w:val="009505E9"/>
    <w:rsid w:val="00951049"/>
    <w:rsid w:val="00951093"/>
    <w:rsid w:val="00951512"/>
    <w:rsid w:val="00951717"/>
    <w:rsid w:val="00951B37"/>
    <w:rsid w:val="009532C0"/>
    <w:rsid w:val="0095335D"/>
    <w:rsid w:val="00953A8F"/>
    <w:rsid w:val="00953FCA"/>
    <w:rsid w:val="009548AE"/>
    <w:rsid w:val="0095495C"/>
    <w:rsid w:val="00955AF5"/>
    <w:rsid w:val="00955D23"/>
    <w:rsid w:val="00955D2D"/>
    <w:rsid w:val="009564DE"/>
    <w:rsid w:val="00956C54"/>
    <w:rsid w:val="00956C56"/>
    <w:rsid w:val="0095707B"/>
    <w:rsid w:val="00961501"/>
    <w:rsid w:val="0096154F"/>
    <w:rsid w:val="00961B4D"/>
    <w:rsid w:val="0096206D"/>
    <w:rsid w:val="00962B0E"/>
    <w:rsid w:val="009637D0"/>
    <w:rsid w:val="00963941"/>
    <w:rsid w:val="00964297"/>
    <w:rsid w:val="009648B1"/>
    <w:rsid w:val="009648FA"/>
    <w:rsid w:val="009659D4"/>
    <w:rsid w:val="00965C7E"/>
    <w:rsid w:val="00965E86"/>
    <w:rsid w:val="009673CA"/>
    <w:rsid w:val="0097036D"/>
    <w:rsid w:val="009704C5"/>
    <w:rsid w:val="0097168D"/>
    <w:rsid w:val="00971D02"/>
    <w:rsid w:val="009729B2"/>
    <w:rsid w:val="00973070"/>
    <w:rsid w:val="00973103"/>
    <w:rsid w:val="0097330A"/>
    <w:rsid w:val="00973535"/>
    <w:rsid w:val="00973AFE"/>
    <w:rsid w:val="00973DEB"/>
    <w:rsid w:val="009744F4"/>
    <w:rsid w:val="00974C2E"/>
    <w:rsid w:val="0097571C"/>
    <w:rsid w:val="009759EE"/>
    <w:rsid w:val="009762C7"/>
    <w:rsid w:val="00976BA2"/>
    <w:rsid w:val="00976C36"/>
    <w:rsid w:val="0097708E"/>
    <w:rsid w:val="00980408"/>
    <w:rsid w:val="0098207F"/>
    <w:rsid w:val="0098218D"/>
    <w:rsid w:val="009825CB"/>
    <w:rsid w:val="0098324A"/>
    <w:rsid w:val="00983D9A"/>
    <w:rsid w:val="0098412D"/>
    <w:rsid w:val="009843B4"/>
    <w:rsid w:val="00984CE6"/>
    <w:rsid w:val="00985632"/>
    <w:rsid w:val="0098604D"/>
    <w:rsid w:val="00986E3E"/>
    <w:rsid w:val="0098711A"/>
    <w:rsid w:val="0098729F"/>
    <w:rsid w:val="0098742D"/>
    <w:rsid w:val="009876E8"/>
    <w:rsid w:val="00987732"/>
    <w:rsid w:val="00987ACD"/>
    <w:rsid w:val="00987AD2"/>
    <w:rsid w:val="00987BF5"/>
    <w:rsid w:val="00990612"/>
    <w:rsid w:val="00990F5C"/>
    <w:rsid w:val="00990F7B"/>
    <w:rsid w:val="00991320"/>
    <w:rsid w:val="009913AB"/>
    <w:rsid w:val="00991B55"/>
    <w:rsid w:val="00992373"/>
    <w:rsid w:val="0099274B"/>
    <w:rsid w:val="00992A54"/>
    <w:rsid w:val="00993BAB"/>
    <w:rsid w:val="00994277"/>
    <w:rsid w:val="00994290"/>
    <w:rsid w:val="00994A88"/>
    <w:rsid w:val="0099540C"/>
    <w:rsid w:val="0099542F"/>
    <w:rsid w:val="00995AA7"/>
    <w:rsid w:val="00995EBA"/>
    <w:rsid w:val="00996009"/>
    <w:rsid w:val="009960A1"/>
    <w:rsid w:val="00996E17"/>
    <w:rsid w:val="009A0143"/>
    <w:rsid w:val="009A026B"/>
    <w:rsid w:val="009A0423"/>
    <w:rsid w:val="009A0C69"/>
    <w:rsid w:val="009A1038"/>
    <w:rsid w:val="009A1E22"/>
    <w:rsid w:val="009A2297"/>
    <w:rsid w:val="009A2496"/>
    <w:rsid w:val="009A264C"/>
    <w:rsid w:val="009A2AB8"/>
    <w:rsid w:val="009A2B54"/>
    <w:rsid w:val="009A304E"/>
    <w:rsid w:val="009A3A81"/>
    <w:rsid w:val="009A3DED"/>
    <w:rsid w:val="009A3F79"/>
    <w:rsid w:val="009A450A"/>
    <w:rsid w:val="009A466C"/>
    <w:rsid w:val="009A4C2D"/>
    <w:rsid w:val="009A532D"/>
    <w:rsid w:val="009A62E8"/>
    <w:rsid w:val="009A6693"/>
    <w:rsid w:val="009B08D0"/>
    <w:rsid w:val="009B16CD"/>
    <w:rsid w:val="009B215D"/>
    <w:rsid w:val="009B21CA"/>
    <w:rsid w:val="009B29A4"/>
    <w:rsid w:val="009B2D83"/>
    <w:rsid w:val="009B38B5"/>
    <w:rsid w:val="009B3E5D"/>
    <w:rsid w:val="009B44DB"/>
    <w:rsid w:val="009B50A5"/>
    <w:rsid w:val="009B5297"/>
    <w:rsid w:val="009B5957"/>
    <w:rsid w:val="009B5A41"/>
    <w:rsid w:val="009B5A48"/>
    <w:rsid w:val="009B7775"/>
    <w:rsid w:val="009B7804"/>
    <w:rsid w:val="009B7A75"/>
    <w:rsid w:val="009C0992"/>
    <w:rsid w:val="009C0DA8"/>
    <w:rsid w:val="009C1317"/>
    <w:rsid w:val="009C20AD"/>
    <w:rsid w:val="009C21C4"/>
    <w:rsid w:val="009C22E3"/>
    <w:rsid w:val="009C28EA"/>
    <w:rsid w:val="009C2CDF"/>
    <w:rsid w:val="009C3D11"/>
    <w:rsid w:val="009C4097"/>
    <w:rsid w:val="009C41E0"/>
    <w:rsid w:val="009C487D"/>
    <w:rsid w:val="009C4A22"/>
    <w:rsid w:val="009C5679"/>
    <w:rsid w:val="009C58F5"/>
    <w:rsid w:val="009C5BF0"/>
    <w:rsid w:val="009C69D6"/>
    <w:rsid w:val="009C6A27"/>
    <w:rsid w:val="009C7F9A"/>
    <w:rsid w:val="009D0A44"/>
    <w:rsid w:val="009D1BB0"/>
    <w:rsid w:val="009D391F"/>
    <w:rsid w:val="009D3CBC"/>
    <w:rsid w:val="009D3D8F"/>
    <w:rsid w:val="009D3F62"/>
    <w:rsid w:val="009D4099"/>
    <w:rsid w:val="009D494B"/>
    <w:rsid w:val="009D6578"/>
    <w:rsid w:val="009D6937"/>
    <w:rsid w:val="009D6A8C"/>
    <w:rsid w:val="009D6DBD"/>
    <w:rsid w:val="009D718B"/>
    <w:rsid w:val="009D7964"/>
    <w:rsid w:val="009E07D2"/>
    <w:rsid w:val="009E124A"/>
    <w:rsid w:val="009E181A"/>
    <w:rsid w:val="009E220B"/>
    <w:rsid w:val="009E273A"/>
    <w:rsid w:val="009E2DFC"/>
    <w:rsid w:val="009E305C"/>
    <w:rsid w:val="009E323D"/>
    <w:rsid w:val="009E3951"/>
    <w:rsid w:val="009E3CF9"/>
    <w:rsid w:val="009E417D"/>
    <w:rsid w:val="009E4B96"/>
    <w:rsid w:val="009E5C43"/>
    <w:rsid w:val="009E5C47"/>
    <w:rsid w:val="009E5C9D"/>
    <w:rsid w:val="009E5EF1"/>
    <w:rsid w:val="009F02DF"/>
    <w:rsid w:val="009F0E3E"/>
    <w:rsid w:val="009F2166"/>
    <w:rsid w:val="009F3715"/>
    <w:rsid w:val="009F3910"/>
    <w:rsid w:val="009F3B64"/>
    <w:rsid w:val="009F3DC7"/>
    <w:rsid w:val="009F4A71"/>
    <w:rsid w:val="009F4F4B"/>
    <w:rsid w:val="009F537D"/>
    <w:rsid w:val="009F5735"/>
    <w:rsid w:val="009F592A"/>
    <w:rsid w:val="009F6784"/>
    <w:rsid w:val="009F7B95"/>
    <w:rsid w:val="00A0052D"/>
    <w:rsid w:val="00A00A3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1484"/>
    <w:rsid w:val="00A11497"/>
    <w:rsid w:val="00A11757"/>
    <w:rsid w:val="00A11CE1"/>
    <w:rsid w:val="00A11D93"/>
    <w:rsid w:val="00A1261D"/>
    <w:rsid w:val="00A13129"/>
    <w:rsid w:val="00A133BA"/>
    <w:rsid w:val="00A133ED"/>
    <w:rsid w:val="00A13797"/>
    <w:rsid w:val="00A141F4"/>
    <w:rsid w:val="00A1431E"/>
    <w:rsid w:val="00A145A1"/>
    <w:rsid w:val="00A14A93"/>
    <w:rsid w:val="00A14C40"/>
    <w:rsid w:val="00A1523A"/>
    <w:rsid w:val="00A1554B"/>
    <w:rsid w:val="00A1556C"/>
    <w:rsid w:val="00A15F9D"/>
    <w:rsid w:val="00A161AC"/>
    <w:rsid w:val="00A16436"/>
    <w:rsid w:val="00A164B7"/>
    <w:rsid w:val="00A166DB"/>
    <w:rsid w:val="00A17468"/>
    <w:rsid w:val="00A20456"/>
    <w:rsid w:val="00A208F7"/>
    <w:rsid w:val="00A20A34"/>
    <w:rsid w:val="00A21F5D"/>
    <w:rsid w:val="00A222A7"/>
    <w:rsid w:val="00A22A9F"/>
    <w:rsid w:val="00A23092"/>
    <w:rsid w:val="00A23AB5"/>
    <w:rsid w:val="00A23F84"/>
    <w:rsid w:val="00A24A19"/>
    <w:rsid w:val="00A2530E"/>
    <w:rsid w:val="00A25562"/>
    <w:rsid w:val="00A261BF"/>
    <w:rsid w:val="00A263AF"/>
    <w:rsid w:val="00A2645B"/>
    <w:rsid w:val="00A26650"/>
    <w:rsid w:val="00A2695A"/>
    <w:rsid w:val="00A269C2"/>
    <w:rsid w:val="00A26C5C"/>
    <w:rsid w:val="00A27022"/>
    <w:rsid w:val="00A27997"/>
    <w:rsid w:val="00A27A46"/>
    <w:rsid w:val="00A30562"/>
    <w:rsid w:val="00A30EA3"/>
    <w:rsid w:val="00A31039"/>
    <w:rsid w:val="00A31124"/>
    <w:rsid w:val="00A3131E"/>
    <w:rsid w:val="00A317A5"/>
    <w:rsid w:val="00A31DD0"/>
    <w:rsid w:val="00A3203D"/>
    <w:rsid w:val="00A3255F"/>
    <w:rsid w:val="00A33206"/>
    <w:rsid w:val="00A33F25"/>
    <w:rsid w:val="00A33FFA"/>
    <w:rsid w:val="00A349B0"/>
    <w:rsid w:val="00A34EA3"/>
    <w:rsid w:val="00A35179"/>
    <w:rsid w:val="00A35DE8"/>
    <w:rsid w:val="00A3706A"/>
    <w:rsid w:val="00A370C4"/>
    <w:rsid w:val="00A373C8"/>
    <w:rsid w:val="00A3755C"/>
    <w:rsid w:val="00A37748"/>
    <w:rsid w:val="00A37D9C"/>
    <w:rsid w:val="00A37E84"/>
    <w:rsid w:val="00A420A7"/>
    <w:rsid w:val="00A42180"/>
    <w:rsid w:val="00A4245F"/>
    <w:rsid w:val="00A42983"/>
    <w:rsid w:val="00A42A86"/>
    <w:rsid w:val="00A42C4A"/>
    <w:rsid w:val="00A43142"/>
    <w:rsid w:val="00A432BC"/>
    <w:rsid w:val="00A437D1"/>
    <w:rsid w:val="00A438EB"/>
    <w:rsid w:val="00A4414B"/>
    <w:rsid w:val="00A4444D"/>
    <w:rsid w:val="00A44626"/>
    <w:rsid w:val="00A4566E"/>
    <w:rsid w:val="00A45A04"/>
    <w:rsid w:val="00A476A8"/>
    <w:rsid w:val="00A47882"/>
    <w:rsid w:val="00A510C4"/>
    <w:rsid w:val="00A517D0"/>
    <w:rsid w:val="00A52320"/>
    <w:rsid w:val="00A52876"/>
    <w:rsid w:val="00A52EEB"/>
    <w:rsid w:val="00A5313D"/>
    <w:rsid w:val="00A531B1"/>
    <w:rsid w:val="00A5344B"/>
    <w:rsid w:val="00A53CDA"/>
    <w:rsid w:val="00A541F0"/>
    <w:rsid w:val="00A5445A"/>
    <w:rsid w:val="00A54F49"/>
    <w:rsid w:val="00A55726"/>
    <w:rsid w:val="00A5576C"/>
    <w:rsid w:val="00A55CE6"/>
    <w:rsid w:val="00A55EDC"/>
    <w:rsid w:val="00A5660A"/>
    <w:rsid w:val="00A56BC8"/>
    <w:rsid w:val="00A57C03"/>
    <w:rsid w:val="00A57FA2"/>
    <w:rsid w:val="00A604F2"/>
    <w:rsid w:val="00A60FB9"/>
    <w:rsid w:val="00A610B4"/>
    <w:rsid w:val="00A6110C"/>
    <w:rsid w:val="00A616D3"/>
    <w:rsid w:val="00A6189C"/>
    <w:rsid w:val="00A619EF"/>
    <w:rsid w:val="00A61E46"/>
    <w:rsid w:val="00A61F24"/>
    <w:rsid w:val="00A62461"/>
    <w:rsid w:val="00A62677"/>
    <w:rsid w:val="00A62724"/>
    <w:rsid w:val="00A62DC1"/>
    <w:rsid w:val="00A631D4"/>
    <w:rsid w:val="00A643E2"/>
    <w:rsid w:val="00A647D6"/>
    <w:rsid w:val="00A64AAB"/>
    <w:rsid w:val="00A64FF4"/>
    <w:rsid w:val="00A6521C"/>
    <w:rsid w:val="00A6550F"/>
    <w:rsid w:val="00A65795"/>
    <w:rsid w:val="00A65A33"/>
    <w:rsid w:val="00A66328"/>
    <w:rsid w:val="00A66391"/>
    <w:rsid w:val="00A66636"/>
    <w:rsid w:val="00A6679E"/>
    <w:rsid w:val="00A66C0E"/>
    <w:rsid w:val="00A67341"/>
    <w:rsid w:val="00A67944"/>
    <w:rsid w:val="00A67A06"/>
    <w:rsid w:val="00A70686"/>
    <w:rsid w:val="00A70892"/>
    <w:rsid w:val="00A70D0E"/>
    <w:rsid w:val="00A710DA"/>
    <w:rsid w:val="00A7250E"/>
    <w:rsid w:val="00A7318A"/>
    <w:rsid w:val="00A74CED"/>
    <w:rsid w:val="00A74FE1"/>
    <w:rsid w:val="00A753B8"/>
    <w:rsid w:val="00A75F21"/>
    <w:rsid w:val="00A77512"/>
    <w:rsid w:val="00A77EF7"/>
    <w:rsid w:val="00A8035D"/>
    <w:rsid w:val="00A805FE"/>
    <w:rsid w:val="00A806B6"/>
    <w:rsid w:val="00A80913"/>
    <w:rsid w:val="00A8105D"/>
    <w:rsid w:val="00A81A08"/>
    <w:rsid w:val="00A825BD"/>
    <w:rsid w:val="00A82D9E"/>
    <w:rsid w:val="00A8317C"/>
    <w:rsid w:val="00A834B6"/>
    <w:rsid w:val="00A84C11"/>
    <w:rsid w:val="00A853CA"/>
    <w:rsid w:val="00A8540E"/>
    <w:rsid w:val="00A85FCE"/>
    <w:rsid w:val="00A8657B"/>
    <w:rsid w:val="00A86AF2"/>
    <w:rsid w:val="00A86B3C"/>
    <w:rsid w:val="00A876D4"/>
    <w:rsid w:val="00A87703"/>
    <w:rsid w:val="00A87A19"/>
    <w:rsid w:val="00A9070B"/>
    <w:rsid w:val="00A91130"/>
    <w:rsid w:val="00A91B66"/>
    <w:rsid w:val="00A9210A"/>
    <w:rsid w:val="00A927A8"/>
    <w:rsid w:val="00A92A0D"/>
    <w:rsid w:val="00A93A8A"/>
    <w:rsid w:val="00A93CF5"/>
    <w:rsid w:val="00A9408E"/>
    <w:rsid w:val="00A943C6"/>
    <w:rsid w:val="00A94BE4"/>
    <w:rsid w:val="00A95021"/>
    <w:rsid w:val="00A95A17"/>
    <w:rsid w:val="00A95DAE"/>
    <w:rsid w:val="00A96B8D"/>
    <w:rsid w:val="00A96C67"/>
    <w:rsid w:val="00A96D06"/>
    <w:rsid w:val="00A96F52"/>
    <w:rsid w:val="00A97531"/>
    <w:rsid w:val="00AA1065"/>
    <w:rsid w:val="00AA21BA"/>
    <w:rsid w:val="00AA37DA"/>
    <w:rsid w:val="00AA4166"/>
    <w:rsid w:val="00AA48F9"/>
    <w:rsid w:val="00AA503D"/>
    <w:rsid w:val="00AA554E"/>
    <w:rsid w:val="00AA5AC1"/>
    <w:rsid w:val="00AA5FCD"/>
    <w:rsid w:val="00AA6111"/>
    <w:rsid w:val="00AA6783"/>
    <w:rsid w:val="00AA6A43"/>
    <w:rsid w:val="00AA7E13"/>
    <w:rsid w:val="00AB03BC"/>
    <w:rsid w:val="00AB0797"/>
    <w:rsid w:val="00AB083E"/>
    <w:rsid w:val="00AB0BCA"/>
    <w:rsid w:val="00AB1535"/>
    <w:rsid w:val="00AB1786"/>
    <w:rsid w:val="00AB24E1"/>
    <w:rsid w:val="00AB2692"/>
    <w:rsid w:val="00AB2BFA"/>
    <w:rsid w:val="00AB3244"/>
    <w:rsid w:val="00AB3401"/>
    <w:rsid w:val="00AB35B2"/>
    <w:rsid w:val="00AB3D8F"/>
    <w:rsid w:val="00AB3F9A"/>
    <w:rsid w:val="00AB4780"/>
    <w:rsid w:val="00AB4CB6"/>
    <w:rsid w:val="00AB6C3C"/>
    <w:rsid w:val="00AB748A"/>
    <w:rsid w:val="00AB76A9"/>
    <w:rsid w:val="00AB77AF"/>
    <w:rsid w:val="00AB77B2"/>
    <w:rsid w:val="00AB7E96"/>
    <w:rsid w:val="00AC07CF"/>
    <w:rsid w:val="00AC0804"/>
    <w:rsid w:val="00AC09A7"/>
    <w:rsid w:val="00AC1AAE"/>
    <w:rsid w:val="00AC2204"/>
    <w:rsid w:val="00AC3684"/>
    <w:rsid w:val="00AC3953"/>
    <w:rsid w:val="00AC3BB9"/>
    <w:rsid w:val="00AC4FB0"/>
    <w:rsid w:val="00AC67D9"/>
    <w:rsid w:val="00AC6AFF"/>
    <w:rsid w:val="00AC7647"/>
    <w:rsid w:val="00AC7E5F"/>
    <w:rsid w:val="00AC7EC7"/>
    <w:rsid w:val="00AC7FA1"/>
    <w:rsid w:val="00AD10A7"/>
    <w:rsid w:val="00AD156D"/>
    <w:rsid w:val="00AD218F"/>
    <w:rsid w:val="00AD2349"/>
    <w:rsid w:val="00AD245E"/>
    <w:rsid w:val="00AD251D"/>
    <w:rsid w:val="00AD253E"/>
    <w:rsid w:val="00AD2AC5"/>
    <w:rsid w:val="00AD333E"/>
    <w:rsid w:val="00AD38C4"/>
    <w:rsid w:val="00AD3B7C"/>
    <w:rsid w:val="00AD414C"/>
    <w:rsid w:val="00AD47D6"/>
    <w:rsid w:val="00AD485D"/>
    <w:rsid w:val="00AD4CF6"/>
    <w:rsid w:val="00AD4FF3"/>
    <w:rsid w:val="00AD54F6"/>
    <w:rsid w:val="00AD5E07"/>
    <w:rsid w:val="00AD60C5"/>
    <w:rsid w:val="00AD621B"/>
    <w:rsid w:val="00AD6450"/>
    <w:rsid w:val="00AD6BB7"/>
    <w:rsid w:val="00AD6DA3"/>
    <w:rsid w:val="00AD7847"/>
    <w:rsid w:val="00AE041E"/>
    <w:rsid w:val="00AE048E"/>
    <w:rsid w:val="00AE05D7"/>
    <w:rsid w:val="00AE1B2C"/>
    <w:rsid w:val="00AE1D06"/>
    <w:rsid w:val="00AE1F9F"/>
    <w:rsid w:val="00AE2182"/>
    <w:rsid w:val="00AE23BD"/>
    <w:rsid w:val="00AE3407"/>
    <w:rsid w:val="00AE3B1D"/>
    <w:rsid w:val="00AE3BD7"/>
    <w:rsid w:val="00AE3CB7"/>
    <w:rsid w:val="00AE4A39"/>
    <w:rsid w:val="00AE4C46"/>
    <w:rsid w:val="00AE4CA6"/>
    <w:rsid w:val="00AE546A"/>
    <w:rsid w:val="00AE59FA"/>
    <w:rsid w:val="00AE5FA5"/>
    <w:rsid w:val="00AE7181"/>
    <w:rsid w:val="00AE7B9D"/>
    <w:rsid w:val="00AE7E88"/>
    <w:rsid w:val="00AF0018"/>
    <w:rsid w:val="00AF0310"/>
    <w:rsid w:val="00AF03B2"/>
    <w:rsid w:val="00AF0782"/>
    <w:rsid w:val="00AF0A05"/>
    <w:rsid w:val="00AF0B40"/>
    <w:rsid w:val="00AF0E78"/>
    <w:rsid w:val="00AF1BA4"/>
    <w:rsid w:val="00AF1C0D"/>
    <w:rsid w:val="00AF227B"/>
    <w:rsid w:val="00AF29E0"/>
    <w:rsid w:val="00AF2CAD"/>
    <w:rsid w:val="00AF36C3"/>
    <w:rsid w:val="00AF36C6"/>
    <w:rsid w:val="00AF39D8"/>
    <w:rsid w:val="00AF4054"/>
    <w:rsid w:val="00AF40F2"/>
    <w:rsid w:val="00AF40F5"/>
    <w:rsid w:val="00AF4A4F"/>
    <w:rsid w:val="00AF4E0A"/>
    <w:rsid w:val="00AF50DB"/>
    <w:rsid w:val="00AF5DBC"/>
    <w:rsid w:val="00AF6383"/>
    <w:rsid w:val="00AF6CD8"/>
    <w:rsid w:val="00AF6ECC"/>
    <w:rsid w:val="00AF7864"/>
    <w:rsid w:val="00AF7AAA"/>
    <w:rsid w:val="00AF7DFC"/>
    <w:rsid w:val="00B015D0"/>
    <w:rsid w:val="00B01A56"/>
    <w:rsid w:val="00B01B51"/>
    <w:rsid w:val="00B01C37"/>
    <w:rsid w:val="00B01E71"/>
    <w:rsid w:val="00B02336"/>
    <w:rsid w:val="00B03022"/>
    <w:rsid w:val="00B03D28"/>
    <w:rsid w:val="00B03D5D"/>
    <w:rsid w:val="00B03E70"/>
    <w:rsid w:val="00B045F2"/>
    <w:rsid w:val="00B048F8"/>
    <w:rsid w:val="00B04A1D"/>
    <w:rsid w:val="00B0562D"/>
    <w:rsid w:val="00B05FE6"/>
    <w:rsid w:val="00B0700F"/>
    <w:rsid w:val="00B07474"/>
    <w:rsid w:val="00B07717"/>
    <w:rsid w:val="00B07995"/>
    <w:rsid w:val="00B07AFE"/>
    <w:rsid w:val="00B10585"/>
    <w:rsid w:val="00B10BB5"/>
    <w:rsid w:val="00B10E23"/>
    <w:rsid w:val="00B11BAB"/>
    <w:rsid w:val="00B1338B"/>
    <w:rsid w:val="00B1344F"/>
    <w:rsid w:val="00B1424A"/>
    <w:rsid w:val="00B1469C"/>
    <w:rsid w:val="00B14BFF"/>
    <w:rsid w:val="00B14FAE"/>
    <w:rsid w:val="00B156DD"/>
    <w:rsid w:val="00B15DEF"/>
    <w:rsid w:val="00B168B7"/>
    <w:rsid w:val="00B173DE"/>
    <w:rsid w:val="00B177E5"/>
    <w:rsid w:val="00B17DEB"/>
    <w:rsid w:val="00B20CAE"/>
    <w:rsid w:val="00B20EEB"/>
    <w:rsid w:val="00B21370"/>
    <w:rsid w:val="00B21894"/>
    <w:rsid w:val="00B218FD"/>
    <w:rsid w:val="00B21B5C"/>
    <w:rsid w:val="00B2270D"/>
    <w:rsid w:val="00B22A3D"/>
    <w:rsid w:val="00B23475"/>
    <w:rsid w:val="00B23818"/>
    <w:rsid w:val="00B246BB"/>
    <w:rsid w:val="00B2489D"/>
    <w:rsid w:val="00B2506C"/>
    <w:rsid w:val="00B2518C"/>
    <w:rsid w:val="00B253B0"/>
    <w:rsid w:val="00B25B8A"/>
    <w:rsid w:val="00B25EBF"/>
    <w:rsid w:val="00B26164"/>
    <w:rsid w:val="00B2622A"/>
    <w:rsid w:val="00B27AFB"/>
    <w:rsid w:val="00B306AD"/>
    <w:rsid w:val="00B31634"/>
    <w:rsid w:val="00B318B9"/>
    <w:rsid w:val="00B31DE2"/>
    <w:rsid w:val="00B32D03"/>
    <w:rsid w:val="00B331BF"/>
    <w:rsid w:val="00B33236"/>
    <w:rsid w:val="00B33894"/>
    <w:rsid w:val="00B33D18"/>
    <w:rsid w:val="00B344E8"/>
    <w:rsid w:val="00B34591"/>
    <w:rsid w:val="00B35663"/>
    <w:rsid w:val="00B35E52"/>
    <w:rsid w:val="00B36E03"/>
    <w:rsid w:val="00B37016"/>
    <w:rsid w:val="00B372BD"/>
    <w:rsid w:val="00B374AF"/>
    <w:rsid w:val="00B37AD5"/>
    <w:rsid w:val="00B37FF3"/>
    <w:rsid w:val="00B40989"/>
    <w:rsid w:val="00B40E4D"/>
    <w:rsid w:val="00B4127E"/>
    <w:rsid w:val="00B418F5"/>
    <w:rsid w:val="00B421D9"/>
    <w:rsid w:val="00B42B08"/>
    <w:rsid w:val="00B43231"/>
    <w:rsid w:val="00B438B0"/>
    <w:rsid w:val="00B43BDA"/>
    <w:rsid w:val="00B44DB5"/>
    <w:rsid w:val="00B452BC"/>
    <w:rsid w:val="00B462A1"/>
    <w:rsid w:val="00B46C75"/>
    <w:rsid w:val="00B475DB"/>
    <w:rsid w:val="00B4794B"/>
    <w:rsid w:val="00B47C04"/>
    <w:rsid w:val="00B47C34"/>
    <w:rsid w:val="00B47FFA"/>
    <w:rsid w:val="00B5142C"/>
    <w:rsid w:val="00B518E6"/>
    <w:rsid w:val="00B520F1"/>
    <w:rsid w:val="00B530A4"/>
    <w:rsid w:val="00B53C1A"/>
    <w:rsid w:val="00B54307"/>
    <w:rsid w:val="00B54ED4"/>
    <w:rsid w:val="00B55C70"/>
    <w:rsid w:val="00B55DAA"/>
    <w:rsid w:val="00B56787"/>
    <w:rsid w:val="00B56FCB"/>
    <w:rsid w:val="00B571B4"/>
    <w:rsid w:val="00B57347"/>
    <w:rsid w:val="00B5791D"/>
    <w:rsid w:val="00B600A1"/>
    <w:rsid w:val="00B60CF1"/>
    <w:rsid w:val="00B613AB"/>
    <w:rsid w:val="00B61425"/>
    <w:rsid w:val="00B6292D"/>
    <w:rsid w:val="00B636F1"/>
    <w:rsid w:val="00B64130"/>
    <w:rsid w:val="00B641AE"/>
    <w:rsid w:val="00B64528"/>
    <w:rsid w:val="00B6485D"/>
    <w:rsid w:val="00B654F2"/>
    <w:rsid w:val="00B655D5"/>
    <w:rsid w:val="00B66267"/>
    <w:rsid w:val="00B662C2"/>
    <w:rsid w:val="00B6640A"/>
    <w:rsid w:val="00B6640E"/>
    <w:rsid w:val="00B66A09"/>
    <w:rsid w:val="00B66F10"/>
    <w:rsid w:val="00B670BE"/>
    <w:rsid w:val="00B676FF"/>
    <w:rsid w:val="00B67BF5"/>
    <w:rsid w:val="00B70834"/>
    <w:rsid w:val="00B70879"/>
    <w:rsid w:val="00B7094C"/>
    <w:rsid w:val="00B712D6"/>
    <w:rsid w:val="00B71B7F"/>
    <w:rsid w:val="00B71FAB"/>
    <w:rsid w:val="00B72207"/>
    <w:rsid w:val="00B7343A"/>
    <w:rsid w:val="00B73502"/>
    <w:rsid w:val="00B7409E"/>
    <w:rsid w:val="00B7463F"/>
    <w:rsid w:val="00B761A3"/>
    <w:rsid w:val="00B763B7"/>
    <w:rsid w:val="00B763CF"/>
    <w:rsid w:val="00B76792"/>
    <w:rsid w:val="00B76F15"/>
    <w:rsid w:val="00B7749D"/>
    <w:rsid w:val="00B77D8E"/>
    <w:rsid w:val="00B803BD"/>
    <w:rsid w:val="00B80D33"/>
    <w:rsid w:val="00B81EF7"/>
    <w:rsid w:val="00B820C7"/>
    <w:rsid w:val="00B8247C"/>
    <w:rsid w:val="00B8255B"/>
    <w:rsid w:val="00B827CA"/>
    <w:rsid w:val="00B82986"/>
    <w:rsid w:val="00B82C3B"/>
    <w:rsid w:val="00B836F4"/>
    <w:rsid w:val="00B83FE2"/>
    <w:rsid w:val="00B8410C"/>
    <w:rsid w:val="00B848D4"/>
    <w:rsid w:val="00B85ED1"/>
    <w:rsid w:val="00B861FF"/>
    <w:rsid w:val="00B8667A"/>
    <w:rsid w:val="00B87124"/>
    <w:rsid w:val="00B87A96"/>
    <w:rsid w:val="00B87F0E"/>
    <w:rsid w:val="00B9047A"/>
    <w:rsid w:val="00B9164B"/>
    <w:rsid w:val="00B92182"/>
    <w:rsid w:val="00B92702"/>
    <w:rsid w:val="00B937B7"/>
    <w:rsid w:val="00B93BAD"/>
    <w:rsid w:val="00B94A21"/>
    <w:rsid w:val="00B95007"/>
    <w:rsid w:val="00B950B4"/>
    <w:rsid w:val="00B9529F"/>
    <w:rsid w:val="00B955B5"/>
    <w:rsid w:val="00B960AC"/>
    <w:rsid w:val="00B96910"/>
    <w:rsid w:val="00B969F4"/>
    <w:rsid w:val="00B971FB"/>
    <w:rsid w:val="00B97826"/>
    <w:rsid w:val="00BA0445"/>
    <w:rsid w:val="00BA08CB"/>
    <w:rsid w:val="00BA08EA"/>
    <w:rsid w:val="00BA0C15"/>
    <w:rsid w:val="00BA0C75"/>
    <w:rsid w:val="00BA1277"/>
    <w:rsid w:val="00BA15D8"/>
    <w:rsid w:val="00BA272A"/>
    <w:rsid w:val="00BA280F"/>
    <w:rsid w:val="00BA39C5"/>
    <w:rsid w:val="00BA52FF"/>
    <w:rsid w:val="00BA59C6"/>
    <w:rsid w:val="00BA5B2B"/>
    <w:rsid w:val="00BA5EE7"/>
    <w:rsid w:val="00BA602B"/>
    <w:rsid w:val="00BA62C6"/>
    <w:rsid w:val="00BA685C"/>
    <w:rsid w:val="00BA7213"/>
    <w:rsid w:val="00BA7222"/>
    <w:rsid w:val="00BA755D"/>
    <w:rsid w:val="00BB0CC0"/>
    <w:rsid w:val="00BB0D12"/>
    <w:rsid w:val="00BB1223"/>
    <w:rsid w:val="00BB12B5"/>
    <w:rsid w:val="00BB249F"/>
    <w:rsid w:val="00BB3DEA"/>
    <w:rsid w:val="00BB45F1"/>
    <w:rsid w:val="00BB4D82"/>
    <w:rsid w:val="00BB4DAA"/>
    <w:rsid w:val="00BB52AD"/>
    <w:rsid w:val="00BB5C29"/>
    <w:rsid w:val="00BB649E"/>
    <w:rsid w:val="00BB7833"/>
    <w:rsid w:val="00BB7B1F"/>
    <w:rsid w:val="00BB7C0D"/>
    <w:rsid w:val="00BC0307"/>
    <w:rsid w:val="00BC048F"/>
    <w:rsid w:val="00BC07E2"/>
    <w:rsid w:val="00BC0965"/>
    <w:rsid w:val="00BC0B67"/>
    <w:rsid w:val="00BC0B81"/>
    <w:rsid w:val="00BC1024"/>
    <w:rsid w:val="00BC10A7"/>
    <w:rsid w:val="00BC2A29"/>
    <w:rsid w:val="00BC2E57"/>
    <w:rsid w:val="00BC3CB3"/>
    <w:rsid w:val="00BC3F11"/>
    <w:rsid w:val="00BC45DD"/>
    <w:rsid w:val="00BC4A94"/>
    <w:rsid w:val="00BC569C"/>
    <w:rsid w:val="00BC5C07"/>
    <w:rsid w:val="00BC662E"/>
    <w:rsid w:val="00BC6962"/>
    <w:rsid w:val="00BC6D25"/>
    <w:rsid w:val="00BC7474"/>
    <w:rsid w:val="00BC79F0"/>
    <w:rsid w:val="00BD082B"/>
    <w:rsid w:val="00BD089D"/>
    <w:rsid w:val="00BD091E"/>
    <w:rsid w:val="00BD0F84"/>
    <w:rsid w:val="00BD18E6"/>
    <w:rsid w:val="00BD1BB6"/>
    <w:rsid w:val="00BD1D7B"/>
    <w:rsid w:val="00BD2411"/>
    <w:rsid w:val="00BD25CE"/>
    <w:rsid w:val="00BD2B20"/>
    <w:rsid w:val="00BD2ED7"/>
    <w:rsid w:val="00BD3359"/>
    <w:rsid w:val="00BD3988"/>
    <w:rsid w:val="00BD3CEA"/>
    <w:rsid w:val="00BD406A"/>
    <w:rsid w:val="00BD5113"/>
    <w:rsid w:val="00BD54BE"/>
    <w:rsid w:val="00BD5D78"/>
    <w:rsid w:val="00BD61A7"/>
    <w:rsid w:val="00BD7DEE"/>
    <w:rsid w:val="00BE0A46"/>
    <w:rsid w:val="00BE1D12"/>
    <w:rsid w:val="00BE1FAE"/>
    <w:rsid w:val="00BE2802"/>
    <w:rsid w:val="00BE2C02"/>
    <w:rsid w:val="00BE3517"/>
    <w:rsid w:val="00BE40D7"/>
    <w:rsid w:val="00BE4149"/>
    <w:rsid w:val="00BE42B1"/>
    <w:rsid w:val="00BE42E5"/>
    <w:rsid w:val="00BE4E8A"/>
    <w:rsid w:val="00BE538A"/>
    <w:rsid w:val="00BE58F0"/>
    <w:rsid w:val="00BE6728"/>
    <w:rsid w:val="00BE6909"/>
    <w:rsid w:val="00BE6A5D"/>
    <w:rsid w:val="00BE6CC0"/>
    <w:rsid w:val="00BE6F1D"/>
    <w:rsid w:val="00BE7652"/>
    <w:rsid w:val="00BF0383"/>
    <w:rsid w:val="00BF1994"/>
    <w:rsid w:val="00BF2061"/>
    <w:rsid w:val="00BF26D7"/>
    <w:rsid w:val="00BF30C6"/>
    <w:rsid w:val="00BF33CE"/>
    <w:rsid w:val="00BF3675"/>
    <w:rsid w:val="00BF4340"/>
    <w:rsid w:val="00BF4747"/>
    <w:rsid w:val="00BF4C70"/>
    <w:rsid w:val="00BF583E"/>
    <w:rsid w:val="00BF5C1D"/>
    <w:rsid w:val="00BF74D8"/>
    <w:rsid w:val="00BF7AD4"/>
    <w:rsid w:val="00C00118"/>
    <w:rsid w:val="00C0041F"/>
    <w:rsid w:val="00C007DE"/>
    <w:rsid w:val="00C00FC6"/>
    <w:rsid w:val="00C01E38"/>
    <w:rsid w:val="00C0206A"/>
    <w:rsid w:val="00C03037"/>
    <w:rsid w:val="00C03048"/>
    <w:rsid w:val="00C03430"/>
    <w:rsid w:val="00C045BB"/>
    <w:rsid w:val="00C047F8"/>
    <w:rsid w:val="00C0485E"/>
    <w:rsid w:val="00C04AF1"/>
    <w:rsid w:val="00C04F0F"/>
    <w:rsid w:val="00C0655A"/>
    <w:rsid w:val="00C06B91"/>
    <w:rsid w:val="00C07917"/>
    <w:rsid w:val="00C10350"/>
    <w:rsid w:val="00C10453"/>
    <w:rsid w:val="00C106AB"/>
    <w:rsid w:val="00C10738"/>
    <w:rsid w:val="00C10929"/>
    <w:rsid w:val="00C1098A"/>
    <w:rsid w:val="00C10AA6"/>
    <w:rsid w:val="00C10D40"/>
    <w:rsid w:val="00C10EE6"/>
    <w:rsid w:val="00C10F86"/>
    <w:rsid w:val="00C12186"/>
    <w:rsid w:val="00C12328"/>
    <w:rsid w:val="00C128FD"/>
    <w:rsid w:val="00C130AC"/>
    <w:rsid w:val="00C1317D"/>
    <w:rsid w:val="00C1387F"/>
    <w:rsid w:val="00C14563"/>
    <w:rsid w:val="00C16478"/>
    <w:rsid w:val="00C166B4"/>
    <w:rsid w:val="00C1735D"/>
    <w:rsid w:val="00C17725"/>
    <w:rsid w:val="00C17D63"/>
    <w:rsid w:val="00C20353"/>
    <w:rsid w:val="00C203C4"/>
    <w:rsid w:val="00C20641"/>
    <w:rsid w:val="00C21083"/>
    <w:rsid w:val="00C211D2"/>
    <w:rsid w:val="00C216A4"/>
    <w:rsid w:val="00C2174D"/>
    <w:rsid w:val="00C21D21"/>
    <w:rsid w:val="00C2263C"/>
    <w:rsid w:val="00C22DD4"/>
    <w:rsid w:val="00C233C5"/>
    <w:rsid w:val="00C2356E"/>
    <w:rsid w:val="00C23700"/>
    <w:rsid w:val="00C23AF9"/>
    <w:rsid w:val="00C24839"/>
    <w:rsid w:val="00C25331"/>
    <w:rsid w:val="00C25C62"/>
    <w:rsid w:val="00C25F0B"/>
    <w:rsid w:val="00C26B20"/>
    <w:rsid w:val="00C27C19"/>
    <w:rsid w:val="00C304B5"/>
    <w:rsid w:val="00C30873"/>
    <w:rsid w:val="00C3115C"/>
    <w:rsid w:val="00C314F9"/>
    <w:rsid w:val="00C31CB7"/>
    <w:rsid w:val="00C31E80"/>
    <w:rsid w:val="00C32007"/>
    <w:rsid w:val="00C324BE"/>
    <w:rsid w:val="00C337D5"/>
    <w:rsid w:val="00C33ADD"/>
    <w:rsid w:val="00C33BA7"/>
    <w:rsid w:val="00C33D7E"/>
    <w:rsid w:val="00C346CE"/>
    <w:rsid w:val="00C360E7"/>
    <w:rsid w:val="00C362A1"/>
    <w:rsid w:val="00C36984"/>
    <w:rsid w:val="00C372DB"/>
    <w:rsid w:val="00C37360"/>
    <w:rsid w:val="00C37844"/>
    <w:rsid w:val="00C37B74"/>
    <w:rsid w:val="00C40285"/>
    <w:rsid w:val="00C403F6"/>
    <w:rsid w:val="00C40EE4"/>
    <w:rsid w:val="00C40F2F"/>
    <w:rsid w:val="00C41654"/>
    <w:rsid w:val="00C42009"/>
    <w:rsid w:val="00C4249A"/>
    <w:rsid w:val="00C42639"/>
    <w:rsid w:val="00C42AEC"/>
    <w:rsid w:val="00C42ED3"/>
    <w:rsid w:val="00C4315D"/>
    <w:rsid w:val="00C43228"/>
    <w:rsid w:val="00C43781"/>
    <w:rsid w:val="00C468D7"/>
    <w:rsid w:val="00C46F59"/>
    <w:rsid w:val="00C471BE"/>
    <w:rsid w:val="00C474D8"/>
    <w:rsid w:val="00C475E0"/>
    <w:rsid w:val="00C47E60"/>
    <w:rsid w:val="00C508F8"/>
    <w:rsid w:val="00C50C4C"/>
    <w:rsid w:val="00C51DE4"/>
    <w:rsid w:val="00C52867"/>
    <w:rsid w:val="00C52BCA"/>
    <w:rsid w:val="00C52F65"/>
    <w:rsid w:val="00C54E64"/>
    <w:rsid w:val="00C54E97"/>
    <w:rsid w:val="00C54F7D"/>
    <w:rsid w:val="00C55552"/>
    <w:rsid w:val="00C55A12"/>
    <w:rsid w:val="00C55FFD"/>
    <w:rsid w:val="00C562F8"/>
    <w:rsid w:val="00C56319"/>
    <w:rsid w:val="00C5646E"/>
    <w:rsid w:val="00C56500"/>
    <w:rsid w:val="00C565E8"/>
    <w:rsid w:val="00C568A8"/>
    <w:rsid w:val="00C570A1"/>
    <w:rsid w:val="00C571E0"/>
    <w:rsid w:val="00C572E2"/>
    <w:rsid w:val="00C573DA"/>
    <w:rsid w:val="00C57CD5"/>
    <w:rsid w:val="00C60605"/>
    <w:rsid w:val="00C60966"/>
    <w:rsid w:val="00C6097E"/>
    <w:rsid w:val="00C6197C"/>
    <w:rsid w:val="00C61A7A"/>
    <w:rsid w:val="00C61BBC"/>
    <w:rsid w:val="00C62193"/>
    <w:rsid w:val="00C6242E"/>
    <w:rsid w:val="00C64873"/>
    <w:rsid w:val="00C648CF"/>
    <w:rsid w:val="00C64E1D"/>
    <w:rsid w:val="00C655BE"/>
    <w:rsid w:val="00C7034C"/>
    <w:rsid w:val="00C711FF"/>
    <w:rsid w:val="00C71A4C"/>
    <w:rsid w:val="00C71E44"/>
    <w:rsid w:val="00C720EC"/>
    <w:rsid w:val="00C72AFE"/>
    <w:rsid w:val="00C7373D"/>
    <w:rsid w:val="00C737A0"/>
    <w:rsid w:val="00C74212"/>
    <w:rsid w:val="00C74FB1"/>
    <w:rsid w:val="00C74FC5"/>
    <w:rsid w:val="00C75476"/>
    <w:rsid w:val="00C755CC"/>
    <w:rsid w:val="00C7564C"/>
    <w:rsid w:val="00C75769"/>
    <w:rsid w:val="00C75C28"/>
    <w:rsid w:val="00C76536"/>
    <w:rsid w:val="00C76577"/>
    <w:rsid w:val="00C76754"/>
    <w:rsid w:val="00C76AD2"/>
    <w:rsid w:val="00C76C86"/>
    <w:rsid w:val="00C76F4B"/>
    <w:rsid w:val="00C7707D"/>
    <w:rsid w:val="00C7711B"/>
    <w:rsid w:val="00C7736D"/>
    <w:rsid w:val="00C81B67"/>
    <w:rsid w:val="00C81CD5"/>
    <w:rsid w:val="00C821EC"/>
    <w:rsid w:val="00C822D9"/>
    <w:rsid w:val="00C82686"/>
    <w:rsid w:val="00C82ECE"/>
    <w:rsid w:val="00C83B84"/>
    <w:rsid w:val="00C84CDC"/>
    <w:rsid w:val="00C85206"/>
    <w:rsid w:val="00C8522E"/>
    <w:rsid w:val="00C85B2E"/>
    <w:rsid w:val="00C863BC"/>
    <w:rsid w:val="00C875F3"/>
    <w:rsid w:val="00C90D5D"/>
    <w:rsid w:val="00C92CA0"/>
    <w:rsid w:val="00C9349F"/>
    <w:rsid w:val="00C93933"/>
    <w:rsid w:val="00C941EB"/>
    <w:rsid w:val="00C94FE5"/>
    <w:rsid w:val="00C9569C"/>
    <w:rsid w:val="00C957B3"/>
    <w:rsid w:val="00C95857"/>
    <w:rsid w:val="00C95BC7"/>
    <w:rsid w:val="00C95C97"/>
    <w:rsid w:val="00C96821"/>
    <w:rsid w:val="00C96F2A"/>
    <w:rsid w:val="00CA022B"/>
    <w:rsid w:val="00CA0A45"/>
    <w:rsid w:val="00CA0CB5"/>
    <w:rsid w:val="00CA0D4F"/>
    <w:rsid w:val="00CA1039"/>
    <w:rsid w:val="00CA13AF"/>
    <w:rsid w:val="00CA21BF"/>
    <w:rsid w:val="00CA2353"/>
    <w:rsid w:val="00CA239D"/>
    <w:rsid w:val="00CA23FC"/>
    <w:rsid w:val="00CA31B5"/>
    <w:rsid w:val="00CA3530"/>
    <w:rsid w:val="00CA37FF"/>
    <w:rsid w:val="00CA4113"/>
    <w:rsid w:val="00CA524A"/>
    <w:rsid w:val="00CA52D8"/>
    <w:rsid w:val="00CA53EC"/>
    <w:rsid w:val="00CA5745"/>
    <w:rsid w:val="00CA5CB9"/>
    <w:rsid w:val="00CA5EE2"/>
    <w:rsid w:val="00CA6656"/>
    <w:rsid w:val="00CA6C53"/>
    <w:rsid w:val="00CA7AC6"/>
    <w:rsid w:val="00CA7C74"/>
    <w:rsid w:val="00CA7DCB"/>
    <w:rsid w:val="00CA7E96"/>
    <w:rsid w:val="00CA7F5B"/>
    <w:rsid w:val="00CB275C"/>
    <w:rsid w:val="00CB2A70"/>
    <w:rsid w:val="00CB3288"/>
    <w:rsid w:val="00CB3547"/>
    <w:rsid w:val="00CB3AE4"/>
    <w:rsid w:val="00CB498A"/>
    <w:rsid w:val="00CB571E"/>
    <w:rsid w:val="00CB6352"/>
    <w:rsid w:val="00CB6EDD"/>
    <w:rsid w:val="00CB75AC"/>
    <w:rsid w:val="00CB7691"/>
    <w:rsid w:val="00CC128C"/>
    <w:rsid w:val="00CC1A56"/>
    <w:rsid w:val="00CC2057"/>
    <w:rsid w:val="00CC242D"/>
    <w:rsid w:val="00CC2B03"/>
    <w:rsid w:val="00CC3101"/>
    <w:rsid w:val="00CC37B9"/>
    <w:rsid w:val="00CC48AB"/>
    <w:rsid w:val="00CC4CAC"/>
    <w:rsid w:val="00CC4D37"/>
    <w:rsid w:val="00CC5152"/>
    <w:rsid w:val="00CC5203"/>
    <w:rsid w:val="00CC5F07"/>
    <w:rsid w:val="00CC667E"/>
    <w:rsid w:val="00CC7DE2"/>
    <w:rsid w:val="00CD01A6"/>
    <w:rsid w:val="00CD0B38"/>
    <w:rsid w:val="00CD139F"/>
    <w:rsid w:val="00CD2153"/>
    <w:rsid w:val="00CD21E0"/>
    <w:rsid w:val="00CD3335"/>
    <w:rsid w:val="00CD3524"/>
    <w:rsid w:val="00CD3DDD"/>
    <w:rsid w:val="00CD41FA"/>
    <w:rsid w:val="00CD4321"/>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B5F"/>
    <w:rsid w:val="00CE2FFA"/>
    <w:rsid w:val="00CE30CA"/>
    <w:rsid w:val="00CE337A"/>
    <w:rsid w:val="00CE369C"/>
    <w:rsid w:val="00CE3C33"/>
    <w:rsid w:val="00CE4045"/>
    <w:rsid w:val="00CE419B"/>
    <w:rsid w:val="00CE4947"/>
    <w:rsid w:val="00CE564B"/>
    <w:rsid w:val="00CE5A3B"/>
    <w:rsid w:val="00CF01FC"/>
    <w:rsid w:val="00CF06AA"/>
    <w:rsid w:val="00CF0E44"/>
    <w:rsid w:val="00CF315D"/>
    <w:rsid w:val="00CF3950"/>
    <w:rsid w:val="00CF3A94"/>
    <w:rsid w:val="00CF3BE3"/>
    <w:rsid w:val="00CF43AB"/>
    <w:rsid w:val="00CF4E52"/>
    <w:rsid w:val="00CF5D00"/>
    <w:rsid w:val="00CF70D9"/>
    <w:rsid w:val="00CF71C9"/>
    <w:rsid w:val="00CF7FCA"/>
    <w:rsid w:val="00D0227E"/>
    <w:rsid w:val="00D028CC"/>
    <w:rsid w:val="00D0371E"/>
    <w:rsid w:val="00D03FFE"/>
    <w:rsid w:val="00D049C5"/>
    <w:rsid w:val="00D04E71"/>
    <w:rsid w:val="00D0652F"/>
    <w:rsid w:val="00D06898"/>
    <w:rsid w:val="00D06C5D"/>
    <w:rsid w:val="00D07F25"/>
    <w:rsid w:val="00D100A1"/>
    <w:rsid w:val="00D103ED"/>
    <w:rsid w:val="00D103F9"/>
    <w:rsid w:val="00D105C2"/>
    <w:rsid w:val="00D10633"/>
    <w:rsid w:val="00D110EA"/>
    <w:rsid w:val="00D1120E"/>
    <w:rsid w:val="00D1184B"/>
    <w:rsid w:val="00D121FA"/>
    <w:rsid w:val="00D1294F"/>
    <w:rsid w:val="00D12BDF"/>
    <w:rsid w:val="00D12CC5"/>
    <w:rsid w:val="00D12F5D"/>
    <w:rsid w:val="00D1326A"/>
    <w:rsid w:val="00D13499"/>
    <w:rsid w:val="00D14611"/>
    <w:rsid w:val="00D14DAE"/>
    <w:rsid w:val="00D14E30"/>
    <w:rsid w:val="00D15C0F"/>
    <w:rsid w:val="00D15D8E"/>
    <w:rsid w:val="00D16430"/>
    <w:rsid w:val="00D165C6"/>
    <w:rsid w:val="00D16AFF"/>
    <w:rsid w:val="00D16B97"/>
    <w:rsid w:val="00D16BD4"/>
    <w:rsid w:val="00D16CDE"/>
    <w:rsid w:val="00D1725D"/>
    <w:rsid w:val="00D20545"/>
    <w:rsid w:val="00D2125E"/>
    <w:rsid w:val="00D21579"/>
    <w:rsid w:val="00D220D2"/>
    <w:rsid w:val="00D22F04"/>
    <w:rsid w:val="00D22F48"/>
    <w:rsid w:val="00D23472"/>
    <w:rsid w:val="00D239B7"/>
    <w:rsid w:val="00D23E47"/>
    <w:rsid w:val="00D2400C"/>
    <w:rsid w:val="00D247DC"/>
    <w:rsid w:val="00D24818"/>
    <w:rsid w:val="00D25368"/>
    <w:rsid w:val="00D2584C"/>
    <w:rsid w:val="00D25862"/>
    <w:rsid w:val="00D25E54"/>
    <w:rsid w:val="00D261D5"/>
    <w:rsid w:val="00D26961"/>
    <w:rsid w:val="00D26E46"/>
    <w:rsid w:val="00D27384"/>
    <w:rsid w:val="00D2743B"/>
    <w:rsid w:val="00D27733"/>
    <w:rsid w:val="00D27D8A"/>
    <w:rsid w:val="00D304AC"/>
    <w:rsid w:val="00D30790"/>
    <w:rsid w:val="00D31274"/>
    <w:rsid w:val="00D31C6E"/>
    <w:rsid w:val="00D31DA8"/>
    <w:rsid w:val="00D323E0"/>
    <w:rsid w:val="00D32D21"/>
    <w:rsid w:val="00D3361A"/>
    <w:rsid w:val="00D3364A"/>
    <w:rsid w:val="00D337C3"/>
    <w:rsid w:val="00D33CD8"/>
    <w:rsid w:val="00D33FB1"/>
    <w:rsid w:val="00D348C9"/>
    <w:rsid w:val="00D36A33"/>
    <w:rsid w:val="00D36D21"/>
    <w:rsid w:val="00D3711E"/>
    <w:rsid w:val="00D37121"/>
    <w:rsid w:val="00D3733D"/>
    <w:rsid w:val="00D37CC0"/>
    <w:rsid w:val="00D40089"/>
    <w:rsid w:val="00D40090"/>
    <w:rsid w:val="00D402FE"/>
    <w:rsid w:val="00D40B61"/>
    <w:rsid w:val="00D418FC"/>
    <w:rsid w:val="00D41911"/>
    <w:rsid w:val="00D41ECD"/>
    <w:rsid w:val="00D43255"/>
    <w:rsid w:val="00D43652"/>
    <w:rsid w:val="00D43F41"/>
    <w:rsid w:val="00D44696"/>
    <w:rsid w:val="00D448BB"/>
    <w:rsid w:val="00D449B4"/>
    <w:rsid w:val="00D44F58"/>
    <w:rsid w:val="00D450FD"/>
    <w:rsid w:val="00D45540"/>
    <w:rsid w:val="00D458A3"/>
    <w:rsid w:val="00D4673C"/>
    <w:rsid w:val="00D46B6E"/>
    <w:rsid w:val="00D47908"/>
    <w:rsid w:val="00D5112C"/>
    <w:rsid w:val="00D520A5"/>
    <w:rsid w:val="00D5270B"/>
    <w:rsid w:val="00D52A23"/>
    <w:rsid w:val="00D53364"/>
    <w:rsid w:val="00D53D0C"/>
    <w:rsid w:val="00D53E6C"/>
    <w:rsid w:val="00D5498B"/>
    <w:rsid w:val="00D552C5"/>
    <w:rsid w:val="00D55B5B"/>
    <w:rsid w:val="00D565A6"/>
    <w:rsid w:val="00D569D5"/>
    <w:rsid w:val="00D57053"/>
    <w:rsid w:val="00D57112"/>
    <w:rsid w:val="00D57370"/>
    <w:rsid w:val="00D57FAB"/>
    <w:rsid w:val="00D60322"/>
    <w:rsid w:val="00D6147B"/>
    <w:rsid w:val="00D61514"/>
    <w:rsid w:val="00D62384"/>
    <w:rsid w:val="00D628F2"/>
    <w:rsid w:val="00D656B2"/>
    <w:rsid w:val="00D65917"/>
    <w:rsid w:val="00D65F88"/>
    <w:rsid w:val="00D66501"/>
    <w:rsid w:val="00D66CBB"/>
    <w:rsid w:val="00D66D8E"/>
    <w:rsid w:val="00D67347"/>
    <w:rsid w:val="00D6746A"/>
    <w:rsid w:val="00D67754"/>
    <w:rsid w:val="00D67BB5"/>
    <w:rsid w:val="00D7019D"/>
    <w:rsid w:val="00D70905"/>
    <w:rsid w:val="00D72A2B"/>
    <w:rsid w:val="00D736D5"/>
    <w:rsid w:val="00D744F4"/>
    <w:rsid w:val="00D74AA8"/>
    <w:rsid w:val="00D753E2"/>
    <w:rsid w:val="00D75884"/>
    <w:rsid w:val="00D76170"/>
    <w:rsid w:val="00D76C14"/>
    <w:rsid w:val="00D7718F"/>
    <w:rsid w:val="00D77835"/>
    <w:rsid w:val="00D77872"/>
    <w:rsid w:val="00D81A37"/>
    <w:rsid w:val="00D81C1C"/>
    <w:rsid w:val="00D81F7B"/>
    <w:rsid w:val="00D82491"/>
    <w:rsid w:val="00D82D78"/>
    <w:rsid w:val="00D8360A"/>
    <w:rsid w:val="00D83BD2"/>
    <w:rsid w:val="00D83C46"/>
    <w:rsid w:val="00D8423D"/>
    <w:rsid w:val="00D84791"/>
    <w:rsid w:val="00D85BCA"/>
    <w:rsid w:val="00D85C04"/>
    <w:rsid w:val="00D86E68"/>
    <w:rsid w:val="00D878D0"/>
    <w:rsid w:val="00D904A6"/>
    <w:rsid w:val="00D90F74"/>
    <w:rsid w:val="00D912D2"/>
    <w:rsid w:val="00D916EE"/>
    <w:rsid w:val="00D92D18"/>
    <w:rsid w:val="00D9322C"/>
    <w:rsid w:val="00D9364E"/>
    <w:rsid w:val="00D938DC"/>
    <w:rsid w:val="00D93F0D"/>
    <w:rsid w:val="00D9512F"/>
    <w:rsid w:val="00D957BB"/>
    <w:rsid w:val="00D95E2C"/>
    <w:rsid w:val="00D96164"/>
    <w:rsid w:val="00D9709E"/>
    <w:rsid w:val="00DA0B43"/>
    <w:rsid w:val="00DA1B10"/>
    <w:rsid w:val="00DA1E6B"/>
    <w:rsid w:val="00DA1E6E"/>
    <w:rsid w:val="00DA2C3D"/>
    <w:rsid w:val="00DA2E80"/>
    <w:rsid w:val="00DA3487"/>
    <w:rsid w:val="00DA38D7"/>
    <w:rsid w:val="00DA40D4"/>
    <w:rsid w:val="00DA5E88"/>
    <w:rsid w:val="00DA673C"/>
    <w:rsid w:val="00DA6AB3"/>
    <w:rsid w:val="00DA767A"/>
    <w:rsid w:val="00DA7AF9"/>
    <w:rsid w:val="00DA7E36"/>
    <w:rsid w:val="00DB000D"/>
    <w:rsid w:val="00DB0418"/>
    <w:rsid w:val="00DB1973"/>
    <w:rsid w:val="00DB1BF8"/>
    <w:rsid w:val="00DB1BFD"/>
    <w:rsid w:val="00DB1DFD"/>
    <w:rsid w:val="00DB2139"/>
    <w:rsid w:val="00DB290F"/>
    <w:rsid w:val="00DB30DB"/>
    <w:rsid w:val="00DB315C"/>
    <w:rsid w:val="00DB41DE"/>
    <w:rsid w:val="00DB48AF"/>
    <w:rsid w:val="00DB5012"/>
    <w:rsid w:val="00DB550E"/>
    <w:rsid w:val="00DB5628"/>
    <w:rsid w:val="00DB5988"/>
    <w:rsid w:val="00DB5B0D"/>
    <w:rsid w:val="00DB63F1"/>
    <w:rsid w:val="00DB640C"/>
    <w:rsid w:val="00DB64F0"/>
    <w:rsid w:val="00DB6A6B"/>
    <w:rsid w:val="00DB6BD7"/>
    <w:rsid w:val="00DB6CA8"/>
    <w:rsid w:val="00DB7108"/>
    <w:rsid w:val="00DB7165"/>
    <w:rsid w:val="00DB7488"/>
    <w:rsid w:val="00DB787E"/>
    <w:rsid w:val="00DC026A"/>
    <w:rsid w:val="00DC1154"/>
    <w:rsid w:val="00DC1ED2"/>
    <w:rsid w:val="00DC236D"/>
    <w:rsid w:val="00DC2B72"/>
    <w:rsid w:val="00DC30F1"/>
    <w:rsid w:val="00DC32D4"/>
    <w:rsid w:val="00DC38F1"/>
    <w:rsid w:val="00DC39B8"/>
    <w:rsid w:val="00DC427F"/>
    <w:rsid w:val="00DC491A"/>
    <w:rsid w:val="00DC5393"/>
    <w:rsid w:val="00DC5F6B"/>
    <w:rsid w:val="00DC62FD"/>
    <w:rsid w:val="00DC6B89"/>
    <w:rsid w:val="00DC7361"/>
    <w:rsid w:val="00DC7C7C"/>
    <w:rsid w:val="00DD01E8"/>
    <w:rsid w:val="00DD0398"/>
    <w:rsid w:val="00DD114B"/>
    <w:rsid w:val="00DD1A5D"/>
    <w:rsid w:val="00DD1D0A"/>
    <w:rsid w:val="00DD1DA2"/>
    <w:rsid w:val="00DD26D3"/>
    <w:rsid w:val="00DD27D4"/>
    <w:rsid w:val="00DD3A93"/>
    <w:rsid w:val="00DD5163"/>
    <w:rsid w:val="00DD51E2"/>
    <w:rsid w:val="00DD56CD"/>
    <w:rsid w:val="00DD572E"/>
    <w:rsid w:val="00DD5FB5"/>
    <w:rsid w:val="00DD6446"/>
    <w:rsid w:val="00DD7223"/>
    <w:rsid w:val="00DE0544"/>
    <w:rsid w:val="00DE059B"/>
    <w:rsid w:val="00DE0977"/>
    <w:rsid w:val="00DE1B73"/>
    <w:rsid w:val="00DE29EF"/>
    <w:rsid w:val="00DE2B4A"/>
    <w:rsid w:val="00DE2DCF"/>
    <w:rsid w:val="00DE301A"/>
    <w:rsid w:val="00DE3540"/>
    <w:rsid w:val="00DE35FD"/>
    <w:rsid w:val="00DE433E"/>
    <w:rsid w:val="00DE4B36"/>
    <w:rsid w:val="00DE4B93"/>
    <w:rsid w:val="00DE4F6C"/>
    <w:rsid w:val="00DE533C"/>
    <w:rsid w:val="00DE5EC4"/>
    <w:rsid w:val="00DE69D3"/>
    <w:rsid w:val="00DE6BBC"/>
    <w:rsid w:val="00DE727C"/>
    <w:rsid w:val="00DF05DD"/>
    <w:rsid w:val="00DF093D"/>
    <w:rsid w:val="00DF0979"/>
    <w:rsid w:val="00DF11C4"/>
    <w:rsid w:val="00DF1851"/>
    <w:rsid w:val="00DF19D1"/>
    <w:rsid w:val="00DF2003"/>
    <w:rsid w:val="00DF2157"/>
    <w:rsid w:val="00DF220B"/>
    <w:rsid w:val="00DF2F3B"/>
    <w:rsid w:val="00DF3627"/>
    <w:rsid w:val="00DF368F"/>
    <w:rsid w:val="00DF392C"/>
    <w:rsid w:val="00DF3E45"/>
    <w:rsid w:val="00DF3F9C"/>
    <w:rsid w:val="00DF465A"/>
    <w:rsid w:val="00DF4685"/>
    <w:rsid w:val="00DF48A1"/>
    <w:rsid w:val="00DF562B"/>
    <w:rsid w:val="00DF566F"/>
    <w:rsid w:val="00DF5A9C"/>
    <w:rsid w:val="00DF5B3F"/>
    <w:rsid w:val="00DF5D31"/>
    <w:rsid w:val="00DF61D0"/>
    <w:rsid w:val="00DF67EE"/>
    <w:rsid w:val="00DF6FE9"/>
    <w:rsid w:val="00DF7526"/>
    <w:rsid w:val="00DF7B54"/>
    <w:rsid w:val="00DF7EE8"/>
    <w:rsid w:val="00E00401"/>
    <w:rsid w:val="00E00AFE"/>
    <w:rsid w:val="00E00D2C"/>
    <w:rsid w:val="00E015BA"/>
    <w:rsid w:val="00E01844"/>
    <w:rsid w:val="00E01C3F"/>
    <w:rsid w:val="00E01EF6"/>
    <w:rsid w:val="00E026B8"/>
    <w:rsid w:val="00E0424D"/>
    <w:rsid w:val="00E048E1"/>
    <w:rsid w:val="00E05BAA"/>
    <w:rsid w:val="00E05D6D"/>
    <w:rsid w:val="00E06024"/>
    <w:rsid w:val="00E06148"/>
    <w:rsid w:val="00E06262"/>
    <w:rsid w:val="00E0632A"/>
    <w:rsid w:val="00E06D08"/>
    <w:rsid w:val="00E07196"/>
    <w:rsid w:val="00E076CD"/>
    <w:rsid w:val="00E07A0C"/>
    <w:rsid w:val="00E07B2A"/>
    <w:rsid w:val="00E10493"/>
    <w:rsid w:val="00E10718"/>
    <w:rsid w:val="00E10DE8"/>
    <w:rsid w:val="00E11971"/>
    <w:rsid w:val="00E11981"/>
    <w:rsid w:val="00E11E6C"/>
    <w:rsid w:val="00E11F49"/>
    <w:rsid w:val="00E12654"/>
    <w:rsid w:val="00E1278A"/>
    <w:rsid w:val="00E12D1C"/>
    <w:rsid w:val="00E13FB3"/>
    <w:rsid w:val="00E1549F"/>
    <w:rsid w:val="00E156CB"/>
    <w:rsid w:val="00E15841"/>
    <w:rsid w:val="00E16477"/>
    <w:rsid w:val="00E16F09"/>
    <w:rsid w:val="00E17061"/>
    <w:rsid w:val="00E17142"/>
    <w:rsid w:val="00E2053C"/>
    <w:rsid w:val="00E20F53"/>
    <w:rsid w:val="00E2129F"/>
    <w:rsid w:val="00E213D1"/>
    <w:rsid w:val="00E216BF"/>
    <w:rsid w:val="00E2184A"/>
    <w:rsid w:val="00E219DD"/>
    <w:rsid w:val="00E21AA8"/>
    <w:rsid w:val="00E22011"/>
    <w:rsid w:val="00E22051"/>
    <w:rsid w:val="00E220D5"/>
    <w:rsid w:val="00E2222A"/>
    <w:rsid w:val="00E222D4"/>
    <w:rsid w:val="00E229A4"/>
    <w:rsid w:val="00E22B3F"/>
    <w:rsid w:val="00E22CC6"/>
    <w:rsid w:val="00E236A9"/>
    <w:rsid w:val="00E24231"/>
    <w:rsid w:val="00E25558"/>
    <w:rsid w:val="00E27A28"/>
    <w:rsid w:val="00E30951"/>
    <w:rsid w:val="00E30F23"/>
    <w:rsid w:val="00E31918"/>
    <w:rsid w:val="00E323DD"/>
    <w:rsid w:val="00E32CB1"/>
    <w:rsid w:val="00E33B4D"/>
    <w:rsid w:val="00E345EB"/>
    <w:rsid w:val="00E34654"/>
    <w:rsid w:val="00E355B1"/>
    <w:rsid w:val="00E3699B"/>
    <w:rsid w:val="00E36C6D"/>
    <w:rsid w:val="00E37327"/>
    <w:rsid w:val="00E37E1E"/>
    <w:rsid w:val="00E4004D"/>
    <w:rsid w:val="00E401CE"/>
    <w:rsid w:val="00E40D13"/>
    <w:rsid w:val="00E40D1F"/>
    <w:rsid w:val="00E41A70"/>
    <w:rsid w:val="00E41CE4"/>
    <w:rsid w:val="00E41D69"/>
    <w:rsid w:val="00E42532"/>
    <w:rsid w:val="00E426B9"/>
    <w:rsid w:val="00E42FA1"/>
    <w:rsid w:val="00E433D1"/>
    <w:rsid w:val="00E43AC8"/>
    <w:rsid w:val="00E43B1E"/>
    <w:rsid w:val="00E43C64"/>
    <w:rsid w:val="00E44304"/>
    <w:rsid w:val="00E448CA"/>
    <w:rsid w:val="00E4513D"/>
    <w:rsid w:val="00E452B9"/>
    <w:rsid w:val="00E47295"/>
    <w:rsid w:val="00E47B41"/>
    <w:rsid w:val="00E502C2"/>
    <w:rsid w:val="00E506DE"/>
    <w:rsid w:val="00E5075D"/>
    <w:rsid w:val="00E5083C"/>
    <w:rsid w:val="00E5101F"/>
    <w:rsid w:val="00E51815"/>
    <w:rsid w:val="00E51A28"/>
    <w:rsid w:val="00E51BA4"/>
    <w:rsid w:val="00E5269D"/>
    <w:rsid w:val="00E5287B"/>
    <w:rsid w:val="00E52B2A"/>
    <w:rsid w:val="00E53122"/>
    <w:rsid w:val="00E533E5"/>
    <w:rsid w:val="00E53586"/>
    <w:rsid w:val="00E53DF9"/>
    <w:rsid w:val="00E55050"/>
    <w:rsid w:val="00E556C0"/>
    <w:rsid w:val="00E55B4A"/>
    <w:rsid w:val="00E562CD"/>
    <w:rsid w:val="00E5673D"/>
    <w:rsid w:val="00E57692"/>
    <w:rsid w:val="00E57896"/>
    <w:rsid w:val="00E57BDC"/>
    <w:rsid w:val="00E615C9"/>
    <w:rsid w:val="00E61A59"/>
    <w:rsid w:val="00E61CA1"/>
    <w:rsid w:val="00E61CF2"/>
    <w:rsid w:val="00E61E5D"/>
    <w:rsid w:val="00E62242"/>
    <w:rsid w:val="00E6238E"/>
    <w:rsid w:val="00E6250E"/>
    <w:rsid w:val="00E62B41"/>
    <w:rsid w:val="00E631B4"/>
    <w:rsid w:val="00E632EF"/>
    <w:rsid w:val="00E63521"/>
    <w:rsid w:val="00E6365D"/>
    <w:rsid w:val="00E653DA"/>
    <w:rsid w:val="00E65E6D"/>
    <w:rsid w:val="00E66A28"/>
    <w:rsid w:val="00E66D79"/>
    <w:rsid w:val="00E671D5"/>
    <w:rsid w:val="00E673E9"/>
    <w:rsid w:val="00E701E1"/>
    <w:rsid w:val="00E7120D"/>
    <w:rsid w:val="00E71A13"/>
    <w:rsid w:val="00E71B21"/>
    <w:rsid w:val="00E72082"/>
    <w:rsid w:val="00E72202"/>
    <w:rsid w:val="00E7259A"/>
    <w:rsid w:val="00E736DD"/>
    <w:rsid w:val="00E740CA"/>
    <w:rsid w:val="00E745A4"/>
    <w:rsid w:val="00E74AE9"/>
    <w:rsid w:val="00E74FC1"/>
    <w:rsid w:val="00E752CA"/>
    <w:rsid w:val="00E75461"/>
    <w:rsid w:val="00E7583F"/>
    <w:rsid w:val="00E75934"/>
    <w:rsid w:val="00E75BD3"/>
    <w:rsid w:val="00E76DB2"/>
    <w:rsid w:val="00E76F83"/>
    <w:rsid w:val="00E76FA2"/>
    <w:rsid w:val="00E777D9"/>
    <w:rsid w:val="00E777FC"/>
    <w:rsid w:val="00E7797C"/>
    <w:rsid w:val="00E77D25"/>
    <w:rsid w:val="00E801C5"/>
    <w:rsid w:val="00E8080F"/>
    <w:rsid w:val="00E810E7"/>
    <w:rsid w:val="00E8132F"/>
    <w:rsid w:val="00E8138E"/>
    <w:rsid w:val="00E81929"/>
    <w:rsid w:val="00E82071"/>
    <w:rsid w:val="00E82366"/>
    <w:rsid w:val="00E826A6"/>
    <w:rsid w:val="00E82B90"/>
    <w:rsid w:val="00E82D6D"/>
    <w:rsid w:val="00E83610"/>
    <w:rsid w:val="00E83896"/>
    <w:rsid w:val="00E83B85"/>
    <w:rsid w:val="00E84995"/>
    <w:rsid w:val="00E852BB"/>
    <w:rsid w:val="00E85D8A"/>
    <w:rsid w:val="00E85FF5"/>
    <w:rsid w:val="00E86372"/>
    <w:rsid w:val="00E87600"/>
    <w:rsid w:val="00E87B3E"/>
    <w:rsid w:val="00E87F4F"/>
    <w:rsid w:val="00E91329"/>
    <w:rsid w:val="00E91526"/>
    <w:rsid w:val="00E9220E"/>
    <w:rsid w:val="00E929A9"/>
    <w:rsid w:val="00E9365D"/>
    <w:rsid w:val="00E93DCD"/>
    <w:rsid w:val="00E94453"/>
    <w:rsid w:val="00E94590"/>
    <w:rsid w:val="00E948D6"/>
    <w:rsid w:val="00E94A30"/>
    <w:rsid w:val="00E95956"/>
    <w:rsid w:val="00E95B8D"/>
    <w:rsid w:val="00E9637A"/>
    <w:rsid w:val="00E96441"/>
    <w:rsid w:val="00E968AF"/>
    <w:rsid w:val="00E969DE"/>
    <w:rsid w:val="00E97421"/>
    <w:rsid w:val="00E977D1"/>
    <w:rsid w:val="00E97D42"/>
    <w:rsid w:val="00EA05BB"/>
    <w:rsid w:val="00EA0D14"/>
    <w:rsid w:val="00EA138C"/>
    <w:rsid w:val="00EA1EED"/>
    <w:rsid w:val="00EA21B0"/>
    <w:rsid w:val="00EA2EFC"/>
    <w:rsid w:val="00EA30FA"/>
    <w:rsid w:val="00EA446B"/>
    <w:rsid w:val="00EA44C6"/>
    <w:rsid w:val="00EA44EC"/>
    <w:rsid w:val="00EA5222"/>
    <w:rsid w:val="00EA571B"/>
    <w:rsid w:val="00EA6424"/>
    <w:rsid w:val="00EA7078"/>
    <w:rsid w:val="00EB0B0F"/>
    <w:rsid w:val="00EB14F0"/>
    <w:rsid w:val="00EB1794"/>
    <w:rsid w:val="00EB1D1C"/>
    <w:rsid w:val="00EB2359"/>
    <w:rsid w:val="00EB2706"/>
    <w:rsid w:val="00EB2909"/>
    <w:rsid w:val="00EB290E"/>
    <w:rsid w:val="00EB3434"/>
    <w:rsid w:val="00EB3A35"/>
    <w:rsid w:val="00EB3C8D"/>
    <w:rsid w:val="00EB3CEF"/>
    <w:rsid w:val="00EB4566"/>
    <w:rsid w:val="00EB4CBA"/>
    <w:rsid w:val="00EB529C"/>
    <w:rsid w:val="00EB6262"/>
    <w:rsid w:val="00EB6446"/>
    <w:rsid w:val="00EB6554"/>
    <w:rsid w:val="00EB663F"/>
    <w:rsid w:val="00EB68BE"/>
    <w:rsid w:val="00EB6A91"/>
    <w:rsid w:val="00EB7BA1"/>
    <w:rsid w:val="00EB7DBA"/>
    <w:rsid w:val="00EB7E64"/>
    <w:rsid w:val="00EC0073"/>
    <w:rsid w:val="00EC0F50"/>
    <w:rsid w:val="00EC1157"/>
    <w:rsid w:val="00EC1313"/>
    <w:rsid w:val="00EC1D4B"/>
    <w:rsid w:val="00EC2759"/>
    <w:rsid w:val="00EC2822"/>
    <w:rsid w:val="00EC2B35"/>
    <w:rsid w:val="00EC3D14"/>
    <w:rsid w:val="00EC3E9D"/>
    <w:rsid w:val="00EC3FDE"/>
    <w:rsid w:val="00EC44FC"/>
    <w:rsid w:val="00EC4E6B"/>
    <w:rsid w:val="00EC5392"/>
    <w:rsid w:val="00EC556C"/>
    <w:rsid w:val="00EC56B7"/>
    <w:rsid w:val="00EC59C3"/>
    <w:rsid w:val="00EC6BB9"/>
    <w:rsid w:val="00EC6CA0"/>
    <w:rsid w:val="00EC75A3"/>
    <w:rsid w:val="00EC7DD8"/>
    <w:rsid w:val="00ED03F4"/>
    <w:rsid w:val="00ED0765"/>
    <w:rsid w:val="00ED11B7"/>
    <w:rsid w:val="00ED1562"/>
    <w:rsid w:val="00ED1DD2"/>
    <w:rsid w:val="00ED2029"/>
    <w:rsid w:val="00ED2483"/>
    <w:rsid w:val="00ED2501"/>
    <w:rsid w:val="00ED277F"/>
    <w:rsid w:val="00ED2A1D"/>
    <w:rsid w:val="00ED2F80"/>
    <w:rsid w:val="00ED3F1E"/>
    <w:rsid w:val="00ED4194"/>
    <w:rsid w:val="00ED4A00"/>
    <w:rsid w:val="00ED5376"/>
    <w:rsid w:val="00ED5765"/>
    <w:rsid w:val="00ED5D8E"/>
    <w:rsid w:val="00ED5F75"/>
    <w:rsid w:val="00ED6826"/>
    <w:rsid w:val="00ED71B6"/>
    <w:rsid w:val="00ED7D90"/>
    <w:rsid w:val="00EE0695"/>
    <w:rsid w:val="00EE07C3"/>
    <w:rsid w:val="00EE0BDC"/>
    <w:rsid w:val="00EE1236"/>
    <w:rsid w:val="00EE129D"/>
    <w:rsid w:val="00EE1936"/>
    <w:rsid w:val="00EE2623"/>
    <w:rsid w:val="00EE2833"/>
    <w:rsid w:val="00EE2931"/>
    <w:rsid w:val="00EE2D75"/>
    <w:rsid w:val="00EE3280"/>
    <w:rsid w:val="00EE3F43"/>
    <w:rsid w:val="00EE4622"/>
    <w:rsid w:val="00EE4AB2"/>
    <w:rsid w:val="00EE56E1"/>
    <w:rsid w:val="00EE5D1B"/>
    <w:rsid w:val="00EE666A"/>
    <w:rsid w:val="00EE6743"/>
    <w:rsid w:val="00EE6866"/>
    <w:rsid w:val="00EE7B19"/>
    <w:rsid w:val="00EF04F3"/>
    <w:rsid w:val="00EF0AA5"/>
    <w:rsid w:val="00EF1892"/>
    <w:rsid w:val="00EF1C17"/>
    <w:rsid w:val="00EF2C18"/>
    <w:rsid w:val="00EF2E65"/>
    <w:rsid w:val="00EF2E6D"/>
    <w:rsid w:val="00EF3126"/>
    <w:rsid w:val="00EF42DC"/>
    <w:rsid w:val="00EF4464"/>
    <w:rsid w:val="00EF44A3"/>
    <w:rsid w:val="00EF5289"/>
    <w:rsid w:val="00EF53BA"/>
    <w:rsid w:val="00EF5499"/>
    <w:rsid w:val="00EF5A12"/>
    <w:rsid w:val="00EF6940"/>
    <w:rsid w:val="00EF6A42"/>
    <w:rsid w:val="00EF71CE"/>
    <w:rsid w:val="00EF73A1"/>
    <w:rsid w:val="00EF741F"/>
    <w:rsid w:val="00EF77ED"/>
    <w:rsid w:val="00EF7F98"/>
    <w:rsid w:val="00F003CA"/>
    <w:rsid w:val="00F00FDF"/>
    <w:rsid w:val="00F0153F"/>
    <w:rsid w:val="00F0197B"/>
    <w:rsid w:val="00F01AFF"/>
    <w:rsid w:val="00F01DF3"/>
    <w:rsid w:val="00F0206F"/>
    <w:rsid w:val="00F020ED"/>
    <w:rsid w:val="00F021D7"/>
    <w:rsid w:val="00F02B8F"/>
    <w:rsid w:val="00F03A62"/>
    <w:rsid w:val="00F03E5D"/>
    <w:rsid w:val="00F047A5"/>
    <w:rsid w:val="00F05341"/>
    <w:rsid w:val="00F05425"/>
    <w:rsid w:val="00F054CB"/>
    <w:rsid w:val="00F056C9"/>
    <w:rsid w:val="00F0577D"/>
    <w:rsid w:val="00F05BCF"/>
    <w:rsid w:val="00F05E27"/>
    <w:rsid w:val="00F05F0D"/>
    <w:rsid w:val="00F064D7"/>
    <w:rsid w:val="00F06E92"/>
    <w:rsid w:val="00F06ECB"/>
    <w:rsid w:val="00F06F57"/>
    <w:rsid w:val="00F0716D"/>
    <w:rsid w:val="00F07C25"/>
    <w:rsid w:val="00F1047D"/>
    <w:rsid w:val="00F10612"/>
    <w:rsid w:val="00F10816"/>
    <w:rsid w:val="00F10C80"/>
    <w:rsid w:val="00F10CDC"/>
    <w:rsid w:val="00F10FE8"/>
    <w:rsid w:val="00F11965"/>
    <w:rsid w:val="00F12497"/>
    <w:rsid w:val="00F12ED0"/>
    <w:rsid w:val="00F131A8"/>
    <w:rsid w:val="00F131F3"/>
    <w:rsid w:val="00F137FB"/>
    <w:rsid w:val="00F141E5"/>
    <w:rsid w:val="00F142C8"/>
    <w:rsid w:val="00F145AE"/>
    <w:rsid w:val="00F14980"/>
    <w:rsid w:val="00F14B13"/>
    <w:rsid w:val="00F14BC8"/>
    <w:rsid w:val="00F14F99"/>
    <w:rsid w:val="00F15929"/>
    <w:rsid w:val="00F15D98"/>
    <w:rsid w:val="00F164EA"/>
    <w:rsid w:val="00F1755B"/>
    <w:rsid w:val="00F17A34"/>
    <w:rsid w:val="00F20A13"/>
    <w:rsid w:val="00F21220"/>
    <w:rsid w:val="00F21272"/>
    <w:rsid w:val="00F21753"/>
    <w:rsid w:val="00F22C68"/>
    <w:rsid w:val="00F22F86"/>
    <w:rsid w:val="00F238DD"/>
    <w:rsid w:val="00F23C4F"/>
    <w:rsid w:val="00F23F0A"/>
    <w:rsid w:val="00F23F21"/>
    <w:rsid w:val="00F240CA"/>
    <w:rsid w:val="00F247A7"/>
    <w:rsid w:val="00F2485C"/>
    <w:rsid w:val="00F24DB7"/>
    <w:rsid w:val="00F269ED"/>
    <w:rsid w:val="00F26E25"/>
    <w:rsid w:val="00F27D59"/>
    <w:rsid w:val="00F308CE"/>
    <w:rsid w:val="00F30C4C"/>
    <w:rsid w:val="00F312A4"/>
    <w:rsid w:val="00F312C9"/>
    <w:rsid w:val="00F31C6C"/>
    <w:rsid w:val="00F32374"/>
    <w:rsid w:val="00F3327B"/>
    <w:rsid w:val="00F337D8"/>
    <w:rsid w:val="00F33848"/>
    <w:rsid w:val="00F3418B"/>
    <w:rsid w:val="00F3491B"/>
    <w:rsid w:val="00F35A70"/>
    <w:rsid w:val="00F36159"/>
    <w:rsid w:val="00F367D4"/>
    <w:rsid w:val="00F368CE"/>
    <w:rsid w:val="00F402B6"/>
    <w:rsid w:val="00F40726"/>
    <w:rsid w:val="00F40CFD"/>
    <w:rsid w:val="00F40E60"/>
    <w:rsid w:val="00F41106"/>
    <w:rsid w:val="00F4117F"/>
    <w:rsid w:val="00F41963"/>
    <w:rsid w:val="00F41A5C"/>
    <w:rsid w:val="00F4214B"/>
    <w:rsid w:val="00F4255C"/>
    <w:rsid w:val="00F427AA"/>
    <w:rsid w:val="00F42FE9"/>
    <w:rsid w:val="00F434D5"/>
    <w:rsid w:val="00F43909"/>
    <w:rsid w:val="00F44679"/>
    <w:rsid w:val="00F449F2"/>
    <w:rsid w:val="00F44F31"/>
    <w:rsid w:val="00F44FED"/>
    <w:rsid w:val="00F455F5"/>
    <w:rsid w:val="00F46157"/>
    <w:rsid w:val="00F46962"/>
    <w:rsid w:val="00F46DF5"/>
    <w:rsid w:val="00F46FD9"/>
    <w:rsid w:val="00F47F9C"/>
    <w:rsid w:val="00F50363"/>
    <w:rsid w:val="00F507BC"/>
    <w:rsid w:val="00F50869"/>
    <w:rsid w:val="00F50ABB"/>
    <w:rsid w:val="00F50AFF"/>
    <w:rsid w:val="00F5107A"/>
    <w:rsid w:val="00F515B1"/>
    <w:rsid w:val="00F515DC"/>
    <w:rsid w:val="00F5166B"/>
    <w:rsid w:val="00F5169F"/>
    <w:rsid w:val="00F51F6E"/>
    <w:rsid w:val="00F52108"/>
    <w:rsid w:val="00F52AFF"/>
    <w:rsid w:val="00F52D88"/>
    <w:rsid w:val="00F53AA7"/>
    <w:rsid w:val="00F5404E"/>
    <w:rsid w:val="00F5434A"/>
    <w:rsid w:val="00F54B98"/>
    <w:rsid w:val="00F55BE4"/>
    <w:rsid w:val="00F56B86"/>
    <w:rsid w:val="00F57502"/>
    <w:rsid w:val="00F57921"/>
    <w:rsid w:val="00F600FA"/>
    <w:rsid w:val="00F60522"/>
    <w:rsid w:val="00F60E7C"/>
    <w:rsid w:val="00F619A9"/>
    <w:rsid w:val="00F62B5D"/>
    <w:rsid w:val="00F62BF8"/>
    <w:rsid w:val="00F63484"/>
    <w:rsid w:val="00F6357C"/>
    <w:rsid w:val="00F64389"/>
    <w:rsid w:val="00F6475C"/>
    <w:rsid w:val="00F64E10"/>
    <w:rsid w:val="00F66D41"/>
    <w:rsid w:val="00F701A2"/>
    <w:rsid w:val="00F705B6"/>
    <w:rsid w:val="00F71128"/>
    <w:rsid w:val="00F718D2"/>
    <w:rsid w:val="00F719EB"/>
    <w:rsid w:val="00F71BE4"/>
    <w:rsid w:val="00F72F7D"/>
    <w:rsid w:val="00F73017"/>
    <w:rsid w:val="00F73F97"/>
    <w:rsid w:val="00F755DC"/>
    <w:rsid w:val="00F7561B"/>
    <w:rsid w:val="00F75806"/>
    <w:rsid w:val="00F763EA"/>
    <w:rsid w:val="00F765F8"/>
    <w:rsid w:val="00F76CB1"/>
    <w:rsid w:val="00F77370"/>
    <w:rsid w:val="00F77516"/>
    <w:rsid w:val="00F77F24"/>
    <w:rsid w:val="00F80040"/>
    <w:rsid w:val="00F803CE"/>
    <w:rsid w:val="00F803E8"/>
    <w:rsid w:val="00F80938"/>
    <w:rsid w:val="00F81426"/>
    <w:rsid w:val="00F81961"/>
    <w:rsid w:val="00F8204A"/>
    <w:rsid w:val="00F82691"/>
    <w:rsid w:val="00F82737"/>
    <w:rsid w:val="00F828A0"/>
    <w:rsid w:val="00F83206"/>
    <w:rsid w:val="00F839F8"/>
    <w:rsid w:val="00F83FD2"/>
    <w:rsid w:val="00F853D9"/>
    <w:rsid w:val="00F85F06"/>
    <w:rsid w:val="00F87575"/>
    <w:rsid w:val="00F87588"/>
    <w:rsid w:val="00F87B21"/>
    <w:rsid w:val="00F9023F"/>
    <w:rsid w:val="00F9068F"/>
    <w:rsid w:val="00F90B5A"/>
    <w:rsid w:val="00F90E2A"/>
    <w:rsid w:val="00F912CC"/>
    <w:rsid w:val="00F917E3"/>
    <w:rsid w:val="00F91C12"/>
    <w:rsid w:val="00F91CAD"/>
    <w:rsid w:val="00F92FEA"/>
    <w:rsid w:val="00F93B09"/>
    <w:rsid w:val="00F93DC9"/>
    <w:rsid w:val="00F941C4"/>
    <w:rsid w:val="00F949BC"/>
    <w:rsid w:val="00F94AB1"/>
    <w:rsid w:val="00F94F79"/>
    <w:rsid w:val="00F95346"/>
    <w:rsid w:val="00F9591A"/>
    <w:rsid w:val="00F95AAC"/>
    <w:rsid w:val="00F966FB"/>
    <w:rsid w:val="00F97558"/>
    <w:rsid w:val="00F97C05"/>
    <w:rsid w:val="00F97C95"/>
    <w:rsid w:val="00FA0397"/>
    <w:rsid w:val="00FA0BAE"/>
    <w:rsid w:val="00FA0FD0"/>
    <w:rsid w:val="00FA1391"/>
    <w:rsid w:val="00FA14DF"/>
    <w:rsid w:val="00FA1566"/>
    <w:rsid w:val="00FA2A62"/>
    <w:rsid w:val="00FA2F4A"/>
    <w:rsid w:val="00FA2F5B"/>
    <w:rsid w:val="00FA34CA"/>
    <w:rsid w:val="00FA3594"/>
    <w:rsid w:val="00FA3E7B"/>
    <w:rsid w:val="00FA3F8A"/>
    <w:rsid w:val="00FA4D6E"/>
    <w:rsid w:val="00FA508F"/>
    <w:rsid w:val="00FA514F"/>
    <w:rsid w:val="00FA527D"/>
    <w:rsid w:val="00FA560E"/>
    <w:rsid w:val="00FA631E"/>
    <w:rsid w:val="00FA6336"/>
    <w:rsid w:val="00FA6C21"/>
    <w:rsid w:val="00FA6F62"/>
    <w:rsid w:val="00FA7094"/>
    <w:rsid w:val="00FA78E7"/>
    <w:rsid w:val="00FB16DF"/>
    <w:rsid w:val="00FB1F21"/>
    <w:rsid w:val="00FB21AF"/>
    <w:rsid w:val="00FB2524"/>
    <w:rsid w:val="00FB38D6"/>
    <w:rsid w:val="00FB39E6"/>
    <w:rsid w:val="00FB4C94"/>
    <w:rsid w:val="00FB64B7"/>
    <w:rsid w:val="00FB692C"/>
    <w:rsid w:val="00FB6DCF"/>
    <w:rsid w:val="00FB7863"/>
    <w:rsid w:val="00FC08A2"/>
    <w:rsid w:val="00FC0BBD"/>
    <w:rsid w:val="00FC0C2B"/>
    <w:rsid w:val="00FC1C9A"/>
    <w:rsid w:val="00FC1CB3"/>
    <w:rsid w:val="00FC2446"/>
    <w:rsid w:val="00FC2526"/>
    <w:rsid w:val="00FC35BE"/>
    <w:rsid w:val="00FC3C95"/>
    <w:rsid w:val="00FC4011"/>
    <w:rsid w:val="00FC4799"/>
    <w:rsid w:val="00FC492F"/>
    <w:rsid w:val="00FC4CD6"/>
    <w:rsid w:val="00FC5791"/>
    <w:rsid w:val="00FC5F08"/>
    <w:rsid w:val="00FC5F47"/>
    <w:rsid w:val="00FC6FA4"/>
    <w:rsid w:val="00FC7173"/>
    <w:rsid w:val="00FC79FA"/>
    <w:rsid w:val="00FD06F6"/>
    <w:rsid w:val="00FD0B99"/>
    <w:rsid w:val="00FD198E"/>
    <w:rsid w:val="00FD1A7D"/>
    <w:rsid w:val="00FD229E"/>
    <w:rsid w:val="00FD27D3"/>
    <w:rsid w:val="00FD2A2F"/>
    <w:rsid w:val="00FD2A8B"/>
    <w:rsid w:val="00FD30EF"/>
    <w:rsid w:val="00FD3DCB"/>
    <w:rsid w:val="00FD4C9C"/>
    <w:rsid w:val="00FD6AF8"/>
    <w:rsid w:val="00FD7AC4"/>
    <w:rsid w:val="00FD7C24"/>
    <w:rsid w:val="00FE02A5"/>
    <w:rsid w:val="00FE093D"/>
    <w:rsid w:val="00FE0B71"/>
    <w:rsid w:val="00FE1350"/>
    <w:rsid w:val="00FE2E10"/>
    <w:rsid w:val="00FE302E"/>
    <w:rsid w:val="00FE5A25"/>
    <w:rsid w:val="00FE6080"/>
    <w:rsid w:val="00FE6C0E"/>
    <w:rsid w:val="00FE6F76"/>
    <w:rsid w:val="00FE79AF"/>
    <w:rsid w:val="00FE7C78"/>
    <w:rsid w:val="00FF0685"/>
    <w:rsid w:val="00FF068E"/>
    <w:rsid w:val="00FF0B02"/>
    <w:rsid w:val="00FF0DF8"/>
    <w:rsid w:val="00FF0EF9"/>
    <w:rsid w:val="00FF1B40"/>
    <w:rsid w:val="00FF24AB"/>
    <w:rsid w:val="00FF25D1"/>
    <w:rsid w:val="00FF28B5"/>
    <w:rsid w:val="00FF2C5A"/>
    <w:rsid w:val="00FF2D8F"/>
    <w:rsid w:val="00FF42F6"/>
    <w:rsid w:val="00FF4522"/>
    <w:rsid w:val="00FF45EE"/>
    <w:rsid w:val="00FF51F8"/>
    <w:rsid w:val="00FF632C"/>
    <w:rsid w:val="00FF6632"/>
    <w:rsid w:val="00FF6991"/>
    <w:rsid w:val="00FF6AA2"/>
    <w:rsid w:val="00FF7219"/>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styleId="UnresolvedMention">
    <w:name w:val="Unresolved Mention"/>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jpe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chart" Target="charts/chart4.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uangtao.zhang@effem.com" TargetMode="External"/><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footer" Target="footer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zkon\iCloudDrive\Desktop\Rice%20Authentication%20Project\Publication%20Related\201908083\result%20and%20disscussion\publication%20fig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ujas\Downloads\20190808%20p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relief_ranking!$B$2:$B$31</c:f>
              <c:strCache>
                <c:ptCount val="30"/>
                <c:pt idx="0">
                  <c:v>Na</c:v>
                </c:pt>
                <c:pt idx="1">
                  <c:v>Al</c:v>
                </c:pt>
                <c:pt idx="2">
                  <c:v>Cd</c:v>
                </c:pt>
                <c:pt idx="3">
                  <c:v>Rb</c:v>
                </c:pt>
                <c:pt idx="4">
                  <c:v>Ba</c:v>
                </c:pt>
                <c:pt idx="5">
                  <c:v>V</c:v>
                </c:pt>
                <c:pt idx="6">
                  <c:v>Co</c:v>
                </c:pt>
                <c:pt idx="7">
                  <c:v>Fe</c:v>
                </c:pt>
                <c:pt idx="8">
                  <c:v>B</c:v>
                </c:pt>
                <c:pt idx="9">
                  <c:v>Mn</c:v>
                </c:pt>
                <c:pt idx="10">
                  <c:v>Nb</c:v>
                </c:pt>
                <c:pt idx="11">
                  <c:v>Sr</c:v>
                </c:pt>
                <c:pt idx="12">
                  <c:v>Ag</c:v>
                </c:pt>
                <c:pt idx="13">
                  <c:v>Cs</c:v>
                </c:pt>
                <c:pt idx="14">
                  <c:v>Mg</c:v>
                </c:pt>
                <c:pt idx="15">
                  <c:v>Ni</c:v>
                </c:pt>
                <c:pt idx="16">
                  <c:v>Ca</c:v>
                </c:pt>
                <c:pt idx="17">
                  <c:v>Ti</c:v>
                </c:pt>
                <c:pt idx="18">
                  <c:v>Cu</c:v>
                </c:pt>
                <c:pt idx="19">
                  <c:v>K</c:v>
                </c:pt>
                <c:pt idx="20">
                  <c:v>Ga</c:v>
                </c:pt>
                <c:pt idx="21">
                  <c:v>Zn</c:v>
                </c:pt>
                <c:pt idx="22">
                  <c:v>Hg</c:v>
                </c:pt>
                <c:pt idx="23">
                  <c:v>Sc</c:v>
                </c:pt>
                <c:pt idx="24">
                  <c:v>Ge</c:v>
                </c:pt>
                <c:pt idx="25">
                  <c:v>As</c:v>
                </c:pt>
                <c:pt idx="26">
                  <c:v>Mo</c:v>
                </c:pt>
                <c:pt idx="27">
                  <c:v>Se</c:v>
                </c:pt>
                <c:pt idx="28">
                  <c:v>Cr</c:v>
                </c:pt>
                <c:pt idx="29">
                  <c:v>Pb</c:v>
                </c:pt>
              </c:strCache>
            </c:strRef>
          </c:cat>
          <c:val>
            <c:numRef>
              <c:f>relief_ranking!$C$2:$C$31</c:f>
              <c:numCache>
                <c:formatCode>General</c:formatCode>
                <c:ptCount val="30"/>
                <c:pt idx="0">
                  <c:v>0.304952560192633</c:v>
                </c:pt>
                <c:pt idx="1">
                  <c:v>0.28002582391812803</c:v>
                </c:pt>
                <c:pt idx="2">
                  <c:v>0.27596963134576902</c:v>
                </c:pt>
                <c:pt idx="3">
                  <c:v>0.26272880012214</c:v>
                </c:pt>
                <c:pt idx="4">
                  <c:v>0.256992691568599</c:v>
                </c:pt>
                <c:pt idx="5">
                  <c:v>0.254485232144681</c:v>
                </c:pt>
                <c:pt idx="6">
                  <c:v>0.23763406687595001</c:v>
                </c:pt>
                <c:pt idx="7">
                  <c:v>0.21651733854657401</c:v>
                </c:pt>
                <c:pt idx="8">
                  <c:v>0.214928089160523</c:v>
                </c:pt>
                <c:pt idx="9">
                  <c:v>0.20717051042863499</c:v>
                </c:pt>
                <c:pt idx="10">
                  <c:v>0.19929011216870601</c:v>
                </c:pt>
                <c:pt idx="11">
                  <c:v>0.198726911700048</c:v>
                </c:pt>
                <c:pt idx="12">
                  <c:v>0.17358454574344601</c:v>
                </c:pt>
                <c:pt idx="13">
                  <c:v>0.16509034920679699</c:v>
                </c:pt>
                <c:pt idx="14">
                  <c:v>0.15870962911676101</c:v>
                </c:pt>
                <c:pt idx="15">
                  <c:v>0.15789618273984199</c:v>
                </c:pt>
                <c:pt idx="16">
                  <c:v>0.15373304442728999</c:v>
                </c:pt>
                <c:pt idx="17">
                  <c:v>0.15318986577384699</c:v>
                </c:pt>
                <c:pt idx="18">
                  <c:v>0.14782757271128699</c:v>
                </c:pt>
                <c:pt idx="19">
                  <c:v>0.14278201328596801</c:v>
                </c:pt>
                <c:pt idx="20">
                  <c:v>0.121421260461057</c:v>
                </c:pt>
                <c:pt idx="21">
                  <c:v>0.11071148383344399</c:v>
                </c:pt>
                <c:pt idx="22">
                  <c:v>0.10498917166928499</c:v>
                </c:pt>
                <c:pt idx="23">
                  <c:v>8.1486848392999495E-2</c:v>
                </c:pt>
                <c:pt idx="24">
                  <c:v>6.3886258596648399E-2</c:v>
                </c:pt>
                <c:pt idx="25">
                  <c:v>5.91912883247315E-2</c:v>
                </c:pt>
                <c:pt idx="26">
                  <c:v>5.8600381448734098E-2</c:v>
                </c:pt>
                <c:pt idx="27">
                  <c:v>4.2722922517213602E-2</c:v>
                </c:pt>
                <c:pt idx="28">
                  <c:v>3.4426695222673401E-2</c:v>
                </c:pt>
                <c:pt idx="29">
                  <c:v>3.2266492458768302E-2</c:v>
                </c:pt>
              </c:numCache>
            </c:numRef>
          </c:val>
          <c:extLst>
            <c:ext xmlns:c16="http://schemas.microsoft.com/office/drawing/2014/chart" uri="{C3380CC4-5D6E-409C-BE32-E72D297353CC}">
              <c16:uniqueId val="{00000000-2C09-478A-A48D-B719F2CA2E9E}"/>
            </c:ext>
          </c:extLst>
        </c:ser>
        <c:dLbls>
          <c:showLegendKey val="0"/>
          <c:showVal val="0"/>
          <c:showCatName val="0"/>
          <c:showSerName val="0"/>
          <c:showPercent val="0"/>
          <c:showBubbleSize val="0"/>
        </c:dLbls>
        <c:gapWidth val="182"/>
        <c:axId val="1791735008"/>
        <c:axId val="1791736640"/>
      </c:barChart>
      <c:catAx>
        <c:axId val="1791735008"/>
        <c:scaling>
          <c:orientation val="maxMin"/>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Elements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791736640"/>
        <c:crosses val="autoZero"/>
        <c:auto val="1"/>
        <c:lblAlgn val="ctr"/>
        <c:lblOffset val="100"/>
        <c:noMultiLvlLbl val="0"/>
      </c:catAx>
      <c:valAx>
        <c:axId val="1791736640"/>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Relative</a:t>
                </a:r>
                <a:r>
                  <a:rPr lang="en-US" sz="900" baseline="0"/>
                  <a:t> importance</a:t>
                </a:r>
                <a:endParaRPr lang="en-US" sz="900"/>
              </a:p>
            </c:rich>
          </c:tx>
          <c:layout>
            <c:manualLayout>
              <c:xMode val="edge"/>
              <c:yMode val="edge"/>
              <c:x val="0.42349804832088295"/>
              <c:y val="2.89675150010345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735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666851282979363"/>
          <c:y val="8.1468138774157511E-2"/>
          <c:w val="0.62671002809808274"/>
          <c:h val="0.68649112255356237"/>
        </c:manualLayout>
      </c:layout>
      <c:scatterChart>
        <c:scatterStyle val="lineMarker"/>
        <c:varyColors val="0"/>
        <c:ser>
          <c:idx val="0"/>
          <c:order val="0"/>
          <c:tx>
            <c:v>RF</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5'!$C$2:$C$31</c:f>
              <c:numCache>
                <c:formatCode>General</c:formatCode>
                <c:ptCount val="30"/>
                <c:pt idx="0">
                  <c:v>78.854719133929891</c:v>
                </c:pt>
                <c:pt idx="1">
                  <c:v>96.1044516670771</c:v>
                </c:pt>
                <c:pt idx="2">
                  <c:v>98.883921671839701</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0-8A5E-434F-A65D-F8EB9E64E706}"/>
            </c:ext>
          </c:extLst>
        </c:ser>
        <c:ser>
          <c:idx val="1"/>
          <c:order val="1"/>
          <c:tx>
            <c:v>SVM</c:v>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5'!$E$2:$E$31</c:f>
              <c:numCache>
                <c:formatCode>General</c:formatCode>
                <c:ptCount val="30"/>
                <c:pt idx="0">
                  <c:v>72.047156363927499</c:v>
                </c:pt>
                <c:pt idx="1">
                  <c:v>92.264439583109208</c:v>
                </c:pt>
                <c:pt idx="2">
                  <c:v>98.037316358649989</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1-8A5E-434F-A65D-F8EB9E64E706}"/>
            </c:ext>
          </c:extLst>
        </c:ser>
        <c:dLbls>
          <c:showLegendKey val="0"/>
          <c:showVal val="0"/>
          <c:showCatName val="0"/>
          <c:showSerName val="0"/>
          <c:showPercent val="0"/>
          <c:showBubbleSize val="0"/>
        </c:dLbls>
        <c:axId val="1523454767"/>
        <c:axId val="1523107439"/>
      </c:scatterChart>
      <c:valAx>
        <c:axId val="1523454767"/>
        <c:scaling>
          <c:orientation val="minMax"/>
          <c:max val="31"/>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Features</a:t>
                </a:r>
              </a:p>
            </c:rich>
          </c:tx>
          <c:layout>
            <c:manualLayout>
              <c:xMode val="edge"/>
              <c:yMode val="edge"/>
              <c:x val="0.43568815340523487"/>
              <c:y val="0.861203134877041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107439"/>
        <c:crosses val="autoZero"/>
        <c:crossBetween val="midCat"/>
      </c:valAx>
      <c:valAx>
        <c:axId val="1523107439"/>
        <c:scaling>
          <c:orientation val="minMax"/>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454767"/>
        <c:crosses val="autoZero"/>
        <c:crossBetween val="midCat"/>
      </c:valAx>
      <c:spPr>
        <a:noFill/>
        <a:ln>
          <a:noFill/>
        </a:ln>
        <a:effectLst/>
      </c:spPr>
    </c:plotArea>
    <c:legend>
      <c:legendPos val="b"/>
      <c:layout>
        <c:manualLayout>
          <c:xMode val="edge"/>
          <c:yMode val="edge"/>
          <c:x val="0.56860877827164813"/>
          <c:y val="0.23665191695153467"/>
          <c:w val="0.17583954918256578"/>
          <c:h val="6.576429505158308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51517411710956"/>
          <c:y val="0.24967884765861464"/>
          <c:w val="0.65150541420899732"/>
          <c:h val="0.69553019619005718"/>
        </c:manualLayout>
      </c:layout>
      <c:radarChart>
        <c:radarStyle val="marker"/>
        <c:varyColors val="0"/>
        <c:ser>
          <c:idx val="0"/>
          <c:order val="0"/>
          <c:tx>
            <c:v>GG</c:v>
          </c:tx>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04A6-49B7-A634-E6AE7AEBCDFC}"/>
            </c:ext>
          </c:extLst>
        </c:ser>
        <c:ser>
          <c:idx val="1"/>
          <c:order val="1"/>
          <c:tx>
            <c:v>JS</c:v>
          </c:tx>
          <c:spPr>
            <a:ln w="31750" cap="rnd">
              <a:solidFill>
                <a:schemeClr val="accent2"/>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1-04A6-49B7-A634-E6AE7AEBCDFC}"/>
            </c:ext>
          </c:extLst>
        </c:ser>
        <c:ser>
          <c:idx val="2"/>
          <c:order val="2"/>
          <c:tx>
            <c:v>PJ-1</c:v>
          </c:tx>
          <c:spPr>
            <a:ln w="31750" cap="rnd">
              <a:solidFill>
                <a:schemeClr val="accent3"/>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2-04A6-49B7-A634-E6AE7AEBCDFC}"/>
            </c:ext>
          </c:extLst>
        </c:ser>
        <c:ser>
          <c:idx val="3"/>
          <c:order val="3"/>
          <c:tx>
            <c:v>PJ-2</c:v>
          </c:tx>
          <c:spPr>
            <a:ln w="31750" cap="rnd">
              <a:solidFill>
                <a:schemeClr val="accent4"/>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3-04A6-49B7-A634-E6AE7AEBCDFC}"/>
            </c:ext>
          </c:extLst>
        </c:ser>
        <c:ser>
          <c:idx val="4"/>
          <c:order val="4"/>
          <c:tx>
            <c:v>SY</c:v>
          </c:tx>
          <c:spPr>
            <a:ln w="31750" cap="rnd">
              <a:solidFill>
                <a:schemeClr val="accent5"/>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4-04A6-49B7-A634-E6AE7AEBCDFC}"/>
            </c:ext>
          </c:extLst>
        </c:ser>
        <c:ser>
          <c:idx val="5"/>
          <c:order val="5"/>
          <c:tx>
            <c:v>WC</c:v>
          </c:tx>
          <c:spPr>
            <a:ln w="31750" cap="rnd">
              <a:solidFill>
                <a:schemeClr val="accent6"/>
              </a:solidFill>
              <a:round/>
            </a:ln>
            <a:effectLst/>
          </c:spPr>
          <c:marker>
            <c:symbol val="none"/>
          </c:marker>
          <c:cat>
            <c:strRef>
              <c:f>[1]Radar!$J$11:$J$15</c:f>
              <c:strCache>
                <c:ptCount val="5"/>
                <c:pt idx="0">
                  <c:v>Na</c:v>
                </c:pt>
                <c:pt idx="1">
                  <c:v>Al</c:v>
                </c:pt>
                <c:pt idx="2">
                  <c:v>Cd</c:v>
                </c:pt>
                <c:pt idx="3">
                  <c:v>Rb</c:v>
                </c:pt>
                <c:pt idx="4">
                  <c:v>Ba</c:v>
                </c:pt>
              </c:strCache>
            </c:strRef>
          </c:cat>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5-04A6-49B7-A634-E6AE7AEBCDFC}"/>
            </c:ext>
          </c:extLst>
        </c:ser>
        <c:dLbls>
          <c:showLegendKey val="0"/>
          <c:showVal val="0"/>
          <c:showCatName val="0"/>
          <c:showSerName val="0"/>
          <c:showPercent val="0"/>
          <c:showBubbleSize val="0"/>
        </c:dLbls>
        <c:axId val="1066017023"/>
        <c:axId val="871407743"/>
      </c:radarChart>
      <c:catAx>
        <c:axId val="106601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crossAx val="871407743"/>
        <c:crosses val="autoZero"/>
        <c:auto val="1"/>
        <c:lblAlgn val="ctr"/>
        <c:lblOffset val="100"/>
        <c:noMultiLvlLbl val="0"/>
      </c:catAx>
      <c:valAx>
        <c:axId val="87140774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66017023"/>
        <c:crosses val="autoZero"/>
        <c:crossBetween val="between"/>
      </c:valAx>
      <c:spPr>
        <a:noFill/>
        <a:ln>
          <a:noFill/>
        </a:ln>
        <a:effectLst/>
      </c:spPr>
    </c:plotArea>
    <c:legend>
      <c:legendPos val="b"/>
      <c:layout>
        <c:manualLayout>
          <c:xMode val="edge"/>
          <c:yMode val="edge"/>
          <c:x val="0.76724796149268837"/>
          <c:y val="6.6233630337494784E-2"/>
          <c:w val="0.19477288990356761"/>
          <c:h val="0.398566037385453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GG</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7833-4BA2-B29D-EAB9839128A3}"/>
            </c:ext>
          </c:extLst>
        </c:ser>
        <c:dLbls>
          <c:showLegendKey val="0"/>
          <c:showVal val="0"/>
          <c:showCatName val="0"/>
          <c:showSerName val="0"/>
          <c:showPercent val="0"/>
          <c:showBubbleSize val="0"/>
        </c:dLbls>
        <c:axId val="2127488687"/>
        <c:axId val="873708991"/>
      </c:radarChart>
      <c:catAx>
        <c:axId val="212748868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8991"/>
        <c:crosses val="autoZero"/>
        <c:auto val="1"/>
        <c:lblAlgn val="ctr"/>
        <c:lblOffset val="100"/>
        <c:noMultiLvlLbl val="0"/>
      </c:catAx>
      <c:valAx>
        <c:axId val="87370899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7488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JS</a:t>
            </a:r>
            <a:endParaRPr lang="zh-CN"/>
          </a:p>
        </c:rich>
      </c:tx>
      <c:layout>
        <c:manualLayout>
          <c:xMode val="edge"/>
          <c:yMode val="edge"/>
          <c:x val="0.31456448323450026"/>
          <c:y val="4.208598464910948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0-BA5C-4B4A-947F-6FF1097AB784}"/>
            </c:ext>
          </c:extLst>
        </c:ser>
        <c:dLbls>
          <c:showLegendKey val="0"/>
          <c:showVal val="0"/>
          <c:showCatName val="0"/>
          <c:showSerName val="0"/>
          <c:showPercent val="0"/>
          <c:showBubbleSize val="0"/>
        </c:dLbls>
        <c:axId val="877084223"/>
        <c:axId val="873705663"/>
      </c:radarChart>
      <c:catAx>
        <c:axId val="8770842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5663"/>
        <c:crosses val="autoZero"/>
        <c:auto val="1"/>
        <c:lblAlgn val="ctr"/>
        <c:lblOffset val="100"/>
        <c:noMultiLvlLbl val="0"/>
      </c:catAx>
      <c:valAx>
        <c:axId val="87370566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7084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PJ-1</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0-FC30-4AB3-B387-445FB40BFC69}"/>
            </c:ext>
          </c:extLst>
        </c:ser>
        <c:dLbls>
          <c:showLegendKey val="0"/>
          <c:showVal val="0"/>
          <c:showCatName val="0"/>
          <c:showSerName val="0"/>
          <c:showPercent val="0"/>
          <c:showBubbleSize val="0"/>
        </c:dLbls>
        <c:axId val="2128830783"/>
        <c:axId val="2120761711"/>
      </c:radarChart>
      <c:catAx>
        <c:axId val="212883078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0761711"/>
        <c:crosses val="autoZero"/>
        <c:auto val="1"/>
        <c:lblAlgn val="ctr"/>
        <c:lblOffset val="100"/>
        <c:noMultiLvlLbl val="0"/>
      </c:catAx>
      <c:valAx>
        <c:axId val="212076171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8830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PJ-2</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0-01C3-4569-90BC-E738C0BCD9A2}"/>
            </c:ext>
          </c:extLst>
        </c:ser>
        <c:dLbls>
          <c:showLegendKey val="0"/>
          <c:showVal val="0"/>
          <c:showCatName val="0"/>
          <c:showSerName val="0"/>
          <c:showPercent val="0"/>
          <c:showBubbleSize val="0"/>
        </c:dLbls>
        <c:axId val="992332607"/>
        <c:axId val="993941375"/>
      </c:radarChart>
      <c:catAx>
        <c:axId val="99233260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93941375"/>
        <c:crosses val="autoZero"/>
        <c:auto val="1"/>
        <c:lblAlgn val="ctr"/>
        <c:lblOffset val="100"/>
        <c:noMultiLvlLbl val="0"/>
      </c:catAx>
      <c:valAx>
        <c:axId val="99394137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92332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SY</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2646567036026452"/>
          <c:y val="0.26725028170931275"/>
          <c:w val="0.508928859489997"/>
          <c:h val="0.6054232496921923"/>
        </c:manualLayout>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0-F0E3-4F6B-B5FF-50373B69A714}"/>
            </c:ext>
          </c:extLst>
        </c:ser>
        <c:dLbls>
          <c:showLegendKey val="0"/>
          <c:showVal val="0"/>
          <c:showCatName val="0"/>
          <c:showSerName val="0"/>
          <c:showPercent val="0"/>
          <c:showBubbleSize val="0"/>
        </c:dLbls>
        <c:axId val="877077023"/>
        <c:axId val="873714287"/>
      </c:radarChart>
      <c:catAx>
        <c:axId val="87707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14287"/>
        <c:crosses val="autoZero"/>
        <c:auto val="1"/>
        <c:lblAlgn val="ctr"/>
        <c:lblOffset val="100"/>
        <c:noMultiLvlLbl val="0"/>
      </c:catAx>
      <c:valAx>
        <c:axId val="87371428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7077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WC</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0-8BDA-436A-8120-321389608646}"/>
            </c:ext>
          </c:extLst>
        </c:ser>
        <c:dLbls>
          <c:showLegendKey val="0"/>
          <c:showVal val="0"/>
          <c:showCatName val="0"/>
          <c:showSerName val="0"/>
          <c:showPercent val="0"/>
          <c:showBubbleSize val="0"/>
        </c:dLbls>
        <c:axId val="875297935"/>
        <c:axId val="873701503"/>
      </c:radarChart>
      <c:catAx>
        <c:axId val="875297935"/>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1503"/>
        <c:crosses val="autoZero"/>
        <c:auto val="1"/>
        <c:lblAlgn val="ctr"/>
        <c:lblOffset val="100"/>
        <c:noMultiLvlLbl val="0"/>
      </c:catAx>
      <c:valAx>
        <c:axId val="87370150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529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3.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5F064C-B61E-4690-8745-A9B39DAB1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14534</Words>
  <Characters>82846</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fanzhou kong</cp:lastModifiedBy>
  <cp:revision>4</cp:revision>
  <cp:lastPrinted>2020-01-14T05:59:00Z</cp:lastPrinted>
  <dcterms:created xsi:type="dcterms:W3CDTF">2020-02-03T08:23:00Z</dcterms:created>
  <dcterms:modified xsi:type="dcterms:W3CDTF">2020-02-04T03:40:00Z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