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482BB022" w:rsidR="005E201F" w:rsidRDefault="008F30F0" w:rsidP="0005786F">
      <w:pPr>
        <w:rPr>
          <w:ins w:id="0" w:author="Xu, Jason" w:date="2019-12-26T15:01:00Z"/>
        </w:rPr>
      </w:pPr>
      <w:ins w:id="1" w:author="Xu, Jason" w:date="2020-01-07T09:39:00Z">
        <w:r>
          <w:rPr>
            <w:rFonts w:hint="eastAsia"/>
          </w:rPr>
          <w:t>Target</w:t>
        </w:r>
        <w:r>
          <w:t xml:space="preserve">: Journal of </w:t>
        </w:r>
      </w:ins>
      <w:ins w:id="2" w:author="Xu, Jason" w:date="2020-01-07T09:40:00Z">
        <w:r>
          <w:t>Agricultural and Food Ch</w:t>
        </w:r>
        <w:r w:rsidR="00494044">
          <w:t xml:space="preserve">emistry </w:t>
        </w:r>
      </w:ins>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3"/>
      <w:commentRangeStart w:id="4"/>
      <w:r w:rsidR="00C7564C">
        <w:t>Zhang</w:t>
      </w:r>
      <w:commentRangeEnd w:id="3"/>
      <w:r w:rsidR="00F55BE4">
        <w:rPr>
          <w:rStyle w:val="CommentReference"/>
        </w:rPr>
        <w:commentReference w:id="3"/>
      </w:r>
      <w:commentRangeEnd w:id="4"/>
      <w:r w:rsidR="00746103">
        <w:rPr>
          <w:rStyle w:val="CommentReference"/>
        </w:rPr>
        <w:commentReference w:id="4"/>
      </w:r>
      <w:ins w:id="5"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6" w:author="Peng, Hong" w:date="2019-09-20T09:44:00Z"/>
        </w:rPr>
      </w:pPr>
    </w:p>
    <w:p w14:paraId="3EA4228B" w14:textId="2249EE42" w:rsidR="00F2485C" w:rsidRPr="007A1C84" w:rsidRDefault="00924330">
      <w:pPr>
        <w:rPr>
          <w:ins w:id="7" w:author="Xu, Jason" w:date="2019-09-26T10:33:00Z"/>
          <w:b/>
          <w:bCs/>
        </w:rPr>
      </w:pPr>
      <w:commentRangeStart w:id="8"/>
      <w:ins w:id="9" w:author="Xu, Jason" w:date="2019-12-12T09:56:00Z">
        <w:r w:rsidRPr="007A1C84">
          <w:rPr>
            <w:b/>
            <w:bCs/>
          </w:rPr>
          <w:t>ABSTRACT</w:t>
        </w:r>
      </w:ins>
      <w:commentRangeEnd w:id="8"/>
      <w:ins w:id="10" w:author="Xu, Jason" w:date="2020-01-13T13:34:00Z">
        <w:r w:rsidR="005C76F8">
          <w:rPr>
            <w:rStyle w:val="CommentReference"/>
          </w:rPr>
          <w:commentReference w:id="8"/>
        </w:r>
      </w:ins>
    </w:p>
    <w:p w14:paraId="463ABA15" w14:textId="59FBF3DF" w:rsidR="00702429" w:rsidRPr="00702429" w:rsidRDefault="00702429" w:rsidP="00702429">
      <w:pPr>
        <w:rPr>
          <w:ins w:id="11" w:author="Xu, Jason" w:date="2019-09-26T10:33:00Z"/>
        </w:rPr>
      </w:pPr>
      <w:ins w:id="12" w:author="Xu, Jason" w:date="2019-09-26T10:33:00Z">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ins>
    </w:p>
    <w:p w14:paraId="01005211" w14:textId="09DF9B7C" w:rsidR="00702429" w:rsidRDefault="00A045D9">
      <w:pPr>
        <w:rPr>
          <w:ins w:id="13" w:author="Xu, Jason" w:date="2019-12-12T10:07:00Z"/>
        </w:rPr>
      </w:pPr>
      <w:ins w:id="14" w:author="Xu, Jason" w:date="2019-12-12T10:07:00Z">
        <w:r>
          <w:rPr>
            <w:rFonts w:hint="eastAsia"/>
          </w:rPr>
          <w:t>K</w:t>
        </w:r>
        <w:r>
          <w:t xml:space="preserve">EYWORDS </w:t>
        </w:r>
      </w:ins>
    </w:p>
    <w:p w14:paraId="625C9F77" w14:textId="5A78755C" w:rsidR="0078663A" w:rsidRPr="00702429" w:rsidRDefault="004A16FE">
      <w:ins w:id="15" w:author="Xu, Jason" w:date="2019-12-12T10:14:00Z">
        <w:r w:rsidRPr="007E6663">
          <w:rPr>
            <w:highlight w:val="yellow"/>
            <w:rPrChange w:id="16" w:author="Xu, Jason" w:date="2019-12-12T11:18:00Z">
              <w:rPr/>
            </w:rPrChange>
          </w:rPr>
          <w:t>TBC</w:t>
        </w:r>
        <w:r>
          <w:t xml:space="preserve"> </w:t>
        </w:r>
      </w:ins>
    </w:p>
    <w:p w14:paraId="61131577" w14:textId="71C1D90B" w:rsidR="00272AED" w:rsidRPr="0078663A" w:rsidRDefault="00C737A0" w:rsidP="0078663A">
      <w:pPr>
        <w:rPr>
          <w:b/>
        </w:rPr>
      </w:pPr>
      <w:r>
        <w:rPr>
          <w:b/>
        </w:rPr>
        <w:t>INTRODUCTION</w:t>
      </w:r>
      <w:r w:rsidRPr="0078663A">
        <w:rPr>
          <w:b/>
        </w:rPr>
        <w:t xml:space="preserve"> </w:t>
      </w:r>
      <w:commentRangeStart w:id="17"/>
      <w:commentRangeEnd w:id="17"/>
      <w:r w:rsidR="00840639">
        <w:rPr>
          <w:rStyle w:val="CommentReference"/>
        </w:rPr>
        <w:commentReference w:id="17"/>
      </w:r>
    </w:p>
    <w:p w14:paraId="1CC1F170" w14:textId="10905629"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18"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19"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20"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ins w:id="21" w:author="Kong, Fanzhou" w:date="2020-01-14T11:21:00Z">
        <w:r w:rsidR="00264584">
          <w:t xml:space="preserve"> (giving them edge over their competitors)</w:t>
        </w:r>
      </w:ins>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22"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23" w:author="Xu, Jason" w:date="2019-08-07T16:10:00Z">
        <w:r w:rsidR="0079511E">
          <w:fldChar w:fldCharType="end"/>
        </w:r>
      </w:ins>
      <w:r w:rsidR="00892E91">
        <w:t>.</w:t>
      </w:r>
      <w:r w:rsidR="00EE3F43">
        <w:t xml:space="preserve"> </w:t>
      </w:r>
      <w:commentRangeStart w:id="24"/>
      <w:commentRangeEnd w:id="24"/>
      <w:r w:rsidR="0050184B">
        <w:rPr>
          <w:rStyle w:val="CommentReference"/>
        </w:rPr>
        <w:commentReference w:id="24"/>
      </w:r>
      <w:commentRangeStart w:id="25"/>
      <w:commentRangeEnd w:id="25"/>
      <w:r w:rsidR="001D456F" w:rsidRPr="00C822D9">
        <w:rPr>
          <w:rStyle w:val="CommentReference"/>
          <w:strike/>
        </w:rPr>
        <w:commentReference w:id="25"/>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26"/>
      <w:r w:rsidR="00E7120D">
        <w:t>are</w:t>
      </w:r>
      <w:commentRangeEnd w:id="26"/>
      <w:r w:rsidR="00CA6656">
        <w:rPr>
          <w:rStyle w:val="CommentReference"/>
        </w:rPr>
        <w:commentReference w:id="26"/>
      </w:r>
      <w:r w:rsidR="00E7120D">
        <w:t xml:space="preserve"> supervising and protecting GIs from </w:t>
      </w:r>
      <w:r w:rsidR="00922493">
        <w:t>different aspects or direction</w:t>
      </w:r>
      <w:r w:rsidR="00E048E1">
        <w:t>, at the adminis</w:t>
      </w:r>
      <w:r w:rsidR="00FD6AF8">
        <w:t>trative level</w:t>
      </w:r>
      <w:ins w:id="27"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28" w:author="Xu, Jason" w:date="2019-08-07T16:02:00Z">
        <w:r w:rsidR="00FE2E10">
          <w:fldChar w:fldCharType="end"/>
        </w:r>
      </w:ins>
      <w:r w:rsidR="00FD6AF8">
        <w:t xml:space="preserve">. </w:t>
      </w:r>
    </w:p>
    <w:p w14:paraId="5C078344" w14:textId="065627AE"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29"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30"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del w:id="31" w:author="Kong, Fanzhou" w:date="2020-01-14T11:16:00Z">
        <w:r w:rsidR="00A15F9D" w:rsidDel="00264584">
          <w:delText>characters</w:delText>
        </w:r>
        <w:r w:rsidR="0057594C" w:rsidDel="00264584">
          <w:delText>.</w:delText>
        </w:r>
      </w:del>
      <w:ins w:id="32" w:author="Kong, Fanzhou" w:date="2020-01-14T11:16:00Z">
        <w:r w:rsidR="00264584">
          <w:t>characteristics.</w:t>
        </w:r>
      </w:ins>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than</w:t>
      </w:r>
      <w:commentRangeStart w:id="33"/>
      <w:r w:rsidR="00CD21E0">
        <w:t xml:space="preserve"> </w:t>
      </w:r>
      <w:r w:rsidR="005666EB">
        <w:t xml:space="preserve">that of </w:t>
      </w:r>
      <w:r w:rsidR="004816DF">
        <w:t>other</w:t>
      </w:r>
      <w:r w:rsidR="005666EB">
        <w:t xml:space="preserve"> domestic</w:t>
      </w:r>
      <w:del w:id="34" w:author="Peng, Hong" w:date="2019-09-20T11:32:00Z">
        <w:r w:rsidR="005666EB" w:rsidDel="00CD21E0">
          <w:delText xml:space="preserve"> </w:delText>
        </w:r>
      </w:del>
      <w:r w:rsidR="005666EB">
        <w:t xml:space="preserve"> ric</w:t>
      </w:r>
      <w:commentRangeEnd w:id="33"/>
      <w:r w:rsidR="00926E2E">
        <w:rPr>
          <w:rStyle w:val="CommentReference"/>
        </w:rPr>
        <w:commentReference w:id="33"/>
      </w:r>
      <w:r w:rsidR="005666EB">
        <w:t>e</w:t>
      </w:r>
      <w:ins w:id="35" w:author="Peng, Hong" w:date="2019-09-20T11:40:00Z">
        <w:r w:rsidR="00CD21E0">
          <w:t>,</w:t>
        </w:r>
      </w:ins>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7130E713"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 </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36"/>
      <w:commentRangeStart w:id="37"/>
      <w:commentRangeEnd w:id="36"/>
      <w:r w:rsidR="00F949BC">
        <w:rPr>
          <w:rStyle w:val="CommentReference"/>
        </w:rPr>
        <w:commentReference w:id="36"/>
      </w:r>
      <w:commentRangeEnd w:id="37"/>
      <w:r w:rsidR="00AD7847">
        <w:t xml:space="preserve"> have been </w:t>
      </w:r>
      <w:r w:rsidR="00F949BC">
        <w:rPr>
          <w:rStyle w:val="CommentReference"/>
        </w:rPr>
        <w:commentReference w:id="37"/>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38"/>
      <w:commentRangeEnd w:id="38"/>
      <w:r w:rsidR="00332603">
        <w:rPr>
          <w:rStyle w:val="CommentReference"/>
        </w:rPr>
        <w:commentReference w:id="38"/>
      </w:r>
      <w:commentRangeStart w:id="39"/>
      <w:commentRangeEnd w:id="39"/>
      <w:r w:rsidR="00DE727C">
        <w:rPr>
          <w:rStyle w:val="CommentReference"/>
        </w:rPr>
        <w:commentReference w:id="39"/>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CB3AE4" w:rsidRPr="00332FD1">
        <w:t xml:space="preserve"> </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del w:id="40" w:author="Kong, Fanzhou" w:date="2020-01-14T11:25:00Z">
        <w:r w:rsidR="009B5957" w:rsidDel="00FA14DF">
          <w:delText xml:space="preserve">are </w:delText>
        </w:r>
      </w:del>
      <w:ins w:id="41" w:author="Kong, Fanzhou" w:date="2020-01-14T11:25:00Z">
        <w:r w:rsidR="00FA14DF">
          <w:t xml:space="preserve">is </w:t>
        </w:r>
      </w:ins>
      <w:r w:rsidR="009B5957">
        <w:t xml:space="preserve">by far the dominant </w:t>
      </w:r>
      <w:r w:rsidR="00B37AD5">
        <w:t>strateg</w:t>
      </w:r>
      <w:ins w:id="42" w:author="Kong, Fanzhou" w:date="2020-01-14T11:25:00Z">
        <w:r w:rsidR="00FA14DF">
          <w:t>y</w:t>
        </w:r>
      </w:ins>
      <w:del w:id="43" w:author="Kong, Fanzhou" w:date="2020-01-14T11:25:00Z">
        <w:r w:rsidR="00B37AD5" w:rsidDel="00FA14DF">
          <w:delText>y</w:delText>
        </w:r>
      </w:del>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ins w:id="44" w:author="Kong, Fanzhou" w:date="2020-01-14T11:28:00Z">
        <w:r w:rsidR="00FA14DF" w:rsidRPr="00FA14DF">
          <w:rPr>
            <w:highlight w:val="yellow"/>
            <w:rPrChange w:id="45" w:author="Kong, Fanzhou" w:date="2020-01-14T11:29:00Z">
              <w:rPr/>
            </w:rPrChange>
          </w:rPr>
          <w:t xml:space="preserve">Furthermore, </w:t>
        </w:r>
      </w:ins>
      <w:del w:id="46" w:author="Kong, Fanzhou" w:date="2020-01-14T11:27:00Z">
        <w:r w:rsidR="00E94A30" w:rsidRPr="00FA14DF" w:rsidDel="00FA14DF">
          <w:rPr>
            <w:highlight w:val="yellow"/>
            <w:rPrChange w:id="47" w:author="Kong, Fanzhou" w:date="2020-01-14T11:29:00Z">
              <w:rPr/>
            </w:rPrChange>
          </w:rPr>
          <w:delText xml:space="preserve">Besides, </w:delText>
        </w:r>
      </w:del>
      <w:r w:rsidR="00E94A30" w:rsidRPr="00FA14DF">
        <w:rPr>
          <w:highlight w:val="yellow"/>
          <w:rPrChange w:id="48" w:author="Kong, Fanzhou" w:date="2020-01-14T11:29:00Z">
            <w:rPr/>
          </w:rPrChange>
        </w:rPr>
        <w:t xml:space="preserve">there is </w:t>
      </w:r>
      <w:r w:rsidR="00461666" w:rsidRPr="00FA14DF">
        <w:rPr>
          <w:highlight w:val="yellow"/>
          <w:rPrChange w:id="49" w:author="Kong, Fanzhou" w:date="2020-01-14T11:29:00Z">
            <w:rPr/>
          </w:rPrChange>
        </w:rPr>
        <w:t>an</w:t>
      </w:r>
      <w:r w:rsidR="00E94A30" w:rsidRPr="00FA14DF">
        <w:rPr>
          <w:highlight w:val="yellow"/>
          <w:rPrChange w:id="50" w:author="Kong, Fanzhou" w:date="2020-01-14T11:29:00Z">
            <w:rPr/>
          </w:rPrChange>
        </w:rPr>
        <w:t xml:space="preserve"> emerging </w:t>
      </w:r>
      <w:r w:rsidR="00152F0A" w:rsidRPr="00FA14DF">
        <w:rPr>
          <w:highlight w:val="yellow"/>
          <w:rPrChange w:id="51" w:author="Kong, Fanzhou" w:date="2020-01-14T11:29:00Z">
            <w:rPr/>
          </w:rPrChange>
        </w:rPr>
        <w:t xml:space="preserve">trend </w:t>
      </w:r>
      <w:r w:rsidR="003F3610" w:rsidRPr="00FA14DF">
        <w:rPr>
          <w:highlight w:val="yellow"/>
          <w:rPrChange w:id="52" w:author="Kong, Fanzhou" w:date="2020-01-14T11:29:00Z">
            <w:rPr/>
          </w:rPrChange>
        </w:rPr>
        <w:t xml:space="preserve">of </w:t>
      </w:r>
      <w:r w:rsidR="00152F0A" w:rsidRPr="00FA14DF">
        <w:rPr>
          <w:highlight w:val="yellow"/>
          <w:rPrChange w:id="53" w:author="Kong, Fanzhou" w:date="2020-01-14T11:29:00Z">
            <w:rPr/>
          </w:rPrChange>
        </w:rPr>
        <w:t xml:space="preserve">utilizing machine learning </w:t>
      </w:r>
      <w:r w:rsidR="003F6DEA" w:rsidRPr="00FA14DF">
        <w:rPr>
          <w:highlight w:val="yellow"/>
          <w:rPrChange w:id="54" w:author="Kong, Fanzhou" w:date="2020-01-14T11:29:00Z">
            <w:rPr/>
          </w:rPrChange>
        </w:rPr>
        <w:t>techniques</w:t>
      </w:r>
      <w:r w:rsidR="00152F0A" w:rsidRPr="00FA14DF">
        <w:rPr>
          <w:highlight w:val="yellow"/>
          <w:rPrChange w:id="55" w:author="Kong, Fanzhou" w:date="2020-01-14T11:29:00Z">
            <w:rPr/>
          </w:rPrChange>
        </w:rPr>
        <w:t xml:space="preserve"> </w:t>
      </w:r>
      <w:r w:rsidR="00253565" w:rsidRPr="00FA14DF">
        <w:rPr>
          <w:highlight w:val="yellow"/>
          <w:rPrChange w:id="56" w:author="Kong, Fanzhou" w:date="2020-01-14T11:29:00Z">
            <w:rPr/>
          </w:rPrChange>
        </w:rPr>
        <w:t>to achieve the</w:t>
      </w:r>
      <w:r w:rsidR="006D2545" w:rsidRPr="00FA14DF">
        <w:rPr>
          <w:highlight w:val="yellow"/>
          <w:rPrChange w:id="57" w:author="Kong, Fanzhou" w:date="2020-01-14T11:29:00Z">
            <w:rPr/>
          </w:rPrChange>
        </w:rPr>
        <w:t xml:space="preserve"> </w:t>
      </w:r>
      <w:r w:rsidR="00253565" w:rsidRPr="00FA14DF">
        <w:rPr>
          <w:highlight w:val="yellow"/>
          <w:rPrChange w:id="58" w:author="Kong, Fanzhou" w:date="2020-01-14T11:29:00Z">
            <w:rPr/>
          </w:rPrChange>
        </w:rPr>
        <w:t xml:space="preserve">goal of rice discrimination. </w:t>
      </w:r>
      <w:r w:rsidR="00945F59" w:rsidRPr="00FA14DF">
        <w:rPr>
          <w:highlight w:val="yellow"/>
          <w:rPrChange w:id="59" w:author="Kong, Fanzhou" w:date="2020-01-14T11:29:00Z">
            <w:rPr/>
          </w:rPrChange>
        </w:rPr>
        <w:t>S</w:t>
      </w:r>
      <w:r w:rsidR="00E929A9" w:rsidRPr="00FA14DF">
        <w:rPr>
          <w:highlight w:val="yellow"/>
          <w:rPrChange w:id="60" w:author="Kong, Fanzhou" w:date="2020-01-14T11:29:00Z">
            <w:rPr/>
          </w:rPrChange>
        </w:rPr>
        <w:t>upport vector m</w:t>
      </w:r>
      <w:r w:rsidR="00CD41FA" w:rsidRPr="00FA14DF">
        <w:rPr>
          <w:highlight w:val="yellow"/>
          <w:rPrChange w:id="61" w:author="Kong, Fanzhou" w:date="2020-01-14T11:29:00Z">
            <w:rPr/>
          </w:rPrChange>
        </w:rPr>
        <w:t>achines (SVM)</w:t>
      </w:r>
      <w:r w:rsidR="00271797" w:rsidRPr="00FA14DF">
        <w:rPr>
          <w:highlight w:val="yellow"/>
          <w:rPrChange w:id="62" w:author="Kong, Fanzhou" w:date="2020-01-14T11:29:00Z">
            <w:rPr/>
          </w:rPrChange>
        </w:rPr>
        <w:fldChar w:fldCharType="begin" w:fldLock="1"/>
      </w:r>
      <w:r w:rsidR="00EB6446" w:rsidRPr="00FA14DF">
        <w:rPr>
          <w:highlight w:val="yellow"/>
          <w:rPrChange w:id="63" w:author="Kong, Fanzhou" w:date="2020-01-14T11:29: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FA14DF">
        <w:rPr>
          <w:highlight w:val="yellow"/>
          <w:rPrChange w:id="64" w:author="Kong, Fanzhou" w:date="2020-01-14T11:29:00Z">
            <w:rPr/>
          </w:rPrChange>
        </w:rPr>
        <w:fldChar w:fldCharType="separate"/>
      </w:r>
      <w:r w:rsidR="0025059C" w:rsidRPr="00FA14DF">
        <w:rPr>
          <w:noProof/>
          <w:highlight w:val="yellow"/>
          <w:vertAlign w:val="superscript"/>
          <w:rPrChange w:id="65" w:author="Kong, Fanzhou" w:date="2020-01-14T11:29:00Z">
            <w:rPr>
              <w:noProof/>
              <w:vertAlign w:val="superscript"/>
            </w:rPr>
          </w:rPrChange>
        </w:rPr>
        <w:t>14</w:t>
      </w:r>
      <w:r w:rsidR="00271797" w:rsidRPr="00FA14DF">
        <w:rPr>
          <w:highlight w:val="yellow"/>
          <w:rPrChange w:id="66" w:author="Kong, Fanzhou" w:date="2020-01-14T11:29:00Z">
            <w:rPr/>
          </w:rPrChange>
        </w:rPr>
        <w:fldChar w:fldCharType="end"/>
      </w:r>
      <w:r w:rsidR="00CD41FA" w:rsidRPr="00FA14DF">
        <w:rPr>
          <w:highlight w:val="yellow"/>
          <w:rPrChange w:id="67" w:author="Kong, Fanzhou" w:date="2020-01-14T11:29:00Z">
            <w:rPr/>
          </w:rPrChange>
        </w:rPr>
        <w:t>, decisions trees,</w:t>
      </w:r>
      <w:r w:rsidR="00141F17" w:rsidRPr="00FA14DF">
        <w:rPr>
          <w:highlight w:val="yellow"/>
          <w:rPrChange w:id="68" w:author="Kong, Fanzhou" w:date="2020-01-14T11:29:00Z">
            <w:rPr/>
          </w:rPrChange>
        </w:rPr>
        <w:t xml:space="preserve"> random forest (RF)</w:t>
      </w:r>
      <w:r w:rsidR="003F6DEA" w:rsidRPr="00FA14DF">
        <w:rPr>
          <w:highlight w:val="yellow"/>
          <w:rPrChange w:id="69" w:author="Kong, Fanzhou" w:date="2020-01-14T11:29:00Z">
            <w:rPr/>
          </w:rPrChange>
        </w:rPr>
        <w:t xml:space="preserve"> and artificial neural network (ANN)</w:t>
      </w:r>
      <w:r w:rsidR="00271797" w:rsidRPr="00FA14DF">
        <w:rPr>
          <w:highlight w:val="yellow"/>
          <w:rPrChange w:id="70" w:author="Kong, Fanzhou" w:date="2020-01-14T11:29:00Z">
            <w:rPr/>
          </w:rPrChange>
        </w:rPr>
        <w:fldChar w:fldCharType="begin" w:fldLock="1"/>
      </w:r>
      <w:r w:rsidR="00EB6446" w:rsidRPr="00FA14DF">
        <w:rPr>
          <w:highlight w:val="yellow"/>
          <w:rPrChange w:id="71" w:author="Kong, Fanzhou" w:date="2020-01-14T11:29:00Z">
            <w:rPr/>
          </w:rPrChange>
        </w:rPr>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FA14DF">
        <w:rPr>
          <w:highlight w:val="yellow"/>
          <w:rPrChange w:id="72" w:author="Kong, Fanzhou" w:date="2020-01-14T11:29:00Z">
            <w:rPr/>
          </w:rPrChange>
        </w:rPr>
        <w:fldChar w:fldCharType="separate"/>
      </w:r>
      <w:r w:rsidR="0025059C" w:rsidRPr="00FA14DF">
        <w:rPr>
          <w:noProof/>
          <w:highlight w:val="yellow"/>
          <w:vertAlign w:val="superscript"/>
          <w:rPrChange w:id="73" w:author="Kong, Fanzhou" w:date="2020-01-14T11:29:00Z">
            <w:rPr>
              <w:noProof/>
              <w:vertAlign w:val="superscript"/>
            </w:rPr>
          </w:rPrChange>
        </w:rPr>
        <w:t>17</w:t>
      </w:r>
      <w:r w:rsidR="00271797" w:rsidRPr="00FA14DF">
        <w:rPr>
          <w:highlight w:val="yellow"/>
          <w:rPrChange w:id="74" w:author="Kong, Fanzhou" w:date="2020-01-14T11:29:00Z">
            <w:rPr/>
          </w:rPrChange>
        </w:rPr>
        <w:fldChar w:fldCharType="end"/>
      </w:r>
      <w:r w:rsidR="00945F59" w:rsidRPr="00FA14DF">
        <w:rPr>
          <w:highlight w:val="yellow"/>
          <w:rPrChange w:id="75" w:author="Kong, Fanzhou" w:date="2020-01-14T11:29:00Z">
            <w:rPr/>
          </w:rPrChange>
        </w:rPr>
        <w:t xml:space="preserve"> </w:t>
      </w:r>
      <w:r w:rsidR="00B80D33" w:rsidRPr="00FA14DF">
        <w:rPr>
          <w:highlight w:val="yellow"/>
          <w:rPrChange w:id="76" w:author="Kong, Fanzhou" w:date="2020-01-14T11:29:00Z">
            <w:rPr/>
          </w:rPrChange>
        </w:rPr>
        <w:t xml:space="preserve">are </w:t>
      </w:r>
      <w:r w:rsidR="004405DC" w:rsidRPr="00FA14DF">
        <w:rPr>
          <w:highlight w:val="yellow"/>
          <w:rPrChange w:id="77" w:author="Kong, Fanzhou" w:date="2020-01-14T11:29:00Z">
            <w:rPr/>
          </w:rPrChange>
        </w:rPr>
        <w:t xml:space="preserve">the most </w:t>
      </w:r>
      <w:r w:rsidR="005B115B" w:rsidRPr="00FA14DF">
        <w:rPr>
          <w:highlight w:val="yellow"/>
          <w:rPrChange w:id="78" w:author="Kong, Fanzhou" w:date="2020-01-14T11:29:00Z">
            <w:rPr/>
          </w:rPrChange>
        </w:rPr>
        <w:t xml:space="preserve">popular ones found in recent </w:t>
      </w:r>
      <w:commentRangeStart w:id="79"/>
      <w:commentRangeStart w:id="80"/>
      <w:r w:rsidR="00BC3CB3" w:rsidRPr="00FA14DF">
        <w:rPr>
          <w:highlight w:val="yellow"/>
          <w:rPrChange w:id="81" w:author="Kong, Fanzhou" w:date="2020-01-14T11:29:00Z">
            <w:rPr/>
          </w:rPrChange>
        </w:rPr>
        <w:t>studies</w:t>
      </w:r>
      <w:commentRangeEnd w:id="79"/>
      <w:r w:rsidR="00165B10" w:rsidRPr="00FA14DF">
        <w:rPr>
          <w:rStyle w:val="CommentReference"/>
          <w:highlight w:val="yellow"/>
          <w:rPrChange w:id="82" w:author="Kong, Fanzhou" w:date="2020-01-14T11:29:00Z">
            <w:rPr>
              <w:rStyle w:val="CommentReference"/>
            </w:rPr>
          </w:rPrChange>
        </w:rPr>
        <w:commentReference w:id="79"/>
      </w:r>
      <w:commentRangeEnd w:id="80"/>
      <w:r w:rsidR="003C151B" w:rsidRPr="00FA14DF">
        <w:rPr>
          <w:rStyle w:val="CommentReference"/>
          <w:highlight w:val="yellow"/>
          <w:rPrChange w:id="83" w:author="Kong, Fanzhou" w:date="2020-01-14T11:29:00Z">
            <w:rPr>
              <w:rStyle w:val="CommentReference"/>
            </w:rPr>
          </w:rPrChange>
        </w:rPr>
        <w:commentReference w:id="80"/>
      </w:r>
      <w:r w:rsidR="00BC3CB3" w:rsidRPr="00FA14DF">
        <w:rPr>
          <w:highlight w:val="yellow"/>
          <w:rPrChange w:id="84" w:author="Kong, Fanzhou" w:date="2020-01-14T11:29:00Z">
            <w:rPr/>
          </w:rPrChange>
        </w:rPr>
        <w:t>.</w:t>
      </w:r>
      <w:del w:id="85" w:author="Xu, Jason" w:date="2020-01-08T14:42:00Z">
        <w:r w:rsidR="00BC3CB3" w:rsidDel="003A4650">
          <w:delText xml:space="preserve"> </w:delText>
        </w:r>
      </w:del>
      <w:ins w:id="86" w:author="Xu, Jason" w:date="2020-01-02T15:39:00Z">
        <w:r w:rsidR="00894AFB">
          <w:t xml:space="preserve"> </w:t>
        </w:r>
      </w:ins>
    </w:p>
    <w:p w14:paraId="71574BB1" w14:textId="63DC9B1A"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del w:id="87" w:author="Kong, Fanzhou" w:date="2020-01-14T11:29:00Z">
        <w:r w:rsidR="00E27A28" w:rsidDel="00FA14DF">
          <w:delText>profiling</w:delText>
        </w:r>
      </w:del>
      <w:ins w:id="88" w:author="Kong, Fanzhou" w:date="2020-01-14T11:29:00Z">
        <w:r w:rsidR="00FA14DF">
          <w:t>profiling</w:t>
        </w:r>
      </w:ins>
      <w:r w:rsidR="00E27A28">
        <w:t xml:space="preserve"> </w:t>
      </w:r>
      <w:r w:rsidR="00BC3CB3">
        <w:t xml:space="preserve">obtained </w:t>
      </w:r>
      <w:r w:rsidR="00E27A28">
        <w:t xml:space="preserve">by ICP-MS. 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305A7E7F"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CB7691">
        <w:t xml:space="preserve">, i.e. Heilongjiang, Liaoning, </w:t>
      </w:r>
      <w:r w:rsidR="00353085">
        <w:t xml:space="preserve">Jiangsu, Hubei </w:t>
      </w:r>
      <w:r w:rsidR="000B59F1">
        <w:t>and Guangxi</w:t>
      </w:r>
      <w:r w:rsidR="00A6189C">
        <w:t xml:space="preserve">. </w:t>
      </w:r>
      <w:r w:rsidR="001F508A">
        <w:t>The name of e</w:t>
      </w:r>
      <w:r w:rsidR="0098729F" w:rsidRPr="00467EA3">
        <w:t>ach GI rice</w:t>
      </w:r>
      <w:r w:rsidR="009A4C2D" w:rsidRPr="00467EA3">
        <w:t xml:space="preserve"> consis</w:t>
      </w:r>
      <w:r w:rsidR="00467EA3" w:rsidRPr="00467EA3">
        <w:t>ts</w:t>
      </w:r>
      <w:r w:rsidR="0098729F" w:rsidRPr="00467EA3">
        <w:t xml:space="preserve"> </w:t>
      </w:r>
      <w:r w:rsidR="0095335D" w:rsidRPr="00467EA3">
        <w:t>with two parts: geographical location and commodity name</w:t>
      </w:r>
      <w:r w:rsidR="00467EA3">
        <w:rPr>
          <w:rFonts w:hint="eastAsia"/>
        </w:rPr>
        <w:t>:</w:t>
      </w:r>
      <w:r w:rsidR="00467EA3">
        <w:t xml:space="preserve"> </w:t>
      </w:r>
      <w:r w:rsidR="00CF5D00">
        <w:rPr>
          <w:rFonts w:hint="eastAsia"/>
        </w:rPr>
        <w:t>Wuchang</w:t>
      </w:r>
      <w:r w:rsidR="00CF5D00">
        <w:t xml:space="preserve"> </w:t>
      </w:r>
      <w:r w:rsidR="000C02F2">
        <w:t>W</w:t>
      </w:r>
      <w:r w:rsidR="000C02F2">
        <w:rPr>
          <w:rFonts w:hint="eastAsia"/>
        </w:rPr>
        <w:t>uyoudao</w:t>
      </w:r>
      <w:r w:rsidR="000C02F2">
        <w:t xml:space="preserve"> </w:t>
      </w:r>
      <w:r w:rsidR="000C02F2">
        <w:rPr>
          <w:rFonts w:hint="eastAsia"/>
        </w:rPr>
        <w:t>(</w:t>
      </w:r>
      <w:r w:rsidR="000C02F2">
        <w:t>W</w:t>
      </w:r>
      <w:r w:rsidR="00616EC0">
        <w:t>C</w:t>
      </w:r>
      <w:r w:rsidR="000C02F2">
        <w:t xml:space="preserve">), </w:t>
      </w:r>
      <w:r w:rsidR="00317343">
        <w:t xml:space="preserve">Guigang </w:t>
      </w:r>
      <w:r w:rsidR="00600532">
        <w:t>Dongjinxi (G</w:t>
      </w:r>
      <w:r w:rsidR="00616EC0">
        <w:t>G</w:t>
      </w:r>
      <w:r w:rsidR="00600532">
        <w:t>), Panjin</w:t>
      </w:r>
      <w:r w:rsidR="00631C4F">
        <w:t xml:space="preserve"> Yanfeng46 (P</w:t>
      </w:r>
      <w:r w:rsidR="00616EC0">
        <w:t>J</w:t>
      </w:r>
      <w:r w:rsidR="00631C4F">
        <w:t>-</w:t>
      </w:r>
      <w:r w:rsidR="00616EC0">
        <w:t>1</w:t>
      </w:r>
      <w:r w:rsidR="00631C4F">
        <w:t xml:space="preserve">), </w:t>
      </w:r>
      <w:r w:rsidR="00647E3C">
        <w:t>Panjin Liaoxin</w:t>
      </w:r>
      <w:r w:rsidR="00A42983">
        <w:t>yihao</w:t>
      </w:r>
      <w:r w:rsidR="00647E3C">
        <w:t xml:space="preserve"> (P</w:t>
      </w:r>
      <w:r w:rsidR="00B54307">
        <w:t>J</w:t>
      </w:r>
      <w:r w:rsidR="00647E3C">
        <w:t>-</w:t>
      </w:r>
      <w:r w:rsidR="00B54307">
        <w:t>2</w:t>
      </w:r>
      <w:r w:rsidR="00647E3C">
        <w:t>)</w:t>
      </w:r>
      <w:r w:rsidR="00B02336">
        <w:t xml:space="preserve">, </w:t>
      </w:r>
      <w:r w:rsidR="00A92A0D">
        <w:t>Jingshan Qiaomi</w:t>
      </w:r>
      <w:r w:rsidR="00A8105D">
        <w:t>537</w:t>
      </w:r>
      <w:r w:rsidR="00A92A0D">
        <w:t xml:space="preserve"> (J</w:t>
      </w:r>
      <w:r w:rsidR="00F0153F">
        <w:t>S</w:t>
      </w:r>
      <w:r w:rsidR="00A92A0D">
        <w:t>)</w:t>
      </w:r>
      <w:r w:rsidR="00A8105D">
        <w:t xml:space="preserve">, and </w:t>
      </w:r>
      <w:commentRangeStart w:id="89"/>
      <w:r w:rsidR="007B20FF">
        <w:t>Sheyang</w:t>
      </w:r>
      <w:ins w:id="90" w:author="Xu, Jason" w:date="2020-01-02T14:54:00Z">
        <w:r w:rsidR="000B6EC0">
          <w:t>?</w:t>
        </w:r>
        <w:commentRangeEnd w:id="89"/>
        <w:r w:rsidR="000B6EC0">
          <w:rPr>
            <w:rStyle w:val="CommentReference"/>
          </w:rPr>
          <w:commentReference w:id="89"/>
        </w:r>
        <w:r w:rsidR="000B6EC0">
          <w:t xml:space="preserve"> </w:t>
        </w:r>
      </w:ins>
      <w:r w:rsidR="00675218">
        <w:t xml:space="preserve"> </w:t>
      </w:r>
      <w:r w:rsidR="003A1325">
        <w:t>(S</w:t>
      </w:r>
      <w:r w:rsidR="00F0153F">
        <w:t>Y</w:t>
      </w:r>
      <w:r w:rsidR="003A1325">
        <w:t>)</w:t>
      </w:r>
      <w:r w:rsidR="004C5B86">
        <w:t xml:space="preserve"> </w:t>
      </w:r>
      <w:r w:rsidR="004C5B86" w:rsidRPr="00E77D25">
        <w:rPr>
          <w:highlight w:val="yellow"/>
        </w:rPr>
        <w:t>(</w:t>
      </w:r>
      <w:r w:rsidR="008C5EFD" w:rsidRPr="00E77D25">
        <w:rPr>
          <w:highlight w:val="yellow"/>
        </w:rPr>
        <w:t xml:space="preserve">See </w:t>
      </w:r>
      <w:r w:rsidR="007E1A91" w:rsidRPr="00E77D25">
        <w:rPr>
          <w:highlight w:val="yellow"/>
        </w:rPr>
        <w:t>Fig.1</w:t>
      </w:r>
      <w:r w:rsidR="004C5B86" w:rsidRPr="00E77D25">
        <w:rPr>
          <w:highlight w:val="yellow"/>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6530E5E9"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 (part#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lastRenderedPageBreak/>
        <w:t>S</w:t>
      </w:r>
      <w:r w:rsidRPr="000162E2">
        <w:rPr>
          <w:i/>
          <w:iCs/>
        </w:rPr>
        <w:t>ample digestion and ICP-MS analysis</w:t>
      </w:r>
    </w:p>
    <w:p w14:paraId="25785991" w14:textId="16FB41CF" w:rsidR="00011525" w:rsidDel="00696EE6" w:rsidRDefault="00CE4045" w:rsidP="00714AD8">
      <w:pPr>
        <w:jc w:val="both"/>
        <w:rPr>
          <w:del w:id="91" w:author="Xu, Jason" w:date="2020-01-07T10:03:00Z"/>
        </w:rPr>
      </w:pPr>
      <w:r>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19A1A5F2" w14:textId="729B36DC" w:rsidR="00042E90" w:rsidDel="00696EE6" w:rsidRDefault="0015375A" w:rsidP="00714AD8">
      <w:pPr>
        <w:jc w:val="both"/>
        <w:rPr>
          <w:del w:id="92" w:author="Xu, Jason" w:date="2020-01-07T13:52: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p>
    <w:p w14:paraId="0E3F8E53" w14:textId="4C51C5AC" w:rsidR="00042E90" w:rsidRDefault="004B5336" w:rsidP="00714AD8">
      <w:pPr>
        <w:jc w:val="both"/>
      </w:pPr>
      <w:r w:rsidRPr="004B5336">
        <w:t>The concentration</w:t>
      </w:r>
      <w:r w:rsidR="008D0615">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 xml:space="preserve">Pb) in </w:t>
      </w:r>
      <w:r w:rsidR="00A6521C" w:rsidRPr="004B5336">
        <w:t>rice</w:t>
      </w:r>
      <w:r w:rsidR="008D0615">
        <w:t xml:space="preserve"> was</w:t>
      </w:r>
      <w:r w:rsidR="000A3083">
        <w:t xml:space="preserve"> then</w:t>
      </w:r>
      <w:r w:rsidR="008D0615">
        <w:t xml:space="preserve"> detected</w:t>
      </w:r>
      <w:r w:rsidRPr="004B5336">
        <w:t xml:space="preserve">. The internal standard solution of </w:t>
      </w:r>
      <w:r w:rsidRPr="00C474D8">
        <w:rPr>
          <w:vertAlign w:val="superscript"/>
        </w:rPr>
        <w:t>103</w:t>
      </w:r>
      <w:r w:rsidRPr="004B5336">
        <w:t>Rh (</w:t>
      </w:r>
      <w:r w:rsidR="00ED5765">
        <w:t>10 mg</w:t>
      </w:r>
      <w:r w:rsidR="00457C86" w:rsidRPr="00C474D8">
        <w:rPr>
          <w:rFonts w:cstheme="minorHAnsi"/>
        </w:rPr>
        <w:t>·</w:t>
      </w:r>
      <w:r w:rsidR="00457C86">
        <w:t xml:space="preserve"> L</w:t>
      </w:r>
      <w:r w:rsidR="00457C86" w:rsidRPr="00C474D8">
        <w:rPr>
          <w:vertAlign w:val="superscript"/>
        </w:rPr>
        <w:t>-</w:t>
      </w:r>
      <w:r w:rsidR="008D0615" w:rsidRPr="00C474D8">
        <w:rPr>
          <w:vertAlign w:val="superscript"/>
        </w:rPr>
        <w:t>1</w:t>
      </w:r>
      <w:r w:rsidR="008D0615" w:rsidRPr="00C474D8">
        <w:rPr>
          <w:vertAlign w:val="subscript"/>
        </w:rPr>
        <w:t>,</w:t>
      </w:r>
      <w:r w:rsidR="00457C86" w:rsidRPr="00C474D8">
        <w:rPr>
          <w:vertAlign w:val="subscript"/>
        </w:rPr>
        <w:t xml:space="preserve"> </w:t>
      </w:r>
      <w:r w:rsidRPr="004B5336">
        <w:t>part# 8500-6945) was also obtained from Agilent Technologies.</w:t>
      </w:r>
      <w:r w:rsidR="0073341D" w:rsidRPr="0073341D">
        <w:t xml:space="preserve"> </w:t>
      </w:r>
      <w:r w:rsidR="0073341D" w:rsidRPr="006E0B82">
        <w:t>One certified reference material of rice flour</w:t>
      </w:r>
      <w:r w:rsidR="00FA3F8A">
        <w:t xml:space="preserve"> (1568b)</w:t>
      </w:r>
      <w:r w:rsidR="0073341D" w:rsidRPr="006E0B82">
        <w:t xml:space="preserve"> from the National Institute of Standards and Technology (Gaithersburg, MD, USA)</w:t>
      </w:r>
      <w:r w:rsidR="00E22CC6">
        <w:t xml:space="preserve"> </w:t>
      </w:r>
      <w:r w:rsidR="0073341D" w:rsidRPr="006E0B82">
        <w:rPr>
          <w:rFonts w:hint="eastAsia"/>
        </w:rPr>
        <w:t>w</w:t>
      </w:r>
      <w:r w:rsidR="0073341D" w:rsidRPr="006E0B82">
        <w:t xml:space="preserve">as used to verify the </w:t>
      </w:r>
      <w:r w:rsidR="00D67BB5" w:rsidRPr="006E0B82">
        <w:t>accuracy</w:t>
      </w:r>
      <w:r w:rsidR="00D67BB5">
        <w:t xml:space="preserve"> </w:t>
      </w:r>
      <w:r w:rsidR="00D67BB5" w:rsidRPr="006E0B82">
        <w:t>of</w:t>
      </w:r>
      <w:r w:rsidR="0073341D" w:rsidRPr="006E0B82">
        <w:t xml:space="preserve"> the analysis method</w:t>
      </w:r>
      <w:r w:rsidR="00666193">
        <w:t xml:space="preserve">. </w:t>
      </w:r>
    </w:p>
    <w:p w14:paraId="6D9538B8" w14:textId="6D8D3D06" w:rsidR="005F2FCB" w:rsidRPr="00F90E2A" w:rsidRDefault="0015677D" w:rsidP="00F90E2A">
      <w:pPr>
        <w:jc w:val="both"/>
        <w:rPr>
          <w:i/>
          <w:iCs/>
        </w:rPr>
      </w:pPr>
      <w:commentRangeStart w:id="93"/>
      <w:r w:rsidRPr="00F90E2A">
        <w:rPr>
          <w:i/>
          <w:iCs/>
        </w:rPr>
        <w:t>Statistical analysis</w:t>
      </w:r>
      <w:commentRangeEnd w:id="93"/>
      <w:r w:rsidR="004A02EC">
        <w:rPr>
          <w:rStyle w:val="CommentReference"/>
        </w:rPr>
        <w:commentReference w:id="93"/>
      </w:r>
      <w:r w:rsidRPr="00F90E2A">
        <w:rPr>
          <w:i/>
          <w:iCs/>
        </w:rPr>
        <w:t xml:space="preserve"> </w:t>
      </w:r>
    </w:p>
    <w:p w14:paraId="33C905DF" w14:textId="43ED5D7C" w:rsidR="00146B7F" w:rsidDel="00A1523A" w:rsidRDefault="001A00EC" w:rsidP="00D2743B">
      <w:pPr>
        <w:jc w:val="both"/>
        <w:rPr>
          <w:del w:id="94" w:author="Xu, Jason" w:date="2020-01-07T15:13:00Z"/>
        </w:rPr>
      </w:pPr>
      <w:r w:rsidRPr="000F79B9">
        <w:t xml:space="preserve">One-way analysis of variance </w:t>
      </w:r>
      <w:r w:rsidR="00B10585" w:rsidRPr="000F79B9">
        <w:t>(</w:t>
      </w:r>
      <w:r w:rsidRPr="000F79B9">
        <w:t>ANOVA) was carried out to access the statistically significant differences in the element contents of rice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C71A4C">
        <w:t xml:space="preserve">preprocessed by taking log </w:t>
      </w:r>
      <w:r w:rsidR="00F10816">
        <w:rPr>
          <w:rFonts w:hint="eastAsia"/>
        </w:rPr>
        <w:t>-</w:t>
      </w:r>
      <w:r w:rsidR="00C71A4C">
        <w:t xml:space="preserve">transformation </w:t>
      </w:r>
      <w:r w:rsidR="003B2BBA">
        <w:rPr>
          <w:rFonts w:hint="eastAsia"/>
        </w:rPr>
        <w:t>a</w:t>
      </w:r>
      <w:r w:rsidR="003B2BBA">
        <w:t>nd then</w:t>
      </w:r>
      <w:r w:rsidR="00412105">
        <w:t xml:space="preserve">, </w:t>
      </w:r>
      <w:r w:rsidR="003B2BBA">
        <w:t>subjected to</w:t>
      </w:r>
      <w:r w:rsidR="00951717">
        <w:t xml:space="preserve"> </w:t>
      </w:r>
      <w:r w:rsidR="00FC5791">
        <w:t>unsupervised PCA</w:t>
      </w:r>
      <w:r w:rsidR="008667F8">
        <w:t xml:space="preserve">, as an </w:t>
      </w:r>
      <w:r w:rsidR="007C384A">
        <w:t xml:space="preserve">initial step to uncover hidden information before </w:t>
      </w:r>
      <w:r w:rsidR="00EA21B0">
        <w:t xml:space="preserve">classification. </w:t>
      </w:r>
      <w:del w:id="95" w:author="Xu, Jason" w:date="2020-01-08T09:42:00Z">
        <w:r w:rsidR="00020BA0" w:rsidDel="008667F8">
          <w:delText xml:space="preserve"> </w:delText>
        </w:r>
      </w:del>
    </w:p>
    <w:p w14:paraId="6D46C927" w14:textId="68139E28" w:rsidR="00801B85" w:rsidRPr="00BA0445" w:rsidDel="00583BDB" w:rsidRDefault="00F64389" w:rsidP="00EB4566">
      <w:pPr>
        <w:jc w:val="both"/>
        <w:rPr>
          <w:del w:id="96" w:author="Xu, Jason" w:date="2020-01-07T16:22:00Z"/>
        </w:rPr>
      </w:pPr>
      <w:r>
        <w:t>T</w:t>
      </w:r>
      <w:r w:rsidR="00991320">
        <w:t>wo</w:t>
      </w:r>
      <w:r w:rsidR="00A1523A">
        <w:t xml:space="preserve"> </w:t>
      </w:r>
      <w:r w:rsidR="00FC1CB3">
        <w:t>machine</w:t>
      </w:r>
      <w:r w:rsidR="00A10964">
        <w:t xml:space="preserve"> </w:t>
      </w:r>
      <w:r w:rsidR="00991320">
        <w:t xml:space="preserve">learning based </w:t>
      </w:r>
      <w:r w:rsidR="00346A67" w:rsidRPr="00873140">
        <w:t xml:space="preserve">techniques, </w:t>
      </w:r>
      <w:commentRangeStart w:id="97"/>
      <w:r w:rsidR="00991320" w:rsidRPr="00873140">
        <w:t xml:space="preserve">RF and SVM </w:t>
      </w:r>
      <w:commentRangeEnd w:id="97"/>
      <w:r w:rsidR="00CF3BE3" w:rsidRPr="00873140">
        <w:rPr>
          <w:rStyle w:val="CommentReference"/>
        </w:rPr>
        <w:commentReference w:id="97"/>
      </w:r>
      <w:r w:rsidR="00991320" w:rsidRPr="00873140">
        <w:t>were implemented for</w:t>
      </w:r>
      <w:ins w:id="98" w:author="Xu, Jason" w:date="2020-01-07T15:58:00Z">
        <w:r w:rsidR="00701DC9" w:rsidRPr="00873140">
          <w:t xml:space="preserve"> the training of classifier</w:t>
        </w:r>
      </w:ins>
      <w:ins w:id="99" w:author="Xu, Jason" w:date="2020-01-07T16:11:00Z">
        <w:r w:rsidR="00A476A8" w:rsidRPr="00873140">
          <w:t>s</w:t>
        </w:r>
      </w:ins>
      <w:r w:rsidR="00991320" w:rsidRPr="00873140">
        <w:t xml:space="preserve"> </w:t>
      </w:r>
      <w:r w:rsidR="00701DC9" w:rsidRPr="00873140">
        <w:t>with</w:t>
      </w:r>
      <w:r w:rsidR="00A96B8D" w:rsidRPr="00873140">
        <w:t xml:space="preserve"> all six types of GI rice</w:t>
      </w:r>
      <w:r w:rsidR="00991320" w:rsidRPr="00873140">
        <w:t>. RF was</w:t>
      </w:r>
      <w:r w:rsidR="00991320">
        <w:t xml:space="preserve"> first introduced by Breiman</w:t>
      </w:r>
      <w:ins w:id="100" w:author="Xu, Jason" w:date="2019-08-02T13:22:00Z">
        <w:r w:rsidR="00D25368">
          <w:fldChar w:fldCharType="begin" w:fldLock="1"/>
        </w:r>
      </w:ins>
      <w:r w:rsidR="00EB6446">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fldChar w:fldCharType="separate"/>
      </w:r>
      <w:r w:rsidR="0025059C" w:rsidRPr="0025059C">
        <w:rPr>
          <w:noProof/>
          <w:vertAlign w:val="superscript"/>
        </w:rPr>
        <w:t>20</w:t>
      </w:r>
      <w:ins w:id="101" w:author="Xu, Jason" w:date="2019-08-02T13:22:00Z">
        <w:r w:rsidR="00D25368">
          <w:fldChar w:fldCharType="end"/>
        </w:r>
      </w:ins>
      <w:r w:rsidR="00B168B7">
        <w:t xml:space="preserve"> </w:t>
      </w:r>
      <w:r w:rsidR="00EF2C18">
        <w:t xml:space="preserve">and it is made of </w:t>
      </w:r>
      <w:r w:rsidR="00991320" w:rsidRPr="0000553C">
        <w:t>a collection of</w:t>
      </w:r>
      <w:r w:rsidR="00993BAB">
        <w:t xml:space="preserve"> </w:t>
      </w:r>
      <w:commentRangeStart w:id="102"/>
      <w:ins w:id="103" w:author="Xu, Jason" w:date="2020-01-02T15:22:00Z">
        <w:r w:rsidR="00010785">
          <w:t>“</w:t>
        </w:r>
      </w:ins>
      <w:r w:rsidR="00993BAB">
        <w:t>tree</w:t>
      </w:r>
      <w:ins w:id="104" w:author="Xu, Jason" w:date="2020-01-02T15:22:00Z">
        <w:r w:rsidR="00010785">
          <w:t>”</w:t>
        </w:r>
        <w:commentRangeEnd w:id="102"/>
        <w:r w:rsidR="00010785">
          <w:rPr>
            <w:rStyle w:val="CommentReference"/>
          </w:rPr>
          <w:commentReference w:id="102"/>
        </w:r>
      </w:ins>
      <w:r w:rsidR="00BD54BE">
        <w:t>-structured classifier</w:t>
      </w:r>
      <w:r w:rsidR="00DD3A93">
        <w:t>s</w:t>
      </w:r>
      <w:r w:rsidR="00146DD2">
        <w:t xml:space="preserve"> (i.e. decision trees)</w:t>
      </w:r>
      <w:r w:rsidR="00C37B74">
        <w:t xml:space="preserve">, </w:t>
      </w:r>
      <w:r w:rsidR="00991320" w:rsidRPr="0000553C">
        <w:t xml:space="preserve">which are generated from original dataset using bootstrap </w:t>
      </w:r>
      <w:r w:rsidR="00DD3A93">
        <w:t>partition</w:t>
      </w:r>
      <w:r w:rsidR="00991320" w:rsidRPr="0000553C">
        <w:t xml:space="preserve">. </w:t>
      </w:r>
      <w:r w:rsidR="00232FF8">
        <w:t xml:space="preserve">The </w:t>
      </w:r>
      <w:r w:rsidR="00257C7B">
        <w:t xml:space="preserve">central idea of </w:t>
      </w:r>
      <w:r w:rsidR="007307ED">
        <w:t xml:space="preserve">SVM </w:t>
      </w:r>
      <w:r w:rsidR="00991320" w:rsidRPr="004B1D39">
        <w:t xml:space="preserve">is </w:t>
      </w:r>
      <w:r w:rsidR="00257C7B">
        <w:t>to project</w:t>
      </w:r>
      <w:r w:rsidR="00991320" w:rsidRPr="004B1D39">
        <w:t xml:space="preserve"> the input vectors into </w:t>
      </w:r>
      <w:r w:rsidR="00AF227B">
        <w:t xml:space="preserve">a </w:t>
      </w:r>
      <w:r w:rsidR="00991320" w:rsidRPr="004B1D39">
        <w:t xml:space="preserve">high dimensional </w:t>
      </w:r>
      <w:r w:rsidR="00493B17" w:rsidRPr="004B1D39">
        <w:t>space</w:t>
      </w:r>
      <w:r w:rsidR="00493B17">
        <w:t xml:space="preserve">, </w:t>
      </w:r>
      <w:r w:rsidR="00493B17" w:rsidRPr="004B1D39">
        <w:t>and</w:t>
      </w:r>
      <w:r w:rsidR="00991320" w:rsidRPr="004B1D39">
        <w:t xml:space="preserve"> find a hyperplane that could separate different classes</w:t>
      </w:r>
      <w:ins w:id="105" w:author="Xu, Jason" w:date="2019-08-07T15:33:00Z">
        <w:r w:rsidR="00F95346">
          <w:fldChar w:fldCharType="begin" w:fldLock="1"/>
        </w:r>
      </w:ins>
      <w:r w:rsidR="00EB6446">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fldChar w:fldCharType="separate"/>
      </w:r>
      <w:r w:rsidR="0025059C" w:rsidRPr="0025059C">
        <w:rPr>
          <w:noProof/>
          <w:vertAlign w:val="superscript"/>
        </w:rPr>
        <w:t>21</w:t>
      </w:r>
      <w:ins w:id="106" w:author="Xu, Jason" w:date="2019-08-07T15:33:00Z">
        <w:r w:rsidR="00F95346">
          <w:fldChar w:fldCharType="end"/>
        </w:r>
      </w:ins>
      <w:del w:id="107" w:author="Kong, Fanzhou" w:date="2020-01-14T11:35:00Z">
        <w:r w:rsidR="00991320" w:rsidRPr="004B1D39" w:rsidDel="001B1B99">
          <w:delText xml:space="preserve">. Even though initially designed as </w:delText>
        </w:r>
        <w:r w:rsidR="00234CC2" w:rsidDel="001B1B99">
          <w:delText xml:space="preserve">a </w:delText>
        </w:r>
        <w:r w:rsidR="00991320" w:rsidRPr="004B1D39" w:rsidDel="001B1B99">
          <w:delText>binary classifier, SVM could also be used as multicategory classifi</w:delText>
        </w:r>
      </w:del>
      <w:ins w:id="108" w:author="Xu, Jason" w:date="2020-01-07T15:23:00Z">
        <w:del w:id="109" w:author="Kong, Fanzhou" w:date="2020-01-14T11:35:00Z">
          <w:r w:rsidR="00234CC2" w:rsidDel="001B1B99">
            <w:delText>cation</w:delText>
          </w:r>
        </w:del>
      </w:ins>
      <w:del w:id="110" w:author="Kong, Fanzhou" w:date="2020-01-14T11:35:00Z">
        <w:r w:rsidR="007104C8" w:rsidRPr="004B1D39" w:rsidDel="001B1B99">
          <w:delText xml:space="preserve">, by </w:delText>
        </w:r>
        <w:r w:rsidR="007104C8" w:rsidDel="001B1B99">
          <w:delText>implementing</w:delText>
        </w:r>
        <w:r w:rsidR="007104C8" w:rsidRPr="004B1D39" w:rsidDel="001B1B99">
          <w:delText xml:space="preserve"> </w:delText>
        </w:r>
        <w:r w:rsidR="007104C8" w:rsidRPr="00070CA2" w:rsidDel="001B1B99">
          <w:rPr>
            <w:i/>
          </w:rPr>
          <w:delText>libsvm</w:delText>
        </w:r>
        <w:r w:rsidR="007104C8" w:rsidRPr="004B1D39" w:rsidDel="001B1B99">
          <w:delText xml:space="preserve"> library</w:delText>
        </w:r>
      </w:del>
      <w:ins w:id="111" w:author="Xu, Jason" w:date="2019-07-31T13:50:00Z">
        <w:del w:id="112" w:author="Kong, Fanzhou" w:date="2020-01-14T11:35:00Z">
          <w:r w:rsidR="000E4F53" w:rsidDel="001B1B99">
            <w:fldChar w:fldCharType="begin" w:fldLock="1"/>
          </w:r>
        </w:del>
      </w:ins>
      <w:del w:id="113" w:author="Kong, Fanzhou" w:date="2020-01-14T11:35:00Z">
        <w:r w:rsidR="00EB6446" w:rsidDel="001B1B99">
          <w:delInstrText>ADDIN CSL_CITATION {"citationItems":[{"id":"ITEM-1","itemData":{"DOI":"10.1145/1961189.1961199","ISBN":"2157-6904","author":[{"dropping-particle":"","family":"Chang","given":"Chih-Chung","non-dropping-particle":"","parse-names":false,"suffix":""},{"dropping-particle":"","family":"Lin","given":"Chih-Jen","non-dropping-particle":"","parse-names":false,"suffix":""}],"container-title":"ACM Trans. Intell. Syst. Technol.","id":"ITEM-1","issue":"3","issued":{"date-parts":[["2011"]]},"page":"1-27","title":"LIBSVM: A library for support vector machines","type":"article-journal","volume":"2"},"uris":["http://www.mendeley.com/documents/?uuid=8bfd84e0-5d17-4a86-b68f-a4e86a15cdea"]}],"mendeley":{"formattedCitation":"&lt;sup&gt;22&lt;/sup&gt;","plainTextFormattedCitation":"22","previouslyFormattedCitation":"&lt;sup&gt;22&lt;/sup&gt;"},"properties":{"noteIndex":0},"schema":"https://github.com/citation-style-language/schema/raw/master/csl-citation.json"}</w:delInstrText>
        </w:r>
        <w:r w:rsidR="000E4F53" w:rsidDel="001B1B99">
          <w:fldChar w:fldCharType="separate"/>
        </w:r>
        <w:r w:rsidR="0025059C" w:rsidRPr="0025059C" w:rsidDel="001B1B99">
          <w:rPr>
            <w:noProof/>
            <w:vertAlign w:val="superscript"/>
          </w:rPr>
          <w:delText>22</w:delText>
        </w:r>
      </w:del>
      <w:ins w:id="114" w:author="Xu, Jason" w:date="2019-07-31T13:50:00Z">
        <w:del w:id="115" w:author="Kong, Fanzhou" w:date="2020-01-14T11:35:00Z">
          <w:r w:rsidR="000E4F53" w:rsidDel="001B1B99">
            <w:fldChar w:fldCharType="end"/>
          </w:r>
        </w:del>
      </w:ins>
      <w:r w:rsidR="00991320">
        <w:t>.</w:t>
      </w:r>
      <w:r w:rsidR="00585A01" w:rsidRPr="00AE2182">
        <w:t xml:space="preserve"> </w:t>
      </w:r>
      <w:ins w:id="116" w:author="Xu, Jason" w:date="2020-01-08T09:47:00Z">
        <w:r w:rsidR="009B50A5">
          <w:t xml:space="preserve">In addition, </w:t>
        </w:r>
      </w:ins>
      <w:ins w:id="117" w:author="Xu, Jason" w:date="2020-01-08T09:46:00Z">
        <w:r w:rsidR="00B955B5">
          <w:t>r</w:t>
        </w:r>
      </w:ins>
      <w:ins w:id="118" w:author="Xu, Jason" w:date="2020-01-07T15:46:00Z">
        <w:r w:rsidR="004B08A0">
          <w:t>adar plot</w:t>
        </w:r>
      </w:ins>
      <w:ins w:id="119" w:author="Xu, Jason" w:date="2020-01-07T15:49:00Z">
        <w:r w:rsidR="00A62677">
          <w:t>s</w:t>
        </w:r>
      </w:ins>
      <w:ins w:id="120" w:author="Xu, Jason" w:date="2020-01-07T15:46:00Z">
        <w:r w:rsidR="004B08A0">
          <w:t xml:space="preserve"> analysis </w:t>
        </w:r>
        <w:r w:rsidR="00C337D5">
          <w:t>was also applied</w:t>
        </w:r>
      </w:ins>
      <w:ins w:id="121" w:author="Xu, Jason" w:date="2020-01-08T09:52:00Z">
        <w:r w:rsidR="00E2053C">
          <w:t xml:space="preserve"> </w:t>
        </w:r>
      </w:ins>
      <w:ins w:id="122" w:author="Xu, Jason" w:date="2020-01-08T09:55:00Z">
        <w:r w:rsidR="00B048F8">
          <w:t xml:space="preserve">to </w:t>
        </w:r>
      </w:ins>
      <w:ins w:id="123" w:author="Xu, Jason" w:date="2020-01-08T14:54:00Z">
        <w:r w:rsidR="005F6C29">
          <w:t xml:space="preserve">… </w:t>
        </w:r>
      </w:ins>
    </w:p>
    <w:p w14:paraId="622F9B07" w14:textId="39235426" w:rsidR="003A232E" w:rsidRDefault="004D6B42" w:rsidP="00381A0F">
      <w:pPr>
        <w:jc w:val="both"/>
      </w:pPr>
      <w:ins w:id="124" w:author="Xu, Jason" w:date="2020-01-08T15:29:00Z">
        <w:del w:id="125" w:author="Kong, Fanzhou" w:date="2020-01-14T13:20:00Z">
          <w:r w:rsidRPr="0073165F" w:rsidDel="00381A0F">
            <w:rPr>
              <w:highlight w:val="yellow"/>
            </w:rPr>
            <w:delText>The 1</w:delText>
          </w:r>
          <w:commentRangeStart w:id="126"/>
          <w:r w:rsidRPr="0073165F" w:rsidDel="00381A0F">
            <w:rPr>
              <w:highlight w:val="yellow"/>
            </w:rPr>
            <w:delText xml:space="preserve">31 </w:delText>
          </w:r>
          <w:commentRangeStart w:id="127"/>
          <w:r w:rsidRPr="0073165F" w:rsidDel="00381A0F">
            <w:rPr>
              <w:highlight w:val="yellow"/>
            </w:rPr>
            <w:delText>samples</w:delText>
          </w:r>
        </w:del>
      </w:ins>
      <w:commentRangeEnd w:id="126"/>
      <w:commentRangeEnd w:id="127"/>
      <w:ins w:id="128" w:author="Xu, Jason" w:date="2020-01-08T15:43:00Z">
        <w:del w:id="129" w:author="Kong, Fanzhou" w:date="2020-01-14T13:20:00Z">
          <w:r w:rsidR="00A11D93" w:rsidRPr="0073165F" w:rsidDel="00381A0F">
            <w:rPr>
              <w:rStyle w:val="CommentReference"/>
              <w:highlight w:val="yellow"/>
            </w:rPr>
            <w:commentReference w:id="127"/>
          </w:r>
        </w:del>
      </w:ins>
      <w:ins w:id="130" w:author="Xu, Jason" w:date="2020-01-08T15:29:00Z">
        <w:del w:id="131" w:author="Kong, Fanzhou" w:date="2020-01-14T13:20:00Z">
          <w:r w:rsidR="005942C8" w:rsidRPr="0073165F" w:rsidDel="00381A0F">
            <w:rPr>
              <w:rStyle w:val="CommentReference"/>
              <w:highlight w:val="yellow"/>
            </w:rPr>
            <w:commentReference w:id="126"/>
          </w:r>
        </w:del>
      </w:ins>
      <w:ins w:id="132" w:author="Xu, Jason" w:date="2020-01-08T15:41:00Z">
        <w:del w:id="133" w:author="Kong, Fanzhou" w:date="2020-01-14T13:20:00Z">
          <w:r w:rsidR="00674BA6" w:rsidRPr="0073165F" w:rsidDel="00381A0F">
            <w:rPr>
              <w:highlight w:val="yellow"/>
            </w:rPr>
            <w:delText xml:space="preserve"> were split into training set </w:delText>
          </w:r>
        </w:del>
        <w:del w:id="134" w:author="Kong, Fanzhou" w:date="2020-01-14T11:40:00Z">
          <w:r w:rsidR="00515AF3" w:rsidRPr="0073165F" w:rsidDel="001B1B99">
            <w:rPr>
              <w:highlight w:val="yellow"/>
            </w:rPr>
            <w:delText>(n</w:delText>
          </w:r>
        </w:del>
      </w:ins>
      <w:ins w:id="135" w:author="Xu, Jason" w:date="2020-01-08T15:42:00Z">
        <w:del w:id="136" w:author="Kong, Fanzhou" w:date="2020-01-14T11:40:00Z">
          <w:r w:rsidR="00701887" w:rsidRPr="0073165F" w:rsidDel="001B1B99">
            <w:rPr>
              <w:highlight w:val="yellow"/>
            </w:rPr>
            <w:delText>=a?</w:delText>
          </w:r>
        </w:del>
      </w:ins>
      <w:ins w:id="137" w:author="Xu, Jason" w:date="2020-01-08T15:41:00Z">
        <w:del w:id="138" w:author="Kong, Fanzhou" w:date="2020-01-14T11:40:00Z">
          <w:r w:rsidR="00515AF3" w:rsidRPr="0073165F" w:rsidDel="001B1B99">
            <w:rPr>
              <w:highlight w:val="yellow"/>
            </w:rPr>
            <w:delText>)</w:delText>
          </w:r>
        </w:del>
      </w:ins>
      <w:ins w:id="139" w:author="Xu, Jason" w:date="2020-01-08T15:42:00Z">
        <w:del w:id="140" w:author="Kong, Fanzhou" w:date="2020-01-14T11:40:00Z">
          <w:r w:rsidR="00701887" w:rsidRPr="0073165F" w:rsidDel="001B1B99">
            <w:rPr>
              <w:highlight w:val="yellow"/>
            </w:rPr>
            <w:delText xml:space="preserve"> </w:delText>
          </w:r>
        </w:del>
        <w:del w:id="141" w:author="Kong, Fanzhou" w:date="2020-01-14T13:20:00Z">
          <w:r w:rsidR="00701887" w:rsidRPr="0073165F" w:rsidDel="00381A0F">
            <w:rPr>
              <w:highlight w:val="yellow"/>
            </w:rPr>
            <w:delText xml:space="preserve">and testing set </w:delText>
          </w:r>
        </w:del>
        <w:del w:id="142" w:author="Kong, Fanzhou" w:date="2020-01-14T11:40:00Z">
          <w:r w:rsidR="00701887" w:rsidRPr="0073165F" w:rsidDel="001B1B99">
            <w:rPr>
              <w:highlight w:val="yellow"/>
            </w:rPr>
            <w:delText>(n=b?)</w:delText>
          </w:r>
          <w:r w:rsidR="00A11D93" w:rsidRPr="0073165F" w:rsidDel="001B1B99">
            <w:rPr>
              <w:highlight w:val="yellow"/>
            </w:rPr>
            <w:delText xml:space="preserve">. </w:delText>
          </w:r>
        </w:del>
      </w:ins>
      <w:ins w:id="143" w:author="Xu, Jason" w:date="2020-01-08T16:04:00Z">
        <w:del w:id="144" w:author="Kong, Fanzhou" w:date="2020-01-14T11:40:00Z">
          <w:r w:rsidR="00845BF9" w:rsidRPr="0073165F" w:rsidDel="001B1B99">
            <w:rPr>
              <w:highlight w:val="yellow"/>
            </w:rPr>
            <w:delText>(</w:delText>
          </w:r>
          <w:r w:rsidR="00845BF9" w:rsidRPr="00FA2A62" w:rsidDel="001B1B99">
            <w:rPr>
              <w:highlight w:val="yellow"/>
            </w:rPr>
            <w:delText xml:space="preserve">see </w:delText>
          </w:r>
          <w:r w:rsidR="00845BF9" w:rsidRPr="00C3115C" w:rsidDel="001B1B99">
            <w:rPr>
              <w:highlight w:val="yellow"/>
            </w:rPr>
            <w:delText>tab</w:delText>
          </w:r>
          <w:r w:rsidR="00845BF9" w:rsidRPr="004B77E5" w:rsidDel="001B1B99">
            <w:rPr>
              <w:highlight w:val="yellow"/>
            </w:rPr>
            <w:delText xml:space="preserve">le </w:delText>
          </w:r>
          <w:r w:rsidR="00845BF9" w:rsidRPr="0022443B" w:rsidDel="001B1B99">
            <w:rPr>
              <w:highlight w:val="yellow"/>
            </w:rPr>
            <w:delText>xx</w:delText>
          </w:r>
          <w:r w:rsidR="00845BF9" w:rsidRPr="007242AE" w:rsidDel="001B1B99">
            <w:rPr>
              <w:highlight w:val="yellow"/>
            </w:rPr>
            <w:delText>x</w:delText>
          </w:r>
          <w:r w:rsidR="00845BF9" w:rsidRPr="0073165F" w:rsidDel="001B1B99">
            <w:rPr>
              <w:highlight w:val="yellow"/>
            </w:rPr>
            <w:delText>?</w:delText>
          </w:r>
          <w:r w:rsidR="00845BF9" w:rsidDel="001B1B99">
            <w:delText>)</w:delText>
          </w:r>
        </w:del>
      </w:ins>
      <w:ins w:id="145" w:author="Xu, Jason" w:date="2020-01-08T15:29:00Z">
        <w:del w:id="146" w:author="Kong, Fanzhou" w:date="2020-01-14T13:20:00Z">
          <w:r w:rsidDel="00381A0F">
            <w:delText xml:space="preserve"> </w:delText>
          </w:r>
        </w:del>
      </w:ins>
      <w:ins w:id="147" w:author="Kong, Fanzhou" w:date="2020-01-14T13:09:00Z">
        <w:r w:rsidR="00E75BD3">
          <w:t xml:space="preserve">Moreover, </w:t>
        </w:r>
      </w:ins>
      <w:commentRangeStart w:id="148"/>
      <w:del w:id="149" w:author="Kong, Fanzhou" w:date="2020-01-14T13:09:00Z">
        <w:r w:rsidR="0080497E" w:rsidDel="00E75BD3">
          <w:delText>Cross-validation</w:delText>
        </w:r>
        <w:commentRangeEnd w:id="148"/>
        <w:r w:rsidR="00856D94" w:rsidDel="00E75BD3">
          <w:rPr>
            <w:rStyle w:val="CommentReference"/>
          </w:rPr>
          <w:commentReference w:id="148"/>
        </w:r>
        <w:r w:rsidR="0080497E" w:rsidDel="00E75BD3">
          <w:delText xml:space="preserve"> is commonly utilized for model </w:delText>
        </w:r>
        <w:r w:rsidR="0080497E" w:rsidRPr="001301D7" w:rsidDel="00E75BD3">
          <w:delText xml:space="preserve">assessment and </w:delText>
        </w:r>
      </w:del>
      <w:del w:id="150" w:author="Kong, Fanzhou" w:date="2020-01-14T11:57:00Z">
        <w:r w:rsidR="00070CA2" w:rsidRPr="001301D7" w:rsidDel="00067A50">
          <w:delText>selection</w:delText>
        </w:r>
      </w:del>
      <w:del w:id="151" w:author="Kong, Fanzhou" w:date="2020-01-14T13:09:00Z">
        <w:r w:rsidR="00686571" w:rsidDel="00E75BD3">
          <w:delText>,</w:delText>
        </w:r>
        <w:r w:rsidR="00FB16DF" w:rsidDel="00E75BD3">
          <w:delText xml:space="preserve"> </w:delText>
        </w:r>
        <w:r w:rsidR="00686571" w:rsidDel="00E75BD3">
          <w:delText xml:space="preserve">especially when </w:delText>
        </w:r>
        <w:r w:rsidR="00845D16" w:rsidDel="00E75BD3">
          <w:delText xml:space="preserve">the </w:delText>
        </w:r>
        <w:r w:rsidR="00FB16DF" w:rsidDel="00E75BD3">
          <w:delText>sample size</w:delText>
        </w:r>
        <w:r w:rsidR="00845D16" w:rsidDel="00E75BD3">
          <w:delText xml:space="preserve"> is relatively </w:delText>
        </w:r>
        <w:commentRangeStart w:id="152"/>
        <w:r w:rsidR="00845D16" w:rsidDel="00E75BD3">
          <w:delText>small</w:delText>
        </w:r>
        <w:commentRangeEnd w:id="152"/>
        <w:r w:rsidR="000D520E" w:rsidDel="00E75BD3">
          <w:rPr>
            <w:rStyle w:val="CommentReference"/>
          </w:rPr>
          <w:commentReference w:id="152"/>
        </w:r>
        <w:r w:rsidR="00070CA2" w:rsidDel="00E75BD3">
          <w:delText xml:space="preserve">. </w:delText>
        </w:r>
        <w:r w:rsidR="00C10D40" w:rsidDel="00E75BD3">
          <w:delText>However, a</w:delText>
        </w:r>
        <w:r w:rsidR="00991320" w:rsidDel="00E75BD3">
          <w:delText>s pointed out by Damjan et al.</w:delText>
        </w:r>
        <w:r w:rsidR="001C7A5F" w:rsidDel="00E75BD3">
          <w:delText>,</w:delText>
        </w:r>
        <w:r w:rsidR="00FC08A2" w:rsidDel="00E75BD3">
          <w:delText xml:space="preserve"> </w:delText>
        </w:r>
        <w:r w:rsidR="00AE4C46" w:rsidDel="00E75BD3">
          <w:delText xml:space="preserve">studies </w:delText>
        </w:r>
        <w:r w:rsidR="00081EEF" w:rsidDel="00E75BD3">
          <w:delText xml:space="preserve">without </w:delText>
        </w:r>
        <w:commentRangeStart w:id="153"/>
        <w:r w:rsidR="00081EEF" w:rsidDel="00E75BD3">
          <w:delText>correctly conducted</w:delText>
        </w:r>
        <w:commentRangeEnd w:id="153"/>
        <w:r w:rsidR="009A62E8" w:rsidDel="00E75BD3">
          <w:rPr>
            <w:rStyle w:val="CommentReference"/>
          </w:rPr>
          <w:commentReference w:id="153"/>
        </w:r>
        <w:r w:rsidR="00081EEF" w:rsidDel="00E75BD3">
          <w:delText xml:space="preserve"> cross-validated are flawed in nature</w:delText>
        </w:r>
      </w:del>
      <w:ins w:id="154" w:author="Xu, Jason" w:date="2020-01-09T09:36:00Z">
        <w:del w:id="155" w:author="Kong, Fanzhou" w:date="2020-01-14T13:09:00Z">
          <w:r w:rsidR="00FA2A62" w:rsidDel="00E75BD3">
            <w:delText xml:space="preserve">, </w:delText>
          </w:r>
          <w:r w:rsidR="00FA2A62" w:rsidRPr="00555CD0" w:rsidDel="00E75BD3">
            <w:rPr>
              <w:highlight w:val="yellow"/>
            </w:rPr>
            <w:delText>and will result in possible</w:delText>
          </w:r>
        </w:del>
      </w:ins>
      <w:ins w:id="156" w:author="Xu, Jason" w:date="2020-01-09T09:50:00Z">
        <w:del w:id="157" w:author="Kong, Fanzhou" w:date="2020-01-14T13:09:00Z">
          <w:r w:rsidR="008B3A44" w:rsidDel="00E75BD3">
            <w:delText xml:space="preserve"> xxx </w:delText>
          </w:r>
        </w:del>
      </w:ins>
      <w:del w:id="158" w:author="Kong, Fanzhou" w:date="2020-01-14T13:09:00Z">
        <w:r w:rsidR="005C29B6" w:rsidDel="00E75BD3">
          <w:fldChar w:fldCharType="begin" w:fldLock="1"/>
        </w:r>
        <w:r w:rsidR="00703E0C" w:rsidDel="00E75BD3">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delInstrText>
        </w:r>
        <w:r w:rsidR="005C29B6" w:rsidDel="00E75BD3">
          <w:fldChar w:fldCharType="separate"/>
        </w:r>
        <w:r w:rsidR="00B421D9" w:rsidRPr="00B421D9" w:rsidDel="00E75BD3">
          <w:rPr>
            <w:noProof/>
            <w:vertAlign w:val="superscript"/>
          </w:rPr>
          <w:delText>23</w:delText>
        </w:r>
        <w:r w:rsidR="005C29B6" w:rsidDel="00E75BD3">
          <w:fldChar w:fldCharType="end"/>
        </w:r>
        <w:r w:rsidR="0084675E" w:rsidDel="00E75BD3">
          <w:delText xml:space="preserve">. </w:delText>
        </w:r>
      </w:del>
      <w:ins w:id="159" w:author="Kong, Fanzhou" w:date="2020-01-14T13:09:00Z">
        <w:r w:rsidR="00E75BD3">
          <w:t>i</w:t>
        </w:r>
      </w:ins>
      <w:del w:id="160" w:author="Kong, Fanzhou" w:date="2020-01-14T13:09:00Z">
        <w:r w:rsidR="003D30EF" w:rsidDel="00E75BD3">
          <w:delText>I</w:delText>
        </w:r>
      </w:del>
      <w:r w:rsidR="003D30EF">
        <w:t xml:space="preserve">n this study, </w:t>
      </w:r>
      <w:ins w:id="161" w:author="Kong, Fanzhou" w:date="2020-01-14T13:13:00Z">
        <w:r w:rsidR="00E75BD3">
          <w:t xml:space="preserve">a </w:t>
        </w:r>
      </w:ins>
      <w:ins w:id="162" w:author="Kong, Fanzhou" w:date="2020-01-14T13:12:00Z">
        <w:r w:rsidR="00E75BD3">
          <w:t>feature</w:t>
        </w:r>
      </w:ins>
      <w:ins w:id="163" w:author="Kong, Fanzhou" w:date="2020-01-14T13:13:00Z">
        <w:r w:rsidR="00E75BD3">
          <w:t xml:space="preserve"> selection algorithm, </w:t>
        </w:r>
      </w:ins>
      <w:proofErr w:type="spellStart"/>
      <w:r w:rsidR="003D30EF" w:rsidRPr="00BA0445">
        <w:t>Relief</w:t>
      </w:r>
      <w:r w:rsidR="003D30EF">
        <w:t>F</w:t>
      </w:r>
      <w:proofErr w:type="spellEnd"/>
      <w:r w:rsidR="003D30EF">
        <w:t xml:space="preserve"> </w:t>
      </w:r>
      <w:del w:id="164" w:author="Kong, Fanzhou" w:date="2020-01-14T13:13:00Z">
        <w:r w:rsidR="003D30EF" w:rsidRPr="00BA0445" w:rsidDel="00E75BD3">
          <w:delText>algorithm</w:delText>
        </w:r>
      </w:del>
      <w:r w:rsidR="003D30EF" w:rsidRPr="00BA0445">
        <w:fldChar w:fldCharType="begin" w:fldLock="1"/>
      </w:r>
      <w:r w:rsidR="00703E0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mendeley":{"formattedCitation":"&lt;sup&gt;24&lt;/sup&gt;","plainTextFormattedCitation":"24","previouslyFormattedCitation":"&lt;sup&gt;24&lt;/sup&gt;"},"properties":{"noteIndex":0},"schema":"https://github.com/citation-style-language/schema/raw/master/csl-citation.json"}</w:instrText>
      </w:r>
      <w:r w:rsidR="003D30EF" w:rsidRPr="00BA0445">
        <w:fldChar w:fldCharType="separate"/>
      </w:r>
      <w:r w:rsidR="00B421D9" w:rsidRPr="00B421D9">
        <w:rPr>
          <w:noProof/>
          <w:vertAlign w:val="superscript"/>
        </w:rPr>
        <w:t>24</w:t>
      </w:r>
      <w:r w:rsidR="003D30EF" w:rsidRPr="00BA0445">
        <w:fldChar w:fldCharType="end"/>
      </w:r>
      <w:r w:rsidR="00906F9F">
        <w:t xml:space="preserve"> </w:t>
      </w:r>
      <w:r w:rsidR="003D30EF">
        <w:t>was</w:t>
      </w:r>
      <w:r w:rsidR="003D30EF" w:rsidRPr="00027B6C">
        <w:t xml:space="preserve"> ut</w:t>
      </w:r>
      <w:r w:rsidR="003D30EF" w:rsidRPr="000E296B">
        <w:t>ilized</w:t>
      </w:r>
      <w:r w:rsidR="003D30EF" w:rsidRPr="008D69CE">
        <w:t xml:space="preserve"> </w:t>
      </w:r>
      <w:r w:rsidR="003D30EF" w:rsidRPr="00F056C9">
        <w:t>t</w:t>
      </w:r>
      <w:r w:rsidR="003D30EF" w:rsidRPr="008D69CE">
        <w:t>o</w:t>
      </w:r>
      <w:r w:rsidR="003D30EF" w:rsidRPr="00AE2182">
        <w:t xml:space="preserve"> determine how each feature </w:t>
      </w:r>
      <w:r w:rsidR="00DE69D3">
        <w:t>is</w:t>
      </w:r>
      <w:r w:rsidR="003D30EF" w:rsidRPr="00AE2182">
        <w:t xml:space="preserve"> contributing to the overall prediction accuracy.</w:t>
      </w:r>
      <w:r w:rsidR="003D30EF">
        <w:rPr>
          <w:color w:val="FF0000"/>
        </w:rPr>
        <w:t xml:space="preserve"> </w:t>
      </w:r>
      <w:r w:rsidR="003D30EF">
        <w:t>It works by assigning relative importance to features basing on a calculated proxy statistic</w:t>
      </w:r>
      <w:r w:rsidR="003D30EF">
        <w:fldChar w:fldCharType="begin" w:fldLock="1"/>
      </w:r>
      <w:r w:rsidR="00703E0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25&lt;/sup&gt;","plainTextFormattedCitation":"25","previouslyFormattedCitation":"&lt;sup&gt;25&lt;/sup&gt;"},"properties":{"noteIndex":0},"schema":"https://github.com/citation-style-language/schema/raw/master/csl-citation.json"}</w:instrText>
      </w:r>
      <w:r w:rsidR="003D30EF">
        <w:fldChar w:fldCharType="separate"/>
      </w:r>
      <w:r w:rsidR="00B421D9" w:rsidRPr="00B421D9">
        <w:rPr>
          <w:noProof/>
          <w:vertAlign w:val="superscript"/>
        </w:rPr>
        <w:t>25</w:t>
      </w:r>
      <w:r w:rsidR="003D30EF">
        <w:fldChar w:fldCharType="end"/>
      </w:r>
      <w:r w:rsidR="006F04FA">
        <w:t>.</w:t>
      </w:r>
      <w:ins w:id="165" w:author="Kong, Fanzhou" w:date="2020-01-14T13:14:00Z">
        <w:r w:rsidR="00E75BD3">
          <w:t xml:space="preserve"> However, </w:t>
        </w:r>
      </w:ins>
      <w:ins w:id="166" w:author="Kong, Fanzhou" w:date="2020-01-14T13:15:00Z">
        <w:r w:rsidR="00E75BD3">
          <w:t xml:space="preserve">as </w:t>
        </w:r>
        <w:proofErr w:type="spellStart"/>
        <w:r w:rsidR="00E75BD3">
          <w:t>Damjan</w:t>
        </w:r>
      </w:ins>
      <w:proofErr w:type="spellEnd"/>
      <w:r w:rsidR="006F04FA">
        <w:t xml:space="preserve"> </w:t>
      </w:r>
      <w:ins w:id="167" w:author="Kong, Fanzhou" w:date="2020-01-14T13:15:00Z">
        <w:r w:rsidR="00E75BD3">
          <w:t>et al</w:t>
        </w:r>
      </w:ins>
      <w:ins w:id="168" w:author="Kong, Fanzhou" w:date="2020-01-14T13:16:00Z">
        <w:r w:rsidR="00E75BD3">
          <w:t>. stated, studies without correctly conducted cross-vali</w:t>
        </w:r>
      </w:ins>
      <w:ins w:id="169" w:author="Kong, Fanzhou" w:date="2020-01-14T13:17:00Z">
        <w:r w:rsidR="00E75BD3">
          <w:t>dation and feature selection are flawed in natur</w:t>
        </w:r>
      </w:ins>
      <w:ins w:id="170" w:author="Kong, Fanzhou" w:date="2020-01-14T13:18:00Z">
        <w:r w:rsidR="00381A0F">
          <w:t>e</w:t>
        </w:r>
      </w:ins>
      <w:ins w:id="171" w:author="Kong, Fanzhou" w:date="2020-01-14T13:19:00Z">
        <w:r w:rsidR="00381A0F">
          <w:t xml:space="preserve">, we have designed our workflow carefully to avoid pitfalls stated in </w:t>
        </w:r>
        <w:proofErr w:type="spellStart"/>
        <w:r w:rsidR="00381A0F">
          <w:t>Damjan</w:t>
        </w:r>
      </w:ins>
      <w:ins w:id="172" w:author="Kong, Fanzhou" w:date="2020-01-14T13:20:00Z">
        <w:r w:rsidR="00381A0F">
          <w:t>’s</w:t>
        </w:r>
        <w:proofErr w:type="spellEnd"/>
        <w:r w:rsidR="00381A0F">
          <w:t xml:space="preserve"> articles. </w:t>
        </w:r>
      </w:ins>
      <w:r w:rsidR="006F04FA">
        <w:t xml:space="preserve"> </w:t>
      </w:r>
      <w:ins w:id="173" w:author="Kong, Fanzhou" w:date="2020-01-14T13:27:00Z">
        <w:r w:rsidR="00381A0F">
          <w:t xml:space="preserve">First of all, </w:t>
        </w:r>
      </w:ins>
      <w:proofErr w:type="gramStart"/>
      <w:ins w:id="174" w:author="Kong, Fanzhou" w:date="2020-01-14T13:20:00Z">
        <w:r w:rsidR="00381A0F" w:rsidRPr="0073165F">
          <w:rPr>
            <w:highlight w:val="yellow"/>
          </w:rPr>
          <w:t>The</w:t>
        </w:r>
        <w:proofErr w:type="gramEnd"/>
        <w:r w:rsidR="00381A0F" w:rsidRPr="0073165F">
          <w:rPr>
            <w:highlight w:val="yellow"/>
          </w:rPr>
          <w:t xml:space="preserve"> 1</w:t>
        </w:r>
        <w:commentRangeStart w:id="175"/>
        <w:r w:rsidR="00381A0F" w:rsidRPr="0073165F">
          <w:rPr>
            <w:highlight w:val="yellow"/>
          </w:rPr>
          <w:t xml:space="preserve">31 </w:t>
        </w:r>
        <w:commentRangeStart w:id="176"/>
        <w:r w:rsidR="00381A0F" w:rsidRPr="0073165F">
          <w:rPr>
            <w:highlight w:val="yellow"/>
          </w:rPr>
          <w:t>samples</w:t>
        </w:r>
        <w:commentRangeEnd w:id="175"/>
        <w:commentRangeEnd w:id="176"/>
        <w:r w:rsidR="00381A0F" w:rsidRPr="0073165F">
          <w:rPr>
            <w:rStyle w:val="CommentReference"/>
            <w:highlight w:val="yellow"/>
          </w:rPr>
          <w:commentReference w:id="176"/>
        </w:r>
        <w:r w:rsidR="00381A0F" w:rsidRPr="0073165F">
          <w:rPr>
            <w:rStyle w:val="CommentReference"/>
            <w:highlight w:val="yellow"/>
          </w:rPr>
          <w:commentReference w:id="175"/>
        </w:r>
        <w:r w:rsidR="00381A0F" w:rsidRPr="0073165F">
          <w:rPr>
            <w:highlight w:val="yellow"/>
          </w:rPr>
          <w:t xml:space="preserve"> were split into training set and testing set </w:t>
        </w:r>
        <w:r w:rsidR="00381A0F">
          <w:t xml:space="preserve">with ratio of 80%:20% (n = 104 in training set, n </w:t>
        </w:r>
      </w:ins>
      <w:ins w:id="177" w:author="Kong, Fanzhou" w:date="2020-01-14T13:30:00Z">
        <w:r w:rsidR="00601307">
          <w:t>= 27</w:t>
        </w:r>
      </w:ins>
      <w:ins w:id="178" w:author="Kong, Fanzhou" w:date="2020-01-14T13:20:00Z">
        <w:r w:rsidR="00381A0F">
          <w:t xml:space="preserve"> in testing set).</w:t>
        </w:r>
      </w:ins>
      <w:ins w:id="179" w:author="Kong, Fanzhou" w:date="2020-01-14T13:27:00Z">
        <w:r w:rsidR="00381A0F">
          <w:t xml:space="preserve"> </w:t>
        </w:r>
      </w:ins>
      <w:commentRangeStart w:id="180"/>
      <w:r w:rsidR="00D1294F" w:rsidRPr="00A2530E">
        <w:rPr>
          <w:strike/>
          <w:rPrChange w:id="181" w:author="Xu, Jason" w:date="2020-01-13T14:42:00Z">
            <w:rPr/>
          </w:rPrChange>
        </w:rPr>
        <w:t xml:space="preserve">Currently, </w:t>
      </w:r>
      <w:r w:rsidR="00E6250E" w:rsidRPr="00A2530E">
        <w:rPr>
          <w:strike/>
          <w:rPrChange w:id="182" w:author="Xu, Jason" w:date="2020-01-13T14:42:00Z">
            <w:rPr/>
          </w:rPrChange>
        </w:rPr>
        <w:t xml:space="preserve">opposite views exist regarding when </w:t>
      </w:r>
      <w:commentRangeStart w:id="183"/>
      <w:r w:rsidR="00693CAA" w:rsidRPr="00A2530E">
        <w:rPr>
          <w:strike/>
          <w:rPrChange w:id="184" w:author="Xu, Jason" w:date="2020-01-13T14:42:00Z">
            <w:rPr/>
          </w:rPrChange>
        </w:rPr>
        <w:t>feature selection</w:t>
      </w:r>
      <w:commentRangeEnd w:id="183"/>
      <w:r w:rsidR="00DA1E6E" w:rsidRPr="00A2530E">
        <w:rPr>
          <w:rStyle w:val="CommentReference"/>
          <w:strike/>
          <w:rPrChange w:id="185" w:author="Xu, Jason" w:date="2020-01-13T14:42:00Z">
            <w:rPr>
              <w:rStyle w:val="CommentReference"/>
            </w:rPr>
          </w:rPrChange>
        </w:rPr>
        <w:commentReference w:id="183"/>
      </w:r>
      <w:r w:rsidR="00693CAA" w:rsidRPr="00A2530E">
        <w:rPr>
          <w:strike/>
          <w:rPrChange w:id="186" w:author="Xu, Jason" w:date="2020-01-13T14:42:00Z">
            <w:rPr/>
          </w:rPrChange>
        </w:rPr>
        <w:t xml:space="preserve"> shall be conducted</w:t>
      </w:r>
      <w:r w:rsidR="00E6250E" w:rsidRPr="00A2530E">
        <w:rPr>
          <w:strike/>
          <w:rPrChange w:id="187" w:author="Xu, Jason" w:date="2020-01-13T14:42:00Z">
            <w:rPr/>
          </w:rPrChange>
        </w:rPr>
        <w:t xml:space="preserve"> </w:t>
      </w:r>
      <w:r w:rsidR="008325A1" w:rsidRPr="00A2530E">
        <w:rPr>
          <w:strike/>
          <w:rPrChange w:id="188" w:author="Xu, Jason" w:date="2020-01-13T14:42:00Z">
            <w:rPr/>
          </w:rPrChange>
        </w:rPr>
        <w:t xml:space="preserve">during </w:t>
      </w:r>
      <w:r w:rsidR="00951B37" w:rsidRPr="00A2530E">
        <w:rPr>
          <w:strike/>
          <w:rPrChange w:id="189" w:author="Xu, Jason" w:date="2020-01-13T14:42:00Z">
            <w:rPr/>
          </w:rPrChange>
        </w:rPr>
        <w:t xml:space="preserve">the </w:t>
      </w:r>
      <w:r w:rsidR="00F01DF3" w:rsidRPr="00A2530E">
        <w:rPr>
          <w:strike/>
          <w:rPrChange w:id="190" w:author="Xu, Jason" w:date="2020-01-13T14:42:00Z">
            <w:rPr/>
          </w:rPrChange>
        </w:rPr>
        <w:t xml:space="preserve">process of </w:t>
      </w:r>
      <w:r w:rsidR="00951B37" w:rsidRPr="00A2530E">
        <w:rPr>
          <w:strike/>
          <w:rPrChange w:id="191" w:author="Xu, Jason" w:date="2020-01-13T14:42:00Z">
            <w:rPr/>
          </w:rPrChange>
        </w:rPr>
        <w:t>classifier</w:t>
      </w:r>
      <w:r w:rsidR="00F01DF3" w:rsidRPr="00A2530E">
        <w:rPr>
          <w:strike/>
          <w:rPrChange w:id="192" w:author="Xu, Jason" w:date="2020-01-13T14:42:00Z">
            <w:rPr/>
          </w:rPrChange>
        </w:rPr>
        <w:t xml:space="preserve"> training</w:t>
      </w:r>
      <w:r w:rsidR="004A6D8F" w:rsidRPr="00A2530E">
        <w:rPr>
          <w:strike/>
          <w:rPrChange w:id="193" w:author="Xu, Jason" w:date="2020-01-13T14:42:00Z">
            <w:rPr/>
          </w:rPrChange>
        </w:rPr>
        <w:t>. W</w:t>
      </w:r>
      <w:r w:rsidR="00933473" w:rsidRPr="00A2530E">
        <w:rPr>
          <w:strike/>
          <w:rPrChange w:id="194" w:author="Xu, Jason" w:date="2020-01-13T14:42:00Z">
            <w:rPr/>
          </w:rPrChange>
        </w:rPr>
        <w:t xml:space="preserve">hile </w:t>
      </w:r>
      <w:r w:rsidR="00C3115C" w:rsidRPr="00A2530E">
        <w:rPr>
          <w:strike/>
          <w:rPrChange w:id="195" w:author="Xu, Jason" w:date="2020-01-13T14:42:00Z">
            <w:rPr/>
          </w:rPrChange>
        </w:rPr>
        <w:t xml:space="preserve">it </w:t>
      </w:r>
      <w:r w:rsidR="00933473" w:rsidRPr="00A2530E">
        <w:rPr>
          <w:strike/>
          <w:rPrChange w:id="196" w:author="Xu, Jason" w:date="2020-01-13T14:42:00Z">
            <w:rPr/>
          </w:rPrChange>
        </w:rPr>
        <w:t xml:space="preserve">is usually </w:t>
      </w:r>
      <w:r w:rsidR="004B77E5" w:rsidRPr="00A2530E">
        <w:rPr>
          <w:strike/>
          <w:rPrChange w:id="197" w:author="Xu, Jason" w:date="2020-01-13T14:42:00Z">
            <w:rPr/>
          </w:rPrChange>
        </w:rPr>
        <w:t>recognized</w:t>
      </w:r>
      <w:r w:rsidR="00747A0A" w:rsidRPr="00A2530E">
        <w:rPr>
          <w:strike/>
          <w:rPrChange w:id="198" w:author="Xu, Jason" w:date="2020-01-13T14:42:00Z">
            <w:rPr/>
          </w:rPrChange>
        </w:rPr>
        <w:t xml:space="preserve"> as </w:t>
      </w:r>
      <w:r w:rsidR="00AA6111" w:rsidRPr="00A2530E">
        <w:rPr>
          <w:strike/>
          <w:rPrChange w:id="199" w:author="Xu, Jason" w:date="2020-01-13T14:42:00Z">
            <w:rPr/>
          </w:rPrChange>
        </w:rPr>
        <w:t xml:space="preserve">an important data preprocessing step </w:t>
      </w:r>
      <w:r w:rsidR="00D65917" w:rsidRPr="00A2530E">
        <w:rPr>
          <w:strike/>
          <w:rPrChange w:id="200" w:author="Xu, Jason" w:date="2020-01-13T14:42:00Z">
            <w:rPr/>
          </w:rPrChange>
        </w:rPr>
        <w:t xml:space="preserve">to </w:t>
      </w:r>
      <w:r w:rsidR="00951093" w:rsidRPr="00A2530E">
        <w:rPr>
          <w:strike/>
          <w:rPrChange w:id="201" w:author="Xu, Jason" w:date="2020-01-13T14:42:00Z">
            <w:rPr/>
          </w:rPrChange>
        </w:rPr>
        <w:t xml:space="preserve">remove feature variables </w:t>
      </w:r>
      <w:r w:rsidR="001F0690" w:rsidRPr="00A2530E">
        <w:rPr>
          <w:strike/>
          <w:rPrChange w:id="202" w:author="Xu, Jason" w:date="2020-01-13T14:42:00Z">
            <w:rPr/>
          </w:rPrChange>
        </w:rPr>
        <w:t xml:space="preserve">with low or null discriminating power for the </w:t>
      </w:r>
      <w:r w:rsidR="00633359" w:rsidRPr="00A2530E">
        <w:rPr>
          <w:strike/>
          <w:rPrChange w:id="203" w:author="Xu, Jason" w:date="2020-01-13T14:42:00Z">
            <w:rPr/>
          </w:rPrChange>
        </w:rPr>
        <w:t>samples</w:t>
      </w:r>
      <w:r w:rsidR="00B421D9" w:rsidRPr="00A2530E">
        <w:rPr>
          <w:strike/>
          <w:rPrChange w:id="204" w:author="Xu, Jason" w:date="2020-01-13T14:42:00Z">
            <w:rPr/>
          </w:rPrChange>
        </w:rPr>
        <w:fldChar w:fldCharType="begin" w:fldLock="1"/>
      </w:r>
      <w:r w:rsidR="00703E0C">
        <w:rPr>
          <w:strik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B421D9" w:rsidRPr="00A2530E">
        <w:rPr>
          <w:strike/>
          <w:rPrChange w:id="205" w:author="Xu, Jason" w:date="2020-01-13T14:42:00Z">
            <w:rPr/>
          </w:rPrChange>
        </w:rPr>
        <w:fldChar w:fldCharType="separate"/>
      </w:r>
      <w:r w:rsidR="00B421D9" w:rsidRPr="00A2530E">
        <w:rPr>
          <w:strike/>
          <w:noProof/>
          <w:vertAlign w:val="superscript"/>
          <w:rPrChange w:id="206" w:author="Xu, Jason" w:date="2020-01-13T14:42:00Z">
            <w:rPr>
              <w:noProof/>
              <w:vertAlign w:val="superscript"/>
            </w:rPr>
          </w:rPrChange>
        </w:rPr>
        <w:t>14</w:t>
      </w:r>
      <w:r w:rsidR="00B421D9" w:rsidRPr="00A2530E">
        <w:rPr>
          <w:strike/>
          <w:rPrChange w:id="207" w:author="Xu, Jason" w:date="2020-01-13T14:42:00Z">
            <w:rPr/>
          </w:rPrChange>
        </w:rPr>
        <w:fldChar w:fldCharType="end"/>
      </w:r>
      <w:r w:rsidR="00E53122" w:rsidRPr="00A2530E">
        <w:rPr>
          <w:strike/>
          <w:rPrChange w:id="208" w:author="Xu, Jason" w:date="2020-01-13T14:42:00Z">
            <w:rPr/>
          </w:rPrChange>
        </w:rPr>
        <w:t>;</w:t>
      </w:r>
      <w:r w:rsidR="00986E3E" w:rsidRPr="00A2530E">
        <w:rPr>
          <w:strike/>
          <w:rPrChange w:id="209" w:author="Xu, Jason" w:date="2020-01-13T14:42:00Z">
            <w:rPr/>
          </w:rPrChange>
        </w:rPr>
        <w:t xml:space="preserve"> </w:t>
      </w:r>
      <w:r w:rsidR="007242AE" w:rsidRPr="00A2530E">
        <w:rPr>
          <w:strike/>
          <w:rPrChange w:id="210" w:author="Xu, Jason" w:date="2020-01-13T14:42:00Z">
            <w:rPr/>
          </w:rPrChange>
        </w:rPr>
        <w:t xml:space="preserve">there is also the concern </w:t>
      </w:r>
      <w:r w:rsidR="00986E3E" w:rsidRPr="00A2530E">
        <w:rPr>
          <w:strike/>
          <w:rPrChange w:id="211" w:author="Xu, Jason" w:date="2020-01-13T14:42:00Z">
            <w:rPr/>
          </w:rPrChange>
        </w:rPr>
        <w:t xml:space="preserve">that </w:t>
      </w:r>
      <w:r w:rsidR="00991320" w:rsidRPr="00A2530E">
        <w:rPr>
          <w:strike/>
          <w:rPrChange w:id="212" w:author="Xu, Jason" w:date="2020-01-13T14:42:00Z">
            <w:rPr/>
          </w:rPrChange>
        </w:rPr>
        <w:t>classification results could be severely biased</w:t>
      </w:r>
      <w:ins w:id="213" w:author="Xu, Jason" w:date="2020-01-09T09:40:00Z">
        <w:r w:rsidR="007242AE" w:rsidRPr="00A2530E">
          <w:rPr>
            <w:strike/>
            <w:rPrChange w:id="214" w:author="Xu, Jason" w:date="2020-01-13T14:42:00Z">
              <w:rPr/>
            </w:rPrChange>
          </w:rPr>
          <w:t xml:space="preserve">, </w:t>
        </w:r>
      </w:ins>
      <w:del w:id="215" w:author="Xu, Jason" w:date="2020-01-09T09:40:00Z">
        <w:r w:rsidR="00991320" w:rsidRPr="00A2530E" w:rsidDel="007242AE">
          <w:rPr>
            <w:strike/>
            <w:rPrChange w:id="216" w:author="Xu, Jason" w:date="2020-01-13T14:42:00Z">
              <w:rPr/>
            </w:rPrChange>
          </w:rPr>
          <w:delText xml:space="preserve"> </w:delText>
        </w:r>
      </w:del>
      <w:r w:rsidR="00991320" w:rsidRPr="00A2530E">
        <w:rPr>
          <w:strike/>
          <w:rPrChange w:id="217" w:author="Xu, Jason" w:date="2020-01-13T14:42:00Z">
            <w:rPr/>
          </w:rPrChange>
        </w:rPr>
        <w:t>if s</w:t>
      </w:r>
      <w:commentRangeStart w:id="218"/>
      <w:r w:rsidR="00991320" w:rsidRPr="00A2530E">
        <w:rPr>
          <w:strike/>
          <w:rPrChange w:id="219" w:author="Xu, Jason" w:date="2020-01-13T14:42:00Z">
            <w:rPr/>
          </w:rPrChange>
        </w:rPr>
        <w:t xml:space="preserve">election of </w:t>
      </w:r>
      <w:r w:rsidR="00560007" w:rsidRPr="00A2530E">
        <w:rPr>
          <w:strike/>
          <w:rPrChange w:id="220" w:author="Xu, Jason" w:date="2020-01-13T14:42:00Z">
            <w:rPr/>
          </w:rPrChange>
        </w:rPr>
        <w:t>features</w:t>
      </w:r>
      <w:commentRangeEnd w:id="218"/>
      <w:r w:rsidR="00560007" w:rsidRPr="00A2530E">
        <w:rPr>
          <w:rStyle w:val="CommentReference"/>
          <w:strike/>
          <w:rPrChange w:id="221" w:author="Xu, Jason" w:date="2020-01-13T14:42:00Z">
            <w:rPr>
              <w:rStyle w:val="CommentReference"/>
            </w:rPr>
          </w:rPrChange>
        </w:rPr>
        <w:commentReference w:id="218"/>
      </w:r>
      <w:r w:rsidR="00560007" w:rsidRPr="00A2530E">
        <w:rPr>
          <w:strike/>
          <w:rPrChange w:id="222" w:author="Xu, Jason" w:date="2020-01-13T14:42:00Z">
            <w:rPr/>
          </w:rPrChange>
        </w:rPr>
        <w:t xml:space="preserve"> </w:t>
      </w:r>
      <w:r w:rsidR="00991320" w:rsidRPr="00A2530E">
        <w:rPr>
          <w:strike/>
          <w:rPrChange w:id="223" w:author="Xu, Jason" w:date="2020-01-13T14:42:00Z">
            <w:rPr/>
          </w:rPrChange>
        </w:rPr>
        <w:t>is done prior to</w:t>
      </w:r>
      <w:r w:rsidR="009E5C9D" w:rsidRPr="00A2530E">
        <w:rPr>
          <w:strike/>
          <w:rPrChange w:id="224" w:author="Xu, Jason" w:date="2020-01-13T14:42:00Z">
            <w:rPr/>
          </w:rPrChange>
        </w:rPr>
        <w:t xml:space="preserve"> </w:t>
      </w:r>
      <w:r w:rsidR="00560007" w:rsidRPr="00A2530E">
        <w:rPr>
          <w:strike/>
          <w:rPrChange w:id="225" w:author="Xu, Jason" w:date="2020-01-13T14:42:00Z">
            <w:rPr/>
          </w:rPrChange>
        </w:rPr>
        <w:t xml:space="preserve">the </w:t>
      </w:r>
      <w:r w:rsidR="00991320" w:rsidRPr="00A2530E">
        <w:rPr>
          <w:strike/>
          <w:rPrChange w:id="226" w:author="Xu, Jason" w:date="2020-01-13T14:42:00Z">
            <w:rPr/>
          </w:rPrChange>
        </w:rPr>
        <w:t>cross-</w:t>
      </w:r>
      <w:commentRangeStart w:id="227"/>
      <w:r w:rsidR="00991320" w:rsidRPr="00A2530E">
        <w:rPr>
          <w:strike/>
          <w:rPrChange w:id="228" w:author="Xu, Jason" w:date="2020-01-13T14:42:00Z">
            <w:rPr/>
          </w:rPrChange>
        </w:rPr>
        <w:t>validation</w:t>
      </w:r>
      <w:ins w:id="229" w:author="Xu, Jason" w:date="2019-07-31T13:57:00Z">
        <w:r w:rsidR="005C29B6" w:rsidRPr="00A2530E">
          <w:rPr>
            <w:strike/>
            <w:rPrChange w:id="230" w:author="Xu, Jason" w:date="2020-01-13T14:42:00Z">
              <w:rPr/>
            </w:rPrChange>
          </w:rPr>
          <w:fldChar w:fldCharType="begin" w:fldLock="1"/>
        </w:r>
      </w:ins>
      <w:r w:rsidR="00B421D9" w:rsidRPr="00A2530E">
        <w:rPr>
          <w:strike/>
          <w:rPrChange w:id="231" w:author="Xu, Jason" w:date="2020-01-13T14:42: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instrText>
      </w:r>
      <w:r w:rsidR="005C29B6" w:rsidRPr="00A2530E">
        <w:rPr>
          <w:strike/>
          <w:rPrChange w:id="232" w:author="Xu, Jason" w:date="2020-01-13T14:42:00Z">
            <w:rPr/>
          </w:rPrChange>
        </w:rPr>
        <w:fldChar w:fldCharType="separate"/>
      </w:r>
      <w:r w:rsidR="00AF4A4F" w:rsidRPr="00A2530E">
        <w:rPr>
          <w:strike/>
          <w:noProof/>
          <w:vertAlign w:val="superscript"/>
          <w:rPrChange w:id="233" w:author="Xu, Jason" w:date="2020-01-13T14:42:00Z">
            <w:rPr>
              <w:noProof/>
              <w:vertAlign w:val="superscript"/>
            </w:rPr>
          </w:rPrChange>
        </w:rPr>
        <w:t>26</w:t>
      </w:r>
      <w:ins w:id="234" w:author="Xu, Jason" w:date="2019-07-31T13:57:00Z">
        <w:r w:rsidR="005C29B6" w:rsidRPr="00A2530E">
          <w:rPr>
            <w:strike/>
            <w:rPrChange w:id="235" w:author="Xu, Jason" w:date="2020-01-13T14:42:00Z">
              <w:rPr/>
            </w:rPrChange>
          </w:rPr>
          <w:fldChar w:fldCharType="end"/>
        </w:r>
      </w:ins>
      <w:commentRangeEnd w:id="180"/>
      <w:ins w:id="236" w:author="Xu, Jason" w:date="2020-01-08T16:27:00Z">
        <w:r w:rsidR="009E5C47" w:rsidRPr="00A2530E">
          <w:rPr>
            <w:rStyle w:val="CommentReference"/>
            <w:strike/>
            <w:rPrChange w:id="237" w:author="Xu, Jason" w:date="2020-01-13T14:42:00Z">
              <w:rPr>
                <w:rStyle w:val="CommentReference"/>
              </w:rPr>
            </w:rPrChange>
          </w:rPr>
          <w:commentReference w:id="180"/>
        </w:r>
      </w:ins>
      <w:r w:rsidR="00991320" w:rsidRPr="00A2530E">
        <w:rPr>
          <w:strike/>
          <w:rPrChange w:id="238" w:author="Xu, Jason" w:date="2020-01-13T14:42:00Z">
            <w:rPr/>
          </w:rPrChange>
        </w:rPr>
        <w:t>.</w:t>
      </w:r>
      <w:commentRangeEnd w:id="227"/>
      <w:r w:rsidR="000D520E">
        <w:rPr>
          <w:rStyle w:val="CommentReference"/>
        </w:rPr>
        <w:commentReference w:id="227"/>
      </w:r>
      <w:ins w:id="239" w:author="Xu, Jason" w:date="2020-01-08T15:01:00Z">
        <w:r w:rsidR="00BE4149">
          <w:t xml:space="preserve"> </w:t>
        </w:r>
      </w:ins>
      <w:ins w:id="240" w:author="Kong, Fanzhou" w:date="2020-01-14T13:22:00Z">
        <w:r w:rsidR="00381A0F">
          <w:t xml:space="preserve">The feature selection algorithm is applied only on the training dataset to avoid </w:t>
        </w:r>
      </w:ins>
      <w:ins w:id="241" w:author="Kong, Fanzhou" w:date="2020-01-14T13:38:00Z">
        <w:r w:rsidR="00502323">
          <w:t xml:space="preserve">selection bias. </w:t>
        </w:r>
      </w:ins>
      <w:r w:rsidR="00D14DAE">
        <w:t>I</w:t>
      </w:r>
      <w:r w:rsidR="00991320">
        <w:t xml:space="preserve">n order to provide a fair assessment of the </w:t>
      </w:r>
      <w:ins w:id="242" w:author="Xu, Jason" w:date="2020-01-02T15:42:00Z">
        <w:r w:rsidR="000B5EF5">
          <w:t>classifier</w:t>
        </w:r>
      </w:ins>
      <w:ins w:id="243" w:author="Xu, Jason" w:date="2020-01-07T16:28:00Z">
        <w:r w:rsidR="00D14DAE">
          <w:t>s</w:t>
        </w:r>
      </w:ins>
      <w:r w:rsidR="00912349">
        <w:t xml:space="preserve"> (</w:t>
      </w:r>
      <w:ins w:id="244" w:author="Xu, Jason" w:date="2020-01-08T15:20:00Z">
        <w:r w:rsidR="00EE2D75">
          <w:t>i.e.</w:t>
        </w:r>
      </w:ins>
      <w:ins w:id="245" w:author="Xu, Jason" w:date="2020-01-09T09:50:00Z">
        <w:r w:rsidR="00B571B4">
          <w:t xml:space="preserve"> </w:t>
        </w:r>
      </w:ins>
      <w:del w:id="246" w:author="Xu, Jason" w:date="2020-01-09T09:40:00Z">
        <w:r w:rsidR="00061C9C" w:rsidDel="007242AE">
          <w:delText xml:space="preserve">. </w:delText>
        </w:r>
      </w:del>
      <w:r w:rsidR="00912349">
        <w:t>RF and SVM)</w:t>
      </w:r>
      <w:r w:rsidR="00991320">
        <w:t xml:space="preserve"> while </w:t>
      </w:r>
      <w:ins w:id="247" w:author="Xu, Jason" w:date="2020-01-02T15:38:00Z">
        <w:r w:rsidR="000772A3">
          <w:t xml:space="preserve">minimizing </w:t>
        </w:r>
      </w:ins>
      <w:r w:rsidR="00991320">
        <w:t>bias, we</w:t>
      </w:r>
      <w:r w:rsidR="00912349">
        <w:t xml:space="preserve"> </w:t>
      </w:r>
      <w:r w:rsidR="00991320">
        <w:t>implemented repeated grid-search cross-validation</w:t>
      </w:r>
      <w:r w:rsidR="00E83B85">
        <w:t xml:space="preserve"> (RGSCV)</w:t>
      </w:r>
      <w:r w:rsidR="00991320">
        <w:t xml:space="preserve"> for </w:t>
      </w:r>
      <w:ins w:id="248" w:author="Xu, Jason" w:date="2020-01-07T16:28:00Z">
        <w:r w:rsidR="00D14DAE">
          <w:t xml:space="preserve">feature </w:t>
        </w:r>
      </w:ins>
      <w:r w:rsidR="00991320">
        <w:t xml:space="preserve">selection and </w:t>
      </w:r>
      <w:commentRangeStart w:id="249"/>
      <w:r w:rsidR="00991320" w:rsidRPr="00A13797">
        <w:rPr>
          <w:strike/>
        </w:rPr>
        <w:t>parameter tuning</w:t>
      </w:r>
      <w:commentRangeEnd w:id="249"/>
      <w:r w:rsidR="00D14DAE" w:rsidRPr="00A13797">
        <w:rPr>
          <w:rStyle w:val="CommentReference"/>
          <w:strike/>
        </w:rPr>
        <w:commentReference w:id="249"/>
      </w:r>
      <w:ins w:id="250" w:author="Xu, Jason" w:date="2020-01-09T09:41:00Z">
        <w:r w:rsidR="008A4D61">
          <w:rPr>
            <w:strike/>
          </w:rPr>
          <w:t xml:space="preserve"> </w:t>
        </w:r>
        <w:r w:rsidR="008A4D61" w:rsidRPr="00A13797">
          <w:t xml:space="preserve">classifier </w:t>
        </w:r>
        <w:r w:rsidR="00A1261D" w:rsidRPr="00A13797">
          <w:t>building</w:t>
        </w:r>
      </w:ins>
      <w:ins w:id="251" w:author="Xu, Jason" w:date="2019-07-31T13:58:00Z">
        <w:r w:rsidR="00A8540E">
          <w:fldChar w:fldCharType="begin" w:fldLock="1"/>
        </w:r>
      </w:ins>
      <w:r w:rsidR="00703E0C">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A8540E">
        <w:fldChar w:fldCharType="separate"/>
      </w:r>
      <w:r w:rsidR="00B421D9" w:rsidRPr="00B421D9">
        <w:rPr>
          <w:noProof/>
          <w:vertAlign w:val="superscript"/>
        </w:rPr>
        <w:t>23</w:t>
      </w:r>
      <w:ins w:id="252" w:author="Xu, Jason" w:date="2019-07-31T13:58:00Z">
        <w:r w:rsidR="00A8540E">
          <w:fldChar w:fldCharType="end"/>
        </w:r>
      </w:ins>
      <w:r w:rsidR="00991320">
        <w:t>.</w:t>
      </w:r>
      <w:r w:rsidR="003A6610" w:rsidRPr="003A6610">
        <w:t xml:space="preserve"> </w:t>
      </w:r>
      <w:r w:rsidR="003A6610">
        <w:t>Fo</w:t>
      </w:r>
      <w:r w:rsidR="003A6610" w:rsidRPr="003A232E">
        <w:t>r</w:t>
      </w:r>
      <w:r w:rsidR="003A6610" w:rsidRPr="00C568A8">
        <w:t xml:space="preserve"> SVM</w:t>
      </w:r>
      <w:r w:rsidR="003772D2">
        <w:t>,</w:t>
      </w:r>
      <w:r w:rsidR="00CE11E0">
        <w:t xml:space="preserve"> </w:t>
      </w:r>
      <w:r w:rsidR="00F763EA">
        <w:t>a linear</w:t>
      </w:r>
      <w:r w:rsidR="00B40989">
        <w:t xml:space="preserve"> </w:t>
      </w:r>
      <w:r w:rsidR="00D82491">
        <w:t xml:space="preserve">kernel </w:t>
      </w:r>
      <w:r w:rsidR="003772D2">
        <w:t xml:space="preserve">was </w:t>
      </w:r>
      <w:r w:rsidR="00F763EA">
        <w:t>chosen</w:t>
      </w:r>
      <w:del w:id="253" w:author="Xu, Jason" w:date="2020-01-08T15:25:00Z">
        <w:r w:rsidR="00F763EA" w:rsidDel="000D42C5">
          <w:delText xml:space="preserve"> giv</w:delText>
        </w:r>
        <w:commentRangeStart w:id="254"/>
        <w:r w:rsidR="00F763EA" w:rsidDel="000D42C5">
          <w:delText>en</w:delText>
        </w:r>
        <w:r w:rsidR="00461C4D" w:rsidDel="000D42C5">
          <w:delText xml:space="preserve"> its </w:delText>
        </w:r>
        <w:r w:rsidR="00463A42" w:rsidDel="000D42C5">
          <w:delText>simp</w:delText>
        </w:r>
      </w:del>
      <w:commentRangeEnd w:id="254"/>
      <w:r w:rsidR="000D42C5">
        <w:rPr>
          <w:rStyle w:val="CommentReference"/>
        </w:rPr>
        <w:commentReference w:id="254"/>
      </w:r>
      <w:del w:id="255" w:author="Xu, Jason" w:date="2020-01-08T15:25:00Z">
        <w:r w:rsidR="00463A42" w:rsidDel="000D42C5">
          <w:delText xml:space="preserve">le </w:delText>
        </w:r>
        <w:r w:rsidR="00461C4D" w:rsidDel="000D42C5">
          <w:delText>implementation and low computational cost</w:delText>
        </w:r>
      </w:del>
      <w:ins w:id="256" w:author="Xu, Jason" w:date="2020-01-08T15:26:00Z">
        <w:r w:rsidR="009759EE">
          <w:t xml:space="preserve"> and </w:t>
        </w:r>
      </w:ins>
      <w:del w:id="257" w:author="Xu, Jason" w:date="2020-01-08T15:26:00Z">
        <w:r w:rsidR="007B54B1" w:rsidDel="009759EE">
          <w:delText xml:space="preserve">; </w:delText>
        </w:r>
      </w:del>
      <w:r w:rsidR="003A6610" w:rsidRPr="00C568A8">
        <w:t>the C value</w:t>
      </w:r>
      <w:r w:rsidR="0035518D">
        <w:t>s</w:t>
      </w:r>
      <w:r w:rsidR="003A6610" w:rsidRPr="00C568A8">
        <w:t xml:space="preserve"> </w:t>
      </w:r>
      <w:r w:rsidR="00524CDB" w:rsidRPr="00C568A8">
        <w:t>(</w:t>
      </w:r>
      <w:r w:rsidR="000138BD">
        <w:t>Cost</w:t>
      </w:r>
      <w:r w:rsidR="00524CDB" w:rsidRPr="00C568A8">
        <w:t>)</w:t>
      </w:r>
      <w:r w:rsidR="007B54B1">
        <w:t xml:space="preserve"> </w:t>
      </w:r>
      <w:del w:id="258" w:author="Kong, Fanzhou" w:date="2020-01-14T13:57:00Z">
        <w:r w:rsidR="007B54B1" w:rsidDel="005B492C">
          <w:delText>from</w:delText>
        </w:r>
        <w:r w:rsidR="003A6610" w:rsidRPr="00C568A8" w:rsidDel="005B492C">
          <w:delText xml:space="preserve"> </w:delText>
        </w:r>
      </w:del>
      <w:del w:id="259" w:author="Kong, Fanzhou" w:date="2020-01-14T13:53:00Z">
        <w:r w:rsidR="003A6610" w:rsidRPr="00C568A8" w:rsidDel="00502323">
          <w:delText>1 to 10</w:delText>
        </w:r>
      </w:del>
      <w:del w:id="260" w:author="Kong, Fanzhou" w:date="2020-01-14T13:57:00Z">
        <w:r w:rsidR="00D82491" w:rsidDel="005B492C">
          <w:delText xml:space="preserve"> </w:delText>
        </w:r>
      </w:del>
      <w:r w:rsidR="00D82491">
        <w:rPr>
          <w:rFonts w:hint="eastAsia"/>
        </w:rPr>
        <w:t>were</w:t>
      </w:r>
      <w:r w:rsidR="00D82491">
        <w:t xml:space="preserve"> tested</w:t>
      </w:r>
      <w:r w:rsidR="0035518D">
        <w:t xml:space="preserve">. </w:t>
      </w:r>
      <w:del w:id="261" w:author="Xu, Jason" w:date="2020-01-08T15:28:00Z">
        <w:r w:rsidR="0035518D" w:rsidDel="00A85FCE">
          <w:delText>An</w:delText>
        </w:r>
        <w:r w:rsidR="003A6610" w:rsidRPr="00C568A8" w:rsidDel="00A85FCE">
          <w:delText>d for</w:delText>
        </w:r>
      </w:del>
      <w:ins w:id="262" w:author="Xu, Jason" w:date="2020-01-08T15:28:00Z">
        <w:r w:rsidR="00A85FCE">
          <w:t>As for</w:t>
        </w:r>
      </w:ins>
      <w:r w:rsidR="003A6610" w:rsidRPr="00C568A8">
        <w:t xml:space="preserve"> </w:t>
      </w:r>
      <w:r w:rsidR="0035518D" w:rsidRPr="00C568A8">
        <w:t>RF</w:t>
      </w:r>
      <w:r w:rsidR="0035518D">
        <w:t xml:space="preserve">, </w:t>
      </w:r>
      <w:del w:id="263" w:author="Kong, Fanzhou" w:date="2020-01-14T13:54:00Z">
        <w:r w:rsidR="0035518D" w:rsidRPr="00C568A8" w:rsidDel="00502323">
          <w:delText>all</w:delText>
        </w:r>
        <w:r w:rsidR="003A6610" w:rsidRPr="00C568A8" w:rsidDel="00502323">
          <w:delText xml:space="preserve"> </w:delText>
        </w:r>
        <w:r w:rsidR="00BF3675" w:rsidDel="00502323">
          <w:delText>possible</w:delText>
        </w:r>
        <w:r w:rsidR="00BF3675" w:rsidRPr="00C568A8" w:rsidDel="00502323">
          <w:delText xml:space="preserve"> </w:delText>
        </w:r>
        <w:r w:rsidR="003A6610" w:rsidRPr="00C568A8" w:rsidDel="00502323">
          <w:delText>mtry values from 1 to 30</w:delText>
        </w:r>
        <w:r w:rsidR="0035518D" w:rsidDel="00502323">
          <w:delText xml:space="preserve"> were evaluate</w:delText>
        </w:r>
      </w:del>
      <w:ins w:id="264" w:author="Kong, Fanzhou" w:date="2020-01-14T13:56:00Z">
        <w:r w:rsidR="005B492C" w:rsidRPr="005B492C">
          <w:t xml:space="preserve"> </w:t>
        </w:r>
        <w:r w:rsidR="005B492C" w:rsidRPr="005B492C">
          <w:lastRenderedPageBreak/>
          <w:t>max number of levels in each decision tree</w:t>
        </w:r>
        <w:r w:rsidR="005B492C">
          <w:t xml:space="preserve"> (</w:t>
        </w:r>
        <w:proofErr w:type="spellStart"/>
        <w:r w:rsidR="005B492C">
          <w:t>max_depth</w:t>
        </w:r>
        <w:proofErr w:type="spellEnd"/>
        <w:r w:rsidR="005B492C">
          <w:t>)</w:t>
        </w:r>
      </w:ins>
      <w:ins w:id="265" w:author="Kong, Fanzhou" w:date="2020-01-14T13:54:00Z">
        <w:r w:rsidR="005B492C">
          <w:t xml:space="preserve">, </w:t>
        </w:r>
      </w:ins>
      <w:ins w:id="266" w:author="Kong, Fanzhou" w:date="2020-01-14T13:55:00Z">
        <w:r w:rsidR="005B492C" w:rsidRPr="005B492C">
          <w:t>max number of features considered for splitting a node</w:t>
        </w:r>
        <w:r w:rsidR="005B492C">
          <w:t xml:space="preserve"> </w:t>
        </w:r>
      </w:ins>
      <w:ins w:id="267" w:author="Kong, Fanzhou" w:date="2020-01-14T13:56:00Z">
        <w:r w:rsidR="005B492C">
          <w:t>(</w:t>
        </w:r>
        <w:proofErr w:type="spellStart"/>
        <w:r w:rsidR="005B492C">
          <w:t>max_features</w:t>
        </w:r>
        <w:proofErr w:type="spellEnd"/>
        <w:r w:rsidR="005B492C">
          <w:t>) and number of trees in the forest (</w:t>
        </w:r>
        <w:proofErr w:type="spellStart"/>
        <w:r w:rsidR="005B492C">
          <w:t>n_estimators</w:t>
        </w:r>
        <w:proofErr w:type="spellEnd"/>
        <w:r w:rsidR="005B492C">
          <w:t>) were optimized</w:t>
        </w:r>
      </w:ins>
      <w:del w:id="268" w:author="Kong, Fanzhou" w:date="2020-01-14T13:54:00Z">
        <w:r w:rsidR="0035518D" w:rsidDel="00502323">
          <w:delText>d</w:delText>
        </w:r>
      </w:del>
      <w:del w:id="269" w:author="Xu, Jason" w:date="2020-01-09T09:28:00Z">
        <w:r w:rsidR="003A6610" w:rsidRPr="00C568A8" w:rsidDel="000D3089">
          <w:delText>.</w:delText>
        </w:r>
        <w:r w:rsidR="003A232E" w:rsidDel="000D3089">
          <w:delText xml:space="preserve"> </w:delText>
        </w:r>
      </w:del>
      <w:ins w:id="270" w:author="Xu, Jason" w:date="2020-01-08T15:36:00Z">
        <w:r w:rsidR="00585284" w:rsidRPr="00BA0445">
          <w:t>.</w:t>
        </w:r>
      </w:ins>
      <w:ins w:id="271" w:author="Xu, Jason" w:date="2020-01-08T15:38:00Z">
        <w:r w:rsidR="00152CA4" w:rsidRPr="00A13797">
          <w:rPr>
            <w:strike/>
          </w:rPr>
          <w:t xml:space="preserve"> </w:t>
        </w:r>
      </w:ins>
      <w:r w:rsidR="00BB7B1F" w:rsidRPr="00A13797">
        <w:rPr>
          <w:strike/>
        </w:rPr>
        <w:t>However,</w:t>
      </w:r>
      <w:r w:rsidR="00260B70" w:rsidRPr="00A13797">
        <w:rPr>
          <w:strike/>
        </w:rPr>
        <w:t xml:space="preserve"> </w:t>
      </w:r>
      <w:r w:rsidR="00C1317D" w:rsidRPr="00A13797">
        <w:rPr>
          <w:strike/>
        </w:rPr>
        <w:t xml:space="preserve">since there is </w:t>
      </w:r>
      <w:r w:rsidR="00260B70" w:rsidRPr="00A13797">
        <w:rPr>
          <w:strike/>
        </w:rPr>
        <w:t xml:space="preserve">no clear </w:t>
      </w:r>
      <w:r w:rsidR="00C42009" w:rsidRPr="00A13797">
        <w:rPr>
          <w:strike/>
        </w:rPr>
        <w:t>guideline</w:t>
      </w:r>
      <w:r w:rsidR="00260B70" w:rsidRPr="00A13797">
        <w:rPr>
          <w:strike/>
        </w:rPr>
        <w:t xml:space="preserve"> for</w:t>
      </w:r>
      <w:r w:rsidR="00067FE5" w:rsidRPr="00A13797">
        <w:rPr>
          <w:strike/>
        </w:rPr>
        <w:t xml:space="preserve"> selecting features after they were ranked, </w:t>
      </w:r>
      <w:r w:rsidR="008C42D0" w:rsidRPr="00A13797">
        <w:rPr>
          <w:strike/>
        </w:rPr>
        <w:t xml:space="preserve"> </w:t>
      </w:r>
      <w:r w:rsidR="00C875F3" w:rsidRPr="00A13797">
        <w:rPr>
          <w:strike/>
        </w:rPr>
        <w:t xml:space="preserve">the </w:t>
      </w:r>
      <w:r w:rsidR="00C42009" w:rsidRPr="00A13797">
        <w:rPr>
          <w:strike/>
        </w:rPr>
        <w:t xml:space="preserve">selection is </w:t>
      </w:r>
      <w:r w:rsidR="00260B70" w:rsidRPr="00A13797">
        <w:rPr>
          <w:strike/>
        </w:rPr>
        <w:t xml:space="preserve">s </w:t>
      </w:r>
      <w:r w:rsidR="00E5287B" w:rsidRPr="00A13797">
        <w:rPr>
          <w:strike/>
        </w:rPr>
        <w:t>usually arbitrary</w:t>
      </w:r>
      <w:ins w:id="272" w:author="Xu, Jason" w:date="2019-08-02T14:29:00Z">
        <w:r w:rsidR="00337184">
          <w:fldChar w:fldCharType="begin" w:fldLock="1"/>
        </w:r>
      </w:ins>
      <w:r w:rsidR="00B421D9">
        <w:instrText>ADDIN CSL_CITATION {"citationItems":[{"id":"ITEM-1","itemData":{"DOI":"10.1007/978-3-540-35488-8_13","ISBN":"978-3-540-35488-8","abstract":"This article investigates the performance of combining support vector machines (SVM) and various feature selection strategies. Some of them are filter-type approaches: general feature selection methods independent of SVM, and some are wrapper-type methods: modifications of SVM which can be used to select features. We apply these strategies while participating to the NIPS 2003 Feature Selection Challenge and rank third as a group.","author":[{"dropping-particle":"","family":"Chen","given":"Yi-Wei","non-dropping-particle":"","parse-names":false,"suffix":""},{"dropping-particle":"","family":"Lin","given":"Chih-Jen","non-dropping-particle":"","parse-names":false,"suffix":""}],"container-title":"Feature Extraction: Foundations and Applications","editor":[{"dropping-particle":"","family":"Guyon","given":"Isabelle","non-dropping-particle":"","parse-names":false,"suffix":""},{"dropping-particle":"","family":"Nikravesh","given":"Masoud","non-dropping-particle":"","parse-names":false,"suffix":""},{"dropping-particle":"","family":"Gunn","given":"Steve","non-dropping-particle":"","parse-names":false,"suffix":""},{"dropping-particle":"","family":"Zadeh","given":"Lotfi A","non-dropping-particle":"","parse-names":false,"suffix":""}],"id":"ITEM-1","issued":{"date-parts":[["2006"]]},"page":"315-324","publisher":"Springer Berlin Heidelberg","publisher-place":"Berlin, Heidelberg","title":"Combining SVMs with Various Feature Selection Strategies","type":"chapter"},"uris":["http://www.mendeley.com/documents/?uuid=45121d89-873c-4bd6-9507-e8c74d2503b7"]}],"mendeley":{"formattedCitation":"&lt;sup&gt;27&lt;/sup&gt;","plainTextFormattedCitation":"27","previouslyFormattedCitation":"&lt;sup&gt;27&lt;/sup&gt;"},"properties":{"noteIndex":0},"schema":"https://github.com/citation-style-language/schema/raw/master/csl-citation.json"}</w:instrText>
      </w:r>
      <w:r w:rsidR="00337184">
        <w:fldChar w:fldCharType="separate"/>
      </w:r>
      <w:r w:rsidR="00AF4A4F" w:rsidRPr="00AF4A4F">
        <w:rPr>
          <w:noProof/>
          <w:vertAlign w:val="superscript"/>
        </w:rPr>
        <w:t>27</w:t>
      </w:r>
      <w:ins w:id="273" w:author="Xu, Jason" w:date="2019-08-02T14:29:00Z">
        <w:r w:rsidR="00337184">
          <w:fldChar w:fldCharType="end"/>
        </w:r>
      </w:ins>
      <w:r w:rsidR="00DB7165" w:rsidRPr="001810AB">
        <w:t xml:space="preserve"> </w:t>
      </w:r>
      <w:r w:rsidR="00E5287B">
        <w:t xml:space="preserve"> </w:t>
      </w:r>
      <w:r w:rsidR="002C0DA6">
        <w:t xml:space="preserve">Given the relative low numbers of features </w:t>
      </w:r>
      <w:del w:id="274" w:author="Xu, Jason" w:date="2020-01-09T09:31:00Z">
        <w:r w:rsidR="002C0DA6" w:rsidDel="00B85ED1">
          <w:delText>(30 in total)</w:delText>
        </w:r>
        <w:r w:rsidR="00E76F83" w:rsidDel="00B85ED1">
          <w:delText xml:space="preserve"> </w:delText>
        </w:r>
      </w:del>
      <w:r w:rsidR="00E76F83">
        <w:t xml:space="preserve">in </w:t>
      </w:r>
      <w:ins w:id="275" w:author="Xu, Jason" w:date="2020-01-09T09:29:00Z">
        <w:r w:rsidR="00680E95">
          <w:t>this</w:t>
        </w:r>
      </w:ins>
      <w:del w:id="276" w:author="Xu, Jason" w:date="2020-01-09T09:29:00Z">
        <w:r w:rsidR="00E76F83" w:rsidDel="00680E95">
          <w:delText>our</w:delText>
        </w:r>
      </w:del>
      <w:r w:rsidR="00E76F83">
        <w:t xml:space="preserve"> study, we </w:t>
      </w:r>
      <w:r w:rsidR="00C471BE">
        <w:t>c</w:t>
      </w:r>
      <w:r w:rsidR="00C471BE">
        <w:rPr>
          <w:bCs/>
        </w:rPr>
        <w:t xml:space="preserve">ombined </w:t>
      </w:r>
      <w:commentRangeStart w:id="277"/>
      <w:r w:rsidR="00C471BE">
        <w:rPr>
          <w:bCs/>
        </w:rPr>
        <w:t xml:space="preserve">ranking technique </w:t>
      </w:r>
      <w:commentRangeEnd w:id="277"/>
      <w:r w:rsidR="00B85ED1">
        <w:rPr>
          <w:rStyle w:val="CommentReference"/>
        </w:rPr>
        <w:commentReference w:id="277"/>
      </w:r>
      <w:r w:rsidR="00C471BE">
        <w:rPr>
          <w:bCs/>
        </w:rPr>
        <w:t>with</w:t>
      </w:r>
      <w:commentRangeStart w:id="278"/>
      <w:r w:rsidR="00C471BE">
        <w:rPr>
          <w:bCs/>
        </w:rPr>
        <w:t xml:space="preserve"> greedy search strategy</w:t>
      </w:r>
      <w:r w:rsidR="003A232E">
        <w:t xml:space="preserve"> </w:t>
      </w:r>
      <w:commentRangeEnd w:id="278"/>
      <w:r w:rsidR="001D49DF">
        <w:rPr>
          <w:rStyle w:val="CommentReference"/>
        </w:rPr>
        <w:commentReference w:id="278"/>
      </w:r>
      <w:r w:rsidR="00A02EBC">
        <w:t>adapted from previous studies</w:t>
      </w:r>
      <w:ins w:id="279" w:author="Xu, Jason" w:date="2019-08-02T14:21:00Z">
        <w:r w:rsidR="00907B11">
          <w:fldChar w:fldCharType="begin" w:fldLock="1"/>
        </w:r>
      </w:ins>
      <w:r w:rsidR="00B421D9">
        <w:instrText>ADDIN CSL_CITATION {"citationItems":[{"id":"ITEM-1","itemData":{"DOI":"10.1007/s00217-019-03245-9","ISBN":"1438-2385","abstract":"The geographical recognition of wines has been extensively attempted based on chemical parameters. However, few studies have used wine sensory properties to characterize wines according to their geographical origin. This paper presents a machine learning study to classify and to find the most important sensory descriptors of Cabernet Sauvignon, Syrah, Tannat, and Merlot wines from Argentina, Brazil, Chile and Uruguay. Four feature selection methods (F score, relief, $${\\chi ^2}$$χ2, and random forest importance) were used to generate the order of importance of the sensory descriptors. The feature subsets were generated based on the feature selection ranking order to use as input features for the support vector machines classifier. Very good results with 85–100% accuracy were achieved, and the results showed that few sensory descriptors discriminate the origin of wines better than when using all the descriptors and that there is a specific subset of most important features to each wine variety. As far as we know, this is the first study to analyze South American wines based solely on sensory descriptors and support vector machines along with feature selection methods.","author":[{"dropping-particle":"","family":"Costa","given":"Nattane Luíza","non-dropping-particle":"","parse-names":false,"suffix":""},{"dropping-particle":"","family":"Llobodanin","given":"Laura Andrea García","non-dropping-particle":"","parse-names":false,"suffix":""},{"dropping-particle":"","family":"Castro","given":"Inar Alves","non-dropping-particle":"","parse-names":false,"suffix":""},{"dropping-particle":"","family":"Barbosa","given":"Rommel","non-dropping-particle":"","parse-names":false,"suffix":""}],"container-title":"European Food Research and Technology","id":"ITEM-1","issue":"6","issued":{"date-parts":[["2019"]]},"page":"1207-1228","title":"Finding the most important sensory descriptors to differentiate some Vitis vinifera L. South American wines using support vector machines","type":"article-journal","volume":"245"},"uris":["http://www.mendeley.com/documents/?uuid=ee4bd91b-5dec-47d7-b299-8995b2eeeb02"]},{"id":"ITEM-2","itemData":{"DOI":"10.1109/ICPR.2008.4761834","author":[{"dropping-particle":"","family":"Cordella","given":"L","non-dropping-particle":"","parse-names":false,"suffix":""},{"dropping-particle":"","family":"Stefano","given":"Claudio","non-dropping-particle":"De","parse-names":false,"suffix":""},{"dropping-particle":"","family":"Fontanella","given":"Francesco","non-dropping-particle":"","parse-names":false,"suffix":""},{"dropping-particle":"","family":"Marrocco","given":"Cristina","non-dropping-particle":"","parse-names":false,"suffix":""}],"container-title":"Proceedings - International Conference on Pattern Recognition","id":"ITEM-2","issued":{"date-parts":[["2009"]]},"page":"1-4","title":"A Feature Selection Algorithm for Handwritten Character Recognition","type":"article-journal"},"uris":["http://www.mendeley.com/documents/?uuid=b8afedcb-739c-4777-8f7d-e0dc66bc7a14"]}],"mendeley":{"formattedCitation":"&lt;sup&gt;28,29&lt;/sup&gt;","plainTextFormattedCitation":"28,29","previouslyFormattedCitation":"&lt;sup&gt;28,29&lt;/sup&gt;"},"properties":{"noteIndex":0},"schema":"https://github.com/citation-style-language/schema/raw/master/csl-citation.json"}</w:instrText>
      </w:r>
      <w:r w:rsidR="00907B11">
        <w:fldChar w:fldCharType="separate"/>
      </w:r>
      <w:r w:rsidR="00AF4A4F" w:rsidRPr="00AF4A4F">
        <w:rPr>
          <w:noProof/>
          <w:vertAlign w:val="superscript"/>
        </w:rPr>
        <w:t>28,29</w:t>
      </w:r>
      <w:ins w:id="280" w:author="Xu, Jason" w:date="2019-08-02T14:21:00Z">
        <w:r w:rsidR="00907B11">
          <w:fldChar w:fldCharType="end"/>
        </w:r>
      </w:ins>
      <w:r w:rsidR="00E76F83" w:rsidRPr="003A371B">
        <w:t xml:space="preserve"> </w:t>
      </w:r>
      <w:del w:id="281" w:author="Xu, Jason" w:date="2020-01-13T14:03:00Z">
        <w:r w:rsidR="00E76F83" w:rsidRPr="003A371B" w:rsidDel="00A437D1">
          <w:delText xml:space="preserve">to avoid the </w:delText>
        </w:r>
        <w:r w:rsidR="003A371B" w:rsidDel="00A437D1">
          <w:delText>drawbacks mentioned above</w:delText>
        </w:r>
        <w:r w:rsidR="009C28EA" w:rsidDel="00A437D1">
          <w:delText xml:space="preserve">. </w:delText>
        </w:r>
      </w:del>
      <w:commentRangeStart w:id="282"/>
      <w:ins w:id="283" w:author="Xu, Jason" w:date="2020-01-07T16:50:00Z">
        <w:r w:rsidR="009C28EA">
          <w:t>S</w:t>
        </w:r>
      </w:ins>
      <w:ins w:id="284" w:author="Xu, Jason" w:date="2020-01-07T16:32:00Z">
        <w:r w:rsidR="00F5169F">
          <w:t xml:space="preserve">ee </w:t>
        </w:r>
        <w:r w:rsidR="00F5169F" w:rsidRPr="00A13797">
          <w:rPr>
            <w:highlight w:val="yellow"/>
          </w:rPr>
          <w:t>Figure XX</w:t>
        </w:r>
        <w:r w:rsidR="00F5169F">
          <w:t xml:space="preserve"> for</w:t>
        </w:r>
      </w:ins>
      <w:ins w:id="285" w:author="Xu, Jason" w:date="2020-01-02T15:49:00Z">
        <w:r w:rsidR="00FA6C21">
          <w:t xml:space="preserve"> the </w:t>
        </w:r>
      </w:ins>
      <w:ins w:id="286" w:author="Xu, Jason" w:date="2020-01-07T16:59:00Z">
        <w:r w:rsidR="00123383">
          <w:t>pipeline</w:t>
        </w:r>
      </w:ins>
      <w:ins w:id="287" w:author="Xu, Jason" w:date="2020-01-02T15:53:00Z">
        <w:r w:rsidR="00687D02">
          <w:t xml:space="preserve"> for </w:t>
        </w:r>
        <w:r w:rsidR="001E3D64">
          <w:t xml:space="preserve">building of classifier and validation. </w:t>
        </w:r>
      </w:ins>
      <w:commentRangeEnd w:id="282"/>
      <w:ins w:id="288" w:author="Xu, Jason" w:date="2020-01-09T09:55:00Z">
        <w:r w:rsidR="0083667E">
          <w:rPr>
            <w:rStyle w:val="CommentReference"/>
          </w:rPr>
          <w:commentReference w:id="282"/>
        </w:r>
      </w:ins>
    </w:p>
    <w:p w14:paraId="2A5A08EB" w14:textId="27DF3F38" w:rsidR="00266940" w:rsidRPr="002B121F" w:rsidRDefault="00AD47D6" w:rsidP="003805CC">
      <w:pPr>
        <w:pStyle w:val="ListParagraph"/>
        <w:numPr>
          <w:ilvl w:val="0"/>
          <w:numId w:val="15"/>
        </w:numPr>
        <w:ind w:firstLineChars="0"/>
        <w:jc w:val="both"/>
        <w:rPr>
          <w:strike/>
        </w:rPr>
      </w:pPr>
      <w:r w:rsidRPr="002B121F">
        <w:rPr>
          <w:strike/>
        </w:rPr>
        <w:t xml:space="preserve">Conduct </w:t>
      </w:r>
      <w:r w:rsidR="00266940" w:rsidRPr="002B121F">
        <w:rPr>
          <w:strike/>
        </w:rPr>
        <w:t>Relief algorithm</w:t>
      </w:r>
      <w:r w:rsidRPr="002B121F">
        <w:rPr>
          <w:strike/>
        </w:rPr>
        <w:t xml:space="preserve"> and</w:t>
      </w:r>
      <w:r w:rsidR="00266940" w:rsidRPr="002B121F">
        <w:rPr>
          <w:strike/>
        </w:rPr>
        <w:t xml:space="preserve"> rank all features </w:t>
      </w:r>
      <w:r w:rsidR="0056190A" w:rsidRPr="002B121F">
        <w:rPr>
          <w:strike/>
        </w:rPr>
        <w:t xml:space="preserve">basing on </w:t>
      </w:r>
      <w:r w:rsidR="0056190A" w:rsidRPr="002B121F">
        <w:rPr>
          <w:rFonts w:hint="eastAsia"/>
          <w:strike/>
        </w:rPr>
        <w:t>their</w:t>
      </w:r>
      <w:r w:rsidR="0056190A" w:rsidRPr="002B121F">
        <w:rPr>
          <w:strike/>
        </w:rPr>
        <w:t xml:space="preserve"> </w:t>
      </w:r>
      <w:r w:rsidR="00266940" w:rsidRPr="002B121F">
        <w:rPr>
          <w:strike/>
        </w:rPr>
        <w:t>relative importance</w:t>
      </w:r>
      <w:r w:rsidR="00A87A19" w:rsidRPr="002B121F">
        <w:rPr>
          <w:strike/>
        </w:rPr>
        <w:t>;</w:t>
      </w:r>
    </w:p>
    <w:p w14:paraId="5B14E55A" w14:textId="0915C79E" w:rsidR="00266940" w:rsidRPr="002B121F" w:rsidRDefault="00266940" w:rsidP="003805CC">
      <w:pPr>
        <w:pStyle w:val="ListParagraph"/>
        <w:numPr>
          <w:ilvl w:val="0"/>
          <w:numId w:val="15"/>
        </w:numPr>
        <w:ind w:firstLineChars="0"/>
        <w:jc w:val="both"/>
        <w:rPr>
          <w:strike/>
        </w:rPr>
      </w:pPr>
      <w:r w:rsidRPr="002B121F">
        <w:rPr>
          <w:strike/>
        </w:rPr>
        <w:t xml:space="preserve">Construct 30 subsets of features </w:t>
      </w:r>
      <w:r w:rsidR="00FC2446" w:rsidRPr="002B121F">
        <w:rPr>
          <w:strike/>
        </w:rPr>
        <w:t>as below:</w:t>
      </w:r>
      <w:r w:rsidR="00995AA7" w:rsidRPr="002B121F">
        <w:rPr>
          <w:strike/>
        </w:rPr>
        <w:t xml:space="preserve"> the</w:t>
      </w:r>
      <w:r w:rsidR="00FC2446" w:rsidRPr="002B121F">
        <w:rPr>
          <w:strike/>
        </w:rPr>
        <w:t xml:space="preserve"> </w:t>
      </w:r>
      <w:r w:rsidRPr="002B121F">
        <w:rPr>
          <w:strike/>
        </w:rPr>
        <w:t>1</w:t>
      </w:r>
      <w:r w:rsidRPr="002B121F">
        <w:rPr>
          <w:strike/>
          <w:vertAlign w:val="superscript"/>
        </w:rPr>
        <w:t>st</w:t>
      </w:r>
      <w:r w:rsidRPr="002B121F">
        <w:rPr>
          <w:strike/>
        </w:rPr>
        <w:t xml:space="preserve"> subset containing only </w:t>
      </w:r>
      <w:r w:rsidR="003D7963" w:rsidRPr="002B121F">
        <w:rPr>
          <w:strike/>
        </w:rPr>
        <w:t xml:space="preserve">the </w:t>
      </w:r>
      <w:r w:rsidRPr="002B121F">
        <w:rPr>
          <w:strike/>
        </w:rPr>
        <w:t xml:space="preserve">highest ranked feature, </w:t>
      </w:r>
      <w:r w:rsidR="00995AA7" w:rsidRPr="002B121F">
        <w:rPr>
          <w:strike/>
        </w:rPr>
        <w:t xml:space="preserve">the </w:t>
      </w:r>
      <w:r w:rsidRPr="002B121F">
        <w:rPr>
          <w:strike/>
        </w:rPr>
        <w:t>2</w:t>
      </w:r>
      <w:r w:rsidR="00E93DCD" w:rsidRPr="002B121F">
        <w:rPr>
          <w:strike/>
          <w:vertAlign w:val="superscript"/>
        </w:rPr>
        <w:t>n</w:t>
      </w:r>
      <w:r w:rsidRPr="002B121F">
        <w:rPr>
          <w:strike/>
          <w:vertAlign w:val="superscript"/>
        </w:rPr>
        <w:t>d</w:t>
      </w:r>
      <w:r w:rsidRPr="002B121F">
        <w:rPr>
          <w:strike/>
        </w:rPr>
        <w:t xml:space="preserve"> subset containing top 2 highest ranked </w:t>
      </w:r>
      <w:r w:rsidR="001810AB" w:rsidRPr="002B121F">
        <w:rPr>
          <w:strike/>
        </w:rPr>
        <w:t xml:space="preserve">features. </w:t>
      </w:r>
      <w:r w:rsidR="00805B3B" w:rsidRPr="002B121F">
        <w:rPr>
          <w:strike/>
        </w:rPr>
        <w:t>Similar practice will be repeated until t</w:t>
      </w:r>
      <w:r w:rsidR="001810AB" w:rsidRPr="002B121F">
        <w:rPr>
          <w:strike/>
        </w:rPr>
        <w:t>he</w:t>
      </w:r>
      <w:r w:rsidRPr="002B121F">
        <w:rPr>
          <w:strike/>
        </w:rPr>
        <w:t xml:space="preserve"> 30</w:t>
      </w:r>
      <w:r w:rsidRPr="002B121F">
        <w:rPr>
          <w:strike/>
          <w:vertAlign w:val="superscript"/>
        </w:rPr>
        <w:t>th</w:t>
      </w:r>
      <w:r w:rsidRPr="002B121F">
        <w:rPr>
          <w:strike/>
        </w:rPr>
        <w:t xml:space="preserve"> subset</w:t>
      </w:r>
      <w:r w:rsidR="00F30C4C" w:rsidRPr="002B121F">
        <w:rPr>
          <w:strike/>
        </w:rPr>
        <w:t xml:space="preserve">, </w:t>
      </w:r>
      <w:r w:rsidR="00DF61D0" w:rsidRPr="002B121F">
        <w:rPr>
          <w:strike/>
        </w:rPr>
        <w:t xml:space="preserve">which </w:t>
      </w:r>
      <w:r w:rsidRPr="002B121F">
        <w:rPr>
          <w:strike/>
        </w:rPr>
        <w:t>ultimately contains all 30 features</w:t>
      </w:r>
      <w:r w:rsidR="00A87A19" w:rsidRPr="002B121F">
        <w:rPr>
          <w:strike/>
        </w:rPr>
        <w:t>;</w:t>
      </w:r>
    </w:p>
    <w:p w14:paraId="4BAFA08F" w14:textId="07D1A974" w:rsidR="00266940" w:rsidRPr="002B121F" w:rsidRDefault="00266940" w:rsidP="003805CC">
      <w:pPr>
        <w:pStyle w:val="ListParagraph"/>
        <w:numPr>
          <w:ilvl w:val="0"/>
          <w:numId w:val="15"/>
        </w:numPr>
        <w:ind w:firstLineChars="0"/>
        <w:jc w:val="both"/>
        <w:rPr>
          <w:strike/>
        </w:rPr>
      </w:pPr>
      <w:r w:rsidRPr="002B121F">
        <w:rPr>
          <w:strike/>
        </w:rPr>
        <w:t xml:space="preserve">Construct a 2-dimension </w:t>
      </w:r>
      <w:r w:rsidR="003D7963" w:rsidRPr="002B121F">
        <w:rPr>
          <w:strike/>
        </w:rPr>
        <w:t>matrix</w:t>
      </w:r>
      <w:r w:rsidR="00A53CDA" w:rsidRPr="002B121F">
        <w:rPr>
          <w:strike/>
        </w:rPr>
        <w:t xml:space="preserve"> </w:t>
      </w:r>
      <w:r w:rsidRPr="002B121F">
        <w:rPr>
          <w:strike/>
        </w:rPr>
        <w:t>with feature subsets on one dimension and hyperparameters on the other;</w:t>
      </w:r>
    </w:p>
    <w:p w14:paraId="2BAF7940" w14:textId="77777777" w:rsidR="00266940" w:rsidRPr="002B121F" w:rsidRDefault="00266940" w:rsidP="003805CC">
      <w:pPr>
        <w:pStyle w:val="ListParagraph"/>
        <w:numPr>
          <w:ilvl w:val="0"/>
          <w:numId w:val="15"/>
        </w:numPr>
        <w:ind w:firstLineChars="0"/>
        <w:jc w:val="both"/>
        <w:rPr>
          <w:strike/>
        </w:rPr>
      </w:pPr>
      <w:r w:rsidRPr="002B121F">
        <w:rPr>
          <w:strike/>
        </w:rPr>
        <w:t>Repeat 10-fold cross-validation 10 time for all possible grids and record average accuracy for each grid;</w:t>
      </w:r>
    </w:p>
    <w:p w14:paraId="39D399D6" w14:textId="1EEA750A" w:rsidR="001810AB" w:rsidRPr="002B121F" w:rsidRDefault="00266940" w:rsidP="003805CC">
      <w:pPr>
        <w:pStyle w:val="ListParagraph"/>
        <w:numPr>
          <w:ilvl w:val="0"/>
          <w:numId w:val="15"/>
        </w:numPr>
        <w:ind w:firstLineChars="0"/>
        <w:jc w:val="both"/>
        <w:rPr>
          <w:strike/>
        </w:rPr>
      </w:pPr>
      <w:r w:rsidRPr="002B121F">
        <w:rPr>
          <w:strike/>
        </w:rPr>
        <w:t xml:space="preserve">Choose </w:t>
      </w:r>
      <w:r w:rsidR="008547C3" w:rsidRPr="002B121F">
        <w:rPr>
          <w:strike/>
        </w:rPr>
        <w:t xml:space="preserve">the </w:t>
      </w:r>
      <w:r w:rsidR="00CA0A45" w:rsidRPr="002B121F">
        <w:rPr>
          <w:strike/>
        </w:rPr>
        <w:t xml:space="preserve">best </w:t>
      </w:r>
      <w:r w:rsidR="005D7CEF" w:rsidRPr="002B121F">
        <w:rPr>
          <w:strike/>
        </w:rPr>
        <w:t>hyperparameter-feature</w:t>
      </w:r>
      <w:r w:rsidR="004F6A1E" w:rsidRPr="002B121F">
        <w:rPr>
          <w:strike/>
        </w:rPr>
        <w:t xml:space="preserve"> subset-</w:t>
      </w:r>
      <w:r w:rsidR="005D7CEF" w:rsidRPr="002B121F">
        <w:rPr>
          <w:strike/>
        </w:rPr>
        <w:t xml:space="preserve">combination </w:t>
      </w:r>
      <w:r w:rsidR="00B8255B" w:rsidRPr="002B121F">
        <w:rPr>
          <w:strike/>
        </w:rPr>
        <w:t>in terms of</w:t>
      </w:r>
      <w:r w:rsidRPr="002B121F">
        <w:rPr>
          <w:strike/>
        </w:rPr>
        <w:t xml:space="preserve"> average accuracy </w:t>
      </w:r>
    </w:p>
    <w:p w14:paraId="1330DCCC" w14:textId="3F67C44A" w:rsidR="009F3DC7" w:rsidRDefault="008548A7" w:rsidP="00BD2411">
      <w:pPr>
        <w:jc w:val="both"/>
      </w:pPr>
      <w:r>
        <w:t>All analyses</w:t>
      </w:r>
      <w:r w:rsidR="00B05FE6">
        <w:t xml:space="preserve"> were carried out </w:t>
      </w:r>
      <w:r w:rsidR="00A93CF5">
        <w:t>in R (R Core Team, 201</w:t>
      </w:r>
      <w:r w:rsidR="00652453">
        <w:t>9</w:t>
      </w:r>
      <w:r w:rsidR="00A93CF5">
        <w:t>), using RStudio (</w:t>
      </w:r>
      <w:r w:rsidR="0094308E">
        <w:t xml:space="preserve">version </w:t>
      </w:r>
      <w:r w:rsidR="00847D51">
        <w:t>3.5.1,</w:t>
      </w:r>
      <w:r w:rsidR="003B259C">
        <w:t xml:space="preserve"> Boston, MA, USA</w:t>
      </w:r>
      <w:r w:rsidR="00A93CF5">
        <w:t>)</w:t>
      </w:r>
      <w:r w:rsidR="003B259C">
        <w:t xml:space="preserve"> </w:t>
      </w:r>
      <w:r w:rsidR="003B259C" w:rsidRPr="001810AB">
        <w:t>with additional packages:</w:t>
      </w:r>
      <w:r w:rsidR="00C10738" w:rsidRPr="001810AB">
        <w:t xml:space="preserve"> </w:t>
      </w:r>
      <w:del w:id="289" w:author="Xu, Jason" w:date="2020-01-07T15:55:00Z">
        <w:r w:rsidR="0094308E" w:rsidDel="00A97531">
          <w:delText>(</w:delText>
        </w:r>
      </w:del>
      <w:r w:rsidRPr="001810AB">
        <w:t>e107</w:t>
      </w:r>
      <w:r w:rsidR="003270AD">
        <w:t>1</w:t>
      </w:r>
      <w:ins w:id="290" w:author="Xu, Jason" w:date="2019-08-07T15:40:00Z">
        <w:r w:rsidR="003270AD">
          <w:fldChar w:fldCharType="begin" w:fldLock="1"/>
        </w:r>
      </w:ins>
      <w:r w:rsidR="00B421D9">
        <w:instrText>ADDIN CSL_CITATION {"citationItems":[{"id":"ITEM-1","itemData":{"author":[{"dropping-particle":"","family":"Meyer","given":"David","non-dropping-particle":"","parse-names":false,"suffix":""},{"dropping-particle":"","family":"Dimitriadou","given":"Evgenia","non-dropping-particle":"","parse-names":false,"suffix":""},{"dropping-particle":"","family":"Hornik","given":"Kurt","non-dropping-particle":"","parse-names":false,"suffix":""},{"dropping-particle":"","family":"Weingessel","given":"Andreas","non-dropping-particle":"","parse-names":false,"suffix":""},{"dropping-particle":"","family":"Leisch","given":"Friedrich","non-dropping-particle":"","parse-names":false,"suffix":""}],"id":"ITEM-1","issued":{"date-parts":[["2019"]]},"note":"R package version 1.7-1","title":"e1071: Misc Functions of the Department of Statistics, Probability Theory Group (Formerly: E1071), TU Wien","type":"article"},"uris":["http://www.mendeley.com/documents/?uuid=ae6c562a-3869-4b3d-902a-d3e611d300b7"]}],"mendeley":{"formattedCitation":"&lt;sup&gt;30&lt;/sup&gt;","plainTextFormattedCitation":"30","previouslyFormattedCitation":"&lt;sup&gt;30&lt;/sup&gt;"},"properties":{"noteIndex":0},"schema":"https://github.com/citation-style-language/schema/raw/master/csl-citation.json"}</w:instrText>
      </w:r>
      <w:r w:rsidR="003270AD">
        <w:fldChar w:fldCharType="separate"/>
      </w:r>
      <w:r w:rsidR="00AF4A4F" w:rsidRPr="00AF4A4F">
        <w:rPr>
          <w:noProof/>
          <w:vertAlign w:val="superscript"/>
        </w:rPr>
        <w:t>30</w:t>
      </w:r>
      <w:ins w:id="291" w:author="Xu, Jason" w:date="2019-08-07T15:40:00Z">
        <w:r w:rsidR="003270AD">
          <w:fldChar w:fldCharType="end"/>
        </w:r>
      </w:ins>
      <w:r w:rsidRPr="001810AB">
        <w:t xml:space="preserve">, </w:t>
      </w:r>
      <w:r w:rsidR="00774D19" w:rsidRPr="001810AB">
        <w:t>caret</w:t>
      </w:r>
      <w:ins w:id="292" w:author="Xu, Jason" w:date="2019-08-07T15:37:00Z">
        <w:r w:rsidR="008D6016">
          <w:fldChar w:fldCharType="begin" w:fldLock="1"/>
        </w:r>
      </w:ins>
      <w:r w:rsidR="00B421D9">
        <w:instrText>ADDIN CSL_CITATION {"citationItems":[{"id":"ITEM-1","itemData":{"author":[{"dropping-particle":"","family":"Jed Wing","given":"Max Kuhn. Contributions","non-dropping-particle":"","parse-names":false,"suffix":""},{"dropping-particle":"","family":"Weston","given":"Steve","non-dropping-particle":"","parse-names":false,"suffix":""},{"dropping-particle":"","family":"Williams","given":"Andre","non-dropping-particle":"","parse-names":false,"suffix":""},{"dropping-particle":"","family":"Keefer","given":"Chris","non-dropping-particle":"","parse-names":false,"suffix":""},{"dropping-particle":"","family":"Engelhardt","given":"Allan","non-dropping-particle":"","parse-names":false,"suffix":""},{"dropping-particle":"","family":"Cooper","given":"Tony","non-dropping-particle":"","parse-names":false,"suffix":""},{"dropping-particle":"","family":"Mayer","given":"Zachary","non-dropping-particle":"","parse-names":false,"suffix":""},{"dropping-particle":"","family":"Kenkel","given":"Brenton","non-dropping-particle":"","parse-names":false,"suffix":""},{"dropping-particle":"","family":"the R Core Team","given":"","non-dropping-particle":"","parse-names":false,"suffix":""},{"dropping-particle":"","family":"Benesty","given":"Michael","non-dropping-particle":"","parse-names":false,"suffix":""},{"dropping-particle":"","family":"Lescarbeau","given":"Reynald","non-dropping-particle":"","parse-names":false,"suffix":""},{"dropping-particle":"","family":"Ziem","given":"Andrew","non-dropping-particle":"","parse-names":false,"suffix":""},{"dropping-particle":"","family":"Scrucca","given":"Luca","non-dropping-particle":"","parse-names":false,"suffix":""},{"dropping-particle":"","family":"Tang","given":"Yuan","non-dropping-particle":"","parse-names":false,"suffix":""},{"dropping-particle":"","family":"Candan","given":"Can","non-dropping-particle":"","parse-names":false,"suffix":""},{"dropping-particle":"","family":"Hunt.","given":"Tyler","non-dropping-particle":"","parse-names":false,"suffix":""}],"id":"ITEM-1","issued":{"date-parts":[["2019"]]},"note":"R package version 6.0-84","title":"caret: Classification and Regression Training","type":"article"},"uris":["http://www.mendeley.com/documents/?uuid=c61c5a3a-2e7a-4ef3-b8d7-eb458642769e"]}],"mendeley":{"formattedCitation":"&lt;sup&gt;31&lt;/sup&gt;","plainTextFormattedCitation":"31","previouslyFormattedCitation":"&lt;sup&gt;31&lt;/sup&gt;"},"properties":{"noteIndex":0},"schema":"https://github.com/citation-style-language/schema/raw/master/csl-citation.json"}</w:instrText>
      </w:r>
      <w:r w:rsidR="008D6016">
        <w:fldChar w:fldCharType="separate"/>
      </w:r>
      <w:r w:rsidR="00AF4A4F" w:rsidRPr="00AF4A4F">
        <w:rPr>
          <w:noProof/>
          <w:vertAlign w:val="superscript"/>
        </w:rPr>
        <w:t>31</w:t>
      </w:r>
      <w:ins w:id="293" w:author="Xu, Jason" w:date="2019-08-07T15:37:00Z">
        <w:r w:rsidR="008D6016">
          <w:fldChar w:fldCharType="end"/>
        </w:r>
      </w:ins>
      <w:r w:rsidR="00774D19" w:rsidRPr="001810AB">
        <w:t>,</w:t>
      </w:r>
      <w:r w:rsidR="00D72A2B" w:rsidRPr="001810AB">
        <w:t xml:space="preserve"> </w:t>
      </w:r>
      <w:r w:rsidR="00774D19" w:rsidRPr="001810AB">
        <w:t>randomFores</w:t>
      </w:r>
      <w:r w:rsidR="00116CA1" w:rsidRPr="001810AB">
        <w:rPr>
          <w:rFonts w:hint="eastAsia"/>
        </w:rPr>
        <w:t>t</w:t>
      </w:r>
      <w:ins w:id="294" w:author="Xu, Jason" w:date="2019-08-07T15:39:00Z">
        <w:r w:rsidR="000E6B47">
          <w:fldChar w:fldCharType="begin" w:fldLock="1"/>
        </w:r>
      </w:ins>
      <w:r w:rsidR="00B421D9">
        <w:instrText>ADDIN CSL_CITATION {"citationItems":[{"id":"ITEM-1","itemData":{"author":[{"dropping-particle":"","family":"Liaw","given":"Andy","non-dropping-particle":"","parse-names":false,"suffix":""},{"dropping-particle":"","family":"Wiener","given":"Matthew","non-dropping-particle":"","parse-names":false,"suffix":""}],"container-title":"R News","id":"ITEM-1","issue":"3","issued":{"date-parts":[["2002"]]},"page":"18-22","title":"Classification and Regression by randomForest","type":"article-journal","volume":"2"},"uris":["http://www.mendeley.com/documents/?uuid=86796815-fddd-47fd-9386-f0d0a04b2bb1"]}],"mendeley":{"formattedCitation":"&lt;sup&gt;32&lt;/sup&gt;","plainTextFormattedCitation":"32","previouslyFormattedCitation":"&lt;sup&gt;32&lt;/sup&gt;"},"properties":{"noteIndex":0},"schema":"https://github.com/citation-style-language/schema/raw/master/csl-citation.json"}</w:instrText>
      </w:r>
      <w:r w:rsidR="000E6B47">
        <w:fldChar w:fldCharType="separate"/>
      </w:r>
      <w:r w:rsidR="00AF4A4F" w:rsidRPr="00AF4A4F">
        <w:rPr>
          <w:noProof/>
          <w:vertAlign w:val="superscript"/>
        </w:rPr>
        <w:t>32</w:t>
      </w:r>
      <w:ins w:id="295" w:author="Xu, Jason" w:date="2019-08-07T15:39:00Z">
        <w:r w:rsidR="000E6B47">
          <w:fldChar w:fldCharType="end"/>
        </w:r>
      </w:ins>
      <w:r w:rsidR="00116CA1" w:rsidRPr="001810AB">
        <w:t xml:space="preserve">, </w:t>
      </w:r>
      <w:r w:rsidR="0035521E" w:rsidRPr="001810AB">
        <w:t>dplyr</w:t>
      </w:r>
      <w:ins w:id="296" w:author="Xu, Jason" w:date="2019-08-07T15:38:00Z">
        <w:r w:rsidR="000E6B47">
          <w:fldChar w:fldCharType="begin" w:fldLock="1"/>
        </w:r>
      </w:ins>
      <w:r w:rsidR="00B421D9">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33&lt;/sup&gt;","plainTextFormattedCitation":"33","previouslyFormattedCitation":"&lt;sup&gt;33&lt;/sup&gt;"},"properties":{"noteIndex":0},"schema":"https://github.com/citation-style-language/schema/raw/master/csl-citation.json"}</w:instrText>
      </w:r>
      <w:r w:rsidR="000E6B47">
        <w:fldChar w:fldCharType="separate"/>
      </w:r>
      <w:r w:rsidR="00AF4A4F" w:rsidRPr="00AF4A4F">
        <w:rPr>
          <w:noProof/>
          <w:vertAlign w:val="superscript"/>
        </w:rPr>
        <w:t>33</w:t>
      </w:r>
      <w:ins w:id="297" w:author="Xu, Jason" w:date="2019-08-07T15:38:00Z">
        <w:r w:rsidR="000E6B47">
          <w:fldChar w:fldCharType="end"/>
        </w:r>
      </w:ins>
      <w:r w:rsidR="0035521E" w:rsidRPr="001810AB">
        <w:t>, factoextra</w:t>
      </w:r>
      <w:ins w:id="298" w:author="Xu, Jason" w:date="2019-08-07T15:38:00Z">
        <w:r w:rsidR="000E6B47">
          <w:fldChar w:fldCharType="begin" w:fldLock="1"/>
        </w:r>
      </w:ins>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0E6B47">
        <w:fldChar w:fldCharType="separate"/>
      </w:r>
      <w:r w:rsidR="00AF4A4F" w:rsidRPr="00AF4A4F">
        <w:rPr>
          <w:noProof/>
          <w:vertAlign w:val="superscript"/>
        </w:rPr>
        <w:t>34</w:t>
      </w:r>
      <w:ins w:id="299" w:author="Xu, Jason" w:date="2019-08-07T15:38:00Z">
        <w:r w:rsidR="000E6B47">
          <w:fldChar w:fldCharType="end"/>
        </w:r>
      </w:ins>
      <w:r w:rsidR="0035521E" w:rsidRPr="001810AB">
        <w:t xml:space="preserve">, </w:t>
      </w:r>
      <w:r w:rsidR="003C643D">
        <w:t xml:space="preserve">and </w:t>
      </w:r>
      <w:r w:rsidR="0035521E" w:rsidRPr="001810AB">
        <w:t>FSelector</w:t>
      </w:r>
      <w:r w:rsidR="00585A01" w:rsidRPr="001810AB">
        <w:fldChar w:fldCharType="begin" w:fldLock="1"/>
      </w:r>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585A01" w:rsidRPr="001810AB">
        <w:fldChar w:fldCharType="separate"/>
      </w:r>
      <w:r w:rsidR="00AF4A4F" w:rsidRPr="00AF4A4F">
        <w:rPr>
          <w:noProof/>
          <w:vertAlign w:val="superscript"/>
        </w:rPr>
        <w:t>34</w:t>
      </w:r>
      <w:ins w:id="300" w:author="Xu, Jason" w:date="2019-08-02T15:48:00Z">
        <w:r w:rsidR="00585A01" w:rsidRPr="001810AB">
          <w:fldChar w:fldCharType="end"/>
        </w:r>
      </w:ins>
      <w:del w:id="301" w:author="Xu, Jason" w:date="2020-01-07T15:55:00Z">
        <w:r w:rsidR="0094308E" w:rsidDel="00A97531">
          <w:delText>)</w:delText>
        </w:r>
      </w:del>
      <w:r w:rsidR="000744D0" w:rsidRPr="001810AB">
        <w:t xml:space="preserve">. </w:t>
      </w:r>
    </w:p>
    <w:p w14:paraId="7F50251C" w14:textId="5E0FEE6A" w:rsidR="00A87703" w:rsidRDefault="006626B6" w:rsidP="003805CC">
      <w:pPr>
        <w:jc w:val="both"/>
        <w:rPr>
          <w:b/>
        </w:rPr>
      </w:pPr>
      <w:commentRangeStart w:id="302"/>
      <w:r>
        <w:rPr>
          <w:b/>
        </w:rPr>
        <w:t xml:space="preserve">RESULTS AND DISCUSSION  </w:t>
      </w:r>
      <w:commentRangeEnd w:id="302"/>
      <w:r w:rsidR="00412116">
        <w:rPr>
          <w:rStyle w:val="CommentReference"/>
        </w:rPr>
        <w:commentReference w:id="302"/>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303" w:author="Xu, Jason" w:date="2020-01-09T10:02:00Z">
        <w:r w:rsidR="0094674E">
          <w:t>.</w:t>
        </w:r>
      </w:ins>
      <w:del w:id="304" w:author="Xu, Jason" w:date="2020-01-09T10:02:00Z">
        <w:r w:rsidDel="0094674E">
          <w:delText xml:space="preserve"> </w:delText>
        </w:r>
      </w:del>
    </w:p>
    <w:p w14:paraId="3A455568" w14:textId="1C2CCE9F" w:rsidR="00A87703" w:rsidRDefault="00DC026A" w:rsidP="003805CC">
      <w:pPr>
        <w:jc w:val="both"/>
        <w:rPr>
          <w:ins w:id="305"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306" w:author="Xu, Jason" w:date="2020-01-09T09:59:00Z">
        <w:r w:rsidR="00FF42F6">
          <w:t>s</w:t>
        </w:r>
      </w:ins>
      <w:r>
        <w:t xml:space="preserve"> could be observed among </w:t>
      </w:r>
      <w:del w:id="307" w:author="Xu, Jason" w:date="2020-01-14T09:35:00Z">
        <w:r w:rsidDel="00D66501">
          <w:delText xml:space="preserve">levels of </w:delText>
        </w:r>
      </w:del>
      <w:r>
        <w:t>all elements. The GG rice, which are harvested from Guangxi Zhuang Autonomous region</w:t>
      </w:r>
      <w:ins w:id="308"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B421D9">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B421D9">
        <w:rPr>
          <w:rFonts w:ascii="Calibri" w:hAnsi="Calibri" w:cs="Calibri"/>
        </w:rPr>
        <w:instrText></w:instrText>
      </w:r>
      <w:r w:rsidR="00B421D9">
        <w:instrText xml:space="preserve"> ected by depletion of soil organic matter within the time span 1969 ± 93","type":"article-journal","volume":"105"},"uris":["http://www.mendeley.com/documents/?uuid=af6c1aeb-6d73-4ce9-a6be-402b0672f946"]}],"mendeley":{"formattedCitation":"&lt;sup&gt;35&lt;/sup&gt;","plainTextFormattedCitation":"35","previouslyFormattedCitation":"&lt;sup&gt;35&lt;/sup&gt;"},"properties":{"noteIndex":0},"schema":"https://github.com/citation-style-language/schema/raw/master/csl-citation.json"}</w:instrText>
      </w:r>
      <w:r>
        <w:fldChar w:fldCharType="separate"/>
      </w:r>
      <w:r w:rsidR="00AF4A4F" w:rsidRPr="00AF4A4F">
        <w:rPr>
          <w:noProof/>
          <w:vertAlign w:val="superscript"/>
        </w:rPr>
        <w:t>35</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r>
        <w:t>PJ-1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309" w:author="Xu, Jason" w:date="2020-01-09T10:08:00Z">
        <w:r w:rsidR="004124CC" w:rsidRPr="009A2496">
          <w:rPr>
            <w:vertAlign w:val="superscript"/>
          </w:rPr>
          <w:t>56</w:t>
        </w:r>
      </w:ins>
      <w:r>
        <w:t xml:space="preserve">Fe, </w:t>
      </w:r>
      <w:ins w:id="310" w:author="Xu, Jason" w:date="2020-01-09T10:08:00Z">
        <w:r w:rsidR="00B246BB" w:rsidRPr="009A2496">
          <w:rPr>
            <w:vertAlign w:val="superscript"/>
          </w:rPr>
          <w:t>70</w:t>
        </w:r>
      </w:ins>
      <w:r>
        <w:t xml:space="preserve">Ga, </w:t>
      </w:r>
      <w:ins w:id="311" w:author="Xu, Jason" w:date="2020-01-09T10:09:00Z">
        <w:r w:rsidR="00B246BB" w:rsidRPr="009A2496">
          <w:rPr>
            <w:vertAlign w:val="superscript"/>
          </w:rPr>
          <w:t>86</w:t>
        </w:r>
      </w:ins>
      <w:r>
        <w:t xml:space="preserve">Sr and </w:t>
      </w:r>
      <w:ins w:id="312" w:author="Xu, Jason" w:date="2020-01-09T10:09:00Z">
        <w:r w:rsidR="00B246BB" w:rsidRPr="009A2496">
          <w:rPr>
            <w:vertAlign w:val="superscript"/>
          </w:rPr>
          <w:t>93</w:t>
        </w:r>
      </w:ins>
      <w:r>
        <w:t xml:space="preserve">Nb than others. PJ-1 and PJ-2, harvested in the geological location, have similar levels of </w:t>
      </w:r>
      <w:ins w:id="313" w:author="Xu, Jason" w:date="2020-01-09T10:10:00Z">
        <w:r w:rsidR="00605B84" w:rsidRPr="009A2496">
          <w:rPr>
            <w:vertAlign w:val="superscript"/>
          </w:rPr>
          <w:t>24</w:t>
        </w:r>
      </w:ins>
      <w:r>
        <w:t xml:space="preserve">Mg, </w:t>
      </w:r>
      <w:ins w:id="314" w:author="Xu, Jason" w:date="2020-01-09T10:11:00Z">
        <w:r w:rsidR="00AF6ECC" w:rsidRPr="009A2496">
          <w:rPr>
            <w:vertAlign w:val="superscript"/>
          </w:rPr>
          <w:t>52</w:t>
        </w:r>
      </w:ins>
      <w:r>
        <w:t xml:space="preserve">Cr, </w:t>
      </w:r>
      <w:ins w:id="315" w:author="Xu, Jason" w:date="2020-01-09T10:11:00Z">
        <w:r w:rsidR="00AF6ECC" w:rsidRPr="009A2496">
          <w:rPr>
            <w:vertAlign w:val="superscript"/>
          </w:rPr>
          <w:t>60</w:t>
        </w:r>
      </w:ins>
      <w:r>
        <w:t xml:space="preserve">Ni, </w:t>
      </w:r>
      <w:ins w:id="316" w:author="Xu, Jason" w:date="2020-01-09T10:11:00Z">
        <w:r w:rsidR="00AF6ECC" w:rsidRPr="009A2496">
          <w:rPr>
            <w:vertAlign w:val="superscript"/>
          </w:rPr>
          <w:t>73</w:t>
        </w:r>
      </w:ins>
      <w:r>
        <w:t xml:space="preserve">Ge, </w:t>
      </w:r>
      <w:ins w:id="317" w:author="Xu, Jason" w:date="2020-01-09T10:11:00Z">
        <w:r w:rsidR="00AF6ECC" w:rsidRPr="009A2496">
          <w:rPr>
            <w:vertAlign w:val="superscript"/>
          </w:rPr>
          <w:t>7</w:t>
        </w:r>
      </w:ins>
      <w:ins w:id="318" w:author="Xu, Jason" w:date="2020-01-09T10:15:00Z">
        <w:r w:rsidR="002935AA" w:rsidRPr="009A2496">
          <w:rPr>
            <w:vertAlign w:val="superscript"/>
          </w:rPr>
          <w:t>8</w:t>
        </w:r>
      </w:ins>
      <w:r>
        <w:t xml:space="preserve">Se, </w:t>
      </w:r>
      <w:ins w:id="319" w:author="Xu, Jason" w:date="2020-01-09T10:11:00Z">
        <w:r w:rsidR="00EB6262" w:rsidRPr="009A2496">
          <w:rPr>
            <w:vertAlign w:val="superscript"/>
          </w:rPr>
          <w:t>114</w:t>
        </w:r>
      </w:ins>
      <w:r>
        <w:t xml:space="preserve">Cd, </w:t>
      </w:r>
      <w:ins w:id="320" w:author="Xu, Jason" w:date="2020-01-09T10:11:00Z">
        <w:r w:rsidR="00EB6262" w:rsidRPr="009A2496">
          <w:rPr>
            <w:vertAlign w:val="superscript"/>
          </w:rPr>
          <w:t>133</w:t>
        </w:r>
      </w:ins>
      <w:r>
        <w:t xml:space="preserve">Cs, and </w:t>
      </w:r>
      <w:ins w:id="321"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322" w:author="Xu, Jason" w:date="2020-01-09T10:16:00Z">
        <w:r w:rsidR="00CB571E">
          <w:t xml:space="preserve">after </w:t>
        </w:r>
      </w:ins>
      <w:r>
        <w:t xml:space="preserve">log-scaling </w:t>
      </w:r>
      <w:ins w:id="323" w:author="Xu, Jason" w:date="2020-01-09T10:16:00Z">
        <w:r w:rsidR="00CB571E">
          <w:t xml:space="preserve">of original dataset </w:t>
        </w:r>
      </w:ins>
      <w:r>
        <w:t>was conducted</w:t>
      </w:r>
      <w:ins w:id="324" w:author="Xu, Jason" w:date="2020-01-09T10:19:00Z">
        <w:r w:rsidR="00D0227E">
          <w:t xml:space="preserve"> (</w:t>
        </w:r>
      </w:ins>
      <w:del w:id="325" w:author="Xu, Jason" w:date="2020-01-09T10:16:00Z">
        <w:r w:rsidDel="009C0992">
          <w:delText xml:space="preserve">, where </w:delText>
        </w:r>
      </w:del>
      <w:r>
        <w:t xml:space="preserve">95% confident ellipses </w:t>
      </w:r>
      <w:del w:id="326" w:author="Xu, Jason" w:date="2020-01-09T10:19:00Z">
        <w:r w:rsidDel="00D0227E">
          <w:delText xml:space="preserve">were also </w:delText>
        </w:r>
      </w:del>
      <w:r>
        <w:t>included</w:t>
      </w:r>
      <w:ins w:id="327" w:author="Xu, Jason" w:date="2020-01-09T10:19:00Z">
        <w:r w:rsidR="00D0227E">
          <w:t>)</w:t>
        </w:r>
      </w:ins>
      <w:r>
        <w:t xml:space="preserve">. As shown in Fig 2a, </w:t>
      </w:r>
      <w:ins w:id="328" w:author="Xu, Jason" w:date="2020-01-09T10:28:00Z">
        <w:r w:rsidR="009A2496">
          <w:t xml:space="preserve">there was </w:t>
        </w:r>
      </w:ins>
      <w:bookmarkStart w:id="329" w:name="_GoBack"/>
      <w:del w:id="330" w:author="Xu, Jason" w:date="2020-01-09T10:28:00Z">
        <w:r w:rsidDel="009A2496">
          <w:delText xml:space="preserve">the PCA scoring plot demonstrated </w:delText>
        </w:r>
      </w:del>
      <w:bookmarkEnd w:id="329"/>
      <w:r>
        <w:t xml:space="preserve">a </w:t>
      </w:r>
      <w:r>
        <w:lastRenderedPageBreak/>
        <w:t>clear separation pattern among PJ-1, GG and the rest of GI rice</w:t>
      </w:r>
      <w:ins w:id="331" w:author="Xu, Jason" w:date="2020-01-14T09:37:00Z">
        <w:r w:rsidR="008548BE">
          <w:t xml:space="preserve">. </w:t>
        </w:r>
      </w:ins>
      <w:del w:id="332"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333" w:author="Xu, Jason" w:date="2020-01-09T10:29:00Z">
        <w:r w:rsidR="00F52AFF">
          <w:t>1</w:t>
        </w:r>
        <w:r w:rsidR="00F52AFF" w:rsidRPr="00577853">
          <w:rPr>
            <w:vertAlign w:val="superscript"/>
          </w:rPr>
          <w:t>st</w:t>
        </w:r>
        <w:r w:rsidR="00F52AFF">
          <w:t xml:space="preserve">  </w:t>
        </w:r>
      </w:ins>
      <w:r>
        <w:t xml:space="preserve">and </w:t>
      </w:r>
      <w:ins w:id="334" w:author="Xu, Jason" w:date="2020-01-09T10:29:00Z">
        <w:r w:rsidR="00F52AFF">
          <w:t>2</w:t>
        </w:r>
        <w:r w:rsidR="00F52AFF" w:rsidRPr="00577853">
          <w:rPr>
            <w:vertAlign w:val="superscript"/>
          </w:rPr>
          <w:t>nd</w:t>
        </w:r>
        <w:r w:rsidR="00F52AFF">
          <w:t xml:space="preserve">  </w:t>
        </w:r>
      </w:ins>
      <w:r>
        <w:t xml:space="preserve">principle component (PC). </w:t>
      </w:r>
      <w:commentRangeStart w:id="335"/>
      <w:del w:id="336"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335"/>
        <w:r w:rsidR="002E0C26" w:rsidRPr="00B70834" w:rsidDel="009637D0">
          <w:rPr>
            <w:rStyle w:val="CommentReference"/>
          </w:rPr>
          <w:commentReference w:id="335"/>
        </w:r>
        <w:r w:rsidRPr="00B70834" w:rsidDel="009637D0">
          <w:delText>.</w:delText>
        </w:r>
        <w:r w:rsidRPr="00102EA7" w:rsidDel="009637D0">
          <w:delText xml:space="preserve"> </w:delText>
        </w:r>
      </w:del>
      <w:ins w:id="337" w:author="Xu, Jason" w:date="2020-01-09T10:33:00Z">
        <w:r w:rsidR="00041530" w:rsidRPr="00102EA7">
          <w:t>The loading plot (</w:t>
        </w:r>
      </w:ins>
      <w:r>
        <w:t>Fig 2c</w:t>
      </w:r>
      <w:ins w:id="338" w:author="Xu, Jason" w:date="2020-01-09T10:33:00Z">
        <w:r w:rsidR="00041530">
          <w:t>)</w:t>
        </w:r>
      </w:ins>
      <w:r>
        <w:t xml:space="preserve"> show</w:t>
      </w:r>
      <w:r w:rsidR="005C7695">
        <w:t>ed</w:t>
      </w:r>
      <w:r>
        <w:t xml:space="preserve"> that </w:t>
      </w:r>
      <w:ins w:id="339"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340" w:author="Xu, Jason" w:date="2020-01-13T14:15:00Z">
        <w:r w:rsidR="0035334B" w:rsidRPr="008D7C79">
          <w:rPr>
            <w:vertAlign w:val="superscript"/>
          </w:rPr>
          <w:t>51</w:t>
        </w:r>
      </w:ins>
      <w:del w:id="341" w:author="Xu, Jason" w:date="2020-01-14T09:27:00Z">
        <w:r w:rsidRPr="008D7C79" w:rsidDel="00B70834">
          <w:rPr>
            <w:vertAlign w:val="superscript"/>
          </w:rPr>
          <w:delText xml:space="preserve"> </w:delText>
        </w:r>
      </w:del>
      <w:r>
        <w:t>V, and</w:t>
      </w:r>
      <w:ins w:id="342" w:author="Xu, Jason" w:date="2020-01-13T14:16:00Z">
        <w:r w:rsidR="0035334B">
          <w:t xml:space="preserve"> </w:t>
        </w:r>
        <w:r w:rsidR="0035334B" w:rsidRPr="006C1B2D">
          <w:rPr>
            <w:vertAlign w:val="superscript"/>
          </w:rPr>
          <w:t>48</w:t>
        </w:r>
      </w:ins>
      <w:del w:id="343" w:author="Xu, Jason" w:date="2020-01-14T09:27:00Z">
        <w:r w:rsidDel="00B70834">
          <w:delText xml:space="preserve"> </w:delText>
        </w:r>
      </w:del>
      <w:r>
        <w:t>Ti primarily contribute</w:t>
      </w:r>
      <w:ins w:id="344" w:author="Xu, Jason" w:date="2020-01-14T09:28:00Z">
        <w:r w:rsidR="00391166">
          <w:rPr>
            <w:rFonts w:hint="eastAsia"/>
          </w:rPr>
          <w:t>d</w:t>
        </w:r>
      </w:ins>
      <w:r>
        <w:t xml:space="preserve"> to</w:t>
      </w:r>
      <w:ins w:id="345" w:author="Xu, Jason" w:date="2020-01-14T09:28:00Z">
        <w:r w:rsidR="00391166">
          <w:t xml:space="preserve"> the variation</w:t>
        </w:r>
      </w:ins>
      <w:ins w:id="346" w:author="Xu, Jason" w:date="2020-01-14T09:37:00Z">
        <w:r w:rsidR="008548BE">
          <w:t>s</w:t>
        </w:r>
      </w:ins>
      <w:ins w:id="347" w:author="Xu, Jason" w:date="2020-01-14T09:28:00Z">
        <w:r w:rsidR="00391166">
          <w:t xml:space="preserve"> on</w:t>
        </w:r>
      </w:ins>
      <w:r>
        <w:t xml:space="preserve"> PC1, while </w:t>
      </w:r>
      <w:ins w:id="348" w:author="Xu, Jason" w:date="2020-01-13T14:18:00Z">
        <w:r w:rsidR="002A75A1" w:rsidRPr="006C1B2D">
          <w:rPr>
            <w:vertAlign w:val="superscript"/>
          </w:rPr>
          <w:t>23</w:t>
        </w:r>
      </w:ins>
      <w:r>
        <w:t xml:space="preserve">Na, </w:t>
      </w:r>
      <w:ins w:id="349" w:author="Xu, Jason" w:date="2020-01-13T14:18:00Z">
        <w:r w:rsidR="006C5161" w:rsidRPr="006C1B2D">
          <w:rPr>
            <w:vertAlign w:val="superscript"/>
          </w:rPr>
          <w:t>45</w:t>
        </w:r>
      </w:ins>
      <w:r>
        <w:t xml:space="preserve">Sc, </w:t>
      </w:r>
      <w:ins w:id="350" w:author="Xu, Jason" w:date="2020-01-13T14:20:00Z">
        <w:r w:rsidR="00815CA1" w:rsidRPr="00102EA7">
          <w:rPr>
            <w:vertAlign w:val="superscript"/>
          </w:rPr>
          <w:t>85</w:t>
        </w:r>
      </w:ins>
      <w:r>
        <w:t xml:space="preserve">Rb, </w:t>
      </w:r>
      <w:ins w:id="351" w:author="Xu, Jason" w:date="2020-01-13T14:19:00Z">
        <w:r w:rsidR="00CC2057" w:rsidRPr="00102EA7">
          <w:rPr>
            <w:vertAlign w:val="superscript"/>
          </w:rPr>
          <w:t>133</w:t>
        </w:r>
      </w:ins>
      <w:r>
        <w:t xml:space="preserve">Cs, </w:t>
      </w:r>
      <w:ins w:id="352" w:author="Xu, Jason" w:date="2020-01-14T09:28:00Z">
        <w:r w:rsidR="00391166">
          <w:t xml:space="preserve">and </w:t>
        </w:r>
      </w:ins>
      <w:ins w:id="353" w:author="Xu, Jason" w:date="2020-01-13T14:19:00Z">
        <w:r w:rsidR="00CC2057" w:rsidRPr="00102EA7">
          <w:rPr>
            <w:vertAlign w:val="superscript"/>
          </w:rPr>
          <w:t>114</w:t>
        </w:r>
      </w:ins>
      <w:r>
        <w:t>Cd</w:t>
      </w:r>
      <w:del w:id="354" w:author="Xu, Jason" w:date="2020-01-14T09:28:00Z">
        <w:r w:rsidDel="00391166">
          <w:delText>, etc.</w:delText>
        </w:r>
      </w:del>
      <w:del w:id="355" w:author="Xu, Jason" w:date="2020-01-13T14:31:00Z">
        <w:r w:rsidDel="008D7C79">
          <w:delText xml:space="preserve"> </w:delText>
        </w:r>
        <w:r w:rsidR="002D4437" w:rsidDel="008D7C79">
          <w:delText xml:space="preserve">were </w:delText>
        </w:r>
        <w:r w:rsidR="006C5810" w:rsidDel="008D7C79">
          <w:delText>contributing</w:delText>
        </w:r>
      </w:del>
      <w:ins w:id="356" w:author="Xu, Jason" w:date="2020-01-13T14:31:00Z">
        <w:r w:rsidR="008D7C79">
          <w:t xml:space="preserve"> contributed</w:t>
        </w:r>
      </w:ins>
      <w:r w:rsidR="006C5810">
        <w:t xml:space="preserve"> </w:t>
      </w:r>
      <w:r>
        <w:t>to both PC1 and PC2.</w:t>
      </w:r>
      <w:del w:id="357" w:author="Xu, Jason" w:date="2020-01-09T10:53:00Z">
        <w:r w:rsidDel="002F3FD3">
          <w:delText xml:space="preserve"> Other elements are mainly clustering in the center, implying they may not have significant contribution on either PC.</w:delText>
        </w:r>
      </w:del>
      <w:r>
        <w:t xml:space="preserve"> </w:t>
      </w:r>
      <w:del w:id="358" w:author="Xu, Jason" w:date="2020-01-14T09:37:00Z">
        <w:r w:rsidDel="008548BE">
          <w:delText xml:space="preserve">Surprisingly </w:delText>
        </w:r>
      </w:del>
      <w:ins w:id="359" w:author="Xu, Jason" w:date="2020-01-14T09:37:00Z">
        <w:r w:rsidR="008548BE">
          <w:t>F</w:t>
        </w:r>
      </w:ins>
      <w:del w:id="360" w:author="Xu, Jason" w:date="2020-01-14T09:37:00Z">
        <w:r w:rsidDel="008548BE">
          <w:delText>f</w:delText>
        </w:r>
      </w:del>
      <w:r>
        <w:t>or PJ-1 and PJ-2,</w:t>
      </w:r>
      <w:ins w:id="361" w:author="Xu, Jason" w:date="2020-01-14T09:37:00Z">
        <w:r w:rsidR="008548BE">
          <w:t xml:space="preserve"> </w:t>
        </w:r>
      </w:ins>
      <w:del w:id="362" w:author="Xu, Jason" w:date="2020-01-14T09:38:00Z">
        <w:r w:rsidDel="008548BE">
          <w:delText xml:space="preserve"> </w:delText>
        </w:r>
      </w:del>
      <w:r>
        <w:t>even though from</w:t>
      </w:r>
      <w:del w:id="363" w:author="Xu, Jason" w:date="2020-01-09T10:55:00Z">
        <w:r w:rsidDel="00812C89">
          <w:delText xml:space="preserve"> identical</w:delText>
        </w:r>
      </w:del>
      <w:ins w:id="364" w:author="Xu, Jason" w:date="2020-01-09T10:55:00Z">
        <w:r w:rsidR="00812C89">
          <w:t xml:space="preserve"> the same</w:t>
        </w:r>
      </w:ins>
      <w:r>
        <w:t xml:space="preserve"> geological origin, they can still be </w:t>
      </w:r>
      <w:ins w:id="365" w:author="Xu, Jason" w:date="2020-01-14T09:28:00Z">
        <w:r w:rsidR="00EC3D14">
          <w:t xml:space="preserve">clearly </w:t>
        </w:r>
      </w:ins>
      <w:r>
        <w:t xml:space="preserve">separated </w:t>
      </w:r>
      <w:ins w:id="366" w:author="Xu, Jason" w:date="2020-01-09T11:05:00Z">
        <w:r w:rsidR="007C4AF6">
          <w:t>apart</w:t>
        </w:r>
      </w:ins>
      <w:ins w:id="367" w:author="Xu, Jason" w:date="2020-01-13T14:26:00Z">
        <w:r w:rsidR="00F46DF5">
          <w:t xml:space="preserve">, </w:t>
        </w:r>
      </w:ins>
      <w:del w:id="368" w:author="Xu, Jason" w:date="2020-01-13T14:26:00Z">
        <w:r w:rsidDel="00F46DF5">
          <w:delText xml:space="preserve"> </w:delText>
        </w:r>
      </w:del>
      <w:ins w:id="369" w:author="Xu, Jason" w:date="2020-01-13T14:25:00Z">
        <w:r w:rsidR="00616D61">
          <w:t>wi</w:t>
        </w:r>
        <w:r w:rsidR="00F46DF5">
          <w:t xml:space="preserve">th </w:t>
        </w:r>
      </w:ins>
      <w:ins w:id="370" w:author="Xu, Jason" w:date="2020-01-13T14:26:00Z">
        <w:r w:rsidR="00280329" w:rsidRPr="00F455F5">
          <w:rPr>
            <w:vertAlign w:val="superscript"/>
            <w:rPrChange w:id="371" w:author="Xu, Jason" w:date="2020-01-13T15:00:00Z">
              <w:rPr/>
            </w:rPrChange>
          </w:rPr>
          <w:t>27</w:t>
        </w:r>
      </w:ins>
      <w:r>
        <w:t xml:space="preserve">Al, </w:t>
      </w:r>
      <w:ins w:id="372" w:author="Xu, Jason" w:date="2020-01-13T14:26:00Z">
        <w:r w:rsidR="00280329" w:rsidRPr="00102EA7">
          <w:rPr>
            <w:vertAlign w:val="superscript"/>
          </w:rPr>
          <w:t>70</w:t>
        </w:r>
      </w:ins>
      <w:r>
        <w:t xml:space="preserve">Ga, </w:t>
      </w:r>
      <w:ins w:id="373" w:author="Xu, Jason" w:date="2020-01-13T15:13:00Z">
        <w:r w:rsidR="00357DE4" w:rsidRPr="00102EA7">
          <w:rPr>
            <w:vertAlign w:val="superscript"/>
          </w:rPr>
          <w:t>51</w:t>
        </w:r>
      </w:ins>
      <w:r>
        <w:t xml:space="preserve">V, and </w:t>
      </w:r>
      <w:ins w:id="374"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375" w:author="Xu, Jason" w:date="2020-01-14T09:38:00Z">
        <w:r w:rsidR="001F4DEC">
          <w:t xml:space="preserve">, </w:t>
        </w:r>
      </w:ins>
      <w:del w:id="376" w:author="Xu, Jason" w:date="2020-01-14T09:38:00Z">
        <w:r w:rsidDel="001F4DEC">
          <w:delText xml:space="preserve"> </w:delText>
        </w:r>
      </w:del>
      <w:r>
        <w:t>since that not only geographical conditions but the cultivar type may play</w:t>
      </w:r>
      <w:commentRangeStart w:id="377"/>
      <w:r>
        <w:t xml:space="preserve"> important roles</w:t>
      </w:r>
      <w:commentRangeEnd w:id="377"/>
      <w:r w:rsidR="00812C89">
        <w:rPr>
          <w:rStyle w:val="CommentReference"/>
        </w:rPr>
        <w:commentReference w:id="377"/>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78" w:author="Xu, Jason" w:date="2020-01-14T09:39:00Z">
        <w:r w:rsidDel="0003534B">
          <w:delText xml:space="preserve">(PC1 and PC2) </w:delText>
        </w:r>
      </w:del>
      <w:r>
        <w:t xml:space="preserve">explained </w:t>
      </w:r>
      <w:del w:id="379" w:author="Xu, Jason" w:date="2020-01-14T10:05:00Z">
        <w:r w:rsidDel="00DA0B43">
          <w:delText xml:space="preserve">33.2% and 27.5% </w:delText>
        </w:r>
      </w:del>
      <w:ins w:id="380" w:author="Xu, Jason" w:date="2020-01-14T10:05:00Z">
        <w:r w:rsidR="00DA0B43">
          <w:t xml:space="preserve">60.7 % </w:t>
        </w:r>
      </w:ins>
      <w:r>
        <w:t xml:space="preserve">of the entire variances; by including the </w:t>
      </w:r>
      <w:ins w:id="381" w:author="Xu, Jason" w:date="2020-01-14T09:41:00Z">
        <w:r w:rsidR="00A67944">
          <w:t>3</w:t>
        </w:r>
        <w:r w:rsidR="00A67944" w:rsidRPr="00102EA7">
          <w:rPr>
            <w:vertAlign w:val="superscript"/>
          </w:rPr>
          <w:t>rd</w:t>
        </w:r>
        <w:r w:rsidR="00A67944">
          <w:t xml:space="preserve"> </w:t>
        </w:r>
      </w:ins>
      <w:del w:id="382" w:author="Xu, Jason" w:date="2020-01-14T09:41:00Z">
        <w:r w:rsidDel="00A67944">
          <w:delText xml:space="preserve">third </w:delText>
        </w:r>
      </w:del>
      <w:r>
        <w:t xml:space="preserve">and </w:t>
      </w:r>
      <w:del w:id="383" w:author="Xu, Jason" w:date="2020-01-14T09:41:00Z">
        <w:r w:rsidDel="00A67944">
          <w:delText xml:space="preserve">fourth </w:delText>
        </w:r>
      </w:del>
      <w:ins w:id="384"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385"/>
      <w:del w:id="386"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85"/>
      <w:r w:rsidR="000F609A">
        <w:rPr>
          <w:rStyle w:val="CommentReference"/>
        </w:rPr>
        <w:commentReference w:id="385"/>
      </w:r>
    </w:p>
    <w:p w14:paraId="65732988" w14:textId="5D7929E5" w:rsidR="00DC026A" w:rsidRPr="004E533A" w:rsidRDefault="00DC026A" w:rsidP="003805CC">
      <w:pPr>
        <w:jc w:val="both"/>
        <w:rPr>
          <w:bCs/>
          <w:i/>
          <w:iCs/>
        </w:rPr>
      </w:pPr>
      <w:commentRangeStart w:id="387"/>
      <w:r w:rsidRPr="004E533A">
        <w:rPr>
          <w:bCs/>
          <w:i/>
          <w:iCs/>
        </w:rPr>
        <w:t xml:space="preserve">Feature selection and Repeated grid-search cross-validation for model assessment. </w:t>
      </w:r>
      <w:commentRangeEnd w:id="387"/>
      <w:r w:rsidR="004E533A">
        <w:rPr>
          <w:rStyle w:val="CommentReference"/>
        </w:rPr>
        <w:commentReference w:id="387"/>
      </w:r>
    </w:p>
    <w:p w14:paraId="0E0D3AC6" w14:textId="088DD1C5" w:rsidR="00DC026A" w:rsidRPr="006C1B2D" w:rsidRDefault="00737764" w:rsidP="003805CC">
      <w:pPr>
        <w:jc w:val="both"/>
        <w:rPr>
          <w:bCs/>
        </w:rPr>
      </w:pPr>
      <w:ins w:id="388" w:author="Xu, Jason" w:date="2020-01-13T15:14:00Z">
        <w:r>
          <w:t>For the training of classifier</w:t>
        </w:r>
      </w:ins>
      <w:ins w:id="389" w:author="Xu, Jason" w:date="2020-01-14T10:06:00Z">
        <w:r w:rsidR="00225319">
          <w:t xml:space="preserve"> (a.k.a. </w:t>
        </w:r>
        <w:r w:rsidR="00F718D2">
          <w:t>construction of classification model</w:t>
        </w:r>
        <w:r w:rsidR="00225319">
          <w:t>)</w:t>
        </w:r>
      </w:ins>
      <w:ins w:id="390" w:author="Xu, Jason" w:date="2020-01-13T15:15:00Z">
        <w:r>
          <w:t xml:space="preserve">, </w:t>
        </w:r>
      </w:ins>
      <w:del w:id="391" w:author="Xu, Jason" w:date="2020-01-13T15:14:00Z">
        <w:r w:rsidR="00DC026A" w:rsidDel="00110BFF">
          <w:delText xml:space="preserve">In order to further improve the classification competence, </w:delText>
        </w:r>
      </w:del>
      <w:del w:id="392" w:author="Xu, Jason" w:date="2020-01-13T15:15:00Z">
        <w:r w:rsidR="00DC026A" w:rsidDel="00737764">
          <w:delText xml:space="preserve">we introduced </w:delText>
        </w:r>
      </w:del>
      <w:r w:rsidR="00DC026A">
        <w:t>feature selection</w:t>
      </w:r>
      <w:ins w:id="393" w:author="Xu, Jason" w:date="2020-01-13T15:34:00Z">
        <w:r w:rsidR="0072412A">
          <w:t xml:space="preserve"> </w:t>
        </w:r>
      </w:ins>
      <w:del w:id="394" w:author="Xu, Jason" w:date="2020-01-13T15:34:00Z">
        <w:r w:rsidR="00DC026A" w:rsidDel="0072412A">
          <w:delText xml:space="preserve"> </w:delText>
        </w:r>
      </w:del>
      <w:r w:rsidR="00DC026A">
        <w:t xml:space="preserve">coupled with supervised machine learning </w:t>
      </w:r>
      <w:ins w:id="395" w:author="Xu, Jason" w:date="2020-01-13T14:37:00Z">
        <w:r w:rsidR="00BB649E">
          <w:t xml:space="preserve">algorithms </w:t>
        </w:r>
      </w:ins>
      <w:ins w:id="396" w:author="Xu, Jason" w:date="2020-01-13T15:15:00Z">
        <w:r w:rsidR="00A95DAE">
          <w:t>were introduced</w:t>
        </w:r>
      </w:ins>
      <w:r w:rsidR="00DC026A">
        <w:t>.</w:t>
      </w:r>
      <w:ins w:id="397" w:author="Xu, Jason" w:date="2020-01-13T15:33:00Z">
        <w:r w:rsidR="0072412A">
          <w:t xml:space="preserve"> </w:t>
        </w:r>
      </w:ins>
      <w:ins w:id="398" w:author="Xu, Jason" w:date="2020-01-14T10:07:00Z">
        <w:r w:rsidR="00860E28" w:rsidRPr="00B64528">
          <w:t>Currently</w:t>
        </w:r>
        <w:commentRangeStart w:id="399"/>
        <w:commentRangeEnd w:id="399"/>
        <w:r w:rsidR="00860E28">
          <w:rPr>
            <w:rStyle w:val="CommentReference"/>
          </w:rPr>
          <w:commentReference w:id="399"/>
        </w:r>
        <w:r w:rsidR="00860E28" w:rsidRPr="00B64528">
          <w:t xml:space="preserve">, opposite views exist regarding when </w:t>
        </w:r>
        <w:commentRangeStart w:id="400"/>
        <w:r w:rsidR="00860E28" w:rsidRPr="00B64528">
          <w:t>feature selection</w:t>
        </w:r>
        <w:commentRangeEnd w:id="400"/>
        <w:r w:rsidR="00860E28" w:rsidRPr="00B64528">
          <w:rPr>
            <w:rStyle w:val="CommentReference"/>
          </w:rPr>
          <w:commentReference w:id="400"/>
        </w:r>
        <w:r w:rsidR="00860E28" w:rsidRPr="00B64528">
          <w:t xml:space="preserve"> shall be conducted during the process of classifier training</w:t>
        </w:r>
        <w:r w:rsidR="00860E28">
          <w:t xml:space="preserve"> </w:t>
        </w:r>
        <w:r w:rsidR="00860E28">
          <w:rPr>
            <w:rFonts w:hint="eastAsia"/>
          </w:rPr>
          <w:t>(</w:t>
        </w:r>
        <w:r w:rsidR="00860E28">
          <w:t>and validation?):</w:t>
        </w:r>
        <w:r w:rsidR="00860E28" w:rsidRPr="00B64528">
          <w:t xml:space="preserve"> </w:t>
        </w:r>
        <w:r w:rsidR="00860E28">
          <w:t xml:space="preserve">a very popular view </w:t>
        </w:r>
      </w:ins>
      <w:ins w:id="401" w:author="Xu, Jason" w:date="2020-01-14T10:09:00Z">
        <w:r w:rsidR="00204069">
          <w:t>sees feature selection</w:t>
        </w:r>
      </w:ins>
      <w:ins w:id="402"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403"/>
        <w:r w:rsidR="00860E28" w:rsidRPr="00B64528">
          <w:t>election of features</w:t>
        </w:r>
        <w:commentRangeEnd w:id="403"/>
        <w:r w:rsidR="00860E28" w:rsidRPr="00B64528">
          <w:rPr>
            <w:rStyle w:val="CommentReference"/>
          </w:rPr>
          <w:commentReference w:id="403"/>
        </w:r>
        <w:r w:rsidR="00860E28" w:rsidRPr="00B64528">
          <w:t xml:space="preserve"> is done prior to the </w:t>
        </w:r>
        <w:commentRangeStart w:id="404"/>
        <w:r w:rsidR="00860E28" w:rsidRPr="00B64528">
          <w:t>cross-validation</w:t>
        </w:r>
      </w:ins>
      <w:commentRangeEnd w:id="404"/>
      <w:ins w:id="405" w:author="Xu, Jason" w:date="2020-01-14T10:10:00Z">
        <w:r w:rsidR="00D40090">
          <w:rPr>
            <w:rStyle w:val="CommentReference"/>
          </w:rPr>
          <w:commentReference w:id="404"/>
        </w:r>
      </w:ins>
      <w:ins w:id="406" w:author="Xu, Jason" w:date="2020-01-14T10:07:00Z">
        <w:r w:rsidR="00860E28" w:rsidRPr="00B64528">
          <w:fldChar w:fldCharType="begin" w:fldLock="1"/>
        </w:r>
        <w:r w:rsidR="00860E28" w:rsidRPr="00B64528">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instrText>
        </w:r>
        <w:r w:rsidR="00860E28" w:rsidRPr="00B64528">
          <w:fldChar w:fldCharType="separate"/>
        </w:r>
        <w:r w:rsidR="00860E28" w:rsidRPr="00B64528">
          <w:rPr>
            <w:noProof/>
            <w:vertAlign w:val="superscript"/>
          </w:rPr>
          <w:t>26</w:t>
        </w:r>
        <w:r w:rsidR="00860E28" w:rsidRPr="00B64528">
          <w:fldChar w:fldCharType="end"/>
        </w:r>
        <w:r w:rsidR="00860E28">
          <w:rPr>
            <w:bCs/>
          </w:rPr>
          <w:t xml:space="preserve">. </w:t>
        </w:r>
      </w:ins>
      <w:ins w:id="407" w:author="Xu, Jason" w:date="2020-01-13T15:35:00Z">
        <w:r w:rsidR="007C7F82">
          <w:t>In this study, we first rank</w:t>
        </w:r>
      </w:ins>
      <w:ins w:id="408" w:author="Xu, Jason" w:date="2020-01-13T15:38:00Z">
        <w:r w:rsidR="00424D05">
          <w:t>ed</w:t>
        </w:r>
      </w:ins>
      <w:ins w:id="409" w:author="Xu, Jason" w:date="2020-01-13T15:35:00Z">
        <w:r w:rsidR="007C7F82">
          <w:t xml:space="preserve"> all the elements basing on th</w:t>
        </w:r>
      </w:ins>
      <w:ins w:id="410" w:author="Xu, Jason" w:date="2020-01-13T15:36:00Z">
        <w:r w:rsidR="007C7F82">
          <w:t xml:space="preserve">eir </w:t>
        </w:r>
        <w:r w:rsidR="00303BB8">
          <w:t xml:space="preserve">relative importance assigned by </w:t>
        </w:r>
      </w:ins>
      <w:proofErr w:type="spellStart"/>
      <w:ins w:id="411" w:author="Xu, Jason" w:date="2020-01-13T15:39:00Z">
        <w:r w:rsidR="00726E97">
          <w:t>ReliefF</w:t>
        </w:r>
      </w:ins>
      <w:proofErr w:type="spellEnd"/>
      <w:ins w:id="412"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t xml:space="preserve">shows the relative importance assigned to each </w:t>
      </w:r>
      <w:del w:id="413" w:author="Xu, Jason" w:date="2020-01-13T15:37:00Z">
        <w:r w:rsidR="00DC026A" w:rsidDel="00254DEE">
          <w:rPr>
            <w:bCs/>
          </w:rPr>
          <w:delText xml:space="preserve">variable </w:delText>
        </w:r>
      </w:del>
      <w:ins w:id="414" w:author="Xu, Jason" w:date="2020-01-13T15:37:00Z">
        <w:r w:rsidR="00254DEE">
          <w:rPr>
            <w:bCs/>
          </w:rPr>
          <w:t>feature</w:t>
        </w:r>
      </w:ins>
      <w:del w:id="415" w:author="Xu, Jason" w:date="2020-01-13T15:37:00Z">
        <w:r w:rsidR="00DC026A" w:rsidDel="00254DEE">
          <w:rPr>
            <w:bCs/>
          </w:rPr>
          <w:delText>by</w:delText>
        </w:r>
      </w:del>
      <w:ins w:id="416" w:author="Xu, Jason" w:date="2020-01-13T15:40:00Z">
        <w:r w:rsidR="00C573DA">
          <w:rPr>
            <w:bCs/>
          </w:rPr>
          <w:t xml:space="preserve"> </w:t>
        </w:r>
      </w:ins>
      <w:ins w:id="417" w:author="Xu, Jason" w:date="2020-01-14T09:44:00Z">
        <w:r w:rsidR="00B03D5D">
          <w:rPr>
            <w:bCs/>
          </w:rPr>
          <w:t>(top xx features</w:t>
        </w:r>
      </w:ins>
      <w:ins w:id="418" w:author="Xu, Jason" w:date="2020-01-14T09:46:00Z">
        <w:r w:rsidR="00CF315D">
          <w:rPr>
            <w:bCs/>
          </w:rPr>
          <w:t>?)</w:t>
        </w:r>
      </w:ins>
      <w:ins w:id="419" w:author="Xu, Jason" w:date="2020-01-14T09:44:00Z">
        <w:r w:rsidR="00B03D5D">
          <w:rPr>
            <w:bCs/>
          </w:rPr>
          <w:t>. A</w:t>
        </w:r>
      </w:ins>
      <w:ins w:id="420" w:author="Xu, Jason" w:date="2020-01-13T15:40:00Z">
        <w:r w:rsidR="00C573DA">
          <w:rPr>
            <w:bCs/>
          </w:rPr>
          <w:t>nd</w:t>
        </w:r>
        <w:r w:rsidR="00874DE9">
          <w:rPr>
            <w:bCs/>
          </w:rPr>
          <w:t xml:space="preserve"> high</w:t>
        </w:r>
      </w:ins>
      <w:del w:id="421" w:author="Xu, Jason" w:date="2020-01-13T15:36:00Z">
        <w:r w:rsidR="00DC026A" w:rsidDel="00303BB8">
          <w:rPr>
            <w:bCs/>
          </w:rPr>
          <w:delText xml:space="preserve"> Relief algorithm. </w:delText>
        </w:r>
      </w:del>
      <w:ins w:id="422" w:author="Xu, Jason" w:date="2020-01-13T15:27:00Z">
        <w:r w:rsidR="00D93F0D">
          <w:rPr>
            <w:bCs/>
          </w:rPr>
          <w:t xml:space="preserve"> ranking </w:t>
        </w:r>
      </w:ins>
      <w:ins w:id="423" w:author="Xu, Jason" w:date="2020-01-13T15:28:00Z">
        <w:r w:rsidR="00D93F0D">
          <w:rPr>
            <w:bCs/>
          </w:rPr>
          <w:t>f</w:t>
        </w:r>
      </w:ins>
      <w:ins w:id="424" w:author="Xu, Jason" w:date="2020-01-13T15:16:00Z">
        <w:r w:rsidR="00874035">
          <w:rPr>
            <w:bCs/>
          </w:rPr>
          <w:t xml:space="preserve">eatures such </w:t>
        </w:r>
        <w:commentRangeStart w:id="425"/>
        <w:commentRangeStart w:id="426"/>
        <w:r w:rsidR="00874035">
          <w:rPr>
            <w:bCs/>
          </w:rPr>
          <w:t>as x, y, z,</w:t>
        </w:r>
        <w:commentRangeEnd w:id="425"/>
        <w:r w:rsidR="00874035">
          <w:rPr>
            <w:rStyle w:val="CommentReference"/>
          </w:rPr>
          <w:commentReference w:id="425"/>
        </w:r>
      </w:ins>
      <w:commentRangeEnd w:id="426"/>
      <w:ins w:id="427" w:author="Xu, Jason" w:date="2020-01-13T15:49:00Z">
        <w:r w:rsidR="00AC7FA1">
          <w:rPr>
            <w:rStyle w:val="CommentReference"/>
          </w:rPr>
          <w:commentReference w:id="426"/>
        </w:r>
      </w:ins>
      <w:ins w:id="428" w:author="Xu, Jason" w:date="2020-01-13T15:16:00Z">
        <w:r w:rsidR="00874035">
          <w:rPr>
            <w:bCs/>
          </w:rPr>
          <w:t xml:space="preserve"> </w:t>
        </w:r>
      </w:ins>
      <w:del w:id="429" w:author="Xu, Jason" w:date="2020-01-13T15:16:00Z">
        <w:r w:rsidR="00F238DD" w:rsidDel="00874035">
          <w:rPr>
            <w:bCs/>
          </w:rPr>
          <w:delText>V</w:delText>
        </w:r>
        <w:r w:rsidR="00DC026A" w:rsidDel="00874035">
          <w:rPr>
            <w:bCs/>
          </w:rPr>
          <w:delText xml:space="preserve">ariables with higher relative </w:delText>
        </w:r>
      </w:del>
      <w:del w:id="430" w:author="Xu, Jason" w:date="2020-01-13T14:27:00Z">
        <w:r w:rsidR="00DC026A" w:rsidDel="00FB38D6">
          <w:rPr>
            <w:bCs/>
          </w:rPr>
          <w:delText>importance (, indicated</w:delText>
        </w:r>
      </w:del>
      <w:del w:id="431" w:author="Xu, Jason" w:date="2020-01-13T15:28:00Z">
        <w:r w:rsidR="00DC026A" w:rsidDel="00664ACA">
          <w:rPr>
            <w:bCs/>
          </w:rPr>
          <w:delText xml:space="preserve"> that they</w:delText>
        </w:r>
      </w:del>
      <w:r w:rsidR="00DC026A">
        <w:rPr>
          <w:bCs/>
        </w:rPr>
        <w:t xml:space="preserve"> </w:t>
      </w:r>
      <w:del w:id="432" w:author="Xu, Jason" w:date="2020-01-13T15:40:00Z">
        <w:r w:rsidR="00DC026A" w:rsidDel="00C573DA">
          <w:rPr>
            <w:bCs/>
          </w:rPr>
          <w:delText>may have</w:delText>
        </w:r>
      </w:del>
      <w:ins w:id="433" w:author="Xu, Jason" w:date="2020-01-13T15:40:00Z">
        <w:r w:rsidR="00C573DA">
          <w:rPr>
            <w:bCs/>
          </w:rPr>
          <w:t xml:space="preserve">were deemed </w:t>
        </w:r>
      </w:ins>
      <w:ins w:id="434" w:author="Xu, Jason" w:date="2020-01-13T15:45:00Z">
        <w:r w:rsidR="008C16A1">
          <w:rPr>
            <w:bCs/>
          </w:rPr>
          <w:t>to have</w:t>
        </w:r>
      </w:ins>
      <w:r w:rsidR="00DC026A">
        <w:rPr>
          <w:bCs/>
        </w:rPr>
        <w:t xml:space="preserve"> higher discriminating power over the classification</w:t>
      </w:r>
      <w:del w:id="435" w:author="Xu, Jason" w:date="2020-01-13T14:36:00Z">
        <w:r w:rsidR="00DC026A" w:rsidRPr="006C1B2D" w:rsidDel="00C2356E">
          <w:rPr>
            <w:bCs/>
            <w:highlight w:val="yellow"/>
          </w:rPr>
          <w:delText xml:space="preserve">, while elements such as Se, Cr and Pb, may have much less contribution. </w:delText>
        </w:r>
      </w:del>
      <w:ins w:id="436" w:author="Xu, Jason" w:date="2020-01-02T16:28:00Z">
        <w:r w:rsidR="0009036F">
          <w:rPr>
            <w:bCs/>
          </w:rPr>
          <w:t xml:space="preserve">. </w:t>
        </w:r>
      </w:ins>
      <w:ins w:id="437" w:author="Xu, Jason" w:date="2020-01-13T15:19:00Z">
        <w:r w:rsidR="004F3D13">
          <w:rPr>
            <w:bCs/>
          </w:rPr>
          <w:t>Fol</w:t>
        </w:r>
        <w:r w:rsidR="004F3D13">
          <w:rPr>
            <w:rFonts w:hint="eastAsia"/>
            <w:bCs/>
          </w:rPr>
          <w:t>lowing</w:t>
        </w:r>
        <w:r w:rsidR="004F3D13">
          <w:rPr>
            <w:bCs/>
          </w:rPr>
          <w:t xml:space="preserve"> </w:t>
        </w:r>
      </w:ins>
      <w:ins w:id="438" w:author="Xu, Jason" w:date="2020-01-13T15:21:00Z">
        <w:r w:rsidR="008071DA">
          <w:rPr>
            <w:bCs/>
          </w:rPr>
          <w:t xml:space="preserve">feature ranking, </w:t>
        </w:r>
      </w:ins>
      <w:del w:id="439"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440" w:author="Xu, Jason" w:date="2020-01-13T15:22:00Z">
        <w:r w:rsidR="00B71FAB">
          <w:rPr>
            <w:rFonts w:hint="eastAsia"/>
            <w:bCs/>
          </w:rPr>
          <w:t>m</w:t>
        </w:r>
      </w:ins>
      <w:del w:id="441" w:author="Xu, Jason" w:date="2020-01-13T15:19:00Z">
        <w:r w:rsidR="00DD56CD" w:rsidDel="004F3D13">
          <w:rPr>
            <w:bCs/>
          </w:rPr>
          <w:delText>m</w:delText>
        </w:r>
      </w:del>
      <w:r w:rsidR="00DD56CD">
        <w:rPr>
          <w:bCs/>
        </w:rPr>
        <w:t xml:space="preserve">ultiple </w:t>
      </w:r>
      <w:r w:rsidR="00F047A5">
        <w:rPr>
          <w:bCs/>
        </w:rPr>
        <w:t>subsets of elements</w:t>
      </w:r>
      <w:ins w:id="442"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443" w:author="Xu, Jason" w:date="2020-01-13T15:23:00Z">
        <w:r w:rsidR="00B71FAB">
          <w:rPr>
            <w:bCs/>
          </w:rPr>
          <w:t>constructed</w:t>
        </w:r>
      </w:ins>
      <w:del w:id="444" w:author="Xu, Jason" w:date="2020-01-13T15:19:00Z">
        <w:r w:rsidR="00F047A5" w:rsidDel="00EC56B7">
          <w:rPr>
            <w:bCs/>
          </w:rPr>
          <w:delText xml:space="preserve"> </w:delText>
        </w:r>
      </w:del>
      <w:del w:id="445" w:author="Xu, Jason" w:date="2020-01-13T15:23:00Z">
        <w:r w:rsidR="00AF36C6" w:rsidDel="00B71FAB">
          <w:rPr>
            <w:bCs/>
          </w:rPr>
          <w:delText>with the aim of building classification model</w:delText>
        </w:r>
      </w:del>
      <w:ins w:id="446" w:author="Xu, Jason" w:date="2020-01-13T15:24:00Z">
        <w:r w:rsidR="00592049">
          <w:rPr>
            <w:bCs/>
          </w:rPr>
          <w:t>. A</w:t>
        </w:r>
      </w:ins>
      <w:del w:id="447" w:author="Xu, Jason" w:date="2020-01-13T15:23:00Z">
        <w:r w:rsidR="00AF36C6" w:rsidDel="00B71FAB">
          <w:rPr>
            <w:bCs/>
          </w:rPr>
          <w:delText>s.</w:delText>
        </w:r>
      </w:del>
      <w:del w:id="448"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449"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450" w:author="Xu, Jason" w:date="2020-01-13T15:24:00Z">
        <w:r w:rsidR="00592049" w:rsidRPr="00FB2524">
          <w:rPr>
            <w:bCs/>
            <w:vertAlign w:val="superscript"/>
          </w:rPr>
          <w:t>23</w:t>
        </w:r>
      </w:ins>
      <w:r w:rsidR="005951C1" w:rsidRPr="006C1B2D">
        <w:rPr>
          <w:bCs/>
        </w:rPr>
        <w:t xml:space="preserve">Na </w:t>
      </w:r>
      <w:del w:id="451" w:author="Xu, Jason" w:date="2020-01-13T15:26:00Z">
        <w:r w:rsidR="00240EF1" w:rsidRPr="006C1B2D" w:rsidDel="00243446">
          <w:rPr>
            <w:bCs/>
          </w:rPr>
          <w:delText xml:space="preserve">and </w:delText>
        </w:r>
      </w:del>
      <w:ins w:id="452"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453" w:author="Xu, Jason" w:date="2020-01-13T15:26:00Z">
        <w:r w:rsidR="00240EF1" w:rsidRPr="006C1B2D" w:rsidDel="00DF1851">
          <w:rPr>
            <w:bCs/>
          </w:rPr>
          <w:delText>which are</w:delText>
        </w:r>
      </w:del>
      <w:ins w:id="454" w:author="Xu, Jason" w:date="2020-01-13T15:26:00Z">
        <w:r w:rsidR="00DF1851">
          <w:rPr>
            <w:bCs/>
          </w:rPr>
          <w:t>the</w:t>
        </w:r>
      </w:ins>
      <w:r w:rsidR="00240EF1" w:rsidRPr="006C1B2D">
        <w:rPr>
          <w:bCs/>
        </w:rPr>
        <w:t xml:space="preserve"> top two element</w:t>
      </w:r>
      <w:ins w:id="455" w:author="Xu, Jason" w:date="2020-01-13T15:26:00Z">
        <w:r w:rsidR="00DF1851">
          <w:rPr>
            <w:bCs/>
          </w:rPr>
          <w:t>s</w:t>
        </w:r>
      </w:ins>
      <w:del w:id="456" w:author="Xu, Jason" w:date="2020-01-13T15:26:00Z">
        <w:r w:rsidR="00240EF1" w:rsidRPr="006C1B2D" w:rsidDel="00DF1851">
          <w:rPr>
            <w:bCs/>
          </w:rPr>
          <w:delText xml:space="preserve"> from previous ranking</w:delText>
        </w:r>
      </w:del>
      <w:ins w:id="457" w:author="Xu, Jason" w:date="2020-01-13T15:46:00Z">
        <w:r w:rsidR="004748A1">
          <w:rPr>
            <w:rFonts w:hint="eastAsia"/>
            <w:bCs/>
          </w:rPr>
          <w:t>.</w:t>
        </w:r>
      </w:ins>
      <w:del w:id="458"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elements in this study. </w:t>
      </w:r>
      <w:ins w:id="459" w:author="Xu, Jason" w:date="2020-01-14T09:47:00Z">
        <w:r w:rsidR="00E43AC8" w:rsidRPr="00FB2524">
          <w:rPr>
            <w:bCs/>
            <w:highlight w:val="yellow"/>
          </w:rPr>
          <w:t>(</w:t>
        </w:r>
        <w:r w:rsidR="00E43AC8" w:rsidRPr="00FB2524">
          <w:rPr>
            <w:rFonts w:hint="eastAsia"/>
            <w:bCs/>
            <w:highlight w:val="yellow"/>
          </w:rPr>
          <w:t>此处如何与下文衔接？</w:t>
        </w:r>
      </w:ins>
      <w:ins w:id="460" w:author="Xu, Jason" w:date="2020-01-14T09:52:00Z">
        <w:r w:rsidR="00F40E60">
          <w:rPr>
            <w:rFonts w:hint="eastAsia"/>
            <w:bCs/>
            <w:highlight w:val="yellow"/>
          </w:rPr>
          <w:t>如何</w:t>
        </w:r>
      </w:ins>
      <w:ins w:id="461"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462" w:author="Xu, Jason" w:date="2020-01-14T09:54:00Z">
        <w:r w:rsidR="001E00ED">
          <w:rPr>
            <w:bCs/>
            <w:highlight w:val="yellow"/>
          </w:rPr>
          <w:t xml:space="preserve"> </w:t>
        </w:r>
        <w:r w:rsidR="001E00ED">
          <w:rPr>
            <w:rFonts w:hint="eastAsia"/>
            <w:bCs/>
            <w:highlight w:val="yellow"/>
          </w:rPr>
          <w:t>我的建议是先说</w:t>
        </w:r>
        <w:r w:rsidR="001E00ED">
          <w:rPr>
            <w:bCs/>
            <w:highlight w:val="yellow"/>
          </w:rPr>
          <w:t>classifier training</w:t>
        </w:r>
      </w:ins>
      <w:ins w:id="463"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464"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465" w:author="Xu, Jason" w:date="2020-01-14T10:00:00Z">
        <w:r w:rsidR="0020235A">
          <w:rPr>
            <w:rFonts w:hint="eastAsia"/>
            <w:bCs/>
            <w:highlight w:val="yellow"/>
          </w:rPr>
          <w:t>相应</w:t>
        </w:r>
      </w:ins>
      <w:ins w:id="466" w:author="Xu, Jason" w:date="2020-01-14T09:54:00Z">
        <w:r w:rsidR="006C3056">
          <w:rPr>
            <w:rFonts w:hint="eastAsia"/>
            <w:bCs/>
            <w:highlight w:val="yellow"/>
          </w:rPr>
          <w:t>结果。</w:t>
        </w:r>
      </w:ins>
      <w:ins w:id="467" w:author="Xu, Jason" w:date="2020-01-14T09:47:00Z">
        <w:r w:rsidR="00E43AC8" w:rsidRPr="00FB2524">
          <w:rPr>
            <w:bCs/>
            <w:highlight w:val="yellow"/>
          </w:rPr>
          <w:t>)</w:t>
        </w:r>
      </w:ins>
    </w:p>
    <w:p w14:paraId="2C9474C7" w14:textId="38B925F2" w:rsidR="00DC026A" w:rsidRDefault="009D6937" w:rsidP="003805CC">
      <w:pPr>
        <w:jc w:val="both"/>
        <w:rPr>
          <w:bCs/>
          <w:highlight w:val="yellow"/>
        </w:rPr>
      </w:pPr>
      <w:del w:id="468" w:author="Xu, Jason" w:date="2020-01-13T15:45:00Z">
        <w:r w:rsidRPr="008D2460" w:rsidDel="00421E6E">
          <w:rPr>
            <w:bCs/>
            <w:sz w:val="18"/>
            <w:szCs w:val="18"/>
            <w:highlight w:val="yellow"/>
            <w:rPrChange w:id="469" w:author="Xu, Jason" w:date="2020-01-14T10:14:00Z">
              <w:rPr>
                <w:bCs/>
                <w:strike/>
              </w:rPr>
            </w:rPrChange>
          </w:rPr>
          <w:delText>Besides c</w:delText>
        </w:r>
        <w:r w:rsidR="00DC026A" w:rsidRPr="008D2460" w:rsidDel="00421E6E">
          <w:rPr>
            <w:bCs/>
            <w:sz w:val="18"/>
            <w:szCs w:val="18"/>
            <w:highlight w:val="yellow"/>
            <w:rPrChange w:id="470" w:author="Xu, Jason" w:date="2020-01-14T10:14:00Z">
              <w:rPr>
                <w:bCs/>
                <w:strike/>
              </w:rPr>
            </w:rPrChange>
          </w:rPr>
          <w:delText xml:space="preserve">orrectly implemented feature selection, </w:delText>
        </w:r>
        <w:commentRangeStart w:id="471"/>
        <w:r w:rsidR="00DC026A" w:rsidRPr="008D2460" w:rsidDel="00421E6E">
          <w:rPr>
            <w:bCs/>
            <w:sz w:val="18"/>
            <w:szCs w:val="18"/>
            <w:highlight w:val="yellow"/>
            <w:rPrChange w:id="472" w:author="Xu, Jason" w:date="2020-01-14T10:14:00Z">
              <w:rPr>
                <w:bCs/>
                <w:strike/>
              </w:rPr>
            </w:rPrChange>
          </w:rPr>
          <w:delText xml:space="preserve">parameter </w:delText>
        </w:r>
        <w:r w:rsidR="00DF61D0" w:rsidRPr="008D2460" w:rsidDel="00421E6E">
          <w:rPr>
            <w:bCs/>
            <w:sz w:val="18"/>
            <w:szCs w:val="18"/>
            <w:highlight w:val="yellow"/>
            <w:rPrChange w:id="473" w:author="Xu, Jason" w:date="2020-01-14T10:14:00Z">
              <w:rPr>
                <w:bCs/>
                <w:strike/>
              </w:rPr>
            </w:rPrChange>
          </w:rPr>
          <w:delText>tuning</w:delText>
        </w:r>
        <w:commentRangeEnd w:id="471"/>
        <w:r w:rsidR="00945F15" w:rsidRPr="008D2460" w:rsidDel="00421E6E">
          <w:rPr>
            <w:rStyle w:val="CommentReference"/>
            <w:sz w:val="18"/>
            <w:szCs w:val="18"/>
            <w:highlight w:val="yellow"/>
            <w:rPrChange w:id="474" w:author="Xu, Jason" w:date="2020-01-14T10:14:00Z">
              <w:rPr>
                <w:rStyle w:val="CommentReference"/>
              </w:rPr>
            </w:rPrChange>
          </w:rPr>
          <w:commentReference w:id="471"/>
        </w:r>
        <w:r w:rsidR="00DF61D0" w:rsidRPr="008D2460" w:rsidDel="00421E6E">
          <w:rPr>
            <w:bCs/>
            <w:sz w:val="18"/>
            <w:szCs w:val="18"/>
            <w:highlight w:val="yellow"/>
            <w:rPrChange w:id="475" w:author="Xu, Jason" w:date="2020-01-14T10:14:00Z">
              <w:rPr>
                <w:bCs/>
              </w:rPr>
            </w:rPrChange>
          </w:rPr>
          <w:delText>,</w:delText>
        </w:r>
        <w:r w:rsidR="00DC026A" w:rsidRPr="008D2460" w:rsidDel="00421E6E">
          <w:rPr>
            <w:bCs/>
            <w:sz w:val="18"/>
            <w:szCs w:val="18"/>
            <w:highlight w:val="yellow"/>
            <w:rPrChange w:id="476" w:author="Xu, Jason" w:date="2020-01-14T10:14:00Z">
              <w:rPr>
                <w:bCs/>
              </w:rPr>
            </w:rPrChange>
          </w:rPr>
          <w:delText xml:space="preserve"> and cross-validation are </w:delText>
        </w:r>
        <w:r w:rsidR="00C21D21" w:rsidRPr="008D2460" w:rsidDel="00421E6E">
          <w:rPr>
            <w:bCs/>
            <w:sz w:val="18"/>
            <w:szCs w:val="18"/>
            <w:highlight w:val="yellow"/>
            <w:rPrChange w:id="477" w:author="Xu, Jason" w:date="2020-01-14T10:14:00Z">
              <w:rPr>
                <w:bCs/>
              </w:rPr>
            </w:rPrChange>
          </w:rPr>
          <w:delText xml:space="preserve">also </w:delText>
        </w:r>
        <w:r w:rsidR="00DC026A" w:rsidRPr="008D2460" w:rsidDel="00421E6E">
          <w:rPr>
            <w:bCs/>
            <w:sz w:val="18"/>
            <w:szCs w:val="18"/>
            <w:highlight w:val="yellow"/>
            <w:rPrChange w:id="478" w:author="Xu, Jason" w:date="2020-01-14T10:14:00Z">
              <w:rPr>
                <w:bCs/>
              </w:rPr>
            </w:rPrChange>
          </w:rPr>
          <w:delText>crucial for model assessment and selection.</w:delText>
        </w:r>
      </w:del>
      <w:ins w:id="479" w:author="Xu, Jason" w:date="2020-01-14T10:13:00Z">
        <w:r w:rsidR="008D0578" w:rsidRPr="008D2460">
          <w:rPr>
            <w:bCs/>
            <w:sz w:val="18"/>
            <w:szCs w:val="18"/>
            <w:highlight w:val="yellow"/>
            <w:rPrChange w:id="480" w:author="Xu, Jason" w:date="2020-01-14T10:14:00Z">
              <w:rPr>
                <w:bCs/>
                <w:strike/>
              </w:rPr>
            </w:rPrChange>
          </w:rPr>
          <w:t>(</w:t>
        </w:r>
        <w:r w:rsidR="008D0578" w:rsidRPr="008D2460">
          <w:rPr>
            <w:rFonts w:hint="eastAsia"/>
            <w:bCs/>
            <w:sz w:val="18"/>
            <w:szCs w:val="18"/>
            <w:highlight w:val="yellow"/>
            <w:rPrChange w:id="481" w:author="Xu, Jason" w:date="2020-01-14T10:14:00Z">
              <w:rPr>
                <w:rFonts w:hint="eastAsia"/>
                <w:bCs/>
              </w:rPr>
            </w:rPrChange>
          </w:rPr>
          <w:t>这一段应该开始</w:t>
        </w:r>
      </w:ins>
      <w:ins w:id="482" w:author="Xu, Jason" w:date="2020-01-14T10:15:00Z">
        <w:r w:rsidR="008D2460">
          <w:rPr>
            <w:rFonts w:hint="eastAsia"/>
            <w:bCs/>
            <w:sz w:val="18"/>
            <w:szCs w:val="18"/>
            <w:highlight w:val="yellow"/>
          </w:rPr>
          <w:t>说</w:t>
        </w:r>
      </w:ins>
      <w:ins w:id="483" w:author="Xu, Jason" w:date="2020-01-14T10:13:00Z">
        <w:r w:rsidR="008D0578" w:rsidRPr="008D2460">
          <w:rPr>
            <w:bCs/>
            <w:sz w:val="18"/>
            <w:szCs w:val="18"/>
            <w:highlight w:val="yellow"/>
            <w:rPrChange w:id="484" w:author="Xu, Jason" w:date="2020-01-14T10:14:00Z">
              <w:rPr>
                <w:bCs/>
              </w:rPr>
            </w:rPrChange>
          </w:rPr>
          <w:t>validation</w:t>
        </w:r>
        <w:r w:rsidR="008D0578" w:rsidRPr="008D2460">
          <w:rPr>
            <w:rFonts w:hint="eastAsia"/>
            <w:bCs/>
            <w:sz w:val="18"/>
            <w:szCs w:val="18"/>
            <w:highlight w:val="yellow"/>
            <w:rPrChange w:id="485" w:author="Xu, Jason" w:date="2020-01-14T10:14:00Z">
              <w:rPr>
                <w:rFonts w:hint="eastAsia"/>
                <w:bCs/>
              </w:rPr>
            </w:rPrChange>
          </w:rPr>
          <w:t>的结果</w:t>
        </w:r>
        <w:r w:rsidR="008D0578" w:rsidRPr="008D2460">
          <w:rPr>
            <w:bCs/>
            <w:sz w:val="18"/>
            <w:szCs w:val="18"/>
            <w:highlight w:val="yellow"/>
            <w:rPrChange w:id="486" w:author="Xu, Jason" w:date="2020-01-14T10:14:00Z">
              <w:rPr>
                <w:bCs/>
                <w:strike/>
              </w:rPr>
            </w:rPrChange>
          </w:rPr>
          <w:t>)</w:t>
        </w:r>
      </w:ins>
      <w:ins w:id="487" w:author="Xu, Jason" w:date="2020-01-14T10:14:00Z">
        <w:r w:rsidR="008D2460" w:rsidRPr="00FB2524">
          <w:rPr>
            <w:bCs/>
            <w:sz w:val="18"/>
            <w:szCs w:val="18"/>
          </w:rPr>
          <w:t xml:space="preserve"> </w:t>
        </w:r>
      </w:ins>
      <w:del w:id="488"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489"/>
      <w:r w:rsidR="00DC026A">
        <w:t xml:space="preserve">cross-validation </w:t>
      </w:r>
      <w:commentRangeEnd w:id="489"/>
      <w:r w:rsidR="00CF3950">
        <w:rPr>
          <w:rStyle w:val="CommentReference"/>
        </w:rPr>
        <w:commentReference w:id="489"/>
      </w:r>
      <w:r w:rsidR="00DC026A">
        <w:t>may not render optimal model performance</w:t>
      </w:r>
      <w:r w:rsidR="00DC026A">
        <w:fldChar w:fldCharType="begin" w:fldLock="1"/>
      </w:r>
      <w:r w:rsidR="00703E0C">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DC026A">
        <w:fldChar w:fldCharType="separate"/>
      </w:r>
      <w:r w:rsidR="00B421D9" w:rsidRPr="00B421D9">
        <w:rPr>
          <w:noProof/>
          <w:vertAlign w:val="superscript"/>
        </w:rPr>
        <w:t>23</w:t>
      </w:r>
      <w:r w:rsidR="00DC026A">
        <w:fldChar w:fldCharType="end"/>
      </w:r>
      <w:r w:rsidR="00DC026A">
        <w:t xml:space="preserve"> </w:t>
      </w:r>
      <w:ins w:id="490" w:author="Xu, Jason" w:date="2020-01-13T14:50:00Z">
        <w:r w:rsidR="00FF068E">
          <w:t>.</w:t>
        </w:r>
      </w:ins>
      <w:del w:id="491"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492" w:author="Xu, Jason" w:date="2020-01-13T15:41:00Z">
        <w:r w:rsidR="003C1CDF">
          <w:t>repeated gri</w:t>
        </w:r>
      </w:ins>
      <w:ins w:id="493" w:author="Xu, Jason" w:date="2020-01-13T15:42:00Z">
        <w:r w:rsidR="003C1CDF">
          <w:t>t search</w:t>
        </w:r>
      </w:ins>
      <w:ins w:id="494" w:author="Xu, Jason" w:date="2020-01-13T15:49:00Z">
        <w:r w:rsidR="00AC7FA1">
          <w:t xml:space="preserve"> cross validation</w:t>
        </w:r>
      </w:ins>
      <w:ins w:id="495" w:author="Xu, Jason" w:date="2020-01-13T15:50:00Z">
        <w:r w:rsidR="00516A5C">
          <w:t xml:space="preserve"> </w:t>
        </w:r>
      </w:ins>
      <w:ins w:id="496" w:author="Xu, Jason" w:date="2020-01-13T15:49:00Z">
        <w:r w:rsidR="00516A5C">
          <w:t>(</w:t>
        </w:r>
      </w:ins>
      <w:r w:rsidR="004B57E3">
        <w:t>RGSCV</w:t>
      </w:r>
      <w:ins w:id="497"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498"/>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498"/>
      <w:r w:rsidR="008D2460">
        <w:rPr>
          <w:rStyle w:val="CommentReference"/>
        </w:rPr>
        <w:commentReference w:id="498"/>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499"/>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500" w:author="Xu, Jason" w:date="2020-01-13T14:51:00Z">
        <w:r w:rsidR="00AF1BA4">
          <w:t xml:space="preserve"> </w:t>
        </w:r>
      </w:ins>
      <w:ins w:id="501" w:author="Xu, Jason" w:date="2020-01-13T14:53:00Z">
        <w:r w:rsidR="009D3D8F" w:rsidRPr="00FB2524">
          <w:rPr>
            <w:vertAlign w:val="superscript"/>
          </w:rPr>
          <w:t>23</w:t>
        </w:r>
      </w:ins>
      <w:del w:id="502"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499"/>
      <w:r w:rsidR="00430865">
        <w:rPr>
          <w:rStyle w:val="CommentReference"/>
        </w:rPr>
        <w:commentReference w:id="499"/>
      </w:r>
    </w:p>
    <w:p w14:paraId="3CCDF47E" w14:textId="77777777" w:rsidR="0015301B" w:rsidRDefault="00010895" w:rsidP="003805CC">
      <w:pPr>
        <w:jc w:val="both"/>
        <w:rPr>
          <w:ins w:id="503" w:author="Xu, Jason" w:date="2020-01-14T10:25:00Z"/>
        </w:rPr>
      </w:pPr>
      <w:r>
        <w:t xml:space="preserve">Overall, SVM and RF had comparable performance in terms of the classification accuracy, with RF being slightly better within </w:t>
      </w:r>
      <w:r w:rsidR="00A631D4">
        <w:t xml:space="preserve">only </w:t>
      </w:r>
      <w:del w:id="504" w:author="Xu, Jason" w:date="2020-01-13T14:52:00Z">
        <w:r w:rsidR="00A631D4" w:rsidDel="004651BF">
          <w:delText>first</w:delText>
        </w:r>
        <w:r w:rsidDel="004651BF">
          <w:delText xml:space="preserve"> </w:delText>
        </w:r>
      </w:del>
      <w:ins w:id="505"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w:t>
      </w:r>
      <w:r>
        <w:lastRenderedPageBreak/>
        <w:t xml:space="preserve">RF led to satisfactory classification models with 100% accuracy. </w:t>
      </w:r>
      <w:ins w:id="506"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507" w:author="Xu, Jason" w:date="2020-01-14T10:24:00Z">
        <w:r w:rsidR="0015301B">
          <w:rPr>
            <w:bCs/>
            <w:highlight w:val="yellow"/>
          </w:rPr>
          <w:t xml:space="preserve">some </w:t>
        </w:r>
      </w:ins>
      <w:ins w:id="508"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509"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510" w:author="Xu, Jason" w:date="2020-01-14T10:25:00Z">
        <w:r w:rsidR="0015301B">
          <w:t xml:space="preserve">particularly, </w:t>
        </w:r>
      </w:ins>
      <w:ins w:id="511" w:author="Xu, Jason" w:date="2020-01-14T10:26:00Z">
        <w:r w:rsidR="00B8410C">
          <w:t xml:space="preserve">in this case we </w:t>
        </w:r>
      </w:ins>
      <w:ins w:id="512" w:author="Xu, Jason" w:date="2020-01-14T10:30:00Z">
        <w:r w:rsidR="00D957BB">
          <w:t xml:space="preserve">developed a step-by-step </w:t>
        </w:r>
      </w:ins>
      <w:ins w:id="513" w:author="Xu, Jason" w:date="2020-01-14T10:37:00Z">
        <w:r w:rsidR="0015237E">
          <w:t>scheme</w:t>
        </w:r>
        <w:commentRangeStart w:id="514"/>
        <w:r w:rsidR="0015237E">
          <w:t xml:space="preserve"> </w:t>
        </w:r>
      </w:ins>
      <w:ins w:id="515" w:author="Xu, Jason" w:date="2020-01-14T10:38:00Z">
        <w:r w:rsidR="0015237E">
          <w:t xml:space="preserve">for… </w:t>
        </w:r>
        <w:commentRangeEnd w:id="514"/>
        <w:r w:rsidR="0015237E">
          <w:rPr>
            <w:rStyle w:val="CommentReference"/>
          </w:rPr>
          <w:commentReference w:id="514"/>
        </w:r>
      </w:ins>
    </w:p>
    <w:p w14:paraId="32A9F1A6" w14:textId="26A59475" w:rsidR="00116557" w:rsidRDefault="00173CD8" w:rsidP="003805CC">
      <w:pPr>
        <w:jc w:val="both"/>
      </w:pPr>
      <w:commentRangeStart w:id="516"/>
      <w:ins w:id="517"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518" w:author="Xu, Jason" w:date="2020-01-14T10:38:00Z">
            <w:rPr/>
          </w:rPrChange>
        </w:rPr>
        <w:t>n-field authenticatio</w:t>
      </w:r>
      <w:r w:rsidR="00010895">
        <w:t>n</w:t>
      </w:r>
      <w:r>
        <w:t xml:space="preserve">; even </w:t>
      </w:r>
      <w:del w:id="519"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8B1EFB">
        <w:fldChar w:fldCharType="separate"/>
      </w:r>
      <w:r w:rsidR="00AF4A4F" w:rsidRPr="00AF4A4F">
        <w:rPr>
          <w:noProof/>
          <w:vertAlign w:val="superscript"/>
        </w:rPr>
        <w:t>37</w:t>
      </w:r>
      <w:r w:rsidR="008B1EFB">
        <w:fldChar w:fldCharType="end"/>
      </w:r>
      <w:r w:rsidR="00CE4947" w:rsidRPr="00DA3487">
        <w:rPr>
          <w:vertAlign w:val="superscript"/>
        </w:rPr>
        <w:t>,</w:t>
      </w:r>
      <w:r w:rsidR="00CE4947">
        <w:fldChar w:fldCharType="begin" w:fldLock="1"/>
      </w:r>
      <w:r w:rsidR="00B421D9">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38&lt;/sup&gt;","plainTextFormattedCitation":"38","previouslyFormattedCitation":"&lt;sup&gt;38&lt;/sup&gt;"},"properties":{"noteIndex":0},"schema":"https://github.com/citation-style-language/schema/raw/master/csl-citation.json"}</w:instrText>
      </w:r>
      <w:r w:rsidR="00CE4947">
        <w:fldChar w:fldCharType="separate"/>
      </w:r>
      <w:r w:rsidR="00AF4A4F" w:rsidRPr="00AF4A4F">
        <w:rPr>
          <w:noProof/>
          <w:vertAlign w:val="superscript"/>
        </w:rPr>
        <w:t>38</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520" w:author="Xu, Jason" w:date="2020-01-14T10:39:00Z">
        <w:r w:rsidR="00464A23" w:rsidDel="0015237E">
          <w:delText xml:space="preserve"> t</w:delText>
        </w:r>
      </w:del>
      <w:ins w:id="521" w:author="Xu, Jason" w:date="2020-01-14T10:39:00Z">
        <w:r w:rsidR="0015237E">
          <w:t xml:space="preserve"> classification </w:t>
        </w:r>
      </w:ins>
      <w:r w:rsidR="00464A23">
        <w:t xml:space="preserve">model. </w:t>
      </w:r>
    </w:p>
    <w:p w14:paraId="0A6B984A" w14:textId="370E915E" w:rsidR="00DC026A" w:rsidRPr="00915496" w:rsidDel="00915496" w:rsidRDefault="00705AB5" w:rsidP="003805CC">
      <w:pPr>
        <w:jc w:val="both"/>
        <w:rPr>
          <w:del w:id="522" w:author="Xu, Jason" w:date="2020-01-07T10:17:00Z"/>
          <w:rPrChange w:id="523" w:author="Xu, Jason" w:date="2020-01-07T10:17:00Z">
            <w:rPr>
              <w:del w:id="524"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AD6450">
        <w:fldChar w:fldCharType="separate"/>
      </w:r>
      <w:r w:rsidR="00AF4A4F" w:rsidRPr="00AF4A4F">
        <w:rPr>
          <w:noProof/>
          <w:vertAlign w:val="superscript"/>
        </w:rPr>
        <w:t>37</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B421D9">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39&lt;/sup&gt;","plainTextFormattedCitation":"39","previouslyFormattedCitation":"&lt;sup&gt;39&lt;/sup&gt;"},"properties":{"noteIndex":0},"schema":"https://github.com/citation-style-language/schema/raw/master/csl-citation.json"}</w:instrText>
      </w:r>
      <w:r w:rsidR="00866529">
        <w:fldChar w:fldCharType="separate"/>
      </w:r>
      <w:r w:rsidR="00AF4A4F" w:rsidRPr="00AF4A4F">
        <w:rPr>
          <w:noProof/>
          <w:vertAlign w:val="superscript"/>
        </w:rPr>
        <w:t>39</w:t>
      </w:r>
      <w:r w:rsidR="00866529">
        <w:fldChar w:fldCharType="end"/>
      </w:r>
      <w:r w:rsidR="00866529">
        <w:t xml:space="preserve">. </w:t>
      </w:r>
      <w:r w:rsidR="00907CD2">
        <w:t xml:space="preserve"> </w:t>
      </w:r>
      <w:r w:rsidR="002A7B54">
        <w:t>Instead,</w:t>
      </w:r>
      <w:r w:rsidR="00907CD2">
        <w:t xml:space="preserve"> machine learning </w:t>
      </w:r>
      <w:del w:id="525" w:author="Xu, Jason" w:date="2020-01-14T10:40:00Z">
        <w:r w:rsidR="00907CD2" w:rsidDel="00102EA7">
          <w:delText xml:space="preserve">and </w:delText>
        </w:r>
      </w:del>
      <w:ins w:id="526"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B421D9">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40&lt;/sup&gt;","plainTextFormattedCitation":"40","previouslyFormattedCitation":"&lt;sup&gt;40&lt;/sup&gt;"},"properties":{"noteIndex":0},"schema":"https://github.com/citation-style-language/schema/raw/master/csl-citation.json"}</w:instrText>
      </w:r>
      <w:r w:rsidR="00792A62">
        <w:fldChar w:fldCharType="separate"/>
      </w:r>
      <w:r w:rsidR="00AF4A4F" w:rsidRPr="00AF4A4F">
        <w:rPr>
          <w:noProof/>
          <w:vertAlign w:val="superscript"/>
        </w:rPr>
        <w:t>40</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527"/>
      <w:del w:id="528" w:author="Xu, Jason" w:date="2020-01-07T10:17:00Z">
        <w:r w:rsidR="00DC026A" w:rsidDel="00915496">
          <w:rPr>
            <w:b/>
          </w:rPr>
          <w:delText>Conclusion</w:delText>
        </w:r>
        <w:r w:rsidR="00062596" w:rsidDel="00915496">
          <w:rPr>
            <w:b/>
          </w:rPr>
          <w:delText xml:space="preserve">s. </w:delText>
        </w:r>
      </w:del>
      <w:commentRangeEnd w:id="527"/>
      <w:r w:rsidR="000F2055">
        <w:rPr>
          <w:rStyle w:val="CommentReference"/>
        </w:rPr>
        <w:commentReference w:id="527"/>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516"/>
      <w:r w:rsidR="00227685">
        <w:rPr>
          <w:rStyle w:val="CommentReference"/>
        </w:rPr>
        <w:commentReference w:id="516"/>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529" w:author="Xu, Jason" w:date="2020-01-13T14:55:00Z"/>
          <w:b/>
          <w:bCs/>
        </w:rPr>
      </w:pPr>
      <w:commentRangeStart w:id="530"/>
      <w:r w:rsidRPr="007C0490">
        <w:rPr>
          <w:rFonts w:hint="eastAsia"/>
          <w:b/>
          <w:bCs/>
        </w:rPr>
        <w:t>F</w:t>
      </w:r>
      <w:r w:rsidRPr="007C0490">
        <w:rPr>
          <w:b/>
          <w:bCs/>
        </w:rPr>
        <w:t xml:space="preserve">UNDING </w:t>
      </w:r>
      <w:r w:rsidR="00204AEF" w:rsidRPr="007C0490">
        <w:rPr>
          <w:b/>
          <w:bCs/>
        </w:rPr>
        <w:t xml:space="preserve">SOURCES </w:t>
      </w:r>
      <w:commentRangeEnd w:id="530"/>
      <w:r w:rsidR="00DF2003">
        <w:rPr>
          <w:rStyle w:val="CommentReference"/>
        </w:rPr>
        <w:commentReference w:id="530"/>
      </w:r>
    </w:p>
    <w:p w14:paraId="796695E4" w14:textId="665BCEE5" w:rsidR="00173CD8" w:rsidRPr="007C0490" w:rsidRDefault="00173CD8" w:rsidP="003805CC">
      <w:pPr>
        <w:jc w:val="both"/>
        <w:rPr>
          <w:b/>
          <w:bCs/>
        </w:rPr>
      </w:pPr>
      <w:ins w:id="531" w:author="Xu, Jason" w:date="2020-01-13T14:55:00Z">
        <w:r w:rsidRPr="00173CD8">
          <w:rPr>
            <w:b/>
            <w:bCs/>
            <w:highlight w:val="yellow"/>
            <w:rPrChange w:id="532"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79216736" w14:textId="04011F78" w:rsidR="00703E0C" w:rsidRPr="00703E0C" w:rsidRDefault="00FE7C78" w:rsidP="00703E0C">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03E0C" w:rsidRPr="00703E0C">
        <w:rPr>
          <w:rFonts w:ascii="Calibri" w:hAnsi="Calibri" w:cs="Calibri"/>
          <w:noProof/>
          <w:szCs w:val="24"/>
        </w:rPr>
        <w:t>1.</w:t>
      </w:r>
      <w:r w:rsidR="00703E0C" w:rsidRPr="00703E0C">
        <w:rPr>
          <w:rFonts w:ascii="Calibri" w:hAnsi="Calibri" w:cs="Calibri"/>
          <w:noProof/>
          <w:szCs w:val="24"/>
        </w:rPr>
        <w:tab/>
        <w:t xml:space="preserve">Drivelos, S. A. &amp; Georgiou, C. A. Multi-element and multi-isotope-ratio analysis to determine the geographical origin of foods in the European Union. </w:t>
      </w:r>
      <w:r w:rsidR="00703E0C" w:rsidRPr="00703E0C">
        <w:rPr>
          <w:rFonts w:ascii="Calibri" w:hAnsi="Calibri" w:cs="Calibri"/>
          <w:i/>
          <w:iCs/>
          <w:noProof/>
          <w:szCs w:val="24"/>
        </w:rPr>
        <w:t>TrAC - Trends Anal. Chem.</w:t>
      </w:r>
      <w:r w:rsidR="00703E0C" w:rsidRPr="00703E0C">
        <w:rPr>
          <w:rFonts w:ascii="Calibri" w:hAnsi="Calibri" w:cs="Calibri"/>
          <w:noProof/>
          <w:szCs w:val="24"/>
        </w:rPr>
        <w:t xml:space="preserve"> </w:t>
      </w:r>
      <w:r w:rsidR="00703E0C" w:rsidRPr="00703E0C">
        <w:rPr>
          <w:rFonts w:ascii="Calibri" w:hAnsi="Calibri" w:cs="Calibri"/>
          <w:b/>
          <w:bCs/>
          <w:noProof/>
          <w:szCs w:val="24"/>
        </w:rPr>
        <w:t>40</w:t>
      </w:r>
      <w:r w:rsidR="00703E0C" w:rsidRPr="00703E0C">
        <w:rPr>
          <w:rFonts w:ascii="Calibri" w:hAnsi="Calibri" w:cs="Calibri"/>
          <w:noProof/>
          <w:szCs w:val="24"/>
        </w:rPr>
        <w:t>, 38–51 (2012).</w:t>
      </w:r>
    </w:p>
    <w:p w14:paraId="11818CB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w:t>
      </w:r>
      <w:r w:rsidRPr="00703E0C">
        <w:rPr>
          <w:rFonts w:ascii="Calibri" w:hAnsi="Calibri" w:cs="Calibri"/>
          <w:noProof/>
          <w:szCs w:val="24"/>
        </w:rPr>
        <w:tab/>
        <w:t xml:space="preserve">Summary of the Paris Convention for the Protection of Industrial Property (1883). Available at: https://www.wipo.int/treaties/en/ip/paris/summary_paris.html. </w:t>
      </w:r>
    </w:p>
    <w:p w14:paraId="31FFF2F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w:t>
      </w:r>
      <w:r w:rsidRPr="00703E0C">
        <w:rPr>
          <w:rFonts w:ascii="Calibri" w:hAnsi="Calibri" w:cs="Calibri"/>
          <w:noProof/>
          <w:szCs w:val="24"/>
        </w:rPr>
        <w:tab/>
        <w:t xml:space="preserve">Luykx, D. M. A. M. &amp; Ruth, S. M. Van. Food Chemistry An overview of analytical methods for determining the geographical origin of food products. </w:t>
      </w:r>
      <w:r w:rsidRPr="00703E0C">
        <w:rPr>
          <w:rFonts w:ascii="Calibri" w:hAnsi="Calibri" w:cs="Calibri"/>
          <w:b/>
          <w:bCs/>
          <w:noProof/>
          <w:szCs w:val="24"/>
        </w:rPr>
        <w:t>107</w:t>
      </w:r>
      <w:r w:rsidRPr="00703E0C">
        <w:rPr>
          <w:rFonts w:ascii="Calibri" w:hAnsi="Calibri" w:cs="Calibri"/>
          <w:noProof/>
          <w:szCs w:val="24"/>
        </w:rPr>
        <w:t>, 897–911 (2008).</w:t>
      </w:r>
    </w:p>
    <w:p w14:paraId="4318C73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4.</w:t>
      </w:r>
      <w:r w:rsidRPr="00703E0C">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89E9E5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5.</w:t>
      </w:r>
      <w:r w:rsidRPr="00703E0C">
        <w:rPr>
          <w:rFonts w:ascii="Calibri" w:hAnsi="Calibri" w:cs="Calibri"/>
          <w:noProof/>
          <w:szCs w:val="24"/>
        </w:rPr>
        <w:tab/>
        <w:t xml:space="preserve">Li, Y. Protection of Geographical Indications in China. (2017). Available at: https://www.niuyie.com/protection-of-geographical-indications-in-china/. </w:t>
      </w:r>
    </w:p>
    <w:p w14:paraId="682DF7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6.</w:t>
      </w:r>
      <w:r w:rsidRPr="00703E0C">
        <w:rPr>
          <w:rFonts w:ascii="Calibri" w:hAnsi="Calibri" w:cs="Calibri"/>
          <w:noProof/>
          <w:szCs w:val="24"/>
        </w:rPr>
        <w:tab/>
        <w:t xml:space="preserve">FAOSTAT 2017. Available at: http://www.fao.org/faostat/en/?#data/QC. </w:t>
      </w:r>
    </w:p>
    <w:p w14:paraId="466B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7.</w:t>
      </w:r>
      <w:r w:rsidRPr="00703E0C">
        <w:rPr>
          <w:rFonts w:ascii="Calibri" w:hAnsi="Calibri" w:cs="Calibri"/>
          <w:noProof/>
          <w:szCs w:val="24"/>
        </w:rPr>
        <w:tab/>
        <w:t xml:space="preserve">Jin, S., Zhang, Y. &amp; Xu, Y. Amount of information and the willingness of consumers to pay for food traceability in China. </w:t>
      </w:r>
      <w:r w:rsidRPr="00703E0C">
        <w:rPr>
          <w:rFonts w:ascii="Calibri" w:hAnsi="Calibri" w:cs="Calibri"/>
          <w:i/>
          <w:iCs/>
          <w:noProof/>
          <w:szCs w:val="24"/>
        </w:rPr>
        <w:t>Food Control</w:t>
      </w:r>
      <w:r w:rsidRPr="00703E0C">
        <w:rPr>
          <w:rFonts w:ascii="Calibri" w:hAnsi="Calibri" w:cs="Calibri"/>
          <w:noProof/>
          <w:szCs w:val="24"/>
        </w:rPr>
        <w:t xml:space="preserve"> (2017). doi:10.1016/j.foodcont.2017.02.012</w:t>
      </w:r>
    </w:p>
    <w:p w14:paraId="29F6C6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8.</w:t>
      </w:r>
      <w:r w:rsidRPr="00703E0C">
        <w:rPr>
          <w:rFonts w:ascii="Calibri" w:hAnsi="Calibri" w:cs="Calibri"/>
          <w:noProof/>
          <w:szCs w:val="24"/>
        </w:rPr>
        <w:tab/>
        <w:t>Veeck, G. Food Safety Concerns and Rice Imports in China : 1998 - 2016. (2017).</w:t>
      </w:r>
    </w:p>
    <w:p w14:paraId="7B18A0A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9.</w:t>
      </w:r>
      <w:r w:rsidRPr="00703E0C">
        <w:rPr>
          <w:rFonts w:ascii="Calibri" w:hAnsi="Calibri" w:cs="Calibri"/>
          <w:noProof/>
          <w:szCs w:val="24"/>
        </w:rPr>
        <w:tab/>
        <w:t xml:space="preserve">Qian, L. </w:t>
      </w:r>
      <w:r w:rsidRPr="00703E0C">
        <w:rPr>
          <w:rFonts w:ascii="Calibri" w:hAnsi="Calibri" w:cs="Calibri"/>
          <w:i/>
          <w:iCs/>
          <w:noProof/>
          <w:szCs w:val="24"/>
        </w:rPr>
        <w:t>et al.</w:t>
      </w:r>
      <w:r w:rsidRPr="00703E0C">
        <w:rPr>
          <w:rFonts w:ascii="Calibri" w:hAnsi="Calibri" w:cs="Calibri"/>
          <w:noProof/>
          <w:szCs w:val="24"/>
        </w:rPr>
        <w:t xml:space="preserve"> Determination of geographical origin of wuchang rice with the geographical indicator by multielement analysis. </w:t>
      </w:r>
      <w:r w:rsidRPr="00703E0C">
        <w:rPr>
          <w:rFonts w:ascii="Calibri" w:hAnsi="Calibri" w:cs="Calibri"/>
          <w:i/>
          <w:iCs/>
          <w:noProof/>
          <w:szCs w:val="24"/>
        </w:rPr>
        <w:t>J. Food Qual.</w:t>
      </w:r>
      <w:r w:rsidRPr="00703E0C">
        <w:rPr>
          <w:rFonts w:ascii="Calibri" w:hAnsi="Calibri" w:cs="Calibri"/>
          <w:noProof/>
          <w:szCs w:val="24"/>
        </w:rPr>
        <w:t xml:space="preserve"> </w:t>
      </w:r>
      <w:r w:rsidRPr="00703E0C">
        <w:rPr>
          <w:rFonts w:ascii="Calibri" w:hAnsi="Calibri" w:cs="Calibri"/>
          <w:b/>
          <w:bCs/>
          <w:noProof/>
          <w:szCs w:val="24"/>
        </w:rPr>
        <w:t>2019</w:t>
      </w:r>
      <w:r w:rsidRPr="00703E0C">
        <w:rPr>
          <w:rFonts w:ascii="Calibri" w:hAnsi="Calibri" w:cs="Calibri"/>
          <w:noProof/>
          <w:szCs w:val="24"/>
        </w:rPr>
        <w:t>, (2019).</w:t>
      </w:r>
    </w:p>
    <w:p w14:paraId="7AD764BA"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10.</w:t>
      </w:r>
      <w:r w:rsidRPr="00703E0C">
        <w:rPr>
          <w:rFonts w:ascii="Calibri" w:hAnsi="Calibri" w:cs="Calibri"/>
          <w:noProof/>
          <w:szCs w:val="24"/>
        </w:rPr>
        <w:tab/>
        <w:t xml:space="preserve">Zhu, L. </w:t>
      </w:r>
      <w:r w:rsidRPr="00703E0C">
        <w:rPr>
          <w:rFonts w:ascii="Calibri" w:hAnsi="Calibri" w:cs="Calibri"/>
          <w:i/>
          <w:iCs/>
          <w:noProof/>
          <w:szCs w:val="24"/>
        </w:rPr>
        <w:t>et al.</w:t>
      </w:r>
      <w:r w:rsidRPr="00703E0C">
        <w:rPr>
          <w:rFonts w:ascii="Calibri" w:hAnsi="Calibri" w:cs="Calibri"/>
          <w:noProof/>
          <w:szCs w:val="24"/>
        </w:rPr>
        <w:t xml:space="preserve"> Identification of rice varieties and determination of their geographical origin in China using Raman spectroscopy. </w:t>
      </w:r>
      <w:r w:rsidRPr="00703E0C">
        <w:rPr>
          <w:rFonts w:ascii="Calibri" w:hAnsi="Calibri" w:cs="Calibri"/>
          <w:i/>
          <w:iCs/>
          <w:noProof/>
          <w:szCs w:val="24"/>
        </w:rPr>
        <w:t>J. Cereal Sci.</w:t>
      </w:r>
      <w:r w:rsidRPr="00703E0C">
        <w:rPr>
          <w:rFonts w:ascii="Calibri" w:hAnsi="Calibri" w:cs="Calibri"/>
          <w:noProof/>
          <w:szCs w:val="24"/>
        </w:rPr>
        <w:t xml:space="preserve"> </w:t>
      </w:r>
      <w:r w:rsidRPr="00703E0C">
        <w:rPr>
          <w:rFonts w:ascii="Calibri" w:hAnsi="Calibri" w:cs="Calibri"/>
          <w:b/>
          <w:bCs/>
          <w:noProof/>
          <w:szCs w:val="24"/>
        </w:rPr>
        <w:t>82</w:t>
      </w:r>
      <w:r w:rsidRPr="00703E0C">
        <w:rPr>
          <w:rFonts w:ascii="Calibri" w:hAnsi="Calibri" w:cs="Calibri"/>
          <w:noProof/>
          <w:szCs w:val="24"/>
        </w:rPr>
        <w:t>, (2018).</w:t>
      </w:r>
    </w:p>
    <w:p w14:paraId="344039C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11.</w:t>
      </w:r>
      <w:r w:rsidRPr="00703E0C">
        <w:rPr>
          <w:rFonts w:ascii="Calibri" w:hAnsi="Calibri" w:cs="Calibri"/>
          <w:noProof/>
          <w:szCs w:val="24"/>
        </w:rPr>
        <w:tab/>
        <w:t>Mertens, B. J. A. &amp; Thompson, M. The authentication of Basmati rice using near infrared spectroscopy. (1993). doi:10.1255/jnirs.8</w:t>
      </w:r>
    </w:p>
    <w:p w14:paraId="1EF4FA5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12.</w:t>
      </w:r>
      <w:r w:rsidRPr="00703E0C">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03E0C">
        <w:rPr>
          <w:rFonts w:ascii="Calibri" w:hAnsi="Calibri" w:cs="Calibri"/>
          <w:i/>
          <w:iCs/>
          <w:noProof/>
          <w:szCs w:val="24"/>
        </w:rPr>
        <w:t>J. Raman Spectrosc.</w:t>
      </w:r>
      <w:r w:rsidRPr="00703E0C">
        <w:rPr>
          <w:rFonts w:ascii="Calibri" w:hAnsi="Calibri" w:cs="Calibri"/>
          <w:noProof/>
          <w:szCs w:val="24"/>
        </w:rPr>
        <w:t xml:space="preserve"> </w:t>
      </w:r>
      <w:r w:rsidRPr="00703E0C">
        <w:rPr>
          <w:rFonts w:ascii="Calibri" w:hAnsi="Calibri" w:cs="Calibri"/>
          <w:b/>
          <w:bCs/>
          <w:noProof/>
          <w:szCs w:val="24"/>
        </w:rPr>
        <w:t>36</w:t>
      </w:r>
      <w:r w:rsidRPr="00703E0C">
        <w:rPr>
          <w:rFonts w:ascii="Calibri" w:hAnsi="Calibri" w:cs="Calibri"/>
          <w:noProof/>
          <w:szCs w:val="24"/>
        </w:rPr>
        <w:t>, 541–550 (2005).</w:t>
      </w:r>
    </w:p>
    <w:p w14:paraId="3734587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13.</w:t>
      </w:r>
      <w:r w:rsidRPr="00703E0C">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141</w:t>
      </w:r>
      <w:r w:rsidRPr="00703E0C">
        <w:rPr>
          <w:rFonts w:ascii="Calibri" w:hAnsi="Calibri" w:cs="Calibri"/>
          <w:noProof/>
          <w:szCs w:val="24"/>
        </w:rPr>
        <w:t>, 3504–3509 (2013).</w:t>
      </w:r>
    </w:p>
    <w:p w14:paraId="6E32689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14.</w:t>
      </w:r>
      <w:r w:rsidRPr="00703E0C">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03E0C">
        <w:rPr>
          <w:rFonts w:ascii="Calibri" w:hAnsi="Calibri" w:cs="Calibri"/>
          <w:i/>
          <w:iCs/>
          <w:noProof/>
          <w:szCs w:val="24"/>
        </w:rPr>
        <w:t>Comput. Electron. Agric.</w:t>
      </w:r>
      <w:r w:rsidRPr="00703E0C">
        <w:rPr>
          <w:rFonts w:ascii="Calibri" w:hAnsi="Calibri" w:cs="Calibri"/>
          <w:noProof/>
          <w:szCs w:val="24"/>
        </w:rPr>
        <w:t xml:space="preserve"> </w:t>
      </w:r>
      <w:r w:rsidRPr="00703E0C">
        <w:rPr>
          <w:rFonts w:ascii="Calibri" w:hAnsi="Calibri" w:cs="Calibri"/>
          <w:b/>
          <w:bCs/>
          <w:noProof/>
          <w:szCs w:val="24"/>
        </w:rPr>
        <w:t>121</w:t>
      </w:r>
      <w:r w:rsidRPr="00703E0C">
        <w:rPr>
          <w:rFonts w:ascii="Calibri" w:hAnsi="Calibri" w:cs="Calibri"/>
          <w:noProof/>
          <w:szCs w:val="24"/>
        </w:rPr>
        <w:t>, 101–107 (2016).</w:t>
      </w:r>
    </w:p>
    <w:p w14:paraId="1EE2DB1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15.</w:t>
      </w:r>
      <w:r w:rsidRPr="00703E0C">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03E0C">
        <w:rPr>
          <w:rFonts w:ascii="Calibri" w:hAnsi="Calibri" w:cs="Calibri"/>
          <w:i/>
          <w:iCs/>
          <w:noProof/>
          <w:szCs w:val="24"/>
        </w:rPr>
        <w:t>J. Anal. Test.</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138–148 (2018).</w:t>
      </w:r>
    </w:p>
    <w:p w14:paraId="7FFB0B31"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16.</w:t>
      </w:r>
      <w:r w:rsidRPr="00703E0C">
        <w:rPr>
          <w:rFonts w:ascii="Calibri" w:hAnsi="Calibri" w:cs="Calibri"/>
          <w:noProof/>
          <w:szCs w:val="24"/>
        </w:rPr>
        <w:tab/>
        <w:t xml:space="preserve">Maione, C. &amp; Barbosa, R. M. Recent applications of multivariate data analysis methods in the authentication of rice and the most analyzed parameters: A review. </w:t>
      </w:r>
      <w:r w:rsidRPr="00703E0C">
        <w:rPr>
          <w:rFonts w:ascii="Calibri" w:hAnsi="Calibri" w:cs="Calibri"/>
          <w:i/>
          <w:iCs/>
          <w:noProof/>
          <w:szCs w:val="24"/>
        </w:rPr>
        <w:t>Crit. Rev. Food Sci. Nutr.</w:t>
      </w:r>
      <w:r w:rsidRPr="00703E0C">
        <w:rPr>
          <w:rFonts w:ascii="Calibri" w:hAnsi="Calibri" w:cs="Calibri"/>
          <w:noProof/>
          <w:szCs w:val="24"/>
        </w:rPr>
        <w:t xml:space="preserve"> </w:t>
      </w:r>
      <w:r w:rsidRPr="00703E0C">
        <w:rPr>
          <w:rFonts w:ascii="Calibri" w:hAnsi="Calibri" w:cs="Calibri"/>
          <w:b/>
          <w:bCs/>
          <w:noProof/>
          <w:szCs w:val="24"/>
        </w:rPr>
        <w:t>8398</w:t>
      </w:r>
      <w:r w:rsidRPr="00703E0C">
        <w:rPr>
          <w:rFonts w:ascii="Calibri" w:hAnsi="Calibri" w:cs="Calibri"/>
          <w:noProof/>
          <w:szCs w:val="24"/>
        </w:rPr>
        <w:t>, 1–12 (2018).</w:t>
      </w:r>
    </w:p>
    <w:p w14:paraId="5CE945D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17.</w:t>
      </w:r>
      <w:r w:rsidRPr="00703E0C">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03E0C">
        <w:rPr>
          <w:rFonts w:ascii="Calibri" w:hAnsi="Calibri" w:cs="Calibri"/>
          <w:i/>
          <w:iCs/>
          <w:noProof/>
          <w:szCs w:val="24"/>
        </w:rPr>
        <w:t>Journal of Food Science</w:t>
      </w:r>
      <w:r w:rsidRPr="00703E0C">
        <w:rPr>
          <w:rFonts w:ascii="Calibri" w:hAnsi="Calibri" w:cs="Calibri"/>
          <w:noProof/>
          <w:szCs w:val="24"/>
        </w:rPr>
        <w:t xml:space="preserve"> </w:t>
      </w:r>
      <w:r w:rsidRPr="00703E0C">
        <w:rPr>
          <w:rFonts w:ascii="Calibri" w:hAnsi="Calibri" w:cs="Calibri"/>
          <w:b/>
          <w:bCs/>
          <w:noProof/>
          <w:szCs w:val="24"/>
        </w:rPr>
        <w:t>79</w:t>
      </w:r>
      <w:r w:rsidRPr="00703E0C">
        <w:rPr>
          <w:rFonts w:ascii="Calibri" w:hAnsi="Calibri" w:cs="Calibri"/>
          <w:noProof/>
          <w:szCs w:val="24"/>
        </w:rPr>
        <w:t>, C1672–C1677 (2014).</w:t>
      </w:r>
    </w:p>
    <w:p w14:paraId="7C2950C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18.</w:t>
      </w:r>
      <w:r w:rsidRPr="00703E0C">
        <w:rPr>
          <w:rFonts w:ascii="Calibri" w:hAnsi="Calibri" w:cs="Calibri"/>
          <w:noProof/>
          <w:szCs w:val="24"/>
        </w:rPr>
        <w:tab/>
        <w:t xml:space="preserve">Brereton, R. G. </w:t>
      </w:r>
      <w:r w:rsidRPr="00703E0C">
        <w:rPr>
          <w:rFonts w:ascii="Calibri" w:hAnsi="Calibri" w:cs="Calibri"/>
          <w:i/>
          <w:iCs/>
          <w:noProof/>
          <w:szCs w:val="24"/>
        </w:rPr>
        <w:t>et al.</w:t>
      </w:r>
      <w:r w:rsidRPr="00703E0C">
        <w:rPr>
          <w:rFonts w:ascii="Calibri" w:hAnsi="Calibri" w:cs="Calibri"/>
          <w:noProof/>
          <w:szCs w:val="24"/>
        </w:rPr>
        <w:t xml:space="preserve"> Chemometrics in analytical chemistry—part I: history, experimental design and data analysis tools. </w:t>
      </w:r>
      <w:r w:rsidRPr="00703E0C">
        <w:rPr>
          <w:rFonts w:ascii="Calibri" w:hAnsi="Calibri" w:cs="Calibri"/>
          <w:i/>
          <w:iCs/>
          <w:noProof/>
          <w:szCs w:val="24"/>
        </w:rPr>
        <w:t>Anal. Bioanal. Chem.</w:t>
      </w:r>
      <w:r w:rsidRPr="00703E0C">
        <w:rPr>
          <w:rFonts w:ascii="Calibri" w:hAnsi="Calibri" w:cs="Calibri"/>
          <w:noProof/>
          <w:szCs w:val="24"/>
        </w:rPr>
        <w:t xml:space="preserve"> </w:t>
      </w:r>
      <w:r w:rsidRPr="00703E0C">
        <w:rPr>
          <w:rFonts w:ascii="Calibri" w:hAnsi="Calibri" w:cs="Calibri"/>
          <w:b/>
          <w:bCs/>
          <w:noProof/>
          <w:szCs w:val="24"/>
        </w:rPr>
        <w:t>409</w:t>
      </w:r>
      <w:r w:rsidRPr="00703E0C">
        <w:rPr>
          <w:rFonts w:ascii="Calibri" w:hAnsi="Calibri" w:cs="Calibri"/>
          <w:noProof/>
          <w:szCs w:val="24"/>
        </w:rPr>
        <w:t>, 5891–5899 (2017).</w:t>
      </w:r>
    </w:p>
    <w:p w14:paraId="580D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19.</w:t>
      </w:r>
      <w:r w:rsidRPr="00703E0C">
        <w:rPr>
          <w:rFonts w:ascii="Calibri" w:hAnsi="Calibri" w:cs="Calibri"/>
          <w:noProof/>
          <w:szCs w:val="24"/>
        </w:rPr>
        <w:tab/>
        <w:t xml:space="preserve">Hopfer, H., Nelson, J., Collins, T. S., Heymann, H. &amp; Ebeler, S. E. The combined impact of vineyard origin and processing winery on the elemental profile of red wines.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172</w:t>
      </w:r>
      <w:r w:rsidRPr="00703E0C">
        <w:rPr>
          <w:rFonts w:ascii="Calibri" w:hAnsi="Calibri" w:cs="Calibri"/>
          <w:noProof/>
          <w:szCs w:val="24"/>
        </w:rPr>
        <w:t>, 486–496 (2015).</w:t>
      </w:r>
    </w:p>
    <w:p w14:paraId="1DD0CC1F"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20.</w:t>
      </w:r>
      <w:r w:rsidRPr="00703E0C">
        <w:rPr>
          <w:rFonts w:ascii="Calibri" w:hAnsi="Calibri" w:cs="Calibri"/>
          <w:noProof/>
          <w:szCs w:val="24"/>
        </w:rPr>
        <w:tab/>
        <w:t xml:space="preserve">Breiman, L. Random Forests.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45</w:t>
      </w:r>
      <w:r w:rsidRPr="00703E0C">
        <w:rPr>
          <w:rFonts w:ascii="Calibri" w:hAnsi="Calibri" w:cs="Calibri"/>
          <w:noProof/>
          <w:szCs w:val="24"/>
        </w:rPr>
        <w:t>, 5–32 (2001).</w:t>
      </w:r>
    </w:p>
    <w:p w14:paraId="6E33762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21.</w:t>
      </w:r>
      <w:r w:rsidRPr="00703E0C">
        <w:rPr>
          <w:rFonts w:ascii="Calibri" w:hAnsi="Calibri" w:cs="Calibri"/>
          <w:noProof/>
          <w:szCs w:val="24"/>
        </w:rPr>
        <w:tab/>
        <w:t xml:space="preserve">Cortes, C. &amp; Vapnik, V. Support-Vector Networks.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20</w:t>
      </w:r>
      <w:r w:rsidRPr="00703E0C">
        <w:rPr>
          <w:rFonts w:ascii="Calibri" w:hAnsi="Calibri" w:cs="Calibri"/>
          <w:noProof/>
          <w:szCs w:val="24"/>
        </w:rPr>
        <w:t>, 273–297 (1995).</w:t>
      </w:r>
    </w:p>
    <w:p w14:paraId="4748E5E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22.</w:t>
      </w:r>
      <w:r w:rsidRPr="00703E0C">
        <w:rPr>
          <w:rFonts w:ascii="Calibri" w:hAnsi="Calibri" w:cs="Calibri"/>
          <w:noProof/>
          <w:szCs w:val="24"/>
        </w:rPr>
        <w:tab/>
        <w:t xml:space="preserve">Chang, C.-C. &amp; Lin, C.-J. LIBSVM: A library for support vector machines. </w:t>
      </w:r>
      <w:r w:rsidRPr="00703E0C">
        <w:rPr>
          <w:rFonts w:ascii="Calibri" w:hAnsi="Calibri" w:cs="Calibri"/>
          <w:i/>
          <w:iCs/>
          <w:noProof/>
          <w:szCs w:val="24"/>
        </w:rPr>
        <w:t>ACM Trans. Intell. Syst. Technol.</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1–27 (2011).</w:t>
      </w:r>
    </w:p>
    <w:p w14:paraId="52A79A4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23.</w:t>
      </w:r>
      <w:r w:rsidRPr="00703E0C">
        <w:rPr>
          <w:rFonts w:ascii="Calibri" w:hAnsi="Calibri" w:cs="Calibri"/>
          <w:noProof/>
          <w:szCs w:val="24"/>
        </w:rPr>
        <w:tab/>
        <w:t xml:space="preserve">Krstajic, D., Buturovic, L. J., Leahy, D. E. &amp; Thomas, S. Cross-validation pitfalls when selecting and assessing regression and classification models. </w:t>
      </w:r>
      <w:r w:rsidRPr="00703E0C">
        <w:rPr>
          <w:rFonts w:ascii="Calibri" w:hAnsi="Calibri" w:cs="Calibri"/>
          <w:i/>
          <w:iCs/>
          <w:noProof/>
          <w:szCs w:val="24"/>
        </w:rPr>
        <w:t>J. Cheminform.</w:t>
      </w:r>
      <w:r w:rsidRPr="00703E0C">
        <w:rPr>
          <w:rFonts w:ascii="Calibri" w:hAnsi="Calibri" w:cs="Calibri"/>
          <w:noProof/>
          <w:szCs w:val="24"/>
        </w:rPr>
        <w:t xml:space="preserve"> </w:t>
      </w:r>
      <w:r w:rsidRPr="00703E0C">
        <w:rPr>
          <w:rFonts w:ascii="Calibri" w:hAnsi="Calibri" w:cs="Calibri"/>
          <w:b/>
          <w:bCs/>
          <w:noProof/>
          <w:szCs w:val="24"/>
        </w:rPr>
        <w:t>6</w:t>
      </w:r>
      <w:r w:rsidRPr="00703E0C">
        <w:rPr>
          <w:rFonts w:ascii="Calibri" w:hAnsi="Calibri" w:cs="Calibri"/>
          <w:noProof/>
          <w:szCs w:val="24"/>
        </w:rPr>
        <w:t>, 10 (2014).</w:t>
      </w:r>
    </w:p>
    <w:p w14:paraId="02D5FF0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24.</w:t>
      </w:r>
      <w:r w:rsidRPr="00703E0C">
        <w:rPr>
          <w:rFonts w:ascii="Calibri" w:hAnsi="Calibri" w:cs="Calibri"/>
          <w:noProof/>
          <w:szCs w:val="24"/>
        </w:rPr>
        <w:tab/>
        <w:t xml:space="preserve">Dietterich, T. Machine Learning Research: Four Current Directions. </w:t>
      </w:r>
      <w:r w:rsidRPr="00703E0C">
        <w:rPr>
          <w:rFonts w:ascii="Calibri" w:hAnsi="Calibri" w:cs="Calibri"/>
          <w:i/>
          <w:iCs/>
          <w:noProof/>
          <w:szCs w:val="24"/>
        </w:rPr>
        <w:t>AI Mag.</w:t>
      </w:r>
      <w:r w:rsidRPr="00703E0C">
        <w:rPr>
          <w:rFonts w:ascii="Calibri" w:hAnsi="Calibri" w:cs="Calibri"/>
          <w:noProof/>
          <w:szCs w:val="24"/>
        </w:rPr>
        <w:t xml:space="preserve"> </w:t>
      </w:r>
      <w:r w:rsidRPr="00703E0C">
        <w:rPr>
          <w:rFonts w:ascii="Calibri" w:hAnsi="Calibri" w:cs="Calibri"/>
          <w:b/>
          <w:bCs/>
          <w:noProof/>
          <w:szCs w:val="24"/>
        </w:rPr>
        <w:t>18</w:t>
      </w:r>
      <w:r w:rsidRPr="00703E0C">
        <w:rPr>
          <w:rFonts w:ascii="Calibri" w:hAnsi="Calibri" w:cs="Calibri"/>
          <w:noProof/>
          <w:szCs w:val="24"/>
        </w:rPr>
        <w:t>, (2000).</w:t>
      </w:r>
    </w:p>
    <w:p w14:paraId="66A50DE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25.</w:t>
      </w:r>
      <w:r w:rsidRPr="00703E0C">
        <w:rPr>
          <w:rFonts w:ascii="Calibri" w:hAnsi="Calibri" w:cs="Calibri"/>
          <w:noProof/>
          <w:szCs w:val="24"/>
        </w:rPr>
        <w:tab/>
        <w:t xml:space="preserve">Relief-based feature selection: Introduction and review. </w:t>
      </w:r>
      <w:r w:rsidRPr="00703E0C">
        <w:rPr>
          <w:rFonts w:ascii="Calibri" w:hAnsi="Calibri" w:cs="Calibri"/>
          <w:i/>
          <w:iCs/>
          <w:noProof/>
          <w:szCs w:val="24"/>
        </w:rPr>
        <w:t>J. Biomed. Inform.</w:t>
      </w:r>
      <w:r w:rsidRPr="00703E0C">
        <w:rPr>
          <w:rFonts w:ascii="Calibri" w:hAnsi="Calibri" w:cs="Calibri"/>
          <w:noProof/>
          <w:szCs w:val="24"/>
        </w:rPr>
        <w:t xml:space="preserve"> </w:t>
      </w:r>
      <w:r w:rsidRPr="00703E0C">
        <w:rPr>
          <w:rFonts w:ascii="Calibri" w:hAnsi="Calibri" w:cs="Calibri"/>
          <w:b/>
          <w:bCs/>
          <w:noProof/>
          <w:szCs w:val="24"/>
        </w:rPr>
        <w:t>85</w:t>
      </w:r>
      <w:r w:rsidRPr="00703E0C">
        <w:rPr>
          <w:rFonts w:ascii="Calibri" w:hAnsi="Calibri" w:cs="Calibri"/>
          <w:noProof/>
          <w:szCs w:val="24"/>
        </w:rPr>
        <w:t>, 189–203 (2018).</w:t>
      </w:r>
    </w:p>
    <w:p w14:paraId="65131B6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26.</w:t>
      </w:r>
      <w:r w:rsidRPr="00703E0C">
        <w:rPr>
          <w:rFonts w:ascii="Calibri" w:hAnsi="Calibri" w:cs="Calibri"/>
          <w:noProof/>
          <w:szCs w:val="24"/>
        </w:rPr>
        <w:tab/>
        <w:t xml:space="preserve">Ambroise, C. &amp; McLachlan, G. J. Selection bias in gene extraction on the basis of microarray gene-expression data. </w:t>
      </w:r>
      <w:r w:rsidRPr="00703E0C">
        <w:rPr>
          <w:rFonts w:ascii="Calibri" w:hAnsi="Calibri" w:cs="Calibri"/>
          <w:i/>
          <w:iCs/>
          <w:noProof/>
          <w:szCs w:val="24"/>
        </w:rPr>
        <w:t>Proc. Natl. Acad. Sci.</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6562–6566 (2002).</w:t>
      </w:r>
    </w:p>
    <w:p w14:paraId="290F300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27.</w:t>
      </w:r>
      <w:r w:rsidRPr="00703E0C">
        <w:rPr>
          <w:rFonts w:ascii="Calibri" w:hAnsi="Calibri" w:cs="Calibri"/>
          <w:noProof/>
          <w:szCs w:val="24"/>
        </w:rPr>
        <w:tab/>
        <w:t xml:space="preserve">Chen, Y.-W. &amp; Lin, C.-J. Combining SVMs with Various Feature Selection Strategies. in </w:t>
      </w:r>
      <w:r w:rsidRPr="00703E0C">
        <w:rPr>
          <w:rFonts w:ascii="Calibri" w:hAnsi="Calibri" w:cs="Calibri"/>
          <w:i/>
          <w:iCs/>
          <w:noProof/>
          <w:szCs w:val="24"/>
        </w:rPr>
        <w:t>Feature Extraction: Foundations and Applications</w:t>
      </w:r>
      <w:r w:rsidRPr="00703E0C">
        <w:rPr>
          <w:rFonts w:ascii="Calibri" w:hAnsi="Calibri" w:cs="Calibri"/>
          <w:noProof/>
          <w:szCs w:val="24"/>
        </w:rPr>
        <w:t xml:space="preserve"> (eds. Guyon, I., Nikravesh, M., Gunn, S. &amp; Zadeh, L. A.) 315–324 (Springer Berlin Heidelberg, 2006). doi:10.1007/978-3-540-35488-8_13</w:t>
      </w:r>
    </w:p>
    <w:p w14:paraId="46B1A4A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28.</w:t>
      </w:r>
      <w:r w:rsidRPr="00703E0C">
        <w:rPr>
          <w:rFonts w:ascii="Calibri" w:hAnsi="Calibri" w:cs="Calibri"/>
          <w:noProof/>
          <w:szCs w:val="24"/>
        </w:rPr>
        <w:tab/>
        <w:t xml:space="preserve">Costa, N. L., Llobodanin, L. A. G., Castro, I. A. &amp; Barbosa, R. Finding the most important sensory descriptors to differentiate some Vitis vinifera L. South American wines using support vector machines. </w:t>
      </w:r>
      <w:r w:rsidRPr="00703E0C">
        <w:rPr>
          <w:rFonts w:ascii="Calibri" w:hAnsi="Calibri" w:cs="Calibri"/>
          <w:i/>
          <w:iCs/>
          <w:noProof/>
          <w:szCs w:val="24"/>
        </w:rPr>
        <w:t>Eur. Food Res. Technol.</w:t>
      </w:r>
      <w:r w:rsidRPr="00703E0C">
        <w:rPr>
          <w:rFonts w:ascii="Calibri" w:hAnsi="Calibri" w:cs="Calibri"/>
          <w:noProof/>
          <w:szCs w:val="24"/>
        </w:rPr>
        <w:t xml:space="preserve"> </w:t>
      </w:r>
      <w:r w:rsidRPr="00703E0C">
        <w:rPr>
          <w:rFonts w:ascii="Calibri" w:hAnsi="Calibri" w:cs="Calibri"/>
          <w:b/>
          <w:bCs/>
          <w:noProof/>
          <w:szCs w:val="24"/>
        </w:rPr>
        <w:t>245</w:t>
      </w:r>
      <w:r w:rsidRPr="00703E0C">
        <w:rPr>
          <w:rFonts w:ascii="Calibri" w:hAnsi="Calibri" w:cs="Calibri"/>
          <w:noProof/>
          <w:szCs w:val="24"/>
        </w:rPr>
        <w:t>, 1207–1228 (2019).</w:t>
      </w:r>
    </w:p>
    <w:p w14:paraId="2806720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29.</w:t>
      </w:r>
      <w:r w:rsidRPr="00703E0C">
        <w:rPr>
          <w:rFonts w:ascii="Calibri" w:hAnsi="Calibri" w:cs="Calibri"/>
          <w:noProof/>
          <w:szCs w:val="24"/>
        </w:rPr>
        <w:tab/>
        <w:t xml:space="preserve">Cordella, L., De Stefano, C., Fontanella, F. &amp; Marrocco, C. A Feature Selection Algorithm for Handwritten Character Recognition. </w:t>
      </w:r>
      <w:r w:rsidRPr="00703E0C">
        <w:rPr>
          <w:rFonts w:ascii="Calibri" w:hAnsi="Calibri" w:cs="Calibri"/>
          <w:i/>
          <w:iCs/>
          <w:noProof/>
          <w:szCs w:val="24"/>
        </w:rPr>
        <w:t>Proc. - Int. Conf. Pattern Recognit.</w:t>
      </w:r>
      <w:r w:rsidRPr="00703E0C">
        <w:rPr>
          <w:rFonts w:ascii="Calibri" w:hAnsi="Calibri" w:cs="Calibri"/>
          <w:noProof/>
          <w:szCs w:val="24"/>
        </w:rPr>
        <w:t xml:space="preserve"> 1–4 (2009). doi:10.1109/ICPR.2008.4761834</w:t>
      </w:r>
    </w:p>
    <w:p w14:paraId="1A51952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30.</w:t>
      </w:r>
      <w:r w:rsidRPr="00703E0C">
        <w:rPr>
          <w:rFonts w:ascii="Calibri" w:hAnsi="Calibri" w:cs="Calibri"/>
          <w:noProof/>
          <w:szCs w:val="24"/>
        </w:rPr>
        <w:tab/>
        <w:t>Meyer, D., Dimitriadou, E., Hornik, K., Weingessel, A. &amp; Leisch, F. e1071: Misc Functions of the Department of Statistics, Probability Theory Group (Formerly: E1071), TU Wien. (2019).</w:t>
      </w:r>
    </w:p>
    <w:p w14:paraId="46D45A8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31.</w:t>
      </w:r>
      <w:r w:rsidRPr="00703E0C">
        <w:rPr>
          <w:rFonts w:ascii="Calibri" w:hAnsi="Calibri" w:cs="Calibri"/>
          <w:noProof/>
          <w:szCs w:val="24"/>
        </w:rPr>
        <w:tab/>
        <w:t xml:space="preserve">Jed Wing, M. K. C. </w:t>
      </w:r>
      <w:r w:rsidRPr="00703E0C">
        <w:rPr>
          <w:rFonts w:ascii="Calibri" w:hAnsi="Calibri" w:cs="Calibri"/>
          <w:i/>
          <w:iCs/>
          <w:noProof/>
          <w:szCs w:val="24"/>
        </w:rPr>
        <w:t>et al.</w:t>
      </w:r>
      <w:r w:rsidRPr="00703E0C">
        <w:rPr>
          <w:rFonts w:ascii="Calibri" w:hAnsi="Calibri" w:cs="Calibri"/>
          <w:noProof/>
          <w:szCs w:val="24"/>
        </w:rPr>
        <w:t xml:space="preserve"> caret: Classification and Regression Training. (2019).</w:t>
      </w:r>
    </w:p>
    <w:p w14:paraId="5BA2BB7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32.</w:t>
      </w:r>
      <w:r w:rsidRPr="00703E0C">
        <w:rPr>
          <w:rFonts w:ascii="Calibri" w:hAnsi="Calibri" w:cs="Calibri"/>
          <w:noProof/>
          <w:szCs w:val="24"/>
        </w:rPr>
        <w:tab/>
        <w:t xml:space="preserve">Liaw, A. &amp; Wiener, M. Classification and Regression by randomForest. </w:t>
      </w:r>
      <w:r w:rsidRPr="00703E0C">
        <w:rPr>
          <w:rFonts w:ascii="Calibri" w:hAnsi="Calibri" w:cs="Calibri"/>
          <w:i/>
          <w:iCs/>
          <w:noProof/>
          <w:szCs w:val="24"/>
        </w:rPr>
        <w:t>R News</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18–22 (2002).</w:t>
      </w:r>
    </w:p>
    <w:p w14:paraId="0CFDF7A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33.</w:t>
      </w:r>
      <w:r w:rsidRPr="00703E0C">
        <w:rPr>
          <w:rFonts w:ascii="Calibri" w:hAnsi="Calibri" w:cs="Calibri"/>
          <w:noProof/>
          <w:szCs w:val="24"/>
        </w:rPr>
        <w:tab/>
        <w:t>Wickham, H., François, R., Henry, L. &amp; Müller, K. dplyr: A Grammar of Data Manipulation. (2019).</w:t>
      </w:r>
    </w:p>
    <w:p w14:paraId="0612A97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34.</w:t>
      </w:r>
      <w:r w:rsidRPr="00703E0C">
        <w:rPr>
          <w:rFonts w:ascii="Calibri" w:hAnsi="Calibri" w:cs="Calibri"/>
          <w:noProof/>
          <w:szCs w:val="24"/>
        </w:rPr>
        <w:tab/>
        <w:t>Mundt, A. K. and F. factoextra: Extract and Visualize the Results of Multivariate Data Analyses. (2017).</w:t>
      </w:r>
    </w:p>
    <w:p w14:paraId="14FB43D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35.</w:t>
      </w:r>
      <w:r w:rsidRPr="00703E0C">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703E0C">
        <w:rPr>
          <w:rFonts w:ascii="Calibri" w:hAnsi="Calibri" w:cs="Calibri"/>
          <w:b/>
          <w:bCs/>
          <w:noProof/>
          <w:szCs w:val="24"/>
        </w:rPr>
        <w:t>105</w:t>
      </w:r>
      <w:r w:rsidRPr="00703E0C">
        <w:rPr>
          <w:rFonts w:ascii="Calibri" w:hAnsi="Calibri" w:cs="Calibri"/>
          <w:noProof/>
          <w:szCs w:val="24"/>
        </w:rPr>
        <w:t>, 367–379 (1999).</w:t>
      </w:r>
    </w:p>
    <w:p w14:paraId="06668F9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36.</w:t>
      </w:r>
      <w:r w:rsidRPr="00703E0C">
        <w:rPr>
          <w:rFonts w:ascii="Calibri" w:hAnsi="Calibri" w:cs="Calibri"/>
          <w:noProof/>
          <w:szCs w:val="24"/>
        </w:rPr>
        <w:tab/>
        <w:t xml:space="preserve">Borges, E. M. </w:t>
      </w:r>
      <w:r w:rsidRPr="00703E0C">
        <w:rPr>
          <w:rFonts w:ascii="Calibri" w:hAnsi="Calibri" w:cs="Calibri"/>
          <w:i/>
          <w:iCs/>
          <w:noProof/>
          <w:szCs w:val="24"/>
        </w:rPr>
        <w:t>et al.</w:t>
      </w:r>
      <w:r w:rsidRPr="00703E0C">
        <w:rPr>
          <w:rFonts w:ascii="Calibri" w:hAnsi="Calibri" w:cs="Calibri"/>
          <w:noProof/>
          <w:szCs w:val="24"/>
        </w:rPr>
        <w:t xml:space="preserve"> Monitoring the authenticity of organic grape juice via chemometric analysis of elemental data. </w:t>
      </w:r>
      <w:r w:rsidRPr="00703E0C">
        <w:rPr>
          <w:rFonts w:ascii="Calibri" w:hAnsi="Calibri" w:cs="Calibri"/>
          <w:i/>
          <w:iCs/>
          <w:noProof/>
          <w:szCs w:val="24"/>
        </w:rPr>
        <w:t>Food Anal. Methods</w:t>
      </w:r>
      <w:r w:rsidRPr="00703E0C">
        <w:rPr>
          <w:rFonts w:ascii="Calibri" w:hAnsi="Calibri" w:cs="Calibri"/>
          <w:noProof/>
          <w:szCs w:val="24"/>
        </w:rPr>
        <w:t xml:space="preserve"> </w:t>
      </w:r>
      <w:r w:rsidRPr="00703E0C">
        <w:rPr>
          <w:rFonts w:ascii="Calibri" w:hAnsi="Calibri" w:cs="Calibri"/>
          <w:b/>
          <w:bCs/>
          <w:noProof/>
          <w:szCs w:val="24"/>
        </w:rPr>
        <w:t>9</w:t>
      </w:r>
      <w:r w:rsidRPr="00703E0C">
        <w:rPr>
          <w:rFonts w:ascii="Calibri" w:hAnsi="Calibri" w:cs="Calibri"/>
          <w:noProof/>
          <w:szCs w:val="24"/>
        </w:rPr>
        <w:t>, 362–369 (2016).</w:t>
      </w:r>
    </w:p>
    <w:p w14:paraId="27A01AD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37.</w:t>
      </w:r>
      <w:r w:rsidRPr="00703E0C">
        <w:rPr>
          <w:rFonts w:ascii="Calibri" w:hAnsi="Calibri" w:cs="Calibri"/>
          <w:noProof/>
          <w:szCs w:val="24"/>
        </w:rPr>
        <w:tab/>
        <w:t xml:space="preserve">Chung, I. M. </w:t>
      </w:r>
      <w:r w:rsidRPr="00703E0C">
        <w:rPr>
          <w:rFonts w:ascii="Calibri" w:hAnsi="Calibri" w:cs="Calibri"/>
          <w:i/>
          <w:iCs/>
          <w:noProof/>
          <w:szCs w:val="24"/>
        </w:rPr>
        <w:t>et al.</w:t>
      </w:r>
      <w:r w:rsidRPr="00703E0C">
        <w:rPr>
          <w:rFonts w:ascii="Calibri" w:hAnsi="Calibri" w:cs="Calibri"/>
          <w:noProof/>
          <w:szCs w:val="24"/>
        </w:rPr>
        <w:t xml:space="preserve"> Geographic authentication of Asian rice (Oryza sativa L.) using multi-elemental and stable isotopic data combined with multivariate analysis.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240</w:t>
      </w:r>
      <w:r w:rsidRPr="00703E0C">
        <w:rPr>
          <w:rFonts w:ascii="Calibri" w:hAnsi="Calibri" w:cs="Calibri"/>
          <w:noProof/>
          <w:szCs w:val="24"/>
        </w:rPr>
        <w:t>, 840–849 (2018).</w:t>
      </w:r>
    </w:p>
    <w:p w14:paraId="44330C7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38.</w:t>
      </w:r>
      <w:r w:rsidRPr="00703E0C">
        <w:rPr>
          <w:rFonts w:ascii="Calibri" w:hAnsi="Calibri" w:cs="Calibri"/>
          <w:noProof/>
          <w:szCs w:val="24"/>
        </w:rPr>
        <w:tab/>
        <w:t>Zhang, Y., Song, Q., Yan, J. &amp; Tang, J. Mineral element concentrations in grains of Chinese wheat cultivars. 303–313 (2010). doi:10.1007/s10681-009-0082-6</w:t>
      </w:r>
    </w:p>
    <w:p w14:paraId="757200F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39.</w:t>
      </w:r>
      <w:r w:rsidRPr="00703E0C">
        <w:rPr>
          <w:rFonts w:ascii="Calibri" w:hAnsi="Calibri" w:cs="Calibri"/>
          <w:noProof/>
          <w:szCs w:val="24"/>
        </w:rPr>
        <w:tab/>
        <w:t xml:space="preserve">Liu, Z. </w:t>
      </w:r>
      <w:r w:rsidRPr="00703E0C">
        <w:rPr>
          <w:rFonts w:ascii="Calibri" w:hAnsi="Calibri" w:cs="Calibri"/>
          <w:i/>
          <w:iCs/>
          <w:noProof/>
          <w:szCs w:val="24"/>
        </w:rPr>
        <w:t>et al.</w:t>
      </w:r>
      <w:r w:rsidRPr="00703E0C">
        <w:rPr>
          <w:rFonts w:ascii="Calibri" w:hAnsi="Calibri" w:cs="Calibri"/>
          <w:noProof/>
          <w:szCs w:val="24"/>
        </w:rPr>
        <w:t xml:space="preserve"> Assuring food safety and traceability of polished rice from different production regions in China and Southeast Asia using chemometric models. </w:t>
      </w:r>
      <w:r w:rsidRPr="00703E0C">
        <w:rPr>
          <w:rFonts w:ascii="Calibri" w:hAnsi="Calibri" w:cs="Calibri"/>
          <w:i/>
          <w:iCs/>
          <w:noProof/>
          <w:szCs w:val="24"/>
        </w:rPr>
        <w:t>Food Control</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1–10 (2019).</w:t>
      </w:r>
    </w:p>
    <w:p w14:paraId="319B74AC" w14:textId="77777777" w:rsidR="00703E0C" w:rsidRPr="00703E0C" w:rsidRDefault="00703E0C" w:rsidP="00703E0C">
      <w:pPr>
        <w:autoSpaceDE w:val="0"/>
        <w:autoSpaceDN w:val="0"/>
        <w:adjustRightInd w:val="0"/>
        <w:spacing w:line="240" w:lineRule="auto"/>
        <w:ind w:left="640" w:hanging="640"/>
        <w:rPr>
          <w:rFonts w:ascii="Calibri" w:hAnsi="Calibri" w:cs="Calibri"/>
          <w:noProof/>
        </w:rPr>
      </w:pPr>
      <w:r w:rsidRPr="00703E0C">
        <w:rPr>
          <w:rFonts w:ascii="Calibri" w:hAnsi="Calibri" w:cs="Calibri"/>
          <w:noProof/>
          <w:szCs w:val="24"/>
        </w:rPr>
        <w:t>40.</w:t>
      </w:r>
      <w:r w:rsidRPr="00703E0C">
        <w:rPr>
          <w:rFonts w:ascii="Calibri" w:hAnsi="Calibri" w:cs="Calibri"/>
          <w:noProof/>
          <w:szCs w:val="24"/>
        </w:rPr>
        <w:tab/>
        <w:t xml:space="preserve">Filzmoser, P. &amp; Group, F. </w:t>
      </w:r>
      <w:r w:rsidRPr="00703E0C">
        <w:rPr>
          <w:rFonts w:ascii="Calibri" w:hAnsi="Calibri" w:cs="Calibri"/>
          <w:i/>
          <w:iCs/>
          <w:noProof/>
          <w:szCs w:val="24"/>
        </w:rPr>
        <w:t>Intro. to multivariate statistical Analysis in Chemometrics</w:t>
      </w:r>
      <w:r w:rsidRPr="00703E0C">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533" w:author="Xu, Jason" w:date="2020-01-07T10:51:00Z"/>
        </w:rPr>
      </w:pPr>
    </w:p>
    <w:p w14:paraId="5FFCC1F5" w14:textId="77777777" w:rsidR="00D53E6C" w:rsidRDefault="00D53E6C" w:rsidP="00794BC7">
      <w:pPr>
        <w:pStyle w:val="ListParagraph"/>
        <w:ind w:left="360" w:firstLineChars="0" w:firstLine="0"/>
        <w:rPr>
          <w:ins w:id="534" w:author="Xu, Jason" w:date="2020-01-07T10:51:00Z"/>
        </w:rPr>
      </w:pPr>
    </w:p>
    <w:p w14:paraId="529F291C" w14:textId="77777777" w:rsidR="00D53E6C" w:rsidRDefault="00D53E6C" w:rsidP="00794BC7">
      <w:pPr>
        <w:pStyle w:val="ListParagraph"/>
        <w:ind w:left="360" w:firstLineChars="0" w:firstLine="0"/>
        <w:rPr>
          <w:ins w:id="535" w:author="Xu, Jason" w:date="2020-01-07T10:51:00Z"/>
        </w:rPr>
      </w:pPr>
    </w:p>
    <w:p w14:paraId="159EBA25" w14:textId="77777777" w:rsidR="00D53E6C" w:rsidRDefault="00D53E6C" w:rsidP="00794BC7">
      <w:pPr>
        <w:pStyle w:val="ListParagraph"/>
        <w:ind w:left="360" w:firstLineChars="0" w:firstLine="0"/>
        <w:rPr>
          <w:ins w:id="536" w:author="Xu, Jason" w:date="2020-01-07T10:51:00Z"/>
        </w:rPr>
      </w:pPr>
    </w:p>
    <w:p w14:paraId="3CCA5082" w14:textId="77777777" w:rsidR="00D53E6C" w:rsidRDefault="00D53E6C" w:rsidP="00794BC7">
      <w:pPr>
        <w:pStyle w:val="ListParagraph"/>
        <w:ind w:left="360" w:firstLineChars="0" w:firstLine="0"/>
        <w:rPr>
          <w:ins w:id="537" w:author="Xu, Jason" w:date="2020-01-07T10:51:00Z"/>
        </w:rPr>
      </w:pPr>
    </w:p>
    <w:p w14:paraId="10D7D18C" w14:textId="77777777" w:rsidR="00D53E6C" w:rsidRDefault="00D53E6C" w:rsidP="00794BC7">
      <w:pPr>
        <w:pStyle w:val="ListParagraph"/>
        <w:ind w:left="360" w:firstLineChars="0" w:firstLine="0"/>
        <w:rPr>
          <w:ins w:id="538" w:author="Xu, Jason" w:date="2020-01-07T10:51:00Z"/>
        </w:rPr>
      </w:pPr>
    </w:p>
    <w:p w14:paraId="3316D2EE" w14:textId="77777777" w:rsidR="00D53E6C" w:rsidRDefault="00D53E6C" w:rsidP="00794BC7">
      <w:pPr>
        <w:pStyle w:val="ListParagraph"/>
        <w:ind w:left="360" w:firstLineChars="0" w:firstLine="0"/>
        <w:rPr>
          <w:ins w:id="539" w:author="Xu, Jason" w:date="2020-01-07T10:51:00Z"/>
        </w:rPr>
      </w:pPr>
    </w:p>
    <w:p w14:paraId="0D636DDC" w14:textId="77777777" w:rsidR="00D53E6C" w:rsidRDefault="00D53E6C" w:rsidP="00794BC7">
      <w:pPr>
        <w:pStyle w:val="ListParagraph"/>
        <w:ind w:left="360" w:firstLineChars="0" w:firstLine="0"/>
        <w:rPr>
          <w:ins w:id="540" w:author="Xu, Jason" w:date="2020-01-07T10:51:00Z"/>
        </w:rPr>
      </w:pPr>
    </w:p>
    <w:p w14:paraId="5EC82ED9" w14:textId="77777777" w:rsidR="00D53E6C" w:rsidRDefault="00D53E6C" w:rsidP="00794BC7">
      <w:pPr>
        <w:pStyle w:val="ListParagraph"/>
        <w:ind w:left="360" w:firstLineChars="0" w:firstLine="0"/>
        <w:rPr>
          <w:ins w:id="541" w:author="Xu, Jason" w:date="2020-01-07T10:51:00Z"/>
        </w:rPr>
      </w:pPr>
    </w:p>
    <w:p w14:paraId="470DB49B" w14:textId="0E794E94" w:rsidR="00A42C4A" w:rsidRDefault="00F91CAD" w:rsidP="00794BC7">
      <w:pPr>
        <w:pStyle w:val="ListParagraph"/>
        <w:ind w:left="360" w:firstLineChars="0" w:firstLine="0"/>
        <w:rPr>
          <w:ins w:id="542" w:author="Xu, Jason" w:date="2020-01-07T10:40:00Z"/>
        </w:rPr>
      </w:pPr>
      <w:commentRangeStart w:id="543"/>
      <w:ins w:id="544" w:author="Xu, Jason" w:date="2020-01-07T10:40:00Z">
        <w:r>
          <w:rPr>
            <w:rFonts w:hint="eastAsia"/>
          </w:rPr>
          <w:t>T</w:t>
        </w:r>
        <w:r>
          <w:t xml:space="preserve">ABLES </w:t>
        </w:r>
      </w:ins>
      <w:commentRangeEnd w:id="543"/>
      <w:ins w:id="545" w:author="Xu, Jason" w:date="2020-01-07T11:17:00Z">
        <w:r w:rsidR="007E75C0">
          <w:rPr>
            <w:rStyle w:val="CommentReference"/>
          </w:rPr>
          <w:commentReference w:id="543"/>
        </w:r>
      </w:ins>
    </w:p>
    <w:p w14:paraId="07B7923B" w14:textId="6BE13D44" w:rsidR="00AC0804" w:rsidRDefault="00D53E6C" w:rsidP="00794BC7">
      <w:pPr>
        <w:pStyle w:val="ListParagraph"/>
        <w:ind w:left="360" w:firstLineChars="0" w:firstLine="0"/>
        <w:rPr>
          <w:ins w:id="546" w:author="Xu, Jason" w:date="2020-01-07T10:54:00Z"/>
        </w:rPr>
      </w:pPr>
      <w:ins w:id="547"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360" w:firstLineChars="0" w:firstLine="0"/>
        <w:rPr>
          <w:ins w:id="548" w:author="Xu, Jason" w:date="2020-01-07T10:54:00Z"/>
        </w:rPr>
      </w:pPr>
    </w:p>
    <w:p w14:paraId="78C64B7A" w14:textId="4C40E08E" w:rsidR="001E1278" w:rsidRDefault="001E1278" w:rsidP="00794BC7">
      <w:pPr>
        <w:pStyle w:val="ListParagraph"/>
        <w:ind w:left="360" w:firstLineChars="0" w:firstLine="0"/>
        <w:rPr>
          <w:ins w:id="549" w:author="Xu, Jason" w:date="2020-01-07T10:40:00Z"/>
        </w:rPr>
      </w:pPr>
      <w:ins w:id="550"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360" w:firstLineChars="0" w:firstLine="0"/>
        <w:rPr>
          <w:ins w:id="551" w:author="Xu, Jason" w:date="2020-01-07T10:40:00Z"/>
        </w:rPr>
      </w:pPr>
      <w:ins w:id="552" w:author="Xu, Jason" w:date="2020-01-07T10:40:00Z">
        <w:r>
          <w:t xml:space="preserve">FIGURES </w:t>
        </w:r>
      </w:ins>
    </w:p>
    <w:p w14:paraId="423D4182" w14:textId="56EECE98" w:rsidR="007C3C12" w:rsidRDefault="009E273A" w:rsidP="00794BC7">
      <w:pPr>
        <w:pStyle w:val="ListParagraph"/>
        <w:ind w:left="360" w:firstLineChars="0" w:firstLine="0"/>
        <w:rPr>
          <w:ins w:id="553" w:author="Xu, Jason" w:date="2020-01-07T10:44:00Z"/>
        </w:rPr>
      </w:pPr>
      <w:ins w:id="554"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360" w:firstLineChars="0" w:firstLine="0"/>
        <w:rPr>
          <w:ins w:id="555" w:author="Xu, Jason" w:date="2020-01-07T10:44:00Z"/>
        </w:rPr>
      </w:pPr>
    </w:p>
    <w:p w14:paraId="73D49510" w14:textId="77777777" w:rsidR="003B354A" w:rsidRDefault="003B354A" w:rsidP="003B354A">
      <w:pPr>
        <w:rPr>
          <w:ins w:id="556" w:author="Xu, Jason" w:date="2020-01-07T10:44:00Z"/>
        </w:rPr>
      </w:pPr>
      <w:ins w:id="557" w:author="Xu, Jason" w:date="2020-01-07T10:44:00Z">
        <w:r>
          <w:t>(</w:t>
        </w:r>
        <w:r>
          <w:rPr>
            <w:rFonts w:hint="eastAsia"/>
          </w:rPr>
          <w:t>a</w:t>
        </w:r>
        <w:r>
          <w:t>)</w:t>
        </w:r>
      </w:ins>
    </w:p>
    <w:p w14:paraId="3D6781C5" w14:textId="77777777" w:rsidR="003B354A" w:rsidRDefault="003B354A" w:rsidP="003B354A">
      <w:pPr>
        <w:rPr>
          <w:ins w:id="558" w:author="Xu, Jason" w:date="2020-01-07T10:44:00Z"/>
          <w:noProof/>
        </w:rPr>
      </w:pPr>
      <w:ins w:id="559"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jc w:val="center"/>
        <w:rPr>
          <w:ins w:id="560" w:author="Xu, Jason" w:date="2020-01-07T10:44:00Z"/>
          <w:noProof/>
        </w:rPr>
      </w:pPr>
    </w:p>
    <w:p w14:paraId="23896E8A" w14:textId="77777777" w:rsidR="003B354A" w:rsidRDefault="003B354A" w:rsidP="003B354A">
      <w:pPr>
        <w:rPr>
          <w:ins w:id="561" w:author="Xu, Jason" w:date="2020-01-07T10:44:00Z"/>
        </w:rPr>
      </w:pPr>
      <w:ins w:id="562" w:author="Xu, Jason" w:date="2020-01-07T10:44:00Z">
        <w:r>
          <w:rPr>
            <w:rFonts w:hint="eastAsia"/>
            <w:noProof/>
          </w:rPr>
          <w:lastRenderedPageBreak/>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rPr>
          <w:ins w:id="563" w:author="Xu, Jason" w:date="2020-01-07T10:44:00Z"/>
        </w:rPr>
      </w:pPr>
      <w:ins w:id="564" w:author="Xu, Jason" w:date="2020-01-07T10:44:00Z">
        <w:r>
          <w:rPr>
            <w:noProof/>
          </w:rPr>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jc w:val="center"/>
        <w:rPr>
          <w:ins w:id="565" w:author="Xu, Jason" w:date="2020-01-07T10:44:00Z"/>
        </w:rPr>
      </w:pPr>
    </w:p>
    <w:p w14:paraId="40BD6FA0" w14:textId="77777777" w:rsidR="003B354A" w:rsidRDefault="003B354A" w:rsidP="003B354A">
      <w:pPr>
        <w:rPr>
          <w:ins w:id="566" w:author="Xu, Jason" w:date="2020-01-07T10:44:00Z"/>
        </w:rPr>
      </w:pPr>
      <w:ins w:id="567"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rPr>
          <w:ins w:id="568" w:author="Xu, Jason" w:date="2020-01-07T10:49:00Z"/>
        </w:rPr>
      </w:pPr>
      <w:ins w:id="569"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rPr>
          <w:ins w:id="570" w:author="Xu, Jason" w:date="2020-01-07T10:49:00Z"/>
        </w:rPr>
      </w:pPr>
      <w:ins w:id="571" w:author="Xu, Jason" w:date="2020-01-07T10:49:00Z">
        <w:r w:rsidRPr="001F002A">
          <w:t xml:space="preserve">Fig. </w:t>
        </w:r>
        <w:r>
          <w:t>3</w:t>
        </w:r>
        <w:r w:rsidRPr="001F002A">
          <w:t xml:space="preserve">. Relative variable importance based on </w:t>
        </w:r>
        <w:r>
          <w:t xml:space="preserve">Relief </w:t>
        </w:r>
        <w:proofErr w:type="gramStart"/>
        <w:r>
          <w:t>algorithm</w:t>
        </w:r>
      </w:ins>
      <w:ins w:id="572" w:author="Xu, Jason" w:date="2020-01-14T09:44:00Z">
        <w:r w:rsidR="00B03D5D">
          <w:t xml:space="preserve"> </w:t>
        </w:r>
      </w:ins>
      <w:ins w:id="573" w:author="Xu, Jason" w:date="2020-01-07T10:49:00Z">
        <w:r w:rsidRPr="001F002A">
          <w:t>.</w:t>
        </w:r>
        <w:proofErr w:type="gramEnd"/>
        <w:r>
          <w:t xml:space="preserve"> </w:t>
        </w:r>
      </w:ins>
    </w:p>
    <w:p w14:paraId="0DC04FC0" w14:textId="2FA50B50" w:rsidR="00CE3C33" w:rsidRDefault="00CE3C33" w:rsidP="00CE3C33">
      <w:pPr>
        <w:rPr>
          <w:ins w:id="574" w:author="Xu, Jason" w:date="2020-01-07T10:50:00Z"/>
        </w:rPr>
      </w:pPr>
      <w:commentRangeStart w:id="575"/>
      <w:commentRangeEnd w:id="575"/>
      <w:ins w:id="576" w:author="Xu, Jason" w:date="2020-01-07T10:50:00Z">
        <w:r>
          <w:rPr>
            <w:rStyle w:val="CommentReference"/>
          </w:rPr>
          <w:lastRenderedPageBreak/>
          <w:commentReference w:id="575"/>
        </w:r>
      </w:ins>
    </w:p>
    <w:p w14:paraId="25C02D80" w14:textId="0B77A426" w:rsidR="00CE3C33" w:rsidRDefault="00A510C4" w:rsidP="00CE3C33">
      <w:pPr>
        <w:rPr>
          <w:ins w:id="577" w:author="Xu, Jason" w:date="2020-01-07T10:50:00Z"/>
        </w:rPr>
      </w:pPr>
      <w:ins w:id="578" w:author="Xu, Jason" w:date="2020-01-07T10:50:00Z">
        <w:r>
          <w:rPr>
            <w:noProof/>
          </w:rPr>
          <mc:AlternateContent>
            <mc:Choice Requires="wpg">
              <w:drawing>
                <wp:anchor distT="0" distB="0" distL="114300" distR="114300" simplePos="0" relativeHeight="251658240" behindDoc="0" locked="0" layoutInCell="1" allowOverlap="1" wp14:anchorId="053655CA" wp14:editId="0796D975">
                  <wp:simplePos x="0" y="0"/>
                  <wp:positionH relativeFrom="column">
                    <wp:posOffset>285750</wp:posOffset>
                  </wp:positionH>
                  <wp:positionV relativeFrom="paragraph">
                    <wp:posOffset>19050</wp:posOffset>
                  </wp:positionV>
                  <wp:extent cx="5647055" cy="3233420"/>
                  <wp:effectExtent l="0" t="0" r="0" b="5080"/>
                  <wp:wrapNone/>
                  <wp:docPr id="4" name="组合 5"/>
                  <wp:cNvGraphicFramePr/>
                  <a:graphic xmlns:a="http://schemas.openxmlformats.org/drawingml/2006/main">
                    <a:graphicData uri="http://schemas.microsoft.com/office/word/2010/wordprocessingGroup">
                      <wpg:wgp>
                        <wpg:cNvGrpSpPr/>
                        <wpg:grpSpPr>
                          <a:xfrm>
                            <a:off x="0" y="0"/>
                            <a:ext cx="5647055" cy="3233420"/>
                            <a:chOff x="0" y="0"/>
                            <a:chExt cx="7510921" cy="6107950"/>
                          </a:xfrm>
                        </wpg:grpSpPr>
                        <pic:pic xmlns:pic="http://schemas.openxmlformats.org/drawingml/2006/picture">
                          <pic:nvPicPr>
                            <pic:cNvPr id="5" name="Picture 2" descr="http://www.leseriail.com/cdn/3/1996/930/printable-word-search-grid-blank_247239.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425116" y="437244"/>
                              <a:ext cx="6920580" cy="5571067"/>
                            </a:xfrm>
                            <a:prstGeom prst="rect">
                              <a:avLst/>
                            </a:prstGeom>
                            <a:noFill/>
                            <a:extLst>
                              <a:ext uri="{909E8E84-426E-40DD-AFC4-6F175D3DCCD1}">
                                <a14:hiddenFill xmlns:a14="http://schemas.microsoft.com/office/drawing/2010/main">
                                  <a:solidFill>
                                    <a:srgbClr val="FFFFFF"/>
                                  </a:solidFill>
                                </a14:hiddenFill>
                              </a:ext>
                            </a:extLst>
                          </pic:spPr>
                        </pic:pic>
                        <wps:wsp>
                          <wps:cNvPr id="8" name="文本框 8"/>
                          <wps:cNvSpPr txBox="1"/>
                          <wps:spPr>
                            <a:xfrm>
                              <a:off x="0" y="383000"/>
                              <a:ext cx="361950" cy="551180"/>
                            </a:xfrm>
                            <a:prstGeom prst="rect">
                              <a:avLst/>
                            </a:prstGeom>
                            <a:noFill/>
                          </wps:spPr>
                          <wps:txbx>
                            <w:txbxContent>
                              <w:p w14:paraId="30FBA97E" w14:textId="77777777" w:rsidR="00E75BD3" w:rsidRPr="007E34C1" w:rsidRDefault="00E75BD3"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wps:txbx>
                          <wps:bodyPr wrap="square" rtlCol="0">
                            <a:noAutofit/>
                          </wps:bodyPr>
                        </wps:wsp>
                        <wps:wsp>
                          <wps:cNvPr id="12" name="文本框 7"/>
                          <wps:cNvSpPr txBox="1"/>
                          <wps:spPr>
                            <a:xfrm>
                              <a:off x="0" y="1142189"/>
                              <a:ext cx="361950" cy="551180"/>
                            </a:xfrm>
                            <a:prstGeom prst="rect">
                              <a:avLst/>
                            </a:prstGeom>
                            <a:noFill/>
                          </wps:spPr>
                          <wps:txbx>
                            <w:txbxContent>
                              <w:p w14:paraId="00C4BB80"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wps:txbx>
                          <wps:bodyPr wrap="square" rtlCol="0">
                            <a:noAutofit/>
                          </wps:bodyPr>
                        </wps:wsp>
                        <wps:wsp>
                          <wps:cNvPr id="13" name="文本框 8"/>
                          <wps:cNvSpPr txBox="1"/>
                          <wps:spPr>
                            <a:xfrm>
                              <a:off x="0" y="789706"/>
                              <a:ext cx="361950" cy="551180"/>
                            </a:xfrm>
                            <a:prstGeom prst="rect">
                              <a:avLst/>
                            </a:prstGeom>
                            <a:noFill/>
                          </wps:spPr>
                          <wps:txbx>
                            <w:txbxContent>
                              <w:p w14:paraId="0E094020" w14:textId="77777777" w:rsidR="00E75BD3" w:rsidRPr="002F7D73" w:rsidRDefault="00E75BD3"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wps:txbx>
                          <wps:bodyPr wrap="square" rtlCol="0">
                            <a:noAutofit/>
                          </wps:bodyPr>
                        </wps:wsp>
                        <wps:wsp>
                          <wps:cNvPr id="15" name="文本框 9"/>
                          <wps:cNvSpPr txBox="1"/>
                          <wps:spPr>
                            <a:xfrm>
                              <a:off x="0" y="5537965"/>
                              <a:ext cx="365125" cy="551180"/>
                            </a:xfrm>
                            <a:prstGeom prst="rect">
                              <a:avLst/>
                            </a:prstGeom>
                            <a:noFill/>
                          </wps:spPr>
                          <wps:txbx>
                            <w:txbxContent>
                              <w:p w14:paraId="266260AC"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wps:txbx>
                          <wps:bodyPr wrap="square" rtlCol="0">
                            <a:noAutofit/>
                          </wps:bodyPr>
                        </wps:wsp>
                        <wps:wsp>
                          <wps:cNvPr id="16" name="矩形: 圆角 16"/>
                          <wps:cNvSpPr/>
                          <wps:spPr>
                            <a:xfrm rot="16200000">
                              <a:off x="1155040" y="3053533"/>
                              <a:ext cx="5784783" cy="324051"/>
                            </a:xfrm>
                            <a:prstGeom prst="roundRect">
                              <a:avLst/>
                            </a:prstGeom>
                            <a:solidFill>
                              <a:schemeClr val="accent2">
                                <a:lumMod val="40000"/>
                                <a:lumOff val="6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圆角 17"/>
                          <wps:cNvSpPr/>
                          <wps:spPr>
                            <a:xfrm>
                              <a:off x="340100" y="2865734"/>
                              <a:ext cx="7170821" cy="357044"/>
                            </a:xfrm>
                            <a:prstGeom prst="roundRect">
                              <a:avLst/>
                            </a:prstGeom>
                            <a:solidFill>
                              <a:srgbClr val="C2EDB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4"/>
                          <wps:cNvSpPr txBox="1"/>
                          <wps:spPr>
                            <a:xfrm>
                              <a:off x="470049" y="1"/>
                              <a:ext cx="399415" cy="551180"/>
                            </a:xfrm>
                            <a:prstGeom prst="rect">
                              <a:avLst/>
                            </a:prstGeom>
                            <a:noFill/>
                          </wps:spPr>
                          <wps:txbx>
                            <w:txbxContent>
                              <w:p w14:paraId="1296B019" w14:textId="77777777" w:rsidR="00E75BD3" w:rsidRDefault="00E75BD3"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wps:txbx>
                          <wps:bodyPr wrap="square" rtlCol="0">
                            <a:noAutofit/>
                          </wps:bodyPr>
                        </wps:wsp>
                        <wps:wsp>
                          <wps:cNvPr id="19" name="文本框 15"/>
                          <wps:cNvSpPr txBox="1"/>
                          <wps:spPr>
                            <a:xfrm>
                              <a:off x="793206" y="20159"/>
                              <a:ext cx="399415" cy="551180"/>
                            </a:xfrm>
                            <a:prstGeom prst="rect">
                              <a:avLst/>
                            </a:prstGeom>
                            <a:noFill/>
                          </wps:spPr>
                          <wps:txbx>
                            <w:txbxContent>
                              <w:p w14:paraId="0A7FBB98" w14:textId="77777777" w:rsidR="00E75BD3" w:rsidRDefault="00E75BD3"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wps:txbx>
                          <wps:bodyPr wrap="square" rtlCol="0">
                            <a:noAutofit/>
                          </wps:bodyPr>
                        </wps:wsp>
                        <wps:wsp>
                          <wps:cNvPr id="20" name="文本框 16"/>
                          <wps:cNvSpPr txBox="1"/>
                          <wps:spPr>
                            <a:xfrm>
                              <a:off x="1135531" y="8482"/>
                              <a:ext cx="399415" cy="551180"/>
                            </a:xfrm>
                            <a:prstGeom prst="rect">
                              <a:avLst/>
                            </a:prstGeom>
                            <a:noFill/>
                          </wps:spPr>
                          <wps:txbx>
                            <w:txbxContent>
                              <w:p w14:paraId="4A8B4E54" w14:textId="77777777" w:rsidR="00E75BD3" w:rsidRPr="007E34C1" w:rsidRDefault="00E75BD3"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wps:txbx>
                          <wps:bodyPr wrap="square" rtlCol="0">
                            <a:noAutofit/>
                          </wps:bodyPr>
                        </wps:wsp>
                        <wps:wsp>
                          <wps:cNvPr id="22" name="文本框 18"/>
                          <wps:cNvSpPr txBox="1"/>
                          <wps:spPr>
                            <a:xfrm>
                              <a:off x="6873905" y="0"/>
                              <a:ext cx="402590" cy="551180"/>
                            </a:xfrm>
                            <a:prstGeom prst="rect">
                              <a:avLst/>
                            </a:prstGeom>
                            <a:noFill/>
                          </wps:spPr>
                          <wps:txbx>
                            <w:txbxContent>
                              <w:p w14:paraId="4C9DBAD7" w14:textId="77777777" w:rsidR="00E75BD3" w:rsidRPr="002F7D73" w:rsidRDefault="00E75BD3"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3655CA" id="组合 5" o:spid="_x0000_s1026" style="position:absolute;margin-left:22.5pt;margin-top:1.5pt;width:444.65pt;height:254.6pt;z-index:251658240;mso-width-relative:margin;mso-height-relative:margin" coordsize="75109,6107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www.leseriail.com/cdn/3/1996/930/printable-word-search-grid-blank_247239.jpg" style="position:absolute;left:4251;top:4372;width:69205;height:55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">
                    <v:imagedata r:id="rId23" o:title="printable-word-search-grid-blank_247239"/>
                  </v:shape>
                  <v:shapetype id="_x0000_t202" coordsize="21600,21600" o:spt="202" path="m,l,21600r21600,l21600,xe">
                    <v:stroke joinstyle="miter"/>
                    <v:path gradientshapeok="t" o:connecttype="rect"/>
                  </v:shapetype>
                  <v:shape id="文本框 8" o:spid="_x0000_s1028" type="#_x0000_t202" style="position:absolute;top:3830;width:3619;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30FBA97E" w14:textId="77777777" w:rsidR="00E75BD3" w:rsidRPr="007E34C1" w:rsidRDefault="00E75BD3"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v:textbox>
                  </v:shape>
                  <v:shape id="文本框 7" o:spid="_x0000_s1029" type="#_x0000_t202" style="position:absolute;top:11421;width:3619;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00C4BB80"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v:textbox>
                  </v:shape>
                  <v:shape id="文本框 8" o:spid="_x0000_s1030" type="#_x0000_t202" style="position:absolute;top:7897;width:3619;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0E094020" w14:textId="77777777" w:rsidR="00E75BD3" w:rsidRPr="002F7D73" w:rsidRDefault="00E75BD3"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v:textbox>
                  </v:shape>
                  <v:shape id="文本框 9" o:spid="_x0000_s1031" type="#_x0000_t202" style="position:absolute;top:55379;width:3651;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266260AC"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v:textbox>
                  </v:shape>
                  <v:roundrect id="矩形: 圆角 16" o:spid="_x0000_s1032" style="position:absolute;left:11550;top:30535;width:57848;height:3240;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" fillcolor="#f7caac [1301]" stroked="f" strokeweight="1pt">
                    <v:fill opacity="32896f"/>
                    <v:stroke joinstyle="miter"/>
                  </v:roundrect>
                  <v:roundrect id="矩形: 圆角 17" o:spid="_x0000_s1033" style="position:absolute;left:3401;top:28657;width:71708;height:35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" fillcolor="#c2edb9" stroked="f" strokeweight="1pt">
                    <v:fill opacity="32896f"/>
                    <v:stroke joinstyle="miter"/>
                  </v:roundrect>
                  <v:shape id="文本框 14" o:spid="_x0000_s1034" type="#_x0000_t202" style="position:absolute;left:4700;width:3994;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1296B019" w14:textId="77777777" w:rsidR="00E75BD3" w:rsidRDefault="00E75BD3"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v:textbox>
                  </v:shape>
                  <v:shape id="文本框 15" o:spid="_x0000_s1035" type="#_x0000_t202" style="position:absolute;left:7932;top:201;width:3994;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0A7FBB98" w14:textId="77777777" w:rsidR="00E75BD3" w:rsidRDefault="00E75BD3"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v:textbox>
                  </v:shape>
                  <v:shape id="文本框 16" o:spid="_x0000_s1036" type="#_x0000_t202" style="position:absolute;left:11355;top:84;width:3994;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A8B4E54" w14:textId="77777777" w:rsidR="00E75BD3" w:rsidRPr="007E34C1" w:rsidRDefault="00E75BD3"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v:textbox>
                  </v:shape>
                  <v:shape id="文本框 18" o:spid="_x0000_s1037" type="#_x0000_t202" style="position:absolute;left:68739;width:4025;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4C9DBAD7" w14:textId="77777777" w:rsidR="00E75BD3" w:rsidRPr="002F7D73" w:rsidRDefault="00E75BD3"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v:textbox>
                  </v:shape>
                </v:group>
              </w:pict>
            </mc:Fallback>
          </mc:AlternateContent>
        </w:r>
      </w:ins>
    </w:p>
    <w:p w14:paraId="589E5C8B" w14:textId="5FAC1F23" w:rsidR="00CE3C33" w:rsidRDefault="00CE3C33" w:rsidP="00CE3C33">
      <w:pPr>
        <w:rPr>
          <w:ins w:id="579" w:author="Xu, Jason" w:date="2020-01-07T10:50:00Z"/>
        </w:rPr>
      </w:pPr>
    </w:p>
    <w:p w14:paraId="4E51208E" w14:textId="7087D0AB" w:rsidR="00CE3C33" w:rsidRDefault="00CE3C33" w:rsidP="00CE3C33">
      <w:pPr>
        <w:rPr>
          <w:ins w:id="580" w:author="Xu, Jason" w:date="2020-01-07T10:50:00Z"/>
        </w:rPr>
      </w:pPr>
    </w:p>
    <w:p w14:paraId="195ABC2F" w14:textId="75D1C4CB" w:rsidR="00CE3C33" w:rsidRDefault="00CE3C33" w:rsidP="00CE3C33">
      <w:pPr>
        <w:rPr>
          <w:ins w:id="581" w:author="Xu, Jason" w:date="2020-01-07T10:50:00Z"/>
        </w:rPr>
      </w:pPr>
    </w:p>
    <w:p w14:paraId="48F20D52" w14:textId="77777777" w:rsidR="00CE3C33" w:rsidRDefault="00CE3C33" w:rsidP="00CE3C33">
      <w:pPr>
        <w:rPr>
          <w:ins w:id="582" w:author="Xu, Jason" w:date="2020-01-07T10:50:00Z"/>
        </w:rPr>
      </w:pPr>
    </w:p>
    <w:p w14:paraId="08F5F01D" w14:textId="77777777" w:rsidR="00CE3C33" w:rsidRDefault="00CE3C33" w:rsidP="00CE3C33">
      <w:pPr>
        <w:rPr>
          <w:ins w:id="583" w:author="Xu, Jason" w:date="2020-01-07T10:50:00Z"/>
        </w:rPr>
      </w:pPr>
    </w:p>
    <w:p w14:paraId="5E093C89" w14:textId="77777777" w:rsidR="00CE3C33" w:rsidRDefault="00CE3C33" w:rsidP="00CE3C33">
      <w:pPr>
        <w:rPr>
          <w:ins w:id="584" w:author="Xu, Jason" w:date="2020-01-07T10:50:00Z"/>
        </w:rPr>
      </w:pPr>
    </w:p>
    <w:p w14:paraId="23642FDC" w14:textId="77777777" w:rsidR="00CE3C33" w:rsidRDefault="00CE3C33" w:rsidP="00CE3C33">
      <w:pPr>
        <w:rPr>
          <w:ins w:id="585" w:author="Xu, Jason" w:date="2020-01-07T10:50:00Z"/>
        </w:rPr>
      </w:pPr>
    </w:p>
    <w:p w14:paraId="558CC777" w14:textId="77777777" w:rsidR="00CE3C33" w:rsidRDefault="00CE3C33" w:rsidP="00CE3C33">
      <w:pPr>
        <w:rPr>
          <w:ins w:id="586" w:author="Xu, Jason" w:date="2020-01-07T10:50:00Z"/>
        </w:rPr>
      </w:pPr>
    </w:p>
    <w:p w14:paraId="14CCF115" w14:textId="77777777" w:rsidR="00CE3C33" w:rsidRDefault="00CE3C33" w:rsidP="00CE3C33">
      <w:pPr>
        <w:rPr>
          <w:ins w:id="587" w:author="Xu, Jason" w:date="2020-01-07T10:50:00Z"/>
        </w:rPr>
      </w:pPr>
    </w:p>
    <w:p w14:paraId="154965BC" w14:textId="77777777" w:rsidR="00CE3C33" w:rsidRDefault="00CE3C33" w:rsidP="00CE3C33">
      <w:pPr>
        <w:rPr>
          <w:ins w:id="588" w:author="Xu, Jason" w:date="2020-01-07T10:50:00Z"/>
        </w:rPr>
      </w:pPr>
    </w:p>
    <w:p w14:paraId="50A6019E" w14:textId="77777777" w:rsidR="00CE3C33" w:rsidRDefault="00CE3C33" w:rsidP="00CE3C33">
      <w:pPr>
        <w:pStyle w:val="Caption"/>
        <w:keepNext/>
        <w:rPr>
          <w:ins w:id="589" w:author="Xu, Jason" w:date="2020-01-07T10:50:00Z"/>
        </w:rPr>
      </w:pPr>
    </w:p>
    <w:p w14:paraId="0B98EFDB" w14:textId="77777777" w:rsidR="00CE3C33" w:rsidRDefault="00CE3C33" w:rsidP="00CE3C33">
      <w:pPr>
        <w:rPr>
          <w:ins w:id="590" w:author="Xu, Jason" w:date="2020-01-07T10:50:00Z"/>
        </w:rPr>
      </w:pPr>
      <w:ins w:id="591"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jc w:val="both"/>
        <w:rPr>
          <w:ins w:id="592" w:author="Xu, Jason" w:date="2020-01-07T10:50:00Z"/>
        </w:rPr>
      </w:pPr>
      <w:ins w:id="593"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40325B10" w14:textId="77777777" w:rsidR="00EE7B19" w:rsidRDefault="00EE7B19" w:rsidP="00EE7B19">
      <w:pPr>
        <w:rPr>
          <w:ins w:id="594" w:author="Xu, Jason" w:date="2020-01-07T10:50:00Z"/>
        </w:rPr>
      </w:pPr>
      <w:ins w:id="595"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360" w:firstLineChars="0" w:firstLine="0"/>
        <w:rPr>
          <w:ins w:id="596" w:author="Xu, Jason" w:date="2020-01-07T11:17:00Z"/>
        </w:rPr>
      </w:pPr>
      <w:ins w:id="597"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79C155C7" w14:textId="67ACF708" w:rsidR="0009675C" w:rsidRPr="00EE7B19" w:rsidRDefault="0009675C" w:rsidP="00794BC7">
      <w:pPr>
        <w:pStyle w:val="ListParagraph"/>
        <w:ind w:left="360" w:firstLineChars="0" w:firstLine="0"/>
      </w:pPr>
      <w:ins w:id="598" w:author="Xu, Jason" w:date="2020-01-07T11:17:00Z">
        <w:r>
          <w:rPr>
            <w:noProof/>
          </w:rPr>
          <w:lastRenderedPageBreak/>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sectPr w:rsidR="0009675C" w:rsidRPr="00EE7B19" w:rsidSect="00151A61">
      <w:footerReference w:type="default" r:id="rId32"/>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eng, Hong" w:date="2019-09-19T13:38:00Z" w:initials="PH">
    <w:p w14:paraId="28528783" w14:textId="5A596B90" w:rsidR="00E75BD3" w:rsidRDefault="00E75BD3">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4" w:author="Xu, Jason" w:date="2019-12-12T09:57:00Z" w:initials="XJ">
    <w:p w14:paraId="02DBDB42" w14:textId="4C40F100" w:rsidR="00E75BD3" w:rsidRDefault="00E75BD3">
      <w:pPr>
        <w:pStyle w:val="CommentText"/>
      </w:pPr>
      <w:r>
        <w:rPr>
          <w:rStyle w:val="CommentReference"/>
        </w:rPr>
        <w:annotationRef/>
      </w:r>
      <w:r>
        <w:t>Address/ affiliation TBC</w:t>
      </w:r>
    </w:p>
  </w:comment>
  <w:comment w:id="8" w:author="Xu, Jason" w:date="2020-01-13T13:34:00Z" w:initials="XJ">
    <w:p w14:paraId="670402E5" w14:textId="048B8904" w:rsidR="00E75BD3" w:rsidRDefault="00E75BD3">
      <w:pPr>
        <w:pStyle w:val="CommentText"/>
      </w:pPr>
      <w:r>
        <w:rPr>
          <w:rStyle w:val="CommentReference"/>
        </w:rPr>
        <w:annotationRef/>
      </w:r>
      <w:r>
        <w:t xml:space="preserve">May need to be examined when all changes in context are done. </w:t>
      </w:r>
    </w:p>
  </w:comment>
  <w:comment w:id="17" w:author="Xu, Jason" w:date="2020-01-02T14:22:00Z" w:initials="XJ">
    <w:p w14:paraId="7D5A6320" w14:textId="5B91ACCE" w:rsidR="00E75BD3" w:rsidRDefault="00E75BD3" w:rsidP="00EF5499">
      <w:pPr>
        <w:pStyle w:val="CommentText"/>
      </w:pPr>
      <w:r>
        <w:rPr>
          <w:rStyle w:val="CommentReference"/>
        </w:rPr>
        <w:annotationRef/>
      </w:r>
      <w:r>
        <w:rPr>
          <w:rFonts w:hint="eastAsia"/>
        </w:rPr>
        <w:t>Q</w:t>
      </w:r>
      <w:r>
        <w:t xml:space="preserve">uick Summary: </w:t>
      </w:r>
    </w:p>
    <w:p w14:paraId="55E156B1" w14:textId="77777777" w:rsidR="00E75BD3" w:rsidRDefault="00E75BD3" w:rsidP="00F06F57">
      <w:pPr>
        <w:pStyle w:val="CommentText"/>
        <w:numPr>
          <w:ilvl w:val="0"/>
          <w:numId w:val="19"/>
        </w:numPr>
      </w:pPr>
      <w:r>
        <w:t xml:space="preserve"> Modification on the intro. of GI part </w:t>
      </w:r>
    </w:p>
    <w:p w14:paraId="62D4240D" w14:textId="0CC352E4" w:rsidR="00E75BD3" w:rsidRDefault="00E75BD3" w:rsidP="00F06F57">
      <w:pPr>
        <w:pStyle w:val="CommentText"/>
        <w:numPr>
          <w:ilvl w:val="0"/>
          <w:numId w:val="19"/>
        </w:numPr>
      </w:pPr>
      <w:r>
        <w:rPr>
          <w:rFonts w:hint="eastAsia"/>
        </w:rPr>
        <w:t>D</w:t>
      </w:r>
      <w:r>
        <w:t xml:space="preserve">eleted irrelevant details, e.g.  content of using spectrometry (e.g. NIR), solely focusing on elemental profiling </w:t>
      </w:r>
    </w:p>
    <w:p w14:paraId="17BDF65C" w14:textId="08F8C44A" w:rsidR="00E75BD3" w:rsidRDefault="00E75BD3" w:rsidP="00F06F57">
      <w:pPr>
        <w:pStyle w:val="CommentText"/>
        <w:numPr>
          <w:ilvl w:val="0"/>
          <w:numId w:val="19"/>
        </w:numPr>
      </w:pPr>
      <w:r>
        <w:rPr>
          <w:rFonts w:hint="eastAsia"/>
        </w:rPr>
        <w:t xml:space="preserve"> </w:t>
      </w:r>
      <w:r>
        <w:t xml:space="preserve">Removed intro. of RF and SVM. Details can be found in the method </w:t>
      </w:r>
    </w:p>
  </w:comment>
  <w:comment w:id="24" w:author="Xu, Jason" w:date="2019-09-20T15:52:00Z" w:initials="XJ">
    <w:p w14:paraId="20A4FAD4" w14:textId="1E390110" w:rsidR="00E75BD3" w:rsidRDefault="00E75BD3">
      <w:pPr>
        <w:pStyle w:val="CommentText"/>
      </w:pPr>
      <w:r>
        <w:rPr>
          <w:rStyle w:val="CommentReference"/>
        </w:rPr>
        <w:annotationRef/>
      </w:r>
      <w:r>
        <w:t>term</w:t>
      </w:r>
    </w:p>
  </w:comment>
  <w:comment w:id="25" w:author="Xu, Jason" w:date="2019-12-12T10:52:00Z" w:initials="XJ">
    <w:p w14:paraId="02451297" w14:textId="25519989" w:rsidR="00E75BD3" w:rsidRDefault="00E75BD3">
      <w:pPr>
        <w:pStyle w:val="CommentText"/>
      </w:pPr>
      <w:r>
        <w:rPr>
          <w:rStyle w:val="CommentReference"/>
        </w:rPr>
        <w:annotationRef/>
      </w:r>
      <w:r>
        <w:rPr>
          <w:rFonts w:hint="eastAsia"/>
        </w:rPr>
        <w:t>I</w:t>
      </w:r>
      <w:r>
        <w:t xml:space="preserve">t is hard to find evidence supporting this </w:t>
      </w:r>
    </w:p>
  </w:comment>
  <w:comment w:id="26" w:author="Peng, Hong" w:date="2019-09-20T11:03:00Z" w:initials="PH">
    <w:p w14:paraId="2B7CA925" w14:textId="7F56FED3" w:rsidR="00E75BD3" w:rsidRDefault="00E75BD3">
      <w:pPr>
        <w:pStyle w:val="CommentText"/>
      </w:pPr>
      <w:r>
        <w:rPr>
          <w:rStyle w:val="CommentReference"/>
        </w:rPr>
        <w:annotationRef/>
      </w:r>
      <w:r>
        <w:t>It’s always better to discuss or state from a same angle, e.g. regulations vs. law enforcement officials.</w:t>
      </w:r>
    </w:p>
  </w:comment>
  <w:comment w:id="33" w:author="Xu, Jason" w:date="2019-09-20T16:04:00Z" w:initials="XJ">
    <w:p w14:paraId="599CD195" w14:textId="612A1D2A" w:rsidR="00E75BD3" w:rsidRDefault="00E75BD3">
      <w:pPr>
        <w:pStyle w:val="CommentText"/>
      </w:pPr>
      <w:r>
        <w:rPr>
          <w:rStyle w:val="CommentReference"/>
        </w:rPr>
        <w:annotationRef/>
      </w:r>
      <w:r>
        <w:t>M</w:t>
      </w:r>
      <w:r>
        <w:rPr>
          <w:rFonts w:hint="eastAsia"/>
        </w:rPr>
        <w:t>ention</w:t>
      </w:r>
      <w:r>
        <w:t xml:space="preserve"> the incident in Wuchang … How many GI rice in China? </w:t>
      </w:r>
    </w:p>
  </w:comment>
  <w:comment w:id="36" w:author="Peng, Hong" w:date="2019-09-20T13:46:00Z" w:initials="PH">
    <w:p w14:paraId="35BEF41F" w14:textId="77777777" w:rsidR="00E75BD3" w:rsidRDefault="00E75BD3" w:rsidP="00F949BC">
      <w:pPr>
        <w:pStyle w:val="CommentText"/>
      </w:pPr>
      <w:r>
        <w:rPr>
          <w:rStyle w:val="CommentReference"/>
        </w:rPr>
        <w:annotationRef/>
      </w:r>
      <w:r>
        <w:t>Pay attention to this, always focusing on one subject, geographical authentication. Authentication is a broader scope, species.</w:t>
      </w:r>
    </w:p>
  </w:comment>
  <w:comment w:id="37" w:author="Xu, Jason" w:date="2019-09-20T16:13:00Z" w:initials="XJ">
    <w:p w14:paraId="79A82B0A" w14:textId="77777777" w:rsidR="00E75BD3" w:rsidRDefault="00E75BD3" w:rsidP="00F949BC">
      <w:pPr>
        <w:pStyle w:val="CommentText"/>
      </w:pPr>
      <w:r>
        <w:rPr>
          <w:rStyle w:val="CommentReference"/>
        </w:rPr>
        <w:annotationRef/>
      </w:r>
    </w:p>
  </w:comment>
  <w:comment w:id="38" w:author="Peng, Hong" w:date="2019-09-20T13:54:00Z" w:initials="PH">
    <w:p w14:paraId="1FDDEF48" w14:textId="0E508251" w:rsidR="00E75BD3" w:rsidRDefault="00E75BD3">
      <w:pPr>
        <w:pStyle w:val="CommentText"/>
      </w:pPr>
      <w:r>
        <w:rPr>
          <w:rStyle w:val="CommentReference"/>
        </w:rPr>
        <w:annotationRef/>
      </w:r>
      <w:r>
        <w:rPr>
          <w:rFonts w:hint="eastAsia"/>
        </w:rPr>
        <w:t>I</w:t>
      </w:r>
      <w:r>
        <w:t xml:space="preserve">t is better to cite more references here. </w:t>
      </w:r>
    </w:p>
  </w:comment>
  <w:comment w:id="39" w:author="Xu, Jason" w:date="2020-01-02T14:07:00Z" w:initials="XJ">
    <w:p w14:paraId="7A931C14" w14:textId="175FA092" w:rsidR="00E75BD3" w:rsidRDefault="00E75BD3">
      <w:pPr>
        <w:pStyle w:val="CommentText"/>
      </w:pPr>
      <w:r>
        <w:rPr>
          <w:rStyle w:val="CommentReference"/>
        </w:rPr>
        <w:annotationRef/>
      </w:r>
      <w:r>
        <w:t xml:space="preserve">Decided not to mention spectrometry. Solely focusing on elemental profiling and isotopic ratio </w:t>
      </w:r>
    </w:p>
  </w:comment>
  <w:comment w:id="79" w:author="Xu, Jason" w:date="2019-09-20T16:21:00Z" w:initials="XJ">
    <w:p w14:paraId="0A1B6910" w14:textId="6B3BC604" w:rsidR="00E75BD3" w:rsidRDefault="00E75BD3">
      <w:pPr>
        <w:pStyle w:val="CommentText"/>
      </w:pPr>
      <w:r>
        <w:rPr>
          <w:rStyle w:val="CommentReference"/>
        </w:rPr>
        <w:annotationRef/>
      </w:r>
      <w:r>
        <w:t xml:space="preserve">Transition… mention four pitfalls…. Emphasize the workflow…. </w:t>
      </w:r>
    </w:p>
  </w:comment>
  <w:comment w:id="80" w:author="Xu, Jason" w:date="2020-01-02T14:38:00Z" w:initials="XJ">
    <w:p w14:paraId="6AB2EEDB" w14:textId="002FE991" w:rsidR="00E75BD3" w:rsidRPr="00781FEF" w:rsidRDefault="00E75BD3" w:rsidP="003A4650">
      <w:pPr>
        <w:jc w:val="both"/>
      </w:pPr>
      <w:r>
        <w:rPr>
          <w:rStyle w:val="CommentReference"/>
        </w:rPr>
        <w:annotationRef/>
      </w:r>
      <w:r>
        <w:rPr>
          <w:rFonts w:hint="eastAsia"/>
        </w:rPr>
        <w:t>D</w:t>
      </w:r>
      <w:r>
        <w:t xml:space="preserve">o we need to cite more work here? … </w:t>
      </w:r>
      <w:r w:rsidRPr="00EB4CBA">
        <w:t>more cases of using machine learning for rice classification.</w:t>
      </w:r>
      <w:r>
        <w:t xml:space="preserve"> </w:t>
      </w:r>
    </w:p>
    <w:p w14:paraId="364A31B7" w14:textId="160D7048" w:rsidR="00E75BD3" w:rsidRPr="003A4650" w:rsidRDefault="00E75BD3">
      <w:pPr>
        <w:pStyle w:val="CommentText"/>
      </w:pPr>
    </w:p>
  </w:comment>
  <w:comment w:id="89" w:author="Xu, Jason" w:date="2020-01-02T14:54:00Z" w:initials="XJ">
    <w:p w14:paraId="2C2512FF" w14:textId="380B50AF" w:rsidR="00E75BD3" w:rsidRDefault="00E75BD3">
      <w:pPr>
        <w:pStyle w:val="CommentText"/>
      </w:pPr>
      <w:r>
        <w:rPr>
          <w:rStyle w:val="CommentReference"/>
        </w:rPr>
        <w:annotationRef/>
      </w:r>
      <w:r>
        <w:t xml:space="preserve">We do not know the commodity name here, may need help from Di. </w:t>
      </w:r>
    </w:p>
  </w:comment>
  <w:comment w:id="93" w:author="Xu, Jason" w:date="2020-01-07T15:08:00Z" w:initials="XJ">
    <w:p w14:paraId="69284891" w14:textId="77777777" w:rsidR="00E75BD3" w:rsidRDefault="00E75BD3"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E75BD3" w:rsidRDefault="00E75BD3" w:rsidP="004A02EC">
      <w:pPr>
        <w:pStyle w:val="CommentText"/>
        <w:numPr>
          <w:ilvl w:val="0"/>
          <w:numId w:val="20"/>
        </w:numPr>
      </w:pPr>
      <w:r>
        <w:t xml:space="preserve">More focus on the workflow (scheme). I think it is not our job to introduce 2 classifiers… we focus on the flow (repeated CV), this is something makes our work different. </w:t>
      </w:r>
    </w:p>
  </w:comment>
  <w:comment w:id="97" w:author="Xu, Jason" w:date="2020-01-02T14:21:00Z" w:initials="XJ">
    <w:p w14:paraId="268647CB" w14:textId="08DEBBFC" w:rsidR="00E75BD3" w:rsidRDefault="00E75BD3">
      <w:pPr>
        <w:pStyle w:val="CommentText"/>
      </w:pPr>
      <w:r>
        <w:rPr>
          <w:rStyle w:val="CommentReference"/>
        </w:rPr>
        <w:annotationRef/>
      </w:r>
      <w:r>
        <w:t xml:space="preserve">Deliberate in detail here? </w:t>
      </w:r>
    </w:p>
  </w:comment>
  <w:comment w:id="102" w:author="Xu, Jason" w:date="2020-01-02T15:22:00Z" w:initials="XJ">
    <w:p w14:paraId="38D693EA" w14:textId="5A8E5ABF" w:rsidR="00E75BD3" w:rsidRDefault="00E75BD3">
      <w:pPr>
        <w:pStyle w:val="CommentText"/>
      </w:pPr>
      <w:r>
        <w:rPr>
          <w:rStyle w:val="CommentReference"/>
        </w:rPr>
        <w:annotationRef/>
      </w:r>
      <w:r>
        <w:rPr>
          <w:rFonts w:hint="eastAsia"/>
        </w:rPr>
        <w:t>D</w:t>
      </w:r>
      <w:r>
        <w:t xml:space="preserve">o we need to use “” here? If Yes, we need to maintain consistency. </w:t>
      </w:r>
    </w:p>
  </w:comment>
  <w:comment w:id="127" w:author="Xu, Jason" w:date="2020-01-08T15:43:00Z" w:initials="XJ">
    <w:p w14:paraId="273FAAB7" w14:textId="5084FB6E" w:rsidR="00E75BD3" w:rsidRDefault="00E75BD3">
      <w:pPr>
        <w:pStyle w:val="CommentText"/>
      </w:pPr>
      <w:r>
        <w:rPr>
          <w:rStyle w:val="CommentReference"/>
        </w:rPr>
        <w:annotationRef/>
      </w:r>
    </w:p>
  </w:comment>
  <w:comment w:id="126" w:author="Xu, Jason" w:date="2020-01-08T15:29:00Z" w:initials="XJ">
    <w:p w14:paraId="48744344" w14:textId="272278A9" w:rsidR="00E75BD3" w:rsidRDefault="00E75BD3">
      <w:pPr>
        <w:pStyle w:val="CommentText"/>
      </w:pPr>
      <w:r>
        <w:rPr>
          <w:rStyle w:val="CommentReference"/>
        </w:rPr>
        <w:annotationRef/>
      </w:r>
      <w:r>
        <w:rPr>
          <w:rFonts w:hint="eastAsia"/>
        </w:rPr>
        <w:t>I</w:t>
      </w:r>
      <w:r>
        <w:t xml:space="preserve">f hold-out validation will be conducted… </w:t>
      </w:r>
    </w:p>
  </w:comment>
  <w:comment w:id="148" w:author="Xu, Jason" w:date="2020-01-08T14:52:00Z" w:initials="XJ">
    <w:p w14:paraId="3F896C6D" w14:textId="53C82589" w:rsidR="00E75BD3" w:rsidRDefault="00E75BD3">
      <w:pPr>
        <w:pStyle w:val="CommentText"/>
      </w:pPr>
      <w:r>
        <w:rPr>
          <w:rStyle w:val="CommentReference"/>
        </w:rPr>
        <w:annotationRef/>
      </w:r>
      <w:r>
        <w:t xml:space="preserve">Are we changing into hold-out validation? </w:t>
      </w:r>
    </w:p>
  </w:comment>
  <w:comment w:id="152" w:author="Xu, Jason" w:date="2020-01-07T15:52:00Z" w:initials="XJ">
    <w:p w14:paraId="2729FC8D" w14:textId="1623D238" w:rsidR="00E75BD3" w:rsidRDefault="00E75BD3">
      <w:pPr>
        <w:pStyle w:val="CommentText"/>
      </w:pPr>
      <w:r>
        <w:rPr>
          <w:rStyle w:val="CommentReference"/>
        </w:rPr>
        <w:annotationRef/>
      </w:r>
      <w:r>
        <w:t xml:space="preserve"> we need a citation here. It is a fact, but not necessarily a common sense. </w:t>
      </w:r>
    </w:p>
  </w:comment>
  <w:comment w:id="153" w:author="Xu, Jason" w:date="2020-01-08T15:21:00Z" w:initials="XJ">
    <w:p w14:paraId="3EE942EF" w14:textId="300A54B8" w:rsidR="00E75BD3" w:rsidRDefault="00E75BD3">
      <w:pPr>
        <w:pStyle w:val="CommentText"/>
      </w:pPr>
      <w:r>
        <w:rPr>
          <w:rStyle w:val="CommentReference"/>
        </w:rPr>
        <w:annotationRef/>
      </w:r>
      <w:r>
        <w:t xml:space="preserve">What was the most significant pitfall again? </w:t>
      </w:r>
    </w:p>
  </w:comment>
  <w:comment w:id="176" w:author="Xu, Jason" w:date="2020-01-08T15:43:00Z" w:initials="XJ">
    <w:p w14:paraId="69EDC282" w14:textId="77777777" w:rsidR="00381A0F" w:rsidRDefault="00381A0F" w:rsidP="00381A0F">
      <w:pPr>
        <w:pStyle w:val="CommentText"/>
      </w:pPr>
      <w:r>
        <w:rPr>
          <w:rStyle w:val="CommentReference"/>
        </w:rPr>
        <w:annotationRef/>
      </w:r>
    </w:p>
  </w:comment>
  <w:comment w:id="175" w:author="Xu, Jason" w:date="2020-01-08T15:29:00Z" w:initials="XJ">
    <w:p w14:paraId="614BE11F" w14:textId="77777777" w:rsidR="00381A0F" w:rsidRDefault="00381A0F" w:rsidP="00381A0F">
      <w:pPr>
        <w:pStyle w:val="CommentText"/>
      </w:pPr>
      <w:r>
        <w:rPr>
          <w:rStyle w:val="CommentReference"/>
        </w:rPr>
        <w:annotationRef/>
      </w:r>
      <w:r>
        <w:rPr>
          <w:rFonts w:hint="eastAsia"/>
        </w:rPr>
        <w:t>I</w:t>
      </w:r>
      <w:r>
        <w:t xml:space="preserve">f hold-out validation will be conducted… </w:t>
      </w:r>
    </w:p>
  </w:comment>
  <w:comment w:id="183" w:author="Xu, Jason" w:date="2020-01-09T09:45:00Z" w:initials="XJ">
    <w:p w14:paraId="495E8F9E" w14:textId="32C78F5B" w:rsidR="00E75BD3" w:rsidRDefault="00E75BD3">
      <w:pPr>
        <w:pStyle w:val="CommentText"/>
      </w:pPr>
      <w:r>
        <w:rPr>
          <w:rStyle w:val="CommentReference"/>
        </w:rPr>
        <w:annotationRef/>
      </w:r>
      <w:r>
        <w:t xml:space="preserve">Selection and ranking feel a little bit mixed here. </w:t>
      </w:r>
    </w:p>
  </w:comment>
  <w:comment w:id="218" w:author="Xu, Jason" w:date="2020-01-07T16:00:00Z" w:initials="XJ">
    <w:p w14:paraId="77F18B6A" w14:textId="5AA1C29B" w:rsidR="00E75BD3" w:rsidRDefault="00E75BD3">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180" w:author="Xu, Jason" w:date="2020-01-08T16:27:00Z" w:initials="XJ">
    <w:p w14:paraId="01196415" w14:textId="5969EAB4" w:rsidR="00E75BD3" w:rsidRDefault="00E75BD3">
      <w:pPr>
        <w:pStyle w:val="CommentText"/>
      </w:pPr>
      <w:r>
        <w:rPr>
          <w:rStyle w:val="CommentReference"/>
        </w:rPr>
        <w:annotationRef/>
      </w:r>
      <w:r>
        <w:t xml:space="preserve">My suggestion: </w:t>
      </w:r>
      <w:r>
        <w:rPr>
          <w:rFonts w:hint="eastAsia"/>
        </w:rPr>
        <w:t>M</w:t>
      </w:r>
      <w:r>
        <w:t xml:space="preserve">ove to discussion </w:t>
      </w:r>
    </w:p>
  </w:comment>
  <w:comment w:id="227" w:author="Xu, Jason" w:date="2020-01-07T15:53:00Z" w:initials="XJ">
    <w:p w14:paraId="2D048EC7" w14:textId="7E061D82" w:rsidR="00E75BD3" w:rsidRDefault="00E75BD3">
      <w:pPr>
        <w:pStyle w:val="CommentText"/>
      </w:pPr>
      <w:r>
        <w:rPr>
          <w:rStyle w:val="CommentReference"/>
        </w:rPr>
        <w:annotationRef/>
      </w:r>
      <w:r>
        <w:rPr>
          <w:rFonts w:hint="eastAsia"/>
        </w:rPr>
        <w:t>S</w:t>
      </w:r>
      <w:r>
        <w:t xml:space="preserve">hall we revisit this piece of work together then? </w:t>
      </w:r>
    </w:p>
  </w:comment>
  <w:comment w:id="249" w:author="Xu, Jason" w:date="2020-01-07T16:28:00Z" w:initials="XJ">
    <w:p w14:paraId="28B85B0F" w14:textId="63DA4377" w:rsidR="00E75BD3" w:rsidRDefault="00E75BD3">
      <w:pPr>
        <w:pStyle w:val="CommentText"/>
      </w:pPr>
      <w:r>
        <w:rPr>
          <w:rStyle w:val="CommentReference"/>
        </w:rPr>
        <w:annotationRef/>
      </w:r>
      <w:r>
        <w:t>Too many terms. Classifier training?</w:t>
      </w:r>
    </w:p>
  </w:comment>
  <w:comment w:id="254" w:author="Xu, Jason" w:date="2020-01-08T15:25:00Z" w:initials="XJ">
    <w:p w14:paraId="3EBCABB4" w14:textId="46AB7926" w:rsidR="00E75BD3" w:rsidRDefault="00E75BD3">
      <w:pPr>
        <w:pStyle w:val="CommentText"/>
      </w:pPr>
      <w:r>
        <w:rPr>
          <w:rStyle w:val="CommentReference"/>
        </w:rPr>
        <w:annotationRef/>
      </w:r>
      <w:r>
        <w:t xml:space="preserve">Delete because those explanation does not contribute a lot to our main statement.  </w:t>
      </w:r>
    </w:p>
  </w:comment>
  <w:comment w:id="277" w:author="Xu, Jason" w:date="2020-01-09T09:31:00Z" w:initials="XJ">
    <w:p w14:paraId="409AF8A6" w14:textId="158A1027" w:rsidR="00E75BD3" w:rsidRDefault="00E75BD3">
      <w:pPr>
        <w:pStyle w:val="CommentText"/>
      </w:pPr>
      <w:r>
        <w:rPr>
          <w:rStyle w:val="CommentReference"/>
        </w:rPr>
        <w:annotationRef/>
      </w:r>
      <w:r>
        <w:rPr>
          <w:rFonts w:hint="eastAsia"/>
        </w:rPr>
        <w:t xml:space="preserve"> </w:t>
      </w:r>
      <w:r>
        <w:t xml:space="preserve">Try to minimize new “terms”, otherwise we need citations. </w:t>
      </w:r>
    </w:p>
  </w:comment>
  <w:comment w:id="278" w:author="Xu, Jason" w:date="2020-01-07T16:29:00Z" w:initials="XJ">
    <w:p w14:paraId="0512926C" w14:textId="60A20437" w:rsidR="00E75BD3" w:rsidRDefault="00E75BD3">
      <w:pPr>
        <w:pStyle w:val="CommentText"/>
      </w:pPr>
      <w:r>
        <w:rPr>
          <w:rStyle w:val="CommentReference"/>
        </w:rPr>
        <w:annotationRef/>
      </w:r>
      <w:r>
        <w:rPr>
          <w:rFonts w:hint="eastAsia"/>
        </w:rPr>
        <w:t>C</w:t>
      </w:r>
      <w:r>
        <w:t xml:space="preserve">an we visualize this? </w:t>
      </w:r>
    </w:p>
  </w:comment>
  <w:comment w:id="282" w:author="Xu, Jason" w:date="2020-01-09T09:55:00Z" w:initials="XJ">
    <w:p w14:paraId="11E2EE8A" w14:textId="6F487110" w:rsidR="00E75BD3" w:rsidRDefault="00E75BD3">
      <w:pPr>
        <w:pStyle w:val="CommentText"/>
      </w:pPr>
      <w:r>
        <w:rPr>
          <w:rStyle w:val="CommentReference"/>
        </w:rPr>
        <w:annotationRef/>
      </w:r>
      <w:r>
        <w:t xml:space="preserve">Together we need to make this more concise and straightforward. 1. Make sure if we will go with CV or hold-out validation 2. Use a scheme to give a general </w:t>
      </w:r>
      <w:proofErr w:type="gramStart"/>
      <w:r>
        <w:t>idea .</w:t>
      </w:r>
      <w:proofErr w:type="gramEnd"/>
      <w:r>
        <w:t xml:space="preserve"> Suggestion: Feature ranking – construction of “grind”</w:t>
      </w:r>
      <w:proofErr w:type="gramStart"/>
      <w:r>
        <w:t>—“</w:t>
      </w:r>
      <w:proofErr w:type="gramEnd"/>
      <w:r>
        <w:t xml:space="preserve">feature selection” + classifier training – validation  </w:t>
      </w:r>
    </w:p>
  </w:comment>
  <w:comment w:id="302" w:author="Xu, Jason" w:date="2020-01-14T10:31:00Z" w:initials="XJ">
    <w:p w14:paraId="40E4D794" w14:textId="77777777" w:rsidR="00E75BD3" w:rsidRDefault="00E75BD3">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E75BD3" w:rsidRDefault="00E75BD3">
      <w:pPr>
        <w:pStyle w:val="CommentText"/>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335" w:author="Xu, Jason" w:date="2020-01-09T10:32:00Z" w:initials="XJ">
    <w:p w14:paraId="254A80D7" w14:textId="62DDB106" w:rsidR="00E75BD3" w:rsidRDefault="00E75BD3">
      <w:pPr>
        <w:pStyle w:val="CommentText"/>
      </w:pPr>
      <w:r>
        <w:rPr>
          <w:rStyle w:val="CommentReference"/>
        </w:rPr>
        <w:annotationRef/>
      </w:r>
      <w:r>
        <w:rPr>
          <w:rFonts w:hint="eastAsia"/>
        </w:rPr>
        <w:t>T</w:t>
      </w:r>
      <w:r>
        <w:t xml:space="preserve">his shall be common sense for our readers </w:t>
      </w:r>
    </w:p>
  </w:comment>
  <w:comment w:id="377" w:author="Xu, Jason" w:date="2020-01-09T10:56:00Z" w:initials="XJ">
    <w:p w14:paraId="2968314D" w14:textId="07B4F84F" w:rsidR="00E75BD3" w:rsidRDefault="00E75BD3">
      <w:pPr>
        <w:pStyle w:val="CommentText"/>
      </w:pPr>
      <w:r>
        <w:rPr>
          <w:rStyle w:val="CommentReference"/>
        </w:rPr>
        <w:annotationRef/>
      </w:r>
      <w:r>
        <w:t>We need to understand more about PJ-1 and PJ-2</w:t>
      </w:r>
    </w:p>
  </w:comment>
  <w:comment w:id="385" w:author="Xu, Jason" w:date="2020-01-09T11:15:00Z" w:initials="XJ">
    <w:p w14:paraId="7D11C223" w14:textId="3C4D2F7E" w:rsidR="00E75BD3" w:rsidRDefault="00E75BD3">
      <w:pPr>
        <w:pStyle w:val="CommentText"/>
      </w:pPr>
      <w:r>
        <w:rPr>
          <w:rStyle w:val="CommentReference"/>
        </w:rPr>
        <w:annotationRef/>
      </w:r>
      <w:r>
        <w:t xml:space="preserve">Everyone shall know classification is not the role of PCA. We do not need to emphasize again. </w:t>
      </w:r>
    </w:p>
  </w:comment>
  <w:comment w:id="387" w:author="Xu, Jason" w:date="2020-01-09T11:16:00Z" w:initials="XJ">
    <w:p w14:paraId="23EB3F81" w14:textId="44BD9AAD" w:rsidR="00E75BD3" w:rsidRDefault="00E75BD3">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99" w:author="Xu, Jason" w:date="2020-01-14T10:01:00Z" w:initials="XJ">
    <w:p w14:paraId="38619E6E" w14:textId="77777777" w:rsidR="00E75BD3" w:rsidRDefault="00E75BD3" w:rsidP="00860E28">
      <w:pPr>
        <w:pStyle w:val="CommentText"/>
      </w:pPr>
      <w:r>
        <w:rPr>
          <w:rStyle w:val="CommentReference"/>
        </w:rPr>
        <w:annotationRef/>
      </w:r>
      <w:r>
        <w:rPr>
          <w:rFonts w:hint="eastAsia"/>
        </w:rPr>
        <w:t>A</w:t>
      </w:r>
      <w:r>
        <w:t xml:space="preserve"> general question: when we shift into </w:t>
      </w:r>
    </w:p>
  </w:comment>
  <w:comment w:id="400" w:author="Xu, Jason" w:date="2020-01-09T09:45:00Z" w:initials="XJ">
    <w:p w14:paraId="1407A506" w14:textId="77777777" w:rsidR="00E75BD3" w:rsidRDefault="00E75BD3" w:rsidP="00860E28">
      <w:pPr>
        <w:pStyle w:val="CommentText"/>
      </w:pPr>
      <w:r>
        <w:rPr>
          <w:rStyle w:val="CommentReference"/>
        </w:rPr>
        <w:annotationRef/>
      </w:r>
      <w:r>
        <w:t xml:space="preserve">Selection and ranking feel a little bit mixed here. </w:t>
      </w:r>
    </w:p>
  </w:comment>
  <w:comment w:id="403" w:author="Xu, Jason" w:date="2020-01-07T16:00:00Z" w:initials="XJ">
    <w:p w14:paraId="0452A077" w14:textId="77777777" w:rsidR="00E75BD3" w:rsidRDefault="00E75BD3"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404" w:author="Xu, Jason" w:date="2020-01-14T10:10:00Z" w:initials="XJ">
    <w:p w14:paraId="54E1469F" w14:textId="085FCB2F" w:rsidR="00E75BD3" w:rsidRDefault="00E75BD3">
      <w:pPr>
        <w:pStyle w:val="CommentText"/>
      </w:pPr>
      <w:r>
        <w:rPr>
          <w:rStyle w:val="CommentReference"/>
        </w:rPr>
        <w:annotationRef/>
      </w:r>
      <w:r>
        <w:t xml:space="preserve">Are we still mentioning cross validation here? </w:t>
      </w:r>
    </w:p>
  </w:comment>
  <w:comment w:id="425" w:author="Xu, Jason" w:date="2020-01-13T15:16:00Z" w:initials="XJ">
    <w:p w14:paraId="02135BBB" w14:textId="54762504" w:rsidR="00E75BD3" w:rsidRDefault="00E75BD3">
      <w:pPr>
        <w:pStyle w:val="CommentText"/>
      </w:pPr>
      <w:r>
        <w:rPr>
          <w:rStyle w:val="CommentReference"/>
        </w:rPr>
        <w:annotationRef/>
      </w:r>
      <w:r>
        <w:rPr>
          <w:rFonts w:hint="eastAsia"/>
        </w:rPr>
        <w:t>以新结果为准</w:t>
      </w:r>
    </w:p>
  </w:comment>
  <w:comment w:id="426" w:author="Xu, Jason" w:date="2020-01-13T15:49:00Z" w:initials="XJ">
    <w:p w14:paraId="28728266" w14:textId="4C014D62" w:rsidR="00E75BD3" w:rsidRDefault="00E75BD3">
      <w:pPr>
        <w:pStyle w:val="CommentText"/>
      </w:pPr>
      <w:r>
        <w:rPr>
          <w:rStyle w:val="CommentReference"/>
        </w:rPr>
        <w:annotationRef/>
      </w:r>
    </w:p>
  </w:comment>
  <w:comment w:id="471" w:author="Xu, Jason" w:date="2020-01-13T14:37:00Z" w:initials="XJ">
    <w:p w14:paraId="3D01B4D4" w14:textId="59138ECD" w:rsidR="00E75BD3" w:rsidRDefault="00E75BD3">
      <w:pPr>
        <w:pStyle w:val="CommentText"/>
      </w:pPr>
      <w:r>
        <w:rPr>
          <w:rStyle w:val="CommentReference"/>
        </w:rPr>
        <w:annotationRef/>
      </w:r>
      <w:r>
        <w:rPr>
          <w:rFonts w:hint="eastAsia"/>
        </w:rPr>
        <w:t>C</w:t>
      </w:r>
      <w:r>
        <w:t xml:space="preserve">an we make them identical as classifier training? </w:t>
      </w:r>
    </w:p>
  </w:comment>
  <w:comment w:id="489" w:author="Xu, Jason" w:date="2020-01-13T14:41:00Z" w:initials="XJ">
    <w:p w14:paraId="1491F88E" w14:textId="31A7BAF6" w:rsidR="00E75BD3" w:rsidRDefault="00E75BD3">
      <w:pPr>
        <w:pStyle w:val="CommentText"/>
      </w:pPr>
      <w:r>
        <w:rPr>
          <w:rStyle w:val="CommentReference"/>
        </w:rPr>
        <w:annotationRef/>
      </w:r>
      <w:r>
        <w:t xml:space="preserve">What if we do independent validation? </w:t>
      </w:r>
    </w:p>
  </w:comment>
  <w:comment w:id="498" w:author="Xu, Jason" w:date="2020-01-14T10:15:00Z" w:initials="XJ">
    <w:p w14:paraId="2345095C" w14:textId="242262A4" w:rsidR="00E75BD3" w:rsidRDefault="00E75BD3">
      <w:pPr>
        <w:pStyle w:val="CommentText"/>
      </w:pPr>
      <w:r>
        <w:rPr>
          <w:rStyle w:val="CommentReference"/>
        </w:rPr>
        <w:annotationRef/>
      </w:r>
      <w:r>
        <w:t xml:space="preserve">I do not think this is best way… we need to show mostly results. In fact, we are still talking about method here.  </w:t>
      </w:r>
    </w:p>
  </w:comment>
  <w:comment w:id="499" w:author="Xu, Jason" w:date="2020-01-13T14:51:00Z" w:initials="XJ">
    <w:p w14:paraId="19E40E6F" w14:textId="75636BD3" w:rsidR="00E75BD3" w:rsidRDefault="00E75BD3">
      <w:pPr>
        <w:pStyle w:val="CommentText"/>
      </w:pPr>
      <w:r>
        <w:rPr>
          <w:rStyle w:val="CommentReference"/>
        </w:rPr>
        <w:annotationRef/>
      </w:r>
      <w:r>
        <w:rPr>
          <w:rFonts w:hint="eastAsia"/>
        </w:rPr>
        <w:t>U</w:t>
      </w:r>
      <w:r>
        <w:t xml:space="preserve">se the new results from independent validation. </w:t>
      </w:r>
    </w:p>
  </w:comment>
  <w:comment w:id="514" w:author="Xu, Jason" w:date="2020-01-14T10:38:00Z" w:initials="XJ">
    <w:p w14:paraId="027743E1" w14:textId="1BA062EB" w:rsidR="00E75BD3" w:rsidRDefault="00E75BD3">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527" w:author="Xu, Jason" w:date="2020-01-07T10:18:00Z" w:initials="XJ">
    <w:p w14:paraId="4B0C1AAB" w14:textId="1558674F" w:rsidR="00E75BD3" w:rsidRDefault="00E75BD3"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E75BD3" w:rsidRDefault="00E75BD3" w:rsidP="000F2055">
      <w:pPr>
        <w:pStyle w:val="CommentText"/>
      </w:pPr>
      <w:r>
        <w:rPr>
          <w:rFonts w:ascii="Calibri" w:hAnsi="Calibri" w:cs="Calibri"/>
        </w:rPr>
        <w:t>incorporated under Results and Discussion.”</w:t>
      </w:r>
    </w:p>
  </w:comment>
  <w:comment w:id="516" w:author="Xu, Jason" w:date="2020-01-14T10:47:00Z" w:initials="XJ">
    <w:p w14:paraId="223148F3" w14:textId="56182666" w:rsidR="00E75BD3" w:rsidRDefault="00E75BD3">
      <w:pPr>
        <w:pStyle w:val="CommentText"/>
      </w:pPr>
      <w:r>
        <w:rPr>
          <w:rStyle w:val="CommentReference"/>
        </w:rPr>
        <w:annotationRef/>
      </w:r>
      <w:r>
        <w:rPr>
          <w:rFonts w:hint="eastAsia"/>
        </w:rPr>
        <w:t>W</w:t>
      </w:r>
      <w:r>
        <w:t xml:space="preserve">e need to discuss the final 2 paragraphs </w:t>
      </w:r>
    </w:p>
  </w:comment>
  <w:comment w:id="530" w:author="Xu, Jason" w:date="2020-01-07T10:31:00Z" w:initials="XJ">
    <w:p w14:paraId="41A95819" w14:textId="667C8570" w:rsidR="00E75BD3" w:rsidRDefault="00E75BD3"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543" w:author="Xu, Jason" w:date="2020-01-07T11:17:00Z" w:initials="XJ">
    <w:p w14:paraId="19B1A18C" w14:textId="7D7F08FA" w:rsidR="00E75BD3" w:rsidRDefault="00E75BD3">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575" w:author="Xu, Jason" w:date="2019-08-09T15:58:00Z" w:initials="XJ">
    <w:p w14:paraId="7BF4E838" w14:textId="77777777" w:rsidR="00E75BD3" w:rsidRDefault="00E75BD3"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0A4FAD4" w15:done="1"/>
  <w15:commentEx w15:paraId="02451297" w15:done="1"/>
  <w15:commentEx w15:paraId="2B7CA925" w15:done="1"/>
  <w15:commentEx w15:paraId="599CD195" w15:done="1"/>
  <w15:commentEx w15:paraId="35BEF41F" w15:done="1"/>
  <w15:commentEx w15:paraId="79A82B0A" w15:paraIdParent="35BEF41F" w15:done="1"/>
  <w15:commentEx w15:paraId="1FDDEF48" w15:done="1"/>
  <w15:commentEx w15:paraId="7A931C14" w15:paraIdParent="1FDDEF48" w15:done="1"/>
  <w15:commentEx w15:paraId="0A1B6910" w15:done="1"/>
  <w15:commentEx w15:paraId="364A31B7" w15:done="0"/>
  <w15:commentEx w15:paraId="2C2512FF" w15:done="0"/>
  <w15:commentEx w15:paraId="21674138" w15:done="0"/>
  <w15:commentEx w15:paraId="268647CB" w15:done="1"/>
  <w15:commentEx w15:paraId="38D693EA" w15:done="0"/>
  <w15:commentEx w15:paraId="273FAAB7" w15:done="0"/>
  <w15:commentEx w15:paraId="48744344" w15:done="0"/>
  <w15:commentEx w15:paraId="3F896C6D" w15:done="0"/>
  <w15:commentEx w15:paraId="2729FC8D" w15:done="0"/>
  <w15:commentEx w15:paraId="3EE942EF" w15:done="0"/>
  <w15:commentEx w15:paraId="69EDC282" w15:done="0"/>
  <w15:commentEx w15:paraId="614BE11F" w15:done="0"/>
  <w15:commentEx w15:paraId="495E8F9E" w15:done="0"/>
  <w15:commentEx w15:paraId="77F18B6A" w15:done="0"/>
  <w15:commentEx w15:paraId="01196415" w15:done="0"/>
  <w15:commentEx w15:paraId="2D048EC7" w15:done="0"/>
  <w15:commentEx w15:paraId="28B85B0F" w15:done="0"/>
  <w15:commentEx w15:paraId="3EBCABB4" w15:done="0"/>
  <w15:commentEx w15:paraId="409AF8A6" w15:done="0"/>
  <w15:commentEx w15:paraId="0512926C" w15:done="0"/>
  <w15:commentEx w15:paraId="11E2EE8A" w15:done="0"/>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0A4FAD4" w16cid:durableId="21A1FE48"/>
  <w16cid:commentId w16cid:paraId="02451297" w16cid:durableId="21AC5DFD"/>
  <w16cid:commentId w16cid:paraId="2B7CA925" w16cid:durableId="212F6ACA"/>
  <w16cid:commentId w16cid:paraId="599CD195" w16cid:durableId="212F76F6"/>
  <w16cid:commentId w16cid:paraId="35BEF41F" w16cid:durableId="21AC5E01"/>
  <w16cid:commentId w16cid:paraId="79A82B0A" w16cid:durableId="21A5DA33"/>
  <w16cid:commentId w16cid:paraId="1FDDEF48" w16cid:durableId="21BEC8FC"/>
  <w16cid:commentId w16cid:paraId="7A931C14" w16cid:durableId="21B8778D"/>
  <w16cid:commentId w16cid:paraId="0A1B6910" w16cid:durableId="212F7B22"/>
  <w16cid:commentId w16cid:paraId="364A31B7" w16cid:durableId="21B87EEC"/>
  <w16cid:commentId w16cid:paraId="2C2512FF" w16cid:durableId="21B88291"/>
  <w16cid:commentId w16cid:paraId="21674138" w16cid:durableId="21BF1D59"/>
  <w16cid:commentId w16cid:paraId="268647CB" w16cid:durableId="21B87AE8"/>
  <w16cid:commentId w16cid:paraId="38D693EA" w16cid:durableId="21B88952"/>
  <w16cid:commentId w16cid:paraId="273FAAB7" w16cid:durableId="21C07711"/>
  <w16cid:commentId w16cid:paraId="48744344" w16cid:durableId="21C073ED"/>
  <w16cid:commentId w16cid:paraId="3F896C6D" w16cid:durableId="21C06B1E"/>
  <w16cid:commentId w16cid:paraId="2729FC8D" w16cid:durableId="21BF27D3"/>
  <w16cid:commentId w16cid:paraId="3EE942EF" w16cid:durableId="21C071FF"/>
  <w16cid:commentId w16cid:paraId="69EDC282" w16cid:durableId="21C83EA3"/>
  <w16cid:commentId w16cid:paraId="614BE11F" w16cid:durableId="21C83EA2"/>
  <w16cid:commentId w16cid:paraId="495E8F9E" w16cid:durableId="21C174AD"/>
  <w16cid:commentId w16cid:paraId="77F18B6A" w16cid:durableId="21BF2987"/>
  <w16cid:commentId w16cid:paraId="01196415" w16cid:durableId="21C0816A"/>
  <w16cid:commentId w16cid:paraId="2D048EC7" w16cid:durableId="21BF2800"/>
  <w16cid:commentId w16cid:paraId="28B85B0F" w16cid:durableId="21BF302E"/>
  <w16cid:commentId w16cid:paraId="3EBCABB4" w16cid:durableId="21C072E3"/>
  <w16cid:commentId w16cid:paraId="409AF8A6" w16cid:durableId="21C1716A"/>
  <w16cid:commentId w16cid:paraId="0512926C" w16cid:durableId="21BF3076"/>
  <w16cid:commentId w16cid:paraId="11E2EE8A" w16cid:durableId="21C1771F"/>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8CD6" w14:textId="77777777" w:rsidR="00A11497" w:rsidRDefault="00A11497" w:rsidP="00170E8C">
      <w:pPr>
        <w:spacing w:after="0" w:line="240" w:lineRule="auto"/>
      </w:pPr>
      <w:r>
        <w:separator/>
      </w:r>
    </w:p>
  </w:endnote>
  <w:endnote w:type="continuationSeparator" w:id="0">
    <w:p w14:paraId="2EDED571" w14:textId="77777777" w:rsidR="00A11497" w:rsidRDefault="00A11497" w:rsidP="00170E8C">
      <w:pPr>
        <w:spacing w:after="0" w:line="240" w:lineRule="auto"/>
      </w:pPr>
      <w:r>
        <w:continuationSeparator/>
      </w:r>
    </w:p>
  </w:endnote>
  <w:endnote w:type="continuationNotice" w:id="1">
    <w:p w14:paraId="1A125695" w14:textId="77777777" w:rsidR="00A11497" w:rsidRDefault="00A114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E75BD3" w:rsidRDefault="00E75BD3">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E75BD3" w:rsidRPr="00234F60" w:rsidRDefault="00E75BD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xmlns:w16="http://schemas.microsoft.com/office/word/2018/wordml" xmlns:w16cex="http://schemas.microsoft.com/office/word/2018/wordml/cex">
          <w:pict w14:anchorId="38DCEFCD">
            <v:shapetype id="_x0000_t202" coordsize="21600,21600" o:spt="202" path="m,l,21600r21600,l21600,xe" w14:anchorId="5EDF638F">
              <v:stroke joinstyle="miter"/>
              <v:path gradientshapeok="t" o:connecttype="rect"/>
            </v:shapetype>
            <v:shape id="MSIPCM95f94ee39b442984fcc441ee"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159745633,&quot;Height&quot;:792.0,&quot;Width&quot;:612.0,&quot;Placement&quot;:&quot;Footer&quot;,&quot;Index&quot;:&quot;Primary&quot;,&quot;Section&quot;:1,&quot;Top&quot;:0.0,&quot;Left&quot;:0.0}" o:spid="_x0000_s103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Nrtq2KwAgAARgUAAA4AAAAA&#10;AAAAAAAAAAAALgIAAGRycy9lMm9Eb2MueG1sUEsBAi0AFAAGAAgAAAAhALtA7THcAAAACwEAAA8A&#10;AAAAAAAAAAAAAAAACgUAAGRycy9kb3ducmV2LnhtbFBLBQYAAAAABAAEAPMAAAATBgAAAAA=&#10;">
              <v:textbox inset="20pt,0,,0">
                <w:txbxContent>
                  <w:p w:rsidRPr="00234F60" w:rsidR="00E37327" w:rsidP="00234F60" w:rsidRDefault="00234F60" w14:paraId="19F32F5A" w14:textId="106F4872">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4E81" w14:textId="77777777" w:rsidR="00A11497" w:rsidRDefault="00A11497" w:rsidP="00170E8C">
      <w:pPr>
        <w:spacing w:after="0" w:line="240" w:lineRule="auto"/>
      </w:pPr>
      <w:r>
        <w:separator/>
      </w:r>
    </w:p>
  </w:footnote>
  <w:footnote w:type="continuationSeparator" w:id="0">
    <w:p w14:paraId="724F002F" w14:textId="77777777" w:rsidR="00A11497" w:rsidRDefault="00A11497" w:rsidP="00170E8C">
      <w:pPr>
        <w:spacing w:after="0" w:line="240" w:lineRule="auto"/>
      </w:pPr>
      <w:r>
        <w:continuationSeparator/>
      </w:r>
    </w:p>
  </w:footnote>
  <w:footnote w:type="continuationNotice" w:id="1">
    <w:p w14:paraId="7C172AFC" w14:textId="77777777" w:rsidR="00A11497" w:rsidRDefault="00A114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9"/>
  </w:num>
  <w:num w:numId="12">
    <w:abstractNumId w:val="3"/>
  </w:num>
  <w:num w:numId="13">
    <w:abstractNumId w:val="10"/>
  </w:num>
  <w:num w:numId="14">
    <w:abstractNumId w:val="8"/>
  </w:num>
  <w:num w:numId="15">
    <w:abstractNumId w:val="7"/>
  </w:num>
  <w:num w:numId="16">
    <w:abstractNumId w:val="0"/>
  </w:num>
  <w:num w:numId="17">
    <w:abstractNumId w:val="4"/>
  </w:num>
  <w:num w:numId="18">
    <w:abstractNumId w:val="1"/>
  </w:num>
  <w:num w:numId="19">
    <w:abstractNumId w:val="6"/>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C4A"/>
    <w:rsid w:val="00027979"/>
    <w:rsid w:val="00027B6C"/>
    <w:rsid w:val="00027F09"/>
    <w:rsid w:val="0003052E"/>
    <w:rsid w:val="000305F3"/>
    <w:rsid w:val="00030836"/>
    <w:rsid w:val="00031978"/>
    <w:rsid w:val="000341FB"/>
    <w:rsid w:val="000347B0"/>
    <w:rsid w:val="000349DC"/>
    <w:rsid w:val="00035090"/>
    <w:rsid w:val="0003534B"/>
    <w:rsid w:val="00037A80"/>
    <w:rsid w:val="000400D8"/>
    <w:rsid w:val="00041011"/>
    <w:rsid w:val="000413C5"/>
    <w:rsid w:val="000414DB"/>
    <w:rsid w:val="00041530"/>
    <w:rsid w:val="00042E90"/>
    <w:rsid w:val="0004376A"/>
    <w:rsid w:val="00043AD3"/>
    <w:rsid w:val="0004418C"/>
    <w:rsid w:val="00044744"/>
    <w:rsid w:val="00044A1D"/>
    <w:rsid w:val="000452CC"/>
    <w:rsid w:val="00045753"/>
    <w:rsid w:val="0004650C"/>
    <w:rsid w:val="000473F5"/>
    <w:rsid w:val="0005035B"/>
    <w:rsid w:val="00050C3C"/>
    <w:rsid w:val="0005171D"/>
    <w:rsid w:val="00051D12"/>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1CE"/>
    <w:rsid w:val="000744D0"/>
    <w:rsid w:val="00075F1B"/>
    <w:rsid w:val="0007603F"/>
    <w:rsid w:val="00076478"/>
    <w:rsid w:val="00076669"/>
    <w:rsid w:val="000772A3"/>
    <w:rsid w:val="0007752F"/>
    <w:rsid w:val="00077A3B"/>
    <w:rsid w:val="00077F33"/>
    <w:rsid w:val="000803EA"/>
    <w:rsid w:val="00080A58"/>
    <w:rsid w:val="000817C3"/>
    <w:rsid w:val="00081EEF"/>
    <w:rsid w:val="0008302A"/>
    <w:rsid w:val="000830C7"/>
    <w:rsid w:val="00083FB3"/>
    <w:rsid w:val="000842AE"/>
    <w:rsid w:val="00084E31"/>
    <w:rsid w:val="00084EA0"/>
    <w:rsid w:val="00085092"/>
    <w:rsid w:val="000867AC"/>
    <w:rsid w:val="0008717D"/>
    <w:rsid w:val="0009036F"/>
    <w:rsid w:val="000905E6"/>
    <w:rsid w:val="00092C18"/>
    <w:rsid w:val="0009351D"/>
    <w:rsid w:val="00093573"/>
    <w:rsid w:val="00093CB4"/>
    <w:rsid w:val="000960FD"/>
    <w:rsid w:val="0009675C"/>
    <w:rsid w:val="000970F1"/>
    <w:rsid w:val="00097644"/>
    <w:rsid w:val="000976A8"/>
    <w:rsid w:val="000976E3"/>
    <w:rsid w:val="000A09E6"/>
    <w:rsid w:val="000A12ED"/>
    <w:rsid w:val="000A16B2"/>
    <w:rsid w:val="000A1DB7"/>
    <w:rsid w:val="000A3083"/>
    <w:rsid w:val="000A38FC"/>
    <w:rsid w:val="000A55A6"/>
    <w:rsid w:val="000A5604"/>
    <w:rsid w:val="000A5C14"/>
    <w:rsid w:val="000A5C71"/>
    <w:rsid w:val="000A608C"/>
    <w:rsid w:val="000A60D4"/>
    <w:rsid w:val="000A6227"/>
    <w:rsid w:val="000A6A6F"/>
    <w:rsid w:val="000A782E"/>
    <w:rsid w:val="000B0065"/>
    <w:rsid w:val="000B016A"/>
    <w:rsid w:val="000B0710"/>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2065"/>
    <w:rsid w:val="000C213D"/>
    <w:rsid w:val="000C30A6"/>
    <w:rsid w:val="000C3AF9"/>
    <w:rsid w:val="000C4EB2"/>
    <w:rsid w:val="000C65AB"/>
    <w:rsid w:val="000C7488"/>
    <w:rsid w:val="000D0179"/>
    <w:rsid w:val="000D05CC"/>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C2A"/>
    <w:rsid w:val="000F2055"/>
    <w:rsid w:val="000F24D2"/>
    <w:rsid w:val="000F2878"/>
    <w:rsid w:val="000F3CBA"/>
    <w:rsid w:val="000F609A"/>
    <w:rsid w:val="000F79B9"/>
    <w:rsid w:val="000F7D53"/>
    <w:rsid w:val="000F7FE4"/>
    <w:rsid w:val="00100280"/>
    <w:rsid w:val="00101098"/>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43CC"/>
    <w:rsid w:val="00115218"/>
    <w:rsid w:val="001156B4"/>
    <w:rsid w:val="00115AB9"/>
    <w:rsid w:val="00116557"/>
    <w:rsid w:val="00116CA1"/>
    <w:rsid w:val="001170A8"/>
    <w:rsid w:val="0011734A"/>
    <w:rsid w:val="00120235"/>
    <w:rsid w:val="00120342"/>
    <w:rsid w:val="00120566"/>
    <w:rsid w:val="00120EE7"/>
    <w:rsid w:val="001222F4"/>
    <w:rsid w:val="001225F6"/>
    <w:rsid w:val="00122B15"/>
    <w:rsid w:val="00123383"/>
    <w:rsid w:val="001238EB"/>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7268"/>
    <w:rsid w:val="001476B2"/>
    <w:rsid w:val="00150197"/>
    <w:rsid w:val="001511B3"/>
    <w:rsid w:val="001512CF"/>
    <w:rsid w:val="0015190B"/>
    <w:rsid w:val="00151A61"/>
    <w:rsid w:val="00151B19"/>
    <w:rsid w:val="00151CB1"/>
    <w:rsid w:val="0015237E"/>
    <w:rsid w:val="0015246E"/>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516C"/>
    <w:rsid w:val="00165195"/>
    <w:rsid w:val="001659ED"/>
    <w:rsid w:val="00165A1D"/>
    <w:rsid w:val="00165B10"/>
    <w:rsid w:val="00166DF4"/>
    <w:rsid w:val="00167497"/>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51A3"/>
    <w:rsid w:val="00185D4B"/>
    <w:rsid w:val="00185D4F"/>
    <w:rsid w:val="00186115"/>
    <w:rsid w:val="00186F06"/>
    <w:rsid w:val="00187014"/>
    <w:rsid w:val="00190B61"/>
    <w:rsid w:val="00190E5A"/>
    <w:rsid w:val="001912EC"/>
    <w:rsid w:val="00191F75"/>
    <w:rsid w:val="00192196"/>
    <w:rsid w:val="00192348"/>
    <w:rsid w:val="00192856"/>
    <w:rsid w:val="00192BD0"/>
    <w:rsid w:val="00192D26"/>
    <w:rsid w:val="00193231"/>
    <w:rsid w:val="00193ABB"/>
    <w:rsid w:val="00193E0C"/>
    <w:rsid w:val="0019514A"/>
    <w:rsid w:val="00196AFB"/>
    <w:rsid w:val="00196F1A"/>
    <w:rsid w:val="0019705E"/>
    <w:rsid w:val="001975C5"/>
    <w:rsid w:val="001976E9"/>
    <w:rsid w:val="001A00EC"/>
    <w:rsid w:val="001A044F"/>
    <w:rsid w:val="001A06F1"/>
    <w:rsid w:val="001A1902"/>
    <w:rsid w:val="001A1A24"/>
    <w:rsid w:val="001A1C69"/>
    <w:rsid w:val="001A1FA1"/>
    <w:rsid w:val="001A3134"/>
    <w:rsid w:val="001A3388"/>
    <w:rsid w:val="001A3D79"/>
    <w:rsid w:val="001A629B"/>
    <w:rsid w:val="001A667D"/>
    <w:rsid w:val="001A6DB4"/>
    <w:rsid w:val="001A7834"/>
    <w:rsid w:val="001A784A"/>
    <w:rsid w:val="001B0909"/>
    <w:rsid w:val="001B1B99"/>
    <w:rsid w:val="001B2BBB"/>
    <w:rsid w:val="001B3F76"/>
    <w:rsid w:val="001B5087"/>
    <w:rsid w:val="001B512A"/>
    <w:rsid w:val="001B519B"/>
    <w:rsid w:val="001B6721"/>
    <w:rsid w:val="001B68FD"/>
    <w:rsid w:val="001B73CD"/>
    <w:rsid w:val="001B7F6A"/>
    <w:rsid w:val="001C028D"/>
    <w:rsid w:val="001C0F1A"/>
    <w:rsid w:val="001C286C"/>
    <w:rsid w:val="001C3C52"/>
    <w:rsid w:val="001C5BCC"/>
    <w:rsid w:val="001C61AF"/>
    <w:rsid w:val="001C697D"/>
    <w:rsid w:val="001C6E8D"/>
    <w:rsid w:val="001C70DB"/>
    <w:rsid w:val="001C7A5F"/>
    <w:rsid w:val="001D01A3"/>
    <w:rsid w:val="001D04D7"/>
    <w:rsid w:val="001D1638"/>
    <w:rsid w:val="001D1993"/>
    <w:rsid w:val="001D1CD2"/>
    <w:rsid w:val="001D2A3A"/>
    <w:rsid w:val="001D2FCD"/>
    <w:rsid w:val="001D41AB"/>
    <w:rsid w:val="001D456F"/>
    <w:rsid w:val="001D46F9"/>
    <w:rsid w:val="001D49DF"/>
    <w:rsid w:val="001D557A"/>
    <w:rsid w:val="001D5E38"/>
    <w:rsid w:val="001D6589"/>
    <w:rsid w:val="001D66E9"/>
    <w:rsid w:val="001D6720"/>
    <w:rsid w:val="001D6C4B"/>
    <w:rsid w:val="001D6C52"/>
    <w:rsid w:val="001D7F52"/>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EA4"/>
    <w:rsid w:val="001F2180"/>
    <w:rsid w:val="001F2EA5"/>
    <w:rsid w:val="001F35CA"/>
    <w:rsid w:val="001F3783"/>
    <w:rsid w:val="001F4CEB"/>
    <w:rsid w:val="001F4DEC"/>
    <w:rsid w:val="001F508A"/>
    <w:rsid w:val="001F5194"/>
    <w:rsid w:val="001F5208"/>
    <w:rsid w:val="001F6A43"/>
    <w:rsid w:val="001F70F8"/>
    <w:rsid w:val="001F7C28"/>
    <w:rsid w:val="002007B4"/>
    <w:rsid w:val="002019DA"/>
    <w:rsid w:val="00202030"/>
    <w:rsid w:val="0020235A"/>
    <w:rsid w:val="002023CE"/>
    <w:rsid w:val="0020271C"/>
    <w:rsid w:val="00202AB4"/>
    <w:rsid w:val="00203102"/>
    <w:rsid w:val="00203903"/>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362"/>
    <w:rsid w:val="0025059C"/>
    <w:rsid w:val="00250AB7"/>
    <w:rsid w:val="0025202A"/>
    <w:rsid w:val="00252285"/>
    <w:rsid w:val="00252888"/>
    <w:rsid w:val="00253565"/>
    <w:rsid w:val="00254DEE"/>
    <w:rsid w:val="00255481"/>
    <w:rsid w:val="0025570F"/>
    <w:rsid w:val="00255E63"/>
    <w:rsid w:val="00256146"/>
    <w:rsid w:val="00256284"/>
    <w:rsid w:val="00256848"/>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73F"/>
    <w:rsid w:val="00272A0D"/>
    <w:rsid w:val="00272AED"/>
    <w:rsid w:val="0027342A"/>
    <w:rsid w:val="002735D2"/>
    <w:rsid w:val="002737D1"/>
    <w:rsid w:val="00274285"/>
    <w:rsid w:val="002745AE"/>
    <w:rsid w:val="0027465D"/>
    <w:rsid w:val="002752C4"/>
    <w:rsid w:val="00275339"/>
    <w:rsid w:val="00275656"/>
    <w:rsid w:val="00275958"/>
    <w:rsid w:val="0027667D"/>
    <w:rsid w:val="00276D1E"/>
    <w:rsid w:val="00276DF8"/>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F44"/>
    <w:rsid w:val="002A26D5"/>
    <w:rsid w:val="002A287C"/>
    <w:rsid w:val="002A2E84"/>
    <w:rsid w:val="002A2F0D"/>
    <w:rsid w:val="002A44B7"/>
    <w:rsid w:val="002A4A97"/>
    <w:rsid w:val="002A511F"/>
    <w:rsid w:val="002A5727"/>
    <w:rsid w:val="002A5A80"/>
    <w:rsid w:val="002A5B00"/>
    <w:rsid w:val="002A653B"/>
    <w:rsid w:val="002A7452"/>
    <w:rsid w:val="002A75A1"/>
    <w:rsid w:val="002A76FD"/>
    <w:rsid w:val="002A7B54"/>
    <w:rsid w:val="002B00A4"/>
    <w:rsid w:val="002B0117"/>
    <w:rsid w:val="002B0CBC"/>
    <w:rsid w:val="002B121F"/>
    <w:rsid w:val="002B150C"/>
    <w:rsid w:val="002B32A1"/>
    <w:rsid w:val="002B3628"/>
    <w:rsid w:val="002B43E5"/>
    <w:rsid w:val="002B4BB7"/>
    <w:rsid w:val="002B536D"/>
    <w:rsid w:val="002B5EC1"/>
    <w:rsid w:val="002B623F"/>
    <w:rsid w:val="002C003A"/>
    <w:rsid w:val="002C01B1"/>
    <w:rsid w:val="002C0628"/>
    <w:rsid w:val="002C0DA6"/>
    <w:rsid w:val="002C14D8"/>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EC2"/>
    <w:rsid w:val="002C7323"/>
    <w:rsid w:val="002C7337"/>
    <w:rsid w:val="002C7541"/>
    <w:rsid w:val="002C771B"/>
    <w:rsid w:val="002C7B7F"/>
    <w:rsid w:val="002D16A1"/>
    <w:rsid w:val="002D3135"/>
    <w:rsid w:val="002D3156"/>
    <w:rsid w:val="002D3B0C"/>
    <w:rsid w:val="002D40AF"/>
    <w:rsid w:val="002D41D1"/>
    <w:rsid w:val="002D4437"/>
    <w:rsid w:val="002D46BF"/>
    <w:rsid w:val="002D49A6"/>
    <w:rsid w:val="002D4EA3"/>
    <w:rsid w:val="002D536F"/>
    <w:rsid w:val="002D54CF"/>
    <w:rsid w:val="002D6145"/>
    <w:rsid w:val="002D7906"/>
    <w:rsid w:val="002D7FF5"/>
    <w:rsid w:val="002E0B97"/>
    <w:rsid w:val="002E0C26"/>
    <w:rsid w:val="002E11EB"/>
    <w:rsid w:val="002E280F"/>
    <w:rsid w:val="002E403D"/>
    <w:rsid w:val="002E42EA"/>
    <w:rsid w:val="002E447E"/>
    <w:rsid w:val="002E4E62"/>
    <w:rsid w:val="002E5CAD"/>
    <w:rsid w:val="002E69B1"/>
    <w:rsid w:val="002E75B5"/>
    <w:rsid w:val="002F13AD"/>
    <w:rsid w:val="002F159C"/>
    <w:rsid w:val="002F274D"/>
    <w:rsid w:val="002F3544"/>
    <w:rsid w:val="002F394E"/>
    <w:rsid w:val="002F3FD3"/>
    <w:rsid w:val="002F4981"/>
    <w:rsid w:val="002F49B2"/>
    <w:rsid w:val="002F6548"/>
    <w:rsid w:val="002F6680"/>
    <w:rsid w:val="002F6A8A"/>
    <w:rsid w:val="002F6B4B"/>
    <w:rsid w:val="002F76ED"/>
    <w:rsid w:val="002F7A1D"/>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82D"/>
    <w:rsid w:val="00307850"/>
    <w:rsid w:val="00307E9B"/>
    <w:rsid w:val="00310955"/>
    <w:rsid w:val="00311D20"/>
    <w:rsid w:val="00312A86"/>
    <w:rsid w:val="0031531B"/>
    <w:rsid w:val="003160EE"/>
    <w:rsid w:val="00316456"/>
    <w:rsid w:val="003170BD"/>
    <w:rsid w:val="00317343"/>
    <w:rsid w:val="00317687"/>
    <w:rsid w:val="0032025E"/>
    <w:rsid w:val="0032071D"/>
    <w:rsid w:val="003220E4"/>
    <w:rsid w:val="0032340A"/>
    <w:rsid w:val="00323AB5"/>
    <w:rsid w:val="00325DF9"/>
    <w:rsid w:val="00326341"/>
    <w:rsid w:val="00326C12"/>
    <w:rsid w:val="003270AD"/>
    <w:rsid w:val="00330A6B"/>
    <w:rsid w:val="003312AE"/>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3D75"/>
    <w:rsid w:val="003446BB"/>
    <w:rsid w:val="00345003"/>
    <w:rsid w:val="00345335"/>
    <w:rsid w:val="00345A68"/>
    <w:rsid w:val="00345ADD"/>
    <w:rsid w:val="00345D53"/>
    <w:rsid w:val="003466F4"/>
    <w:rsid w:val="00346A67"/>
    <w:rsid w:val="00346F9D"/>
    <w:rsid w:val="00347F98"/>
    <w:rsid w:val="003517B8"/>
    <w:rsid w:val="003518A9"/>
    <w:rsid w:val="00351EE4"/>
    <w:rsid w:val="003526BA"/>
    <w:rsid w:val="003527CD"/>
    <w:rsid w:val="00353085"/>
    <w:rsid w:val="0035325B"/>
    <w:rsid w:val="0035334B"/>
    <w:rsid w:val="00354671"/>
    <w:rsid w:val="0035518D"/>
    <w:rsid w:val="0035521E"/>
    <w:rsid w:val="00356870"/>
    <w:rsid w:val="00357336"/>
    <w:rsid w:val="00357526"/>
    <w:rsid w:val="00357DE4"/>
    <w:rsid w:val="0036063B"/>
    <w:rsid w:val="00360843"/>
    <w:rsid w:val="0036199C"/>
    <w:rsid w:val="00362381"/>
    <w:rsid w:val="00362560"/>
    <w:rsid w:val="00362809"/>
    <w:rsid w:val="00362851"/>
    <w:rsid w:val="00363522"/>
    <w:rsid w:val="00363BE3"/>
    <w:rsid w:val="00364AAE"/>
    <w:rsid w:val="003675AA"/>
    <w:rsid w:val="00370CC2"/>
    <w:rsid w:val="00371668"/>
    <w:rsid w:val="003724B7"/>
    <w:rsid w:val="00373211"/>
    <w:rsid w:val="003736AD"/>
    <w:rsid w:val="003742D4"/>
    <w:rsid w:val="00374B35"/>
    <w:rsid w:val="00375473"/>
    <w:rsid w:val="003772D2"/>
    <w:rsid w:val="00377CA3"/>
    <w:rsid w:val="003805CC"/>
    <w:rsid w:val="00381A0F"/>
    <w:rsid w:val="00381F96"/>
    <w:rsid w:val="0038212E"/>
    <w:rsid w:val="003825D0"/>
    <w:rsid w:val="003832F1"/>
    <w:rsid w:val="00385A28"/>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71B"/>
    <w:rsid w:val="003A39C4"/>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4086"/>
    <w:rsid w:val="003D4D77"/>
    <w:rsid w:val="003D4DA5"/>
    <w:rsid w:val="003D5260"/>
    <w:rsid w:val="003D5642"/>
    <w:rsid w:val="003D6068"/>
    <w:rsid w:val="003D6D7A"/>
    <w:rsid w:val="003D7088"/>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118D"/>
    <w:rsid w:val="00411646"/>
    <w:rsid w:val="00411E73"/>
    <w:rsid w:val="00411F06"/>
    <w:rsid w:val="00411FE0"/>
    <w:rsid w:val="00412105"/>
    <w:rsid w:val="00412116"/>
    <w:rsid w:val="004124CC"/>
    <w:rsid w:val="00414A0E"/>
    <w:rsid w:val="004158B6"/>
    <w:rsid w:val="00415F73"/>
    <w:rsid w:val="004166CE"/>
    <w:rsid w:val="00416D2E"/>
    <w:rsid w:val="00417A27"/>
    <w:rsid w:val="00421253"/>
    <w:rsid w:val="00421E6E"/>
    <w:rsid w:val="00421EB9"/>
    <w:rsid w:val="00422142"/>
    <w:rsid w:val="00422340"/>
    <w:rsid w:val="004229F6"/>
    <w:rsid w:val="00424D05"/>
    <w:rsid w:val="00425715"/>
    <w:rsid w:val="00425AE6"/>
    <w:rsid w:val="00426000"/>
    <w:rsid w:val="00426C28"/>
    <w:rsid w:val="004272B2"/>
    <w:rsid w:val="00430865"/>
    <w:rsid w:val="00432772"/>
    <w:rsid w:val="00432FD6"/>
    <w:rsid w:val="00434667"/>
    <w:rsid w:val="004349A5"/>
    <w:rsid w:val="00434B56"/>
    <w:rsid w:val="0043615B"/>
    <w:rsid w:val="00436836"/>
    <w:rsid w:val="004368DE"/>
    <w:rsid w:val="004405DC"/>
    <w:rsid w:val="0044164C"/>
    <w:rsid w:val="00441D87"/>
    <w:rsid w:val="004424F7"/>
    <w:rsid w:val="0044300D"/>
    <w:rsid w:val="004436EE"/>
    <w:rsid w:val="00443C80"/>
    <w:rsid w:val="00444491"/>
    <w:rsid w:val="00444B4D"/>
    <w:rsid w:val="00445823"/>
    <w:rsid w:val="00446712"/>
    <w:rsid w:val="004511F5"/>
    <w:rsid w:val="0045124F"/>
    <w:rsid w:val="004518E4"/>
    <w:rsid w:val="00451F5F"/>
    <w:rsid w:val="00452E37"/>
    <w:rsid w:val="00452EAA"/>
    <w:rsid w:val="004539F7"/>
    <w:rsid w:val="00453BA9"/>
    <w:rsid w:val="00454119"/>
    <w:rsid w:val="00454AFA"/>
    <w:rsid w:val="00454C74"/>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45F"/>
    <w:rsid w:val="00463A42"/>
    <w:rsid w:val="00463F68"/>
    <w:rsid w:val="004644FD"/>
    <w:rsid w:val="0046493F"/>
    <w:rsid w:val="00464A23"/>
    <w:rsid w:val="004651BF"/>
    <w:rsid w:val="004651DA"/>
    <w:rsid w:val="004652A8"/>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3176"/>
    <w:rsid w:val="0047338C"/>
    <w:rsid w:val="00473B7A"/>
    <w:rsid w:val="00473D6B"/>
    <w:rsid w:val="004742B8"/>
    <w:rsid w:val="004748A1"/>
    <w:rsid w:val="004748F7"/>
    <w:rsid w:val="00474DF6"/>
    <w:rsid w:val="004750C3"/>
    <w:rsid w:val="0047515E"/>
    <w:rsid w:val="0047518A"/>
    <w:rsid w:val="0047560E"/>
    <w:rsid w:val="0047685A"/>
    <w:rsid w:val="0047690A"/>
    <w:rsid w:val="0047708C"/>
    <w:rsid w:val="00477A1A"/>
    <w:rsid w:val="004809EB"/>
    <w:rsid w:val="004816DF"/>
    <w:rsid w:val="0048225E"/>
    <w:rsid w:val="00482339"/>
    <w:rsid w:val="004823ED"/>
    <w:rsid w:val="0048421D"/>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E0"/>
    <w:rsid w:val="004A761D"/>
    <w:rsid w:val="004B08A0"/>
    <w:rsid w:val="004B1D39"/>
    <w:rsid w:val="004B1F28"/>
    <w:rsid w:val="004B1F54"/>
    <w:rsid w:val="004B2EDF"/>
    <w:rsid w:val="004B5336"/>
    <w:rsid w:val="004B56AD"/>
    <w:rsid w:val="004B57E3"/>
    <w:rsid w:val="004B61B7"/>
    <w:rsid w:val="004B6C36"/>
    <w:rsid w:val="004B7135"/>
    <w:rsid w:val="004B7497"/>
    <w:rsid w:val="004B77E5"/>
    <w:rsid w:val="004C065B"/>
    <w:rsid w:val="004C1EE7"/>
    <w:rsid w:val="004C1F1A"/>
    <w:rsid w:val="004C289F"/>
    <w:rsid w:val="004C2FCC"/>
    <w:rsid w:val="004C3657"/>
    <w:rsid w:val="004C5B86"/>
    <w:rsid w:val="004C5F55"/>
    <w:rsid w:val="004C6470"/>
    <w:rsid w:val="004C6635"/>
    <w:rsid w:val="004C7095"/>
    <w:rsid w:val="004C7BAB"/>
    <w:rsid w:val="004C7C9B"/>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C2C"/>
    <w:rsid w:val="004E0093"/>
    <w:rsid w:val="004E0924"/>
    <w:rsid w:val="004E1649"/>
    <w:rsid w:val="004E2431"/>
    <w:rsid w:val="004E28A2"/>
    <w:rsid w:val="004E2C2A"/>
    <w:rsid w:val="004E422F"/>
    <w:rsid w:val="004E4545"/>
    <w:rsid w:val="004E4AA2"/>
    <w:rsid w:val="004E533A"/>
    <w:rsid w:val="004E58C9"/>
    <w:rsid w:val="004E64CD"/>
    <w:rsid w:val="004E65D4"/>
    <w:rsid w:val="004F00E3"/>
    <w:rsid w:val="004F032C"/>
    <w:rsid w:val="004F0A57"/>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708C"/>
    <w:rsid w:val="005074E5"/>
    <w:rsid w:val="00510623"/>
    <w:rsid w:val="005109F3"/>
    <w:rsid w:val="00510AE2"/>
    <w:rsid w:val="0051154E"/>
    <w:rsid w:val="0051183C"/>
    <w:rsid w:val="0051278E"/>
    <w:rsid w:val="00512A10"/>
    <w:rsid w:val="00512A3A"/>
    <w:rsid w:val="00513230"/>
    <w:rsid w:val="00514AFC"/>
    <w:rsid w:val="00514E54"/>
    <w:rsid w:val="00515AF3"/>
    <w:rsid w:val="0051623C"/>
    <w:rsid w:val="00516940"/>
    <w:rsid w:val="00516A5C"/>
    <w:rsid w:val="00516C2A"/>
    <w:rsid w:val="00516C67"/>
    <w:rsid w:val="00516EB5"/>
    <w:rsid w:val="005178D5"/>
    <w:rsid w:val="005207E6"/>
    <w:rsid w:val="00520BD8"/>
    <w:rsid w:val="005216D2"/>
    <w:rsid w:val="00522E2E"/>
    <w:rsid w:val="0052350F"/>
    <w:rsid w:val="00523596"/>
    <w:rsid w:val="00523798"/>
    <w:rsid w:val="00523B4F"/>
    <w:rsid w:val="005245D0"/>
    <w:rsid w:val="00524CDB"/>
    <w:rsid w:val="005250D0"/>
    <w:rsid w:val="00525A0E"/>
    <w:rsid w:val="00525F18"/>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3027"/>
    <w:rsid w:val="00553194"/>
    <w:rsid w:val="005542E2"/>
    <w:rsid w:val="005545C0"/>
    <w:rsid w:val="00555CD0"/>
    <w:rsid w:val="00557973"/>
    <w:rsid w:val="00560007"/>
    <w:rsid w:val="00560BE2"/>
    <w:rsid w:val="00560D64"/>
    <w:rsid w:val="0056190A"/>
    <w:rsid w:val="00561E27"/>
    <w:rsid w:val="005625BA"/>
    <w:rsid w:val="00562FCC"/>
    <w:rsid w:val="00563687"/>
    <w:rsid w:val="00563961"/>
    <w:rsid w:val="00564309"/>
    <w:rsid w:val="005649AD"/>
    <w:rsid w:val="00564A79"/>
    <w:rsid w:val="00565F48"/>
    <w:rsid w:val="0056658B"/>
    <w:rsid w:val="005666EB"/>
    <w:rsid w:val="00567580"/>
    <w:rsid w:val="00567589"/>
    <w:rsid w:val="00567F9C"/>
    <w:rsid w:val="00570B4C"/>
    <w:rsid w:val="00571221"/>
    <w:rsid w:val="00572612"/>
    <w:rsid w:val="00572B60"/>
    <w:rsid w:val="0057329F"/>
    <w:rsid w:val="005741C4"/>
    <w:rsid w:val="0057594C"/>
    <w:rsid w:val="005761F0"/>
    <w:rsid w:val="005765F4"/>
    <w:rsid w:val="00576D4C"/>
    <w:rsid w:val="00577853"/>
    <w:rsid w:val="00577FC5"/>
    <w:rsid w:val="005811F9"/>
    <w:rsid w:val="005817ED"/>
    <w:rsid w:val="00583BDB"/>
    <w:rsid w:val="00584354"/>
    <w:rsid w:val="00584541"/>
    <w:rsid w:val="0058516F"/>
    <w:rsid w:val="00585284"/>
    <w:rsid w:val="00585A01"/>
    <w:rsid w:val="0058624E"/>
    <w:rsid w:val="00586804"/>
    <w:rsid w:val="00586D6B"/>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1566"/>
    <w:rsid w:val="005A4297"/>
    <w:rsid w:val="005A4436"/>
    <w:rsid w:val="005A4523"/>
    <w:rsid w:val="005A5DFA"/>
    <w:rsid w:val="005A5E10"/>
    <w:rsid w:val="005A5E16"/>
    <w:rsid w:val="005A5FA1"/>
    <w:rsid w:val="005A6A8E"/>
    <w:rsid w:val="005A7A70"/>
    <w:rsid w:val="005A7C96"/>
    <w:rsid w:val="005B0345"/>
    <w:rsid w:val="005B115B"/>
    <w:rsid w:val="005B1C9C"/>
    <w:rsid w:val="005B1CD7"/>
    <w:rsid w:val="005B25C0"/>
    <w:rsid w:val="005B2707"/>
    <w:rsid w:val="005B28E2"/>
    <w:rsid w:val="005B2C04"/>
    <w:rsid w:val="005B2EC4"/>
    <w:rsid w:val="005B2FCB"/>
    <w:rsid w:val="005B3180"/>
    <w:rsid w:val="005B3365"/>
    <w:rsid w:val="005B385A"/>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B03"/>
    <w:rsid w:val="005C5F0F"/>
    <w:rsid w:val="005C6CEF"/>
    <w:rsid w:val="005C704F"/>
    <w:rsid w:val="005C742A"/>
    <w:rsid w:val="005C7695"/>
    <w:rsid w:val="005C76F8"/>
    <w:rsid w:val="005D0588"/>
    <w:rsid w:val="005D1204"/>
    <w:rsid w:val="005D1600"/>
    <w:rsid w:val="005D24CB"/>
    <w:rsid w:val="005D27A2"/>
    <w:rsid w:val="005D369C"/>
    <w:rsid w:val="005D36EC"/>
    <w:rsid w:val="005D430F"/>
    <w:rsid w:val="005D43B0"/>
    <w:rsid w:val="005D4D7F"/>
    <w:rsid w:val="005D5FFB"/>
    <w:rsid w:val="005D6A10"/>
    <w:rsid w:val="005D74A7"/>
    <w:rsid w:val="005D7953"/>
    <w:rsid w:val="005D7CEF"/>
    <w:rsid w:val="005D7DBC"/>
    <w:rsid w:val="005D7F46"/>
    <w:rsid w:val="005E11E8"/>
    <w:rsid w:val="005E12F2"/>
    <w:rsid w:val="005E1B68"/>
    <w:rsid w:val="005E201F"/>
    <w:rsid w:val="005E22B4"/>
    <w:rsid w:val="005E5187"/>
    <w:rsid w:val="005E5275"/>
    <w:rsid w:val="005E54B6"/>
    <w:rsid w:val="005E5C14"/>
    <w:rsid w:val="005E6BBE"/>
    <w:rsid w:val="005E70DF"/>
    <w:rsid w:val="005E7306"/>
    <w:rsid w:val="005E7386"/>
    <w:rsid w:val="005E75FE"/>
    <w:rsid w:val="005E77CF"/>
    <w:rsid w:val="005E7DB5"/>
    <w:rsid w:val="005E7DCD"/>
    <w:rsid w:val="005F1895"/>
    <w:rsid w:val="005F18EF"/>
    <w:rsid w:val="005F2FCB"/>
    <w:rsid w:val="005F38D6"/>
    <w:rsid w:val="005F38E4"/>
    <w:rsid w:val="005F44C9"/>
    <w:rsid w:val="005F6793"/>
    <w:rsid w:val="005F6A0A"/>
    <w:rsid w:val="005F6C29"/>
    <w:rsid w:val="005F6D56"/>
    <w:rsid w:val="005F79F1"/>
    <w:rsid w:val="0060043C"/>
    <w:rsid w:val="00600532"/>
    <w:rsid w:val="00601307"/>
    <w:rsid w:val="0060245E"/>
    <w:rsid w:val="006028F6"/>
    <w:rsid w:val="0060295B"/>
    <w:rsid w:val="006029B0"/>
    <w:rsid w:val="00602C77"/>
    <w:rsid w:val="00602D53"/>
    <w:rsid w:val="00602F54"/>
    <w:rsid w:val="006044E6"/>
    <w:rsid w:val="0060586F"/>
    <w:rsid w:val="00605B84"/>
    <w:rsid w:val="00606261"/>
    <w:rsid w:val="00606CED"/>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4051B"/>
    <w:rsid w:val="0064054B"/>
    <w:rsid w:val="006412CD"/>
    <w:rsid w:val="00641DFB"/>
    <w:rsid w:val="00642C1B"/>
    <w:rsid w:val="0064357B"/>
    <w:rsid w:val="00643C82"/>
    <w:rsid w:val="006441AA"/>
    <w:rsid w:val="00644A8A"/>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54E"/>
    <w:rsid w:val="00684773"/>
    <w:rsid w:val="006853EE"/>
    <w:rsid w:val="0068540B"/>
    <w:rsid w:val="00685754"/>
    <w:rsid w:val="00686571"/>
    <w:rsid w:val="00686B9E"/>
    <w:rsid w:val="00687089"/>
    <w:rsid w:val="006874D9"/>
    <w:rsid w:val="00687559"/>
    <w:rsid w:val="006876C4"/>
    <w:rsid w:val="00687A1C"/>
    <w:rsid w:val="00687D02"/>
    <w:rsid w:val="0069035A"/>
    <w:rsid w:val="00691D48"/>
    <w:rsid w:val="00691FF9"/>
    <w:rsid w:val="0069240E"/>
    <w:rsid w:val="006924A7"/>
    <w:rsid w:val="006926AA"/>
    <w:rsid w:val="006932E7"/>
    <w:rsid w:val="00693544"/>
    <w:rsid w:val="00693CAA"/>
    <w:rsid w:val="006943B6"/>
    <w:rsid w:val="00694919"/>
    <w:rsid w:val="00694ADE"/>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3C6"/>
    <w:rsid w:val="006A60FE"/>
    <w:rsid w:val="006A697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64E4"/>
    <w:rsid w:val="006B7141"/>
    <w:rsid w:val="006B78AC"/>
    <w:rsid w:val="006B7CC5"/>
    <w:rsid w:val="006C1B2D"/>
    <w:rsid w:val="006C2CED"/>
    <w:rsid w:val="006C3056"/>
    <w:rsid w:val="006C31C0"/>
    <w:rsid w:val="006C353C"/>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70A"/>
    <w:rsid w:val="006E3AF1"/>
    <w:rsid w:val="006E3B5C"/>
    <w:rsid w:val="006E4595"/>
    <w:rsid w:val="006E46AA"/>
    <w:rsid w:val="006E4ED1"/>
    <w:rsid w:val="006E6231"/>
    <w:rsid w:val="006E6485"/>
    <w:rsid w:val="006E716A"/>
    <w:rsid w:val="006F0017"/>
    <w:rsid w:val="006F04FA"/>
    <w:rsid w:val="006F05C3"/>
    <w:rsid w:val="006F080F"/>
    <w:rsid w:val="006F264D"/>
    <w:rsid w:val="006F2FA0"/>
    <w:rsid w:val="006F329A"/>
    <w:rsid w:val="006F5D49"/>
    <w:rsid w:val="00701887"/>
    <w:rsid w:val="00701A5A"/>
    <w:rsid w:val="00701DC9"/>
    <w:rsid w:val="00701EE9"/>
    <w:rsid w:val="00702429"/>
    <w:rsid w:val="007032C2"/>
    <w:rsid w:val="00703624"/>
    <w:rsid w:val="00703A8E"/>
    <w:rsid w:val="00703E0C"/>
    <w:rsid w:val="0070406A"/>
    <w:rsid w:val="007047E8"/>
    <w:rsid w:val="007047EA"/>
    <w:rsid w:val="00705AB5"/>
    <w:rsid w:val="0070602E"/>
    <w:rsid w:val="007066DD"/>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755D"/>
    <w:rsid w:val="00717DD1"/>
    <w:rsid w:val="00720BD6"/>
    <w:rsid w:val="00720FE5"/>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AE1"/>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422C"/>
    <w:rsid w:val="007357ED"/>
    <w:rsid w:val="00737764"/>
    <w:rsid w:val="007403D1"/>
    <w:rsid w:val="007407E8"/>
    <w:rsid w:val="00741975"/>
    <w:rsid w:val="007431E0"/>
    <w:rsid w:val="00744704"/>
    <w:rsid w:val="00744BAC"/>
    <w:rsid w:val="00745FE3"/>
    <w:rsid w:val="00746103"/>
    <w:rsid w:val="00746A80"/>
    <w:rsid w:val="0074734F"/>
    <w:rsid w:val="007477C3"/>
    <w:rsid w:val="00747924"/>
    <w:rsid w:val="00747A0A"/>
    <w:rsid w:val="00747F2D"/>
    <w:rsid w:val="007505B8"/>
    <w:rsid w:val="00750916"/>
    <w:rsid w:val="00750D83"/>
    <w:rsid w:val="00751470"/>
    <w:rsid w:val="007521BF"/>
    <w:rsid w:val="00753ABF"/>
    <w:rsid w:val="00753D03"/>
    <w:rsid w:val="007557CF"/>
    <w:rsid w:val="007560A9"/>
    <w:rsid w:val="007561CA"/>
    <w:rsid w:val="007567DD"/>
    <w:rsid w:val="007570E1"/>
    <w:rsid w:val="00757225"/>
    <w:rsid w:val="00757499"/>
    <w:rsid w:val="00757A7D"/>
    <w:rsid w:val="00757E73"/>
    <w:rsid w:val="00760AB3"/>
    <w:rsid w:val="007610A5"/>
    <w:rsid w:val="0076167C"/>
    <w:rsid w:val="007624F4"/>
    <w:rsid w:val="007626F3"/>
    <w:rsid w:val="007627EA"/>
    <w:rsid w:val="007631DC"/>
    <w:rsid w:val="0076360A"/>
    <w:rsid w:val="00764416"/>
    <w:rsid w:val="00765808"/>
    <w:rsid w:val="00766516"/>
    <w:rsid w:val="00766CA3"/>
    <w:rsid w:val="0077103D"/>
    <w:rsid w:val="00772524"/>
    <w:rsid w:val="007725E0"/>
    <w:rsid w:val="0077295E"/>
    <w:rsid w:val="00774510"/>
    <w:rsid w:val="00774D19"/>
    <w:rsid w:val="00774F71"/>
    <w:rsid w:val="007757D2"/>
    <w:rsid w:val="007759DD"/>
    <w:rsid w:val="0077612C"/>
    <w:rsid w:val="007766B7"/>
    <w:rsid w:val="00776A6A"/>
    <w:rsid w:val="00777921"/>
    <w:rsid w:val="00780525"/>
    <w:rsid w:val="00780870"/>
    <w:rsid w:val="0078162E"/>
    <w:rsid w:val="00781FEF"/>
    <w:rsid w:val="00783272"/>
    <w:rsid w:val="007852EF"/>
    <w:rsid w:val="00786109"/>
    <w:rsid w:val="0078650E"/>
    <w:rsid w:val="0078663A"/>
    <w:rsid w:val="0078665E"/>
    <w:rsid w:val="00786FEA"/>
    <w:rsid w:val="007872AD"/>
    <w:rsid w:val="0078788B"/>
    <w:rsid w:val="00790535"/>
    <w:rsid w:val="00790548"/>
    <w:rsid w:val="00790CD8"/>
    <w:rsid w:val="00791240"/>
    <w:rsid w:val="00791B8E"/>
    <w:rsid w:val="00792428"/>
    <w:rsid w:val="00792A62"/>
    <w:rsid w:val="00792AF4"/>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99A"/>
    <w:rsid w:val="007A4187"/>
    <w:rsid w:val="007A4323"/>
    <w:rsid w:val="007A4D40"/>
    <w:rsid w:val="007A5570"/>
    <w:rsid w:val="007A5DD2"/>
    <w:rsid w:val="007A7131"/>
    <w:rsid w:val="007B0052"/>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AC0"/>
    <w:rsid w:val="007C1E99"/>
    <w:rsid w:val="007C21D0"/>
    <w:rsid w:val="007C384A"/>
    <w:rsid w:val="007C3C12"/>
    <w:rsid w:val="007C3E0E"/>
    <w:rsid w:val="007C4AF6"/>
    <w:rsid w:val="007C6EF4"/>
    <w:rsid w:val="007C7007"/>
    <w:rsid w:val="007C737F"/>
    <w:rsid w:val="007C7DCC"/>
    <w:rsid w:val="007C7F82"/>
    <w:rsid w:val="007D050D"/>
    <w:rsid w:val="007D14DF"/>
    <w:rsid w:val="007D21AE"/>
    <w:rsid w:val="007D246F"/>
    <w:rsid w:val="007D2D6F"/>
    <w:rsid w:val="007D369C"/>
    <w:rsid w:val="007D3AA2"/>
    <w:rsid w:val="007D426B"/>
    <w:rsid w:val="007D4594"/>
    <w:rsid w:val="007D4FC3"/>
    <w:rsid w:val="007D5639"/>
    <w:rsid w:val="007D56AD"/>
    <w:rsid w:val="007D616D"/>
    <w:rsid w:val="007D6554"/>
    <w:rsid w:val="007E0258"/>
    <w:rsid w:val="007E19D9"/>
    <w:rsid w:val="007E1A91"/>
    <w:rsid w:val="007E4101"/>
    <w:rsid w:val="007E42B5"/>
    <w:rsid w:val="007E5E08"/>
    <w:rsid w:val="007E63B0"/>
    <w:rsid w:val="007E6663"/>
    <w:rsid w:val="007E7405"/>
    <w:rsid w:val="007E755F"/>
    <w:rsid w:val="007E75C0"/>
    <w:rsid w:val="007F145D"/>
    <w:rsid w:val="007F1AD7"/>
    <w:rsid w:val="007F1BCC"/>
    <w:rsid w:val="007F201C"/>
    <w:rsid w:val="007F24CE"/>
    <w:rsid w:val="007F2542"/>
    <w:rsid w:val="007F2933"/>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5704"/>
    <w:rsid w:val="00805B3B"/>
    <w:rsid w:val="00805DAD"/>
    <w:rsid w:val="00805DF4"/>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AD7"/>
    <w:rsid w:val="00816B9A"/>
    <w:rsid w:val="00816E42"/>
    <w:rsid w:val="00816F6A"/>
    <w:rsid w:val="008173C7"/>
    <w:rsid w:val="00820E9F"/>
    <w:rsid w:val="0082154B"/>
    <w:rsid w:val="00821BB8"/>
    <w:rsid w:val="00821E40"/>
    <w:rsid w:val="00822483"/>
    <w:rsid w:val="00823655"/>
    <w:rsid w:val="008244B0"/>
    <w:rsid w:val="0082484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79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75E"/>
    <w:rsid w:val="00846AB8"/>
    <w:rsid w:val="0084742E"/>
    <w:rsid w:val="00847C19"/>
    <w:rsid w:val="00847D51"/>
    <w:rsid w:val="00851C56"/>
    <w:rsid w:val="0085231B"/>
    <w:rsid w:val="00852959"/>
    <w:rsid w:val="00852E88"/>
    <w:rsid w:val="00852FE9"/>
    <w:rsid w:val="0085399D"/>
    <w:rsid w:val="0085463F"/>
    <w:rsid w:val="008547C3"/>
    <w:rsid w:val="008548A7"/>
    <w:rsid w:val="008548BE"/>
    <w:rsid w:val="00854BA5"/>
    <w:rsid w:val="008563F9"/>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4035"/>
    <w:rsid w:val="008743F9"/>
    <w:rsid w:val="00874C29"/>
    <w:rsid w:val="00874DE9"/>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D16"/>
    <w:rsid w:val="008A76F3"/>
    <w:rsid w:val="008B088B"/>
    <w:rsid w:val="008B1150"/>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578"/>
    <w:rsid w:val="008D0615"/>
    <w:rsid w:val="008D1AE7"/>
    <w:rsid w:val="008D1E95"/>
    <w:rsid w:val="008D238C"/>
    <w:rsid w:val="008D2460"/>
    <w:rsid w:val="008D2B4D"/>
    <w:rsid w:val="008D33AC"/>
    <w:rsid w:val="008D33B2"/>
    <w:rsid w:val="008D3673"/>
    <w:rsid w:val="008D3AA2"/>
    <w:rsid w:val="008D49CF"/>
    <w:rsid w:val="008D4D38"/>
    <w:rsid w:val="008D5212"/>
    <w:rsid w:val="008D56AB"/>
    <w:rsid w:val="008D5D60"/>
    <w:rsid w:val="008D6016"/>
    <w:rsid w:val="008D6618"/>
    <w:rsid w:val="008D69CE"/>
    <w:rsid w:val="008D7C79"/>
    <w:rsid w:val="008E06BC"/>
    <w:rsid w:val="008E0728"/>
    <w:rsid w:val="008E24FD"/>
    <w:rsid w:val="008E252B"/>
    <w:rsid w:val="008E2F87"/>
    <w:rsid w:val="008E394B"/>
    <w:rsid w:val="008E4606"/>
    <w:rsid w:val="008E5949"/>
    <w:rsid w:val="008E606F"/>
    <w:rsid w:val="008E60A7"/>
    <w:rsid w:val="008E6E79"/>
    <w:rsid w:val="008E7084"/>
    <w:rsid w:val="008E7CE0"/>
    <w:rsid w:val="008F0120"/>
    <w:rsid w:val="008F08CF"/>
    <w:rsid w:val="008F0E2B"/>
    <w:rsid w:val="008F13A6"/>
    <w:rsid w:val="008F16FC"/>
    <w:rsid w:val="008F19F4"/>
    <w:rsid w:val="008F2036"/>
    <w:rsid w:val="008F252A"/>
    <w:rsid w:val="008F30F0"/>
    <w:rsid w:val="008F3112"/>
    <w:rsid w:val="008F3BB2"/>
    <w:rsid w:val="008F61CB"/>
    <w:rsid w:val="008F64F8"/>
    <w:rsid w:val="008F67AB"/>
    <w:rsid w:val="00900D4B"/>
    <w:rsid w:val="0090132A"/>
    <w:rsid w:val="0090147E"/>
    <w:rsid w:val="009018F3"/>
    <w:rsid w:val="00901C53"/>
    <w:rsid w:val="00901ED3"/>
    <w:rsid w:val="00902B01"/>
    <w:rsid w:val="00902D9C"/>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8D9"/>
    <w:rsid w:val="00913A3A"/>
    <w:rsid w:val="00914547"/>
    <w:rsid w:val="009149F3"/>
    <w:rsid w:val="0091510A"/>
    <w:rsid w:val="00915496"/>
    <w:rsid w:val="009155DE"/>
    <w:rsid w:val="00915748"/>
    <w:rsid w:val="00915F05"/>
    <w:rsid w:val="00916559"/>
    <w:rsid w:val="0091686A"/>
    <w:rsid w:val="0092073C"/>
    <w:rsid w:val="00920CAF"/>
    <w:rsid w:val="00920FD4"/>
    <w:rsid w:val="00921884"/>
    <w:rsid w:val="00922330"/>
    <w:rsid w:val="00922493"/>
    <w:rsid w:val="00922DDA"/>
    <w:rsid w:val="00923056"/>
    <w:rsid w:val="00923AF5"/>
    <w:rsid w:val="00924330"/>
    <w:rsid w:val="009250D1"/>
    <w:rsid w:val="00925CCB"/>
    <w:rsid w:val="00926E2E"/>
    <w:rsid w:val="009270DB"/>
    <w:rsid w:val="00927BB2"/>
    <w:rsid w:val="009303D0"/>
    <w:rsid w:val="00931139"/>
    <w:rsid w:val="0093117D"/>
    <w:rsid w:val="009313DD"/>
    <w:rsid w:val="00931A11"/>
    <w:rsid w:val="00931B42"/>
    <w:rsid w:val="00931CF1"/>
    <w:rsid w:val="00932732"/>
    <w:rsid w:val="00933473"/>
    <w:rsid w:val="009340AE"/>
    <w:rsid w:val="0093474C"/>
    <w:rsid w:val="00935E09"/>
    <w:rsid w:val="0093731D"/>
    <w:rsid w:val="0093731F"/>
    <w:rsid w:val="00937947"/>
    <w:rsid w:val="00937EAE"/>
    <w:rsid w:val="00940E4F"/>
    <w:rsid w:val="00941186"/>
    <w:rsid w:val="009413B6"/>
    <w:rsid w:val="0094308E"/>
    <w:rsid w:val="00943479"/>
    <w:rsid w:val="0094382A"/>
    <w:rsid w:val="0094421A"/>
    <w:rsid w:val="00944264"/>
    <w:rsid w:val="0094475A"/>
    <w:rsid w:val="00944784"/>
    <w:rsid w:val="00945045"/>
    <w:rsid w:val="00945094"/>
    <w:rsid w:val="00945680"/>
    <w:rsid w:val="00945F15"/>
    <w:rsid w:val="00945F59"/>
    <w:rsid w:val="009466F7"/>
    <w:rsid w:val="0094674E"/>
    <w:rsid w:val="00946DF5"/>
    <w:rsid w:val="00947A5E"/>
    <w:rsid w:val="009505E9"/>
    <w:rsid w:val="00951049"/>
    <w:rsid w:val="00951093"/>
    <w:rsid w:val="00951717"/>
    <w:rsid w:val="00951B37"/>
    <w:rsid w:val="009532C0"/>
    <w:rsid w:val="0095335D"/>
    <w:rsid w:val="00953A8F"/>
    <w:rsid w:val="00953FCA"/>
    <w:rsid w:val="009548AE"/>
    <w:rsid w:val="0095495C"/>
    <w:rsid w:val="00955AF5"/>
    <w:rsid w:val="00955D23"/>
    <w:rsid w:val="00955D2D"/>
    <w:rsid w:val="009564DE"/>
    <w:rsid w:val="00956C56"/>
    <w:rsid w:val="0095707B"/>
    <w:rsid w:val="00961501"/>
    <w:rsid w:val="00961B4D"/>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29F"/>
    <w:rsid w:val="0098742D"/>
    <w:rsid w:val="009876E8"/>
    <w:rsid w:val="00987ACD"/>
    <w:rsid w:val="00987AD2"/>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6009"/>
    <w:rsid w:val="009960A1"/>
    <w:rsid w:val="00996E17"/>
    <w:rsid w:val="009A0143"/>
    <w:rsid w:val="009A026B"/>
    <w:rsid w:val="009A0423"/>
    <w:rsid w:val="009A0C69"/>
    <w:rsid w:val="009A1038"/>
    <w:rsid w:val="009A1E22"/>
    <w:rsid w:val="009A2297"/>
    <w:rsid w:val="009A2496"/>
    <w:rsid w:val="009A264C"/>
    <w:rsid w:val="009A304E"/>
    <w:rsid w:val="009A3F79"/>
    <w:rsid w:val="009A450A"/>
    <w:rsid w:val="009A466C"/>
    <w:rsid w:val="009A4C2D"/>
    <w:rsid w:val="009A532D"/>
    <w:rsid w:val="009A62E8"/>
    <w:rsid w:val="009B16CD"/>
    <w:rsid w:val="009B21CA"/>
    <w:rsid w:val="009B29A4"/>
    <w:rsid w:val="009B2D83"/>
    <w:rsid w:val="009B38B5"/>
    <w:rsid w:val="009B50A5"/>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81A"/>
    <w:rsid w:val="009E220B"/>
    <w:rsid w:val="009E273A"/>
    <w:rsid w:val="009E2DFC"/>
    <w:rsid w:val="009E305C"/>
    <w:rsid w:val="009E323D"/>
    <w:rsid w:val="009E3951"/>
    <w:rsid w:val="009E3CF9"/>
    <w:rsid w:val="009E417D"/>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6784"/>
    <w:rsid w:val="009F7B95"/>
    <w:rsid w:val="00A0052D"/>
    <w:rsid w:val="00A00A3F"/>
    <w:rsid w:val="00A02EBC"/>
    <w:rsid w:val="00A03ADC"/>
    <w:rsid w:val="00A045D9"/>
    <w:rsid w:val="00A050AD"/>
    <w:rsid w:val="00A054F2"/>
    <w:rsid w:val="00A0590B"/>
    <w:rsid w:val="00A061C0"/>
    <w:rsid w:val="00A06D62"/>
    <w:rsid w:val="00A075C9"/>
    <w:rsid w:val="00A07C2F"/>
    <w:rsid w:val="00A104A3"/>
    <w:rsid w:val="00A10964"/>
    <w:rsid w:val="00A10969"/>
    <w:rsid w:val="00A11484"/>
    <w:rsid w:val="00A1149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B7"/>
    <w:rsid w:val="00A166DB"/>
    <w:rsid w:val="00A17468"/>
    <w:rsid w:val="00A20456"/>
    <w:rsid w:val="00A208F7"/>
    <w:rsid w:val="00A20A34"/>
    <w:rsid w:val="00A21F5D"/>
    <w:rsid w:val="00A22A9F"/>
    <w:rsid w:val="00A23092"/>
    <w:rsid w:val="00A23AB5"/>
    <w:rsid w:val="00A23F84"/>
    <w:rsid w:val="00A24A19"/>
    <w:rsid w:val="00A2530E"/>
    <w:rsid w:val="00A25562"/>
    <w:rsid w:val="00A261BF"/>
    <w:rsid w:val="00A263AF"/>
    <w:rsid w:val="00A269C2"/>
    <w:rsid w:val="00A27022"/>
    <w:rsid w:val="00A27997"/>
    <w:rsid w:val="00A27A46"/>
    <w:rsid w:val="00A30562"/>
    <w:rsid w:val="00A30EA3"/>
    <w:rsid w:val="00A31039"/>
    <w:rsid w:val="00A3131E"/>
    <w:rsid w:val="00A317A5"/>
    <w:rsid w:val="00A31DD0"/>
    <w:rsid w:val="00A3255F"/>
    <w:rsid w:val="00A33206"/>
    <w:rsid w:val="00A33F25"/>
    <w:rsid w:val="00A349B0"/>
    <w:rsid w:val="00A34EA3"/>
    <w:rsid w:val="00A35179"/>
    <w:rsid w:val="00A35DE8"/>
    <w:rsid w:val="00A3706A"/>
    <w:rsid w:val="00A370C4"/>
    <w:rsid w:val="00A373C8"/>
    <w:rsid w:val="00A3755C"/>
    <w:rsid w:val="00A37D9C"/>
    <w:rsid w:val="00A37E84"/>
    <w:rsid w:val="00A420A7"/>
    <w:rsid w:val="00A42180"/>
    <w:rsid w:val="00A4245F"/>
    <w:rsid w:val="00A42983"/>
    <w:rsid w:val="00A42A86"/>
    <w:rsid w:val="00A42C4A"/>
    <w:rsid w:val="00A432BC"/>
    <w:rsid w:val="00A437D1"/>
    <w:rsid w:val="00A438EB"/>
    <w:rsid w:val="00A4414B"/>
    <w:rsid w:val="00A4444D"/>
    <w:rsid w:val="00A4566E"/>
    <w:rsid w:val="00A45A04"/>
    <w:rsid w:val="00A476A8"/>
    <w:rsid w:val="00A47882"/>
    <w:rsid w:val="00A510C4"/>
    <w:rsid w:val="00A52320"/>
    <w:rsid w:val="00A52876"/>
    <w:rsid w:val="00A52EEB"/>
    <w:rsid w:val="00A5313D"/>
    <w:rsid w:val="00A5344B"/>
    <w:rsid w:val="00A53CDA"/>
    <w:rsid w:val="00A541F0"/>
    <w:rsid w:val="00A5445A"/>
    <w:rsid w:val="00A54F49"/>
    <w:rsid w:val="00A55726"/>
    <w:rsid w:val="00A5576C"/>
    <w:rsid w:val="00A55EDC"/>
    <w:rsid w:val="00A5660A"/>
    <w:rsid w:val="00A57C03"/>
    <w:rsid w:val="00A57FA2"/>
    <w:rsid w:val="00A60FB9"/>
    <w:rsid w:val="00A610B4"/>
    <w:rsid w:val="00A6110C"/>
    <w:rsid w:val="00A616D3"/>
    <w:rsid w:val="00A6189C"/>
    <w:rsid w:val="00A619EF"/>
    <w:rsid w:val="00A61E46"/>
    <w:rsid w:val="00A61F24"/>
    <w:rsid w:val="00A62461"/>
    <w:rsid w:val="00A62677"/>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318A"/>
    <w:rsid w:val="00A74CED"/>
    <w:rsid w:val="00A74FE1"/>
    <w:rsid w:val="00A753B8"/>
    <w:rsid w:val="00A75F21"/>
    <w:rsid w:val="00A77512"/>
    <w:rsid w:val="00A77EF7"/>
    <w:rsid w:val="00A8035D"/>
    <w:rsid w:val="00A805FE"/>
    <w:rsid w:val="00A80913"/>
    <w:rsid w:val="00A8105D"/>
    <w:rsid w:val="00A81A08"/>
    <w:rsid w:val="00A825BD"/>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5021"/>
    <w:rsid w:val="00A95A17"/>
    <w:rsid w:val="00A95DAE"/>
    <w:rsid w:val="00A96B8D"/>
    <w:rsid w:val="00A96D06"/>
    <w:rsid w:val="00A96F52"/>
    <w:rsid w:val="00A97531"/>
    <w:rsid w:val="00AA1065"/>
    <w:rsid w:val="00AA21BA"/>
    <w:rsid w:val="00AA37DA"/>
    <w:rsid w:val="00AA4166"/>
    <w:rsid w:val="00AA503D"/>
    <w:rsid w:val="00AA554E"/>
    <w:rsid w:val="00AA5AC1"/>
    <w:rsid w:val="00AA5FCD"/>
    <w:rsid w:val="00AA6111"/>
    <w:rsid w:val="00AA6783"/>
    <w:rsid w:val="00AA6A43"/>
    <w:rsid w:val="00AA7E13"/>
    <w:rsid w:val="00AB03BC"/>
    <w:rsid w:val="00AB0797"/>
    <w:rsid w:val="00AB083E"/>
    <w:rsid w:val="00AB0BCA"/>
    <w:rsid w:val="00AB1535"/>
    <w:rsid w:val="00AB24E1"/>
    <w:rsid w:val="00AB2692"/>
    <w:rsid w:val="00AB2BFA"/>
    <w:rsid w:val="00AB3244"/>
    <w:rsid w:val="00AB3401"/>
    <w:rsid w:val="00AB35B2"/>
    <w:rsid w:val="00AB3F9A"/>
    <w:rsid w:val="00AB4780"/>
    <w:rsid w:val="00AB4CB6"/>
    <w:rsid w:val="00AB6C3C"/>
    <w:rsid w:val="00AB748A"/>
    <w:rsid w:val="00AB76A9"/>
    <w:rsid w:val="00AB77B2"/>
    <w:rsid w:val="00AB7E96"/>
    <w:rsid w:val="00AC07CF"/>
    <w:rsid w:val="00AC0804"/>
    <w:rsid w:val="00AC09A7"/>
    <w:rsid w:val="00AC1AAE"/>
    <w:rsid w:val="00AC3684"/>
    <w:rsid w:val="00AC3953"/>
    <w:rsid w:val="00AC3BB9"/>
    <w:rsid w:val="00AC4FB0"/>
    <w:rsid w:val="00AC67D9"/>
    <w:rsid w:val="00AC6AFF"/>
    <w:rsid w:val="00AC7647"/>
    <w:rsid w:val="00AC7E5F"/>
    <w:rsid w:val="00AC7EC7"/>
    <w:rsid w:val="00AC7FA1"/>
    <w:rsid w:val="00AD10A7"/>
    <w:rsid w:val="00AD156D"/>
    <w:rsid w:val="00AD218F"/>
    <w:rsid w:val="00AD245E"/>
    <w:rsid w:val="00AD251D"/>
    <w:rsid w:val="00AD253E"/>
    <w:rsid w:val="00AD2AC5"/>
    <w:rsid w:val="00AD333E"/>
    <w:rsid w:val="00AD38C4"/>
    <w:rsid w:val="00AD414C"/>
    <w:rsid w:val="00AD47D6"/>
    <w:rsid w:val="00AD485D"/>
    <w:rsid w:val="00AD4CF6"/>
    <w:rsid w:val="00AD54F6"/>
    <w:rsid w:val="00AD5E07"/>
    <w:rsid w:val="00AD60C5"/>
    <w:rsid w:val="00AD621B"/>
    <w:rsid w:val="00AD6450"/>
    <w:rsid w:val="00AD6BB7"/>
    <w:rsid w:val="00AD6DA3"/>
    <w:rsid w:val="00AD7847"/>
    <w:rsid w:val="00AE041E"/>
    <w:rsid w:val="00AE05D7"/>
    <w:rsid w:val="00AE1B2C"/>
    <w:rsid w:val="00AE1D06"/>
    <w:rsid w:val="00AE1F9F"/>
    <w:rsid w:val="00AE2182"/>
    <w:rsid w:val="00AE23BD"/>
    <w:rsid w:val="00AE3407"/>
    <w:rsid w:val="00AE3CB7"/>
    <w:rsid w:val="00AE4C46"/>
    <w:rsid w:val="00AE4CA6"/>
    <w:rsid w:val="00AE546A"/>
    <w:rsid w:val="00AE5FA5"/>
    <w:rsid w:val="00AE7B9D"/>
    <w:rsid w:val="00AE7E88"/>
    <w:rsid w:val="00AF0018"/>
    <w:rsid w:val="00AF0310"/>
    <w:rsid w:val="00AF03B2"/>
    <w:rsid w:val="00AF0782"/>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ECC"/>
    <w:rsid w:val="00AF7864"/>
    <w:rsid w:val="00B015D0"/>
    <w:rsid w:val="00B01A56"/>
    <w:rsid w:val="00B01B51"/>
    <w:rsid w:val="00B01C37"/>
    <w:rsid w:val="00B01E71"/>
    <w:rsid w:val="00B02336"/>
    <w:rsid w:val="00B03022"/>
    <w:rsid w:val="00B03D28"/>
    <w:rsid w:val="00B03D5D"/>
    <w:rsid w:val="00B03E70"/>
    <w:rsid w:val="00B048F8"/>
    <w:rsid w:val="00B04A1D"/>
    <w:rsid w:val="00B05FE6"/>
    <w:rsid w:val="00B0700F"/>
    <w:rsid w:val="00B07474"/>
    <w:rsid w:val="00B07717"/>
    <w:rsid w:val="00B07995"/>
    <w:rsid w:val="00B07AFE"/>
    <w:rsid w:val="00B10585"/>
    <w:rsid w:val="00B10BB5"/>
    <w:rsid w:val="00B10E23"/>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2D03"/>
    <w:rsid w:val="00B331BF"/>
    <w:rsid w:val="00B33236"/>
    <w:rsid w:val="00B33894"/>
    <w:rsid w:val="00B33D18"/>
    <w:rsid w:val="00B344E8"/>
    <w:rsid w:val="00B34591"/>
    <w:rsid w:val="00B35663"/>
    <w:rsid w:val="00B35E52"/>
    <w:rsid w:val="00B36E03"/>
    <w:rsid w:val="00B37016"/>
    <w:rsid w:val="00B37AD5"/>
    <w:rsid w:val="00B37FF3"/>
    <w:rsid w:val="00B40989"/>
    <w:rsid w:val="00B4127E"/>
    <w:rsid w:val="00B421D9"/>
    <w:rsid w:val="00B42B08"/>
    <w:rsid w:val="00B43231"/>
    <w:rsid w:val="00B438B0"/>
    <w:rsid w:val="00B44DB5"/>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FE2"/>
    <w:rsid w:val="00B8410C"/>
    <w:rsid w:val="00B848D4"/>
    <w:rsid w:val="00B85ED1"/>
    <w:rsid w:val="00B8667A"/>
    <w:rsid w:val="00B87124"/>
    <w:rsid w:val="00B87A96"/>
    <w:rsid w:val="00B87F0E"/>
    <w:rsid w:val="00B9164B"/>
    <w:rsid w:val="00B92182"/>
    <w:rsid w:val="00B937B7"/>
    <w:rsid w:val="00B93BAD"/>
    <w:rsid w:val="00B94A21"/>
    <w:rsid w:val="00B95007"/>
    <w:rsid w:val="00B950B4"/>
    <w:rsid w:val="00B9529F"/>
    <w:rsid w:val="00B955B5"/>
    <w:rsid w:val="00B96910"/>
    <w:rsid w:val="00B969F4"/>
    <w:rsid w:val="00B97826"/>
    <w:rsid w:val="00BA0445"/>
    <w:rsid w:val="00BA08CB"/>
    <w:rsid w:val="00BA08EA"/>
    <w:rsid w:val="00BA0C15"/>
    <w:rsid w:val="00BA0C75"/>
    <w:rsid w:val="00BA1277"/>
    <w:rsid w:val="00BA15D8"/>
    <w:rsid w:val="00BA272A"/>
    <w:rsid w:val="00BA280F"/>
    <w:rsid w:val="00BA39C5"/>
    <w:rsid w:val="00BA52FF"/>
    <w:rsid w:val="00BA5B2B"/>
    <w:rsid w:val="00BA5EE7"/>
    <w:rsid w:val="00BA602B"/>
    <w:rsid w:val="00BA62C6"/>
    <w:rsid w:val="00BA685C"/>
    <w:rsid w:val="00BA7213"/>
    <w:rsid w:val="00BA7222"/>
    <w:rsid w:val="00BA755D"/>
    <w:rsid w:val="00BB0CC0"/>
    <w:rsid w:val="00BB1223"/>
    <w:rsid w:val="00BB12B5"/>
    <w:rsid w:val="00BB249F"/>
    <w:rsid w:val="00BB4D82"/>
    <w:rsid w:val="00BB4DAA"/>
    <w:rsid w:val="00BB52AD"/>
    <w:rsid w:val="00BB5C29"/>
    <w:rsid w:val="00BB649E"/>
    <w:rsid w:val="00BB7833"/>
    <w:rsid w:val="00BB7B1F"/>
    <w:rsid w:val="00BB7C0D"/>
    <w:rsid w:val="00BC0307"/>
    <w:rsid w:val="00BC048F"/>
    <w:rsid w:val="00BC0965"/>
    <w:rsid w:val="00BC0B67"/>
    <w:rsid w:val="00BC0B81"/>
    <w:rsid w:val="00BC1024"/>
    <w:rsid w:val="00BC2A29"/>
    <w:rsid w:val="00BC2E57"/>
    <w:rsid w:val="00BC3CB3"/>
    <w:rsid w:val="00BC3F11"/>
    <w:rsid w:val="00BC45DD"/>
    <w:rsid w:val="00BC4A94"/>
    <w:rsid w:val="00BC569C"/>
    <w:rsid w:val="00BC5C07"/>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61A7"/>
    <w:rsid w:val="00BD7DEE"/>
    <w:rsid w:val="00BE0A46"/>
    <w:rsid w:val="00BE1FAE"/>
    <w:rsid w:val="00BE2802"/>
    <w:rsid w:val="00BE40D7"/>
    <w:rsid w:val="00BE4149"/>
    <w:rsid w:val="00BE42B1"/>
    <w:rsid w:val="00BE42E5"/>
    <w:rsid w:val="00BE4E8A"/>
    <w:rsid w:val="00BE538A"/>
    <w:rsid w:val="00BE6728"/>
    <w:rsid w:val="00BE6909"/>
    <w:rsid w:val="00BE6A5D"/>
    <w:rsid w:val="00BE6CC0"/>
    <w:rsid w:val="00BE7652"/>
    <w:rsid w:val="00BF0383"/>
    <w:rsid w:val="00BF1994"/>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3037"/>
    <w:rsid w:val="00C03048"/>
    <w:rsid w:val="00C045BB"/>
    <w:rsid w:val="00C047F8"/>
    <w:rsid w:val="00C0485E"/>
    <w:rsid w:val="00C04AF1"/>
    <w:rsid w:val="00C04F0F"/>
    <w:rsid w:val="00C0655A"/>
    <w:rsid w:val="00C06B91"/>
    <w:rsid w:val="00C07917"/>
    <w:rsid w:val="00C10350"/>
    <w:rsid w:val="00C10453"/>
    <w:rsid w:val="00C106AB"/>
    <w:rsid w:val="00C10738"/>
    <w:rsid w:val="00C1098A"/>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641"/>
    <w:rsid w:val="00C21083"/>
    <w:rsid w:val="00C216A4"/>
    <w:rsid w:val="00C2174D"/>
    <w:rsid w:val="00C21D21"/>
    <w:rsid w:val="00C2263C"/>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D7E"/>
    <w:rsid w:val="00C346CE"/>
    <w:rsid w:val="00C360E7"/>
    <w:rsid w:val="00C362A1"/>
    <w:rsid w:val="00C36984"/>
    <w:rsid w:val="00C372DB"/>
    <w:rsid w:val="00C37360"/>
    <w:rsid w:val="00C37B74"/>
    <w:rsid w:val="00C40285"/>
    <w:rsid w:val="00C403F6"/>
    <w:rsid w:val="00C40EE4"/>
    <w:rsid w:val="00C40F2F"/>
    <w:rsid w:val="00C41654"/>
    <w:rsid w:val="00C42009"/>
    <w:rsid w:val="00C4249A"/>
    <w:rsid w:val="00C42639"/>
    <w:rsid w:val="00C42AEC"/>
    <w:rsid w:val="00C4315D"/>
    <w:rsid w:val="00C43228"/>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42E"/>
    <w:rsid w:val="00C64873"/>
    <w:rsid w:val="00C64E1D"/>
    <w:rsid w:val="00C7034C"/>
    <w:rsid w:val="00C711FF"/>
    <w:rsid w:val="00C71A4C"/>
    <w:rsid w:val="00C71E44"/>
    <w:rsid w:val="00C7373D"/>
    <w:rsid w:val="00C737A0"/>
    <w:rsid w:val="00C74FB1"/>
    <w:rsid w:val="00C74FC5"/>
    <w:rsid w:val="00C75476"/>
    <w:rsid w:val="00C755CC"/>
    <w:rsid w:val="00C7564C"/>
    <w:rsid w:val="00C75769"/>
    <w:rsid w:val="00C76536"/>
    <w:rsid w:val="00C76577"/>
    <w:rsid w:val="00C76754"/>
    <w:rsid w:val="00C76AD2"/>
    <w:rsid w:val="00C76C86"/>
    <w:rsid w:val="00C76F4B"/>
    <w:rsid w:val="00C7707D"/>
    <w:rsid w:val="00C7736D"/>
    <w:rsid w:val="00C81B67"/>
    <w:rsid w:val="00C81CD5"/>
    <w:rsid w:val="00C821EC"/>
    <w:rsid w:val="00C822D9"/>
    <w:rsid w:val="00C82686"/>
    <w:rsid w:val="00C82ECE"/>
    <w:rsid w:val="00C83B84"/>
    <w:rsid w:val="00C8522E"/>
    <w:rsid w:val="00C85B2E"/>
    <w:rsid w:val="00C863BC"/>
    <w:rsid w:val="00C875F3"/>
    <w:rsid w:val="00C92CA0"/>
    <w:rsid w:val="00C9349F"/>
    <w:rsid w:val="00C93933"/>
    <w:rsid w:val="00C941EB"/>
    <w:rsid w:val="00C94FE5"/>
    <w:rsid w:val="00C9569C"/>
    <w:rsid w:val="00C957B3"/>
    <w:rsid w:val="00C95857"/>
    <w:rsid w:val="00C95BC7"/>
    <w:rsid w:val="00C95C97"/>
    <w:rsid w:val="00C96821"/>
    <w:rsid w:val="00C96F2A"/>
    <w:rsid w:val="00CA0A45"/>
    <w:rsid w:val="00CA0CB5"/>
    <w:rsid w:val="00CA0D4F"/>
    <w:rsid w:val="00CA1039"/>
    <w:rsid w:val="00CA13A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A70"/>
    <w:rsid w:val="00CB3288"/>
    <w:rsid w:val="00CB3547"/>
    <w:rsid w:val="00CB3AE4"/>
    <w:rsid w:val="00CB498A"/>
    <w:rsid w:val="00CB571E"/>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41FA"/>
    <w:rsid w:val="00CD4321"/>
    <w:rsid w:val="00CD6E10"/>
    <w:rsid w:val="00CD75E1"/>
    <w:rsid w:val="00CD76AF"/>
    <w:rsid w:val="00CE00C3"/>
    <w:rsid w:val="00CE055F"/>
    <w:rsid w:val="00CE0613"/>
    <w:rsid w:val="00CE0C98"/>
    <w:rsid w:val="00CE10A4"/>
    <w:rsid w:val="00CE1190"/>
    <w:rsid w:val="00CE11E0"/>
    <w:rsid w:val="00CE14FF"/>
    <w:rsid w:val="00CE1EB7"/>
    <w:rsid w:val="00CE2B5F"/>
    <w:rsid w:val="00CE2FFA"/>
    <w:rsid w:val="00CE30C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20545"/>
    <w:rsid w:val="00D21579"/>
    <w:rsid w:val="00D22F04"/>
    <w:rsid w:val="00D23472"/>
    <w:rsid w:val="00D239B7"/>
    <w:rsid w:val="00D23E47"/>
    <w:rsid w:val="00D2400C"/>
    <w:rsid w:val="00D24818"/>
    <w:rsid w:val="00D25368"/>
    <w:rsid w:val="00D2584C"/>
    <w:rsid w:val="00D25862"/>
    <w:rsid w:val="00D25E54"/>
    <w:rsid w:val="00D26961"/>
    <w:rsid w:val="00D26E46"/>
    <w:rsid w:val="00D27384"/>
    <w:rsid w:val="00D2743B"/>
    <w:rsid w:val="00D27D8A"/>
    <w:rsid w:val="00D304AC"/>
    <w:rsid w:val="00D30790"/>
    <w:rsid w:val="00D31274"/>
    <w:rsid w:val="00D31C6E"/>
    <w:rsid w:val="00D31DA8"/>
    <w:rsid w:val="00D323E0"/>
    <w:rsid w:val="00D32D21"/>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3364"/>
    <w:rsid w:val="00D53D0C"/>
    <w:rsid w:val="00D53E6C"/>
    <w:rsid w:val="00D5498B"/>
    <w:rsid w:val="00D552C5"/>
    <w:rsid w:val="00D565A6"/>
    <w:rsid w:val="00D569D5"/>
    <w:rsid w:val="00D57053"/>
    <w:rsid w:val="00D57112"/>
    <w:rsid w:val="00D57370"/>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C14"/>
    <w:rsid w:val="00D77835"/>
    <w:rsid w:val="00D77872"/>
    <w:rsid w:val="00D81A37"/>
    <w:rsid w:val="00D81C1C"/>
    <w:rsid w:val="00D81F7B"/>
    <w:rsid w:val="00D82491"/>
    <w:rsid w:val="00D82D78"/>
    <w:rsid w:val="00D8360A"/>
    <w:rsid w:val="00D83BD2"/>
    <w:rsid w:val="00D83C46"/>
    <w:rsid w:val="00D84791"/>
    <w:rsid w:val="00D85BCA"/>
    <w:rsid w:val="00D86E68"/>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E"/>
    <w:rsid w:val="00DA2C3D"/>
    <w:rsid w:val="00DA2E80"/>
    <w:rsid w:val="00DA3487"/>
    <w:rsid w:val="00DA38D7"/>
    <w:rsid w:val="00DA40D4"/>
    <w:rsid w:val="00DA5E88"/>
    <w:rsid w:val="00DA673C"/>
    <w:rsid w:val="00DA6AB3"/>
    <w:rsid w:val="00DA7AF9"/>
    <w:rsid w:val="00DA7E36"/>
    <w:rsid w:val="00DB000D"/>
    <w:rsid w:val="00DB0418"/>
    <w:rsid w:val="00DB1973"/>
    <w:rsid w:val="00DB1BF8"/>
    <w:rsid w:val="00DB1BFD"/>
    <w:rsid w:val="00DB1DFD"/>
    <w:rsid w:val="00DB2139"/>
    <w:rsid w:val="00DB290F"/>
    <w:rsid w:val="00DB30DB"/>
    <w:rsid w:val="00DB315C"/>
    <w:rsid w:val="00DB41DE"/>
    <w:rsid w:val="00DB5012"/>
    <w:rsid w:val="00DB550E"/>
    <w:rsid w:val="00DB5628"/>
    <w:rsid w:val="00DB5988"/>
    <w:rsid w:val="00DB5B0D"/>
    <w:rsid w:val="00DB63F1"/>
    <w:rsid w:val="00DB640C"/>
    <w:rsid w:val="00DB64F0"/>
    <w:rsid w:val="00DB6A6B"/>
    <w:rsid w:val="00DB6CA8"/>
    <w:rsid w:val="00DB7108"/>
    <w:rsid w:val="00DB7165"/>
    <w:rsid w:val="00DB7488"/>
    <w:rsid w:val="00DB787E"/>
    <w:rsid w:val="00DC026A"/>
    <w:rsid w:val="00DC1154"/>
    <w:rsid w:val="00DC236D"/>
    <w:rsid w:val="00DC2B72"/>
    <w:rsid w:val="00DC30F1"/>
    <w:rsid w:val="00DC32D4"/>
    <w:rsid w:val="00DC38F1"/>
    <w:rsid w:val="00DC427F"/>
    <w:rsid w:val="00DC5393"/>
    <w:rsid w:val="00DC5F6B"/>
    <w:rsid w:val="00DC62FD"/>
    <w:rsid w:val="00DC6B89"/>
    <w:rsid w:val="00DC7361"/>
    <w:rsid w:val="00DC7C7C"/>
    <w:rsid w:val="00DD01E8"/>
    <w:rsid w:val="00DD0398"/>
    <w:rsid w:val="00DD114B"/>
    <w:rsid w:val="00DD1A5D"/>
    <w:rsid w:val="00DD1D0A"/>
    <w:rsid w:val="00DD1DA2"/>
    <w:rsid w:val="00DD27D4"/>
    <w:rsid w:val="00DD3A93"/>
    <w:rsid w:val="00DD5163"/>
    <w:rsid w:val="00DD51E2"/>
    <w:rsid w:val="00DD56CD"/>
    <w:rsid w:val="00DD572E"/>
    <w:rsid w:val="00DD5FB5"/>
    <w:rsid w:val="00DD6446"/>
    <w:rsid w:val="00DD7223"/>
    <w:rsid w:val="00DE0544"/>
    <w:rsid w:val="00DE0977"/>
    <w:rsid w:val="00DE29EF"/>
    <w:rsid w:val="00DE2B4A"/>
    <w:rsid w:val="00DE2DCF"/>
    <w:rsid w:val="00DE301A"/>
    <w:rsid w:val="00DE3540"/>
    <w:rsid w:val="00DE35FD"/>
    <w:rsid w:val="00DE4B36"/>
    <w:rsid w:val="00DE4B93"/>
    <w:rsid w:val="00DE4F6C"/>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AFE"/>
    <w:rsid w:val="00E00D2C"/>
    <w:rsid w:val="00E015BA"/>
    <w:rsid w:val="00E01844"/>
    <w:rsid w:val="00E01C3F"/>
    <w:rsid w:val="00E01EF6"/>
    <w:rsid w:val="00E026B8"/>
    <w:rsid w:val="00E0424D"/>
    <w:rsid w:val="00E048E1"/>
    <w:rsid w:val="00E05BAA"/>
    <w:rsid w:val="00E05D6D"/>
    <w:rsid w:val="00E06024"/>
    <w:rsid w:val="00E06148"/>
    <w:rsid w:val="00E0632A"/>
    <w:rsid w:val="00E06D08"/>
    <w:rsid w:val="00E07196"/>
    <w:rsid w:val="00E076CD"/>
    <w:rsid w:val="00E07B2A"/>
    <w:rsid w:val="00E10493"/>
    <w:rsid w:val="00E10718"/>
    <w:rsid w:val="00E10DE8"/>
    <w:rsid w:val="00E11971"/>
    <w:rsid w:val="00E11981"/>
    <w:rsid w:val="00E11E6C"/>
    <w:rsid w:val="00E11F49"/>
    <w:rsid w:val="00E12654"/>
    <w:rsid w:val="00E1278A"/>
    <w:rsid w:val="00E12D1C"/>
    <w:rsid w:val="00E13FB3"/>
    <w:rsid w:val="00E156CB"/>
    <w:rsid w:val="00E15841"/>
    <w:rsid w:val="00E16477"/>
    <w:rsid w:val="00E16F09"/>
    <w:rsid w:val="00E17061"/>
    <w:rsid w:val="00E2053C"/>
    <w:rsid w:val="00E20F53"/>
    <w:rsid w:val="00E213D1"/>
    <w:rsid w:val="00E216BF"/>
    <w:rsid w:val="00E21AA8"/>
    <w:rsid w:val="00E22011"/>
    <w:rsid w:val="00E220D5"/>
    <w:rsid w:val="00E2222A"/>
    <w:rsid w:val="00E222D4"/>
    <w:rsid w:val="00E229A4"/>
    <w:rsid w:val="00E22B3F"/>
    <w:rsid w:val="00E22CC6"/>
    <w:rsid w:val="00E236A9"/>
    <w:rsid w:val="00E24231"/>
    <w:rsid w:val="00E25558"/>
    <w:rsid w:val="00E27A28"/>
    <w:rsid w:val="00E30951"/>
    <w:rsid w:val="00E30F23"/>
    <w:rsid w:val="00E31918"/>
    <w:rsid w:val="00E33B4D"/>
    <w:rsid w:val="00E345EB"/>
    <w:rsid w:val="00E34654"/>
    <w:rsid w:val="00E355B1"/>
    <w:rsid w:val="00E3699B"/>
    <w:rsid w:val="00E37327"/>
    <w:rsid w:val="00E4004D"/>
    <w:rsid w:val="00E401CE"/>
    <w:rsid w:val="00E40D13"/>
    <w:rsid w:val="00E40D1F"/>
    <w:rsid w:val="00E41A70"/>
    <w:rsid w:val="00E41CE4"/>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A28"/>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3E9"/>
    <w:rsid w:val="00E701E1"/>
    <w:rsid w:val="00E7120D"/>
    <w:rsid w:val="00E71A13"/>
    <w:rsid w:val="00E71B21"/>
    <w:rsid w:val="00E72082"/>
    <w:rsid w:val="00E72202"/>
    <w:rsid w:val="00E7259A"/>
    <w:rsid w:val="00E736DD"/>
    <w:rsid w:val="00E745A4"/>
    <w:rsid w:val="00E74AE9"/>
    <w:rsid w:val="00E74FC1"/>
    <w:rsid w:val="00E752CA"/>
    <w:rsid w:val="00E75461"/>
    <w:rsid w:val="00E75934"/>
    <w:rsid w:val="00E75BD3"/>
    <w:rsid w:val="00E76DB2"/>
    <w:rsid w:val="00E76F83"/>
    <w:rsid w:val="00E76FA2"/>
    <w:rsid w:val="00E777FC"/>
    <w:rsid w:val="00E7797C"/>
    <w:rsid w:val="00E77D25"/>
    <w:rsid w:val="00E801C5"/>
    <w:rsid w:val="00E810E7"/>
    <w:rsid w:val="00E8132F"/>
    <w:rsid w:val="00E8138E"/>
    <w:rsid w:val="00E81929"/>
    <w:rsid w:val="00E826A6"/>
    <w:rsid w:val="00E82B90"/>
    <w:rsid w:val="00E82D6D"/>
    <w:rsid w:val="00E83610"/>
    <w:rsid w:val="00E83896"/>
    <w:rsid w:val="00E83B85"/>
    <w:rsid w:val="00E84995"/>
    <w:rsid w:val="00E852BB"/>
    <w:rsid w:val="00E85D8A"/>
    <w:rsid w:val="00E86372"/>
    <w:rsid w:val="00E87600"/>
    <w:rsid w:val="00E87B3E"/>
    <w:rsid w:val="00E87F4F"/>
    <w:rsid w:val="00E91526"/>
    <w:rsid w:val="00E9220E"/>
    <w:rsid w:val="00E929A9"/>
    <w:rsid w:val="00E9365D"/>
    <w:rsid w:val="00E93DCD"/>
    <w:rsid w:val="00E94453"/>
    <w:rsid w:val="00E94590"/>
    <w:rsid w:val="00E948D6"/>
    <w:rsid w:val="00E94A30"/>
    <w:rsid w:val="00E95956"/>
    <w:rsid w:val="00E95B8D"/>
    <w:rsid w:val="00E96441"/>
    <w:rsid w:val="00E968AF"/>
    <w:rsid w:val="00E969DE"/>
    <w:rsid w:val="00E97421"/>
    <w:rsid w:val="00EA05BB"/>
    <w:rsid w:val="00EA0D14"/>
    <w:rsid w:val="00EA138C"/>
    <w:rsid w:val="00EA1EED"/>
    <w:rsid w:val="00EA21B0"/>
    <w:rsid w:val="00EA2EFC"/>
    <w:rsid w:val="00EA30FA"/>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936"/>
    <w:rsid w:val="00EE2623"/>
    <w:rsid w:val="00EE2833"/>
    <w:rsid w:val="00EE2931"/>
    <w:rsid w:val="00EE2D75"/>
    <w:rsid w:val="00EE3280"/>
    <w:rsid w:val="00EE3F43"/>
    <w:rsid w:val="00EE4622"/>
    <w:rsid w:val="00EE56E1"/>
    <w:rsid w:val="00EE5D1B"/>
    <w:rsid w:val="00EE666A"/>
    <w:rsid w:val="00EE6743"/>
    <w:rsid w:val="00EE6866"/>
    <w:rsid w:val="00EE7B19"/>
    <w:rsid w:val="00EF0AA5"/>
    <w:rsid w:val="00EF1892"/>
    <w:rsid w:val="00EF1C17"/>
    <w:rsid w:val="00EF2C18"/>
    <w:rsid w:val="00EF2E65"/>
    <w:rsid w:val="00EF2E6D"/>
    <w:rsid w:val="00EF3126"/>
    <w:rsid w:val="00EF42DC"/>
    <w:rsid w:val="00EF44A3"/>
    <w:rsid w:val="00EF5289"/>
    <w:rsid w:val="00EF53BA"/>
    <w:rsid w:val="00EF5499"/>
    <w:rsid w:val="00EF5A12"/>
    <w:rsid w:val="00EF6940"/>
    <w:rsid w:val="00EF6A42"/>
    <w:rsid w:val="00EF71CE"/>
    <w:rsid w:val="00EF73A1"/>
    <w:rsid w:val="00EF7F98"/>
    <w:rsid w:val="00F003CA"/>
    <w:rsid w:val="00F00FDF"/>
    <w:rsid w:val="00F0153F"/>
    <w:rsid w:val="00F0197B"/>
    <w:rsid w:val="00F01AFF"/>
    <w:rsid w:val="00F01DF3"/>
    <w:rsid w:val="00F0206F"/>
    <w:rsid w:val="00F021D7"/>
    <w:rsid w:val="00F02B8F"/>
    <w:rsid w:val="00F03A62"/>
    <w:rsid w:val="00F047A5"/>
    <w:rsid w:val="00F05341"/>
    <w:rsid w:val="00F05425"/>
    <w:rsid w:val="00F054CB"/>
    <w:rsid w:val="00F056C9"/>
    <w:rsid w:val="00F0577D"/>
    <w:rsid w:val="00F05E27"/>
    <w:rsid w:val="00F064D7"/>
    <w:rsid w:val="00F06E92"/>
    <w:rsid w:val="00F06ECB"/>
    <w:rsid w:val="00F06F57"/>
    <w:rsid w:val="00F0716D"/>
    <w:rsid w:val="00F07C25"/>
    <w:rsid w:val="00F10612"/>
    <w:rsid w:val="00F10816"/>
    <w:rsid w:val="00F10C80"/>
    <w:rsid w:val="00F10FE8"/>
    <w:rsid w:val="00F12497"/>
    <w:rsid w:val="00F12ED0"/>
    <w:rsid w:val="00F131A8"/>
    <w:rsid w:val="00F137FB"/>
    <w:rsid w:val="00F141E5"/>
    <w:rsid w:val="00F142C8"/>
    <w:rsid w:val="00F145AE"/>
    <w:rsid w:val="00F14980"/>
    <w:rsid w:val="00F14B13"/>
    <w:rsid w:val="00F14BC8"/>
    <w:rsid w:val="00F14F99"/>
    <w:rsid w:val="00F15D98"/>
    <w:rsid w:val="00F164EA"/>
    <w:rsid w:val="00F17A34"/>
    <w:rsid w:val="00F20A13"/>
    <w:rsid w:val="00F21220"/>
    <w:rsid w:val="00F21272"/>
    <w:rsid w:val="00F22C68"/>
    <w:rsid w:val="00F22F86"/>
    <w:rsid w:val="00F238DD"/>
    <w:rsid w:val="00F23F0A"/>
    <w:rsid w:val="00F23F21"/>
    <w:rsid w:val="00F240CA"/>
    <w:rsid w:val="00F247A7"/>
    <w:rsid w:val="00F2485C"/>
    <w:rsid w:val="00F24DB7"/>
    <w:rsid w:val="00F269ED"/>
    <w:rsid w:val="00F26E25"/>
    <w:rsid w:val="00F27D59"/>
    <w:rsid w:val="00F308CE"/>
    <w:rsid w:val="00F30C4C"/>
    <w:rsid w:val="00F312A4"/>
    <w:rsid w:val="00F3327B"/>
    <w:rsid w:val="00F337D8"/>
    <w:rsid w:val="00F3418B"/>
    <w:rsid w:val="00F3491B"/>
    <w:rsid w:val="00F35A70"/>
    <w:rsid w:val="00F367D4"/>
    <w:rsid w:val="00F402B6"/>
    <w:rsid w:val="00F40726"/>
    <w:rsid w:val="00F40CFD"/>
    <w:rsid w:val="00F40E60"/>
    <w:rsid w:val="00F41106"/>
    <w:rsid w:val="00F4117F"/>
    <w:rsid w:val="00F41963"/>
    <w:rsid w:val="00F41A5C"/>
    <w:rsid w:val="00F4255C"/>
    <w:rsid w:val="00F427AA"/>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ABB"/>
    <w:rsid w:val="00F50AFF"/>
    <w:rsid w:val="00F5107A"/>
    <w:rsid w:val="00F515B1"/>
    <w:rsid w:val="00F515DC"/>
    <w:rsid w:val="00F5166B"/>
    <w:rsid w:val="00F5169F"/>
    <w:rsid w:val="00F51F6E"/>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4389"/>
    <w:rsid w:val="00F64E10"/>
    <w:rsid w:val="00F701A2"/>
    <w:rsid w:val="00F71128"/>
    <w:rsid w:val="00F718D2"/>
    <w:rsid w:val="00F719EB"/>
    <w:rsid w:val="00F71BE4"/>
    <w:rsid w:val="00F72F7D"/>
    <w:rsid w:val="00F73017"/>
    <w:rsid w:val="00F73F97"/>
    <w:rsid w:val="00F755DC"/>
    <w:rsid w:val="00F7561B"/>
    <w:rsid w:val="00F75806"/>
    <w:rsid w:val="00F763EA"/>
    <w:rsid w:val="00F765F8"/>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F06"/>
    <w:rsid w:val="00F87575"/>
    <w:rsid w:val="00F87588"/>
    <w:rsid w:val="00F87B21"/>
    <w:rsid w:val="00F9023F"/>
    <w:rsid w:val="00F9068F"/>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C95"/>
    <w:rsid w:val="00FA0BAE"/>
    <w:rsid w:val="00FA0FD0"/>
    <w:rsid w:val="00FA1391"/>
    <w:rsid w:val="00FA14DF"/>
    <w:rsid w:val="00FA2A62"/>
    <w:rsid w:val="00FA2F4A"/>
    <w:rsid w:val="00FA2F5B"/>
    <w:rsid w:val="00FA34CA"/>
    <w:rsid w:val="00FA3594"/>
    <w:rsid w:val="00FA3F8A"/>
    <w:rsid w:val="00FA514F"/>
    <w:rsid w:val="00FA631E"/>
    <w:rsid w:val="00FA6336"/>
    <w:rsid w:val="00FA6C21"/>
    <w:rsid w:val="00FA6F62"/>
    <w:rsid w:val="00FA78E7"/>
    <w:rsid w:val="00FB16DF"/>
    <w:rsid w:val="00FB1F21"/>
    <w:rsid w:val="00FB21AF"/>
    <w:rsid w:val="00FB2524"/>
    <w:rsid w:val="00FB38D6"/>
    <w:rsid w:val="00FB39E6"/>
    <w:rsid w:val="00FB4C94"/>
    <w:rsid w:val="00FB64B7"/>
    <w:rsid w:val="00FB692C"/>
    <w:rsid w:val="00FB6DCF"/>
    <w:rsid w:val="00FB7863"/>
    <w:rsid w:val="00FC08A2"/>
    <w:rsid w:val="00FC0C2B"/>
    <w:rsid w:val="00FC1C9A"/>
    <w:rsid w:val="00FC1CB3"/>
    <w:rsid w:val="00FC2446"/>
    <w:rsid w:val="00FC2526"/>
    <w:rsid w:val="00FC35BE"/>
    <w:rsid w:val="00FC3C95"/>
    <w:rsid w:val="00FC4011"/>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93D"/>
    <w:rsid w:val="00FE1350"/>
    <w:rsid w:val="00FE2E10"/>
    <w:rsid w:val="00FE5A25"/>
    <w:rsid w:val="00FE6080"/>
    <w:rsid w:val="00FE6C0E"/>
    <w:rsid w:val="00FE6F76"/>
    <w:rsid w:val="00FE79AF"/>
    <w:rsid w:val="00FE7C78"/>
    <w:rsid w:val="00FF0685"/>
    <w:rsid w:val="00FF068E"/>
    <w:rsid w:val="00FF0B02"/>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1.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2.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8.jpeg"/><Relationship Id="rId28"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image" Target="media/image7.jpe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F43CA6-F3FD-DE47-9C20-56954934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17323</Words>
  <Characters>98744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2</cp:revision>
  <cp:lastPrinted>2020-01-14T05:59:00Z</cp:lastPrinted>
  <dcterms:created xsi:type="dcterms:W3CDTF">2020-01-14T07:19:00Z</dcterms:created>
  <dcterms:modified xsi:type="dcterms:W3CDTF">2020-01-14T07:19:00Z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