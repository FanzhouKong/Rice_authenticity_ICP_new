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616379F4" w:rsidR="005E201F" w:rsidRDefault="008F30F0" w:rsidP="0005786F">
      <w:r>
        <w:rPr>
          <w:rFonts w:hint="eastAsia"/>
        </w:rPr>
        <w:t>Target</w:t>
      </w:r>
      <w:r>
        <w:t>: Journal of Agricultural and Food Ch</w:t>
      </w:r>
      <w:r w:rsidR="00494044">
        <w:t xml:space="preserve">emistry </w:t>
      </w:r>
      <w:r w:rsidR="006E1CF5">
        <w:t>(</w:t>
      </w:r>
      <w:r w:rsidR="00024E9F">
        <w:t xml:space="preserve">IF: </w:t>
      </w:r>
      <w:r w:rsidR="00D11D88">
        <w:rPr>
          <w:rFonts w:hint="eastAsia"/>
        </w:rPr>
        <w:t>3.571</w:t>
      </w:r>
      <w:r w:rsidR="006E1CF5">
        <w:t>)</w:t>
      </w:r>
    </w:p>
    <w:p w14:paraId="0F1D97DA" w14:textId="51FBB6E3"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D6A9F">
        <w:rPr>
          <w:b/>
          <w:bCs/>
        </w:rPr>
        <w:t>G</w:t>
      </w:r>
      <w:r w:rsidR="009D6A9F" w:rsidRPr="002B43E5">
        <w:rPr>
          <w:b/>
          <w:bCs/>
        </w:rPr>
        <w:t xml:space="preserve">eographical </w:t>
      </w:r>
      <w:r w:rsidR="009D6A9F">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r w:rsidR="00D418FC">
        <w:t>Shuofei Dong</w:t>
      </w:r>
      <w:r w:rsidR="00F55BE4" w:rsidRPr="00F55BE4">
        <w:rPr>
          <w:vertAlign w:val="superscript"/>
        </w:rPr>
        <w:t>2</w:t>
      </w:r>
      <w:r w:rsidR="00D418FC">
        <w:t xml:space="preserve">, </w:t>
      </w:r>
      <w:r w:rsidR="00C7564C">
        <w:t>Weiyu Gao</w:t>
      </w:r>
      <w:r w:rsidR="00F55BE4" w:rsidRPr="00F55BE4">
        <w:rPr>
          <w:vertAlign w:val="superscript"/>
        </w:rPr>
        <w:t>1</w:t>
      </w:r>
      <w:r w:rsidR="00C7564C">
        <w:t>, Guangtao Zhang</w:t>
      </w:r>
      <w:r w:rsidR="00F55BE4" w:rsidRPr="00F55BE4">
        <w:rPr>
          <w:vertAlign w:val="superscript"/>
        </w:rPr>
        <w:t>1</w:t>
      </w:r>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1" w:history="1">
        <w:r w:rsidR="002B43E5" w:rsidRPr="00BD0AAC">
          <w:rPr>
            <w:rStyle w:val="afb"/>
          </w:rPr>
          <w:t>Guangtao.zhang@effem.com</w:t>
        </w:r>
      </w:hyperlink>
      <w:r w:rsidR="002B43E5">
        <w:t xml:space="preserve"> </w:t>
      </w:r>
    </w:p>
    <w:p w14:paraId="7B6A1A6E" w14:textId="77777777" w:rsidR="007B0052" w:rsidRDefault="007B0052"/>
    <w:p w14:paraId="3EA4228B" w14:textId="2249EE42" w:rsidR="00F2485C" w:rsidRPr="007A1C84" w:rsidRDefault="00924330">
      <w:pPr>
        <w:rPr>
          <w:b/>
          <w:bCs/>
        </w:rPr>
      </w:pPr>
      <w:r w:rsidRPr="007A1C84">
        <w:rPr>
          <w:b/>
          <w:bCs/>
        </w:rPr>
        <w:t>ABSTRACT</w:t>
      </w:r>
    </w:p>
    <w:p w14:paraId="463ABA15" w14:textId="36CC9BC3" w:rsidR="00702429" w:rsidRPr="00702429" w:rsidRDefault="00702429" w:rsidP="00D56B2C">
      <w:pPr>
        <w:jc w:val="both"/>
      </w:pPr>
      <w:r w:rsidRPr="00702429">
        <w:t xml:space="preserve">The demand for geographical indication (GI) rice has increased amongst Chinese consumers, which </w:t>
      </w:r>
      <w:r w:rsidR="00601DA3">
        <w:rPr>
          <w:rFonts w:hint="eastAsia"/>
        </w:rPr>
        <w:t>mak</w:t>
      </w:r>
      <w:r w:rsidR="00601DA3">
        <w:t>es the GI rice at</w:t>
      </w:r>
      <w:r w:rsidRPr="00702429">
        <w:t xml:space="preserve"> high risk of adulteration due to </w:t>
      </w:r>
      <w:r w:rsidR="009C4C06">
        <w:t>the</w:t>
      </w:r>
      <w:r w:rsidR="009C4C06" w:rsidRPr="00702429">
        <w:t xml:space="preserve"> </w:t>
      </w:r>
      <w:r w:rsidRPr="00702429">
        <w:t xml:space="preserve">high value and limited production. This study </w:t>
      </w:r>
      <w:r w:rsidR="002365B9">
        <w:t>aimed</w:t>
      </w:r>
      <w:r w:rsidR="002365B9" w:rsidRPr="00702429">
        <w:t xml:space="preserve"> </w:t>
      </w:r>
      <w:r w:rsidRPr="00702429">
        <w:t xml:space="preserve">to develop a novel strategy </w:t>
      </w:r>
      <w:r w:rsidR="00FC0E25" w:rsidRPr="00702429">
        <w:t>to determine geographical origins of Chinese GI rice</w:t>
      </w:r>
      <w:r w:rsidR="00FC0E25">
        <w:t>, which was</w:t>
      </w:r>
      <w:r w:rsidR="00FC0E25" w:rsidRPr="00702429">
        <w:t xml:space="preserve"> </w:t>
      </w:r>
      <w:r w:rsidRPr="00702429">
        <w:t xml:space="preserve">non-targeted data analysis based on multi-elemental profiling </w:t>
      </w:r>
      <w:r w:rsidR="009E6B2C">
        <w:t xml:space="preserve">using </w:t>
      </w:r>
      <w:r w:rsidRPr="00702429">
        <w:t xml:space="preserve">inductively coupled plasma mass spectrometry (ICP-MS). </w:t>
      </w:r>
      <w:r w:rsidR="0073727A" w:rsidRPr="002F5305">
        <w:t xml:space="preserve">One hundred </w:t>
      </w:r>
      <w:r w:rsidR="009E6B2C">
        <w:t xml:space="preserve">and </w:t>
      </w:r>
      <w:r w:rsidR="0073727A" w:rsidRPr="002F5305">
        <w:t>thirty-one</w:t>
      </w:r>
      <w:r w:rsidRPr="002F5305">
        <w:t xml:space="preserve"> samples from six types of Chinese GI rice were analyzed</w:t>
      </w:r>
      <w:r w:rsidR="008A521B">
        <w:t xml:space="preserve">, </w:t>
      </w:r>
      <w:r w:rsidR="00477B27" w:rsidRPr="002F5305">
        <w:t>and</w:t>
      </w:r>
      <w:r w:rsidR="00A35884">
        <w:t xml:space="preserve"> </w:t>
      </w:r>
      <w:r w:rsidR="009C4C06">
        <w:t xml:space="preserve">80 </w:t>
      </w:r>
      <w:r w:rsidR="00222CE2">
        <w:t xml:space="preserve">% and </w:t>
      </w:r>
      <w:r w:rsidR="009C4C06">
        <w:t xml:space="preserve">20 </w:t>
      </w:r>
      <w:r w:rsidR="00222CE2">
        <w:t xml:space="preserve">% of the dataset were used </w:t>
      </w:r>
      <w:r w:rsidR="00CB111F">
        <w:t>as training set and testing set</w:t>
      </w:r>
      <w:r w:rsidR="00D56B2C">
        <w:t xml:space="preserve"> respectively</w:t>
      </w:r>
      <w:r w:rsidRPr="002F5305">
        <w:t xml:space="preserve">. </w:t>
      </w:r>
      <w:r w:rsidR="00E11BE9">
        <w:t>Two</w:t>
      </w:r>
      <w:r w:rsidRPr="002E42D4">
        <w:t xml:space="preserve"> machine learning </w:t>
      </w:r>
      <w:r w:rsidR="0073727A" w:rsidRPr="002E42D4">
        <w:t>algorithms,</w:t>
      </w:r>
      <w:r w:rsidR="00222CE2">
        <w:t xml:space="preserve"> </w:t>
      </w:r>
      <w:r w:rsidRPr="002E42D4">
        <w:t>support vector machines (SVM) and random forest (RF)</w:t>
      </w:r>
      <w:r w:rsidR="0073727A" w:rsidRPr="002E42D4">
        <w:t>,</w:t>
      </w:r>
      <w:r w:rsidRPr="002E42D4">
        <w:t xml:space="preserve"> </w:t>
      </w:r>
      <w:r w:rsidR="00CB111F">
        <w:t>along with feature slection (relief</w:t>
      </w:r>
      <w:r w:rsidR="00D42B15">
        <w:t>F</w:t>
      </w:r>
      <w:r w:rsidR="00CB111F">
        <w:t xml:space="preserve"> algorithm) </w:t>
      </w:r>
      <w:r w:rsidRPr="002E42D4">
        <w:t xml:space="preserve">were </w:t>
      </w:r>
      <w:r w:rsidR="0073727A" w:rsidRPr="002E42D4">
        <w:t xml:space="preserve">implemented to </w:t>
      </w:r>
      <w:r w:rsidR="00CB111F">
        <w:t>build classificaition models</w:t>
      </w:r>
      <w:r w:rsidRPr="002E42D4">
        <w:t>.</w:t>
      </w:r>
      <w:r w:rsidRPr="002F5305">
        <w:t xml:space="preserve"> For both SVM and RF, f</w:t>
      </w:r>
      <w:r w:rsidRPr="00702429">
        <w:t>our elements (</w:t>
      </w:r>
      <w:r w:rsidR="00422B3C">
        <w:t>Al, Rb, B, and Na</w:t>
      </w:r>
      <w:r w:rsidRPr="00702429">
        <w:t xml:space="preserve">) only could enable the prediction </w:t>
      </w:r>
      <w:r w:rsidR="00CB111F">
        <w:t>of geographical origins</w:t>
      </w:r>
      <w:r w:rsidR="005412A2">
        <w:t xml:space="preserve"> </w:t>
      </w:r>
      <w:r w:rsidRPr="00702429">
        <w:t xml:space="preserve">with 100% accuracy. These results demonstrate </w:t>
      </w:r>
      <w:r w:rsidR="009C4B21">
        <w:rPr>
          <w:rFonts w:hint="eastAsia"/>
        </w:rPr>
        <w:t>t</w:t>
      </w:r>
      <w:r w:rsidR="009C4B21">
        <w:t xml:space="preserve">hat </w:t>
      </w:r>
      <w:r w:rsidR="008A521B">
        <w:t xml:space="preserve">using </w:t>
      </w:r>
      <w:r w:rsidRPr="00702429">
        <w:t xml:space="preserve">ICP-MS combined with machine learning techniques </w:t>
      </w:r>
      <w:r w:rsidR="003A160D">
        <w:t>is</w:t>
      </w:r>
      <w:r w:rsidR="003A160D" w:rsidRPr="00702429">
        <w:t xml:space="preserve"> </w:t>
      </w:r>
      <w:r w:rsidRPr="00702429">
        <w:t>an effective strategy for</w:t>
      </w:r>
      <w:r w:rsidR="003A160D">
        <w:t>authenticating</w:t>
      </w:r>
      <w:r w:rsidRPr="00702429">
        <w:t xml:space="preserve"> GI rice in China. </w:t>
      </w:r>
    </w:p>
    <w:p w14:paraId="01005211" w14:textId="01D8796B" w:rsidR="00702429" w:rsidRDefault="00A045D9">
      <w:r>
        <w:rPr>
          <w:rFonts w:hint="eastAsia"/>
        </w:rPr>
        <w:t>K</w:t>
      </w:r>
      <w:r>
        <w:t xml:space="preserve">EYWORDS </w:t>
      </w:r>
    </w:p>
    <w:p w14:paraId="625C9F77" w14:textId="0DDFD535" w:rsidR="0078663A" w:rsidRPr="00702429" w:rsidRDefault="0031163F">
      <w:r>
        <w:t>r</w:t>
      </w:r>
      <w:r w:rsidR="00FF2871">
        <w:t xml:space="preserve">ice, ICP-MS, Geographical </w:t>
      </w:r>
      <w:r w:rsidR="00E11BE9">
        <w:t>Indication</w:t>
      </w:r>
      <w:r w:rsidR="00FF2871">
        <w:t xml:space="preserve">, </w:t>
      </w:r>
      <w:r w:rsidR="00AA78B4">
        <w:t xml:space="preserve">machine learning, feature selection, </w:t>
      </w:r>
      <w:r w:rsidR="00E11BE9">
        <w:t xml:space="preserve">chemometrics </w:t>
      </w:r>
    </w:p>
    <w:p w14:paraId="61131577" w14:textId="71C1D90B" w:rsidR="00272AED" w:rsidRPr="0078663A" w:rsidRDefault="00C737A0" w:rsidP="0078663A">
      <w:pPr>
        <w:rPr>
          <w:b/>
        </w:rPr>
      </w:pPr>
      <w:r>
        <w:rPr>
          <w:b/>
        </w:rPr>
        <w:t>INTRODUCTION</w:t>
      </w:r>
      <w:r w:rsidRPr="0078663A">
        <w:rPr>
          <w:b/>
        </w:rPr>
        <w:t xml:space="preserve"> </w:t>
      </w:r>
    </w:p>
    <w:p w14:paraId="1CC1F170" w14:textId="2819D602"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r w:rsidR="00111C09">
        <w:t xml:space="preserve">. </w:t>
      </w:r>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r w:rsidR="007325E8">
        <w:fldChar w:fldCharType="begin" w:fldLock="1"/>
      </w:r>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r w:rsidR="007325E8">
        <w:fldChar w:fldCharType="end"/>
      </w:r>
      <w:r w:rsidR="007F417D">
        <w:t xml:space="preserve">. </w:t>
      </w:r>
      <w:r w:rsidR="009673CA" w:rsidRPr="003F3D1A">
        <w:t>Now</w:t>
      </w:r>
      <w:r w:rsidR="007F201C">
        <w:t>adays</w:t>
      </w:r>
      <w:r w:rsidR="001C5BCC">
        <w:t>,</w:t>
      </w:r>
      <w:r w:rsidR="003E0946">
        <w:t xml:space="preserve"> product</w:t>
      </w:r>
      <w:r w:rsidR="002C1D4D">
        <w:t>s</w:t>
      </w:r>
      <w:r w:rsidR="008E60A7">
        <w:t xml:space="preserve"> with GI certification</w:t>
      </w:r>
      <w:r w:rsidR="003E0946">
        <w:t xml:space="preserve"> generally possess given quality, reputation</w:t>
      </w:r>
      <w:r w:rsidR="002C1D4D">
        <w:t>s</w:t>
      </w:r>
      <w:r w:rsidR="003E0946">
        <w:t xml:space="preserve">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r w:rsidR="00D37121">
        <w:t>agroproducts and food</w:t>
      </w:r>
      <w:r w:rsidR="00A54F49">
        <w:t xml:space="preserve">: protected designation of origin (PDO), protected </w:t>
      </w:r>
      <w:r w:rsidR="00EA7078">
        <w:t>geographical indication (PGI) and traditional specialties</w:t>
      </w:r>
      <w:r w:rsidR="004047EC">
        <w:t xml:space="preserve"> guaranteed (TSG</w:t>
      </w:r>
      <w:r w:rsidR="00892E91">
        <w:t>)</w:t>
      </w:r>
      <w:r w:rsidR="0079511E">
        <w:fldChar w:fldCharType="begin" w:fldLock="1"/>
      </w:r>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r w:rsidR="0079511E">
        <w:fldChar w:fldCharType="end"/>
      </w:r>
      <w:r w:rsidR="00892E91">
        <w:t>.</w:t>
      </w:r>
      <w:r w:rsidR="00EE3F43">
        <w:t xml:space="preserve"> </w:t>
      </w:r>
      <w:r w:rsidR="00A57FA2">
        <w:t>Currently</w:t>
      </w:r>
      <w:r w:rsidR="005B570D">
        <w:t xml:space="preserve"> </w:t>
      </w:r>
      <w:r w:rsidR="005B570D">
        <w:rPr>
          <w:rFonts w:hint="eastAsia"/>
        </w:rPr>
        <w:t>in</w:t>
      </w:r>
      <w:r w:rsidR="005B570D">
        <w:t xml:space="preserve"> China</w:t>
      </w:r>
      <w:r w:rsidR="00A57FA2">
        <w:t>,</w:t>
      </w:r>
      <w:r w:rsidR="007A399A">
        <w:t xml:space="preserve"> </w:t>
      </w:r>
      <w:r w:rsidR="00866350">
        <w:t xml:space="preserve">three government sectors </w:t>
      </w:r>
      <w:r w:rsidR="00E7120D">
        <w:t xml:space="preserve"> </w:t>
      </w:r>
      <w:r w:rsidR="00866350">
        <w:t xml:space="preserve">supervise </w:t>
      </w:r>
      <w:r w:rsidR="00E7120D">
        <w:t xml:space="preserve">and protect GIs from </w:t>
      </w:r>
      <w:r w:rsidR="00922493">
        <w:t>different aspects</w:t>
      </w:r>
      <w:r w:rsidR="00E048E1">
        <w:t xml:space="preserve"> at the adminis</w:t>
      </w:r>
      <w:r w:rsidR="00FD6AF8">
        <w:t>trative level</w:t>
      </w:r>
      <w:r w:rsidR="00FE2E10">
        <w:fldChar w:fldCharType="begin" w:fldLock="1"/>
      </w:r>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r w:rsidR="00FE2E10">
        <w:fldChar w:fldCharType="end"/>
      </w:r>
      <w:r w:rsidR="00866350">
        <w:t xml:space="preserve">, including </w:t>
      </w:r>
      <w:r w:rsidR="0099116D">
        <w:t xml:space="preserve">the </w:t>
      </w:r>
      <w:r w:rsidR="00866350">
        <w:t>State Administration for Industry and Commerce/ the Trademark Office (SAIC/TMO), the General Administration of Quality Supervision, Inspection and Quarantine (AQSIQ), and the Ministry of Agriculture (MoA)</w:t>
      </w:r>
      <w:r w:rsidR="00FD6AF8">
        <w:t xml:space="preserve">. </w:t>
      </w:r>
    </w:p>
    <w:p w14:paraId="3BF64723" w14:textId="51B4B113" w:rsidR="004B4BFE" w:rsidRDefault="00A3755C" w:rsidP="00212AD0">
      <w:pPr>
        <w:jc w:val="both"/>
        <w:rPr>
          <w:ins w:id="0" w:author="Xu, Jason" w:date="2020-03-19T10:34:00Z"/>
        </w:rPr>
      </w:pPr>
      <w:r>
        <w:lastRenderedPageBreak/>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of the world population</w:t>
      </w:r>
      <w:r w:rsidR="003517CA">
        <w:fldChar w:fldCharType="begin" w:fldLock="1"/>
      </w:r>
      <w:r w:rsidR="00DB0D7A">
        <w:instrText>ADDIN CSL_CITATION {"citationItems":[{"id":"ITEM-1","itemData":{"ISBN":"9783319475141","author":[{"dropping-particle":"","family":"Chauhan","given":"Bhagirath S","non-dropping-particle":"","parse-names":false,"suffix":""},{"dropping-particle":"","family":"Jabran","given":"Khawar","non-dropping-particle":"","parse-names":false,"suffix":""},{"dropping-particle":"","family":"Mahajan","given":"Gulshan","non-dropping-particle":"","parse-names":false,"suffix":""}],"id":"ITEM-1","issued":{"date-parts":[["0"]]},"title":"Rice Production Worldwide","type":"book"},"uris":["http://www.mendeley.com/documents/?uuid=c7878525-ebf3-472e-971c-496569352be3"]}],"mendeley":{"formattedCitation":"&lt;sup&gt;6&lt;/sup&gt;","plainTextFormattedCitation":"6","previouslyFormattedCitation":"&lt;sup&gt;6&lt;/sup&gt;"},"properties":{"noteIndex":0},"schema":"https://github.com/citation-style-language/schema/raw/master/csl-citation.json"}</w:instrText>
      </w:r>
      <w:r w:rsidR="003517CA">
        <w:fldChar w:fldCharType="separate"/>
      </w:r>
      <w:r w:rsidR="003517CA" w:rsidRPr="003517CA">
        <w:rPr>
          <w:noProof/>
          <w:vertAlign w:val="superscript"/>
        </w:rPr>
        <w:t>6</w:t>
      </w:r>
      <w:r w:rsidR="003517CA">
        <w:fldChar w:fldCharType="end"/>
      </w:r>
      <w:r w:rsidR="00435B6F">
        <w:t xml:space="preserve">. </w:t>
      </w:r>
      <w:r w:rsidR="00A317A5">
        <w:t xml:space="preserve">China is leading in the rice paddy production in the world, </w:t>
      </w:r>
      <w:r w:rsidR="00A33206">
        <w:t xml:space="preserve">with </w:t>
      </w:r>
      <w:r w:rsidR="00100725">
        <w:rPr>
          <w:rFonts w:hint="eastAsia"/>
        </w:rPr>
        <w:t>220</w:t>
      </w:r>
      <w:r w:rsidR="00A33206">
        <w:t xml:space="preserve"> million metric tons in 201</w:t>
      </w:r>
      <w:r w:rsidR="008525A9">
        <w:rPr>
          <w:rFonts w:hint="eastAsia"/>
        </w:rPr>
        <w:t>8</w:t>
      </w:r>
      <w:r w:rsidR="005F79F1">
        <w:fldChar w:fldCharType="begin" w:fldLock="1"/>
      </w:r>
      <w:r w:rsidR="00DB0D7A">
        <w:instrText>ADDIN CSL_CITATION {"citationItems":[{"id":"ITEM-1","itemData":{"URL":"https://www.statista.com/statistics/255937/leading-rice-producers-worldwide/","container-title":"Statista","id":"ITEM-1","issued":{"date-parts":[["2019"]]},"title":"Paddy rice production worldwide 2017-2018, by country,","type":"webpage"},"uris":["http://www.mendeley.com/documents/?uuid=e3c474d7-602f-4553-b4bc-eb3652bfb235"]}],"mendeley":{"formattedCitation":"&lt;sup&gt;7&lt;/sup&gt;","plainTextFormattedCitation":"7","previouslyFormattedCitation":"&lt;sup&gt;7&lt;/sup&gt;"},"properties":{"noteIndex":0},"schema":"https://github.com/citation-style-language/schema/raw/master/csl-citation.json"}</w:instrText>
      </w:r>
      <w:r w:rsidR="005F79F1">
        <w:fldChar w:fldCharType="separate"/>
      </w:r>
      <w:r w:rsidR="003517CA" w:rsidRPr="003517CA">
        <w:rPr>
          <w:noProof/>
          <w:vertAlign w:val="superscript"/>
        </w:rPr>
        <w:t>7</w:t>
      </w:r>
      <w:r w:rsidR="005F79F1">
        <w:fldChar w:fldCharType="end"/>
      </w:r>
      <w:r w:rsidR="0026120D">
        <w:t xml:space="preserve">.With </w:t>
      </w:r>
      <w:r w:rsidR="00E3699B">
        <w:t xml:space="preserve">the </w:t>
      </w:r>
      <w:r w:rsidR="00EF795E">
        <w:t xml:space="preserve">improvement of </w:t>
      </w:r>
      <w:r w:rsidR="008A458D">
        <w:t>people</w:t>
      </w:r>
      <w:r w:rsidR="00087C4E">
        <w:t>’</w:t>
      </w:r>
      <w:r w:rsidR="008A458D">
        <w:t xml:space="preserve">s </w:t>
      </w:r>
      <w:r w:rsidR="00FC2526">
        <w:t xml:space="preserve">living standard, </w:t>
      </w:r>
      <w:r w:rsidR="00F0197B">
        <w:t xml:space="preserve">there is </w:t>
      </w:r>
      <w:r w:rsidR="00CA5745">
        <w:t xml:space="preserve">a </w:t>
      </w:r>
      <w:r w:rsidR="00F0197B">
        <w:t xml:space="preserve">growing </w:t>
      </w:r>
      <w:r w:rsidR="00CE7CA9">
        <w:t xml:space="preserve">domestic </w:t>
      </w:r>
      <w:r w:rsidR="00F0197B">
        <w:t>demand 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DB0D7A">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8&lt;/sup&gt;","plainTextFormattedCitation":"8","previouslyFormattedCitation":"&lt;sup&gt;8&lt;/sup&gt;"},"properties":{"noteIndex":0},"schema":"https://github.com/citation-style-language/schema/raw/master/csl-citation.json"}</w:instrText>
      </w:r>
      <w:r w:rsidR="00C403F6">
        <w:fldChar w:fldCharType="separate"/>
      </w:r>
      <w:r w:rsidR="003517CA" w:rsidRPr="003517CA">
        <w:rPr>
          <w:noProof/>
          <w:vertAlign w:val="superscript"/>
        </w:rPr>
        <w:t>8</w:t>
      </w:r>
      <w:r w:rsidR="00C403F6">
        <w:fldChar w:fldCharType="end"/>
      </w:r>
      <w:r w:rsidR="00F701A2">
        <w:t>.</w:t>
      </w:r>
      <w:r w:rsidR="008C7171">
        <w:t xml:space="preserve"> </w:t>
      </w:r>
      <w:r w:rsidR="00B805B2">
        <w:t>However, d</w:t>
      </w:r>
      <w:r w:rsidR="0004330B">
        <w:t xml:space="preserve">ue to the gap between the limited production and high market demand, </w:t>
      </w:r>
      <w:r w:rsidR="00B805B2">
        <w:t xml:space="preserve">GI rice become volunerable to </w:t>
      </w:r>
      <w:commentRangeStart w:id="1"/>
      <w:r w:rsidR="00B805B2">
        <w:t xml:space="preserve">adulteration </w:t>
      </w:r>
      <w:commentRangeEnd w:id="1"/>
      <w:r w:rsidR="00B805B2">
        <w:rPr>
          <w:rStyle w:val="afc"/>
        </w:rPr>
        <w:commentReference w:id="1"/>
      </w:r>
      <w:r w:rsidR="00B805B2">
        <w:t>such as partial substitution and fraudulent labeling</w:t>
      </w:r>
      <w:r w:rsidR="00025C21">
        <w:fldChar w:fldCharType="begin" w:fldLock="1"/>
      </w:r>
      <w:r w:rsidR="00755367">
        <w:instrText>ADDIN CSL_CITATION {"citationItems":[{"id":"ITEM-1","itemData":{"author":[{"dropping-particle":"","family":"Rodriguez","given":"Lulu","non-dropping-particle":"","parse-names":false,"suffix":""},{"dropping-particle":"","family":"Hall","given":"Bevier","non-dropping-particle":"","parse-names":false,"suffix":""},{"dropping-particle":"","family":"Avenue","given":"S Goodwin","non-dropping-particle":"","parse-names":false,"suffix":""},{"dropping-particle":"","family":"Hall","given":"Gregory","non-dropping-particle":"","parse-names":false,"suffix":""},{"dropping-particle":"","family":"Street","given":"S Wright","non-dropping-particle":"","parse-names":false,"suffix":""}],"id":"ITEM-1","issue":"1","issued":{"date-parts":[["2014"]]},"page":"80-96","title":"Social trust and risk knowledge , perception and behaviours resulting from a rice tampering scandal Sela Sar","type":"article-journal","volume":"5"},"uris":["http://www.mendeley.com/documents/?uuid=9335b157-305b-4787-8b2c-7c6df2e4bcd6"]},{"id":"ITEM-2","itemData":{"author":[{"dropping-particle":"","family":"Veeck","given":"Gregory","non-dropping-particle":"","parse-names":false,"suffix":""}],"id":"ITEM-2","issue":"June","issued":{"date-parts":[["2017"]]},"title":"Food Safety Concerns and Rice Imports in China : 1998 - 2016","type":"article-journal"},"uris":["http://www.mendeley.com/documents/?uuid=c76adab2-f954-497b-8bd7-e4c2d207bf1a"]}],"mendeley":{"formattedCitation":"&lt;sup&gt;9,10&lt;/sup&gt;","plainTextFormattedCitation":"9,10","previouslyFormattedCitation":"&lt;sup&gt;9,10&lt;/sup&gt;"},"properties":{"noteIndex":0},"schema":"https://github.com/citation-style-language/schema/raw/master/csl-citation.json"}</w:instrText>
      </w:r>
      <w:r w:rsidR="00025C21">
        <w:fldChar w:fldCharType="separate"/>
      </w:r>
      <w:r w:rsidR="00025C21" w:rsidRPr="00025C21">
        <w:rPr>
          <w:noProof/>
          <w:vertAlign w:val="superscript"/>
        </w:rPr>
        <w:t>9,10</w:t>
      </w:r>
      <w:r w:rsidR="00025C21">
        <w:fldChar w:fldCharType="end"/>
      </w:r>
      <w:r w:rsidR="00B805B2">
        <w:t>.</w:t>
      </w:r>
      <w:r w:rsidR="0024303C">
        <w:t xml:space="preserve"> </w:t>
      </w:r>
      <w:r w:rsidR="0097330A">
        <w:t>Therefore</w:t>
      </w:r>
      <w:r w:rsidR="00945680">
        <w:t xml:space="preserve">, </w:t>
      </w:r>
      <w:r w:rsidR="000E7C51">
        <w:t>determination of</w:t>
      </w:r>
      <w:r w:rsidR="00900370">
        <w:t xml:space="preserve"> </w:t>
      </w:r>
      <w:r w:rsidR="00945680">
        <w:t xml:space="preserve">geographical origins of rice is of great importance </w:t>
      </w:r>
      <w:r w:rsidR="00EF795E">
        <w:t>for protecting</w:t>
      </w:r>
      <w:r w:rsidR="00945680">
        <w:t xml:space="preserve">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r w:rsidR="00945D79">
        <w:t xml:space="preserve"> </w:t>
      </w:r>
      <w:r w:rsidR="009D3E3A">
        <w:t xml:space="preserve"> </w:t>
      </w:r>
    </w:p>
    <w:p w14:paraId="5853157F" w14:textId="07B9587F" w:rsidR="00B318B9" w:rsidRPr="00781FEF" w:rsidRDefault="002E0566" w:rsidP="00212AD0">
      <w:pPr>
        <w:jc w:val="both"/>
      </w:pPr>
      <w:commentRangeStart w:id="2"/>
      <w:r>
        <w:t>R</w:t>
      </w:r>
      <w:r w:rsidR="00FC64A3">
        <w:t>ecent years,</w:t>
      </w:r>
      <w:commentRangeEnd w:id="2"/>
      <w:r w:rsidR="00611455">
        <w:rPr>
          <w:rStyle w:val="afc"/>
        </w:rPr>
        <w:commentReference w:id="2"/>
      </w:r>
      <w:r w:rsidR="00405B47" w:rsidRPr="00405B47">
        <w:t xml:space="preserve"> </w:t>
      </w:r>
      <w:r w:rsidR="00405B47">
        <w:t xml:space="preserve">inductively coupled plasma </w:t>
      </w:r>
      <w:r w:rsidR="00405B47" w:rsidRPr="00332FD1">
        <w:t>mass spectrometry</w:t>
      </w:r>
      <w:r w:rsidR="00405B47">
        <w:t xml:space="preserve"> (ICP-MS) analysis</w:t>
      </w:r>
      <w:r w:rsidR="00A752A6">
        <w:t xml:space="preserve"> </w:t>
      </w:r>
      <w:r w:rsidR="004E192E">
        <w:t xml:space="preserve">with the aid of multivariate analysis (MVA) and </w:t>
      </w:r>
      <w:r w:rsidR="0064739E">
        <w:t>machine learning</w:t>
      </w:r>
      <w:r w:rsidR="00BB7243">
        <w:t xml:space="preserve"> (ML)</w:t>
      </w:r>
      <w:r w:rsidR="004E192E">
        <w:t xml:space="preserve"> techniques</w:t>
      </w:r>
      <w:r w:rsidR="00585BE7">
        <w:t xml:space="preserve"> </w:t>
      </w:r>
      <w:r w:rsidR="005C20E5">
        <w:t>have been developed</w:t>
      </w:r>
      <w:r w:rsidR="0003481E">
        <w:t xml:space="preserve"> to </w:t>
      </w:r>
      <w:r w:rsidR="002E59A0">
        <w:t xml:space="preserve">address the issue of </w:t>
      </w:r>
      <w:r w:rsidR="00C973BD" w:rsidRPr="00025C21">
        <w:t>geo</w:t>
      </w:r>
      <w:r w:rsidR="00F40DB4" w:rsidRPr="00025C21">
        <w:t>graphical authentication</w:t>
      </w:r>
      <w:r w:rsidR="00755367">
        <w:t xml:space="preserve"> of rice</w:t>
      </w:r>
      <w:r w:rsidR="00755367" w:rsidRPr="00332FD1">
        <w:fldChar w:fldCharType="begin" w:fldLock="1"/>
      </w:r>
      <w:r w:rsidR="005960CC">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11–13&lt;/sup&gt;","plainTextFormattedCitation":"11–13","previouslyFormattedCitation":"&lt;sup&gt;11–13&lt;/sup&gt;"},"properties":{"noteIndex":0},"schema":"https://github.com/citation-style-language/schema/raw/master/csl-citation.json"}</w:instrText>
      </w:r>
      <w:r w:rsidR="00755367" w:rsidRPr="00332FD1">
        <w:fldChar w:fldCharType="separate"/>
      </w:r>
      <w:r w:rsidR="00755367" w:rsidRPr="00755367">
        <w:rPr>
          <w:noProof/>
          <w:vertAlign w:val="superscript"/>
        </w:rPr>
        <w:t>11–13</w:t>
      </w:r>
      <w:r w:rsidR="00755367" w:rsidRPr="00332FD1">
        <w:fldChar w:fldCharType="end"/>
      </w:r>
      <w:r w:rsidR="00025C21">
        <w:t>. Being able to simultaneously</w:t>
      </w:r>
      <w:r w:rsidR="005C20E5">
        <w:t xml:space="preserve"> </w:t>
      </w:r>
      <w:r w:rsidR="000A5605">
        <w:t xml:space="preserve">detect </w:t>
      </w:r>
      <w:r w:rsidR="00EF5A92">
        <w:t xml:space="preserve">both metal and non-metal elements, </w:t>
      </w:r>
      <w:r w:rsidR="00025C21">
        <w:t xml:space="preserve">ICP-MS </w:t>
      </w:r>
      <w:r w:rsidR="000A5605">
        <w:t xml:space="preserve"> </w:t>
      </w:r>
      <w:r w:rsidR="00025C21">
        <w:t xml:space="preserve">has the advantage of </w:t>
      </w:r>
      <w:r w:rsidR="008B0EED">
        <w:t xml:space="preserve"> </w:t>
      </w:r>
      <w:r w:rsidR="00EF5A92">
        <w:t xml:space="preserve">high throughput </w:t>
      </w:r>
      <w:r w:rsidR="008B0EED">
        <w:t xml:space="preserve">measurement with wide dynamic range </w:t>
      </w:r>
      <w:r w:rsidR="00EF5A92">
        <w:t xml:space="preserve">and relateviely </w:t>
      </w:r>
      <w:r w:rsidR="004D60AC">
        <w:t xml:space="preserve">simple </w:t>
      </w:r>
      <w:r w:rsidR="00EF5A92">
        <w:t>sample preparation</w:t>
      </w:r>
      <w:r w:rsidR="00EF5A92">
        <w:fldChar w:fldCharType="begin" w:fldLock="1"/>
      </w:r>
      <w:r w:rsidR="005960CC">
        <w:instrText>ADDIN CSL_CITATION {"citationItems":[{"id":"ITEM-1","itemData":{"DOI":"10.1016/j.microc.2019.104295","ISSN":"0026265X","abstract":"The traceability of agro-products are very crucial as the food with know and guaranteed origin charged a high premium; meanwhile, the authenticity of the food product is also very necessary, since the adulteration of agro-products with cheap ingredients or chemicals pose a serious health threat to the consumer. Therefore there is clearly need to demonstrate these authenticity problems by modern analytical techniques. This review attempted to highlight the current overview in the application of analytical techniques such as liquid and gas chromatography, isotope ratio and elemental analysis, spectroscopic, DNA based and sensor technologies for the authentication of food of plant origin, with a special focus on geographical origin traceability and authenticity during the last five years. Papers cited here mainly include fruits, cereals, pulses, tea, coffee, spices, edible oil, fruit juices, and alcoholic beverages. The effectiveness of these techniques in laboratory and industrial level and also their advantages and drawbacks are discussed.","author":[{"dropping-particle":"","family":"Wadood","given":"Syed Abdul","non-dropping-particle":"","parse-names":false,"suffix":""},{"dropping-particle":"","family":"Boli","given":"Guo","non-dropping-particle":"","parse-names":false,"suffix":""},{"dropping-particle":"","family":"Xiaowen","given":"Zhang","non-dropping-particle":"","parse-names":false,"suffix":""},{"dropping-particle":"","family":"Hussain","given":"Imtiaz","non-dropping-particle":"","parse-names":false,"suffix":""},{"dropping-particle":"","family":"Yimin","given":"Wei","non-dropping-particle":"","parse-names":false,"suffix":""}],"container-title":"Microchemical Journal","id":"ITEM-1","issued":{"date-parts":[["2020"]]},"page":"104295","publisher":"Elsevier B.V.","title":"Recent development in the application of analytical techniques for the traceability and authenticity of food of plant origin","type":"article-journal","volume":"152"},"uris":["http://www.mendeley.com/documents/?uuid=db6842f4-c640-4bbf-8638-3117f271c9a6"]}],"mendeley":{"formattedCitation":"&lt;sup&gt;14&lt;/sup&gt;","plainTextFormattedCitation":"14","previouslyFormattedCitation":"&lt;sup&gt;14&lt;/sup&gt;"},"properties":{"noteIndex":0},"schema":"https://github.com/citation-style-language/schema/raw/master/csl-citation.json"}</w:instrText>
      </w:r>
      <w:r w:rsidR="00EF5A92">
        <w:fldChar w:fldCharType="separate"/>
      </w:r>
      <w:r w:rsidR="00755367" w:rsidRPr="00755367">
        <w:rPr>
          <w:noProof/>
          <w:vertAlign w:val="superscript"/>
        </w:rPr>
        <w:t>14</w:t>
      </w:r>
      <w:r w:rsidR="00EF5A92">
        <w:fldChar w:fldCharType="end"/>
      </w:r>
      <w:r w:rsidR="00DE6F79">
        <w:t>.</w:t>
      </w:r>
      <w:r w:rsidR="004B4BFE">
        <w:t xml:space="preserve"> </w:t>
      </w:r>
      <w:r w:rsidR="004951D3">
        <w:t>Beyon</w:t>
      </w:r>
      <w:r w:rsidR="00DF121A">
        <w:rPr>
          <w:rFonts w:hint="eastAsia"/>
        </w:rPr>
        <w:t>d</w:t>
      </w:r>
      <w:r w:rsidR="004951D3">
        <w:t xml:space="preserve"> the </w:t>
      </w:r>
      <w:r w:rsidR="006D63F9">
        <w:t xml:space="preserve">advance of </w:t>
      </w:r>
      <w:r w:rsidR="00755367">
        <w:t>ICP-MS</w:t>
      </w:r>
      <w:r w:rsidR="00767627">
        <w:t xml:space="preserve">, </w:t>
      </w:r>
      <w:r w:rsidR="00900370">
        <w:t>it</w:t>
      </w:r>
      <w:r w:rsidR="00DF6DA6">
        <w:t xml:space="preserve"> is</w:t>
      </w:r>
      <w:r w:rsidR="00900370">
        <w:t xml:space="preserve"> also of great importance </w:t>
      </w:r>
      <w:r w:rsidR="001D3D87">
        <w:t xml:space="preserve">to ensure </w:t>
      </w:r>
      <w:r w:rsidR="00DF6DA6">
        <w:t xml:space="preserve">the large volumn of </w:t>
      </w:r>
      <w:r w:rsidR="0068299F">
        <w:t>dat</w:t>
      </w:r>
      <w:r w:rsidR="00051936">
        <w:t xml:space="preserve">a </w:t>
      </w:r>
      <w:r w:rsidR="0068299F">
        <w:t xml:space="preserve">generated can be properly </w:t>
      </w:r>
      <w:r w:rsidR="00766ABF">
        <w:t>processed and interpreted</w:t>
      </w:r>
      <w:r w:rsidR="0036367D">
        <w:fldChar w:fldCharType="begin" w:fldLock="1"/>
      </w:r>
      <w:r w:rsidR="005960CC">
        <w:instrText>ADDIN CSL_CITATION {"citationItems":[{"id":"ITEM-1","itemData":{"DOI":"https://doi.org/10.1016/j.trac.2017.08.011","ISSN":"0165-9936","abstract":"Foodomics is a newly developed discipline that has become more and more important in the last years where focus on food and the understanding of food systems has increased significantly. In this review, the flow of a typical foodomics study will be followed with a focus on the core components, where chemometric expertise is more deeply involved. These are: how to acquire sound data, how to exploit an experimental design, how to use classification in a proper way, how to look at more analytical platforms at the same time and, not the least, how to understand the limitations when interpreting the developed models. For each of these phases, the most common data issues will be highlighted and some of the most recent chemometric methods that are able to help solving them, will be presented.","author":[{"dropping-particle":"","family":"Bevilacqua","given":"Marta","non-dropping-particle":"","parse-names":false,"suffix":""},{"dropping-particle":"","family":"Bro","given":"Rasmus","non-dropping-particle":"","parse-names":false,"suffix":""},{"dropping-particle":"","family":"Marini","given":"Federico","non-dropping-particle":"","parse-names":false,"suffix":""},{"dropping-particle":"","family":"Rinnan","given":"Åsmund","non-dropping-particle":"","parse-names":false,"suffix":""},{"dropping-particle":"","family":"Rasmussen","given":"Morten Arendt","non-dropping-particle":"","parse-names":false,"suffix":""},{"dropping-particle":"","family":"Skov","given":"Thomas","non-dropping-particle":"","parse-names":false,"suffix":""}],"container-title":"TrAC Trends in Analytical Chemistry","id":"ITEM-1","issued":{"date-parts":[["2017"]]},"note":"Special issue on Foodomics and Modern Food Analysis","page":"42-51","title":"Recent chemometrics advances for foodomics","type":"article-journal","volume":"96"},"uris":["http://www.mendeley.com/documents/?uuid=2039f41c-c77c-47f7-a368-d49676c79797"]}],"mendeley":{"formattedCitation":"&lt;sup&gt;15&lt;/sup&gt;","plainTextFormattedCitation":"15","previouslyFormattedCitation":"&lt;sup&gt;15&lt;/sup&gt;"},"properties":{"noteIndex":0},"schema":"https://github.com/citation-style-language/schema/raw/master/csl-citation.json"}</w:instrText>
      </w:r>
      <w:r w:rsidR="0036367D">
        <w:fldChar w:fldCharType="separate"/>
      </w:r>
      <w:r w:rsidR="00755367" w:rsidRPr="00755367">
        <w:rPr>
          <w:noProof/>
          <w:vertAlign w:val="superscript"/>
        </w:rPr>
        <w:t>15</w:t>
      </w:r>
      <w:r w:rsidR="0036367D">
        <w:fldChar w:fldCharType="end"/>
      </w:r>
      <w:r w:rsidR="00576857">
        <w:rPr>
          <w:rFonts w:hint="eastAsia"/>
        </w:rPr>
        <w:t>.</w:t>
      </w:r>
      <w:r w:rsidR="00576857">
        <w:t xml:space="preserve"> </w:t>
      </w:r>
      <w:r w:rsidR="00DD27D4">
        <w:t xml:space="preserve">As summarized in a </w:t>
      </w:r>
      <w:r w:rsidR="00461666">
        <w:t xml:space="preserve">recent </w:t>
      </w:r>
      <w:r w:rsidR="00DD27D4">
        <w:t>review</w:t>
      </w:r>
      <w:r w:rsidR="00FC64A3">
        <w:fldChar w:fldCharType="begin" w:fldLock="1"/>
      </w:r>
      <w:r w:rsidR="005960CC">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16&lt;/sup&gt;","plainTextFormattedCitation":"16","previouslyFormattedCitation":"&lt;sup&gt;16&lt;/sup&gt;"},"properties":{"noteIndex":0},"schema":"https://github.com/citation-style-language/schema/raw/master/csl-citation.json"}</w:instrText>
      </w:r>
      <w:r w:rsidR="00FC64A3">
        <w:fldChar w:fldCharType="separate"/>
      </w:r>
      <w:r w:rsidR="00755367" w:rsidRPr="00755367">
        <w:rPr>
          <w:noProof/>
          <w:vertAlign w:val="superscript"/>
        </w:rPr>
        <w:t>16</w:t>
      </w:r>
      <w:r w:rsidR="00FC64A3">
        <w:fldChar w:fldCharType="end"/>
      </w:r>
      <w:r w:rsidR="00DD27D4">
        <w:t xml:space="preserve">, </w:t>
      </w:r>
      <w:r w:rsidR="002B13B1">
        <w:t xml:space="preserve">MVA such as </w:t>
      </w:r>
      <w:r w:rsidR="00AB35B2">
        <w:t>princi</w:t>
      </w:r>
      <w:r w:rsidR="00E02081">
        <w:t>pal</w:t>
      </w:r>
      <w:r w:rsidR="00AB35B2">
        <w:t xml:space="preserve"> component analysis (PCA)</w:t>
      </w:r>
      <w:r w:rsidR="00614EF1">
        <w:t xml:space="preserve"> </w:t>
      </w:r>
      <w:r w:rsidR="00766ABF">
        <w:t xml:space="preserve">and </w:t>
      </w:r>
      <w:r w:rsidR="00C468D7">
        <w:t>linear</w:t>
      </w:r>
      <w:r w:rsidR="00AB35B2">
        <w:t xml:space="preserve"> </w:t>
      </w:r>
      <w:r w:rsidR="009B5957">
        <w:t>discriminate analysis</w:t>
      </w:r>
      <w:r w:rsidR="00075F1B">
        <w:t xml:space="preserve"> (</w:t>
      </w:r>
      <w:r w:rsidR="00C468D7">
        <w:t>L</w:t>
      </w:r>
      <w:r w:rsidR="00075F1B">
        <w:t>DA)</w:t>
      </w:r>
      <w:r w:rsidR="009B5957">
        <w:t xml:space="preserve"> </w:t>
      </w:r>
      <w:r w:rsidR="008C7B44">
        <w:t xml:space="preserve">are </w:t>
      </w:r>
      <w:r w:rsidR="009B5957">
        <w:t xml:space="preserve">by far the dominant </w:t>
      </w:r>
      <w:r w:rsidR="00734051">
        <w:t>method</w:t>
      </w:r>
      <w:r w:rsidR="008C7B44">
        <w:t>s</w:t>
      </w:r>
      <w:r w:rsidR="00734051">
        <w:t xml:space="preserve"> for data processing</w:t>
      </w:r>
      <w:r w:rsidR="006D551A">
        <w:t xml:space="preserve">, </w:t>
      </w:r>
      <w:r w:rsidR="00DD5D12">
        <w:t xml:space="preserve">due to their simplicity </w:t>
      </w:r>
      <w:r w:rsidR="005E0F1B">
        <w:t xml:space="preserve">in spotting </w:t>
      </w:r>
      <w:r w:rsidR="003D3A85">
        <w:t xml:space="preserve">hidden </w:t>
      </w:r>
      <w:r w:rsidR="005E0F1B">
        <w:t xml:space="preserve">trend </w:t>
      </w:r>
      <w:r w:rsidR="003D3A85">
        <w:t xml:space="preserve">embedded in the dataset. </w:t>
      </w:r>
      <w:r w:rsidR="009E2E76" w:rsidRPr="001B40F0">
        <w:t>However,</w:t>
      </w:r>
      <w:r w:rsidR="009E2E76">
        <w:t xml:space="preserve"> </w:t>
      </w:r>
      <w:r w:rsidR="0024313A">
        <w:t>with</w:t>
      </w:r>
      <w:r w:rsidR="009E2E76" w:rsidRPr="00CD2EE0">
        <w:t xml:space="preserve"> the </w:t>
      </w:r>
      <w:r w:rsidR="00F838CF">
        <w:t>complexity</w:t>
      </w:r>
      <w:r w:rsidR="00F838CF" w:rsidRPr="00CD2EE0">
        <w:t xml:space="preserve"> </w:t>
      </w:r>
      <w:r w:rsidR="009E2E76" w:rsidRPr="00CD2EE0">
        <w:t xml:space="preserve">and </w:t>
      </w:r>
      <w:r w:rsidR="00B87961">
        <w:t>volume of data increasing</w:t>
      </w:r>
      <w:r w:rsidR="009E2E76">
        <w:t>,</w:t>
      </w:r>
      <w:r w:rsidR="009E2E76" w:rsidRPr="00CD2EE0">
        <w:t xml:space="preserve"> more advanced models </w:t>
      </w:r>
      <w:r w:rsidR="00B87961">
        <w:t xml:space="preserve">based on </w:t>
      </w:r>
      <w:r w:rsidR="00B87961" w:rsidRPr="00CD2EE0">
        <w:t xml:space="preserve">pattern recognition </w:t>
      </w:r>
      <w:r w:rsidR="009E2E76" w:rsidRPr="00CD2EE0">
        <w:t xml:space="preserve">are </w:t>
      </w:r>
      <w:r w:rsidR="00FA129A">
        <w:t>in</w:t>
      </w:r>
      <w:r w:rsidR="006A2C84">
        <w:t xml:space="preserve"> </w:t>
      </w:r>
      <w:r w:rsidR="006B1F65">
        <w:t>u</w:t>
      </w:r>
      <w:r w:rsidR="006A2C84">
        <w:t>rgent demand</w:t>
      </w:r>
      <w:r w:rsidR="00FB1AF0">
        <w:fldChar w:fldCharType="begin" w:fldLock="1"/>
      </w:r>
      <w:r w:rsidR="005960CC">
        <w:instrText>ADDIN CSL_CITATION {"citationItems":[{"id":"ITEM-1","itemData":{"DOI":"10.1016/j.foodres.2019.03.063","ISBN":"3495824332","ISSN":"18737145","abstract":"In recent years, the variety and volume of data acquired by modern analytical instruments in order to conduct a better authentication of food has dramatically increased. Several pattern recognition tools have been developed to deal with the large volume and complexity of available trial data. The most widely used methods are principal component analysis (PCA), partial least squares-discriminant analysis (PLS-DA), soft independent modelling by class analogy (SIMCA), k-nearest neighbours (kNN), parallel factor analysis (PARAFAC), and multivariate curve resolution-alternating least squares (MCR-ALS). Nevertheless, there are alternative data treatment methods, such as support vector machine (SVM), classification and regression tree (CART) and random forest (RF), that show a great potential and more advantages compared to conventional ones. In this paper, we explain the background of these methods and review and discuss the reported studies in which these three methods have been applied in the area of food quality and authenticity. In addition, we clarify the technical terminology used in this particular area of research.","author":[{"dropping-particle":"","family":"Jiménez-Carvelo","given":"Ana M.","non-dropping-particle":"","parse-names":false,"suffix":""},{"dropping-particle":"","family":"González-Casado","given":"Antonio","non-dropping-particle":"","parse-names":false,"suffix":""},{"dropping-particle":"","family":"Bagur-González","given":"M. Gracia","non-dropping-particle":"","parse-names":false,"suffix":""},{"dropping-particle":"","family":"Cuadros-Rodríguez","given":"Luis","non-dropping-particle":"","parse-names":false,"suffix":""}],"container-title":"Food Research International","id":"ITEM-1","issued":{"date-parts":[["2019"]]},"number-of-pages":"25-39","publisher":"Elsevier Ltd","title":"Alternative data mining/machine learning methods for the analytical evaluation of food quality and authenticity – A review","type":"book","volume":"122"},"uris":["http://www.mendeley.com/documents/?uuid=e9b7842a-f49b-479d-8a60-f6f4a2feefee"]}],"mendeley":{"formattedCitation":"&lt;sup&gt;17&lt;/sup&gt;","plainTextFormattedCitation":"17","previouslyFormattedCitation":"&lt;sup&gt;17&lt;/sup&gt;"},"properties":{"noteIndex":0},"schema":"https://github.com/citation-style-language/schema/raw/master/csl-citation.json"}</w:instrText>
      </w:r>
      <w:r w:rsidR="00FB1AF0">
        <w:fldChar w:fldCharType="separate"/>
      </w:r>
      <w:r w:rsidR="00755367" w:rsidRPr="00755367">
        <w:rPr>
          <w:noProof/>
          <w:vertAlign w:val="superscript"/>
        </w:rPr>
        <w:t>17</w:t>
      </w:r>
      <w:r w:rsidR="00FB1AF0">
        <w:fldChar w:fldCharType="end"/>
      </w:r>
      <w:r w:rsidR="00990D19">
        <w:t>.</w:t>
      </w:r>
      <w:r w:rsidR="00BE44B5">
        <w:t xml:space="preserve"> </w:t>
      </w:r>
      <w:r w:rsidR="005656F4">
        <w:t xml:space="preserve">In the past decade, </w:t>
      </w:r>
      <w:r w:rsidR="00D70694">
        <w:t>ML</w:t>
      </w:r>
      <w:r w:rsidR="00374D0A">
        <w:t xml:space="preserve"> </w:t>
      </w:r>
      <w:r w:rsidR="00944CC8">
        <w:t>has demonstrated</w:t>
      </w:r>
      <w:r w:rsidR="005656F4">
        <w:t xml:space="preserve"> its capability </w:t>
      </w:r>
      <w:r w:rsidR="00374D0A">
        <w:t xml:space="preserve">to </w:t>
      </w:r>
      <w:r w:rsidR="005C5519">
        <w:t xml:space="preserve">process </w:t>
      </w:r>
      <w:r w:rsidR="003C6E30">
        <w:t>complex</w:t>
      </w:r>
      <w:r w:rsidR="006D0473">
        <w:t xml:space="preserve"> problems</w:t>
      </w:r>
      <w:r w:rsidR="006A4598">
        <w:t>,</w:t>
      </w:r>
      <w:r w:rsidR="00DC19F7">
        <w:t xml:space="preserve"> </w:t>
      </w:r>
      <w:r w:rsidR="006A4598">
        <w:t xml:space="preserve">particularly </w:t>
      </w:r>
      <w:r w:rsidR="00DE0C97">
        <w:t>in the domain of ecology</w:t>
      </w:r>
      <w:r w:rsidR="00990D19">
        <w:fldChar w:fldCharType="begin" w:fldLock="1"/>
      </w:r>
      <w:r w:rsidR="005960CC">
        <w:instrText>ADDIN CSL_CITATION {"citationItems":[{"id":"ITEM-1","itemData":{"DOI":"10.1890/07-0539.1","abstract":"Classification procedures are some of the most widely used statistical methods in ecology. Random forests (RF) is a new and powerful statistical classifier that is well established in other disciplines but is relatively unknown in ecology. Advantages of RF compared to other statistical classifiers include (1) very high classification accuracy; (2) a novel method of determining variable importance; (3) ability to model complex interactions among predictor variables; (4) flexibility to perform several types of statistical data analysis, including regression, classification, survival analysis, and unsupervised learning; and (5) an algorithm for imputing missing values. We compared the accuracies of RF and four other commonly used statistical classifiers using data on invasive plant species presence in Lava Beds National Monument, California, USA, rare lichen species presence in the Pacific Northwest, USA, and nest sites for cavity nesting birds in the Uinta Mountains, Utah, USA. We observed high classification accuracy in all applications as measured by cross-validation and, in the case of the lichen data, by independent test data, when comparing RF to other common classification methods. We also observed that the variables that RF identified as most important for classifying invasive plant species coincided with expectations based on the literature.","author":[{"dropping-particle":"","family":"Cutler","given":"D Richard","non-dropping-particle":"","parse-names":false,"suffix":""},{"dropping-particle":"","family":"Edwards Jr.","given":"Thomas C","non-dropping-particle":"","parse-names":false,"suffix":""},{"dropping-particle":"","family":"Beard","given":"Karen H","non-dropping-particle":"","parse-names":false,"suffix":""},{"dropping-particle":"","family":"Cutler","given":"Adele","non-dropping-particle":"","parse-names":false,"suffix":""},{"dropping-particle":"","family":"Hess","given":"Kyle T","non-dropping-particle":"","parse-names":false,"suffix":""},{"dropping-particle":"","family":"Gibson","given":"Jacob","non-dropping-particle":"","parse-names":false,"suffix":""},{"dropping-particle":"","family":"Lawler","given":"Joshua J","non-dropping-particle":"","parse-names":false,"suffix":""}],"container-title":"Ecology","id":"ITEM-1","issue":"11","issued":{"date-parts":[["2007"]]},"page":"2783-2792","title":"RANDOM FORESTS FOR CLASSIFICATION IN ECOLOGY","type":"article-journal","volume":"88"},"uris":["http://www.mendeley.com/documents/?uuid=a47ccfa8-596f-4461-9a21-fc6a51d8b91a"]}],"mendeley":{"formattedCitation":"&lt;sup&gt;18&lt;/sup&gt;","plainTextFormattedCitation":"18","previouslyFormattedCitation":"&lt;sup&gt;18&lt;/sup&gt;"},"properties":{"noteIndex":0},"schema":"https://github.com/citation-style-language/schema/raw/master/csl-citation.json"}</w:instrText>
      </w:r>
      <w:r w:rsidR="00990D19">
        <w:fldChar w:fldCharType="separate"/>
      </w:r>
      <w:r w:rsidR="00755367" w:rsidRPr="00755367">
        <w:rPr>
          <w:noProof/>
          <w:vertAlign w:val="superscript"/>
        </w:rPr>
        <w:t>18</w:t>
      </w:r>
      <w:r w:rsidR="00990D19">
        <w:fldChar w:fldCharType="end"/>
      </w:r>
      <w:r w:rsidR="00DE0C97" w:rsidRPr="009A1A8C">
        <w:t>,</w:t>
      </w:r>
      <w:r w:rsidR="00DE0C97">
        <w:t xml:space="preserve"> </w:t>
      </w:r>
      <w:r w:rsidR="00C55A56">
        <w:t>biomedical</w:t>
      </w:r>
      <w:r w:rsidR="00C55A56">
        <w:fldChar w:fldCharType="begin" w:fldLock="1"/>
      </w:r>
      <w:r w:rsidR="005960CC">
        <w:instrText>ADDIN CSL_CITATION {"citationItems":[{"id":"ITEM-1","itemData":{"DOI":"10.4236/jbise.2010.31009","author":[{"dropping-particle":"","family":"Hu","given":"Wei","non-dropping-particle":"","parse-names":false,"suffix":""}],"container-title":"Journal of Biomedical Science and Engineering","id":"ITEM-1","issued":{"date-parts":[["2010"]]},"title":"Identifying predictive markers of chemosensitivity of breast cancer with random forests","type":"article-journal","volume":"3"},"uris":["http://www.mendeley.com/documents/?uuid=e51519ee-e09a-464e-9003-f1359ceade0e"]}],"mendeley":{"formattedCitation":"&lt;sup&gt;19&lt;/sup&gt;","plainTextFormattedCitation":"19","previouslyFormattedCitation":"&lt;sup&gt;19&lt;/sup&gt;"},"properties":{"noteIndex":0},"schema":"https://github.com/citation-style-language/schema/raw/master/csl-citation.json"}</w:instrText>
      </w:r>
      <w:r w:rsidR="00C55A56">
        <w:fldChar w:fldCharType="separate"/>
      </w:r>
      <w:r w:rsidR="00755367" w:rsidRPr="00755367">
        <w:rPr>
          <w:noProof/>
          <w:vertAlign w:val="superscript"/>
        </w:rPr>
        <w:t>19</w:t>
      </w:r>
      <w:r w:rsidR="00C55A56">
        <w:fldChar w:fldCharType="end"/>
      </w:r>
      <w:r w:rsidR="00C55A56" w:rsidRPr="00767F9A">
        <w:rPr>
          <w:vertAlign w:val="superscript"/>
        </w:rPr>
        <w:t>,</w:t>
      </w:r>
      <w:r w:rsidR="00C55A56">
        <w:fldChar w:fldCharType="begin" w:fldLock="1"/>
      </w:r>
      <w:r w:rsidR="005960CC">
        <w:instrText>ADDIN CSL_CITATION {"citationItems":[{"id":"ITEM-1","itemData":{"ISSN":"1735-5303 (Print)","PMID":"29563929","abstract":"BACKGROUND &amp; OBJECTIVE: Microarray and next generation sequencing (NGS) data are the  important sources to find helpful molecular patterns. Also, the great number of gene expression data increases the challenge of how to identify the biomarkers associated with cancer. The random forest (RF) is used to effectively analyze the problems of large-p and small-n. Therefore, RF can be used to select and rank the genes for the diagnosis and effective treatment of cancer. METHODS: The microarray gene expression data of colon, leukemia, and prostate cancers were collected from public databases. Primary preprocessing was done on them using limma package, and then, the RF classification method was implemented on datasets separately in R software. Finally, the selected genes in each of the cancers were evaluated and compared with those of previous experimental studies and their functionalities were assessed in molecular cancer processes. RESULT: The RF method extracted very small sets of genes while it retained its predictive performance. About colon cancer data set DIEXF, GUCA2A, CA7, and IGHA1 key genes with the accuracy of 87.39 and precision of 85.45 were selected. The SNCA, USP20, and SNRPA1 genes were selected for prostate cancer with the accuracy of 73.33 and precision of 66.67. Also, key genes of leukemia data set were BAG4, ANKHD1-EIF4EBP3, PLXNC1, and PCDH9 genes, and the accuracy and precision were 100 and 95.24, respectively. CONCLUSION: The current study results showed most of the selected genes involved in the processes and cancerous pathways were previously reported and had an important role in shifting from normal cell to abnormal.","author":[{"dropping-particle":"","family":"Ram","given":"Malihe","non-dropping-particle":"","parse-names":false,"suffix":""},{"dropping-particle":"","family":"Najafi","given":"Ali","non-dropping-particle":"","parse-names":false,"suffix":""},{"dropping-particle":"","family":"Shakeri","given":"Mohammad Taghi","non-dropping-particle":"","parse-names":false,"suffix":""}],"container-title":"Iranian journal of pathology","id":"ITEM-1","issue":"4","issued":{"date-parts":[["2017"]]},"language":"eng","page":"339-347","title":"Classification and Biomarker Genes Selection for Cancer Gene Expression Data Using  Random Forest.","type":"article-journal","volume":"12"},"uris":["http://www.mendeley.com/documents/?uuid=4e441695-3e2e-4136-8e76-bad61642ace4"]}],"mendeley":{"formattedCitation":"&lt;sup&gt;20&lt;/sup&gt;","plainTextFormattedCitation":"20","previouslyFormattedCitation":"&lt;sup&gt;20&lt;/sup&gt;"},"properties":{"noteIndex":0},"schema":"https://github.com/citation-style-language/schema/raw/master/csl-citation.json"}</w:instrText>
      </w:r>
      <w:r w:rsidR="00C55A56">
        <w:fldChar w:fldCharType="separate"/>
      </w:r>
      <w:r w:rsidR="00755367" w:rsidRPr="00755367">
        <w:rPr>
          <w:noProof/>
          <w:vertAlign w:val="superscript"/>
        </w:rPr>
        <w:t>20</w:t>
      </w:r>
      <w:r w:rsidR="00C55A56">
        <w:fldChar w:fldCharType="end"/>
      </w:r>
      <w:r w:rsidR="00DE0C97">
        <w:t xml:space="preserve"> </w:t>
      </w:r>
      <w:r w:rsidR="00767F9A">
        <w:t xml:space="preserve">, </w:t>
      </w:r>
      <w:r w:rsidR="00DE0C97">
        <w:t>astronomy</w:t>
      </w:r>
      <w:r w:rsidR="00990D19">
        <w:fldChar w:fldCharType="begin" w:fldLock="1"/>
      </w:r>
      <w:r w:rsidR="005960CC">
        <w:instrText>ADDIN CSL_CITATION {"citationItems":[{"id":"ITEM-1","itemData":{"DOI":"10.1088/1674-4527/9/2/011","author":[{"dropping-particle":"","family":"Gao","given":"Dan","non-dropping-particle":"","parse-names":false,"suffix":""},{"dropping-particle":"","family":"Zhang","given":"Yanxia","non-dropping-particle":"","parse-names":false,"suffix":""},{"dropping-particle":"","family":"Zhao","given":"Yongheng","non-dropping-particle":"","parse-names":false,"suffix":""}],"container-title":"Research in Astronomy and Astrophysics","id":"ITEM-1","issued":{"date-parts":[["2009"]]},"page":"220","title":"Random forest algorithm for classification of multiwavelength data","type":"article-journal","volume":"9"},"uris":["http://www.mendeley.com/documents/?uuid=bac44b3e-8158-4a42-abd1-9cb5d53a0192"]}],"mendeley":{"formattedCitation":"&lt;sup&gt;21&lt;/sup&gt;","plainTextFormattedCitation":"21","previouslyFormattedCitation":"&lt;sup&gt;21&lt;/sup&gt;"},"properties":{"noteIndex":0},"schema":"https://github.com/citation-style-language/schema/raw/master/csl-citation.json"}</w:instrText>
      </w:r>
      <w:r w:rsidR="00990D19">
        <w:fldChar w:fldCharType="separate"/>
      </w:r>
      <w:r w:rsidR="00755367" w:rsidRPr="00755367">
        <w:rPr>
          <w:noProof/>
          <w:vertAlign w:val="superscript"/>
        </w:rPr>
        <w:t>21</w:t>
      </w:r>
      <w:r w:rsidR="00990D19">
        <w:fldChar w:fldCharType="end"/>
      </w:r>
      <w:r w:rsidR="00DE0C97">
        <w:t xml:space="preserve"> and bioinformatics</w:t>
      </w:r>
      <w:r w:rsidR="00990D19">
        <w:fldChar w:fldCharType="begin" w:fldLock="1"/>
      </w:r>
      <w:r w:rsidR="005960CC">
        <w:instrText>ADDIN CSL_CITATION {"citationItems":[{"id":"ITEM-1","itemData":{"DOI":"10.1002/widm.1072","abstract":"Abstract The random forest (RF) algorithm by Leo Breiman has become a standard data analysis tool in bioinformatics. It has shown excellent performance in settings where the number of variables is much larger than the number of observations, can cope with complex interaction structures as well as highly correlated variables and return measures of variable importance. This paper synthesizes 10 years of RF development with emphasis on applications to bioinformatics and computational biology. Special attention is paid to practical aspects such as the selection of parameters, available RF implementations, and important pitfalls and biases of RF and its variable importance measures (VIMs). The paper surveys recent developments of the methodology relevant to bioinformatics as well as some representative examples of RF applications in this context and possible directions for future research. © 2012 Wiley Periodicals, Inc. This article is categorized under: Algorithmic Development &gt; Hierarchies and Trees Algorithmic Development &gt; Statistics Application Areas &gt; Health Care","author":[{"dropping-particle":"","family":"Boulesteix","given":"Anne-Laure","non-dropping-particle":"","parse-names":false,"suffix":""},{"dropping-particle":"","family":"Janitza","given":"Silke","non-dropping-particle":"","parse-names":false,"suffix":""},{"dropping-particle":"","family":"Kruppa","given":"Jochen","non-dropping-particle":"","parse-names":false,"suffix":""},{"dropping-particle":"","family":"König","given":"Inke R","non-dropping-particle":"","parse-names":false,"suffix":""}],"container-title":"WIREs Data Mining and Knowledge Discovery","id":"ITEM-1","issue":"6","issued":{"date-parts":[["2012"]]},"page":"493-507","title":"Overview of random forest methodology and practical guidance with emphasis on computational biology and bioinformatics","type":"article-journal","volume":"2"},"uris":["http://www.mendeley.com/documents/?uuid=a42280d3-599b-499b-a959-7aeddff95de0"]}],"mendeley":{"formattedCitation":"&lt;sup&gt;22&lt;/sup&gt;","plainTextFormattedCitation":"22","previouslyFormattedCitation":"&lt;sup&gt;22&lt;/sup&gt;"},"properties":{"noteIndex":0},"schema":"https://github.com/citation-style-language/schema/raw/master/csl-citation.json"}</w:instrText>
      </w:r>
      <w:r w:rsidR="00990D19">
        <w:fldChar w:fldCharType="separate"/>
      </w:r>
      <w:r w:rsidR="00755367" w:rsidRPr="00755367">
        <w:rPr>
          <w:noProof/>
          <w:vertAlign w:val="superscript"/>
        </w:rPr>
        <w:t>22</w:t>
      </w:r>
      <w:r w:rsidR="00990D19">
        <w:fldChar w:fldCharType="end"/>
      </w:r>
      <w:r w:rsidR="008C7B44">
        <w:t>.</w:t>
      </w:r>
      <w:r w:rsidR="0054485B">
        <w:t xml:space="preserve"> </w:t>
      </w:r>
      <w:commentRangeStart w:id="3"/>
      <w:del w:id="4" w:author="Xu, Jason" w:date="2020-03-21T11:41:00Z">
        <w:r w:rsidR="005960CC" w:rsidDel="00C321C6">
          <w:delText>Particularly, some widely used ML algorithms such as s</w:delText>
        </w:r>
        <w:r w:rsidR="005960CC" w:rsidRPr="00047224" w:rsidDel="00C321C6">
          <w:delText>upport vector m</w:delText>
        </w:r>
        <w:r w:rsidR="005960CC" w:rsidRPr="00A531B1" w:rsidDel="00C321C6">
          <w:delText>achines (SVM)</w:delText>
        </w:r>
        <w:r w:rsidR="005960CC" w:rsidRPr="00562E7E" w:rsidDel="00C321C6">
          <w:delText xml:space="preserve"> </w:delText>
        </w:r>
        <w:r w:rsidR="005960CC" w:rsidDel="00C321C6">
          <w:delText xml:space="preserve">and </w:delText>
        </w:r>
        <w:r w:rsidR="005960CC" w:rsidRPr="00562E7E" w:rsidDel="00C321C6">
          <w:delText>random forest (RF)</w:delText>
        </w:r>
        <w:r w:rsidR="005960CC" w:rsidDel="00C321C6">
          <w:delText>, have been reported to outperform traditional MVA</w:delText>
        </w:r>
        <w:r w:rsidR="005960CC" w:rsidDel="00C321C6">
          <w:fldChar w:fldCharType="begin" w:fldLock="1"/>
        </w:r>
        <w:r w:rsidR="009375B6" w:rsidDel="00C321C6">
          <w:delInstrText>ADDIN CSL_CITATION {"citationItems":[{"id":"ITEM-1","itemData":{"DOI":"10.1016/j.aca.2015.02.012","ISBN":"0003-2670","ISSN":"18734324","PMID":"26002472","abstract":"The predominance of partial least squares-discriminant analysis (PLS-DA) used to analyze metabolomics datasets (indeed, it is the most well-known tool to perform classification and regression in metabolomics), can be said to have led to the point that not all researchers are fully aware of alternative multivariate classification algorithms. This may in part be due to the widespread availability of PLS-DA in most of the well-known statistical software packages, where its implementation is very easy if the default settings are used. In addition, one of the perceived advantages of PLS-DA is that it has the ability to analyze highly collinear and noisy data. Furthermore, the calibration model is known to provide a variety of useful statistics, such as prediction accuracy as well as scores and loadings plots. However, this method may provide misleading results, largely due to a lack of suitable statistical validation, when used by non-experts who are not aware of its potential limitations when used in conjunction with metabolomics. This tutorial review aims to provide an introductory overview to several straightforward statistical methods such as principal component-discriminant function analysis (PC-DFA), support vector machines (SVM) and random forests (RF), which could very easily be used either to augment PLS or as alternative supervised learning methods to PLS-DA. These methods can be said to be particularly appropriate for the analysis of large, highly-complex data sets which are common output(s) in metabolomics studies where the numbers of variables often far exceed the number of samples. In addition, these alternative techniques may be useful tools for generating parsimonious models through feature selection and data reduction, as well as providing more propitious results. We sincerely hope that the general reader is left with little doubt that there are several promising and readily available alternatives to PLS-DA, to analyze large and highly complex data sets.","author":[{"dropping-particle":"","family":"Gromski","given":"Piotr S.","non-dropping-particle":"","parse-names":false,"suffix":""},{"dropping-particle":"","family":"Muhamadali","given":"Howbeer","non-dropping-particle":"","parse-names":false,"suffix":""},{"dropping-particle":"","family":"Ellis","given":"David I.","non-dropping-particle":"","parse-names":false,"suffix":""},{"dropping-particle":"","family":"Xu","given":"Yun","non-dropping-particle":"","parse-names":false,"suffix":""},{"dropping-particle":"","family":"Correa","given":"Elon","non-dropping-particle":"","parse-names":false,"suffix":""},{"dropping-particle":"","family":"Turner","given":"Michael L.","non-dropping-particle":"","parse-names":false,"suffix":""},{"dropping-particle":"","family":"Goodacre","given":"Royston","non-dropping-particle":"","parse-names":false,"suffix":""}],"container-title":"Analytica Chimica Acta","id":"ITEM-1","issued":{"date-parts":[["2015"]]},"page":"10-23","publisher":"Elsevier B.V.","title":"A tutorial review: Metabolomics and partial least squares-discriminant analysis - a marriage of convenience or a shotgun wedding","type":"article-journal","volume":"879"},"uris":["http://www.mendeley.com/documents/?uuid=e20ffcea-eef5-4a8b-af85-2845f2dc99aa"]}],"mendeley":{"formattedCitation":"&lt;sup&gt;23&lt;/sup&gt;","plainTextFormattedCitation":"23","previouslyFormattedCitation":"&lt;sup&gt;23&lt;/sup&gt;"},"properties":{"noteIndex":0},"schema":"https://github.com/citation-style-language/schema/raw/master/csl-citation.json"}</w:delInstrText>
        </w:r>
        <w:r w:rsidR="005960CC" w:rsidDel="00C321C6">
          <w:fldChar w:fldCharType="separate"/>
        </w:r>
        <w:r w:rsidR="005960CC" w:rsidRPr="005960CC" w:rsidDel="00C321C6">
          <w:rPr>
            <w:noProof/>
            <w:vertAlign w:val="superscript"/>
          </w:rPr>
          <w:delText>23</w:delText>
        </w:r>
        <w:r w:rsidR="005960CC" w:rsidDel="00C321C6">
          <w:fldChar w:fldCharType="end"/>
        </w:r>
        <w:r w:rsidR="005960CC" w:rsidDel="00C321C6">
          <w:delText xml:space="preserve"> and lead to predition models with increased reliability and robustness</w:delText>
        </w:r>
        <w:r w:rsidR="005960CC" w:rsidDel="00C321C6">
          <w:fldChar w:fldCharType="begin" w:fldLock="1"/>
        </w:r>
        <w:r w:rsidR="009375B6" w:rsidDel="00C321C6">
          <w:delInstrText>ADDIN CSL_CITATION {"citationItems":[{"id":"ITEM-1","itemData":{"DOI":"10.1016/j.chemolab.2008.11.005","ISSN":"0169-7439","author":[{"dropping-particle":"","family":"Devos","given":"Olivier","non-dropping-particle":"","parse-names":false,"suffix":""},{"dropping-particle":"","family":"Ruckebusch","given":"Cyril","non-dropping-particle":"","parse-names":false,"suffix":""},{"dropping-particle":"","family":"Durand","given":"Alexandra","non-dropping-particle":"","parse-names":false,"suffix":""},{"dropping-particle":"","family":"Duponchel","given":"Ludovic","non-dropping-particle":"","parse-names":false,"suffix":""},{"dropping-particle":"","family":"Huvenne","given":"Jean-pierre","non-dropping-particle":"","parse-names":false,"suffix":""}],"container-title":"Chemometrics and Intelligent Laboratory Systems","id":"ITEM-1","issue":"1","issued":{"date-parts":[["2009"]]},"page":"27-33","publisher":"Elsevier B.V.","title":"Chemometrics and Intelligent Laboratory Systems Support vector machines ( SVM ) in near infrare</w:delInstrText>
        </w:r>
        <w:r w:rsidR="009375B6" w:rsidDel="00C321C6">
          <w:rPr>
            <w:rFonts w:hint="eastAsia"/>
          </w:rPr>
          <w:delInstrText xml:space="preserve">d ( NIR ) spectroscopy : Focus on parameters optimization and model interpretation </w:delInstrText>
        </w:r>
        <w:r w:rsidR="009375B6" w:rsidDel="00C321C6">
          <w:rPr>
            <w:rFonts w:hint="eastAsia"/>
          </w:rPr>
          <w:delInstrText>☆</w:delInstrText>
        </w:r>
        <w:r w:rsidR="009375B6" w:rsidDel="00C321C6">
          <w:rPr>
            <w:rFonts w:hint="eastAsia"/>
          </w:rPr>
          <w:delInstrText>","type":"article-journal","volume":"96"},"uris":["http://www.mendeley.com/documents/?uuid=47137a07-3923-401b-95f6-51fd479e4280"]},{"id":"ITEM-2","itemData":{"DOI":"10.101</w:delInstrText>
        </w:r>
        <w:r w:rsidR="009375B6" w:rsidDel="00C321C6">
          <w:delInstrText>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12,24&lt;/sup&gt;","plainTextFormattedCitation":"12,24","previouslyFormattedCitation":"&lt;sup&gt;12,24&lt;/sup&gt;"},"properties":{"noteIndex":0},"schema":"https://github.com/citation-style-language/schema/raw/master/csl-citation.json"}</w:delInstrText>
        </w:r>
        <w:r w:rsidR="005960CC" w:rsidDel="00C321C6">
          <w:fldChar w:fldCharType="separate"/>
        </w:r>
        <w:r w:rsidR="005960CC" w:rsidRPr="005960CC" w:rsidDel="00C321C6">
          <w:rPr>
            <w:noProof/>
            <w:vertAlign w:val="superscript"/>
          </w:rPr>
          <w:delText>12,24</w:delText>
        </w:r>
        <w:r w:rsidR="005960CC" w:rsidDel="00C321C6">
          <w:fldChar w:fldCharType="end"/>
        </w:r>
        <w:r w:rsidR="005960CC" w:rsidDel="00C321C6">
          <w:delText>.</w:delText>
        </w:r>
        <w:commentRangeEnd w:id="3"/>
        <w:r w:rsidR="00EA46D6" w:rsidDel="00C321C6">
          <w:rPr>
            <w:rStyle w:val="afc"/>
          </w:rPr>
          <w:commentReference w:id="3"/>
        </w:r>
        <w:r w:rsidR="005960CC" w:rsidDel="00C321C6">
          <w:delText xml:space="preserve"> </w:delText>
        </w:r>
      </w:del>
      <w:r w:rsidR="004B4BFE">
        <w:t>By far</w:t>
      </w:r>
      <w:r w:rsidR="0054485B">
        <w:t>, o</w:t>
      </w:r>
      <w:r w:rsidR="008C7B44">
        <w:t xml:space="preserve">nly </w:t>
      </w:r>
      <w:r w:rsidR="00DC19F7">
        <w:t>a few</w:t>
      </w:r>
      <w:r w:rsidR="00DE0C97">
        <w:t xml:space="preserve"> </w:t>
      </w:r>
      <w:r w:rsidR="008C7B44">
        <w:t xml:space="preserve">studies </w:t>
      </w:r>
      <w:r w:rsidR="00DC19F7">
        <w:t xml:space="preserve">have </w:t>
      </w:r>
      <w:r w:rsidR="008C7B44">
        <w:t>explored the application of ML</w:t>
      </w:r>
      <w:r w:rsidR="00DE0C97">
        <w:t xml:space="preserve"> in </w:t>
      </w:r>
      <w:r w:rsidR="0054485B">
        <w:t xml:space="preserve">geological  </w:t>
      </w:r>
      <w:r w:rsidR="00DE0C97">
        <w:t>authentication</w:t>
      </w:r>
      <w:r w:rsidR="005960CC">
        <w:fldChar w:fldCharType="begin" w:fldLock="1"/>
      </w:r>
      <w:r w:rsidR="009375B6">
        <w:instrText>ADDIN CSL_CITATION {"citationItems":[{"id":"ITEM-1","itemData":{"DOI":"10.1016/j.foodcont.2019.04.032","ISSN":"09567135","abstract":"The aim of this study was to experimentally monitor the geographical origin of white asparagus based on near-infrared spectroscopy (NIR). 275 asparagus samples from six countries of origin and three years of harvest were analyzed. Support vector machine (SVM) classifiers were trained to predict the geographical origin and validated using nested cross-validation. When coupled with feature selection, a linear SVM was able to predict the country of origin with an accuracy of 89%. Confidence estimation based on posterior class probabilities can be used to exclude unreliable classifications leading to an accuracy up to 97%. These results demonstrate the potential of NIR spectroscopy combined with machine learning methods as a screening technique for provenance distinction of asparagus.","author":[{"dropping-particle":"","family":"Richter","given":"Bernadette","non-dropping-particle":"","parse-names":false,"suffix":""},{"dropping-particle":"","family":"Rurik","given":"Marc","non-dropping-particle":"","parse-names":false,"suffix":""},{"dropping-particle":"","family":"Gurk","given":"Stephanie","non-dropping-particle":"","parse-names":false,"suffix":""},{"dropping-particle":"","family":"Kohlbacher","given":"Oliver","non-dropping-particle":"","parse-names":false,"suffix":""},{"dropping-particle":"","family":"Fischer","given":"Markus","non-dropping-particle":"","parse-names":false,"suffix":""}],"container-title":"Food Control","id":"ITEM-1","issue":"March","issued":{"date-parts":[["2019"]]},"page":"318-325","publisher":"Elsevier","title":"Food monitoring: Screening of the geographical origin of white asparagus using FT-NIR and machine learning","type":"article-journal","volume":"104"},"uris":["http://www.mendeley.com/documents/?uuid=0808b322-a72b-4330-a035-b981ba5f1fe9"]},{"id":"ITEM-2","itemData":{"DOI":"10.1016/j.compag.2015.11.009","ISSN":"01681699","abstract":"Rice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12,25&lt;/sup&gt;","plainTextFormattedCitation":"12,25","previouslyFormattedCitation":"&lt;sup&gt;12,25&lt;/sup&gt;"},"properties":{"noteIndex":0},"schema":"https://github.com/citation-style-language/schema/raw/master/csl-citation.json"}</w:instrText>
      </w:r>
      <w:r w:rsidR="005960CC">
        <w:fldChar w:fldCharType="separate"/>
      </w:r>
      <w:r w:rsidR="005960CC" w:rsidRPr="005960CC">
        <w:rPr>
          <w:noProof/>
          <w:vertAlign w:val="superscript"/>
        </w:rPr>
        <w:t>12,25</w:t>
      </w:r>
      <w:r w:rsidR="005960CC">
        <w:fldChar w:fldCharType="end"/>
      </w:r>
      <w:r w:rsidR="004819FD">
        <w:t xml:space="preserve"> </w:t>
      </w:r>
    </w:p>
    <w:p w14:paraId="71574BB1" w14:textId="4CF880C2" w:rsidR="00907D80" w:rsidRDefault="00B518E6" w:rsidP="000D05CC">
      <w:pPr>
        <w:jc w:val="both"/>
      </w:pPr>
      <w:r>
        <w:t xml:space="preserve">The </w:t>
      </w:r>
      <w:r w:rsidR="00901ED3">
        <w:t xml:space="preserve">aim of </w:t>
      </w:r>
      <w:r w:rsidR="009D4B6C">
        <w:t>this</w:t>
      </w:r>
      <w:r w:rsidR="00CA0CB5">
        <w:t xml:space="preserve"> </w:t>
      </w:r>
      <w:r w:rsidR="00901ED3">
        <w:t xml:space="preserve">study was </w:t>
      </w:r>
      <w:r w:rsidR="007066DD">
        <w:t xml:space="preserve">to </w:t>
      </w:r>
      <w:r w:rsidR="00BB7243">
        <w:t>develop a novel ML</w:t>
      </w:r>
      <w:r w:rsidR="000216CC">
        <w:t>-based workflow</w:t>
      </w:r>
      <w:r w:rsidR="00FA5344">
        <w:t xml:space="preserve"> for the determination of geographical origins of six types of Chinese GI rice. </w:t>
      </w:r>
      <w:r w:rsidR="00A47F9D">
        <w:t>SVM and RF w</w:t>
      </w:r>
      <w:r w:rsidR="009E2E76">
        <w:t>ere</w:t>
      </w:r>
      <w:r w:rsidR="00A47F9D">
        <w:t xml:space="preserve"> utilized </w:t>
      </w:r>
      <w:r w:rsidR="008C2180">
        <w:t xml:space="preserve">to uncover the hidden information </w:t>
      </w:r>
      <w:r w:rsidR="009D4B6C">
        <w:t xml:space="preserve">in </w:t>
      </w:r>
      <w:r w:rsidR="008C2180">
        <w:t xml:space="preserve">the </w:t>
      </w:r>
      <w:r w:rsidR="008C2EA3">
        <w:t>elemental profiling obtained by ICP-MS, and there</w:t>
      </w:r>
      <w:r w:rsidR="00A67727">
        <w:t>by</w:t>
      </w:r>
      <w:r w:rsidR="00A47F9D">
        <w:t xml:space="preserve"> construct </w:t>
      </w:r>
      <w:r w:rsidR="00D526BD">
        <w:t xml:space="preserve">reliable </w:t>
      </w:r>
      <w:r w:rsidR="006B49A4">
        <w:t>predition models</w:t>
      </w:r>
      <w:r w:rsidR="00D526BD">
        <w:t xml:space="preserve">. Furthermore, </w:t>
      </w:r>
      <w:r w:rsidR="00B16512">
        <w:t>feature selection</w:t>
      </w:r>
      <w:r w:rsidR="00F26D97">
        <w:t xml:space="preserve"> </w:t>
      </w:r>
      <w:r w:rsidR="00F26D97">
        <w:rPr>
          <w:rFonts w:hint="eastAsia"/>
        </w:rPr>
        <w:t>wa</w:t>
      </w:r>
      <w:r w:rsidR="00F26D97">
        <w:t xml:space="preserve">s </w:t>
      </w:r>
      <w:r w:rsidR="006B49A4">
        <w:t xml:space="preserve">also </w:t>
      </w:r>
      <w:r w:rsidR="00F26D97">
        <w:t>applied</w:t>
      </w:r>
      <w:r w:rsidR="00575FC1">
        <w:t xml:space="preserve"> </w:t>
      </w:r>
      <w:r w:rsidR="009D4B6C">
        <w:t>to identify</w:t>
      </w:r>
      <w:r w:rsidR="00E41101">
        <w:t xml:space="preserve"> </w:t>
      </w:r>
      <w:r w:rsidR="008C2180">
        <w:t>biomarke</w:t>
      </w:r>
      <w:r w:rsidR="00D526BD">
        <w:t>rs that contribute</w:t>
      </w:r>
      <w:r w:rsidR="009D4B6C">
        <w:t>d</w:t>
      </w:r>
      <w:r w:rsidR="00D526BD">
        <w:t xml:space="preserve"> the most to </w:t>
      </w:r>
      <w:r w:rsidR="00E430B0">
        <w:t xml:space="preserve">the </w:t>
      </w:r>
      <w:r w:rsidR="00D36E86">
        <w:t xml:space="preserve"> </w:t>
      </w:r>
      <w:r w:rsidR="009D4B6C">
        <w:t xml:space="preserve">differentiation </w:t>
      </w:r>
      <w:r w:rsidR="00D36E86">
        <w:t xml:space="preserve">between GI rices. </w:t>
      </w:r>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5794F52C" w:rsidR="00CF5D00" w:rsidRPr="004D4109" w:rsidRDefault="00444491" w:rsidP="00980408">
      <w:pPr>
        <w:jc w:val="both"/>
      </w:pPr>
      <w:r>
        <w:t>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4F53B7">
        <w:t>credible rice processing factories</w:t>
      </w:r>
      <w:r w:rsidR="00575FC1">
        <w:t xml:space="preserve"> </w:t>
      </w:r>
      <w:r w:rsidR="00CD0D60">
        <w:t>in</w:t>
      </w:r>
      <w:r w:rsidR="004F53B7">
        <w:t xml:space="preserve"> five provinces in </w:t>
      </w:r>
      <w:bookmarkStart w:id="5" w:name="_Hlk33081678"/>
      <w:r w:rsidR="004F53B7">
        <w:t>China</w:t>
      </w:r>
      <w:bookmarkEnd w:id="5"/>
      <w:r w:rsidR="004F53B7" w:rsidDel="004F53B7">
        <w:t xml:space="preserve"> </w:t>
      </w:r>
      <w:r w:rsidR="00EF77ED">
        <w:t>(</w:t>
      </w:r>
      <w:r w:rsidR="00CB7691">
        <w:t xml:space="preserve">Heilongjiang, Liaoning, </w:t>
      </w:r>
      <w:r w:rsidR="00353085">
        <w:t xml:space="preserve">Jiangsu, Hubei </w:t>
      </w:r>
      <w:r w:rsidR="000B59F1">
        <w:t>and Guangxi</w:t>
      </w:r>
      <w:r w:rsidR="00EF77ED">
        <w:t>)</w:t>
      </w:r>
      <w:r w:rsidR="00A6189C">
        <w:t xml:space="preserve">. </w:t>
      </w:r>
      <w:r w:rsidR="00EF77ED">
        <w:t xml:space="preserve">For </w:t>
      </w:r>
      <w:r w:rsidR="002A17A0">
        <w:t>simplicity</w:t>
      </w:r>
      <w:r w:rsidR="00DE5EC4">
        <w:t>’s sake</w:t>
      </w:r>
      <w:r w:rsidR="002A17A0">
        <w:t xml:space="preserve">, </w:t>
      </w:r>
      <w:r w:rsidR="00F368CE">
        <w:t xml:space="preserve">we </w:t>
      </w:r>
      <w:r w:rsidR="001F508A">
        <w:t>name</w:t>
      </w:r>
      <w:r w:rsidR="00CE0FD5">
        <w:rPr>
          <w:rFonts w:hint="eastAsia"/>
        </w:rPr>
        <w:t>d</w:t>
      </w:r>
      <w:r w:rsidR="001F508A">
        <w:t xml:space="preserve"> </w:t>
      </w:r>
      <w:r w:rsidR="00AE7FA1">
        <w:t>th</w:t>
      </w:r>
      <w:r w:rsidR="007B3BA9">
        <w:t>os</w:t>
      </w:r>
      <w:r w:rsidR="00AE7FA1">
        <w:t>e samples</w:t>
      </w:r>
      <w:r w:rsidR="009A4C2D" w:rsidRPr="00467EA3">
        <w:t xml:space="preserve"> </w:t>
      </w:r>
      <w:r w:rsidR="00685CA1">
        <w:t xml:space="preserve">as </w:t>
      </w:r>
      <w:r w:rsidR="004E47BD">
        <w:t>WC</w:t>
      </w:r>
      <w:r w:rsidR="000C02F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w:t>
      </w:r>
      <w:r w:rsidR="00E67A79">
        <w:t xml:space="preserve"> SY, </w:t>
      </w:r>
      <w:r w:rsidR="00A92A0D">
        <w:t>J</w:t>
      </w:r>
      <w:r w:rsidR="00F0153F">
        <w:t>S</w:t>
      </w:r>
      <w:r w:rsidR="001F52DD">
        <w:t xml:space="preserve"> </w:t>
      </w:r>
      <w:r w:rsidR="00615DA8">
        <w:t>and GG</w:t>
      </w:r>
      <w:r w:rsidR="009E3272">
        <w:t xml:space="preserve">. </w:t>
      </w:r>
      <w:r w:rsidR="00203AD2">
        <w:t>An overview</w:t>
      </w:r>
      <w:r w:rsidR="00364609">
        <w:t xml:space="preserve"> of </w:t>
      </w:r>
      <w:r w:rsidR="00AE7FA1">
        <w:t>the g</w:t>
      </w:r>
      <w:r w:rsidR="00AE7FA1" w:rsidRPr="00510289">
        <w:t>eographical</w:t>
      </w:r>
      <w:r w:rsidR="00AE7FA1">
        <w:t xml:space="preserve"> </w:t>
      </w:r>
      <w:r w:rsidR="00AE7FA1" w:rsidRPr="00510289">
        <w:t>information</w:t>
      </w:r>
      <w:r w:rsidR="00AE7FA1">
        <w:t xml:space="preserve"> of samples</w:t>
      </w:r>
      <w:r w:rsidR="00B11BAB">
        <w:t xml:space="preserve"> </w:t>
      </w:r>
      <w:r w:rsidR="00623473">
        <w:t xml:space="preserve">was </w:t>
      </w:r>
      <w:r w:rsidR="00F62B5D">
        <w:t xml:space="preserve">shown </w:t>
      </w:r>
      <w:r w:rsidR="00164F03">
        <w:t xml:space="preserve">in </w:t>
      </w:r>
      <w:r w:rsidR="00164F03" w:rsidRPr="00B20E10">
        <w:t>Fig.</w:t>
      </w:r>
      <w:r w:rsidR="00F62B5D" w:rsidRPr="00B20E10">
        <w:t xml:space="preserve"> </w:t>
      </w:r>
      <w:r w:rsidR="007E1A91" w:rsidRPr="00B20E10">
        <w:t>1</w:t>
      </w:r>
      <w:r w:rsidR="004C5B86" w:rsidRPr="00B20E10">
        <w:t>.</w:t>
      </w:r>
    </w:p>
    <w:p w14:paraId="1781FBE7" w14:textId="4E9FA212" w:rsidR="00EF2E65" w:rsidRPr="009E323D" w:rsidRDefault="00D36D21" w:rsidP="009E323D">
      <w:pPr>
        <w:jc w:val="both"/>
        <w:rPr>
          <w:i/>
          <w:iCs/>
        </w:rPr>
      </w:pPr>
      <w:r w:rsidRPr="009E323D">
        <w:rPr>
          <w:i/>
          <w:iCs/>
        </w:rPr>
        <w:t xml:space="preserve">Reagents </w:t>
      </w:r>
      <w:r w:rsidR="00F73F97">
        <w:rPr>
          <w:i/>
          <w:iCs/>
        </w:rPr>
        <w:t xml:space="preserve">and </w:t>
      </w:r>
      <w:r w:rsidR="00F239C7">
        <w:rPr>
          <w:i/>
          <w:iCs/>
        </w:rPr>
        <w:t>standar</w:t>
      </w:r>
      <w:r w:rsidR="00BE5474">
        <w:rPr>
          <w:i/>
          <w:iCs/>
        </w:rPr>
        <w:t>d</w:t>
      </w:r>
      <w:r w:rsidR="00F239C7">
        <w:rPr>
          <w:i/>
          <w:iCs/>
        </w:rPr>
        <w:t xml:space="preserve">s </w:t>
      </w:r>
    </w:p>
    <w:p w14:paraId="102648D3" w14:textId="48D2B04E" w:rsidR="009C285E" w:rsidRPr="003A54CF" w:rsidRDefault="00D36D21" w:rsidP="00980408">
      <w:pPr>
        <w:jc w:val="both"/>
      </w:pPr>
      <w:r w:rsidRPr="006E0B82">
        <w:rPr>
          <w:rFonts w:hint="eastAsia"/>
        </w:rPr>
        <w:t>N</w:t>
      </w:r>
      <w:r w:rsidRPr="006E0B82">
        <w:t>itric acid (</w:t>
      </w:r>
      <w:r w:rsidRPr="00EF2E65">
        <w:rPr>
          <w:sz w:val="21"/>
        </w:rPr>
        <w:t>69%</w:t>
      </w:r>
      <w:r w:rsidR="00572B60" w:rsidRPr="00EF2E65">
        <w:rPr>
          <w:sz w:val="21"/>
        </w:rPr>
        <w:t>, part# 100441</w:t>
      </w:r>
      <w:r w:rsidRPr="006E0B82">
        <w:t xml:space="preserve">) </w:t>
      </w:r>
      <w:r w:rsidR="00F239C7">
        <w:t>was</w:t>
      </w:r>
      <w:r w:rsidR="00F239C7" w:rsidRPr="006E0B82">
        <w:t xml:space="preserve"> </w:t>
      </w:r>
      <w:r w:rsidRPr="006E0B82">
        <w:t xml:space="preserve">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 xml:space="preserve">8500-6940) </w:t>
      </w:r>
      <w:r w:rsidR="00CD0D60">
        <w:t xml:space="preserve">and </w:t>
      </w:r>
      <w:r w:rsidR="00633DA6" w:rsidRPr="004B5336">
        <w:t>4</w:t>
      </w:r>
      <w:r w:rsidR="0009236A">
        <w:t xml:space="preserve"> </w:t>
      </w:r>
      <w:r w:rsidR="00633DA6" w:rsidRPr="004B5336">
        <w:t xml:space="preserve">(part# 8500-6942), </w:t>
      </w:r>
      <w:r w:rsidR="00CD0D60">
        <w:t>e</w:t>
      </w:r>
      <w:r w:rsidR="00CD0D60" w:rsidRPr="004B5336">
        <w:t xml:space="preserve">nvironmental </w:t>
      </w:r>
      <w:r w:rsidR="00633DA6" w:rsidRPr="004B5336">
        <w:t>calibration standard (part# 5183-4688)</w:t>
      </w:r>
      <w:r w:rsidR="00C9685E">
        <w:rPr>
          <w:rFonts w:hint="eastAsia"/>
        </w:rPr>
        <w:t>,</w:t>
      </w:r>
      <w:r w:rsidR="001E102F">
        <w:t xml:space="preserve"> </w:t>
      </w:r>
      <w:r w:rsidR="002067BE" w:rsidRPr="009C502C">
        <w:rPr>
          <w:vertAlign w:val="superscript"/>
        </w:rPr>
        <w:t>45</w:t>
      </w:r>
      <w:r w:rsidR="00633DA6" w:rsidRPr="004B5336">
        <w:t>Sc standard (part# 5190-8578)</w:t>
      </w:r>
      <w:r w:rsidR="003A2E69">
        <w:t xml:space="preserve"> and </w:t>
      </w:r>
      <w:r w:rsidR="003A2E69" w:rsidRPr="00C474D8">
        <w:rPr>
          <w:vertAlign w:val="superscript"/>
        </w:rPr>
        <w:t>103</w:t>
      </w:r>
      <w:r w:rsidR="003A2E69" w:rsidRPr="004B5336">
        <w:t>Rh (part# 8500-6945)</w:t>
      </w:r>
      <w:r w:rsidR="00CD0D60">
        <w:t xml:space="preserve"> </w:t>
      </w:r>
      <w:r w:rsidR="00CD0D60" w:rsidRPr="004B5336">
        <w:t>standard</w:t>
      </w:r>
      <w:r w:rsidR="00CD0D60">
        <w:t xml:space="preserve">s </w:t>
      </w:r>
      <w:r w:rsidR="00633DA6" w:rsidRPr="004B5336">
        <w:t>were purchased from Agilent Technologies (Santa Clara, CA, USA).</w:t>
      </w:r>
      <w:r w:rsidR="00C9685E" w:rsidRPr="00C9685E">
        <w:t xml:space="preserve"> </w:t>
      </w:r>
      <w:r w:rsidR="00CD0D60">
        <w:t>The</w:t>
      </w:r>
      <w:r w:rsidR="00CD0D60" w:rsidRPr="006E0B82">
        <w:t xml:space="preserve"> </w:t>
      </w:r>
      <w:r w:rsidR="00C9685E" w:rsidRPr="006E0B82">
        <w:t xml:space="preserve">certified </w:t>
      </w:r>
      <w:r w:rsidR="00C9685E" w:rsidRPr="006E0B82">
        <w:lastRenderedPageBreak/>
        <w:t xml:space="preserve">reference material </w:t>
      </w:r>
      <w:r w:rsidR="003A54CF">
        <w:t xml:space="preserve">(CRM) </w:t>
      </w:r>
      <w:r w:rsidR="00C9685E" w:rsidRPr="006E0B82">
        <w:t>of rice flour</w:t>
      </w:r>
      <w:r w:rsidR="00C9685E">
        <w:t xml:space="preserve"> (1568b)</w:t>
      </w:r>
      <w:r w:rsidR="003A54CF">
        <w:t xml:space="preserve"> was purchased</w:t>
      </w:r>
      <w:r w:rsidR="00C9685E" w:rsidRPr="006E0B82">
        <w:t xml:space="preserve"> from the National Institute of Standards and Technology (Gaithersburg, MD, USA)</w:t>
      </w:r>
      <w:r w:rsidR="009C285E">
        <w:t>.</w:t>
      </w:r>
    </w:p>
    <w:p w14:paraId="209A3687" w14:textId="2AC7C826" w:rsidR="00D36D21" w:rsidRPr="000162E2" w:rsidRDefault="00D36D21" w:rsidP="000162E2">
      <w:pPr>
        <w:jc w:val="both"/>
        <w:rPr>
          <w:i/>
          <w:iCs/>
        </w:rPr>
      </w:pPr>
      <w:r w:rsidRPr="000162E2">
        <w:rPr>
          <w:i/>
          <w:iCs/>
        </w:rPr>
        <w:t>ICP-MS analysis</w:t>
      </w:r>
    </w:p>
    <w:p w14:paraId="48FA04E2" w14:textId="48F0C333" w:rsidR="00442F43" w:rsidRPr="00B82F68" w:rsidRDefault="00233C4C" w:rsidP="00233C4C">
      <w:pPr>
        <w:ind w:rightChars="100" w:right="220"/>
        <w:jc w:val="both"/>
      </w:pPr>
      <w:r>
        <w:t xml:space="preserve">Firstly, </w:t>
      </w:r>
      <w:r w:rsidR="00F164EA">
        <w:t>0.5 g</w:t>
      </w:r>
      <w:r w:rsidR="008173C7">
        <w:t xml:space="preserve"> of rice </w:t>
      </w:r>
      <w:r w:rsidR="006B3CCF">
        <w:rPr>
          <w:rFonts w:hint="eastAsia"/>
        </w:rPr>
        <w:t>grains</w:t>
      </w:r>
      <w:r w:rsidR="00BD2ED7">
        <w:t xml:space="preserve"> was </w:t>
      </w:r>
      <w:r w:rsidR="00167FB7">
        <w:t xml:space="preserve">weighed in a Teflon digestion vessel </w:t>
      </w:r>
      <w:r>
        <w:t>and mixed with</w:t>
      </w:r>
      <w:r w:rsidR="00424B00">
        <w:t xml:space="preserve"> 6</w:t>
      </w:r>
      <w:r w:rsidR="00424B00">
        <w:rPr>
          <w:rFonts w:hint="eastAsia"/>
        </w:rPr>
        <w:t>m</w:t>
      </w:r>
      <w:r w:rsidR="00424B00">
        <w:t>L of nitric acid</w:t>
      </w:r>
      <w:r w:rsidR="00460E51">
        <w:t>.</w:t>
      </w:r>
      <w:r w:rsidR="007A15A1">
        <w:t xml:space="preserve"> </w:t>
      </w:r>
      <w:r w:rsidR="001548C0">
        <w:t>The vessel was</w:t>
      </w:r>
      <w:r w:rsidR="00424B00">
        <w:t xml:space="preserve"> </w:t>
      </w:r>
      <w:r w:rsidR="001548C0">
        <w:t>place</w:t>
      </w:r>
      <w:r w:rsidR="007A15A1">
        <w:t>d</w:t>
      </w:r>
      <w:r w:rsidR="001548C0">
        <w:t xml:space="preserve"> </w:t>
      </w:r>
      <w:r w:rsidR="007A4A45">
        <w:t xml:space="preserve">in a fume hood overnight </w:t>
      </w:r>
      <w:r>
        <w:t xml:space="preserve">for pre-digestion </w:t>
      </w:r>
      <w:r w:rsidR="007A4A45">
        <w:t xml:space="preserve">and then transferred to the microwave oven </w:t>
      </w:r>
      <w:r w:rsidR="00D40089">
        <w:t>(</w:t>
      </w:r>
      <w:r w:rsidR="00D40089" w:rsidRPr="00172A08">
        <w:t xml:space="preserve">Anton Paar, </w:t>
      </w:r>
      <w:r w:rsidR="00172A08" w:rsidRPr="00172A08">
        <w:t>Austria</w:t>
      </w:r>
      <w:r w:rsidR="00D40089">
        <w:t>)</w:t>
      </w:r>
      <w:r>
        <w:t xml:space="preserve"> for acid digestion</w:t>
      </w:r>
      <w:r w:rsidR="00A70D0E">
        <w:t xml:space="preserve">. The digestion </w:t>
      </w:r>
      <w:r w:rsidR="00205D7D">
        <w:t xml:space="preserve">temperature </w:t>
      </w:r>
      <w:r w:rsidR="009E217B">
        <w:t xml:space="preserve">of 180 </w:t>
      </w:r>
      <w:r w:rsidR="009E217B" w:rsidRPr="00442F43">
        <w:t>°</w:t>
      </w:r>
      <w:r w:rsidR="009E217B">
        <w:t xml:space="preserve">C was </w:t>
      </w:r>
      <w:r w:rsidR="001D7F52">
        <w:t>gradually reach</w:t>
      </w:r>
      <w:r w:rsidR="00D01CEF">
        <w:t>ed</w:t>
      </w:r>
      <w:r w:rsidR="001D7F52">
        <w:t xml:space="preserve"> </w:t>
      </w:r>
      <w:r w:rsidR="00852FE9">
        <w:t xml:space="preserve">in 15 min, and </w:t>
      </w:r>
      <w:r w:rsidR="00A75633">
        <w:t>held</w:t>
      </w:r>
      <w:r w:rsidR="00852FE9">
        <w:t xml:space="preserve"> for </w:t>
      </w:r>
      <w:r w:rsidR="001D1638">
        <w:t>20</w:t>
      </w:r>
      <w:r w:rsidR="00A52876">
        <w:t xml:space="preserve"> </w:t>
      </w:r>
      <w:r w:rsidR="001D1638">
        <w:t>min.</w:t>
      </w:r>
      <w:r w:rsidR="006518E0">
        <w:t xml:space="preserve"> </w:t>
      </w:r>
      <w:r w:rsidR="008676C3">
        <w:t xml:space="preserve">Following the digestion, </w:t>
      </w:r>
      <w:r w:rsidR="00CD0D60">
        <w:t>the solution was</w:t>
      </w:r>
      <w:r w:rsidR="001B7F6A">
        <w:t xml:space="preserve"> cooled </w:t>
      </w:r>
      <w:r w:rsidR="00167FB7">
        <w:t xml:space="preserve">down </w:t>
      </w:r>
      <w:r w:rsidR="00E1407B">
        <w:t>to</w:t>
      </w:r>
      <w:r w:rsidR="001B7F6A">
        <w:t xml:space="preserve"> room temperature</w:t>
      </w:r>
      <w:r w:rsidR="002F6548">
        <w:t xml:space="preserve"> and</w:t>
      </w:r>
      <w:r w:rsidR="008E7084">
        <w:t xml:space="preserve"> </w:t>
      </w:r>
      <w:r w:rsidR="00B04A1D">
        <w:t xml:space="preserve">diluted </w:t>
      </w:r>
      <w:r w:rsidR="00EE07C3">
        <w:t>to</w:t>
      </w:r>
      <w:r w:rsidR="002F6548">
        <w:t xml:space="preserve"> </w:t>
      </w:r>
      <w:r w:rsidR="002F6548" w:rsidRPr="001F3783">
        <w:t>50mL</w:t>
      </w:r>
      <w:r w:rsidR="00E1407B">
        <w:t xml:space="preserve"> with dionized water</w:t>
      </w:r>
      <w:r w:rsidR="004D470A">
        <w:t xml:space="preserve">. </w:t>
      </w:r>
      <w:r w:rsidR="001F52DD">
        <w:rPr>
          <w:rStyle w:val="afc"/>
        </w:rPr>
        <w:t xml:space="preserve">To avoid cross contamination, all materials including </w:t>
      </w:r>
      <w:r>
        <w:t>the digestion vessels</w:t>
      </w:r>
      <w:r w:rsidR="001F52DD">
        <w:t xml:space="preserve"> </w:t>
      </w:r>
      <w:r>
        <w:t xml:space="preserve">were soaked in a nitric acid solution (30% in water, </w:t>
      </w:r>
      <w:r w:rsidRPr="001F52DD">
        <w:rPr>
          <w:i/>
        </w:rPr>
        <w:t>v</w:t>
      </w:r>
      <w:r>
        <w:t>/</w:t>
      </w:r>
      <w:r w:rsidRPr="001F52DD">
        <w:rPr>
          <w:i/>
        </w:rPr>
        <w:t>v</w:t>
      </w:r>
      <w:r>
        <w:t>) for 24h and rinsed with deionized water for three times</w:t>
      </w:r>
      <w:r w:rsidR="001F52DD">
        <w:t>.</w:t>
      </w:r>
    </w:p>
    <w:p w14:paraId="37C23649" w14:textId="32DA4B97" w:rsidR="003D2DFE" w:rsidRPr="003D2DFE" w:rsidRDefault="00303BEA" w:rsidP="00F90E2A">
      <w:pPr>
        <w:jc w:val="both"/>
      </w:pPr>
      <w:commentRangeStart w:id="6"/>
      <w:r>
        <w:t>T</w:t>
      </w:r>
      <w:r w:rsidRPr="004B5336">
        <w:t>he</w:t>
      </w:r>
      <w:commentRangeEnd w:id="6"/>
      <w:r w:rsidR="006E66FC">
        <w:rPr>
          <w:rStyle w:val="afc"/>
        </w:rPr>
        <w:commentReference w:id="6"/>
      </w:r>
      <w:r w:rsidRPr="004B5336">
        <w:t xml:space="preserve"> concentration</w:t>
      </w:r>
      <w:r>
        <w:t>s</w:t>
      </w:r>
      <w:r w:rsidRPr="004B5336">
        <w:t xml:space="preserve"> of 30 elements (</w:t>
      </w:r>
      <w:r w:rsidRPr="00C474D8">
        <w:rPr>
          <w:vertAlign w:val="superscript"/>
        </w:rPr>
        <w:t>10</w:t>
      </w:r>
      <w:r w:rsidRPr="004B5336">
        <w:t xml:space="preserve">B, </w:t>
      </w:r>
      <w:r w:rsidRPr="00C474D8">
        <w:rPr>
          <w:vertAlign w:val="superscript"/>
        </w:rPr>
        <w:t>23</w:t>
      </w:r>
      <w:r w:rsidRPr="004B5336">
        <w:t xml:space="preserve">Na, </w:t>
      </w:r>
      <w:r w:rsidRPr="00C474D8">
        <w:rPr>
          <w:vertAlign w:val="superscript"/>
        </w:rPr>
        <w:t>24</w:t>
      </w:r>
      <w:r w:rsidRPr="004B5336">
        <w:t xml:space="preserve">Mg, </w:t>
      </w:r>
      <w:r w:rsidRPr="00C474D8">
        <w:rPr>
          <w:vertAlign w:val="superscript"/>
        </w:rPr>
        <w:t>27</w:t>
      </w:r>
      <w:r w:rsidRPr="004B5336">
        <w:t xml:space="preserve">Al, </w:t>
      </w:r>
      <w:r w:rsidRPr="00C474D8">
        <w:rPr>
          <w:vertAlign w:val="superscript"/>
        </w:rPr>
        <w:t>39</w:t>
      </w:r>
      <w:r w:rsidRPr="004B5336">
        <w:t xml:space="preserve">K, </w:t>
      </w:r>
      <w:r w:rsidRPr="00C474D8">
        <w:rPr>
          <w:vertAlign w:val="superscript"/>
        </w:rPr>
        <w:t>43</w:t>
      </w:r>
      <w:r w:rsidRPr="004B5336">
        <w:t xml:space="preserve">Ca, </w:t>
      </w:r>
      <w:r w:rsidRPr="00C474D8">
        <w:rPr>
          <w:vertAlign w:val="superscript"/>
        </w:rPr>
        <w:t>45</w:t>
      </w:r>
      <w:r w:rsidRPr="004B5336">
        <w:t xml:space="preserve">Sc, </w:t>
      </w:r>
      <w:r w:rsidRPr="00C474D8">
        <w:rPr>
          <w:vertAlign w:val="superscript"/>
        </w:rPr>
        <w:t>48</w:t>
      </w:r>
      <w:r w:rsidRPr="004B5336">
        <w:t xml:space="preserve">Ti, </w:t>
      </w:r>
      <w:r w:rsidRPr="00C474D8">
        <w:rPr>
          <w:vertAlign w:val="superscript"/>
        </w:rPr>
        <w:t>51</w:t>
      </w:r>
      <w:r w:rsidRPr="004B5336">
        <w:t xml:space="preserve">V, </w:t>
      </w:r>
      <w:r w:rsidRPr="00C474D8">
        <w:rPr>
          <w:vertAlign w:val="superscript"/>
        </w:rPr>
        <w:t>52</w:t>
      </w:r>
      <w:r w:rsidRPr="004B5336">
        <w:t xml:space="preserve">Cr, </w:t>
      </w:r>
      <w:r w:rsidRPr="00C474D8">
        <w:rPr>
          <w:vertAlign w:val="superscript"/>
        </w:rPr>
        <w:t>55</w:t>
      </w:r>
      <w:r w:rsidRPr="004B5336">
        <w:t xml:space="preserve">Mn, </w:t>
      </w:r>
      <w:r w:rsidRPr="00C474D8">
        <w:rPr>
          <w:vertAlign w:val="superscript"/>
        </w:rPr>
        <w:t>56</w:t>
      </w:r>
      <w:r w:rsidRPr="004B5336">
        <w:t xml:space="preserve">Fe, </w:t>
      </w:r>
      <w:r w:rsidRPr="00C474D8">
        <w:rPr>
          <w:vertAlign w:val="superscript"/>
        </w:rPr>
        <w:t>59</w:t>
      </w:r>
      <w:r w:rsidRPr="004B5336">
        <w:t xml:space="preserve">Co, </w:t>
      </w:r>
      <w:r w:rsidRPr="00C474D8">
        <w:rPr>
          <w:vertAlign w:val="superscript"/>
        </w:rPr>
        <w:t>60</w:t>
      </w:r>
      <w:r w:rsidRPr="004B5336">
        <w:t xml:space="preserve">Ni, </w:t>
      </w:r>
      <w:r w:rsidRPr="00C474D8">
        <w:rPr>
          <w:vertAlign w:val="superscript"/>
        </w:rPr>
        <w:t>65</w:t>
      </w:r>
      <w:r w:rsidRPr="004B5336">
        <w:t xml:space="preserve">Cu, </w:t>
      </w:r>
      <w:r w:rsidRPr="00C474D8">
        <w:rPr>
          <w:vertAlign w:val="superscript"/>
        </w:rPr>
        <w:t>66</w:t>
      </w:r>
      <w:r w:rsidRPr="004B5336">
        <w:t xml:space="preserve">Zn, </w:t>
      </w:r>
      <w:r w:rsidRPr="00C474D8">
        <w:rPr>
          <w:vertAlign w:val="superscript"/>
        </w:rPr>
        <w:t>70</w:t>
      </w:r>
      <w:r w:rsidRPr="004B5336">
        <w:t xml:space="preserve">Ga, </w:t>
      </w:r>
      <w:r w:rsidRPr="00C474D8">
        <w:rPr>
          <w:vertAlign w:val="superscript"/>
        </w:rPr>
        <w:t>73</w:t>
      </w:r>
      <w:r w:rsidRPr="004B5336">
        <w:t xml:space="preserve">Ge, </w:t>
      </w:r>
      <w:r w:rsidRPr="00C474D8">
        <w:rPr>
          <w:vertAlign w:val="superscript"/>
        </w:rPr>
        <w:t>75</w:t>
      </w:r>
      <w:r w:rsidRPr="004B5336">
        <w:t xml:space="preserve">As, </w:t>
      </w:r>
      <w:r w:rsidRPr="00C474D8">
        <w:rPr>
          <w:vertAlign w:val="superscript"/>
        </w:rPr>
        <w:t>78</w:t>
      </w:r>
      <w:r w:rsidRPr="004B5336">
        <w:t xml:space="preserve">Se, </w:t>
      </w:r>
      <w:r w:rsidRPr="00C474D8">
        <w:rPr>
          <w:vertAlign w:val="superscript"/>
        </w:rPr>
        <w:t>85</w:t>
      </w:r>
      <w:r w:rsidRPr="004B5336">
        <w:t xml:space="preserve">Rb, </w:t>
      </w:r>
      <w:r w:rsidRPr="00C474D8">
        <w:rPr>
          <w:vertAlign w:val="superscript"/>
        </w:rPr>
        <w:t>86</w:t>
      </w:r>
      <w:r w:rsidRPr="004B5336">
        <w:t xml:space="preserve">Sr, </w:t>
      </w:r>
      <w:r w:rsidRPr="00C474D8">
        <w:rPr>
          <w:vertAlign w:val="superscript"/>
        </w:rPr>
        <w:t>93</w:t>
      </w:r>
      <w:r w:rsidRPr="004B5336">
        <w:t xml:space="preserve">Nb, </w:t>
      </w:r>
      <w:r w:rsidRPr="00C474D8">
        <w:rPr>
          <w:vertAlign w:val="superscript"/>
        </w:rPr>
        <w:t>98</w:t>
      </w:r>
      <w:r w:rsidRPr="004B5336">
        <w:t xml:space="preserve">Mo, </w:t>
      </w:r>
      <w:r w:rsidRPr="00C474D8">
        <w:rPr>
          <w:vertAlign w:val="superscript"/>
        </w:rPr>
        <w:t>107</w:t>
      </w:r>
      <w:r w:rsidRPr="004B5336">
        <w:t xml:space="preserve">Ag, </w:t>
      </w:r>
      <w:r w:rsidRPr="00C474D8">
        <w:rPr>
          <w:vertAlign w:val="superscript"/>
        </w:rPr>
        <w:t>114</w:t>
      </w:r>
      <w:r w:rsidRPr="004B5336">
        <w:t xml:space="preserve">Cd, </w:t>
      </w:r>
      <w:r w:rsidRPr="00C474D8">
        <w:rPr>
          <w:vertAlign w:val="superscript"/>
        </w:rPr>
        <w:t>133</w:t>
      </w:r>
      <w:r w:rsidRPr="004B5336">
        <w:t xml:space="preserve">Cs, </w:t>
      </w:r>
      <w:r w:rsidRPr="00C474D8">
        <w:rPr>
          <w:vertAlign w:val="superscript"/>
        </w:rPr>
        <w:t>138</w:t>
      </w:r>
      <w:r w:rsidRPr="004B5336">
        <w:t xml:space="preserve">Ba, </w:t>
      </w:r>
      <w:r w:rsidRPr="00C474D8">
        <w:rPr>
          <w:vertAlign w:val="superscript"/>
        </w:rPr>
        <w:t>201</w:t>
      </w:r>
      <w:r w:rsidRPr="004B5336">
        <w:t xml:space="preserve">Hg, </w:t>
      </w:r>
      <w:r w:rsidRPr="00C474D8">
        <w:rPr>
          <w:vertAlign w:val="superscript"/>
        </w:rPr>
        <w:t>208</w:t>
      </w:r>
      <w:r w:rsidRPr="004B5336">
        <w:t>Pb)</w:t>
      </w:r>
      <w:r>
        <w:t xml:space="preserve"> were measured with </w:t>
      </w:r>
      <w:r w:rsidR="0015375A">
        <w:t xml:space="preserve">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0E7119">
        <w:t xml:space="preserve">. </w:t>
      </w:r>
      <w:r w:rsidR="00395F29">
        <w:t xml:space="preserve">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BE5474">
        <w:t>published method</w:t>
      </w:r>
      <w:r w:rsidR="00F46157" w:rsidRPr="004B5336">
        <w:fldChar w:fldCharType="begin" w:fldLock="1"/>
      </w:r>
      <w:r w:rsidR="005960CC">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26&lt;/sup&gt;","plainTextFormattedCitation":"26","previouslyFormattedCitation":"&lt;sup&gt;26&lt;/sup&gt;"},"properties":{"noteIndex":0},"schema":"https://github.com/citation-style-language/schema/raw/master/csl-citation.json"}</w:instrText>
      </w:r>
      <w:r w:rsidR="00F46157" w:rsidRPr="004B5336">
        <w:fldChar w:fldCharType="separate"/>
      </w:r>
      <w:r w:rsidR="005960CC" w:rsidRPr="005960CC">
        <w:rPr>
          <w:noProof/>
          <w:vertAlign w:val="superscript"/>
        </w:rPr>
        <w:t>26</w:t>
      </w:r>
      <w:r w:rsidR="00F46157" w:rsidRPr="004B5336">
        <w:fldChar w:fldCharType="end"/>
      </w:r>
      <w:r w:rsidR="001D1CD2">
        <w:t xml:space="preserve"> </w:t>
      </w:r>
      <w:r w:rsidR="001D1CD2">
        <w:rPr>
          <w:rFonts w:hint="eastAsia"/>
        </w:rPr>
        <w:t>with</w:t>
      </w:r>
      <w:r w:rsidR="001D1CD2">
        <w:t xml:space="preserve"> </w:t>
      </w:r>
      <w:r w:rsidR="00BE5474">
        <w:t>some</w:t>
      </w:r>
      <w:r w:rsidR="00434350">
        <w:t xml:space="preserve"> </w:t>
      </w:r>
      <w:r w:rsidR="001D1CD2">
        <w:rPr>
          <w:rFonts w:hint="eastAsia"/>
        </w:rPr>
        <w:t>modifications</w:t>
      </w:r>
      <w:r w:rsidR="00963A54">
        <w:t>:</w:t>
      </w:r>
      <w:r w:rsidR="00434350">
        <w:t xml:space="preserve"> </w:t>
      </w:r>
      <w:r w:rsidR="00A54A32" w:rsidRPr="00AC32F9">
        <w:t>radio frequency</w:t>
      </w:r>
      <w:r w:rsidR="00A54A32" w:rsidRPr="00A54A32" w:rsidDel="00A54A32">
        <w:t xml:space="preserve"> </w:t>
      </w:r>
      <w:r w:rsidR="001A1902" w:rsidRPr="00A54A32">
        <w:t>power</w:t>
      </w:r>
      <w:r w:rsidR="001A1902" w:rsidRPr="001A06F1">
        <w:t xml:space="preserve"> </w:t>
      </w:r>
      <w:r w:rsidR="00C130AC" w:rsidRPr="001A06F1">
        <w:t xml:space="preserve">of </w:t>
      </w:r>
      <w:r w:rsidR="00780870" w:rsidRPr="001A06F1">
        <w:rPr>
          <w:rFonts w:hint="eastAsia"/>
        </w:rPr>
        <w:t>1550</w:t>
      </w:r>
      <w:r w:rsidR="00780870" w:rsidRPr="001A06F1">
        <w:t xml:space="preserve"> </w:t>
      </w:r>
      <w:r w:rsidR="00C130AC" w:rsidRPr="001A06F1">
        <w:t xml:space="preserve">W, </w:t>
      </w:r>
      <w:r w:rsidR="00963A54" w:rsidRPr="00DE027D">
        <w:t>radio frequency</w:t>
      </w:r>
      <w:r w:rsidR="00C130AC" w:rsidRPr="001A06F1">
        <w:t xml:space="preserve"> matching of </w:t>
      </w:r>
      <w:r w:rsidR="00780870" w:rsidRPr="001A06F1">
        <w:rPr>
          <w:rFonts w:hint="eastAsia"/>
        </w:rPr>
        <w:t>1.85</w:t>
      </w:r>
      <w:r w:rsidR="009E181A" w:rsidRPr="001A06F1">
        <w:t xml:space="preserve"> </w:t>
      </w:r>
      <w:r w:rsidR="00C130AC" w:rsidRPr="001A06F1">
        <w:t>V</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96EE6">
        <w:t>.</w:t>
      </w:r>
      <w:r w:rsidR="00030D97" w:rsidRPr="004B5336">
        <w:t xml:space="preserve"> </w:t>
      </w:r>
      <w:r w:rsidR="00BE22C8" w:rsidRPr="00BE22C8">
        <w:t xml:space="preserve">An online internal standard solution of </w:t>
      </w:r>
      <w:r w:rsidR="00BE22C8" w:rsidRPr="00C474D8">
        <w:rPr>
          <w:vertAlign w:val="superscript"/>
        </w:rPr>
        <w:t>103</w:t>
      </w:r>
      <w:r w:rsidR="00BE22C8" w:rsidRPr="004B5336">
        <w:t>Rh</w:t>
      </w:r>
      <w:r w:rsidR="00BE22C8" w:rsidRPr="00BE22C8">
        <w:t xml:space="preserve"> </w:t>
      </w:r>
      <w:r w:rsidR="00AB7DB5">
        <w:t>(</w:t>
      </w:r>
      <w:r w:rsidR="000E7119">
        <w:t xml:space="preserve">10 </w:t>
      </w:r>
      <w:r w:rsidR="00990227">
        <w:t>mg</w:t>
      </w:r>
      <w:r w:rsidR="00861082">
        <w:t xml:space="preserve"> </w:t>
      </w:r>
      <w:r w:rsidR="00861082">
        <w:rPr>
          <w:rFonts w:cstheme="minorHAnsi"/>
        </w:rPr>
        <w:t>·</w:t>
      </w:r>
      <w:r w:rsidR="00861082">
        <w:t xml:space="preserve"> L</w:t>
      </w:r>
      <w:r w:rsidR="00861082" w:rsidRPr="006E66FC">
        <w:rPr>
          <w:vertAlign w:val="superscript"/>
        </w:rPr>
        <w:t>-1</w:t>
      </w:r>
      <w:r w:rsidR="00AB7DB5">
        <w:t>)</w:t>
      </w:r>
      <w:r w:rsidR="00BE22C8" w:rsidRPr="00BE22C8">
        <w:t xml:space="preserve"> was used to correct matrix effects and compensate for possible </w:t>
      </w:r>
      <w:r w:rsidR="00B629D4">
        <w:t xml:space="preserve">instrumental </w:t>
      </w:r>
      <w:r w:rsidR="00BE22C8" w:rsidRPr="00BE22C8">
        <w:t>deviations.</w:t>
      </w:r>
      <w:r w:rsidR="003B03AA">
        <w:t xml:space="preserve"> </w:t>
      </w:r>
      <w:r w:rsidR="001C40D8">
        <w:t xml:space="preserve">CRM </w:t>
      </w:r>
      <w:r w:rsidR="00BD3838">
        <w:t>w</w:t>
      </w:r>
      <w:r w:rsidR="001C40D8">
        <w:t>e</w:t>
      </w:r>
      <w:r w:rsidR="00BD3838">
        <w:t>re</w:t>
      </w:r>
      <w:r w:rsidR="006E66FC">
        <w:t xml:space="preserve"> digested and analyzed  following the same procedure above </w:t>
      </w:r>
      <w:r w:rsidR="00030D97" w:rsidRPr="006E0B82">
        <w:t xml:space="preserve">to verify </w:t>
      </w:r>
      <w:r w:rsidR="006E66FC">
        <w:t xml:space="preserve">the </w:t>
      </w:r>
      <w:r w:rsidR="00030D97" w:rsidRPr="006E0B82">
        <w:t>accuracy</w:t>
      </w:r>
      <w:r w:rsidR="00030D97">
        <w:t xml:space="preserve"> </w:t>
      </w:r>
      <w:r w:rsidR="00030D97" w:rsidRPr="006E0B82">
        <w:t xml:space="preserve">of the </w:t>
      </w:r>
      <w:r w:rsidR="003D2DFE">
        <w:t>ICP-MS</w:t>
      </w:r>
      <w:r>
        <w:t xml:space="preserve"> analysis. </w:t>
      </w:r>
      <w:r w:rsidR="00062DF1">
        <w:t xml:space="preserve">The digestion and analysis for each rice sample were repeated in duplicate. </w:t>
      </w:r>
    </w:p>
    <w:p w14:paraId="6D9538B8" w14:textId="50B0E0D2" w:rsidR="005F2FCB" w:rsidRPr="00F90E2A" w:rsidRDefault="0015677D" w:rsidP="00F90E2A">
      <w:pPr>
        <w:jc w:val="both"/>
        <w:rPr>
          <w:i/>
          <w:iCs/>
        </w:rPr>
      </w:pPr>
      <w:r w:rsidRPr="00F90E2A">
        <w:rPr>
          <w:i/>
          <w:iCs/>
        </w:rPr>
        <w:t xml:space="preserve">Statistical analysis </w:t>
      </w:r>
    </w:p>
    <w:p w14:paraId="43BA628E" w14:textId="495CDC7F" w:rsidR="00B60385" w:rsidRDefault="00257573" w:rsidP="00381A0F">
      <w:pPr>
        <w:jc w:val="both"/>
      </w:pPr>
      <w:r>
        <w:t xml:space="preserve">To compare the levels of elements in the GI rice samples, </w:t>
      </w:r>
      <w:r w:rsidR="00F70A8C">
        <w:t>t</w:t>
      </w:r>
      <w:r w:rsidR="003D2DFE">
        <w:t>he original dataset was analyzed by o</w:t>
      </w:r>
      <w:r w:rsidR="003D2DFE" w:rsidRPr="000F79B9">
        <w:t>ne</w:t>
      </w:r>
      <w:r w:rsidR="001A00EC" w:rsidRPr="000F79B9">
        <w:t xml:space="preserve">-way analysis of variance </w:t>
      </w:r>
      <w:r w:rsidR="00B10585" w:rsidRPr="000F79B9">
        <w:t>(</w:t>
      </w:r>
      <w:r w:rsidR="001A00EC" w:rsidRPr="000F79B9">
        <w:t xml:space="preserve">ANOVA) </w:t>
      </w:r>
      <w:r w:rsidR="008A3C50">
        <w:t>coupled with Tukey</w:t>
      </w:r>
      <w:r w:rsidR="00FE52DD">
        <w:t>’s</w:t>
      </w:r>
      <w:r w:rsidR="008A3C50">
        <w:t xml:space="preserve"> </w:t>
      </w:r>
      <w:r w:rsidR="00473C41">
        <w:t>test</w:t>
      </w:r>
      <w:r w:rsidR="00F70FDB">
        <w:t xml:space="preserve"> </w:t>
      </w:r>
      <w:r w:rsidR="00F70FDB" w:rsidRPr="000F79B9">
        <w:t>(</w:t>
      </w:r>
      <w:r w:rsidR="00F70FDB" w:rsidRPr="002363B7">
        <w:rPr>
          <w:i/>
        </w:rPr>
        <w:t>p</w:t>
      </w:r>
      <w:r w:rsidR="00F70FDB" w:rsidRPr="000F79B9">
        <w:t xml:space="preserve"> </w:t>
      </w:r>
      <w:r w:rsidR="00F70FDB" w:rsidRPr="003A4A35">
        <w:rPr>
          <w:rFonts w:cstheme="minorHAnsi"/>
        </w:rPr>
        <w:t>≤</w:t>
      </w:r>
      <w:r w:rsidR="00F70FDB" w:rsidRPr="000F79B9">
        <w:t xml:space="preserve"> 0.05)</w:t>
      </w:r>
      <w:r w:rsidR="00AC0A5B">
        <w:t>.</w:t>
      </w:r>
      <w:r w:rsidR="00A156BB">
        <w:t xml:space="preserve"> </w:t>
      </w:r>
      <w:r w:rsidR="00B82F68" w:rsidRPr="007825AF">
        <w:t>The dataset</w:t>
      </w:r>
      <w:r w:rsidR="00B82F68">
        <w:rPr>
          <w:color w:val="FF0000"/>
        </w:rPr>
        <w:t xml:space="preserve"> </w:t>
      </w:r>
      <w:r w:rsidR="004F6125">
        <w:t xml:space="preserve">was </w:t>
      </w:r>
      <w:r w:rsidR="00884DAF">
        <w:t xml:space="preserve">then </w:t>
      </w:r>
      <w:r w:rsidR="004F6125">
        <w:t xml:space="preserve">scaled by </w:t>
      </w:r>
      <w:r w:rsidR="004F6125" w:rsidRPr="00F15929">
        <w:t xml:space="preserve">taking logarithmic transformation </w:t>
      </w:r>
      <w:r w:rsidR="004F6125" w:rsidRPr="00F15929">
        <w:rPr>
          <w:rFonts w:hint="eastAsia"/>
        </w:rPr>
        <w:t>a</w:t>
      </w:r>
      <w:r w:rsidR="004F6125" w:rsidRPr="001B40DC">
        <w:t>nd subjected to unsupervised PCA</w:t>
      </w:r>
      <w:r w:rsidR="00DB0D7A">
        <w:t xml:space="preserve"> for initial visualization</w:t>
      </w:r>
      <w:r w:rsidR="004F6125" w:rsidRPr="00F15929">
        <w:t>.</w:t>
      </w:r>
      <w:r w:rsidR="009276B3">
        <w:t xml:space="preserve"> </w:t>
      </w:r>
      <w:r w:rsidR="00DB0D7A" w:rsidRPr="00F15929">
        <w:t xml:space="preserve">Two machine learning algorithms, RF and SVM were implemented </w:t>
      </w:r>
      <w:r w:rsidR="00DB0D7A">
        <w:t>to construct</w:t>
      </w:r>
      <w:r w:rsidR="00DB0D7A" w:rsidRPr="00F15929">
        <w:t xml:space="preserve"> classifiers</w:t>
      </w:r>
      <w:r w:rsidR="00DB0D7A">
        <w:t>.</w:t>
      </w:r>
      <w:r w:rsidR="00B92CFD">
        <w:t xml:space="preserve"> </w:t>
      </w:r>
      <w:r w:rsidR="00FB5602" w:rsidRPr="00733E0F">
        <w:t>RF</w:t>
      </w:r>
      <w:r w:rsidR="00FB5602" w:rsidRPr="00F15929">
        <w:t xml:space="preserve"> was first introduced by Breiman</w:t>
      </w:r>
      <w:r w:rsidR="00FB5602" w:rsidRPr="00F15929">
        <w:fldChar w:fldCharType="begin" w:fldLock="1"/>
      </w:r>
      <w:r w:rsidR="005960CC">
        <w: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27&lt;/sup&gt;","plainTextFormattedCitation":"27","previouslyFormattedCitation":"&lt;sup&gt;27&lt;/sup&gt;"},"properties":{"noteIndex":0},"schema":"https://github.com/citation-style-language/schema/raw/master/csl-citation.json"}</w:instrText>
      </w:r>
      <w:r w:rsidR="00FB5602" w:rsidRPr="00F15929">
        <w:fldChar w:fldCharType="separate"/>
      </w:r>
      <w:r w:rsidR="005960CC" w:rsidRPr="005960CC">
        <w:rPr>
          <w:noProof/>
          <w:vertAlign w:val="superscript"/>
        </w:rPr>
        <w:t>27</w:t>
      </w:r>
      <w:r w:rsidR="00FB5602" w:rsidRPr="00F15929">
        <w:fldChar w:fldCharType="end"/>
      </w:r>
      <w:r w:rsidR="00FB5602" w:rsidRPr="00F15929">
        <w:t xml:space="preserve"> and it is made of a</w:t>
      </w:r>
      <w:r w:rsidR="00FB5602">
        <w:t xml:space="preserve">n ensemble of </w:t>
      </w:r>
      <w:r w:rsidR="00FB5602" w:rsidRPr="00F15929">
        <w:t>decision trees, which are generated from original dataset using bootstrap partition</w:t>
      </w:r>
      <w:r w:rsidR="00B92CFD">
        <w:t>.</w:t>
      </w:r>
      <w:r w:rsidR="00FB5602">
        <w:t xml:space="preserve"> </w:t>
      </w:r>
      <w:r w:rsidR="00FB5602" w:rsidRPr="00F15929">
        <w:t>SVM makes classifications by projecting</w:t>
      </w:r>
      <w:r w:rsidR="00FB5602" w:rsidRPr="001B40DC">
        <w:t xml:space="preserve"> the input vectors into a high dimensional space, and</w:t>
      </w:r>
      <w:r w:rsidR="00FB5602" w:rsidRPr="00572C70">
        <w:t xml:space="preserve"> finding a hyperplane that could separate different </w:t>
      </w:r>
      <w:r w:rsidR="00FB5602" w:rsidRPr="00733E0F">
        <w:t>classes</w:t>
      </w:r>
      <w:r w:rsidR="00FB5602" w:rsidRPr="003254E9">
        <w:fldChar w:fldCharType="begin" w:fldLock="1"/>
      </w:r>
      <w:r w:rsidR="005960CC">
        <w: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28&lt;/sup&gt;","plainTextFormattedCitation":"28","previouslyFormattedCitation":"&lt;sup&gt;28&lt;/sup&gt;"},"properties":{"noteIndex":0},"schema":"https://github.com/citation-style-language/schema/raw/master/csl-citation.json"}</w:instrText>
      </w:r>
      <w:r w:rsidR="00FB5602" w:rsidRPr="003254E9">
        <w:fldChar w:fldCharType="separate"/>
      </w:r>
      <w:r w:rsidR="005960CC" w:rsidRPr="005960CC">
        <w:rPr>
          <w:noProof/>
          <w:vertAlign w:val="superscript"/>
        </w:rPr>
        <w:t>28</w:t>
      </w:r>
      <w:r w:rsidR="00FB5602" w:rsidRPr="003254E9">
        <w:fldChar w:fldCharType="end"/>
      </w:r>
      <w:r w:rsidR="00FB5602">
        <w:t>.</w:t>
      </w:r>
      <w:r w:rsidR="00FB5602">
        <w:rPr>
          <w:rStyle w:val="afc"/>
        </w:rPr>
        <w:t xml:space="preserve"> </w:t>
      </w:r>
      <w:r w:rsidR="00DB0D7A" w:rsidRPr="00AE2182">
        <w:t xml:space="preserve"> </w:t>
      </w:r>
      <w:r w:rsidR="0050617A">
        <w:t>Feature selection is a data processing technique</w:t>
      </w:r>
      <w:r w:rsidR="009276B3">
        <w:t xml:space="preserve"> </w:t>
      </w:r>
      <w:r w:rsidR="0078150E">
        <w:t>for</w:t>
      </w:r>
      <w:r w:rsidR="0050617A">
        <w:t xml:space="preserve"> data mining, aiming to </w:t>
      </w:r>
      <w:r w:rsidR="00BC1A70">
        <w:t xml:space="preserve">identify pertinent features while discarding irrelevant ones, which are not informative </w:t>
      </w:r>
      <w:r w:rsidR="00430306">
        <w:t>but contribute to the overall dimensionality of the problem space</w:t>
      </w:r>
      <w:r w:rsidR="0064762E">
        <w:fldChar w:fldCharType="begin" w:fldLock="1"/>
      </w:r>
      <w:r w:rsidR="005960CC">
        <w:instrText>ADDIN CSL_CITATION {"citationItems":[{"id":"ITEM-1","itemData":{"DOI":"10.1016/j.jbi.2018.07.014","author":[{"dropping-particle":"","family":"Urbanowicz","given":"Ryan","non-dropping-particle":"","parse-names":false,"suffix":""},{"dropping-particle":"","family":"Meeker","given":"Melissa","non-dropping-particle":"","parse-names":false,"suffix":""},{"dropping-particle":"","family":"LaCava","given":"William","non-dropping-particle":"","parse-names":false,"suffix":""},{"dropping-particle":"","family":"Olson","given":"Randal","non-dropping-particle":"","parse-names":false,"suffix":""},{"dropping-particle":"","family":"Moore","given":"Jason","non-dropping-particle":"","parse-names":false,"suffix":""}],"container-title":"Journal of Biomedical Informatics","id":"ITEM-1","issued":{"date-parts":[["2017"]]},"title":"Relief-Based Feature Selection: Introduction and Review","type":"article-journal","volume":"85"},"uris":["http://www.mendeley.com/documents/?uuid=6bdd07e2-72c7-45ba-ba6c-553a493dd287"]}],"mendeley":{"formattedCitation":"&lt;sup&gt;29&lt;/sup&gt;","plainTextFormattedCitation":"29","previouslyFormattedCitation":"&lt;sup&gt;29&lt;/sup&gt;"},"properties":{"noteIndex":0},"schema":"https://github.com/citation-style-language/schema/raw/master/csl-citation.json"}</w:instrText>
      </w:r>
      <w:r w:rsidR="0064762E">
        <w:fldChar w:fldCharType="separate"/>
      </w:r>
      <w:r w:rsidR="005960CC" w:rsidRPr="005960CC">
        <w:rPr>
          <w:noProof/>
          <w:vertAlign w:val="superscript"/>
        </w:rPr>
        <w:t>29</w:t>
      </w:r>
      <w:r w:rsidR="0064762E">
        <w:fldChar w:fldCharType="end"/>
      </w:r>
      <w:r w:rsidR="0064762E">
        <w:t xml:space="preserve">. </w:t>
      </w:r>
      <w:r w:rsidR="009276B3">
        <w:t xml:space="preserve">In our study, </w:t>
      </w:r>
      <w:r w:rsidR="00DB0D7A" w:rsidRPr="00BA0445">
        <w:t>Relief</w:t>
      </w:r>
      <w:r w:rsidR="00DB0D7A">
        <w:t>F</w:t>
      </w:r>
      <w:r w:rsidR="00DB0D7A">
        <w:fldChar w:fldCharType="begin" w:fldLock="1"/>
      </w:r>
      <w:r w:rsidR="005960CC">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30,31&lt;/sup&gt;","plainTextFormattedCitation":"30,31","previouslyFormattedCitation":"&lt;sup&gt;30,31&lt;/sup&gt;"},"properties":{"noteIndex":0},"schema":"https://github.com/citation-style-language/schema/raw/master/csl-citation.json"}</w:instrText>
      </w:r>
      <w:r w:rsidR="00DB0D7A">
        <w:fldChar w:fldCharType="separate"/>
      </w:r>
      <w:r w:rsidR="005960CC" w:rsidRPr="005960CC">
        <w:rPr>
          <w:noProof/>
          <w:vertAlign w:val="superscript"/>
        </w:rPr>
        <w:t>30,31</w:t>
      </w:r>
      <w:r w:rsidR="00DB0D7A">
        <w:fldChar w:fldCharType="end"/>
      </w:r>
      <w:r w:rsidR="00DB0D7A">
        <w:t xml:space="preserve"> was</w:t>
      </w:r>
      <w:r w:rsidR="00DB0D7A" w:rsidRPr="00027B6C">
        <w:t xml:space="preserve"> ut</w:t>
      </w:r>
      <w:r w:rsidR="00DB0D7A" w:rsidRPr="000E296B">
        <w:t>ilized</w:t>
      </w:r>
      <w:r w:rsidR="00C14F95">
        <w:t xml:space="preserve"> as the feature selector by</w:t>
      </w:r>
      <w:r w:rsidR="005775FF">
        <w:t xml:space="preserve"> assigning relative importance to features basing on </w:t>
      </w:r>
      <w:r w:rsidR="00AF2707">
        <w:t xml:space="preserve">a calculated </w:t>
      </w:r>
      <w:r w:rsidR="009416B6">
        <w:t>proxy statistic</w:t>
      </w:r>
      <w:r w:rsidR="009416B6">
        <w:fldChar w:fldCharType="begin" w:fldLock="1"/>
      </w:r>
      <w:r w:rsidR="005960CC">
        <w:instrText>ADDIN CSL_CITATION {"citationItems":[{"id":"ITEM-1","itemData":{"DOI":"https://doi.org/10.1016/j.jbi.2018.07.014","ISBN":"1532-0464","abstract":"Feature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Informatics","id":"ITEM-1","issued":{"date-parts":[["2018"]]},"page":"189-203","title":"Relief-based feature selection: Introduction and review","type":"article-journal","volume":"85"},"uris":["http://www.mendeley.com/documents/?uuid=7f92b580-e2b4-4e40-b46c-ed915eba9ad7"]}],"mendeley":{"formattedCitation":"&lt;sup&gt;31&lt;/sup&gt;","plainTextFormattedCitation":"31","previouslyFormattedCitation":"&lt;sup&gt;31&lt;/sup&gt;"},"properties":{"noteIndex":0},"schema":"https://github.com/citation-style-language/schema/raw/master/csl-citation.json"}</w:instrText>
      </w:r>
      <w:r w:rsidR="009416B6">
        <w:fldChar w:fldCharType="separate"/>
      </w:r>
      <w:r w:rsidR="005960CC" w:rsidRPr="005960CC">
        <w:rPr>
          <w:noProof/>
          <w:vertAlign w:val="superscript"/>
        </w:rPr>
        <w:t>31</w:t>
      </w:r>
      <w:r w:rsidR="009416B6">
        <w:fldChar w:fldCharType="end"/>
      </w:r>
      <w:r w:rsidR="009416B6" w:rsidRPr="00733E0F">
        <w:t>.</w:t>
      </w:r>
      <w:r w:rsidR="00AF2707">
        <w:t xml:space="preserve"> </w:t>
      </w:r>
      <w:r w:rsidR="00FD69AC">
        <w:t xml:space="preserve"> </w:t>
      </w:r>
      <w:r w:rsidR="00FE227B" w:rsidRPr="00D164C7">
        <w:t>Fig. 2</w:t>
      </w:r>
      <w:r w:rsidR="00DF4FDF">
        <w:t xml:space="preserve"> </w:t>
      </w:r>
      <w:r w:rsidR="008C1D50">
        <w:t xml:space="preserve">showed </w:t>
      </w:r>
      <w:r w:rsidR="00FE227B" w:rsidRPr="00763AE6">
        <w:t xml:space="preserve">the </w:t>
      </w:r>
      <w:r w:rsidR="00FE227B">
        <w:t xml:space="preserve">workflow </w:t>
      </w:r>
      <w:r w:rsidR="00FE227B" w:rsidRPr="00763AE6">
        <w:t xml:space="preserve">for </w:t>
      </w:r>
      <w:r w:rsidR="00FE227B">
        <w:t>the training of classifiers and the validation of the classification models</w:t>
      </w:r>
      <w:r w:rsidR="00B43599">
        <w:t xml:space="preserve">: </w:t>
      </w:r>
    </w:p>
    <w:p w14:paraId="50BFA3EF" w14:textId="75763BD4" w:rsidR="00B60385" w:rsidRDefault="00451F25" w:rsidP="00FF49F3">
      <w:pPr>
        <w:pStyle w:val="af9"/>
        <w:numPr>
          <w:ilvl w:val="3"/>
          <w:numId w:val="22"/>
        </w:numPr>
        <w:ind w:firstLineChars="0"/>
        <w:jc w:val="both"/>
      </w:pPr>
      <w:r>
        <w:t>T</w:t>
      </w:r>
      <w:r w:rsidR="003F0340">
        <w:t xml:space="preserve">he </w:t>
      </w:r>
      <w:r w:rsidR="00B43599">
        <w:t xml:space="preserve">scaled </w:t>
      </w:r>
      <w:r w:rsidR="003F0340">
        <w:t>dataset was</w:t>
      </w:r>
      <w:r w:rsidR="00244B7F">
        <w:t xml:space="preserve"> randomly</w:t>
      </w:r>
      <w:r w:rsidR="003F0340">
        <w:t xml:space="preserve"> splitted</w:t>
      </w:r>
      <w:r w:rsidR="003F0340" w:rsidRPr="00CB275C">
        <w:t xml:space="preserve"> into </w:t>
      </w:r>
      <w:r w:rsidR="003F0340">
        <w:t xml:space="preserve">a </w:t>
      </w:r>
      <w:r w:rsidR="003F0340" w:rsidRPr="00CB275C">
        <w:t xml:space="preserve">training </w:t>
      </w:r>
      <w:r w:rsidR="003F0340" w:rsidRPr="007027A0">
        <w:t>set</w:t>
      </w:r>
      <w:r w:rsidR="003F0340">
        <w:t xml:space="preserve"> (</w:t>
      </w:r>
      <w:r w:rsidR="00E1545F">
        <w:t xml:space="preserve">sample number: </w:t>
      </w:r>
      <w:r w:rsidR="003F0340">
        <w:t>104)</w:t>
      </w:r>
      <w:r w:rsidR="003F0340" w:rsidRPr="00CB275C">
        <w:t xml:space="preserve"> and</w:t>
      </w:r>
      <w:r w:rsidR="003F0340">
        <w:t xml:space="preserve"> a</w:t>
      </w:r>
      <w:r w:rsidR="003F0340" w:rsidRPr="00CB275C">
        <w:t xml:space="preserve"> testing set </w:t>
      </w:r>
      <w:r w:rsidR="003F0340">
        <w:t>(</w:t>
      </w:r>
      <w:r w:rsidR="00E1545F">
        <w:t xml:space="preserve">sample number: </w:t>
      </w:r>
      <w:r w:rsidR="003F0340">
        <w:t>27)</w:t>
      </w:r>
      <w:r w:rsidR="003F0340" w:rsidRPr="00B95CEE">
        <w:t xml:space="preserve"> </w:t>
      </w:r>
      <w:r w:rsidR="003F0340" w:rsidRPr="007C7D51">
        <w:t>in a stratified fashion</w:t>
      </w:r>
      <w:r w:rsidR="003F0340">
        <w:t xml:space="preserve"> (80:20). </w:t>
      </w:r>
    </w:p>
    <w:p w14:paraId="02798C4D" w14:textId="17E0D4D9" w:rsidR="00255BD0" w:rsidRDefault="003F0340" w:rsidP="007825AF">
      <w:pPr>
        <w:pStyle w:val="af9"/>
        <w:numPr>
          <w:ilvl w:val="3"/>
          <w:numId w:val="22"/>
        </w:numPr>
        <w:ind w:firstLineChars="0"/>
        <w:jc w:val="both"/>
      </w:pPr>
      <w:r w:rsidRPr="00763AE6">
        <w:t xml:space="preserve">The </w:t>
      </w:r>
      <w:r w:rsidR="0006244D" w:rsidRPr="00BA0445">
        <w:t>Relief</w:t>
      </w:r>
      <w:r w:rsidR="0006244D">
        <w:t>F</w:t>
      </w:r>
      <w:r w:rsidR="00DB0D7A">
        <w:t xml:space="preserve"> </w:t>
      </w:r>
      <w:r w:rsidRPr="00763AE6">
        <w:t xml:space="preserve">algorithm was applied </w:t>
      </w:r>
      <w:r w:rsidR="00D1184B">
        <w:t>to</w:t>
      </w:r>
      <w:r w:rsidR="00D1184B" w:rsidRPr="00763AE6">
        <w:t xml:space="preserve"> </w:t>
      </w:r>
      <w:r w:rsidR="00381A0F" w:rsidRPr="00763AE6">
        <w:t xml:space="preserve">the training </w:t>
      </w:r>
      <w:r w:rsidR="00381A0F" w:rsidRPr="00B045F2">
        <w:t>set</w:t>
      </w:r>
      <w:r w:rsidR="00672B91">
        <w:t xml:space="preserve"> </w:t>
      </w:r>
      <w:ins w:id="7" w:author="Xu, Jason" w:date="2020-03-21T12:10:00Z">
        <w:r w:rsidR="00FF46D6">
          <w:t xml:space="preserve">so that </w:t>
        </w:r>
      </w:ins>
      <w:ins w:id="8" w:author="Xu, Jason" w:date="2020-03-21T12:11:00Z">
        <w:r w:rsidR="004F6B76">
          <w:t>all 30 features were ranked based on their differentiating power.</w:t>
        </w:r>
      </w:ins>
      <w:r w:rsidR="004F6B76">
        <w:t xml:space="preserve"> </w:t>
      </w:r>
      <w:r w:rsidR="00154A7E">
        <w:t xml:space="preserve">Following this, </w:t>
      </w:r>
      <w:r w:rsidR="000C2797" w:rsidRPr="000A5F5A">
        <w:t>step</w:t>
      </w:r>
      <w:r w:rsidR="000A5F5A" w:rsidRPr="000A5F5A">
        <w:t>-</w:t>
      </w:r>
      <w:r w:rsidR="000C2797" w:rsidRPr="000A5F5A">
        <w:t xml:space="preserve">wise </w:t>
      </w:r>
      <w:r w:rsidR="000C2797">
        <w:t>f</w:t>
      </w:r>
      <w:r w:rsidR="00AB761A">
        <w:t>orward selection</w:t>
      </w:r>
      <w:ins w:id="9" w:author="Xu, Jason" w:date="2020-03-21T12:14:00Z">
        <w:r w:rsidR="000C7C88">
          <w:fldChar w:fldCharType="begin" w:fldLock="1"/>
        </w:r>
        <w:r w:rsidR="000C7C88">
          <w:instrText>ADDIN CSL_CITATION {"citationItems":[{"id":"ITEM-1","itemData":{"DOI":"https://doi.org/10.1016/S0922-3487(13)70536-7","ISSN":"0922-3487","collection-title":"Data Handling in Science and Technology","container-title":"Wavelets in Chemistry","editor":[{"dropping-particle":"","family":"Walczak","given":"Beata","non-dropping-particle":"","parse-names":false,"suffix":""}],"id":"ITEM-1","issued":{"date-parts":[["2000"]]},"page":"ii","publisher":"Elsevier","title":"Data Handling in Science and Technology","type":"chapter","volume":"22"},"uris":["http://www.mendeley.com/documents/?uuid=52537afd-76a3-40ea-8364-c84d372041ed"]}],"mendeley":{"formattedCitation":"&lt;sup&gt;32&lt;/sup&gt;","plainTextFormattedCitation":"32","previouslyFormattedCitation":"&lt;sup&gt;32&lt;/sup&gt;"},"properties":{"noteIndex":0},"schema":"https://github.com/citation-style-language/schema/raw/master/csl-citation.json"}</w:instrText>
        </w:r>
        <w:r w:rsidR="000C7C88">
          <w:fldChar w:fldCharType="separate"/>
        </w:r>
        <w:r w:rsidR="000C7C88" w:rsidRPr="005960CC">
          <w:rPr>
            <w:noProof/>
            <w:vertAlign w:val="superscript"/>
          </w:rPr>
          <w:t>32</w:t>
        </w:r>
        <w:r w:rsidR="000C7C88">
          <w:fldChar w:fldCharType="end"/>
        </w:r>
      </w:ins>
      <w:r w:rsidR="000A5F5A">
        <w:t xml:space="preserve"> </w:t>
      </w:r>
      <w:ins w:id="10" w:author="Xu, Jason" w:date="2020-03-21T12:12:00Z">
        <w:r w:rsidR="0027418E">
          <w:t xml:space="preserve">and </w:t>
        </w:r>
        <w:r w:rsidR="00B37C5F">
          <w:t>hyperparameter optimization</w:t>
        </w:r>
      </w:ins>
      <w:ins w:id="11" w:author="Xu, Jason" w:date="2020-03-21T12:14:00Z">
        <w:r w:rsidR="00981F84">
          <w:t xml:space="preserve"> (Table S1)</w:t>
        </w:r>
      </w:ins>
      <w:ins w:id="12" w:author="Xu, Jason" w:date="2020-03-21T12:12:00Z">
        <w:r w:rsidR="00B37C5F">
          <w:t xml:space="preserve"> </w:t>
        </w:r>
      </w:ins>
      <w:r w:rsidR="000A5F5A">
        <w:t>w</w:t>
      </w:r>
      <w:r w:rsidR="00AB761A">
        <w:t>as conducted</w:t>
      </w:r>
      <w:ins w:id="13" w:author="Xu, Jason" w:date="2020-03-21T12:14:00Z">
        <w:r w:rsidR="00981F84">
          <w:t>. A</w:t>
        </w:r>
      </w:ins>
      <w:ins w:id="14" w:author="Xu, Jason" w:date="2020-03-21T12:13:00Z">
        <w:r w:rsidR="000C7C88">
          <w:t xml:space="preserve"> 10-fold grid search cross validation </w:t>
        </w:r>
      </w:ins>
      <w:ins w:id="15" w:author="Xu, Jason" w:date="2020-03-21T12:14:00Z">
        <w:r w:rsidR="00981F84">
          <w:t>was conducte</w:t>
        </w:r>
      </w:ins>
      <w:ins w:id="16" w:author="Xu, Jason" w:date="2020-03-21T12:15:00Z">
        <w:r w:rsidR="00981F84">
          <w:t xml:space="preserve">d </w:t>
        </w:r>
      </w:ins>
      <w:ins w:id="17" w:author="Xu, Jason" w:date="2020-03-21T12:16:00Z">
        <w:r w:rsidR="008062E5">
          <w:t>to select for</w:t>
        </w:r>
      </w:ins>
      <w:ins w:id="18" w:author="Xu, Jason" w:date="2020-03-21T12:15:00Z">
        <w:r w:rsidR="0042703A">
          <w:t xml:space="preserve"> </w:t>
        </w:r>
      </w:ins>
      <w:ins w:id="19" w:author="Xu, Jason" w:date="2020-03-21T12:16:00Z">
        <w:r w:rsidR="008062E5">
          <w:t xml:space="preserve">the </w:t>
        </w:r>
      </w:ins>
      <w:ins w:id="20" w:author="Xu, Jason" w:date="2020-03-21T12:15:00Z">
        <w:r w:rsidR="0042703A">
          <w:t xml:space="preserve">optimal classifiers </w:t>
        </w:r>
      </w:ins>
      <w:del w:id="21" w:author="Xu, Jason" w:date="2020-03-21T12:13:00Z">
        <w:r w:rsidR="00154A7E" w:rsidDel="000C7C88">
          <w:delText xml:space="preserve"> </w:delText>
        </w:r>
      </w:del>
      <w:del w:id="22" w:author="Xu, Jason" w:date="2020-03-21T12:16:00Z">
        <w:r w:rsidR="00154A7E" w:rsidDel="008062E5">
          <w:delText>i</w:delText>
        </w:r>
        <w:r w:rsidR="00154A7E" w:rsidRPr="000C7C88" w:rsidDel="008062E5">
          <w:rPr>
            <w:strike/>
            <w:rPrChange w:id="23" w:author="Xu, Jason" w:date="2020-03-21T12:14:00Z">
              <w:rPr/>
            </w:rPrChange>
          </w:rPr>
          <w:delText>n a way</w:delText>
        </w:r>
        <w:r w:rsidR="000C2797" w:rsidRPr="000C7C88" w:rsidDel="008062E5">
          <w:rPr>
            <w:strike/>
            <w:rPrChange w:id="24" w:author="Xu, Jason" w:date="2020-03-21T12:14:00Z">
              <w:rPr/>
            </w:rPrChange>
          </w:rPr>
          <w:delText xml:space="preserve"> that </w:delText>
        </w:r>
        <w:r w:rsidR="00154A7E" w:rsidRPr="000C7C88" w:rsidDel="008062E5">
          <w:rPr>
            <w:strike/>
            <w:rPrChange w:id="25" w:author="Xu, Jason" w:date="2020-03-21T12:14:00Z">
              <w:rPr/>
            </w:rPrChange>
          </w:rPr>
          <w:delText xml:space="preserve">each </w:delText>
        </w:r>
        <w:r w:rsidR="000C2797" w:rsidRPr="000C7C88" w:rsidDel="008062E5">
          <w:rPr>
            <w:strike/>
            <w:rPrChange w:id="26" w:author="Xu, Jason" w:date="2020-03-21T12:14:00Z">
              <w:rPr/>
            </w:rPrChange>
          </w:rPr>
          <w:delText xml:space="preserve">pre-ranked feature </w:delText>
        </w:r>
        <w:r w:rsidR="00254EB6" w:rsidRPr="000C7C88" w:rsidDel="008062E5">
          <w:rPr>
            <w:rFonts w:hint="eastAsia"/>
            <w:strike/>
            <w:rPrChange w:id="27" w:author="Xu, Jason" w:date="2020-03-21T12:14:00Z">
              <w:rPr>
                <w:rFonts w:hint="eastAsia"/>
              </w:rPr>
            </w:rPrChange>
          </w:rPr>
          <w:delText>was</w:delText>
        </w:r>
        <w:r w:rsidR="00254EB6" w:rsidRPr="000C7C88" w:rsidDel="008062E5">
          <w:rPr>
            <w:strike/>
            <w:rPrChange w:id="28" w:author="Xu, Jason" w:date="2020-03-21T12:14:00Z">
              <w:rPr/>
            </w:rPrChange>
          </w:rPr>
          <w:delText xml:space="preserve"> </w:delText>
        </w:r>
        <w:r w:rsidR="000C2797" w:rsidRPr="000C7C88" w:rsidDel="008062E5">
          <w:rPr>
            <w:strike/>
            <w:rPrChange w:id="29" w:author="Xu, Jason" w:date="2020-03-21T12:14:00Z">
              <w:rPr/>
            </w:rPrChange>
          </w:rPr>
          <w:delText xml:space="preserve">added to the </w:delText>
        </w:r>
        <w:r w:rsidR="00154A7E" w:rsidRPr="000C7C88" w:rsidDel="008062E5">
          <w:rPr>
            <w:strike/>
            <w:rPrChange w:id="30" w:author="Xu, Jason" w:date="2020-03-21T12:14:00Z">
              <w:rPr/>
            </w:rPrChange>
          </w:rPr>
          <w:delText xml:space="preserve">classifier </w:delText>
        </w:r>
        <w:r w:rsidR="008F014F" w:rsidRPr="000C7C88" w:rsidDel="008062E5">
          <w:rPr>
            <w:strike/>
            <w:rPrChange w:id="31" w:author="Xu, Jason" w:date="2020-03-21T12:14:00Z">
              <w:rPr/>
            </w:rPrChange>
          </w:rPr>
          <w:delText xml:space="preserve">subsequently </w:delText>
        </w:r>
        <w:r w:rsidR="000C2797" w:rsidRPr="000C7C88" w:rsidDel="008062E5">
          <w:rPr>
            <w:strike/>
            <w:rPrChange w:id="32" w:author="Xu, Jason" w:date="2020-03-21T12:14:00Z">
              <w:rPr/>
            </w:rPrChange>
          </w:rPr>
          <w:delText xml:space="preserve">until the </w:delText>
        </w:r>
        <w:commentRangeStart w:id="33"/>
        <w:r w:rsidR="000C2797" w:rsidRPr="000C7C88" w:rsidDel="008062E5">
          <w:rPr>
            <w:strike/>
            <w:rPrChange w:id="34" w:author="Xu, Jason" w:date="2020-03-21T12:14:00Z">
              <w:rPr/>
            </w:rPrChange>
          </w:rPr>
          <w:delText>model performance</w:delText>
        </w:r>
        <w:commentRangeEnd w:id="33"/>
        <w:r w:rsidR="006C30DA" w:rsidRPr="008062E5" w:rsidDel="008062E5">
          <w:rPr>
            <w:rStyle w:val="afc"/>
          </w:rPr>
          <w:commentReference w:id="33"/>
        </w:r>
        <w:r w:rsidR="000C2797" w:rsidRPr="008062E5" w:rsidDel="008062E5">
          <w:delText xml:space="preserve"> </w:delText>
        </w:r>
        <w:r w:rsidR="00244F0E" w:rsidRPr="008062E5" w:rsidDel="008062E5">
          <w:fldChar w:fldCharType="begin" w:fldLock="1"/>
        </w:r>
        <w:r w:rsidR="00244F0E" w:rsidRPr="008062E5" w:rsidDel="008062E5">
          <w:delInstrText>ADDIN CSL_CITATION {"citationItems":[{"id":"ITEM-1","itemData":{"DOI":"https://doi.org/10.1016/S0922-3487(13)70536-7","ISSN":"0922-3487","collection-title":"Data Handling in Science and Technology","container-title":"Wavelets in Chemistry","editor":[{"dropping-particle":"","family":"Walczak","given":"Beata","non-dropping-particle":"","parse-names":false,"suffix":""}],"id":"ITEM-1","issued":{"date-parts":[["2000"]]},"page":"ii","publisher":"Elsevier","title":"Data Handling in Science and Technology","type":"chapter","volume":"22"},"uris":["http://www.mendeley.com/documents/?uuid=52537afd-76a3-40ea-8364-c84d372041ed"]}],"mendeley":{"formattedCitation":"&lt;sup&gt;32&lt;/sup&gt;","plainTextFormattedCitation":"32","previouslyFormattedCitation":"&lt;sup&gt;32&lt;/sup&gt;"},"properties":{"noteIndex":0},"schema":"https://github.com/citation-style-language/schema/raw/master/csl-citation.json"}</w:delInstrText>
        </w:r>
        <w:r w:rsidR="00244F0E" w:rsidRPr="008062E5" w:rsidDel="008062E5">
          <w:fldChar w:fldCharType="separate"/>
        </w:r>
        <w:r w:rsidR="00244F0E" w:rsidRPr="008062E5" w:rsidDel="008062E5">
          <w:rPr>
            <w:noProof/>
            <w:vertAlign w:val="superscript"/>
          </w:rPr>
          <w:delText>32</w:delText>
        </w:r>
        <w:r w:rsidR="00244F0E" w:rsidRPr="008062E5" w:rsidDel="008062E5">
          <w:fldChar w:fldCharType="end"/>
        </w:r>
        <w:r w:rsidR="000C2797" w:rsidRPr="008062E5" w:rsidDel="008062E5">
          <w:delText xml:space="preserve">. </w:delText>
        </w:r>
        <w:r w:rsidR="000C2797" w:rsidRPr="008062E5" w:rsidDel="008062E5">
          <w:lastRenderedPageBreak/>
          <w:delText>With all possible combinations of hyperparametes (</w:delText>
        </w:r>
        <w:commentRangeStart w:id="35"/>
        <w:r w:rsidR="00244F0E" w:rsidRPr="008062E5" w:rsidDel="008062E5">
          <w:delText>Table S1</w:delText>
        </w:r>
        <w:commentRangeEnd w:id="35"/>
        <w:r w:rsidR="000A5F5A" w:rsidRPr="00330E25" w:rsidDel="008062E5">
          <w:rPr>
            <w:rStyle w:val="afc"/>
          </w:rPr>
          <w:commentReference w:id="35"/>
        </w:r>
        <w:r w:rsidR="000C2797" w:rsidRPr="00330E25" w:rsidDel="008062E5">
          <w:rPr>
            <w:strike/>
          </w:rPr>
          <w:delText xml:space="preserve"> </w:delText>
        </w:r>
      </w:del>
      <w:ins w:id="36" w:author="fanzhou kong" w:date="2020-03-19T19:18:00Z">
        <w:del w:id="37" w:author="Xu, Jason" w:date="2020-03-21T12:16:00Z">
          <w:r w:rsidR="000C2797" w:rsidRPr="00330E25" w:rsidDel="008062E5">
            <w:rPr>
              <w:strike/>
            </w:rPr>
            <w:delText>)</w:delText>
          </w:r>
        </w:del>
      </w:ins>
      <w:ins w:id="38" w:author="fanzhou kong" w:date="2020-03-19T19:41:00Z">
        <w:del w:id="39" w:author="Xu, Jason" w:date="2020-03-21T12:16:00Z">
          <w:r w:rsidR="008F014F" w:rsidRPr="00330E25" w:rsidDel="008062E5">
            <w:rPr>
              <w:strike/>
            </w:rPr>
            <w:delText xml:space="preserve"> </w:delText>
          </w:r>
          <w:commentRangeStart w:id="40"/>
          <w:r w:rsidR="008F014F" w:rsidRPr="00330E25" w:rsidDel="008062E5">
            <w:rPr>
              <w:strike/>
            </w:rPr>
            <w:delText>tested</w:delText>
          </w:r>
        </w:del>
      </w:ins>
      <w:ins w:id="41" w:author="fanzhou kong" w:date="2020-03-19T19:18:00Z">
        <w:del w:id="42" w:author="Xu, Jason" w:date="2020-03-21T12:16:00Z">
          <w:r w:rsidR="000C2797" w:rsidRPr="00330E25" w:rsidDel="008062E5">
            <w:rPr>
              <w:strike/>
            </w:rPr>
            <w:delText xml:space="preserve">, </w:delText>
          </w:r>
        </w:del>
      </w:ins>
      <w:commentRangeEnd w:id="40"/>
      <w:del w:id="43" w:author="Xu, Jason" w:date="2020-03-21T12:16:00Z">
        <w:r w:rsidR="00F45181" w:rsidRPr="00330E25" w:rsidDel="008062E5">
          <w:rPr>
            <w:rStyle w:val="afc"/>
            <w:strike/>
          </w:rPr>
          <w:commentReference w:id="40"/>
        </w:r>
        <w:r w:rsidR="000C2797" w:rsidRPr="00330E25" w:rsidDel="008062E5">
          <w:rPr>
            <w:strike/>
          </w:rPr>
          <w:delText>the mode</w:delText>
        </w:r>
        <w:r w:rsidR="000C2797" w:rsidDel="008062E5">
          <w:delText>l performance was evaluated with a 10-fold grid-search cross-validation</w:delText>
        </w:r>
      </w:del>
      <w:del w:id="44" w:author="Xu, Jason" w:date="2020-03-21T11:56:00Z">
        <w:r w:rsidDel="005948B2">
          <w:delText xml:space="preserve"> </w:delText>
        </w:r>
      </w:del>
      <w:del w:id="45" w:author="Xu, Jason" w:date="2020-03-21T12:16:00Z">
        <w:r w:rsidR="003B5136" w:rsidDel="008062E5">
          <w:delText xml:space="preserve">and </w:delText>
        </w:r>
        <w:r w:rsidR="002764BD" w:rsidRPr="00172974" w:rsidDel="008062E5">
          <w:delText xml:space="preserve">optimal </w:delText>
        </w:r>
        <w:r w:rsidR="002764BD" w:rsidRPr="005B66F8" w:rsidDel="008062E5">
          <w:delText>classifiers</w:delText>
        </w:r>
        <w:r w:rsidR="009D346B" w:rsidDel="008062E5">
          <w:delText xml:space="preserve"> were selected based on the </w:delText>
        </w:r>
        <w:r w:rsidR="009D346B" w:rsidRPr="00D5360E" w:rsidDel="008062E5">
          <w:delText>mean accuracy</w:delText>
        </w:r>
        <w:r w:rsidR="002764BD" w:rsidRPr="005B66F8" w:rsidDel="008062E5">
          <w:delText>.</w:delText>
        </w:r>
        <w:r w:rsidR="00F33CE1" w:rsidDel="008062E5">
          <w:delText>.</w:delText>
        </w:r>
        <w:r w:rsidDel="008062E5">
          <w:delText xml:space="preserve"> </w:delText>
        </w:r>
      </w:del>
    </w:p>
    <w:p w14:paraId="622F9B07" w14:textId="0C6CC496" w:rsidR="0006244D" w:rsidRPr="00EC3131" w:rsidRDefault="00921DEE" w:rsidP="007825AF">
      <w:pPr>
        <w:pStyle w:val="af9"/>
        <w:numPr>
          <w:ilvl w:val="3"/>
          <w:numId w:val="22"/>
        </w:numPr>
        <w:ind w:firstLineChars="0"/>
        <w:jc w:val="both"/>
        <w:rPr>
          <w:color w:val="FF0000"/>
        </w:rPr>
      </w:pPr>
      <w:r>
        <w:t>T</w:t>
      </w:r>
      <w:r w:rsidR="003F0340" w:rsidRPr="000A51EB">
        <w:t>he</w:t>
      </w:r>
      <w:r w:rsidR="003F0340">
        <w:t xml:space="preserve"> optimal</w:t>
      </w:r>
      <w:r w:rsidR="003F0340" w:rsidRPr="000A51EB">
        <w:t xml:space="preserve"> classifiers </w:t>
      </w:r>
      <w:r w:rsidR="003F0340" w:rsidRPr="00A7250E">
        <w:t>were</w:t>
      </w:r>
      <w:r w:rsidR="003F0340">
        <w:t xml:space="preserve"> independently validated </w:t>
      </w:r>
      <w:r w:rsidR="00DB0D7A">
        <w:t>on the testing set</w:t>
      </w:r>
      <w:r w:rsidR="00A131EE">
        <w:t>,</w:t>
      </w:r>
      <w:r w:rsidR="0054420E">
        <w:t xml:space="preserve"> and</w:t>
      </w:r>
      <w:r w:rsidR="00A131EE">
        <w:t xml:space="preserve"> </w:t>
      </w:r>
      <w:r w:rsidR="00427419">
        <w:t>the prediction accuracy</w:t>
      </w:r>
      <w:r w:rsidR="0054420E">
        <w:t xml:space="preserve"> was </w:t>
      </w:r>
      <w:r w:rsidR="00D05BCE">
        <w:t>reported</w:t>
      </w:r>
    </w:p>
    <w:p w14:paraId="1330DCCC" w14:textId="02D12BD1" w:rsidR="009F3DC7" w:rsidRDefault="008548A7" w:rsidP="00BD2411">
      <w:pPr>
        <w:jc w:val="both"/>
      </w:pPr>
      <w:r>
        <w:t xml:space="preserve">All </w:t>
      </w:r>
      <w:r w:rsidR="00E941C1">
        <w:t xml:space="preserve">data </w:t>
      </w:r>
      <w:r w:rsidR="002363B7">
        <w:t xml:space="preserve">analysis </w:t>
      </w:r>
      <w:r w:rsidR="00B05FE6">
        <w:t xml:space="preserve">were carried out </w:t>
      </w:r>
      <w:r w:rsidR="00120072">
        <w:t>by</w:t>
      </w:r>
      <w:r w:rsidR="00A93CF5">
        <w:t xml:space="preserve"> R (R Core Team, 201</w:t>
      </w:r>
      <w:r w:rsidR="00652453">
        <w:t>9</w:t>
      </w:r>
      <w:r w:rsidR="00A93CF5">
        <w:t>)</w:t>
      </w:r>
      <w:r w:rsidR="006F5366">
        <w:t xml:space="preserve">, </w:t>
      </w:r>
      <w:r w:rsidR="00A93CF5">
        <w:t>RStudio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with additional packages:</w:t>
      </w:r>
      <w:r w:rsidR="00E9243E">
        <w:t xml:space="preserve"> </w:t>
      </w:r>
      <w:r w:rsidR="0035521E" w:rsidRPr="001810AB">
        <w:t>dplyr</w:t>
      </w:r>
      <w:r w:rsidR="006F5366">
        <w:t xml:space="preserve"> (R)</w:t>
      </w:r>
      <w:r w:rsidR="000E6B47">
        <w:fldChar w:fldCharType="begin" w:fldLock="1"/>
      </w:r>
      <w:r w:rsidR="005960CC">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34&lt;/sup&gt;","plainTextFormattedCitation":"34","previouslyFormattedCitation":"&lt;sup&gt;34&lt;/sup&gt;"},"properties":{"noteIndex":0},"schema":"https://github.com/citation-style-language/schema/raw/master/csl-citation.json"}</w:instrText>
      </w:r>
      <w:r w:rsidR="000E6B47">
        <w:fldChar w:fldCharType="separate"/>
      </w:r>
      <w:r w:rsidR="005960CC" w:rsidRPr="005960CC">
        <w:rPr>
          <w:noProof/>
          <w:vertAlign w:val="superscript"/>
        </w:rPr>
        <w:t>34</w:t>
      </w:r>
      <w:r w:rsidR="000E6B47">
        <w:fldChar w:fldCharType="end"/>
      </w:r>
      <w:r w:rsidR="0035521E" w:rsidRPr="001810AB">
        <w:t>, factoextra</w:t>
      </w:r>
      <w:r w:rsidR="006F5366">
        <w:t xml:space="preserve"> (R)</w:t>
      </w:r>
      <w:r w:rsidR="000E6B47">
        <w:fldChar w:fldCharType="begin" w:fldLock="1"/>
      </w:r>
      <w:r w:rsidR="005960CC">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35&lt;/sup&gt;","plainTextFormattedCitation":"35","previouslyFormattedCitation":"&lt;sup&gt;35&lt;/sup&gt;"},"properties":{"noteIndex":0},"schema":"https://github.com/citation-style-language/schema/raw/master/csl-citation.json"}</w:instrText>
      </w:r>
      <w:r w:rsidR="000E6B47">
        <w:fldChar w:fldCharType="separate"/>
      </w:r>
      <w:r w:rsidR="005960CC" w:rsidRPr="005960CC">
        <w:rPr>
          <w:noProof/>
          <w:vertAlign w:val="superscript"/>
        </w:rPr>
        <w:t>35</w:t>
      </w:r>
      <w:r w:rsidR="000E6B47">
        <w:fldChar w:fldCharType="end"/>
      </w:r>
      <w:r w:rsidR="0035521E" w:rsidRPr="001810AB">
        <w:t>, FSelector</w:t>
      </w:r>
      <w:r w:rsidR="006F5366">
        <w:t xml:space="preserve"> (R)</w:t>
      </w:r>
      <w:r w:rsidR="00585A01" w:rsidRPr="001810AB">
        <w:fldChar w:fldCharType="begin" w:fldLock="1"/>
      </w:r>
      <w:r w:rsidR="005960CC">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35&lt;/sup&gt;","plainTextFormattedCitation":"35","previouslyFormattedCitation":"&lt;sup&gt;35&lt;/sup&gt;"},"properties":{"noteIndex":0},"schema":"https://github.com/citation-style-language/schema/raw/master/csl-citation.json"}</w:instrText>
      </w:r>
      <w:r w:rsidR="00585A01" w:rsidRPr="001810AB">
        <w:fldChar w:fldCharType="separate"/>
      </w:r>
      <w:r w:rsidR="005960CC" w:rsidRPr="005960CC">
        <w:rPr>
          <w:noProof/>
          <w:vertAlign w:val="superscript"/>
        </w:rPr>
        <w:t>35</w:t>
      </w:r>
      <w:r w:rsidR="00585A01" w:rsidRPr="001810AB">
        <w:fldChar w:fldCharType="end"/>
      </w:r>
      <w:r w:rsidR="006F5366">
        <w:t>, sklearn (</w:t>
      </w:r>
      <w:r w:rsidR="002A5FE1">
        <w:t>Python</w:t>
      </w:r>
      <w:r w:rsidR="006F5366">
        <w:t>)</w:t>
      </w:r>
      <w:r w:rsidR="004A07AB">
        <w:fldChar w:fldCharType="begin" w:fldLock="1"/>
      </w:r>
      <w:r w:rsidR="005960CC">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81473a27-0a07-4b1c-84d1-f657b99f281e"]}],"mendeley":{"formattedCitation":"&lt;sup&gt;36&lt;/sup&gt;","plainTextFormattedCitation":"36","previouslyFormattedCitation":"&lt;sup&gt;36&lt;/sup&gt;"},"properties":{"noteIndex":0},"schema":"https://github.com/citation-style-language/schema/raw/master/csl-citation.json"}</w:instrText>
      </w:r>
      <w:r w:rsidR="004A07AB">
        <w:fldChar w:fldCharType="separate"/>
      </w:r>
      <w:r w:rsidR="005960CC" w:rsidRPr="005960CC">
        <w:rPr>
          <w:noProof/>
          <w:vertAlign w:val="superscript"/>
        </w:rPr>
        <w:t>36</w:t>
      </w:r>
      <w:r w:rsidR="004A07AB">
        <w:fldChar w:fldCharType="end"/>
      </w:r>
      <w:r w:rsidR="006F5366">
        <w:t>, skrebate (Python)</w:t>
      </w:r>
      <w:r w:rsidR="003872CB">
        <w:fldChar w:fldCharType="begin" w:fldLock="1"/>
      </w:r>
      <w:r w:rsidR="005960CC">
        <w:instrText>ADDIN CSL_CITATION {"citationItems":[{"id":"ITEM-1","itemData":{"DOI":"https://doi.org/10.1016/j.jbi.2018.07.015","ISSN":"1532-0464","abstract":"Modern biomedical data mining requires feature selection methods that can (1) be applied to large scale feature spaces (e.g. ‘omics’ data), (2) function in noisy problems, (3) detect complex patterns of association (e.g. gene-gene interactions), (4) be flexibly adapted to various problem domains and data types (e.g. genetic variants, gene expression, and clinical data) and (5) are computationally tractable. To that end, this work examines a set of filter-style feature selection algorithms inspired by the ‘Relief’ algorithm, i.e. Relief-Based algorithms (RBAs). We implement and expand these RBAs in an open source framework called ReBATE (Relief-Based Algorithm Training Environment). We apply a comprehensive genetic simulation study comparing existing RBAs, a proposed RBA called MultiSURF, and other established feature selection methods, over a variety of problems. The results of this study (1) support the assertion that RBAs are particularly flexible, efficient, and powerful feature selection methods that differentiate relevant features having univariate, multivariate, epistatic, or heterogeneous associations, (2) confirm the efficacy of expansions for classification vs. regression, discrete vs. continuous features, missing data, multiple classes, or class imbalance, (3) identify previously unknown limitations of specific RBAs, and (4) suggest that while MultiSURF</w:instrText>
      </w:r>
      <w:r w:rsidR="005960CC">
        <w:rPr>
          <w:rFonts w:ascii="Cambria Math" w:hAnsi="Cambria Math" w:cs="Cambria Math"/>
        </w:rPr>
        <w:instrText>∗</w:instrText>
      </w:r>
      <w:r w:rsidR="005960CC">
        <w:instrText xml:space="preserve"> performs best for explicitly identifying pure 2-way interactions, MultiSURF yields the most reliable feature selection performance across a wide range of problem types.","author":[{"dropping-particle":"","family":"Urbanowicz","given":"Ryan J","non-dropping-particle":"","parse-names":false,"suffix":""},{"dropping-particle":"","family":"Olson","given":"Randal S","non-dropping-particle":"","parse-names":false,"suffix":""},{"dropping-particle":"","family":"Schmitt","given":"Peter","non-dropping-particle":"","parse-names":false,"suffix":""},{"dropping-particle":"","family":"Meeker","given":"Melissa","non-dropping-particle":"","parse-names":false,"suffix":""},{"dropping-particle":"","family":"Moore","given":"Jason H","non-dropping-particle":"","parse-names":false,"suffix":""}],"container-title":"Journal of Biomedical Informatics","id":"ITEM-1","issued":{"date-parts":[["2018"]]},"page":"168-188","title":"Benchmarking relief-based feature selection methods for bioinformatics data mining","type":"article-journal","volume":"85"},"uris":["http://www.mendeley.com/documents/?uuid=467f2601-6c2a-4fd8-90c3-d4b523934ea1"]}],"mendeley":{"formattedCitation":"&lt;sup&gt;37&lt;/sup&gt;","plainTextFormattedCitation":"37","previouslyFormattedCitation":"&lt;sup&gt;37&lt;/sup&gt;"},"properties":{"noteIndex":0},"schema":"https://github.com/citation-style-language/schema/raw/master/csl-citation.json"}</w:instrText>
      </w:r>
      <w:r w:rsidR="003872CB">
        <w:fldChar w:fldCharType="separate"/>
      </w:r>
      <w:r w:rsidR="005960CC" w:rsidRPr="005960CC">
        <w:rPr>
          <w:noProof/>
          <w:vertAlign w:val="superscript"/>
        </w:rPr>
        <w:t>37</w:t>
      </w:r>
      <w:r w:rsidR="003872CB">
        <w:fldChar w:fldCharType="end"/>
      </w:r>
      <w:r w:rsidR="006F5366">
        <w:t>, numpy (Python)</w:t>
      </w:r>
      <w:r w:rsidR="009E3A59">
        <w:fldChar w:fldCharType="begin" w:fldLock="1"/>
      </w:r>
      <w:r w:rsidR="005960CC">
        <w:instrText>ADDIN CSL_CITATION {"citationItems":[{"id":"ITEM-1","itemData":{"DOI":"10.1109/MCSE.2011.37","author":[{"dropping-particle":"van der","family":"Walt","given":"Stéfan","non-dropping-particle":"","parse-names":false,"suffix":""},{"dropping-particle":"","family":"Colbert","given":"S Chris","non-dropping-particle":"","parse-names":false,"suffix":""},{"dropping-particle":"","family":"Varoquaux","given":"Gaël","non-dropping-particle":"","parse-names":false,"suffix":""}],"container-title":"Computing in Science &amp; Engineering","id":"ITEM-1","issue":"2","issued":{"date-parts":[["2011"]]},"page":"22-30","title":"The NumPy Array: A Structure for Efficient Numerical Computation","type":"article-journal","volume":"13"},"uris":["http://www.mendeley.com/documents/?uuid=780ee263-e7e7-4f80-b38c-61cd2390aa83"]}],"mendeley":{"formattedCitation":"&lt;sup&gt;38&lt;/sup&gt;","plainTextFormattedCitation":"38","previouslyFormattedCitation":"&lt;sup&gt;38&lt;/sup&gt;"},"properties":{"noteIndex":0},"schema":"https://github.com/citation-style-language/schema/raw/master/csl-citation.json"}</w:instrText>
      </w:r>
      <w:r w:rsidR="009E3A59">
        <w:fldChar w:fldCharType="separate"/>
      </w:r>
      <w:r w:rsidR="005960CC" w:rsidRPr="005960CC">
        <w:rPr>
          <w:noProof/>
          <w:vertAlign w:val="superscript"/>
        </w:rPr>
        <w:t>38</w:t>
      </w:r>
      <w:r w:rsidR="009E3A59">
        <w:fldChar w:fldCharType="end"/>
      </w:r>
      <w:r w:rsidR="006F5366">
        <w:t xml:space="preserve"> and pandas (Python)</w:t>
      </w:r>
      <w:r w:rsidR="003872CB">
        <w:fldChar w:fldCharType="begin" w:fldLock="1"/>
      </w:r>
      <w:r w:rsidR="005960CC">
        <w:instrText>ADDIN CSL_CITATION {"citationItems":[{"id":"ITEM-1","itemData":{"author":[{"dropping-particle":"","family":"McKinney","given":"Wes","non-dropping-particle":"","parse-names":false,"suffix":""}],"container-title":"Proceedings of the 9th Python in Science Conference","editor":[{"dropping-particle":"","family":"Walt","given":"Stéfan","non-dropping-particle":"van der","parse-names":false,"suffix":""},{"dropping-particle":"","family":"Millman","given":"Jarrod","non-dropping-particle":"","parse-names":false,"suffix":""}],"id":"ITEM-1","issued":{"date-parts":[["2010"]]},"page":"51-56","title":"Data Structures for Statistical Computing in Python","type":"paper-conference"},"uris":["http://www.mendeley.com/documents/?uuid=6e73206c-195f-4096-8b9c-3b8c71e64ebe"]}],"mendeley":{"formattedCitation":"&lt;sup&gt;39&lt;/sup&gt;","plainTextFormattedCitation":"39","previouslyFormattedCitation":"&lt;sup&gt;39&lt;/sup&gt;"},"properties":{"noteIndex":0},"schema":"https://github.com/citation-style-language/schema/raw/master/csl-citation.json"}</w:instrText>
      </w:r>
      <w:r w:rsidR="003872CB">
        <w:fldChar w:fldCharType="separate"/>
      </w:r>
      <w:r w:rsidR="005960CC" w:rsidRPr="005960CC">
        <w:rPr>
          <w:noProof/>
          <w:vertAlign w:val="superscript"/>
        </w:rPr>
        <w:t>39</w:t>
      </w:r>
      <w:r w:rsidR="003872CB">
        <w:fldChar w:fldCharType="end"/>
      </w:r>
      <w:r w:rsidR="002A5FE1">
        <w:t xml:space="preserve"> </w:t>
      </w:r>
      <w:r w:rsidR="00BD0225">
        <w:t>.</w:t>
      </w:r>
    </w:p>
    <w:p w14:paraId="7F50251C" w14:textId="5E0FEE6A" w:rsidR="00A87703" w:rsidRDefault="006626B6" w:rsidP="003805CC">
      <w:pPr>
        <w:jc w:val="both"/>
        <w:rPr>
          <w:b/>
        </w:rPr>
      </w:pPr>
      <w:r>
        <w:rPr>
          <w:b/>
        </w:rPr>
        <w:t xml:space="preserve">RESULTS AND DISCUSSION  </w:t>
      </w:r>
    </w:p>
    <w:p w14:paraId="563545BE" w14:textId="4A33CF6F" w:rsidR="00DC026A" w:rsidRPr="00E96441" w:rsidRDefault="00DC026A" w:rsidP="003805CC">
      <w:pPr>
        <w:jc w:val="both"/>
        <w:rPr>
          <w:b/>
          <w:i/>
          <w:iCs/>
        </w:rPr>
      </w:pPr>
      <w:r w:rsidRPr="00E96441">
        <w:rPr>
          <w:bCs/>
          <w:i/>
          <w:iCs/>
        </w:rPr>
        <w:t>Elemental concentration</w:t>
      </w:r>
      <w:r w:rsidR="00433C54">
        <w:rPr>
          <w:bCs/>
          <w:i/>
          <w:iCs/>
        </w:rPr>
        <w:t>s</w:t>
      </w:r>
      <w:r w:rsidRPr="00E96441">
        <w:rPr>
          <w:bCs/>
          <w:i/>
          <w:iCs/>
        </w:rPr>
        <w:t xml:space="preserve"> </w:t>
      </w:r>
    </w:p>
    <w:p w14:paraId="3A4ED93F" w14:textId="1F8603BE" w:rsidR="00A43142" w:rsidRPr="00ED28E8" w:rsidRDefault="009A0A08" w:rsidP="00B2354C">
      <w:pPr>
        <w:jc w:val="both"/>
        <w:rPr>
          <w:strike/>
        </w:rPr>
      </w:pPr>
      <w:r>
        <w:t xml:space="preserve">As shown in </w:t>
      </w:r>
      <w:commentRangeStart w:id="46"/>
      <w:r>
        <w:t>Table S</w:t>
      </w:r>
      <w:ins w:id="47" w:author="Xu, Jason" w:date="2020-03-21T11:45:00Z">
        <w:r w:rsidR="00BD3BF0">
          <w:t>2</w:t>
        </w:r>
      </w:ins>
      <w:commentRangeEnd w:id="46"/>
      <w:ins w:id="48" w:author="Xu, Jason" w:date="2020-03-21T12:17:00Z">
        <w:r w:rsidR="00330E25">
          <w:rPr>
            <w:rStyle w:val="afc"/>
          </w:rPr>
          <w:commentReference w:id="46"/>
        </w:r>
      </w:ins>
      <w:del w:id="49" w:author="Xu, Jason" w:date="2020-03-21T11:45:00Z">
        <w:r w:rsidDel="00BD3BF0">
          <w:delText>1</w:delText>
        </w:r>
      </w:del>
      <w:r>
        <w:t>, t</w:t>
      </w:r>
      <w:r w:rsidR="005D7A63">
        <w:t xml:space="preserve">he measured concentrations of </w:t>
      </w:r>
      <w:r w:rsidR="00130651">
        <w:t xml:space="preserve">elements in </w:t>
      </w:r>
      <w:r w:rsidR="00DB7654">
        <w:t>C</w:t>
      </w:r>
      <w:r w:rsidR="005D7A63">
        <w:t>RM agreed well with the certified values</w:t>
      </w:r>
      <w:r w:rsidR="00F912F8">
        <w:t xml:space="preserve">, </w:t>
      </w:r>
      <w:r w:rsidR="005D7A63">
        <w:t xml:space="preserve">indicating </w:t>
      </w:r>
      <w:r>
        <w:t>the high</w:t>
      </w:r>
      <w:r w:rsidR="005E3231">
        <w:t xml:space="preserve"> </w:t>
      </w:r>
      <w:r w:rsidR="001E6707">
        <w:t>accuracy of</w:t>
      </w:r>
      <w:r w:rsidR="00130651">
        <w:t xml:space="preserve"> the</w:t>
      </w:r>
      <w:r w:rsidR="001E6707">
        <w:t xml:space="preserve"> ICP-MS analysis</w:t>
      </w:r>
      <w:r w:rsidR="005D7A63">
        <w:t xml:space="preserve">. </w:t>
      </w:r>
      <w:r w:rsidR="00DC026A" w:rsidRPr="00D164C7">
        <w:t>Table 1</w:t>
      </w:r>
      <w:r w:rsidR="00DC026A" w:rsidRPr="009A0C81">
        <w:t xml:space="preserve"> shows</w:t>
      </w:r>
      <w:r w:rsidR="00DC026A">
        <w:t xml:space="preserve"> the </w:t>
      </w:r>
      <w:r w:rsidR="00433C54">
        <w:t>measured concentrations</w:t>
      </w:r>
      <w:r w:rsidR="00DC026A">
        <w:t xml:space="preserve"> of 30 elements </w:t>
      </w:r>
      <w:r w:rsidR="00433C54">
        <w:t xml:space="preserve">in the </w:t>
      </w:r>
      <w:r w:rsidR="00DC026A">
        <w:t xml:space="preserve">six </w:t>
      </w:r>
      <w:r w:rsidR="00433C54">
        <w:t xml:space="preserve">typies of Chinese </w:t>
      </w:r>
      <w:r w:rsidR="00DC026A">
        <w:t xml:space="preserve">GI rice. </w:t>
      </w:r>
      <w:r w:rsidR="00B2354C" w:rsidRPr="00ED28E8">
        <w:t xml:space="preserve">Overall, except </w:t>
      </w:r>
      <w:r w:rsidR="009837E5">
        <w:t xml:space="preserve">for </w:t>
      </w:r>
      <w:r w:rsidR="00B2354C" w:rsidRPr="00ED28E8">
        <w:rPr>
          <w:vertAlign w:val="superscript"/>
        </w:rPr>
        <w:t>208</w:t>
      </w:r>
      <w:r w:rsidR="00B2354C" w:rsidRPr="00ED28E8">
        <w:t xml:space="preserve">Pb, significant differences could be observed among all elements across </w:t>
      </w:r>
      <w:r w:rsidR="00381653">
        <w:t>all types of rice</w:t>
      </w:r>
      <w:r w:rsidR="00B2354C" w:rsidRPr="00ED28E8">
        <w:t>. However,</w:t>
      </w:r>
      <w:r w:rsidR="005F35E0">
        <w:t xml:space="preserve"> it was not obvious</w:t>
      </w:r>
      <w:r w:rsidR="000760DC">
        <w:t xml:space="preserve"> </w:t>
      </w:r>
      <w:r w:rsidR="005F35E0">
        <w:t xml:space="preserve">which </w:t>
      </w:r>
      <w:r w:rsidR="00630C05">
        <w:t>element</w:t>
      </w:r>
      <w:r w:rsidR="009D346B">
        <w:t xml:space="preserve"> </w:t>
      </w:r>
      <w:r w:rsidR="0025294A">
        <w:t xml:space="preserve">contributed the </w:t>
      </w:r>
      <w:r w:rsidR="009B7342">
        <w:t>most to</w:t>
      </w:r>
      <w:r w:rsidR="006A7053">
        <w:t xml:space="preserve"> </w:t>
      </w:r>
      <w:r w:rsidR="009D346B" w:rsidRPr="00ED28E8">
        <w:t>differentiat</w:t>
      </w:r>
      <w:r w:rsidR="009D346B">
        <w:t>e</w:t>
      </w:r>
      <w:r w:rsidR="009D346B" w:rsidRPr="00ED28E8">
        <w:t xml:space="preserve"> </w:t>
      </w:r>
      <w:r w:rsidR="00B2354C" w:rsidRPr="00ED28E8">
        <w:t>all types of rice.</w:t>
      </w:r>
      <w:r w:rsidR="004D6AA8" w:rsidRPr="00ED28E8">
        <w:t xml:space="preserve"> </w:t>
      </w:r>
      <w:r w:rsidR="00560520" w:rsidRPr="00ED28E8">
        <w:t xml:space="preserve"> </w:t>
      </w:r>
    </w:p>
    <w:p w14:paraId="19632F7F" w14:textId="26D219C3" w:rsidR="00DC026A" w:rsidRPr="009A2496" w:rsidRDefault="00A6102A" w:rsidP="003805CC">
      <w:pPr>
        <w:jc w:val="both"/>
        <w:rPr>
          <w:bCs/>
          <w:i/>
          <w:iCs/>
        </w:rPr>
      </w:pPr>
      <w:r>
        <w:rPr>
          <w:bCs/>
          <w:i/>
          <w:iCs/>
        </w:rPr>
        <w:t>PCA analysis</w:t>
      </w:r>
    </w:p>
    <w:p w14:paraId="0D21D19D" w14:textId="2946DE3A" w:rsidR="00DC026A" w:rsidRDefault="00DC026A" w:rsidP="00243EB2">
      <w:pPr>
        <w:jc w:val="both"/>
      </w:pPr>
      <w:r>
        <w:t xml:space="preserve">As shown in </w:t>
      </w:r>
      <w:r w:rsidRPr="00D164C7">
        <w:t>Fig</w:t>
      </w:r>
      <w:r w:rsidR="00AE2B8C" w:rsidRPr="00D164C7">
        <w:t>.</w:t>
      </w:r>
      <w:r w:rsidRPr="00D164C7">
        <w:t xml:space="preserve"> </w:t>
      </w:r>
      <w:r w:rsidR="00A6102A">
        <w:t>3</w:t>
      </w:r>
      <w:r w:rsidR="00A6102A" w:rsidRPr="00D164C7">
        <w:t>a</w:t>
      </w:r>
      <w:r w:rsidRPr="009A0C81">
        <w:t>,</w:t>
      </w:r>
      <w:r w:rsidR="00D477E1">
        <w:t xml:space="preserve"> the 1</w:t>
      </w:r>
      <w:r w:rsidR="00D477E1" w:rsidRPr="00451397">
        <w:rPr>
          <w:vertAlign w:val="superscript"/>
        </w:rPr>
        <w:t>st</w:t>
      </w:r>
      <w:r w:rsidR="00D477E1">
        <w:t xml:space="preserve"> and 2</w:t>
      </w:r>
      <w:r w:rsidR="00D477E1" w:rsidRPr="00451397">
        <w:rPr>
          <w:vertAlign w:val="superscript"/>
        </w:rPr>
        <w:t>nd</w:t>
      </w:r>
      <w:r w:rsidR="00D477E1">
        <w:t xml:space="preserve"> </w:t>
      </w:r>
      <w:r w:rsidR="00A42193" w:rsidRPr="009A0C81">
        <w:t>princip</w:t>
      </w:r>
      <w:r w:rsidR="009C285E">
        <w:t>al</w:t>
      </w:r>
      <w:r w:rsidR="00A42193" w:rsidRPr="009A0C81">
        <w:t xml:space="preserve"> component (PC)</w:t>
      </w:r>
      <w:r w:rsidR="00B53AD7">
        <w:t xml:space="preserve"> </w:t>
      </w:r>
      <w:r w:rsidR="00130651">
        <w:t>were accountable</w:t>
      </w:r>
      <w:r w:rsidR="00B53AD7">
        <w:t xml:space="preserve"> for 60.7% of the total variance</w:t>
      </w:r>
      <w:r w:rsidR="00A42193">
        <w:t xml:space="preserve">, </w:t>
      </w:r>
      <w:r w:rsidR="001526BC">
        <w:t xml:space="preserve">and </w:t>
      </w:r>
      <w:r w:rsidRPr="009A0C81">
        <w:t>a clear separation</w:t>
      </w:r>
      <w:r w:rsidR="001526BC">
        <w:t xml:space="preserve"> was observed </w:t>
      </w:r>
      <w:r w:rsidRPr="009A0C81">
        <w:t xml:space="preserve">among PJ-1, GG and </w:t>
      </w:r>
      <w:r w:rsidR="00373B30">
        <w:t xml:space="preserve">the rest </w:t>
      </w:r>
      <w:r w:rsidR="0035292D">
        <w:t>types</w:t>
      </w:r>
      <w:r w:rsidR="004C32A7">
        <w:t xml:space="preserve">. </w:t>
      </w:r>
      <w:r w:rsidR="00B915CE">
        <w:t>W</w:t>
      </w:r>
      <w:r w:rsidRPr="009A0C81">
        <w:t>hile</w:t>
      </w:r>
      <w:r w:rsidRPr="009A0C81">
        <w:rPr>
          <w:color w:val="FF0000"/>
        </w:rPr>
        <w:t xml:space="preserve"> </w:t>
      </w:r>
      <w:r w:rsidRPr="009A0C81">
        <w:t>for JS, PJ-2, SY</w:t>
      </w:r>
      <w:r w:rsidR="00A73A00">
        <w:t xml:space="preserve"> </w:t>
      </w:r>
      <w:r w:rsidRPr="009A0C81">
        <w:t>and</w:t>
      </w:r>
      <w:r w:rsidR="00A73A00">
        <w:t xml:space="preserve"> </w:t>
      </w:r>
      <w:r w:rsidRPr="009A0C81">
        <w:t xml:space="preserve">WC, no satisfactory separation could be achieved. </w:t>
      </w:r>
      <w:r w:rsidR="00041530" w:rsidRPr="009A0C81">
        <w:t>The loading plot (</w:t>
      </w:r>
      <w:r w:rsidRPr="00D164C7">
        <w:t>Fig</w:t>
      </w:r>
      <w:r w:rsidR="00AE2B8C" w:rsidRPr="00D164C7">
        <w:t>.</w:t>
      </w:r>
      <w:r w:rsidRPr="00D164C7">
        <w:t xml:space="preserve"> </w:t>
      </w:r>
      <w:r w:rsidR="0035292D">
        <w:t>3</w:t>
      </w:r>
      <w:r w:rsidR="0035292D" w:rsidRPr="00D164C7">
        <w:t>b</w:t>
      </w:r>
      <w:r w:rsidR="00615CB0" w:rsidRPr="009A0C81">
        <w:t>)</w:t>
      </w:r>
      <w:r w:rsidRPr="009A0C81">
        <w:t xml:space="preserve"> show</w:t>
      </w:r>
      <w:r w:rsidR="005C7695" w:rsidRPr="009A0C81">
        <w:t>ed</w:t>
      </w:r>
      <w:r w:rsidRPr="009A0C81">
        <w:t xml:space="preserve"> that </w:t>
      </w:r>
      <w:r w:rsidR="0035334B" w:rsidRPr="009A0C81">
        <w:rPr>
          <w:vertAlign w:val="superscript"/>
        </w:rPr>
        <w:t>27</w:t>
      </w:r>
      <w:r w:rsidRPr="009A0C81">
        <w:t xml:space="preserve">Al, </w:t>
      </w:r>
      <w:r w:rsidR="0035334B" w:rsidRPr="009A0C81">
        <w:rPr>
          <w:vertAlign w:val="superscript"/>
        </w:rPr>
        <w:t>70</w:t>
      </w:r>
      <w:r w:rsidRPr="009A0C81">
        <w:t>Ga,</w:t>
      </w:r>
      <w:r w:rsidRPr="009A0C81">
        <w:rPr>
          <w:vertAlign w:val="superscript"/>
        </w:rPr>
        <w:t xml:space="preserve"> </w:t>
      </w:r>
      <w:r w:rsidR="0035334B" w:rsidRPr="009A0C81">
        <w:rPr>
          <w:vertAlign w:val="superscript"/>
        </w:rPr>
        <w:t>93</w:t>
      </w:r>
      <w:r w:rsidRPr="009A0C81">
        <w:t>Nb,</w:t>
      </w:r>
      <w:r w:rsidR="0035334B" w:rsidRPr="009A0C81">
        <w:rPr>
          <w:vertAlign w:val="superscript"/>
        </w:rPr>
        <w:t>51</w:t>
      </w:r>
      <w:r w:rsidRPr="009A0C81">
        <w:t>V</w:t>
      </w:r>
      <w:r w:rsidR="00B915CE">
        <w:t xml:space="preserve"> </w:t>
      </w:r>
      <w:r w:rsidRPr="009A0C81">
        <w:t>and</w:t>
      </w:r>
      <w:r w:rsidR="0035334B" w:rsidRPr="009A0C81">
        <w:t xml:space="preserve"> </w:t>
      </w:r>
      <w:r w:rsidR="0035334B" w:rsidRPr="009A0C81">
        <w:rPr>
          <w:vertAlign w:val="superscript"/>
        </w:rPr>
        <w:t>48</w:t>
      </w:r>
      <w:r w:rsidRPr="009A0C81">
        <w:t>Ti primarily contribute</w:t>
      </w:r>
      <w:r w:rsidR="00391166" w:rsidRPr="009A0C81">
        <w:t>d</w:t>
      </w:r>
      <w:r w:rsidRPr="009A0C81">
        <w:t xml:space="preserve"> to</w:t>
      </w:r>
      <w:r w:rsidR="00391166" w:rsidRPr="009A0C81">
        <w:t xml:space="preserve"> the variation</w:t>
      </w:r>
      <w:r w:rsidR="008548BE" w:rsidRPr="009A0C81">
        <w:t>s</w:t>
      </w:r>
      <w:r w:rsidR="00391166" w:rsidRPr="009A0C81">
        <w:t xml:space="preserve"> on</w:t>
      </w:r>
      <w:r w:rsidRPr="009A0C81">
        <w:t xml:space="preserve"> PC1, while </w:t>
      </w:r>
      <w:r w:rsidR="002A75A1" w:rsidRPr="009A0C81">
        <w:rPr>
          <w:vertAlign w:val="superscript"/>
        </w:rPr>
        <w:t>23</w:t>
      </w:r>
      <w:r w:rsidRPr="009A0C81">
        <w:t xml:space="preserve">Na, </w:t>
      </w:r>
      <w:r w:rsidR="006C5161" w:rsidRPr="009A0C81">
        <w:rPr>
          <w:vertAlign w:val="superscript"/>
        </w:rPr>
        <w:t>45</w:t>
      </w:r>
      <w:r w:rsidRPr="009A0C81">
        <w:t xml:space="preserve">Sc, </w:t>
      </w:r>
      <w:r w:rsidR="00815CA1" w:rsidRPr="009A0C81">
        <w:rPr>
          <w:vertAlign w:val="superscript"/>
        </w:rPr>
        <w:t>85</w:t>
      </w:r>
      <w:r w:rsidRPr="009A0C81">
        <w:t xml:space="preserve">Rb, </w:t>
      </w:r>
      <w:r w:rsidR="00CC2057" w:rsidRPr="009A0C81">
        <w:rPr>
          <w:vertAlign w:val="superscript"/>
        </w:rPr>
        <w:t>133</w:t>
      </w:r>
      <w:r w:rsidRPr="009A0C81">
        <w:t xml:space="preserve">Cs </w:t>
      </w:r>
      <w:r w:rsidR="00391166" w:rsidRPr="009A0C81">
        <w:t xml:space="preserve">and </w:t>
      </w:r>
      <w:r w:rsidR="00CC2057" w:rsidRPr="009A0C81">
        <w:rPr>
          <w:vertAlign w:val="superscript"/>
        </w:rPr>
        <w:t>114</w:t>
      </w:r>
      <w:r w:rsidRPr="009A0C81">
        <w:t>Cd</w:t>
      </w:r>
      <w:r w:rsidR="008D7C79" w:rsidRPr="009A0C81">
        <w:t xml:space="preserve"> contributed</w:t>
      </w:r>
      <w:r w:rsidR="006C5810" w:rsidRPr="009A0C81">
        <w:t xml:space="preserve"> </w:t>
      </w:r>
      <w:r w:rsidRPr="009A0C81">
        <w:t xml:space="preserve">to both PC1 and PC2. </w:t>
      </w:r>
      <w:r w:rsidR="004757BC">
        <w:t>Notably</w:t>
      </w:r>
      <w:r w:rsidR="00F979DC">
        <w:t xml:space="preserve">, </w:t>
      </w:r>
      <w:r w:rsidRPr="009A0C81">
        <w:t xml:space="preserve">PJ-1 and PJ-2 </w:t>
      </w:r>
      <w:r w:rsidR="00F979DC">
        <w:t xml:space="preserve">could </w:t>
      </w:r>
      <w:r w:rsidRPr="009A0C81">
        <w:t xml:space="preserve">be </w:t>
      </w:r>
      <w:r w:rsidR="00EC3D14" w:rsidRPr="009A0C81">
        <w:t xml:space="preserve">clearly </w:t>
      </w:r>
      <w:r w:rsidRPr="009A0C81">
        <w:t>separated</w:t>
      </w:r>
      <w:r w:rsidR="00F46DF5" w:rsidRPr="009A0C81">
        <w:t xml:space="preserve">, </w:t>
      </w:r>
      <w:r w:rsidR="004757BC">
        <w:t>des</w:t>
      </w:r>
      <w:r w:rsidR="00A665EE">
        <w:t>pite that</w:t>
      </w:r>
      <w:r w:rsidR="00534911">
        <w:t xml:space="preserve"> they were</w:t>
      </w:r>
      <w:r w:rsidR="0044015D">
        <w:t xml:space="preserve"> </w:t>
      </w:r>
      <w:r w:rsidR="00534911" w:rsidRPr="009A0C81">
        <w:t>from the same geological origin</w:t>
      </w:r>
      <w:r w:rsidR="00A665EE">
        <w:t xml:space="preserve"> (Fig.</w:t>
      </w:r>
      <w:r w:rsidR="00BC23D4">
        <w:t xml:space="preserve"> </w:t>
      </w:r>
      <w:r w:rsidR="00A665EE">
        <w:t>3a)</w:t>
      </w:r>
      <w:r w:rsidRPr="009A0C81">
        <w:t xml:space="preserve">. </w:t>
      </w:r>
      <w:r w:rsidR="00293CF1">
        <w:t xml:space="preserve">A possible explaination </w:t>
      </w:r>
      <w:r w:rsidR="00B725B7">
        <w:t>could be</w:t>
      </w:r>
      <w:r w:rsidR="00F70547">
        <w:t xml:space="preserve"> that </w:t>
      </w:r>
      <w:r w:rsidR="003E7D84">
        <w:t>cultivar</w:t>
      </w:r>
      <w:r w:rsidR="005F39F2">
        <w:t xml:space="preserve"> </w:t>
      </w:r>
      <w:r w:rsidR="003E7D84">
        <w:t xml:space="preserve">types </w:t>
      </w:r>
      <w:r w:rsidR="00540B1C">
        <w:t xml:space="preserve">could </w:t>
      </w:r>
      <w:r w:rsidR="004D44D7">
        <w:t xml:space="preserve">also </w:t>
      </w:r>
      <w:r w:rsidR="00540B1C">
        <w:t xml:space="preserve">contribute </w:t>
      </w:r>
      <w:r w:rsidR="005F39F2">
        <w:t xml:space="preserve">to the </w:t>
      </w:r>
      <w:r w:rsidR="004D44D7">
        <w:t>elemental composition in rice kernals</w:t>
      </w:r>
      <w:r>
        <w:fldChar w:fldCharType="begin" w:fldLock="1"/>
      </w:r>
      <w:r w:rsidR="005960CC">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11&lt;/sup&gt;","plainTextFormattedCitation":"11","previouslyFormattedCitation":"&lt;sup&gt;11&lt;/sup&gt;"},"properties":{"noteIndex":0},"schema":"https://github.com/citation-style-language/schema/raw/master/csl-citation.json"}</w:instrText>
      </w:r>
      <w:r>
        <w:fldChar w:fldCharType="separate"/>
      </w:r>
      <w:r w:rsidR="00755367" w:rsidRPr="00755367">
        <w:rPr>
          <w:noProof/>
          <w:vertAlign w:val="superscript"/>
        </w:rPr>
        <w:t>11</w:t>
      </w:r>
      <w:r>
        <w:fldChar w:fldCharType="end"/>
      </w:r>
      <w:r>
        <w:t xml:space="preserve">. </w:t>
      </w:r>
    </w:p>
    <w:p w14:paraId="47917066" w14:textId="544DA9DF" w:rsidR="00FE02A5" w:rsidRPr="00371BA2" w:rsidRDefault="00FE02A5" w:rsidP="00FE02A5">
      <w:pPr>
        <w:pStyle w:val="afd"/>
        <w:rPr>
          <w:i/>
          <w:iCs/>
        </w:rPr>
      </w:pPr>
      <w:r w:rsidRPr="00371BA2">
        <w:rPr>
          <w:i/>
          <w:iCs/>
        </w:rPr>
        <w:t>Determination of geographical orig</w:t>
      </w:r>
      <w:r w:rsidRPr="00B51EF0">
        <w:rPr>
          <w:i/>
          <w:iCs/>
        </w:rPr>
        <w:t>in</w:t>
      </w:r>
      <w:r w:rsidR="001214E1" w:rsidRPr="00B51EF0">
        <w:rPr>
          <w:i/>
          <w:iCs/>
        </w:rPr>
        <w:t>s</w:t>
      </w:r>
      <w:r w:rsidR="001A5730">
        <w:rPr>
          <w:i/>
          <w:iCs/>
        </w:rPr>
        <w:t xml:space="preserve"> </w:t>
      </w:r>
    </w:p>
    <w:p w14:paraId="7D289F7C" w14:textId="4F340EB0" w:rsidR="00466873" w:rsidRDefault="00957E0E">
      <w:pPr>
        <w:jc w:val="both"/>
      </w:pPr>
      <w:r>
        <w:t>High quality s</w:t>
      </w:r>
      <w:r w:rsidR="006C2917" w:rsidRPr="00E70EF3">
        <w:t>ampling is fundamental to achieve reliable results from multivariate model building</w:t>
      </w:r>
      <w:r w:rsidR="0016526D" w:rsidRPr="00E70EF3">
        <w:fldChar w:fldCharType="begin" w:fldLock="1"/>
      </w:r>
      <w:r w:rsidR="005960CC">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40&lt;/sup&gt;","plainTextFormattedCitation":"40","previouslyFormattedCitation":"&lt;sup&gt;40&lt;/sup&gt;"},"properties":{"noteIndex":0},"schema":"https://github.com/citation-style-language/schema/raw/master/csl-citation.json"}</w:instrText>
      </w:r>
      <w:r w:rsidR="0016526D" w:rsidRPr="00E70EF3">
        <w:fldChar w:fldCharType="separate"/>
      </w:r>
      <w:r w:rsidR="005960CC" w:rsidRPr="005960CC">
        <w:rPr>
          <w:noProof/>
          <w:vertAlign w:val="superscript"/>
        </w:rPr>
        <w:t>40</w:t>
      </w:r>
      <w:r w:rsidR="0016526D" w:rsidRPr="00E70EF3">
        <w:fldChar w:fldCharType="end"/>
      </w:r>
      <w:r w:rsidR="00D7274A" w:rsidRPr="00E70EF3">
        <w:t xml:space="preserve">, while </w:t>
      </w:r>
      <w:r w:rsidR="00CF7035" w:rsidRPr="00E70EF3">
        <w:t xml:space="preserve">sample scaricity along with </w:t>
      </w:r>
      <w:r w:rsidR="00540B1C">
        <w:t>unrepresentative sampling</w:t>
      </w:r>
      <w:r w:rsidR="0016526D" w:rsidRPr="00E70EF3">
        <w:t>are major reason</w:t>
      </w:r>
      <w:r w:rsidR="00E968AA">
        <w:t>s</w:t>
      </w:r>
      <w:r w:rsidR="0016526D" w:rsidRPr="00E70EF3">
        <w:t xml:space="preserve"> </w:t>
      </w:r>
      <w:r w:rsidR="007034ED" w:rsidRPr="00E70EF3">
        <w:t>leading to unreliable classification</w:t>
      </w:r>
      <w:r w:rsidR="007034ED" w:rsidRPr="00E70EF3">
        <w:fldChar w:fldCharType="begin" w:fldLock="1"/>
      </w:r>
      <w:r w:rsidR="005960CC">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41&lt;/sup&gt;","plainTextFormattedCitation":"41","previouslyFormattedCitation":"&lt;sup&gt;41&lt;/sup&gt;"},"properties":{"noteIndex":0},"schema":"https://github.com/citation-style-language/schema/raw/master/csl-citation.json"}</w:instrText>
      </w:r>
      <w:r w:rsidR="007034ED" w:rsidRPr="00E70EF3">
        <w:fldChar w:fldCharType="separate"/>
      </w:r>
      <w:r w:rsidR="005960CC" w:rsidRPr="005960CC">
        <w:rPr>
          <w:noProof/>
          <w:vertAlign w:val="superscript"/>
        </w:rPr>
        <w:t>41</w:t>
      </w:r>
      <w:r w:rsidR="007034ED" w:rsidRPr="00E70EF3">
        <w:fldChar w:fldCharType="end"/>
      </w:r>
      <w:r w:rsidR="007034ED" w:rsidRPr="00E70EF3">
        <w:t xml:space="preserve">. </w:t>
      </w:r>
      <w:r w:rsidR="00CC436F" w:rsidRPr="00E70EF3">
        <w:t>In this study</w:t>
      </w:r>
      <w:r w:rsidR="00EB4D85">
        <w:t xml:space="preserve">, </w:t>
      </w:r>
      <w:r w:rsidR="00C945C6">
        <w:t>rather than sampling from the marke</w:t>
      </w:r>
      <w:r w:rsidR="00695F90">
        <w:t>t</w:t>
      </w:r>
      <w:r w:rsidR="00C945C6">
        <w:t xml:space="preserve">, we obtained all </w:t>
      </w:r>
      <w:r w:rsidR="00E25A0A">
        <w:t xml:space="preserve">GI rice samples from </w:t>
      </w:r>
      <w:r w:rsidR="00AB2851">
        <w:t>reliable sources</w:t>
      </w:r>
      <w:r w:rsidR="000F37F1">
        <w:t xml:space="preserve">, </w:t>
      </w:r>
      <w:r w:rsidR="00EB4D85">
        <w:t>which</w:t>
      </w:r>
      <w:r w:rsidR="00540B1C">
        <w:t xml:space="preserve"> ensur</w:t>
      </w:r>
      <w:r w:rsidR="000978D7">
        <w:t>e</w:t>
      </w:r>
      <w:r w:rsidR="00540B1C">
        <w:t xml:space="preserve">d the authencitity of </w:t>
      </w:r>
      <w:r w:rsidR="00A523B2">
        <w:t>samples and</w:t>
      </w:r>
      <w:r w:rsidR="00EB4D85">
        <w:t xml:space="preserve"> </w:t>
      </w:r>
      <w:r w:rsidR="00251612">
        <w:t>minimize</w:t>
      </w:r>
      <w:r w:rsidR="00644428">
        <w:t>d</w:t>
      </w:r>
      <w:r w:rsidR="000F37F1">
        <w:t xml:space="preserve"> the risk </w:t>
      </w:r>
      <w:r w:rsidR="00695F90">
        <w:t>o</w:t>
      </w:r>
      <w:r w:rsidR="0016232B">
        <w:t>f model</w:t>
      </w:r>
      <w:r w:rsidR="00E73A2F">
        <w:t>ing</w:t>
      </w:r>
      <w:r w:rsidR="0016232B">
        <w:t xml:space="preserve"> with</w:t>
      </w:r>
      <w:r w:rsidR="00E73A2F">
        <w:t xml:space="preserve"> “contaminated” data</w:t>
      </w:r>
      <w:r w:rsidR="00E968AA">
        <w:t>set</w:t>
      </w:r>
      <w:r w:rsidR="00E73A2F">
        <w:t>.</w:t>
      </w:r>
    </w:p>
    <w:p w14:paraId="6B587961" w14:textId="55271F24" w:rsidR="00831499" w:rsidRDefault="007D741D">
      <w:pPr>
        <w:jc w:val="both"/>
      </w:pPr>
      <w:r w:rsidRPr="00E26AA4">
        <w:t>Fig</w:t>
      </w:r>
      <w:r w:rsidR="00FD1695" w:rsidRPr="00E26AA4">
        <w:t>.</w:t>
      </w:r>
      <w:r w:rsidRPr="00E26AA4">
        <w:t xml:space="preserve"> 4</w:t>
      </w:r>
      <w:r w:rsidR="009276B3">
        <w:t xml:space="preserve"> </w:t>
      </w:r>
      <w:r w:rsidR="00A523B2">
        <w:t xml:space="preserve">showed </w:t>
      </w:r>
      <w:r w:rsidR="008358BF">
        <w:t xml:space="preserve">the key results obtained from </w:t>
      </w:r>
      <w:r w:rsidR="00A523B2">
        <w:t xml:space="preserve">the </w:t>
      </w:r>
      <w:r w:rsidR="008358BF">
        <w:t>training</w:t>
      </w:r>
      <w:r w:rsidR="00434E32">
        <w:t xml:space="preserve"> of classifiers</w:t>
      </w:r>
      <w:r w:rsidR="00B54DD2">
        <w:t xml:space="preserve">. </w:t>
      </w:r>
      <w:r w:rsidR="0050617A">
        <w:t xml:space="preserve">Beyond </w:t>
      </w:r>
      <w:r w:rsidR="00F90A4D">
        <w:t>the</w:t>
      </w:r>
      <w:r w:rsidR="00B43A11">
        <w:t xml:space="preserve"> function of </w:t>
      </w:r>
      <w:r w:rsidR="008C3D18">
        <w:t>dimention reduction</w:t>
      </w:r>
      <w:ins w:id="50" w:author="Xu, Jason" w:date="2020-03-21T12:18:00Z">
        <w:r w:rsidR="00330E25">
          <w:t xml:space="preserve"> </w:t>
        </w:r>
      </w:ins>
      <w:ins w:id="51" w:author="Xu, Jason" w:date="2020-03-21T12:19:00Z">
        <w:r w:rsidR="00C9398F">
          <w:t xml:space="preserve">before performing </w:t>
        </w:r>
      </w:ins>
      <w:ins w:id="52" w:author="Xu, Jason" w:date="2020-03-21T12:18:00Z">
        <w:r w:rsidR="000E6191">
          <w:t xml:space="preserve">machine </w:t>
        </w:r>
      </w:ins>
      <w:ins w:id="53" w:author="Xu, Jason" w:date="2020-03-21T12:19:00Z">
        <w:r w:rsidR="00C9398F">
          <w:t>learning</w:t>
        </w:r>
      </w:ins>
      <w:r w:rsidR="00136E70">
        <w:t xml:space="preserve">, </w:t>
      </w:r>
      <w:r w:rsidR="00961339">
        <w:t xml:space="preserve">feature selection is </w:t>
      </w:r>
      <w:r w:rsidR="0055616C">
        <w:t xml:space="preserve">also </w:t>
      </w:r>
      <w:r w:rsidR="00961339">
        <w:t xml:space="preserve">capable </w:t>
      </w:r>
      <w:r w:rsidR="00F90A4D">
        <w:t xml:space="preserve">to </w:t>
      </w:r>
      <w:r w:rsidR="00F91CF9">
        <w:t>iden</w:t>
      </w:r>
      <w:r w:rsidR="00F90A4D">
        <w:t xml:space="preserve">tify </w:t>
      </w:r>
      <w:r w:rsidR="008C7690">
        <w:t xml:space="preserve">key features </w:t>
      </w:r>
      <w:del w:id="54" w:author="Peng, Hong" w:date="2020-03-17T19:18:00Z">
        <w:r w:rsidR="00F90A4D" w:rsidDel="00F86910">
          <w:delText xml:space="preserve"> </w:delText>
        </w:r>
      </w:del>
      <w:r w:rsidR="00FD5426">
        <w:t xml:space="preserve">with high </w:t>
      </w:r>
      <w:r w:rsidR="008C7690">
        <w:t>predictability, namely biomarkers</w:t>
      </w:r>
      <w:r w:rsidR="00276528">
        <w:fldChar w:fldCharType="begin" w:fldLock="1"/>
      </w:r>
      <w:r w:rsidR="005960CC">
        <w:instrText>ADDIN CSL_CITATION {"citationItems":[{"id":"ITEM-1","itemData":{"DOI":"10.3389/fmolb.2016.00030","ISSN":"2296-889X (Print)","PMID":"27458587","abstract":"Untargeted metabolomics is a powerful phenotyping tool for better understanding  biological mechanisms involved in human pathology development and identifying early predictive biomarkers. This approach, based on multiple analytical platforms, such as mass spectrometry (MS), chemometrics and bioinformatics, generates massive and complex data that need appropriate analyses to extract the biologically meaningful information. Despite various tools available, it is still a challenge to handle such large and noisy datasets with limited number of individuals without risking overfitting. Moreover, when the objective is focused on the identification of early predictive markers of clinical outcome, few years before occurrence, it becomes essential to use the appropriate algorithms and workflow to be able to discover subtle effects among this large amount of data. In this context, this work consists in studying a workflow describing the general feature selection process, using knowledge discovery and data mining methodologies to propose advanced solutions for predictive biomarker discovery. The strategy was focused on evaluating a combination of numeric-symbolic approaches for feature selection with the objective of obtaining the best combination of metabolites producing an effective and accurate predictive model. Relying first on numerical approaches, and especially on machine learning methods (SVM-RFE, RF, RF-RFE) and on univariate statistical analyses (ANOVA), a comparative study was performed on an original metabolomic dataset and reduced subsets. As resampling method, LOOCV was applied to minimize the risk of overfitting. The best k-features obtained with different scores of importance from the combination of these different approaches were compared and allowed determining the variable stabilities using Formal Concept Analysis. The results revealed the interest of RF-Gini combined with ANOVA for feature selection as these two complementary methods allowed selecting the 48 best candidates for prediction. Using linear logistic regression on this reduced dataset enabled us to obtain the best performances in terms of prediction accuracy and number of false positive with a model including 5 top variables. Therefore, these results highlighted the interest of feature selection methods and the importance of working on reduced datasets for the identification of predictive biomarkers issued from untargeted metabolomics data.","author":[{"dropping-particle":"","family":"Grissa","given":"Dhouha","non-dropping-particle":"","parse-names":false,"suffix":""},{"dropping-particle":"","family":"Pétéra","given":"Mélanie","non-dropping-particle":"","parse-names":false,"suffix":""},{"dropping-particle":"","family":"Brandolini","given":"Marion","non-dropping-particle":"","parse-names":false,"suffix":""},{"dropping-particle":"","family":"Napoli","given":"Amedeo","non-dropping-particle":"","parse-names":false,"suffix":""},{"dropping-particle":"","family":"Comte","given":"Blandine","non-dropping-particle":"","parse-names":false,"suffix":""},{"dropping-particle":"","family":"Pujos-Guillot","given":"Estelle","non-dropping-particle":"","parse-names":false,"suffix":""}],"container-title":"Frontiers in molecular biosciences","id":"ITEM-1","issued":{"date-parts":[["2016"]]},"language":"eng","page":"30","title":"Feature Selection Methods for Early Predictive Biomarker Discovery Using Untargeted  Metabolomic Data.","type":"article-journal","volume":"3"},"uris":["http://www.mendeley.com/documents/?uuid=7c936c00-acaf-436e-8091-3787e84dd154"]}],"mendeley":{"formattedCitation":"&lt;sup&gt;42&lt;/sup&gt;","plainTextFormattedCitation":"42","previouslyFormattedCitation":"&lt;sup&gt;42&lt;/sup&gt;"},"properties":{"noteIndex":0},"schema":"https://github.com/citation-style-language/schema/raw/master/csl-citation.json"}</w:instrText>
      </w:r>
      <w:r w:rsidR="00276528">
        <w:fldChar w:fldCharType="separate"/>
      </w:r>
      <w:r w:rsidR="005960CC" w:rsidRPr="005960CC">
        <w:rPr>
          <w:noProof/>
          <w:vertAlign w:val="superscript"/>
        </w:rPr>
        <w:t>42</w:t>
      </w:r>
      <w:r w:rsidR="00276528">
        <w:fldChar w:fldCharType="end"/>
      </w:r>
      <w:r w:rsidR="00961339">
        <w:t xml:space="preserve">. </w:t>
      </w:r>
      <w:r w:rsidR="00F86910">
        <w:t>The relative importance of each of the 30 elements is shown in Fig. 4a</w:t>
      </w:r>
      <w:r w:rsidR="000E02ED">
        <w:t xml:space="preserve">, </w:t>
      </w:r>
      <w:r w:rsidR="008358BF">
        <w:t xml:space="preserve"> </w:t>
      </w:r>
      <w:r w:rsidR="000E02ED">
        <w:t>indicating</w:t>
      </w:r>
      <w:ins w:id="55" w:author="Peng, Hong" w:date="2020-03-17T19:30:00Z">
        <w:r w:rsidR="000E02ED">
          <w:t xml:space="preserve"> </w:t>
        </w:r>
      </w:ins>
      <w:ins w:id="56" w:author="Xu, Jason" w:date="2020-03-21T12:20:00Z">
        <w:r w:rsidR="00E104B2">
          <w:t xml:space="preserve">that </w:t>
        </w:r>
      </w:ins>
      <w:r w:rsidR="008358BF" w:rsidRPr="00E82E0D">
        <w:rPr>
          <w:vertAlign w:val="superscript"/>
        </w:rPr>
        <w:t>27</w:t>
      </w:r>
      <w:r w:rsidR="008358BF">
        <w:t xml:space="preserve">Al, </w:t>
      </w:r>
      <w:r w:rsidR="008358BF" w:rsidRPr="00E82E0D">
        <w:rPr>
          <w:vertAlign w:val="superscript"/>
        </w:rPr>
        <w:t>85</w:t>
      </w:r>
      <w:r w:rsidR="008358BF">
        <w:t xml:space="preserve">Rb, </w:t>
      </w:r>
      <w:r w:rsidR="008358BF" w:rsidRPr="00E82E0D">
        <w:rPr>
          <w:vertAlign w:val="superscript"/>
        </w:rPr>
        <w:t>10</w:t>
      </w:r>
      <w:r w:rsidR="008358BF">
        <w:t xml:space="preserve">B, </w:t>
      </w:r>
      <w:r w:rsidR="008358BF" w:rsidRPr="00E82E0D">
        <w:rPr>
          <w:vertAlign w:val="superscript"/>
        </w:rPr>
        <w:t>23</w:t>
      </w:r>
      <w:r w:rsidR="008358BF">
        <w:t xml:space="preserve">Na, and </w:t>
      </w:r>
      <w:r w:rsidR="008358BF" w:rsidRPr="00E82E0D">
        <w:rPr>
          <w:vertAlign w:val="superscript"/>
        </w:rPr>
        <w:t>86</w:t>
      </w:r>
      <w:r w:rsidR="008358BF">
        <w:t xml:space="preserve">Sr were </w:t>
      </w:r>
      <w:r w:rsidR="00603CC0">
        <w:t xml:space="preserve">the </w:t>
      </w:r>
      <w:r w:rsidR="007D632F">
        <w:t xml:space="preserve">leading </w:t>
      </w:r>
      <w:r w:rsidR="00603CC0">
        <w:t>elements that contribute</w:t>
      </w:r>
      <w:r w:rsidR="001D6685">
        <w:t xml:space="preserve">d </w:t>
      </w:r>
      <w:r w:rsidR="001A3A8D">
        <w:t xml:space="preserve">the </w:t>
      </w:r>
      <w:r w:rsidR="00603CC0">
        <w:t xml:space="preserve">most to the differentiation of all </w:t>
      </w:r>
      <w:r w:rsidR="00F86910">
        <w:t xml:space="preserve">types of </w:t>
      </w:r>
      <w:r w:rsidR="00603CC0">
        <w:t xml:space="preserve">GI rice. </w:t>
      </w:r>
      <w:commentRangeStart w:id="57"/>
      <w:commentRangeEnd w:id="57"/>
      <w:r w:rsidR="0011028E">
        <w:t>W</w:t>
      </w:r>
      <w:r w:rsidR="00324935" w:rsidRPr="009A0C81">
        <w:t>ith</w:t>
      </w:r>
      <w:r w:rsidR="00324935">
        <w:t xml:space="preserve"> only one </w:t>
      </w:r>
      <w:r w:rsidR="007F6551">
        <w:t>selected feature</w:t>
      </w:r>
      <w:r w:rsidR="006E22F5">
        <w:t xml:space="preserve"> (</w:t>
      </w:r>
      <w:r w:rsidR="006E22F5">
        <w:rPr>
          <w:vertAlign w:val="superscript"/>
        </w:rPr>
        <w:t>27</w:t>
      </w:r>
      <w:r w:rsidR="006E22F5">
        <w:t>Al)</w:t>
      </w:r>
      <w:r w:rsidR="007F6551">
        <w:t xml:space="preserve">, </w:t>
      </w:r>
      <w:r w:rsidR="007F7D84">
        <w:t xml:space="preserve">the </w:t>
      </w:r>
      <w:r w:rsidR="00B15DEF">
        <w:t>mean cross-validation accuracy</w:t>
      </w:r>
      <w:r w:rsidR="007F7D84">
        <w:t xml:space="preserve"> of 48%</w:t>
      </w:r>
      <w:r w:rsidR="00774946">
        <w:t xml:space="preserve"> and 63%</w:t>
      </w:r>
      <w:del w:id="58" w:author="Peng, Hong" w:date="2020-03-17T19:31:00Z">
        <w:r w:rsidR="00774946" w:rsidDel="000E02ED">
          <w:delText xml:space="preserve"> </w:delText>
        </w:r>
      </w:del>
      <w:r w:rsidR="00894A23">
        <w:t xml:space="preserve"> </w:t>
      </w:r>
      <w:r w:rsidR="000E02ED">
        <w:t>were</w:t>
      </w:r>
      <w:r w:rsidR="007F7D84">
        <w:t xml:space="preserve"> achieved </w:t>
      </w:r>
      <w:r w:rsidR="00774946">
        <w:t xml:space="preserve">for </w:t>
      </w:r>
      <w:r w:rsidR="007F7D84">
        <w:t>RF</w:t>
      </w:r>
      <w:r w:rsidR="00774946">
        <w:t xml:space="preserve"> and SVM</w:t>
      </w:r>
      <w:r w:rsidR="00891933">
        <w:t>,</w:t>
      </w:r>
      <w:r w:rsidR="00774946">
        <w:t xml:space="preserve"> respectively</w:t>
      </w:r>
      <w:r w:rsidR="00891933">
        <w:t xml:space="preserve"> </w:t>
      </w:r>
      <w:r w:rsidR="00E82E0D">
        <w:t>(Fig. 4b)</w:t>
      </w:r>
      <w:r w:rsidR="006D07F3">
        <w:t xml:space="preserve">. </w:t>
      </w:r>
      <w:r w:rsidR="002A5E48" w:rsidRPr="008476D5">
        <w:t xml:space="preserve">The </w:t>
      </w:r>
      <w:r w:rsidR="00B15DEF">
        <w:t xml:space="preserve">performance </w:t>
      </w:r>
      <w:r w:rsidR="00D82C2A">
        <w:t xml:space="preserve">of </w:t>
      </w:r>
      <w:r w:rsidR="00576B5A">
        <w:t xml:space="preserve">both RF and SVM </w:t>
      </w:r>
      <w:r w:rsidR="00E6238E">
        <w:t>boost</w:t>
      </w:r>
      <w:r w:rsidR="00576B5A">
        <w:t>ed</w:t>
      </w:r>
      <w:r w:rsidR="00E6238E">
        <w:t xml:space="preserve"> </w:t>
      </w:r>
      <w:r w:rsidR="0018518A">
        <w:t xml:space="preserve">significantly </w:t>
      </w:r>
      <w:r w:rsidR="00A1431E">
        <w:t>with</w:t>
      </w:r>
      <w:r w:rsidR="00B15DEF">
        <w:t xml:space="preserve"> more features </w:t>
      </w:r>
      <w:r w:rsidR="00576B5A">
        <w:t xml:space="preserve">been </w:t>
      </w:r>
      <w:r w:rsidR="00B15DEF">
        <w:t>added</w:t>
      </w:r>
      <w:r w:rsidR="002355B6">
        <w:t>. E</w:t>
      </w:r>
      <w:r w:rsidR="00576B5A" w:rsidRPr="00B84A46">
        <w:t>ventually</w:t>
      </w:r>
      <w:r w:rsidR="00ED57F1" w:rsidRPr="0027195F">
        <w:t>,</w:t>
      </w:r>
      <w:r w:rsidR="00ED57F1">
        <w:t xml:space="preserve"> </w:t>
      </w:r>
      <w:r w:rsidR="00A1431E">
        <w:t xml:space="preserve">with </w:t>
      </w:r>
      <w:r w:rsidR="00B15DEF">
        <w:t xml:space="preserve">only </w:t>
      </w:r>
      <w:r w:rsidR="00576B5A">
        <w:t>four</w:t>
      </w:r>
      <w:r w:rsidR="00B15DEF">
        <w:t xml:space="preserve"> features</w:t>
      </w:r>
      <w:r w:rsidR="0023379F">
        <w:t xml:space="preserve"> (</w:t>
      </w:r>
      <w:r w:rsidR="00832FEA" w:rsidRPr="00E82E0D">
        <w:rPr>
          <w:vertAlign w:val="superscript"/>
        </w:rPr>
        <w:t>27</w:t>
      </w:r>
      <w:r w:rsidR="00832FEA">
        <w:t xml:space="preserve">Al, </w:t>
      </w:r>
      <w:r w:rsidR="00832FEA" w:rsidRPr="00E82E0D">
        <w:rPr>
          <w:vertAlign w:val="superscript"/>
        </w:rPr>
        <w:t>85</w:t>
      </w:r>
      <w:r w:rsidR="00832FEA">
        <w:t xml:space="preserve">Rb, </w:t>
      </w:r>
      <w:r w:rsidR="00832FEA" w:rsidRPr="00E82E0D">
        <w:rPr>
          <w:vertAlign w:val="superscript"/>
        </w:rPr>
        <w:t>10</w:t>
      </w:r>
      <w:r w:rsidR="00832FEA">
        <w:t>B</w:t>
      </w:r>
      <w:r w:rsidR="004045CF">
        <w:t xml:space="preserve">, </w:t>
      </w:r>
      <w:r w:rsidR="00832FEA">
        <w:t>and</w:t>
      </w:r>
      <w:r w:rsidR="004045CF">
        <w:t xml:space="preserve"> </w:t>
      </w:r>
      <w:r w:rsidR="00832FEA" w:rsidRPr="00E82E0D">
        <w:rPr>
          <w:vertAlign w:val="superscript"/>
        </w:rPr>
        <w:t>23</w:t>
      </w:r>
      <w:r w:rsidR="00832FEA">
        <w:t>Na</w:t>
      </w:r>
      <w:r w:rsidR="0023379F">
        <w:t>)</w:t>
      </w:r>
      <w:r w:rsidR="00564010">
        <w:t xml:space="preserve">, </w:t>
      </w:r>
      <w:r w:rsidR="006D0633">
        <w:t xml:space="preserve">the </w:t>
      </w:r>
      <w:r w:rsidR="000E02ED">
        <w:t xml:space="preserve">mean cross-validation </w:t>
      </w:r>
      <w:r w:rsidR="006D0633">
        <w:t>accuracy of 100% was obtained</w:t>
      </w:r>
      <w:r w:rsidR="006D0633" w:rsidRPr="008476D5">
        <w:t xml:space="preserve"> </w:t>
      </w:r>
      <w:r w:rsidR="006D0633">
        <w:t>by both RF and SVM</w:t>
      </w:r>
      <w:r w:rsidR="001B5CE0">
        <w:t xml:space="preserve"> </w:t>
      </w:r>
      <w:r w:rsidR="006E22F5">
        <w:t xml:space="preserve">with </w:t>
      </w:r>
      <w:r w:rsidR="00B15DEF">
        <w:t xml:space="preserve">optimal </w:t>
      </w:r>
      <w:r w:rsidR="00B15DEF">
        <w:lastRenderedPageBreak/>
        <w:t>hyperparameters</w:t>
      </w:r>
      <w:r w:rsidR="00A1431E">
        <w:t xml:space="preserve"> </w:t>
      </w:r>
      <w:r w:rsidR="00564010">
        <w:t>applied</w:t>
      </w:r>
      <w:r w:rsidR="00831499">
        <w:t xml:space="preserve"> (Fig. 4b</w:t>
      </w:r>
      <w:r w:rsidR="004D7010">
        <w:t>)</w:t>
      </w:r>
      <w:r w:rsidR="00B15DEF">
        <w:t>.</w:t>
      </w:r>
      <w:r w:rsidR="00DF2B63">
        <w:t xml:space="preserve"> </w:t>
      </w:r>
      <w:r w:rsidR="000E02ED">
        <w:t>Notably, t</w:t>
      </w:r>
      <w:r w:rsidR="000E02ED">
        <w:rPr>
          <w:rFonts w:hint="eastAsia"/>
        </w:rPr>
        <w:t>o</w:t>
      </w:r>
      <w:r w:rsidR="000E02ED">
        <w:t xml:space="preserve"> ensure the integrity of the validation process and to avoid selection bias </w:t>
      </w:r>
      <w:ins w:id="59" w:author="fanzhou kong" w:date="2020-03-20T10:22:00Z">
        <w:r w:rsidR="00435087">
          <w:rPr>
            <w:rFonts w:hint="eastAsia"/>
          </w:rPr>
          <w:t>,</w:t>
        </w:r>
      </w:ins>
      <w:del w:id="60" w:author="fanzhou kong" w:date="2020-03-20T10:22:00Z">
        <w:r w:rsidR="000E02ED" w:rsidDel="00435087">
          <w:delText xml:space="preserve"> </w:delText>
        </w:r>
      </w:del>
      <w:r w:rsidR="000E02ED">
        <w:rPr>
          <w:rFonts w:hint="eastAsia"/>
        </w:rPr>
        <w:t>fea</w:t>
      </w:r>
      <w:r w:rsidR="000E02ED">
        <w:t xml:space="preserve">ture selection </w:t>
      </w:r>
      <w:r w:rsidR="000E02ED" w:rsidRPr="00F1393C">
        <w:t>w</w:t>
      </w:r>
      <w:r w:rsidR="000E02ED">
        <w:t>as only applied to the training set</w:t>
      </w:r>
      <w:r w:rsidR="000E02ED">
        <w:fldChar w:fldCharType="begin" w:fldLock="1"/>
      </w:r>
      <w:r w:rsidR="005960CC">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43&lt;/sup&gt;","plainTextFormattedCitation":"43","previouslyFormattedCitation":"&lt;sup&gt;43&lt;/sup&gt;"},"properties":{"noteIndex":0},"schema":"https://github.com/citation-style-language/schema/raw/master/csl-citation.json"}</w:instrText>
      </w:r>
      <w:r w:rsidR="000E02ED">
        <w:fldChar w:fldCharType="separate"/>
      </w:r>
      <w:r w:rsidR="005960CC" w:rsidRPr="005960CC">
        <w:rPr>
          <w:noProof/>
          <w:vertAlign w:val="superscript"/>
        </w:rPr>
        <w:t>43</w:t>
      </w:r>
      <w:r w:rsidR="000E02ED">
        <w:fldChar w:fldCharType="end"/>
      </w:r>
      <w:ins w:id="61" w:author="Peng, Hong" w:date="2020-03-17T19:36:00Z">
        <w:r w:rsidR="000E02ED">
          <w:t xml:space="preserve"> .</w:t>
        </w:r>
      </w:ins>
      <w:ins w:id="62" w:author="fanzhou kong" w:date="2020-03-19T20:11:00Z">
        <w:r w:rsidR="00062FF6">
          <w:t xml:space="preserve"> </w:t>
        </w:r>
      </w:ins>
      <w:ins w:id="63" w:author="Xu, Jason" w:date="2020-03-21T12:31:00Z">
        <w:r w:rsidR="00685E96">
          <w:t xml:space="preserve">Previous study showed that </w:t>
        </w:r>
      </w:ins>
      <w:ins w:id="64" w:author="Xu, Jason" w:date="2020-03-21T12:32:00Z">
        <w:r w:rsidR="008A60FE">
          <w:t xml:space="preserve">an </w:t>
        </w:r>
      </w:ins>
      <w:r w:rsidR="00685E96">
        <w:t>e</w:t>
      </w:r>
      <w:ins w:id="65" w:author="fanzhou kong" w:date="2020-03-20T16:52:00Z">
        <w:r w:rsidR="00E474E7">
          <w:t>arly exposure of</w:t>
        </w:r>
      </w:ins>
      <w:ins w:id="66" w:author="fanzhou kong" w:date="2020-03-20T10:12:00Z">
        <w:r w:rsidR="00FC501D">
          <w:t xml:space="preserve"> </w:t>
        </w:r>
        <w:r w:rsidR="00FC501D" w:rsidRPr="00FC501D">
          <w:t xml:space="preserve">feature selection </w:t>
        </w:r>
      </w:ins>
      <w:ins w:id="67" w:author="fanzhou kong" w:date="2020-03-20T16:52:00Z">
        <w:r w:rsidR="00E474E7">
          <w:t>to the</w:t>
        </w:r>
      </w:ins>
      <w:ins w:id="68" w:author="fanzhou kong" w:date="2020-03-20T10:12:00Z">
        <w:r w:rsidR="00FC501D" w:rsidRPr="00FC501D">
          <w:t xml:space="preserve"> </w:t>
        </w:r>
      </w:ins>
      <w:ins w:id="69" w:author="Xu, Jason" w:date="2020-03-21T12:31:00Z">
        <w:r w:rsidR="003B7BFC">
          <w:t>ent</w:t>
        </w:r>
      </w:ins>
      <w:ins w:id="70" w:author="Xu, Jason" w:date="2020-03-21T12:32:00Z">
        <w:r w:rsidR="00685E96">
          <w:t xml:space="preserve">ire </w:t>
        </w:r>
      </w:ins>
      <w:ins w:id="71" w:author="fanzhou kong" w:date="2020-03-20T10:12:00Z">
        <w:r w:rsidR="00FC501D" w:rsidRPr="00FC501D">
          <w:t>data</w:t>
        </w:r>
      </w:ins>
      <w:ins w:id="72" w:author="Xu, Jason" w:date="2020-03-21T12:32:00Z">
        <w:r w:rsidR="00685E96">
          <w:t>set</w:t>
        </w:r>
      </w:ins>
      <w:ins w:id="73" w:author="fanzhou kong" w:date="2020-03-20T10:12:00Z">
        <w:r w:rsidR="00FC501D" w:rsidRPr="00FC501D">
          <w:t xml:space="preserve"> </w:t>
        </w:r>
      </w:ins>
      <w:ins w:id="74" w:author="fanzhou kong" w:date="2020-03-20T16:52:00Z">
        <w:r w:rsidR="00E474E7">
          <w:t>prior to</w:t>
        </w:r>
      </w:ins>
      <w:ins w:id="75" w:author="fanzhou kong" w:date="2020-03-20T10:12:00Z">
        <w:r w:rsidR="00FC501D" w:rsidRPr="00FC501D">
          <w:t xml:space="preserve"> building and validating the model</w:t>
        </w:r>
      </w:ins>
      <w:ins w:id="76" w:author="fanzhou kong" w:date="2020-03-19T20:11:00Z">
        <w:r w:rsidR="00062FF6">
          <w:t xml:space="preserve"> </w:t>
        </w:r>
      </w:ins>
      <w:ins w:id="77" w:author="fanzhou kong" w:date="2020-03-20T16:58:00Z">
        <w:r w:rsidR="00E474E7">
          <w:t xml:space="preserve">often leads to too optimistic </w:t>
        </w:r>
      </w:ins>
      <w:ins w:id="78" w:author="fanzhou kong" w:date="2020-03-20T17:00:00Z">
        <w:r w:rsidR="00CF66EA">
          <w:t>performance</w:t>
        </w:r>
      </w:ins>
      <w:ins w:id="79" w:author="fanzhou kong" w:date="2020-03-20T16:59:00Z">
        <w:r w:rsidR="00E474E7">
          <w:t xml:space="preserve">, which was </w:t>
        </w:r>
      </w:ins>
      <w:ins w:id="80" w:author="fanzhou kong" w:date="2020-03-20T17:00:00Z">
        <w:r w:rsidR="00CF66EA">
          <w:t xml:space="preserve">usually </w:t>
        </w:r>
      </w:ins>
      <w:ins w:id="81" w:author="fanzhou kong" w:date="2020-03-20T16:59:00Z">
        <w:r w:rsidR="00E474E7">
          <w:t>refered as selection bias</w:t>
        </w:r>
      </w:ins>
      <w:ins w:id="82" w:author="fanzhou kong" w:date="2020-03-20T17:00:00Z">
        <w:r w:rsidR="00CF66EA">
          <w:t xml:space="preserve"> (reference)</w:t>
        </w:r>
      </w:ins>
      <w:commentRangeStart w:id="83"/>
      <w:ins w:id="84" w:author="fanzhou kong" w:date="2020-03-20T16:59:00Z">
        <w:r w:rsidR="00E474E7">
          <w:t>.</w:t>
        </w:r>
      </w:ins>
      <w:ins w:id="85" w:author="fanzhou kong" w:date="2020-03-20T16:57:00Z">
        <w:r w:rsidR="00E474E7">
          <w:t xml:space="preserve"> </w:t>
        </w:r>
      </w:ins>
      <w:ins w:id="86" w:author="fanzhou kong" w:date="2020-03-20T17:01:00Z">
        <w:r w:rsidR="00CF66EA">
          <w:t>Krawczuk et al</w:t>
        </w:r>
      </w:ins>
      <w:ins w:id="87" w:author="fanzhou kong" w:date="2020-03-20T17:07:00Z">
        <w:r w:rsidR="00CF66EA">
          <w:t>.</w:t>
        </w:r>
      </w:ins>
      <w:commentRangeEnd w:id="83"/>
      <w:r w:rsidR="00523C70">
        <w:rPr>
          <w:rStyle w:val="afc"/>
        </w:rPr>
        <w:commentReference w:id="83"/>
      </w:r>
      <w:ins w:id="88" w:author="fanzhou kong" w:date="2020-03-20T17:01:00Z">
        <w:r w:rsidR="00CF66EA">
          <w:t xml:space="preserve"> showed that </w:t>
        </w:r>
      </w:ins>
      <w:ins w:id="89" w:author="fanzhou kong" w:date="2020-03-20T17:04:00Z">
        <w:r w:rsidR="00CF66EA">
          <w:t xml:space="preserve">the </w:t>
        </w:r>
      </w:ins>
      <w:ins w:id="90" w:author="fanzhou kong" w:date="2020-03-20T17:01:00Z">
        <w:r w:rsidR="00CF66EA">
          <w:t xml:space="preserve">deviation </w:t>
        </w:r>
      </w:ins>
      <w:ins w:id="91" w:author="fanzhou kong" w:date="2020-03-20T17:02:00Z">
        <w:r w:rsidR="00CF66EA">
          <w:t>from the tr</w:t>
        </w:r>
      </w:ins>
      <w:ins w:id="92" w:author="fanzhou kong" w:date="2020-03-20T17:03:00Z">
        <w:r w:rsidR="00CF66EA">
          <w:t xml:space="preserve">ue validation accuracy </w:t>
        </w:r>
      </w:ins>
      <w:ins w:id="93" w:author="fanzhou kong" w:date="2020-03-20T17:01:00Z">
        <w:r w:rsidR="00CF66EA">
          <w:t xml:space="preserve">caused by the selection bias </w:t>
        </w:r>
      </w:ins>
      <w:ins w:id="94" w:author="fanzhou kong" w:date="2020-03-20T17:05:00Z">
        <w:r w:rsidR="00CF66EA">
          <w:t>was profound (</w:t>
        </w:r>
      </w:ins>
      <w:ins w:id="95" w:author="fanzhou kong" w:date="2020-03-20T17:03:00Z">
        <w:r w:rsidR="00CF66EA">
          <w:t>from 2.6%</w:t>
        </w:r>
      </w:ins>
      <w:ins w:id="96" w:author="fanzhou kong" w:date="2020-03-20T17:04:00Z">
        <w:r w:rsidR="00CF66EA">
          <w:t xml:space="preserve"> to 41.67%</w:t>
        </w:r>
      </w:ins>
      <w:ins w:id="97" w:author="fanzhou kong" w:date="2020-03-20T17:05:00Z">
        <w:r w:rsidR="00CF66EA">
          <w:t>).</w:t>
        </w:r>
      </w:ins>
      <w:ins w:id="98" w:author="fanzhou kong" w:date="2020-03-20T17:07:00Z">
        <w:r w:rsidR="00CF66EA">
          <w:t xml:space="preserve"> Similar obs</w:t>
        </w:r>
      </w:ins>
      <w:ins w:id="99" w:author="fanzhou kong" w:date="2020-03-20T17:08:00Z">
        <w:r w:rsidR="00CF66EA">
          <w:t>ervation was made by Ambroise et al.</w:t>
        </w:r>
      </w:ins>
      <w:ins w:id="100" w:author="Xu, Jason" w:date="2020-03-21T12:24:00Z">
        <w:r w:rsidR="007C21DD">
          <w:t xml:space="preserve">, </w:t>
        </w:r>
      </w:ins>
      <w:ins w:id="101" w:author="fanzhou kong" w:date="2020-03-20T17:08:00Z">
        <w:r w:rsidR="00CF66EA">
          <w:t xml:space="preserve"> </w:t>
        </w:r>
      </w:ins>
      <w:ins w:id="102" w:author="fanzhou kong" w:date="2020-03-20T17:09:00Z">
        <w:r w:rsidR="00CF66EA">
          <w:t>that</w:t>
        </w:r>
      </w:ins>
      <w:ins w:id="103" w:author="fanzhou kong" w:date="2020-03-20T17:08:00Z">
        <w:r w:rsidR="00CF66EA">
          <w:t xml:space="preserve"> they re-examined the experiment done by Guyon et al. and found</w:t>
        </w:r>
      </w:ins>
      <w:ins w:id="104" w:author="fanzhou kong" w:date="2020-03-20T17:11:00Z">
        <w:r w:rsidR="003D04A0">
          <w:t xml:space="preserve"> a </w:t>
        </w:r>
        <w:r w:rsidR="003D04A0" w:rsidRPr="003D04A0">
          <w:t>non</w:t>
        </w:r>
      </w:ins>
      <w:ins w:id="105" w:author="Xu, Jason" w:date="2020-03-21T12:51:00Z">
        <w:r w:rsidR="001834E2">
          <w:t>-</w:t>
        </w:r>
      </w:ins>
      <w:ins w:id="106" w:author="fanzhou kong" w:date="2020-03-20T17:11:00Z">
        <w:r w:rsidR="003D04A0" w:rsidRPr="003D04A0">
          <w:t>negligible</w:t>
        </w:r>
      </w:ins>
      <w:ins w:id="107" w:author="fanzhou kong" w:date="2020-03-20T17:08:00Z">
        <w:r w:rsidR="00CF66EA">
          <w:t xml:space="preserve"> </w:t>
        </w:r>
      </w:ins>
      <w:ins w:id="108" w:author="fanzhou kong" w:date="2020-03-20T17:11:00Z">
        <w:r w:rsidR="003D04A0">
          <w:t xml:space="preserve">deviation to true </w:t>
        </w:r>
      </w:ins>
      <w:ins w:id="109" w:author="fanzhou kong" w:date="2020-03-20T17:12:00Z">
        <w:r w:rsidR="003D04A0">
          <w:t>validation as well</w:t>
        </w:r>
      </w:ins>
      <w:ins w:id="110" w:author="fanzhou kong" w:date="2020-03-20T17:10:00Z">
        <w:r w:rsidR="003D04A0">
          <w:t xml:space="preserve"> (from</w:t>
        </w:r>
      </w:ins>
      <w:ins w:id="111" w:author="fanzhou kong" w:date="2020-03-20T17:09:00Z">
        <w:r w:rsidR="00CF66EA">
          <w:t xml:space="preserve"> 17.5%</w:t>
        </w:r>
      </w:ins>
      <w:ins w:id="112" w:author="fanzhou kong" w:date="2020-03-20T17:10:00Z">
        <w:r w:rsidR="003D04A0">
          <w:t xml:space="preserve"> to 30%)</w:t>
        </w:r>
      </w:ins>
      <w:ins w:id="113" w:author="fanzhou kong" w:date="2020-03-20T17:09:00Z">
        <w:r w:rsidR="00CF66EA">
          <w:t>.</w:t>
        </w:r>
      </w:ins>
      <w:ins w:id="114" w:author="fanzhou kong" w:date="2020-03-20T17:05:00Z">
        <w:r w:rsidR="00CF66EA">
          <w:t xml:space="preserve"> </w:t>
        </w:r>
      </w:ins>
      <w:ins w:id="115" w:author="fanzhou kong" w:date="2020-03-20T17:06:00Z">
        <w:r w:rsidR="00CF66EA">
          <w:t xml:space="preserve">Consequently, Krawczuk et al. </w:t>
        </w:r>
      </w:ins>
      <w:ins w:id="116" w:author="fanzhou kong" w:date="2020-03-20T17:18:00Z">
        <w:r w:rsidR="003D04A0">
          <w:t>concluded that</w:t>
        </w:r>
      </w:ins>
      <w:ins w:id="117" w:author="fanzhou kong" w:date="2020-03-20T17:14:00Z">
        <w:r w:rsidR="003D04A0">
          <w:t xml:space="preserve"> </w:t>
        </w:r>
      </w:ins>
      <w:ins w:id="118" w:author="fanzhou kong" w:date="2020-03-20T17:06:00Z">
        <w:r w:rsidR="00CF66EA">
          <w:t>cross-validation</w:t>
        </w:r>
      </w:ins>
      <w:ins w:id="119" w:author="fanzhou kong" w:date="2020-03-20T17:15:00Z">
        <w:r w:rsidR="003D04A0">
          <w:t xml:space="preserve"> on training set</w:t>
        </w:r>
      </w:ins>
      <w:ins w:id="120" w:author="fanzhou kong" w:date="2020-03-20T17:06:00Z">
        <w:r w:rsidR="00CF66EA">
          <w:t xml:space="preserve"> </w:t>
        </w:r>
      </w:ins>
      <w:ins w:id="121" w:author="fanzhou kong" w:date="2020-03-20T17:15:00Z">
        <w:r w:rsidR="003D04A0">
          <w:t xml:space="preserve">only </w:t>
        </w:r>
      </w:ins>
      <w:ins w:id="122" w:author="fanzhou kong" w:date="2020-03-20T17:06:00Z">
        <w:r w:rsidR="00CF66EA">
          <w:t xml:space="preserve">for feature selection </w:t>
        </w:r>
      </w:ins>
      <w:ins w:id="123" w:author="fanzhou kong" w:date="2020-03-20T17:19:00Z">
        <w:r w:rsidR="003D04A0">
          <w:t>would help</w:t>
        </w:r>
      </w:ins>
      <w:ins w:id="124" w:author="fanzhou kong" w:date="2020-03-20T17:06:00Z">
        <w:r w:rsidR="00CF66EA">
          <w:t xml:space="preserve"> eliminat</w:t>
        </w:r>
      </w:ins>
      <w:ins w:id="125" w:author="fanzhou kong" w:date="2020-03-20T17:14:00Z">
        <w:r w:rsidR="003D04A0">
          <w:t>e</w:t>
        </w:r>
      </w:ins>
      <w:ins w:id="126" w:author="fanzhou kong" w:date="2020-03-20T17:06:00Z">
        <w:r w:rsidR="00CF66EA">
          <w:t xml:space="preserve"> the selection bias</w:t>
        </w:r>
      </w:ins>
      <w:ins w:id="127" w:author="fanzhou kong" w:date="2020-03-20T17:12:00Z">
        <w:r w:rsidR="003D04A0">
          <w:t>. To avoid such selection bias and construct</w:t>
        </w:r>
      </w:ins>
      <w:ins w:id="128" w:author="fanzhou kong" w:date="2020-03-20T17:13:00Z">
        <w:r w:rsidR="003D04A0">
          <w:t xml:space="preserve"> reliable models</w:t>
        </w:r>
      </w:ins>
      <w:ins w:id="129" w:author="fanzhou kong" w:date="2020-03-20T17:12:00Z">
        <w:r w:rsidR="003D04A0">
          <w:t>,</w:t>
        </w:r>
      </w:ins>
      <w:ins w:id="130" w:author="fanzhou kong" w:date="2020-03-20T10:23:00Z">
        <w:r w:rsidR="00435087">
          <w:t xml:space="preserve"> we carefully implemented the feature selection in our workflow</w:t>
        </w:r>
      </w:ins>
      <w:ins w:id="131" w:author="fanzhou kong" w:date="2020-03-20T17:14:00Z">
        <w:r w:rsidR="003D04A0">
          <w:t xml:space="preserve"> </w:t>
        </w:r>
      </w:ins>
      <w:ins w:id="132" w:author="fanzhou kong" w:date="2020-03-20T17:15:00Z">
        <w:r w:rsidR="003D04A0">
          <w:t xml:space="preserve">in accordance with the </w:t>
        </w:r>
      </w:ins>
      <w:ins w:id="133" w:author="fanzhou kong" w:date="2020-03-20T17:19:00Z">
        <w:r w:rsidR="003D04A0">
          <w:t>conclusion</w:t>
        </w:r>
      </w:ins>
      <w:ins w:id="134" w:author="fanzhou kong" w:date="2020-03-20T17:15:00Z">
        <w:r w:rsidR="003D04A0">
          <w:t xml:space="preserve"> made by Krawczuk et al</w:t>
        </w:r>
      </w:ins>
      <w:ins w:id="135" w:author="fanzhou kong" w:date="2020-03-20T10:24:00Z">
        <w:r w:rsidR="00435087">
          <w:t>.</w:t>
        </w:r>
      </w:ins>
      <w:ins w:id="136" w:author="fanzhou kong" w:date="2020-03-19T20:25:00Z">
        <w:r w:rsidR="008272A2">
          <w:t xml:space="preserve"> </w:t>
        </w:r>
      </w:ins>
    </w:p>
    <w:p w14:paraId="39F5094F" w14:textId="297B2E01" w:rsidR="00D272E6" w:rsidRDefault="00E84870">
      <w:pPr>
        <w:jc w:val="both"/>
      </w:pPr>
      <w:commentRangeStart w:id="137"/>
      <w:r>
        <w:t>While</w:t>
      </w:r>
      <w:commentRangeEnd w:id="137"/>
      <w:r w:rsidR="008F6571">
        <w:rPr>
          <w:rStyle w:val="afc"/>
        </w:rPr>
        <w:commentReference w:id="137"/>
      </w:r>
      <w:r>
        <w:t xml:space="preserve"> </w:t>
      </w:r>
      <w:r w:rsidR="00DF2B63">
        <w:t xml:space="preserve">cross-validation </w:t>
      </w:r>
      <w:r w:rsidR="00F9405B">
        <w:t>was applied</w:t>
      </w:r>
      <w:r w:rsidR="00DF2B63">
        <w:t xml:space="preserve"> to </w:t>
      </w:r>
      <w:r w:rsidR="001D7F79">
        <w:t>assess the</w:t>
      </w:r>
      <w:r w:rsidR="00860174">
        <w:t xml:space="preserve"> goodness</w:t>
      </w:r>
      <w:r w:rsidR="009305BE">
        <w:t>-</w:t>
      </w:r>
      <w:r w:rsidR="00860174">
        <w:t>of</w:t>
      </w:r>
      <w:r w:rsidR="009305BE">
        <w:t>-</w:t>
      </w:r>
      <w:r w:rsidR="00860174">
        <w:t>fit</w:t>
      </w:r>
      <w:r w:rsidR="009305BE">
        <w:t xml:space="preserve"> </w:t>
      </w:r>
      <w:r w:rsidR="00D62168">
        <w:t xml:space="preserve">of </w:t>
      </w:r>
      <w:r w:rsidR="009305BE">
        <w:t>modeling</w:t>
      </w:r>
      <w:r w:rsidR="00D62168">
        <w:t xml:space="preserve"> with</w:t>
      </w:r>
      <w:r w:rsidR="00B0420E">
        <w:t>in the</w:t>
      </w:r>
      <w:r w:rsidR="00D62168">
        <w:t xml:space="preserve"> training set,</w:t>
      </w:r>
      <w:r w:rsidR="009305BE">
        <w:t xml:space="preserve"> </w:t>
      </w:r>
      <w:r w:rsidR="0093188D">
        <w:t>it is not enough to</w:t>
      </w:r>
      <w:r w:rsidR="009D2A30">
        <w:t xml:space="preserve"> </w:t>
      </w:r>
      <w:r w:rsidR="000E02ED">
        <w:t>validate</w:t>
      </w:r>
      <w:ins w:id="138" w:author="Peng, Hong" w:date="2020-03-17T19:33:00Z">
        <w:r w:rsidR="000E02ED">
          <w:t xml:space="preserve"> </w:t>
        </w:r>
      </w:ins>
      <w:r w:rsidR="004571E5">
        <w:t xml:space="preserve">the classification </w:t>
      </w:r>
      <w:commentRangeStart w:id="139"/>
      <w:r w:rsidR="004571E5">
        <w:t>model</w:t>
      </w:r>
      <w:r w:rsidR="00C91A69">
        <w:fldChar w:fldCharType="begin" w:fldLock="1"/>
      </w:r>
      <w:r w:rsidR="005960CC">
        <w:instrText>ADDIN CSL_CITATION {"citationItems":[{"id":"ITEM-1","itemData":{"DOI":"10.1016/j.foodres.2019.03.063","ISBN":"3495824332","ISSN":"18737145","abstract":"In recent years, the variety and volume of data acquired by modern analytical instruments in order to conduct a better authentication of food has dramatically increased. Several pattern recognition tools have been developed to deal with the large volume and complexity of available trial data. The most widely used methods are principal component analysis (PCA), partial least squares-discriminant analysis (PLS-DA), soft independent modelling by class analogy (SIMCA), k-nearest neighbours (kNN), parallel factor analysis (PARAFAC), and multivariate curve resolution-alternating least squares (MCR-ALS). Nevertheless, there are alternative data treatment methods, such as support vector machine (SVM), classification and regression tree (CART) and random forest (RF), that show a great potential and more advantages compared to conventional ones. In this paper, we explain the background of these methods and review and discuss the reported studies in which these three methods have been applied in the area of food quality and authenticity. In addition, we clarify the technical terminology used in this particular area of research.","author":[{"dropping-particle":"","family":"Jiménez-Carvelo","given":"Ana M.","non-dropping-particle":"","parse-names":false,"suffix":""},{"dropping-particle":"","family":"González-Casado","given":"Antonio","non-dropping-particle":"","parse-names":false,"suffix":""},{"dropping-particle":"","family":"Bagur-González","given":"M. Gracia","non-dropping-particle":"","parse-names":false,"suffix":""},{"dropping-particle":"","family":"Cuadros-Rodríguez","given":"Luis","non-dropping-particle":"","parse-names":false,"suffix":""}],"container-title":"Food Research International","id":"ITEM-1","issued":{"date-parts":[["2019"]]},"number-of-pages":"25-39","publisher":"Elsevier Ltd","title":"Alternative data mining/machine learning methods for the analytical evaluation of food quality and authenticity – A review","type":"book","volume":"122"},"uris":["http://www.mendeley.com/documents/?uuid=e9b7842a-f49b-479d-8a60-f6f4a2feefee"]}],"mendeley":{"formattedCitation":"&lt;sup&gt;17&lt;/sup&gt;","plainTextFormattedCitation":"17","previouslyFormattedCitation":"&lt;sup&gt;17&lt;/sup&gt;"},"properties":{"noteIndex":0},"schema":"https://github.com/citation-style-language/schema/raw/master/csl-citation.json"}</w:instrText>
      </w:r>
      <w:r w:rsidR="00C91A69">
        <w:fldChar w:fldCharType="separate"/>
      </w:r>
      <w:r w:rsidR="00755367" w:rsidRPr="00755367">
        <w:rPr>
          <w:noProof/>
          <w:vertAlign w:val="superscript"/>
        </w:rPr>
        <w:t>17</w:t>
      </w:r>
      <w:r w:rsidR="00C91A69">
        <w:fldChar w:fldCharType="end"/>
      </w:r>
      <w:commentRangeEnd w:id="139"/>
      <w:r w:rsidR="004C4CA8">
        <w:rPr>
          <w:rStyle w:val="afc"/>
        </w:rPr>
        <w:commentReference w:id="139"/>
      </w:r>
      <w:ins w:id="140" w:author="fanzhou kong" w:date="2020-03-20T17:20:00Z">
        <w:r w:rsidR="00C740AB">
          <w:t>. The cross-validation</w:t>
        </w:r>
      </w:ins>
      <w:ins w:id="141" w:author="fanzhou kong" w:date="2020-03-20T11:07:00Z">
        <w:r w:rsidR="00AD74A0">
          <w:rPr>
            <w:rStyle w:val="afc"/>
          </w:rPr>
          <w:t xml:space="preserve">  is crippled in nature </w:t>
        </w:r>
      </w:ins>
      <w:ins w:id="142" w:author="fanzhou kong" w:date="2020-03-20T17:21:00Z">
        <w:r w:rsidR="00C740AB">
          <w:rPr>
            <w:rStyle w:val="afc"/>
          </w:rPr>
          <w:t>which</w:t>
        </w:r>
      </w:ins>
      <w:ins w:id="143" w:author="fanzhou kong" w:date="2020-03-20T11:07:00Z">
        <w:r w:rsidR="00AD74A0">
          <w:rPr>
            <w:rStyle w:val="afc"/>
          </w:rPr>
          <w:t xml:space="preserve"> omit</w:t>
        </w:r>
      </w:ins>
      <w:ins w:id="144" w:author="fanzhou kong" w:date="2020-03-20T17:21:00Z">
        <w:r w:rsidR="00C740AB">
          <w:rPr>
            <w:rStyle w:val="afc"/>
          </w:rPr>
          <w:t>s</w:t>
        </w:r>
      </w:ins>
      <w:ins w:id="145" w:author="fanzhou kong" w:date="2020-03-20T11:07:00Z">
        <w:r w:rsidR="00AD74A0">
          <w:rPr>
            <w:rStyle w:val="afc"/>
          </w:rPr>
          <w:t xml:space="preserve"> the critical sampling variance fro</w:t>
        </w:r>
      </w:ins>
      <w:ins w:id="146" w:author="fanzhou kong" w:date="2020-03-20T11:08:00Z">
        <w:r w:rsidR="00AD74A0">
          <w:rPr>
            <w:rStyle w:val="afc"/>
          </w:rPr>
          <w:t>m future data</w:t>
        </w:r>
      </w:ins>
      <w:del w:id="147" w:author="fanzhou kong" w:date="2020-03-20T17:21:00Z">
        <w:r w:rsidR="007F0259" w:rsidDel="00C740AB">
          <w:delText>.</w:delText>
        </w:r>
      </w:del>
      <w:ins w:id="148" w:author="fanzhou kong" w:date="2020-03-20T17:21:00Z">
        <w:r w:rsidR="00C740AB">
          <w:t>, thus incapable</w:t>
        </w:r>
      </w:ins>
      <w:ins w:id="149" w:author="fanzhou kong" w:date="2020-03-20T11:25:00Z">
        <w:r w:rsidR="009B2440">
          <w:t xml:space="preserve"> to be a efficient estimate of generalization for the algorithms</w:t>
        </w:r>
      </w:ins>
      <w:ins w:id="150" w:author="fanzhou kong" w:date="2020-03-20T11:27:00Z">
        <w:r w:rsidR="009B2440">
          <w:t xml:space="preserve"> (reference)</w:t>
        </w:r>
      </w:ins>
      <w:del w:id="151" w:author="fanzhou kong" w:date="2020-03-20T11:46:00Z">
        <w:r w:rsidR="007F0259" w:rsidDel="00E02217">
          <w:delText xml:space="preserve"> </w:delText>
        </w:r>
      </w:del>
      <w:ins w:id="152" w:author="fanzhou kong" w:date="2020-03-20T11:44:00Z">
        <w:r w:rsidR="00E02217">
          <w:t xml:space="preserve">. </w:t>
        </w:r>
      </w:ins>
      <w:ins w:id="153" w:author="fanzhou kong" w:date="2020-03-20T11:38:00Z">
        <w:r w:rsidR="00FD60F9">
          <w:t xml:space="preserve"> </w:t>
        </w:r>
      </w:ins>
      <w:commentRangeStart w:id="154"/>
      <w:r w:rsidR="007F0259">
        <w:t>The</w:t>
      </w:r>
      <w:commentRangeEnd w:id="154"/>
      <w:r w:rsidR="00352B26">
        <w:rPr>
          <w:rStyle w:val="afc"/>
        </w:rPr>
        <w:commentReference w:id="154"/>
      </w:r>
      <w:r w:rsidR="007F0259">
        <w:t xml:space="preserve"> </w:t>
      </w:r>
      <w:r w:rsidR="00F50523">
        <w:t>independent</w:t>
      </w:r>
      <w:r w:rsidR="0034007A">
        <w:t xml:space="preserve"> </w:t>
      </w:r>
      <w:r w:rsidR="00F66288">
        <w:t>validation</w:t>
      </w:r>
      <w:del w:id="155" w:author="Peng, Hong" w:date="2020-03-17T19:53:00Z">
        <w:r w:rsidR="004571E5" w:rsidDel="003348A5">
          <w:delText>,</w:delText>
        </w:r>
      </w:del>
      <w:r w:rsidR="004571E5">
        <w:t xml:space="preserve"> </w:t>
      </w:r>
      <w:r w:rsidR="00922BF5">
        <w:t>with</w:t>
      </w:r>
      <w:r w:rsidR="0034007A">
        <w:t xml:space="preserve"> the test</w:t>
      </w:r>
      <w:r w:rsidR="009A3201">
        <w:t>ing set</w:t>
      </w:r>
      <w:r w:rsidR="004F7610">
        <w:t xml:space="preserve">, </w:t>
      </w:r>
      <w:r w:rsidR="00FE0277">
        <w:t xml:space="preserve">is </w:t>
      </w:r>
      <w:r w:rsidR="007F0259">
        <w:t xml:space="preserve">the </w:t>
      </w:r>
      <w:r w:rsidR="00B23251">
        <w:t xml:space="preserve">one and </w:t>
      </w:r>
      <w:r w:rsidR="007F0259">
        <w:t>only</w:t>
      </w:r>
      <w:r w:rsidR="00B23251">
        <w:t xml:space="preserve"> valid paradigm</w:t>
      </w:r>
      <w:r w:rsidR="00B23251">
        <w:fldChar w:fldCharType="begin" w:fldLock="1"/>
      </w:r>
      <w:r w:rsidR="005960CC">
        <w:instrText>ADDIN CSL_CITATION {"citationItems":[{"id":"ITEM-1","itemData":{"DOI":"10.1002/cem.1310","author":[{"dropping-particle":"","family":"Esbensen","given":"Kim H","non-dropping-particle":"","parse-names":false,"suffix":""},{"dropping-particle":"","family":"Geladi","given":"Paul","non-dropping-particle":"","parse-names":false,"suffix":""}],"id":"ITEM-1","issue":"January","issued":{"date-parts":[["2010"]]},"page":"168-187","title":"Principles of Proper Validation : use and abuse of re-sampling for validation","type":"article-journal"},"uris":["http://www.mendeley.com/documents/?uuid=9e4d232c-03b5-4d97-854e-4b6733deda51"]}],"mendeley":{"formattedCitation":"&lt;sup&gt;44&lt;/sup&gt;","plainTextFormattedCitation":"44","previouslyFormattedCitation":"&lt;sup&gt;44&lt;/sup&gt;"},"properties":{"noteIndex":0},"schema":"https://github.com/citation-style-language/schema/raw/master/csl-citation.json"}</w:instrText>
      </w:r>
      <w:r w:rsidR="00B23251">
        <w:fldChar w:fldCharType="separate"/>
      </w:r>
      <w:r w:rsidR="005960CC" w:rsidRPr="005960CC">
        <w:rPr>
          <w:noProof/>
          <w:vertAlign w:val="superscript"/>
        </w:rPr>
        <w:t>44</w:t>
      </w:r>
      <w:r w:rsidR="00B23251">
        <w:fldChar w:fldCharType="end"/>
      </w:r>
      <w:r w:rsidR="006E22F5">
        <w:t xml:space="preserve"> for model assessment</w:t>
      </w:r>
      <w:r w:rsidR="00B23251">
        <w:t>.</w:t>
      </w:r>
      <w:r w:rsidR="00B15DEF">
        <w:t xml:space="preserve"> </w:t>
      </w:r>
      <w:ins w:id="156" w:author="fanzhou kong" w:date="2020-03-20T11:47:00Z">
        <w:r w:rsidR="00E02217" w:rsidRPr="00E02217">
          <w:t xml:space="preserve">Besides proper chosen validation process, the algorithms used to contruct the prediction model are pivotal for </w:t>
        </w:r>
      </w:ins>
      <w:ins w:id="157" w:author="fanzhou kong" w:date="2020-03-20T17:21:00Z">
        <w:r w:rsidR="00C740AB">
          <w:t>construction of reliable workflow</w:t>
        </w:r>
      </w:ins>
      <w:ins w:id="158" w:author="fanzhou kong" w:date="2020-03-20T11:47:00Z">
        <w:r w:rsidR="00E02217" w:rsidRPr="00E02217">
          <w:t xml:space="preserve">.  </w:t>
        </w:r>
      </w:ins>
      <w:ins w:id="159" w:author="fanzhou kong" w:date="2020-03-20T11:50:00Z">
        <w:r w:rsidR="00A6440E">
          <w:t>M</w:t>
        </w:r>
      </w:ins>
      <w:ins w:id="160" w:author="fanzhou kong" w:date="2020-03-20T11:47:00Z">
        <w:r w:rsidR="00E02217" w:rsidRPr="00E02217">
          <w:t xml:space="preserve">achine learning algoritms </w:t>
        </w:r>
      </w:ins>
      <w:ins w:id="161" w:author="fanzhou kong" w:date="2020-03-20T11:50:00Z">
        <w:r w:rsidR="00A6440E">
          <w:t>ha</w:t>
        </w:r>
      </w:ins>
      <w:ins w:id="162" w:author="fanzhou kong" w:date="2020-03-20T17:22:00Z">
        <w:r w:rsidR="00C740AB">
          <w:t xml:space="preserve">ve been </w:t>
        </w:r>
      </w:ins>
      <w:ins w:id="163" w:author="fanzhou kong" w:date="2020-03-20T11:47:00Z">
        <w:r w:rsidR="00E02217" w:rsidRPr="00E02217">
          <w:t>rapidly developed in the past decade and have been reported to have higher performance than traditional discriminant analysis methods (MVA</w:t>
        </w:r>
        <w:del w:id="164" w:author="Xu, Jason" w:date="2020-03-21T12:59:00Z">
          <w:r w:rsidR="00E02217" w:rsidRPr="00E02217" w:rsidDel="003D52B2">
            <w:delText>?</w:delText>
          </w:r>
        </w:del>
        <w:r w:rsidR="00E02217" w:rsidRPr="00E02217">
          <w:t>) (reference) for complex datasets in various research areas</w:t>
        </w:r>
      </w:ins>
      <w:ins w:id="165" w:author="fanzhou kong" w:date="2020-03-20T11:51:00Z">
        <w:r w:rsidR="00A6440E">
          <w:t>.</w:t>
        </w:r>
      </w:ins>
      <w:ins w:id="166" w:author="fanzhou kong" w:date="2020-03-20T11:47:00Z">
        <w:r w:rsidR="00E02217" w:rsidRPr="00E02217">
          <w:t xml:space="preserve"> </w:t>
        </w:r>
      </w:ins>
      <w:ins w:id="167" w:author="fanzhou kong" w:date="2020-03-20T11:53:00Z">
        <w:r w:rsidR="00A6440E">
          <w:t xml:space="preserve">Hence, </w:t>
        </w:r>
      </w:ins>
      <w:ins w:id="168" w:author="fanzhou kong" w:date="2020-03-20T11:47:00Z">
        <w:r w:rsidR="00E02217" w:rsidRPr="00E02217">
          <w:t>we have incorporateed 2 most well-known machine learning algoritms, RF and SVM into our workflow</w:t>
        </w:r>
      </w:ins>
      <w:ins w:id="169" w:author="fanzhou kong" w:date="2020-03-20T11:49:00Z">
        <w:r w:rsidR="00E02217">
          <w:t xml:space="preserve"> and tested the feasibility of using the machine learning algoritms</w:t>
        </w:r>
      </w:ins>
      <w:ins w:id="170" w:author="fanzhou kong" w:date="2020-03-20T11:50:00Z">
        <w:r w:rsidR="00E02217">
          <w:t xml:space="preserve"> </w:t>
        </w:r>
        <w:r w:rsidR="00A6440E">
          <w:t xml:space="preserve">to construct classification </w:t>
        </w:r>
      </w:ins>
      <w:ins w:id="171" w:author="fanzhou kong" w:date="2020-03-20T17:23:00Z">
        <w:r w:rsidR="00C740AB">
          <w:t>models</w:t>
        </w:r>
      </w:ins>
      <w:ins w:id="172" w:author="fanzhou kong" w:date="2020-03-20T11:47:00Z">
        <w:r w:rsidR="00E02217">
          <w:t xml:space="preserve">. </w:t>
        </w:r>
      </w:ins>
      <w:r w:rsidR="00A96C67">
        <w:t>The</w:t>
      </w:r>
      <w:r w:rsidR="00BB741E">
        <w:t xml:space="preserve"> result of</w:t>
      </w:r>
      <w:r w:rsidR="00A96C67">
        <w:t xml:space="preserve"> </w:t>
      </w:r>
      <w:r w:rsidR="00963DEC">
        <w:t>in</w:t>
      </w:r>
      <w:r w:rsidR="00D938B1">
        <w:t xml:space="preserve">dependent </w:t>
      </w:r>
      <w:r w:rsidR="00A96C67">
        <w:t xml:space="preserve">validation </w:t>
      </w:r>
      <w:r w:rsidR="00BB741E">
        <w:t>using the testing set is shown</w:t>
      </w:r>
      <w:r w:rsidR="00A96C67">
        <w:t xml:space="preserve"> in </w:t>
      </w:r>
      <w:commentRangeStart w:id="173"/>
      <w:r w:rsidR="00A96C67">
        <w:t>table 2</w:t>
      </w:r>
      <w:r w:rsidR="001831A1">
        <w:t>.</w:t>
      </w:r>
      <w:commentRangeEnd w:id="173"/>
      <w:r w:rsidR="001E27AC">
        <w:rPr>
          <w:rStyle w:val="afc"/>
        </w:rPr>
        <w:commentReference w:id="173"/>
      </w:r>
      <w:ins w:id="174" w:author="Xu, Jason" w:date="2020-03-19T14:25:00Z">
        <w:r w:rsidR="001C5F13">
          <w:t xml:space="preserve"> </w:t>
        </w:r>
      </w:ins>
      <w:r w:rsidR="00155FCE">
        <w:t xml:space="preserve">According </w:t>
      </w:r>
      <w:r w:rsidR="00A25942">
        <w:t>to the result, b</w:t>
      </w:r>
      <w:r w:rsidR="0057658A">
        <w:t xml:space="preserve">oth classifiers </w:t>
      </w:r>
      <w:r w:rsidR="00933535">
        <w:t xml:space="preserve">could predicit the </w:t>
      </w:r>
      <w:r w:rsidR="00894A23">
        <w:t>geographical</w:t>
      </w:r>
      <w:r w:rsidR="00933535">
        <w:t xml:space="preserve"> originis of</w:t>
      </w:r>
      <w:r w:rsidR="0057658A">
        <w:t xml:space="preserve"> </w:t>
      </w:r>
      <w:r w:rsidR="003567C3">
        <w:t xml:space="preserve">all </w:t>
      </w:r>
      <w:r w:rsidR="002605F4">
        <w:t xml:space="preserve">six </w:t>
      </w:r>
      <w:r w:rsidR="003567C3">
        <w:t>types of GI rice</w:t>
      </w:r>
      <w:r w:rsidR="00602D2A">
        <w:t xml:space="preserve"> </w:t>
      </w:r>
      <w:r w:rsidR="0057658A">
        <w:t>with 100% accuracy</w:t>
      </w:r>
      <w:ins w:id="175" w:author="fanzhou kong" w:date="2020-03-20T11:54:00Z">
        <w:r w:rsidR="00A6440E">
          <w:t xml:space="preserve"> with the information from only 4 elements selected</w:t>
        </w:r>
      </w:ins>
      <w:r w:rsidR="00C007F0">
        <w:t>.</w:t>
      </w:r>
      <w:r w:rsidR="0057658A">
        <w:t xml:space="preserve"> </w:t>
      </w:r>
      <w:ins w:id="176" w:author="fanzhou kong" w:date="2020-03-20T11:10:00Z">
        <w:r w:rsidR="00AD74A0">
          <w:t xml:space="preserve">The results indicated that the workflow we have </w:t>
        </w:r>
      </w:ins>
      <w:ins w:id="177" w:author="fanzhou kong" w:date="2020-03-20T11:12:00Z">
        <w:r w:rsidR="00AD74A0">
          <w:t>established</w:t>
        </w:r>
      </w:ins>
      <w:ins w:id="178" w:author="fanzhou kong" w:date="2020-03-20T11:10:00Z">
        <w:r w:rsidR="00AD74A0">
          <w:t xml:space="preserve"> have successfully identified </w:t>
        </w:r>
      </w:ins>
      <w:ins w:id="179" w:author="fanzhou kong" w:date="2020-03-20T17:27:00Z">
        <w:r w:rsidR="008C7690">
          <w:t xml:space="preserve">the biomarkers </w:t>
        </w:r>
      </w:ins>
      <w:ins w:id="180" w:author="fanzhou kong" w:date="2020-03-20T11:10:00Z">
        <w:r w:rsidR="00AD74A0">
          <w:t>and</w:t>
        </w:r>
      </w:ins>
      <w:ins w:id="181" w:author="fanzhou kong" w:date="2020-03-20T11:11:00Z">
        <w:r w:rsidR="00AD74A0">
          <w:t xml:space="preserve"> constructed reliable models, not only within the training set, but also account for </w:t>
        </w:r>
      </w:ins>
      <w:ins w:id="182" w:author="fanzhou kong" w:date="2020-03-20T11:12:00Z">
        <w:r w:rsidR="00AD74A0">
          <w:t xml:space="preserve">unknown data, the test set. </w:t>
        </w:r>
      </w:ins>
      <w:r w:rsidR="003647FB">
        <w:t>Coincidently</w:t>
      </w:r>
      <w:r w:rsidR="000B2825">
        <w:t xml:space="preserve">, </w:t>
      </w:r>
      <w:r w:rsidR="00506D0B">
        <w:t xml:space="preserve">in a similar study </w:t>
      </w:r>
      <w:r w:rsidR="00093D73">
        <w:fldChar w:fldCharType="begin" w:fldLock="1"/>
      </w:r>
      <w:r w:rsidR="005960CC">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12&lt;/sup&gt;","plainTextFormattedCitation":"12","previouslyFormattedCitation":"&lt;sup&gt;12&lt;/sup&gt;"},"properties":{"noteIndex":0},"schema":"https://github.com/citation-style-language/schema/raw/master/csl-citation.json"}</w:instrText>
      </w:r>
      <w:r w:rsidR="00093D73">
        <w:fldChar w:fldCharType="separate"/>
      </w:r>
      <w:r w:rsidR="00755367" w:rsidRPr="00755367">
        <w:rPr>
          <w:noProof/>
          <w:vertAlign w:val="superscript"/>
        </w:rPr>
        <w:t>12</w:t>
      </w:r>
      <w:r w:rsidR="00093D73">
        <w:fldChar w:fldCharType="end"/>
      </w:r>
      <w:r w:rsidR="000B4448">
        <w:rPr>
          <w:vertAlign w:val="superscript"/>
        </w:rPr>
        <w:t>1</w:t>
      </w:r>
      <w:ins w:id="183" w:author="fanzhou kong" w:date="2020-03-20T17:23:00Z">
        <w:r w:rsidR="00C740AB">
          <w:t xml:space="preserve">, </w:t>
        </w:r>
      </w:ins>
      <w:ins w:id="184" w:author="fanzhou kong" w:date="2020-03-20T17:24:00Z">
        <w:r w:rsidR="00C740AB">
          <w:t xml:space="preserve">Barbosa et al. also found small gourp of elements, </w:t>
        </w:r>
      </w:ins>
      <w:r w:rsidR="000B4448">
        <w:rPr>
          <w:vertAlign w:val="superscript"/>
        </w:rPr>
        <w:t>14</w:t>
      </w:r>
      <w:r w:rsidR="00DB4BC0">
        <w:t>Cd</w:t>
      </w:r>
      <w:r w:rsidR="00A475E2">
        <w:t>,</w:t>
      </w:r>
      <w:r w:rsidR="00DB4BC0">
        <w:t xml:space="preserve"> </w:t>
      </w:r>
      <w:r w:rsidR="000B4448">
        <w:rPr>
          <w:vertAlign w:val="superscript"/>
        </w:rPr>
        <w:t>85</w:t>
      </w:r>
      <w:r w:rsidR="00DB4BC0">
        <w:t xml:space="preserve">Rb, </w:t>
      </w:r>
      <w:r w:rsidR="000B4448">
        <w:rPr>
          <w:vertAlign w:val="superscript"/>
        </w:rPr>
        <w:t>12</w:t>
      </w:r>
      <w:r w:rsidR="00DB4BC0">
        <w:t>Mg and</w:t>
      </w:r>
      <w:r w:rsidR="00894CAA">
        <w:t xml:space="preserve">, </w:t>
      </w:r>
      <w:r w:rsidR="000B4448">
        <w:rPr>
          <w:vertAlign w:val="superscript"/>
        </w:rPr>
        <w:t>19</w:t>
      </w:r>
      <w:r w:rsidR="00DB4BC0">
        <w:t>K</w:t>
      </w:r>
      <w:ins w:id="185" w:author="fanzhou kong" w:date="2020-03-20T17:24:00Z">
        <w:r w:rsidR="00C740AB">
          <w:t>,</w:t>
        </w:r>
      </w:ins>
      <w:r w:rsidR="00DB4BC0">
        <w:t xml:space="preserve"> as </w:t>
      </w:r>
      <w:r w:rsidR="00A62895">
        <w:t xml:space="preserve">the </w:t>
      </w:r>
      <w:r w:rsidR="004B1229">
        <w:t>most relevant elements for the dif</w:t>
      </w:r>
      <w:r w:rsidR="009E371E">
        <w:t xml:space="preserve">ferientiation </w:t>
      </w:r>
      <w:r w:rsidR="00DF758B">
        <w:t>between rice samples obtained from two geological orgins in Brazil</w:t>
      </w:r>
      <w:r w:rsidR="009E371E">
        <w:t>.</w:t>
      </w:r>
      <w:r w:rsidR="0043047A">
        <w:t xml:space="preserve"> </w:t>
      </w:r>
      <w:ins w:id="186" w:author="fanzhou kong" w:date="2020-03-20T11:55:00Z">
        <w:r w:rsidR="00A6440E">
          <w:t>To further visualize the elemental pattern differences among 6 type of GI rices</w:t>
        </w:r>
      </w:ins>
      <w:r w:rsidR="00424D91">
        <w:t>, we plot</w:t>
      </w:r>
      <w:r w:rsidR="00795322">
        <w:t>t</w:t>
      </w:r>
      <w:r w:rsidR="00424D91">
        <w:t xml:space="preserve">ed </w:t>
      </w:r>
      <w:r w:rsidR="00D6348A">
        <w:t>their relative median concentration</w:t>
      </w:r>
      <w:r w:rsidR="00D97703">
        <w:t>s</w:t>
      </w:r>
      <w:ins w:id="187" w:author="fanzhou kong" w:date="2020-03-20T16:49:00Z">
        <w:r w:rsidR="00E474E7">
          <w:t xml:space="preserve"> in </w:t>
        </w:r>
      </w:ins>
      <w:ins w:id="188" w:author="fanzhou kong" w:date="2020-03-20T16:50:00Z">
        <w:r w:rsidR="00E474E7">
          <w:t>a series of radar plots</w:t>
        </w:r>
      </w:ins>
      <w:r w:rsidR="00D6348A">
        <w:t xml:space="preserve">. As </w:t>
      </w:r>
      <w:r w:rsidR="00C3020B">
        <w:t>shown</w:t>
      </w:r>
      <w:del w:id="189" w:author="fanzhou kong" w:date="2020-03-20T16:37:00Z">
        <w:r w:rsidR="00C3020B" w:rsidDel="003A2CF3">
          <w:delText xml:space="preserve"> </w:delText>
        </w:r>
      </w:del>
      <w:ins w:id="190" w:author="fanzhou kong" w:date="2020-03-20T16:37:00Z">
        <w:r w:rsidR="003A2CF3">
          <w:t xml:space="preserve"> </w:t>
        </w:r>
      </w:ins>
      <w:r w:rsidR="00C3020B">
        <w:t>in Fig</w:t>
      </w:r>
      <w:r w:rsidR="004F1A7C">
        <w:t>.</w:t>
      </w:r>
      <w:r w:rsidR="00C3020B">
        <w:t xml:space="preserve"> 5 </w:t>
      </w:r>
      <w:r w:rsidR="009A3A64">
        <w:t xml:space="preserve">, </w:t>
      </w:r>
      <w:commentRangeStart w:id="191"/>
      <w:commentRangeStart w:id="192"/>
      <w:del w:id="193" w:author="fanzhou kong" w:date="2020-03-20T11:56:00Z">
        <w:r w:rsidR="00795322" w:rsidDel="00A6440E">
          <w:delText>e</w:delText>
        </w:r>
        <w:r w:rsidR="00795322" w:rsidRPr="009A0C81" w:rsidDel="00A6440E">
          <w:delText>ach</w:delText>
        </w:r>
        <w:r w:rsidR="00795322" w:rsidRPr="00321138" w:rsidDel="00A6440E">
          <w:delText xml:space="preserve"> GI rice </w:delText>
        </w:r>
        <w:r w:rsidR="00970C42" w:rsidDel="00A6440E">
          <w:delText>had</w:delText>
        </w:r>
        <w:r w:rsidR="00970C42" w:rsidRPr="00321138" w:rsidDel="00A6440E">
          <w:delText xml:space="preserve"> </w:delText>
        </w:r>
        <w:r w:rsidR="007875BD" w:rsidDel="00A6440E">
          <w:delText>a</w:delText>
        </w:r>
        <w:r w:rsidR="007875BD" w:rsidRPr="00321138" w:rsidDel="00A6440E">
          <w:delText xml:space="preserve"> </w:delText>
        </w:r>
        <w:r w:rsidR="00795322" w:rsidRPr="00321138" w:rsidDel="00A6440E">
          <w:delText xml:space="preserve">unique elemental </w:delText>
        </w:r>
        <w:r w:rsidR="00795322" w:rsidDel="00A6440E">
          <w:delText>profil</w:delText>
        </w:r>
        <w:r w:rsidR="00EB3C91" w:rsidDel="00A6440E">
          <w:delText>e</w:delText>
        </w:r>
      </w:del>
      <w:ins w:id="194" w:author="fanzhou kong" w:date="2020-03-20T11:48:00Z">
        <w:r w:rsidR="00E02217">
          <w:t>the elemental profile in each GI rice showed significantly different pattern</w:t>
        </w:r>
      </w:ins>
      <w:ins w:id="195" w:author="fanzhou kong" w:date="2020-03-20T16:38:00Z">
        <w:r w:rsidR="003A2CF3">
          <w:t>s</w:t>
        </w:r>
      </w:ins>
      <w:r w:rsidR="00795322" w:rsidRPr="00681411">
        <w:t>.</w:t>
      </w:r>
      <w:commentRangeStart w:id="196"/>
      <w:commentRangeEnd w:id="191"/>
      <w:r w:rsidR="003348A5">
        <w:rPr>
          <w:rStyle w:val="afc"/>
        </w:rPr>
        <w:commentReference w:id="191"/>
      </w:r>
      <w:bookmarkStart w:id="197" w:name="_GoBack"/>
      <w:bookmarkEnd w:id="197"/>
      <w:commentRangeEnd w:id="192"/>
      <w:r w:rsidR="00CC377B">
        <w:rPr>
          <w:rStyle w:val="afc"/>
        </w:rPr>
        <w:commentReference w:id="192"/>
      </w:r>
      <w:r w:rsidR="00795322">
        <w:t xml:space="preserve"> </w:t>
      </w:r>
      <w:ins w:id="198" w:author="fanzhou kong" w:date="2020-03-20T16:44:00Z">
        <w:r w:rsidR="003A2CF3">
          <w:t xml:space="preserve">The </w:t>
        </w:r>
        <w:r w:rsidR="003A2CF3">
          <w:rPr>
            <w:vertAlign w:val="superscript"/>
          </w:rPr>
          <w:t>85</w:t>
        </w:r>
        <w:r w:rsidR="003A2CF3">
          <w:t xml:space="preserve">RB levels in </w:t>
        </w:r>
      </w:ins>
      <w:ins w:id="199" w:author="fanzhou kong" w:date="2020-03-20T16:40:00Z">
        <w:r w:rsidR="003A2CF3">
          <w:t xml:space="preserve">WC and GG, </w:t>
        </w:r>
      </w:ins>
      <w:ins w:id="200" w:author="fanzhou kong" w:date="2020-03-20T16:44:00Z">
        <w:r w:rsidR="003A2CF3" w:rsidRPr="002067AC">
          <w:rPr>
            <w:highlight w:val="yellow"/>
          </w:rPr>
          <w:t xml:space="preserve">which were </w:t>
        </w:r>
      </w:ins>
      <w:ins w:id="201" w:author="fanzhou kong" w:date="2020-03-20T16:43:00Z">
        <w:r w:rsidR="003A2CF3" w:rsidRPr="002067AC">
          <w:rPr>
            <w:highlight w:val="yellow"/>
          </w:rPr>
          <w:t>collected</w:t>
        </w:r>
      </w:ins>
      <w:ins w:id="202" w:author="fanzhou kong" w:date="2020-03-20T16:40:00Z">
        <w:r w:rsidR="003A2CF3" w:rsidRPr="002067AC">
          <w:rPr>
            <w:highlight w:val="yellow"/>
          </w:rPr>
          <w:t xml:space="preserve"> either </w:t>
        </w:r>
      </w:ins>
      <w:ins w:id="203" w:author="fanzhou kong" w:date="2020-03-20T16:43:00Z">
        <w:r w:rsidR="003A2CF3" w:rsidRPr="002067AC">
          <w:rPr>
            <w:highlight w:val="yellow"/>
          </w:rPr>
          <w:t xml:space="preserve">from </w:t>
        </w:r>
      </w:ins>
      <w:ins w:id="204" w:author="fanzhou kong" w:date="2020-03-20T16:42:00Z">
        <w:r w:rsidR="003A2CF3" w:rsidRPr="002067AC">
          <w:rPr>
            <w:highlight w:val="yellow"/>
          </w:rPr>
          <w:t xml:space="preserve">southernmost or northernmost </w:t>
        </w:r>
      </w:ins>
      <w:ins w:id="205" w:author="fanzhou kong" w:date="2020-03-20T16:43:00Z">
        <w:r w:rsidR="003A2CF3" w:rsidRPr="002067AC">
          <w:rPr>
            <w:highlight w:val="yellow"/>
          </w:rPr>
          <w:t xml:space="preserve">paddy fields of all GI </w:t>
        </w:r>
        <w:commentRangeStart w:id="206"/>
        <w:r w:rsidR="003A2CF3" w:rsidRPr="002067AC">
          <w:rPr>
            <w:highlight w:val="yellow"/>
          </w:rPr>
          <w:t>rices</w:t>
        </w:r>
      </w:ins>
      <w:commentRangeEnd w:id="206"/>
      <w:ins w:id="207" w:author="fanzhou kong" w:date="2020-03-20T16:50:00Z">
        <w:r w:rsidR="00E474E7">
          <w:rPr>
            <w:rStyle w:val="afc"/>
          </w:rPr>
          <w:commentReference w:id="206"/>
        </w:r>
      </w:ins>
      <w:ins w:id="208" w:author="fanzhou kong" w:date="2020-03-20T16:43:00Z">
        <w:r w:rsidR="003A2CF3">
          <w:t xml:space="preserve">, </w:t>
        </w:r>
      </w:ins>
      <w:ins w:id="209" w:author="fanzhou kong" w:date="2020-03-20T16:44:00Z">
        <w:r w:rsidR="003A2CF3">
          <w:t>are significan</w:t>
        </w:r>
      </w:ins>
      <w:ins w:id="210" w:author="fanzhou kong" w:date="2020-03-20T16:45:00Z">
        <w:r w:rsidR="003A2CF3">
          <w:t xml:space="preserve">tly higher than </w:t>
        </w:r>
      </w:ins>
      <w:ins w:id="211" w:author="fanzhou kong" w:date="2020-03-20T16:46:00Z">
        <w:r w:rsidR="003A2CF3">
          <w:t xml:space="preserve">in </w:t>
        </w:r>
      </w:ins>
      <w:ins w:id="212" w:author="fanzhou kong" w:date="2020-03-20T16:45:00Z">
        <w:r w:rsidR="003A2CF3">
          <w:t xml:space="preserve">other 4 types of GI rices. </w:t>
        </w:r>
      </w:ins>
      <w:ins w:id="213" w:author="fanzhou kong" w:date="2020-03-20T16:40:00Z">
        <w:r w:rsidR="003A2CF3">
          <w:t xml:space="preserve"> </w:t>
        </w:r>
      </w:ins>
      <w:r w:rsidR="00F21AEA">
        <w:t>Interestingly</w:t>
      </w:r>
      <w:r w:rsidR="00195384">
        <w:t>,</w:t>
      </w:r>
      <w:del w:id="214" w:author="Xu, Jason" w:date="2020-03-19T14:43:00Z">
        <w:r w:rsidR="00195384" w:rsidDel="000D6B9D">
          <w:delText xml:space="preserve"> </w:delText>
        </w:r>
      </w:del>
      <w:ins w:id="215" w:author="Xu, Jason" w:date="2020-03-18T15:06:00Z">
        <w:r w:rsidR="00DC116D">
          <w:t xml:space="preserve"> </w:t>
        </w:r>
      </w:ins>
      <w:ins w:id="216" w:author="fanzhou kong" w:date="2020-03-20T11:56:00Z">
        <w:r w:rsidR="00A6440E">
          <w:t xml:space="preserve">the </w:t>
        </w:r>
      </w:ins>
      <w:ins w:id="217" w:author="fanzhou kong" w:date="2020-03-20T11:57:00Z">
        <w:r w:rsidR="00A6440E">
          <w:t xml:space="preserve">level of </w:t>
        </w:r>
        <w:r w:rsidR="00A6440E" w:rsidRPr="00500002">
          <w:rPr>
            <w:vertAlign w:val="superscript"/>
          </w:rPr>
          <w:t>27</w:t>
        </w:r>
        <w:r w:rsidR="00A6440E">
          <w:t xml:space="preserve">Al  varied significantly between PJ-1 and PJ-2 that </w:t>
        </w:r>
      </w:ins>
      <w:r w:rsidR="00AA3279">
        <w:t xml:space="preserve">while </w:t>
      </w:r>
      <w:r w:rsidR="005564FE">
        <w:t xml:space="preserve">PJ-1 </w:t>
      </w:r>
      <w:r w:rsidR="0007167B">
        <w:t xml:space="preserve">had </w:t>
      </w:r>
      <w:r w:rsidR="005C7CA7">
        <w:t>the highest level</w:t>
      </w:r>
      <w:r w:rsidR="009F6868">
        <w:t xml:space="preserve"> of </w:t>
      </w:r>
      <w:r w:rsidR="009F6868" w:rsidRPr="00500002">
        <w:rPr>
          <w:vertAlign w:val="superscript"/>
        </w:rPr>
        <w:t>27</w:t>
      </w:r>
      <w:r w:rsidR="005C7CA7">
        <w:t>Al amon</w:t>
      </w:r>
      <w:commentRangeEnd w:id="196"/>
      <w:r w:rsidR="000D6B9D">
        <w:rPr>
          <w:rStyle w:val="afc"/>
        </w:rPr>
        <w:commentReference w:id="196"/>
      </w:r>
      <w:r w:rsidR="005C7CA7">
        <w:t xml:space="preserve">g all </w:t>
      </w:r>
      <w:r w:rsidR="0099256A">
        <w:t xml:space="preserve">six types of GI rice, </w:t>
      </w:r>
      <w:r w:rsidR="00091E85">
        <w:t>PJ-2 had the lowest.</w:t>
      </w:r>
      <w:r w:rsidR="00BD6E09">
        <w:t xml:space="preserve"> </w:t>
      </w:r>
      <w:r w:rsidR="00D821D7">
        <w:t xml:space="preserve">And </w:t>
      </w:r>
      <w:del w:id="218" w:author="fanzhou kong" w:date="2020-03-20T11:58:00Z">
        <w:r w:rsidR="00D821D7" w:rsidDel="00A6440E">
          <w:delText>f</w:delText>
        </w:r>
        <w:r w:rsidR="005B1F9E" w:rsidDel="00A6440E">
          <w:delText xml:space="preserve">or </w:delText>
        </w:r>
      </w:del>
      <w:ins w:id="219" w:author="fanzhou kong" w:date="2020-03-20T11:57:00Z">
        <w:r w:rsidR="00A6440E" w:rsidRPr="009F7A4A">
          <w:rPr>
            <w:vertAlign w:val="superscript"/>
          </w:rPr>
          <w:t>23</w:t>
        </w:r>
        <w:r w:rsidR="00A6440E">
          <w:t xml:space="preserve">Na, </w:t>
        </w:r>
        <w:r w:rsidR="00A6440E" w:rsidRPr="009F7A4A">
          <w:rPr>
            <w:vertAlign w:val="superscript"/>
          </w:rPr>
          <w:t>85</w:t>
        </w:r>
        <w:r w:rsidR="00A6440E">
          <w:t xml:space="preserve">Rb, and </w:t>
        </w:r>
        <w:r w:rsidR="00A6440E" w:rsidRPr="009F7A4A">
          <w:rPr>
            <w:vertAlign w:val="superscript"/>
          </w:rPr>
          <w:t>10</w:t>
        </w:r>
        <w:r w:rsidR="00A6440E">
          <w:t xml:space="preserve">B, </w:t>
        </w:r>
      </w:ins>
      <w:ins w:id="220" w:author="fanzhou kong" w:date="2020-03-20T11:59:00Z">
        <w:r w:rsidR="00A6440E">
          <w:t xml:space="preserve">all </w:t>
        </w:r>
      </w:ins>
      <w:ins w:id="221" w:author="fanzhou kong" w:date="2020-03-20T11:58:00Z">
        <w:r w:rsidR="00A6440E">
          <w:t xml:space="preserve">showed considerably different composition in PJ-1 &amp;2 even </w:t>
        </w:r>
      </w:ins>
      <w:ins w:id="222" w:author="fanzhou kong" w:date="2020-03-20T11:59:00Z">
        <w:r w:rsidR="00A6440E">
          <w:t xml:space="preserve">they were </w:t>
        </w:r>
      </w:ins>
      <w:del w:id="223" w:author="fanzhou kong" w:date="2020-03-20T11:59:00Z">
        <w:r w:rsidR="005B1F9E" w:rsidDel="00A6440E">
          <w:delText xml:space="preserve">GI rice </w:delText>
        </w:r>
      </w:del>
      <w:r w:rsidR="005B1F9E">
        <w:t xml:space="preserve">obtained from the </w:t>
      </w:r>
      <w:r w:rsidR="008E602D">
        <w:t>same geological location</w:t>
      </w:r>
      <w:ins w:id="224" w:author="fanzhou kong" w:date="2020-03-20T11:59:00Z">
        <w:r w:rsidR="00A6440E">
          <w:t>.</w:t>
        </w:r>
      </w:ins>
      <w:r w:rsidR="00091E85">
        <w:t xml:space="preserve"> </w:t>
      </w:r>
      <w:r w:rsidR="00377F90">
        <w:t xml:space="preserve">Such </w:t>
      </w:r>
      <w:r w:rsidR="00BF28D6">
        <w:t>observation agree</w:t>
      </w:r>
      <w:r w:rsidR="00377F90">
        <w:t>d</w:t>
      </w:r>
      <w:r w:rsidR="00BF28D6">
        <w:t xml:space="preserve"> with</w:t>
      </w:r>
      <w:r w:rsidR="00377F90">
        <w:t xml:space="preserve"> previous findings that </w:t>
      </w:r>
      <w:r w:rsidR="00BE7D04">
        <w:t>cultivar type</w:t>
      </w:r>
      <w:r w:rsidR="003348A5">
        <w:t>s</w:t>
      </w:r>
      <w:r w:rsidR="00BE7D04">
        <w:t xml:space="preserve"> also</w:t>
      </w:r>
      <w:r w:rsidR="00D821D7">
        <w:t xml:space="preserve"> </w:t>
      </w:r>
      <w:r w:rsidR="004849AA">
        <w:t xml:space="preserve">majorly </w:t>
      </w:r>
      <w:r w:rsidR="007F714B">
        <w:t>impact</w:t>
      </w:r>
      <w:r w:rsidR="003D724D">
        <w:t xml:space="preserve"> on</w:t>
      </w:r>
      <w:r w:rsidR="007F714B">
        <w:t xml:space="preserve"> the </w:t>
      </w:r>
      <w:r w:rsidR="00C92CE0">
        <w:t>elem</w:t>
      </w:r>
      <w:r w:rsidR="00875C63">
        <w:t>en</w:t>
      </w:r>
      <w:r w:rsidR="00C92CE0">
        <w:t xml:space="preserve">tal </w:t>
      </w:r>
      <w:r w:rsidR="007F714B">
        <w:t xml:space="preserve">composition </w:t>
      </w:r>
      <w:r w:rsidR="003D724D">
        <w:t>in rice</w:t>
      </w:r>
      <w:r w:rsidR="00900953">
        <w:fldChar w:fldCharType="begin" w:fldLock="1"/>
      </w:r>
      <w:r w:rsidR="005960CC">
        <w:instrText>ADDIN CSL_CITATION {"citationItems":[{"id":"ITEM-1","itemData":{"DOI":"10.1007/s11104-004-2296-7","ISSN":"0032079X","abstract":"Human exposure to toxic heavy metals via dietary intake is of increasing concern. In this regard, the bioavailability of heavy metals in the soil-crop system is considered to be a key factor controlling plant uptake and, therefore, public health risk through food chain transfer [J. Environ. Sci. Health B 34(4) (1999) 681]. In 2002, a pot experiment was conducted to elucidate the relative significance of soil types and rice genotype on the bioavailability, uptake and partitioning of Cd by two rice cultivars with distinct affinity for Cd. The results indicated that the total uptake of Cd and accumulation in grain was dependent on both soil type and genotype effects. Cd spiking enhanced high Cd uptake and partitioning in grain. Inherent differences in soil type effecting Cd bioavailability were less significant under the Cd spiking regime as compared to non-Cd spiking. In the case of Soil-P, with low Cd bioavailability as indicated by the comparatively lower MgCl2 extractable Cd, differences in metal affinity between genotypes dominated uptake. Conversely, inherent differences in soil type affecting Cd bioavailability dominated uptake in the low metal affinity cultivar treatments. Under the experimental conditions evaluated, the positive interaction between soil type and genotype results in elevated levels of Cd in rice grain with the Cd values exceeding the Chinese food guideline limit of 0.2 mg kg-1. The results indicated that Cd bioavailability and plant uptake is dependent on soil chemical and physical properties affecting Cd mobility, rice genotype and soil pollution status. The results further suggested that caution should be paid to rice production with the new high metal affinity genotypes on soils with inherent Cd bioavailability as with acidic Red Soils of Jiangxi Provinces, China. © Springer 2005.","author":[{"dropping-particle":"","family":"Li","given":"Zhengwen","non-dropping-particle":"","parse-names":false,"suffix":""},{"dropping-particle":"","family":"Li","given":"Lianqing","non-dropping-particle":"","parse-names":false,"suffix":""},{"dropping-particle":"","family":"Pan","given":"Genxing","non-dropping-particle":"","parse-names":false,"suffix":""},{"dropping-particle":"","family":"Chen","given":"Jin","non-dropping-particle":"","parse-names":false,"suffix":""}],"container-title":"Plant and Soil","id":"ITEM-1","issue":"1-2","issued":{"date-parts":[["2005"]]},"page":"165-173","title":"Bioavailability of Cd in a soil-rice system in China: Soil type versus genotype effects","type":"article-journal","volume":"271"},"uris":["http://www.mendeley.com/documents/?uuid=75693020-0c76-476b-8950-5be3e4007a40"]},{"id":"ITEM-2","itemData":{"DOI":"10.1631/jzus.2006.B0565","author":[{"dropping-particle":"","family":"Wang-da","given":"Cheng","non-dropping-particle":"","parse-names":false,"suffix":""},{"dropping-particle":"","family":"Guo-ping","given":"Zhang","non-dropping-particle":"","parse-names":false,"suffix":""},{"dropping-particle":"","family":"Hai-gen","given":"Y A O","non-dropping-particle":"","parse-names":false,"suffix":""},{"dropping-particle":"","family":"Wei","given":"W U","non-dropping-particle":"","parse-names":false,"suffix":""},{"dropping-particle":"","family":"Min","given":"X U","non-dropping-particle":"","parse-names":false,"suffix":""}],"id":"ITEM-2","issue":"7","issued":{"date-parts":[["2006"]]},"page":"565-571","title":"Genotypic and environmental variation in cadmium , chromium , arsenic , nickel , and lead concentrations in rice grains *","type":"article-journal","volume":"7"},"uris":["http://www.mendeley.com/documents/?uuid=0b86bcbe-c792-4da6-a4f3-49b6d6652e72"]}],"mendeley":{"formattedCitation":"&lt;sup&gt;45,46&lt;/sup&gt;","plainTextFormattedCitation":"45,46","previouslyFormattedCitation":"&lt;sup&gt;45,46&lt;/sup&gt;"},"properties":{"noteIndex":0},"schema":"https://github.com/citation-style-language/schema/raw/master/csl-citation.json"}</w:instrText>
      </w:r>
      <w:r w:rsidR="00900953">
        <w:fldChar w:fldCharType="separate"/>
      </w:r>
      <w:r w:rsidR="005960CC" w:rsidRPr="005960CC">
        <w:rPr>
          <w:noProof/>
          <w:vertAlign w:val="superscript"/>
        </w:rPr>
        <w:t>45,46</w:t>
      </w:r>
      <w:r w:rsidR="00900953">
        <w:fldChar w:fldCharType="end"/>
      </w:r>
      <w:r w:rsidR="00900953">
        <w:t>.</w:t>
      </w:r>
      <w:r w:rsidR="009F6868">
        <w:t xml:space="preserve"> </w:t>
      </w:r>
      <w:r w:rsidR="00B71E6B">
        <w:rPr>
          <w:rFonts w:hint="eastAsia"/>
        </w:rPr>
        <w:t>O</w:t>
      </w:r>
      <w:r w:rsidR="00B71E6B">
        <w:t xml:space="preserve">verall, it </w:t>
      </w:r>
      <w:r w:rsidR="00B71E6B">
        <w:rPr>
          <w:rFonts w:hint="eastAsia"/>
        </w:rPr>
        <w:t>r</w:t>
      </w:r>
      <w:r w:rsidR="00B71E6B">
        <w:t>emains a challenging task to elucidate the rationale for</w:t>
      </w:r>
      <w:r w:rsidR="003F54F9">
        <w:t xml:space="preserve"> why</w:t>
      </w:r>
      <w:r w:rsidR="00B71E6B">
        <w:t xml:space="preserve"> </w:t>
      </w:r>
      <w:r w:rsidR="00075B74">
        <w:t>the four</w:t>
      </w:r>
      <w:r w:rsidR="00B71E6B">
        <w:t xml:space="preserve"> elements </w:t>
      </w:r>
      <w:r w:rsidR="00D51DAD">
        <w:t xml:space="preserve">showed </w:t>
      </w:r>
      <w:r w:rsidR="00B71E6B">
        <w:t>strong differentiation power</w:t>
      </w:r>
      <w:r w:rsidR="003F54F9">
        <w:t>.</w:t>
      </w:r>
      <w:r w:rsidR="00B71E6B">
        <w:t xml:space="preserve"> The </w:t>
      </w:r>
      <w:r w:rsidR="00B71E6B" w:rsidRPr="005F1587">
        <w:t>complexity</w:t>
      </w:r>
      <w:r w:rsidR="00B71E6B">
        <w:t xml:space="preserve"> here, shall partially attribute to the sample diversity</w:t>
      </w:r>
      <w:r w:rsidR="003F54F9">
        <w:t xml:space="preserve">. </w:t>
      </w:r>
      <w:r w:rsidR="00B71E6B">
        <w:t xml:space="preserve"> </w:t>
      </w:r>
      <w:r w:rsidR="003F54F9">
        <w:t>I</w:t>
      </w:r>
      <w:r w:rsidR="00B71E6B">
        <w:t xml:space="preserve">n this study, we collected samples from all three dominate rice producing regions in China, including the northeast China plain (WC, PJ-1, and PJ-2), Yangtze River Basin (SY, JS), and southeast </w:t>
      </w:r>
      <w:r w:rsidR="00B71E6B">
        <w:lastRenderedPageBreak/>
        <w:t>coastal region (GG). Such wide geological sampling scope, introduced multi-layers of complexity (e.g. soil characteristics, agricultural practices, and genotype variation), which are all closely related to the elemental profile of crops</w:t>
      </w:r>
      <w:r w:rsidR="00B71E6B">
        <w:fldChar w:fldCharType="begin" w:fldLock="1"/>
      </w:r>
      <w:r w:rsidR="005960CC">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47&lt;/sup&gt;","plainTextFormattedCitation":"47","previouslyFormattedCitation":"&lt;sup&gt;47&lt;/sup&gt;"},"properties":{"noteIndex":0},"schema":"https://github.com/citation-style-language/schema/raw/master/csl-citation.json"}</w:instrText>
      </w:r>
      <w:r w:rsidR="00B71E6B">
        <w:fldChar w:fldCharType="separate"/>
      </w:r>
      <w:r w:rsidR="005960CC" w:rsidRPr="005960CC">
        <w:rPr>
          <w:noProof/>
          <w:vertAlign w:val="superscript"/>
        </w:rPr>
        <w:t>47</w:t>
      </w:r>
      <w:r w:rsidR="00B71E6B">
        <w:fldChar w:fldCharType="end"/>
      </w:r>
      <w:r w:rsidR="00B71E6B" w:rsidRPr="00DA3487">
        <w:rPr>
          <w:vertAlign w:val="superscript"/>
        </w:rPr>
        <w:t>,</w:t>
      </w:r>
      <w:r w:rsidR="00B71E6B">
        <w:fldChar w:fldCharType="begin" w:fldLock="1"/>
      </w:r>
      <w:r w:rsidR="005960CC">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48&lt;/sup&gt;","plainTextFormattedCitation":"48","previouslyFormattedCitation":"&lt;sup&gt;48&lt;/sup&gt;"},"properties":{"noteIndex":0},"schema":"https://github.com/citation-style-language/schema/raw/master/csl-citation.json"}</w:instrText>
      </w:r>
      <w:r w:rsidR="00B71E6B">
        <w:fldChar w:fldCharType="separate"/>
      </w:r>
      <w:r w:rsidR="005960CC" w:rsidRPr="005960CC">
        <w:rPr>
          <w:noProof/>
          <w:vertAlign w:val="superscript"/>
        </w:rPr>
        <w:t>48</w:t>
      </w:r>
      <w:r w:rsidR="00B71E6B">
        <w:fldChar w:fldCharType="end"/>
      </w:r>
      <w:r w:rsidR="00B71E6B">
        <w:t>.</w:t>
      </w:r>
      <w:r w:rsidR="00BD1FB3">
        <w:t xml:space="preserve"> </w:t>
      </w:r>
    </w:p>
    <w:p w14:paraId="3F80585E" w14:textId="2EA258FD" w:rsidR="006E22F5" w:rsidRPr="0007471E" w:rsidRDefault="00D272E6" w:rsidP="00CB36B0">
      <w:pPr>
        <w:jc w:val="both"/>
      </w:pPr>
      <w:r>
        <w:t xml:space="preserve">Beyond </w:t>
      </w:r>
      <w:r w:rsidR="000739E1" w:rsidRPr="00E82E0D">
        <w:rPr>
          <w:vertAlign w:val="superscript"/>
        </w:rPr>
        <w:t>27</w:t>
      </w:r>
      <w:r w:rsidR="000739E1">
        <w:t xml:space="preserve">Al, </w:t>
      </w:r>
      <w:r w:rsidR="000739E1" w:rsidRPr="00E82E0D">
        <w:rPr>
          <w:vertAlign w:val="superscript"/>
        </w:rPr>
        <w:t>85</w:t>
      </w:r>
      <w:r w:rsidR="000739E1">
        <w:t xml:space="preserve">Rb, </w:t>
      </w:r>
      <w:r w:rsidR="000739E1" w:rsidRPr="00E82E0D">
        <w:rPr>
          <w:vertAlign w:val="superscript"/>
        </w:rPr>
        <w:t>10</w:t>
      </w:r>
      <w:r w:rsidR="000739E1">
        <w:t xml:space="preserve">B, and </w:t>
      </w:r>
      <w:r w:rsidR="000739E1" w:rsidRPr="00E82E0D">
        <w:rPr>
          <w:vertAlign w:val="superscript"/>
        </w:rPr>
        <w:t>23</w:t>
      </w:r>
      <w:r w:rsidR="000739E1">
        <w:t>Na</w:t>
      </w:r>
      <w:r>
        <w:t xml:space="preserve">, </w:t>
      </w:r>
      <w:r w:rsidR="00074F74">
        <w:t>the elemen</w:t>
      </w:r>
      <w:r w:rsidR="007D7346">
        <w:t>t</w:t>
      </w:r>
      <w:r w:rsidR="00074F74">
        <w:t xml:space="preserve"> of </w:t>
      </w:r>
      <w:r w:rsidR="00721B2D" w:rsidRPr="00721B2D">
        <w:rPr>
          <w:vertAlign w:val="superscript"/>
        </w:rPr>
        <w:t>114</w:t>
      </w:r>
      <w:r w:rsidR="00415DF4">
        <w:t>Cd</w:t>
      </w:r>
      <w:r w:rsidR="00707DD0">
        <w:t xml:space="preserve"> </w:t>
      </w:r>
      <w:r w:rsidR="00074F74">
        <w:t xml:space="preserve">also </w:t>
      </w:r>
      <w:r w:rsidR="00445C80">
        <w:t>dr</w:t>
      </w:r>
      <w:r w:rsidR="00E038CD">
        <w:t>ew</w:t>
      </w:r>
      <w:r w:rsidR="00445C80">
        <w:t xml:space="preserve"> our attention</w:t>
      </w:r>
      <w:r w:rsidR="003A3176">
        <w:t xml:space="preserve">. </w:t>
      </w:r>
      <w:r w:rsidR="00445C80">
        <w:t xml:space="preserve">In the </w:t>
      </w:r>
      <w:r w:rsidR="003532A3">
        <w:t xml:space="preserve">study on Brazilian rice, it was found that the level of </w:t>
      </w:r>
      <w:r w:rsidR="00E10CC2" w:rsidRPr="00CB36B0">
        <w:rPr>
          <w:vertAlign w:val="superscript"/>
        </w:rPr>
        <w:t>114</w:t>
      </w:r>
      <w:r w:rsidR="003532A3">
        <w:t xml:space="preserve">Cd alone can be used to differentiate rice from two </w:t>
      </w:r>
      <w:r w:rsidR="00FC14F3">
        <w:t>geological origin</w:t>
      </w:r>
      <w:r w:rsidR="003A3176">
        <w:t>s</w:t>
      </w:r>
      <w:r w:rsidR="00074F74">
        <w:t xml:space="preserve">. </w:t>
      </w:r>
      <w:r w:rsidR="009079A1">
        <w:t xml:space="preserve">The </w:t>
      </w:r>
      <w:r w:rsidR="0018254F">
        <w:t xml:space="preserve">author </w:t>
      </w:r>
      <w:r w:rsidR="00372593">
        <w:t xml:space="preserve">further </w:t>
      </w:r>
      <w:r w:rsidR="00BF2E00">
        <w:t>pointed out that it was the differen</w:t>
      </w:r>
      <w:r w:rsidR="00372593">
        <w:t>ce in</w:t>
      </w:r>
      <w:r w:rsidR="00BF2E00">
        <w:t xml:space="preserve"> irrigation </w:t>
      </w:r>
      <w:r w:rsidR="00372593">
        <w:t xml:space="preserve">methods </w:t>
      </w:r>
      <w:r w:rsidR="00BA2DDE">
        <w:t xml:space="preserve">applied to paddy filed </w:t>
      </w:r>
      <w:r w:rsidR="00372593">
        <w:t xml:space="preserve">that </w:t>
      </w:r>
      <w:r w:rsidR="00D11CD5">
        <w:t xml:space="preserve">resulted in </w:t>
      </w:r>
      <w:r w:rsidR="00A114A2">
        <w:t xml:space="preserve">the </w:t>
      </w:r>
      <w:r w:rsidR="00D11CD5">
        <w:t xml:space="preserve">variance of </w:t>
      </w:r>
      <w:r w:rsidR="00D11CD5" w:rsidRPr="00721B2D">
        <w:rPr>
          <w:vertAlign w:val="superscript"/>
        </w:rPr>
        <w:t>114</w:t>
      </w:r>
      <w:r w:rsidR="00D11CD5">
        <w:t>Cd composition</w:t>
      </w:r>
      <w:r w:rsidR="00BA2DDE">
        <w:t xml:space="preserve"> in rice </w:t>
      </w:r>
      <w:r w:rsidR="00C3385F">
        <w:fldChar w:fldCharType="begin" w:fldLock="1"/>
      </w:r>
      <w:r w:rsidR="005960CC">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12&lt;/sup&gt;","plainTextFormattedCitation":"12","previouslyFormattedCitation":"&lt;sup&gt;12&lt;/sup&gt;"},"properties":{"noteIndex":0},"schema":"https://github.com/citation-style-language/schema/raw/master/csl-citation.json"}</w:instrText>
      </w:r>
      <w:r w:rsidR="00C3385F">
        <w:fldChar w:fldCharType="separate"/>
      </w:r>
      <w:r w:rsidR="00755367" w:rsidRPr="00755367">
        <w:rPr>
          <w:noProof/>
          <w:vertAlign w:val="superscript"/>
        </w:rPr>
        <w:t>12</w:t>
      </w:r>
      <w:r w:rsidR="00C3385F">
        <w:fldChar w:fldCharType="end"/>
      </w:r>
      <w:r w:rsidR="00D11CD5">
        <w:t xml:space="preserve">. </w:t>
      </w:r>
      <w:r w:rsidR="003A3176">
        <w:t>According to our results</w:t>
      </w:r>
      <w:r w:rsidR="00D11CD5">
        <w:t xml:space="preserve">, </w:t>
      </w:r>
      <w:r w:rsidR="00A62895" w:rsidRPr="00D1482D">
        <w:rPr>
          <w:vertAlign w:val="superscript"/>
        </w:rPr>
        <w:t>114</w:t>
      </w:r>
      <w:r w:rsidR="00617165">
        <w:t xml:space="preserve">Cd was found in all six </w:t>
      </w:r>
      <w:r w:rsidR="005473E0">
        <w:t xml:space="preserve">types </w:t>
      </w:r>
      <w:r w:rsidR="00617165">
        <w:t>of GI rice</w:t>
      </w:r>
      <w:r w:rsidR="003040AC">
        <w:t>,</w:t>
      </w:r>
      <w:r w:rsidR="00693329">
        <w:t xml:space="preserve"> </w:t>
      </w:r>
      <w:r w:rsidR="00316E43">
        <w:t xml:space="preserve">with the </w:t>
      </w:r>
      <w:r w:rsidR="008716A8">
        <w:t xml:space="preserve">GG </w:t>
      </w:r>
      <w:r w:rsidR="008716A8">
        <w:rPr>
          <w:rFonts w:hint="eastAsia"/>
        </w:rPr>
        <w:t>rice</w:t>
      </w:r>
      <w:r w:rsidR="00384C28">
        <w:t>, ori</w:t>
      </w:r>
      <w:r w:rsidR="009375B6">
        <w:t>ginated from Guangxi province</w:t>
      </w:r>
      <w:r w:rsidR="004B21D9">
        <w:t xml:space="preserve">, </w:t>
      </w:r>
      <w:r w:rsidR="0007471E">
        <w:t xml:space="preserve">having the highest level </w:t>
      </w:r>
      <w:r w:rsidR="003040AC">
        <w:t>(Table 1)</w:t>
      </w:r>
      <w:r w:rsidR="00134F7B">
        <w:t>.</w:t>
      </w:r>
      <w:r w:rsidR="0086683F">
        <w:t xml:space="preserve"> </w:t>
      </w:r>
      <w:r w:rsidR="005646FA">
        <w:t xml:space="preserve">Therefore, </w:t>
      </w:r>
      <w:r w:rsidR="004459FB">
        <w:t xml:space="preserve">we further applied the ML-based </w:t>
      </w:r>
      <w:r w:rsidR="00CB36B0">
        <w:t>work</w:t>
      </w:r>
      <w:r w:rsidR="004459FB">
        <w:t>flow established</w:t>
      </w:r>
      <w:r w:rsidR="00CB36B0">
        <w:t xml:space="preserve"> earlier</w:t>
      </w:r>
      <w:r w:rsidR="004459FB">
        <w:t xml:space="preserve"> by </w:t>
      </w:r>
      <w:r w:rsidR="00CB36B0">
        <w:t xml:space="preserve">first </w:t>
      </w:r>
      <w:r w:rsidR="0086683F">
        <w:t>regrouping the original dataset as</w:t>
      </w:r>
      <w:r w:rsidR="00FB60B5">
        <w:t xml:space="preserve"> </w:t>
      </w:r>
      <w:r w:rsidR="00CB36B0">
        <w:rPr>
          <w:iCs/>
        </w:rPr>
        <w:t>GG rice and non-GG rice</w:t>
      </w:r>
      <w:r w:rsidR="0086683F">
        <w:rPr>
          <w:iCs/>
        </w:rPr>
        <w:t xml:space="preserve">. </w:t>
      </w:r>
      <w:r w:rsidR="00E259AF">
        <w:rPr>
          <w:iCs/>
        </w:rPr>
        <w:t xml:space="preserve">According </w:t>
      </w:r>
      <w:r w:rsidR="00F334C7">
        <w:rPr>
          <w:iCs/>
        </w:rPr>
        <w:t xml:space="preserve">to </w:t>
      </w:r>
      <w:r w:rsidR="00E259AF">
        <w:rPr>
          <w:iCs/>
        </w:rPr>
        <w:t>the result of feature selection, it was found that</w:t>
      </w:r>
      <w:r w:rsidR="00CE4765">
        <w:rPr>
          <w:iCs/>
        </w:rPr>
        <w:t xml:space="preserve"> </w:t>
      </w:r>
      <w:r w:rsidR="00CE4765" w:rsidRPr="00002B8C">
        <w:rPr>
          <w:iCs/>
          <w:vertAlign w:val="superscript"/>
        </w:rPr>
        <w:t>114</w:t>
      </w:r>
      <w:r w:rsidR="00CE4765">
        <w:rPr>
          <w:iCs/>
        </w:rPr>
        <w:t>Cd was</w:t>
      </w:r>
      <w:r w:rsidR="0076173A">
        <w:rPr>
          <w:iCs/>
        </w:rPr>
        <w:t xml:space="preserve"> identified as t</w:t>
      </w:r>
      <w:r w:rsidR="00CE4765">
        <w:rPr>
          <w:iCs/>
        </w:rPr>
        <w:t xml:space="preserve">he </w:t>
      </w:r>
      <w:r w:rsidR="00891B3E">
        <w:rPr>
          <w:iCs/>
        </w:rPr>
        <w:t xml:space="preserve">element with </w:t>
      </w:r>
      <w:r w:rsidR="00C62837">
        <w:rPr>
          <w:iCs/>
        </w:rPr>
        <w:t xml:space="preserve">the </w:t>
      </w:r>
      <w:r w:rsidR="00891B3E">
        <w:rPr>
          <w:iCs/>
        </w:rPr>
        <w:t xml:space="preserve">most differentiation power </w:t>
      </w:r>
      <w:r w:rsidR="00E246D8">
        <w:rPr>
          <w:iCs/>
        </w:rPr>
        <w:t xml:space="preserve">over </w:t>
      </w:r>
      <w:r w:rsidR="00FB60B5">
        <w:rPr>
          <w:iCs/>
        </w:rPr>
        <w:t>the two subgroups</w:t>
      </w:r>
      <w:r w:rsidR="00AF5355">
        <w:rPr>
          <w:iCs/>
        </w:rPr>
        <w:t>. F</w:t>
      </w:r>
      <w:r w:rsidR="00C34A83">
        <w:rPr>
          <w:iCs/>
        </w:rPr>
        <w:t>ig. 6 visualize</w:t>
      </w:r>
      <w:r w:rsidR="0076173A">
        <w:rPr>
          <w:iCs/>
        </w:rPr>
        <w:t>d</w:t>
      </w:r>
      <w:r w:rsidR="00C34A83">
        <w:rPr>
          <w:iCs/>
        </w:rPr>
        <w:t xml:space="preserve"> the significant difference of </w:t>
      </w:r>
      <w:r w:rsidR="00C34A83">
        <w:rPr>
          <w:iCs/>
          <w:vertAlign w:val="superscript"/>
        </w:rPr>
        <w:t>114</w:t>
      </w:r>
      <w:r w:rsidR="00C34A83">
        <w:rPr>
          <w:iCs/>
        </w:rPr>
        <w:t>Cd concentration between GG and non-GG rice samples (</w:t>
      </w:r>
      <w:r w:rsidR="00C34A83">
        <w:rPr>
          <w:i/>
          <w:iCs/>
        </w:rPr>
        <w:t>P</w:t>
      </w:r>
      <w:r w:rsidR="00C34A83">
        <w:rPr>
          <w:iCs/>
        </w:rPr>
        <w:t xml:space="preserve"> &lt; 0.05).</w:t>
      </w:r>
      <w:r w:rsidR="009B197E">
        <w:rPr>
          <w:iCs/>
        </w:rPr>
        <w:t xml:space="preserve"> </w:t>
      </w:r>
      <w:r w:rsidR="00940AC9">
        <w:rPr>
          <w:iCs/>
        </w:rPr>
        <w:t xml:space="preserve">Ultimately, the </w:t>
      </w:r>
      <w:r w:rsidR="004B21D9">
        <w:rPr>
          <w:iCs/>
        </w:rPr>
        <w:t xml:space="preserve">independent </w:t>
      </w:r>
      <w:r w:rsidR="00940AC9">
        <w:rPr>
          <w:iCs/>
        </w:rPr>
        <w:t xml:space="preserve">validation by testing set confirmed that </w:t>
      </w:r>
      <w:r w:rsidR="00940AC9" w:rsidRPr="00F334C7">
        <w:rPr>
          <w:iCs/>
          <w:vertAlign w:val="superscript"/>
        </w:rPr>
        <w:t>114</w:t>
      </w:r>
      <w:r w:rsidR="00940AC9">
        <w:rPr>
          <w:iCs/>
        </w:rPr>
        <w:t>Cd</w:t>
      </w:r>
      <w:r w:rsidR="00034302">
        <w:rPr>
          <w:iCs/>
        </w:rPr>
        <w:t xml:space="preserve"> </w:t>
      </w:r>
      <w:r w:rsidR="00AC0D55">
        <w:rPr>
          <w:iCs/>
        </w:rPr>
        <w:t>along can be used to differentiate GG rice and non-GG rice.</w:t>
      </w:r>
      <w:r w:rsidR="00384C28">
        <w:rPr>
          <w:iCs/>
        </w:rPr>
        <w:t xml:space="preserve"> </w:t>
      </w:r>
      <w:r w:rsidR="00F334C7">
        <w:rPr>
          <w:iCs/>
        </w:rPr>
        <w:t>A</w:t>
      </w:r>
      <w:r w:rsidR="00156D05">
        <w:t xml:space="preserve"> </w:t>
      </w:r>
      <w:r w:rsidR="00FC3B32">
        <w:t xml:space="preserve">previous </w:t>
      </w:r>
      <w:r w:rsidR="00F71C31">
        <w:rPr>
          <w:iCs/>
        </w:rPr>
        <w:t>national scale study</w:t>
      </w:r>
      <w:r w:rsidR="00BB264C">
        <w:rPr>
          <w:iCs/>
        </w:rPr>
        <w:t xml:space="preserve"> </w:t>
      </w:r>
      <w:r w:rsidR="00666D19">
        <w:rPr>
          <w:iCs/>
        </w:rPr>
        <w:t xml:space="preserve">showed that the </w:t>
      </w:r>
      <w:r w:rsidR="00F71C31">
        <w:rPr>
          <w:iCs/>
        </w:rPr>
        <w:t xml:space="preserve">concentration of </w:t>
      </w:r>
      <w:r w:rsidR="00F71C31" w:rsidRPr="00ED322A">
        <w:rPr>
          <w:vertAlign w:val="superscript"/>
        </w:rPr>
        <w:t>114</w:t>
      </w:r>
      <w:r w:rsidR="00F71C31" w:rsidRPr="002E420C">
        <w:rPr>
          <w:iCs/>
        </w:rPr>
        <w:t>Cd in p</w:t>
      </w:r>
      <w:r w:rsidR="00F71C31">
        <w:rPr>
          <w:iCs/>
        </w:rPr>
        <w:t xml:space="preserve">addy soils from different Chinese regions varied significantly, </w:t>
      </w:r>
      <w:r w:rsidR="00BB264C">
        <w:rPr>
          <w:iCs/>
        </w:rPr>
        <w:t xml:space="preserve">majorly </w:t>
      </w:r>
      <w:r w:rsidR="00983450">
        <w:rPr>
          <w:iCs/>
        </w:rPr>
        <w:t xml:space="preserve">due to </w:t>
      </w:r>
      <w:r w:rsidR="009725C3">
        <w:rPr>
          <w:iCs/>
        </w:rPr>
        <w:t xml:space="preserve">the combination of </w:t>
      </w:r>
      <w:r w:rsidR="00E30548">
        <w:rPr>
          <w:iCs/>
        </w:rPr>
        <w:t>geogenic</w:t>
      </w:r>
      <w:r w:rsidR="00267223">
        <w:rPr>
          <w:iCs/>
        </w:rPr>
        <w:t xml:space="preserve"> factors</w:t>
      </w:r>
      <w:r w:rsidR="00671ABA">
        <w:rPr>
          <w:iCs/>
        </w:rPr>
        <w:t xml:space="preserve"> </w:t>
      </w:r>
      <w:r w:rsidR="009725C3">
        <w:rPr>
          <w:iCs/>
        </w:rPr>
        <w:t xml:space="preserve">and </w:t>
      </w:r>
      <w:r w:rsidR="009725C3" w:rsidRPr="00D60107">
        <w:rPr>
          <w:iCs/>
        </w:rPr>
        <w:t>anthropogenic</w:t>
      </w:r>
      <w:r w:rsidR="009725C3">
        <w:rPr>
          <w:iCs/>
        </w:rPr>
        <w:t xml:space="preserve"> </w:t>
      </w:r>
      <w:r w:rsidR="00671ABA">
        <w:rPr>
          <w:iCs/>
        </w:rPr>
        <w:t>pollutions</w:t>
      </w:r>
      <w:r w:rsidR="007A227F">
        <w:rPr>
          <w:iCs/>
        </w:rPr>
        <w:t xml:space="preserve"> (e.g. mining)</w:t>
      </w:r>
      <w:r w:rsidR="007548E9">
        <w:rPr>
          <w:iCs/>
        </w:rPr>
        <w:fldChar w:fldCharType="begin" w:fldLock="1"/>
      </w:r>
      <w:r w:rsidR="007548E9">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49&lt;/sup&gt;","plainTextFormattedCitation":"49"},"properties":{"noteIndex":0},"schema":"https://github.com/citation-style-language/schema/raw/master/csl-citation.json"}</w:instrText>
      </w:r>
      <w:r w:rsidR="007548E9">
        <w:rPr>
          <w:iCs/>
        </w:rPr>
        <w:fldChar w:fldCharType="separate"/>
      </w:r>
      <w:r w:rsidR="007548E9" w:rsidRPr="007548E9">
        <w:rPr>
          <w:iCs/>
          <w:noProof/>
          <w:vertAlign w:val="superscript"/>
        </w:rPr>
        <w:t>49</w:t>
      </w:r>
      <w:r w:rsidR="007548E9">
        <w:rPr>
          <w:iCs/>
        </w:rPr>
        <w:fldChar w:fldCharType="end"/>
      </w:r>
      <w:r w:rsidR="007A227F">
        <w:rPr>
          <w:iCs/>
        </w:rPr>
        <w:t xml:space="preserve">. Particularly, </w:t>
      </w:r>
      <w:r w:rsidR="00F71C31">
        <w:rPr>
          <w:iCs/>
        </w:rPr>
        <w:t xml:space="preserve">the </w:t>
      </w:r>
      <w:r w:rsidR="000039EA">
        <w:rPr>
          <w:iCs/>
        </w:rPr>
        <w:t>highest</w:t>
      </w:r>
      <w:r w:rsidR="00F71C31">
        <w:rPr>
          <w:iCs/>
        </w:rPr>
        <w:t xml:space="preserve"> level </w:t>
      </w:r>
      <w:r w:rsidR="001B2141">
        <w:rPr>
          <w:iCs/>
        </w:rPr>
        <w:t xml:space="preserve">of </w:t>
      </w:r>
      <w:r w:rsidR="001B2141" w:rsidRPr="006B7154">
        <w:rPr>
          <w:iCs/>
          <w:vertAlign w:val="superscript"/>
        </w:rPr>
        <w:t>114</w:t>
      </w:r>
      <w:r w:rsidR="001B2141">
        <w:rPr>
          <w:iCs/>
        </w:rPr>
        <w:t xml:space="preserve">Cd </w:t>
      </w:r>
      <w:r w:rsidR="00DA0430">
        <w:rPr>
          <w:iCs/>
        </w:rPr>
        <w:t xml:space="preserve">can be </w:t>
      </w:r>
      <w:r w:rsidR="00577FA6">
        <w:rPr>
          <w:iCs/>
        </w:rPr>
        <w:t xml:space="preserve">found </w:t>
      </w:r>
      <w:r w:rsidR="00F71C31">
        <w:rPr>
          <w:iCs/>
        </w:rPr>
        <w:t xml:space="preserve">in southeast coastal regions </w:t>
      </w:r>
      <w:r w:rsidR="00DA0430">
        <w:rPr>
          <w:iCs/>
        </w:rPr>
        <w:t xml:space="preserve">including </w:t>
      </w:r>
      <w:r w:rsidR="00F71C31">
        <w:rPr>
          <w:iCs/>
        </w:rPr>
        <w:t>Hunan</w:t>
      </w:r>
      <w:r w:rsidR="000A7F7E">
        <w:rPr>
          <w:iCs/>
        </w:rPr>
        <w:t xml:space="preserve"> and</w:t>
      </w:r>
      <w:r w:rsidR="00D21D50">
        <w:rPr>
          <w:iCs/>
        </w:rPr>
        <w:t xml:space="preserve"> </w:t>
      </w:r>
      <w:r w:rsidR="00F71C31">
        <w:rPr>
          <w:iCs/>
        </w:rPr>
        <w:t>Guangxi</w:t>
      </w:r>
      <w:r w:rsidR="000A7F7E">
        <w:rPr>
          <w:iCs/>
        </w:rPr>
        <w:t xml:space="preserve"> province</w:t>
      </w:r>
      <w:r w:rsidR="00F71C31">
        <w:rPr>
          <w:iCs/>
        </w:rPr>
        <w:fldChar w:fldCharType="begin" w:fldLock="1"/>
      </w:r>
      <w:r w:rsidR="007548E9">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49&lt;/sup&gt;","plainTextFormattedCitation":"49","previouslyFormattedCitation":"&lt;sup&gt;49&lt;/sup&gt;"},"properties":{"noteIndex":0},"schema":"https://github.com/citation-style-language/schema/raw/master/csl-citation.json"}</w:instrText>
      </w:r>
      <w:r w:rsidR="00F71C31">
        <w:rPr>
          <w:iCs/>
        </w:rPr>
        <w:fldChar w:fldCharType="separate"/>
      </w:r>
      <w:r w:rsidR="009375B6" w:rsidRPr="009375B6">
        <w:rPr>
          <w:iCs/>
          <w:noProof/>
          <w:vertAlign w:val="superscript"/>
        </w:rPr>
        <w:t>49</w:t>
      </w:r>
      <w:r w:rsidR="00F71C31">
        <w:rPr>
          <w:iCs/>
        </w:rPr>
        <w:fldChar w:fldCharType="end"/>
      </w:r>
      <w:r w:rsidR="00F71C31">
        <w:rPr>
          <w:iCs/>
        </w:rPr>
        <w:t>.</w:t>
      </w:r>
      <w:r w:rsidR="00156D05">
        <w:rPr>
          <w:iCs/>
        </w:rPr>
        <w:t xml:space="preserve"> </w:t>
      </w:r>
      <w:r w:rsidR="006B7154">
        <w:rPr>
          <w:iCs/>
        </w:rPr>
        <w:t xml:space="preserve">With this, we concluded that among the six GI rice in the studt, </w:t>
      </w:r>
      <w:r w:rsidR="00D1482D" w:rsidRPr="00D1482D">
        <w:rPr>
          <w:iCs/>
          <w:vertAlign w:val="superscript"/>
        </w:rPr>
        <w:t>114</w:t>
      </w:r>
      <w:r w:rsidR="00F71C31">
        <w:rPr>
          <w:iCs/>
        </w:rPr>
        <w:t xml:space="preserve">Cd </w:t>
      </w:r>
      <w:r w:rsidR="006B7154">
        <w:rPr>
          <w:iCs/>
        </w:rPr>
        <w:t xml:space="preserve">can be used </w:t>
      </w:r>
      <w:r w:rsidR="00F71C31">
        <w:rPr>
          <w:iCs/>
        </w:rPr>
        <w:t>as a biomarker to</w:t>
      </w:r>
      <w:r w:rsidR="00A55572">
        <w:rPr>
          <w:iCs/>
        </w:rPr>
        <w:t xml:space="preserve"> </w:t>
      </w:r>
      <w:r w:rsidR="00A55572">
        <w:rPr>
          <w:rFonts w:hint="eastAsia"/>
          <w:iCs/>
        </w:rPr>
        <w:t>differ</w:t>
      </w:r>
      <w:r w:rsidR="00A55572">
        <w:rPr>
          <w:iCs/>
        </w:rPr>
        <w:t>entiate GG</w:t>
      </w:r>
      <w:r w:rsidR="003A0ADE">
        <w:rPr>
          <w:iCs/>
        </w:rPr>
        <w:t xml:space="preserve"> </w:t>
      </w:r>
      <w:r w:rsidR="001B3924">
        <w:rPr>
          <w:iCs/>
        </w:rPr>
        <w:t xml:space="preserve">rice from the others. </w:t>
      </w:r>
      <w:r w:rsidR="00F71C31" w:rsidDel="00A55572">
        <w:rPr>
          <w:iCs/>
        </w:rPr>
        <w:t xml:space="preserve"> </w:t>
      </w:r>
      <w:commentRangeStart w:id="225"/>
      <w:r w:rsidR="00D60107">
        <w:rPr>
          <w:iCs/>
        </w:rPr>
        <w:t xml:space="preserve">This provided </w:t>
      </w:r>
      <w:r w:rsidR="00B14C1C" w:rsidRPr="009959E2">
        <w:t xml:space="preserve"> GI rice from potential fraudulent activities, we would introduce “positive” samples into the classification. One common solution is to dilute GI rice samples with serial does of  highly “l</w:t>
      </w:r>
      <w:r w:rsidR="00B14C1C" w:rsidRPr="009959E2">
        <w:rPr>
          <w:rFonts w:hint="eastAsia"/>
        </w:rPr>
        <w:t>o</w:t>
      </w:r>
      <w:r w:rsidR="00B14C1C" w:rsidRPr="009959E2">
        <w:t>ok-alikes”</w:t>
      </w:r>
      <w:r w:rsidR="00B14C1C" w:rsidRPr="009959E2">
        <w:fldChar w:fldCharType="begin" w:fldLock="1"/>
      </w:r>
      <w:r w:rsidR="007548E9">
        <w:instrText>ADDIN CSL_CITATION {"citationItems":[{"id":"ITEM-1","itemData":{"DOI":"10.1039/c8ay00701b","ISSN":"17599679","abstract":"The adulteration of rice in the food industry is a very serious problem nowadays. To realize the rapid and stable identification of adulterated Wuchang rice, a hyperspectral imaging system (380-1000 nm) has been introduced in this study. Piece-wise multiplicative scatter correction (PMSC) was first used to correct the non-linear additive and multiplicative scatter effects. Then, the adulterated rice samples were identified via support vector machines (SVM). The PMSC-SVM model was attained over the whole spectral range, with the correct classification rate (CCR) increased from 95.47% to 99.20%, the kappa coefficient increased from 0.95 to 0.99, and the prediction CV (coefficient of variation) decreased from 3.04% to 1.56%. Furthermore, a simplified PMSC-SVM model was established, where 13 principal components were selected using 5-fold cross-validation. The CCR was increased from 95.40% to 99.08%, the kappa coefficient was increased from 0.94 to 0.99, and the prediction CV was decreased from 3.02% to 1.72%. The results demonstrated that the accuracy and stability for identifying adulterated rice has been improved by PMSC in the hyperspectral imaging system.","author":[{"dropping-particle":"","family":"Yu","given":"Yunxin","non-dropping-particle":"","parse-names":false,"suffix":""},{"dropping-particle":"","family":"Yu","given":"Hanyue","non-dropping-particle":"","parse-names":false,"suffix":""},{"dropping-particle":"","family":"Guo","given":"Lianbo","non-dropping-particle":"","parse-names":false,"suffix":""},{"dropping-particle":"","family":"Li","given":"Jun","non-dropping-particle":"","parse-names":false,"suffix":""},{"dropping-particle":"","family":"Chu","given":"Yanwu","non-dropping-particle":"","parse-names":false,"suffix":""},{"dropping-particle":"","family":"Tang","given":"Yun","non-dropping-particle":"","parse-names":false,"suffix":""},{"dropping-particle":"","family":"Tang","given":"Shisong","non-dropping-particle":"","parse-names":false,"suffix":""},{"dropping-particle":"","family":"Wang","given":"Fan","non-dropping-particle":"","parse-names":false,"suffix":""}],"container-title":"Analytical Methods","id":"ITEM-1","issue":"26","issued":{"date-parts":[["2018"]]},"page":"3224-3231","title":"Accuracy and stability improvement in detecting Wuchang rice adulteration by piece-wise multiplicative scatter correction in the hyperspectral imaging system","type":"article-journal","volume":"10"},"uris":["http://www.mendeley.com/documents/?uuid=6a73b96f-7fa0-464d-a5b0-560a48bc28ce"]}],"mendeley":{"formattedCitation":"&lt;sup&gt;50&lt;/sup&gt;","plainTextFormattedCitation":"50","previouslyFormattedCitation":"&lt;sup&gt;50&lt;/sup&gt;"},"properties":{"noteIndex":0},"schema":"https://github.com/citation-style-language/schema/raw/master/csl-citation.json"}</w:instrText>
      </w:r>
      <w:r w:rsidR="00B14C1C" w:rsidRPr="009959E2">
        <w:fldChar w:fldCharType="separate"/>
      </w:r>
      <w:r w:rsidR="009375B6" w:rsidRPr="009375B6">
        <w:rPr>
          <w:noProof/>
          <w:vertAlign w:val="superscript"/>
        </w:rPr>
        <w:t>50</w:t>
      </w:r>
      <w:r w:rsidR="00B14C1C" w:rsidRPr="009959E2">
        <w:fldChar w:fldCharType="end"/>
      </w:r>
      <w:r w:rsidR="00B14C1C" w:rsidRPr="009959E2">
        <w:t xml:space="preserve"> .</w:t>
      </w:r>
      <w:commentRangeEnd w:id="225"/>
      <w:r w:rsidR="006B7154">
        <w:rPr>
          <w:rStyle w:val="afc"/>
        </w:rPr>
        <w:commentReference w:id="225"/>
      </w:r>
      <w:r w:rsidR="00B14C1C" w:rsidRPr="009959E2">
        <w:t>.</w:t>
      </w:r>
    </w:p>
    <w:p w14:paraId="69674993" w14:textId="577A3247" w:rsidR="008641A0" w:rsidRDefault="00812871" w:rsidP="008641A0">
      <w:pPr>
        <w:jc w:val="both"/>
      </w:pPr>
      <w:r>
        <w:rPr>
          <w:iCs/>
        </w:rPr>
        <w:t>O</w:t>
      </w:r>
      <w:r w:rsidR="008641A0">
        <w:rPr>
          <w:rFonts w:hint="eastAsia"/>
          <w:iCs/>
        </w:rPr>
        <w:t>u</w:t>
      </w:r>
      <w:r w:rsidR="008641A0">
        <w:rPr>
          <w:iCs/>
        </w:rPr>
        <w:t xml:space="preserve">r study demonstrated that multi-elemental profiling </w:t>
      </w:r>
      <w:r w:rsidR="00985868">
        <w:rPr>
          <w:iCs/>
        </w:rPr>
        <w:t xml:space="preserve">using </w:t>
      </w:r>
      <w:r w:rsidR="008641A0">
        <w:rPr>
          <w:iCs/>
        </w:rPr>
        <w:t xml:space="preserve">ICP-MS coupled with </w:t>
      </w:r>
      <w:r w:rsidR="00617896">
        <w:rPr>
          <w:iCs/>
        </w:rPr>
        <w:t>ML</w:t>
      </w:r>
      <w:r w:rsidR="008641A0">
        <w:rPr>
          <w:iCs/>
        </w:rPr>
        <w:t xml:space="preserve"> technique</w:t>
      </w:r>
      <w:r w:rsidR="001F3C99" w:rsidRPr="000A5A39">
        <w:rPr>
          <w:iCs/>
        </w:rPr>
        <w:t>s</w:t>
      </w:r>
      <w:r w:rsidR="008641A0">
        <w:rPr>
          <w:iCs/>
        </w:rPr>
        <w:t xml:space="preserve">, </w:t>
      </w:r>
      <w:r w:rsidR="00985868">
        <w:rPr>
          <w:iCs/>
        </w:rPr>
        <w:t xml:space="preserve">could </w:t>
      </w:r>
      <w:r w:rsidR="008641A0">
        <w:rPr>
          <w:iCs/>
        </w:rPr>
        <w:t xml:space="preserve">differentiate six </w:t>
      </w:r>
      <w:r w:rsidR="00985868">
        <w:rPr>
          <w:iCs/>
        </w:rPr>
        <w:t xml:space="preserve">types of </w:t>
      </w:r>
      <w:r w:rsidR="008641A0">
        <w:rPr>
          <w:iCs/>
        </w:rPr>
        <w:t xml:space="preserve">Chinese GI </w:t>
      </w:r>
      <w:r w:rsidR="008641A0">
        <w:rPr>
          <w:rFonts w:hint="eastAsia"/>
          <w:iCs/>
        </w:rPr>
        <w:t>rice</w:t>
      </w:r>
      <w:r w:rsidR="008641A0">
        <w:rPr>
          <w:iCs/>
        </w:rPr>
        <w:t xml:space="preserve"> with extremely high accuracy. Particularly, we identified </w:t>
      </w:r>
      <w:r w:rsidR="00985868">
        <w:rPr>
          <w:iCs/>
        </w:rPr>
        <w:t xml:space="preserve">four </w:t>
      </w:r>
      <w:r w:rsidR="008641A0">
        <w:rPr>
          <w:iCs/>
        </w:rPr>
        <w:t xml:space="preserve">elements with the most </w:t>
      </w:r>
      <w:r w:rsidR="00985868">
        <w:rPr>
          <w:iCs/>
        </w:rPr>
        <w:t xml:space="preserve">differentiation </w:t>
      </w:r>
      <w:r w:rsidR="008641A0">
        <w:rPr>
          <w:iCs/>
        </w:rPr>
        <w:t>power</w:t>
      </w:r>
      <w:r w:rsidR="0027383A">
        <w:rPr>
          <w:iCs/>
        </w:rPr>
        <w:t xml:space="preserve">. </w:t>
      </w:r>
      <w:r w:rsidR="00021F8F">
        <w:rPr>
          <w:iCs/>
        </w:rPr>
        <w:t xml:space="preserve"> </w:t>
      </w:r>
      <w:r w:rsidR="0027383A">
        <w:rPr>
          <w:iCs/>
        </w:rPr>
        <w:t xml:space="preserve">This </w:t>
      </w:r>
      <w:r w:rsidR="008641A0">
        <w:rPr>
          <w:iCs/>
        </w:rPr>
        <w:t xml:space="preserve">opens the </w:t>
      </w:r>
      <w:r w:rsidR="008641A0">
        <w:t xml:space="preserve">door </w:t>
      </w:r>
      <w:r w:rsidR="0027383A">
        <w:t xml:space="preserve">for future study on the development of </w:t>
      </w:r>
      <w:r w:rsidR="001C04C7">
        <w:t xml:space="preserve"> reliable rice classification </w:t>
      </w:r>
      <w:r w:rsidR="0027383A">
        <w:t xml:space="preserve">with </w:t>
      </w:r>
      <w:r w:rsidR="008641A0">
        <w:t>only a handful of elements.</w:t>
      </w:r>
      <w:r w:rsidR="00021F8F" w:rsidRPr="00021F8F">
        <w:rPr>
          <w:iCs/>
        </w:rPr>
        <w:t xml:space="preserve"> </w:t>
      </w:r>
    </w:p>
    <w:p w14:paraId="3A7E7DC5" w14:textId="77777777" w:rsidR="008641A0" w:rsidRDefault="008641A0" w:rsidP="008641A0">
      <w:pPr>
        <w:jc w:val="both"/>
        <w:rPr>
          <w:b/>
        </w:rPr>
      </w:pPr>
      <w:r>
        <w:rPr>
          <w:b/>
        </w:rPr>
        <w:t xml:space="preserve">ACKNOWLEDGMENT </w:t>
      </w:r>
    </w:p>
    <w:p w14:paraId="254E4086" w14:textId="1FD8629F" w:rsidR="008641A0" w:rsidRDefault="008641A0" w:rsidP="003805CC">
      <w:pPr>
        <w:jc w:val="both"/>
      </w:pPr>
      <w:r>
        <w:t>We want to thank Dr. Di Wu from Yangtze Delta Region Institute of Tsinghua University for his tremendous support on sampling. We thank Ms. Si Lin</w:t>
      </w:r>
      <w:r w:rsidR="00786966">
        <w:t xml:space="preserve"> and Hongwei Qiao</w:t>
      </w:r>
      <w:r w:rsidR="00EF56DE">
        <w:t xml:space="preserve"> </w:t>
      </w:r>
      <w:r>
        <w:t xml:space="preserve">for </w:t>
      </w:r>
      <w:r w:rsidR="00786966">
        <w:t xml:space="preserve">their </w:t>
      </w:r>
      <w:r w:rsidR="00405BD8" w:rsidRPr="00405BD8">
        <w:t>industrious</w:t>
      </w:r>
      <w:r w:rsidR="00405BD8">
        <w:t xml:space="preserve"> </w:t>
      </w:r>
      <w:r>
        <w:t xml:space="preserve">work on </w:t>
      </w:r>
      <w:r w:rsidR="00454E4F">
        <w:t xml:space="preserve"> </w:t>
      </w:r>
      <w:r w:rsidR="00A72D5B">
        <w:t xml:space="preserve">experimentation </w:t>
      </w:r>
      <w:r w:rsidR="00454E4F">
        <w:t>and documentation</w:t>
      </w:r>
      <w:r>
        <w:t xml:space="preserve">. </w:t>
      </w:r>
    </w:p>
    <w:p w14:paraId="517B5348" w14:textId="4558C411" w:rsidR="00DC236D" w:rsidRDefault="00DC236D" w:rsidP="003805CC">
      <w:pPr>
        <w:jc w:val="both"/>
        <w:rPr>
          <w:b/>
          <w:bCs/>
        </w:rPr>
      </w:pPr>
      <w:commentRangeStart w:id="226"/>
      <w:r w:rsidRPr="007C0490">
        <w:rPr>
          <w:rFonts w:hint="eastAsia"/>
          <w:b/>
          <w:bCs/>
        </w:rPr>
        <w:t>F</w:t>
      </w:r>
      <w:r w:rsidRPr="007C0490">
        <w:rPr>
          <w:b/>
          <w:bCs/>
        </w:rPr>
        <w:t xml:space="preserve">UNDING </w:t>
      </w:r>
      <w:r w:rsidR="00204AEF" w:rsidRPr="007C0490">
        <w:rPr>
          <w:b/>
          <w:bCs/>
        </w:rPr>
        <w:t xml:space="preserve">SOURCES </w:t>
      </w:r>
      <w:commentRangeEnd w:id="226"/>
      <w:r w:rsidR="00DF2003">
        <w:rPr>
          <w:rStyle w:val="afc"/>
        </w:rPr>
        <w:commentReference w:id="226"/>
      </w:r>
    </w:p>
    <w:p w14:paraId="796695E4" w14:textId="665BCEE5" w:rsidR="00173CD8" w:rsidRPr="007C0490" w:rsidRDefault="00173CD8" w:rsidP="003805CC">
      <w:pPr>
        <w:jc w:val="both"/>
        <w:rPr>
          <w:b/>
          <w:bCs/>
        </w:rPr>
      </w:pPr>
      <w:r w:rsidRPr="008C12A9">
        <w:rPr>
          <w:b/>
          <w:bCs/>
        </w:rPr>
        <w:t>TBC</w:t>
      </w:r>
    </w:p>
    <w:p w14:paraId="2B139C19" w14:textId="5248C0AA" w:rsidR="004B7135" w:rsidRPr="007B681A" w:rsidRDefault="00204AEF" w:rsidP="007B681A">
      <w:pPr>
        <w:rPr>
          <w:b/>
        </w:rPr>
      </w:pPr>
      <w:r>
        <w:rPr>
          <w:b/>
        </w:rPr>
        <w:t xml:space="preserve">REFERENCE  </w:t>
      </w:r>
    </w:p>
    <w:p w14:paraId="2D95E14E" w14:textId="0E021F0D" w:rsidR="007548E9" w:rsidRPr="007548E9" w:rsidRDefault="00FE7C78" w:rsidP="007548E9">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7548E9" w:rsidRPr="007548E9">
        <w:rPr>
          <w:rFonts w:ascii="Calibri" w:hAnsi="Calibri" w:cs="Calibri"/>
          <w:noProof/>
          <w:szCs w:val="24"/>
        </w:rPr>
        <w:t>1.</w:t>
      </w:r>
      <w:r w:rsidR="007548E9" w:rsidRPr="007548E9">
        <w:rPr>
          <w:rFonts w:ascii="Calibri" w:hAnsi="Calibri" w:cs="Calibri"/>
          <w:noProof/>
          <w:szCs w:val="24"/>
        </w:rPr>
        <w:tab/>
        <w:t xml:space="preserve">Drivelos, S. A. &amp; Georgiou, C. A. Multi-element and multi-isotope-ratio analysis to determine the geographical origin of foods in the European Union. </w:t>
      </w:r>
      <w:r w:rsidR="007548E9" w:rsidRPr="007548E9">
        <w:rPr>
          <w:rFonts w:ascii="Calibri" w:hAnsi="Calibri" w:cs="Calibri"/>
          <w:i/>
          <w:iCs/>
          <w:noProof/>
          <w:szCs w:val="24"/>
        </w:rPr>
        <w:t>TrAC - Trends Anal. Chem.</w:t>
      </w:r>
      <w:r w:rsidR="007548E9" w:rsidRPr="007548E9">
        <w:rPr>
          <w:rFonts w:ascii="Calibri" w:hAnsi="Calibri" w:cs="Calibri"/>
          <w:noProof/>
          <w:szCs w:val="24"/>
        </w:rPr>
        <w:t xml:space="preserve"> </w:t>
      </w:r>
      <w:r w:rsidR="007548E9" w:rsidRPr="007548E9">
        <w:rPr>
          <w:rFonts w:ascii="Calibri" w:hAnsi="Calibri" w:cs="Calibri"/>
          <w:b/>
          <w:bCs/>
          <w:noProof/>
          <w:szCs w:val="24"/>
        </w:rPr>
        <w:t>40</w:t>
      </w:r>
      <w:r w:rsidR="007548E9" w:rsidRPr="007548E9">
        <w:rPr>
          <w:rFonts w:ascii="Calibri" w:hAnsi="Calibri" w:cs="Calibri"/>
          <w:noProof/>
          <w:szCs w:val="24"/>
        </w:rPr>
        <w:t>, 38–51 (2012).</w:t>
      </w:r>
    </w:p>
    <w:p w14:paraId="69F130EB"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w:t>
      </w:r>
      <w:r w:rsidRPr="007548E9">
        <w:rPr>
          <w:rFonts w:ascii="Calibri" w:hAnsi="Calibri" w:cs="Calibri"/>
          <w:noProof/>
          <w:szCs w:val="24"/>
        </w:rPr>
        <w:tab/>
        <w:t xml:space="preserve">Summary of the Paris Convention for the Protection of Industrial Property (1883). Available at: https://www.wipo.int/treaties/en/ip/paris/summary_paris.html. </w:t>
      </w:r>
    </w:p>
    <w:p w14:paraId="64EEA16D"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lastRenderedPageBreak/>
        <w:t>3.</w:t>
      </w:r>
      <w:r w:rsidRPr="007548E9">
        <w:rPr>
          <w:rFonts w:ascii="Calibri" w:hAnsi="Calibri" w:cs="Calibri"/>
          <w:noProof/>
          <w:szCs w:val="24"/>
        </w:rPr>
        <w:tab/>
        <w:t xml:space="preserve">Luykx, D. M. A. M. &amp; Ruth, S. M. Van. Food Chemistry An overview of analytical methods for determining the geographical origin of food products. </w:t>
      </w:r>
      <w:r w:rsidRPr="007548E9">
        <w:rPr>
          <w:rFonts w:ascii="Calibri" w:hAnsi="Calibri" w:cs="Calibri"/>
          <w:b/>
          <w:bCs/>
          <w:noProof/>
          <w:szCs w:val="24"/>
        </w:rPr>
        <w:t>107</w:t>
      </w:r>
      <w:r w:rsidRPr="007548E9">
        <w:rPr>
          <w:rFonts w:ascii="Calibri" w:hAnsi="Calibri" w:cs="Calibri"/>
          <w:noProof/>
          <w:szCs w:val="24"/>
        </w:rPr>
        <w:t>, 897–911 (2008).</w:t>
      </w:r>
    </w:p>
    <w:p w14:paraId="31B3CEAE"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w:t>
      </w:r>
      <w:r w:rsidRPr="007548E9">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5A0CBB42"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5.</w:t>
      </w:r>
      <w:r w:rsidRPr="007548E9">
        <w:rPr>
          <w:rFonts w:ascii="Calibri" w:hAnsi="Calibri" w:cs="Calibri"/>
          <w:noProof/>
          <w:szCs w:val="24"/>
        </w:rPr>
        <w:tab/>
        <w:t xml:space="preserve">Li, Y. Protection of Geographical Indications in China. (2017). Available at: https://www.niuyie.com/protection-of-geographical-indications-in-china/. </w:t>
      </w:r>
    </w:p>
    <w:p w14:paraId="3578A8D8"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6.</w:t>
      </w:r>
      <w:r w:rsidRPr="007548E9">
        <w:rPr>
          <w:rFonts w:ascii="Calibri" w:hAnsi="Calibri" w:cs="Calibri"/>
          <w:noProof/>
          <w:szCs w:val="24"/>
        </w:rPr>
        <w:tab/>
        <w:t xml:space="preserve">Chauhan, B. S., Jabran, K. &amp; Mahajan, G. </w:t>
      </w:r>
      <w:r w:rsidRPr="007548E9">
        <w:rPr>
          <w:rFonts w:ascii="Calibri" w:hAnsi="Calibri" w:cs="Calibri"/>
          <w:i/>
          <w:iCs/>
          <w:noProof/>
          <w:szCs w:val="24"/>
        </w:rPr>
        <w:t>Rice Production Worldwide</w:t>
      </w:r>
      <w:r w:rsidRPr="007548E9">
        <w:rPr>
          <w:rFonts w:ascii="Calibri" w:hAnsi="Calibri" w:cs="Calibri"/>
          <w:noProof/>
          <w:szCs w:val="24"/>
        </w:rPr>
        <w:t>.</w:t>
      </w:r>
    </w:p>
    <w:p w14:paraId="70F24673"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7.</w:t>
      </w:r>
      <w:r w:rsidRPr="007548E9">
        <w:rPr>
          <w:rFonts w:ascii="Calibri" w:hAnsi="Calibri" w:cs="Calibri"/>
          <w:noProof/>
          <w:szCs w:val="24"/>
        </w:rPr>
        <w:tab/>
        <w:t xml:space="preserve">Paddy rice production worldwide 2017-2018, by country,. </w:t>
      </w:r>
      <w:r w:rsidRPr="007548E9">
        <w:rPr>
          <w:rFonts w:ascii="Calibri" w:hAnsi="Calibri" w:cs="Calibri"/>
          <w:i/>
          <w:iCs/>
          <w:noProof/>
          <w:szCs w:val="24"/>
        </w:rPr>
        <w:t>Statista</w:t>
      </w:r>
      <w:r w:rsidRPr="007548E9">
        <w:rPr>
          <w:rFonts w:ascii="Calibri" w:hAnsi="Calibri" w:cs="Calibri"/>
          <w:noProof/>
          <w:szCs w:val="24"/>
        </w:rPr>
        <w:t xml:space="preserve"> (2019). Available at: https://www.statista.com/statistics/255937/leading-rice-producers-worldwide/. </w:t>
      </w:r>
    </w:p>
    <w:p w14:paraId="19859DC5"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8.</w:t>
      </w:r>
      <w:r w:rsidRPr="007548E9">
        <w:rPr>
          <w:rFonts w:ascii="Calibri" w:hAnsi="Calibri" w:cs="Calibri"/>
          <w:noProof/>
          <w:szCs w:val="24"/>
        </w:rPr>
        <w:tab/>
        <w:t xml:space="preserve">Jin, S., Zhang, Y. &amp; Xu, Y. Amount of information and the willingness of consumers to pay for food traceability in China. </w:t>
      </w:r>
      <w:r w:rsidRPr="007548E9">
        <w:rPr>
          <w:rFonts w:ascii="Calibri" w:hAnsi="Calibri" w:cs="Calibri"/>
          <w:i/>
          <w:iCs/>
          <w:noProof/>
          <w:szCs w:val="24"/>
        </w:rPr>
        <w:t>Food Control</w:t>
      </w:r>
      <w:r w:rsidRPr="007548E9">
        <w:rPr>
          <w:rFonts w:ascii="Calibri" w:hAnsi="Calibri" w:cs="Calibri"/>
          <w:noProof/>
          <w:szCs w:val="24"/>
        </w:rPr>
        <w:t xml:space="preserve"> (2017). doi:10.1016/j.foodcont.2017.02.012</w:t>
      </w:r>
    </w:p>
    <w:p w14:paraId="360248F0"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9.</w:t>
      </w:r>
      <w:r w:rsidRPr="007548E9">
        <w:rPr>
          <w:rFonts w:ascii="Calibri" w:hAnsi="Calibri" w:cs="Calibri"/>
          <w:noProof/>
          <w:szCs w:val="24"/>
        </w:rPr>
        <w:tab/>
        <w:t xml:space="preserve">Rodriguez, L., Hall, B., Avenue, S. G., Hall, G. &amp; Street, S. W. Social trust and risk knowledge , perception and behaviours resulting from a rice tampering scandal Sela Sar. </w:t>
      </w:r>
      <w:r w:rsidRPr="007548E9">
        <w:rPr>
          <w:rFonts w:ascii="Calibri" w:hAnsi="Calibri" w:cs="Calibri"/>
          <w:b/>
          <w:bCs/>
          <w:noProof/>
          <w:szCs w:val="24"/>
        </w:rPr>
        <w:t>5</w:t>
      </w:r>
      <w:r w:rsidRPr="007548E9">
        <w:rPr>
          <w:rFonts w:ascii="Calibri" w:hAnsi="Calibri" w:cs="Calibri"/>
          <w:noProof/>
          <w:szCs w:val="24"/>
        </w:rPr>
        <w:t>, 80–96 (2014).</w:t>
      </w:r>
    </w:p>
    <w:p w14:paraId="10B4E5C6"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10.</w:t>
      </w:r>
      <w:r w:rsidRPr="007548E9">
        <w:rPr>
          <w:rFonts w:ascii="Calibri" w:hAnsi="Calibri" w:cs="Calibri"/>
          <w:noProof/>
          <w:szCs w:val="24"/>
        </w:rPr>
        <w:tab/>
        <w:t>Veeck, G. Food Safety Concerns and Rice Imports in China : 1998 - 2016. (2017).</w:t>
      </w:r>
    </w:p>
    <w:p w14:paraId="06DF9475"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11.</w:t>
      </w:r>
      <w:r w:rsidRPr="007548E9">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7548E9">
        <w:rPr>
          <w:rFonts w:ascii="Calibri" w:hAnsi="Calibri" w:cs="Calibri"/>
          <w:i/>
          <w:iCs/>
          <w:noProof/>
          <w:szCs w:val="24"/>
        </w:rPr>
        <w:t>Food Chem.</w:t>
      </w:r>
      <w:r w:rsidRPr="007548E9">
        <w:rPr>
          <w:rFonts w:ascii="Calibri" w:hAnsi="Calibri" w:cs="Calibri"/>
          <w:noProof/>
          <w:szCs w:val="24"/>
        </w:rPr>
        <w:t xml:space="preserve"> </w:t>
      </w:r>
      <w:r w:rsidRPr="007548E9">
        <w:rPr>
          <w:rFonts w:ascii="Calibri" w:hAnsi="Calibri" w:cs="Calibri"/>
          <w:b/>
          <w:bCs/>
          <w:noProof/>
          <w:szCs w:val="24"/>
        </w:rPr>
        <w:t>141</w:t>
      </w:r>
      <w:r w:rsidRPr="007548E9">
        <w:rPr>
          <w:rFonts w:ascii="Calibri" w:hAnsi="Calibri" w:cs="Calibri"/>
          <w:noProof/>
          <w:szCs w:val="24"/>
        </w:rPr>
        <w:t>, 3504–3509 (2013).</w:t>
      </w:r>
    </w:p>
    <w:p w14:paraId="4A4EF078"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12.</w:t>
      </w:r>
      <w:r w:rsidRPr="007548E9">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7548E9">
        <w:rPr>
          <w:rFonts w:ascii="Calibri" w:hAnsi="Calibri" w:cs="Calibri"/>
          <w:i/>
          <w:iCs/>
          <w:noProof/>
          <w:szCs w:val="24"/>
        </w:rPr>
        <w:t>Comput. Electron. Agric.</w:t>
      </w:r>
      <w:r w:rsidRPr="007548E9">
        <w:rPr>
          <w:rFonts w:ascii="Calibri" w:hAnsi="Calibri" w:cs="Calibri"/>
          <w:noProof/>
          <w:szCs w:val="24"/>
        </w:rPr>
        <w:t xml:space="preserve"> </w:t>
      </w:r>
      <w:r w:rsidRPr="007548E9">
        <w:rPr>
          <w:rFonts w:ascii="Calibri" w:hAnsi="Calibri" w:cs="Calibri"/>
          <w:b/>
          <w:bCs/>
          <w:noProof/>
          <w:szCs w:val="24"/>
        </w:rPr>
        <w:t>121</w:t>
      </w:r>
      <w:r w:rsidRPr="007548E9">
        <w:rPr>
          <w:rFonts w:ascii="Calibri" w:hAnsi="Calibri" w:cs="Calibri"/>
          <w:noProof/>
          <w:szCs w:val="24"/>
        </w:rPr>
        <w:t>, 101–107 (2016).</w:t>
      </w:r>
    </w:p>
    <w:p w14:paraId="516C0CA0"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13.</w:t>
      </w:r>
      <w:r w:rsidRPr="007548E9">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7548E9">
        <w:rPr>
          <w:rFonts w:ascii="Calibri" w:hAnsi="Calibri" w:cs="Calibri"/>
          <w:i/>
          <w:iCs/>
          <w:noProof/>
          <w:szCs w:val="24"/>
        </w:rPr>
        <w:t>J. Anal. Test.</w:t>
      </w:r>
      <w:r w:rsidRPr="007548E9">
        <w:rPr>
          <w:rFonts w:ascii="Calibri" w:hAnsi="Calibri" w:cs="Calibri"/>
          <w:noProof/>
          <w:szCs w:val="24"/>
        </w:rPr>
        <w:t xml:space="preserve"> </w:t>
      </w:r>
      <w:r w:rsidRPr="007548E9">
        <w:rPr>
          <w:rFonts w:ascii="Calibri" w:hAnsi="Calibri" w:cs="Calibri"/>
          <w:b/>
          <w:bCs/>
          <w:noProof/>
          <w:szCs w:val="24"/>
        </w:rPr>
        <w:t>2</w:t>
      </w:r>
      <w:r w:rsidRPr="007548E9">
        <w:rPr>
          <w:rFonts w:ascii="Calibri" w:hAnsi="Calibri" w:cs="Calibri"/>
          <w:noProof/>
          <w:szCs w:val="24"/>
        </w:rPr>
        <w:t>, 138–148 (2018).</w:t>
      </w:r>
    </w:p>
    <w:p w14:paraId="392D3895"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14.</w:t>
      </w:r>
      <w:r w:rsidRPr="007548E9">
        <w:rPr>
          <w:rFonts w:ascii="Calibri" w:hAnsi="Calibri" w:cs="Calibri"/>
          <w:noProof/>
          <w:szCs w:val="24"/>
        </w:rPr>
        <w:tab/>
        <w:t xml:space="preserve">Wadood, S. A., Boli, G., Xiaowen, Z., Hussain, I. &amp; Yimin, W. Recent development in the application of analytical techniques for the traceability and authenticity of food of plant origin. </w:t>
      </w:r>
      <w:r w:rsidRPr="007548E9">
        <w:rPr>
          <w:rFonts w:ascii="Calibri" w:hAnsi="Calibri" w:cs="Calibri"/>
          <w:i/>
          <w:iCs/>
          <w:noProof/>
          <w:szCs w:val="24"/>
        </w:rPr>
        <w:t>Microchem. J.</w:t>
      </w:r>
      <w:r w:rsidRPr="007548E9">
        <w:rPr>
          <w:rFonts w:ascii="Calibri" w:hAnsi="Calibri" w:cs="Calibri"/>
          <w:noProof/>
          <w:szCs w:val="24"/>
        </w:rPr>
        <w:t xml:space="preserve"> </w:t>
      </w:r>
      <w:r w:rsidRPr="007548E9">
        <w:rPr>
          <w:rFonts w:ascii="Calibri" w:hAnsi="Calibri" w:cs="Calibri"/>
          <w:b/>
          <w:bCs/>
          <w:noProof/>
          <w:szCs w:val="24"/>
        </w:rPr>
        <w:t>152</w:t>
      </w:r>
      <w:r w:rsidRPr="007548E9">
        <w:rPr>
          <w:rFonts w:ascii="Calibri" w:hAnsi="Calibri" w:cs="Calibri"/>
          <w:noProof/>
          <w:szCs w:val="24"/>
        </w:rPr>
        <w:t>, 104295 (2020).</w:t>
      </w:r>
    </w:p>
    <w:p w14:paraId="16E07988"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15.</w:t>
      </w:r>
      <w:r w:rsidRPr="007548E9">
        <w:rPr>
          <w:rFonts w:ascii="Calibri" w:hAnsi="Calibri" w:cs="Calibri"/>
          <w:noProof/>
          <w:szCs w:val="24"/>
        </w:rPr>
        <w:tab/>
        <w:t xml:space="preserve">Bevilacqua, M. </w:t>
      </w:r>
      <w:r w:rsidRPr="007548E9">
        <w:rPr>
          <w:rFonts w:ascii="Calibri" w:hAnsi="Calibri" w:cs="Calibri"/>
          <w:i/>
          <w:iCs/>
          <w:noProof/>
          <w:szCs w:val="24"/>
        </w:rPr>
        <w:t>et al.</w:t>
      </w:r>
      <w:r w:rsidRPr="007548E9">
        <w:rPr>
          <w:rFonts w:ascii="Calibri" w:hAnsi="Calibri" w:cs="Calibri"/>
          <w:noProof/>
          <w:szCs w:val="24"/>
        </w:rPr>
        <w:t xml:space="preserve"> Recent chemometrics advances for foodomics. </w:t>
      </w:r>
      <w:r w:rsidRPr="007548E9">
        <w:rPr>
          <w:rFonts w:ascii="Calibri" w:hAnsi="Calibri" w:cs="Calibri"/>
          <w:i/>
          <w:iCs/>
          <w:noProof/>
          <w:szCs w:val="24"/>
        </w:rPr>
        <w:t>TrAC Trends Anal. Chem.</w:t>
      </w:r>
      <w:r w:rsidRPr="007548E9">
        <w:rPr>
          <w:rFonts w:ascii="Calibri" w:hAnsi="Calibri" w:cs="Calibri"/>
          <w:noProof/>
          <w:szCs w:val="24"/>
        </w:rPr>
        <w:t xml:space="preserve"> </w:t>
      </w:r>
      <w:r w:rsidRPr="007548E9">
        <w:rPr>
          <w:rFonts w:ascii="Calibri" w:hAnsi="Calibri" w:cs="Calibri"/>
          <w:b/>
          <w:bCs/>
          <w:noProof/>
          <w:szCs w:val="24"/>
        </w:rPr>
        <w:t>96</w:t>
      </w:r>
      <w:r w:rsidRPr="007548E9">
        <w:rPr>
          <w:rFonts w:ascii="Calibri" w:hAnsi="Calibri" w:cs="Calibri"/>
          <w:noProof/>
          <w:szCs w:val="24"/>
        </w:rPr>
        <w:t>, 42–51 (2017).</w:t>
      </w:r>
    </w:p>
    <w:p w14:paraId="3CA3223C"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16.</w:t>
      </w:r>
      <w:r w:rsidRPr="007548E9">
        <w:rPr>
          <w:rFonts w:ascii="Calibri" w:hAnsi="Calibri" w:cs="Calibri"/>
          <w:noProof/>
          <w:szCs w:val="24"/>
        </w:rPr>
        <w:tab/>
        <w:t xml:space="preserve">Maione, C. &amp; Barbosa, R. M. Recent applications of multivariate data analysis methods in the authentication of rice and the most analyzed parameters: A review. </w:t>
      </w:r>
      <w:r w:rsidRPr="007548E9">
        <w:rPr>
          <w:rFonts w:ascii="Calibri" w:hAnsi="Calibri" w:cs="Calibri"/>
          <w:i/>
          <w:iCs/>
          <w:noProof/>
          <w:szCs w:val="24"/>
        </w:rPr>
        <w:t>Crit. Rev. Food Sci. Nutr.</w:t>
      </w:r>
      <w:r w:rsidRPr="007548E9">
        <w:rPr>
          <w:rFonts w:ascii="Calibri" w:hAnsi="Calibri" w:cs="Calibri"/>
          <w:noProof/>
          <w:szCs w:val="24"/>
        </w:rPr>
        <w:t xml:space="preserve"> </w:t>
      </w:r>
      <w:r w:rsidRPr="007548E9">
        <w:rPr>
          <w:rFonts w:ascii="Calibri" w:hAnsi="Calibri" w:cs="Calibri"/>
          <w:b/>
          <w:bCs/>
          <w:noProof/>
          <w:szCs w:val="24"/>
        </w:rPr>
        <w:t>8398</w:t>
      </w:r>
      <w:r w:rsidRPr="007548E9">
        <w:rPr>
          <w:rFonts w:ascii="Calibri" w:hAnsi="Calibri" w:cs="Calibri"/>
          <w:noProof/>
          <w:szCs w:val="24"/>
        </w:rPr>
        <w:t>, 1–12 (2018).</w:t>
      </w:r>
    </w:p>
    <w:p w14:paraId="59652ABE"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17.</w:t>
      </w:r>
      <w:r w:rsidRPr="007548E9">
        <w:rPr>
          <w:rFonts w:ascii="Calibri" w:hAnsi="Calibri" w:cs="Calibri"/>
          <w:noProof/>
          <w:szCs w:val="24"/>
        </w:rPr>
        <w:tab/>
        <w:t xml:space="preserve">Jiménez-Carvelo, A. M., González-Casado, A., Bagur-González, M. G. &amp; Cuadros-Rodríguez, L. </w:t>
      </w:r>
      <w:r w:rsidRPr="007548E9">
        <w:rPr>
          <w:rFonts w:ascii="Calibri" w:hAnsi="Calibri" w:cs="Calibri"/>
          <w:i/>
          <w:iCs/>
          <w:noProof/>
          <w:szCs w:val="24"/>
        </w:rPr>
        <w:t>Alternative data mining/machine learning methods for the analytical evaluation of food quality and authenticity – A review</w:t>
      </w:r>
      <w:r w:rsidRPr="007548E9">
        <w:rPr>
          <w:rFonts w:ascii="Calibri" w:hAnsi="Calibri" w:cs="Calibri"/>
          <w:noProof/>
          <w:szCs w:val="24"/>
        </w:rPr>
        <w:t xml:space="preserve">. </w:t>
      </w:r>
      <w:r w:rsidRPr="007548E9">
        <w:rPr>
          <w:rFonts w:ascii="Calibri" w:hAnsi="Calibri" w:cs="Calibri"/>
          <w:i/>
          <w:iCs/>
          <w:noProof/>
          <w:szCs w:val="24"/>
        </w:rPr>
        <w:t>Food Research International</w:t>
      </w:r>
      <w:r w:rsidRPr="007548E9">
        <w:rPr>
          <w:rFonts w:ascii="Calibri" w:hAnsi="Calibri" w:cs="Calibri"/>
          <w:noProof/>
          <w:szCs w:val="24"/>
        </w:rPr>
        <w:t xml:space="preserve"> </w:t>
      </w:r>
      <w:r w:rsidRPr="007548E9">
        <w:rPr>
          <w:rFonts w:ascii="Calibri" w:hAnsi="Calibri" w:cs="Calibri"/>
          <w:b/>
          <w:bCs/>
          <w:noProof/>
          <w:szCs w:val="24"/>
        </w:rPr>
        <w:t>122</w:t>
      </w:r>
      <w:r w:rsidRPr="007548E9">
        <w:rPr>
          <w:rFonts w:ascii="Calibri" w:hAnsi="Calibri" w:cs="Calibri"/>
          <w:noProof/>
          <w:szCs w:val="24"/>
        </w:rPr>
        <w:t>, (Elsevier Ltd, 2019).</w:t>
      </w:r>
    </w:p>
    <w:p w14:paraId="192597CA"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18.</w:t>
      </w:r>
      <w:r w:rsidRPr="007548E9">
        <w:rPr>
          <w:rFonts w:ascii="Calibri" w:hAnsi="Calibri" w:cs="Calibri"/>
          <w:noProof/>
          <w:szCs w:val="24"/>
        </w:rPr>
        <w:tab/>
        <w:t xml:space="preserve">Cutler, D. R. </w:t>
      </w:r>
      <w:r w:rsidRPr="007548E9">
        <w:rPr>
          <w:rFonts w:ascii="Calibri" w:hAnsi="Calibri" w:cs="Calibri"/>
          <w:i/>
          <w:iCs/>
          <w:noProof/>
          <w:szCs w:val="24"/>
        </w:rPr>
        <w:t>et al.</w:t>
      </w:r>
      <w:r w:rsidRPr="007548E9">
        <w:rPr>
          <w:rFonts w:ascii="Calibri" w:hAnsi="Calibri" w:cs="Calibri"/>
          <w:noProof/>
          <w:szCs w:val="24"/>
        </w:rPr>
        <w:t xml:space="preserve"> RANDOM FORESTS FOR CLASSIFICATION IN ECOLOGY. </w:t>
      </w:r>
      <w:r w:rsidRPr="007548E9">
        <w:rPr>
          <w:rFonts w:ascii="Calibri" w:hAnsi="Calibri" w:cs="Calibri"/>
          <w:i/>
          <w:iCs/>
          <w:noProof/>
          <w:szCs w:val="24"/>
        </w:rPr>
        <w:t>Ecology</w:t>
      </w:r>
      <w:r w:rsidRPr="007548E9">
        <w:rPr>
          <w:rFonts w:ascii="Calibri" w:hAnsi="Calibri" w:cs="Calibri"/>
          <w:noProof/>
          <w:szCs w:val="24"/>
        </w:rPr>
        <w:t xml:space="preserve"> </w:t>
      </w:r>
      <w:r w:rsidRPr="007548E9">
        <w:rPr>
          <w:rFonts w:ascii="Calibri" w:hAnsi="Calibri" w:cs="Calibri"/>
          <w:b/>
          <w:bCs/>
          <w:noProof/>
          <w:szCs w:val="24"/>
        </w:rPr>
        <w:t>88</w:t>
      </w:r>
      <w:r w:rsidRPr="007548E9">
        <w:rPr>
          <w:rFonts w:ascii="Calibri" w:hAnsi="Calibri" w:cs="Calibri"/>
          <w:noProof/>
          <w:szCs w:val="24"/>
        </w:rPr>
        <w:t>, 2783–2792 (2007).</w:t>
      </w:r>
    </w:p>
    <w:p w14:paraId="523CCEEA"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lastRenderedPageBreak/>
        <w:t>19.</w:t>
      </w:r>
      <w:r w:rsidRPr="007548E9">
        <w:rPr>
          <w:rFonts w:ascii="Calibri" w:hAnsi="Calibri" w:cs="Calibri"/>
          <w:noProof/>
          <w:szCs w:val="24"/>
        </w:rPr>
        <w:tab/>
        <w:t xml:space="preserve">Hu, W. Identifying predictive markers of chemosensitivity of breast cancer with random forests. </w:t>
      </w:r>
      <w:r w:rsidRPr="007548E9">
        <w:rPr>
          <w:rFonts w:ascii="Calibri" w:hAnsi="Calibri" w:cs="Calibri"/>
          <w:i/>
          <w:iCs/>
          <w:noProof/>
          <w:szCs w:val="24"/>
        </w:rPr>
        <w:t>J. Biomed. Sci. Eng.</w:t>
      </w:r>
      <w:r w:rsidRPr="007548E9">
        <w:rPr>
          <w:rFonts w:ascii="Calibri" w:hAnsi="Calibri" w:cs="Calibri"/>
          <w:noProof/>
          <w:szCs w:val="24"/>
        </w:rPr>
        <w:t xml:space="preserve"> </w:t>
      </w:r>
      <w:r w:rsidRPr="007548E9">
        <w:rPr>
          <w:rFonts w:ascii="Calibri" w:hAnsi="Calibri" w:cs="Calibri"/>
          <w:b/>
          <w:bCs/>
          <w:noProof/>
          <w:szCs w:val="24"/>
        </w:rPr>
        <w:t>3</w:t>
      </w:r>
      <w:r w:rsidRPr="007548E9">
        <w:rPr>
          <w:rFonts w:ascii="Calibri" w:hAnsi="Calibri" w:cs="Calibri"/>
          <w:noProof/>
          <w:szCs w:val="24"/>
        </w:rPr>
        <w:t>, (2010).</w:t>
      </w:r>
    </w:p>
    <w:p w14:paraId="01DAB922"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20.</w:t>
      </w:r>
      <w:r w:rsidRPr="007548E9">
        <w:rPr>
          <w:rFonts w:ascii="Calibri" w:hAnsi="Calibri" w:cs="Calibri"/>
          <w:noProof/>
          <w:szCs w:val="24"/>
        </w:rPr>
        <w:tab/>
        <w:t xml:space="preserve">Ram, M., Najafi, A. &amp; Shakeri, M. T. Classification and Biomarker Genes Selection for Cancer Gene Expression Data Using  Random Forest. </w:t>
      </w:r>
      <w:r w:rsidRPr="007548E9">
        <w:rPr>
          <w:rFonts w:ascii="Calibri" w:hAnsi="Calibri" w:cs="Calibri"/>
          <w:i/>
          <w:iCs/>
          <w:noProof/>
          <w:szCs w:val="24"/>
        </w:rPr>
        <w:t>Iran. J. Pathol.</w:t>
      </w:r>
      <w:r w:rsidRPr="007548E9">
        <w:rPr>
          <w:rFonts w:ascii="Calibri" w:hAnsi="Calibri" w:cs="Calibri"/>
          <w:noProof/>
          <w:szCs w:val="24"/>
        </w:rPr>
        <w:t xml:space="preserve"> </w:t>
      </w:r>
      <w:r w:rsidRPr="007548E9">
        <w:rPr>
          <w:rFonts w:ascii="Calibri" w:hAnsi="Calibri" w:cs="Calibri"/>
          <w:b/>
          <w:bCs/>
          <w:noProof/>
          <w:szCs w:val="24"/>
        </w:rPr>
        <w:t>12</w:t>
      </w:r>
      <w:r w:rsidRPr="007548E9">
        <w:rPr>
          <w:rFonts w:ascii="Calibri" w:hAnsi="Calibri" w:cs="Calibri"/>
          <w:noProof/>
          <w:szCs w:val="24"/>
        </w:rPr>
        <w:t>, 339–347 (2017).</w:t>
      </w:r>
    </w:p>
    <w:p w14:paraId="3EFD03D3"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21.</w:t>
      </w:r>
      <w:r w:rsidRPr="007548E9">
        <w:rPr>
          <w:rFonts w:ascii="Calibri" w:hAnsi="Calibri" w:cs="Calibri"/>
          <w:noProof/>
          <w:szCs w:val="24"/>
        </w:rPr>
        <w:tab/>
        <w:t xml:space="preserve">Gao, D., Zhang, Y. &amp; Zhao, Y. Random forest algorithm for classification of multiwavelength data. </w:t>
      </w:r>
      <w:r w:rsidRPr="007548E9">
        <w:rPr>
          <w:rFonts w:ascii="Calibri" w:hAnsi="Calibri" w:cs="Calibri"/>
          <w:i/>
          <w:iCs/>
          <w:noProof/>
          <w:szCs w:val="24"/>
        </w:rPr>
        <w:t>Res. Astron. Astrophys.</w:t>
      </w:r>
      <w:r w:rsidRPr="007548E9">
        <w:rPr>
          <w:rFonts w:ascii="Calibri" w:hAnsi="Calibri" w:cs="Calibri"/>
          <w:noProof/>
          <w:szCs w:val="24"/>
        </w:rPr>
        <w:t xml:space="preserve"> </w:t>
      </w:r>
      <w:r w:rsidRPr="007548E9">
        <w:rPr>
          <w:rFonts w:ascii="Calibri" w:hAnsi="Calibri" w:cs="Calibri"/>
          <w:b/>
          <w:bCs/>
          <w:noProof/>
          <w:szCs w:val="24"/>
        </w:rPr>
        <w:t>9</w:t>
      </w:r>
      <w:r w:rsidRPr="007548E9">
        <w:rPr>
          <w:rFonts w:ascii="Calibri" w:hAnsi="Calibri" w:cs="Calibri"/>
          <w:noProof/>
          <w:szCs w:val="24"/>
        </w:rPr>
        <w:t>, 220 (2009).</w:t>
      </w:r>
    </w:p>
    <w:p w14:paraId="0B889185"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22.</w:t>
      </w:r>
      <w:r w:rsidRPr="007548E9">
        <w:rPr>
          <w:rFonts w:ascii="Calibri" w:hAnsi="Calibri" w:cs="Calibri"/>
          <w:noProof/>
          <w:szCs w:val="24"/>
        </w:rPr>
        <w:tab/>
        <w:t xml:space="preserve">Boulesteix, A.-L., Janitza, S., Kruppa, J. &amp; König, I. R. Overview of random forest methodology and practical guidance with emphasis on computational biology and bioinformatics. </w:t>
      </w:r>
      <w:r w:rsidRPr="007548E9">
        <w:rPr>
          <w:rFonts w:ascii="Calibri" w:hAnsi="Calibri" w:cs="Calibri"/>
          <w:i/>
          <w:iCs/>
          <w:noProof/>
          <w:szCs w:val="24"/>
        </w:rPr>
        <w:t>WIREs Data Min. Knowl. Discov.</w:t>
      </w:r>
      <w:r w:rsidRPr="007548E9">
        <w:rPr>
          <w:rFonts w:ascii="Calibri" w:hAnsi="Calibri" w:cs="Calibri"/>
          <w:noProof/>
          <w:szCs w:val="24"/>
        </w:rPr>
        <w:t xml:space="preserve"> </w:t>
      </w:r>
      <w:r w:rsidRPr="007548E9">
        <w:rPr>
          <w:rFonts w:ascii="Calibri" w:hAnsi="Calibri" w:cs="Calibri"/>
          <w:b/>
          <w:bCs/>
          <w:noProof/>
          <w:szCs w:val="24"/>
        </w:rPr>
        <w:t>2</w:t>
      </w:r>
      <w:r w:rsidRPr="007548E9">
        <w:rPr>
          <w:rFonts w:ascii="Calibri" w:hAnsi="Calibri" w:cs="Calibri"/>
          <w:noProof/>
          <w:szCs w:val="24"/>
        </w:rPr>
        <w:t>, 493–507 (2012).</w:t>
      </w:r>
    </w:p>
    <w:p w14:paraId="114359F6"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23.</w:t>
      </w:r>
      <w:r w:rsidRPr="007548E9">
        <w:rPr>
          <w:rFonts w:ascii="Calibri" w:hAnsi="Calibri" w:cs="Calibri"/>
          <w:noProof/>
          <w:szCs w:val="24"/>
        </w:rPr>
        <w:tab/>
        <w:t xml:space="preserve">Gromski, P. S. </w:t>
      </w:r>
      <w:r w:rsidRPr="007548E9">
        <w:rPr>
          <w:rFonts w:ascii="Calibri" w:hAnsi="Calibri" w:cs="Calibri"/>
          <w:i/>
          <w:iCs/>
          <w:noProof/>
          <w:szCs w:val="24"/>
        </w:rPr>
        <w:t>et al.</w:t>
      </w:r>
      <w:r w:rsidRPr="007548E9">
        <w:rPr>
          <w:rFonts w:ascii="Calibri" w:hAnsi="Calibri" w:cs="Calibri"/>
          <w:noProof/>
          <w:szCs w:val="24"/>
        </w:rPr>
        <w:t xml:space="preserve"> A tutorial review: Metabolomics and partial least squares-discriminant analysis - a marriage of convenience or a shotgun wedding. </w:t>
      </w:r>
      <w:r w:rsidRPr="007548E9">
        <w:rPr>
          <w:rFonts w:ascii="Calibri" w:hAnsi="Calibri" w:cs="Calibri"/>
          <w:i/>
          <w:iCs/>
          <w:noProof/>
          <w:szCs w:val="24"/>
        </w:rPr>
        <w:t>Anal. Chim. Acta</w:t>
      </w:r>
      <w:r w:rsidRPr="007548E9">
        <w:rPr>
          <w:rFonts w:ascii="Calibri" w:hAnsi="Calibri" w:cs="Calibri"/>
          <w:noProof/>
          <w:szCs w:val="24"/>
        </w:rPr>
        <w:t xml:space="preserve"> </w:t>
      </w:r>
      <w:r w:rsidRPr="007548E9">
        <w:rPr>
          <w:rFonts w:ascii="Calibri" w:hAnsi="Calibri" w:cs="Calibri"/>
          <w:b/>
          <w:bCs/>
          <w:noProof/>
          <w:szCs w:val="24"/>
        </w:rPr>
        <w:t>879</w:t>
      </w:r>
      <w:r w:rsidRPr="007548E9">
        <w:rPr>
          <w:rFonts w:ascii="Calibri" w:hAnsi="Calibri" w:cs="Calibri"/>
          <w:noProof/>
          <w:szCs w:val="24"/>
        </w:rPr>
        <w:t>, 10–23 (2015).</w:t>
      </w:r>
    </w:p>
    <w:p w14:paraId="5FDEE026"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24.</w:t>
      </w:r>
      <w:r w:rsidRPr="007548E9">
        <w:rPr>
          <w:rFonts w:ascii="Calibri" w:hAnsi="Calibri" w:cs="Calibri"/>
          <w:noProof/>
          <w:szCs w:val="24"/>
        </w:rPr>
        <w:tab/>
        <w:t xml:space="preserve">Devos, O., Ruckebusch, C., Durand, A., Duponchel, L. &amp; Huvenne, J. Chemometrics and Intelligent Laboratory Systems Support vector machines ( SVM ) in near infrared ( NIR ) spectroscopy : Focus on parameters optimization and model interpretation </w:t>
      </w:r>
      <w:r w:rsidRPr="007548E9">
        <w:rPr>
          <w:rFonts w:ascii="Segoe UI Symbol" w:hAnsi="Segoe UI Symbol" w:cs="Segoe UI Symbol"/>
          <w:noProof/>
          <w:szCs w:val="24"/>
        </w:rPr>
        <w:t>☆</w:t>
      </w:r>
      <w:r w:rsidRPr="007548E9">
        <w:rPr>
          <w:rFonts w:ascii="Calibri" w:hAnsi="Calibri" w:cs="Calibri"/>
          <w:noProof/>
          <w:szCs w:val="24"/>
        </w:rPr>
        <w:t xml:space="preserve">. </w:t>
      </w:r>
      <w:r w:rsidRPr="007548E9">
        <w:rPr>
          <w:rFonts w:ascii="Calibri" w:hAnsi="Calibri" w:cs="Calibri"/>
          <w:i/>
          <w:iCs/>
          <w:noProof/>
          <w:szCs w:val="24"/>
        </w:rPr>
        <w:t>Chemom. Intell. Lab. Syst.</w:t>
      </w:r>
      <w:r w:rsidRPr="007548E9">
        <w:rPr>
          <w:rFonts w:ascii="Calibri" w:hAnsi="Calibri" w:cs="Calibri"/>
          <w:noProof/>
          <w:szCs w:val="24"/>
        </w:rPr>
        <w:t xml:space="preserve"> </w:t>
      </w:r>
      <w:r w:rsidRPr="007548E9">
        <w:rPr>
          <w:rFonts w:ascii="Calibri" w:hAnsi="Calibri" w:cs="Calibri"/>
          <w:b/>
          <w:bCs/>
          <w:noProof/>
          <w:szCs w:val="24"/>
        </w:rPr>
        <w:t>96</w:t>
      </w:r>
      <w:r w:rsidRPr="007548E9">
        <w:rPr>
          <w:rFonts w:ascii="Calibri" w:hAnsi="Calibri" w:cs="Calibri"/>
          <w:noProof/>
          <w:szCs w:val="24"/>
        </w:rPr>
        <w:t>, 27–33 (2009).</w:t>
      </w:r>
    </w:p>
    <w:p w14:paraId="0449EAF9"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25.</w:t>
      </w:r>
      <w:r w:rsidRPr="007548E9">
        <w:rPr>
          <w:rFonts w:ascii="Calibri" w:hAnsi="Calibri" w:cs="Calibri"/>
          <w:noProof/>
          <w:szCs w:val="24"/>
        </w:rPr>
        <w:tab/>
        <w:t xml:space="preserve">Richter, B., Rurik, M., Gurk, S., Kohlbacher, O. &amp; Fischer, M. Food monitoring: Screening of the geographical origin of white asparagus using FT-NIR and machine learning. </w:t>
      </w:r>
      <w:r w:rsidRPr="007548E9">
        <w:rPr>
          <w:rFonts w:ascii="Calibri" w:hAnsi="Calibri" w:cs="Calibri"/>
          <w:i/>
          <w:iCs/>
          <w:noProof/>
          <w:szCs w:val="24"/>
        </w:rPr>
        <w:t>Food Control</w:t>
      </w:r>
      <w:r w:rsidRPr="007548E9">
        <w:rPr>
          <w:rFonts w:ascii="Calibri" w:hAnsi="Calibri" w:cs="Calibri"/>
          <w:noProof/>
          <w:szCs w:val="24"/>
        </w:rPr>
        <w:t xml:space="preserve"> </w:t>
      </w:r>
      <w:r w:rsidRPr="007548E9">
        <w:rPr>
          <w:rFonts w:ascii="Calibri" w:hAnsi="Calibri" w:cs="Calibri"/>
          <w:b/>
          <w:bCs/>
          <w:noProof/>
          <w:szCs w:val="24"/>
        </w:rPr>
        <w:t>104</w:t>
      </w:r>
      <w:r w:rsidRPr="007548E9">
        <w:rPr>
          <w:rFonts w:ascii="Calibri" w:hAnsi="Calibri" w:cs="Calibri"/>
          <w:noProof/>
          <w:szCs w:val="24"/>
        </w:rPr>
        <w:t>, 318–325 (2019).</w:t>
      </w:r>
    </w:p>
    <w:p w14:paraId="22C80BC7"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26.</w:t>
      </w:r>
      <w:r w:rsidRPr="007548E9">
        <w:rPr>
          <w:rFonts w:ascii="Calibri" w:hAnsi="Calibri" w:cs="Calibri"/>
          <w:noProof/>
          <w:szCs w:val="24"/>
        </w:rPr>
        <w:tab/>
        <w:t xml:space="preserve">Hopfer, H., Nelson, J., Collins, T. S., Heymann, H. &amp; Ebeler, S. E. The combined impact of vineyard origin and processing winery on the elemental profile of red wines. </w:t>
      </w:r>
      <w:r w:rsidRPr="007548E9">
        <w:rPr>
          <w:rFonts w:ascii="Calibri" w:hAnsi="Calibri" w:cs="Calibri"/>
          <w:i/>
          <w:iCs/>
          <w:noProof/>
          <w:szCs w:val="24"/>
        </w:rPr>
        <w:t>Food Chem.</w:t>
      </w:r>
      <w:r w:rsidRPr="007548E9">
        <w:rPr>
          <w:rFonts w:ascii="Calibri" w:hAnsi="Calibri" w:cs="Calibri"/>
          <w:noProof/>
          <w:szCs w:val="24"/>
        </w:rPr>
        <w:t xml:space="preserve"> </w:t>
      </w:r>
      <w:r w:rsidRPr="007548E9">
        <w:rPr>
          <w:rFonts w:ascii="Calibri" w:hAnsi="Calibri" w:cs="Calibri"/>
          <w:b/>
          <w:bCs/>
          <w:noProof/>
          <w:szCs w:val="24"/>
        </w:rPr>
        <w:t>172</w:t>
      </w:r>
      <w:r w:rsidRPr="007548E9">
        <w:rPr>
          <w:rFonts w:ascii="Calibri" w:hAnsi="Calibri" w:cs="Calibri"/>
          <w:noProof/>
          <w:szCs w:val="24"/>
        </w:rPr>
        <w:t>, 486–496 (2015).</w:t>
      </w:r>
    </w:p>
    <w:p w14:paraId="6F78A968"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27.</w:t>
      </w:r>
      <w:r w:rsidRPr="007548E9">
        <w:rPr>
          <w:rFonts w:ascii="Calibri" w:hAnsi="Calibri" w:cs="Calibri"/>
          <w:noProof/>
          <w:szCs w:val="24"/>
        </w:rPr>
        <w:tab/>
        <w:t xml:space="preserve">Breiman, L. Random Forests. </w:t>
      </w:r>
      <w:r w:rsidRPr="007548E9">
        <w:rPr>
          <w:rFonts w:ascii="Calibri" w:hAnsi="Calibri" w:cs="Calibri"/>
          <w:i/>
          <w:iCs/>
          <w:noProof/>
          <w:szCs w:val="24"/>
        </w:rPr>
        <w:t>Mach. Learn.</w:t>
      </w:r>
      <w:r w:rsidRPr="007548E9">
        <w:rPr>
          <w:rFonts w:ascii="Calibri" w:hAnsi="Calibri" w:cs="Calibri"/>
          <w:noProof/>
          <w:szCs w:val="24"/>
        </w:rPr>
        <w:t xml:space="preserve"> </w:t>
      </w:r>
      <w:r w:rsidRPr="007548E9">
        <w:rPr>
          <w:rFonts w:ascii="Calibri" w:hAnsi="Calibri" w:cs="Calibri"/>
          <w:b/>
          <w:bCs/>
          <w:noProof/>
          <w:szCs w:val="24"/>
        </w:rPr>
        <w:t>45</w:t>
      </w:r>
      <w:r w:rsidRPr="007548E9">
        <w:rPr>
          <w:rFonts w:ascii="Calibri" w:hAnsi="Calibri" w:cs="Calibri"/>
          <w:noProof/>
          <w:szCs w:val="24"/>
        </w:rPr>
        <w:t>, 5–32 (2001).</w:t>
      </w:r>
    </w:p>
    <w:p w14:paraId="0307EC00"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28.</w:t>
      </w:r>
      <w:r w:rsidRPr="007548E9">
        <w:rPr>
          <w:rFonts w:ascii="Calibri" w:hAnsi="Calibri" w:cs="Calibri"/>
          <w:noProof/>
          <w:szCs w:val="24"/>
        </w:rPr>
        <w:tab/>
        <w:t xml:space="preserve">Cortes, C. &amp; Vapnik, V. Support-Vector Networks. </w:t>
      </w:r>
      <w:r w:rsidRPr="007548E9">
        <w:rPr>
          <w:rFonts w:ascii="Calibri" w:hAnsi="Calibri" w:cs="Calibri"/>
          <w:i/>
          <w:iCs/>
          <w:noProof/>
          <w:szCs w:val="24"/>
        </w:rPr>
        <w:t>Mach. Learn.</w:t>
      </w:r>
      <w:r w:rsidRPr="007548E9">
        <w:rPr>
          <w:rFonts w:ascii="Calibri" w:hAnsi="Calibri" w:cs="Calibri"/>
          <w:noProof/>
          <w:szCs w:val="24"/>
        </w:rPr>
        <w:t xml:space="preserve"> </w:t>
      </w:r>
      <w:r w:rsidRPr="007548E9">
        <w:rPr>
          <w:rFonts w:ascii="Calibri" w:hAnsi="Calibri" w:cs="Calibri"/>
          <w:b/>
          <w:bCs/>
          <w:noProof/>
          <w:szCs w:val="24"/>
        </w:rPr>
        <w:t>20</w:t>
      </w:r>
      <w:r w:rsidRPr="007548E9">
        <w:rPr>
          <w:rFonts w:ascii="Calibri" w:hAnsi="Calibri" w:cs="Calibri"/>
          <w:noProof/>
          <w:szCs w:val="24"/>
        </w:rPr>
        <w:t>, 273–297 (1995).</w:t>
      </w:r>
    </w:p>
    <w:p w14:paraId="61F58128"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29.</w:t>
      </w:r>
      <w:r w:rsidRPr="007548E9">
        <w:rPr>
          <w:rFonts w:ascii="Calibri" w:hAnsi="Calibri" w:cs="Calibri"/>
          <w:noProof/>
          <w:szCs w:val="24"/>
        </w:rPr>
        <w:tab/>
        <w:t xml:space="preserve">Urbanowicz, R., Meeker, M., LaCava, W., Olson, R. &amp; Moore, J. Relief-Based Feature Selection: Introduction and Review. </w:t>
      </w:r>
      <w:r w:rsidRPr="007548E9">
        <w:rPr>
          <w:rFonts w:ascii="Calibri" w:hAnsi="Calibri" w:cs="Calibri"/>
          <w:i/>
          <w:iCs/>
          <w:noProof/>
          <w:szCs w:val="24"/>
        </w:rPr>
        <w:t>J. Biomed. Inform.</w:t>
      </w:r>
      <w:r w:rsidRPr="007548E9">
        <w:rPr>
          <w:rFonts w:ascii="Calibri" w:hAnsi="Calibri" w:cs="Calibri"/>
          <w:noProof/>
          <w:szCs w:val="24"/>
        </w:rPr>
        <w:t xml:space="preserve"> </w:t>
      </w:r>
      <w:r w:rsidRPr="007548E9">
        <w:rPr>
          <w:rFonts w:ascii="Calibri" w:hAnsi="Calibri" w:cs="Calibri"/>
          <w:b/>
          <w:bCs/>
          <w:noProof/>
          <w:szCs w:val="24"/>
        </w:rPr>
        <w:t>85</w:t>
      </w:r>
      <w:r w:rsidRPr="007548E9">
        <w:rPr>
          <w:rFonts w:ascii="Calibri" w:hAnsi="Calibri" w:cs="Calibri"/>
          <w:noProof/>
          <w:szCs w:val="24"/>
        </w:rPr>
        <w:t>, (2017).</w:t>
      </w:r>
    </w:p>
    <w:p w14:paraId="2268CE7A"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30.</w:t>
      </w:r>
      <w:r w:rsidRPr="007548E9">
        <w:rPr>
          <w:rFonts w:ascii="Calibri" w:hAnsi="Calibri" w:cs="Calibri"/>
          <w:noProof/>
          <w:szCs w:val="24"/>
        </w:rPr>
        <w:tab/>
        <w:t xml:space="preserve">Dietterich, T. Machine Learning Research: Four Current Directions. </w:t>
      </w:r>
      <w:r w:rsidRPr="007548E9">
        <w:rPr>
          <w:rFonts w:ascii="Calibri" w:hAnsi="Calibri" w:cs="Calibri"/>
          <w:i/>
          <w:iCs/>
          <w:noProof/>
          <w:szCs w:val="24"/>
        </w:rPr>
        <w:t>AI Mag.</w:t>
      </w:r>
      <w:r w:rsidRPr="007548E9">
        <w:rPr>
          <w:rFonts w:ascii="Calibri" w:hAnsi="Calibri" w:cs="Calibri"/>
          <w:noProof/>
          <w:szCs w:val="24"/>
        </w:rPr>
        <w:t xml:space="preserve"> </w:t>
      </w:r>
      <w:r w:rsidRPr="007548E9">
        <w:rPr>
          <w:rFonts w:ascii="Calibri" w:hAnsi="Calibri" w:cs="Calibri"/>
          <w:b/>
          <w:bCs/>
          <w:noProof/>
          <w:szCs w:val="24"/>
        </w:rPr>
        <w:t>18</w:t>
      </w:r>
      <w:r w:rsidRPr="007548E9">
        <w:rPr>
          <w:rFonts w:ascii="Calibri" w:hAnsi="Calibri" w:cs="Calibri"/>
          <w:noProof/>
          <w:szCs w:val="24"/>
        </w:rPr>
        <w:t>, (2000).</w:t>
      </w:r>
    </w:p>
    <w:p w14:paraId="29C5DADD"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31.</w:t>
      </w:r>
      <w:r w:rsidRPr="007548E9">
        <w:rPr>
          <w:rFonts w:ascii="Calibri" w:hAnsi="Calibri" w:cs="Calibri"/>
          <w:noProof/>
          <w:szCs w:val="24"/>
        </w:rPr>
        <w:tab/>
        <w:t xml:space="preserve">Relief-based feature selection: Introduction and review. </w:t>
      </w:r>
      <w:r w:rsidRPr="007548E9">
        <w:rPr>
          <w:rFonts w:ascii="Calibri" w:hAnsi="Calibri" w:cs="Calibri"/>
          <w:i/>
          <w:iCs/>
          <w:noProof/>
          <w:szCs w:val="24"/>
        </w:rPr>
        <w:t>J. Biomed. Inform.</w:t>
      </w:r>
      <w:r w:rsidRPr="007548E9">
        <w:rPr>
          <w:rFonts w:ascii="Calibri" w:hAnsi="Calibri" w:cs="Calibri"/>
          <w:noProof/>
          <w:szCs w:val="24"/>
        </w:rPr>
        <w:t xml:space="preserve"> </w:t>
      </w:r>
      <w:r w:rsidRPr="007548E9">
        <w:rPr>
          <w:rFonts w:ascii="Calibri" w:hAnsi="Calibri" w:cs="Calibri"/>
          <w:b/>
          <w:bCs/>
          <w:noProof/>
          <w:szCs w:val="24"/>
        </w:rPr>
        <w:t>85</w:t>
      </w:r>
      <w:r w:rsidRPr="007548E9">
        <w:rPr>
          <w:rFonts w:ascii="Calibri" w:hAnsi="Calibri" w:cs="Calibri"/>
          <w:noProof/>
          <w:szCs w:val="24"/>
        </w:rPr>
        <w:t>, 189–203 (2018).</w:t>
      </w:r>
    </w:p>
    <w:p w14:paraId="266A2122"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32.</w:t>
      </w:r>
      <w:r w:rsidRPr="007548E9">
        <w:rPr>
          <w:rFonts w:ascii="Calibri" w:hAnsi="Calibri" w:cs="Calibri"/>
          <w:noProof/>
          <w:szCs w:val="24"/>
        </w:rPr>
        <w:tab/>
        <w:t xml:space="preserve">Data Handling in Science and Technology. in </w:t>
      </w:r>
      <w:r w:rsidRPr="007548E9">
        <w:rPr>
          <w:rFonts w:ascii="Calibri" w:hAnsi="Calibri" w:cs="Calibri"/>
          <w:i/>
          <w:iCs/>
          <w:noProof/>
          <w:szCs w:val="24"/>
        </w:rPr>
        <w:t>Wavelets in Chemistry</w:t>
      </w:r>
      <w:r w:rsidRPr="007548E9">
        <w:rPr>
          <w:rFonts w:ascii="Calibri" w:hAnsi="Calibri" w:cs="Calibri"/>
          <w:noProof/>
          <w:szCs w:val="24"/>
        </w:rPr>
        <w:t xml:space="preserve"> (ed. Walczak, B.) </w:t>
      </w:r>
      <w:r w:rsidRPr="007548E9">
        <w:rPr>
          <w:rFonts w:ascii="Calibri" w:hAnsi="Calibri" w:cs="Calibri"/>
          <w:b/>
          <w:bCs/>
          <w:noProof/>
          <w:szCs w:val="24"/>
        </w:rPr>
        <w:t>22</w:t>
      </w:r>
      <w:r w:rsidRPr="007548E9">
        <w:rPr>
          <w:rFonts w:ascii="Calibri" w:hAnsi="Calibri" w:cs="Calibri"/>
          <w:noProof/>
          <w:szCs w:val="24"/>
        </w:rPr>
        <w:t>, ii (Elsevier, 2000).</w:t>
      </w:r>
    </w:p>
    <w:p w14:paraId="5085EED1"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33.</w:t>
      </w:r>
      <w:r w:rsidRPr="007548E9">
        <w:rPr>
          <w:rFonts w:ascii="Calibri" w:hAnsi="Calibri" w:cs="Calibri"/>
          <w:noProof/>
          <w:szCs w:val="24"/>
        </w:rPr>
        <w:tab/>
        <w:t xml:space="preserve">Krstajic, D., Buturovic, L. J., Leahy, D. E. &amp; Thomas, S. Cross-validation pitfalls when selecting and assessing regression and classification models. </w:t>
      </w:r>
      <w:r w:rsidRPr="007548E9">
        <w:rPr>
          <w:rFonts w:ascii="Calibri" w:hAnsi="Calibri" w:cs="Calibri"/>
          <w:i/>
          <w:iCs/>
          <w:noProof/>
          <w:szCs w:val="24"/>
        </w:rPr>
        <w:t>J. Cheminform.</w:t>
      </w:r>
      <w:r w:rsidRPr="007548E9">
        <w:rPr>
          <w:rFonts w:ascii="Calibri" w:hAnsi="Calibri" w:cs="Calibri"/>
          <w:noProof/>
          <w:szCs w:val="24"/>
        </w:rPr>
        <w:t xml:space="preserve"> </w:t>
      </w:r>
      <w:r w:rsidRPr="007548E9">
        <w:rPr>
          <w:rFonts w:ascii="Calibri" w:hAnsi="Calibri" w:cs="Calibri"/>
          <w:b/>
          <w:bCs/>
          <w:noProof/>
          <w:szCs w:val="24"/>
        </w:rPr>
        <w:t>6</w:t>
      </w:r>
      <w:r w:rsidRPr="007548E9">
        <w:rPr>
          <w:rFonts w:ascii="Calibri" w:hAnsi="Calibri" w:cs="Calibri"/>
          <w:noProof/>
          <w:szCs w:val="24"/>
        </w:rPr>
        <w:t>, 10 (2014).</w:t>
      </w:r>
    </w:p>
    <w:p w14:paraId="3D279D1F"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34.</w:t>
      </w:r>
      <w:r w:rsidRPr="007548E9">
        <w:rPr>
          <w:rFonts w:ascii="Calibri" w:hAnsi="Calibri" w:cs="Calibri"/>
          <w:noProof/>
          <w:szCs w:val="24"/>
        </w:rPr>
        <w:tab/>
        <w:t>Wickham, H., François, R., Henry, L. &amp; Müller, K. dplyr: A Grammar of Data Manipulation. (2019).</w:t>
      </w:r>
    </w:p>
    <w:p w14:paraId="33C375E5"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35.</w:t>
      </w:r>
      <w:r w:rsidRPr="007548E9">
        <w:rPr>
          <w:rFonts w:ascii="Calibri" w:hAnsi="Calibri" w:cs="Calibri"/>
          <w:noProof/>
          <w:szCs w:val="24"/>
        </w:rPr>
        <w:tab/>
        <w:t>Mundt, A. K. and F. factoextra: Extract and Visualize the Results of Multivariate Data Analyses. (2017).</w:t>
      </w:r>
    </w:p>
    <w:p w14:paraId="6C8E9E8A"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lastRenderedPageBreak/>
        <w:t>36.</w:t>
      </w:r>
      <w:r w:rsidRPr="007548E9">
        <w:rPr>
          <w:rFonts w:ascii="Calibri" w:hAnsi="Calibri" w:cs="Calibri"/>
          <w:noProof/>
          <w:szCs w:val="24"/>
        </w:rPr>
        <w:tab/>
        <w:t xml:space="preserve">Pedregosa, F. </w:t>
      </w:r>
      <w:r w:rsidRPr="007548E9">
        <w:rPr>
          <w:rFonts w:ascii="Calibri" w:hAnsi="Calibri" w:cs="Calibri"/>
          <w:i/>
          <w:iCs/>
          <w:noProof/>
          <w:szCs w:val="24"/>
        </w:rPr>
        <w:t>et al.</w:t>
      </w:r>
      <w:r w:rsidRPr="007548E9">
        <w:rPr>
          <w:rFonts w:ascii="Calibri" w:hAnsi="Calibri" w:cs="Calibri"/>
          <w:noProof/>
          <w:szCs w:val="24"/>
        </w:rPr>
        <w:t xml:space="preserve"> Scikit-learn: Machine Learning in {P}ython. </w:t>
      </w:r>
      <w:r w:rsidRPr="007548E9">
        <w:rPr>
          <w:rFonts w:ascii="Calibri" w:hAnsi="Calibri" w:cs="Calibri"/>
          <w:i/>
          <w:iCs/>
          <w:noProof/>
          <w:szCs w:val="24"/>
        </w:rPr>
        <w:t>J. Mach. Learn. Res.</w:t>
      </w:r>
      <w:r w:rsidRPr="007548E9">
        <w:rPr>
          <w:rFonts w:ascii="Calibri" w:hAnsi="Calibri" w:cs="Calibri"/>
          <w:noProof/>
          <w:szCs w:val="24"/>
        </w:rPr>
        <w:t xml:space="preserve"> </w:t>
      </w:r>
      <w:r w:rsidRPr="007548E9">
        <w:rPr>
          <w:rFonts w:ascii="Calibri" w:hAnsi="Calibri" w:cs="Calibri"/>
          <w:b/>
          <w:bCs/>
          <w:noProof/>
          <w:szCs w:val="24"/>
        </w:rPr>
        <w:t>12</w:t>
      </w:r>
      <w:r w:rsidRPr="007548E9">
        <w:rPr>
          <w:rFonts w:ascii="Calibri" w:hAnsi="Calibri" w:cs="Calibri"/>
          <w:noProof/>
          <w:szCs w:val="24"/>
        </w:rPr>
        <w:t>, 2825–2830 (2011).</w:t>
      </w:r>
    </w:p>
    <w:p w14:paraId="366517DC"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37.</w:t>
      </w:r>
      <w:r w:rsidRPr="007548E9">
        <w:rPr>
          <w:rFonts w:ascii="Calibri" w:hAnsi="Calibri" w:cs="Calibri"/>
          <w:noProof/>
          <w:szCs w:val="24"/>
        </w:rPr>
        <w:tab/>
        <w:t xml:space="preserve">Urbanowicz, R. J., Olson, R. S., Schmitt, P., Meeker, M. &amp; Moore, J. H. Benchmarking relief-based feature selection methods for bioinformatics data mining. </w:t>
      </w:r>
      <w:r w:rsidRPr="007548E9">
        <w:rPr>
          <w:rFonts w:ascii="Calibri" w:hAnsi="Calibri" w:cs="Calibri"/>
          <w:i/>
          <w:iCs/>
          <w:noProof/>
          <w:szCs w:val="24"/>
        </w:rPr>
        <w:t>J. Biomed. Inform.</w:t>
      </w:r>
      <w:r w:rsidRPr="007548E9">
        <w:rPr>
          <w:rFonts w:ascii="Calibri" w:hAnsi="Calibri" w:cs="Calibri"/>
          <w:noProof/>
          <w:szCs w:val="24"/>
        </w:rPr>
        <w:t xml:space="preserve"> </w:t>
      </w:r>
      <w:r w:rsidRPr="007548E9">
        <w:rPr>
          <w:rFonts w:ascii="Calibri" w:hAnsi="Calibri" w:cs="Calibri"/>
          <w:b/>
          <w:bCs/>
          <w:noProof/>
          <w:szCs w:val="24"/>
        </w:rPr>
        <w:t>85</w:t>
      </w:r>
      <w:r w:rsidRPr="007548E9">
        <w:rPr>
          <w:rFonts w:ascii="Calibri" w:hAnsi="Calibri" w:cs="Calibri"/>
          <w:noProof/>
          <w:szCs w:val="24"/>
        </w:rPr>
        <w:t>, 168–188 (2018).</w:t>
      </w:r>
    </w:p>
    <w:p w14:paraId="5F5112FC"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38.</w:t>
      </w:r>
      <w:r w:rsidRPr="007548E9">
        <w:rPr>
          <w:rFonts w:ascii="Calibri" w:hAnsi="Calibri" w:cs="Calibri"/>
          <w:noProof/>
          <w:szCs w:val="24"/>
        </w:rPr>
        <w:tab/>
        <w:t xml:space="preserve">Walt, S. van der, Colbert, S. C. &amp; Varoquaux, G. The NumPy Array: A Structure for Efficient Numerical Computation. </w:t>
      </w:r>
      <w:r w:rsidRPr="007548E9">
        <w:rPr>
          <w:rFonts w:ascii="Calibri" w:hAnsi="Calibri" w:cs="Calibri"/>
          <w:i/>
          <w:iCs/>
          <w:noProof/>
          <w:szCs w:val="24"/>
        </w:rPr>
        <w:t>Comput. Sci. Eng.</w:t>
      </w:r>
      <w:r w:rsidRPr="007548E9">
        <w:rPr>
          <w:rFonts w:ascii="Calibri" w:hAnsi="Calibri" w:cs="Calibri"/>
          <w:noProof/>
          <w:szCs w:val="24"/>
        </w:rPr>
        <w:t xml:space="preserve"> </w:t>
      </w:r>
      <w:r w:rsidRPr="007548E9">
        <w:rPr>
          <w:rFonts w:ascii="Calibri" w:hAnsi="Calibri" w:cs="Calibri"/>
          <w:b/>
          <w:bCs/>
          <w:noProof/>
          <w:szCs w:val="24"/>
        </w:rPr>
        <w:t>13</w:t>
      </w:r>
      <w:r w:rsidRPr="007548E9">
        <w:rPr>
          <w:rFonts w:ascii="Calibri" w:hAnsi="Calibri" w:cs="Calibri"/>
          <w:noProof/>
          <w:szCs w:val="24"/>
        </w:rPr>
        <w:t>, 22–30 (2011).</w:t>
      </w:r>
    </w:p>
    <w:p w14:paraId="44523300"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39.</w:t>
      </w:r>
      <w:r w:rsidRPr="007548E9">
        <w:rPr>
          <w:rFonts w:ascii="Calibri" w:hAnsi="Calibri" w:cs="Calibri"/>
          <w:noProof/>
          <w:szCs w:val="24"/>
        </w:rPr>
        <w:tab/>
        <w:t xml:space="preserve">McKinney, W. Data Structures for Statistical Computing in Python. in </w:t>
      </w:r>
      <w:r w:rsidRPr="007548E9">
        <w:rPr>
          <w:rFonts w:ascii="Calibri" w:hAnsi="Calibri" w:cs="Calibri"/>
          <w:i/>
          <w:iCs/>
          <w:noProof/>
          <w:szCs w:val="24"/>
        </w:rPr>
        <w:t>Proceedings of the 9th Python in Science Conference</w:t>
      </w:r>
      <w:r w:rsidRPr="007548E9">
        <w:rPr>
          <w:rFonts w:ascii="Calibri" w:hAnsi="Calibri" w:cs="Calibri"/>
          <w:noProof/>
          <w:szCs w:val="24"/>
        </w:rPr>
        <w:t xml:space="preserve"> (eds. van der Walt, S. &amp; Millman, J.) 51–56 (2010).</w:t>
      </w:r>
    </w:p>
    <w:p w14:paraId="207B5E98"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40.</w:t>
      </w:r>
      <w:r w:rsidRPr="007548E9">
        <w:rPr>
          <w:rFonts w:ascii="Calibri" w:hAnsi="Calibri" w:cs="Calibri"/>
          <w:noProof/>
          <w:szCs w:val="24"/>
        </w:rPr>
        <w:tab/>
        <w:t xml:space="preserve">Brereton, R. G. </w:t>
      </w:r>
      <w:r w:rsidRPr="007548E9">
        <w:rPr>
          <w:rFonts w:ascii="Calibri" w:hAnsi="Calibri" w:cs="Calibri"/>
          <w:i/>
          <w:iCs/>
          <w:noProof/>
          <w:szCs w:val="24"/>
        </w:rPr>
        <w:t>et al.</w:t>
      </w:r>
      <w:r w:rsidRPr="007548E9">
        <w:rPr>
          <w:rFonts w:ascii="Calibri" w:hAnsi="Calibri" w:cs="Calibri"/>
          <w:noProof/>
          <w:szCs w:val="24"/>
        </w:rPr>
        <w:t xml:space="preserve"> Chemometrics in analytical chemistry—part I: history, experimental design and data analysis tools. </w:t>
      </w:r>
      <w:r w:rsidRPr="007548E9">
        <w:rPr>
          <w:rFonts w:ascii="Calibri" w:hAnsi="Calibri" w:cs="Calibri"/>
          <w:i/>
          <w:iCs/>
          <w:noProof/>
          <w:szCs w:val="24"/>
        </w:rPr>
        <w:t>Anal. Bioanal. Chem.</w:t>
      </w:r>
      <w:r w:rsidRPr="007548E9">
        <w:rPr>
          <w:rFonts w:ascii="Calibri" w:hAnsi="Calibri" w:cs="Calibri"/>
          <w:noProof/>
          <w:szCs w:val="24"/>
        </w:rPr>
        <w:t xml:space="preserve"> </w:t>
      </w:r>
      <w:r w:rsidRPr="007548E9">
        <w:rPr>
          <w:rFonts w:ascii="Calibri" w:hAnsi="Calibri" w:cs="Calibri"/>
          <w:b/>
          <w:bCs/>
          <w:noProof/>
          <w:szCs w:val="24"/>
        </w:rPr>
        <w:t>409</w:t>
      </w:r>
      <w:r w:rsidRPr="007548E9">
        <w:rPr>
          <w:rFonts w:ascii="Calibri" w:hAnsi="Calibri" w:cs="Calibri"/>
          <w:noProof/>
          <w:szCs w:val="24"/>
        </w:rPr>
        <w:t>, 5891–5899 (2017).</w:t>
      </w:r>
    </w:p>
    <w:p w14:paraId="37E8ADA8"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41.</w:t>
      </w:r>
      <w:r w:rsidRPr="007548E9">
        <w:rPr>
          <w:rFonts w:ascii="Calibri" w:hAnsi="Calibri" w:cs="Calibri"/>
          <w:noProof/>
          <w:szCs w:val="24"/>
        </w:rPr>
        <w:tab/>
        <w:t xml:space="preserve">Filzmoser, P. &amp; Group, F. </w:t>
      </w:r>
      <w:r w:rsidRPr="007548E9">
        <w:rPr>
          <w:rFonts w:ascii="Calibri" w:hAnsi="Calibri" w:cs="Calibri"/>
          <w:i/>
          <w:iCs/>
          <w:noProof/>
          <w:szCs w:val="24"/>
        </w:rPr>
        <w:t>Intro. to multivariate statistical Analysis in Chemometrics</w:t>
      </w:r>
      <w:r w:rsidRPr="007548E9">
        <w:rPr>
          <w:rFonts w:ascii="Calibri" w:hAnsi="Calibri" w:cs="Calibri"/>
          <w:noProof/>
          <w:szCs w:val="24"/>
        </w:rPr>
        <w:t>. (2008).</w:t>
      </w:r>
    </w:p>
    <w:p w14:paraId="745AE7F6"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42.</w:t>
      </w:r>
      <w:r w:rsidRPr="007548E9">
        <w:rPr>
          <w:rFonts w:ascii="Calibri" w:hAnsi="Calibri" w:cs="Calibri"/>
          <w:noProof/>
          <w:szCs w:val="24"/>
        </w:rPr>
        <w:tab/>
        <w:t xml:space="preserve">Grissa, D. </w:t>
      </w:r>
      <w:r w:rsidRPr="007548E9">
        <w:rPr>
          <w:rFonts w:ascii="Calibri" w:hAnsi="Calibri" w:cs="Calibri"/>
          <w:i/>
          <w:iCs/>
          <w:noProof/>
          <w:szCs w:val="24"/>
        </w:rPr>
        <w:t>et al.</w:t>
      </w:r>
      <w:r w:rsidRPr="007548E9">
        <w:rPr>
          <w:rFonts w:ascii="Calibri" w:hAnsi="Calibri" w:cs="Calibri"/>
          <w:noProof/>
          <w:szCs w:val="24"/>
        </w:rPr>
        <w:t xml:space="preserve"> Feature Selection Methods for Early Predictive Biomarker Discovery Using Untargeted  Metabolomic Data. </w:t>
      </w:r>
      <w:r w:rsidRPr="007548E9">
        <w:rPr>
          <w:rFonts w:ascii="Calibri" w:hAnsi="Calibri" w:cs="Calibri"/>
          <w:i/>
          <w:iCs/>
          <w:noProof/>
          <w:szCs w:val="24"/>
        </w:rPr>
        <w:t>Front. Mol. Biosci.</w:t>
      </w:r>
      <w:r w:rsidRPr="007548E9">
        <w:rPr>
          <w:rFonts w:ascii="Calibri" w:hAnsi="Calibri" w:cs="Calibri"/>
          <w:noProof/>
          <w:szCs w:val="24"/>
        </w:rPr>
        <w:t xml:space="preserve"> </w:t>
      </w:r>
      <w:r w:rsidRPr="007548E9">
        <w:rPr>
          <w:rFonts w:ascii="Calibri" w:hAnsi="Calibri" w:cs="Calibri"/>
          <w:b/>
          <w:bCs/>
          <w:noProof/>
          <w:szCs w:val="24"/>
        </w:rPr>
        <w:t>3</w:t>
      </w:r>
      <w:r w:rsidRPr="007548E9">
        <w:rPr>
          <w:rFonts w:ascii="Calibri" w:hAnsi="Calibri" w:cs="Calibri"/>
          <w:noProof/>
          <w:szCs w:val="24"/>
        </w:rPr>
        <w:t>, 30 (2016).</w:t>
      </w:r>
    </w:p>
    <w:p w14:paraId="5E81B1B7"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43.</w:t>
      </w:r>
      <w:r w:rsidRPr="007548E9">
        <w:rPr>
          <w:rFonts w:ascii="Calibri" w:hAnsi="Calibri" w:cs="Calibri"/>
          <w:noProof/>
          <w:szCs w:val="24"/>
        </w:rPr>
        <w:tab/>
        <w:t xml:space="preserve">Ambroise, C. &amp; McLachlan, G. J. Selection bias in gene extraction on the basis of microarray gene-expression data. </w:t>
      </w:r>
      <w:r w:rsidRPr="007548E9">
        <w:rPr>
          <w:rFonts w:ascii="Calibri" w:hAnsi="Calibri" w:cs="Calibri"/>
          <w:i/>
          <w:iCs/>
          <w:noProof/>
          <w:szCs w:val="24"/>
        </w:rPr>
        <w:t>Proc. Natl. Acad. Sci.</w:t>
      </w:r>
      <w:r w:rsidRPr="007548E9">
        <w:rPr>
          <w:rFonts w:ascii="Calibri" w:hAnsi="Calibri" w:cs="Calibri"/>
          <w:noProof/>
          <w:szCs w:val="24"/>
        </w:rPr>
        <w:t xml:space="preserve"> </w:t>
      </w:r>
      <w:r w:rsidRPr="007548E9">
        <w:rPr>
          <w:rFonts w:ascii="Calibri" w:hAnsi="Calibri" w:cs="Calibri"/>
          <w:b/>
          <w:bCs/>
          <w:noProof/>
          <w:szCs w:val="24"/>
        </w:rPr>
        <w:t>99</w:t>
      </w:r>
      <w:r w:rsidRPr="007548E9">
        <w:rPr>
          <w:rFonts w:ascii="Calibri" w:hAnsi="Calibri" w:cs="Calibri"/>
          <w:noProof/>
          <w:szCs w:val="24"/>
        </w:rPr>
        <w:t>, 6562–6566 (2002).</w:t>
      </w:r>
    </w:p>
    <w:p w14:paraId="308BA24E"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44.</w:t>
      </w:r>
      <w:r w:rsidRPr="007548E9">
        <w:rPr>
          <w:rFonts w:ascii="Calibri" w:hAnsi="Calibri" w:cs="Calibri"/>
          <w:noProof/>
          <w:szCs w:val="24"/>
        </w:rPr>
        <w:tab/>
        <w:t>Esbensen, K. H. &amp; Geladi, P. Principles of Proper Validation : use and abuse of re-sampling for validation. 168–187 (2010). doi:10.1002/cem.1310</w:t>
      </w:r>
    </w:p>
    <w:p w14:paraId="77DE6898"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45.</w:t>
      </w:r>
      <w:r w:rsidRPr="007548E9">
        <w:rPr>
          <w:rFonts w:ascii="Calibri" w:hAnsi="Calibri" w:cs="Calibri"/>
          <w:noProof/>
          <w:szCs w:val="24"/>
        </w:rPr>
        <w:tab/>
        <w:t xml:space="preserve">Li, Z., Li, L., Pan, G. &amp; Chen, J. Bioavailability of Cd in a soil-rice system in China: Soil type versus genotype effects. </w:t>
      </w:r>
      <w:r w:rsidRPr="007548E9">
        <w:rPr>
          <w:rFonts w:ascii="Calibri" w:hAnsi="Calibri" w:cs="Calibri"/>
          <w:i/>
          <w:iCs/>
          <w:noProof/>
          <w:szCs w:val="24"/>
        </w:rPr>
        <w:t>Plant Soil</w:t>
      </w:r>
      <w:r w:rsidRPr="007548E9">
        <w:rPr>
          <w:rFonts w:ascii="Calibri" w:hAnsi="Calibri" w:cs="Calibri"/>
          <w:noProof/>
          <w:szCs w:val="24"/>
        </w:rPr>
        <w:t xml:space="preserve"> </w:t>
      </w:r>
      <w:r w:rsidRPr="007548E9">
        <w:rPr>
          <w:rFonts w:ascii="Calibri" w:hAnsi="Calibri" w:cs="Calibri"/>
          <w:b/>
          <w:bCs/>
          <w:noProof/>
          <w:szCs w:val="24"/>
        </w:rPr>
        <w:t>271</w:t>
      </w:r>
      <w:r w:rsidRPr="007548E9">
        <w:rPr>
          <w:rFonts w:ascii="Calibri" w:hAnsi="Calibri" w:cs="Calibri"/>
          <w:noProof/>
          <w:szCs w:val="24"/>
        </w:rPr>
        <w:t>, 165–173 (2005).</w:t>
      </w:r>
    </w:p>
    <w:p w14:paraId="2A5F7C64"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46.</w:t>
      </w:r>
      <w:r w:rsidRPr="007548E9">
        <w:rPr>
          <w:rFonts w:ascii="Calibri" w:hAnsi="Calibri" w:cs="Calibri"/>
          <w:noProof/>
          <w:szCs w:val="24"/>
        </w:rPr>
        <w:tab/>
        <w:t xml:space="preserve">Wang-da, C., Guo-ping, Z., Hai-gen, Y. A. O., Wei, W. U. &amp; Min, X. U. Genotypic and environmental variation in cadmium , chromium , arsenic , nickel , and lead concentrations in rice grains *. </w:t>
      </w:r>
      <w:r w:rsidRPr="007548E9">
        <w:rPr>
          <w:rFonts w:ascii="Calibri" w:hAnsi="Calibri" w:cs="Calibri"/>
          <w:b/>
          <w:bCs/>
          <w:noProof/>
          <w:szCs w:val="24"/>
        </w:rPr>
        <w:t>7</w:t>
      </w:r>
      <w:r w:rsidRPr="007548E9">
        <w:rPr>
          <w:rFonts w:ascii="Calibri" w:hAnsi="Calibri" w:cs="Calibri"/>
          <w:noProof/>
          <w:szCs w:val="24"/>
        </w:rPr>
        <w:t>, 565–571 (2006).</w:t>
      </w:r>
    </w:p>
    <w:p w14:paraId="2C33D4D5"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47.</w:t>
      </w:r>
      <w:r w:rsidRPr="007548E9">
        <w:rPr>
          <w:rFonts w:ascii="Calibri" w:hAnsi="Calibri" w:cs="Calibri"/>
          <w:noProof/>
          <w:szCs w:val="24"/>
        </w:rPr>
        <w:tab/>
        <w:t xml:space="preserve">Chung, I. M. </w:t>
      </w:r>
      <w:r w:rsidRPr="007548E9">
        <w:rPr>
          <w:rFonts w:ascii="Calibri" w:hAnsi="Calibri" w:cs="Calibri"/>
          <w:i/>
          <w:iCs/>
          <w:noProof/>
          <w:szCs w:val="24"/>
        </w:rPr>
        <w:t>et al.</w:t>
      </w:r>
      <w:r w:rsidRPr="007548E9">
        <w:rPr>
          <w:rFonts w:ascii="Calibri" w:hAnsi="Calibri" w:cs="Calibri"/>
          <w:noProof/>
          <w:szCs w:val="24"/>
        </w:rPr>
        <w:t xml:space="preserve"> Geographic authentication of Asian rice (Oryza sativa L.) using multi-elemental and stable isotopic data combined with multivariate analysis. </w:t>
      </w:r>
      <w:r w:rsidRPr="007548E9">
        <w:rPr>
          <w:rFonts w:ascii="Calibri" w:hAnsi="Calibri" w:cs="Calibri"/>
          <w:i/>
          <w:iCs/>
          <w:noProof/>
          <w:szCs w:val="24"/>
        </w:rPr>
        <w:t>Food Chem.</w:t>
      </w:r>
      <w:r w:rsidRPr="007548E9">
        <w:rPr>
          <w:rFonts w:ascii="Calibri" w:hAnsi="Calibri" w:cs="Calibri"/>
          <w:noProof/>
          <w:szCs w:val="24"/>
        </w:rPr>
        <w:t xml:space="preserve"> </w:t>
      </w:r>
      <w:r w:rsidRPr="007548E9">
        <w:rPr>
          <w:rFonts w:ascii="Calibri" w:hAnsi="Calibri" w:cs="Calibri"/>
          <w:b/>
          <w:bCs/>
          <w:noProof/>
          <w:szCs w:val="24"/>
        </w:rPr>
        <w:t>240</w:t>
      </w:r>
      <w:r w:rsidRPr="007548E9">
        <w:rPr>
          <w:rFonts w:ascii="Calibri" w:hAnsi="Calibri" w:cs="Calibri"/>
          <w:noProof/>
          <w:szCs w:val="24"/>
        </w:rPr>
        <w:t>, 840–849 (2018).</w:t>
      </w:r>
    </w:p>
    <w:p w14:paraId="5B78B450"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48.</w:t>
      </w:r>
      <w:r w:rsidRPr="007548E9">
        <w:rPr>
          <w:rFonts w:ascii="Calibri" w:hAnsi="Calibri" w:cs="Calibri"/>
          <w:noProof/>
          <w:szCs w:val="24"/>
        </w:rPr>
        <w:tab/>
        <w:t>Zhang, Y., Song, Q., Yan, J. &amp; Tang, J. Mineral element concentrations in grains of Chinese wheat cultivars. 303–313 (2010). doi:10.1007/s10681-009-0082-6</w:t>
      </w:r>
    </w:p>
    <w:p w14:paraId="40AA3F19"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49.</w:t>
      </w:r>
      <w:r w:rsidRPr="007548E9">
        <w:rPr>
          <w:rFonts w:ascii="Calibri" w:hAnsi="Calibri" w:cs="Calibri"/>
          <w:noProof/>
          <w:szCs w:val="24"/>
        </w:rPr>
        <w:tab/>
        <w:t xml:space="preserve">Liu, X., Tian, G., Jiang, D., Zhang, C. &amp; Kong, L. Cadmium (Cd) distribution and contamination in Chinese paddy soils on national scale. </w:t>
      </w:r>
      <w:r w:rsidRPr="007548E9">
        <w:rPr>
          <w:rFonts w:ascii="Calibri" w:hAnsi="Calibri" w:cs="Calibri"/>
          <w:i/>
          <w:iCs/>
          <w:noProof/>
          <w:szCs w:val="24"/>
        </w:rPr>
        <w:t>Environ. Sci. Pollut. Res.</w:t>
      </w:r>
      <w:r w:rsidRPr="007548E9">
        <w:rPr>
          <w:rFonts w:ascii="Calibri" w:hAnsi="Calibri" w:cs="Calibri"/>
          <w:noProof/>
          <w:szCs w:val="24"/>
        </w:rPr>
        <w:t xml:space="preserve"> </w:t>
      </w:r>
      <w:r w:rsidRPr="007548E9">
        <w:rPr>
          <w:rFonts w:ascii="Calibri" w:hAnsi="Calibri" w:cs="Calibri"/>
          <w:b/>
          <w:bCs/>
          <w:noProof/>
          <w:szCs w:val="24"/>
        </w:rPr>
        <w:t>23</w:t>
      </w:r>
      <w:r w:rsidRPr="007548E9">
        <w:rPr>
          <w:rFonts w:ascii="Calibri" w:hAnsi="Calibri" w:cs="Calibri"/>
          <w:noProof/>
          <w:szCs w:val="24"/>
        </w:rPr>
        <w:t>, 17941–17952 (2016).</w:t>
      </w:r>
    </w:p>
    <w:p w14:paraId="5E437A59" w14:textId="77777777" w:rsidR="007548E9" w:rsidRPr="007548E9" w:rsidRDefault="007548E9" w:rsidP="007548E9">
      <w:pPr>
        <w:autoSpaceDE w:val="0"/>
        <w:autoSpaceDN w:val="0"/>
        <w:adjustRightInd w:val="0"/>
        <w:spacing w:line="240" w:lineRule="auto"/>
        <w:ind w:left="640" w:hanging="640"/>
        <w:rPr>
          <w:rFonts w:ascii="Calibri" w:hAnsi="Calibri" w:cs="Calibri"/>
          <w:noProof/>
        </w:rPr>
      </w:pPr>
      <w:r w:rsidRPr="007548E9">
        <w:rPr>
          <w:rFonts w:ascii="Calibri" w:hAnsi="Calibri" w:cs="Calibri"/>
          <w:noProof/>
          <w:szCs w:val="24"/>
        </w:rPr>
        <w:t>50.</w:t>
      </w:r>
      <w:r w:rsidRPr="007548E9">
        <w:rPr>
          <w:rFonts w:ascii="Calibri" w:hAnsi="Calibri" w:cs="Calibri"/>
          <w:noProof/>
          <w:szCs w:val="24"/>
        </w:rPr>
        <w:tab/>
        <w:t xml:space="preserve">Yu, Y. </w:t>
      </w:r>
      <w:r w:rsidRPr="007548E9">
        <w:rPr>
          <w:rFonts w:ascii="Calibri" w:hAnsi="Calibri" w:cs="Calibri"/>
          <w:i/>
          <w:iCs/>
          <w:noProof/>
          <w:szCs w:val="24"/>
        </w:rPr>
        <w:t>et al.</w:t>
      </w:r>
      <w:r w:rsidRPr="007548E9">
        <w:rPr>
          <w:rFonts w:ascii="Calibri" w:hAnsi="Calibri" w:cs="Calibri"/>
          <w:noProof/>
          <w:szCs w:val="24"/>
        </w:rPr>
        <w:t xml:space="preserve"> Accuracy and stability improvement in detecting Wuchang rice adulteration by piece-wise multiplicative scatter correction in the hyperspectral imaging system. </w:t>
      </w:r>
      <w:r w:rsidRPr="007548E9">
        <w:rPr>
          <w:rFonts w:ascii="Calibri" w:hAnsi="Calibri" w:cs="Calibri"/>
          <w:i/>
          <w:iCs/>
          <w:noProof/>
          <w:szCs w:val="24"/>
        </w:rPr>
        <w:t>Anal. Methods</w:t>
      </w:r>
      <w:r w:rsidRPr="007548E9">
        <w:rPr>
          <w:rFonts w:ascii="Calibri" w:hAnsi="Calibri" w:cs="Calibri"/>
          <w:noProof/>
          <w:szCs w:val="24"/>
        </w:rPr>
        <w:t xml:space="preserve"> </w:t>
      </w:r>
      <w:r w:rsidRPr="007548E9">
        <w:rPr>
          <w:rFonts w:ascii="Calibri" w:hAnsi="Calibri" w:cs="Calibri"/>
          <w:b/>
          <w:bCs/>
          <w:noProof/>
          <w:szCs w:val="24"/>
        </w:rPr>
        <w:t>10</w:t>
      </w:r>
      <w:r w:rsidRPr="007548E9">
        <w:rPr>
          <w:rFonts w:ascii="Calibri" w:hAnsi="Calibri" w:cs="Calibri"/>
          <w:noProof/>
          <w:szCs w:val="24"/>
        </w:rPr>
        <w:t>, 3224–3231 (2018).</w:t>
      </w:r>
    </w:p>
    <w:p w14:paraId="332EB986" w14:textId="39ABEE04" w:rsidR="0009675C" w:rsidRPr="00EE7B19" w:rsidRDefault="00FE7C78" w:rsidP="001A4B23">
      <w:r>
        <w:fldChar w:fldCharType="end"/>
      </w:r>
    </w:p>
    <w:sectPr w:rsidR="0009675C" w:rsidRPr="00EE7B19" w:rsidSect="00151A61">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Xu, Jason" w:date="2020-03-19T09:48:00Z" w:initials="XJ">
    <w:p w14:paraId="14850D50" w14:textId="335309E1" w:rsidR="003D04A0" w:rsidRDefault="003D04A0">
      <w:pPr>
        <w:pStyle w:val="afd"/>
      </w:pPr>
      <w:r>
        <w:rPr>
          <w:rStyle w:val="afc"/>
        </w:rPr>
        <w:annotationRef/>
      </w:r>
      <w:r>
        <w:rPr>
          <w:rFonts w:hint="eastAsia"/>
        </w:rPr>
        <w:t>建议保留名词形式和</w:t>
      </w:r>
      <w:r>
        <w:rPr>
          <w:rFonts w:hint="eastAsia"/>
        </w:rPr>
        <w:t>substituion</w:t>
      </w:r>
      <w:r>
        <w:t xml:space="preserve"> </w:t>
      </w:r>
      <w:r>
        <w:rPr>
          <w:rFonts w:hint="eastAsia"/>
        </w:rPr>
        <w:t>/</w:t>
      </w:r>
      <w:r>
        <w:t xml:space="preserve"> Fraudulent </w:t>
      </w:r>
      <w:r>
        <w:rPr>
          <w:rFonts w:hint="eastAsia"/>
        </w:rPr>
        <w:t>保持词性一致。</w:t>
      </w:r>
      <w:r>
        <w:rPr>
          <w:rFonts w:hint="eastAsia"/>
        </w:rPr>
        <w:t xml:space="preserve"> </w:t>
      </w:r>
    </w:p>
  </w:comment>
  <w:comment w:id="2" w:author="Xu, Jason" w:date="2020-03-18T11:33:00Z" w:initials="XJ">
    <w:p w14:paraId="45797F0D" w14:textId="77777777" w:rsidR="003D04A0" w:rsidRPr="0054485B" w:rsidRDefault="003D04A0" w:rsidP="00611455">
      <w:pPr>
        <w:pStyle w:val="afd"/>
        <w:numPr>
          <w:ilvl w:val="0"/>
          <w:numId w:val="24"/>
        </w:numPr>
        <w:rPr>
          <w:rStyle w:val="afc"/>
          <w:sz w:val="22"/>
          <w:szCs w:val="22"/>
        </w:rPr>
      </w:pPr>
      <w:r>
        <w:rPr>
          <w:rStyle w:val="afc"/>
        </w:rPr>
        <w:t xml:space="preserve">Streamlined the flow </w:t>
      </w:r>
    </w:p>
    <w:p w14:paraId="4BB7A6D0" w14:textId="5913CE9B" w:rsidR="003D04A0" w:rsidRDefault="003D04A0" w:rsidP="00611455">
      <w:pPr>
        <w:pStyle w:val="afd"/>
        <w:numPr>
          <w:ilvl w:val="0"/>
          <w:numId w:val="24"/>
        </w:numPr>
      </w:pPr>
      <w:r>
        <w:rPr>
          <w:rStyle w:val="afc"/>
        </w:rPr>
        <w:t xml:space="preserve">Updated reference accordingly. </w:t>
      </w:r>
    </w:p>
  </w:comment>
  <w:comment w:id="3" w:author="Xu, Jason" w:date="2020-03-19T14:26:00Z" w:initials="XJ">
    <w:p w14:paraId="4312058C" w14:textId="115DFD54" w:rsidR="003D04A0" w:rsidRDefault="003D04A0">
      <w:pPr>
        <w:pStyle w:val="afd"/>
      </w:pPr>
      <w:r>
        <w:rPr>
          <w:rStyle w:val="afc"/>
        </w:rPr>
        <w:annotationRef/>
      </w:r>
      <w:r>
        <w:rPr>
          <w:rStyle w:val="afc"/>
        </w:rPr>
        <w:t xml:space="preserve">Still debating whether or not we shall move this into the discussion. </w:t>
      </w:r>
    </w:p>
  </w:comment>
  <w:comment w:id="6" w:author="Xu, Jason" w:date="2020-03-19T14:00:00Z" w:initials="XJ">
    <w:p w14:paraId="34E7AD1F" w14:textId="6A1EC00F" w:rsidR="003D04A0" w:rsidRDefault="003D04A0">
      <w:pPr>
        <w:pStyle w:val="afd"/>
      </w:pPr>
      <w:r>
        <w:rPr>
          <w:rStyle w:val="afc"/>
        </w:rPr>
        <w:annotationRef/>
      </w:r>
      <w:r>
        <w:t xml:space="preserve">Deleted description of “Xx ml were injected” since it is not typically found in ICP-MS analysis. </w:t>
      </w:r>
    </w:p>
  </w:comment>
  <w:comment w:id="33" w:author="Xu, Jason" w:date="2020-03-21T12:01:00Z" w:initials="XJ">
    <w:p w14:paraId="52AB7538" w14:textId="5F41F251" w:rsidR="009433FF" w:rsidRDefault="006C30DA">
      <w:pPr>
        <w:pStyle w:val="afd"/>
      </w:pPr>
      <w:r>
        <w:rPr>
          <w:rStyle w:val="afc"/>
        </w:rPr>
        <w:annotationRef/>
      </w:r>
      <w:r w:rsidR="009433FF">
        <w:t xml:space="preserve">FZ: </w:t>
      </w:r>
      <w:r>
        <w:rPr>
          <w:rFonts w:hint="eastAsia"/>
        </w:rPr>
        <w:t>H</w:t>
      </w:r>
      <w:r>
        <w:t xml:space="preserve">ow the performance was evaluated?  </w:t>
      </w:r>
      <w:r w:rsidR="009433FF">
        <w:t>Via cross validation</w:t>
      </w:r>
      <w:r w:rsidR="009433FF">
        <w:rPr>
          <w:rFonts w:hint="eastAsia"/>
        </w:rPr>
        <w:t>?</w:t>
      </w:r>
      <w:r w:rsidR="009433FF">
        <w:t xml:space="preserve"> Then why cross validation is far behind? </w:t>
      </w:r>
    </w:p>
  </w:comment>
  <w:comment w:id="35" w:author="Xu, Jason" w:date="2020-03-21T11:54:00Z" w:initials="XJ">
    <w:p w14:paraId="3953B8D0" w14:textId="7E35A9DC" w:rsidR="000A5F5A" w:rsidRDefault="000A5F5A">
      <w:pPr>
        <w:pStyle w:val="afd"/>
      </w:pPr>
      <w:r>
        <w:rPr>
          <w:rStyle w:val="afc"/>
        </w:rPr>
        <w:annotationRef/>
      </w:r>
      <w:r>
        <w:rPr>
          <w:rFonts w:hint="eastAsia"/>
        </w:rPr>
        <w:t>F</w:t>
      </w:r>
      <w:r>
        <w:t>Z: Please provide Table S1</w:t>
      </w:r>
    </w:p>
  </w:comment>
  <w:comment w:id="40" w:author="Xu, Jason" w:date="2020-03-21T12:08:00Z" w:initials="XJ">
    <w:p w14:paraId="1D57DF2E" w14:textId="5DBDC5C4" w:rsidR="00F45181" w:rsidRDefault="00F45181">
      <w:pPr>
        <w:pStyle w:val="afd"/>
      </w:pPr>
      <w:r>
        <w:rPr>
          <w:rStyle w:val="afc"/>
        </w:rPr>
        <w:annotationRef/>
      </w:r>
      <w:r>
        <w:rPr>
          <w:rFonts w:hint="eastAsia"/>
        </w:rPr>
        <w:t>F</w:t>
      </w:r>
      <w:r>
        <w:t xml:space="preserve">Z: again, what is the test? It seems to me that cross-validation was doing the job? </w:t>
      </w:r>
      <w:r w:rsidR="003E3A42">
        <w:t xml:space="preserve">Should change the describtion in a way that crossvalidation is </w:t>
      </w:r>
      <w:r w:rsidR="008627C4">
        <w:t xml:space="preserve">evaluating the effect of feature selection and </w:t>
      </w:r>
      <w:r w:rsidR="004F6B76">
        <w:t>hyperparameter optimization.</w:t>
      </w:r>
      <w:r w:rsidR="00B37C5F">
        <w:t xml:space="preserve"> See if my modification makes sense?</w:t>
      </w:r>
    </w:p>
  </w:comment>
  <w:comment w:id="46" w:author="Xu, Jason" w:date="2020-03-21T12:17:00Z" w:initials="XJ">
    <w:p w14:paraId="02EE5F7F" w14:textId="408E3F6E" w:rsidR="00330E25" w:rsidRDefault="00330E25">
      <w:pPr>
        <w:pStyle w:val="afd"/>
      </w:pPr>
      <w:r>
        <w:rPr>
          <w:rStyle w:val="afc"/>
        </w:rPr>
        <w:annotationRef/>
      </w:r>
      <w:r>
        <w:rPr>
          <w:rFonts w:hint="eastAsia"/>
        </w:rPr>
        <w:t>F</w:t>
      </w:r>
      <w:r>
        <w:t xml:space="preserve">Z: please update. </w:t>
      </w:r>
    </w:p>
  </w:comment>
  <w:comment w:id="83" w:author="Xu, Jason" w:date="2020-03-21T12:52:00Z" w:initials="XJ">
    <w:p w14:paraId="2950FE20" w14:textId="112D7926" w:rsidR="00523C70" w:rsidRDefault="00523C70">
      <w:pPr>
        <w:pStyle w:val="afd"/>
      </w:pPr>
      <w:r>
        <w:rPr>
          <w:rStyle w:val="afc"/>
        </w:rPr>
        <w:annotationRef/>
      </w:r>
      <w:r>
        <w:t xml:space="preserve">Reference? </w:t>
      </w:r>
    </w:p>
  </w:comment>
  <w:comment w:id="137" w:author="Peng, Hong" w:date="2020-03-17T20:08:00Z" w:initials="PH">
    <w:p w14:paraId="6CC6BAFA" w14:textId="05B4A9A5" w:rsidR="003D04A0" w:rsidRDefault="003D04A0">
      <w:pPr>
        <w:pStyle w:val="afd"/>
      </w:pPr>
      <w:r>
        <w:rPr>
          <w:rStyle w:val="afc"/>
        </w:rPr>
        <w:annotationRef/>
      </w:r>
      <w:r>
        <w:rPr>
          <w:rFonts w:hint="eastAsia"/>
        </w:rPr>
        <w:t>T</w:t>
      </w:r>
      <w:r>
        <w:t>he structure is good but still need a revision how to best present the significance.</w:t>
      </w:r>
    </w:p>
    <w:p w14:paraId="41A37585" w14:textId="5D4C85C4" w:rsidR="003D04A0" w:rsidRDefault="003D04A0" w:rsidP="00931DD9">
      <w:pPr>
        <w:pStyle w:val="afd"/>
        <w:numPr>
          <w:ilvl w:val="0"/>
          <w:numId w:val="23"/>
        </w:numPr>
      </w:pPr>
      <w:r>
        <w:t xml:space="preserve"> What are the benefits to use testing set to validate model?</w:t>
      </w:r>
    </w:p>
    <w:p w14:paraId="74EC347D" w14:textId="7DE66245" w:rsidR="003D04A0" w:rsidRDefault="003D04A0" w:rsidP="00931DD9">
      <w:pPr>
        <w:pStyle w:val="afd"/>
        <w:numPr>
          <w:ilvl w:val="0"/>
          <w:numId w:val="23"/>
        </w:numPr>
      </w:pPr>
      <w:r>
        <w:t xml:space="preserve"> What does it mean that 100% accuracy is achieved even using the training set? e.g. if only 95% is achieved, how will you evaluate the study, is it still worthy to be learned by others?</w:t>
      </w:r>
    </w:p>
  </w:comment>
  <w:comment w:id="139" w:author="Xu, Jason" w:date="2020-03-18T14:29:00Z" w:initials="XJ">
    <w:p w14:paraId="35C2A2D7" w14:textId="2D5B09E5" w:rsidR="003D04A0" w:rsidRDefault="003D04A0">
      <w:pPr>
        <w:pStyle w:val="afd"/>
      </w:pPr>
      <w:r>
        <w:rPr>
          <w:rStyle w:val="afc"/>
        </w:rPr>
        <w:annotationRef/>
      </w:r>
      <w:r>
        <w:rPr>
          <w:rFonts w:hint="eastAsia"/>
        </w:rPr>
        <w:t>P</w:t>
      </w:r>
      <w:r>
        <w:t xml:space="preserve">rovide risks here?  If only cross validation. In theory. </w:t>
      </w:r>
    </w:p>
  </w:comment>
  <w:comment w:id="154" w:author="Xu, Jason" w:date="2020-03-18T14:15:00Z" w:initials="XJ">
    <w:p w14:paraId="083B415E" w14:textId="54AD062C" w:rsidR="003D04A0" w:rsidRDefault="003D04A0">
      <w:pPr>
        <w:pStyle w:val="afd"/>
      </w:pPr>
      <w:r>
        <w:rPr>
          <w:rStyle w:val="afc"/>
        </w:rPr>
        <w:annotationRef/>
      </w:r>
      <w:r>
        <w:t>I</w:t>
      </w:r>
      <w:r>
        <w:rPr>
          <w:rFonts w:hint="eastAsia"/>
        </w:rPr>
        <w:t>nsert</w:t>
      </w:r>
      <w:r>
        <w:t xml:space="preserve"> SVM/ RF vs MVA?</w:t>
      </w:r>
    </w:p>
  </w:comment>
  <w:comment w:id="173" w:author="Xu, Jason" w:date="2020-03-13T11:03:00Z" w:initials="XJ">
    <w:p w14:paraId="003D5F2B" w14:textId="64C2EED2" w:rsidR="003D04A0" w:rsidRPr="00BC1A70" w:rsidRDefault="003D04A0">
      <w:pPr>
        <w:pStyle w:val="afd"/>
      </w:pPr>
      <w:r>
        <w:rPr>
          <w:rStyle w:val="afc"/>
        </w:rPr>
        <w:annotationRef/>
      </w:r>
      <w:r>
        <w:t xml:space="preserve">Table 2 changed into Confusion matrix with predicted sample numbers. </w:t>
      </w:r>
    </w:p>
  </w:comment>
  <w:comment w:id="191" w:author="Peng, Hong" w:date="2020-03-17T19:51:00Z" w:initials="PH">
    <w:p w14:paraId="6280208B" w14:textId="4711C454" w:rsidR="003D04A0" w:rsidRDefault="003D04A0">
      <w:pPr>
        <w:pStyle w:val="afd"/>
      </w:pPr>
      <w:r>
        <w:rPr>
          <w:rStyle w:val="afc"/>
        </w:rPr>
        <w:annotationRef/>
      </w:r>
      <w:r>
        <w:rPr>
          <w:rFonts w:hint="eastAsia"/>
        </w:rPr>
        <w:t>S</w:t>
      </w:r>
      <w:r>
        <w:t xml:space="preserve">hould be back to the point of the 4 elements…Very different pattern. A unique profiling could be based on 30 elements, but the key is 4. Here the </w:t>
      </w:r>
      <w:r>
        <w:rPr>
          <w:rFonts w:hint="eastAsia"/>
        </w:rPr>
        <w:t>dis</w:t>
      </w:r>
      <w:r>
        <w:t>cussed object should be the 4 elements, rather than the following discussion just limited on PJ-1 and PJ-2.</w:t>
      </w:r>
    </w:p>
  </w:comment>
  <w:comment w:id="192" w:author="Xu, Jason" w:date="2020-03-18T14:53:00Z" w:initials="XJ">
    <w:p w14:paraId="1EBBF38A" w14:textId="5DCD0A48" w:rsidR="003D04A0" w:rsidRDefault="003D04A0">
      <w:pPr>
        <w:pStyle w:val="afd"/>
      </w:pPr>
      <w:r>
        <w:rPr>
          <w:rStyle w:val="afc"/>
        </w:rPr>
        <w:annotationRef/>
      </w:r>
      <w:r>
        <w:rPr>
          <w:rFonts w:hint="eastAsia"/>
        </w:rPr>
        <w:t>F</w:t>
      </w:r>
      <w:r>
        <w:t xml:space="preserve">our elemets. different pattern… Al is the highest in PJ-1, but lowest in PJ-2 … </w:t>
      </w:r>
    </w:p>
  </w:comment>
  <w:comment w:id="206" w:author="fanzhou kong" w:date="2020-03-20T16:50:00Z" w:initials="fk">
    <w:p w14:paraId="453F626F" w14:textId="027304D2" w:rsidR="003D04A0" w:rsidRDefault="003D04A0">
      <w:pPr>
        <w:pStyle w:val="afd"/>
      </w:pPr>
      <w:r>
        <w:t xml:space="preserve">Jason: </w:t>
      </w:r>
      <w:r>
        <w:rPr>
          <w:rStyle w:val="afc"/>
        </w:rPr>
        <w:annotationRef/>
      </w:r>
      <w:r>
        <w:t>Not sure if this is necessary, since the location doesn’t provide much information. Will be useful if u can find something related to them.</w:t>
      </w:r>
    </w:p>
  </w:comment>
  <w:comment w:id="196" w:author="Xu, Jason" w:date="2020-03-19T14:43:00Z" w:initials="XJ">
    <w:p w14:paraId="6171735B" w14:textId="197E6AD7" w:rsidR="003D04A0" w:rsidRDefault="003D04A0">
      <w:pPr>
        <w:pStyle w:val="afd"/>
      </w:pPr>
      <w:r>
        <w:rPr>
          <w:rStyle w:val="afc"/>
        </w:rPr>
        <w:annotationRef/>
      </w:r>
      <w:r>
        <w:rPr>
          <w:rFonts w:hint="eastAsia"/>
        </w:rPr>
        <w:t>N</w:t>
      </w:r>
      <w:r>
        <w:t xml:space="preserve">eed to rearrage from here. </w:t>
      </w:r>
    </w:p>
  </w:comment>
  <w:comment w:id="225" w:author="Xu, Jason" w:date="2020-03-19T16:13:00Z" w:initials="XJ">
    <w:p w14:paraId="106625B9" w14:textId="608F0737" w:rsidR="003D04A0" w:rsidRDefault="003D04A0">
      <w:pPr>
        <w:pStyle w:val="afd"/>
      </w:pPr>
      <w:r>
        <w:rPr>
          <w:rStyle w:val="afc"/>
        </w:rPr>
        <w:annotationRef/>
      </w:r>
      <w:r>
        <w:rPr>
          <w:rFonts w:hint="eastAsia"/>
        </w:rPr>
        <w:t>S</w:t>
      </w:r>
      <w:r>
        <w:t xml:space="preserve">uggest to delete since it can not fit in the context. Will explain to reviewers if asked. </w:t>
      </w:r>
    </w:p>
  </w:comment>
  <w:comment w:id="226" w:author="Xu, Jason" w:date="2020-01-07T10:31:00Z" w:initials="XJ">
    <w:p w14:paraId="41A95819" w14:textId="52804D32" w:rsidR="003D04A0" w:rsidRDefault="003D04A0" w:rsidP="00DF2003">
      <w:pPr>
        <w:pStyle w:val="afd"/>
      </w:pPr>
      <w:r>
        <w:rPr>
          <w:rStyle w:val="afc"/>
        </w:rPr>
        <w:annotationRef/>
      </w:r>
      <w:r>
        <w:t>Note: “Enter all sources of funding for ALL authors relevant to the manuscript BOTH in the Open</w:t>
      </w:r>
      <w:r>
        <w:rPr>
          <w:rFonts w:hint="eastAsia"/>
        </w:rPr>
        <w:t xml:space="preserve"> </w:t>
      </w:r>
      <w:r>
        <w:t>Funder Registry tool in ACS Paragon Plus and in the manuscript to meet this requirement.”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850D50" w15:done="0"/>
  <w15:commentEx w15:paraId="4BB7A6D0" w15:done="0"/>
  <w15:commentEx w15:paraId="4312058C" w15:done="0"/>
  <w15:commentEx w15:paraId="34E7AD1F" w15:done="0"/>
  <w15:commentEx w15:paraId="52AB7538" w15:done="0"/>
  <w15:commentEx w15:paraId="3953B8D0" w15:done="0"/>
  <w15:commentEx w15:paraId="1D57DF2E" w15:done="0"/>
  <w15:commentEx w15:paraId="02EE5F7F" w15:done="0"/>
  <w15:commentEx w15:paraId="2950FE20" w15:done="0"/>
  <w15:commentEx w15:paraId="74EC347D" w15:done="1"/>
  <w15:commentEx w15:paraId="35C2A2D7" w15:done="0"/>
  <w15:commentEx w15:paraId="083B415E" w15:done="1"/>
  <w15:commentEx w15:paraId="003D5F2B" w15:done="1"/>
  <w15:commentEx w15:paraId="6280208B" w15:done="0"/>
  <w15:commentEx w15:paraId="1EBBF38A" w15:paraIdParent="6280208B" w15:done="0"/>
  <w15:commentEx w15:paraId="453F626F" w15:done="0"/>
  <w15:commentEx w15:paraId="6171735B" w15:done="0"/>
  <w15:commentEx w15:paraId="106625B9" w15:done="0"/>
  <w15:commentEx w15:paraId="41A958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850D50" w16cid:durableId="221DBE81"/>
  <w16cid:commentId w16cid:paraId="4BB7A6D0" w16cid:durableId="221C85A1"/>
  <w16cid:commentId w16cid:paraId="4312058C" w16cid:durableId="221DFF8E"/>
  <w16cid:commentId w16cid:paraId="34E7AD1F" w16cid:durableId="221DF970"/>
  <w16cid:commentId w16cid:paraId="52AB7538" w16cid:durableId="22208093"/>
  <w16cid:commentId w16cid:paraId="3953B8D0" w16cid:durableId="22207EDC"/>
  <w16cid:commentId w16cid:paraId="1D57DF2E" w16cid:durableId="2220824E"/>
  <w16cid:commentId w16cid:paraId="02EE5F7F" w16cid:durableId="22208475"/>
  <w16cid:commentId w16cid:paraId="2950FE20" w16cid:durableId="22208C8A"/>
  <w16cid:commentId w16cid:paraId="74EC347D" w16cid:durableId="221C731E"/>
  <w16cid:commentId w16cid:paraId="35C2A2D7" w16cid:durableId="221CAEB5"/>
  <w16cid:commentId w16cid:paraId="083B415E" w16cid:durableId="221CAB89"/>
  <w16cid:commentId w16cid:paraId="003D5F2B" w16cid:durableId="2215E6FB"/>
  <w16cid:commentId w16cid:paraId="6280208B" w16cid:durableId="221C7322"/>
  <w16cid:commentId w16cid:paraId="1EBBF38A" w16cid:durableId="221CB46B"/>
  <w16cid:commentId w16cid:paraId="453F626F" w16cid:durableId="221F72CF"/>
  <w16cid:commentId w16cid:paraId="6171735B" w16cid:durableId="221E037B"/>
  <w16cid:commentId w16cid:paraId="106625B9" w16cid:durableId="221E18AF"/>
  <w16cid:commentId w16cid:paraId="41A95819" w16cid:durableId="21BEDC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A7DA6" w14:textId="77777777" w:rsidR="00A4229B" w:rsidRDefault="00A4229B" w:rsidP="00170E8C">
      <w:pPr>
        <w:spacing w:after="0" w:line="240" w:lineRule="auto"/>
      </w:pPr>
      <w:r>
        <w:separator/>
      </w:r>
    </w:p>
  </w:endnote>
  <w:endnote w:type="continuationSeparator" w:id="0">
    <w:p w14:paraId="2A45D1BB" w14:textId="77777777" w:rsidR="00A4229B" w:rsidRDefault="00A4229B" w:rsidP="00170E8C">
      <w:pPr>
        <w:spacing w:after="0" w:line="240" w:lineRule="auto"/>
      </w:pPr>
      <w:r>
        <w:continuationSeparator/>
      </w:r>
    </w:p>
  </w:endnote>
  <w:endnote w:type="continuationNotice" w:id="1">
    <w:p w14:paraId="32DD14E4" w14:textId="77777777" w:rsidR="00A4229B" w:rsidRDefault="00A422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D0BC2" w14:textId="77777777" w:rsidR="00254331" w:rsidRDefault="00254331">
    <w:pPr>
      <w:pStyle w:val="af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3D04A0" w:rsidRDefault="003D04A0">
    <w:pPr>
      <w:pStyle w:val="af7"/>
    </w:pPr>
    <w:r>
      <w:rPr>
        <w:noProof/>
      </w:rPr>
      <mc:AlternateContent>
        <mc:Choice Requires="wps">
          <w:drawing>
            <wp:anchor distT="0" distB="0" distL="114300" distR="114300" simplePos="0" relativeHeight="251658240" behindDoc="0" locked="0" layoutInCell="0" allowOverlap="1" wp14:anchorId="5EDF638F" wp14:editId="3A189D90">
              <wp:simplePos x="0" y="0"/>
              <wp:positionH relativeFrom="page">
                <wp:posOffset>0</wp:posOffset>
              </wp:positionH>
              <wp:positionV relativeFrom="page">
                <wp:posOffset>9601200</wp:posOffset>
              </wp:positionV>
              <wp:extent cx="7772400" cy="266700"/>
              <wp:effectExtent l="0" t="0" r="0" b="0"/>
              <wp:wrapNone/>
              <wp:docPr id="1" name="MSIPCM7c5749cab7312985e2a6c0d1"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13AE35F3" w:rsidR="003D04A0" w:rsidRPr="000412E9" w:rsidRDefault="003D04A0" w:rsidP="000412E9">
                          <w:pPr>
                            <w:spacing w:after="0"/>
                            <w:rPr>
                              <w:rFonts w:ascii="Calibri" w:hAnsi="Calibri" w:cs="Calibri"/>
                              <w:color w:val="000000"/>
                              <w:sz w:val="20"/>
                            </w:rPr>
                          </w:pPr>
                          <w:r w:rsidRPr="000412E9">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7c5749cab7312985e2a6c0d1" o:spid="_x0000_s1026" type="#_x0000_t202" alt="{&quot;HashCode&quot;:15974563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DgCQCAZAwAANgYAAA4AAAAAAAAAAAAAAAAA&#10;LgIAAGRycy9lMm9Eb2MueG1sUEsBAi0AFAAGAAgAAAAhALtA7THcAAAACwEAAA8AAAAAAAAAAAAA&#10;AAAAcwUAAGRycy9kb3ducmV2LnhtbFBLBQYAAAAABAAEAPMAAAB8BgAAAAA=&#10;" o:allowincell="f" filled="f" stroked="f" strokeweight=".5pt">
              <v:textbox inset="20pt,0,,0">
                <w:txbxContent>
                  <w:p w14:paraId="1C24DEB6" w14:textId="13AE35F3" w:rsidR="003D04A0" w:rsidRPr="000412E9" w:rsidRDefault="003D04A0" w:rsidP="000412E9">
                    <w:pPr>
                      <w:spacing w:after="0"/>
                      <w:rPr>
                        <w:rFonts w:ascii="Calibri" w:hAnsi="Calibri" w:cs="Calibri"/>
                        <w:color w:val="000000"/>
                        <w:sz w:val="20"/>
                      </w:rPr>
                    </w:pPr>
                    <w:r w:rsidRPr="000412E9">
                      <w:rPr>
                        <w:rFonts w:ascii="Calibri" w:hAnsi="Calibri" w:cs="Calibri"/>
                        <w:color w:val="000000"/>
                        <w:sz w:val="20"/>
                      </w:rPr>
                      <w:t>Non-Confidential - Mars, Incorporated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07F07" w14:textId="77777777" w:rsidR="00254331" w:rsidRDefault="00254331">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1775D" w14:textId="77777777" w:rsidR="00A4229B" w:rsidRDefault="00A4229B" w:rsidP="00170E8C">
      <w:pPr>
        <w:spacing w:after="0" w:line="240" w:lineRule="auto"/>
      </w:pPr>
      <w:r>
        <w:separator/>
      </w:r>
    </w:p>
  </w:footnote>
  <w:footnote w:type="continuationSeparator" w:id="0">
    <w:p w14:paraId="23E41F9D" w14:textId="77777777" w:rsidR="00A4229B" w:rsidRDefault="00A4229B" w:rsidP="00170E8C">
      <w:pPr>
        <w:spacing w:after="0" w:line="240" w:lineRule="auto"/>
      </w:pPr>
      <w:r>
        <w:continuationSeparator/>
      </w:r>
    </w:p>
  </w:footnote>
  <w:footnote w:type="continuationNotice" w:id="1">
    <w:p w14:paraId="144640D9" w14:textId="77777777" w:rsidR="00A4229B" w:rsidRDefault="00A422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C2B78" w14:textId="77777777" w:rsidR="00254331" w:rsidRDefault="00254331">
    <w:pPr>
      <w:pStyle w:val="af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8B3E0" w14:textId="77777777" w:rsidR="00254331" w:rsidRDefault="00254331">
    <w:pPr>
      <w:pStyle w:val="af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0924B" w14:textId="77777777" w:rsidR="00254331" w:rsidRDefault="00254331">
    <w:pPr>
      <w:pStyle w:val="af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1"/>
      <w:lvlText w:val="%1"/>
      <w:lvlJc w:val="left"/>
      <w:pPr>
        <w:ind w:left="999" w:hanging="432"/>
      </w:pPr>
    </w:lvl>
    <w:lvl w:ilvl="1">
      <w:start w:val="1"/>
      <w:numFmt w:val="decimal"/>
      <w:pStyle w:val="2"/>
      <w:lvlText w:val="%1.%2"/>
      <w:lvlJc w:val="left"/>
      <w:pPr>
        <w:ind w:left="1143" w:hanging="576"/>
      </w:pPr>
    </w:lvl>
    <w:lvl w:ilvl="2">
      <w:start w:val="1"/>
      <w:numFmt w:val="decimal"/>
      <w:pStyle w:val="3"/>
      <w:lvlText w:val="%1.%2.%3"/>
      <w:lvlJc w:val="left"/>
      <w:pPr>
        <w:ind w:left="1287" w:hanging="720"/>
      </w:pPr>
    </w:lvl>
    <w:lvl w:ilvl="3">
      <w:start w:val="1"/>
      <w:numFmt w:val="decimal"/>
      <w:pStyle w:val="4"/>
      <w:lvlText w:val="%1.%2.%3.%4"/>
      <w:lvlJc w:val="left"/>
      <w:pPr>
        <w:ind w:left="1431" w:hanging="864"/>
      </w:pPr>
    </w:lvl>
    <w:lvl w:ilvl="4">
      <w:start w:val="1"/>
      <w:numFmt w:val="decimal"/>
      <w:pStyle w:val="5"/>
      <w:lvlText w:val="%1.%2.%3.%4.%5"/>
      <w:lvlJc w:val="left"/>
      <w:pPr>
        <w:ind w:left="1575" w:hanging="1008"/>
      </w:pPr>
    </w:lvl>
    <w:lvl w:ilvl="5">
      <w:start w:val="1"/>
      <w:numFmt w:val="decimal"/>
      <w:pStyle w:val="6"/>
      <w:lvlText w:val="%1.%2.%3.%4.%5.%6"/>
      <w:lvlJc w:val="left"/>
      <w:pPr>
        <w:ind w:left="1719" w:hanging="1152"/>
      </w:pPr>
    </w:lvl>
    <w:lvl w:ilvl="6">
      <w:start w:val="1"/>
      <w:numFmt w:val="decimal"/>
      <w:pStyle w:val="7"/>
      <w:lvlText w:val="%1.%2.%3.%4.%5.%6.%7"/>
      <w:lvlJc w:val="left"/>
      <w:pPr>
        <w:ind w:left="1863" w:hanging="1296"/>
      </w:pPr>
    </w:lvl>
    <w:lvl w:ilvl="7">
      <w:start w:val="1"/>
      <w:numFmt w:val="decimal"/>
      <w:pStyle w:val="8"/>
      <w:lvlText w:val="%1.%2.%3.%4.%5.%6.%7.%8"/>
      <w:lvlJc w:val="left"/>
      <w:pPr>
        <w:ind w:left="2007" w:hanging="1440"/>
      </w:pPr>
    </w:lvl>
    <w:lvl w:ilvl="8">
      <w:start w:val="1"/>
      <w:numFmt w:val="decimal"/>
      <w:pStyle w:val="9"/>
      <w:lvlText w:val="%1.%2.%3.%4.%5.%6.%7.%8.%9"/>
      <w:lvlJc w:val="left"/>
      <w:pPr>
        <w:ind w:left="2151" w:hanging="1584"/>
      </w:pPr>
    </w:lvl>
  </w:abstractNum>
  <w:abstractNum w:abstractNumId="3" w15:restartNumberingAfterBreak="0">
    <w:nsid w:val="22B94275"/>
    <w:multiLevelType w:val="hybridMultilevel"/>
    <w:tmpl w:val="24D45138"/>
    <w:lvl w:ilvl="0" w:tplc="2FFAF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2" w15:restartNumberingAfterBreak="0">
    <w:nsid w:val="4A417354"/>
    <w:multiLevelType w:val="hybridMultilevel"/>
    <w:tmpl w:val="A8E030B0"/>
    <w:lvl w:ilvl="0" w:tplc="7778D4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76F722C0"/>
    <w:multiLevelType w:val="hybridMultilevel"/>
    <w:tmpl w:val="8F646228"/>
    <w:lvl w:ilvl="0" w:tplc="04090001">
      <w:start w:val="1"/>
      <w:numFmt w:val="bullet"/>
      <w:lvlText w:val=""/>
      <w:lvlJc w:val="left"/>
      <w:pPr>
        <w:ind w:left="-482" w:hanging="420"/>
      </w:pPr>
      <w:rPr>
        <w:rFonts w:ascii="Wingdings" w:hAnsi="Wingdings" w:hint="default"/>
      </w:rPr>
    </w:lvl>
    <w:lvl w:ilvl="1" w:tplc="04090003" w:tentative="1">
      <w:start w:val="1"/>
      <w:numFmt w:val="bullet"/>
      <w:lvlText w:val=""/>
      <w:lvlJc w:val="left"/>
      <w:pPr>
        <w:ind w:left="-62" w:hanging="420"/>
      </w:pPr>
      <w:rPr>
        <w:rFonts w:ascii="Wingdings" w:hAnsi="Wingdings" w:hint="default"/>
      </w:rPr>
    </w:lvl>
    <w:lvl w:ilvl="2" w:tplc="04090005" w:tentative="1">
      <w:start w:val="1"/>
      <w:numFmt w:val="bullet"/>
      <w:lvlText w:val=""/>
      <w:lvlJc w:val="left"/>
      <w:pPr>
        <w:ind w:left="358" w:hanging="420"/>
      </w:pPr>
      <w:rPr>
        <w:rFonts w:ascii="Wingdings" w:hAnsi="Wingdings" w:hint="default"/>
      </w:rPr>
    </w:lvl>
    <w:lvl w:ilvl="3" w:tplc="347E54DA">
      <w:start w:val="1"/>
      <w:numFmt w:val="bullet"/>
      <w:lvlText w:val=""/>
      <w:lvlJc w:val="left"/>
      <w:pPr>
        <w:ind w:left="778" w:hanging="420"/>
      </w:pPr>
      <w:rPr>
        <w:rFonts w:ascii="Wingdings" w:hAnsi="Wingdings" w:hint="default"/>
        <w:color w:val="auto"/>
      </w:rPr>
    </w:lvl>
    <w:lvl w:ilvl="4" w:tplc="04090003" w:tentative="1">
      <w:start w:val="1"/>
      <w:numFmt w:val="bullet"/>
      <w:lvlText w:val=""/>
      <w:lvlJc w:val="left"/>
      <w:pPr>
        <w:ind w:left="1198" w:hanging="420"/>
      </w:pPr>
      <w:rPr>
        <w:rFonts w:ascii="Wingdings" w:hAnsi="Wingdings" w:hint="default"/>
      </w:rPr>
    </w:lvl>
    <w:lvl w:ilvl="5" w:tplc="04090005" w:tentative="1">
      <w:start w:val="1"/>
      <w:numFmt w:val="bullet"/>
      <w:lvlText w:val=""/>
      <w:lvlJc w:val="left"/>
      <w:pPr>
        <w:ind w:left="1618" w:hanging="420"/>
      </w:pPr>
      <w:rPr>
        <w:rFonts w:ascii="Wingdings" w:hAnsi="Wingdings" w:hint="default"/>
      </w:rPr>
    </w:lvl>
    <w:lvl w:ilvl="6" w:tplc="04090001" w:tentative="1">
      <w:start w:val="1"/>
      <w:numFmt w:val="bullet"/>
      <w:lvlText w:val=""/>
      <w:lvlJc w:val="left"/>
      <w:pPr>
        <w:ind w:left="2038" w:hanging="420"/>
      </w:pPr>
      <w:rPr>
        <w:rFonts w:ascii="Wingdings" w:hAnsi="Wingdings" w:hint="default"/>
      </w:rPr>
    </w:lvl>
    <w:lvl w:ilvl="7" w:tplc="04090003" w:tentative="1">
      <w:start w:val="1"/>
      <w:numFmt w:val="bullet"/>
      <w:lvlText w:val=""/>
      <w:lvlJc w:val="left"/>
      <w:pPr>
        <w:ind w:left="2458" w:hanging="420"/>
      </w:pPr>
      <w:rPr>
        <w:rFonts w:ascii="Wingdings" w:hAnsi="Wingdings" w:hint="default"/>
      </w:rPr>
    </w:lvl>
    <w:lvl w:ilvl="8" w:tplc="04090005" w:tentative="1">
      <w:start w:val="1"/>
      <w:numFmt w:val="bullet"/>
      <w:lvlText w:val=""/>
      <w:lvlJc w:val="left"/>
      <w:pPr>
        <w:ind w:left="2878" w:hanging="42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1"/>
  </w:num>
  <w:num w:numId="12">
    <w:abstractNumId w:val="4"/>
  </w:num>
  <w:num w:numId="13">
    <w:abstractNumId w:val="13"/>
  </w:num>
  <w:num w:numId="14">
    <w:abstractNumId w:val="10"/>
  </w:num>
  <w:num w:numId="15">
    <w:abstractNumId w:val="9"/>
  </w:num>
  <w:num w:numId="16">
    <w:abstractNumId w:val="0"/>
  </w:num>
  <w:num w:numId="17">
    <w:abstractNumId w:val="5"/>
  </w:num>
  <w:num w:numId="18">
    <w:abstractNumId w:val="1"/>
  </w:num>
  <w:num w:numId="19">
    <w:abstractNumId w:val="8"/>
  </w:num>
  <w:num w:numId="20">
    <w:abstractNumId w:val="6"/>
  </w:num>
  <w:num w:numId="21">
    <w:abstractNumId w:val="7"/>
  </w:num>
  <w:num w:numId="22">
    <w:abstractNumId w:val="14"/>
  </w:num>
  <w:num w:numId="23">
    <w:abstractNumId w:val="3"/>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 Jason">
    <w15:presenceInfo w15:providerId="AD" w15:userId="S::jason.xu@effem.com::d593a947-e985-4675-98ef-c4d8c1d8e68d"/>
  </w15:person>
  <w15:person w15:author="fanzhou kong">
    <w15:presenceInfo w15:providerId="Windows Live" w15:userId="a77df28feecbb961"/>
  </w15:person>
  <w15:person w15:author="Peng, Hong">
    <w15:presenceInfo w15:providerId="AD" w15:userId="S-1-5-21-3555285318-3598121220-927574299-9852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hideGrammaticalErrors/>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1076"/>
    <w:rsid w:val="0000210D"/>
    <w:rsid w:val="00002B77"/>
    <w:rsid w:val="00002B8C"/>
    <w:rsid w:val="00002FAC"/>
    <w:rsid w:val="000033A5"/>
    <w:rsid w:val="000035E4"/>
    <w:rsid w:val="000039EA"/>
    <w:rsid w:val="00003B4E"/>
    <w:rsid w:val="000041D7"/>
    <w:rsid w:val="0000425B"/>
    <w:rsid w:val="000049C5"/>
    <w:rsid w:val="0000534C"/>
    <w:rsid w:val="0000553C"/>
    <w:rsid w:val="00005A73"/>
    <w:rsid w:val="00005D74"/>
    <w:rsid w:val="00005E4E"/>
    <w:rsid w:val="00006515"/>
    <w:rsid w:val="000065B4"/>
    <w:rsid w:val="0000689C"/>
    <w:rsid w:val="000069C9"/>
    <w:rsid w:val="00006A9F"/>
    <w:rsid w:val="000073CE"/>
    <w:rsid w:val="00007669"/>
    <w:rsid w:val="00007B6A"/>
    <w:rsid w:val="00010114"/>
    <w:rsid w:val="00010785"/>
    <w:rsid w:val="00010895"/>
    <w:rsid w:val="00010A21"/>
    <w:rsid w:val="00010BCB"/>
    <w:rsid w:val="0001149D"/>
    <w:rsid w:val="00011525"/>
    <w:rsid w:val="00011656"/>
    <w:rsid w:val="00011CDC"/>
    <w:rsid w:val="00011E9E"/>
    <w:rsid w:val="00011F8D"/>
    <w:rsid w:val="00012193"/>
    <w:rsid w:val="00012497"/>
    <w:rsid w:val="000126AF"/>
    <w:rsid w:val="00012835"/>
    <w:rsid w:val="00012A8F"/>
    <w:rsid w:val="00012F5A"/>
    <w:rsid w:val="00013141"/>
    <w:rsid w:val="0001385E"/>
    <w:rsid w:val="000138BD"/>
    <w:rsid w:val="00013AEB"/>
    <w:rsid w:val="00014291"/>
    <w:rsid w:val="00014583"/>
    <w:rsid w:val="00015174"/>
    <w:rsid w:val="0001552C"/>
    <w:rsid w:val="00015787"/>
    <w:rsid w:val="00016252"/>
    <w:rsid w:val="000162E2"/>
    <w:rsid w:val="000163CE"/>
    <w:rsid w:val="00016ADA"/>
    <w:rsid w:val="00016E05"/>
    <w:rsid w:val="000170E3"/>
    <w:rsid w:val="00017169"/>
    <w:rsid w:val="00017507"/>
    <w:rsid w:val="00017660"/>
    <w:rsid w:val="000176EC"/>
    <w:rsid w:val="00017816"/>
    <w:rsid w:val="00017B06"/>
    <w:rsid w:val="0002052E"/>
    <w:rsid w:val="0002071D"/>
    <w:rsid w:val="0002074A"/>
    <w:rsid w:val="000208BC"/>
    <w:rsid w:val="00020A49"/>
    <w:rsid w:val="00020BA0"/>
    <w:rsid w:val="00020F73"/>
    <w:rsid w:val="000216CC"/>
    <w:rsid w:val="00021F8F"/>
    <w:rsid w:val="0002271E"/>
    <w:rsid w:val="00022ACB"/>
    <w:rsid w:val="00022D22"/>
    <w:rsid w:val="00022DD6"/>
    <w:rsid w:val="0002322E"/>
    <w:rsid w:val="00023272"/>
    <w:rsid w:val="000238D2"/>
    <w:rsid w:val="00023B7F"/>
    <w:rsid w:val="000245F0"/>
    <w:rsid w:val="000246F9"/>
    <w:rsid w:val="00024DA5"/>
    <w:rsid w:val="00024E9F"/>
    <w:rsid w:val="00025229"/>
    <w:rsid w:val="00025520"/>
    <w:rsid w:val="00025C21"/>
    <w:rsid w:val="00025DC1"/>
    <w:rsid w:val="000264C8"/>
    <w:rsid w:val="000266ED"/>
    <w:rsid w:val="00026741"/>
    <w:rsid w:val="000269AF"/>
    <w:rsid w:val="00026A21"/>
    <w:rsid w:val="00026C4A"/>
    <w:rsid w:val="000273A4"/>
    <w:rsid w:val="00027819"/>
    <w:rsid w:val="00027979"/>
    <w:rsid w:val="00027B1C"/>
    <w:rsid w:val="00027B6C"/>
    <w:rsid w:val="00027F09"/>
    <w:rsid w:val="0003052E"/>
    <w:rsid w:val="000305F3"/>
    <w:rsid w:val="00030836"/>
    <w:rsid w:val="00030D97"/>
    <w:rsid w:val="00031670"/>
    <w:rsid w:val="00031978"/>
    <w:rsid w:val="00032A1B"/>
    <w:rsid w:val="00033544"/>
    <w:rsid w:val="00033E9A"/>
    <w:rsid w:val="000341FB"/>
    <w:rsid w:val="00034302"/>
    <w:rsid w:val="000343FC"/>
    <w:rsid w:val="000347B0"/>
    <w:rsid w:val="0003481E"/>
    <w:rsid w:val="000349DC"/>
    <w:rsid w:val="00034EA6"/>
    <w:rsid w:val="00035090"/>
    <w:rsid w:val="00035100"/>
    <w:rsid w:val="0003534B"/>
    <w:rsid w:val="000356ED"/>
    <w:rsid w:val="00035DDC"/>
    <w:rsid w:val="00035FC5"/>
    <w:rsid w:val="00037A80"/>
    <w:rsid w:val="000400D8"/>
    <w:rsid w:val="000405F6"/>
    <w:rsid w:val="00040AFB"/>
    <w:rsid w:val="00041011"/>
    <w:rsid w:val="00041161"/>
    <w:rsid w:val="000412E9"/>
    <w:rsid w:val="00041359"/>
    <w:rsid w:val="000413C5"/>
    <w:rsid w:val="000414DB"/>
    <w:rsid w:val="00041530"/>
    <w:rsid w:val="000419B7"/>
    <w:rsid w:val="00041B57"/>
    <w:rsid w:val="00041BDC"/>
    <w:rsid w:val="00041EE6"/>
    <w:rsid w:val="0004209F"/>
    <w:rsid w:val="000427DC"/>
    <w:rsid w:val="00042E90"/>
    <w:rsid w:val="00043240"/>
    <w:rsid w:val="0004330B"/>
    <w:rsid w:val="0004376A"/>
    <w:rsid w:val="00043AD3"/>
    <w:rsid w:val="0004418C"/>
    <w:rsid w:val="0004432D"/>
    <w:rsid w:val="000445B5"/>
    <w:rsid w:val="00044744"/>
    <w:rsid w:val="00044A1D"/>
    <w:rsid w:val="000452CC"/>
    <w:rsid w:val="00045753"/>
    <w:rsid w:val="00045E39"/>
    <w:rsid w:val="0004650C"/>
    <w:rsid w:val="00046513"/>
    <w:rsid w:val="00046760"/>
    <w:rsid w:val="0004696A"/>
    <w:rsid w:val="00046BA3"/>
    <w:rsid w:val="00046E41"/>
    <w:rsid w:val="00047224"/>
    <w:rsid w:val="000473F5"/>
    <w:rsid w:val="000475CA"/>
    <w:rsid w:val="0005035B"/>
    <w:rsid w:val="00050455"/>
    <w:rsid w:val="00050C3C"/>
    <w:rsid w:val="00050EC3"/>
    <w:rsid w:val="0005168C"/>
    <w:rsid w:val="0005171D"/>
    <w:rsid w:val="00051936"/>
    <w:rsid w:val="00051AFB"/>
    <w:rsid w:val="00051D12"/>
    <w:rsid w:val="00052C93"/>
    <w:rsid w:val="00052DBC"/>
    <w:rsid w:val="000535CD"/>
    <w:rsid w:val="00053628"/>
    <w:rsid w:val="00053DD0"/>
    <w:rsid w:val="00054157"/>
    <w:rsid w:val="00054445"/>
    <w:rsid w:val="000547E3"/>
    <w:rsid w:val="000547F0"/>
    <w:rsid w:val="00054F45"/>
    <w:rsid w:val="0005557D"/>
    <w:rsid w:val="00055ECA"/>
    <w:rsid w:val="0005633B"/>
    <w:rsid w:val="000567B3"/>
    <w:rsid w:val="00056B62"/>
    <w:rsid w:val="00056D8F"/>
    <w:rsid w:val="00056F4B"/>
    <w:rsid w:val="0005720A"/>
    <w:rsid w:val="00057316"/>
    <w:rsid w:val="00057784"/>
    <w:rsid w:val="00057796"/>
    <w:rsid w:val="000577C6"/>
    <w:rsid w:val="0005786F"/>
    <w:rsid w:val="0005797F"/>
    <w:rsid w:val="00057FC2"/>
    <w:rsid w:val="000603EC"/>
    <w:rsid w:val="000605B3"/>
    <w:rsid w:val="00060685"/>
    <w:rsid w:val="00060907"/>
    <w:rsid w:val="00061802"/>
    <w:rsid w:val="00061C9C"/>
    <w:rsid w:val="00061D1D"/>
    <w:rsid w:val="00061F7B"/>
    <w:rsid w:val="0006244D"/>
    <w:rsid w:val="00062596"/>
    <w:rsid w:val="00062DF1"/>
    <w:rsid w:val="00062FF6"/>
    <w:rsid w:val="00063248"/>
    <w:rsid w:val="000638E9"/>
    <w:rsid w:val="00065036"/>
    <w:rsid w:val="000657F7"/>
    <w:rsid w:val="000658CF"/>
    <w:rsid w:val="0006623A"/>
    <w:rsid w:val="000665A8"/>
    <w:rsid w:val="00066AE4"/>
    <w:rsid w:val="00066E3C"/>
    <w:rsid w:val="0006706F"/>
    <w:rsid w:val="00067216"/>
    <w:rsid w:val="000677A3"/>
    <w:rsid w:val="00067A50"/>
    <w:rsid w:val="00067AF0"/>
    <w:rsid w:val="00067E9F"/>
    <w:rsid w:val="00067FE5"/>
    <w:rsid w:val="000701B6"/>
    <w:rsid w:val="0007045A"/>
    <w:rsid w:val="00070C51"/>
    <w:rsid w:val="00070CA2"/>
    <w:rsid w:val="00071458"/>
    <w:rsid w:val="0007167B"/>
    <w:rsid w:val="0007187C"/>
    <w:rsid w:val="00071D37"/>
    <w:rsid w:val="00072152"/>
    <w:rsid w:val="000725BC"/>
    <w:rsid w:val="000725E1"/>
    <w:rsid w:val="00072628"/>
    <w:rsid w:val="000727F2"/>
    <w:rsid w:val="0007358F"/>
    <w:rsid w:val="00073661"/>
    <w:rsid w:val="000739E1"/>
    <w:rsid w:val="00073E78"/>
    <w:rsid w:val="000740E4"/>
    <w:rsid w:val="000741CE"/>
    <w:rsid w:val="000744D0"/>
    <w:rsid w:val="0007471E"/>
    <w:rsid w:val="0007484B"/>
    <w:rsid w:val="00074F74"/>
    <w:rsid w:val="000754EE"/>
    <w:rsid w:val="000755DB"/>
    <w:rsid w:val="00075B74"/>
    <w:rsid w:val="00075F1B"/>
    <w:rsid w:val="0007603F"/>
    <w:rsid w:val="000760DC"/>
    <w:rsid w:val="0007616B"/>
    <w:rsid w:val="00076478"/>
    <w:rsid w:val="00076669"/>
    <w:rsid w:val="00076B50"/>
    <w:rsid w:val="000772A3"/>
    <w:rsid w:val="0007752F"/>
    <w:rsid w:val="00077A3B"/>
    <w:rsid w:val="00077F33"/>
    <w:rsid w:val="000803EA"/>
    <w:rsid w:val="00080A58"/>
    <w:rsid w:val="000817C3"/>
    <w:rsid w:val="00081EEF"/>
    <w:rsid w:val="00081F94"/>
    <w:rsid w:val="000821F9"/>
    <w:rsid w:val="0008302A"/>
    <w:rsid w:val="000830C7"/>
    <w:rsid w:val="00083498"/>
    <w:rsid w:val="00083BAD"/>
    <w:rsid w:val="00083F52"/>
    <w:rsid w:val="00083FB3"/>
    <w:rsid w:val="000842AE"/>
    <w:rsid w:val="00084E31"/>
    <w:rsid w:val="00084EA0"/>
    <w:rsid w:val="00085092"/>
    <w:rsid w:val="0008563E"/>
    <w:rsid w:val="00085FF7"/>
    <w:rsid w:val="000867AC"/>
    <w:rsid w:val="00086984"/>
    <w:rsid w:val="000870A2"/>
    <w:rsid w:val="0008717D"/>
    <w:rsid w:val="00087574"/>
    <w:rsid w:val="00087C4E"/>
    <w:rsid w:val="00087F50"/>
    <w:rsid w:val="0009036F"/>
    <w:rsid w:val="000905E6"/>
    <w:rsid w:val="00090A1B"/>
    <w:rsid w:val="00091E85"/>
    <w:rsid w:val="0009236A"/>
    <w:rsid w:val="00092BE6"/>
    <w:rsid w:val="00092BF3"/>
    <w:rsid w:val="00092C18"/>
    <w:rsid w:val="0009351D"/>
    <w:rsid w:val="00093573"/>
    <w:rsid w:val="00093CB4"/>
    <w:rsid w:val="00093D73"/>
    <w:rsid w:val="0009489B"/>
    <w:rsid w:val="00094AEE"/>
    <w:rsid w:val="00094B58"/>
    <w:rsid w:val="00094ED3"/>
    <w:rsid w:val="00094FBF"/>
    <w:rsid w:val="0009519A"/>
    <w:rsid w:val="00095A40"/>
    <w:rsid w:val="00095D39"/>
    <w:rsid w:val="000960C5"/>
    <w:rsid w:val="000960FD"/>
    <w:rsid w:val="0009654B"/>
    <w:rsid w:val="0009675C"/>
    <w:rsid w:val="00096CA6"/>
    <w:rsid w:val="00096FAE"/>
    <w:rsid w:val="000970F1"/>
    <w:rsid w:val="000973DD"/>
    <w:rsid w:val="00097644"/>
    <w:rsid w:val="000976A8"/>
    <w:rsid w:val="000976E3"/>
    <w:rsid w:val="00097713"/>
    <w:rsid w:val="00097884"/>
    <w:rsid w:val="000978D7"/>
    <w:rsid w:val="00097AC4"/>
    <w:rsid w:val="00097D52"/>
    <w:rsid w:val="000A02B7"/>
    <w:rsid w:val="000A0656"/>
    <w:rsid w:val="000A07CD"/>
    <w:rsid w:val="000A09E6"/>
    <w:rsid w:val="000A0A1F"/>
    <w:rsid w:val="000A0DCE"/>
    <w:rsid w:val="000A1154"/>
    <w:rsid w:val="000A12ED"/>
    <w:rsid w:val="000A16B2"/>
    <w:rsid w:val="000A1DB7"/>
    <w:rsid w:val="000A23E3"/>
    <w:rsid w:val="000A25B8"/>
    <w:rsid w:val="000A28EF"/>
    <w:rsid w:val="000A3083"/>
    <w:rsid w:val="000A3132"/>
    <w:rsid w:val="000A3361"/>
    <w:rsid w:val="000A36CC"/>
    <w:rsid w:val="000A38FC"/>
    <w:rsid w:val="000A3963"/>
    <w:rsid w:val="000A51EB"/>
    <w:rsid w:val="000A55A6"/>
    <w:rsid w:val="000A5604"/>
    <w:rsid w:val="000A5605"/>
    <w:rsid w:val="000A58AC"/>
    <w:rsid w:val="000A5A39"/>
    <w:rsid w:val="000A5C14"/>
    <w:rsid w:val="000A5C71"/>
    <w:rsid w:val="000A5F5A"/>
    <w:rsid w:val="000A608C"/>
    <w:rsid w:val="000A60D4"/>
    <w:rsid w:val="000A6227"/>
    <w:rsid w:val="000A6A6F"/>
    <w:rsid w:val="000A782E"/>
    <w:rsid w:val="000A799D"/>
    <w:rsid w:val="000A7F7E"/>
    <w:rsid w:val="000B000F"/>
    <w:rsid w:val="000B0065"/>
    <w:rsid w:val="000B016A"/>
    <w:rsid w:val="000B029D"/>
    <w:rsid w:val="000B0710"/>
    <w:rsid w:val="000B0C79"/>
    <w:rsid w:val="000B0CE7"/>
    <w:rsid w:val="000B2105"/>
    <w:rsid w:val="000B2825"/>
    <w:rsid w:val="000B2BEE"/>
    <w:rsid w:val="000B2FAB"/>
    <w:rsid w:val="000B2FCB"/>
    <w:rsid w:val="000B30D6"/>
    <w:rsid w:val="000B365B"/>
    <w:rsid w:val="000B3D1C"/>
    <w:rsid w:val="000B3D96"/>
    <w:rsid w:val="000B3EB3"/>
    <w:rsid w:val="000B412E"/>
    <w:rsid w:val="000B425E"/>
    <w:rsid w:val="000B4448"/>
    <w:rsid w:val="000B4589"/>
    <w:rsid w:val="000B4995"/>
    <w:rsid w:val="000B4A4F"/>
    <w:rsid w:val="000B4D94"/>
    <w:rsid w:val="000B5035"/>
    <w:rsid w:val="000B506C"/>
    <w:rsid w:val="000B53BC"/>
    <w:rsid w:val="000B561B"/>
    <w:rsid w:val="000B59F1"/>
    <w:rsid w:val="000B5B66"/>
    <w:rsid w:val="000B5E8B"/>
    <w:rsid w:val="000B5EF5"/>
    <w:rsid w:val="000B5F54"/>
    <w:rsid w:val="000B6931"/>
    <w:rsid w:val="000B6C7E"/>
    <w:rsid w:val="000B6EC0"/>
    <w:rsid w:val="000B76E1"/>
    <w:rsid w:val="000B76FD"/>
    <w:rsid w:val="000C0024"/>
    <w:rsid w:val="000C0124"/>
    <w:rsid w:val="000C02F2"/>
    <w:rsid w:val="000C05B5"/>
    <w:rsid w:val="000C0834"/>
    <w:rsid w:val="000C195A"/>
    <w:rsid w:val="000C1F06"/>
    <w:rsid w:val="000C2065"/>
    <w:rsid w:val="000C213D"/>
    <w:rsid w:val="000C2797"/>
    <w:rsid w:val="000C2C19"/>
    <w:rsid w:val="000C30A6"/>
    <w:rsid w:val="000C367A"/>
    <w:rsid w:val="000C37D3"/>
    <w:rsid w:val="000C3912"/>
    <w:rsid w:val="000C3AF9"/>
    <w:rsid w:val="000C4CE2"/>
    <w:rsid w:val="000C4EB2"/>
    <w:rsid w:val="000C5479"/>
    <w:rsid w:val="000C65AB"/>
    <w:rsid w:val="000C6996"/>
    <w:rsid w:val="000C6F7C"/>
    <w:rsid w:val="000C7488"/>
    <w:rsid w:val="000C7C88"/>
    <w:rsid w:val="000D00EF"/>
    <w:rsid w:val="000D0179"/>
    <w:rsid w:val="000D05CC"/>
    <w:rsid w:val="000D0A6F"/>
    <w:rsid w:val="000D0FD9"/>
    <w:rsid w:val="000D13E1"/>
    <w:rsid w:val="000D17EB"/>
    <w:rsid w:val="000D2323"/>
    <w:rsid w:val="000D234A"/>
    <w:rsid w:val="000D241B"/>
    <w:rsid w:val="000D2F89"/>
    <w:rsid w:val="000D3089"/>
    <w:rsid w:val="000D31B8"/>
    <w:rsid w:val="000D353A"/>
    <w:rsid w:val="000D3F57"/>
    <w:rsid w:val="000D42C5"/>
    <w:rsid w:val="000D445B"/>
    <w:rsid w:val="000D499E"/>
    <w:rsid w:val="000D4C2A"/>
    <w:rsid w:val="000D4E87"/>
    <w:rsid w:val="000D520E"/>
    <w:rsid w:val="000D596F"/>
    <w:rsid w:val="000D66C5"/>
    <w:rsid w:val="000D6B73"/>
    <w:rsid w:val="000D6B9D"/>
    <w:rsid w:val="000D6D48"/>
    <w:rsid w:val="000D73CC"/>
    <w:rsid w:val="000D75E4"/>
    <w:rsid w:val="000D7688"/>
    <w:rsid w:val="000D790E"/>
    <w:rsid w:val="000D7FF0"/>
    <w:rsid w:val="000E02ED"/>
    <w:rsid w:val="000E0803"/>
    <w:rsid w:val="000E0BAA"/>
    <w:rsid w:val="000E0DDB"/>
    <w:rsid w:val="000E0E2A"/>
    <w:rsid w:val="000E12F5"/>
    <w:rsid w:val="000E163F"/>
    <w:rsid w:val="000E1B7B"/>
    <w:rsid w:val="000E26E6"/>
    <w:rsid w:val="000E296B"/>
    <w:rsid w:val="000E2D50"/>
    <w:rsid w:val="000E2D87"/>
    <w:rsid w:val="000E2F7C"/>
    <w:rsid w:val="000E3485"/>
    <w:rsid w:val="000E36A4"/>
    <w:rsid w:val="000E37C3"/>
    <w:rsid w:val="000E45ED"/>
    <w:rsid w:val="000E4711"/>
    <w:rsid w:val="000E4770"/>
    <w:rsid w:val="000E47A7"/>
    <w:rsid w:val="000E48CC"/>
    <w:rsid w:val="000E4ABF"/>
    <w:rsid w:val="000E4F53"/>
    <w:rsid w:val="000E567B"/>
    <w:rsid w:val="000E5D76"/>
    <w:rsid w:val="000E5D91"/>
    <w:rsid w:val="000E5DC7"/>
    <w:rsid w:val="000E5EAA"/>
    <w:rsid w:val="000E6191"/>
    <w:rsid w:val="000E6708"/>
    <w:rsid w:val="000E69DB"/>
    <w:rsid w:val="000E6B47"/>
    <w:rsid w:val="000E6C28"/>
    <w:rsid w:val="000E6EA1"/>
    <w:rsid w:val="000E6F6D"/>
    <w:rsid w:val="000E7119"/>
    <w:rsid w:val="000E7900"/>
    <w:rsid w:val="000E7C51"/>
    <w:rsid w:val="000E7D15"/>
    <w:rsid w:val="000F02A7"/>
    <w:rsid w:val="000F07E9"/>
    <w:rsid w:val="000F14C7"/>
    <w:rsid w:val="000F1730"/>
    <w:rsid w:val="000F1788"/>
    <w:rsid w:val="000F1882"/>
    <w:rsid w:val="000F18FE"/>
    <w:rsid w:val="000F1935"/>
    <w:rsid w:val="000F1C2A"/>
    <w:rsid w:val="000F2055"/>
    <w:rsid w:val="000F24D2"/>
    <w:rsid w:val="000F2878"/>
    <w:rsid w:val="000F3658"/>
    <w:rsid w:val="000F37D7"/>
    <w:rsid w:val="000F37F1"/>
    <w:rsid w:val="000F3B15"/>
    <w:rsid w:val="000F3CBA"/>
    <w:rsid w:val="000F403F"/>
    <w:rsid w:val="000F4757"/>
    <w:rsid w:val="000F4A62"/>
    <w:rsid w:val="000F4B39"/>
    <w:rsid w:val="000F505E"/>
    <w:rsid w:val="000F609A"/>
    <w:rsid w:val="000F6CCA"/>
    <w:rsid w:val="000F704D"/>
    <w:rsid w:val="000F7147"/>
    <w:rsid w:val="000F79B9"/>
    <w:rsid w:val="000F7A5E"/>
    <w:rsid w:val="000F7D53"/>
    <w:rsid w:val="000F7FE4"/>
    <w:rsid w:val="00100280"/>
    <w:rsid w:val="00100725"/>
    <w:rsid w:val="001008EF"/>
    <w:rsid w:val="00100E86"/>
    <w:rsid w:val="00101098"/>
    <w:rsid w:val="0010121A"/>
    <w:rsid w:val="0010181B"/>
    <w:rsid w:val="001018D6"/>
    <w:rsid w:val="00101C7B"/>
    <w:rsid w:val="00102105"/>
    <w:rsid w:val="00102797"/>
    <w:rsid w:val="00102A7B"/>
    <w:rsid w:val="00102E63"/>
    <w:rsid w:val="00102EA7"/>
    <w:rsid w:val="00103587"/>
    <w:rsid w:val="00103BA2"/>
    <w:rsid w:val="00103F13"/>
    <w:rsid w:val="00104356"/>
    <w:rsid w:val="00104589"/>
    <w:rsid w:val="001045CF"/>
    <w:rsid w:val="001048F9"/>
    <w:rsid w:val="00106726"/>
    <w:rsid w:val="00107378"/>
    <w:rsid w:val="00107CA3"/>
    <w:rsid w:val="0011028E"/>
    <w:rsid w:val="00110301"/>
    <w:rsid w:val="00110BFF"/>
    <w:rsid w:val="00110C48"/>
    <w:rsid w:val="00111451"/>
    <w:rsid w:val="001119FB"/>
    <w:rsid w:val="00111B61"/>
    <w:rsid w:val="00111C09"/>
    <w:rsid w:val="00112079"/>
    <w:rsid w:val="00112088"/>
    <w:rsid w:val="00112358"/>
    <w:rsid w:val="001126CA"/>
    <w:rsid w:val="00112C37"/>
    <w:rsid w:val="001143CC"/>
    <w:rsid w:val="001145DF"/>
    <w:rsid w:val="001149FB"/>
    <w:rsid w:val="00115218"/>
    <w:rsid w:val="001156B4"/>
    <w:rsid w:val="00115AB9"/>
    <w:rsid w:val="00116557"/>
    <w:rsid w:val="00116827"/>
    <w:rsid w:val="00116CA1"/>
    <w:rsid w:val="001170A8"/>
    <w:rsid w:val="0011734A"/>
    <w:rsid w:val="001179D1"/>
    <w:rsid w:val="00120072"/>
    <w:rsid w:val="00120235"/>
    <w:rsid w:val="00120342"/>
    <w:rsid w:val="00120566"/>
    <w:rsid w:val="00120EE7"/>
    <w:rsid w:val="00120F57"/>
    <w:rsid w:val="0012115F"/>
    <w:rsid w:val="001211FD"/>
    <w:rsid w:val="0012143C"/>
    <w:rsid w:val="001214E1"/>
    <w:rsid w:val="00121565"/>
    <w:rsid w:val="001215AA"/>
    <w:rsid w:val="001222F4"/>
    <w:rsid w:val="00122436"/>
    <w:rsid w:val="00122528"/>
    <w:rsid w:val="001225F6"/>
    <w:rsid w:val="001226AE"/>
    <w:rsid w:val="00122A03"/>
    <w:rsid w:val="00122B15"/>
    <w:rsid w:val="00123383"/>
    <w:rsid w:val="0012343A"/>
    <w:rsid w:val="001234C3"/>
    <w:rsid w:val="001238EB"/>
    <w:rsid w:val="001238F0"/>
    <w:rsid w:val="0012408D"/>
    <w:rsid w:val="001246B3"/>
    <w:rsid w:val="00125695"/>
    <w:rsid w:val="00125E1E"/>
    <w:rsid w:val="00125F35"/>
    <w:rsid w:val="00126713"/>
    <w:rsid w:val="001268D6"/>
    <w:rsid w:val="00126BAA"/>
    <w:rsid w:val="001270D0"/>
    <w:rsid w:val="00127283"/>
    <w:rsid w:val="0012761B"/>
    <w:rsid w:val="00127972"/>
    <w:rsid w:val="001301D7"/>
    <w:rsid w:val="001302B7"/>
    <w:rsid w:val="00130651"/>
    <w:rsid w:val="001306AD"/>
    <w:rsid w:val="00130E5B"/>
    <w:rsid w:val="00130E84"/>
    <w:rsid w:val="001320CD"/>
    <w:rsid w:val="00132297"/>
    <w:rsid w:val="001328D2"/>
    <w:rsid w:val="00132D78"/>
    <w:rsid w:val="00132ECA"/>
    <w:rsid w:val="00132FFD"/>
    <w:rsid w:val="00133856"/>
    <w:rsid w:val="001339B2"/>
    <w:rsid w:val="00133FA4"/>
    <w:rsid w:val="00134434"/>
    <w:rsid w:val="001348EE"/>
    <w:rsid w:val="00134A7E"/>
    <w:rsid w:val="00134D95"/>
    <w:rsid w:val="00134E53"/>
    <w:rsid w:val="00134F7B"/>
    <w:rsid w:val="0013508B"/>
    <w:rsid w:val="00135ED0"/>
    <w:rsid w:val="00136304"/>
    <w:rsid w:val="0013648B"/>
    <w:rsid w:val="00136E70"/>
    <w:rsid w:val="00136F39"/>
    <w:rsid w:val="00136F7F"/>
    <w:rsid w:val="0013701B"/>
    <w:rsid w:val="0013711C"/>
    <w:rsid w:val="00137729"/>
    <w:rsid w:val="00137A8D"/>
    <w:rsid w:val="00137C79"/>
    <w:rsid w:val="0014018F"/>
    <w:rsid w:val="00140FD4"/>
    <w:rsid w:val="00141183"/>
    <w:rsid w:val="001414D7"/>
    <w:rsid w:val="00141A0C"/>
    <w:rsid w:val="00141F17"/>
    <w:rsid w:val="001420E8"/>
    <w:rsid w:val="001421DA"/>
    <w:rsid w:val="001432D0"/>
    <w:rsid w:val="00144164"/>
    <w:rsid w:val="0014426F"/>
    <w:rsid w:val="00144F12"/>
    <w:rsid w:val="0014500F"/>
    <w:rsid w:val="0014593E"/>
    <w:rsid w:val="00145AB1"/>
    <w:rsid w:val="00146B7F"/>
    <w:rsid w:val="00146DD2"/>
    <w:rsid w:val="00146DFE"/>
    <w:rsid w:val="00147268"/>
    <w:rsid w:val="00147665"/>
    <w:rsid w:val="001476B2"/>
    <w:rsid w:val="00147F19"/>
    <w:rsid w:val="00150197"/>
    <w:rsid w:val="00150C76"/>
    <w:rsid w:val="001511B3"/>
    <w:rsid w:val="001512CF"/>
    <w:rsid w:val="0015190B"/>
    <w:rsid w:val="00151A61"/>
    <w:rsid w:val="00151B19"/>
    <w:rsid w:val="00151CB1"/>
    <w:rsid w:val="00151D68"/>
    <w:rsid w:val="0015237E"/>
    <w:rsid w:val="0015246E"/>
    <w:rsid w:val="00152589"/>
    <w:rsid w:val="001526BC"/>
    <w:rsid w:val="00152CA4"/>
    <w:rsid w:val="00152F0A"/>
    <w:rsid w:val="0015301B"/>
    <w:rsid w:val="001531E6"/>
    <w:rsid w:val="00153236"/>
    <w:rsid w:val="0015375A"/>
    <w:rsid w:val="001538A8"/>
    <w:rsid w:val="00153DC4"/>
    <w:rsid w:val="00154624"/>
    <w:rsid w:val="001548C0"/>
    <w:rsid w:val="001549D4"/>
    <w:rsid w:val="00154A7E"/>
    <w:rsid w:val="00154B9D"/>
    <w:rsid w:val="00154E89"/>
    <w:rsid w:val="00155567"/>
    <w:rsid w:val="001555EC"/>
    <w:rsid w:val="00155849"/>
    <w:rsid w:val="00155A84"/>
    <w:rsid w:val="00155E90"/>
    <w:rsid w:val="00155FCE"/>
    <w:rsid w:val="0015677D"/>
    <w:rsid w:val="001569A4"/>
    <w:rsid w:val="00156A6A"/>
    <w:rsid w:val="00156D05"/>
    <w:rsid w:val="00156DA1"/>
    <w:rsid w:val="00156EBC"/>
    <w:rsid w:val="00157C12"/>
    <w:rsid w:val="00160235"/>
    <w:rsid w:val="00160505"/>
    <w:rsid w:val="00160AFC"/>
    <w:rsid w:val="00160BEF"/>
    <w:rsid w:val="00161754"/>
    <w:rsid w:val="0016232B"/>
    <w:rsid w:val="00162D93"/>
    <w:rsid w:val="001634B9"/>
    <w:rsid w:val="001637DE"/>
    <w:rsid w:val="001638A2"/>
    <w:rsid w:val="00163937"/>
    <w:rsid w:val="00163E83"/>
    <w:rsid w:val="001647D3"/>
    <w:rsid w:val="00164E0F"/>
    <w:rsid w:val="00164F03"/>
    <w:rsid w:val="0016516C"/>
    <w:rsid w:val="00165195"/>
    <w:rsid w:val="0016526D"/>
    <w:rsid w:val="00165502"/>
    <w:rsid w:val="001659ED"/>
    <w:rsid w:val="00165A1D"/>
    <w:rsid w:val="00165B10"/>
    <w:rsid w:val="00166DF4"/>
    <w:rsid w:val="00166F0C"/>
    <w:rsid w:val="00167130"/>
    <w:rsid w:val="00167497"/>
    <w:rsid w:val="001676C9"/>
    <w:rsid w:val="00167C29"/>
    <w:rsid w:val="00167E0F"/>
    <w:rsid w:val="00167EEB"/>
    <w:rsid w:val="00167FB7"/>
    <w:rsid w:val="0017008A"/>
    <w:rsid w:val="00170154"/>
    <w:rsid w:val="00170BE8"/>
    <w:rsid w:val="00170E8C"/>
    <w:rsid w:val="00170EE5"/>
    <w:rsid w:val="00171721"/>
    <w:rsid w:val="001723E9"/>
    <w:rsid w:val="00172594"/>
    <w:rsid w:val="00172974"/>
    <w:rsid w:val="00172A08"/>
    <w:rsid w:val="001734BF"/>
    <w:rsid w:val="00173B56"/>
    <w:rsid w:val="00173B71"/>
    <w:rsid w:val="00173B76"/>
    <w:rsid w:val="00173C0A"/>
    <w:rsid w:val="00173CD8"/>
    <w:rsid w:val="00174281"/>
    <w:rsid w:val="00174665"/>
    <w:rsid w:val="001746E7"/>
    <w:rsid w:val="0017480E"/>
    <w:rsid w:val="00174842"/>
    <w:rsid w:val="00174FB4"/>
    <w:rsid w:val="001756D9"/>
    <w:rsid w:val="00175742"/>
    <w:rsid w:val="00175B16"/>
    <w:rsid w:val="00176AEA"/>
    <w:rsid w:val="00176C23"/>
    <w:rsid w:val="001772DD"/>
    <w:rsid w:val="00180CBF"/>
    <w:rsid w:val="001810AB"/>
    <w:rsid w:val="00181288"/>
    <w:rsid w:val="00181853"/>
    <w:rsid w:val="00181B4D"/>
    <w:rsid w:val="0018254F"/>
    <w:rsid w:val="001829BC"/>
    <w:rsid w:val="00183152"/>
    <w:rsid w:val="001831A1"/>
    <w:rsid w:val="001834E2"/>
    <w:rsid w:val="001836A9"/>
    <w:rsid w:val="00183908"/>
    <w:rsid w:val="00184BE8"/>
    <w:rsid w:val="0018518A"/>
    <w:rsid w:val="001851A3"/>
    <w:rsid w:val="00185D4B"/>
    <w:rsid w:val="00185D4F"/>
    <w:rsid w:val="00186115"/>
    <w:rsid w:val="00186483"/>
    <w:rsid w:val="00186CB2"/>
    <w:rsid w:val="00186F06"/>
    <w:rsid w:val="00187014"/>
    <w:rsid w:val="001873D2"/>
    <w:rsid w:val="0018793E"/>
    <w:rsid w:val="00187C0C"/>
    <w:rsid w:val="00187F09"/>
    <w:rsid w:val="001908D7"/>
    <w:rsid w:val="00190B61"/>
    <w:rsid w:val="00190CE1"/>
    <w:rsid w:val="00190E5A"/>
    <w:rsid w:val="001912EC"/>
    <w:rsid w:val="00191509"/>
    <w:rsid w:val="00191601"/>
    <w:rsid w:val="001918A1"/>
    <w:rsid w:val="00191A99"/>
    <w:rsid w:val="00191E7E"/>
    <w:rsid w:val="00191E8C"/>
    <w:rsid w:val="00191F75"/>
    <w:rsid w:val="00192196"/>
    <w:rsid w:val="00192348"/>
    <w:rsid w:val="00192856"/>
    <w:rsid w:val="00192BD0"/>
    <w:rsid w:val="00192D26"/>
    <w:rsid w:val="00192F71"/>
    <w:rsid w:val="00193231"/>
    <w:rsid w:val="00193661"/>
    <w:rsid w:val="00193ABB"/>
    <w:rsid w:val="00193AFD"/>
    <w:rsid w:val="00193E0C"/>
    <w:rsid w:val="00193FE1"/>
    <w:rsid w:val="00194D98"/>
    <w:rsid w:val="0019514A"/>
    <w:rsid w:val="00195384"/>
    <w:rsid w:val="001953C7"/>
    <w:rsid w:val="001958EA"/>
    <w:rsid w:val="001961A5"/>
    <w:rsid w:val="00196AFB"/>
    <w:rsid w:val="00196E02"/>
    <w:rsid w:val="00196F1A"/>
    <w:rsid w:val="0019705E"/>
    <w:rsid w:val="001975C5"/>
    <w:rsid w:val="001976E9"/>
    <w:rsid w:val="00197F9E"/>
    <w:rsid w:val="001A00EC"/>
    <w:rsid w:val="001A01A2"/>
    <w:rsid w:val="001A044F"/>
    <w:rsid w:val="001A06F1"/>
    <w:rsid w:val="001A0ED4"/>
    <w:rsid w:val="001A1032"/>
    <w:rsid w:val="001A11A1"/>
    <w:rsid w:val="001A1902"/>
    <w:rsid w:val="001A1A05"/>
    <w:rsid w:val="001A1A24"/>
    <w:rsid w:val="001A1C69"/>
    <w:rsid w:val="001A1FA1"/>
    <w:rsid w:val="001A22DA"/>
    <w:rsid w:val="001A28A4"/>
    <w:rsid w:val="001A2F24"/>
    <w:rsid w:val="001A3134"/>
    <w:rsid w:val="001A3145"/>
    <w:rsid w:val="001A3388"/>
    <w:rsid w:val="001A34C6"/>
    <w:rsid w:val="001A3971"/>
    <w:rsid w:val="001A3A8D"/>
    <w:rsid w:val="001A3C89"/>
    <w:rsid w:val="001A3D79"/>
    <w:rsid w:val="001A3E65"/>
    <w:rsid w:val="001A3F8C"/>
    <w:rsid w:val="001A4B23"/>
    <w:rsid w:val="001A51F5"/>
    <w:rsid w:val="001A55DD"/>
    <w:rsid w:val="001A5730"/>
    <w:rsid w:val="001A575C"/>
    <w:rsid w:val="001A629B"/>
    <w:rsid w:val="001A63D8"/>
    <w:rsid w:val="001A6527"/>
    <w:rsid w:val="001A667D"/>
    <w:rsid w:val="001A686C"/>
    <w:rsid w:val="001A6BE2"/>
    <w:rsid w:val="001A6DB4"/>
    <w:rsid w:val="001A6FF5"/>
    <w:rsid w:val="001A7834"/>
    <w:rsid w:val="001A784A"/>
    <w:rsid w:val="001A7882"/>
    <w:rsid w:val="001A7BD5"/>
    <w:rsid w:val="001A7EA7"/>
    <w:rsid w:val="001A7F11"/>
    <w:rsid w:val="001B03D3"/>
    <w:rsid w:val="001B0909"/>
    <w:rsid w:val="001B1203"/>
    <w:rsid w:val="001B1B99"/>
    <w:rsid w:val="001B1D9A"/>
    <w:rsid w:val="001B2141"/>
    <w:rsid w:val="001B2BBB"/>
    <w:rsid w:val="001B3924"/>
    <w:rsid w:val="001B3A9C"/>
    <w:rsid w:val="001B3D18"/>
    <w:rsid w:val="001B3F76"/>
    <w:rsid w:val="001B40DC"/>
    <w:rsid w:val="001B40F0"/>
    <w:rsid w:val="001B4629"/>
    <w:rsid w:val="001B46E3"/>
    <w:rsid w:val="001B5087"/>
    <w:rsid w:val="001B512A"/>
    <w:rsid w:val="001B519B"/>
    <w:rsid w:val="001B526F"/>
    <w:rsid w:val="001B58A5"/>
    <w:rsid w:val="001B59BA"/>
    <w:rsid w:val="001B5CE0"/>
    <w:rsid w:val="001B5D7A"/>
    <w:rsid w:val="001B6721"/>
    <w:rsid w:val="001B68FD"/>
    <w:rsid w:val="001B6C50"/>
    <w:rsid w:val="001B73CD"/>
    <w:rsid w:val="001B741E"/>
    <w:rsid w:val="001B77A3"/>
    <w:rsid w:val="001B7F6A"/>
    <w:rsid w:val="001C028D"/>
    <w:rsid w:val="001C04C7"/>
    <w:rsid w:val="001C0F1A"/>
    <w:rsid w:val="001C1154"/>
    <w:rsid w:val="001C1B85"/>
    <w:rsid w:val="001C1B9E"/>
    <w:rsid w:val="001C286C"/>
    <w:rsid w:val="001C3C52"/>
    <w:rsid w:val="001C40D8"/>
    <w:rsid w:val="001C437F"/>
    <w:rsid w:val="001C4B5E"/>
    <w:rsid w:val="001C5591"/>
    <w:rsid w:val="001C5BCC"/>
    <w:rsid w:val="001C5F13"/>
    <w:rsid w:val="001C6040"/>
    <w:rsid w:val="001C6140"/>
    <w:rsid w:val="001C61AF"/>
    <w:rsid w:val="001C697D"/>
    <w:rsid w:val="001C6B0E"/>
    <w:rsid w:val="001C6E8D"/>
    <w:rsid w:val="001C70DB"/>
    <w:rsid w:val="001C79FB"/>
    <w:rsid w:val="001C7A5F"/>
    <w:rsid w:val="001C7BCB"/>
    <w:rsid w:val="001D01A3"/>
    <w:rsid w:val="001D04D7"/>
    <w:rsid w:val="001D06AF"/>
    <w:rsid w:val="001D0D37"/>
    <w:rsid w:val="001D0DBB"/>
    <w:rsid w:val="001D1638"/>
    <w:rsid w:val="001D196A"/>
    <w:rsid w:val="001D1993"/>
    <w:rsid w:val="001D1CD2"/>
    <w:rsid w:val="001D1E7A"/>
    <w:rsid w:val="001D1FC2"/>
    <w:rsid w:val="001D2114"/>
    <w:rsid w:val="001D2489"/>
    <w:rsid w:val="001D2A3A"/>
    <w:rsid w:val="001D2DCA"/>
    <w:rsid w:val="001D2FCD"/>
    <w:rsid w:val="001D32E7"/>
    <w:rsid w:val="001D39A1"/>
    <w:rsid w:val="001D3D77"/>
    <w:rsid w:val="001D3D87"/>
    <w:rsid w:val="001D3F1D"/>
    <w:rsid w:val="001D41AB"/>
    <w:rsid w:val="001D456F"/>
    <w:rsid w:val="001D46F9"/>
    <w:rsid w:val="001D49DF"/>
    <w:rsid w:val="001D49E4"/>
    <w:rsid w:val="001D4B51"/>
    <w:rsid w:val="001D4D53"/>
    <w:rsid w:val="001D523D"/>
    <w:rsid w:val="001D557A"/>
    <w:rsid w:val="001D5D9E"/>
    <w:rsid w:val="001D5E38"/>
    <w:rsid w:val="001D6589"/>
    <w:rsid w:val="001D6685"/>
    <w:rsid w:val="001D66E9"/>
    <w:rsid w:val="001D6720"/>
    <w:rsid w:val="001D6C4B"/>
    <w:rsid w:val="001D6C52"/>
    <w:rsid w:val="001D7196"/>
    <w:rsid w:val="001D71DD"/>
    <w:rsid w:val="001D7988"/>
    <w:rsid w:val="001D7AEB"/>
    <w:rsid w:val="001D7F52"/>
    <w:rsid w:val="001D7F79"/>
    <w:rsid w:val="001D7FE9"/>
    <w:rsid w:val="001E0078"/>
    <w:rsid w:val="001E00ED"/>
    <w:rsid w:val="001E0685"/>
    <w:rsid w:val="001E0E2B"/>
    <w:rsid w:val="001E102F"/>
    <w:rsid w:val="001E1278"/>
    <w:rsid w:val="001E1BD2"/>
    <w:rsid w:val="001E1DA3"/>
    <w:rsid w:val="001E23FA"/>
    <w:rsid w:val="001E26B5"/>
    <w:rsid w:val="001E27AC"/>
    <w:rsid w:val="001E2B10"/>
    <w:rsid w:val="001E2ECB"/>
    <w:rsid w:val="001E35E1"/>
    <w:rsid w:val="001E3D64"/>
    <w:rsid w:val="001E3F52"/>
    <w:rsid w:val="001E450C"/>
    <w:rsid w:val="001E4A95"/>
    <w:rsid w:val="001E58EA"/>
    <w:rsid w:val="001E5A7B"/>
    <w:rsid w:val="001E5BDE"/>
    <w:rsid w:val="001E5E49"/>
    <w:rsid w:val="001E5F7F"/>
    <w:rsid w:val="001E6090"/>
    <w:rsid w:val="001E6707"/>
    <w:rsid w:val="001E67A2"/>
    <w:rsid w:val="001E6ACB"/>
    <w:rsid w:val="001E74F5"/>
    <w:rsid w:val="001E77C1"/>
    <w:rsid w:val="001E793C"/>
    <w:rsid w:val="001F01C4"/>
    <w:rsid w:val="001F0690"/>
    <w:rsid w:val="001F0A84"/>
    <w:rsid w:val="001F0E00"/>
    <w:rsid w:val="001F1036"/>
    <w:rsid w:val="001F1517"/>
    <w:rsid w:val="001F16DA"/>
    <w:rsid w:val="001F1EA4"/>
    <w:rsid w:val="001F2180"/>
    <w:rsid w:val="001F2C8A"/>
    <w:rsid w:val="001F2E79"/>
    <w:rsid w:val="001F2EA5"/>
    <w:rsid w:val="001F35CA"/>
    <w:rsid w:val="001F3783"/>
    <w:rsid w:val="001F3C99"/>
    <w:rsid w:val="001F3EF9"/>
    <w:rsid w:val="001F4116"/>
    <w:rsid w:val="001F46E1"/>
    <w:rsid w:val="001F49D4"/>
    <w:rsid w:val="001F4CEB"/>
    <w:rsid w:val="001F4DEC"/>
    <w:rsid w:val="001F4FA3"/>
    <w:rsid w:val="001F5005"/>
    <w:rsid w:val="001F508A"/>
    <w:rsid w:val="001F5194"/>
    <w:rsid w:val="001F5208"/>
    <w:rsid w:val="001F52DD"/>
    <w:rsid w:val="001F58C0"/>
    <w:rsid w:val="001F6A43"/>
    <w:rsid w:val="001F70F8"/>
    <w:rsid w:val="001F7C28"/>
    <w:rsid w:val="002000EB"/>
    <w:rsid w:val="0020041E"/>
    <w:rsid w:val="002007B4"/>
    <w:rsid w:val="002009F5"/>
    <w:rsid w:val="00200B06"/>
    <w:rsid w:val="00201863"/>
    <w:rsid w:val="002019DA"/>
    <w:rsid w:val="00201C39"/>
    <w:rsid w:val="00202030"/>
    <w:rsid w:val="0020235A"/>
    <w:rsid w:val="002023CE"/>
    <w:rsid w:val="0020271C"/>
    <w:rsid w:val="00202AB4"/>
    <w:rsid w:val="00203102"/>
    <w:rsid w:val="00203504"/>
    <w:rsid w:val="00203903"/>
    <w:rsid w:val="00203AD2"/>
    <w:rsid w:val="00203AF4"/>
    <w:rsid w:val="00204069"/>
    <w:rsid w:val="00204AEF"/>
    <w:rsid w:val="00204D53"/>
    <w:rsid w:val="002054E4"/>
    <w:rsid w:val="00205CAA"/>
    <w:rsid w:val="00205D7D"/>
    <w:rsid w:val="00206062"/>
    <w:rsid w:val="002067AC"/>
    <w:rsid w:val="002067BE"/>
    <w:rsid w:val="002067D6"/>
    <w:rsid w:val="0020695E"/>
    <w:rsid w:val="00206A06"/>
    <w:rsid w:val="00206E37"/>
    <w:rsid w:val="002071F2"/>
    <w:rsid w:val="00207448"/>
    <w:rsid w:val="0020752B"/>
    <w:rsid w:val="00207593"/>
    <w:rsid w:val="00207664"/>
    <w:rsid w:val="002077C4"/>
    <w:rsid w:val="002101CD"/>
    <w:rsid w:val="00210978"/>
    <w:rsid w:val="00210C43"/>
    <w:rsid w:val="00211A6E"/>
    <w:rsid w:val="00211BD4"/>
    <w:rsid w:val="0021242A"/>
    <w:rsid w:val="002127F3"/>
    <w:rsid w:val="00212AD0"/>
    <w:rsid w:val="00213202"/>
    <w:rsid w:val="0021332A"/>
    <w:rsid w:val="00214047"/>
    <w:rsid w:val="0021462A"/>
    <w:rsid w:val="00214C5A"/>
    <w:rsid w:val="0021537A"/>
    <w:rsid w:val="00215ED0"/>
    <w:rsid w:val="00215ED7"/>
    <w:rsid w:val="002167E5"/>
    <w:rsid w:val="002168A2"/>
    <w:rsid w:val="00216F1B"/>
    <w:rsid w:val="00217304"/>
    <w:rsid w:val="0021787B"/>
    <w:rsid w:val="002211B9"/>
    <w:rsid w:val="00221355"/>
    <w:rsid w:val="002218E2"/>
    <w:rsid w:val="00221A46"/>
    <w:rsid w:val="00221B07"/>
    <w:rsid w:val="00221C07"/>
    <w:rsid w:val="00221EDE"/>
    <w:rsid w:val="00222075"/>
    <w:rsid w:val="002228DE"/>
    <w:rsid w:val="00222CE2"/>
    <w:rsid w:val="00223696"/>
    <w:rsid w:val="002236C1"/>
    <w:rsid w:val="002238B4"/>
    <w:rsid w:val="0022443B"/>
    <w:rsid w:val="002249B6"/>
    <w:rsid w:val="00224E4E"/>
    <w:rsid w:val="00225319"/>
    <w:rsid w:val="002255F9"/>
    <w:rsid w:val="002259E6"/>
    <w:rsid w:val="00225B73"/>
    <w:rsid w:val="00225BE3"/>
    <w:rsid w:val="00226235"/>
    <w:rsid w:val="0022664B"/>
    <w:rsid w:val="00226D3C"/>
    <w:rsid w:val="002270AD"/>
    <w:rsid w:val="00227685"/>
    <w:rsid w:val="00227814"/>
    <w:rsid w:val="00227C97"/>
    <w:rsid w:val="00227FA2"/>
    <w:rsid w:val="00230213"/>
    <w:rsid w:val="00230355"/>
    <w:rsid w:val="00230CDD"/>
    <w:rsid w:val="00230D0E"/>
    <w:rsid w:val="00230E33"/>
    <w:rsid w:val="00230E92"/>
    <w:rsid w:val="00231491"/>
    <w:rsid w:val="002318FF"/>
    <w:rsid w:val="00231B2A"/>
    <w:rsid w:val="00231CEB"/>
    <w:rsid w:val="0023227F"/>
    <w:rsid w:val="002324DF"/>
    <w:rsid w:val="00232684"/>
    <w:rsid w:val="00232F79"/>
    <w:rsid w:val="00232FF8"/>
    <w:rsid w:val="00233154"/>
    <w:rsid w:val="002334D6"/>
    <w:rsid w:val="0023379F"/>
    <w:rsid w:val="00233C4C"/>
    <w:rsid w:val="002347EC"/>
    <w:rsid w:val="0023493B"/>
    <w:rsid w:val="00234CC2"/>
    <w:rsid w:val="00234EB4"/>
    <w:rsid w:val="00234F60"/>
    <w:rsid w:val="00234FA0"/>
    <w:rsid w:val="002355B6"/>
    <w:rsid w:val="0023621C"/>
    <w:rsid w:val="002362E1"/>
    <w:rsid w:val="002363B7"/>
    <w:rsid w:val="002365B9"/>
    <w:rsid w:val="002367B2"/>
    <w:rsid w:val="002369DC"/>
    <w:rsid w:val="00236FEA"/>
    <w:rsid w:val="00237363"/>
    <w:rsid w:val="00237CAC"/>
    <w:rsid w:val="00237E00"/>
    <w:rsid w:val="00240EF1"/>
    <w:rsid w:val="0024176E"/>
    <w:rsid w:val="00241813"/>
    <w:rsid w:val="0024182F"/>
    <w:rsid w:val="00241AFA"/>
    <w:rsid w:val="00241CC6"/>
    <w:rsid w:val="00242068"/>
    <w:rsid w:val="0024293D"/>
    <w:rsid w:val="0024303C"/>
    <w:rsid w:val="0024312E"/>
    <w:rsid w:val="0024313A"/>
    <w:rsid w:val="00243446"/>
    <w:rsid w:val="0024387F"/>
    <w:rsid w:val="002439F5"/>
    <w:rsid w:val="00243EB2"/>
    <w:rsid w:val="0024415B"/>
    <w:rsid w:val="002444ED"/>
    <w:rsid w:val="002446B8"/>
    <w:rsid w:val="00244B7F"/>
    <w:rsid w:val="00244C78"/>
    <w:rsid w:val="00244D0B"/>
    <w:rsid w:val="00244F0E"/>
    <w:rsid w:val="00245359"/>
    <w:rsid w:val="00245DC3"/>
    <w:rsid w:val="002465AD"/>
    <w:rsid w:val="00246742"/>
    <w:rsid w:val="0024680A"/>
    <w:rsid w:val="002469CF"/>
    <w:rsid w:val="00246EBC"/>
    <w:rsid w:val="00247446"/>
    <w:rsid w:val="002479DE"/>
    <w:rsid w:val="00247BE9"/>
    <w:rsid w:val="00247DE6"/>
    <w:rsid w:val="00247F1F"/>
    <w:rsid w:val="002502CB"/>
    <w:rsid w:val="002502CE"/>
    <w:rsid w:val="00250362"/>
    <w:rsid w:val="0025059C"/>
    <w:rsid w:val="00250AB7"/>
    <w:rsid w:val="002511BD"/>
    <w:rsid w:val="00251612"/>
    <w:rsid w:val="0025202A"/>
    <w:rsid w:val="00252285"/>
    <w:rsid w:val="00252888"/>
    <w:rsid w:val="0025294A"/>
    <w:rsid w:val="00253565"/>
    <w:rsid w:val="00253591"/>
    <w:rsid w:val="002540D5"/>
    <w:rsid w:val="00254331"/>
    <w:rsid w:val="002544C9"/>
    <w:rsid w:val="00254DEE"/>
    <w:rsid w:val="00254EB6"/>
    <w:rsid w:val="00255481"/>
    <w:rsid w:val="0025570F"/>
    <w:rsid w:val="00255987"/>
    <w:rsid w:val="00255BD0"/>
    <w:rsid w:val="00255E63"/>
    <w:rsid w:val="00256146"/>
    <w:rsid w:val="00256284"/>
    <w:rsid w:val="00256848"/>
    <w:rsid w:val="002568DA"/>
    <w:rsid w:val="00256BFC"/>
    <w:rsid w:val="00256E75"/>
    <w:rsid w:val="00256FC6"/>
    <w:rsid w:val="00257573"/>
    <w:rsid w:val="00257C7B"/>
    <w:rsid w:val="00257EA1"/>
    <w:rsid w:val="002601DF"/>
    <w:rsid w:val="002605F4"/>
    <w:rsid w:val="00260B70"/>
    <w:rsid w:val="0026120D"/>
    <w:rsid w:val="0026148A"/>
    <w:rsid w:val="00261545"/>
    <w:rsid w:val="0026156F"/>
    <w:rsid w:val="00261AB9"/>
    <w:rsid w:val="00261B45"/>
    <w:rsid w:val="00261FE4"/>
    <w:rsid w:val="00262200"/>
    <w:rsid w:val="0026230A"/>
    <w:rsid w:val="002626B4"/>
    <w:rsid w:val="002629BC"/>
    <w:rsid w:val="00262B69"/>
    <w:rsid w:val="0026427E"/>
    <w:rsid w:val="002643AD"/>
    <w:rsid w:val="00264584"/>
    <w:rsid w:val="00264F87"/>
    <w:rsid w:val="00265276"/>
    <w:rsid w:val="0026539B"/>
    <w:rsid w:val="0026597D"/>
    <w:rsid w:val="00265E0B"/>
    <w:rsid w:val="00266422"/>
    <w:rsid w:val="00266940"/>
    <w:rsid w:val="00267223"/>
    <w:rsid w:val="002702B0"/>
    <w:rsid w:val="002709FD"/>
    <w:rsid w:val="00270B17"/>
    <w:rsid w:val="0027153A"/>
    <w:rsid w:val="00271797"/>
    <w:rsid w:val="0027195F"/>
    <w:rsid w:val="00271DE0"/>
    <w:rsid w:val="00271EF9"/>
    <w:rsid w:val="002721D6"/>
    <w:rsid w:val="0027237D"/>
    <w:rsid w:val="00272604"/>
    <w:rsid w:val="0027273F"/>
    <w:rsid w:val="00272A0D"/>
    <w:rsid w:val="00272AED"/>
    <w:rsid w:val="0027342A"/>
    <w:rsid w:val="002735D2"/>
    <w:rsid w:val="002737D1"/>
    <w:rsid w:val="0027383A"/>
    <w:rsid w:val="0027418E"/>
    <w:rsid w:val="00274285"/>
    <w:rsid w:val="002742EC"/>
    <w:rsid w:val="002745AE"/>
    <w:rsid w:val="0027465D"/>
    <w:rsid w:val="002752C4"/>
    <w:rsid w:val="00275339"/>
    <w:rsid w:val="002754A0"/>
    <w:rsid w:val="00275656"/>
    <w:rsid w:val="00275932"/>
    <w:rsid w:val="00275958"/>
    <w:rsid w:val="00275C9F"/>
    <w:rsid w:val="002764BD"/>
    <w:rsid w:val="00276528"/>
    <w:rsid w:val="0027667D"/>
    <w:rsid w:val="00276D1E"/>
    <w:rsid w:val="00276DF8"/>
    <w:rsid w:val="00276FEC"/>
    <w:rsid w:val="00277086"/>
    <w:rsid w:val="00277233"/>
    <w:rsid w:val="002772C4"/>
    <w:rsid w:val="00277645"/>
    <w:rsid w:val="002776C4"/>
    <w:rsid w:val="0027780F"/>
    <w:rsid w:val="00277913"/>
    <w:rsid w:val="00277E42"/>
    <w:rsid w:val="0028017C"/>
    <w:rsid w:val="00280329"/>
    <w:rsid w:val="00281269"/>
    <w:rsid w:val="002819B5"/>
    <w:rsid w:val="00281DDA"/>
    <w:rsid w:val="0028297F"/>
    <w:rsid w:val="00282B90"/>
    <w:rsid w:val="002830B6"/>
    <w:rsid w:val="002830C7"/>
    <w:rsid w:val="0028346A"/>
    <w:rsid w:val="00283848"/>
    <w:rsid w:val="00283DB7"/>
    <w:rsid w:val="00283EED"/>
    <w:rsid w:val="002845CC"/>
    <w:rsid w:val="00284668"/>
    <w:rsid w:val="002851A0"/>
    <w:rsid w:val="002852F0"/>
    <w:rsid w:val="00285418"/>
    <w:rsid w:val="00285668"/>
    <w:rsid w:val="00285815"/>
    <w:rsid w:val="002864D0"/>
    <w:rsid w:val="00286696"/>
    <w:rsid w:val="0028683F"/>
    <w:rsid w:val="00286A70"/>
    <w:rsid w:val="00286CF5"/>
    <w:rsid w:val="00286EA3"/>
    <w:rsid w:val="00286F0E"/>
    <w:rsid w:val="0028792E"/>
    <w:rsid w:val="00287DE4"/>
    <w:rsid w:val="00290159"/>
    <w:rsid w:val="0029047F"/>
    <w:rsid w:val="002909DD"/>
    <w:rsid w:val="00290A82"/>
    <w:rsid w:val="00291207"/>
    <w:rsid w:val="002912EB"/>
    <w:rsid w:val="002913C7"/>
    <w:rsid w:val="00291455"/>
    <w:rsid w:val="00291DF8"/>
    <w:rsid w:val="00292D9E"/>
    <w:rsid w:val="00292EA8"/>
    <w:rsid w:val="0029321A"/>
    <w:rsid w:val="002935AA"/>
    <w:rsid w:val="00293702"/>
    <w:rsid w:val="002939C1"/>
    <w:rsid w:val="00293CF1"/>
    <w:rsid w:val="00294230"/>
    <w:rsid w:val="00294EAC"/>
    <w:rsid w:val="00295348"/>
    <w:rsid w:val="002955AB"/>
    <w:rsid w:val="002956E5"/>
    <w:rsid w:val="00295984"/>
    <w:rsid w:val="002965B1"/>
    <w:rsid w:val="00296609"/>
    <w:rsid w:val="0029665A"/>
    <w:rsid w:val="00297107"/>
    <w:rsid w:val="00297CBF"/>
    <w:rsid w:val="00297D7B"/>
    <w:rsid w:val="00297F5F"/>
    <w:rsid w:val="002A0B9B"/>
    <w:rsid w:val="002A15D3"/>
    <w:rsid w:val="002A16B7"/>
    <w:rsid w:val="002A176A"/>
    <w:rsid w:val="002A17A0"/>
    <w:rsid w:val="002A17D9"/>
    <w:rsid w:val="002A1F44"/>
    <w:rsid w:val="002A227C"/>
    <w:rsid w:val="002A26D5"/>
    <w:rsid w:val="002A287C"/>
    <w:rsid w:val="002A2E84"/>
    <w:rsid w:val="002A2F0D"/>
    <w:rsid w:val="002A328C"/>
    <w:rsid w:val="002A3510"/>
    <w:rsid w:val="002A3991"/>
    <w:rsid w:val="002A3D6F"/>
    <w:rsid w:val="002A4306"/>
    <w:rsid w:val="002A44B7"/>
    <w:rsid w:val="002A483A"/>
    <w:rsid w:val="002A4A97"/>
    <w:rsid w:val="002A4E4A"/>
    <w:rsid w:val="002A511F"/>
    <w:rsid w:val="002A5225"/>
    <w:rsid w:val="002A5727"/>
    <w:rsid w:val="002A5A1D"/>
    <w:rsid w:val="002A5A80"/>
    <w:rsid w:val="002A5B00"/>
    <w:rsid w:val="002A5D13"/>
    <w:rsid w:val="002A5E48"/>
    <w:rsid w:val="002A5EDE"/>
    <w:rsid w:val="002A5FE1"/>
    <w:rsid w:val="002A63A8"/>
    <w:rsid w:val="002A653B"/>
    <w:rsid w:val="002A7167"/>
    <w:rsid w:val="002A7452"/>
    <w:rsid w:val="002A75A1"/>
    <w:rsid w:val="002A76FD"/>
    <w:rsid w:val="002A78EE"/>
    <w:rsid w:val="002A7910"/>
    <w:rsid w:val="002A7B54"/>
    <w:rsid w:val="002B00A4"/>
    <w:rsid w:val="002B0117"/>
    <w:rsid w:val="002B025A"/>
    <w:rsid w:val="002B085C"/>
    <w:rsid w:val="002B094E"/>
    <w:rsid w:val="002B09B8"/>
    <w:rsid w:val="002B0CBC"/>
    <w:rsid w:val="002B121F"/>
    <w:rsid w:val="002B13B1"/>
    <w:rsid w:val="002B150C"/>
    <w:rsid w:val="002B158D"/>
    <w:rsid w:val="002B16B5"/>
    <w:rsid w:val="002B32A1"/>
    <w:rsid w:val="002B3559"/>
    <w:rsid w:val="002B361C"/>
    <w:rsid w:val="002B3628"/>
    <w:rsid w:val="002B4030"/>
    <w:rsid w:val="002B43E5"/>
    <w:rsid w:val="002B46E6"/>
    <w:rsid w:val="002B4949"/>
    <w:rsid w:val="002B4BB7"/>
    <w:rsid w:val="002B536D"/>
    <w:rsid w:val="002B5421"/>
    <w:rsid w:val="002B5539"/>
    <w:rsid w:val="002B5596"/>
    <w:rsid w:val="002B58CC"/>
    <w:rsid w:val="002B5EC1"/>
    <w:rsid w:val="002B623F"/>
    <w:rsid w:val="002B6ECD"/>
    <w:rsid w:val="002B78FE"/>
    <w:rsid w:val="002B7C59"/>
    <w:rsid w:val="002B7CDD"/>
    <w:rsid w:val="002C003A"/>
    <w:rsid w:val="002C01B1"/>
    <w:rsid w:val="002C0628"/>
    <w:rsid w:val="002C0C5D"/>
    <w:rsid w:val="002C0DA6"/>
    <w:rsid w:val="002C14D8"/>
    <w:rsid w:val="002C166B"/>
    <w:rsid w:val="002C1ACB"/>
    <w:rsid w:val="002C1D4D"/>
    <w:rsid w:val="002C2FEF"/>
    <w:rsid w:val="002C36AF"/>
    <w:rsid w:val="002C391B"/>
    <w:rsid w:val="002C39F4"/>
    <w:rsid w:val="002C3A74"/>
    <w:rsid w:val="002C3C7C"/>
    <w:rsid w:val="002C3CC2"/>
    <w:rsid w:val="002C3CF2"/>
    <w:rsid w:val="002C3DBB"/>
    <w:rsid w:val="002C3F86"/>
    <w:rsid w:val="002C4161"/>
    <w:rsid w:val="002C4599"/>
    <w:rsid w:val="002C4D29"/>
    <w:rsid w:val="002C4D75"/>
    <w:rsid w:val="002C52FB"/>
    <w:rsid w:val="002C5362"/>
    <w:rsid w:val="002C5539"/>
    <w:rsid w:val="002C5E34"/>
    <w:rsid w:val="002C5F0D"/>
    <w:rsid w:val="002C66BC"/>
    <w:rsid w:val="002C6BCB"/>
    <w:rsid w:val="002C6D22"/>
    <w:rsid w:val="002C6EC2"/>
    <w:rsid w:val="002C7323"/>
    <w:rsid w:val="002C7337"/>
    <w:rsid w:val="002C73CD"/>
    <w:rsid w:val="002C7541"/>
    <w:rsid w:val="002C771B"/>
    <w:rsid w:val="002C7B7F"/>
    <w:rsid w:val="002D046A"/>
    <w:rsid w:val="002D04A8"/>
    <w:rsid w:val="002D16A1"/>
    <w:rsid w:val="002D2183"/>
    <w:rsid w:val="002D26FF"/>
    <w:rsid w:val="002D2BD9"/>
    <w:rsid w:val="002D2DF4"/>
    <w:rsid w:val="002D30A3"/>
    <w:rsid w:val="002D3135"/>
    <w:rsid w:val="002D3156"/>
    <w:rsid w:val="002D3B0C"/>
    <w:rsid w:val="002D40AF"/>
    <w:rsid w:val="002D41D1"/>
    <w:rsid w:val="002D4412"/>
    <w:rsid w:val="002D4437"/>
    <w:rsid w:val="002D4507"/>
    <w:rsid w:val="002D46BF"/>
    <w:rsid w:val="002D49A6"/>
    <w:rsid w:val="002D4EA3"/>
    <w:rsid w:val="002D536F"/>
    <w:rsid w:val="002D54CF"/>
    <w:rsid w:val="002D5D7B"/>
    <w:rsid w:val="002D6145"/>
    <w:rsid w:val="002D61C1"/>
    <w:rsid w:val="002D645D"/>
    <w:rsid w:val="002D6DEB"/>
    <w:rsid w:val="002D7281"/>
    <w:rsid w:val="002D7705"/>
    <w:rsid w:val="002D78DF"/>
    <w:rsid w:val="002D7906"/>
    <w:rsid w:val="002D7F32"/>
    <w:rsid w:val="002D7FF5"/>
    <w:rsid w:val="002E0566"/>
    <w:rsid w:val="002E0B97"/>
    <w:rsid w:val="002E0C26"/>
    <w:rsid w:val="002E11EB"/>
    <w:rsid w:val="002E2021"/>
    <w:rsid w:val="002E209F"/>
    <w:rsid w:val="002E2538"/>
    <w:rsid w:val="002E280F"/>
    <w:rsid w:val="002E283F"/>
    <w:rsid w:val="002E3854"/>
    <w:rsid w:val="002E3889"/>
    <w:rsid w:val="002E3962"/>
    <w:rsid w:val="002E403D"/>
    <w:rsid w:val="002E416C"/>
    <w:rsid w:val="002E420C"/>
    <w:rsid w:val="002E42D4"/>
    <w:rsid w:val="002E42EA"/>
    <w:rsid w:val="002E4420"/>
    <w:rsid w:val="002E447E"/>
    <w:rsid w:val="002E45CD"/>
    <w:rsid w:val="002E4902"/>
    <w:rsid w:val="002E4E62"/>
    <w:rsid w:val="002E5516"/>
    <w:rsid w:val="002E59A0"/>
    <w:rsid w:val="002E5C52"/>
    <w:rsid w:val="002E5CAD"/>
    <w:rsid w:val="002E69B1"/>
    <w:rsid w:val="002E69BE"/>
    <w:rsid w:val="002E6B74"/>
    <w:rsid w:val="002E7035"/>
    <w:rsid w:val="002E724C"/>
    <w:rsid w:val="002E75B5"/>
    <w:rsid w:val="002E7832"/>
    <w:rsid w:val="002F0736"/>
    <w:rsid w:val="002F0A8D"/>
    <w:rsid w:val="002F0FF3"/>
    <w:rsid w:val="002F13AD"/>
    <w:rsid w:val="002F159C"/>
    <w:rsid w:val="002F16E8"/>
    <w:rsid w:val="002F274D"/>
    <w:rsid w:val="002F2860"/>
    <w:rsid w:val="002F3544"/>
    <w:rsid w:val="002F37C3"/>
    <w:rsid w:val="002F394E"/>
    <w:rsid w:val="002F3E02"/>
    <w:rsid w:val="002F3EA0"/>
    <w:rsid w:val="002F3FD3"/>
    <w:rsid w:val="002F45F1"/>
    <w:rsid w:val="002F4981"/>
    <w:rsid w:val="002F49B2"/>
    <w:rsid w:val="002F4CA0"/>
    <w:rsid w:val="002F4D57"/>
    <w:rsid w:val="002F504B"/>
    <w:rsid w:val="002F505C"/>
    <w:rsid w:val="002F5305"/>
    <w:rsid w:val="002F5742"/>
    <w:rsid w:val="002F59D6"/>
    <w:rsid w:val="002F5BB5"/>
    <w:rsid w:val="002F5E51"/>
    <w:rsid w:val="002F6548"/>
    <w:rsid w:val="002F6680"/>
    <w:rsid w:val="002F6A8A"/>
    <w:rsid w:val="002F6B4B"/>
    <w:rsid w:val="002F725C"/>
    <w:rsid w:val="002F76ED"/>
    <w:rsid w:val="002F7A1D"/>
    <w:rsid w:val="0030037B"/>
    <w:rsid w:val="00300D92"/>
    <w:rsid w:val="00300FB7"/>
    <w:rsid w:val="0030105B"/>
    <w:rsid w:val="0030122F"/>
    <w:rsid w:val="00302049"/>
    <w:rsid w:val="0030217F"/>
    <w:rsid w:val="003021F5"/>
    <w:rsid w:val="0030228A"/>
    <w:rsid w:val="00302518"/>
    <w:rsid w:val="00303618"/>
    <w:rsid w:val="00303652"/>
    <w:rsid w:val="00303A1A"/>
    <w:rsid w:val="00303BB8"/>
    <w:rsid w:val="00303BEA"/>
    <w:rsid w:val="00303C00"/>
    <w:rsid w:val="003040AC"/>
    <w:rsid w:val="0030463E"/>
    <w:rsid w:val="003047F4"/>
    <w:rsid w:val="00305FF1"/>
    <w:rsid w:val="00306217"/>
    <w:rsid w:val="003062F9"/>
    <w:rsid w:val="003067A7"/>
    <w:rsid w:val="00306888"/>
    <w:rsid w:val="00306980"/>
    <w:rsid w:val="003071FE"/>
    <w:rsid w:val="00307212"/>
    <w:rsid w:val="0030754A"/>
    <w:rsid w:val="0030782D"/>
    <w:rsid w:val="00307850"/>
    <w:rsid w:val="00307E9B"/>
    <w:rsid w:val="00310783"/>
    <w:rsid w:val="00310955"/>
    <w:rsid w:val="003109C1"/>
    <w:rsid w:val="003112F3"/>
    <w:rsid w:val="0031163F"/>
    <w:rsid w:val="00311D20"/>
    <w:rsid w:val="00311EAC"/>
    <w:rsid w:val="003126C4"/>
    <w:rsid w:val="00312A86"/>
    <w:rsid w:val="00312C25"/>
    <w:rsid w:val="00312FE2"/>
    <w:rsid w:val="0031300A"/>
    <w:rsid w:val="0031342B"/>
    <w:rsid w:val="00314291"/>
    <w:rsid w:val="00314401"/>
    <w:rsid w:val="003147F9"/>
    <w:rsid w:val="003150BF"/>
    <w:rsid w:val="0031531B"/>
    <w:rsid w:val="00315D1F"/>
    <w:rsid w:val="00315F23"/>
    <w:rsid w:val="003160A1"/>
    <w:rsid w:val="003160EE"/>
    <w:rsid w:val="00316456"/>
    <w:rsid w:val="00316552"/>
    <w:rsid w:val="00316CB9"/>
    <w:rsid w:val="00316E43"/>
    <w:rsid w:val="003170BD"/>
    <w:rsid w:val="00317343"/>
    <w:rsid w:val="00317687"/>
    <w:rsid w:val="003200A2"/>
    <w:rsid w:val="0032025E"/>
    <w:rsid w:val="0032036A"/>
    <w:rsid w:val="0032071D"/>
    <w:rsid w:val="00320AEF"/>
    <w:rsid w:val="00320B9B"/>
    <w:rsid w:val="00320CA8"/>
    <w:rsid w:val="00321138"/>
    <w:rsid w:val="003220E4"/>
    <w:rsid w:val="0032288B"/>
    <w:rsid w:val="00322AF2"/>
    <w:rsid w:val="0032340A"/>
    <w:rsid w:val="00323AB5"/>
    <w:rsid w:val="00323D65"/>
    <w:rsid w:val="00324185"/>
    <w:rsid w:val="003246AE"/>
    <w:rsid w:val="00324935"/>
    <w:rsid w:val="00324CE2"/>
    <w:rsid w:val="00325DBA"/>
    <w:rsid w:val="00325DF9"/>
    <w:rsid w:val="00326341"/>
    <w:rsid w:val="00326C12"/>
    <w:rsid w:val="003270AD"/>
    <w:rsid w:val="00327254"/>
    <w:rsid w:val="003274F3"/>
    <w:rsid w:val="00327890"/>
    <w:rsid w:val="003279E1"/>
    <w:rsid w:val="00327AD2"/>
    <w:rsid w:val="0033036E"/>
    <w:rsid w:val="00330A6B"/>
    <w:rsid w:val="00330E25"/>
    <w:rsid w:val="003311C5"/>
    <w:rsid w:val="003312AE"/>
    <w:rsid w:val="003312BE"/>
    <w:rsid w:val="0033190F"/>
    <w:rsid w:val="003319E4"/>
    <w:rsid w:val="00331EC1"/>
    <w:rsid w:val="00332309"/>
    <w:rsid w:val="00332603"/>
    <w:rsid w:val="00332BBE"/>
    <w:rsid w:val="00332FAF"/>
    <w:rsid w:val="00332FD1"/>
    <w:rsid w:val="00333680"/>
    <w:rsid w:val="003337EC"/>
    <w:rsid w:val="0033396D"/>
    <w:rsid w:val="00333CA6"/>
    <w:rsid w:val="003343A2"/>
    <w:rsid w:val="0033461A"/>
    <w:rsid w:val="003348A5"/>
    <w:rsid w:val="00334ADB"/>
    <w:rsid w:val="00334BC8"/>
    <w:rsid w:val="00334D53"/>
    <w:rsid w:val="00334EB0"/>
    <w:rsid w:val="00335068"/>
    <w:rsid w:val="003354E8"/>
    <w:rsid w:val="00335AA9"/>
    <w:rsid w:val="00335B6F"/>
    <w:rsid w:val="00336202"/>
    <w:rsid w:val="00337184"/>
    <w:rsid w:val="00337956"/>
    <w:rsid w:val="00337D51"/>
    <w:rsid w:val="00337D63"/>
    <w:rsid w:val="0034007A"/>
    <w:rsid w:val="003403B9"/>
    <w:rsid w:val="00340604"/>
    <w:rsid w:val="00340632"/>
    <w:rsid w:val="00340C0E"/>
    <w:rsid w:val="00341013"/>
    <w:rsid w:val="00341041"/>
    <w:rsid w:val="003410D7"/>
    <w:rsid w:val="00341147"/>
    <w:rsid w:val="003411EA"/>
    <w:rsid w:val="00341389"/>
    <w:rsid w:val="003417ED"/>
    <w:rsid w:val="00341973"/>
    <w:rsid w:val="00341A4D"/>
    <w:rsid w:val="00341AE7"/>
    <w:rsid w:val="003421C4"/>
    <w:rsid w:val="0034250A"/>
    <w:rsid w:val="00342543"/>
    <w:rsid w:val="00342D74"/>
    <w:rsid w:val="003431A2"/>
    <w:rsid w:val="00343D75"/>
    <w:rsid w:val="003446BB"/>
    <w:rsid w:val="00345003"/>
    <w:rsid w:val="00345335"/>
    <w:rsid w:val="00345A68"/>
    <w:rsid w:val="00345ADD"/>
    <w:rsid w:val="00345D53"/>
    <w:rsid w:val="00346588"/>
    <w:rsid w:val="003466F4"/>
    <w:rsid w:val="003468B9"/>
    <w:rsid w:val="003469F2"/>
    <w:rsid w:val="00346A67"/>
    <w:rsid w:val="00346F9D"/>
    <w:rsid w:val="00347F98"/>
    <w:rsid w:val="0035059F"/>
    <w:rsid w:val="00350905"/>
    <w:rsid w:val="00350CC8"/>
    <w:rsid w:val="00350EB0"/>
    <w:rsid w:val="003517B8"/>
    <w:rsid w:val="003517CA"/>
    <w:rsid w:val="003518A9"/>
    <w:rsid w:val="00351EE4"/>
    <w:rsid w:val="003520BB"/>
    <w:rsid w:val="003526BA"/>
    <w:rsid w:val="003527CD"/>
    <w:rsid w:val="0035292D"/>
    <w:rsid w:val="00352A65"/>
    <w:rsid w:val="00352B26"/>
    <w:rsid w:val="00353085"/>
    <w:rsid w:val="0035325B"/>
    <w:rsid w:val="003532A3"/>
    <w:rsid w:val="0035334B"/>
    <w:rsid w:val="003534A3"/>
    <w:rsid w:val="00354442"/>
    <w:rsid w:val="00354671"/>
    <w:rsid w:val="003548FB"/>
    <w:rsid w:val="00354A77"/>
    <w:rsid w:val="00354ED1"/>
    <w:rsid w:val="0035518D"/>
    <w:rsid w:val="0035521E"/>
    <w:rsid w:val="00355917"/>
    <w:rsid w:val="00355E32"/>
    <w:rsid w:val="003567C3"/>
    <w:rsid w:val="00356870"/>
    <w:rsid w:val="00357336"/>
    <w:rsid w:val="00357526"/>
    <w:rsid w:val="00357DE4"/>
    <w:rsid w:val="00357F74"/>
    <w:rsid w:val="00360286"/>
    <w:rsid w:val="0036063B"/>
    <w:rsid w:val="00360843"/>
    <w:rsid w:val="00360CEA"/>
    <w:rsid w:val="00360E12"/>
    <w:rsid w:val="0036199C"/>
    <w:rsid w:val="00361C27"/>
    <w:rsid w:val="00361E4F"/>
    <w:rsid w:val="00362381"/>
    <w:rsid w:val="00362560"/>
    <w:rsid w:val="003626E3"/>
    <w:rsid w:val="00362809"/>
    <w:rsid w:val="00362851"/>
    <w:rsid w:val="00362C28"/>
    <w:rsid w:val="00362C55"/>
    <w:rsid w:val="00362CD8"/>
    <w:rsid w:val="00363349"/>
    <w:rsid w:val="00363522"/>
    <w:rsid w:val="003635EE"/>
    <w:rsid w:val="0036367D"/>
    <w:rsid w:val="00363BE3"/>
    <w:rsid w:val="00363D80"/>
    <w:rsid w:val="00363FEC"/>
    <w:rsid w:val="00364609"/>
    <w:rsid w:val="003647FB"/>
    <w:rsid w:val="00364AAE"/>
    <w:rsid w:val="00364ED2"/>
    <w:rsid w:val="003651C3"/>
    <w:rsid w:val="003660F8"/>
    <w:rsid w:val="003674AD"/>
    <w:rsid w:val="003675AA"/>
    <w:rsid w:val="00367EF3"/>
    <w:rsid w:val="003703A4"/>
    <w:rsid w:val="00370CC2"/>
    <w:rsid w:val="00371668"/>
    <w:rsid w:val="00371BA2"/>
    <w:rsid w:val="003724B7"/>
    <w:rsid w:val="00372593"/>
    <w:rsid w:val="00372FD5"/>
    <w:rsid w:val="003731AC"/>
    <w:rsid w:val="00373211"/>
    <w:rsid w:val="003736AD"/>
    <w:rsid w:val="00373B30"/>
    <w:rsid w:val="00373B87"/>
    <w:rsid w:val="00373E16"/>
    <w:rsid w:val="003742D4"/>
    <w:rsid w:val="003745DC"/>
    <w:rsid w:val="00374B35"/>
    <w:rsid w:val="00374B6E"/>
    <w:rsid w:val="00374D0A"/>
    <w:rsid w:val="003753FB"/>
    <w:rsid w:val="00375473"/>
    <w:rsid w:val="0037584A"/>
    <w:rsid w:val="00375CE6"/>
    <w:rsid w:val="00376E17"/>
    <w:rsid w:val="003772D2"/>
    <w:rsid w:val="003779C1"/>
    <w:rsid w:val="00377CA3"/>
    <w:rsid w:val="00377F90"/>
    <w:rsid w:val="00380182"/>
    <w:rsid w:val="003805CC"/>
    <w:rsid w:val="00381653"/>
    <w:rsid w:val="00381A0F"/>
    <w:rsid w:val="00381B7D"/>
    <w:rsid w:val="00381F96"/>
    <w:rsid w:val="0038212E"/>
    <w:rsid w:val="003825D0"/>
    <w:rsid w:val="0038280C"/>
    <w:rsid w:val="00382F63"/>
    <w:rsid w:val="003832F1"/>
    <w:rsid w:val="0038366D"/>
    <w:rsid w:val="0038492D"/>
    <w:rsid w:val="00384C28"/>
    <w:rsid w:val="0038509B"/>
    <w:rsid w:val="00385129"/>
    <w:rsid w:val="003857DF"/>
    <w:rsid w:val="00385A28"/>
    <w:rsid w:val="00385B4A"/>
    <w:rsid w:val="0038616C"/>
    <w:rsid w:val="003861F1"/>
    <w:rsid w:val="003867E0"/>
    <w:rsid w:val="00386AF3"/>
    <w:rsid w:val="00386C8D"/>
    <w:rsid w:val="003872CB"/>
    <w:rsid w:val="00387B4B"/>
    <w:rsid w:val="00387BE5"/>
    <w:rsid w:val="0039089A"/>
    <w:rsid w:val="00390D5A"/>
    <w:rsid w:val="00391166"/>
    <w:rsid w:val="00391F42"/>
    <w:rsid w:val="003920B8"/>
    <w:rsid w:val="00392579"/>
    <w:rsid w:val="003927C4"/>
    <w:rsid w:val="00392945"/>
    <w:rsid w:val="00392B72"/>
    <w:rsid w:val="00392CF1"/>
    <w:rsid w:val="00393601"/>
    <w:rsid w:val="003939DC"/>
    <w:rsid w:val="00393BCC"/>
    <w:rsid w:val="00393FA3"/>
    <w:rsid w:val="00394075"/>
    <w:rsid w:val="00394B32"/>
    <w:rsid w:val="00394E6A"/>
    <w:rsid w:val="00394E9C"/>
    <w:rsid w:val="00395048"/>
    <w:rsid w:val="0039512F"/>
    <w:rsid w:val="003953A2"/>
    <w:rsid w:val="003956E0"/>
    <w:rsid w:val="003957FC"/>
    <w:rsid w:val="00395F29"/>
    <w:rsid w:val="0039676F"/>
    <w:rsid w:val="00397581"/>
    <w:rsid w:val="003977DB"/>
    <w:rsid w:val="00397E6C"/>
    <w:rsid w:val="00397ED8"/>
    <w:rsid w:val="00397F6B"/>
    <w:rsid w:val="00397FCE"/>
    <w:rsid w:val="003A02AD"/>
    <w:rsid w:val="003A04E9"/>
    <w:rsid w:val="003A0751"/>
    <w:rsid w:val="003A0987"/>
    <w:rsid w:val="003A0ADE"/>
    <w:rsid w:val="003A0FBE"/>
    <w:rsid w:val="003A1325"/>
    <w:rsid w:val="003A13EF"/>
    <w:rsid w:val="003A160D"/>
    <w:rsid w:val="003A1757"/>
    <w:rsid w:val="003A19D6"/>
    <w:rsid w:val="003A1D8C"/>
    <w:rsid w:val="003A232E"/>
    <w:rsid w:val="003A2351"/>
    <w:rsid w:val="003A2424"/>
    <w:rsid w:val="003A28EA"/>
    <w:rsid w:val="003A2AA3"/>
    <w:rsid w:val="003A2BD7"/>
    <w:rsid w:val="003A2CF3"/>
    <w:rsid w:val="003A2E69"/>
    <w:rsid w:val="003A3131"/>
    <w:rsid w:val="003A3176"/>
    <w:rsid w:val="003A36C6"/>
    <w:rsid w:val="003A371B"/>
    <w:rsid w:val="003A39C4"/>
    <w:rsid w:val="003A3B1F"/>
    <w:rsid w:val="003A3F55"/>
    <w:rsid w:val="003A42F1"/>
    <w:rsid w:val="003A43BD"/>
    <w:rsid w:val="003A44C5"/>
    <w:rsid w:val="003A4650"/>
    <w:rsid w:val="003A4A35"/>
    <w:rsid w:val="003A54CF"/>
    <w:rsid w:val="003A560B"/>
    <w:rsid w:val="003A57B3"/>
    <w:rsid w:val="003A5A82"/>
    <w:rsid w:val="003A60B5"/>
    <w:rsid w:val="003A638C"/>
    <w:rsid w:val="003A6610"/>
    <w:rsid w:val="003A6BB1"/>
    <w:rsid w:val="003A7093"/>
    <w:rsid w:val="003A74E5"/>
    <w:rsid w:val="003A761D"/>
    <w:rsid w:val="003A7D23"/>
    <w:rsid w:val="003B038B"/>
    <w:rsid w:val="003B03AA"/>
    <w:rsid w:val="003B058A"/>
    <w:rsid w:val="003B1011"/>
    <w:rsid w:val="003B1A31"/>
    <w:rsid w:val="003B1E08"/>
    <w:rsid w:val="003B2344"/>
    <w:rsid w:val="003B23B2"/>
    <w:rsid w:val="003B259C"/>
    <w:rsid w:val="003B2771"/>
    <w:rsid w:val="003B2BBA"/>
    <w:rsid w:val="003B2C37"/>
    <w:rsid w:val="003B33AF"/>
    <w:rsid w:val="003B354A"/>
    <w:rsid w:val="003B3989"/>
    <w:rsid w:val="003B3C6C"/>
    <w:rsid w:val="003B4084"/>
    <w:rsid w:val="003B497C"/>
    <w:rsid w:val="003B5136"/>
    <w:rsid w:val="003B53E7"/>
    <w:rsid w:val="003B56A7"/>
    <w:rsid w:val="003B63F5"/>
    <w:rsid w:val="003B6D6E"/>
    <w:rsid w:val="003B6DBB"/>
    <w:rsid w:val="003B72B5"/>
    <w:rsid w:val="003B76E9"/>
    <w:rsid w:val="003B7BFC"/>
    <w:rsid w:val="003B7C2C"/>
    <w:rsid w:val="003B7E30"/>
    <w:rsid w:val="003C03AC"/>
    <w:rsid w:val="003C0497"/>
    <w:rsid w:val="003C0603"/>
    <w:rsid w:val="003C089A"/>
    <w:rsid w:val="003C151B"/>
    <w:rsid w:val="003C1820"/>
    <w:rsid w:val="003C1B0C"/>
    <w:rsid w:val="003C1B14"/>
    <w:rsid w:val="003C1CDF"/>
    <w:rsid w:val="003C1DC7"/>
    <w:rsid w:val="003C22EA"/>
    <w:rsid w:val="003C29AD"/>
    <w:rsid w:val="003C2D19"/>
    <w:rsid w:val="003C30CD"/>
    <w:rsid w:val="003C3478"/>
    <w:rsid w:val="003C35FF"/>
    <w:rsid w:val="003C3D2E"/>
    <w:rsid w:val="003C42BE"/>
    <w:rsid w:val="003C4585"/>
    <w:rsid w:val="003C49A2"/>
    <w:rsid w:val="003C53EF"/>
    <w:rsid w:val="003C6301"/>
    <w:rsid w:val="003C643D"/>
    <w:rsid w:val="003C6BF5"/>
    <w:rsid w:val="003C6E30"/>
    <w:rsid w:val="003C6F93"/>
    <w:rsid w:val="003C7282"/>
    <w:rsid w:val="003C755F"/>
    <w:rsid w:val="003C7647"/>
    <w:rsid w:val="003C7ED6"/>
    <w:rsid w:val="003D0014"/>
    <w:rsid w:val="003D04A0"/>
    <w:rsid w:val="003D1036"/>
    <w:rsid w:val="003D1040"/>
    <w:rsid w:val="003D157F"/>
    <w:rsid w:val="003D228C"/>
    <w:rsid w:val="003D26D4"/>
    <w:rsid w:val="003D2818"/>
    <w:rsid w:val="003D2CBE"/>
    <w:rsid w:val="003D2DFE"/>
    <w:rsid w:val="003D30EF"/>
    <w:rsid w:val="003D33D8"/>
    <w:rsid w:val="003D3A85"/>
    <w:rsid w:val="003D3AB8"/>
    <w:rsid w:val="003D3B61"/>
    <w:rsid w:val="003D3B6F"/>
    <w:rsid w:val="003D3C7E"/>
    <w:rsid w:val="003D4086"/>
    <w:rsid w:val="003D4856"/>
    <w:rsid w:val="003D4D77"/>
    <w:rsid w:val="003D4DA5"/>
    <w:rsid w:val="003D5260"/>
    <w:rsid w:val="003D52B2"/>
    <w:rsid w:val="003D5642"/>
    <w:rsid w:val="003D5825"/>
    <w:rsid w:val="003D5832"/>
    <w:rsid w:val="003D5AB7"/>
    <w:rsid w:val="003D6068"/>
    <w:rsid w:val="003D6D7A"/>
    <w:rsid w:val="003D7088"/>
    <w:rsid w:val="003D724D"/>
    <w:rsid w:val="003D73BA"/>
    <w:rsid w:val="003D7771"/>
    <w:rsid w:val="003D77DA"/>
    <w:rsid w:val="003D7810"/>
    <w:rsid w:val="003D7963"/>
    <w:rsid w:val="003E00AD"/>
    <w:rsid w:val="003E0629"/>
    <w:rsid w:val="003E0946"/>
    <w:rsid w:val="003E0B37"/>
    <w:rsid w:val="003E0BA6"/>
    <w:rsid w:val="003E0F72"/>
    <w:rsid w:val="003E185B"/>
    <w:rsid w:val="003E203A"/>
    <w:rsid w:val="003E2080"/>
    <w:rsid w:val="003E34BF"/>
    <w:rsid w:val="003E3698"/>
    <w:rsid w:val="003E3867"/>
    <w:rsid w:val="003E3A42"/>
    <w:rsid w:val="003E3F68"/>
    <w:rsid w:val="003E41A2"/>
    <w:rsid w:val="003E4261"/>
    <w:rsid w:val="003E42FE"/>
    <w:rsid w:val="003E4A83"/>
    <w:rsid w:val="003E5203"/>
    <w:rsid w:val="003E54D5"/>
    <w:rsid w:val="003E5B28"/>
    <w:rsid w:val="003E6764"/>
    <w:rsid w:val="003E6D1A"/>
    <w:rsid w:val="003E6DDA"/>
    <w:rsid w:val="003E6EB6"/>
    <w:rsid w:val="003E769F"/>
    <w:rsid w:val="003E7B25"/>
    <w:rsid w:val="003E7C85"/>
    <w:rsid w:val="003E7D84"/>
    <w:rsid w:val="003F01CB"/>
    <w:rsid w:val="003F0340"/>
    <w:rsid w:val="003F1334"/>
    <w:rsid w:val="003F1431"/>
    <w:rsid w:val="003F1833"/>
    <w:rsid w:val="003F1AB4"/>
    <w:rsid w:val="003F1F58"/>
    <w:rsid w:val="003F1F61"/>
    <w:rsid w:val="003F20AA"/>
    <w:rsid w:val="003F34A3"/>
    <w:rsid w:val="003F3610"/>
    <w:rsid w:val="003F37A1"/>
    <w:rsid w:val="003F3AA7"/>
    <w:rsid w:val="003F3D1A"/>
    <w:rsid w:val="003F3E04"/>
    <w:rsid w:val="003F4ADF"/>
    <w:rsid w:val="003F4F64"/>
    <w:rsid w:val="003F5334"/>
    <w:rsid w:val="003F5354"/>
    <w:rsid w:val="003F54F9"/>
    <w:rsid w:val="003F5E0F"/>
    <w:rsid w:val="003F5FE8"/>
    <w:rsid w:val="003F607E"/>
    <w:rsid w:val="003F6473"/>
    <w:rsid w:val="003F6B86"/>
    <w:rsid w:val="003F6BA7"/>
    <w:rsid w:val="003F6DEA"/>
    <w:rsid w:val="003F6E54"/>
    <w:rsid w:val="003F6EBC"/>
    <w:rsid w:val="003F7060"/>
    <w:rsid w:val="003F75EC"/>
    <w:rsid w:val="003F7EDE"/>
    <w:rsid w:val="004002BB"/>
    <w:rsid w:val="00400420"/>
    <w:rsid w:val="0040073E"/>
    <w:rsid w:val="00400DF1"/>
    <w:rsid w:val="00401B78"/>
    <w:rsid w:val="00402248"/>
    <w:rsid w:val="00402367"/>
    <w:rsid w:val="00402AB7"/>
    <w:rsid w:val="00403207"/>
    <w:rsid w:val="00403331"/>
    <w:rsid w:val="00403876"/>
    <w:rsid w:val="00403E1F"/>
    <w:rsid w:val="00403F22"/>
    <w:rsid w:val="004045CF"/>
    <w:rsid w:val="004047EC"/>
    <w:rsid w:val="00404B50"/>
    <w:rsid w:val="004052E8"/>
    <w:rsid w:val="00405B47"/>
    <w:rsid w:val="00405BD8"/>
    <w:rsid w:val="00405D5D"/>
    <w:rsid w:val="00405DF8"/>
    <w:rsid w:val="00405ECB"/>
    <w:rsid w:val="00405FA4"/>
    <w:rsid w:val="00406BAF"/>
    <w:rsid w:val="00407D6F"/>
    <w:rsid w:val="00410518"/>
    <w:rsid w:val="00410D8F"/>
    <w:rsid w:val="0041118D"/>
    <w:rsid w:val="00411646"/>
    <w:rsid w:val="00411A41"/>
    <w:rsid w:val="00411E63"/>
    <w:rsid w:val="00411E73"/>
    <w:rsid w:val="00411F06"/>
    <w:rsid w:val="00411FE0"/>
    <w:rsid w:val="00412061"/>
    <w:rsid w:val="00412105"/>
    <w:rsid w:val="00412116"/>
    <w:rsid w:val="004124CC"/>
    <w:rsid w:val="00414A0E"/>
    <w:rsid w:val="004151CA"/>
    <w:rsid w:val="004158B6"/>
    <w:rsid w:val="0041591D"/>
    <w:rsid w:val="00415C11"/>
    <w:rsid w:val="00415DF4"/>
    <w:rsid w:val="00415F73"/>
    <w:rsid w:val="00416292"/>
    <w:rsid w:val="00416356"/>
    <w:rsid w:val="004166CE"/>
    <w:rsid w:val="00416D2E"/>
    <w:rsid w:val="00416FDA"/>
    <w:rsid w:val="00417A27"/>
    <w:rsid w:val="00417BD8"/>
    <w:rsid w:val="00417FD6"/>
    <w:rsid w:val="0042015A"/>
    <w:rsid w:val="0042056E"/>
    <w:rsid w:val="00420669"/>
    <w:rsid w:val="00420C5D"/>
    <w:rsid w:val="00420FB4"/>
    <w:rsid w:val="00421002"/>
    <w:rsid w:val="00421253"/>
    <w:rsid w:val="00421E6E"/>
    <w:rsid w:val="00421EB9"/>
    <w:rsid w:val="00422142"/>
    <w:rsid w:val="00422340"/>
    <w:rsid w:val="004229A7"/>
    <w:rsid w:val="004229F6"/>
    <w:rsid w:val="00422B3C"/>
    <w:rsid w:val="004230AA"/>
    <w:rsid w:val="00423ED2"/>
    <w:rsid w:val="00424006"/>
    <w:rsid w:val="00424B00"/>
    <w:rsid w:val="00424D05"/>
    <w:rsid w:val="00424D91"/>
    <w:rsid w:val="00425715"/>
    <w:rsid w:val="00425AE6"/>
    <w:rsid w:val="00425C60"/>
    <w:rsid w:val="00426000"/>
    <w:rsid w:val="004262A4"/>
    <w:rsid w:val="00426923"/>
    <w:rsid w:val="00426C28"/>
    <w:rsid w:val="0042703A"/>
    <w:rsid w:val="004272B2"/>
    <w:rsid w:val="00427419"/>
    <w:rsid w:val="004274F9"/>
    <w:rsid w:val="0042759F"/>
    <w:rsid w:val="00430306"/>
    <w:rsid w:val="0043047A"/>
    <w:rsid w:val="00430838"/>
    <w:rsid w:val="00430865"/>
    <w:rsid w:val="00432543"/>
    <w:rsid w:val="004326ED"/>
    <w:rsid w:val="00432772"/>
    <w:rsid w:val="00432968"/>
    <w:rsid w:val="00432A49"/>
    <w:rsid w:val="00432FD5"/>
    <w:rsid w:val="00432FD6"/>
    <w:rsid w:val="004331FB"/>
    <w:rsid w:val="0043332E"/>
    <w:rsid w:val="004339FD"/>
    <w:rsid w:val="00433C54"/>
    <w:rsid w:val="00434350"/>
    <w:rsid w:val="00434607"/>
    <w:rsid w:val="00434667"/>
    <w:rsid w:val="00434954"/>
    <w:rsid w:val="004349A5"/>
    <w:rsid w:val="00434B56"/>
    <w:rsid w:val="00434BFA"/>
    <w:rsid w:val="00434C50"/>
    <w:rsid w:val="00434E32"/>
    <w:rsid w:val="00435087"/>
    <w:rsid w:val="00435235"/>
    <w:rsid w:val="00435661"/>
    <w:rsid w:val="00435B6F"/>
    <w:rsid w:val="0043615B"/>
    <w:rsid w:val="00436836"/>
    <w:rsid w:val="004368DE"/>
    <w:rsid w:val="004377F3"/>
    <w:rsid w:val="00437AF2"/>
    <w:rsid w:val="0044015D"/>
    <w:rsid w:val="00440479"/>
    <w:rsid w:val="004405DC"/>
    <w:rsid w:val="00440899"/>
    <w:rsid w:val="00440C34"/>
    <w:rsid w:val="00441035"/>
    <w:rsid w:val="004413BD"/>
    <w:rsid w:val="0044164C"/>
    <w:rsid w:val="00441D87"/>
    <w:rsid w:val="00442336"/>
    <w:rsid w:val="004424F7"/>
    <w:rsid w:val="004429C6"/>
    <w:rsid w:val="00442F43"/>
    <w:rsid w:val="0044300D"/>
    <w:rsid w:val="00443673"/>
    <w:rsid w:val="004436EE"/>
    <w:rsid w:val="00443999"/>
    <w:rsid w:val="00443AAD"/>
    <w:rsid w:val="00443C80"/>
    <w:rsid w:val="00443E91"/>
    <w:rsid w:val="00444491"/>
    <w:rsid w:val="00444B4D"/>
    <w:rsid w:val="00444CB1"/>
    <w:rsid w:val="00445363"/>
    <w:rsid w:val="00445823"/>
    <w:rsid w:val="004459FB"/>
    <w:rsid w:val="00445C80"/>
    <w:rsid w:val="00446712"/>
    <w:rsid w:val="004468FC"/>
    <w:rsid w:val="00446AE0"/>
    <w:rsid w:val="00446B9B"/>
    <w:rsid w:val="00447F5B"/>
    <w:rsid w:val="004503F3"/>
    <w:rsid w:val="00450A35"/>
    <w:rsid w:val="004511F5"/>
    <w:rsid w:val="0045124F"/>
    <w:rsid w:val="00451397"/>
    <w:rsid w:val="004518E4"/>
    <w:rsid w:val="00451F25"/>
    <w:rsid w:val="00451F5F"/>
    <w:rsid w:val="004520B4"/>
    <w:rsid w:val="00452707"/>
    <w:rsid w:val="00452E37"/>
    <w:rsid w:val="00452E89"/>
    <w:rsid w:val="00452EAA"/>
    <w:rsid w:val="004530C1"/>
    <w:rsid w:val="0045314B"/>
    <w:rsid w:val="004539F7"/>
    <w:rsid w:val="00453BA9"/>
    <w:rsid w:val="00454119"/>
    <w:rsid w:val="00454AFA"/>
    <w:rsid w:val="00454BE0"/>
    <w:rsid w:val="00454C74"/>
    <w:rsid w:val="00454E4F"/>
    <w:rsid w:val="00455C79"/>
    <w:rsid w:val="0045698A"/>
    <w:rsid w:val="00456AB1"/>
    <w:rsid w:val="00456C3A"/>
    <w:rsid w:val="004571E5"/>
    <w:rsid w:val="00457A5F"/>
    <w:rsid w:val="00457C86"/>
    <w:rsid w:val="00457D6B"/>
    <w:rsid w:val="00457E72"/>
    <w:rsid w:val="00457F1E"/>
    <w:rsid w:val="00457FF5"/>
    <w:rsid w:val="004601D0"/>
    <w:rsid w:val="00460807"/>
    <w:rsid w:val="00460831"/>
    <w:rsid w:val="00460E51"/>
    <w:rsid w:val="00461083"/>
    <w:rsid w:val="0046142C"/>
    <w:rsid w:val="00461666"/>
    <w:rsid w:val="00461B59"/>
    <w:rsid w:val="00461C4D"/>
    <w:rsid w:val="00461D76"/>
    <w:rsid w:val="00461FC2"/>
    <w:rsid w:val="004622BC"/>
    <w:rsid w:val="00462582"/>
    <w:rsid w:val="00462858"/>
    <w:rsid w:val="00462893"/>
    <w:rsid w:val="00462A53"/>
    <w:rsid w:val="00463252"/>
    <w:rsid w:val="004633B4"/>
    <w:rsid w:val="00463417"/>
    <w:rsid w:val="0046345F"/>
    <w:rsid w:val="00463A42"/>
    <w:rsid w:val="00463B81"/>
    <w:rsid w:val="00463F68"/>
    <w:rsid w:val="0046409C"/>
    <w:rsid w:val="004644FD"/>
    <w:rsid w:val="00464550"/>
    <w:rsid w:val="0046493F"/>
    <w:rsid w:val="00464A23"/>
    <w:rsid w:val="00464A5B"/>
    <w:rsid w:val="004651BF"/>
    <w:rsid w:val="004651DA"/>
    <w:rsid w:val="00465281"/>
    <w:rsid w:val="004652A8"/>
    <w:rsid w:val="0046544D"/>
    <w:rsid w:val="00465CCA"/>
    <w:rsid w:val="004662B0"/>
    <w:rsid w:val="00466630"/>
    <w:rsid w:val="00466873"/>
    <w:rsid w:val="00466B5A"/>
    <w:rsid w:val="00467575"/>
    <w:rsid w:val="00467A21"/>
    <w:rsid w:val="00467A42"/>
    <w:rsid w:val="00467EA3"/>
    <w:rsid w:val="004702EA"/>
    <w:rsid w:val="0047065F"/>
    <w:rsid w:val="00470EA6"/>
    <w:rsid w:val="004717CF"/>
    <w:rsid w:val="00471A06"/>
    <w:rsid w:val="00471A22"/>
    <w:rsid w:val="00471D0F"/>
    <w:rsid w:val="00471FF5"/>
    <w:rsid w:val="0047201B"/>
    <w:rsid w:val="004723E4"/>
    <w:rsid w:val="004729E7"/>
    <w:rsid w:val="00472B74"/>
    <w:rsid w:val="00472FE2"/>
    <w:rsid w:val="00473176"/>
    <w:rsid w:val="0047338C"/>
    <w:rsid w:val="004735EF"/>
    <w:rsid w:val="00473730"/>
    <w:rsid w:val="00473969"/>
    <w:rsid w:val="00473B7A"/>
    <w:rsid w:val="00473C41"/>
    <w:rsid w:val="00473D6B"/>
    <w:rsid w:val="00473E9E"/>
    <w:rsid w:val="004742B8"/>
    <w:rsid w:val="004748A1"/>
    <w:rsid w:val="004748F7"/>
    <w:rsid w:val="00474DF6"/>
    <w:rsid w:val="004750C3"/>
    <w:rsid w:val="0047515E"/>
    <w:rsid w:val="0047518A"/>
    <w:rsid w:val="0047560E"/>
    <w:rsid w:val="004757A3"/>
    <w:rsid w:val="004757BC"/>
    <w:rsid w:val="00476378"/>
    <w:rsid w:val="0047685A"/>
    <w:rsid w:val="004768E1"/>
    <w:rsid w:val="0047690A"/>
    <w:rsid w:val="0047708C"/>
    <w:rsid w:val="00477A1A"/>
    <w:rsid w:val="00477B27"/>
    <w:rsid w:val="004809EB"/>
    <w:rsid w:val="00480C6C"/>
    <w:rsid w:val="004811A2"/>
    <w:rsid w:val="004816DF"/>
    <w:rsid w:val="004819FD"/>
    <w:rsid w:val="00481C70"/>
    <w:rsid w:val="0048225E"/>
    <w:rsid w:val="00482339"/>
    <w:rsid w:val="004823ED"/>
    <w:rsid w:val="00482A10"/>
    <w:rsid w:val="004831B6"/>
    <w:rsid w:val="004832C8"/>
    <w:rsid w:val="00483A18"/>
    <w:rsid w:val="0048421D"/>
    <w:rsid w:val="00484307"/>
    <w:rsid w:val="004849AA"/>
    <w:rsid w:val="00484A29"/>
    <w:rsid w:val="00484E0F"/>
    <w:rsid w:val="00484F34"/>
    <w:rsid w:val="00485303"/>
    <w:rsid w:val="004855B1"/>
    <w:rsid w:val="0048592B"/>
    <w:rsid w:val="00485A92"/>
    <w:rsid w:val="00485AF5"/>
    <w:rsid w:val="004860DD"/>
    <w:rsid w:val="0048685F"/>
    <w:rsid w:val="00486955"/>
    <w:rsid w:val="00486AA6"/>
    <w:rsid w:val="004875E9"/>
    <w:rsid w:val="004876ED"/>
    <w:rsid w:val="0048775B"/>
    <w:rsid w:val="00487BEA"/>
    <w:rsid w:val="00487C2A"/>
    <w:rsid w:val="00487EAB"/>
    <w:rsid w:val="0049065F"/>
    <w:rsid w:val="004906F7"/>
    <w:rsid w:val="0049090D"/>
    <w:rsid w:val="004910C6"/>
    <w:rsid w:val="00491A7A"/>
    <w:rsid w:val="00491A84"/>
    <w:rsid w:val="00491DCE"/>
    <w:rsid w:val="00492797"/>
    <w:rsid w:val="00492C6A"/>
    <w:rsid w:val="00492E2F"/>
    <w:rsid w:val="004932B4"/>
    <w:rsid w:val="00493B17"/>
    <w:rsid w:val="00493FDF"/>
    <w:rsid w:val="00494044"/>
    <w:rsid w:val="00494FFA"/>
    <w:rsid w:val="0049501C"/>
    <w:rsid w:val="004951D3"/>
    <w:rsid w:val="004952B2"/>
    <w:rsid w:val="0049531C"/>
    <w:rsid w:val="004959E2"/>
    <w:rsid w:val="0049629E"/>
    <w:rsid w:val="00496B39"/>
    <w:rsid w:val="004971B1"/>
    <w:rsid w:val="00497923"/>
    <w:rsid w:val="00497AE3"/>
    <w:rsid w:val="00497E24"/>
    <w:rsid w:val="00497EED"/>
    <w:rsid w:val="004A02EC"/>
    <w:rsid w:val="004A052B"/>
    <w:rsid w:val="004A07AB"/>
    <w:rsid w:val="004A102D"/>
    <w:rsid w:val="004A16FE"/>
    <w:rsid w:val="004A1713"/>
    <w:rsid w:val="004A1B98"/>
    <w:rsid w:val="004A2A05"/>
    <w:rsid w:val="004A2C17"/>
    <w:rsid w:val="004A2C4C"/>
    <w:rsid w:val="004A2C7B"/>
    <w:rsid w:val="004A306B"/>
    <w:rsid w:val="004A3ABF"/>
    <w:rsid w:val="004A42B3"/>
    <w:rsid w:val="004A4443"/>
    <w:rsid w:val="004A4EAA"/>
    <w:rsid w:val="004A5036"/>
    <w:rsid w:val="004A52A3"/>
    <w:rsid w:val="004A533A"/>
    <w:rsid w:val="004A5682"/>
    <w:rsid w:val="004A6195"/>
    <w:rsid w:val="004A67F8"/>
    <w:rsid w:val="004A6865"/>
    <w:rsid w:val="004A6D8F"/>
    <w:rsid w:val="004A6F8D"/>
    <w:rsid w:val="004A6FE0"/>
    <w:rsid w:val="004A761D"/>
    <w:rsid w:val="004A76B4"/>
    <w:rsid w:val="004A7EFE"/>
    <w:rsid w:val="004B08A0"/>
    <w:rsid w:val="004B1229"/>
    <w:rsid w:val="004B1A78"/>
    <w:rsid w:val="004B1D39"/>
    <w:rsid w:val="004B1F28"/>
    <w:rsid w:val="004B1F54"/>
    <w:rsid w:val="004B2154"/>
    <w:rsid w:val="004B21D9"/>
    <w:rsid w:val="004B24BD"/>
    <w:rsid w:val="004B28BA"/>
    <w:rsid w:val="004B2A9F"/>
    <w:rsid w:val="004B2EDF"/>
    <w:rsid w:val="004B34D9"/>
    <w:rsid w:val="004B3977"/>
    <w:rsid w:val="004B41C2"/>
    <w:rsid w:val="004B4206"/>
    <w:rsid w:val="004B4BFE"/>
    <w:rsid w:val="004B5287"/>
    <w:rsid w:val="004B5336"/>
    <w:rsid w:val="004B56AD"/>
    <w:rsid w:val="004B57E3"/>
    <w:rsid w:val="004B61B7"/>
    <w:rsid w:val="004B6274"/>
    <w:rsid w:val="004B6C36"/>
    <w:rsid w:val="004B6C48"/>
    <w:rsid w:val="004B7135"/>
    <w:rsid w:val="004B7497"/>
    <w:rsid w:val="004B77E5"/>
    <w:rsid w:val="004B7D4D"/>
    <w:rsid w:val="004C065B"/>
    <w:rsid w:val="004C0C96"/>
    <w:rsid w:val="004C1DE3"/>
    <w:rsid w:val="004C1EE7"/>
    <w:rsid w:val="004C1F1A"/>
    <w:rsid w:val="004C289F"/>
    <w:rsid w:val="004C2FCC"/>
    <w:rsid w:val="004C2FF2"/>
    <w:rsid w:val="004C32A7"/>
    <w:rsid w:val="004C3657"/>
    <w:rsid w:val="004C3F9B"/>
    <w:rsid w:val="004C4A4A"/>
    <w:rsid w:val="004C4CA8"/>
    <w:rsid w:val="004C4DDC"/>
    <w:rsid w:val="004C5B86"/>
    <w:rsid w:val="004C5EC0"/>
    <w:rsid w:val="004C5F55"/>
    <w:rsid w:val="004C6470"/>
    <w:rsid w:val="004C6635"/>
    <w:rsid w:val="004C6792"/>
    <w:rsid w:val="004C7095"/>
    <w:rsid w:val="004C7A30"/>
    <w:rsid w:val="004C7BAB"/>
    <w:rsid w:val="004C7C9B"/>
    <w:rsid w:val="004D0134"/>
    <w:rsid w:val="004D0867"/>
    <w:rsid w:val="004D0AF3"/>
    <w:rsid w:val="004D1B4A"/>
    <w:rsid w:val="004D21A1"/>
    <w:rsid w:val="004D24CC"/>
    <w:rsid w:val="004D25B9"/>
    <w:rsid w:val="004D2CBE"/>
    <w:rsid w:val="004D3782"/>
    <w:rsid w:val="004D39D2"/>
    <w:rsid w:val="004D3DA1"/>
    <w:rsid w:val="004D3E7A"/>
    <w:rsid w:val="004D3F14"/>
    <w:rsid w:val="004D4109"/>
    <w:rsid w:val="004D419A"/>
    <w:rsid w:val="004D4438"/>
    <w:rsid w:val="004D44D7"/>
    <w:rsid w:val="004D470A"/>
    <w:rsid w:val="004D48AA"/>
    <w:rsid w:val="004D4C21"/>
    <w:rsid w:val="004D4CB7"/>
    <w:rsid w:val="004D4E6C"/>
    <w:rsid w:val="004D57DE"/>
    <w:rsid w:val="004D5827"/>
    <w:rsid w:val="004D58A1"/>
    <w:rsid w:val="004D5A76"/>
    <w:rsid w:val="004D60AC"/>
    <w:rsid w:val="004D61C2"/>
    <w:rsid w:val="004D6AA8"/>
    <w:rsid w:val="004D6B42"/>
    <w:rsid w:val="004D6E48"/>
    <w:rsid w:val="004D7010"/>
    <w:rsid w:val="004D7483"/>
    <w:rsid w:val="004D7734"/>
    <w:rsid w:val="004D7956"/>
    <w:rsid w:val="004D79E4"/>
    <w:rsid w:val="004D7BFE"/>
    <w:rsid w:val="004D7C2C"/>
    <w:rsid w:val="004D7EB2"/>
    <w:rsid w:val="004E0093"/>
    <w:rsid w:val="004E0924"/>
    <w:rsid w:val="004E092D"/>
    <w:rsid w:val="004E0F8F"/>
    <w:rsid w:val="004E1490"/>
    <w:rsid w:val="004E1649"/>
    <w:rsid w:val="004E17F3"/>
    <w:rsid w:val="004E192E"/>
    <w:rsid w:val="004E23CC"/>
    <w:rsid w:val="004E2431"/>
    <w:rsid w:val="004E28A2"/>
    <w:rsid w:val="004E2C2A"/>
    <w:rsid w:val="004E3968"/>
    <w:rsid w:val="004E3F49"/>
    <w:rsid w:val="004E422F"/>
    <w:rsid w:val="004E4545"/>
    <w:rsid w:val="004E47BD"/>
    <w:rsid w:val="004E4861"/>
    <w:rsid w:val="004E4AA2"/>
    <w:rsid w:val="004E4B84"/>
    <w:rsid w:val="004E4DD0"/>
    <w:rsid w:val="004E5130"/>
    <w:rsid w:val="004E533A"/>
    <w:rsid w:val="004E58C9"/>
    <w:rsid w:val="004E5BFB"/>
    <w:rsid w:val="004E64CD"/>
    <w:rsid w:val="004E65D4"/>
    <w:rsid w:val="004E792B"/>
    <w:rsid w:val="004E7E2A"/>
    <w:rsid w:val="004F008E"/>
    <w:rsid w:val="004F00E3"/>
    <w:rsid w:val="004F032C"/>
    <w:rsid w:val="004F03AF"/>
    <w:rsid w:val="004F07AF"/>
    <w:rsid w:val="004F0981"/>
    <w:rsid w:val="004F0A57"/>
    <w:rsid w:val="004F0D8F"/>
    <w:rsid w:val="004F122D"/>
    <w:rsid w:val="004F13ED"/>
    <w:rsid w:val="004F1A7C"/>
    <w:rsid w:val="004F1DBE"/>
    <w:rsid w:val="004F2512"/>
    <w:rsid w:val="004F290D"/>
    <w:rsid w:val="004F2B6F"/>
    <w:rsid w:val="004F2C44"/>
    <w:rsid w:val="004F2C72"/>
    <w:rsid w:val="004F2F5B"/>
    <w:rsid w:val="004F30C2"/>
    <w:rsid w:val="004F3317"/>
    <w:rsid w:val="004F346C"/>
    <w:rsid w:val="004F384D"/>
    <w:rsid w:val="004F3C97"/>
    <w:rsid w:val="004F3D13"/>
    <w:rsid w:val="004F50C4"/>
    <w:rsid w:val="004F52D6"/>
    <w:rsid w:val="004F53B7"/>
    <w:rsid w:val="004F5903"/>
    <w:rsid w:val="004F5C14"/>
    <w:rsid w:val="004F5F4C"/>
    <w:rsid w:val="004F60E7"/>
    <w:rsid w:val="004F6125"/>
    <w:rsid w:val="004F6291"/>
    <w:rsid w:val="004F6899"/>
    <w:rsid w:val="004F6A1E"/>
    <w:rsid w:val="004F6AAE"/>
    <w:rsid w:val="004F6B76"/>
    <w:rsid w:val="004F6F04"/>
    <w:rsid w:val="004F7463"/>
    <w:rsid w:val="004F7610"/>
    <w:rsid w:val="004F768C"/>
    <w:rsid w:val="004F7724"/>
    <w:rsid w:val="00500002"/>
    <w:rsid w:val="005002F6"/>
    <w:rsid w:val="0050064E"/>
    <w:rsid w:val="00500AFE"/>
    <w:rsid w:val="00500F3C"/>
    <w:rsid w:val="0050134E"/>
    <w:rsid w:val="0050184B"/>
    <w:rsid w:val="00501B98"/>
    <w:rsid w:val="00501FBB"/>
    <w:rsid w:val="00502313"/>
    <w:rsid w:val="00502323"/>
    <w:rsid w:val="005026E4"/>
    <w:rsid w:val="00503332"/>
    <w:rsid w:val="00503651"/>
    <w:rsid w:val="005041C1"/>
    <w:rsid w:val="0050454A"/>
    <w:rsid w:val="00504C90"/>
    <w:rsid w:val="00504E0C"/>
    <w:rsid w:val="00505431"/>
    <w:rsid w:val="0050543F"/>
    <w:rsid w:val="005054D9"/>
    <w:rsid w:val="00505DEF"/>
    <w:rsid w:val="0050617A"/>
    <w:rsid w:val="005064F3"/>
    <w:rsid w:val="0050669D"/>
    <w:rsid w:val="005067A0"/>
    <w:rsid w:val="0050690E"/>
    <w:rsid w:val="00506D0B"/>
    <w:rsid w:val="00506E3C"/>
    <w:rsid w:val="00506FDE"/>
    <w:rsid w:val="00507014"/>
    <w:rsid w:val="0050708C"/>
    <w:rsid w:val="005074E5"/>
    <w:rsid w:val="005105F8"/>
    <w:rsid w:val="00510623"/>
    <w:rsid w:val="005106E5"/>
    <w:rsid w:val="005109F3"/>
    <w:rsid w:val="00510AE2"/>
    <w:rsid w:val="00510DEB"/>
    <w:rsid w:val="00511197"/>
    <w:rsid w:val="0051154E"/>
    <w:rsid w:val="0051183C"/>
    <w:rsid w:val="005118DF"/>
    <w:rsid w:val="00511DDF"/>
    <w:rsid w:val="00512484"/>
    <w:rsid w:val="0051278E"/>
    <w:rsid w:val="00512A10"/>
    <w:rsid w:val="00512A3A"/>
    <w:rsid w:val="0051322F"/>
    <w:rsid w:val="00513230"/>
    <w:rsid w:val="005139A5"/>
    <w:rsid w:val="00513F7C"/>
    <w:rsid w:val="00514AFC"/>
    <w:rsid w:val="00514BA5"/>
    <w:rsid w:val="00514E54"/>
    <w:rsid w:val="00515AF3"/>
    <w:rsid w:val="00515FE9"/>
    <w:rsid w:val="00516180"/>
    <w:rsid w:val="0051621E"/>
    <w:rsid w:val="0051623C"/>
    <w:rsid w:val="005167B1"/>
    <w:rsid w:val="005168B7"/>
    <w:rsid w:val="00516940"/>
    <w:rsid w:val="00516A5C"/>
    <w:rsid w:val="00516B4C"/>
    <w:rsid w:val="00516C2A"/>
    <w:rsid w:val="00516C67"/>
    <w:rsid w:val="00516EB5"/>
    <w:rsid w:val="00516F1B"/>
    <w:rsid w:val="00517515"/>
    <w:rsid w:val="005178D5"/>
    <w:rsid w:val="00520190"/>
    <w:rsid w:val="005207E6"/>
    <w:rsid w:val="005208F1"/>
    <w:rsid w:val="00520BD8"/>
    <w:rsid w:val="00520F8A"/>
    <w:rsid w:val="00521388"/>
    <w:rsid w:val="005213BE"/>
    <w:rsid w:val="005216D2"/>
    <w:rsid w:val="0052177E"/>
    <w:rsid w:val="005224F0"/>
    <w:rsid w:val="00522E2E"/>
    <w:rsid w:val="0052350F"/>
    <w:rsid w:val="00523596"/>
    <w:rsid w:val="005236E2"/>
    <w:rsid w:val="00523798"/>
    <w:rsid w:val="005238A5"/>
    <w:rsid w:val="00523B4F"/>
    <w:rsid w:val="00523C70"/>
    <w:rsid w:val="00524356"/>
    <w:rsid w:val="005245D0"/>
    <w:rsid w:val="00524CDB"/>
    <w:rsid w:val="005250D0"/>
    <w:rsid w:val="00525165"/>
    <w:rsid w:val="00525A0E"/>
    <w:rsid w:val="00525F18"/>
    <w:rsid w:val="0052608B"/>
    <w:rsid w:val="005260C1"/>
    <w:rsid w:val="0052697A"/>
    <w:rsid w:val="00526B1E"/>
    <w:rsid w:val="00526BC8"/>
    <w:rsid w:val="0052733B"/>
    <w:rsid w:val="0052747A"/>
    <w:rsid w:val="0052759C"/>
    <w:rsid w:val="005275BC"/>
    <w:rsid w:val="00527EAE"/>
    <w:rsid w:val="00530A64"/>
    <w:rsid w:val="005310AB"/>
    <w:rsid w:val="005325CE"/>
    <w:rsid w:val="00532D94"/>
    <w:rsid w:val="005331B6"/>
    <w:rsid w:val="00533BFE"/>
    <w:rsid w:val="00534300"/>
    <w:rsid w:val="005344C5"/>
    <w:rsid w:val="00534911"/>
    <w:rsid w:val="00534CDE"/>
    <w:rsid w:val="00535011"/>
    <w:rsid w:val="0053583B"/>
    <w:rsid w:val="005361E0"/>
    <w:rsid w:val="00536879"/>
    <w:rsid w:val="00536A00"/>
    <w:rsid w:val="00536FDE"/>
    <w:rsid w:val="0053712D"/>
    <w:rsid w:val="005372B6"/>
    <w:rsid w:val="005379FE"/>
    <w:rsid w:val="005401D9"/>
    <w:rsid w:val="005409A0"/>
    <w:rsid w:val="00540B1C"/>
    <w:rsid w:val="00540B4F"/>
    <w:rsid w:val="00540B74"/>
    <w:rsid w:val="0054112C"/>
    <w:rsid w:val="005412A2"/>
    <w:rsid w:val="0054139C"/>
    <w:rsid w:val="0054149B"/>
    <w:rsid w:val="00541E53"/>
    <w:rsid w:val="0054237D"/>
    <w:rsid w:val="005426CF"/>
    <w:rsid w:val="00543D63"/>
    <w:rsid w:val="00544045"/>
    <w:rsid w:val="0054420E"/>
    <w:rsid w:val="00544848"/>
    <w:rsid w:val="00544855"/>
    <w:rsid w:val="0054485B"/>
    <w:rsid w:val="00545015"/>
    <w:rsid w:val="00546384"/>
    <w:rsid w:val="00546A33"/>
    <w:rsid w:val="00546F75"/>
    <w:rsid w:val="00546FF8"/>
    <w:rsid w:val="005470BE"/>
    <w:rsid w:val="005473E0"/>
    <w:rsid w:val="00547931"/>
    <w:rsid w:val="00547DA2"/>
    <w:rsid w:val="00547DEE"/>
    <w:rsid w:val="005509EF"/>
    <w:rsid w:val="00550B62"/>
    <w:rsid w:val="0055168C"/>
    <w:rsid w:val="005516A4"/>
    <w:rsid w:val="005517AA"/>
    <w:rsid w:val="00551FC2"/>
    <w:rsid w:val="00552784"/>
    <w:rsid w:val="00553027"/>
    <w:rsid w:val="00553194"/>
    <w:rsid w:val="00553389"/>
    <w:rsid w:val="005542E2"/>
    <w:rsid w:val="005545C0"/>
    <w:rsid w:val="00554909"/>
    <w:rsid w:val="005553B8"/>
    <w:rsid w:val="0055579F"/>
    <w:rsid w:val="00555CD0"/>
    <w:rsid w:val="00555FD1"/>
    <w:rsid w:val="005560BB"/>
    <w:rsid w:val="0055612A"/>
    <w:rsid w:val="0055616C"/>
    <w:rsid w:val="005564FE"/>
    <w:rsid w:val="00556756"/>
    <w:rsid w:val="0055693F"/>
    <w:rsid w:val="00557973"/>
    <w:rsid w:val="00557E90"/>
    <w:rsid w:val="00560007"/>
    <w:rsid w:val="00560520"/>
    <w:rsid w:val="00560BE2"/>
    <w:rsid w:val="00560D64"/>
    <w:rsid w:val="0056190A"/>
    <w:rsid w:val="00561E27"/>
    <w:rsid w:val="005625BA"/>
    <w:rsid w:val="00562E7E"/>
    <w:rsid w:val="00562FCC"/>
    <w:rsid w:val="005635B7"/>
    <w:rsid w:val="00563687"/>
    <w:rsid w:val="00563961"/>
    <w:rsid w:val="00564010"/>
    <w:rsid w:val="00564309"/>
    <w:rsid w:val="00564453"/>
    <w:rsid w:val="005646FA"/>
    <w:rsid w:val="005649AD"/>
    <w:rsid w:val="00564A79"/>
    <w:rsid w:val="00564E21"/>
    <w:rsid w:val="00565413"/>
    <w:rsid w:val="005656F4"/>
    <w:rsid w:val="00565E6B"/>
    <w:rsid w:val="00565F48"/>
    <w:rsid w:val="00566126"/>
    <w:rsid w:val="005662DA"/>
    <w:rsid w:val="0056658B"/>
    <w:rsid w:val="005666EB"/>
    <w:rsid w:val="00566B3F"/>
    <w:rsid w:val="00566C2D"/>
    <w:rsid w:val="00567199"/>
    <w:rsid w:val="00567263"/>
    <w:rsid w:val="00567580"/>
    <w:rsid w:val="00567589"/>
    <w:rsid w:val="00567F6A"/>
    <w:rsid w:val="00567F9C"/>
    <w:rsid w:val="00570B4C"/>
    <w:rsid w:val="00570C25"/>
    <w:rsid w:val="00570CFD"/>
    <w:rsid w:val="00570F36"/>
    <w:rsid w:val="00571221"/>
    <w:rsid w:val="005713FD"/>
    <w:rsid w:val="00572612"/>
    <w:rsid w:val="00572B60"/>
    <w:rsid w:val="00572C70"/>
    <w:rsid w:val="00572CB4"/>
    <w:rsid w:val="005731D9"/>
    <w:rsid w:val="0057329F"/>
    <w:rsid w:val="005734E5"/>
    <w:rsid w:val="0057396D"/>
    <w:rsid w:val="005741C4"/>
    <w:rsid w:val="00574332"/>
    <w:rsid w:val="005748A6"/>
    <w:rsid w:val="00575144"/>
    <w:rsid w:val="0057594C"/>
    <w:rsid w:val="00575FC1"/>
    <w:rsid w:val="00576012"/>
    <w:rsid w:val="005761F0"/>
    <w:rsid w:val="005763D9"/>
    <w:rsid w:val="0057658A"/>
    <w:rsid w:val="005765F4"/>
    <w:rsid w:val="00576857"/>
    <w:rsid w:val="00576B5A"/>
    <w:rsid w:val="00576D4C"/>
    <w:rsid w:val="00577350"/>
    <w:rsid w:val="0057738F"/>
    <w:rsid w:val="005775FF"/>
    <w:rsid w:val="00577853"/>
    <w:rsid w:val="00577F04"/>
    <w:rsid w:val="00577FA6"/>
    <w:rsid w:val="00577FC5"/>
    <w:rsid w:val="00580F93"/>
    <w:rsid w:val="005811F9"/>
    <w:rsid w:val="005817ED"/>
    <w:rsid w:val="00581C47"/>
    <w:rsid w:val="00581EDE"/>
    <w:rsid w:val="00582A17"/>
    <w:rsid w:val="00582A18"/>
    <w:rsid w:val="00583BDB"/>
    <w:rsid w:val="00584354"/>
    <w:rsid w:val="00584541"/>
    <w:rsid w:val="005848FA"/>
    <w:rsid w:val="0058516F"/>
    <w:rsid w:val="00585284"/>
    <w:rsid w:val="005854E4"/>
    <w:rsid w:val="0058567C"/>
    <w:rsid w:val="00585A01"/>
    <w:rsid w:val="00585BE7"/>
    <w:rsid w:val="00585E5D"/>
    <w:rsid w:val="0058624E"/>
    <w:rsid w:val="00586804"/>
    <w:rsid w:val="00586D6B"/>
    <w:rsid w:val="00587034"/>
    <w:rsid w:val="00587538"/>
    <w:rsid w:val="00587557"/>
    <w:rsid w:val="00587778"/>
    <w:rsid w:val="00587E8D"/>
    <w:rsid w:val="005904DA"/>
    <w:rsid w:val="00590A2D"/>
    <w:rsid w:val="00590B9A"/>
    <w:rsid w:val="00590D00"/>
    <w:rsid w:val="005910BE"/>
    <w:rsid w:val="00591325"/>
    <w:rsid w:val="0059156E"/>
    <w:rsid w:val="00591662"/>
    <w:rsid w:val="0059174A"/>
    <w:rsid w:val="00591D57"/>
    <w:rsid w:val="00591E3D"/>
    <w:rsid w:val="00592049"/>
    <w:rsid w:val="00592293"/>
    <w:rsid w:val="005927FB"/>
    <w:rsid w:val="005928E4"/>
    <w:rsid w:val="00592A1A"/>
    <w:rsid w:val="0059322A"/>
    <w:rsid w:val="005933BB"/>
    <w:rsid w:val="00593C9E"/>
    <w:rsid w:val="00593D85"/>
    <w:rsid w:val="005942C8"/>
    <w:rsid w:val="0059465C"/>
    <w:rsid w:val="005948B2"/>
    <w:rsid w:val="00594917"/>
    <w:rsid w:val="00594B64"/>
    <w:rsid w:val="00594E23"/>
    <w:rsid w:val="005951B5"/>
    <w:rsid w:val="005951C1"/>
    <w:rsid w:val="005960CC"/>
    <w:rsid w:val="005969D7"/>
    <w:rsid w:val="00596B15"/>
    <w:rsid w:val="00596B5F"/>
    <w:rsid w:val="00596E36"/>
    <w:rsid w:val="005970CA"/>
    <w:rsid w:val="0059740B"/>
    <w:rsid w:val="00597F79"/>
    <w:rsid w:val="005A0037"/>
    <w:rsid w:val="005A035F"/>
    <w:rsid w:val="005A0AAD"/>
    <w:rsid w:val="005A0D8A"/>
    <w:rsid w:val="005A0F7D"/>
    <w:rsid w:val="005A1566"/>
    <w:rsid w:val="005A172B"/>
    <w:rsid w:val="005A1843"/>
    <w:rsid w:val="005A2927"/>
    <w:rsid w:val="005A2B34"/>
    <w:rsid w:val="005A36D5"/>
    <w:rsid w:val="005A4297"/>
    <w:rsid w:val="005A4436"/>
    <w:rsid w:val="005A4523"/>
    <w:rsid w:val="005A49DD"/>
    <w:rsid w:val="005A4A02"/>
    <w:rsid w:val="005A54D4"/>
    <w:rsid w:val="005A55DE"/>
    <w:rsid w:val="005A5D08"/>
    <w:rsid w:val="005A5DF9"/>
    <w:rsid w:val="005A5DFA"/>
    <w:rsid w:val="005A5E10"/>
    <w:rsid w:val="005A5E16"/>
    <w:rsid w:val="005A5FA1"/>
    <w:rsid w:val="005A60AA"/>
    <w:rsid w:val="005A645C"/>
    <w:rsid w:val="005A66A6"/>
    <w:rsid w:val="005A6A39"/>
    <w:rsid w:val="005A6A8E"/>
    <w:rsid w:val="005A7A70"/>
    <w:rsid w:val="005A7C96"/>
    <w:rsid w:val="005A7F04"/>
    <w:rsid w:val="005B0345"/>
    <w:rsid w:val="005B0437"/>
    <w:rsid w:val="005B053B"/>
    <w:rsid w:val="005B067D"/>
    <w:rsid w:val="005B067E"/>
    <w:rsid w:val="005B115B"/>
    <w:rsid w:val="005B119B"/>
    <w:rsid w:val="005B1266"/>
    <w:rsid w:val="005B1B06"/>
    <w:rsid w:val="005B1C9C"/>
    <w:rsid w:val="005B1CD7"/>
    <w:rsid w:val="005B1DD0"/>
    <w:rsid w:val="005B1E44"/>
    <w:rsid w:val="005B1F9E"/>
    <w:rsid w:val="005B25C0"/>
    <w:rsid w:val="005B2617"/>
    <w:rsid w:val="005B2656"/>
    <w:rsid w:val="005B2707"/>
    <w:rsid w:val="005B2881"/>
    <w:rsid w:val="005B28E2"/>
    <w:rsid w:val="005B2C04"/>
    <w:rsid w:val="005B2CE2"/>
    <w:rsid w:val="005B2EC4"/>
    <w:rsid w:val="005B2FCB"/>
    <w:rsid w:val="005B304B"/>
    <w:rsid w:val="005B3180"/>
    <w:rsid w:val="005B3365"/>
    <w:rsid w:val="005B336C"/>
    <w:rsid w:val="005B355B"/>
    <w:rsid w:val="005B3657"/>
    <w:rsid w:val="005B385A"/>
    <w:rsid w:val="005B3DBA"/>
    <w:rsid w:val="005B450A"/>
    <w:rsid w:val="005B482D"/>
    <w:rsid w:val="005B492C"/>
    <w:rsid w:val="005B4B57"/>
    <w:rsid w:val="005B5635"/>
    <w:rsid w:val="005B570D"/>
    <w:rsid w:val="005B57D2"/>
    <w:rsid w:val="005B5B07"/>
    <w:rsid w:val="005B5CC9"/>
    <w:rsid w:val="005B5FED"/>
    <w:rsid w:val="005B5FFC"/>
    <w:rsid w:val="005B60EB"/>
    <w:rsid w:val="005B66F8"/>
    <w:rsid w:val="005B6835"/>
    <w:rsid w:val="005B6B8C"/>
    <w:rsid w:val="005B6B92"/>
    <w:rsid w:val="005B72E0"/>
    <w:rsid w:val="005B7470"/>
    <w:rsid w:val="005B75A5"/>
    <w:rsid w:val="005B7F56"/>
    <w:rsid w:val="005C0C2C"/>
    <w:rsid w:val="005C180D"/>
    <w:rsid w:val="005C1CE6"/>
    <w:rsid w:val="005C20E5"/>
    <w:rsid w:val="005C22E1"/>
    <w:rsid w:val="005C2778"/>
    <w:rsid w:val="005C2789"/>
    <w:rsid w:val="005C28F8"/>
    <w:rsid w:val="005C29B6"/>
    <w:rsid w:val="005C2B2D"/>
    <w:rsid w:val="005C2F1D"/>
    <w:rsid w:val="005C2FB3"/>
    <w:rsid w:val="005C3564"/>
    <w:rsid w:val="005C3611"/>
    <w:rsid w:val="005C38F0"/>
    <w:rsid w:val="005C3C99"/>
    <w:rsid w:val="005C43A5"/>
    <w:rsid w:val="005C4886"/>
    <w:rsid w:val="005C4C82"/>
    <w:rsid w:val="005C5196"/>
    <w:rsid w:val="005C51EA"/>
    <w:rsid w:val="005C51F5"/>
    <w:rsid w:val="005C5519"/>
    <w:rsid w:val="005C567C"/>
    <w:rsid w:val="005C56DC"/>
    <w:rsid w:val="005C5868"/>
    <w:rsid w:val="005C59EC"/>
    <w:rsid w:val="005C5B03"/>
    <w:rsid w:val="005C5F0F"/>
    <w:rsid w:val="005C6A56"/>
    <w:rsid w:val="005C6CEF"/>
    <w:rsid w:val="005C704F"/>
    <w:rsid w:val="005C742A"/>
    <w:rsid w:val="005C7695"/>
    <w:rsid w:val="005C76F8"/>
    <w:rsid w:val="005C7CA7"/>
    <w:rsid w:val="005D0479"/>
    <w:rsid w:val="005D0588"/>
    <w:rsid w:val="005D0C03"/>
    <w:rsid w:val="005D0FB8"/>
    <w:rsid w:val="005D1204"/>
    <w:rsid w:val="005D1600"/>
    <w:rsid w:val="005D19EB"/>
    <w:rsid w:val="005D22BC"/>
    <w:rsid w:val="005D24CB"/>
    <w:rsid w:val="005D27A2"/>
    <w:rsid w:val="005D321A"/>
    <w:rsid w:val="005D369C"/>
    <w:rsid w:val="005D36EC"/>
    <w:rsid w:val="005D3977"/>
    <w:rsid w:val="005D430F"/>
    <w:rsid w:val="005D43B0"/>
    <w:rsid w:val="005D44E8"/>
    <w:rsid w:val="005D46F3"/>
    <w:rsid w:val="005D4AAF"/>
    <w:rsid w:val="005D4D7F"/>
    <w:rsid w:val="005D50E2"/>
    <w:rsid w:val="005D5277"/>
    <w:rsid w:val="005D5FFB"/>
    <w:rsid w:val="005D6A10"/>
    <w:rsid w:val="005D6F87"/>
    <w:rsid w:val="005D702E"/>
    <w:rsid w:val="005D74A7"/>
    <w:rsid w:val="005D7953"/>
    <w:rsid w:val="005D7A63"/>
    <w:rsid w:val="005D7CEF"/>
    <w:rsid w:val="005D7DBC"/>
    <w:rsid w:val="005D7F46"/>
    <w:rsid w:val="005E02BD"/>
    <w:rsid w:val="005E089E"/>
    <w:rsid w:val="005E08C6"/>
    <w:rsid w:val="005E0989"/>
    <w:rsid w:val="005E0F1B"/>
    <w:rsid w:val="005E102C"/>
    <w:rsid w:val="005E11E8"/>
    <w:rsid w:val="005E12F2"/>
    <w:rsid w:val="005E130B"/>
    <w:rsid w:val="005E1B4A"/>
    <w:rsid w:val="005E1B68"/>
    <w:rsid w:val="005E1E13"/>
    <w:rsid w:val="005E201F"/>
    <w:rsid w:val="005E22B4"/>
    <w:rsid w:val="005E3034"/>
    <w:rsid w:val="005E3231"/>
    <w:rsid w:val="005E342D"/>
    <w:rsid w:val="005E37AB"/>
    <w:rsid w:val="005E5034"/>
    <w:rsid w:val="005E5187"/>
    <w:rsid w:val="005E5275"/>
    <w:rsid w:val="005E54B6"/>
    <w:rsid w:val="005E54CF"/>
    <w:rsid w:val="005E5B7C"/>
    <w:rsid w:val="005E5C14"/>
    <w:rsid w:val="005E6BBE"/>
    <w:rsid w:val="005E70DF"/>
    <w:rsid w:val="005E7306"/>
    <w:rsid w:val="005E7386"/>
    <w:rsid w:val="005E75FE"/>
    <w:rsid w:val="005E77CF"/>
    <w:rsid w:val="005E7C70"/>
    <w:rsid w:val="005E7DB5"/>
    <w:rsid w:val="005E7DCD"/>
    <w:rsid w:val="005F03A5"/>
    <w:rsid w:val="005F089D"/>
    <w:rsid w:val="005F0D1B"/>
    <w:rsid w:val="005F1587"/>
    <w:rsid w:val="005F1895"/>
    <w:rsid w:val="005F18EF"/>
    <w:rsid w:val="005F1B14"/>
    <w:rsid w:val="005F2104"/>
    <w:rsid w:val="005F2653"/>
    <w:rsid w:val="005F2FCB"/>
    <w:rsid w:val="005F35E0"/>
    <w:rsid w:val="005F373F"/>
    <w:rsid w:val="005F38D6"/>
    <w:rsid w:val="005F38E4"/>
    <w:rsid w:val="005F39F2"/>
    <w:rsid w:val="005F4043"/>
    <w:rsid w:val="005F44C9"/>
    <w:rsid w:val="005F48DE"/>
    <w:rsid w:val="005F4A62"/>
    <w:rsid w:val="005F519E"/>
    <w:rsid w:val="005F51C6"/>
    <w:rsid w:val="005F52F7"/>
    <w:rsid w:val="005F5D9A"/>
    <w:rsid w:val="005F605D"/>
    <w:rsid w:val="005F6753"/>
    <w:rsid w:val="005F6793"/>
    <w:rsid w:val="005F6841"/>
    <w:rsid w:val="005F6913"/>
    <w:rsid w:val="005F6974"/>
    <w:rsid w:val="005F6A0A"/>
    <w:rsid w:val="005F6C29"/>
    <w:rsid w:val="005F6D56"/>
    <w:rsid w:val="005F70DF"/>
    <w:rsid w:val="005F79F1"/>
    <w:rsid w:val="0060043C"/>
    <w:rsid w:val="00600532"/>
    <w:rsid w:val="006006C0"/>
    <w:rsid w:val="00600A5E"/>
    <w:rsid w:val="006010E9"/>
    <w:rsid w:val="00601307"/>
    <w:rsid w:val="00601966"/>
    <w:rsid w:val="0060198E"/>
    <w:rsid w:val="00601DA3"/>
    <w:rsid w:val="0060245E"/>
    <w:rsid w:val="00602775"/>
    <w:rsid w:val="006028F6"/>
    <w:rsid w:val="0060295B"/>
    <w:rsid w:val="006029B0"/>
    <w:rsid w:val="00602C77"/>
    <w:rsid w:val="00602D2A"/>
    <w:rsid w:val="00602D53"/>
    <w:rsid w:val="00602F54"/>
    <w:rsid w:val="00603CC0"/>
    <w:rsid w:val="006041E9"/>
    <w:rsid w:val="006044E6"/>
    <w:rsid w:val="0060586F"/>
    <w:rsid w:val="00605B84"/>
    <w:rsid w:val="00606261"/>
    <w:rsid w:val="006062EE"/>
    <w:rsid w:val="006067FC"/>
    <w:rsid w:val="00606874"/>
    <w:rsid w:val="006068C5"/>
    <w:rsid w:val="00606CED"/>
    <w:rsid w:val="00606F60"/>
    <w:rsid w:val="00607BE8"/>
    <w:rsid w:val="00607C56"/>
    <w:rsid w:val="00607F7E"/>
    <w:rsid w:val="00610013"/>
    <w:rsid w:val="006100E6"/>
    <w:rsid w:val="00610669"/>
    <w:rsid w:val="00610A96"/>
    <w:rsid w:val="00610B10"/>
    <w:rsid w:val="00611313"/>
    <w:rsid w:val="00611397"/>
    <w:rsid w:val="00611455"/>
    <w:rsid w:val="0061185B"/>
    <w:rsid w:val="00611AE7"/>
    <w:rsid w:val="00611C26"/>
    <w:rsid w:val="00612397"/>
    <w:rsid w:val="006128A2"/>
    <w:rsid w:val="00612F98"/>
    <w:rsid w:val="0061357B"/>
    <w:rsid w:val="0061399A"/>
    <w:rsid w:val="00613AD8"/>
    <w:rsid w:val="00613F14"/>
    <w:rsid w:val="00614B27"/>
    <w:rsid w:val="00614EF1"/>
    <w:rsid w:val="00614F78"/>
    <w:rsid w:val="00615003"/>
    <w:rsid w:val="006151F4"/>
    <w:rsid w:val="0061532B"/>
    <w:rsid w:val="00615563"/>
    <w:rsid w:val="00615754"/>
    <w:rsid w:val="00615CB0"/>
    <w:rsid w:val="00615DA8"/>
    <w:rsid w:val="00615DD4"/>
    <w:rsid w:val="006161C2"/>
    <w:rsid w:val="00616418"/>
    <w:rsid w:val="0061659E"/>
    <w:rsid w:val="00616D61"/>
    <w:rsid w:val="00616EC0"/>
    <w:rsid w:val="00617165"/>
    <w:rsid w:val="006172E4"/>
    <w:rsid w:val="00617896"/>
    <w:rsid w:val="00617B4E"/>
    <w:rsid w:val="0062027B"/>
    <w:rsid w:val="00620FAB"/>
    <w:rsid w:val="00621216"/>
    <w:rsid w:val="006213D9"/>
    <w:rsid w:val="006216A3"/>
    <w:rsid w:val="00622163"/>
    <w:rsid w:val="00622C08"/>
    <w:rsid w:val="00623254"/>
    <w:rsid w:val="00623349"/>
    <w:rsid w:val="00623473"/>
    <w:rsid w:val="00624042"/>
    <w:rsid w:val="006247C1"/>
    <w:rsid w:val="006249A8"/>
    <w:rsid w:val="00624E6C"/>
    <w:rsid w:val="00624E9F"/>
    <w:rsid w:val="00624EC5"/>
    <w:rsid w:val="00624F61"/>
    <w:rsid w:val="006257A3"/>
    <w:rsid w:val="00625C67"/>
    <w:rsid w:val="00625CD6"/>
    <w:rsid w:val="00625D1A"/>
    <w:rsid w:val="006261E9"/>
    <w:rsid w:val="00626237"/>
    <w:rsid w:val="00626718"/>
    <w:rsid w:val="00626B69"/>
    <w:rsid w:val="006276BB"/>
    <w:rsid w:val="006278A2"/>
    <w:rsid w:val="00627BDA"/>
    <w:rsid w:val="006304C0"/>
    <w:rsid w:val="006305D6"/>
    <w:rsid w:val="00630B4D"/>
    <w:rsid w:val="00630C05"/>
    <w:rsid w:val="00630D07"/>
    <w:rsid w:val="00630DF0"/>
    <w:rsid w:val="00631128"/>
    <w:rsid w:val="006313EF"/>
    <w:rsid w:val="00631823"/>
    <w:rsid w:val="00631C4F"/>
    <w:rsid w:val="006324F6"/>
    <w:rsid w:val="00633359"/>
    <w:rsid w:val="00633DA6"/>
    <w:rsid w:val="00633DEE"/>
    <w:rsid w:val="006343F9"/>
    <w:rsid w:val="00634688"/>
    <w:rsid w:val="00634783"/>
    <w:rsid w:val="00635839"/>
    <w:rsid w:val="006358C8"/>
    <w:rsid w:val="006358DA"/>
    <w:rsid w:val="00635B64"/>
    <w:rsid w:val="00635F5D"/>
    <w:rsid w:val="00635F93"/>
    <w:rsid w:val="006361C8"/>
    <w:rsid w:val="00636C83"/>
    <w:rsid w:val="00636CAE"/>
    <w:rsid w:val="00636EEA"/>
    <w:rsid w:val="00637303"/>
    <w:rsid w:val="00637769"/>
    <w:rsid w:val="006378B0"/>
    <w:rsid w:val="006378C2"/>
    <w:rsid w:val="00637C7C"/>
    <w:rsid w:val="0064051B"/>
    <w:rsid w:val="0064054B"/>
    <w:rsid w:val="006412CD"/>
    <w:rsid w:val="00641DFB"/>
    <w:rsid w:val="00641E7A"/>
    <w:rsid w:val="00642956"/>
    <w:rsid w:val="00642C1B"/>
    <w:rsid w:val="00643280"/>
    <w:rsid w:val="0064357B"/>
    <w:rsid w:val="00643C82"/>
    <w:rsid w:val="006441AA"/>
    <w:rsid w:val="00644428"/>
    <w:rsid w:val="00644A8A"/>
    <w:rsid w:val="00644AC0"/>
    <w:rsid w:val="00645553"/>
    <w:rsid w:val="006461B1"/>
    <w:rsid w:val="0064643B"/>
    <w:rsid w:val="00646828"/>
    <w:rsid w:val="00646B20"/>
    <w:rsid w:val="00646F11"/>
    <w:rsid w:val="00646F91"/>
    <w:rsid w:val="00647332"/>
    <w:rsid w:val="0064739E"/>
    <w:rsid w:val="00647609"/>
    <w:rsid w:val="0064762E"/>
    <w:rsid w:val="006476EE"/>
    <w:rsid w:val="00647999"/>
    <w:rsid w:val="00647C72"/>
    <w:rsid w:val="00647CE7"/>
    <w:rsid w:val="00647E3C"/>
    <w:rsid w:val="00647E97"/>
    <w:rsid w:val="00650455"/>
    <w:rsid w:val="00650530"/>
    <w:rsid w:val="006508D3"/>
    <w:rsid w:val="00650A26"/>
    <w:rsid w:val="00650B79"/>
    <w:rsid w:val="00650E5C"/>
    <w:rsid w:val="006518E0"/>
    <w:rsid w:val="00651C84"/>
    <w:rsid w:val="00651D6C"/>
    <w:rsid w:val="00651EF0"/>
    <w:rsid w:val="00651F7E"/>
    <w:rsid w:val="006522D3"/>
    <w:rsid w:val="00652453"/>
    <w:rsid w:val="00652906"/>
    <w:rsid w:val="00652D91"/>
    <w:rsid w:val="0065351B"/>
    <w:rsid w:val="006543F2"/>
    <w:rsid w:val="00654687"/>
    <w:rsid w:val="006546D5"/>
    <w:rsid w:val="006559FF"/>
    <w:rsid w:val="00655F0B"/>
    <w:rsid w:val="00656B21"/>
    <w:rsid w:val="00656BBE"/>
    <w:rsid w:val="00657392"/>
    <w:rsid w:val="00657A90"/>
    <w:rsid w:val="00660768"/>
    <w:rsid w:val="006607B9"/>
    <w:rsid w:val="00660CCC"/>
    <w:rsid w:val="00661160"/>
    <w:rsid w:val="00661654"/>
    <w:rsid w:val="00661F64"/>
    <w:rsid w:val="006622E7"/>
    <w:rsid w:val="006626B6"/>
    <w:rsid w:val="00662F9E"/>
    <w:rsid w:val="00663EE6"/>
    <w:rsid w:val="006643E3"/>
    <w:rsid w:val="00664ACA"/>
    <w:rsid w:val="00664B56"/>
    <w:rsid w:val="00665089"/>
    <w:rsid w:val="00665F7A"/>
    <w:rsid w:val="00666193"/>
    <w:rsid w:val="00666470"/>
    <w:rsid w:val="0066652B"/>
    <w:rsid w:val="006666A6"/>
    <w:rsid w:val="00666C9C"/>
    <w:rsid w:val="00666D19"/>
    <w:rsid w:val="00667F08"/>
    <w:rsid w:val="00667F85"/>
    <w:rsid w:val="006707E4"/>
    <w:rsid w:val="00670B0E"/>
    <w:rsid w:val="00670B51"/>
    <w:rsid w:val="0067148B"/>
    <w:rsid w:val="006717A2"/>
    <w:rsid w:val="00671AB2"/>
    <w:rsid w:val="00671ABA"/>
    <w:rsid w:val="00671B66"/>
    <w:rsid w:val="00671C63"/>
    <w:rsid w:val="00672B09"/>
    <w:rsid w:val="00672B91"/>
    <w:rsid w:val="00673241"/>
    <w:rsid w:val="00673974"/>
    <w:rsid w:val="00674251"/>
    <w:rsid w:val="006747A4"/>
    <w:rsid w:val="00674BA6"/>
    <w:rsid w:val="00674DA6"/>
    <w:rsid w:val="0067518E"/>
    <w:rsid w:val="006751EA"/>
    <w:rsid w:val="00675218"/>
    <w:rsid w:val="00675634"/>
    <w:rsid w:val="00675887"/>
    <w:rsid w:val="00675D3E"/>
    <w:rsid w:val="00676A3B"/>
    <w:rsid w:val="006776CF"/>
    <w:rsid w:val="00677D21"/>
    <w:rsid w:val="00680194"/>
    <w:rsid w:val="006802CA"/>
    <w:rsid w:val="00680E95"/>
    <w:rsid w:val="00681411"/>
    <w:rsid w:val="0068146F"/>
    <w:rsid w:val="006815C0"/>
    <w:rsid w:val="00681FE9"/>
    <w:rsid w:val="00682314"/>
    <w:rsid w:val="00682656"/>
    <w:rsid w:val="00682774"/>
    <w:rsid w:val="0068299F"/>
    <w:rsid w:val="00683049"/>
    <w:rsid w:val="00684287"/>
    <w:rsid w:val="006843EA"/>
    <w:rsid w:val="0068454E"/>
    <w:rsid w:val="00684773"/>
    <w:rsid w:val="00684C04"/>
    <w:rsid w:val="00684D50"/>
    <w:rsid w:val="006853B4"/>
    <w:rsid w:val="006853EE"/>
    <w:rsid w:val="0068540B"/>
    <w:rsid w:val="00685754"/>
    <w:rsid w:val="0068579D"/>
    <w:rsid w:val="00685CA1"/>
    <w:rsid w:val="00685E96"/>
    <w:rsid w:val="00686571"/>
    <w:rsid w:val="00686B9E"/>
    <w:rsid w:val="00687089"/>
    <w:rsid w:val="006874D9"/>
    <w:rsid w:val="00687559"/>
    <w:rsid w:val="006876C4"/>
    <w:rsid w:val="00687A1C"/>
    <w:rsid w:val="00687D02"/>
    <w:rsid w:val="00687D2F"/>
    <w:rsid w:val="0069035A"/>
    <w:rsid w:val="00691049"/>
    <w:rsid w:val="006914FE"/>
    <w:rsid w:val="00691D48"/>
    <w:rsid w:val="00691F87"/>
    <w:rsid w:val="00691FB5"/>
    <w:rsid w:val="00691FF9"/>
    <w:rsid w:val="0069240E"/>
    <w:rsid w:val="006924A7"/>
    <w:rsid w:val="006926AA"/>
    <w:rsid w:val="00692A91"/>
    <w:rsid w:val="0069306D"/>
    <w:rsid w:val="006932E7"/>
    <w:rsid w:val="00693329"/>
    <w:rsid w:val="00693544"/>
    <w:rsid w:val="00693CAA"/>
    <w:rsid w:val="006943B6"/>
    <w:rsid w:val="00694919"/>
    <w:rsid w:val="00694ADE"/>
    <w:rsid w:val="00694CA1"/>
    <w:rsid w:val="006952EE"/>
    <w:rsid w:val="00695AC8"/>
    <w:rsid w:val="00695F90"/>
    <w:rsid w:val="006961BF"/>
    <w:rsid w:val="00696694"/>
    <w:rsid w:val="00696BDF"/>
    <w:rsid w:val="00696EE6"/>
    <w:rsid w:val="00696FD0"/>
    <w:rsid w:val="006976F3"/>
    <w:rsid w:val="00697737"/>
    <w:rsid w:val="00697918"/>
    <w:rsid w:val="006A0477"/>
    <w:rsid w:val="006A066F"/>
    <w:rsid w:val="006A09EC"/>
    <w:rsid w:val="006A0A1A"/>
    <w:rsid w:val="006A19F2"/>
    <w:rsid w:val="006A1A4C"/>
    <w:rsid w:val="006A1FCF"/>
    <w:rsid w:val="006A28E7"/>
    <w:rsid w:val="006A2C84"/>
    <w:rsid w:val="006A2ED4"/>
    <w:rsid w:val="006A3217"/>
    <w:rsid w:val="006A36C8"/>
    <w:rsid w:val="006A3A11"/>
    <w:rsid w:val="006A3F8B"/>
    <w:rsid w:val="006A4095"/>
    <w:rsid w:val="006A42E2"/>
    <w:rsid w:val="006A4598"/>
    <w:rsid w:val="006A4CAE"/>
    <w:rsid w:val="006A4D7A"/>
    <w:rsid w:val="006A4FEF"/>
    <w:rsid w:val="006A507F"/>
    <w:rsid w:val="006A5269"/>
    <w:rsid w:val="006A53C6"/>
    <w:rsid w:val="006A5460"/>
    <w:rsid w:val="006A60FE"/>
    <w:rsid w:val="006A697B"/>
    <w:rsid w:val="006A7053"/>
    <w:rsid w:val="006A70C6"/>
    <w:rsid w:val="006A74EB"/>
    <w:rsid w:val="006A7B47"/>
    <w:rsid w:val="006A7D8D"/>
    <w:rsid w:val="006A7F1E"/>
    <w:rsid w:val="006A7F79"/>
    <w:rsid w:val="006B0166"/>
    <w:rsid w:val="006B0762"/>
    <w:rsid w:val="006B091A"/>
    <w:rsid w:val="006B0C8D"/>
    <w:rsid w:val="006B0F0B"/>
    <w:rsid w:val="006B1243"/>
    <w:rsid w:val="006B17D9"/>
    <w:rsid w:val="006B1801"/>
    <w:rsid w:val="006B1806"/>
    <w:rsid w:val="006B1F65"/>
    <w:rsid w:val="006B204E"/>
    <w:rsid w:val="006B2380"/>
    <w:rsid w:val="006B24D7"/>
    <w:rsid w:val="006B2E0A"/>
    <w:rsid w:val="006B2F12"/>
    <w:rsid w:val="006B344D"/>
    <w:rsid w:val="006B36DF"/>
    <w:rsid w:val="006B3CCF"/>
    <w:rsid w:val="006B42AA"/>
    <w:rsid w:val="006B46A1"/>
    <w:rsid w:val="006B49A4"/>
    <w:rsid w:val="006B4F73"/>
    <w:rsid w:val="006B5421"/>
    <w:rsid w:val="006B5948"/>
    <w:rsid w:val="006B5FAC"/>
    <w:rsid w:val="006B64E4"/>
    <w:rsid w:val="006B698F"/>
    <w:rsid w:val="006B7141"/>
    <w:rsid w:val="006B7154"/>
    <w:rsid w:val="006B78AC"/>
    <w:rsid w:val="006B7CC5"/>
    <w:rsid w:val="006C13F4"/>
    <w:rsid w:val="006C16C3"/>
    <w:rsid w:val="006C1B2D"/>
    <w:rsid w:val="006C25F9"/>
    <w:rsid w:val="006C2805"/>
    <w:rsid w:val="006C2881"/>
    <w:rsid w:val="006C2917"/>
    <w:rsid w:val="006C2CED"/>
    <w:rsid w:val="006C3056"/>
    <w:rsid w:val="006C30DA"/>
    <w:rsid w:val="006C31C0"/>
    <w:rsid w:val="006C353C"/>
    <w:rsid w:val="006C3AD7"/>
    <w:rsid w:val="006C3D0C"/>
    <w:rsid w:val="006C3FD6"/>
    <w:rsid w:val="006C40F9"/>
    <w:rsid w:val="006C5161"/>
    <w:rsid w:val="006C5256"/>
    <w:rsid w:val="006C52CA"/>
    <w:rsid w:val="006C5810"/>
    <w:rsid w:val="006C58E3"/>
    <w:rsid w:val="006C5996"/>
    <w:rsid w:val="006C5C10"/>
    <w:rsid w:val="006C5D14"/>
    <w:rsid w:val="006C5F19"/>
    <w:rsid w:val="006C5F4F"/>
    <w:rsid w:val="006C60AC"/>
    <w:rsid w:val="006C642B"/>
    <w:rsid w:val="006C66EE"/>
    <w:rsid w:val="006C7358"/>
    <w:rsid w:val="006C7618"/>
    <w:rsid w:val="006C79A4"/>
    <w:rsid w:val="006C7BD7"/>
    <w:rsid w:val="006C7E0F"/>
    <w:rsid w:val="006D02EC"/>
    <w:rsid w:val="006D0473"/>
    <w:rsid w:val="006D0633"/>
    <w:rsid w:val="006D07F3"/>
    <w:rsid w:val="006D08D9"/>
    <w:rsid w:val="006D0F6B"/>
    <w:rsid w:val="006D0F8B"/>
    <w:rsid w:val="006D1255"/>
    <w:rsid w:val="006D1958"/>
    <w:rsid w:val="006D1C09"/>
    <w:rsid w:val="006D2042"/>
    <w:rsid w:val="006D2545"/>
    <w:rsid w:val="006D2550"/>
    <w:rsid w:val="006D2F68"/>
    <w:rsid w:val="006D3267"/>
    <w:rsid w:val="006D3309"/>
    <w:rsid w:val="006D360E"/>
    <w:rsid w:val="006D40E8"/>
    <w:rsid w:val="006D4550"/>
    <w:rsid w:val="006D4681"/>
    <w:rsid w:val="006D46E2"/>
    <w:rsid w:val="006D5057"/>
    <w:rsid w:val="006D52E1"/>
    <w:rsid w:val="006D5370"/>
    <w:rsid w:val="006D551A"/>
    <w:rsid w:val="006D551D"/>
    <w:rsid w:val="006D57F3"/>
    <w:rsid w:val="006D5CEA"/>
    <w:rsid w:val="006D5F95"/>
    <w:rsid w:val="006D618D"/>
    <w:rsid w:val="006D63F9"/>
    <w:rsid w:val="006D64C2"/>
    <w:rsid w:val="006D69E5"/>
    <w:rsid w:val="006D6B87"/>
    <w:rsid w:val="006D7630"/>
    <w:rsid w:val="006D7964"/>
    <w:rsid w:val="006D7B87"/>
    <w:rsid w:val="006D7B99"/>
    <w:rsid w:val="006E06B8"/>
    <w:rsid w:val="006E0722"/>
    <w:rsid w:val="006E09A3"/>
    <w:rsid w:val="006E0B82"/>
    <w:rsid w:val="006E0C20"/>
    <w:rsid w:val="006E0CA6"/>
    <w:rsid w:val="006E1081"/>
    <w:rsid w:val="006E16C6"/>
    <w:rsid w:val="006E170A"/>
    <w:rsid w:val="006E1854"/>
    <w:rsid w:val="006E1CF5"/>
    <w:rsid w:val="006E22F5"/>
    <w:rsid w:val="006E3050"/>
    <w:rsid w:val="006E3633"/>
    <w:rsid w:val="006E3840"/>
    <w:rsid w:val="006E3AF1"/>
    <w:rsid w:val="006E3B5C"/>
    <w:rsid w:val="006E3F31"/>
    <w:rsid w:val="006E4043"/>
    <w:rsid w:val="006E4595"/>
    <w:rsid w:val="006E46AA"/>
    <w:rsid w:val="006E4ED1"/>
    <w:rsid w:val="006E6231"/>
    <w:rsid w:val="006E6485"/>
    <w:rsid w:val="006E6542"/>
    <w:rsid w:val="006E66FC"/>
    <w:rsid w:val="006E694C"/>
    <w:rsid w:val="006E6A90"/>
    <w:rsid w:val="006E7128"/>
    <w:rsid w:val="006E716A"/>
    <w:rsid w:val="006E7B33"/>
    <w:rsid w:val="006F0017"/>
    <w:rsid w:val="006F040D"/>
    <w:rsid w:val="006F04FA"/>
    <w:rsid w:val="006F059D"/>
    <w:rsid w:val="006F05C3"/>
    <w:rsid w:val="006F080F"/>
    <w:rsid w:val="006F0A2A"/>
    <w:rsid w:val="006F1197"/>
    <w:rsid w:val="006F126B"/>
    <w:rsid w:val="006F1FAC"/>
    <w:rsid w:val="006F208F"/>
    <w:rsid w:val="006F264D"/>
    <w:rsid w:val="006F2FA0"/>
    <w:rsid w:val="006F329A"/>
    <w:rsid w:val="006F3B41"/>
    <w:rsid w:val="006F5112"/>
    <w:rsid w:val="006F531B"/>
    <w:rsid w:val="006F5366"/>
    <w:rsid w:val="006F5996"/>
    <w:rsid w:val="006F5D49"/>
    <w:rsid w:val="006F6888"/>
    <w:rsid w:val="006F74DF"/>
    <w:rsid w:val="006F774B"/>
    <w:rsid w:val="006F7EC9"/>
    <w:rsid w:val="0070064A"/>
    <w:rsid w:val="00700F56"/>
    <w:rsid w:val="00701887"/>
    <w:rsid w:val="00701A5A"/>
    <w:rsid w:val="00701DC9"/>
    <w:rsid w:val="00701EE9"/>
    <w:rsid w:val="00702429"/>
    <w:rsid w:val="007027A0"/>
    <w:rsid w:val="007032C2"/>
    <w:rsid w:val="007034ED"/>
    <w:rsid w:val="00703624"/>
    <w:rsid w:val="00703A8E"/>
    <w:rsid w:val="00703B6F"/>
    <w:rsid w:val="00703E0C"/>
    <w:rsid w:val="0070406A"/>
    <w:rsid w:val="007042DF"/>
    <w:rsid w:val="007047E8"/>
    <w:rsid w:val="007047EA"/>
    <w:rsid w:val="0070578A"/>
    <w:rsid w:val="007058B4"/>
    <w:rsid w:val="00705AB5"/>
    <w:rsid w:val="00705BCD"/>
    <w:rsid w:val="0070602E"/>
    <w:rsid w:val="00706566"/>
    <w:rsid w:val="007066DD"/>
    <w:rsid w:val="007067E5"/>
    <w:rsid w:val="00706EB9"/>
    <w:rsid w:val="0070701B"/>
    <w:rsid w:val="00707386"/>
    <w:rsid w:val="0070742F"/>
    <w:rsid w:val="0070768C"/>
    <w:rsid w:val="00707CDD"/>
    <w:rsid w:val="00707DD0"/>
    <w:rsid w:val="00710006"/>
    <w:rsid w:val="007104C8"/>
    <w:rsid w:val="00710623"/>
    <w:rsid w:val="00710717"/>
    <w:rsid w:val="007109CE"/>
    <w:rsid w:val="007109EE"/>
    <w:rsid w:val="0071117D"/>
    <w:rsid w:val="00711B57"/>
    <w:rsid w:val="00711E32"/>
    <w:rsid w:val="0071231D"/>
    <w:rsid w:val="007127F7"/>
    <w:rsid w:val="0071280A"/>
    <w:rsid w:val="0071296D"/>
    <w:rsid w:val="0071304E"/>
    <w:rsid w:val="00713209"/>
    <w:rsid w:val="00713B12"/>
    <w:rsid w:val="00713E35"/>
    <w:rsid w:val="00713F07"/>
    <w:rsid w:val="00714526"/>
    <w:rsid w:val="007148D1"/>
    <w:rsid w:val="00714987"/>
    <w:rsid w:val="00714AD8"/>
    <w:rsid w:val="00714DD7"/>
    <w:rsid w:val="00715430"/>
    <w:rsid w:val="0071559D"/>
    <w:rsid w:val="00715694"/>
    <w:rsid w:val="0071592A"/>
    <w:rsid w:val="00715FB3"/>
    <w:rsid w:val="00716234"/>
    <w:rsid w:val="007165B9"/>
    <w:rsid w:val="0071677A"/>
    <w:rsid w:val="0071682C"/>
    <w:rsid w:val="007168DF"/>
    <w:rsid w:val="00717546"/>
    <w:rsid w:val="0071755D"/>
    <w:rsid w:val="00717BF2"/>
    <w:rsid w:val="00717DD1"/>
    <w:rsid w:val="00720B79"/>
    <w:rsid w:val="00720BC1"/>
    <w:rsid w:val="00720BD6"/>
    <w:rsid w:val="00720FE5"/>
    <w:rsid w:val="007210A2"/>
    <w:rsid w:val="00721386"/>
    <w:rsid w:val="007214A7"/>
    <w:rsid w:val="00721B2C"/>
    <w:rsid w:val="00721B2D"/>
    <w:rsid w:val="00722083"/>
    <w:rsid w:val="00722226"/>
    <w:rsid w:val="00722353"/>
    <w:rsid w:val="00722435"/>
    <w:rsid w:val="007225CB"/>
    <w:rsid w:val="007225F5"/>
    <w:rsid w:val="00722903"/>
    <w:rsid w:val="00722A56"/>
    <w:rsid w:val="007234EB"/>
    <w:rsid w:val="0072383B"/>
    <w:rsid w:val="00723A13"/>
    <w:rsid w:val="00723B31"/>
    <w:rsid w:val="00723CEE"/>
    <w:rsid w:val="00723E46"/>
    <w:rsid w:val="007240EC"/>
    <w:rsid w:val="0072412A"/>
    <w:rsid w:val="007242AE"/>
    <w:rsid w:val="00724446"/>
    <w:rsid w:val="00724999"/>
    <w:rsid w:val="00724AE1"/>
    <w:rsid w:val="00724FCF"/>
    <w:rsid w:val="00725643"/>
    <w:rsid w:val="007256AD"/>
    <w:rsid w:val="007262ED"/>
    <w:rsid w:val="00726CD9"/>
    <w:rsid w:val="00726D9F"/>
    <w:rsid w:val="00726E63"/>
    <w:rsid w:val="00726E97"/>
    <w:rsid w:val="0072779C"/>
    <w:rsid w:val="007277BC"/>
    <w:rsid w:val="00727DAD"/>
    <w:rsid w:val="00727E6E"/>
    <w:rsid w:val="007303BB"/>
    <w:rsid w:val="00730657"/>
    <w:rsid w:val="007307ED"/>
    <w:rsid w:val="00730935"/>
    <w:rsid w:val="00730963"/>
    <w:rsid w:val="007309C4"/>
    <w:rsid w:val="0073165F"/>
    <w:rsid w:val="0073197B"/>
    <w:rsid w:val="00731A19"/>
    <w:rsid w:val="00731A57"/>
    <w:rsid w:val="00731BCE"/>
    <w:rsid w:val="00731E1B"/>
    <w:rsid w:val="0073207F"/>
    <w:rsid w:val="0073232A"/>
    <w:rsid w:val="0073240A"/>
    <w:rsid w:val="007325E8"/>
    <w:rsid w:val="00732C9B"/>
    <w:rsid w:val="0073341D"/>
    <w:rsid w:val="00733AD1"/>
    <w:rsid w:val="00733BEE"/>
    <w:rsid w:val="00733E10"/>
    <w:rsid w:val="00734051"/>
    <w:rsid w:val="0073422C"/>
    <w:rsid w:val="00735030"/>
    <w:rsid w:val="0073524A"/>
    <w:rsid w:val="007357ED"/>
    <w:rsid w:val="00736171"/>
    <w:rsid w:val="00736579"/>
    <w:rsid w:val="00737272"/>
    <w:rsid w:val="0073727A"/>
    <w:rsid w:val="00737764"/>
    <w:rsid w:val="007403D1"/>
    <w:rsid w:val="007407E8"/>
    <w:rsid w:val="0074090A"/>
    <w:rsid w:val="007415FE"/>
    <w:rsid w:val="00741912"/>
    <w:rsid w:val="00741975"/>
    <w:rsid w:val="00741B79"/>
    <w:rsid w:val="00742A38"/>
    <w:rsid w:val="007431E0"/>
    <w:rsid w:val="00743863"/>
    <w:rsid w:val="00743B86"/>
    <w:rsid w:val="00743C05"/>
    <w:rsid w:val="00744704"/>
    <w:rsid w:val="007447A8"/>
    <w:rsid w:val="00744A2D"/>
    <w:rsid w:val="00744BAC"/>
    <w:rsid w:val="007452BA"/>
    <w:rsid w:val="00745FE3"/>
    <w:rsid w:val="00746103"/>
    <w:rsid w:val="007467B7"/>
    <w:rsid w:val="00746A80"/>
    <w:rsid w:val="00747273"/>
    <w:rsid w:val="0074734F"/>
    <w:rsid w:val="007477C3"/>
    <w:rsid w:val="00747924"/>
    <w:rsid w:val="00747A0A"/>
    <w:rsid w:val="00747F2D"/>
    <w:rsid w:val="007505B8"/>
    <w:rsid w:val="00750901"/>
    <w:rsid w:val="00750916"/>
    <w:rsid w:val="00750D83"/>
    <w:rsid w:val="0075119F"/>
    <w:rsid w:val="00751470"/>
    <w:rsid w:val="0075192A"/>
    <w:rsid w:val="00752014"/>
    <w:rsid w:val="007521BF"/>
    <w:rsid w:val="00752B1B"/>
    <w:rsid w:val="007536A8"/>
    <w:rsid w:val="00753ABF"/>
    <w:rsid w:val="00753D03"/>
    <w:rsid w:val="00753F40"/>
    <w:rsid w:val="0075473C"/>
    <w:rsid w:val="007548E9"/>
    <w:rsid w:val="00754DC5"/>
    <w:rsid w:val="00755367"/>
    <w:rsid w:val="00755703"/>
    <w:rsid w:val="007557CF"/>
    <w:rsid w:val="00755FCD"/>
    <w:rsid w:val="007560A9"/>
    <w:rsid w:val="007561CA"/>
    <w:rsid w:val="007567DD"/>
    <w:rsid w:val="007570E1"/>
    <w:rsid w:val="00757225"/>
    <w:rsid w:val="00757499"/>
    <w:rsid w:val="00757A7D"/>
    <w:rsid w:val="00757E73"/>
    <w:rsid w:val="00760016"/>
    <w:rsid w:val="00760424"/>
    <w:rsid w:val="00760AB3"/>
    <w:rsid w:val="00760C6F"/>
    <w:rsid w:val="007610A5"/>
    <w:rsid w:val="0076167C"/>
    <w:rsid w:val="0076173A"/>
    <w:rsid w:val="00761910"/>
    <w:rsid w:val="00761C91"/>
    <w:rsid w:val="00761CF2"/>
    <w:rsid w:val="007624F4"/>
    <w:rsid w:val="007626F3"/>
    <w:rsid w:val="00762777"/>
    <w:rsid w:val="007627EA"/>
    <w:rsid w:val="00762E81"/>
    <w:rsid w:val="007631DC"/>
    <w:rsid w:val="0076360A"/>
    <w:rsid w:val="0076378B"/>
    <w:rsid w:val="00763AE6"/>
    <w:rsid w:val="00763CA3"/>
    <w:rsid w:val="00764416"/>
    <w:rsid w:val="0076512F"/>
    <w:rsid w:val="007651F5"/>
    <w:rsid w:val="007657DC"/>
    <w:rsid w:val="00765808"/>
    <w:rsid w:val="00765D1F"/>
    <w:rsid w:val="0076641F"/>
    <w:rsid w:val="00766516"/>
    <w:rsid w:val="00766ABF"/>
    <w:rsid w:val="00766B62"/>
    <w:rsid w:val="00766CA3"/>
    <w:rsid w:val="00766E66"/>
    <w:rsid w:val="00767627"/>
    <w:rsid w:val="00767F9A"/>
    <w:rsid w:val="00767FBF"/>
    <w:rsid w:val="007704F0"/>
    <w:rsid w:val="0077075D"/>
    <w:rsid w:val="0077103D"/>
    <w:rsid w:val="00771526"/>
    <w:rsid w:val="00771A52"/>
    <w:rsid w:val="00771EF2"/>
    <w:rsid w:val="00772524"/>
    <w:rsid w:val="007725E0"/>
    <w:rsid w:val="0077295E"/>
    <w:rsid w:val="00772C9D"/>
    <w:rsid w:val="00774510"/>
    <w:rsid w:val="00774946"/>
    <w:rsid w:val="00774D19"/>
    <w:rsid w:val="00774F71"/>
    <w:rsid w:val="0077518C"/>
    <w:rsid w:val="007752BB"/>
    <w:rsid w:val="00775539"/>
    <w:rsid w:val="007757D2"/>
    <w:rsid w:val="0077583E"/>
    <w:rsid w:val="007759DD"/>
    <w:rsid w:val="00775DB1"/>
    <w:rsid w:val="0077612C"/>
    <w:rsid w:val="007766B7"/>
    <w:rsid w:val="00776A6A"/>
    <w:rsid w:val="00776FB3"/>
    <w:rsid w:val="007775D1"/>
    <w:rsid w:val="00777921"/>
    <w:rsid w:val="00777DDF"/>
    <w:rsid w:val="00777E3C"/>
    <w:rsid w:val="00780525"/>
    <w:rsid w:val="00780870"/>
    <w:rsid w:val="0078150E"/>
    <w:rsid w:val="0078162E"/>
    <w:rsid w:val="00781FEF"/>
    <w:rsid w:val="007825AF"/>
    <w:rsid w:val="007827E3"/>
    <w:rsid w:val="00782AE2"/>
    <w:rsid w:val="00782E44"/>
    <w:rsid w:val="0078326F"/>
    <w:rsid w:val="00783272"/>
    <w:rsid w:val="007837FF"/>
    <w:rsid w:val="00783902"/>
    <w:rsid w:val="00783C2B"/>
    <w:rsid w:val="00783E7C"/>
    <w:rsid w:val="00784B35"/>
    <w:rsid w:val="00784C6A"/>
    <w:rsid w:val="00784D4A"/>
    <w:rsid w:val="00784DA1"/>
    <w:rsid w:val="00784E7E"/>
    <w:rsid w:val="007852EF"/>
    <w:rsid w:val="00785CE6"/>
    <w:rsid w:val="00786109"/>
    <w:rsid w:val="0078650E"/>
    <w:rsid w:val="0078663A"/>
    <w:rsid w:val="0078665E"/>
    <w:rsid w:val="00786966"/>
    <w:rsid w:val="00786FEA"/>
    <w:rsid w:val="007871F3"/>
    <w:rsid w:val="0078720C"/>
    <w:rsid w:val="007872AD"/>
    <w:rsid w:val="007875BD"/>
    <w:rsid w:val="0078788B"/>
    <w:rsid w:val="00787D9E"/>
    <w:rsid w:val="00787E12"/>
    <w:rsid w:val="00790402"/>
    <w:rsid w:val="00790535"/>
    <w:rsid w:val="00790548"/>
    <w:rsid w:val="00790CD8"/>
    <w:rsid w:val="00791240"/>
    <w:rsid w:val="00791AAE"/>
    <w:rsid w:val="00791B8E"/>
    <w:rsid w:val="00792428"/>
    <w:rsid w:val="00792A62"/>
    <w:rsid w:val="00792A97"/>
    <w:rsid w:val="00792AF4"/>
    <w:rsid w:val="00792B4B"/>
    <w:rsid w:val="0079335F"/>
    <w:rsid w:val="00793C2D"/>
    <w:rsid w:val="00794BC7"/>
    <w:rsid w:val="00794E58"/>
    <w:rsid w:val="0079511E"/>
    <w:rsid w:val="00795132"/>
    <w:rsid w:val="00795322"/>
    <w:rsid w:val="0079574B"/>
    <w:rsid w:val="0079591E"/>
    <w:rsid w:val="00795BE5"/>
    <w:rsid w:val="00795DCB"/>
    <w:rsid w:val="007960FB"/>
    <w:rsid w:val="0079635D"/>
    <w:rsid w:val="00796916"/>
    <w:rsid w:val="007972A1"/>
    <w:rsid w:val="007A011D"/>
    <w:rsid w:val="007A0307"/>
    <w:rsid w:val="007A07F4"/>
    <w:rsid w:val="007A0CD7"/>
    <w:rsid w:val="007A0FA6"/>
    <w:rsid w:val="007A107A"/>
    <w:rsid w:val="007A15A1"/>
    <w:rsid w:val="007A18DD"/>
    <w:rsid w:val="007A1C84"/>
    <w:rsid w:val="007A1F61"/>
    <w:rsid w:val="007A1F7F"/>
    <w:rsid w:val="007A227F"/>
    <w:rsid w:val="007A2471"/>
    <w:rsid w:val="007A2929"/>
    <w:rsid w:val="007A3473"/>
    <w:rsid w:val="007A3504"/>
    <w:rsid w:val="007A399A"/>
    <w:rsid w:val="007A4187"/>
    <w:rsid w:val="007A4323"/>
    <w:rsid w:val="007A48A4"/>
    <w:rsid w:val="007A4A45"/>
    <w:rsid w:val="007A4C38"/>
    <w:rsid w:val="007A4D40"/>
    <w:rsid w:val="007A5570"/>
    <w:rsid w:val="007A5DD2"/>
    <w:rsid w:val="007A5E37"/>
    <w:rsid w:val="007A6221"/>
    <w:rsid w:val="007A7131"/>
    <w:rsid w:val="007A72A2"/>
    <w:rsid w:val="007A7949"/>
    <w:rsid w:val="007A7C60"/>
    <w:rsid w:val="007A7FB0"/>
    <w:rsid w:val="007B0052"/>
    <w:rsid w:val="007B07BB"/>
    <w:rsid w:val="007B0A2A"/>
    <w:rsid w:val="007B0DAF"/>
    <w:rsid w:val="007B0E05"/>
    <w:rsid w:val="007B1261"/>
    <w:rsid w:val="007B1AC7"/>
    <w:rsid w:val="007B20FF"/>
    <w:rsid w:val="007B24C1"/>
    <w:rsid w:val="007B2526"/>
    <w:rsid w:val="007B2893"/>
    <w:rsid w:val="007B2CC9"/>
    <w:rsid w:val="007B33EA"/>
    <w:rsid w:val="007B3BA9"/>
    <w:rsid w:val="007B3BD0"/>
    <w:rsid w:val="007B51F7"/>
    <w:rsid w:val="007B53AB"/>
    <w:rsid w:val="007B54B1"/>
    <w:rsid w:val="007B589E"/>
    <w:rsid w:val="007B5AF7"/>
    <w:rsid w:val="007B5B18"/>
    <w:rsid w:val="007B5BA9"/>
    <w:rsid w:val="007B5F1B"/>
    <w:rsid w:val="007B5F82"/>
    <w:rsid w:val="007B6067"/>
    <w:rsid w:val="007B681A"/>
    <w:rsid w:val="007B77EE"/>
    <w:rsid w:val="007B7B09"/>
    <w:rsid w:val="007B7EEC"/>
    <w:rsid w:val="007C0490"/>
    <w:rsid w:val="007C07FA"/>
    <w:rsid w:val="007C087A"/>
    <w:rsid w:val="007C0882"/>
    <w:rsid w:val="007C0C77"/>
    <w:rsid w:val="007C0F90"/>
    <w:rsid w:val="007C1523"/>
    <w:rsid w:val="007C1688"/>
    <w:rsid w:val="007C1689"/>
    <w:rsid w:val="007C1AC0"/>
    <w:rsid w:val="007C1BC5"/>
    <w:rsid w:val="007C1C0F"/>
    <w:rsid w:val="007C1E99"/>
    <w:rsid w:val="007C213A"/>
    <w:rsid w:val="007C21D0"/>
    <w:rsid w:val="007C21DD"/>
    <w:rsid w:val="007C23FC"/>
    <w:rsid w:val="007C2C7C"/>
    <w:rsid w:val="007C32BC"/>
    <w:rsid w:val="007C33D9"/>
    <w:rsid w:val="007C3826"/>
    <w:rsid w:val="007C384A"/>
    <w:rsid w:val="007C3C12"/>
    <w:rsid w:val="007C3E0E"/>
    <w:rsid w:val="007C3E4E"/>
    <w:rsid w:val="007C44B8"/>
    <w:rsid w:val="007C4AF6"/>
    <w:rsid w:val="007C4C1E"/>
    <w:rsid w:val="007C4D43"/>
    <w:rsid w:val="007C4E2C"/>
    <w:rsid w:val="007C58C4"/>
    <w:rsid w:val="007C6290"/>
    <w:rsid w:val="007C6EF4"/>
    <w:rsid w:val="007C7007"/>
    <w:rsid w:val="007C737F"/>
    <w:rsid w:val="007C7D51"/>
    <w:rsid w:val="007C7DCC"/>
    <w:rsid w:val="007C7F82"/>
    <w:rsid w:val="007D050D"/>
    <w:rsid w:val="007D0A2B"/>
    <w:rsid w:val="007D1197"/>
    <w:rsid w:val="007D14DF"/>
    <w:rsid w:val="007D2088"/>
    <w:rsid w:val="007D21AE"/>
    <w:rsid w:val="007D21E6"/>
    <w:rsid w:val="007D246F"/>
    <w:rsid w:val="007D2762"/>
    <w:rsid w:val="007D2CFB"/>
    <w:rsid w:val="007D2D6F"/>
    <w:rsid w:val="007D369C"/>
    <w:rsid w:val="007D3AA2"/>
    <w:rsid w:val="007D3F67"/>
    <w:rsid w:val="007D426B"/>
    <w:rsid w:val="007D4594"/>
    <w:rsid w:val="007D4F08"/>
    <w:rsid w:val="007D4FC3"/>
    <w:rsid w:val="007D5639"/>
    <w:rsid w:val="007D5656"/>
    <w:rsid w:val="007D56AD"/>
    <w:rsid w:val="007D616D"/>
    <w:rsid w:val="007D632F"/>
    <w:rsid w:val="007D6554"/>
    <w:rsid w:val="007D6C0F"/>
    <w:rsid w:val="007D7346"/>
    <w:rsid w:val="007D741D"/>
    <w:rsid w:val="007D7C72"/>
    <w:rsid w:val="007E0258"/>
    <w:rsid w:val="007E06F2"/>
    <w:rsid w:val="007E0C78"/>
    <w:rsid w:val="007E18EB"/>
    <w:rsid w:val="007E19D9"/>
    <w:rsid w:val="007E1A91"/>
    <w:rsid w:val="007E3F5D"/>
    <w:rsid w:val="007E4075"/>
    <w:rsid w:val="007E4101"/>
    <w:rsid w:val="007E42B5"/>
    <w:rsid w:val="007E4B3B"/>
    <w:rsid w:val="007E5153"/>
    <w:rsid w:val="007E516E"/>
    <w:rsid w:val="007E535E"/>
    <w:rsid w:val="007E5375"/>
    <w:rsid w:val="007E5E08"/>
    <w:rsid w:val="007E63B0"/>
    <w:rsid w:val="007E6663"/>
    <w:rsid w:val="007E7405"/>
    <w:rsid w:val="007E755F"/>
    <w:rsid w:val="007E75C0"/>
    <w:rsid w:val="007F0259"/>
    <w:rsid w:val="007F0810"/>
    <w:rsid w:val="007F100A"/>
    <w:rsid w:val="007F120E"/>
    <w:rsid w:val="007F12AB"/>
    <w:rsid w:val="007F145D"/>
    <w:rsid w:val="007F1AD7"/>
    <w:rsid w:val="007F1BCC"/>
    <w:rsid w:val="007F1DB6"/>
    <w:rsid w:val="007F201C"/>
    <w:rsid w:val="007F24CE"/>
    <w:rsid w:val="007F2542"/>
    <w:rsid w:val="007F2933"/>
    <w:rsid w:val="007F2A87"/>
    <w:rsid w:val="007F2D60"/>
    <w:rsid w:val="007F3DE6"/>
    <w:rsid w:val="007F3E1F"/>
    <w:rsid w:val="007F3E6F"/>
    <w:rsid w:val="007F3EC8"/>
    <w:rsid w:val="007F417D"/>
    <w:rsid w:val="007F4316"/>
    <w:rsid w:val="007F5B88"/>
    <w:rsid w:val="007F6551"/>
    <w:rsid w:val="007F714B"/>
    <w:rsid w:val="007F733A"/>
    <w:rsid w:val="007F7843"/>
    <w:rsid w:val="007F788D"/>
    <w:rsid w:val="007F7D84"/>
    <w:rsid w:val="0080029B"/>
    <w:rsid w:val="00800E78"/>
    <w:rsid w:val="00801B54"/>
    <w:rsid w:val="00801B85"/>
    <w:rsid w:val="00801E4C"/>
    <w:rsid w:val="00802557"/>
    <w:rsid w:val="008029F8"/>
    <w:rsid w:val="008030EE"/>
    <w:rsid w:val="00803576"/>
    <w:rsid w:val="00803708"/>
    <w:rsid w:val="00803AEC"/>
    <w:rsid w:val="008043F7"/>
    <w:rsid w:val="00804731"/>
    <w:rsid w:val="0080494E"/>
    <w:rsid w:val="0080497E"/>
    <w:rsid w:val="00804AF9"/>
    <w:rsid w:val="008051AB"/>
    <w:rsid w:val="00805364"/>
    <w:rsid w:val="00805704"/>
    <w:rsid w:val="00805B3B"/>
    <w:rsid w:val="00805DAD"/>
    <w:rsid w:val="00805DF4"/>
    <w:rsid w:val="008062E5"/>
    <w:rsid w:val="008063AE"/>
    <w:rsid w:val="00806707"/>
    <w:rsid w:val="00806AC4"/>
    <w:rsid w:val="008070C4"/>
    <w:rsid w:val="008071DA"/>
    <w:rsid w:val="008074A7"/>
    <w:rsid w:val="008074B5"/>
    <w:rsid w:val="008077EE"/>
    <w:rsid w:val="00807CF2"/>
    <w:rsid w:val="00807DBB"/>
    <w:rsid w:val="00807F2A"/>
    <w:rsid w:val="008102F0"/>
    <w:rsid w:val="0081031B"/>
    <w:rsid w:val="008104EC"/>
    <w:rsid w:val="008106CB"/>
    <w:rsid w:val="00810EB6"/>
    <w:rsid w:val="00811064"/>
    <w:rsid w:val="00811591"/>
    <w:rsid w:val="00811D80"/>
    <w:rsid w:val="008121B6"/>
    <w:rsid w:val="008124C6"/>
    <w:rsid w:val="008127E6"/>
    <w:rsid w:val="00812871"/>
    <w:rsid w:val="00812943"/>
    <w:rsid w:val="00812C89"/>
    <w:rsid w:val="00813091"/>
    <w:rsid w:val="008130B6"/>
    <w:rsid w:val="0081323D"/>
    <w:rsid w:val="008134CF"/>
    <w:rsid w:val="0081371C"/>
    <w:rsid w:val="008139EF"/>
    <w:rsid w:val="00813B9B"/>
    <w:rsid w:val="00813D74"/>
    <w:rsid w:val="00813EC1"/>
    <w:rsid w:val="00813FE1"/>
    <w:rsid w:val="0081408F"/>
    <w:rsid w:val="00814F00"/>
    <w:rsid w:val="00814FF6"/>
    <w:rsid w:val="00815038"/>
    <w:rsid w:val="00815206"/>
    <w:rsid w:val="00815623"/>
    <w:rsid w:val="00815A54"/>
    <w:rsid w:val="00815CA1"/>
    <w:rsid w:val="00815F35"/>
    <w:rsid w:val="00816636"/>
    <w:rsid w:val="00816AD7"/>
    <w:rsid w:val="00816B9A"/>
    <w:rsid w:val="00816D6E"/>
    <w:rsid w:val="00816E42"/>
    <w:rsid w:val="00816F6A"/>
    <w:rsid w:val="008172F3"/>
    <w:rsid w:val="008173C7"/>
    <w:rsid w:val="00817AD3"/>
    <w:rsid w:val="00820616"/>
    <w:rsid w:val="00820CBD"/>
    <w:rsid w:val="00820E9F"/>
    <w:rsid w:val="008210E4"/>
    <w:rsid w:val="0082149A"/>
    <w:rsid w:val="0082154B"/>
    <w:rsid w:val="00821BB8"/>
    <w:rsid w:val="00821DCC"/>
    <w:rsid w:val="00821E40"/>
    <w:rsid w:val="00822483"/>
    <w:rsid w:val="00823276"/>
    <w:rsid w:val="0082351A"/>
    <w:rsid w:val="00823655"/>
    <w:rsid w:val="00823EC5"/>
    <w:rsid w:val="008244B0"/>
    <w:rsid w:val="00824840"/>
    <w:rsid w:val="00824C3B"/>
    <w:rsid w:val="00824D50"/>
    <w:rsid w:val="00825087"/>
    <w:rsid w:val="0082565F"/>
    <w:rsid w:val="0082585F"/>
    <w:rsid w:val="00825879"/>
    <w:rsid w:val="00826389"/>
    <w:rsid w:val="00826714"/>
    <w:rsid w:val="00826FBE"/>
    <w:rsid w:val="00827174"/>
    <w:rsid w:val="008272A2"/>
    <w:rsid w:val="008279AC"/>
    <w:rsid w:val="0083058F"/>
    <w:rsid w:val="00830D93"/>
    <w:rsid w:val="00831499"/>
    <w:rsid w:val="00831691"/>
    <w:rsid w:val="0083192E"/>
    <w:rsid w:val="00831C3B"/>
    <w:rsid w:val="00831E78"/>
    <w:rsid w:val="008321CD"/>
    <w:rsid w:val="008324A4"/>
    <w:rsid w:val="008325A1"/>
    <w:rsid w:val="0083287E"/>
    <w:rsid w:val="00832884"/>
    <w:rsid w:val="00832B32"/>
    <w:rsid w:val="00832FEA"/>
    <w:rsid w:val="0083312D"/>
    <w:rsid w:val="00833244"/>
    <w:rsid w:val="00833795"/>
    <w:rsid w:val="00833E35"/>
    <w:rsid w:val="008343E8"/>
    <w:rsid w:val="008344B0"/>
    <w:rsid w:val="0083493B"/>
    <w:rsid w:val="00834D1A"/>
    <w:rsid w:val="00834D3E"/>
    <w:rsid w:val="00834EB4"/>
    <w:rsid w:val="00835096"/>
    <w:rsid w:val="00835207"/>
    <w:rsid w:val="0083536D"/>
    <w:rsid w:val="008354CA"/>
    <w:rsid w:val="008358BF"/>
    <w:rsid w:val="00835919"/>
    <w:rsid w:val="00835F28"/>
    <w:rsid w:val="00835F30"/>
    <w:rsid w:val="0083632A"/>
    <w:rsid w:val="008365EB"/>
    <w:rsid w:val="0083667E"/>
    <w:rsid w:val="008367C1"/>
    <w:rsid w:val="008369E3"/>
    <w:rsid w:val="00836AC5"/>
    <w:rsid w:val="00837205"/>
    <w:rsid w:val="00840639"/>
    <w:rsid w:val="008410A2"/>
    <w:rsid w:val="0084117E"/>
    <w:rsid w:val="00841268"/>
    <w:rsid w:val="008412D3"/>
    <w:rsid w:val="008417FE"/>
    <w:rsid w:val="00841E5C"/>
    <w:rsid w:val="008421CD"/>
    <w:rsid w:val="00842227"/>
    <w:rsid w:val="008427F7"/>
    <w:rsid w:val="00843183"/>
    <w:rsid w:val="0084338B"/>
    <w:rsid w:val="008439FD"/>
    <w:rsid w:val="00843A63"/>
    <w:rsid w:val="00843DF1"/>
    <w:rsid w:val="0084400C"/>
    <w:rsid w:val="008440E8"/>
    <w:rsid w:val="0084433A"/>
    <w:rsid w:val="0084444F"/>
    <w:rsid w:val="008444CF"/>
    <w:rsid w:val="00844EBA"/>
    <w:rsid w:val="00845064"/>
    <w:rsid w:val="00845435"/>
    <w:rsid w:val="008454B2"/>
    <w:rsid w:val="00845635"/>
    <w:rsid w:val="0084599D"/>
    <w:rsid w:val="00845BF9"/>
    <w:rsid w:val="00845D16"/>
    <w:rsid w:val="0084605F"/>
    <w:rsid w:val="00846444"/>
    <w:rsid w:val="00846732"/>
    <w:rsid w:val="0084675E"/>
    <w:rsid w:val="00846AB8"/>
    <w:rsid w:val="00847381"/>
    <w:rsid w:val="0084742E"/>
    <w:rsid w:val="008476D5"/>
    <w:rsid w:val="008476DC"/>
    <w:rsid w:val="00847A96"/>
    <w:rsid w:val="00847C19"/>
    <w:rsid w:val="00847D51"/>
    <w:rsid w:val="00847F25"/>
    <w:rsid w:val="00850840"/>
    <w:rsid w:val="0085185E"/>
    <w:rsid w:val="00851C56"/>
    <w:rsid w:val="00851D7C"/>
    <w:rsid w:val="00851E50"/>
    <w:rsid w:val="0085231B"/>
    <w:rsid w:val="0085248C"/>
    <w:rsid w:val="008525A9"/>
    <w:rsid w:val="00852959"/>
    <w:rsid w:val="00852BB5"/>
    <w:rsid w:val="00852E88"/>
    <w:rsid w:val="00852FE9"/>
    <w:rsid w:val="00853203"/>
    <w:rsid w:val="00853566"/>
    <w:rsid w:val="0085374E"/>
    <w:rsid w:val="0085399D"/>
    <w:rsid w:val="0085463F"/>
    <w:rsid w:val="008547C3"/>
    <w:rsid w:val="008548A7"/>
    <w:rsid w:val="008548BE"/>
    <w:rsid w:val="00854BA5"/>
    <w:rsid w:val="0085535D"/>
    <w:rsid w:val="008563F9"/>
    <w:rsid w:val="0085640E"/>
    <w:rsid w:val="00856C7A"/>
    <w:rsid w:val="00856D94"/>
    <w:rsid w:val="00856FF3"/>
    <w:rsid w:val="008571B9"/>
    <w:rsid w:val="0085744B"/>
    <w:rsid w:val="00857924"/>
    <w:rsid w:val="00857D75"/>
    <w:rsid w:val="00857E9E"/>
    <w:rsid w:val="00860174"/>
    <w:rsid w:val="008605DF"/>
    <w:rsid w:val="00860C7A"/>
    <w:rsid w:val="00860E28"/>
    <w:rsid w:val="00860E42"/>
    <w:rsid w:val="00861082"/>
    <w:rsid w:val="00861652"/>
    <w:rsid w:val="00861BD8"/>
    <w:rsid w:val="00861EDC"/>
    <w:rsid w:val="008621B3"/>
    <w:rsid w:val="00862596"/>
    <w:rsid w:val="008627C4"/>
    <w:rsid w:val="008628E2"/>
    <w:rsid w:val="008641A0"/>
    <w:rsid w:val="00864427"/>
    <w:rsid w:val="0086459A"/>
    <w:rsid w:val="00864D17"/>
    <w:rsid w:val="00865014"/>
    <w:rsid w:val="0086511B"/>
    <w:rsid w:val="00865158"/>
    <w:rsid w:val="00866350"/>
    <w:rsid w:val="00866529"/>
    <w:rsid w:val="008667F8"/>
    <w:rsid w:val="0086683F"/>
    <w:rsid w:val="00866915"/>
    <w:rsid w:val="0086694A"/>
    <w:rsid w:val="00866E3D"/>
    <w:rsid w:val="00866FB9"/>
    <w:rsid w:val="00867367"/>
    <w:rsid w:val="0086747A"/>
    <w:rsid w:val="008676C3"/>
    <w:rsid w:val="00870306"/>
    <w:rsid w:val="00870963"/>
    <w:rsid w:val="00870F65"/>
    <w:rsid w:val="008716A8"/>
    <w:rsid w:val="00871D0D"/>
    <w:rsid w:val="008720C0"/>
    <w:rsid w:val="00872795"/>
    <w:rsid w:val="00873140"/>
    <w:rsid w:val="00873649"/>
    <w:rsid w:val="008736B7"/>
    <w:rsid w:val="00874035"/>
    <w:rsid w:val="008741D3"/>
    <w:rsid w:val="008743F9"/>
    <w:rsid w:val="00874C29"/>
    <w:rsid w:val="00874DE9"/>
    <w:rsid w:val="00874F4E"/>
    <w:rsid w:val="00874F78"/>
    <w:rsid w:val="00875881"/>
    <w:rsid w:val="008759CE"/>
    <w:rsid w:val="00875C63"/>
    <w:rsid w:val="00875CD7"/>
    <w:rsid w:val="00876689"/>
    <w:rsid w:val="00876A9A"/>
    <w:rsid w:val="00876E21"/>
    <w:rsid w:val="00877122"/>
    <w:rsid w:val="008771DD"/>
    <w:rsid w:val="008806CE"/>
    <w:rsid w:val="00880707"/>
    <w:rsid w:val="00880948"/>
    <w:rsid w:val="00880AC8"/>
    <w:rsid w:val="00880F90"/>
    <w:rsid w:val="00880FB2"/>
    <w:rsid w:val="00881CC1"/>
    <w:rsid w:val="00881DDA"/>
    <w:rsid w:val="0088221D"/>
    <w:rsid w:val="00882401"/>
    <w:rsid w:val="00883072"/>
    <w:rsid w:val="00883463"/>
    <w:rsid w:val="00883A1A"/>
    <w:rsid w:val="008843E7"/>
    <w:rsid w:val="0088441C"/>
    <w:rsid w:val="00884641"/>
    <w:rsid w:val="00884767"/>
    <w:rsid w:val="00884CDC"/>
    <w:rsid w:val="00884DAF"/>
    <w:rsid w:val="00884E46"/>
    <w:rsid w:val="00884EB9"/>
    <w:rsid w:val="00885044"/>
    <w:rsid w:val="008853E6"/>
    <w:rsid w:val="008856F3"/>
    <w:rsid w:val="00885F5D"/>
    <w:rsid w:val="0088618A"/>
    <w:rsid w:val="008863A3"/>
    <w:rsid w:val="008867AD"/>
    <w:rsid w:val="0088751A"/>
    <w:rsid w:val="00887628"/>
    <w:rsid w:val="00887B00"/>
    <w:rsid w:val="00887C39"/>
    <w:rsid w:val="008905A0"/>
    <w:rsid w:val="008906DF"/>
    <w:rsid w:val="00891214"/>
    <w:rsid w:val="00891933"/>
    <w:rsid w:val="008919B8"/>
    <w:rsid w:val="00891A1A"/>
    <w:rsid w:val="00891ADB"/>
    <w:rsid w:val="00891B3E"/>
    <w:rsid w:val="00892642"/>
    <w:rsid w:val="00892B72"/>
    <w:rsid w:val="00892E27"/>
    <w:rsid w:val="00892E91"/>
    <w:rsid w:val="00893094"/>
    <w:rsid w:val="0089331C"/>
    <w:rsid w:val="008933CA"/>
    <w:rsid w:val="00893DAB"/>
    <w:rsid w:val="008943B3"/>
    <w:rsid w:val="008943FD"/>
    <w:rsid w:val="00894470"/>
    <w:rsid w:val="008947A6"/>
    <w:rsid w:val="00894A23"/>
    <w:rsid w:val="00894AFB"/>
    <w:rsid w:val="00894CAA"/>
    <w:rsid w:val="00895030"/>
    <w:rsid w:val="0089569F"/>
    <w:rsid w:val="00895A4B"/>
    <w:rsid w:val="00896112"/>
    <w:rsid w:val="00896117"/>
    <w:rsid w:val="00896AB1"/>
    <w:rsid w:val="00896EE7"/>
    <w:rsid w:val="00897380"/>
    <w:rsid w:val="00897755"/>
    <w:rsid w:val="008A0079"/>
    <w:rsid w:val="008A0507"/>
    <w:rsid w:val="008A0927"/>
    <w:rsid w:val="008A0ADE"/>
    <w:rsid w:val="008A1858"/>
    <w:rsid w:val="008A259E"/>
    <w:rsid w:val="008A28E2"/>
    <w:rsid w:val="008A2925"/>
    <w:rsid w:val="008A29DF"/>
    <w:rsid w:val="008A3500"/>
    <w:rsid w:val="008A35A6"/>
    <w:rsid w:val="008A3C50"/>
    <w:rsid w:val="008A4229"/>
    <w:rsid w:val="008A458D"/>
    <w:rsid w:val="008A478B"/>
    <w:rsid w:val="008A4A05"/>
    <w:rsid w:val="008A4B61"/>
    <w:rsid w:val="008A4D61"/>
    <w:rsid w:val="008A521B"/>
    <w:rsid w:val="008A5DB9"/>
    <w:rsid w:val="008A5F61"/>
    <w:rsid w:val="008A6040"/>
    <w:rsid w:val="008A6045"/>
    <w:rsid w:val="008A60FE"/>
    <w:rsid w:val="008A6D16"/>
    <w:rsid w:val="008A764B"/>
    <w:rsid w:val="008A76F3"/>
    <w:rsid w:val="008A7CE2"/>
    <w:rsid w:val="008B088B"/>
    <w:rsid w:val="008B0DBB"/>
    <w:rsid w:val="008B0EED"/>
    <w:rsid w:val="008B1150"/>
    <w:rsid w:val="008B1594"/>
    <w:rsid w:val="008B1A8C"/>
    <w:rsid w:val="008B1EFB"/>
    <w:rsid w:val="008B22CC"/>
    <w:rsid w:val="008B2566"/>
    <w:rsid w:val="008B2680"/>
    <w:rsid w:val="008B317D"/>
    <w:rsid w:val="008B38CA"/>
    <w:rsid w:val="008B3A44"/>
    <w:rsid w:val="008B42DC"/>
    <w:rsid w:val="008B4453"/>
    <w:rsid w:val="008B4F41"/>
    <w:rsid w:val="008B5097"/>
    <w:rsid w:val="008B547B"/>
    <w:rsid w:val="008B630C"/>
    <w:rsid w:val="008B664B"/>
    <w:rsid w:val="008B6CBC"/>
    <w:rsid w:val="008B6E80"/>
    <w:rsid w:val="008B72CA"/>
    <w:rsid w:val="008B769F"/>
    <w:rsid w:val="008B7D50"/>
    <w:rsid w:val="008C03E5"/>
    <w:rsid w:val="008C0616"/>
    <w:rsid w:val="008C06BC"/>
    <w:rsid w:val="008C0C9F"/>
    <w:rsid w:val="008C1259"/>
    <w:rsid w:val="008C12A9"/>
    <w:rsid w:val="008C16A1"/>
    <w:rsid w:val="008C18C6"/>
    <w:rsid w:val="008C1D50"/>
    <w:rsid w:val="008C1D95"/>
    <w:rsid w:val="008C206D"/>
    <w:rsid w:val="008C2180"/>
    <w:rsid w:val="008C2904"/>
    <w:rsid w:val="008C2CA2"/>
    <w:rsid w:val="008C2EA3"/>
    <w:rsid w:val="008C306E"/>
    <w:rsid w:val="008C31DA"/>
    <w:rsid w:val="008C3A72"/>
    <w:rsid w:val="008C3D18"/>
    <w:rsid w:val="008C3EFF"/>
    <w:rsid w:val="008C42D0"/>
    <w:rsid w:val="008C43BE"/>
    <w:rsid w:val="008C47CA"/>
    <w:rsid w:val="008C47CC"/>
    <w:rsid w:val="008C4855"/>
    <w:rsid w:val="008C4AA1"/>
    <w:rsid w:val="008C51AF"/>
    <w:rsid w:val="008C520B"/>
    <w:rsid w:val="008C53AB"/>
    <w:rsid w:val="008C5445"/>
    <w:rsid w:val="008C591D"/>
    <w:rsid w:val="008C5A2A"/>
    <w:rsid w:val="008C5CFC"/>
    <w:rsid w:val="008C5EFD"/>
    <w:rsid w:val="008C6052"/>
    <w:rsid w:val="008C63B0"/>
    <w:rsid w:val="008C6B79"/>
    <w:rsid w:val="008C6D28"/>
    <w:rsid w:val="008C6E31"/>
    <w:rsid w:val="008C7171"/>
    <w:rsid w:val="008C7251"/>
    <w:rsid w:val="008C765B"/>
    <w:rsid w:val="008C7690"/>
    <w:rsid w:val="008C776F"/>
    <w:rsid w:val="008C779B"/>
    <w:rsid w:val="008C7B2C"/>
    <w:rsid w:val="008C7B44"/>
    <w:rsid w:val="008C7ED0"/>
    <w:rsid w:val="008D00CC"/>
    <w:rsid w:val="008D0465"/>
    <w:rsid w:val="008D0566"/>
    <w:rsid w:val="008D0578"/>
    <w:rsid w:val="008D0615"/>
    <w:rsid w:val="008D0956"/>
    <w:rsid w:val="008D1048"/>
    <w:rsid w:val="008D1AE7"/>
    <w:rsid w:val="008D1E95"/>
    <w:rsid w:val="008D1F8C"/>
    <w:rsid w:val="008D206E"/>
    <w:rsid w:val="008D238C"/>
    <w:rsid w:val="008D2460"/>
    <w:rsid w:val="008D2B4D"/>
    <w:rsid w:val="008D2FA1"/>
    <w:rsid w:val="008D3209"/>
    <w:rsid w:val="008D33AC"/>
    <w:rsid w:val="008D33B2"/>
    <w:rsid w:val="008D3673"/>
    <w:rsid w:val="008D3AA2"/>
    <w:rsid w:val="008D4742"/>
    <w:rsid w:val="008D49CF"/>
    <w:rsid w:val="008D4D38"/>
    <w:rsid w:val="008D4D74"/>
    <w:rsid w:val="008D4D84"/>
    <w:rsid w:val="008D5212"/>
    <w:rsid w:val="008D56AB"/>
    <w:rsid w:val="008D5BB1"/>
    <w:rsid w:val="008D5C61"/>
    <w:rsid w:val="008D5D60"/>
    <w:rsid w:val="008D5EB2"/>
    <w:rsid w:val="008D6016"/>
    <w:rsid w:val="008D6618"/>
    <w:rsid w:val="008D679B"/>
    <w:rsid w:val="008D69CE"/>
    <w:rsid w:val="008D6A7D"/>
    <w:rsid w:val="008D722E"/>
    <w:rsid w:val="008D7C79"/>
    <w:rsid w:val="008E06BC"/>
    <w:rsid w:val="008E0728"/>
    <w:rsid w:val="008E0762"/>
    <w:rsid w:val="008E07AD"/>
    <w:rsid w:val="008E115D"/>
    <w:rsid w:val="008E1182"/>
    <w:rsid w:val="008E142F"/>
    <w:rsid w:val="008E2240"/>
    <w:rsid w:val="008E24FD"/>
    <w:rsid w:val="008E252B"/>
    <w:rsid w:val="008E2F87"/>
    <w:rsid w:val="008E2FDC"/>
    <w:rsid w:val="008E394B"/>
    <w:rsid w:val="008E3955"/>
    <w:rsid w:val="008E3E16"/>
    <w:rsid w:val="008E4606"/>
    <w:rsid w:val="008E5949"/>
    <w:rsid w:val="008E5AFD"/>
    <w:rsid w:val="008E602D"/>
    <w:rsid w:val="008E606F"/>
    <w:rsid w:val="008E60A7"/>
    <w:rsid w:val="008E6E79"/>
    <w:rsid w:val="008E7084"/>
    <w:rsid w:val="008E7CE0"/>
    <w:rsid w:val="008E7E9A"/>
    <w:rsid w:val="008F0120"/>
    <w:rsid w:val="008F014F"/>
    <w:rsid w:val="008F08CF"/>
    <w:rsid w:val="008F0B73"/>
    <w:rsid w:val="008F0D61"/>
    <w:rsid w:val="008F0E2B"/>
    <w:rsid w:val="008F13A6"/>
    <w:rsid w:val="008F16FC"/>
    <w:rsid w:val="008F19F4"/>
    <w:rsid w:val="008F1D1C"/>
    <w:rsid w:val="008F1FFF"/>
    <w:rsid w:val="008F2036"/>
    <w:rsid w:val="008F252A"/>
    <w:rsid w:val="008F27DF"/>
    <w:rsid w:val="008F2A1F"/>
    <w:rsid w:val="008F2E48"/>
    <w:rsid w:val="008F30F0"/>
    <w:rsid w:val="008F3112"/>
    <w:rsid w:val="008F3B44"/>
    <w:rsid w:val="008F3BB2"/>
    <w:rsid w:val="008F40B9"/>
    <w:rsid w:val="008F4200"/>
    <w:rsid w:val="008F49B1"/>
    <w:rsid w:val="008F51D0"/>
    <w:rsid w:val="008F5407"/>
    <w:rsid w:val="008F5BCC"/>
    <w:rsid w:val="008F61CB"/>
    <w:rsid w:val="008F64DE"/>
    <w:rsid w:val="008F64F8"/>
    <w:rsid w:val="008F6571"/>
    <w:rsid w:val="008F67A0"/>
    <w:rsid w:val="008F67AB"/>
    <w:rsid w:val="008F699D"/>
    <w:rsid w:val="008F6EF7"/>
    <w:rsid w:val="00900370"/>
    <w:rsid w:val="00900552"/>
    <w:rsid w:val="0090058C"/>
    <w:rsid w:val="00900953"/>
    <w:rsid w:val="00900ACD"/>
    <w:rsid w:val="00900B6A"/>
    <w:rsid w:val="00900D4B"/>
    <w:rsid w:val="00901035"/>
    <w:rsid w:val="0090132A"/>
    <w:rsid w:val="0090147E"/>
    <w:rsid w:val="009018F3"/>
    <w:rsid w:val="00901C53"/>
    <w:rsid w:val="00901DB0"/>
    <w:rsid w:val="00901ED3"/>
    <w:rsid w:val="009021A8"/>
    <w:rsid w:val="009028E3"/>
    <w:rsid w:val="00902B01"/>
    <w:rsid w:val="00902D9C"/>
    <w:rsid w:val="0090347B"/>
    <w:rsid w:val="00903624"/>
    <w:rsid w:val="00903B0F"/>
    <w:rsid w:val="00903EAB"/>
    <w:rsid w:val="00903F5B"/>
    <w:rsid w:val="00903FA2"/>
    <w:rsid w:val="00904453"/>
    <w:rsid w:val="00904855"/>
    <w:rsid w:val="00904AA2"/>
    <w:rsid w:val="00904D0E"/>
    <w:rsid w:val="00904E7B"/>
    <w:rsid w:val="0090544A"/>
    <w:rsid w:val="00905A3F"/>
    <w:rsid w:val="00906453"/>
    <w:rsid w:val="00906927"/>
    <w:rsid w:val="00906A20"/>
    <w:rsid w:val="00906D2C"/>
    <w:rsid w:val="00906E96"/>
    <w:rsid w:val="00906E9C"/>
    <w:rsid w:val="00906F9F"/>
    <w:rsid w:val="0090726D"/>
    <w:rsid w:val="00907540"/>
    <w:rsid w:val="009079A1"/>
    <w:rsid w:val="00907A61"/>
    <w:rsid w:val="00907B11"/>
    <w:rsid w:val="00907BA0"/>
    <w:rsid w:val="00907CD2"/>
    <w:rsid w:val="00907CFD"/>
    <w:rsid w:val="00907D3D"/>
    <w:rsid w:val="00907D80"/>
    <w:rsid w:val="00907DD5"/>
    <w:rsid w:val="00907F78"/>
    <w:rsid w:val="00910611"/>
    <w:rsid w:val="009108B9"/>
    <w:rsid w:val="009118AD"/>
    <w:rsid w:val="00911BB8"/>
    <w:rsid w:val="00911E6C"/>
    <w:rsid w:val="009120AD"/>
    <w:rsid w:val="00912168"/>
    <w:rsid w:val="00912349"/>
    <w:rsid w:val="0091240F"/>
    <w:rsid w:val="0091285C"/>
    <w:rsid w:val="00912969"/>
    <w:rsid w:val="00913345"/>
    <w:rsid w:val="0091360D"/>
    <w:rsid w:val="009136F4"/>
    <w:rsid w:val="009138D9"/>
    <w:rsid w:val="00913A3A"/>
    <w:rsid w:val="00914547"/>
    <w:rsid w:val="00914834"/>
    <w:rsid w:val="009149F3"/>
    <w:rsid w:val="00914AA0"/>
    <w:rsid w:val="00914B7C"/>
    <w:rsid w:val="0091510A"/>
    <w:rsid w:val="00915185"/>
    <w:rsid w:val="0091534A"/>
    <w:rsid w:val="00915496"/>
    <w:rsid w:val="009155DE"/>
    <w:rsid w:val="00915748"/>
    <w:rsid w:val="009159BD"/>
    <w:rsid w:val="00915F05"/>
    <w:rsid w:val="00916559"/>
    <w:rsid w:val="00916831"/>
    <w:rsid w:val="0091686A"/>
    <w:rsid w:val="009169ED"/>
    <w:rsid w:val="009171DD"/>
    <w:rsid w:val="00920722"/>
    <w:rsid w:val="0092073C"/>
    <w:rsid w:val="00920928"/>
    <w:rsid w:val="0092093E"/>
    <w:rsid w:val="00920CAF"/>
    <w:rsid w:val="00920D28"/>
    <w:rsid w:val="00920FD4"/>
    <w:rsid w:val="00921298"/>
    <w:rsid w:val="009213A7"/>
    <w:rsid w:val="00921884"/>
    <w:rsid w:val="00921DEE"/>
    <w:rsid w:val="00921E48"/>
    <w:rsid w:val="00921FD9"/>
    <w:rsid w:val="00922330"/>
    <w:rsid w:val="00922493"/>
    <w:rsid w:val="009224A1"/>
    <w:rsid w:val="00922BCA"/>
    <w:rsid w:val="00922BF5"/>
    <w:rsid w:val="00922DDA"/>
    <w:rsid w:val="00922E64"/>
    <w:rsid w:val="00923056"/>
    <w:rsid w:val="00923AF5"/>
    <w:rsid w:val="00924330"/>
    <w:rsid w:val="00924C84"/>
    <w:rsid w:val="00924CF8"/>
    <w:rsid w:val="009250D1"/>
    <w:rsid w:val="00925298"/>
    <w:rsid w:val="00925CCB"/>
    <w:rsid w:val="00925CDA"/>
    <w:rsid w:val="009263E9"/>
    <w:rsid w:val="00926449"/>
    <w:rsid w:val="00926E2E"/>
    <w:rsid w:val="009270DB"/>
    <w:rsid w:val="00927188"/>
    <w:rsid w:val="00927232"/>
    <w:rsid w:val="009276B3"/>
    <w:rsid w:val="00927B9C"/>
    <w:rsid w:val="00927BB2"/>
    <w:rsid w:val="009303D0"/>
    <w:rsid w:val="009305BE"/>
    <w:rsid w:val="009307C9"/>
    <w:rsid w:val="00930800"/>
    <w:rsid w:val="009308F2"/>
    <w:rsid w:val="00930D7E"/>
    <w:rsid w:val="00930E5C"/>
    <w:rsid w:val="00931139"/>
    <w:rsid w:val="0093117D"/>
    <w:rsid w:val="009313DD"/>
    <w:rsid w:val="0093160A"/>
    <w:rsid w:val="0093171E"/>
    <w:rsid w:val="0093188D"/>
    <w:rsid w:val="00931A11"/>
    <w:rsid w:val="00931B42"/>
    <w:rsid w:val="00931CF1"/>
    <w:rsid w:val="00931DD9"/>
    <w:rsid w:val="009323AF"/>
    <w:rsid w:val="009325F1"/>
    <w:rsid w:val="00932732"/>
    <w:rsid w:val="00932B89"/>
    <w:rsid w:val="00932D54"/>
    <w:rsid w:val="00933473"/>
    <w:rsid w:val="00933535"/>
    <w:rsid w:val="00934045"/>
    <w:rsid w:val="009340AE"/>
    <w:rsid w:val="0093474C"/>
    <w:rsid w:val="00935685"/>
    <w:rsid w:val="00935DA4"/>
    <w:rsid w:val="00935E09"/>
    <w:rsid w:val="00936073"/>
    <w:rsid w:val="00936B76"/>
    <w:rsid w:val="00936D21"/>
    <w:rsid w:val="00936F2F"/>
    <w:rsid w:val="00937075"/>
    <w:rsid w:val="0093731D"/>
    <w:rsid w:val="0093731F"/>
    <w:rsid w:val="009375B6"/>
    <w:rsid w:val="00937947"/>
    <w:rsid w:val="00937EAE"/>
    <w:rsid w:val="009406D6"/>
    <w:rsid w:val="00940AC9"/>
    <w:rsid w:val="00940E4F"/>
    <w:rsid w:val="00941186"/>
    <w:rsid w:val="009413B6"/>
    <w:rsid w:val="009415F2"/>
    <w:rsid w:val="009416B6"/>
    <w:rsid w:val="009429D9"/>
    <w:rsid w:val="00942A4E"/>
    <w:rsid w:val="00942E0C"/>
    <w:rsid w:val="0094308E"/>
    <w:rsid w:val="009433FF"/>
    <w:rsid w:val="00943479"/>
    <w:rsid w:val="00943796"/>
    <w:rsid w:val="0094381E"/>
    <w:rsid w:val="00943822"/>
    <w:rsid w:val="0094382A"/>
    <w:rsid w:val="0094421A"/>
    <w:rsid w:val="00944264"/>
    <w:rsid w:val="00944580"/>
    <w:rsid w:val="0094475A"/>
    <w:rsid w:val="00944784"/>
    <w:rsid w:val="00944CC8"/>
    <w:rsid w:val="00945045"/>
    <w:rsid w:val="00945094"/>
    <w:rsid w:val="00945100"/>
    <w:rsid w:val="00945267"/>
    <w:rsid w:val="00945680"/>
    <w:rsid w:val="00945D79"/>
    <w:rsid w:val="00945F15"/>
    <w:rsid w:val="00945F59"/>
    <w:rsid w:val="00945FE1"/>
    <w:rsid w:val="009466F7"/>
    <w:rsid w:val="0094674E"/>
    <w:rsid w:val="00946DF5"/>
    <w:rsid w:val="009472C0"/>
    <w:rsid w:val="00947642"/>
    <w:rsid w:val="00947A5E"/>
    <w:rsid w:val="00947F26"/>
    <w:rsid w:val="009505E9"/>
    <w:rsid w:val="00950763"/>
    <w:rsid w:val="009509B2"/>
    <w:rsid w:val="00950E9F"/>
    <w:rsid w:val="00951049"/>
    <w:rsid w:val="00951093"/>
    <w:rsid w:val="009514EF"/>
    <w:rsid w:val="00951512"/>
    <w:rsid w:val="00951717"/>
    <w:rsid w:val="00951B37"/>
    <w:rsid w:val="009521FD"/>
    <w:rsid w:val="009523A4"/>
    <w:rsid w:val="00953092"/>
    <w:rsid w:val="009532C0"/>
    <w:rsid w:val="0095335D"/>
    <w:rsid w:val="00953A8F"/>
    <w:rsid w:val="00953FCA"/>
    <w:rsid w:val="009548AE"/>
    <w:rsid w:val="0095495C"/>
    <w:rsid w:val="00955425"/>
    <w:rsid w:val="00955AF5"/>
    <w:rsid w:val="00955D23"/>
    <w:rsid w:val="00955D2D"/>
    <w:rsid w:val="00956102"/>
    <w:rsid w:val="009564DE"/>
    <w:rsid w:val="00956911"/>
    <w:rsid w:val="00956C54"/>
    <w:rsid w:val="00956C56"/>
    <w:rsid w:val="0095707B"/>
    <w:rsid w:val="009570EF"/>
    <w:rsid w:val="00957E0E"/>
    <w:rsid w:val="0096118E"/>
    <w:rsid w:val="00961339"/>
    <w:rsid w:val="00961501"/>
    <w:rsid w:val="0096154F"/>
    <w:rsid w:val="00961B4D"/>
    <w:rsid w:val="0096206D"/>
    <w:rsid w:val="009624BE"/>
    <w:rsid w:val="0096294A"/>
    <w:rsid w:val="00962B0E"/>
    <w:rsid w:val="00963742"/>
    <w:rsid w:val="009637D0"/>
    <w:rsid w:val="00963941"/>
    <w:rsid w:val="00963A54"/>
    <w:rsid w:val="00963DEC"/>
    <w:rsid w:val="00964297"/>
    <w:rsid w:val="009648B1"/>
    <w:rsid w:val="009648FA"/>
    <w:rsid w:val="009659D4"/>
    <w:rsid w:val="00965C7E"/>
    <w:rsid w:val="00965E86"/>
    <w:rsid w:val="00966BB3"/>
    <w:rsid w:val="00966D52"/>
    <w:rsid w:val="009673CA"/>
    <w:rsid w:val="0097036D"/>
    <w:rsid w:val="009704C5"/>
    <w:rsid w:val="00970C42"/>
    <w:rsid w:val="0097168D"/>
    <w:rsid w:val="00971954"/>
    <w:rsid w:val="00971D02"/>
    <w:rsid w:val="009725C3"/>
    <w:rsid w:val="00972967"/>
    <w:rsid w:val="009729B2"/>
    <w:rsid w:val="00972B34"/>
    <w:rsid w:val="0097304A"/>
    <w:rsid w:val="00973070"/>
    <w:rsid w:val="00973103"/>
    <w:rsid w:val="0097330A"/>
    <w:rsid w:val="00973535"/>
    <w:rsid w:val="00973A91"/>
    <w:rsid w:val="00973AFE"/>
    <w:rsid w:val="00973DEB"/>
    <w:rsid w:val="009744F4"/>
    <w:rsid w:val="0097457E"/>
    <w:rsid w:val="00974BAA"/>
    <w:rsid w:val="00974C2E"/>
    <w:rsid w:val="0097571C"/>
    <w:rsid w:val="009759EE"/>
    <w:rsid w:val="009762C7"/>
    <w:rsid w:val="00976BA2"/>
    <w:rsid w:val="00976C36"/>
    <w:rsid w:val="0097708E"/>
    <w:rsid w:val="0097738F"/>
    <w:rsid w:val="00980408"/>
    <w:rsid w:val="0098100E"/>
    <w:rsid w:val="00981671"/>
    <w:rsid w:val="00981AE6"/>
    <w:rsid w:val="00981C36"/>
    <w:rsid w:val="00981F84"/>
    <w:rsid w:val="0098207F"/>
    <w:rsid w:val="0098218D"/>
    <w:rsid w:val="0098238C"/>
    <w:rsid w:val="009825CB"/>
    <w:rsid w:val="0098291A"/>
    <w:rsid w:val="0098324A"/>
    <w:rsid w:val="00983450"/>
    <w:rsid w:val="009837E5"/>
    <w:rsid w:val="00983A2C"/>
    <w:rsid w:val="00983B9A"/>
    <w:rsid w:val="00983CBB"/>
    <w:rsid w:val="00983D9A"/>
    <w:rsid w:val="0098412D"/>
    <w:rsid w:val="009843B4"/>
    <w:rsid w:val="009843FC"/>
    <w:rsid w:val="00984CE6"/>
    <w:rsid w:val="00985632"/>
    <w:rsid w:val="00985868"/>
    <w:rsid w:val="0098604D"/>
    <w:rsid w:val="00986DEE"/>
    <w:rsid w:val="00986E3E"/>
    <w:rsid w:val="0098711A"/>
    <w:rsid w:val="0098729F"/>
    <w:rsid w:val="0098742D"/>
    <w:rsid w:val="009876E8"/>
    <w:rsid w:val="00987732"/>
    <w:rsid w:val="009879DD"/>
    <w:rsid w:val="00987ACD"/>
    <w:rsid w:val="00987AD2"/>
    <w:rsid w:val="00987BF5"/>
    <w:rsid w:val="009900ED"/>
    <w:rsid w:val="009901E9"/>
    <w:rsid w:val="009901F6"/>
    <w:rsid w:val="00990227"/>
    <w:rsid w:val="00990612"/>
    <w:rsid w:val="00990AEB"/>
    <w:rsid w:val="00990B0C"/>
    <w:rsid w:val="00990C06"/>
    <w:rsid w:val="00990D19"/>
    <w:rsid w:val="00990F5C"/>
    <w:rsid w:val="00990F7B"/>
    <w:rsid w:val="0099116D"/>
    <w:rsid w:val="00991320"/>
    <w:rsid w:val="009913AB"/>
    <w:rsid w:val="0099161E"/>
    <w:rsid w:val="00991B55"/>
    <w:rsid w:val="00991F27"/>
    <w:rsid w:val="00992373"/>
    <w:rsid w:val="0099256A"/>
    <w:rsid w:val="0099274B"/>
    <w:rsid w:val="00992A54"/>
    <w:rsid w:val="0099329B"/>
    <w:rsid w:val="00993BAB"/>
    <w:rsid w:val="00993C21"/>
    <w:rsid w:val="00994277"/>
    <w:rsid w:val="00994290"/>
    <w:rsid w:val="00994A88"/>
    <w:rsid w:val="00994F0B"/>
    <w:rsid w:val="0099540C"/>
    <w:rsid w:val="0099542F"/>
    <w:rsid w:val="009959E2"/>
    <w:rsid w:val="00995AA7"/>
    <w:rsid w:val="00995DB5"/>
    <w:rsid w:val="00995EBA"/>
    <w:rsid w:val="00996009"/>
    <w:rsid w:val="0099608C"/>
    <w:rsid w:val="009960A1"/>
    <w:rsid w:val="00996606"/>
    <w:rsid w:val="00996E17"/>
    <w:rsid w:val="0099786A"/>
    <w:rsid w:val="009A0143"/>
    <w:rsid w:val="009A026B"/>
    <w:rsid w:val="009A0423"/>
    <w:rsid w:val="009A0A08"/>
    <w:rsid w:val="009A0C69"/>
    <w:rsid w:val="009A0C81"/>
    <w:rsid w:val="009A1038"/>
    <w:rsid w:val="009A1083"/>
    <w:rsid w:val="009A1542"/>
    <w:rsid w:val="009A1A8C"/>
    <w:rsid w:val="009A1E22"/>
    <w:rsid w:val="009A2297"/>
    <w:rsid w:val="009A2496"/>
    <w:rsid w:val="009A264C"/>
    <w:rsid w:val="009A2AB8"/>
    <w:rsid w:val="009A2B54"/>
    <w:rsid w:val="009A304E"/>
    <w:rsid w:val="009A3201"/>
    <w:rsid w:val="009A3A64"/>
    <w:rsid w:val="009A3A81"/>
    <w:rsid w:val="009A3DED"/>
    <w:rsid w:val="009A3E7D"/>
    <w:rsid w:val="009A3F79"/>
    <w:rsid w:val="009A4067"/>
    <w:rsid w:val="009A417B"/>
    <w:rsid w:val="009A418E"/>
    <w:rsid w:val="009A450A"/>
    <w:rsid w:val="009A466C"/>
    <w:rsid w:val="009A4C2D"/>
    <w:rsid w:val="009A4E2A"/>
    <w:rsid w:val="009A532D"/>
    <w:rsid w:val="009A58B9"/>
    <w:rsid w:val="009A62E8"/>
    <w:rsid w:val="009A6693"/>
    <w:rsid w:val="009A72FA"/>
    <w:rsid w:val="009A7CA3"/>
    <w:rsid w:val="009B062F"/>
    <w:rsid w:val="009B0704"/>
    <w:rsid w:val="009B0714"/>
    <w:rsid w:val="009B074B"/>
    <w:rsid w:val="009B08D0"/>
    <w:rsid w:val="009B0FD4"/>
    <w:rsid w:val="009B16CD"/>
    <w:rsid w:val="009B194D"/>
    <w:rsid w:val="009B197E"/>
    <w:rsid w:val="009B19E2"/>
    <w:rsid w:val="009B1F08"/>
    <w:rsid w:val="009B215D"/>
    <w:rsid w:val="009B21CA"/>
    <w:rsid w:val="009B2440"/>
    <w:rsid w:val="009B28FE"/>
    <w:rsid w:val="009B29A4"/>
    <w:rsid w:val="009B2BBB"/>
    <w:rsid w:val="009B2D83"/>
    <w:rsid w:val="009B2F8C"/>
    <w:rsid w:val="009B37CF"/>
    <w:rsid w:val="009B38B5"/>
    <w:rsid w:val="009B3D63"/>
    <w:rsid w:val="009B3E10"/>
    <w:rsid w:val="009B3E5D"/>
    <w:rsid w:val="009B44DB"/>
    <w:rsid w:val="009B4E40"/>
    <w:rsid w:val="009B50A5"/>
    <w:rsid w:val="009B50A7"/>
    <w:rsid w:val="009B5297"/>
    <w:rsid w:val="009B5957"/>
    <w:rsid w:val="009B5A41"/>
    <w:rsid w:val="009B5A48"/>
    <w:rsid w:val="009B5F7C"/>
    <w:rsid w:val="009B7342"/>
    <w:rsid w:val="009B7775"/>
    <w:rsid w:val="009B7804"/>
    <w:rsid w:val="009B7A75"/>
    <w:rsid w:val="009C0992"/>
    <w:rsid w:val="009C0DA8"/>
    <w:rsid w:val="009C0F25"/>
    <w:rsid w:val="009C1263"/>
    <w:rsid w:val="009C1317"/>
    <w:rsid w:val="009C1A93"/>
    <w:rsid w:val="009C20AD"/>
    <w:rsid w:val="009C21C4"/>
    <w:rsid w:val="009C22E3"/>
    <w:rsid w:val="009C285E"/>
    <w:rsid w:val="009C28EA"/>
    <w:rsid w:val="009C2CDF"/>
    <w:rsid w:val="009C2EF9"/>
    <w:rsid w:val="009C35F0"/>
    <w:rsid w:val="009C3618"/>
    <w:rsid w:val="009C3707"/>
    <w:rsid w:val="009C3D11"/>
    <w:rsid w:val="009C4097"/>
    <w:rsid w:val="009C41E0"/>
    <w:rsid w:val="009C4617"/>
    <w:rsid w:val="009C487D"/>
    <w:rsid w:val="009C4A22"/>
    <w:rsid w:val="009C4B21"/>
    <w:rsid w:val="009C4C06"/>
    <w:rsid w:val="009C502C"/>
    <w:rsid w:val="009C5679"/>
    <w:rsid w:val="009C58F5"/>
    <w:rsid w:val="009C5927"/>
    <w:rsid w:val="009C5BF0"/>
    <w:rsid w:val="009C6394"/>
    <w:rsid w:val="009C68FD"/>
    <w:rsid w:val="009C69D6"/>
    <w:rsid w:val="009C6A27"/>
    <w:rsid w:val="009C798D"/>
    <w:rsid w:val="009C7F9A"/>
    <w:rsid w:val="009D0A44"/>
    <w:rsid w:val="009D1516"/>
    <w:rsid w:val="009D1BB0"/>
    <w:rsid w:val="009D23CA"/>
    <w:rsid w:val="009D2A30"/>
    <w:rsid w:val="009D346B"/>
    <w:rsid w:val="009D361C"/>
    <w:rsid w:val="009D372D"/>
    <w:rsid w:val="009D391F"/>
    <w:rsid w:val="009D3CBC"/>
    <w:rsid w:val="009D3D8F"/>
    <w:rsid w:val="009D3E3A"/>
    <w:rsid w:val="009D3F62"/>
    <w:rsid w:val="009D4099"/>
    <w:rsid w:val="009D494B"/>
    <w:rsid w:val="009D4B6C"/>
    <w:rsid w:val="009D60D5"/>
    <w:rsid w:val="009D620A"/>
    <w:rsid w:val="009D6578"/>
    <w:rsid w:val="009D6937"/>
    <w:rsid w:val="009D6A8C"/>
    <w:rsid w:val="009D6A9F"/>
    <w:rsid w:val="009D6DBD"/>
    <w:rsid w:val="009D718B"/>
    <w:rsid w:val="009D7964"/>
    <w:rsid w:val="009D7CBC"/>
    <w:rsid w:val="009E07D2"/>
    <w:rsid w:val="009E0CF3"/>
    <w:rsid w:val="009E124A"/>
    <w:rsid w:val="009E181A"/>
    <w:rsid w:val="009E217B"/>
    <w:rsid w:val="009E220B"/>
    <w:rsid w:val="009E24C1"/>
    <w:rsid w:val="009E273A"/>
    <w:rsid w:val="009E2DFC"/>
    <w:rsid w:val="009E2E76"/>
    <w:rsid w:val="009E305C"/>
    <w:rsid w:val="009E323D"/>
    <w:rsid w:val="009E3272"/>
    <w:rsid w:val="009E3325"/>
    <w:rsid w:val="009E371E"/>
    <w:rsid w:val="009E3951"/>
    <w:rsid w:val="009E3A59"/>
    <w:rsid w:val="009E3CF9"/>
    <w:rsid w:val="009E417D"/>
    <w:rsid w:val="009E4B96"/>
    <w:rsid w:val="009E5969"/>
    <w:rsid w:val="009E5C43"/>
    <w:rsid w:val="009E5C47"/>
    <w:rsid w:val="009E5C9D"/>
    <w:rsid w:val="009E5EF1"/>
    <w:rsid w:val="009E6913"/>
    <w:rsid w:val="009E6B2C"/>
    <w:rsid w:val="009E71F2"/>
    <w:rsid w:val="009F02DF"/>
    <w:rsid w:val="009F0E3E"/>
    <w:rsid w:val="009F14E8"/>
    <w:rsid w:val="009F2166"/>
    <w:rsid w:val="009F24B1"/>
    <w:rsid w:val="009F290C"/>
    <w:rsid w:val="009F3715"/>
    <w:rsid w:val="009F3910"/>
    <w:rsid w:val="009F3B64"/>
    <w:rsid w:val="009F3DC7"/>
    <w:rsid w:val="009F472E"/>
    <w:rsid w:val="009F4A71"/>
    <w:rsid w:val="009F4F4B"/>
    <w:rsid w:val="009F500B"/>
    <w:rsid w:val="009F537D"/>
    <w:rsid w:val="009F5735"/>
    <w:rsid w:val="009F57D8"/>
    <w:rsid w:val="009F592A"/>
    <w:rsid w:val="009F5C45"/>
    <w:rsid w:val="009F6167"/>
    <w:rsid w:val="009F6784"/>
    <w:rsid w:val="009F6868"/>
    <w:rsid w:val="009F7A4A"/>
    <w:rsid w:val="009F7B95"/>
    <w:rsid w:val="00A0052D"/>
    <w:rsid w:val="00A00A3F"/>
    <w:rsid w:val="00A00D65"/>
    <w:rsid w:val="00A01A5F"/>
    <w:rsid w:val="00A02A60"/>
    <w:rsid w:val="00A02EBC"/>
    <w:rsid w:val="00A03ADC"/>
    <w:rsid w:val="00A045D9"/>
    <w:rsid w:val="00A050AD"/>
    <w:rsid w:val="00A054F2"/>
    <w:rsid w:val="00A0590B"/>
    <w:rsid w:val="00A061C0"/>
    <w:rsid w:val="00A06D62"/>
    <w:rsid w:val="00A075C9"/>
    <w:rsid w:val="00A0781D"/>
    <w:rsid w:val="00A0786F"/>
    <w:rsid w:val="00A07C2F"/>
    <w:rsid w:val="00A104A3"/>
    <w:rsid w:val="00A10932"/>
    <w:rsid w:val="00A10964"/>
    <w:rsid w:val="00A10969"/>
    <w:rsid w:val="00A109C1"/>
    <w:rsid w:val="00A10B02"/>
    <w:rsid w:val="00A10CD8"/>
    <w:rsid w:val="00A10F00"/>
    <w:rsid w:val="00A110A1"/>
    <w:rsid w:val="00A11106"/>
    <w:rsid w:val="00A11484"/>
    <w:rsid w:val="00A11497"/>
    <w:rsid w:val="00A114A2"/>
    <w:rsid w:val="00A11757"/>
    <w:rsid w:val="00A11CE1"/>
    <w:rsid w:val="00A11D93"/>
    <w:rsid w:val="00A1261D"/>
    <w:rsid w:val="00A13129"/>
    <w:rsid w:val="00A131EE"/>
    <w:rsid w:val="00A13299"/>
    <w:rsid w:val="00A133BA"/>
    <w:rsid w:val="00A133ED"/>
    <w:rsid w:val="00A135C5"/>
    <w:rsid w:val="00A13797"/>
    <w:rsid w:val="00A141F4"/>
    <w:rsid w:val="00A142F2"/>
    <w:rsid w:val="00A1431E"/>
    <w:rsid w:val="00A145A1"/>
    <w:rsid w:val="00A14A93"/>
    <w:rsid w:val="00A14C40"/>
    <w:rsid w:val="00A1523A"/>
    <w:rsid w:val="00A1554B"/>
    <w:rsid w:val="00A1556C"/>
    <w:rsid w:val="00A156BB"/>
    <w:rsid w:val="00A157C4"/>
    <w:rsid w:val="00A15F68"/>
    <w:rsid w:val="00A15F9D"/>
    <w:rsid w:val="00A161AC"/>
    <w:rsid w:val="00A16436"/>
    <w:rsid w:val="00A164B7"/>
    <w:rsid w:val="00A166DB"/>
    <w:rsid w:val="00A1716E"/>
    <w:rsid w:val="00A17468"/>
    <w:rsid w:val="00A17FBB"/>
    <w:rsid w:val="00A20456"/>
    <w:rsid w:val="00A2056A"/>
    <w:rsid w:val="00A208F7"/>
    <w:rsid w:val="00A20A34"/>
    <w:rsid w:val="00A21B6C"/>
    <w:rsid w:val="00A21F5D"/>
    <w:rsid w:val="00A222A7"/>
    <w:rsid w:val="00A22A9F"/>
    <w:rsid w:val="00A23092"/>
    <w:rsid w:val="00A23AB5"/>
    <w:rsid w:val="00A23EBA"/>
    <w:rsid w:val="00A23F84"/>
    <w:rsid w:val="00A24A19"/>
    <w:rsid w:val="00A2530E"/>
    <w:rsid w:val="00A25562"/>
    <w:rsid w:val="00A25612"/>
    <w:rsid w:val="00A25942"/>
    <w:rsid w:val="00A261BF"/>
    <w:rsid w:val="00A263AF"/>
    <w:rsid w:val="00A2645B"/>
    <w:rsid w:val="00A26650"/>
    <w:rsid w:val="00A26824"/>
    <w:rsid w:val="00A2695A"/>
    <w:rsid w:val="00A269C2"/>
    <w:rsid w:val="00A26C48"/>
    <w:rsid w:val="00A26C5C"/>
    <w:rsid w:val="00A26CC7"/>
    <w:rsid w:val="00A27022"/>
    <w:rsid w:val="00A275D5"/>
    <w:rsid w:val="00A27997"/>
    <w:rsid w:val="00A27A46"/>
    <w:rsid w:val="00A27AD4"/>
    <w:rsid w:val="00A30562"/>
    <w:rsid w:val="00A30DC6"/>
    <w:rsid w:val="00A30EA3"/>
    <w:rsid w:val="00A31039"/>
    <w:rsid w:val="00A31124"/>
    <w:rsid w:val="00A3131E"/>
    <w:rsid w:val="00A317A5"/>
    <w:rsid w:val="00A31CA9"/>
    <w:rsid w:val="00A31DD0"/>
    <w:rsid w:val="00A3203D"/>
    <w:rsid w:val="00A3255F"/>
    <w:rsid w:val="00A32609"/>
    <w:rsid w:val="00A326C3"/>
    <w:rsid w:val="00A32A5A"/>
    <w:rsid w:val="00A33206"/>
    <w:rsid w:val="00A332F4"/>
    <w:rsid w:val="00A33F25"/>
    <w:rsid w:val="00A33FFA"/>
    <w:rsid w:val="00A349B0"/>
    <w:rsid w:val="00A34AAA"/>
    <w:rsid w:val="00A34EA3"/>
    <w:rsid w:val="00A35179"/>
    <w:rsid w:val="00A35884"/>
    <w:rsid w:val="00A35DE8"/>
    <w:rsid w:val="00A36B66"/>
    <w:rsid w:val="00A36C78"/>
    <w:rsid w:val="00A3706A"/>
    <w:rsid w:val="00A370C4"/>
    <w:rsid w:val="00A373C8"/>
    <w:rsid w:val="00A3755C"/>
    <w:rsid w:val="00A37748"/>
    <w:rsid w:val="00A37D9C"/>
    <w:rsid w:val="00A37E84"/>
    <w:rsid w:val="00A40BB5"/>
    <w:rsid w:val="00A41BEF"/>
    <w:rsid w:val="00A41C50"/>
    <w:rsid w:val="00A41E08"/>
    <w:rsid w:val="00A41FF8"/>
    <w:rsid w:val="00A420A7"/>
    <w:rsid w:val="00A42180"/>
    <w:rsid w:val="00A42193"/>
    <w:rsid w:val="00A4229B"/>
    <w:rsid w:val="00A4245F"/>
    <w:rsid w:val="00A4286E"/>
    <w:rsid w:val="00A42983"/>
    <w:rsid w:val="00A42A86"/>
    <w:rsid w:val="00A42C4A"/>
    <w:rsid w:val="00A43142"/>
    <w:rsid w:val="00A432BC"/>
    <w:rsid w:val="00A437D1"/>
    <w:rsid w:val="00A438EB"/>
    <w:rsid w:val="00A43B1B"/>
    <w:rsid w:val="00A4414B"/>
    <w:rsid w:val="00A44242"/>
    <w:rsid w:val="00A4444D"/>
    <w:rsid w:val="00A44626"/>
    <w:rsid w:val="00A44A6F"/>
    <w:rsid w:val="00A4566E"/>
    <w:rsid w:val="00A45A04"/>
    <w:rsid w:val="00A464B9"/>
    <w:rsid w:val="00A468E3"/>
    <w:rsid w:val="00A472FD"/>
    <w:rsid w:val="00A475E2"/>
    <w:rsid w:val="00A476A8"/>
    <w:rsid w:val="00A47882"/>
    <w:rsid w:val="00A47C21"/>
    <w:rsid w:val="00A47F9D"/>
    <w:rsid w:val="00A50118"/>
    <w:rsid w:val="00A5023C"/>
    <w:rsid w:val="00A50DC7"/>
    <w:rsid w:val="00A5102E"/>
    <w:rsid w:val="00A510C4"/>
    <w:rsid w:val="00A517D0"/>
    <w:rsid w:val="00A51AAC"/>
    <w:rsid w:val="00A52320"/>
    <w:rsid w:val="00A523B2"/>
    <w:rsid w:val="00A525FC"/>
    <w:rsid w:val="00A52876"/>
    <w:rsid w:val="00A52EEB"/>
    <w:rsid w:val="00A5313D"/>
    <w:rsid w:val="00A531B1"/>
    <w:rsid w:val="00A5344B"/>
    <w:rsid w:val="00A5364A"/>
    <w:rsid w:val="00A53BDF"/>
    <w:rsid w:val="00A53CDA"/>
    <w:rsid w:val="00A53DBD"/>
    <w:rsid w:val="00A53DE4"/>
    <w:rsid w:val="00A53F70"/>
    <w:rsid w:val="00A541F0"/>
    <w:rsid w:val="00A5445A"/>
    <w:rsid w:val="00A54A32"/>
    <w:rsid w:val="00A54F49"/>
    <w:rsid w:val="00A55572"/>
    <w:rsid w:val="00A55680"/>
    <w:rsid w:val="00A55726"/>
    <w:rsid w:val="00A5576C"/>
    <w:rsid w:val="00A55C87"/>
    <w:rsid w:val="00A55CE6"/>
    <w:rsid w:val="00A55EDC"/>
    <w:rsid w:val="00A5602E"/>
    <w:rsid w:val="00A5660A"/>
    <w:rsid w:val="00A56BC8"/>
    <w:rsid w:val="00A575D8"/>
    <w:rsid w:val="00A57C03"/>
    <w:rsid w:val="00A57CF2"/>
    <w:rsid w:val="00A57FA2"/>
    <w:rsid w:val="00A604F2"/>
    <w:rsid w:val="00A60588"/>
    <w:rsid w:val="00A60C89"/>
    <w:rsid w:val="00A60FB9"/>
    <w:rsid w:val="00A6102A"/>
    <w:rsid w:val="00A610B4"/>
    <w:rsid w:val="00A6110C"/>
    <w:rsid w:val="00A611A7"/>
    <w:rsid w:val="00A6146F"/>
    <w:rsid w:val="00A614F6"/>
    <w:rsid w:val="00A616D3"/>
    <w:rsid w:val="00A6189C"/>
    <w:rsid w:val="00A619EF"/>
    <w:rsid w:val="00A61E46"/>
    <w:rsid w:val="00A61F24"/>
    <w:rsid w:val="00A62461"/>
    <w:rsid w:val="00A62677"/>
    <w:rsid w:val="00A62724"/>
    <w:rsid w:val="00A62895"/>
    <w:rsid w:val="00A62DC1"/>
    <w:rsid w:val="00A62E49"/>
    <w:rsid w:val="00A631D4"/>
    <w:rsid w:val="00A643E2"/>
    <w:rsid w:val="00A6440E"/>
    <w:rsid w:val="00A647D6"/>
    <w:rsid w:val="00A64AAB"/>
    <w:rsid w:val="00A64FAD"/>
    <w:rsid w:val="00A64FF4"/>
    <w:rsid w:val="00A6521C"/>
    <w:rsid w:val="00A6550F"/>
    <w:rsid w:val="00A65795"/>
    <w:rsid w:val="00A65A33"/>
    <w:rsid w:val="00A66328"/>
    <w:rsid w:val="00A66391"/>
    <w:rsid w:val="00A665EE"/>
    <w:rsid w:val="00A66636"/>
    <w:rsid w:val="00A6679E"/>
    <w:rsid w:val="00A66940"/>
    <w:rsid w:val="00A66C0E"/>
    <w:rsid w:val="00A67341"/>
    <w:rsid w:val="00A67727"/>
    <w:rsid w:val="00A678F4"/>
    <w:rsid w:val="00A67944"/>
    <w:rsid w:val="00A67A06"/>
    <w:rsid w:val="00A7025F"/>
    <w:rsid w:val="00A70686"/>
    <w:rsid w:val="00A70892"/>
    <w:rsid w:val="00A70D0E"/>
    <w:rsid w:val="00A710DA"/>
    <w:rsid w:val="00A72120"/>
    <w:rsid w:val="00A72286"/>
    <w:rsid w:val="00A7250E"/>
    <w:rsid w:val="00A72D5B"/>
    <w:rsid w:val="00A73029"/>
    <w:rsid w:val="00A7318A"/>
    <w:rsid w:val="00A73A00"/>
    <w:rsid w:val="00A740DC"/>
    <w:rsid w:val="00A74CED"/>
    <w:rsid w:val="00A74FE1"/>
    <w:rsid w:val="00A752A6"/>
    <w:rsid w:val="00A753B8"/>
    <w:rsid w:val="00A75633"/>
    <w:rsid w:val="00A75F21"/>
    <w:rsid w:val="00A766F9"/>
    <w:rsid w:val="00A76E29"/>
    <w:rsid w:val="00A77512"/>
    <w:rsid w:val="00A77BEB"/>
    <w:rsid w:val="00A77EF7"/>
    <w:rsid w:val="00A8021F"/>
    <w:rsid w:val="00A8035D"/>
    <w:rsid w:val="00A805FE"/>
    <w:rsid w:val="00A806B6"/>
    <w:rsid w:val="00A80913"/>
    <w:rsid w:val="00A80EA8"/>
    <w:rsid w:val="00A8105D"/>
    <w:rsid w:val="00A81347"/>
    <w:rsid w:val="00A81A08"/>
    <w:rsid w:val="00A81B29"/>
    <w:rsid w:val="00A825BD"/>
    <w:rsid w:val="00A82963"/>
    <w:rsid w:val="00A82D1E"/>
    <w:rsid w:val="00A82D9E"/>
    <w:rsid w:val="00A8317C"/>
    <w:rsid w:val="00A834B6"/>
    <w:rsid w:val="00A84235"/>
    <w:rsid w:val="00A842F5"/>
    <w:rsid w:val="00A84A88"/>
    <w:rsid w:val="00A84BA6"/>
    <w:rsid w:val="00A84C11"/>
    <w:rsid w:val="00A853CA"/>
    <w:rsid w:val="00A8540E"/>
    <w:rsid w:val="00A85D8B"/>
    <w:rsid w:val="00A85FCE"/>
    <w:rsid w:val="00A8657B"/>
    <w:rsid w:val="00A86A43"/>
    <w:rsid w:val="00A86AF2"/>
    <w:rsid w:val="00A86B3C"/>
    <w:rsid w:val="00A86CFA"/>
    <w:rsid w:val="00A876D4"/>
    <w:rsid w:val="00A87703"/>
    <w:rsid w:val="00A87A19"/>
    <w:rsid w:val="00A87DB3"/>
    <w:rsid w:val="00A90016"/>
    <w:rsid w:val="00A9022F"/>
    <w:rsid w:val="00A902EF"/>
    <w:rsid w:val="00A9070B"/>
    <w:rsid w:val="00A90D92"/>
    <w:rsid w:val="00A90E9E"/>
    <w:rsid w:val="00A91130"/>
    <w:rsid w:val="00A912FD"/>
    <w:rsid w:val="00A91B66"/>
    <w:rsid w:val="00A9210A"/>
    <w:rsid w:val="00A927A8"/>
    <w:rsid w:val="00A92A0D"/>
    <w:rsid w:val="00A9380A"/>
    <w:rsid w:val="00A93A8A"/>
    <w:rsid w:val="00A93CF5"/>
    <w:rsid w:val="00A9408E"/>
    <w:rsid w:val="00A943C6"/>
    <w:rsid w:val="00A94BE4"/>
    <w:rsid w:val="00A95021"/>
    <w:rsid w:val="00A9506C"/>
    <w:rsid w:val="00A955ED"/>
    <w:rsid w:val="00A9560A"/>
    <w:rsid w:val="00A95A17"/>
    <w:rsid w:val="00A95DAE"/>
    <w:rsid w:val="00A9633A"/>
    <w:rsid w:val="00A966F4"/>
    <w:rsid w:val="00A96B8D"/>
    <w:rsid w:val="00A96C67"/>
    <w:rsid w:val="00A96D06"/>
    <w:rsid w:val="00A96F52"/>
    <w:rsid w:val="00A96F8F"/>
    <w:rsid w:val="00A970B3"/>
    <w:rsid w:val="00A97531"/>
    <w:rsid w:val="00AA03B2"/>
    <w:rsid w:val="00AA0DBC"/>
    <w:rsid w:val="00AA1065"/>
    <w:rsid w:val="00AA133E"/>
    <w:rsid w:val="00AA16FE"/>
    <w:rsid w:val="00AA170B"/>
    <w:rsid w:val="00AA21BA"/>
    <w:rsid w:val="00AA266A"/>
    <w:rsid w:val="00AA2FDB"/>
    <w:rsid w:val="00AA3279"/>
    <w:rsid w:val="00AA37DA"/>
    <w:rsid w:val="00AA4166"/>
    <w:rsid w:val="00AA4236"/>
    <w:rsid w:val="00AA4620"/>
    <w:rsid w:val="00AA48F9"/>
    <w:rsid w:val="00AA503D"/>
    <w:rsid w:val="00AA554E"/>
    <w:rsid w:val="00AA5AC1"/>
    <w:rsid w:val="00AA5FCD"/>
    <w:rsid w:val="00AA6111"/>
    <w:rsid w:val="00AA6783"/>
    <w:rsid w:val="00AA6A43"/>
    <w:rsid w:val="00AA6AAB"/>
    <w:rsid w:val="00AA6E64"/>
    <w:rsid w:val="00AA70D9"/>
    <w:rsid w:val="00AA78B4"/>
    <w:rsid w:val="00AA7971"/>
    <w:rsid w:val="00AA7DDF"/>
    <w:rsid w:val="00AA7E13"/>
    <w:rsid w:val="00AB03BC"/>
    <w:rsid w:val="00AB073C"/>
    <w:rsid w:val="00AB0797"/>
    <w:rsid w:val="00AB083E"/>
    <w:rsid w:val="00AB0BCA"/>
    <w:rsid w:val="00AB0ED6"/>
    <w:rsid w:val="00AB107A"/>
    <w:rsid w:val="00AB141A"/>
    <w:rsid w:val="00AB1535"/>
    <w:rsid w:val="00AB1786"/>
    <w:rsid w:val="00AB217C"/>
    <w:rsid w:val="00AB2296"/>
    <w:rsid w:val="00AB24E1"/>
    <w:rsid w:val="00AB2692"/>
    <w:rsid w:val="00AB2851"/>
    <w:rsid w:val="00AB2890"/>
    <w:rsid w:val="00AB2BFA"/>
    <w:rsid w:val="00AB2EB7"/>
    <w:rsid w:val="00AB3244"/>
    <w:rsid w:val="00AB3401"/>
    <w:rsid w:val="00AB35B2"/>
    <w:rsid w:val="00AB3D8F"/>
    <w:rsid w:val="00AB3F9A"/>
    <w:rsid w:val="00AB4780"/>
    <w:rsid w:val="00AB4901"/>
    <w:rsid w:val="00AB49E9"/>
    <w:rsid w:val="00AB4CB6"/>
    <w:rsid w:val="00AB515D"/>
    <w:rsid w:val="00AB5686"/>
    <w:rsid w:val="00AB60F9"/>
    <w:rsid w:val="00AB6756"/>
    <w:rsid w:val="00AB6C3C"/>
    <w:rsid w:val="00AB748A"/>
    <w:rsid w:val="00AB761A"/>
    <w:rsid w:val="00AB76A9"/>
    <w:rsid w:val="00AB77AF"/>
    <w:rsid w:val="00AB77B2"/>
    <w:rsid w:val="00AB77C7"/>
    <w:rsid w:val="00AB7DB5"/>
    <w:rsid w:val="00AB7E96"/>
    <w:rsid w:val="00AC07CF"/>
    <w:rsid w:val="00AC0804"/>
    <w:rsid w:val="00AC09A7"/>
    <w:rsid w:val="00AC0A5B"/>
    <w:rsid w:val="00AC0D55"/>
    <w:rsid w:val="00AC1AAE"/>
    <w:rsid w:val="00AC2204"/>
    <w:rsid w:val="00AC2551"/>
    <w:rsid w:val="00AC2F54"/>
    <w:rsid w:val="00AC32F9"/>
    <w:rsid w:val="00AC3684"/>
    <w:rsid w:val="00AC3953"/>
    <w:rsid w:val="00AC3BB9"/>
    <w:rsid w:val="00AC4FB0"/>
    <w:rsid w:val="00AC5388"/>
    <w:rsid w:val="00AC556D"/>
    <w:rsid w:val="00AC596F"/>
    <w:rsid w:val="00AC5BAE"/>
    <w:rsid w:val="00AC5BED"/>
    <w:rsid w:val="00AC5FCE"/>
    <w:rsid w:val="00AC60C0"/>
    <w:rsid w:val="00AC62E7"/>
    <w:rsid w:val="00AC6667"/>
    <w:rsid w:val="00AC67D9"/>
    <w:rsid w:val="00AC6AFF"/>
    <w:rsid w:val="00AC7647"/>
    <w:rsid w:val="00AC7931"/>
    <w:rsid w:val="00AC7B40"/>
    <w:rsid w:val="00AC7E5F"/>
    <w:rsid w:val="00AC7EC7"/>
    <w:rsid w:val="00AC7FA1"/>
    <w:rsid w:val="00AD10A7"/>
    <w:rsid w:val="00AD11DE"/>
    <w:rsid w:val="00AD12CD"/>
    <w:rsid w:val="00AD156D"/>
    <w:rsid w:val="00AD218F"/>
    <w:rsid w:val="00AD21B6"/>
    <w:rsid w:val="00AD2279"/>
    <w:rsid w:val="00AD2349"/>
    <w:rsid w:val="00AD245E"/>
    <w:rsid w:val="00AD251D"/>
    <w:rsid w:val="00AD253E"/>
    <w:rsid w:val="00AD2AC5"/>
    <w:rsid w:val="00AD2D24"/>
    <w:rsid w:val="00AD333E"/>
    <w:rsid w:val="00AD38C4"/>
    <w:rsid w:val="00AD3B7C"/>
    <w:rsid w:val="00AD414C"/>
    <w:rsid w:val="00AD47D6"/>
    <w:rsid w:val="00AD485D"/>
    <w:rsid w:val="00AD4CF6"/>
    <w:rsid w:val="00AD4FF3"/>
    <w:rsid w:val="00AD54F6"/>
    <w:rsid w:val="00AD5694"/>
    <w:rsid w:val="00AD5C51"/>
    <w:rsid w:val="00AD5E07"/>
    <w:rsid w:val="00AD60C5"/>
    <w:rsid w:val="00AD60CF"/>
    <w:rsid w:val="00AD618E"/>
    <w:rsid w:val="00AD621B"/>
    <w:rsid w:val="00AD6254"/>
    <w:rsid w:val="00AD63B6"/>
    <w:rsid w:val="00AD6450"/>
    <w:rsid w:val="00AD684F"/>
    <w:rsid w:val="00AD6BB7"/>
    <w:rsid w:val="00AD6BBC"/>
    <w:rsid w:val="00AD6DA3"/>
    <w:rsid w:val="00AD74A0"/>
    <w:rsid w:val="00AD75F8"/>
    <w:rsid w:val="00AD7847"/>
    <w:rsid w:val="00AE041E"/>
    <w:rsid w:val="00AE048E"/>
    <w:rsid w:val="00AE05D7"/>
    <w:rsid w:val="00AE0D36"/>
    <w:rsid w:val="00AE17B7"/>
    <w:rsid w:val="00AE1B09"/>
    <w:rsid w:val="00AE1B2C"/>
    <w:rsid w:val="00AE1D06"/>
    <w:rsid w:val="00AE1F9F"/>
    <w:rsid w:val="00AE2182"/>
    <w:rsid w:val="00AE23BD"/>
    <w:rsid w:val="00AE2B8C"/>
    <w:rsid w:val="00AE3407"/>
    <w:rsid w:val="00AE3B1D"/>
    <w:rsid w:val="00AE3BD7"/>
    <w:rsid w:val="00AE3CB7"/>
    <w:rsid w:val="00AE3F08"/>
    <w:rsid w:val="00AE404A"/>
    <w:rsid w:val="00AE4A39"/>
    <w:rsid w:val="00AE4C46"/>
    <w:rsid w:val="00AE4CA6"/>
    <w:rsid w:val="00AE4DA6"/>
    <w:rsid w:val="00AE4DEC"/>
    <w:rsid w:val="00AE4FF9"/>
    <w:rsid w:val="00AE546A"/>
    <w:rsid w:val="00AE59FA"/>
    <w:rsid w:val="00AE5FA5"/>
    <w:rsid w:val="00AE6B24"/>
    <w:rsid w:val="00AE6CEE"/>
    <w:rsid w:val="00AE7181"/>
    <w:rsid w:val="00AE7B75"/>
    <w:rsid w:val="00AE7B9D"/>
    <w:rsid w:val="00AE7E88"/>
    <w:rsid w:val="00AE7FA1"/>
    <w:rsid w:val="00AF0018"/>
    <w:rsid w:val="00AF0310"/>
    <w:rsid w:val="00AF03B2"/>
    <w:rsid w:val="00AF0782"/>
    <w:rsid w:val="00AF0A05"/>
    <w:rsid w:val="00AF0ABA"/>
    <w:rsid w:val="00AF0B40"/>
    <w:rsid w:val="00AF0DCE"/>
    <w:rsid w:val="00AF0E78"/>
    <w:rsid w:val="00AF1A10"/>
    <w:rsid w:val="00AF1BA4"/>
    <w:rsid w:val="00AF1C0D"/>
    <w:rsid w:val="00AF1EDF"/>
    <w:rsid w:val="00AF227B"/>
    <w:rsid w:val="00AF2360"/>
    <w:rsid w:val="00AF23B2"/>
    <w:rsid w:val="00AF2676"/>
    <w:rsid w:val="00AF2707"/>
    <w:rsid w:val="00AF29E0"/>
    <w:rsid w:val="00AF2CAD"/>
    <w:rsid w:val="00AF36C3"/>
    <w:rsid w:val="00AF36C6"/>
    <w:rsid w:val="00AF39D8"/>
    <w:rsid w:val="00AF4054"/>
    <w:rsid w:val="00AF40F2"/>
    <w:rsid w:val="00AF40F5"/>
    <w:rsid w:val="00AF4408"/>
    <w:rsid w:val="00AF4767"/>
    <w:rsid w:val="00AF4A4F"/>
    <w:rsid w:val="00AF4E0A"/>
    <w:rsid w:val="00AF50DB"/>
    <w:rsid w:val="00AF51D6"/>
    <w:rsid w:val="00AF5355"/>
    <w:rsid w:val="00AF5B8F"/>
    <w:rsid w:val="00AF5BEE"/>
    <w:rsid w:val="00AF5C05"/>
    <w:rsid w:val="00AF5DBC"/>
    <w:rsid w:val="00AF6383"/>
    <w:rsid w:val="00AF6CD8"/>
    <w:rsid w:val="00AF6ECC"/>
    <w:rsid w:val="00AF7393"/>
    <w:rsid w:val="00AF7864"/>
    <w:rsid w:val="00AF7AAA"/>
    <w:rsid w:val="00AF7DFC"/>
    <w:rsid w:val="00AF7E8C"/>
    <w:rsid w:val="00B0040D"/>
    <w:rsid w:val="00B00660"/>
    <w:rsid w:val="00B006A3"/>
    <w:rsid w:val="00B015D0"/>
    <w:rsid w:val="00B01A56"/>
    <w:rsid w:val="00B01B51"/>
    <w:rsid w:val="00B01C37"/>
    <w:rsid w:val="00B01D7A"/>
    <w:rsid w:val="00B01E71"/>
    <w:rsid w:val="00B02336"/>
    <w:rsid w:val="00B02C42"/>
    <w:rsid w:val="00B03022"/>
    <w:rsid w:val="00B03ADD"/>
    <w:rsid w:val="00B03D28"/>
    <w:rsid w:val="00B03D5D"/>
    <w:rsid w:val="00B03E70"/>
    <w:rsid w:val="00B0420E"/>
    <w:rsid w:val="00B045F2"/>
    <w:rsid w:val="00B0461E"/>
    <w:rsid w:val="00B048F8"/>
    <w:rsid w:val="00B04A1D"/>
    <w:rsid w:val="00B0551F"/>
    <w:rsid w:val="00B0562D"/>
    <w:rsid w:val="00B05FE6"/>
    <w:rsid w:val="00B0612D"/>
    <w:rsid w:val="00B0658A"/>
    <w:rsid w:val="00B068E4"/>
    <w:rsid w:val="00B06F33"/>
    <w:rsid w:val="00B0700F"/>
    <w:rsid w:val="00B07474"/>
    <w:rsid w:val="00B07717"/>
    <w:rsid w:val="00B07995"/>
    <w:rsid w:val="00B07AFE"/>
    <w:rsid w:val="00B07E77"/>
    <w:rsid w:val="00B10585"/>
    <w:rsid w:val="00B10BB5"/>
    <w:rsid w:val="00B10E23"/>
    <w:rsid w:val="00B11BAB"/>
    <w:rsid w:val="00B1201C"/>
    <w:rsid w:val="00B122E8"/>
    <w:rsid w:val="00B1338B"/>
    <w:rsid w:val="00B1344F"/>
    <w:rsid w:val="00B1424A"/>
    <w:rsid w:val="00B1469C"/>
    <w:rsid w:val="00B14BFF"/>
    <w:rsid w:val="00B14C1C"/>
    <w:rsid w:val="00B14DA2"/>
    <w:rsid w:val="00B14FAE"/>
    <w:rsid w:val="00B15348"/>
    <w:rsid w:val="00B156DD"/>
    <w:rsid w:val="00B1596A"/>
    <w:rsid w:val="00B15DEF"/>
    <w:rsid w:val="00B16512"/>
    <w:rsid w:val="00B168B7"/>
    <w:rsid w:val="00B172C9"/>
    <w:rsid w:val="00B173DE"/>
    <w:rsid w:val="00B177E5"/>
    <w:rsid w:val="00B17876"/>
    <w:rsid w:val="00B17C79"/>
    <w:rsid w:val="00B17DEB"/>
    <w:rsid w:val="00B17EDF"/>
    <w:rsid w:val="00B17F9E"/>
    <w:rsid w:val="00B20047"/>
    <w:rsid w:val="00B20CAE"/>
    <w:rsid w:val="00B20E10"/>
    <w:rsid w:val="00B20E79"/>
    <w:rsid w:val="00B20EEB"/>
    <w:rsid w:val="00B21007"/>
    <w:rsid w:val="00B21370"/>
    <w:rsid w:val="00B21545"/>
    <w:rsid w:val="00B21894"/>
    <w:rsid w:val="00B218FD"/>
    <w:rsid w:val="00B21B5C"/>
    <w:rsid w:val="00B2270D"/>
    <w:rsid w:val="00B22811"/>
    <w:rsid w:val="00B22909"/>
    <w:rsid w:val="00B22A3D"/>
    <w:rsid w:val="00B23251"/>
    <w:rsid w:val="00B23475"/>
    <w:rsid w:val="00B2354C"/>
    <w:rsid w:val="00B23818"/>
    <w:rsid w:val="00B23894"/>
    <w:rsid w:val="00B23FEE"/>
    <w:rsid w:val="00B243F2"/>
    <w:rsid w:val="00B246BB"/>
    <w:rsid w:val="00B2489D"/>
    <w:rsid w:val="00B24DB0"/>
    <w:rsid w:val="00B2506C"/>
    <w:rsid w:val="00B2518C"/>
    <w:rsid w:val="00B253B0"/>
    <w:rsid w:val="00B256B6"/>
    <w:rsid w:val="00B258F8"/>
    <w:rsid w:val="00B25B8A"/>
    <w:rsid w:val="00B25EBF"/>
    <w:rsid w:val="00B26164"/>
    <w:rsid w:val="00B2622A"/>
    <w:rsid w:val="00B26C8A"/>
    <w:rsid w:val="00B26E48"/>
    <w:rsid w:val="00B277A5"/>
    <w:rsid w:val="00B279F2"/>
    <w:rsid w:val="00B27AFB"/>
    <w:rsid w:val="00B27CE7"/>
    <w:rsid w:val="00B306AD"/>
    <w:rsid w:val="00B30953"/>
    <w:rsid w:val="00B31558"/>
    <w:rsid w:val="00B31634"/>
    <w:rsid w:val="00B318B9"/>
    <w:rsid w:val="00B31C5F"/>
    <w:rsid w:val="00B31DE2"/>
    <w:rsid w:val="00B32D03"/>
    <w:rsid w:val="00B32DB4"/>
    <w:rsid w:val="00B331BF"/>
    <w:rsid w:val="00B33236"/>
    <w:rsid w:val="00B336D2"/>
    <w:rsid w:val="00B33894"/>
    <w:rsid w:val="00B33D18"/>
    <w:rsid w:val="00B3448C"/>
    <w:rsid w:val="00B344E8"/>
    <w:rsid w:val="00B34591"/>
    <w:rsid w:val="00B35090"/>
    <w:rsid w:val="00B35663"/>
    <w:rsid w:val="00B35E52"/>
    <w:rsid w:val="00B361AE"/>
    <w:rsid w:val="00B364A3"/>
    <w:rsid w:val="00B3674A"/>
    <w:rsid w:val="00B36E03"/>
    <w:rsid w:val="00B37016"/>
    <w:rsid w:val="00B372BD"/>
    <w:rsid w:val="00B374AF"/>
    <w:rsid w:val="00B37642"/>
    <w:rsid w:val="00B37AD5"/>
    <w:rsid w:val="00B37C5F"/>
    <w:rsid w:val="00B37FF3"/>
    <w:rsid w:val="00B40989"/>
    <w:rsid w:val="00B40E4D"/>
    <w:rsid w:val="00B4127E"/>
    <w:rsid w:val="00B41647"/>
    <w:rsid w:val="00B418F5"/>
    <w:rsid w:val="00B4202C"/>
    <w:rsid w:val="00B421D9"/>
    <w:rsid w:val="00B42B08"/>
    <w:rsid w:val="00B43231"/>
    <w:rsid w:val="00B43599"/>
    <w:rsid w:val="00B438B0"/>
    <w:rsid w:val="00B438F9"/>
    <w:rsid w:val="00B43A11"/>
    <w:rsid w:val="00B43BDA"/>
    <w:rsid w:val="00B446E1"/>
    <w:rsid w:val="00B44CA9"/>
    <w:rsid w:val="00B44DB5"/>
    <w:rsid w:val="00B452BC"/>
    <w:rsid w:val="00B462A1"/>
    <w:rsid w:val="00B466D4"/>
    <w:rsid w:val="00B46A3D"/>
    <w:rsid w:val="00B46C75"/>
    <w:rsid w:val="00B46D58"/>
    <w:rsid w:val="00B47102"/>
    <w:rsid w:val="00B475DB"/>
    <w:rsid w:val="00B4794B"/>
    <w:rsid w:val="00B47C04"/>
    <w:rsid w:val="00B47C34"/>
    <w:rsid w:val="00B47FFA"/>
    <w:rsid w:val="00B5142C"/>
    <w:rsid w:val="00B5142E"/>
    <w:rsid w:val="00B51475"/>
    <w:rsid w:val="00B518E6"/>
    <w:rsid w:val="00B51EF0"/>
    <w:rsid w:val="00B52083"/>
    <w:rsid w:val="00B520F1"/>
    <w:rsid w:val="00B52657"/>
    <w:rsid w:val="00B530A4"/>
    <w:rsid w:val="00B534F2"/>
    <w:rsid w:val="00B53AD7"/>
    <w:rsid w:val="00B53C1A"/>
    <w:rsid w:val="00B54307"/>
    <w:rsid w:val="00B54DD2"/>
    <w:rsid w:val="00B54ED4"/>
    <w:rsid w:val="00B552B4"/>
    <w:rsid w:val="00B552FC"/>
    <w:rsid w:val="00B55C70"/>
    <w:rsid w:val="00B55D66"/>
    <w:rsid w:val="00B55DAA"/>
    <w:rsid w:val="00B560A0"/>
    <w:rsid w:val="00B561BA"/>
    <w:rsid w:val="00B56787"/>
    <w:rsid w:val="00B56800"/>
    <w:rsid w:val="00B56C89"/>
    <w:rsid w:val="00B56FCB"/>
    <w:rsid w:val="00B571B4"/>
    <w:rsid w:val="00B57347"/>
    <w:rsid w:val="00B5791D"/>
    <w:rsid w:val="00B57AE8"/>
    <w:rsid w:val="00B600A1"/>
    <w:rsid w:val="00B6013D"/>
    <w:rsid w:val="00B60385"/>
    <w:rsid w:val="00B60451"/>
    <w:rsid w:val="00B60CF1"/>
    <w:rsid w:val="00B6105E"/>
    <w:rsid w:val="00B613AB"/>
    <w:rsid w:val="00B61425"/>
    <w:rsid w:val="00B61F5F"/>
    <w:rsid w:val="00B61FB6"/>
    <w:rsid w:val="00B6292D"/>
    <w:rsid w:val="00B629BF"/>
    <w:rsid w:val="00B629D4"/>
    <w:rsid w:val="00B62B42"/>
    <w:rsid w:val="00B636F1"/>
    <w:rsid w:val="00B63983"/>
    <w:rsid w:val="00B64130"/>
    <w:rsid w:val="00B641AE"/>
    <w:rsid w:val="00B64528"/>
    <w:rsid w:val="00B6485D"/>
    <w:rsid w:val="00B654F2"/>
    <w:rsid w:val="00B655D5"/>
    <w:rsid w:val="00B66267"/>
    <w:rsid w:val="00B662C2"/>
    <w:rsid w:val="00B6640A"/>
    <w:rsid w:val="00B6640E"/>
    <w:rsid w:val="00B66576"/>
    <w:rsid w:val="00B66799"/>
    <w:rsid w:val="00B66A09"/>
    <w:rsid w:val="00B66F10"/>
    <w:rsid w:val="00B670BE"/>
    <w:rsid w:val="00B676FF"/>
    <w:rsid w:val="00B67BF5"/>
    <w:rsid w:val="00B67E40"/>
    <w:rsid w:val="00B67EE9"/>
    <w:rsid w:val="00B70120"/>
    <w:rsid w:val="00B70834"/>
    <w:rsid w:val="00B70879"/>
    <w:rsid w:val="00B7094C"/>
    <w:rsid w:val="00B712D6"/>
    <w:rsid w:val="00B71B7F"/>
    <w:rsid w:val="00B71D88"/>
    <w:rsid w:val="00B71E6B"/>
    <w:rsid w:val="00B71FAB"/>
    <w:rsid w:val="00B7212F"/>
    <w:rsid w:val="00B72207"/>
    <w:rsid w:val="00B722BC"/>
    <w:rsid w:val="00B725B7"/>
    <w:rsid w:val="00B7343A"/>
    <w:rsid w:val="00B734CB"/>
    <w:rsid w:val="00B73502"/>
    <w:rsid w:val="00B7364F"/>
    <w:rsid w:val="00B73F4B"/>
    <w:rsid w:val="00B7409E"/>
    <w:rsid w:val="00B7463F"/>
    <w:rsid w:val="00B74C06"/>
    <w:rsid w:val="00B74CF6"/>
    <w:rsid w:val="00B761A3"/>
    <w:rsid w:val="00B763B7"/>
    <w:rsid w:val="00B763CF"/>
    <w:rsid w:val="00B76792"/>
    <w:rsid w:val="00B767D0"/>
    <w:rsid w:val="00B76F15"/>
    <w:rsid w:val="00B7749D"/>
    <w:rsid w:val="00B77D8E"/>
    <w:rsid w:val="00B77FAC"/>
    <w:rsid w:val="00B803BD"/>
    <w:rsid w:val="00B8052C"/>
    <w:rsid w:val="00B805B2"/>
    <w:rsid w:val="00B80D33"/>
    <w:rsid w:val="00B81359"/>
    <w:rsid w:val="00B81721"/>
    <w:rsid w:val="00B81EF7"/>
    <w:rsid w:val="00B81FCC"/>
    <w:rsid w:val="00B820C7"/>
    <w:rsid w:val="00B8247C"/>
    <w:rsid w:val="00B8255B"/>
    <w:rsid w:val="00B827CA"/>
    <w:rsid w:val="00B82862"/>
    <w:rsid w:val="00B82986"/>
    <w:rsid w:val="00B82C3B"/>
    <w:rsid w:val="00B82F68"/>
    <w:rsid w:val="00B836F4"/>
    <w:rsid w:val="00B83FE2"/>
    <w:rsid w:val="00B8410C"/>
    <w:rsid w:val="00B848D4"/>
    <w:rsid w:val="00B84A46"/>
    <w:rsid w:val="00B85063"/>
    <w:rsid w:val="00B851B6"/>
    <w:rsid w:val="00B857E7"/>
    <w:rsid w:val="00B85ED1"/>
    <w:rsid w:val="00B8607E"/>
    <w:rsid w:val="00B861FF"/>
    <w:rsid w:val="00B8667A"/>
    <w:rsid w:val="00B866C3"/>
    <w:rsid w:val="00B87124"/>
    <w:rsid w:val="00B8712E"/>
    <w:rsid w:val="00B8755A"/>
    <w:rsid w:val="00B87961"/>
    <w:rsid w:val="00B87A96"/>
    <w:rsid w:val="00B87D20"/>
    <w:rsid w:val="00B87F0E"/>
    <w:rsid w:val="00B9047A"/>
    <w:rsid w:val="00B90E4D"/>
    <w:rsid w:val="00B911C2"/>
    <w:rsid w:val="00B91376"/>
    <w:rsid w:val="00B91565"/>
    <w:rsid w:val="00B915CE"/>
    <w:rsid w:val="00B9164B"/>
    <w:rsid w:val="00B91A34"/>
    <w:rsid w:val="00B92182"/>
    <w:rsid w:val="00B92702"/>
    <w:rsid w:val="00B92768"/>
    <w:rsid w:val="00B92CFD"/>
    <w:rsid w:val="00B92EEA"/>
    <w:rsid w:val="00B92FAE"/>
    <w:rsid w:val="00B93239"/>
    <w:rsid w:val="00B934EC"/>
    <w:rsid w:val="00B9356F"/>
    <w:rsid w:val="00B937B7"/>
    <w:rsid w:val="00B93BAD"/>
    <w:rsid w:val="00B94A21"/>
    <w:rsid w:val="00B94DAD"/>
    <w:rsid w:val="00B95007"/>
    <w:rsid w:val="00B950B4"/>
    <w:rsid w:val="00B9529F"/>
    <w:rsid w:val="00B955B5"/>
    <w:rsid w:val="00B95C9E"/>
    <w:rsid w:val="00B95CEE"/>
    <w:rsid w:val="00B960AC"/>
    <w:rsid w:val="00B96910"/>
    <w:rsid w:val="00B969F4"/>
    <w:rsid w:val="00B971FB"/>
    <w:rsid w:val="00B97826"/>
    <w:rsid w:val="00BA0445"/>
    <w:rsid w:val="00BA05BA"/>
    <w:rsid w:val="00BA08CB"/>
    <w:rsid w:val="00BA08EA"/>
    <w:rsid w:val="00BA0BB6"/>
    <w:rsid w:val="00BA0C15"/>
    <w:rsid w:val="00BA0C75"/>
    <w:rsid w:val="00BA1277"/>
    <w:rsid w:val="00BA15D8"/>
    <w:rsid w:val="00BA17FA"/>
    <w:rsid w:val="00BA1866"/>
    <w:rsid w:val="00BA1A40"/>
    <w:rsid w:val="00BA272A"/>
    <w:rsid w:val="00BA280F"/>
    <w:rsid w:val="00BA287D"/>
    <w:rsid w:val="00BA2DDE"/>
    <w:rsid w:val="00BA2F14"/>
    <w:rsid w:val="00BA39C5"/>
    <w:rsid w:val="00BA4886"/>
    <w:rsid w:val="00BA504D"/>
    <w:rsid w:val="00BA52FF"/>
    <w:rsid w:val="00BA59C6"/>
    <w:rsid w:val="00BA5B2B"/>
    <w:rsid w:val="00BA5B54"/>
    <w:rsid w:val="00BA5EE7"/>
    <w:rsid w:val="00BA602B"/>
    <w:rsid w:val="00BA62C6"/>
    <w:rsid w:val="00BA6576"/>
    <w:rsid w:val="00BA685C"/>
    <w:rsid w:val="00BA6A6D"/>
    <w:rsid w:val="00BA704B"/>
    <w:rsid w:val="00BA7213"/>
    <w:rsid w:val="00BA7222"/>
    <w:rsid w:val="00BA755D"/>
    <w:rsid w:val="00BA7DDE"/>
    <w:rsid w:val="00BB0CC0"/>
    <w:rsid w:val="00BB0D12"/>
    <w:rsid w:val="00BB1223"/>
    <w:rsid w:val="00BB12B5"/>
    <w:rsid w:val="00BB13F2"/>
    <w:rsid w:val="00BB1D29"/>
    <w:rsid w:val="00BB20B2"/>
    <w:rsid w:val="00BB249F"/>
    <w:rsid w:val="00BB264C"/>
    <w:rsid w:val="00BB2EA1"/>
    <w:rsid w:val="00BB3DEA"/>
    <w:rsid w:val="00BB45F1"/>
    <w:rsid w:val="00BB4B74"/>
    <w:rsid w:val="00BB4D82"/>
    <w:rsid w:val="00BB4DAA"/>
    <w:rsid w:val="00BB52AD"/>
    <w:rsid w:val="00BB5870"/>
    <w:rsid w:val="00BB5C29"/>
    <w:rsid w:val="00BB6207"/>
    <w:rsid w:val="00BB624E"/>
    <w:rsid w:val="00BB649E"/>
    <w:rsid w:val="00BB665F"/>
    <w:rsid w:val="00BB69AB"/>
    <w:rsid w:val="00BB7120"/>
    <w:rsid w:val="00BB7243"/>
    <w:rsid w:val="00BB72E4"/>
    <w:rsid w:val="00BB741E"/>
    <w:rsid w:val="00BB7833"/>
    <w:rsid w:val="00BB7B1F"/>
    <w:rsid w:val="00BB7BDA"/>
    <w:rsid w:val="00BB7C0D"/>
    <w:rsid w:val="00BB7C25"/>
    <w:rsid w:val="00BC01DD"/>
    <w:rsid w:val="00BC0307"/>
    <w:rsid w:val="00BC048F"/>
    <w:rsid w:val="00BC07E2"/>
    <w:rsid w:val="00BC0965"/>
    <w:rsid w:val="00BC0B67"/>
    <w:rsid w:val="00BC0B81"/>
    <w:rsid w:val="00BC1024"/>
    <w:rsid w:val="00BC10A7"/>
    <w:rsid w:val="00BC1A70"/>
    <w:rsid w:val="00BC1D24"/>
    <w:rsid w:val="00BC1F42"/>
    <w:rsid w:val="00BC23D4"/>
    <w:rsid w:val="00BC2A29"/>
    <w:rsid w:val="00BC2E57"/>
    <w:rsid w:val="00BC37BC"/>
    <w:rsid w:val="00BC3CB3"/>
    <w:rsid w:val="00BC3F11"/>
    <w:rsid w:val="00BC45DD"/>
    <w:rsid w:val="00BC46B8"/>
    <w:rsid w:val="00BC4A94"/>
    <w:rsid w:val="00BC4B09"/>
    <w:rsid w:val="00BC51FA"/>
    <w:rsid w:val="00BC569C"/>
    <w:rsid w:val="00BC57C4"/>
    <w:rsid w:val="00BC5C07"/>
    <w:rsid w:val="00BC5CC2"/>
    <w:rsid w:val="00BC643D"/>
    <w:rsid w:val="00BC662E"/>
    <w:rsid w:val="00BC679C"/>
    <w:rsid w:val="00BC6962"/>
    <w:rsid w:val="00BC6D25"/>
    <w:rsid w:val="00BC7293"/>
    <w:rsid w:val="00BC7474"/>
    <w:rsid w:val="00BC7548"/>
    <w:rsid w:val="00BC7703"/>
    <w:rsid w:val="00BC7895"/>
    <w:rsid w:val="00BC79F0"/>
    <w:rsid w:val="00BD0225"/>
    <w:rsid w:val="00BD07D3"/>
    <w:rsid w:val="00BD082B"/>
    <w:rsid w:val="00BD089D"/>
    <w:rsid w:val="00BD091E"/>
    <w:rsid w:val="00BD0B7B"/>
    <w:rsid w:val="00BD0F84"/>
    <w:rsid w:val="00BD16E1"/>
    <w:rsid w:val="00BD18E6"/>
    <w:rsid w:val="00BD1B6A"/>
    <w:rsid w:val="00BD1BB6"/>
    <w:rsid w:val="00BD1D7B"/>
    <w:rsid w:val="00BD1DDD"/>
    <w:rsid w:val="00BD1FB3"/>
    <w:rsid w:val="00BD2411"/>
    <w:rsid w:val="00BD2550"/>
    <w:rsid w:val="00BD25CE"/>
    <w:rsid w:val="00BD2719"/>
    <w:rsid w:val="00BD2B20"/>
    <w:rsid w:val="00BD2ED7"/>
    <w:rsid w:val="00BD3359"/>
    <w:rsid w:val="00BD3613"/>
    <w:rsid w:val="00BD3838"/>
    <w:rsid w:val="00BD3988"/>
    <w:rsid w:val="00BD3BF0"/>
    <w:rsid w:val="00BD3CEA"/>
    <w:rsid w:val="00BD406A"/>
    <w:rsid w:val="00BD4EF5"/>
    <w:rsid w:val="00BD4FCE"/>
    <w:rsid w:val="00BD5113"/>
    <w:rsid w:val="00BD54BE"/>
    <w:rsid w:val="00BD57A4"/>
    <w:rsid w:val="00BD5C1E"/>
    <w:rsid w:val="00BD5D78"/>
    <w:rsid w:val="00BD5E84"/>
    <w:rsid w:val="00BD61A7"/>
    <w:rsid w:val="00BD6E09"/>
    <w:rsid w:val="00BD7946"/>
    <w:rsid w:val="00BD7DEE"/>
    <w:rsid w:val="00BE00D8"/>
    <w:rsid w:val="00BE064B"/>
    <w:rsid w:val="00BE0A46"/>
    <w:rsid w:val="00BE0F4D"/>
    <w:rsid w:val="00BE13EF"/>
    <w:rsid w:val="00BE1D12"/>
    <w:rsid w:val="00BE1FAE"/>
    <w:rsid w:val="00BE2027"/>
    <w:rsid w:val="00BE22C8"/>
    <w:rsid w:val="00BE2802"/>
    <w:rsid w:val="00BE2C02"/>
    <w:rsid w:val="00BE2CB3"/>
    <w:rsid w:val="00BE2EC5"/>
    <w:rsid w:val="00BE3517"/>
    <w:rsid w:val="00BE40D7"/>
    <w:rsid w:val="00BE4149"/>
    <w:rsid w:val="00BE42B1"/>
    <w:rsid w:val="00BE42E5"/>
    <w:rsid w:val="00BE44B5"/>
    <w:rsid w:val="00BE47BD"/>
    <w:rsid w:val="00BE4E8A"/>
    <w:rsid w:val="00BE5314"/>
    <w:rsid w:val="00BE538A"/>
    <w:rsid w:val="00BE5474"/>
    <w:rsid w:val="00BE58F0"/>
    <w:rsid w:val="00BE599F"/>
    <w:rsid w:val="00BE61E3"/>
    <w:rsid w:val="00BE66AB"/>
    <w:rsid w:val="00BE6728"/>
    <w:rsid w:val="00BE6909"/>
    <w:rsid w:val="00BE6A5D"/>
    <w:rsid w:val="00BE6CC0"/>
    <w:rsid w:val="00BE6D9F"/>
    <w:rsid w:val="00BE6E6E"/>
    <w:rsid w:val="00BE6F1D"/>
    <w:rsid w:val="00BE73B0"/>
    <w:rsid w:val="00BE7652"/>
    <w:rsid w:val="00BE7BBC"/>
    <w:rsid w:val="00BE7D04"/>
    <w:rsid w:val="00BF0383"/>
    <w:rsid w:val="00BF0702"/>
    <w:rsid w:val="00BF1994"/>
    <w:rsid w:val="00BF1ACC"/>
    <w:rsid w:val="00BF2061"/>
    <w:rsid w:val="00BF26D7"/>
    <w:rsid w:val="00BF28D6"/>
    <w:rsid w:val="00BF2E00"/>
    <w:rsid w:val="00BF2E11"/>
    <w:rsid w:val="00BF30C6"/>
    <w:rsid w:val="00BF33CE"/>
    <w:rsid w:val="00BF35E0"/>
    <w:rsid w:val="00BF3675"/>
    <w:rsid w:val="00BF4340"/>
    <w:rsid w:val="00BF4747"/>
    <w:rsid w:val="00BF4C70"/>
    <w:rsid w:val="00BF4EAE"/>
    <w:rsid w:val="00BF5697"/>
    <w:rsid w:val="00BF583E"/>
    <w:rsid w:val="00BF5C1D"/>
    <w:rsid w:val="00BF6BCC"/>
    <w:rsid w:val="00BF6CF1"/>
    <w:rsid w:val="00BF74D8"/>
    <w:rsid w:val="00BF75B6"/>
    <w:rsid w:val="00BF76FE"/>
    <w:rsid w:val="00BF7763"/>
    <w:rsid w:val="00BF798F"/>
    <w:rsid w:val="00BF7AD4"/>
    <w:rsid w:val="00C00118"/>
    <w:rsid w:val="00C0041F"/>
    <w:rsid w:val="00C007DE"/>
    <w:rsid w:val="00C007F0"/>
    <w:rsid w:val="00C00FC6"/>
    <w:rsid w:val="00C01E38"/>
    <w:rsid w:val="00C0206A"/>
    <w:rsid w:val="00C0217F"/>
    <w:rsid w:val="00C022F9"/>
    <w:rsid w:val="00C02821"/>
    <w:rsid w:val="00C02A1A"/>
    <w:rsid w:val="00C03037"/>
    <w:rsid w:val="00C03048"/>
    <w:rsid w:val="00C0320E"/>
    <w:rsid w:val="00C03430"/>
    <w:rsid w:val="00C03E13"/>
    <w:rsid w:val="00C045BB"/>
    <w:rsid w:val="00C047F8"/>
    <w:rsid w:val="00C0485E"/>
    <w:rsid w:val="00C04AF1"/>
    <w:rsid w:val="00C04C04"/>
    <w:rsid w:val="00C04F0F"/>
    <w:rsid w:val="00C04F2C"/>
    <w:rsid w:val="00C05181"/>
    <w:rsid w:val="00C0655A"/>
    <w:rsid w:val="00C068A8"/>
    <w:rsid w:val="00C06B91"/>
    <w:rsid w:val="00C07009"/>
    <w:rsid w:val="00C07917"/>
    <w:rsid w:val="00C10350"/>
    <w:rsid w:val="00C10453"/>
    <w:rsid w:val="00C106AB"/>
    <w:rsid w:val="00C10738"/>
    <w:rsid w:val="00C10925"/>
    <w:rsid w:val="00C10929"/>
    <w:rsid w:val="00C1098A"/>
    <w:rsid w:val="00C10AA6"/>
    <w:rsid w:val="00C10D40"/>
    <w:rsid w:val="00C10D82"/>
    <w:rsid w:val="00C10EE6"/>
    <w:rsid w:val="00C10F86"/>
    <w:rsid w:val="00C112A9"/>
    <w:rsid w:val="00C1140C"/>
    <w:rsid w:val="00C119B8"/>
    <w:rsid w:val="00C120F1"/>
    <w:rsid w:val="00C12186"/>
    <w:rsid w:val="00C12328"/>
    <w:rsid w:val="00C12435"/>
    <w:rsid w:val="00C128FD"/>
    <w:rsid w:val="00C130AC"/>
    <w:rsid w:val="00C1317D"/>
    <w:rsid w:val="00C1387F"/>
    <w:rsid w:val="00C13930"/>
    <w:rsid w:val="00C1400F"/>
    <w:rsid w:val="00C143BA"/>
    <w:rsid w:val="00C14563"/>
    <w:rsid w:val="00C1477C"/>
    <w:rsid w:val="00C14F95"/>
    <w:rsid w:val="00C157A4"/>
    <w:rsid w:val="00C157EB"/>
    <w:rsid w:val="00C15CC2"/>
    <w:rsid w:val="00C16333"/>
    <w:rsid w:val="00C16478"/>
    <w:rsid w:val="00C166B4"/>
    <w:rsid w:val="00C16810"/>
    <w:rsid w:val="00C1735D"/>
    <w:rsid w:val="00C17725"/>
    <w:rsid w:val="00C1785C"/>
    <w:rsid w:val="00C17D63"/>
    <w:rsid w:val="00C20353"/>
    <w:rsid w:val="00C203C4"/>
    <w:rsid w:val="00C20641"/>
    <w:rsid w:val="00C21083"/>
    <w:rsid w:val="00C211D2"/>
    <w:rsid w:val="00C216A4"/>
    <w:rsid w:val="00C2174D"/>
    <w:rsid w:val="00C21D21"/>
    <w:rsid w:val="00C2217E"/>
    <w:rsid w:val="00C22354"/>
    <w:rsid w:val="00C2263C"/>
    <w:rsid w:val="00C228FF"/>
    <w:rsid w:val="00C22B84"/>
    <w:rsid w:val="00C22DD4"/>
    <w:rsid w:val="00C22F08"/>
    <w:rsid w:val="00C22FCB"/>
    <w:rsid w:val="00C2331F"/>
    <w:rsid w:val="00C233C5"/>
    <w:rsid w:val="00C23431"/>
    <w:rsid w:val="00C2356E"/>
    <w:rsid w:val="00C23700"/>
    <w:rsid w:val="00C23AF9"/>
    <w:rsid w:val="00C23C54"/>
    <w:rsid w:val="00C245B1"/>
    <w:rsid w:val="00C24839"/>
    <w:rsid w:val="00C24B6E"/>
    <w:rsid w:val="00C24FB8"/>
    <w:rsid w:val="00C25331"/>
    <w:rsid w:val="00C25A11"/>
    <w:rsid w:val="00C25C62"/>
    <w:rsid w:val="00C25DD3"/>
    <w:rsid w:val="00C25F0B"/>
    <w:rsid w:val="00C264D2"/>
    <w:rsid w:val="00C26B20"/>
    <w:rsid w:val="00C272B3"/>
    <w:rsid w:val="00C278F2"/>
    <w:rsid w:val="00C27A9E"/>
    <w:rsid w:val="00C27C19"/>
    <w:rsid w:val="00C27CCE"/>
    <w:rsid w:val="00C3020B"/>
    <w:rsid w:val="00C304B5"/>
    <w:rsid w:val="00C30873"/>
    <w:rsid w:val="00C3115C"/>
    <w:rsid w:val="00C31274"/>
    <w:rsid w:val="00C314F9"/>
    <w:rsid w:val="00C31831"/>
    <w:rsid w:val="00C31CB7"/>
    <w:rsid w:val="00C31E80"/>
    <w:rsid w:val="00C32007"/>
    <w:rsid w:val="00C321C6"/>
    <w:rsid w:val="00C32482"/>
    <w:rsid w:val="00C324BE"/>
    <w:rsid w:val="00C32536"/>
    <w:rsid w:val="00C32CD2"/>
    <w:rsid w:val="00C337D5"/>
    <w:rsid w:val="00C3385F"/>
    <w:rsid w:val="00C33ADD"/>
    <w:rsid w:val="00C33BA7"/>
    <w:rsid w:val="00C33D7E"/>
    <w:rsid w:val="00C34598"/>
    <w:rsid w:val="00C346CE"/>
    <w:rsid w:val="00C34A83"/>
    <w:rsid w:val="00C3520C"/>
    <w:rsid w:val="00C352DB"/>
    <w:rsid w:val="00C360E7"/>
    <w:rsid w:val="00C362A1"/>
    <w:rsid w:val="00C36984"/>
    <w:rsid w:val="00C36BE7"/>
    <w:rsid w:val="00C36EE3"/>
    <w:rsid w:val="00C372DB"/>
    <w:rsid w:val="00C37360"/>
    <w:rsid w:val="00C37844"/>
    <w:rsid w:val="00C37B74"/>
    <w:rsid w:val="00C40285"/>
    <w:rsid w:val="00C403F6"/>
    <w:rsid w:val="00C408FA"/>
    <w:rsid w:val="00C40EE4"/>
    <w:rsid w:val="00C40F2F"/>
    <w:rsid w:val="00C41654"/>
    <w:rsid w:val="00C42009"/>
    <w:rsid w:val="00C4249A"/>
    <w:rsid w:val="00C42639"/>
    <w:rsid w:val="00C42AEC"/>
    <w:rsid w:val="00C42ED3"/>
    <w:rsid w:val="00C4315D"/>
    <w:rsid w:val="00C43228"/>
    <w:rsid w:val="00C43781"/>
    <w:rsid w:val="00C437E6"/>
    <w:rsid w:val="00C43A3A"/>
    <w:rsid w:val="00C4483E"/>
    <w:rsid w:val="00C44E5A"/>
    <w:rsid w:val="00C460A6"/>
    <w:rsid w:val="00C4649D"/>
    <w:rsid w:val="00C468D7"/>
    <w:rsid w:val="00C46F59"/>
    <w:rsid w:val="00C471BE"/>
    <w:rsid w:val="00C471EC"/>
    <w:rsid w:val="00C474D8"/>
    <w:rsid w:val="00C475E0"/>
    <w:rsid w:val="00C476C0"/>
    <w:rsid w:val="00C47E60"/>
    <w:rsid w:val="00C502BB"/>
    <w:rsid w:val="00C508F8"/>
    <w:rsid w:val="00C50A7D"/>
    <w:rsid w:val="00C50C4C"/>
    <w:rsid w:val="00C50D77"/>
    <w:rsid w:val="00C51242"/>
    <w:rsid w:val="00C51DE4"/>
    <w:rsid w:val="00C51EFF"/>
    <w:rsid w:val="00C5247B"/>
    <w:rsid w:val="00C5266E"/>
    <w:rsid w:val="00C52867"/>
    <w:rsid w:val="00C52BCA"/>
    <w:rsid w:val="00C52E2A"/>
    <w:rsid w:val="00C52F65"/>
    <w:rsid w:val="00C53337"/>
    <w:rsid w:val="00C53968"/>
    <w:rsid w:val="00C540B6"/>
    <w:rsid w:val="00C5481F"/>
    <w:rsid w:val="00C54E64"/>
    <w:rsid w:val="00C54E97"/>
    <w:rsid w:val="00C54F7D"/>
    <w:rsid w:val="00C55552"/>
    <w:rsid w:val="00C55A0D"/>
    <w:rsid w:val="00C55A12"/>
    <w:rsid w:val="00C55A56"/>
    <w:rsid w:val="00C55BC0"/>
    <w:rsid w:val="00C55CEE"/>
    <w:rsid w:val="00C55FFD"/>
    <w:rsid w:val="00C562F8"/>
    <w:rsid w:val="00C56319"/>
    <w:rsid w:val="00C5646C"/>
    <w:rsid w:val="00C5646E"/>
    <w:rsid w:val="00C56500"/>
    <w:rsid w:val="00C565E8"/>
    <w:rsid w:val="00C566E3"/>
    <w:rsid w:val="00C568A8"/>
    <w:rsid w:val="00C56CF8"/>
    <w:rsid w:val="00C56FC0"/>
    <w:rsid w:val="00C570A1"/>
    <w:rsid w:val="00C571E0"/>
    <w:rsid w:val="00C57207"/>
    <w:rsid w:val="00C572E2"/>
    <w:rsid w:val="00C573DA"/>
    <w:rsid w:val="00C57CD5"/>
    <w:rsid w:val="00C60605"/>
    <w:rsid w:val="00C60869"/>
    <w:rsid w:val="00C60966"/>
    <w:rsid w:val="00C6097E"/>
    <w:rsid w:val="00C618CE"/>
    <w:rsid w:val="00C6197C"/>
    <w:rsid w:val="00C61A7A"/>
    <w:rsid w:val="00C61BBC"/>
    <w:rsid w:val="00C6200D"/>
    <w:rsid w:val="00C62193"/>
    <w:rsid w:val="00C6242E"/>
    <w:rsid w:val="00C62837"/>
    <w:rsid w:val="00C63670"/>
    <w:rsid w:val="00C63FFA"/>
    <w:rsid w:val="00C64873"/>
    <w:rsid w:val="00C648C8"/>
    <w:rsid w:val="00C648CF"/>
    <w:rsid w:val="00C64E1D"/>
    <w:rsid w:val="00C655BE"/>
    <w:rsid w:val="00C70039"/>
    <w:rsid w:val="00C701F3"/>
    <w:rsid w:val="00C7034C"/>
    <w:rsid w:val="00C705CA"/>
    <w:rsid w:val="00C70FBE"/>
    <w:rsid w:val="00C711FF"/>
    <w:rsid w:val="00C71A4C"/>
    <w:rsid w:val="00C71E44"/>
    <w:rsid w:val="00C720EC"/>
    <w:rsid w:val="00C727B6"/>
    <w:rsid w:val="00C7289D"/>
    <w:rsid w:val="00C72AFE"/>
    <w:rsid w:val="00C72C92"/>
    <w:rsid w:val="00C7373D"/>
    <w:rsid w:val="00C737A0"/>
    <w:rsid w:val="00C740AB"/>
    <w:rsid w:val="00C74212"/>
    <w:rsid w:val="00C7433C"/>
    <w:rsid w:val="00C74873"/>
    <w:rsid w:val="00C74FB1"/>
    <w:rsid w:val="00C74FC5"/>
    <w:rsid w:val="00C751E6"/>
    <w:rsid w:val="00C75476"/>
    <w:rsid w:val="00C754F0"/>
    <w:rsid w:val="00C755CC"/>
    <w:rsid w:val="00C7564C"/>
    <w:rsid w:val="00C75769"/>
    <w:rsid w:val="00C75995"/>
    <w:rsid w:val="00C75C28"/>
    <w:rsid w:val="00C76536"/>
    <w:rsid w:val="00C76577"/>
    <w:rsid w:val="00C76754"/>
    <w:rsid w:val="00C76AD2"/>
    <w:rsid w:val="00C76C86"/>
    <w:rsid w:val="00C76F4B"/>
    <w:rsid w:val="00C76FA1"/>
    <w:rsid w:val="00C7707D"/>
    <w:rsid w:val="00C7711B"/>
    <w:rsid w:val="00C7736D"/>
    <w:rsid w:val="00C80DDC"/>
    <w:rsid w:val="00C81B67"/>
    <w:rsid w:val="00C81CD5"/>
    <w:rsid w:val="00C821EC"/>
    <w:rsid w:val="00C822D9"/>
    <w:rsid w:val="00C82686"/>
    <w:rsid w:val="00C82ECE"/>
    <w:rsid w:val="00C83B84"/>
    <w:rsid w:val="00C83FCB"/>
    <w:rsid w:val="00C84CDC"/>
    <w:rsid w:val="00C85206"/>
    <w:rsid w:val="00C8522E"/>
    <w:rsid w:val="00C85B2E"/>
    <w:rsid w:val="00C85CD2"/>
    <w:rsid w:val="00C85E08"/>
    <w:rsid w:val="00C86068"/>
    <w:rsid w:val="00C86236"/>
    <w:rsid w:val="00C863BC"/>
    <w:rsid w:val="00C87176"/>
    <w:rsid w:val="00C875F3"/>
    <w:rsid w:val="00C909AE"/>
    <w:rsid w:val="00C90D5D"/>
    <w:rsid w:val="00C90DF5"/>
    <w:rsid w:val="00C90DF6"/>
    <w:rsid w:val="00C91817"/>
    <w:rsid w:val="00C91892"/>
    <w:rsid w:val="00C91A69"/>
    <w:rsid w:val="00C91E08"/>
    <w:rsid w:val="00C92CA0"/>
    <w:rsid w:val="00C92CE0"/>
    <w:rsid w:val="00C932C4"/>
    <w:rsid w:val="00C9349F"/>
    <w:rsid w:val="00C93587"/>
    <w:rsid w:val="00C93933"/>
    <w:rsid w:val="00C9398F"/>
    <w:rsid w:val="00C941EB"/>
    <w:rsid w:val="00C945C6"/>
    <w:rsid w:val="00C94F7D"/>
    <w:rsid w:val="00C94FE5"/>
    <w:rsid w:val="00C9554A"/>
    <w:rsid w:val="00C9569C"/>
    <w:rsid w:val="00C957B3"/>
    <w:rsid w:val="00C95857"/>
    <w:rsid w:val="00C95BC7"/>
    <w:rsid w:val="00C95C97"/>
    <w:rsid w:val="00C95F80"/>
    <w:rsid w:val="00C96650"/>
    <w:rsid w:val="00C96821"/>
    <w:rsid w:val="00C9685E"/>
    <w:rsid w:val="00C96B7E"/>
    <w:rsid w:val="00C96F2A"/>
    <w:rsid w:val="00C973BD"/>
    <w:rsid w:val="00C97CA3"/>
    <w:rsid w:val="00CA022B"/>
    <w:rsid w:val="00CA08DE"/>
    <w:rsid w:val="00CA0925"/>
    <w:rsid w:val="00CA0A45"/>
    <w:rsid w:val="00CA0CB5"/>
    <w:rsid w:val="00CA0D4F"/>
    <w:rsid w:val="00CA1039"/>
    <w:rsid w:val="00CA13AF"/>
    <w:rsid w:val="00CA14BE"/>
    <w:rsid w:val="00CA21BF"/>
    <w:rsid w:val="00CA2353"/>
    <w:rsid w:val="00CA239D"/>
    <w:rsid w:val="00CA23FC"/>
    <w:rsid w:val="00CA248A"/>
    <w:rsid w:val="00CA2D80"/>
    <w:rsid w:val="00CA2F57"/>
    <w:rsid w:val="00CA31B5"/>
    <w:rsid w:val="00CA3530"/>
    <w:rsid w:val="00CA37FF"/>
    <w:rsid w:val="00CA38B2"/>
    <w:rsid w:val="00CA3D41"/>
    <w:rsid w:val="00CA4113"/>
    <w:rsid w:val="00CA4676"/>
    <w:rsid w:val="00CA524A"/>
    <w:rsid w:val="00CA527F"/>
    <w:rsid w:val="00CA52D8"/>
    <w:rsid w:val="00CA53EC"/>
    <w:rsid w:val="00CA5745"/>
    <w:rsid w:val="00CA58AF"/>
    <w:rsid w:val="00CA5CB9"/>
    <w:rsid w:val="00CA5EE2"/>
    <w:rsid w:val="00CA6656"/>
    <w:rsid w:val="00CA6702"/>
    <w:rsid w:val="00CA6C53"/>
    <w:rsid w:val="00CA6F72"/>
    <w:rsid w:val="00CA7AC6"/>
    <w:rsid w:val="00CA7C74"/>
    <w:rsid w:val="00CA7DCB"/>
    <w:rsid w:val="00CA7E96"/>
    <w:rsid w:val="00CA7F5B"/>
    <w:rsid w:val="00CB047A"/>
    <w:rsid w:val="00CB111F"/>
    <w:rsid w:val="00CB1521"/>
    <w:rsid w:val="00CB2352"/>
    <w:rsid w:val="00CB275C"/>
    <w:rsid w:val="00CB2A70"/>
    <w:rsid w:val="00CB3288"/>
    <w:rsid w:val="00CB3547"/>
    <w:rsid w:val="00CB36B0"/>
    <w:rsid w:val="00CB3AE4"/>
    <w:rsid w:val="00CB44C0"/>
    <w:rsid w:val="00CB498A"/>
    <w:rsid w:val="00CB505F"/>
    <w:rsid w:val="00CB571E"/>
    <w:rsid w:val="00CB6352"/>
    <w:rsid w:val="00CB63D0"/>
    <w:rsid w:val="00CB669D"/>
    <w:rsid w:val="00CB6986"/>
    <w:rsid w:val="00CB6EDD"/>
    <w:rsid w:val="00CB75AC"/>
    <w:rsid w:val="00CB7691"/>
    <w:rsid w:val="00CC07E4"/>
    <w:rsid w:val="00CC0FC4"/>
    <w:rsid w:val="00CC128C"/>
    <w:rsid w:val="00CC1346"/>
    <w:rsid w:val="00CC1950"/>
    <w:rsid w:val="00CC1A56"/>
    <w:rsid w:val="00CC2057"/>
    <w:rsid w:val="00CC22ED"/>
    <w:rsid w:val="00CC242D"/>
    <w:rsid w:val="00CC2B03"/>
    <w:rsid w:val="00CC3101"/>
    <w:rsid w:val="00CC36EE"/>
    <w:rsid w:val="00CC377B"/>
    <w:rsid w:val="00CC37B9"/>
    <w:rsid w:val="00CC3FDF"/>
    <w:rsid w:val="00CC436F"/>
    <w:rsid w:val="00CC447F"/>
    <w:rsid w:val="00CC48AB"/>
    <w:rsid w:val="00CC4CA8"/>
    <w:rsid w:val="00CC4CAC"/>
    <w:rsid w:val="00CC4D37"/>
    <w:rsid w:val="00CC510F"/>
    <w:rsid w:val="00CC5152"/>
    <w:rsid w:val="00CC5203"/>
    <w:rsid w:val="00CC52E2"/>
    <w:rsid w:val="00CC55EE"/>
    <w:rsid w:val="00CC5F07"/>
    <w:rsid w:val="00CC667E"/>
    <w:rsid w:val="00CC6DDF"/>
    <w:rsid w:val="00CC785F"/>
    <w:rsid w:val="00CC7DE2"/>
    <w:rsid w:val="00CD01A6"/>
    <w:rsid w:val="00CD0745"/>
    <w:rsid w:val="00CD0B38"/>
    <w:rsid w:val="00CD0D60"/>
    <w:rsid w:val="00CD139F"/>
    <w:rsid w:val="00CD2153"/>
    <w:rsid w:val="00CD21E0"/>
    <w:rsid w:val="00CD3335"/>
    <w:rsid w:val="00CD3354"/>
    <w:rsid w:val="00CD3524"/>
    <w:rsid w:val="00CD35FF"/>
    <w:rsid w:val="00CD3DDD"/>
    <w:rsid w:val="00CD4046"/>
    <w:rsid w:val="00CD41FA"/>
    <w:rsid w:val="00CD4321"/>
    <w:rsid w:val="00CD4C8E"/>
    <w:rsid w:val="00CD6A74"/>
    <w:rsid w:val="00CD6E10"/>
    <w:rsid w:val="00CD75E1"/>
    <w:rsid w:val="00CD76AF"/>
    <w:rsid w:val="00CD7705"/>
    <w:rsid w:val="00CD7844"/>
    <w:rsid w:val="00CD7F37"/>
    <w:rsid w:val="00CE00C3"/>
    <w:rsid w:val="00CE02A3"/>
    <w:rsid w:val="00CE055F"/>
    <w:rsid w:val="00CE0613"/>
    <w:rsid w:val="00CE0C98"/>
    <w:rsid w:val="00CE0FD5"/>
    <w:rsid w:val="00CE10A4"/>
    <w:rsid w:val="00CE1190"/>
    <w:rsid w:val="00CE11E0"/>
    <w:rsid w:val="00CE14FF"/>
    <w:rsid w:val="00CE1EB7"/>
    <w:rsid w:val="00CE2247"/>
    <w:rsid w:val="00CE2383"/>
    <w:rsid w:val="00CE2B5F"/>
    <w:rsid w:val="00CE2FFA"/>
    <w:rsid w:val="00CE30CA"/>
    <w:rsid w:val="00CE337A"/>
    <w:rsid w:val="00CE369C"/>
    <w:rsid w:val="00CE3C33"/>
    <w:rsid w:val="00CE4045"/>
    <w:rsid w:val="00CE408C"/>
    <w:rsid w:val="00CE419B"/>
    <w:rsid w:val="00CE46C8"/>
    <w:rsid w:val="00CE4765"/>
    <w:rsid w:val="00CE4947"/>
    <w:rsid w:val="00CE51B4"/>
    <w:rsid w:val="00CE52E8"/>
    <w:rsid w:val="00CE564B"/>
    <w:rsid w:val="00CE573F"/>
    <w:rsid w:val="00CE5A3B"/>
    <w:rsid w:val="00CE69C7"/>
    <w:rsid w:val="00CE6AFF"/>
    <w:rsid w:val="00CE7CA9"/>
    <w:rsid w:val="00CE7F1B"/>
    <w:rsid w:val="00CF019B"/>
    <w:rsid w:val="00CF01EB"/>
    <w:rsid w:val="00CF01FC"/>
    <w:rsid w:val="00CF06AA"/>
    <w:rsid w:val="00CF0E44"/>
    <w:rsid w:val="00CF163C"/>
    <w:rsid w:val="00CF1695"/>
    <w:rsid w:val="00CF1864"/>
    <w:rsid w:val="00CF1DEC"/>
    <w:rsid w:val="00CF315D"/>
    <w:rsid w:val="00CF3950"/>
    <w:rsid w:val="00CF3A94"/>
    <w:rsid w:val="00CF3BE3"/>
    <w:rsid w:val="00CF42C5"/>
    <w:rsid w:val="00CF43AB"/>
    <w:rsid w:val="00CF4E29"/>
    <w:rsid w:val="00CF4E52"/>
    <w:rsid w:val="00CF4F17"/>
    <w:rsid w:val="00CF4F74"/>
    <w:rsid w:val="00CF59C3"/>
    <w:rsid w:val="00CF5D00"/>
    <w:rsid w:val="00CF66EA"/>
    <w:rsid w:val="00CF7035"/>
    <w:rsid w:val="00CF70D9"/>
    <w:rsid w:val="00CF71C9"/>
    <w:rsid w:val="00CF7465"/>
    <w:rsid w:val="00CF790E"/>
    <w:rsid w:val="00CF7E43"/>
    <w:rsid w:val="00CF7FCA"/>
    <w:rsid w:val="00D00C9E"/>
    <w:rsid w:val="00D01CEF"/>
    <w:rsid w:val="00D0227E"/>
    <w:rsid w:val="00D02871"/>
    <w:rsid w:val="00D028CC"/>
    <w:rsid w:val="00D0313B"/>
    <w:rsid w:val="00D0371E"/>
    <w:rsid w:val="00D03FFE"/>
    <w:rsid w:val="00D04349"/>
    <w:rsid w:val="00D043D4"/>
    <w:rsid w:val="00D043FC"/>
    <w:rsid w:val="00D049C5"/>
    <w:rsid w:val="00D04E71"/>
    <w:rsid w:val="00D05468"/>
    <w:rsid w:val="00D057ED"/>
    <w:rsid w:val="00D05BCE"/>
    <w:rsid w:val="00D05D0F"/>
    <w:rsid w:val="00D0652F"/>
    <w:rsid w:val="00D0678E"/>
    <w:rsid w:val="00D06898"/>
    <w:rsid w:val="00D06C5D"/>
    <w:rsid w:val="00D0759F"/>
    <w:rsid w:val="00D07F25"/>
    <w:rsid w:val="00D100A1"/>
    <w:rsid w:val="00D101C7"/>
    <w:rsid w:val="00D103ED"/>
    <w:rsid w:val="00D103F9"/>
    <w:rsid w:val="00D105C2"/>
    <w:rsid w:val="00D10633"/>
    <w:rsid w:val="00D10EA8"/>
    <w:rsid w:val="00D110EA"/>
    <w:rsid w:val="00D11163"/>
    <w:rsid w:val="00D1120E"/>
    <w:rsid w:val="00D11506"/>
    <w:rsid w:val="00D1184B"/>
    <w:rsid w:val="00D119B5"/>
    <w:rsid w:val="00D11CD5"/>
    <w:rsid w:val="00D11D88"/>
    <w:rsid w:val="00D121FA"/>
    <w:rsid w:val="00D1294F"/>
    <w:rsid w:val="00D12BDF"/>
    <w:rsid w:val="00D12CC5"/>
    <w:rsid w:val="00D12F5D"/>
    <w:rsid w:val="00D12F7E"/>
    <w:rsid w:val="00D1326A"/>
    <w:rsid w:val="00D13499"/>
    <w:rsid w:val="00D13F7A"/>
    <w:rsid w:val="00D14611"/>
    <w:rsid w:val="00D1482D"/>
    <w:rsid w:val="00D14BED"/>
    <w:rsid w:val="00D14DAE"/>
    <w:rsid w:val="00D14E30"/>
    <w:rsid w:val="00D14FAD"/>
    <w:rsid w:val="00D15C0F"/>
    <w:rsid w:val="00D15D8E"/>
    <w:rsid w:val="00D16430"/>
    <w:rsid w:val="00D164C7"/>
    <w:rsid w:val="00D165C6"/>
    <w:rsid w:val="00D16AFF"/>
    <w:rsid w:val="00D16B97"/>
    <w:rsid w:val="00D16BD4"/>
    <w:rsid w:val="00D16C5E"/>
    <w:rsid w:val="00D16CDE"/>
    <w:rsid w:val="00D1725D"/>
    <w:rsid w:val="00D20545"/>
    <w:rsid w:val="00D206CE"/>
    <w:rsid w:val="00D2083A"/>
    <w:rsid w:val="00D2125E"/>
    <w:rsid w:val="00D212A3"/>
    <w:rsid w:val="00D21354"/>
    <w:rsid w:val="00D21579"/>
    <w:rsid w:val="00D21A2C"/>
    <w:rsid w:val="00D21D50"/>
    <w:rsid w:val="00D220D2"/>
    <w:rsid w:val="00D226F1"/>
    <w:rsid w:val="00D22F04"/>
    <w:rsid w:val="00D22F48"/>
    <w:rsid w:val="00D23472"/>
    <w:rsid w:val="00D23966"/>
    <w:rsid w:val="00D239B7"/>
    <w:rsid w:val="00D23BB9"/>
    <w:rsid w:val="00D23E47"/>
    <w:rsid w:val="00D2400C"/>
    <w:rsid w:val="00D247DC"/>
    <w:rsid w:val="00D24818"/>
    <w:rsid w:val="00D24842"/>
    <w:rsid w:val="00D24C57"/>
    <w:rsid w:val="00D250F4"/>
    <w:rsid w:val="00D25368"/>
    <w:rsid w:val="00D2584C"/>
    <w:rsid w:val="00D25862"/>
    <w:rsid w:val="00D25E54"/>
    <w:rsid w:val="00D261D5"/>
    <w:rsid w:val="00D26794"/>
    <w:rsid w:val="00D26961"/>
    <w:rsid w:val="00D26E46"/>
    <w:rsid w:val="00D26FFF"/>
    <w:rsid w:val="00D272E6"/>
    <w:rsid w:val="00D27384"/>
    <w:rsid w:val="00D2743B"/>
    <w:rsid w:val="00D27703"/>
    <w:rsid w:val="00D27733"/>
    <w:rsid w:val="00D27C3B"/>
    <w:rsid w:val="00D27C5A"/>
    <w:rsid w:val="00D27D8A"/>
    <w:rsid w:val="00D30060"/>
    <w:rsid w:val="00D304AC"/>
    <w:rsid w:val="00D30790"/>
    <w:rsid w:val="00D31274"/>
    <w:rsid w:val="00D315CA"/>
    <w:rsid w:val="00D31C6E"/>
    <w:rsid w:val="00D31DA8"/>
    <w:rsid w:val="00D31F42"/>
    <w:rsid w:val="00D3203A"/>
    <w:rsid w:val="00D323E0"/>
    <w:rsid w:val="00D3252C"/>
    <w:rsid w:val="00D32D21"/>
    <w:rsid w:val="00D3361A"/>
    <w:rsid w:val="00D3364A"/>
    <w:rsid w:val="00D337C3"/>
    <w:rsid w:val="00D33B55"/>
    <w:rsid w:val="00D33CD8"/>
    <w:rsid w:val="00D33FB1"/>
    <w:rsid w:val="00D348C9"/>
    <w:rsid w:val="00D35388"/>
    <w:rsid w:val="00D35A85"/>
    <w:rsid w:val="00D35BA1"/>
    <w:rsid w:val="00D36A33"/>
    <w:rsid w:val="00D36D21"/>
    <w:rsid w:val="00D36E86"/>
    <w:rsid w:val="00D3711E"/>
    <w:rsid w:val="00D37121"/>
    <w:rsid w:val="00D3733D"/>
    <w:rsid w:val="00D37691"/>
    <w:rsid w:val="00D37CC0"/>
    <w:rsid w:val="00D40089"/>
    <w:rsid w:val="00D40090"/>
    <w:rsid w:val="00D402FE"/>
    <w:rsid w:val="00D4036A"/>
    <w:rsid w:val="00D406CD"/>
    <w:rsid w:val="00D40A1F"/>
    <w:rsid w:val="00D40B61"/>
    <w:rsid w:val="00D41566"/>
    <w:rsid w:val="00D418FC"/>
    <w:rsid w:val="00D41911"/>
    <w:rsid w:val="00D419D9"/>
    <w:rsid w:val="00D41E3A"/>
    <w:rsid w:val="00D41ECD"/>
    <w:rsid w:val="00D42820"/>
    <w:rsid w:val="00D42A13"/>
    <w:rsid w:val="00D42B15"/>
    <w:rsid w:val="00D43255"/>
    <w:rsid w:val="00D43652"/>
    <w:rsid w:val="00D43721"/>
    <w:rsid w:val="00D43F41"/>
    <w:rsid w:val="00D44696"/>
    <w:rsid w:val="00D448BB"/>
    <w:rsid w:val="00D449B4"/>
    <w:rsid w:val="00D44A6A"/>
    <w:rsid w:val="00D44D8A"/>
    <w:rsid w:val="00D44F58"/>
    <w:rsid w:val="00D450FD"/>
    <w:rsid w:val="00D45329"/>
    <w:rsid w:val="00D45540"/>
    <w:rsid w:val="00D456DB"/>
    <w:rsid w:val="00D458A3"/>
    <w:rsid w:val="00D4673C"/>
    <w:rsid w:val="00D46741"/>
    <w:rsid w:val="00D467BE"/>
    <w:rsid w:val="00D46B6E"/>
    <w:rsid w:val="00D470B6"/>
    <w:rsid w:val="00D4710C"/>
    <w:rsid w:val="00D477E1"/>
    <w:rsid w:val="00D47826"/>
    <w:rsid w:val="00D47908"/>
    <w:rsid w:val="00D47AE8"/>
    <w:rsid w:val="00D502B0"/>
    <w:rsid w:val="00D503D6"/>
    <w:rsid w:val="00D50E71"/>
    <w:rsid w:val="00D5112C"/>
    <w:rsid w:val="00D51772"/>
    <w:rsid w:val="00D5177E"/>
    <w:rsid w:val="00D51DAD"/>
    <w:rsid w:val="00D520A5"/>
    <w:rsid w:val="00D526BD"/>
    <w:rsid w:val="00D5270B"/>
    <w:rsid w:val="00D52A23"/>
    <w:rsid w:val="00D53364"/>
    <w:rsid w:val="00D5360E"/>
    <w:rsid w:val="00D53D0C"/>
    <w:rsid w:val="00D53E6C"/>
    <w:rsid w:val="00D54111"/>
    <w:rsid w:val="00D545BC"/>
    <w:rsid w:val="00D5498B"/>
    <w:rsid w:val="00D54BBB"/>
    <w:rsid w:val="00D54F21"/>
    <w:rsid w:val="00D54F61"/>
    <w:rsid w:val="00D552C5"/>
    <w:rsid w:val="00D55679"/>
    <w:rsid w:val="00D55B5B"/>
    <w:rsid w:val="00D565A6"/>
    <w:rsid w:val="00D566FC"/>
    <w:rsid w:val="00D569D5"/>
    <w:rsid w:val="00D56B2C"/>
    <w:rsid w:val="00D57053"/>
    <w:rsid w:val="00D57112"/>
    <w:rsid w:val="00D57370"/>
    <w:rsid w:val="00D57FAB"/>
    <w:rsid w:val="00D60058"/>
    <w:rsid w:val="00D60107"/>
    <w:rsid w:val="00D60322"/>
    <w:rsid w:val="00D60CE8"/>
    <w:rsid w:val="00D6147B"/>
    <w:rsid w:val="00D61514"/>
    <w:rsid w:val="00D62168"/>
    <w:rsid w:val="00D62384"/>
    <w:rsid w:val="00D627AC"/>
    <w:rsid w:val="00D628F2"/>
    <w:rsid w:val="00D6345A"/>
    <w:rsid w:val="00D6348A"/>
    <w:rsid w:val="00D656B2"/>
    <w:rsid w:val="00D657F1"/>
    <w:rsid w:val="00D65917"/>
    <w:rsid w:val="00D65F88"/>
    <w:rsid w:val="00D66501"/>
    <w:rsid w:val="00D66C02"/>
    <w:rsid w:val="00D66CBB"/>
    <w:rsid w:val="00D66D8E"/>
    <w:rsid w:val="00D66D90"/>
    <w:rsid w:val="00D67347"/>
    <w:rsid w:val="00D6746A"/>
    <w:rsid w:val="00D67754"/>
    <w:rsid w:val="00D67945"/>
    <w:rsid w:val="00D67BB5"/>
    <w:rsid w:val="00D67EE9"/>
    <w:rsid w:val="00D7019D"/>
    <w:rsid w:val="00D705BD"/>
    <w:rsid w:val="00D70694"/>
    <w:rsid w:val="00D70905"/>
    <w:rsid w:val="00D71138"/>
    <w:rsid w:val="00D71180"/>
    <w:rsid w:val="00D723C2"/>
    <w:rsid w:val="00D7274A"/>
    <w:rsid w:val="00D727B7"/>
    <w:rsid w:val="00D72A2B"/>
    <w:rsid w:val="00D736D5"/>
    <w:rsid w:val="00D744F4"/>
    <w:rsid w:val="00D74AA8"/>
    <w:rsid w:val="00D74B6A"/>
    <w:rsid w:val="00D7519B"/>
    <w:rsid w:val="00D753E2"/>
    <w:rsid w:val="00D75884"/>
    <w:rsid w:val="00D76170"/>
    <w:rsid w:val="00D76C14"/>
    <w:rsid w:val="00D76C5D"/>
    <w:rsid w:val="00D77148"/>
    <w:rsid w:val="00D7718F"/>
    <w:rsid w:val="00D77835"/>
    <w:rsid w:val="00D77872"/>
    <w:rsid w:val="00D80254"/>
    <w:rsid w:val="00D80405"/>
    <w:rsid w:val="00D80CED"/>
    <w:rsid w:val="00D80ED6"/>
    <w:rsid w:val="00D81A37"/>
    <w:rsid w:val="00D81C1C"/>
    <w:rsid w:val="00D81F7B"/>
    <w:rsid w:val="00D81F90"/>
    <w:rsid w:val="00D821D7"/>
    <w:rsid w:val="00D82203"/>
    <w:rsid w:val="00D82491"/>
    <w:rsid w:val="00D8258B"/>
    <w:rsid w:val="00D82C2A"/>
    <w:rsid w:val="00D82D78"/>
    <w:rsid w:val="00D82FEA"/>
    <w:rsid w:val="00D8360A"/>
    <w:rsid w:val="00D83BD2"/>
    <w:rsid w:val="00D83C46"/>
    <w:rsid w:val="00D8423D"/>
    <w:rsid w:val="00D84791"/>
    <w:rsid w:val="00D85334"/>
    <w:rsid w:val="00D857B3"/>
    <w:rsid w:val="00D85B44"/>
    <w:rsid w:val="00D85BCA"/>
    <w:rsid w:val="00D85C04"/>
    <w:rsid w:val="00D86181"/>
    <w:rsid w:val="00D866B7"/>
    <w:rsid w:val="00D869D3"/>
    <w:rsid w:val="00D86E68"/>
    <w:rsid w:val="00D874A4"/>
    <w:rsid w:val="00D876FD"/>
    <w:rsid w:val="00D878D0"/>
    <w:rsid w:val="00D87EA0"/>
    <w:rsid w:val="00D904A6"/>
    <w:rsid w:val="00D90F74"/>
    <w:rsid w:val="00D912D2"/>
    <w:rsid w:val="00D912E6"/>
    <w:rsid w:val="00D91414"/>
    <w:rsid w:val="00D9167C"/>
    <w:rsid w:val="00D916EE"/>
    <w:rsid w:val="00D91C83"/>
    <w:rsid w:val="00D91DAB"/>
    <w:rsid w:val="00D91F6D"/>
    <w:rsid w:val="00D922D3"/>
    <w:rsid w:val="00D92AE5"/>
    <w:rsid w:val="00D92D18"/>
    <w:rsid w:val="00D92DC1"/>
    <w:rsid w:val="00D9322C"/>
    <w:rsid w:val="00D93318"/>
    <w:rsid w:val="00D9356F"/>
    <w:rsid w:val="00D9364E"/>
    <w:rsid w:val="00D938B1"/>
    <w:rsid w:val="00D938DC"/>
    <w:rsid w:val="00D93F0D"/>
    <w:rsid w:val="00D94B3D"/>
    <w:rsid w:val="00D9512F"/>
    <w:rsid w:val="00D95375"/>
    <w:rsid w:val="00D957BB"/>
    <w:rsid w:val="00D95E2C"/>
    <w:rsid w:val="00D96164"/>
    <w:rsid w:val="00D968C9"/>
    <w:rsid w:val="00D96B4F"/>
    <w:rsid w:val="00D96B60"/>
    <w:rsid w:val="00D9709E"/>
    <w:rsid w:val="00D97703"/>
    <w:rsid w:val="00D97A59"/>
    <w:rsid w:val="00DA00AB"/>
    <w:rsid w:val="00DA0430"/>
    <w:rsid w:val="00DA0B43"/>
    <w:rsid w:val="00DA1B10"/>
    <w:rsid w:val="00DA1E6B"/>
    <w:rsid w:val="00DA1E6E"/>
    <w:rsid w:val="00DA2C3D"/>
    <w:rsid w:val="00DA2E80"/>
    <w:rsid w:val="00DA31A8"/>
    <w:rsid w:val="00DA3487"/>
    <w:rsid w:val="00DA38D7"/>
    <w:rsid w:val="00DA4047"/>
    <w:rsid w:val="00DA40D4"/>
    <w:rsid w:val="00DA4271"/>
    <w:rsid w:val="00DA59B7"/>
    <w:rsid w:val="00DA5AAC"/>
    <w:rsid w:val="00DA5E88"/>
    <w:rsid w:val="00DA673C"/>
    <w:rsid w:val="00DA6AB3"/>
    <w:rsid w:val="00DA767A"/>
    <w:rsid w:val="00DA78D8"/>
    <w:rsid w:val="00DA7AF9"/>
    <w:rsid w:val="00DA7E36"/>
    <w:rsid w:val="00DB000D"/>
    <w:rsid w:val="00DB0418"/>
    <w:rsid w:val="00DB0D7A"/>
    <w:rsid w:val="00DB11CF"/>
    <w:rsid w:val="00DB1973"/>
    <w:rsid w:val="00DB1BF8"/>
    <w:rsid w:val="00DB1BFD"/>
    <w:rsid w:val="00DB1DFD"/>
    <w:rsid w:val="00DB2139"/>
    <w:rsid w:val="00DB2179"/>
    <w:rsid w:val="00DB290F"/>
    <w:rsid w:val="00DB2D91"/>
    <w:rsid w:val="00DB30DB"/>
    <w:rsid w:val="00DB315C"/>
    <w:rsid w:val="00DB41DE"/>
    <w:rsid w:val="00DB4777"/>
    <w:rsid w:val="00DB48AF"/>
    <w:rsid w:val="00DB4BC0"/>
    <w:rsid w:val="00DB5012"/>
    <w:rsid w:val="00DB550E"/>
    <w:rsid w:val="00DB5628"/>
    <w:rsid w:val="00DB58ED"/>
    <w:rsid w:val="00DB5988"/>
    <w:rsid w:val="00DB5B0D"/>
    <w:rsid w:val="00DB63F1"/>
    <w:rsid w:val="00DB640C"/>
    <w:rsid w:val="00DB64F0"/>
    <w:rsid w:val="00DB6A6B"/>
    <w:rsid w:val="00DB6BD7"/>
    <w:rsid w:val="00DB6CA8"/>
    <w:rsid w:val="00DB7108"/>
    <w:rsid w:val="00DB7165"/>
    <w:rsid w:val="00DB721E"/>
    <w:rsid w:val="00DB7488"/>
    <w:rsid w:val="00DB7654"/>
    <w:rsid w:val="00DB787E"/>
    <w:rsid w:val="00DB7C07"/>
    <w:rsid w:val="00DC026A"/>
    <w:rsid w:val="00DC0E39"/>
    <w:rsid w:val="00DC1154"/>
    <w:rsid w:val="00DC116D"/>
    <w:rsid w:val="00DC14F8"/>
    <w:rsid w:val="00DC164A"/>
    <w:rsid w:val="00DC19F7"/>
    <w:rsid w:val="00DC1A5E"/>
    <w:rsid w:val="00DC1EC0"/>
    <w:rsid w:val="00DC1ED2"/>
    <w:rsid w:val="00DC2289"/>
    <w:rsid w:val="00DC236D"/>
    <w:rsid w:val="00DC2B72"/>
    <w:rsid w:val="00DC30F1"/>
    <w:rsid w:val="00DC32D4"/>
    <w:rsid w:val="00DC38D9"/>
    <w:rsid w:val="00DC38F1"/>
    <w:rsid w:val="00DC39B8"/>
    <w:rsid w:val="00DC427F"/>
    <w:rsid w:val="00DC491A"/>
    <w:rsid w:val="00DC5393"/>
    <w:rsid w:val="00DC5F6B"/>
    <w:rsid w:val="00DC62FD"/>
    <w:rsid w:val="00DC671C"/>
    <w:rsid w:val="00DC6B89"/>
    <w:rsid w:val="00DC7361"/>
    <w:rsid w:val="00DC7C7C"/>
    <w:rsid w:val="00DC7DAC"/>
    <w:rsid w:val="00DD01E8"/>
    <w:rsid w:val="00DD0398"/>
    <w:rsid w:val="00DD03AF"/>
    <w:rsid w:val="00DD0486"/>
    <w:rsid w:val="00DD090A"/>
    <w:rsid w:val="00DD114B"/>
    <w:rsid w:val="00DD15B8"/>
    <w:rsid w:val="00DD1968"/>
    <w:rsid w:val="00DD1A5D"/>
    <w:rsid w:val="00DD1D0A"/>
    <w:rsid w:val="00DD1DA2"/>
    <w:rsid w:val="00DD2186"/>
    <w:rsid w:val="00DD26D3"/>
    <w:rsid w:val="00DD27D4"/>
    <w:rsid w:val="00DD2FC2"/>
    <w:rsid w:val="00DD32AB"/>
    <w:rsid w:val="00DD3A93"/>
    <w:rsid w:val="00DD4999"/>
    <w:rsid w:val="00DD5163"/>
    <w:rsid w:val="00DD51E2"/>
    <w:rsid w:val="00DD5272"/>
    <w:rsid w:val="00DD56CD"/>
    <w:rsid w:val="00DD572E"/>
    <w:rsid w:val="00DD5D12"/>
    <w:rsid w:val="00DD5FB5"/>
    <w:rsid w:val="00DD6446"/>
    <w:rsid w:val="00DD6C76"/>
    <w:rsid w:val="00DD7223"/>
    <w:rsid w:val="00DD727A"/>
    <w:rsid w:val="00DE0544"/>
    <w:rsid w:val="00DE059B"/>
    <w:rsid w:val="00DE0977"/>
    <w:rsid w:val="00DE0BB5"/>
    <w:rsid w:val="00DE0C97"/>
    <w:rsid w:val="00DE1B73"/>
    <w:rsid w:val="00DE29EF"/>
    <w:rsid w:val="00DE2B4A"/>
    <w:rsid w:val="00DE2DCF"/>
    <w:rsid w:val="00DE301A"/>
    <w:rsid w:val="00DE319F"/>
    <w:rsid w:val="00DE3540"/>
    <w:rsid w:val="00DE35FD"/>
    <w:rsid w:val="00DE368D"/>
    <w:rsid w:val="00DE3C37"/>
    <w:rsid w:val="00DE4173"/>
    <w:rsid w:val="00DE433E"/>
    <w:rsid w:val="00DE4B36"/>
    <w:rsid w:val="00DE4B93"/>
    <w:rsid w:val="00DE4F6C"/>
    <w:rsid w:val="00DE5168"/>
    <w:rsid w:val="00DE51FD"/>
    <w:rsid w:val="00DE533C"/>
    <w:rsid w:val="00DE5EC4"/>
    <w:rsid w:val="00DE67DA"/>
    <w:rsid w:val="00DE69D3"/>
    <w:rsid w:val="00DE6BBC"/>
    <w:rsid w:val="00DE6F79"/>
    <w:rsid w:val="00DE727C"/>
    <w:rsid w:val="00DF05DD"/>
    <w:rsid w:val="00DF093D"/>
    <w:rsid w:val="00DF0979"/>
    <w:rsid w:val="00DF0D43"/>
    <w:rsid w:val="00DF11C4"/>
    <w:rsid w:val="00DF121A"/>
    <w:rsid w:val="00DF1851"/>
    <w:rsid w:val="00DF19D1"/>
    <w:rsid w:val="00DF1DC4"/>
    <w:rsid w:val="00DF1EF8"/>
    <w:rsid w:val="00DF2003"/>
    <w:rsid w:val="00DF2089"/>
    <w:rsid w:val="00DF2157"/>
    <w:rsid w:val="00DF220B"/>
    <w:rsid w:val="00DF2B63"/>
    <w:rsid w:val="00DF2F3B"/>
    <w:rsid w:val="00DF3137"/>
    <w:rsid w:val="00DF3277"/>
    <w:rsid w:val="00DF3562"/>
    <w:rsid w:val="00DF3627"/>
    <w:rsid w:val="00DF368F"/>
    <w:rsid w:val="00DF392C"/>
    <w:rsid w:val="00DF3E45"/>
    <w:rsid w:val="00DF3F9C"/>
    <w:rsid w:val="00DF465A"/>
    <w:rsid w:val="00DF4685"/>
    <w:rsid w:val="00DF48A1"/>
    <w:rsid w:val="00DF4FDF"/>
    <w:rsid w:val="00DF562B"/>
    <w:rsid w:val="00DF566F"/>
    <w:rsid w:val="00DF599E"/>
    <w:rsid w:val="00DF5A9C"/>
    <w:rsid w:val="00DF5B3F"/>
    <w:rsid w:val="00DF5D23"/>
    <w:rsid w:val="00DF5D31"/>
    <w:rsid w:val="00DF5E84"/>
    <w:rsid w:val="00DF6045"/>
    <w:rsid w:val="00DF61D0"/>
    <w:rsid w:val="00DF67EE"/>
    <w:rsid w:val="00DF6DA6"/>
    <w:rsid w:val="00DF6FE9"/>
    <w:rsid w:val="00DF74BE"/>
    <w:rsid w:val="00DF7526"/>
    <w:rsid w:val="00DF758B"/>
    <w:rsid w:val="00DF7B54"/>
    <w:rsid w:val="00DF7EE8"/>
    <w:rsid w:val="00E00401"/>
    <w:rsid w:val="00E00AFE"/>
    <w:rsid w:val="00E00C2B"/>
    <w:rsid w:val="00E00D2C"/>
    <w:rsid w:val="00E00E20"/>
    <w:rsid w:val="00E0126D"/>
    <w:rsid w:val="00E01290"/>
    <w:rsid w:val="00E015BA"/>
    <w:rsid w:val="00E01605"/>
    <w:rsid w:val="00E0164F"/>
    <w:rsid w:val="00E01844"/>
    <w:rsid w:val="00E01C3F"/>
    <w:rsid w:val="00E01EF6"/>
    <w:rsid w:val="00E02081"/>
    <w:rsid w:val="00E02217"/>
    <w:rsid w:val="00E026B8"/>
    <w:rsid w:val="00E038CD"/>
    <w:rsid w:val="00E03976"/>
    <w:rsid w:val="00E0424D"/>
    <w:rsid w:val="00E048E1"/>
    <w:rsid w:val="00E04D95"/>
    <w:rsid w:val="00E05BAA"/>
    <w:rsid w:val="00E05D6D"/>
    <w:rsid w:val="00E06024"/>
    <w:rsid w:val="00E06148"/>
    <w:rsid w:val="00E06262"/>
    <w:rsid w:val="00E0632A"/>
    <w:rsid w:val="00E0642C"/>
    <w:rsid w:val="00E06D08"/>
    <w:rsid w:val="00E07196"/>
    <w:rsid w:val="00E076CD"/>
    <w:rsid w:val="00E07A0C"/>
    <w:rsid w:val="00E07B2A"/>
    <w:rsid w:val="00E10457"/>
    <w:rsid w:val="00E10493"/>
    <w:rsid w:val="00E104B2"/>
    <w:rsid w:val="00E10718"/>
    <w:rsid w:val="00E10CC2"/>
    <w:rsid w:val="00E10DE8"/>
    <w:rsid w:val="00E11971"/>
    <w:rsid w:val="00E1197A"/>
    <w:rsid w:val="00E11981"/>
    <w:rsid w:val="00E11BE9"/>
    <w:rsid w:val="00E11E6C"/>
    <w:rsid w:val="00E11F49"/>
    <w:rsid w:val="00E12654"/>
    <w:rsid w:val="00E1278A"/>
    <w:rsid w:val="00E12CFE"/>
    <w:rsid w:val="00E12D1C"/>
    <w:rsid w:val="00E13ABC"/>
    <w:rsid w:val="00E13FB3"/>
    <w:rsid w:val="00E1407B"/>
    <w:rsid w:val="00E1545F"/>
    <w:rsid w:val="00E1549F"/>
    <w:rsid w:val="00E156CB"/>
    <w:rsid w:val="00E15841"/>
    <w:rsid w:val="00E16477"/>
    <w:rsid w:val="00E16F09"/>
    <w:rsid w:val="00E17061"/>
    <w:rsid w:val="00E17142"/>
    <w:rsid w:val="00E2053C"/>
    <w:rsid w:val="00E209FB"/>
    <w:rsid w:val="00E20ECB"/>
    <w:rsid w:val="00E20F53"/>
    <w:rsid w:val="00E21275"/>
    <w:rsid w:val="00E2129F"/>
    <w:rsid w:val="00E213D1"/>
    <w:rsid w:val="00E2160E"/>
    <w:rsid w:val="00E216BF"/>
    <w:rsid w:val="00E2184A"/>
    <w:rsid w:val="00E219DD"/>
    <w:rsid w:val="00E21AA8"/>
    <w:rsid w:val="00E22011"/>
    <w:rsid w:val="00E22051"/>
    <w:rsid w:val="00E220D5"/>
    <w:rsid w:val="00E2222A"/>
    <w:rsid w:val="00E222D4"/>
    <w:rsid w:val="00E229A4"/>
    <w:rsid w:val="00E22B3F"/>
    <w:rsid w:val="00E22CB3"/>
    <w:rsid w:val="00E22CC6"/>
    <w:rsid w:val="00E22DEF"/>
    <w:rsid w:val="00E236A9"/>
    <w:rsid w:val="00E24231"/>
    <w:rsid w:val="00E245A2"/>
    <w:rsid w:val="00E245BB"/>
    <w:rsid w:val="00E246D8"/>
    <w:rsid w:val="00E25558"/>
    <w:rsid w:val="00E255BE"/>
    <w:rsid w:val="00E259AF"/>
    <w:rsid w:val="00E25A0A"/>
    <w:rsid w:val="00E263C6"/>
    <w:rsid w:val="00E26AA4"/>
    <w:rsid w:val="00E27A28"/>
    <w:rsid w:val="00E27E20"/>
    <w:rsid w:val="00E30548"/>
    <w:rsid w:val="00E30951"/>
    <w:rsid w:val="00E30990"/>
    <w:rsid w:val="00E30F23"/>
    <w:rsid w:val="00E311A0"/>
    <w:rsid w:val="00E31918"/>
    <w:rsid w:val="00E323DD"/>
    <w:rsid w:val="00E32CB1"/>
    <w:rsid w:val="00E3345B"/>
    <w:rsid w:val="00E3389C"/>
    <w:rsid w:val="00E33A00"/>
    <w:rsid w:val="00E33B4D"/>
    <w:rsid w:val="00E33F85"/>
    <w:rsid w:val="00E34178"/>
    <w:rsid w:val="00E345EB"/>
    <w:rsid w:val="00E34654"/>
    <w:rsid w:val="00E355B1"/>
    <w:rsid w:val="00E3687F"/>
    <w:rsid w:val="00E3699B"/>
    <w:rsid w:val="00E36C6D"/>
    <w:rsid w:val="00E37327"/>
    <w:rsid w:val="00E3770B"/>
    <w:rsid w:val="00E37E1E"/>
    <w:rsid w:val="00E4004D"/>
    <w:rsid w:val="00E401CE"/>
    <w:rsid w:val="00E4041D"/>
    <w:rsid w:val="00E40D13"/>
    <w:rsid w:val="00E40D1F"/>
    <w:rsid w:val="00E41101"/>
    <w:rsid w:val="00E41A70"/>
    <w:rsid w:val="00E41CE4"/>
    <w:rsid w:val="00E41D69"/>
    <w:rsid w:val="00E42389"/>
    <w:rsid w:val="00E424EF"/>
    <w:rsid w:val="00E42532"/>
    <w:rsid w:val="00E426B9"/>
    <w:rsid w:val="00E42B30"/>
    <w:rsid w:val="00E42FA1"/>
    <w:rsid w:val="00E430B0"/>
    <w:rsid w:val="00E43145"/>
    <w:rsid w:val="00E433D1"/>
    <w:rsid w:val="00E439AD"/>
    <w:rsid w:val="00E43AC8"/>
    <w:rsid w:val="00E43B1E"/>
    <w:rsid w:val="00E43BDD"/>
    <w:rsid w:val="00E43C64"/>
    <w:rsid w:val="00E44304"/>
    <w:rsid w:val="00E448CA"/>
    <w:rsid w:val="00E44998"/>
    <w:rsid w:val="00E44FC1"/>
    <w:rsid w:val="00E4513D"/>
    <w:rsid w:val="00E452B9"/>
    <w:rsid w:val="00E46F56"/>
    <w:rsid w:val="00E47225"/>
    <w:rsid w:val="00E47295"/>
    <w:rsid w:val="00E4733C"/>
    <w:rsid w:val="00E474E7"/>
    <w:rsid w:val="00E47649"/>
    <w:rsid w:val="00E47B41"/>
    <w:rsid w:val="00E502C2"/>
    <w:rsid w:val="00E506DE"/>
    <w:rsid w:val="00E5075D"/>
    <w:rsid w:val="00E5083C"/>
    <w:rsid w:val="00E5101F"/>
    <w:rsid w:val="00E51475"/>
    <w:rsid w:val="00E5152B"/>
    <w:rsid w:val="00E51720"/>
    <w:rsid w:val="00E51815"/>
    <w:rsid w:val="00E51861"/>
    <w:rsid w:val="00E5194A"/>
    <w:rsid w:val="00E519E4"/>
    <w:rsid w:val="00E51A28"/>
    <w:rsid w:val="00E51BA4"/>
    <w:rsid w:val="00E52177"/>
    <w:rsid w:val="00E5269D"/>
    <w:rsid w:val="00E5287B"/>
    <w:rsid w:val="00E529E3"/>
    <w:rsid w:val="00E52B2A"/>
    <w:rsid w:val="00E53122"/>
    <w:rsid w:val="00E53189"/>
    <w:rsid w:val="00E533E5"/>
    <w:rsid w:val="00E53586"/>
    <w:rsid w:val="00E5383C"/>
    <w:rsid w:val="00E53C48"/>
    <w:rsid w:val="00E53C49"/>
    <w:rsid w:val="00E53DF9"/>
    <w:rsid w:val="00E54BB6"/>
    <w:rsid w:val="00E55050"/>
    <w:rsid w:val="00E55204"/>
    <w:rsid w:val="00E556C0"/>
    <w:rsid w:val="00E55B4A"/>
    <w:rsid w:val="00E562CD"/>
    <w:rsid w:val="00E5673D"/>
    <w:rsid w:val="00E5679F"/>
    <w:rsid w:val="00E56A42"/>
    <w:rsid w:val="00E56F26"/>
    <w:rsid w:val="00E5737F"/>
    <w:rsid w:val="00E57692"/>
    <w:rsid w:val="00E57896"/>
    <w:rsid w:val="00E57BDC"/>
    <w:rsid w:val="00E611B6"/>
    <w:rsid w:val="00E615C9"/>
    <w:rsid w:val="00E61851"/>
    <w:rsid w:val="00E61A59"/>
    <w:rsid w:val="00E61CA1"/>
    <w:rsid w:val="00E61CF2"/>
    <w:rsid w:val="00E61D1D"/>
    <w:rsid w:val="00E61E5D"/>
    <w:rsid w:val="00E61FF6"/>
    <w:rsid w:val="00E62225"/>
    <w:rsid w:val="00E62242"/>
    <w:rsid w:val="00E6238E"/>
    <w:rsid w:val="00E6250E"/>
    <w:rsid w:val="00E62574"/>
    <w:rsid w:val="00E62B41"/>
    <w:rsid w:val="00E631B4"/>
    <w:rsid w:val="00E632EF"/>
    <w:rsid w:val="00E63521"/>
    <w:rsid w:val="00E6365D"/>
    <w:rsid w:val="00E63733"/>
    <w:rsid w:val="00E648FD"/>
    <w:rsid w:val="00E653DA"/>
    <w:rsid w:val="00E658CF"/>
    <w:rsid w:val="00E65E6D"/>
    <w:rsid w:val="00E66A28"/>
    <w:rsid w:val="00E66A99"/>
    <w:rsid w:val="00E66D79"/>
    <w:rsid w:val="00E66E20"/>
    <w:rsid w:val="00E671D5"/>
    <w:rsid w:val="00E673E9"/>
    <w:rsid w:val="00E6752A"/>
    <w:rsid w:val="00E67A79"/>
    <w:rsid w:val="00E701E1"/>
    <w:rsid w:val="00E70793"/>
    <w:rsid w:val="00E70EF3"/>
    <w:rsid w:val="00E7120D"/>
    <w:rsid w:val="00E71A13"/>
    <w:rsid w:val="00E71B21"/>
    <w:rsid w:val="00E72082"/>
    <w:rsid w:val="00E72202"/>
    <w:rsid w:val="00E7259A"/>
    <w:rsid w:val="00E72CBA"/>
    <w:rsid w:val="00E736DD"/>
    <w:rsid w:val="00E73A2F"/>
    <w:rsid w:val="00E73E30"/>
    <w:rsid w:val="00E73E65"/>
    <w:rsid w:val="00E740CA"/>
    <w:rsid w:val="00E741CF"/>
    <w:rsid w:val="00E742BE"/>
    <w:rsid w:val="00E74386"/>
    <w:rsid w:val="00E745A4"/>
    <w:rsid w:val="00E745DE"/>
    <w:rsid w:val="00E745E0"/>
    <w:rsid w:val="00E74AE9"/>
    <w:rsid w:val="00E74FC1"/>
    <w:rsid w:val="00E752CA"/>
    <w:rsid w:val="00E753F4"/>
    <w:rsid w:val="00E75461"/>
    <w:rsid w:val="00E7583F"/>
    <w:rsid w:val="00E75934"/>
    <w:rsid w:val="00E75BD3"/>
    <w:rsid w:val="00E75BF8"/>
    <w:rsid w:val="00E76DB2"/>
    <w:rsid w:val="00E76F83"/>
    <w:rsid w:val="00E76FA2"/>
    <w:rsid w:val="00E7736A"/>
    <w:rsid w:val="00E77480"/>
    <w:rsid w:val="00E7752C"/>
    <w:rsid w:val="00E777D9"/>
    <w:rsid w:val="00E777FC"/>
    <w:rsid w:val="00E7797C"/>
    <w:rsid w:val="00E779FA"/>
    <w:rsid w:val="00E77D25"/>
    <w:rsid w:val="00E801C5"/>
    <w:rsid w:val="00E8080F"/>
    <w:rsid w:val="00E808C2"/>
    <w:rsid w:val="00E80C5F"/>
    <w:rsid w:val="00E810E7"/>
    <w:rsid w:val="00E8132F"/>
    <w:rsid w:val="00E8138E"/>
    <w:rsid w:val="00E813F4"/>
    <w:rsid w:val="00E814C9"/>
    <w:rsid w:val="00E81929"/>
    <w:rsid w:val="00E81DC9"/>
    <w:rsid w:val="00E82071"/>
    <w:rsid w:val="00E82366"/>
    <w:rsid w:val="00E826A6"/>
    <w:rsid w:val="00E82B90"/>
    <w:rsid w:val="00E82D6D"/>
    <w:rsid w:val="00E82E0D"/>
    <w:rsid w:val="00E83610"/>
    <w:rsid w:val="00E83896"/>
    <w:rsid w:val="00E83B85"/>
    <w:rsid w:val="00E84870"/>
    <w:rsid w:val="00E84995"/>
    <w:rsid w:val="00E85123"/>
    <w:rsid w:val="00E852BB"/>
    <w:rsid w:val="00E855E2"/>
    <w:rsid w:val="00E85A32"/>
    <w:rsid w:val="00E85D8A"/>
    <w:rsid w:val="00E85E32"/>
    <w:rsid w:val="00E85F30"/>
    <w:rsid w:val="00E85FF5"/>
    <w:rsid w:val="00E86372"/>
    <w:rsid w:val="00E872FE"/>
    <w:rsid w:val="00E87600"/>
    <w:rsid w:val="00E87B3E"/>
    <w:rsid w:val="00E87D93"/>
    <w:rsid w:val="00E87F4F"/>
    <w:rsid w:val="00E902F1"/>
    <w:rsid w:val="00E90484"/>
    <w:rsid w:val="00E91259"/>
    <w:rsid w:val="00E91329"/>
    <w:rsid w:val="00E91526"/>
    <w:rsid w:val="00E91CAB"/>
    <w:rsid w:val="00E91DB5"/>
    <w:rsid w:val="00E9220E"/>
    <w:rsid w:val="00E9243E"/>
    <w:rsid w:val="00E92603"/>
    <w:rsid w:val="00E929A9"/>
    <w:rsid w:val="00E93210"/>
    <w:rsid w:val="00E9365D"/>
    <w:rsid w:val="00E93DCD"/>
    <w:rsid w:val="00E941C1"/>
    <w:rsid w:val="00E94453"/>
    <w:rsid w:val="00E94590"/>
    <w:rsid w:val="00E948D6"/>
    <w:rsid w:val="00E94A30"/>
    <w:rsid w:val="00E95956"/>
    <w:rsid w:val="00E95B8D"/>
    <w:rsid w:val="00E9637A"/>
    <w:rsid w:val="00E96441"/>
    <w:rsid w:val="00E965DC"/>
    <w:rsid w:val="00E968AA"/>
    <w:rsid w:val="00E968AF"/>
    <w:rsid w:val="00E969DE"/>
    <w:rsid w:val="00E970E9"/>
    <w:rsid w:val="00E97355"/>
    <w:rsid w:val="00E97421"/>
    <w:rsid w:val="00E977D1"/>
    <w:rsid w:val="00E97D42"/>
    <w:rsid w:val="00E97E5D"/>
    <w:rsid w:val="00EA05BB"/>
    <w:rsid w:val="00EA0D14"/>
    <w:rsid w:val="00EA102E"/>
    <w:rsid w:val="00EA1158"/>
    <w:rsid w:val="00EA138C"/>
    <w:rsid w:val="00EA1791"/>
    <w:rsid w:val="00EA1EED"/>
    <w:rsid w:val="00EA20FD"/>
    <w:rsid w:val="00EA21B0"/>
    <w:rsid w:val="00EA2736"/>
    <w:rsid w:val="00EA2EFC"/>
    <w:rsid w:val="00EA2F2B"/>
    <w:rsid w:val="00EA30FA"/>
    <w:rsid w:val="00EA336F"/>
    <w:rsid w:val="00EA3710"/>
    <w:rsid w:val="00EA446B"/>
    <w:rsid w:val="00EA44C6"/>
    <w:rsid w:val="00EA44EC"/>
    <w:rsid w:val="00EA46D6"/>
    <w:rsid w:val="00EA50AF"/>
    <w:rsid w:val="00EA5214"/>
    <w:rsid w:val="00EA5222"/>
    <w:rsid w:val="00EA5447"/>
    <w:rsid w:val="00EA571B"/>
    <w:rsid w:val="00EA6424"/>
    <w:rsid w:val="00EA670D"/>
    <w:rsid w:val="00EA6D68"/>
    <w:rsid w:val="00EA7078"/>
    <w:rsid w:val="00EA7589"/>
    <w:rsid w:val="00EA7C2C"/>
    <w:rsid w:val="00EB0B0F"/>
    <w:rsid w:val="00EB14F0"/>
    <w:rsid w:val="00EB1794"/>
    <w:rsid w:val="00EB1D1C"/>
    <w:rsid w:val="00EB2359"/>
    <w:rsid w:val="00EB2706"/>
    <w:rsid w:val="00EB2909"/>
    <w:rsid w:val="00EB290E"/>
    <w:rsid w:val="00EB3185"/>
    <w:rsid w:val="00EB3434"/>
    <w:rsid w:val="00EB3A35"/>
    <w:rsid w:val="00EB3C8D"/>
    <w:rsid w:val="00EB3C91"/>
    <w:rsid w:val="00EB3CEF"/>
    <w:rsid w:val="00EB4566"/>
    <w:rsid w:val="00EB4CBA"/>
    <w:rsid w:val="00EB4D85"/>
    <w:rsid w:val="00EB529C"/>
    <w:rsid w:val="00EB6262"/>
    <w:rsid w:val="00EB6446"/>
    <w:rsid w:val="00EB6554"/>
    <w:rsid w:val="00EB663F"/>
    <w:rsid w:val="00EB68BE"/>
    <w:rsid w:val="00EB6A91"/>
    <w:rsid w:val="00EB6F2F"/>
    <w:rsid w:val="00EB7748"/>
    <w:rsid w:val="00EB7BA1"/>
    <w:rsid w:val="00EB7DBA"/>
    <w:rsid w:val="00EB7E64"/>
    <w:rsid w:val="00EC0073"/>
    <w:rsid w:val="00EC0431"/>
    <w:rsid w:val="00EC0F50"/>
    <w:rsid w:val="00EC1023"/>
    <w:rsid w:val="00EC1157"/>
    <w:rsid w:val="00EC1313"/>
    <w:rsid w:val="00EC18FE"/>
    <w:rsid w:val="00EC1D4B"/>
    <w:rsid w:val="00EC250F"/>
    <w:rsid w:val="00EC262C"/>
    <w:rsid w:val="00EC2759"/>
    <w:rsid w:val="00EC2822"/>
    <w:rsid w:val="00EC2B35"/>
    <w:rsid w:val="00EC3131"/>
    <w:rsid w:val="00EC3D14"/>
    <w:rsid w:val="00EC3E9D"/>
    <w:rsid w:val="00EC3FDE"/>
    <w:rsid w:val="00EC44FC"/>
    <w:rsid w:val="00EC4E6B"/>
    <w:rsid w:val="00EC5392"/>
    <w:rsid w:val="00EC556C"/>
    <w:rsid w:val="00EC56B7"/>
    <w:rsid w:val="00EC56C1"/>
    <w:rsid w:val="00EC59C3"/>
    <w:rsid w:val="00EC5D67"/>
    <w:rsid w:val="00EC6647"/>
    <w:rsid w:val="00EC6BB9"/>
    <w:rsid w:val="00EC6CA0"/>
    <w:rsid w:val="00EC7216"/>
    <w:rsid w:val="00EC75A3"/>
    <w:rsid w:val="00EC766A"/>
    <w:rsid w:val="00EC7DD8"/>
    <w:rsid w:val="00ED03F4"/>
    <w:rsid w:val="00ED06B7"/>
    <w:rsid w:val="00ED0762"/>
    <w:rsid w:val="00ED0765"/>
    <w:rsid w:val="00ED0F31"/>
    <w:rsid w:val="00ED11B7"/>
    <w:rsid w:val="00ED152F"/>
    <w:rsid w:val="00ED1562"/>
    <w:rsid w:val="00ED1DD2"/>
    <w:rsid w:val="00ED2029"/>
    <w:rsid w:val="00ED2483"/>
    <w:rsid w:val="00ED2501"/>
    <w:rsid w:val="00ED274C"/>
    <w:rsid w:val="00ED277F"/>
    <w:rsid w:val="00ED28E8"/>
    <w:rsid w:val="00ED2A1D"/>
    <w:rsid w:val="00ED2F74"/>
    <w:rsid w:val="00ED2F80"/>
    <w:rsid w:val="00ED3F1E"/>
    <w:rsid w:val="00ED4194"/>
    <w:rsid w:val="00ED4A00"/>
    <w:rsid w:val="00ED4DA0"/>
    <w:rsid w:val="00ED5051"/>
    <w:rsid w:val="00ED5376"/>
    <w:rsid w:val="00ED5765"/>
    <w:rsid w:val="00ED57F1"/>
    <w:rsid w:val="00ED5D8E"/>
    <w:rsid w:val="00ED5F75"/>
    <w:rsid w:val="00ED6822"/>
    <w:rsid w:val="00ED6826"/>
    <w:rsid w:val="00ED71B6"/>
    <w:rsid w:val="00ED7D90"/>
    <w:rsid w:val="00EE0695"/>
    <w:rsid w:val="00EE07C3"/>
    <w:rsid w:val="00EE0BDC"/>
    <w:rsid w:val="00EE0DB5"/>
    <w:rsid w:val="00EE0E63"/>
    <w:rsid w:val="00EE1236"/>
    <w:rsid w:val="00EE129D"/>
    <w:rsid w:val="00EE192C"/>
    <w:rsid w:val="00EE1936"/>
    <w:rsid w:val="00EE255D"/>
    <w:rsid w:val="00EE2623"/>
    <w:rsid w:val="00EE2833"/>
    <w:rsid w:val="00EE2931"/>
    <w:rsid w:val="00EE2D75"/>
    <w:rsid w:val="00EE3280"/>
    <w:rsid w:val="00EE37B5"/>
    <w:rsid w:val="00EE3CF1"/>
    <w:rsid w:val="00EE3D18"/>
    <w:rsid w:val="00EE3F43"/>
    <w:rsid w:val="00EE4622"/>
    <w:rsid w:val="00EE4AB2"/>
    <w:rsid w:val="00EE56E1"/>
    <w:rsid w:val="00EE5D1B"/>
    <w:rsid w:val="00EE666A"/>
    <w:rsid w:val="00EE6743"/>
    <w:rsid w:val="00EE6866"/>
    <w:rsid w:val="00EE68F6"/>
    <w:rsid w:val="00EE74D3"/>
    <w:rsid w:val="00EE75CE"/>
    <w:rsid w:val="00EE763A"/>
    <w:rsid w:val="00EE7848"/>
    <w:rsid w:val="00EE7B19"/>
    <w:rsid w:val="00EE7EF8"/>
    <w:rsid w:val="00EE7F8D"/>
    <w:rsid w:val="00EF0195"/>
    <w:rsid w:val="00EF04F3"/>
    <w:rsid w:val="00EF0AA5"/>
    <w:rsid w:val="00EF0ED2"/>
    <w:rsid w:val="00EF17C7"/>
    <w:rsid w:val="00EF1892"/>
    <w:rsid w:val="00EF1A2C"/>
    <w:rsid w:val="00EF1A3A"/>
    <w:rsid w:val="00EF1B41"/>
    <w:rsid w:val="00EF1C17"/>
    <w:rsid w:val="00EF1CFE"/>
    <w:rsid w:val="00EF1E14"/>
    <w:rsid w:val="00EF29DA"/>
    <w:rsid w:val="00EF2AB1"/>
    <w:rsid w:val="00EF2B77"/>
    <w:rsid w:val="00EF2C18"/>
    <w:rsid w:val="00EF2DE9"/>
    <w:rsid w:val="00EF2E65"/>
    <w:rsid w:val="00EF2E6D"/>
    <w:rsid w:val="00EF3105"/>
    <w:rsid w:val="00EF3126"/>
    <w:rsid w:val="00EF42DC"/>
    <w:rsid w:val="00EF4464"/>
    <w:rsid w:val="00EF44A3"/>
    <w:rsid w:val="00EF4515"/>
    <w:rsid w:val="00EF48EA"/>
    <w:rsid w:val="00EF4997"/>
    <w:rsid w:val="00EF5289"/>
    <w:rsid w:val="00EF53BA"/>
    <w:rsid w:val="00EF53CE"/>
    <w:rsid w:val="00EF5499"/>
    <w:rsid w:val="00EF56DE"/>
    <w:rsid w:val="00EF5A12"/>
    <w:rsid w:val="00EF5A92"/>
    <w:rsid w:val="00EF66E4"/>
    <w:rsid w:val="00EF6940"/>
    <w:rsid w:val="00EF6A42"/>
    <w:rsid w:val="00EF71CE"/>
    <w:rsid w:val="00EF73A1"/>
    <w:rsid w:val="00EF741F"/>
    <w:rsid w:val="00EF76F0"/>
    <w:rsid w:val="00EF77ED"/>
    <w:rsid w:val="00EF795E"/>
    <w:rsid w:val="00EF7F98"/>
    <w:rsid w:val="00F00255"/>
    <w:rsid w:val="00F003CA"/>
    <w:rsid w:val="00F0041C"/>
    <w:rsid w:val="00F009C0"/>
    <w:rsid w:val="00F009C3"/>
    <w:rsid w:val="00F00E4E"/>
    <w:rsid w:val="00F00F6F"/>
    <w:rsid w:val="00F00FDF"/>
    <w:rsid w:val="00F0153F"/>
    <w:rsid w:val="00F0187C"/>
    <w:rsid w:val="00F0197B"/>
    <w:rsid w:val="00F01AFF"/>
    <w:rsid w:val="00F01DF3"/>
    <w:rsid w:val="00F0206F"/>
    <w:rsid w:val="00F020ED"/>
    <w:rsid w:val="00F021D7"/>
    <w:rsid w:val="00F0279C"/>
    <w:rsid w:val="00F02B8F"/>
    <w:rsid w:val="00F02E0F"/>
    <w:rsid w:val="00F02F0D"/>
    <w:rsid w:val="00F03A62"/>
    <w:rsid w:val="00F03E5D"/>
    <w:rsid w:val="00F047A5"/>
    <w:rsid w:val="00F05341"/>
    <w:rsid w:val="00F05425"/>
    <w:rsid w:val="00F054CB"/>
    <w:rsid w:val="00F056C9"/>
    <w:rsid w:val="00F0577D"/>
    <w:rsid w:val="00F05BCF"/>
    <w:rsid w:val="00F05E27"/>
    <w:rsid w:val="00F05F0D"/>
    <w:rsid w:val="00F0632E"/>
    <w:rsid w:val="00F064D7"/>
    <w:rsid w:val="00F06E92"/>
    <w:rsid w:val="00F06ECB"/>
    <w:rsid w:val="00F06EF7"/>
    <w:rsid w:val="00F06F57"/>
    <w:rsid w:val="00F0716D"/>
    <w:rsid w:val="00F07307"/>
    <w:rsid w:val="00F07C25"/>
    <w:rsid w:val="00F07D94"/>
    <w:rsid w:val="00F1047D"/>
    <w:rsid w:val="00F10612"/>
    <w:rsid w:val="00F10816"/>
    <w:rsid w:val="00F10956"/>
    <w:rsid w:val="00F109F7"/>
    <w:rsid w:val="00F10AB4"/>
    <w:rsid w:val="00F10C80"/>
    <w:rsid w:val="00F10CDC"/>
    <w:rsid w:val="00F10FE8"/>
    <w:rsid w:val="00F1185F"/>
    <w:rsid w:val="00F11965"/>
    <w:rsid w:val="00F12497"/>
    <w:rsid w:val="00F12ED0"/>
    <w:rsid w:val="00F131A8"/>
    <w:rsid w:val="00F131F3"/>
    <w:rsid w:val="00F137FB"/>
    <w:rsid w:val="00F1393C"/>
    <w:rsid w:val="00F14086"/>
    <w:rsid w:val="00F141E5"/>
    <w:rsid w:val="00F142C8"/>
    <w:rsid w:val="00F1447C"/>
    <w:rsid w:val="00F145AE"/>
    <w:rsid w:val="00F14980"/>
    <w:rsid w:val="00F14B13"/>
    <w:rsid w:val="00F14BC8"/>
    <w:rsid w:val="00F14CB3"/>
    <w:rsid w:val="00F14F99"/>
    <w:rsid w:val="00F15929"/>
    <w:rsid w:val="00F15AC1"/>
    <w:rsid w:val="00F15D98"/>
    <w:rsid w:val="00F164EA"/>
    <w:rsid w:val="00F168E6"/>
    <w:rsid w:val="00F16DE3"/>
    <w:rsid w:val="00F171A4"/>
    <w:rsid w:val="00F1753D"/>
    <w:rsid w:val="00F1755B"/>
    <w:rsid w:val="00F17A34"/>
    <w:rsid w:val="00F2011F"/>
    <w:rsid w:val="00F20A13"/>
    <w:rsid w:val="00F20AAE"/>
    <w:rsid w:val="00F21220"/>
    <w:rsid w:val="00F21272"/>
    <w:rsid w:val="00F21753"/>
    <w:rsid w:val="00F21AEA"/>
    <w:rsid w:val="00F2204A"/>
    <w:rsid w:val="00F22331"/>
    <w:rsid w:val="00F22C68"/>
    <w:rsid w:val="00F22F86"/>
    <w:rsid w:val="00F232DC"/>
    <w:rsid w:val="00F238DD"/>
    <w:rsid w:val="00F239C7"/>
    <w:rsid w:val="00F239E5"/>
    <w:rsid w:val="00F23C4F"/>
    <w:rsid w:val="00F23F0A"/>
    <w:rsid w:val="00F23F21"/>
    <w:rsid w:val="00F240CA"/>
    <w:rsid w:val="00F247A7"/>
    <w:rsid w:val="00F2485C"/>
    <w:rsid w:val="00F248A6"/>
    <w:rsid w:val="00F24DB7"/>
    <w:rsid w:val="00F25D8E"/>
    <w:rsid w:val="00F260C7"/>
    <w:rsid w:val="00F269ED"/>
    <w:rsid w:val="00F26D97"/>
    <w:rsid w:val="00F26E25"/>
    <w:rsid w:val="00F27568"/>
    <w:rsid w:val="00F276DE"/>
    <w:rsid w:val="00F27D59"/>
    <w:rsid w:val="00F308CE"/>
    <w:rsid w:val="00F30C4C"/>
    <w:rsid w:val="00F312A4"/>
    <w:rsid w:val="00F312C9"/>
    <w:rsid w:val="00F31A43"/>
    <w:rsid w:val="00F31B2C"/>
    <w:rsid w:val="00F31C6C"/>
    <w:rsid w:val="00F3221D"/>
    <w:rsid w:val="00F32374"/>
    <w:rsid w:val="00F3242E"/>
    <w:rsid w:val="00F3327B"/>
    <w:rsid w:val="00F334C7"/>
    <w:rsid w:val="00F337D8"/>
    <w:rsid w:val="00F33848"/>
    <w:rsid w:val="00F33B46"/>
    <w:rsid w:val="00F33CE1"/>
    <w:rsid w:val="00F3418B"/>
    <w:rsid w:val="00F34883"/>
    <w:rsid w:val="00F3491B"/>
    <w:rsid w:val="00F35A70"/>
    <w:rsid w:val="00F35CCA"/>
    <w:rsid w:val="00F36159"/>
    <w:rsid w:val="00F365CE"/>
    <w:rsid w:val="00F367D4"/>
    <w:rsid w:val="00F368CE"/>
    <w:rsid w:val="00F402B6"/>
    <w:rsid w:val="00F4058B"/>
    <w:rsid w:val="00F40726"/>
    <w:rsid w:val="00F40BBB"/>
    <w:rsid w:val="00F40CFD"/>
    <w:rsid w:val="00F40DB4"/>
    <w:rsid w:val="00F40E60"/>
    <w:rsid w:val="00F41106"/>
    <w:rsid w:val="00F4117F"/>
    <w:rsid w:val="00F41963"/>
    <w:rsid w:val="00F41A5C"/>
    <w:rsid w:val="00F41C08"/>
    <w:rsid w:val="00F4214B"/>
    <w:rsid w:val="00F422E6"/>
    <w:rsid w:val="00F4255C"/>
    <w:rsid w:val="00F427AA"/>
    <w:rsid w:val="00F42FE9"/>
    <w:rsid w:val="00F434D5"/>
    <w:rsid w:val="00F43909"/>
    <w:rsid w:val="00F443F4"/>
    <w:rsid w:val="00F44679"/>
    <w:rsid w:val="00F449F2"/>
    <w:rsid w:val="00F44F31"/>
    <w:rsid w:val="00F44FED"/>
    <w:rsid w:val="00F45181"/>
    <w:rsid w:val="00F45574"/>
    <w:rsid w:val="00F455F5"/>
    <w:rsid w:val="00F46157"/>
    <w:rsid w:val="00F46962"/>
    <w:rsid w:val="00F46DF5"/>
    <w:rsid w:val="00F46E7A"/>
    <w:rsid w:val="00F46FD9"/>
    <w:rsid w:val="00F4726D"/>
    <w:rsid w:val="00F47362"/>
    <w:rsid w:val="00F47E08"/>
    <w:rsid w:val="00F47F9C"/>
    <w:rsid w:val="00F50363"/>
    <w:rsid w:val="00F50523"/>
    <w:rsid w:val="00F50698"/>
    <w:rsid w:val="00F50790"/>
    <w:rsid w:val="00F507BC"/>
    <w:rsid w:val="00F50869"/>
    <w:rsid w:val="00F50ABB"/>
    <w:rsid w:val="00F50AFF"/>
    <w:rsid w:val="00F50CD2"/>
    <w:rsid w:val="00F5107A"/>
    <w:rsid w:val="00F515B1"/>
    <w:rsid w:val="00F515DC"/>
    <w:rsid w:val="00F51665"/>
    <w:rsid w:val="00F5166B"/>
    <w:rsid w:val="00F5169F"/>
    <w:rsid w:val="00F516EB"/>
    <w:rsid w:val="00F51E56"/>
    <w:rsid w:val="00F51F6E"/>
    <w:rsid w:val="00F52108"/>
    <w:rsid w:val="00F52643"/>
    <w:rsid w:val="00F52AFF"/>
    <w:rsid w:val="00F52BFE"/>
    <w:rsid w:val="00F52C6C"/>
    <w:rsid w:val="00F52D88"/>
    <w:rsid w:val="00F52FDD"/>
    <w:rsid w:val="00F53058"/>
    <w:rsid w:val="00F5319D"/>
    <w:rsid w:val="00F53501"/>
    <w:rsid w:val="00F53AA7"/>
    <w:rsid w:val="00F53D80"/>
    <w:rsid w:val="00F5404E"/>
    <w:rsid w:val="00F5434A"/>
    <w:rsid w:val="00F5442C"/>
    <w:rsid w:val="00F54B98"/>
    <w:rsid w:val="00F553B5"/>
    <w:rsid w:val="00F55BE4"/>
    <w:rsid w:val="00F55CC1"/>
    <w:rsid w:val="00F569EF"/>
    <w:rsid w:val="00F56B86"/>
    <w:rsid w:val="00F56D03"/>
    <w:rsid w:val="00F5717D"/>
    <w:rsid w:val="00F57502"/>
    <w:rsid w:val="00F57921"/>
    <w:rsid w:val="00F600FA"/>
    <w:rsid w:val="00F601B6"/>
    <w:rsid w:val="00F60522"/>
    <w:rsid w:val="00F60E7C"/>
    <w:rsid w:val="00F619A9"/>
    <w:rsid w:val="00F61B2F"/>
    <w:rsid w:val="00F61C0A"/>
    <w:rsid w:val="00F626A3"/>
    <w:rsid w:val="00F62B5D"/>
    <w:rsid w:val="00F62BF8"/>
    <w:rsid w:val="00F62CA7"/>
    <w:rsid w:val="00F63484"/>
    <w:rsid w:val="00F6357C"/>
    <w:rsid w:val="00F64264"/>
    <w:rsid w:val="00F64389"/>
    <w:rsid w:val="00F6475C"/>
    <w:rsid w:val="00F648AF"/>
    <w:rsid w:val="00F64A86"/>
    <w:rsid w:val="00F64E10"/>
    <w:rsid w:val="00F65122"/>
    <w:rsid w:val="00F66288"/>
    <w:rsid w:val="00F66D3D"/>
    <w:rsid w:val="00F66D41"/>
    <w:rsid w:val="00F66E61"/>
    <w:rsid w:val="00F700A2"/>
    <w:rsid w:val="00F701A2"/>
    <w:rsid w:val="00F701DD"/>
    <w:rsid w:val="00F70307"/>
    <w:rsid w:val="00F70547"/>
    <w:rsid w:val="00F705B6"/>
    <w:rsid w:val="00F705C2"/>
    <w:rsid w:val="00F70A8C"/>
    <w:rsid w:val="00F70FDB"/>
    <w:rsid w:val="00F71128"/>
    <w:rsid w:val="00F71672"/>
    <w:rsid w:val="00F718D2"/>
    <w:rsid w:val="00F719EB"/>
    <w:rsid w:val="00F71BE4"/>
    <w:rsid w:val="00F71C31"/>
    <w:rsid w:val="00F7202E"/>
    <w:rsid w:val="00F728AD"/>
    <w:rsid w:val="00F72F7D"/>
    <w:rsid w:val="00F73017"/>
    <w:rsid w:val="00F735F8"/>
    <w:rsid w:val="00F737EC"/>
    <w:rsid w:val="00F73F97"/>
    <w:rsid w:val="00F74A90"/>
    <w:rsid w:val="00F755DC"/>
    <w:rsid w:val="00F7561B"/>
    <w:rsid w:val="00F75806"/>
    <w:rsid w:val="00F763E1"/>
    <w:rsid w:val="00F763EA"/>
    <w:rsid w:val="00F765F8"/>
    <w:rsid w:val="00F769FB"/>
    <w:rsid w:val="00F76CB1"/>
    <w:rsid w:val="00F77029"/>
    <w:rsid w:val="00F77370"/>
    <w:rsid w:val="00F77516"/>
    <w:rsid w:val="00F775F7"/>
    <w:rsid w:val="00F7760F"/>
    <w:rsid w:val="00F77F24"/>
    <w:rsid w:val="00F80040"/>
    <w:rsid w:val="00F803CE"/>
    <w:rsid w:val="00F803E8"/>
    <w:rsid w:val="00F80938"/>
    <w:rsid w:val="00F80DED"/>
    <w:rsid w:val="00F81426"/>
    <w:rsid w:val="00F8193D"/>
    <w:rsid w:val="00F81961"/>
    <w:rsid w:val="00F81E92"/>
    <w:rsid w:val="00F8204A"/>
    <w:rsid w:val="00F82691"/>
    <w:rsid w:val="00F82737"/>
    <w:rsid w:val="00F828A0"/>
    <w:rsid w:val="00F82DE4"/>
    <w:rsid w:val="00F82FE0"/>
    <w:rsid w:val="00F83206"/>
    <w:rsid w:val="00F838CF"/>
    <w:rsid w:val="00F839F8"/>
    <w:rsid w:val="00F83C59"/>
    <w:rsid w:val="00F83FD2"/>
    <w:rsid w:val="00F844BE"/>
    <w:rsid w:val="00F853D9"/>
    <w:rsid w:val="00F859E3"/>
    <w:rsid w:val="00F85EC5"/>
    <w:rsid w:val="00F85F06"/>
    <w:rsid w:val="00F8611B"/>
    <w:rsid w:val="00F863A0"/>
    <w:rsid w:val="00F86873"/>
    <w:rsid w:val="00F86910"/>
    <w:rsid w:val="00F86BC8"/>
    <w:rsid w:val="00F86C7E"/>
    <w:rsid w:val="00F873FC"/>
    <w:rsid w:val="00F87575"/>
    <w:rsid w:val="00F87588"/>
    <w:rsid w:val="00F8767C"/>
    <w:rsid w:val="00F8786B"/>
    <w:rsid w:val="00F87B21"/>
    <w:rsid w:val="00F9023F"/>
    <w:rsid w:val="00F9068F"/>
    <w:rsid w:val="00F909EC"/>
    <w:rsid w:val="00F90A4D"/>
    <w:rsid w:val="00F90B5A"/>
    <w:rsid w:val="00F90E2A"/>
    <w:rsid w:val="00F91228"/>
    <w:rsid w:val="00F912CC"/>
    <w:rsid w:val="00F912F8"/>
    <w:rsid w:val="00F9158E"/>
    <w:rsid w:val="00F917E3"/>
    <w:rsid w:val="00F91B2C"/>
    <w:rsid w:val="00F91B8A"/>
    <w:rsid w:val="00F91C12"/>
    <w:rsid w:val="00F91CAD"/>
    <w:rsid w:val="00F91CF9"/>
    <w:rsid w:val="00F9240A"/>
    <w:rsid w:val="00F92FEA"/>
    <w:rsid w:val="00F93B09"/>
    <w:rsid w:val="00F93DC9"/>
    <w:rsid w:val="00F9405B"/>
    <w:rsid w:val="00F941C4"/>
    <w:rsid w:val="00F949BC"/>
    <w:rsid w:val="00F94AB1"/>
    <w:rsid w:val="00F94F61"/>
    <w:rsid w:val="00F94F79"/>
    <w:rsid w:val="00F95346"/>
    <w:rsid w:val="00F9591A"/>
    <w:rsid w:val="00F95AAC"/>
    <w:rsid w:val="00F961E9"/>
    <w:rsid w:val="00F9629E"/>
    <w:rsid w:val="00F966FB"/>
    <w:rsid w:val="00F96E63"/>
    <w:rsid w:val="00F97558"/>
    <w:rsid w:val="00F979DC"/>
    <w:rsid w:val="00F97C05"/>
    <w:rsid w:val="00F97C95"/>
    <w:rsid w:val="00FA0397"/>
    <w:rsid w:val="00FA0BAE"/>
    <w:rsid w:val="00FA0FD0"/>
    <w:rsid w:val="00FA10F1"/>
    <w:rsid w:val="00FA1231"/>
    <w:rsid w:val="00FA129A"/>
    <w:rsid w:val="00FA1391"/>
    <w:rsid w:val="00FA14DF"/>
    <w:rsid w:val="00FA1566"/>
    <w:rsid w:val="00FA20C9"/>
    <w:rsid w:val="00FA24A9"/>
    <w:rsid w:val="00FA255A"/>
    <w:rsid w:val="00FA2A62"/>
    <w:rsid w:val="00FA2F4A"/>
    <w:rsid w:val="00FA2F5B"/>
    <w:rsid w:val="00FA30D7"/>
    <w:rsid w:val="00FA31CE"/>
    <w:rsid w:val="00FA3327"/>
    <w:rsid w:val="00FA34CA"/>
    <w:rsid w:val="00FA3594"/>
    <w:rsid w:val="00FA3750"/>
    <w:rsid w:val="00FA3D43"/>
    <w:rsid w:val="00FA3D44"/>
    <w:rsid w:val="00FA3E7B"/>
    <w:rsid w:val="00FA3F8A"/>
    <w:rsid w:val="00FA4683"/>
    <w:rsid w:val="00FA4D6E"/>
    <w:rsid w:val="00FA508F"/>
    <w:rsid w:val="00FA514F"/>
    <w:rsid w:val="00FA527D"/>
    <w:rsid w:val="00FA5344"/>
    <w:rsid w:val="00FA560E"/>
    <w:rsid w:val="00FA5F31"/>
    <w:rsid w:val="00FA621F"/>
    <w:rsid w:val="00FA631E"/>
    <w:rsid w:val="00FA6336"/>
    <w:rsid w:val="00FA6404"/>
    <w:rsid w:val="00FA6C21"/>
    <w:rsid w:val="00FA6F62"/>
    <w:rsid w:val="00FA7094"/>
    <w:rsid w:val="00FA78E7"/>
    <w:rsid w:val="00FA7B61"/>
    <w:rsid w:val="00FB038F"/>
    <w:rsid w:val="00FB16DF"/>
    <w:rsid w:val="00FB1AF0"/>
    <w:rsid w:val="00FB1F21"/>
    <w:rsid w:val="00FB21AF"/>
    <w:rsid w:val="00FB2524"/>
    <w:rsid w:val="00FB38D6"/>
    <w:rsid w:val="00FB39E6"/>
    <w:rsid w:val="00FB4C94"/>
    <w:rsid w:val="00FB4EA7"/>
    <w:rsid w:val="00FB55CA"/>
    <w:rsid w:val="00FB5602"/>
    <w:rsid w:val="00FB5759"/>
    <w:rsid w:val="00FB5D0B"/>
    <w:rsid w:val="00FB60B5"/>
    <w:rsid w:val="00FB64B7"/>
    <w:rsid w:val="00FB6726"/>
    <w:rsid w:val="00FB692C"/>
    <w:rsid w:val="00FB6A5E"/>
    <w:rsid w:val="00FB6DCF"/>
    <w:rsid w:val="00FB6EFE"/>
    <w:rsid w:val="00FB7720"/>
    <w:rsid w:val="00FB7863"/>
    <w:rsid w:val="00FC0014"/>
    <w:rsid w:val="00FC08A2"/>
    <w:rsid w:val="00FC0BBD"/>
    <w:rsid w:val="00FC0C2B"/>
    <w:rsid w:val="00FC0E25"/>
    <w:rsid w:val="00FC121F"/>
    <w:rsid w:val="00FC1404"/>
    <w:rsid w:val="00FC14F3"/>
    <w:rsid w:val="00FC1862"/>
    <w:rsid w:val="00FC1C9A"/>
    <w:rsid w:val="00FC1CB3"/>
    <w:rsid w:val="00FC221B"/>
    <w:rsid w:val="00FC2446"/>
    <w:rsid w:val="00FC2526"/>
    <w:rsid w:val="00FC2608"/>
    <w:rsid w:val="00FC31C2"/>
    <w:rsid w:val="00FC35BE"/>
    <w:rsid w:val="00FC36DB"/>
    <w:rsid w:val="00FC3B32"/>
    <w:rsid w:val="00FC3BA1"/>
    <w:rsid w:val="00FC3C95"/>
    <w:rsid w:val="00FC3E20"/>
    <w:rsid w:val="00FC4011"/>
    <w:rsid w:val="00FC4518"/>
    <w:rsid w:val="00FC4799"/>
    <w:rsid w:val="00FC47AD"/>
    <w:rsid w:val="00FC492F"/>
    <w:rsid w:val="00FC4986"/>
    <w:rsid w:val="00FC4B32"/>
    <w:rsid w:val="00FC4CD6"/>
    <w:rsid w:val="00FC501D"/>
    <w:rsid w:val="00FC5791"/>
    <w:rsid w:val="00FC5F08"/>
    <w:rsid w:val="00FC5F47"/>
    <w:rsid w:val="00FC64A3"/>
    <w:rsid w:val="00FC6505"/>
    <w:rsid w:val="00FC6FA4"/>
    <w:rsid w:val="00FC7173"/>
    <w:rsid w:val="00FC7522"/>
    <w:rsid w:val="00FC79FA"/>
    <w:rsid w:val="00FC7DB4"/>
    <w:rsid w:val="00FC7F37"/>
    <w:rsid w:val="00FC7F73"/>
    <w:rsid w:val="00FD06F6"/>
    <w:rsid w:val="00FD0B99"/>
    <w:rsid w:val="00FD0FEF"/>
    <w:rsid w:val="00FD1695"/>
    <w:rsid w:val="00FD198E"/>
    <w:rsid w:val="00FD1A7D"/>
    <w:rsid w:val="00FD229E"/>
    <w:rsid w:val="00FD27D3"/>
    <w:rsid w:val="00FD2A2F"/>
    <w:rsid w:val="00FD2A8B"/>
    <w:rsid w:val="00FD2F16"/>
    <w:rsid w:val="00FD2F49"/>
    <w:rsid w:val="00FD30EF"/>
    <w:rsid w:val="00FD39A5"/>
    <w:rsid w:val="00FD3B34"/>
    <w:rsid w:val="00FD3DCB"/>
    <w:rsid w:val="00FD3E57"/>
    <w:rsid w:val="00FD43B6"/>
    <w:rsid w:val="00FD43E4"/>
    <w:rsid w:val="00FD4C9C"/>
    <w:rsid w:val="00FD5426"/>
    <w:rsid w:val="00FD57B3"/>
    <w:rsid w:val="00FD5BE2"/>
    <w:rsid w:val="00FD60F9"/>
    <w:rsid w:val="00FD636B"/>
    <w:rsid w:val="00FD691D"/>
    <w:rsid w:val="00FD69AC"/>
    <w:rsid w:val="00FD6AF8"/>
    <w:rsid w:val="00FD720D"/>
    <w:rsid w:val="00FD76C0"/>
    <w:rsid w:val="00FD7AC4"/>
    <w:rsid w:val="00FD7C24"/>
    <w:rsid w:val="00FE0277"/>
    <w:rsid w:val="00FE02A5"/>
    <w:rsid w:val="00FE03BB"/>
    <w:rsid w:val="00FE093D"/>
    <w:rsid w:val="00FE0B71"/>
    <w:rsid w:val="00FE0BB9"/>
    <w:rsid w:val="00FE0C9F"/>
    <w:rsid w:val="00FE0F88"/>
    <w:rsid w:val="00FE1350"/>
    <w:rsid w:val="00FE2204"/>
    <w:rsid w:val="00FE227B"/>
    <w:rsid w:val="00FE2DF7"/>
    <w:rsid w:val="00FE2E10"/>
    <w:rsid w:val="00FE2F89"/>
    <w:rsid w:val="00FE302E"/>
    <w:rsid w:val="00FE3DCA"/>
    <w:rsid w:val="00FE4AF4"/>
    <w:rsid w:val="00FE4B10"/>
    <w:rsid w:val="00FE52DD"/>
    <w:rsid w:val="00FE5A25"/>
    <w:rsid w:val="00FE6080"/>
    <w:rsid w:val="00FE60BF"/>
    <w:rsid w:val="00FE616B"/>
    <w:rsid w:val="00FE6A5C"/>
    <w:rsid w:val="00FE6C0E"/>
    <w:rsid w:val="00FE6F76"/>
    <w:rsid w:val="00FE79AF"/>
    <w:rsid w:val="00FE7C78"/>
    <w:rsid w:val="00FF0685"/>
    <w:rsid w:val="00FF068E"/>
    <w:rsid w:val="00FF0B02"/>
    <w:rsid w:val="00FF0C46"/>
    <w:rsid w:val="00FF0DF8"/>
    <w:rsid w:val="00FF0EF9"/>
    <w:rsid w:val="00FF1B40"/>
    <w:rsid w:val="00FF24AB"/>
    <w:rsid w:val="00FF25D1"/>
    <w:rsid w:val="00FF2871"/>
    <w:rsid w:val="00FF28B5"/>
    <w:rsid w:val="00FF2C5A"/>
    <w:rsid w:val="00FF2D8F"/>
    <w:rsid w:val="00FF2E3C"/>
    <w:rsid w:val="00FF4061"/>
    <w:rsid w:val="00FF42F6"/>
    <w:rsid w:val="00FF4522"/>
    <w:rsid w:val="00FF45EE"/>
    <w:rsid w:val="00FF46D6"/>
    <w:rsid w:val="00FF49F3"/>
    <w:rsid w:val="00FF51F8"/>
    <w:rsid w:val="00FF5239"/>
    <w:rsid w:val="00FF56F7"/>
    <w:rsid w:val="00FF5960"/>
    <w:rsid w:val="00FF6082"/>
    <w:rsid w:val="00FF632C"/>
    <w:rsid w:val="00FF6632"/>
    <w:rsid w:val="00FF6945"/>
    <w:rsid w:val="00FF6991"/>
    <w:rsid w:val="00FF6AA2"/>
    <w:rsid w:val="00FF6D47"/>
    <w:rsid w:val="00FF7219"/>
    <w:rsid w:val="00FF7633"/>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70E8C"/>
  </w:style>
  <w:style w:type="paragraph" w:styleId="1">
    <w:name w:val="heading 1"/>
    <w:basedOn w:val="a"/>
    <w:next w:val="a"/>
    <w:link w:val="10"/>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51A61"/>
  </w:style>
  <w:style w:type="character" w:customStyle="1" w:styleId="10">
    <w:name w:val="标题 1 字符"/>
    <w:basedOn w:val="a0"/>
    <w:link w:val="1"/>
    <w:uiPriority w:val="9"/>
    <w:rsid w:val="00170E8C"/>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semiHidden/>
    <w:rsid w:val="00170E8C"/>
    <w:rPr>
      <w:rFonts w:asciiTheme="majorHAnsi" w:eastAsiaTheme="majorEastAsia" w:hAnsiTheme="majorHAnsi" w:cstheme="majorBidi"/>
      <w:b/>
      <w:bCs/>
      <w:color w:val="000000" w:themeColor="text1"/>
    </w:rPr>
  </w:style>
  <w:style w:type="character" w:customStyle="1" w:styleId="40">
    <w:name w:val="标题 4 字符"/>
    <w:basedOn w:val="a0"/>
    <w:link w:val="4"/>
    <w:uiPriority w:val="9"/>
    <w:semiHidden/>
    <w:rsid w:val="00170E8C"/>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rsid w:val="00170E8C"/>
    <w:rPr>
      <w:rFonts w:asciiTheme="majorHAnsi" w:eastAsiaTheme="majorEastAsia" w:hAnsiTheme="majorHAnsi" w:cstheme="majorBidi"/>
      <w:color w:val="323E4F" w:themeColor="text2" w:themeShade="BF"/>
    </w:rPr>
  </w:style>
  <w:style w:type="character" w:customStyle="1" w:styleId="60">
    <w:name w:val="标题 6 字符"/>
    <w:basedOn w:val="a0"/>
    <w:link w:val="6"/>
    <w:uiPriority w:val="9"/>
    <w:semiHidden/>
    <w:rsid w:val="00170E8C"/>
    <w:rPr>
      <w:rFonts w:asciiTheme="majorHAnsi" w:eastAsiaTheme="majorEastAsia" w:hAnsiTheme="majorHAnsi" w:cstheme="majorBidi"/>
      <w:i/>
      <w:iCs/>
      <w:color w:val="323E4F" w:themeColor="text2" w:themeShade="BF"/>
    </w:rPr>
  </w:style>
  <w:style w:type="character" w:customStyle="1" w:styleId="70">
    <w:name w:val="标题 7 字符"/>
    <w:basedOn w:val="a0"/>
    <w:link w:val="7"/>
    <w:uiPriority w:val="9"/>
    <w:semiHidden/>
    <w:rsid w:val="00170E8C"/>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170E8C"/>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unhideWhenUsed/>
    <w:qFormat/>
    <w:rsid w:val="00170E8C"/>
    <w:pPr>
      <w:spacing w:after="200" w:line="240" w:lineRule="auto"/>
    </w:pPr>
    <w:rPr>
      <w:i/>
      <w:iCs/>
      <w:color w:val="44546A" w:themeColor="text2"/>
      <w:sz w:val="18"/>
      <w:szCs w:val="18"/>
    </w:rPr>
  </w:style>
  <w:style w:type="paragraph" w:styleId="a5">
    <w:name w:val="Title"/>
    <w:basedOn w:val="a"/>
    <w:next w:val="a"/>
    <w:link w:val="a6"/>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6">
    <w:name w:val="标题 字符"/>
    <w:basedOn w:val="a0"/>
    <w:link w:val="a5"/>
    <w:uiPriority w:val="10"/>
    <w:rsid w:val="00170E8C"/>
    <w:rPr>
      <w:rFonts w:asciiTheme="majorHAnsi" w:eastAsiaTheme="majorEastAsia" w:hAnsiTheme="majorHAnsi" w:cstheme="majorBidi"/>
      <w:color w:val="000000" w:themeColor="text1"/>
      <w:sz w:val="56"/>
      <w:szCs w:val="56"/>
    </w:rPr>
  </w:style>
  <w:style w:type="paragraph" w:styleId="a7">
    <w:name w:val="Subtitle"/>
    <w:basedOn w:val="a"/>
    <w:next w:val="a"/>
    <w:link w:val="a8"/>
    <w:uiPriority w:val="11"/>
    <w:qFormat/>
    <w:rsid w:val="00170E8C"/>
    <w:pPr>
      <w:numPr>
        <w:ilvl w:val="1"/>
      </w:numPr>
    </w:pPr>
    <w:rPr>
      <w:color w:val="5A5A5A" w:themeColor="text1" w:themeTint="A5"/>
      <w:spacing w:val="10"/>
    </w:rPr>
  </w:style>
  <w:style w:type="character" w:customStyle="1" w:styleId="a8">
    <w:name w:val="副标题 字符"/>
    <w:basedOn w:val="a0"/>
    <w:link w:val="a7"/>
    <w:uiPriority w:val="11"/>
    <w:rsid w:val="00170E8C"/>
    <w:rPr>
      <w:color w:val="5A5A5A" w:themeColor="text1" w:themeTint="A5"/>
      <w:spacing w:val="10"/>
    </w:rPr>
  </w:style>
  <w:style w:type="character" w:styleId="a9">
    <w:name w:val="Strong"/>
    <w:basedOn w:val="a0"/>
    <w:uiPriority w:val="22"/>
    <w:qFormat/>
    <w:rsid w:val="00170E8C"/>
    <w:rPr>
      <w:b/>
      <w:bCs/>
      <w:color w:val="000000" w:themeColor="text1"/>
    </w:rPr>
  </w:style>
  <w:style w:type="character" w:styleId="aa">
    <w:name w:val="Emphasis"/>
    <w:basedOn w:val="a0"/>
    <w:uiPriority w:val="20"/>
    <w:qFormat/>
    <w:rsid w:val="00170E8C"/>
    <w:rPr>
      <w:i/>
      <w:iCs/>
      <w:color w:val="auto"/>
    </w:rPr>
  </w:style>
  <w:style w:type="paragraph" w:styleId="ab">
    <w:name w:val="No Spacing"/>
    <w:uiPriority w:val="1"/>
    <w:qFormat/>
    <w:rsid w:val="00170E8C"/>
    <w:pPr>
      <w:spacing w:after="0" w:line="240" w:lineRule="auto"/>
    </w:pPr>
  </w:style>
  <w:style w:type="paragraph" w:styleId="ac">
    <w:name w:val="Quote"/>
    <w:basedOn w:val="a"/>
    <w:next w:val="a"/>
    <w:link w:val="ad"/>
    <w:uiPriority w:val="29"/>
    <w:qFormat/>
    <w:rsid w:val="00170E8C"/>
    <w:pPr>
      <w:spacing w:before="160"/>
      <w:ind w:left="720" w:right="720"/>
    </w:pPr>
    <w:rPr>
      <w:i/>
      <w:iCs/>
      <w:color w:val="000000" w:themeColor="text1"/>
    </w:rPr>
  </w:style>
  <w:style w:type="character" w:customStyle="1" w:styleId="ad">
    <w:name w:val="引用 字符"/>
    <w:basedOn w:val="a0"/>
    <w:link w:val="ac"/>
    <w:uiPriority w:val="29"/>
    <w:rsid w:val="00170E8C"/>
    <w:rPr>
      <w:i/>
      <w:iCs/>
      <w:color w:val="000000" w:themeColor="text1"/>
    </w:rPr>
  </w:style>
  <w:style w:type="paragraph" w:styleId="ae">
    <w:name w:val="Intense Quote"/>
    <w:basedOn w:val="a"/>
    <w:next w:val="a"/>
    <w:link w:val="af"/>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
    <w:name w:val="明显引用 字符"/>
    <w:basedOn w:val="a0"/>
    <w:link w:val="ae"/>
    <w:uiPriority w:val="30"/>
    <w:rsid w:val="00170E8C"/>
    <w:rPr>
      <w:color w:val="000000" w:themeColor="text1"/>
      <w:shd w:val="clear" w:color="auto" w:fill="F2F2F2" w:themeFill="background1" w:themeFillShade="F2"/>
    </w:rPr>
  </w:style>
  <w:style w:type="character" w:styleId="af0">
    <w:name w:val="Subtle Emphasis"/>
    <w:basedOn w:val="a0"/>
    <w:uiPriority w:val="19"/>
    <w:qFormat/>
    <w:rsid w:val="00170E8C"/>
    <w:rPr>
      <w:i/>
      <w:iCs/>
      <w:color w:val="404040" w:themeColor="text1" w:themeTint="BF"/>
    </w:rPr>
  </w:style>
  <w:style w:type="character" w:styleId="af1">
    <w:name w:val="Intense Emphasis"/>
    <w:basedOn w:val="a0"/>
    <w:uiPriority w:val="21"/>
    <w:qFormat/>
    <w:rsid w:val="00170E8C"/>
    <w:rPr>
      <w:b/>
      <w:bCs/>
      <w:i/>
      <w:iCs/>
      <w:caps/>
    </w:rPr>
  </w:style>
  <w:style w:type="character" w:styleId="af2">
    <w:name w:val="Subtle Reference"/>
    <w:basedOn w:val="a0"/>
    <w:uiPriority w:val="31"/>
    <w:qFormat/>
    <w:rsid w:val="00170E8C"/>
    <w:rPr>
      <w:smallCaps/>
      <w:color w:val="404040" w:themeColor="text1" w:themeTint="BF"/>
      <w:u w:val="single" w:color="7F7F7F" w:themeColor="text1" w:themeTint="80"/>
    </w:rPr>
  </w:style>
  <w:style w:type="character" w:styleId="af3">
    <w:name w:val="Intense Reference"/>
    <w:basedOn w:val="a0"/>
    <w:uiPriority w:val="32"/>
    <w:qFormat/>
    <w:rsid w:val="00170E8C"/>
    <w:rPr>
      <w:b/>
      <w:bCs/>
      <w:smallCaps/>
      <w:u w:val="single"/>
    </w:rPr>
  </w:style>
  <w:style w:type="character" w:styleId="af4">
    <w:name w:val="Book Title"/>
    <w:basedOn w:val="a0"/>
    <w:uiPriority w:val="33"/>
    <w:qFormat/>
    <w:rsid w:val="00170E8C"/>
    <w:rPr>
      <w:b w:val="0"/>
      <w:bCs w:val="0"/>
      <w:smallCaps/>
      <w:spacing w:val="5"/>
    </w:rPr>
  </w:style>
  <w:style w:type="paragraph" w:styleId="TOC">
    <w:name w:val="TOC Heading"/>
    <w:basedOn w:val="1"/>
    <w:next w:val="a"/>
    <w:uiPriority w:val="39"/>
    <w:semiHidden/>
    <w:unhideWhenUsed/>
    <w:qFormat/>
    <w:rsid w:val="00170E8C"/>
    <w:pPr>
      <w:outlineLvl w:val="9"/>
    </w:pPr>
  </w:style>
  <w:style w:type="paragraph" w:styleId="af5">
    <w:name w:val="header"/>
    <w:basedOn w:val="a"/>
    <w:link w:val="af6"/>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170E8C"/>
    <w:rPr>
      <w:sz w:val="18"/>
      <w:szCs w:val="18"/>
    </w:rPr>
  </w:style>
  <w:style w:type="paragraph" w:styleId="af7">
    <w:name w:val="footer"/>
    <w:basedOn w:val="a"/>
    <w:link w:val="af8"/>
    <w:uiPriority w:val="99"/>
    <w:unhideWhenUsed/>
    <w:rsid w:val="00170E8C"/>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170E8C"/>
    <w:rPr>
      <w:sz w:val="18"/>
      <w:szCs w:val="18"/>
    </w:rPr>
  </w:style>
  <w:style w:type="paragraph" w:styleId="af9">
    <w:name w:val="List Paragraph"/>
    <w:basedOn w:val="a"/>
    <w:uiPriority w:val="34"/>
    <w:qFormat/>
    <w:rsid w:val="00C7564C"/>
    <w:pPr>
      <w:ind w:firstLineChars="200" w:firstLine="420"/>
    </w:pPr>
  </w:style>
  <w:style w:type="paragraph" w:styleId="afa">
    <w:name w:val="Normal (Web)"/>
    <w:basedOn w:val="a"/>
    <w:uiPriority w:val="99"/>
    <w:semiHidden/>
    <w:unhideWhenUsed/>
    <w:rsid w:val="00961501"/>
    <w:pPr>
      <w:spacing w:before="100" w:beforeAutospacing="1" w:after="100" w:afterAutospacing="1" w:line="240" w:lineRule="auto"/>
    </w:pPr>
    <w:rPr>
      <w:rFonts w:ascii="宋体" w:eastAsia="宋体" w:hAnsi="宋体" w:cs="宋体"/>
      <w:sz w:val="24"/>
      <w:szCs w:val="24"/>
    </w:rPr>
  </w:style>
  <w:style w:type="character" w:styleId="afb">
    <w:name w:val="Hyperlink"/>
    <w:basedOn w:val="a0"/>
    <w:uiPriority w:val="99"/>
    <w:unhideWhenUsed/>
    <w:rsid w:val="0048775B"/>
    <w:rPr>
      <w:color w:val="0000FF"/>
      <w:u w:val="single"/>
    </w:rPr>
  </w:style>
  <w:style w:type="character" w:styleId="afc">
    <w:name w:val="annotation reference"/>
    <w:basedOn w:val="a0"/>
    <w:uiPriority w:val="99"/>
    <w:semiHidden/>
    <w:unhideWhenUsed/>
    <w:rsid w:val="00A52320"/>
    <w:rPr>
      <w:sz w:val="21"/>
      <w:szCs w:val="21"/>
    </w:rPr>
  </w:style>
  <w:style w:type="paragraph" w:styleId="afd">
    <w:name w:val="annotation text"/>
    <w:basedOn w:val="a"/>
    <w:link w:val="afe"/>
    <w:uiPriority w:val="99"/>
    <w:unhideWhenUsed/>
    <w:rsid w:val="00A52320"/>
  </w:style>
  <w:style w:type="character" w:customStyle="1" w:styleId="afe">
    <w:name w:val="批注文字 字符"/>
    <w:basedOn w:val="a0"/>
    <w:link w:val="afd"/>
    <w:uiPriority w:val="99"/>
    <w:rsid w:val="00A52320"/>
  </w:style>
  <w:style w:type="paragraph" w:styleId="aff">
    <w:name w:val="annotation subject"/>
    <w:basedOn w:val="afd"/>
    <w:next w:val="afd"/>
    <w:link w:val="aff0"/>
    <w:uiPriority w:val="99"/>
    <w:semiHidden/>
    <w:unhideWhenUsed/>
    <w:rsid w:val="00A52320"/>
    <w:rPr>
      <w:b/>
      <w:bCs/>
    </w:rPr>
  </w:style>
  <w:style w:type="character" w:customStyle="1" w:styleId="aff0">
    <w:name w:val="批注主题 字符"/>
    <w:basedOn w:val="afe"/>
    <w:link w:val="aff"/>
    <w:uiPriority w:val="99"/>
    <w:semiHidden/>
    <w:rsid w:val="00A52320"/>
    <w:rPr>
      <w:b/>
      <w:bCs/>
    </w:rPr>
  </w:style>
  <w:style w:type="paragraph" w:styleId="aff1">
    <w:name w:val="Balloon Text"/>
    <w:basedOn w:val="a"/>
    <w:link w:val="aff2"/>
    <w:uiPriority w:val="99"/>
    <w:semiHidden/>
    <w:unhideWhenUsed/>
    <w:rsid w:val="00A52320"/>
    <w:pPr>
      <w:spacing w:after="0" w:line="240" w:lineRule="auto"/>
    </w:pPr>
    <w:rPr>
      <w:sz w:val="18"/>
      <w:szCs w:val="18"/>
    </w:rPr>
  </w:style>
  <w:style w:type="character" w:customStyle="1" w:styleId="aff2">
    <w:name w:val="批注框文本 字符"/>
    <w:basedOn w:val="a0"/>
    <w:link w:val="aff1"/>
    <w:uiPriority w:val="99"/>
    <w:semiHidden/>
    <w:rsid w:val="00A52320"/>
    <w:rPr>
      <w:sz w:val="18"/>
      <w:szCs w:val="18"/>
    </w:rPr>
  </w:style>
  <w:style w:type="character" w:customStyle="1" w:styleId="11">
    <w:name w:val="未处理的提及1"/>
    <w:basedOn w:val="a0"/>
    <w:uiPriority w:val="99"/>
    <w:semiHidden/>
    <w:unhideWhenUsed/>
    <w:rsid w:val="00341013"/>
    <w:rPr>
      <w:color w:val="605E5C"/>
      <w:shd w:val="clear" w:color="auto" w:fill="E1DFDD"/>
    </w:rPr>
  </w:style>
  <w:style w:type="paragraph" w:styleId="aff3">
    <w:name w:val="Date"/>
    <w:basedOn w:val="a"/>
    <w:next w:val="a"/>
    <w:link w:val="aff4"/>
    <w:uiPriority w:val="99"/>
    <w:semiHidden/>
    <w:unhideWhenUsed/>
    <w:rsid w:val="00827174"/>
    <w:pPr>
      <w:ind w:leftChars="2500" w:left="100"/>
    </w:pPr>
  </w:style>
  <w:style w:type="character" w:customStyle="1" w:styleId="aff4">
    <w:name w:val="日期 字符"/>
    <w:basedOn w:val="a0"/>
    <w:link w:val="aff3"/>
    <w:uiPriority w:val="99"/>
    <w:semiHidden/>
    <w:rsid w:val="00827174"/>
  </w:style>
  <w:style w:type="paragraph" w:customStyle="1" w:styleId="EndNoteBibliographyTitle">
    <w:name w:val="EndNote Bibliography Title"/>
    <w:basedOn w:val="a"/>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a0"/>
    <w:link w:val="EndNoteBibliographyTitle"/>
    <w:rsid w:val="00F619A9"/>
    <w:rPr>
      <w:rFonts w:ascii="Calibri" w:hAnsi="Calibri" w:cs="Calibri"/>
    </w:rPr>
  </w:style>
  <w:style w:type="paragraph" w:customStyle="1" w:styleId="EndNoteBibliography">
    <w:name w:val="EndNote Bibliography"/>
    <w:basedOn w:val="a"/>
    <w:link w:val="EndNoteBibliographyChar"/>
    <w:rsid w:val="00F619A9"/>
    <w:pPr>
      <w:spacing w:line="240" w:lineRule="auto"/>
    </w:pPr>
    <w:rPr>
      <w:rFonts w:ascii="Calibri" w:hAnsi="Calibri" w:cs="Calibri"/>
    </w:rPr>
  </w:style>
  <w:style w:type="character" w:customStyle="1" w:styleId="EndNoteBibliographyChar">
    <w:name w:val="EndNote Bibliography Char"/>
    <w:basedOn w:val="a0"/>
    <w:link w:val="EndNoteBibliography"/>
    <w:rsid w:val="00F619A9"/>
    <w:rPr>
      <w:rFonts w:ascii="Calibri" w:hAnsi="Calibri" w:cs="Calibri"/>
    </w:rPr>
  </w:style>
  <w:style w:type="paragraph" w:styleId="aff5">
    <w:name w:val="endnote text"/>
    <w:basedOn w:val="a"/>
    <w:link w:val="aff6"/>
    <w:uiPriority w:val="99"/>
    <w:semiHidden/>
    <w:unhideWhenUsed/>
    <w:rsid w:val="00DB7165"/>
    <w:pPr>
      <w:spacing w:after="0" w:line="240" w:lineRule="auto"/>
    </w:pPr>
    <w:rPr>
      <w:sz w:val="20"/>
      <w:szCs w:val="20"/>
    </w:rPr>
  </w:style>
  <w:style w:type="character" w:customStyle="1" w:styleId="aff6">
    <w:name w:val="尾注文本 字符"/>
    <w:basedOn w:val="a0"/>
    <w:link w:val="aff5"/>
    <w:uiPriority w:val="99"/>
    <w:semiHidden/>
    <w:rsid w:val="00DB7165"/>
    <w:rPr>
      <w:sz w:val="20"/>
      <w:szCs w:val="20"/>
    </w:rPr>
  </w:style>
  <w:style w:type="character" w:styleId="aff7">
    <w:name w:val="endnote reference"/>
    <w:basedOn w:val="a0"/>
    <w:uiPriority w:val="99"/>
    <w:semiHidden/>
    <w:unhideWhenUsed/>
    <w:rsid w:val="00DB7165"/>
    <w:rPr>
      <w:vertAlign w:val="superscript"/>
    </w:rPr>
  </w:style>
  <w:style w:type="character" w:styleId="aff8">
    <w:name w:val="FollowedHyperlink"/>
    <w:basedOn w:val="a0"/>
    <w:uiPriority w:val="99"/>
    <w:semiHidden/>
    <w:unhideWhenUsed/>
    <w:rsid w:val="00B40989"/>
    <w:rPr>
      <w:color w:val="954F72" w:themeColor="followedHyperlink"/>
      <w:u w:val="single"/>
    </w:rPr>
  </w:style>
  <w:style w:type="character" w:customStyle="1" w:styleId="21">
    <w:name w:val="未处理的提及2"/>
    <w:basedOn w:val="a0"/>
    <w:uiPriority w:val="99"/>
    <w:semiHidden/>
    <w:unhideWhenUsed/>
    <w:rsid w:val="002B43E5"/>
    <w:rPr>
      <w:color w:val="605E5C"/>
      <w:shd w:val="clear" w:color="auto" w:fill="E1DFDD"/>
    </w:rPr>
  </w:style>
  <w:style w:type="paragraph" w:styleId="aff9">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834212">
      <w:bodyDiv w:val="1"/>
      <w:marLeft w:val="0"/>
      <w:marRight w:val="0"/>
      <w:marTop w:val="0"/>
      <w:marBottom w:val="0"/>
      <w:divBdr>
        <w:top w:val="none" w:sz="0" w:space="0" w:color="auto"/>
        <w:left w:val="none" w:sz="0" w:space="0" w:color="auto"/>
        <w:bottom w:val="none" w:sz="0" w:space="0" w:color="auto"/>
        <w:right w:val="none" w:sz="0" w:space="0" w:color="auto"/>
      </w:divBdr>
    </w:div>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uangtao.zhang@effem.com"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2.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EB1897-C46C-4A06-B297-C2439AC09D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1A06BD3-46DD-46B5-84B9-BE9A90F56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9</Pages>
  <Words>20187</Words>
  <Characters>115070</Characters>
  <Application>Microsoft Office Word</Application>
  <DocSecurity>0</DocSecurity>
  <Lines>958</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Xu, Jason</cp:lastModifiedBy>
  <cp:revision>89</cp:revision>
  <cp:lastPrinted>2020-01-14T05:59:00Z</cp:lastPrinted>
  <dcterms:created xsi:type="dcterms:W3CDTF">2020-03-21T03:37:00Z</dcterms:created>
  <dcterms:modified xsi:type="dcterms:W3CDTF">2020-03-21T05:29:00Z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