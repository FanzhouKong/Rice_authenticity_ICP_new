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B23EF7" w14:textId="616379F4" w:rsidR="005E201F" w:rsidRDefault="008F30F0" w:rsidP="0005786F">
      <w:r>
        <w:rPr>
          <w:rFonts w:hint="eastAsia"/>
        </w:rPr>
        <w:t>Target</w:t>
      </w:r>
      <w:r>
        <w:t>: Journal of Agricultural and Food Ch</w:t>
      </w:r>
      <w:r w:rsidR="00494044">
        <w:t xml:space="preserve">emistry </w:t>
      </w:r>
      <w:r w:rsidR="006E1CF5">
        <w:t>(</w:t>
      </w:r>
      <w:r w:rsidR="00024E9F">
        <w:t xml:space="preserve">IF: </w:t>
      </w:r>
      <w:r w:rsidR="00D11D88">
        <w:rPr>
          <w:rFonts w:hint="eastAsia"/>
        </w:rPr>
        <w:t>3.571</w:t>
      </w:r>
      <w:r w:rsidR="006E1CF5">
        <w:t>)</w:t>
      </w:r>
    </w:p>
    <w:p w14:paraId="0F1D97DA" w14:textId="51FBB6E3" w:rsidR="008043F7" w:rsidRPr="002B43E5" w:rsidRDefault="00FF24AB">
      <w:pPr>
        <w:rPr>
          <w:b/>
          <w:bCs/>
        </w:rPr>
      </w:pPr>
      <w:r w:rsidRPr="002B43E5">
        <w:rPr>
          <w:b/>
          <w:bCs/>
        </w:rPr>
        <w:t>Determin</w:t>
      </w:r>
      <w:r w:rsidR="00C7564C" w:rsidRPr="002B43E5">
        <w:rPr>
          <w:b/>
          <w:bCs/>
        </w:rPr>
        <w:t>a</w:t>
      </w:r>
      <w:r w:rsidRPr="002B43E5">
        <w:rPr>
          <w:b/>
          <w:bCs/>
        </w:rPr>
        <w:t>tion</w:t>
      </w:r>
      <w:r w:rsidR="00F312A4" w:rsidRPr="002B43E5">
        <w:rPr>
          <w:b/>
          <w:bCs/>
        </w:rPr>
        <w:t xml:space="preserve"> of </w:t>
      </w:r>
      <w:r w:rsidRPr="002B43E5">
        <w:rPr>
          <w:b/>
          <w:bCs/>
        </w:rPr>
        <w:t xml:space="preserve">geographical </w:t>
      </w:r>
      <w:r w:rsidR="000C4EB2" w:rsidRPr="002B43E5">
        <w:rPr>
          <w:b/>
          <w:bCs/>
        </w:rPr>
        <w:t>or</w:t>
      </w:r>
      <w:r w:rsidR="00403F22" w:rsidRPr="002B43E5">
        <w:rPr>
          <w:b/>
          <w:bCs/>
        </w:rPr>
        <w:t>igin</w:t>
      </w:r>
      <w:r w:rsidR="0079635D" w:rsidRPr="002B43E5">
        <w:rPr>
          <w:b/>
          <w:bCs/>
        </w:rPr>
        <w:t xml:space="preserve"> </w:t>
      </w:r>
      <w:r w:rsidR="00134434" w:rsidRPr="002B43E5">
        <w:rPr>
          <w:b/>
          <w:bCs/>
        </w:rPr>
        <w:t xml:space="preserve">by </w:t>
      </w:r>
      <w:r w:rsidR="0027342A" w:rsidRPr="002B43E5">
        <w:rPr>
          <w:b/>
          <w:bCs/>
        </w:rPr>
        <w:t>multi</w:t>
      </w:r>
      <w:r w:rsidR="00C570A1" w:rsidRPr="002B43E5">
        <w:rPr>
          <w:b/>
          <w:bCs/>
        </w:rPr>
        <w:t>-</w:t>
      </w:r>
      <w:r w:rsidR="0027342A" w:rsidRPr="002B43E5">
        <w:rPr>
          <w:b/>
          <w:bCs/>
        </w:rPr>
        <w:t>elemental</w:t>
      </w:r>
      <w:r w:rsidR="00151A61" w:rsidRPr="002B43E5">
        <w:rPr>
          <w:b/>
          <w:bCs/>
        </w:rPr>
        <w:t xml:space="preserve"> </w:t>
      </w:r>
      <w:r w:rsidR="00403F22" w:rsidRPr="002B43E5">
        <w:rPr>
          <w:b/>
          <w:bCs/>
        </w:rPr>
        <w:t>profiling</w:t>
      </w:r>
      <w:r w:rsidR="0027342A" w:rsidRPr="002B43E5">
        <w:rPr>
          <w:b/>
          <w:bCs/>
        </w:rPr>
        <w:t xml:space="preserve"> combined with</w:t>
      </w:r>
      <w:r w:rsidR="00403F22" w:rsidRPr="002B43E5">
        <w:rPr>
          <w:b/>
          <w:bCs/>
        </w:rPr>
        <w:t xml:space="preserve"> </w:t>
      </w:r>
      <w:r w:rsidR="00B520F1" w:rsidRPr="002B43E5">
        <w:rPr>
          <w:b/>
          <w:bCs/>
        </w:rPr>
        <w:t>machine learning</w:t>
      </w:r>
      <w:r w:rsidR="0027342A" w:rsidRPr="002B43E5">
        <w:rPr>
          <w:b/>
          <w:bCs/>
        </w:rPr>
        <w:t xml:space="preserve"> </w:t>
      </w:r>
      <w:r w:rsidR="00955D2D" w:rsidRPr="002B43E5">
        <w:rPr>
          <w:b/>
          <w:bCs/>
        </w:rPr>
        <w:t>techniques</w:t>
      </w:r>
      <w:r w:rsidR="00165195" w:rsidRPr="002B43E5">
        <w:rPr>
          <w:b/>
          <w:bCs/>
        </w:rPr>
        <w:t>: a study on Chin</w:t>
      </w:r>
      <w:r w:rsidR="00955D2D" w:rsidRPr="002B43E5">
        <w:rPr>
          <w:b/>
          <w:bCs/>
        </w:rPr>
        <w:t xml:space="preserve">ese </w:t>
      </w:r>
      <w:r w:rsidR="009D6A9F">
        <w:rPr>
          <w:b/>
          <w:bCs/>
        </w:rPr>
        <w:t>G</w:t>
      </w:r>
      <w:r w:rsidR="009D6A9F" w:rsidRPr="002B43E5">
        <w:rPr>
          <w:b/>
          <w:bCs/>
        </w:rPr>
        <w:t xml:space="preserve">eographical </w:t>
      </w:r>
      <w:r w:rsidR="009D6A9F">
        <w:rPr>
          <w:b/>
          <w:bCs/>
        </w:rPr>
        <w:t>I</w:t>
      </w:r>
      <w:r w:rsidR="00955D2D" w:rsidRPr="002B43E5">
        <w:rPr>
          <w:b/>
          <w:bCs/>
        </w:rPr>
        <w:t xml:space="preserve">ndication (GI) </w:t>
      </w:r>
      <w:r w:rsidR="00961501" w:rsidRPr="002B43E5">
        <w:rPr>
          <w:b/>
          <w:bCs/>
        </w:rPr>
        <w:t>r</w:t>
      </w:r>
      <w:r w:rsidR="00955D2D" w:rsidRPr="002B43E5">
        <w:rPr>
          <w:b/>
          <w:bCs/>
        </w:rPr>
        <w:t xml:space="preserve">ice </w:t>
      </w:r>
    </w:p>
    <w:p w14:paraId="3EBC069B" w14:textId="739B73F3" w:rsidR="00C7564C" w:rsidRDefault="008043F7">
      <w:r>
        <w:t>Fei Xu</w:t>
      </w:r>
      <w:r w:rsidR="00F55BE4" w:rsidRPr="00F55BE4">
        <w:rPr>
          <w:vertAlign w:val="superscript"/>
        </w:rPr>
        <w:t>1</w:t>
      </w:r>
      <w:r>
        <w:t>, Fanzhou K</w:t>
      </w:r>
      <w:r w:rsidR="00FF25D1">
        <w:t>ong</w:t>
      </w:r>
      <w:r w:rsidR="00F55BE4" w:rsidRPr="00F55BE4">
        <w:rPr>
          <w:vertAlign w:val="superscript"/>
        </w:rPr>
        <w:t>1</w:t>
      </w:r>
      <w:r w:rsidR="00C7564C">
        <w:t xml:space="preserve">, </w:t>
      </w:r>
      <w:r w:rsidR="00B21370">
        <w:t>Hong Peng</w:t>
      </w:r>
      <w:r w:rsidR="00F55BE4" w:rsidRPr="00F55BE4">
        <w:rPr>
          <w:vertAlign w:val="superscript"/>
        </w:rPr>
        <w:t>1</w:t>
      </w:r>
      <w:r w:rsidR="00B21370">
        <w:t xml:space="preserve">, </w:t>
      </w:r>
      <w:r w:rsidR="00D418FC">
        <w:t>Shuofei Dong</w:t>
      </w:r>
      <w:r w:rsidR="00F55BE4" w:rsidRPr="00F55BE4">
        <w:rPr>
          <w:vertAlign w:val="superscript"/>
        </w:rPr>
        <w:t>2</w:t>
      </w:r>
      <w:r w:rsidR="00D418FC">
        <w:t xml:space="preserve">, </w:t>
      </w:r>
      <w:r w:rsidR="00C7564C">
        <w:t>Weiyu Gao</w:t>
      </w:r>
      <w:r w:rsidR="00F55BE4" w:rsidRPr="00F55BE4">
        <w:rPr>
          <w:vertAlign w:val="superscript"/>
        </w:rPr>
        <w:t>1</w:t>
      </w:r>
      <w:r w:rsidR="00C7564C">
        <w:t>, Guangtao Zhang</w:t>
      </w:r>
      <w:r w:rsidR="00F55BE4" w:rsidRPr="00F55BE4">
        <w:rPr>
          <w:vertAlign w:val="superscript"/>
        </w:rPr>
        <w:t>1</w:t>
      </w:r>
      <w:r w:rsidR="00EA5222">
        <w:rPr>
          <w:rFonts w:hint="eastAsia"/>
        </w:rPr>
        <w:t>*</w:t>
      </w:r>
    </w:p>
    <w:p w14:paraId="4E53D0EB" w14:textId="348A9EC9" w:rsidR="003A2AA3" w:rsidRDefault="004F5F4C">
      <w:r w:rsidRPr="00602D53">
        <w:rPr>
          <w:rFonts w:hint="eastAsia"/>
          <w:vertAlign w:val="superscript"/>
        </w:rPr>
        <w:t>1</w:t>
      </w:r>
      <w:r>
        <w:t>Mars Global Food Safety Center</w:t>
      </w:r>
      <w:r w:rsidR="0005035B">
        <w:t xml:space="preserve">, Beijing </w:t>
      </w:r>
      <w:r w:rsidR="003A2AA3">
        <w:t>101407, China</w:t>
      </w:r>
      <w:r w:rsidR="00602D53">
        <w:t xml:space="preserve"> </w:t>
      </w:r>
    </w:p>
    <w:p w14:paraId="7560B6B7" w14:textId="576CE2A1" w:rsidR="00FF0EF9" w:rsidRDefault="00FF0EF9">
      <w:r w:rsidRPr="00602D53">
        <w:rPr>
          <w:rFonts w:hint="eastAsia"/>
          <w:vertAlign w:val="superscript"/>
        </w:rPr>
        <w:t>2</w:t>
      </w:r>
      <w:r w:rsidR="00CA0D4F">
        <w:t xml:space="preserve">Agilent </w:t>
      </w:r>
      <w:r w:rsidR="003A2AA3">
        <w:t>Technologies (China) Co., L</w:t>
      </w:r>
      <w:r w:rsidR="00567589">
        <w:t xml:space="preserve">td, Beijing 100102, China </w:t>
      </w:r>
    </w:p>
    <w:p w14:paraId="073F2F75" w14:textId="68B78A30" w:rsidR="0064051B" w:rsidRDefault="0064051B">
      <w:r>
        <w:t>*Corresponding author: Tel.: +86 1</w:t>
      </w:r>
      <w:r w:rsidR="00A67341">
        <w:t>3331152657</w:t>
      </w:r>
      <w:r w:rsidR="000C213D">
        <w:t xml:space="preserve">. E-Mail: </w:t>
      </w:r>
      <w:hyperlink r:id="rId11" w:history="1">
        <w:r w:rsidR="002B43E5" w:rsidRPr="00BD0AAC">
          <w:rPr>
            <w:rStyle w:val="Hyperlink"/>
          </w:rPr>
          <w:t>Guangtao.zhang@effem.com</w:t>
        </w:r>
      </w:hyperlink>
      <w:r w:rsidR="002B43E5">
        <w:t xml:space="preserve"> </w:t>
      </w:r>
    </w:p>
    <w:p w14:paraId="7B6A1A6E" w14:textId="77777777" w:rsidR="007B0052" w:rsidRDefault="007B0052"/>
    <w:p w14:paraId="3EA4228B" w14:textId="2249EE42" w:rsidR="00F2485C" w:rsidRPr="007A1C84" w:rsidRDefault="00924330">
      <w:pPr>
        <w:rPr>
          <w:b/>
          <w:bCs/>
        </w:rPr>
      </w:pPr>
      <w:r w:rsidRPr="007A1C84">
        <w:rPr>
          <w:b/>
          <w:bCs/>
        </w:rPr>
        <w:t>ABSTRACT</w:t>
      </w:r>
    </w:p>
    <w:p w14:paraId="463ABA15" w14:textId="28C49A1F" w:rsidR="00702429" w:rsidRPr="00702429" w:rsidRDefault="00702429" w:rsidP="00D56B2C">
      <w:pPr>
        <w:jc w:val="both"/>
      </w:pPr>
      <w:r w:rsidRPr="00702429">
        <w:t xml:space="preserve">The demand for geographical indication (GI) rice has increased amongst Chinese consumers, which </w:t>
      </w:r>
      <w:r w:rsidR="00601DA3">
        <w:rPr>
          <w:rFonts w:hint="eastAsia"/>
        </w:rPr>
        <w:t>mak</w:t>
      </w:r>
      <w:r w:rsidR="00601DA3">
        <w:t>es the GI rice at</w:t>
      </w:r>
      <w:r w:rsidRPr="00702429">
        <w:t xml:space="preserve"> high risk of adulteration due to </w:t>
      </w:r>
      <w:r w:rsidR="009C4C06">
        <w:t>the</w:t>
      </w:r>
      <w:r w:rsidR="009C4C06" w:rsidRPr="00702429">
        <w:t xml:space="preserve"> </w:t>
      </w:r>
      <w:r w:rsidRPr="00702429">
        <w:t xml:space="preserve">high value and limited production. This study </w:t>
      </w:r>
      <w:r w:rsidR="002365B9">
        <w:t>aimed</w:t>
      </w:r>
      <w:r w:rsidR="002365B9" w:rsidRPr="00702429">
        <w:t xml:space="preserve"> </w:t>
      </w:r>
      <w:r w:rsidRPr="00702429">
        <w:t xml:space="preserve">to develop a novel strategy </w:t>
      </w:r>
      <w:r w:rsidR="00FC0E25" w:rsidRPr="00702429">
        <w:t>to determine geographical origins of Chinese GI rice</w:t>
      </w:r>
      <w:r w:rsidR="00FC0E25">
        <w:t>, which was</w:t>
      </w:r>
      <w:r w:rsidR="00FC0E25" w:rsidRPr="00702429">
        <w:t xml:space="preserve"> </w:t>
      </w:r>
      <w:r w:rsidRPr="00702429">
        <w:t xml:space="preserve">non-targeted data analysis based on multi-elemental profiling </w:t>
      </w:r>
      <w:r w:rsidR="009E6B2C">
        <w:t xml:space="preserve">using </w:t>
      </w:r>
      <w:r w:rsidRPr="00702429">
        <w:t xml:space="preserve">inductively coupled plasma mass spectrometry (ICP-MS). </w:t>
      </w:r>
      <w:r w:rsidR="0073727A" w:rsidRPr="002F5305">
        <w:t xml:space="preserve">One hundred </w:t>
      </w:r>
      <w:r w:rsidR="009E6B2C">
        <w:t xml:space="preserve">and </w:t>
      </w:r>
      <w:r w:rsidR="0073727A" w:rsidRPr="002F5305">
        <w:t>thirty-one</w:t>
      </w:r>
      <w:r w:rsidRPr="002F5305">
        <w:t xml:space="preserve"> samples from six types of Chinese GI rice were analyzed</w:t>
      </w:r>
      <w:r w:rsidR="008A521B">
        <w:t xml:space="preserve">, </w:t>
      </w:r>
      <w:r w:rsidR="00477B27" w:rsidRPr="002F5305">
        <w:t>and</w:t>
      </w:r>
      <w:r w:rsidR="00A35884">
        <w:t xml:space="preserve"> </w:t>
      </w:r>
      <w:r w:rsidR="009C4C06">
        <w:t xml:space="preserve">80 </w:t>
      </w:r>
      <w:r w:rsidR="00222CE2">
        <w:t xml:space="preserve">% and </w:t>
      </w:r>
      <w:r w:rsidR="009C4C06">
        <w:t xml:space="preserve">20 </w:t>
      </w:r>
      <w:r w:rsidR="00222CE2">
        <w:t xml:space="preserve">% of the dataset were used </w:t>
      </w:r>
      <w:r w:rsidR="00CB111F">
        <w:t>as training set and testing set</w:t>
      </w:r>
      <w:r w:rsidR="00D56B2C">
        <w:t xml:space="preserve"> respectively</w:t>
      </w:r>
      <w:r w:rsidRPr="002F5305">
        <w:t xml:space="preserve">. </w:t>
      </w:r>
      <w:r w:rsidR="00E11BE9">
        <w:t>Two</w:t>
      </w:r>
      <w:r w:rsidRPr="002E42D4">
        <w:t xml:space="preserve"> machine learning </w:t>
      </w:r>
      <w:r w:rsidR="0073727A" w:rsidRPr="002E42D4">
        <w:t>algorithms,</w:t>
      </w:r>
      <w:r w:rsidR="00222CE2">
        <w:t xml:space="preserve"> </w:t>
      </w:r>
      <w:r w:rsidRPr="002E42D4">
        <w:t>support vector machines (SVM) and random forest (RF)</w:t>
      </w:r>
      <w:r w:rsidR="0073727A" w:rsidRPr="002E42D4">
        <w:t>,</w:t>
      </w:r>
      <w:r w:rsidRPr="002E42D4">
        <w:t xml:space="preserve"> </w:t>
      </w:r>
      <w:r w:rsidR="00CB111F">
        <w:t>along with feature slection (relief</w:t>
      </w:r>
      <w:r w:rsidR="00D42B15">
        <w:t>F</w:t>
      </w:r>
      <w:r w:rsidR="00CB111F">
        <w:t xml:space="preserve"> algorithm) </w:t>
      </w:r>
      <w:r w:rsidRPr="002E42D4">
        <w:t xml:space="preserve">were </w:t>
      </w:r>
      <w:r w:rsidR="0073727A" w:rsidRPr="002E42D4">
        <w:t xml:space="preserve">implemented to </w:t>
      </w:r>
      <w:r w:rsidR="00CB111F">
        <w:t>build classificaition models</w:t>
      </w:r>
      <w:r w:rsidRPr="002E42D4">
        <w:t>.</w:t>
      </w:r>
      <w:r w:rsidRPr="002F5305">
        <w:t xml:space="preserve"> For both SVM and RF, f</w:t>
      </w:r>
      <w:r w:rsidRPr="00702429">
        <w:t>our elements (</w:t>
      </w:r>
      <w:r w:rsidR="00422B3C">
        <w:t>Al, Rb, B, and Na</w:t>
      </w:r>
      <w:r w:rsidRPr="00702429">
        <w:t xml:space="preserve">) only could enable the prediction </w:t>
      </w:r>
      <w:r w:rsidR="00CB111F">
        <w:t>of geographical origins</w:t>
      </w:r>
      <w:r w:rsidR="005412A2">
        <w:t xml:space="preserve"> </w:t>
      </w:r>
      <w:del w:id="0" w:author="Peng, Hong" w:date="2020-03-17T14:28:00Z">
        <w:r w:rsidR="005412A2" w:rsidDel="003A160D">
          <w:delText xml:space="preserve">of </w:delText>
        </w:r>
        <w:r w:rsidR="00435B6F" w:rsidDel="003A160D">
          <w:delText>six GI rice</w:delText>
        </w:r>
        <w:r w:rsidR="00CB111F" w:rsidDel="003A160D">
          <w:delText xml:space="preserve"> </w:delText>
        </w:r>
      </w:del>
      <w:r w:rsidRPr="00702429">
        <w:t>with 100% accuracy. These results demonstrate</w:t>
      </w:r>
      <w:del w:id="1" w:author="Peng, Hong" w:date="2020-03-17T14:31:00Z">
        <w:r w:rsidR="008A521B" w:rsidDel="003A160D">
          <w:delText>d</w:delText>
        </w:r>
      </w:del>
      <w:r w:rsidRPr="00702429">
        <w:t xml:space="preserve"> </w:t>
      </w:r>
      <w:r w:rsidR="009C4B21">
        <w:rPr>
          <w:rFonts w:hint="eastAsia"/>
        </w:rPr>
        <w:t>t</w:t>
      </w:r>
      <w:r w:rsidR="009C4B21">
        <w:t xml:space="preserve">hat </w:t>
      </w:r>
      <w:del w:id="2" w:author="Peng, Hong" w:date="2020-03-17T14:29:00Z">
        <w:r w:rsidRPr="00702429" w:rsidDel="003A160D">
          <w:delText xml:space="preserve">the feasibility of </w:delText>
        </w:r>
      </w:del>
      <w:r w:rsidR="008A521B">
        <w:t xml:space="preserve">using </w:t>
      </w:r>
      <w:r w:rsidRPr="00702429">
        <w:t xml:space="preserve">ICP-MS combined with machine learning techniques </w:t>
      </w:r>
      <w:del w:id="3" w:author="Peng, Hong" w:date="2020-03-17T14:29:00Z">
        <w:r w:rsidRPr="00702429" w:rsidDel="003A160D">
          <w:delText xml:space="preserve">as </w:delText>
        </w:r>
      </w:del>
      <w:ins w:id="4" w:author="Peng, Hong" w:date="2020-03-17T14:29:00Z">
        <w:r w:rsidR="003A160D">
          <w:t>is</w:t>
        </w:r>
        <w:r w:rsidR="003A160D" w:rsidRPr="00702429">
          <w:t xml:space="preserve"> </w:t>
        </w:r>
      </w:ins>
      <w:r w:rsidRPr="00702429">
        <w:t>an effective strategy for</w:t>
      </w:r>
      <w:del w:id="5" w:author="Peng, Hong" w:date="2020-03-17T14:36:00Z">
        <w:r w:rsidRPr="00702429" w:rsidDel="003A160D">
          <w:delText xml:space="preserve"> authentication of</w:delText>
        </w:r>
      </w:del>
      <w:ins w:id="6" w:author="Peng, Hong" w:date="2020-03-17T14:36:00Z">
        <w:r w:rsidR="003A160D">
          <w:t>authenticating</w:t>
        </w:r>
      </w:ins>
      <w:r w:rsidRPr="00702429">
        <w:t xml:space="preserve"> GI rice in China. </w:t>
      </w:r>
    </w:p>
    <w:p w14:paraId="01005211" w14:textId="01D8796B" w:rsidR="00702429" w:rsidRDefault="00A045D9">
      <w:r>
        <w:rPr>
          <w:rFonts w:hint="eastAsia"/>
        </w:rPr>
        <w:t>K</w:t>
      </w:r>
      <w:r>
        <w:t xml:space="preserve">EYWORDS </w:t>
      </w:r>
    </w:p>
    <w:p w14:paraId="625C9F77" w14:textId="0DDFD535" w:rsidR="0078663A" w:rsidRPr="00702429" w:rsidRDefault="0031163F">
      <w:r>
        <w:t>r</w:t>
      </w:r>
      <w:r w:rsidR="00FF2871">
        <w:t xml:space="preserve">ice, ICP-MS, Geographical </w:t>
      </w:r>
      <w:r w:rsidR="00E11BE9">
        <w:t>Indication</w:t>
      </w:r>
      <w:r w:rsidR="00FF2871">
        <w:t xml:space="preserve">, </w:t>
      </w:r>
      <w:r w:rsidR="00AA78B4">
        <w:t xml:space="preserve">machine learning, feature selection, </w:t>
      </w:r>
      <w:r w:rsidR="00E11BE9">
        <w:t xml:space="preserve">chemometrics </w:t>
      </w:r>
    </w:p>
    <w:p w14:paraId="61131577" w14:textId="71C1D90B" w:rsidR="00272AED" w:rsidRPr="0078663A" w:rsidRDefault="00C737A0" w:rsidP="0078663A">
      <w:pPr>
        <w:rPr>
          <w:b/>
        </w:rPr>
      </w:pPr>
      <w:r>
        <w:rPr>
          <w:b/>
        </w:rPr>
        <w:t>INTRODUCTION</w:t>
      </w:r>
      <w:r w:rsidRPr="0078663A">
        <w:rPr>
          <w:b/>
        </w:rPr>
        <w:t xml:space="preserve"> </w:t>
      </w:r>
    </w:p>
    <w:p w14:paraId="1CC1F170" w14:textId="2819D602" w:rsidR="00272AED" w:rsidRDefault="002D41D1" w:rsidP="000D05CC">
      <w:pPr>
        <w:jc w:val="both"/>
      </w:pPr>
      <w:r>
        <w:t xml:space="preserve">In </w:t>
      </w:r>
      <w:r w:rsidR="00045753">
        <w:t xml:space="preserve">the current world of globalization, </w:t>
      </w:r>
      <w:r w:rsidR="00CF71C9">
        <w:t xml:space="preserve">geographical </w:t>
      </w:r>
      <w:r w:rsidR="00C36984">
        <w:t xml:space="preserve">authentication </w:t>
      </w:r>
      <w:r w:rsidR="00825879">
        <w:t xml:space="preserve">of food materials has emerged as an important issue, </w:t>
      </w:r>
      <w:r w:rsidR="00674251">
        <w:t xml:space="preserve">which is </w:t>
      </w:r>
      <w:r w:rsidR="006D7964">
        <w:t xml:space="preserve">crucial for both quality </w:t>
      </w:r>
      <w:r w:rsidR="009648B1">
        <w:t xml:space="preserve">assurance </w:t>
      </w:r>
      <w:r w:rsidR="006D7964">
        <w:t>and food safety</w:t>
      </w:r>
      <w:r w:rsidR="00FC3C95">
        <w:fldChar w:fldCharType="begin" w:fldLock="1"/>
      </w:r>
      <w:r w:rsidR="00614F78">
        <w:instrText>ADDIN CSL_CITATION {"citationItems":[{"id":"ITEM-1","itemData":{"DOI":"10.1016/j.trac.2012.08.003","ISSN":"01659936","abstract":"Determination of the geographical origin of food and beverages has been a growing issue over the past decade for all countries around the world, mostly because of the concern of consumers about the authenticity of the food that they eat. An increasing number of research articles in the past five years have investigated the elemental composition and the isotope ratios as indicators to determine the origin of food and beverages. The indicators commonly used are stable-isotope ratios of hydrogen, oxygen, nitrogen, carbon and sulfur, combined with isotope ratios of strontium and lead, and elemental concentrations.This article reviews the application of multi-element and multi-isotope methods and the statistical tools used to determine the geographical origin of food and beverages in the European Union from 2008 to early 2012. We review 48 papers, divided between different food commodities. © 2012 Elsevier Ltd.","author":[{"dropping-particle":"","family":"Drivelos","given":"Spiros A.","non-dropping-particle":"","parse-names":false,"suffix":""},{"dropping-particle":"","family":"Georgiou","given":"Constantinos A.","non-dropping-particle":"","parse-names":false,"suffix":""}],"container-title":"TrAC - Trends in Analytical Chemistry","id":"ITEM-1","issued":{"date-parts":[["2012"]]},"page":"38-51","publisher":"Elsevier Ltd","title":"Multi-element and multi-isotope-ratio analysis to determine the geographical origin of foods in the European Union","type":"article-journal","volume":"40"},"uris":["http://www.mendeley.com/documents/?uuid=5dff6a9c-8f2a-4ded-bd1e-c61560a29752"]}],"mendeley":{"formattedCitation":"&lt;sup&gt;1&lt;/sup&gt;","plainTextFormattedCitation":"1","previouslyFormattedCitation":"&lt;sup&gt;1&lt;/sup&gt;"},"properties":{"noteIndex":0},"schema":"https://github.com/citation-style-language/schema/raw/master/csl-citation.json"}</w:instrText>
      </w:r>
      <w:r w:rsidR="00FC3C95">
        <w:fldChar w:fldCharType="separate"/>
      </w:r>
      <w:r w:rsidR="00FC3C95" w:rsidRPr="0078663A">
        <w:rPr>
          <w:noProof/>
          <w:vertAlign w:val="superscript"/>
        </w:rPr>
        <w:t>1</w:t>
      </w:r>
      <w:r w:rsidR="00FC3C95">
        <w:fldChar w:fldCharType="end"/>
      </w:r>
      <w:r w:rsidR="00111C09">
        <w:t xml:space="preserve">. </w:t>
      </w:r>
      <w:r w:rsidR="00272AED">
        <w:rPr>
          <w:rFonts w:hint="eastAsia"/>
        </w:rPr>
        <w:t>T</w:t>
      </w:r>
      <w:r w:rsidR="00272AED">
        <w:t>he notion of geographical indication (GI)</w:t>
      </w:r>
      <w:r w:rsidR="006A066F">
        <w:t xml:space="preserve"> first</w:t>
      </w:r>
      <w:r w:rsidR="00272AED">
        <w:t xml:space="preserve"> originated from</w:t>
      </w:r>
      <w:r w:rsidR="00C04F0F">
        <w:t xml:space="preserve"> the </w:t>
      </w:r>
      <w:r w:rsidR="00272AED">
        <w:t>19</w:t>
      </w:r>
      <w:r w:rsidR="00272AED" w:rsidRPr="0078663A">
        <w:rPr>
          <w:vertAlign w:val="superscript"/>
        </w:rPr>
        <w:t xml:space="preserve">th </w:t>
      </w:r>
      <w:r w:rsidR="00272AED">
        <w:t>century in E</w:t>
      </w:r>
      <w:r w:rsidR="00272AED">
        <w:rPr>
          <w:rFonts w:hint="eastAsia"/>
        </w:rPr>
        <w:t>urope</w:t>
      </w:r>
      <w:r w:rsidR="00272AED">
        <w:t>,</w:t>
      </w:r>
      <w:r w:rsidR="004C3657">
        <w:t xml:space="preserve"> </w:t>
      </w:r>
      <w:r w:rsidR="007032C2">
        <w:t xml:space="preserve">with the purpose of protecting </w:t>
      </w:r>
      <w:r w:rsidR="007F417D">
        <w:t>industrial property rights</w:t>
      </w:r>
      <w:r w:rsidR="007325E8">
        <w:fldChar w:fldCharType="begin" w:fldLock="1"/>
      </w:r>
      <w:r w:rsidR="007240EC">
        <w:instrText>ADDIN CSL_CITATION {"citationItems":[{"id":"ITEM-1","itemData":{"URL":"https://www.wipo.int/treaties/en/ip/paris/summary_paris.html","id":"ITEM-1","issued":{"date-parts":[["0"]]},"title":"Summary of the Paris Convention for the Protection of Industrial Property (1883)","type":"webpage"},"uris":["http://www.mendeley.com/documents/?uuid=7688548c-3678-4cd0-ab3f-d16bcb42020f"]}],"mendeley":{"formattedCitation":"&lt;sup&gt;2&lt;/sup&gt;","plainTextFormattedCitation":"2","previouslyFormattedCitation":"&lt;sup&gt;2&lt;/sup&gt;"},"properties":{"noteIndex":0},"schema":"https://github.com/citation-style-language/schema/raw/master/csl-citation.json"}</w:instrText>
      </w:r>
      <w:r w:rsidR="007325E8">
        <w:fldChar w:fldCharType="separate"/>
      </w:r>
      <w:r w:rsidR="0012761B" w:rsidRPr="0012761B">
        <w:rPr>
          <w:noProof/>
          <w:vertAlign w:val="superscript"/>
        </w:rPr>
        <w:t>2</w:t>
      </w:r>
      <w:r w:rsidR="007325E8">
        <w:fldChar w:fldCharType="end"/>
      </w:r>
      <w:r w:rsidR="007F417D">
        <w:t xml:space="preserve">. </w:t>
      </w:r>
      <w:r w:rsidR="009673CA" w:rsidRPr="003F3D1A">
        <w:t>Now</w:t>
      </w:r>
      <w:r w:rsidR="007F201C">
        <w:t>adays</w:t>
      </w:r>
      <w:r w:rsidR="001C5BCC">
        <w:t>,</w:t>
      </w:r>
      <w:r w:rsidR="003E0946">
        <w:t xml:space="preserve"> product</w:t>
      </w:r>
      <w:r w:rsidR="002C1D4D">
        <w:t>s</w:t>
      </w:r>
      <w:r w:rsidR="008E60A7">
        <w:t xml:space="preserve"> with GI certification</w:t>
      </w:r>
      <w:r w:rsidR="003E0946">
        <w:t xml:space="preserve"> generally possess given quality, reputation</w:t>
      </w:r>
      <w:r w:rsidR="002C1D4D">
        <w:t>s</w:t>
      </w:r>
      <w:r w:rsidR="003E0946">
        <w:t xml:space="preserve"> or other characteristics attributable to geographical origins</w:t>
      </w:r>
      <w:r w:rsidR="003E0946">
        <w:fldChar w:fldCharType="begin" w:fldLock="1"/>
      </w:r>
      <w:r w:rsidR="003E0946">
        <w:instrText>ADDIN CSL_CITATION {"citationItems":[{"id":"ITEM-1","itemData":{"DOI":"10.1016/j.foodchem.2007.09.038","author":[{"dropping-particle":"","family":"Luykx","given":"Dion M A M","non-dropping-particle":"","parse-names":false,"suffix":""},{"dropping-particle":"Van","family":"Ruth","given":"Saskia M","non-dropping-particle":"","parse-names":false,"suffix":""}],"id":"ITEM-1","issued":{"date-parts":[["2008"]]},"page":"897-911","title":"Food Chemistry An overview of analytical methods for determining the geographical origin of food products","type":"article-journal","volume":"107"},"uris":["http://www.mendeley.com/documents/?uuid=0c3c3d84-3830-4cd0-b639-285b75bc7b27"]}],"mendeley":{"formattedCitation":"&lt;sup&gt;3&lt;/sup&gt;","plainTextFormattedCitation":"3","previouslyFormattedCitation":"&lt;sup&gt;3&lt;/sup&gt;"},"properties":{"noteIndex":0},"schema":"https://github.com/citation-style-language/schema/raw/master/csl-citation.json"}</w:instrText>
      </w:r>
      <w:r w:rsidR="003E0946">
        <w:fldChar w:fldCharType="separate"/>
      </w:r>
      <w:r w:rsidR="003E0946" w:rsidRPr="0012761B">
        <w:rPr>
          <w:noProof/>
          <w:vertAlign w:val="superscript"/>
        </w:rPr>
        <w:t>3</w:t>
      </w:r>
      <w:r w:rsidR="003E0946">
        <w:fldChar w:fldCharType="end"/>
      </w:r>
      <w:r w:rsidR="0082154B">
        <w:t xml:space="preserve">, </w:t>
      </w:r>
      <w:r w:rsidR="00275339">
        <w:t>thus mak</w:t>
      </w:r>
      <w:r w:rsidR="00D31DA8">
        <w:rPr>
          <w:rFonts w:hint="eastAsia"/>
        </w:rPr>
        <w:t>ing</w:t>
      </w:r>
      <w:r w:rsidR="00275339">
        <w:t xml:space="preserve"> it </w:t>
      </w:r>
      <w:r w:rsidR="0004418C">
        <w:t>possible</w:t>
      </w:r>
      <w:r w:rsidR="0090147E">
        <w:t xml:space="preserve"> for them</w:t>
      </w:r>
      <w:r w:rsidR="0004418C">
        <w:t xml:space="preserve"> to be di</w:t>
      </w:r>
      <w:r w:rsidR="004D419A">
        <w:t>fferentiated from co</w:t>
      </w:r>
      <w:r w:rsidR="0090726D">
        <w:t>mpe</w:t>
      </w:r>
      <w:r w:rsidR="00814F00">
        <w:t>titors’</w:t>
      </w:r>
      <w:r w:rsidR="0004418C">
        <w:t>.</w:t>
      </w:r>
      <w:r w:rsidR="0000534C">
        <w:t xml:space="preserve"> </w:t>
      </w:r>
      <w:r w:rsidR="00187014">
        <w:t>According</w:t>
      </w:r>
      <w:r w:rsidR="0039512F">
        <w:t xml:space="preserve"> to the European Union (EU)</w:t>
      </w:r>
      <w:r w:rsidR="00E15841">
        <w:t xml:space="preserve"> quality </w:t>
      </w:r>
      <w:r w:rsidR="00B1344F">
        <w:t>schemes, three</w:t>
      </w:r>
      <w:r w:rsidR="00A54F49">
        <w:t xml:space="preserve"> different </w:t>
      </w:r>
      <w:r w:rsidR="00951049">
        <w:t xml:space="preserve">systems </w:t>
      </w:r>
      <w:r w:rsidR="00311D20">
        <w:t xml:space="preserve">have </w:t>
      </w:r>
      <w:r w:rsidR="00951049">
        <w:t xml:space="preserve">been </w:t>
      </w:r>
      <w:r w:rsidR="009548AE">
        <w:t>enforced</w:t>
      </w:r>
      <w:r w:rsidR="00276D1E">
        <w:t xml:space="preserve"> to </w:t>
      </w:r>
      <w:r w:rsidR="00A054F2">
        <w:t xml:space="preserve">protect the </w:t>
      </w:r>
      <w:r w:rsidR="00CA6656">
        <w:t>origin integrity of</w:t>
      </w:r>
      <w:r w:rsidR="001476B2">
        <w:t xml:space="preserve"> </w:t>
      </w:r>
      <w:r w:rsidR="00D37121">
        <w:t>agroproducts and food</w:t>
      </w:r>
      <w:r w:rsidR="00A54F49">
        <w:t xml:space="preserve">: protected designation of origin (PDO), protected </w:t>
      </w:r>
      <w:r w:rsidR="00EA7078">
        <w:t>geographical indication (PGI) and traditional specialties</w:t>
      </w:r>
      <w:r w:rsidR="004047EC">
        <w:t xml:space="preserve"> guaranteed (TSG</w:t>
      </w:r>
      <w:r w:rsidR="00892E91">
        <w:t>)</w:t>
      </w:r>
      <w:r w:rsidR="0079511E">
        <w:fldChar w:fldCharType="begin" w:fldLock="1"/>
      </w:r>
      <w:r w:rsidR="007240EC">
        <w:instrText>ADDIN CSL_CITATION {"citationItems":[{"id":"ITEM-1","itemData":{"URL":"https://ec.europa.eu/agriculture/quality/schemes/newsletter-2010_en.pdf","id":"ITEM-1","issued":{"date-parts":[["0"]]},"title":"PDO and PGI Agricultral products:a 14.2 billion euro turnover for over 800 products","type":"webpage"},"uris":["http://www.mendeley.com/documents/?uuid=34d2a731-2e44-4b50-a279-24eb59f5f87a"]}],"mendeley":{"formattedCitation":"&lt;sup&gt;4&lt;/sup&gt;","plainTextFormattedCitation":"4","previouslyFormattedCitation":"&lt;sup&gt;4&lt;/sup&gt;"},"properties":{"noteIndex":0},"schema":"https://github.com/citation-style-language/schema/raw/master/csl-citation.json"}</w:instrText>
      </w:r>
      <w:r w:rsidR="0079511E">
        <w:fldChar w:fldCharType="separate"/>
      </w:r>
      <w:r w:rsidR="0012761B" w:rsidRPr="0012761B">
        <w:rPr>
          <w:noProof/>
          <w:vertAlign w:val="superscript"/>
        </w:rPr>
        <w:t>4</w:t>
      </w:r>
      <w:r w:rsidR="0079511E">
        <w:fldChar w:fldCharType="end"/>
      </w:r>
      <w:r w:rsidR="00892E91">
        <w:t>.</w:t>
      </w:r>
      <w:r w:rsidR="00EE3F43">
        <w:t xml:space="preserve"> </w:t>
      </w:r>
      <w:r w:rsidR="00A57FA2">
        <w:t>Currently</w:t>
      </w:r>
      <w:r w:rsidR="005B570D">
        <w:t xml:space="preserve"> </w:t>
      </w:r>
      <w:r w:rsidR="005B570D">
        <w:rPr>
          <w:rFonts w:hint="eastAsia"/>
        </w:rPr>
        <w:t>in</w:t>
      </w:r>
      <w:r w:rsidR="005B570D">
        <w:t xml:space="preserve"> China</w:t>
      </w:r>
      <w:r w:rsidR="00A57FA2">
        <w:t>,</w:t>
      </w:r>
      <w:r w:rsidR="007A399A">
        <w:t xml:space="preserve"> </w:t>
      </w:r>
      <w:r w:rsidR="00866350">
        <w:t xml:space="preserve">three government sectors </w:t>
      </w:r>
      <w:r w:rsidR="00E7120D">
        <w:t xml:space="preserve"> </w:t>
      </w:r>
      <w:r w:rsidR="00866350">
        <w:t xml:space="preserve">supervise </w:t>
      </w:r>
      <w:r w:rsidR="00E7120D">
        <w:t xml:space="preserve">and protect GIs from </w:t>
      </w:r>
      <w:r w:rsidR="00922493">
        <w:t>different aspects</w:t>
      </w:r>
      <w:r w:rsidR="00E048E1">
        <w:t xml:space="preserve"> at the adminis</w:t>
      </w:r>
      <w:r w:rsidR="00FD6AF8">
        <w:t>trative level</w:t>
      </w:r>
      <w:r w:rsidR="00FE2E10">
        <w:fldChar w:fldCharType="begin" w:fldLock="1"/>
      </w:r>
      <w:r w:rsidR="007240EC">
        <w:instrText>ADDIN CSL_CITATION {"citationItems":[{"id":"ITEM-1","itemData":{"URL":"https://www.niuyie.com/protection-of-geographical-indications-in-china/","author":[{"dropping-particle":"","family":"Li","given":"Yuncheng","non-dropping-particle":"","parse-names":false,"suffix":""}],"id":"ITEM-1","issued":{"date-parts":[["2017"]]},"title":"Protection of Geographical Indications in China","type":"webpage"},"uris":["http://www.mendeley.com/documents/?uuid=9fafb8b3-b96a-47d7-a4a7-52f9b71647f7"]}],"mendeley":{"formattedCitation":"&lt;sup&gt;5&lt;/sup&gt;","plainTextFormattedCitation":"5","previouslyFormattedCitation":"&lt;sup&gt;5&lt;/sup&gt;"},"properties":{"noteIndex":0},"schema":"https://github.com/citation-style-language/schema/raw/master/csl-citation.json"}</w:instrText>
      </w:r>
      <w:r w:rsidR="00FE2E10">
        <w:fldChar w:fldCharType="separate"/>
      </w:r>
      <w:r w:rsidR="0012761B" w:rsidRPr="0012761B">
        <w:rPr>
          <w:noProof/>
          <w:vertAlign w:val="superscript"/>
        </w:rPr>
        <w:t>5</w:t>
      </w:r>
      <w:r w:rsidR="00FE2E10">
        <w:fldChar w:fldCharType="end"/>
      </w:r>
      <w:r w:rsidR="00866350">
        <w:t xml:space="preserve">, including </w:t>
      </w:r>
      <w:r w:rsidR="0099116D">
        <w:t xml:space="preserve">the </w:t>
      </w:r>
      <w:r w:rsidR="00866350">
        <w:t>State Administration for Industry and Commerce/ the Trademark Office (SAIC/TMO), the General Administration of Quality Supervision, Inspection and Quarantine (AQSIQ), and the Ministry of Agriculture (MoA)</w:t>
      </w:r>
      <w:r w:rsidR="00FD6AF8">
        <w:t xml:space="preserve">. </w:t>
      </w:r>
    </w:p>
    <w:p w14:paraId="5C078344" w14:textId="3BC03FF6" w:rsidR="00C10453" w:rsidRDefault="00A3755C" w:rsidP="000D05CC">
      <w:pPr>
        <w:jc w:val="both"/>
      </w:pPr>
      <w:r>
        <w:lastRenderedPageBreak/>
        <w:t>Rice (</w:t>
      </w:r>
      <w:r w:rsidRPr="0078663A">
        <w:rPr>
          <w:i/>
        </w:rPr>
        <w:t xml:space="preserve">Oryza sativa L.) </w:t>
      </w:r>
      <w:r>
        <w:t xml:space="preserve">is </w:t>
      </w:r>
      <w:r w:rsidR="00DF368F">
        <w:t>among the</w:t>
      </w:r>
      <w:r w:rsidRPr="00A317A5">
        <w:t xml:space="preserve"> world</w:t>
      </w:r>
      <w:r w:rsidR="00560BE2">
        <w:t>’</w:t>
      </w:r>
      <w:r w:rsidRPr="00A317A5">
        <w:t xml:space="preserve">s </w:t>
      </w:r>
      <w:r w:rsidR="00DF368F">
        <w:t>top three</w:t>
      </w:r>
      <w:r w:rsidRPr="00A317A5">
        <w:t xml:space="preserve"> largest food crop</w:t>
      </w:r>
      <w:r w:rsidR="00B344E8">
        <w:t>s</w:t>
      </w:r>
      <w:r w:rsidRPr="00A317A5">
        <w:t xml:space="preserve"> </w:t>
      </w:r>
      <w:r w:rsidR="00F308CE">
        <w:t>and</w:t>
      </w:r>
      <w:r>
        <w:t xml:space="preserve"> is a staple food for nearly </w:t>
      </w:r>
      <w:r w:rsidR="00807DBB">
        <w:t xml:space="preserve">50% </w:t>
      </w:r>
      <w:r>
        <w:t>of the world population</w:t>
      </w:r>
      <w:r w:rsidR="003517CA">
        <w:fldChar w:fldCharType="begin" w:fldLock="1"/>
      </w:r>
      <w:r w:rsidR="00DB0D7A">
        <w:instrText>ADDIN CSL_CITATION {"citationItems":[{"id":"ITEM-1","itemData":{"ISBN":"9783319475141","author":[{"dropping-particle":"","family":"Chauhan","given":"Bhagirath S","non-dropping-particle":"","parse-names":false,"suffix":""},{"dropping-particle":"","family":"Jabran","given":"Khawar","non-dropping-particle":"","parse-names":false,"suffix":""},{"dropping-particle":"","family":"Mahajan","given":"Gulshan","non-dropping-particle":"","parse-names":false,"suffix":""}],"id":"ITEM-1","issued":{"date-parts":[["0"]]},"title":"Rice Production Worldwide","type":"book"},"uris":["http://www.mendeley.com/documents/?uuid=c7878525-ebf3-472e-971c-496569352be3"]}],"mendeley":{"formattedCitation":"&lt;sup&gt;6&lt;/sup&gt;","plainTextFormattedCitation":"6","previouslyFormattedCitation":"&lt;sup&gt;6&lt;/sup&gt;"},"properties":{"noteIndex":0},"schema":"https://github.com/citation-style-language/schema/raw/master/csl-citation.json"}</w:instrText>
      </w:r>
      <w:r w:rsidR="003517CA">
        <w:fldChar w:fldCharType="separate"/>
      </w:r>
      <w:r w:rsidR="003517CA" w:rsidRPr="003517CA">
        <w:rPr>
          <w:noProof/>
          <w:vertAlign w:val="superscript"/>
        </w:rPr>
        <w:t>6</w:t>
      </w:r>
      <w:r w:rsidR="003517CA">
        <w:fldChar w:fldCharType="end"/>
      </w:r>
      <w:r w:rsidR="00435B6F">
        <w:t xml:space="preserve">. </w:t>
      </w:r>
      <w:r w:rsidR="00A317A5">
        <w:t xml:space="preserve">China is leading in the rice paddy production in the world, </w:t>
      </w:r>
      <w:r w:rsidR="00A33206">
        <w:t xml:space="preserve">with </w:t>
      </w:r>
      <w:r w:rsidR="00100725">
        <w:rPr>
          <w:rFonts w:hint="eastAsia"/>
        </w:rPr>
        <w:t>220</w:t>
      </w:r>
      <w:r w:rsidR="00A33206">
        <w:t xml:space="preserve"> million metric tons in 201</w:t>
      </w:r>
      <w:r w:rsidR="008525A9">
        <w:rPr>
          <w:rFonts w:hint="eastAsia"/>
        </w:rPr>
        <w:t>8</w:t>
      </w:r>
      <w:r w:rsidR="005F79F1">
        <w:fldChar w:fldCharType="begin" w:fldLock="1"/>
      </w:r>
      <w:r w:rsidR="00DB0D7A">
        <w:instrText>ADDIN CSL_CITATION {"citationItems":[{"id":"ITEM-1","itemData":{"URL":"https://www.statista.com/statistics/255937/leading-rice-producers-worldwide/","container-title":"Statista","id":"ITEM-1","issued":{"date-parts":[["2019"]]},"title":"Paddy rice production worldwide 2017-2018, by country,","type":"webpage"},"uris":["http://www.mendeley.com/documents/?uuid=e3c474d7-602f-4553-b4bc-eb3652bfb235"]}],"mendeley":{"formattedCitation":"&lt;sup&gt;7&lt;/sup&gt;","plainTextFormattedCitation":"7","previouslyFormattedCitation":"&lt;sup&gt;7&lt;/sup&gt;"},"properties":{"noteIndex":0},"schema":"https://github.com/citation-style-language/schema/raw/master/csl-citation.json"}</w:instrText>
      </w:r>
      <w:r w:rsidR="005F79F1">
        <w:fldChar w:fldCharType="separate"/>
      </w:r>
      <w:r w:rsidR="003517CA" w:rsidRPr="003517CA">
        <w:rPr>
          <w:noProof/>
          <w:vertAlign w:val="superscript"/>
        </w:rPr>
        <w:t>7</w:t>
      </w:r>
      <w:r w:rsidR="005F79F1">
        <w:fldChar w:fldCharType="end"/>
      </w:r>
      <w:r w:rsidR="0026120D">
        <w:t xml:space="preserve">.With </w:t>
      </w:r>
      <w:r w:rsidR="00E3699B">
        <w:t xml:space="preserve">the </w:t>
      </w:r>
      <w:r w:rsidR="00EF795E">
        <w:t xml:space="preserve">improvement of </w:t>
      </w:r>
      <w:r w:rsidR="008A458D">
        <w:t>people</w:t>
      </w:r>
      <w:r w:rsidR="00087C4E">
        <w:t>’</w:t>
      </w:r>
      <w:r w:rsidR="008A458D">
        <w:t xml:space="preserve">s </w:t>
      </w:r>
      <w:r w:rsidR="00FC2526">
        <w:t xml:space="preserve">living standard, </w:t>
      </w:r>
      <w:r w:rsidR="00F0197B">
        <w:t xml:space="preserve">there is </w:t>
      </w:r>
      <w:r w:rsidR="00CA5745">
        <w:t xml:space="preserve">a </w:t>
      </w:r>
      <w:r w:rsidR="00F0197B">
        <w:t xml:space="preserve">growing </w:t>
      </w:r>
      <w:ins w:id="7" w:author="Peng, Hong" w:date="2020-03-17T14:49:00Z">
        <w:r w:rsidR="00CE7CA9">
          <w:t xml:space="preserve">domestic </w:t>
        </w:r>
      </w:ins>
      <w:r w:rsidR="00F0197B">
        <w:t xml:space="preserve">demand </w:t>
      </w:r>
      <w:del w:id="8" w:author="Peng, Hong" w:date="2020-03-17T14:49:00Z">
        <w:r w:rsidR="00FC2526" w:rsidDel="00CE7CA9">
          <w:delText xml:space="preserve">domestically </w:delText>
        </w:r>
      </w:del>
      <w:r w:rsidR="00F0197B">
        <w:t>for</w:t>
      </w:r>
      <w:r w:rsidR="00065036">
        <w:t xml:space="preserve"> </w:t>
      </w:r>
      <w:r w:rsidR="00EC1D4B">
        <w:t>rice</w:t>
      </w:r>
      <w:r w:rsidR="009876E8">
        <w:t xml:space="preserve"> </w:t>
      </w:r>
      <w:r w:rsidR="008E6E79">
        <w:t xml:space="preserve">with </w:t>
      </w:r>
      <w:r w:rsidR="009876E8">
        <w:t>traceable origins</w:t>
      </w:r>
      <w:r w:rsidR="00C403F6">
        <w:fldChar w:fldCharType="begin" w:fldLock="1"/>
      </w:r>
      <w:r w:rsidR="00DB0D7A">
        <w:instrText>ADDIN CSL_CITATION {"citationItems":[{"id":"ITEM-1","itemData":{"DOI":"10.1016/j.foodcont.2017.02.012","ISSN":"0956-7135","author":[{"dropping-particle":"","family":"Jin","given":"Shaosheng","non-dropping-particle":"","parse-names":false,"suffix":""},{"dropping-particle":"","family":"Zhang","given":"Yan","non-dropping-particle":"","parse-names":false,"suffix":""},{"dropping-particle":"","family":"Xu","given":"Yining","non-dropping-particle":"","parse-names":false,"suffix":""}],"container-title":"Food Control","id":"ITEM-1","issued":{"date-parts":[["2017"]]},"publisher":"Elsevier B.V.","title":"Amount of information and the willingness of consumers to pay for food traceability in China","type":"article-journal"},"uris":["http://www.mendeley.com/documents/?uuid=087be90d-1da8-4f0c-9265-6be08c96aa65"]}],"mendeley":{"formattedCitation":"&lt;sup&gt;8&lt;/sup&gt;","plainTextFormattedCitation":"8","previouslyFormattedCitation":"&lt;sup&gt;8&lt;/sup&gt;"},"properties":{"noteIndex":0},"schema":"https://github.com/citation-style-language/schema/raw/master/csl-citation.json"}</w:instrText>
      </w:r>
      <w:r w:rsidR="00C403F6">
        <w:fldChar w:fldCharType="separate"/>
      </w:r>
      <w:r w:rsidR="003517CA" w:rsidRPr="003517CA">
        <w:rPr>
          <w:noProof/>
          <w:vertAlign w:val="superscript"/>
        </w:rPr>
        <w:t>8</w:t>
      </w:r>
      <w:r w:rsidR="00C403F6">
        <w:fldChar w:fldCharType="end"/>
      </w:r>
      <w:r w:rsidR="00F701A2">
        <w:t xml:space="preserve">. </w:t>
      </w:r>
      <w:commentRangeStart w:id="9"/>
      <w:r w:rsidR="008E6E79">
        <w:t>For</w:t>
      </w:r>
      <w:commentRangeEnd w:id="9"/>
      <w:r w:rsidR="007467B7">
        <w:rPr>
          <w:rStyle w:val="CommentReference"/>
        </w:rPr>
        <w:commentReference w:id="9"/>
      </w:r>
      <w:r w:rsidR="008E6E79">
        <w:t xml:space="preserve"> example</w:t>
      </w:r>
      <w:r w:rsidR="00300D92">
        <w:t xml:space="preserve">, Wuchang rice, one </w:t>
      </w:r>
      <w:r w:rsidR="0027273F">
        <w:t>GI rice</w:t>
      </w:r>
      <w:r w:rsidR="00410D8F">
        <w:t xml:space="preserve"> </w:t>
      </w:r>
      <w:r w:rsidR="00E533E5">
        <w:t xml:space="preserve">produced </w:t>
      </w:r>
      <w:r w:rsidR="00DB6A6B">
        <w:t xml:space="preserve">in Heilongjiang </w:t>
      </w:r>
      <w:r w:rsidR="00EF795E">
        <w:t xml:space="preserve">province </w:t>
      </w:r>
      <w:r w:rsidR="00DB6A6B">
        <w:t>in China</w:t>
      </w:r>
      <w:r w:rsidR="00F4255C">
        <w:t>’</w:t>
      </w:r>
      <w:r w:rsidR="00DB6A6B">
        <w:t xml:space="preserve">s northeast region, </w:t>
      </w:r>
      <w:r w:rsidR="00DF5D31">
        <w:t xml:space="preserve">is </w:t>
      </w:r>
      <w:r w:rsidR="00341A4D">
        <w:t xml:space="preserve">known for </w:t>
      </w:r>
      <w:del w:id="10" w:author="Peng, Hong" w:date="2020-03-17T14:59:00Z">
        <w:r w:rsidR="00FA5F31" w:rsidDel="00BB7120">
          <w:rPr>
            <w:rFonts w:hint="eastAsia"/>
          </w:rPr>
          <w:delText>the</w:delText>
        </w:r>
        <w:r w:rsidR="00615003" w:rsidDel="00BB7120">
          <w:delText xml:space="preserve"> </w:delText>
        </w:r>
      </w:del>
      <w:ins w:id="11" w:author="Peng, Hong" w:date="2020-03-17T14:59:00Z">
        <w:r w:rsidR="00BB7120">
          <w:t xml:space="preserve">its </w:t>
        </w:r>
      </w:ins>
      <w:r w:rsidR="00615003" w:rsidRPr="00B93BAD">
        <w:t>superior</w:t>
      </w:r>
      <w:r w:rsidR="00341A4D">
        <w:t xml:space="preserve"> </w:t>
      </w:r>
      <w:r w:rsidR="00A15F9D">
        <w:t xml:space="preserve">quality and unique sensory </w:t>
      </w:r>
      <w:r w:rsidR="00264584">
        <w:t>characteristics.</w:t>
      </w:r>
      <w:r w:rsidR="0057594C">
        <w:t xml:space="preserve"> </w:t>
      </w:r>
      <w:r w:rsidR="007567DD">
        <w:t xml:space="preserve">Due to the gap between the limited production and </w:t>
      </w:r>
      <w:r w:rsidR="00EF795E">
        <w:t xml:space="preserve">the </w:t>
      </w:r>
      <w:r w:rsidR="007567DD">
        <w:t xml:space="preserve">high market </w:t>
      </w:r>
      <w:r w:rsidR="00BE2802">
        <w:t>demand, the</w:t>
      </w:r>
      <w:r w:rsidR="00706EB9">
        <w:t xml:space="preserve"> price</w:t>
      </w:r>
      <w:r w:rsidR="005666EB">
        <w:t xml:space="preserve"> </w:t>
      </w:r>
      <w:r w:rsidR="00E34654">
        <w:t xml:space="preserve">of </w:t>
      </w:r>
      <w:r w:rsidR="00EC59C3">
        <w:t xml:space="preserve">Wuchang rice </w:t>
      </w:r>
      <w:r w:rsidR="005666EB">
        <w:t xml:space="preserve">is roughly twice that of </w:t>
      </w:r>
      <w:r w:rsidR="004816DF">
        <w:t>other</w:t>
      </w:r>
      <w:r w:rsidR="005666EB">
        <w:t xml:space="preserve"> domestic</w:t>
      </w:r>
      <w:r w:rsidR="001F49D4">
        <w:t xml:space="preserve"> </w:t>
      </w:r>
      <w:r w:rsidR="006C2805">
        <w:rPr>
          <w:rFonts w:hint="eastAsia"/>
        </w:rPr>
        <w:t>ones</w:t>
      </w:r>
      <w:r w:rsidR="00CD21E0">
        <w:t>,</w:t>
      </w:r>
      <w:r w:rsidR="00E34654">
        <w:t xml:space="preserve"> </w:t>
      </w:r>
      <w:r w:rsidR="00CD21E0">
        <w:t>making</w:t>
      </w:r>
      <w:r w:rsidR="00B42B08">
        <w:t xml:space="preserve"> </w:t>
      </w:r>
      <w:r w:rsidR="000C6996">
        <w:t>WuChang rice</w:t>
      </w:r>
      <w:r w:rsidR="00647332">
        <w:t xml:space="preserve"> </w:t>
      </w:r>
      <w:r w:rsidR="007852EF" w:rsidRPr="007567DD">
        <w:t>vulnerable</w:t>
      </w:r>
      <w:r w:rsidR="007852EF">
        <w:t xml:space="preserve"> to</w:t>
      </w:r>
      <w:r w:rsidR="00443C80">
        <w:t xml:space="preserve"> </w:t>
      </w:r>
      <w:del w:id="12" w:author="Peng, Hong" w:date="2020-03-17T14:51:00Z">
        <w:r w:rsidR="000E7C51" w:rsidDel="00CE7CA9">
          <w:delText>adulteration</w:delText>
        </w:r>
        <w:r w:rsidR="00D04E71" w:rsidDel="00CE7CA9">
          <w:delText xml:space="preserve"> </w:delText>
        </w:r>
      </w:del>
      <w:ins w:id="13" w:author="Peng, Hong" w:date="2020-03-17T14:51:00Z">
        <w:r w:rsidR="00CE7CA9">
          <w:t xml:space="preserve">be aduleterered </w:t>
        </w:r>
      </w:ins>
      <w:r w:rsidR="00F5404E">
        <w:t>such as partial substitution</w:t>
      </w:r>
      <w:r w:rsidR="002E280F">
        <w:t xml:space="preserve"> and </w:t>
      </w:r>
      <w:r w:rsidR="000E7C51">
        <w:t>fraudulent labeling</w:t>
      </w:r>
      <w:r w:rsidR="00FF28B5">
        <w:fldChar w:fldCharType="begin" w:fldLock="1"/>
      </w:r>
      <w:r w:rsidR="00DB0D7A">
        <w:instrText>ADDIN CSL_CITATION {"citationItems":[{"id":"ITEM-1","itemData":{"author":[{"dropping-particle":"","family":"Veeck","given":"Gregory","non-dropping-particle":"","parse-names":false,"suffix":""}],"id":"ITEM-1","issue":"June","issued":{"date-parts":[["2017"]]},"title":"Food Safety Concerns and Rice Imports in China : 1998 - 2016","type":"article-journal"},"uris":["http://www.mendeley.com/documents/?uuid=c76adab2-f954-497b-8bd7-e4c2d207bf1a"]},{"id":"ITEM-2","itemData":{"DOI":"10.1155/2019/8396865","ISSN":"17454557","abstract":"&lt;p&gt;The study aims to investigate whether the multielement analysis result can be used as a fingerprint to identify the geographical origin of Wuchang rice. The element contents of rice and soil samples from three regions in China (Wuchang, Qiqihar, and Jiamusi) were analyzed. The concentrations of 16 elements (Na, Mg, Al, K, Ca, V, Mn, Fe, Co, Cu, Zn, As, Rb, Sr, Cd, and Pb) in 194 rice samples and 112 soil samples from the harvest season in 2013 and 2014 were determined. The analysis of variance and linear discriminant analysis were performed to analyze the variation among regions and rice genotypes and classify the geographical origins of rice. Only the element of Cu showed significant differences among different genotypes. In the discriminant analysis, the overall correct identification rates of the rice samples obtained in 2013 and 2014 were, respectively, 96.6% and 89.6% and the overall correct identification rate for Wuchang rice reached 100%.&lt;/p&gt;","author":[{"dropping-particle":"","family":"Qian","given":"Lili","non-dropping-particle":"","parse-names":false,"suffix":""},{"dropping-particle":"","family":"Zuo","given":"Feng","non-dropping-particle":"","parse-names":false,"suffix":""},{"dropping-particle":"","family":"Liu","given":"Hongyan","non-dropping-particle":"","parse-names":false,"suffix":""},{"dropping-particle":"","family":"Zhang","given":"Caidong","non-dropping-particle":"","parse-names":false,"suffix":""},{"dropping-particle":"","family":"Chi","given":"Xiaoxing","non-dropping-particle":"","parse-names":false,"suffix":""},{"dropping-particle":"","family":"Zhang","given":"Dongjie","non-dropping-particle":"","parse-names":false,"suffix":""}],"container-title":"Journal of Food Quality","id":"ITEM-2","issued":{"date-parts":[["2019"]]},"title":"Determination of geographical origin of wuchang rice with the geographical indicator by multielement analysis","type":"article-journal","volume":"2019"},"uris":["http://www.mendeley.com/documents/?uuid=bd46717e-8ba2-422e-b797-ef43a4bc1cb5"]}],"mendeley":{"formattedCitation":"&lt;sup&gt;9,10&lt;/sup&gt;","plainTextFormattedCitation":"9,10","previouslyFormattedCitation":"&lt;sup&gt;9,10&lt;/sup&gt;"},"properties":{"noteIndex":0},"schema":"https://github.com/citation-style-language/schema/raw/master/csl-citation.json"}</w:instrText>
      </w:r>
      <w:r w:rsidR="00FF28B5">
        <w:fldChar w:fldCharType="separate"/>
      </w:r>
      <w:r w:rsidR="003517CA" w:rsidRPr="003517CA">
        <w:rPr>
          <w:noProof/>
          <w:vertAlign w:val="superscript"/>
        </w:rPr>
        <w:t>9,10</w:t>
      </w:r>
      <w:r w:rsidR="00FF28B5">
        <w:fldChar w:fldCharType="end"/>
      </w:r>
      <w:r w:rsidR="00F5404E">
        <w:t xml:space="preserve">. </w:t>
      </w:r>
      <w:r w:rsidR="0097330A">
        <w:t>Therefore</w:t>
      </w:r>
      <w:r w:rsidR="00945680">
        <w:t xml:space="preserve">, </w:t>
      </w:r>
      <w:r w:rsidR="000E7C51">
        <w:t>determination of</w:t>
      </w:r>
      <w:r w:rsidR="00945680">
        <w:t xml:space="preserve"> geographical origins of rice is of great importance </w:t>
      </w:r>
      <w:r w:rsidR="00EF795E">
        <w:t>for protecting</w:t>
      </w:r>
      <w:r w:rsidR="00945680">
        <w:t xml:space="preserve"> the rights of farmers, retailers and consumers</w:t>
      </w:r>
      <w:r w:rsidR="00945680">
        <w:fldChar w:fldCharType="begin" w:fldLock="1"/>
      </w:r>
      <w:r w:rsidR="007240EC">
        <w:instrText>ADDIN CSL_CITATION {"citationItems":[{"id":"ITEM-1","itemData":{"DOI":"10.1016/j.foodchem.2007.09.038","author":[{"dropping-particle":"","family":"Luykx","given":"Dion M A M","non-dropping-particle":"","parse-names":false,"suffix":""},{"dropping-particle":"Van","family":"Ruth","given":"Saskia M","non-dropping-particle":"","parse-names":false,"suffix":""}],"id":"ITEM-1","issued":{"date-parts":[["2008"]]},"page":"897-911","title":"Food Chemistry An overview of analytical methods for determining the geographical origin of food products","type":"article-journal","volume":"107"},"uris":["http://www.mendeley.com/documents/?uuid=0c3c3d84-3830-4cd0-b639-285b75bc7b27"]}],"mendeley":{"formattedCitation":"&lt;sup&gt;3&lt;/sup&gt;","plainTextFormattedCitation":"3","previouslyFormattedCitation":"&lt;sup&gt;3&lt;/sup&gt;"},"properties":{"noteIndex":0},"schema":"https://github.com/citation-style-language/schema/raw/master/csl-citation.json"}</w:instrText>
      </w:r>
      <w:r w:rsidR="00945680">
        <w:fldChar w:fldCharType="separate"/>
      </w:r>
      <w:r w:rsidR="0012761B" w:rsidRPr="0012761B">
        <w:rPr>
          <w:noProof/>
          <w:vertAlign w:val="superscript"/>
        </w:rPr>
        <w:t>3</w:t>
      </w:r>
      <w:r w:rsidR="00945680">
        <w:fldChar w:fldCharType="end"/>
      </w:r>
      <w:r w:rsidR="00596E36">
        <w:t>.</w:t>
      </w:r>
      <w:r w:rsidR="00443999">
        <w:t xml:space="preserve"> </w:t>
      </w:r>
      <w:commentRangeStart w:id="14"/>
      <w:commentRangeStart w:id="15"/>
      <w:r w:rsidR="00517515">
        <w:t>Yet t</w:t>
      </w:r>
      <w:r w:rsidR="00443999">
        <w:t xml:space="preserve">o </w:t>
      </w:r>
      <w:r w:rsidR="00A00D65">
        <w:t xml:space="preserve">our knowledge, </w:t>
      </w:r>
      <w:r w:rsidR="00517515">
        <w:t xml:space="preserve">there is </w:t>
      </w:r>
      <w:r w:rsidR="00A00D65">
        <w:t xml:space="preserve">by far </w:t>
      </w:r>
      <w:r w:rsidR="00945D79">
        <w:t xml:space="preserve">still a </w:t>
      </w:r>
      <w:r w:rsidR="00517515">
        <w:t>lack of universally recongnized tech</w:t>
      </w:r>
      <w:r w:rsidR="00E30990">
        <w:t xml:space="preserve">niques </w:t>
      </w:r>
      <w:r w:rsidR="00A00D65">
        <w:t xml:space="preserve">for the </w:t>
      </w:r>
      <w:r w:rsidR="009D3E3A">
        <w:t>protect</w:t>
      </w:r>
      <w:r w:rsidR="00F83C59">
        <w:t>ion</w:t>
      </w:r>
      <w:r w:rsidR="00945D79">
        <w:t xml:space="preserve"> Chinese</w:t>
      </w:r>
      <w:r w:rsidR="009D3E3A">
        <w:t xml:space="preserve"> GI</w:t>
      </w:r>
      <w:r w:rsidR="00945D79">
        <w:t xml:space="preserve"> rice.</w:t>
      </w:r>
      <w:commentRangeEnd w:id="14"/>
      <w:r w:rsidR="00C112A9">
        <w:rPr>
          <w:rStyle w:val="CommentReference"/>
        </w:rPr>
        <w:commentReference w:id="14"/>
      </w:r>
      <w:commentRangeEnd w:id="15"/>
      <w:r w:rsidR="007467B7">
        <w:rPr>
          <w:rStyle w:val="CommentReference"/>
        </w:rPr>
        <w:commentReference w:id="15"/>
      </w:r>
      <w:r w:rsidR="00945D79">
        <w:t xml:space="preserve"> </w:t>
      </w:r>
      <w:r w:rsidR="009D3E3A">
        <w:t xml:space="preserve"> </w:t>
      </w:r>
    </w:p>
    <w:p w14:paraId="519E2DC7" w14:textId="6982081E" w:rsidR="00C973BD" w:rsidRPr="00971954" w:rsidRDefault="00FC64A3" w:rsidP="00212AD0">
      <w:pPr>
        <w:jc w:val="both"/>
        <w:rPr>
          <w:b/>
          <w:bCs/>
        </w:rPr>
      </w:pPr>
      <w:del w:id="16" w:author="Peng, Hong" w:date="2020-03-17T15:35:00Z">
        <w:r w:rsidDel="002E0566">
          <w:delText>In r</w:delText>
        </w:r>
      </w:del>
      <w:ins w:id="17" w:author="Peng, Hong" w:date="2020-03-17T15:35:00Z">
        <w:r w:rsidR="002E0566">
          <w:t>R</w:t>
        </w:r>
      </w:ins>
      <w:r>
        <w:t xml:space="preserve">ecent years, </w:t>
      </w:r>
      <w:r w:rsidR="007F788D">
        <w:t xml:space="preserve">various </w:t>
      </w:r>
      <w:r w:rsidR="009D7CBC">
        <w:t>analytical</w:t>
      </w:r>
      <w:r w:rsidR="004906F7">
        <w:t xml:space="preserve"> </w:t>
      </w:r>
      <w:ins w:id="18" w:author="Peng, Hong" w:date="2020-03-17T16:12:00Z">
        <w:r w:rsidR="004D60AC">
          <w:t>methods</w:t>
        </w:r>
      </w:ins>
      <w:del w:id="19" w:author="Peng, Hong" w:date="2020-03-17T15:36:00Z">
        <w:r w:rsidR="004906F7" w:rsidDel="002E0566">
          <w:delText>approaches</w:delText>
        </w:r>
        <w:r w:rsidR="004E192E" w:rsidDel="002E0566">
          <w:delText xml:space="preserve"> with the aid of multivariate analysis (MVA) and </w:delText>
        </w:r>
        <w:r w:rsidR="0064739E" w:rsidDel="002E0566">
          <w:delText>machine learning</w:delText>
        </w:r>
        <w:r w:rsidR="00BB7243" w:rsidDel="002E0566">
          <w:delText xml:space="preserve"> (ML)</w:delText>
        </w:r>
        <w:r w:rsidR="004E192E" w:rsidDel="002E0566">
          <w:delText xml:space="preserve"> techniques</w:delText>
        </w:r>
        <w:r w:rsidR="00585BE7" w:rsidDel="002E0566">
          <w:delText xml:space="preserve"> </w:delText>
        </w:r>
        <w:r w:rsidR="00FF0C46" w:rsidDel="002E0566">
          <w:delText>are in</w:delText>
        </w:r>
        <w:r w:rsidR="0003481E" w:rsidDel="002E0566">
          <w:delText xml:space="preserve"> </w:delText>
        </w:r>
        <w:r w:rsidR="004C0C96" w:rsidDel="002E0566">
          <w:rPr>
            <w:rFonts w:hint="eastAsia"/>
          </w:rPr>
          <w:delText>rapid</w:delText>
        </w:r>
        <w:r w:rsidR="004C0C96" w:rsidDel="002E0566">
          <w:delText xml:space="preserve"> </w:delText>
        </w:r>
        <w:r w:rsidR="0003481E" w:rsidDel="002E0566">
          <w:delText>develo</w:delText>
        </w:r>
        <w:r w:rsidR="00FF0C46" w:rsidDel="002E0566">
          <w:delText>pment</w:delText>
        </w:r>
      </w:del>
      <w:ins w:id="20" w:author="Peng, Hong" w:date="2020-03-17T15:52:00Z">
        <w:r w:rsidR="005C20E5">
          <w:t xml:space="preserve"> </w:t>
        </w:r>
      </w:ins>
      <w:ins w:id="21" w:author="Peng, Hong" w:date="2020-03-17T15:50:00Z">
        <w:r w:rsidR="005C20E5">
          <w:t>have been developed</w:t>
        </w:r>
      </w:ins>
      <w:r w:rsidR="0003481E">
        <w:t xml:space="preserve"> to </w:t>
      </w:r>
      <w:r w:rsidR="002E59A0">
        <w:t xml:space="preserve">address the issue of </w:t>
      </w:r>
      <w:del w:id="22" w:author="Peng, Hong" w:date="2020-03-17T15:50:00Z">
        <w:r w:rsidR="002E59A0" w:rsidDel="005C20E5">
          <w:delText xml:space="preserve"> </w:delText>
        </w:r>
      </w:del>
      <w:r w:rsidR="00C973BD">
        <w:t>geo</w:t>
      </w:r>
      <w:r w:rsidR="00F40DB4">
        <w:t>graphical authentication</w:t>
      </w:r>
      <w:ins w:id="23" w:author="Peng, Hong" w:date="2020-03-17T15:58:00Z">
        <w:r w:rsidR="005C20E5">
          <w:t>,</w:t>
        </w:r>
        <w:r w:rsidR="005C20E5" w:rsidDel="005C20E5">
          <w:t xml:space="preserve"> </w:t>
        </w:r>
      </w:ins>
      <w:del w:id="24" w:author="Peng, Hong" w:date="2020-03-17T15:50:00Z">
        <w:r w:rsidR="00F40DB4" w:rsidDel="005C20E5">
          <w:delText>.</w:delText>
        </w:r>
        <w:r w:rsidR="00F55CC1" w:rsidDel="005C20E5">
          <w:delText xml:space="preserve"> </w:delText>
        </w:r>
      </w:del>
      <w:del w:id="25" w:author="Peng, Hong" w:date="2020-03-17T15:52:00Z">
        <w:r w:rsidR="00570F36" w:rsidDel="005C20E5">
          <w:delText>Among all the analytical approaches</w:delText>
        </w:r>
        <w:r w:rsidR="00815A54" w:rsidDel="005C20E5">
          <w:delText>,</w:delText>
        </w:r>
      </w:del>
      <w:ins w:id="26" w:author="Peng, Hong" w:date="2020-03-17T15:52:00Z">
        <w:r w:rsidR="005C20E5">
          <w:t>among which</w:t>
        </w:r>
      </w:ins>
      <w:r w:rsidR="00787E12">
        <w:t xml:space="preserve"> </w:t>
      </w:r>
      <w:r w:rsidR="000F37D7">
        <w:t xml:space="preserve">inductively coupled plasma </w:t>
      </w:r>
      <w:r w:rsidR="000F37D7" w:rsidRPr="00332FD1">
        <w:t>mass spectrometry</w:t>
      </w:r>
      <w:r w:rsidR="000F37D7">
        <w:t xml:space="preserve"> (ICP-MS) </w:t>
      </w:r>
      <w:r w:rsidR="00ED06B7">
        <w:t>analysis</w:t>
      </w:r>
      <w:r w:rsidR="00971954">
        <w:t xml:space="preserve"> </w:t>
      </w:r>
      <w:ins w:id="27" w:author="Peng, Hong" w:date="2020-03-17T17:09:00Z">
        <w:r w:rsidR="009D4B6C">
          <w:t xml:space="preserve">with xx </w:t>
        </w:r>
      </w:ins>
      <w:r w:rsidR="00EF5A92">
        <w:t>has drawn more and more att</w:t>
      </w:r>
      <w:r w:rsidR="009263E9">
        <w:t>entions</w:t>
      </w:r>
      <w:del w:id="28" w:author="Peng, Hong" w:date="2020-03-17T15:59:00Z">
        <w:r w:rsidR="008427F7" w:rsidDel="005C20E5">
          <w:delText xml:space="preserve">, </w:delText>
        </w:r>
      </w:del>
      <w:ins w:id="29" w:author="Peng, Hong" w:date="2020-03-17T15:59:00Z">
        <w:r w:rsidR="005C20E5">
          <w:t xml:space="preserve">. </w:t>
        </w:r>
      </w:ins>
      <w:del w:id="30" w:author="Peng, Hong" w:date="2020-03-17T15:59:00Z">
        <w:r w:rsidR="00EF5A92" w:rsidDel="005C20E5">
          <w:delText xml:space="preserve">thanks to its capability </w:delText>
        </w:r>
        <w:r w:rsidR="008427F7" w:rsidDel="005C20E5">
          <w:delText xml:space="preserve">of </w:delText>
        </w:r>
      </w:del>
      <w:ins w:id="31" w:author="Peng, Hong" w:date="2020-03-17T15:59:00Z">
        <w:r w:rsidR="005C20E5">
          <w:t xml:space="preserve">ICP-MS can </w:t>
        </w:r>
      </w:ins>
      <w:ins w:id="32" w:author="Peng, Hong" w:date="2020-03-17T16:02:00Z">
        <w:r w:rsidR="000A5605">
          <w:t xml:space="preserve">simutltaneously </w:t>
        </w:r>
      </w:ins>
      <w:del w:id="33" w:author="Peng, Hong" w:date="2020-03-17T16:03:00Z">
        <w:r w:rsidR="00EF5A92" w:rsidDel="000A5605">
          <w:delText>determin</w:delText>
        </w:r>
        <w:r w:rsidR="008427F7" w:rsidDel="000A5605">
          <w:delText>ing</w:delText>
        </w:r>
        <w:r w:rsidR="00EF5A92" w:rsidDel="000A5605">
          <w:delText xml:space="preserve"> the level of </w:delText>
        </w:r>
      </w:del>
      <w:ins w:id="34" w:author="Peng, Hong" w:date="2020-03-17T16:03:00Z">
        <w:r w:rsidR="000A5605">
          <w:t xml:space="preserve">detect </w:t>
        </w:r>
      </w:ins>
      <w:r w:rsidR="00EF5A92">
        <w:t xml:space="preserve">both metal and non-metal elements, </w:t>
      </w:r>
      <w:del w:id="35" w:author="Peng, Hong" w:date="2020-03-17T16:03:00Z">
        <w:r w:rsidR="008427F7" w:rsidDel="000A5605">
          <w:delText xml:space="preserve">with the </w:delText>
        </w:r>
        <w:r w:rsidR="00EF5A92" w:rsidDel="000A5605">
          <w:delText>advantages of</w:delText>
        </w:r>
      </w:del>
      <w:ins w:id="36" w:author="Peng, Hong" w:date="2020-03-17T16:03:00Z">
        <w:r w:rsidR="000A5605">
          <w:t>and is characterized by</w:t>
        </w:r>
      </w:ins>
      <w:del w:id="37" w:author="Peng, Hong" w:date="2020-03-17T16:26:00Z">
        <w:r w:rsidR="00EF5A92" w:rsidDel="008B0EED">
          <w:delText xml:space="preserve"> wide dynamic range</w:delText>
        </w:r>
      </w:del>
      <w:del w:id="38" w:author="Peng, Hong" w:date="2020-03-17T16:27:00Z">
        <w:r w:rsidR="00EF5A92" w:rsidDel="008B0EED">
          <w:delText>,</w:delText>
        </w:r>
      </w:del>
      <w:r w:rsidR="00EF5A92">
        <w:t xml:space="preserve"> </w:t>
      </w:r>
      <w:ins w:id="39" w:author="Peng, Hong" w:date="2020-03-17T16:27:00Z">
        <w:r w:rsidR="008B0EED">
          <w:t xml:space="preserve">the </w:t>
        </w:r>
      </w:ins>
      <w:r w:rsidR="00EF5A92">
        <w:t xml:space="preserve">high throughput </w:t>
      </w:r>
      <w:ins w:id="40" w:author="Peng, Hong" w:date="2020-03-17T16:26:00Z">
        <w:r w:rsidR="008B0EED">
          <w:t xml:space="preserve">measurement with wide dynamic range </w:t>
        </w:r>
      </w:ins>
      <w:r w:rsidR="00EF5A92">
        <w:t xml:space="preserve">and relateviely </w:t>
      </w:r>
      <w:del w:id="41" w:author="Peng, Hong" w:date="2020-03-17T16:14:00Z">
        <w:r w:rsidR="00EF5A92" w:rsidDel="004D60AC">
          <w:delText xml:space="preserve">easy requirement for </w:delText>
        </w:r>
      </w:del>
      <w:ins w:id="42" w:author="Peng, Hong" w:date="2020-03-17T16:14:00Z">
        <w:r w:rsidR="004D60AC">
          <w:t>simple</w:t>
        </w:r>
      </w:ins>
      <w:ins w:id="43" w:author="Peng, Hong" w:date="2020-03-17T16:15:00Z">
        <w:r w:rsidR="004D60AC">
          <w:t xml:space="preserve"> </w:t>
        </w:r>
      </w:ins>
      <w:r w:rsidR="00EF5A92">
        <w:t>sample preparation</w:t>
      </w:r>
      <w:r w:rsidR="00EF5A92">
        <w:fldChar w:fldCharType="begin" w:fldLock="1"/>
      </w:r>
      <w:r w:rsidR="00DE4173">
        <w:instrText>ADDIN CSL_CITATION {"citationItems":[{"id":"ITEM-1","itemData":{"DOI":"10.1016/j.microc.2019.104295","ISSN":"0026265X","abstract":"The traceability of agro-products are very crucial as the food with know and guaranteed origin charged a high premium; meanwhile, the authenticity of the food product is also very necessary, since the adulteration of agro-products with cheap ingredients or chemicals pose a serious health threat to the consumer. Therefore there is clearly need to demonstrate these authenticity problems by modern analytical techniques. This review attempted to highlight the current overview in the application of analytical techniques such as liquid and gas chromatography, isotope ratio and elemental analysis, spectroscopic, DNA based and sensor technologies for the authentication of food of plant origin, with a special focus on geographical origin traceability and authenticity during the last five years. Papers cited here mainly include fruits, cereals, pulses, tea, coffee, spices, edible oil, fruit juices, and alcoholic beverages. The effectiveness of these techniques in laboratory and industrial level and also their advantages and drawbacks are discussed.","author":[{"dropping-particle":"","family":"Wadood","given":"Syed Abdul","non-dropping-particle":"","parse-names":false,"suffix":""},{"dropping-particle":"","family":"Boli","given":"Guo","non-dropping-particle":"","parse-names":false,"suffix":""},{"dropping-particle":"","family":"Xiaowen","given":"Zhang","non-dropping-particle":"","parse-names":false,"suffix":""},{"dropping-particle":"","family":"Hussain","given":"Imtiaz","non-dropping-particle":"","parse-names":false,"suffix":""},{"dropping-particle":"","family":"Yimin","given":"Wei","non-dropping-particle":"","parse-names":false,"suffix":""}],"container-title":"Microchemical Journal","id":"ITEM-1","issued":{"date-parts":[["2020"]]},"page":"104295","publisher":"Elsevier B.V.","title":"Recent development in the application of analytical techniques for the traceability and authenticity of food of plant origin","type":"article-journal","volume":"152"},"uris":["http://www.mendeley.com/documents/?uuid=db6842f4-c640-4bbf-8638-3117f271c9a6"]}],"mendeley":{"formattedCitation":"&lt;sup&gt;11&lt;/sup&gt;","plainTextFormattedCitation":"11","previouslyFormattedCitation":"&lt;sup&gt;11&lt;/sup&gt;"},"properties":{"noteIndex":0},"schema":"https://github.com/citation-style-language/schema/raw/master/csl-citation.json"}</w:instrText>
      </w:r>
      <w:r w:rsidR="00EF5A92">
        <w:fldChar w:fldCharType="separate"/>
      </w:r>
      <w:r w:rsidR="003431A2" w:rsidRPr="003431A2">
        <w:rPr>
          <w:noProof/>
          <w:vertAlign w:val="superscript"/>
        </w:rPr>
        <w:t>11</w:t>
      </w:r>
      <w:r w:rsidR="00EF5A92">
        <w:fldChar w:fldCharType="end"/>
      </w:r>
      <w:r w:rsidR="00DE6F79">
        <w:t xml:space="preserve">. </w:t>
      </w:r>
      <w:del w:id="44" w:author="Peng, Hong" w:date="2020-03-17T16:37:00Z">
        <w:r w:rsidR="00257EA1" w:rsidDel="00EE3CF1">
          <w:delText xml:space="preserve">With </w:delText>
        </w:r>
      </w:del>
      <w:del w:id="45" w:author="Peng, Hong" w:date="2020-03-17T16:32:00Z">
        <w:r w:rsidR="00257EA1" w:rsidDel="008B0EED">
          <w:delText xml:space="preserve">the </w:delText>
        </w:r>
      </w:del>
      <w:del w:id="46" w:author="Peng, Hong" w:date="2020-03-17T16:37:00Z">
        <w:r w:rsidR="009C285E" w:rsidDel="00EE3CF1">
          <w:delText>e</w:delText>
        </w:r>
        <w:r w:rsidR="005B336C" w:rsidDel="00EE3CF1">
          <w:delText>vidence</w:delText>
        </w:r>
        <w:r w:rsidR="0098100E" w:rsidDel="00EE3CF1">
          <w:delText xml:space="preserve"> </w:delText>
        </w:r>
        <w:r w:rsidR="00257EA1" w:rsidDel="00EE3CF1">
          <w:delText xml:space="preserve">showing </w:delText>
        </w:r>
      </w:del>
      <w:del w:id="47" w:author="Peng, Hong" w:date="2020-03-17T16:33:00Z">
        <w:r w:rsidR="005B336C" w:rsidDel="00D44A6A">
          <w:delText xml:space="preserve"> </w:delText>
        </w:r>
      </w:del>
      <w:ins w:id="48" w:author="Peng, Hong" w:date="2020-03-17T16:37:00Z">
        <w:r w:rsidR="00EE3CF1">
          <w:t xml:space="preserve">Based on the scientific </w:t>
        </w:r>
      </w:ins>
      <w:ins w:id="49" w:author="Peng, Hong" w:date="2020-03-17T16:38:00Z">
        <w:r w:rsidR="00EE3CF1">
          <w:t>proof</w:t>
        </w:r>
      </w:ins>
      <w:ins w:id="50" w:author="Peng, Hong" w:date="2020-03-17T16:37:00Z">
        <w:r w:rsidR="00EE3CF1">
          <w:t xml:space="preserve"> </w:t>
        </w:r>
      </w:ins>
      <w:r w:rsidR="005B336C">
        <w:t>that element c</w:t>
      </w:r>
      <w:r w:rsidR="00C96B7E">
        <w:t>omposition in plant</w:t>
      </w:r>
      <w:r w:rsidR="00870F65">
        <w:t>s</w:t>
      </w:r>
      <w:r w:rsidR="00C96B7E">
        <w:t xml:space="preserve"> are vestly determinded by factors </w:t>
      </w:r>
      <w:r w:rsidR="00B51475">
        <w:t xml:space="preserve">such as </w:t>
      </w:r>
      <w:del w:id="51" w:author="Peng, Hong" w:date="2020-03-17T16:28:00Z">
        <w:r w:rsidR="00B51475" w:rsidDel="008B0EED">
          <w:delText xml:space="preserve">soild </w:delText>
        </w:r>
      </w:del>
      <w:ins w:id="52" w:author="Peng, Hong" w:date="2020-03-17T16:28:00Z">
        <w:r w:rsidR="008B0EED">
          <w:t xml:space="preserve">soil </w:t>
        </w:r>
      </w:ins>
      <w:r w:rsidR="00B51475">
        <w:t>characteristics and agricultural practice</w:t>
      </w:r>
      <w:r w:rsidR="00DE4173">
        <w:fldChar w:fldCharType="begin" w:fldLock="1"/>
      </w:r>
      <w:r w:rsidR="0036367D">
        <w:instrText>ADDIN CSL_CITATION {"citationItems":[{"id":"ITEM-1","itemData":{"DOI":"10.1016/j.foodchem.2017.08.023","ISSN":"18737072","abstract":"Rice (Oryza sativa L.) is the world's third largest food crop after wheat and corn. Geographic authentication of rice has recently emerged as an important issue for enhancing human health via food safety and quality assurance. Here, we aimed to discriminate rice of six Asian countries through geographic authentication using combinations of elemental/isotopic composition analysis and chemometric techniques. Principal components analysis could distinguish samples cultivated from most countries, except for those cultivated in the Philippines and Japan. Furthermore, orthogonal projection to latent structure-discriminant analysis provided clear discrimination between rice cultivated in Korea and other countries. The major common variables responsible for differentiation in these models were δ34S, Mn, and Mg. Our findings contribute to understanding the variations of elemental and isotopic compositions in rice depending on geographic origins, and offer valuable insight into the control of fraudulent labeling regarding the geographic origins of rice traded among Asian countries.","author":[{"dropping-particle":"","family":"Chung","given":"Ill Min","non-dropping-particle":"","parse-names":false,"suffix":""},{"dropping-particle":"","family":"Kim","given":"Jae Kwang","non-dropping-particle":"","parse-names":false,"suffix":""},{"dropping-particle":"","family":"Lee","given":"Kyoung Jin","non-dropping-particle":"","parse-names":false,"suffix":""},{"dropping-particle":"","family":"Park","given":"Sung Kyu","non-dropping-particle":"","parse-names":false,"suffix":""},{"dropping-particle":"","family":"Lee","given":"Ji Hee","non-dropping-particle":"","parse-names":false,"suffix":""},{"dropping-particle":"","family":"Son","given":"Na Young","non-dropping-particle":"","parse-names":false,"suffix":""},{"dropping-particle":"","family":"Jin","given":"Yong Ik","non-dropping-particle":"","parse-names":false,"suffix":""},{"dropping-particle":"","family":"Kim","given":"Seung Hyun","non-dropping-particle":"","parse-names":false,"suffix":""}],"container-title":"Food Chemistry","id":"ITEM-1","issued":{"date-parts":[["2018"]]},"page":"840-849","title":"Geographic authentication of Asian rice (Oryza sativa L.) using multi-elemental and stable isotopic data combined with multivariate analysis","type":"article-journal","volume":"240"},"uris":["http://www.mendeley.com/documents/?uuid=85fb070d-480e-4982-987e-4023b6fc9753"]},{"id":"ITEM-2","itemData":{"DOI":"10.1007/s10681-009-0082-6","author":[{"dropping-particle":"","family":"Zhang","given":"Yong","non-dropping-particle":"","parse-names":false,"suffix":""},{"dropping-particle":"","family":"Song","given":"Qichao","non-dropping-particle":"","parse-names":false,"suffix":""},{"dropping-particle":"","family":"Yan","given":"Jun","non-dropping-particle":"","parse-names":false,"suffix":""},{"dropping-particle":"","family":"Tang","given":"Jianwei","non-dropping-particle":"","parse-names":false,"suffix":""}],"id":"ITEM-2","issued":{"date-parts":[["2010"]]},"page":"303-313","title":"Mineral element concentrations in grains of Chinese wheat cultivars","type":"article-journal"},"uris":["http://www.mendeley.com/documents/?uuid=87848834-4618-4f94-9a81-6b3890fb139a"]}],"mendeley":{"formattedCitation":"&lt;sup&gt;12,13&lt;/sup&gt;","plainTextFormattedCitation":"12,13","previouslyFormattedCitation":"&lt;sup&gt;12,13&lt;/sup&gt;"},"properties":{"noteIndex":0},"schema":"https://github.com/citation-style-language/schema/raw/master/csl-citation.json"}</w:instrText>
      </w:r>
      <w:r w:rsidR="00DE4173">
        <w:fldChar w:fldCharType="separate"/>
      </w:r>
      <w:r w:rsidR="00DE4173" w:rsidRPr="00DE4173">
        <w:rPr>
          <w:noProof/>
          <w:vertAlign w:val="superscript"/>
        </w:rPr>
        <w:t>12,13</w:t>
      </w:r>
      <w:r w:rsidR="00DE4173">
        <w:fldChar w:fldCharType="end"/>
      </w:r>
      <w:r w:rsidR="00B51475">
        <w:t xml:space="preserve">, </w:t>
      </w:r>
      <w:del w:id="53" w:author="Peng, Hong" w:date="2020-03-17T16:33:00Z">
        <w:r w:rsidR="00B51475" w:rsidDel="00EE3CF1">
          <w:delText xml:space="preserve">the </w:delText>
        </w:r>
      </w:del>
      <w:r w:rsidR="00540B4F">
        <w:t>multi-elemental profiling based on ICP-MS analysis</w:t>
      </w:r>
      <w:r w:rsidR="00870F65">
        <w:t xml:space="preserve"> </w:t>
      </w:r>
      <w:del w:id="54" w:author="Peng, Hong" w:date="2020-03-17T16:33:00Z">
        <w:r w:rsidR="001D3D87" w:rsidDel="00EE3CF1">
          <w:delText xml:space="preserve">already </w:delText>
        </w:r>
      </w:del>
      <w:ins w:id="55" w:author="Peng, Hong" w:date="2020-03-17T16:33:00Z">
        <w:r w:rsidR="00EE3CF1">
          <w:t xml:space="preserve">has </w:t>
        </w:r>
      </w:ins>
      <w:r w:rsidR="00870F65">
        <w:t>been</w:t>
      </w:r>
      <w:r w:rsidR="006F040D">
        <w:t xml:space="preserve"> </w:t>
      </w:r>
      <w:del w:id="56" w:author="Peng, Hong" w:date="2020-03-17T16:35:00Z">
        <w:r w:rsidR="009C1263" w:rsidDel="00EE3CF1">
          <w:delText xml:space="preserve">proved to be a </w:delText>
        </w:r>
        <w:r w:rsidR="006F040D" w:rsidDel="00EE3CF1">
          <w:delText xml:space="preserve">promising </w:delText>
        </w:r>
      </w:del>
      <w:del w:id="57" w:author="Peng, Hong" w:date="2020-03-17T16:34:00Z">
        <w:r w:rsidR="006F040D" w:rsidDel="00EE3CF1">
          <w:delText>information souces</w:delText>
        </w:r>
      </w:del>
      <w:ins w:id="58" w:author="Peng, Hong" w:date="2020-03-17T16:35:00Z">
        <w:r w:rsidR="00EE3CF1">
          <w:t>successfuly applied</w:t>
        </w:r>
      </w:ins>
      <w:r w:rsidR="006F040D">
        <w:t xml:space="preserve"> </w:t>
      </w:r>
      <w:r w:rsidR="004951D3">
        <w:t xml:space="preserve">to determine </w:t>
      </w:r>
      <w:ins w:id="59" w:author="Peng, Hong" w:date="2020-03-17T16:40:00Z">
        <w:r w:rsidR="00EE3CF1">
          <w:t xml:space="preserve">geographical </w:t>
        </w:r>
      </w:ins>
      <w:r w:rsidR="001F46E1">
        <w:t>origins of rice</w:t>
      </w:r>
      <w:r w:rsidR="00027F09" w:rsidRPr="00332FD1">
        <w:fldChar w:fldCharType="begin" w:fldLock="1"/>
      </w:r>
      <w:r w:rsidR="0036367D">
        <w:instrText>ADDIN CSL_CITATION {"citationItems":[{"id":"ITEM-1","itemData":{"DOI":"10.1016/j.foodchem.2013.06.060","ISSN":"18737072","abstract":"Rice is a staple food for nearly half the world's population. The discrimination of geographical origin of rice in order to its authenticity is essential to prevent mislabeling and adulteration problems. The multi-element fingerprinting has a great potential for the differentiation of rice grains. A study of the capability of the high resolution inductively coupled plasma mass spectrometry (HR-ICP-MS) methodology for multi-element fingerprinting of rice has been carried out. A total of 31 Thai jasmine rice and 5 foreign (France, India, Italy, Japan and Pakistan) rice samples were analysed by high resolution ICP-MS after acid digestion. Accuracy of the whole procedure was verified by the analysis of rice flour standard reference material (NIST SRM 1568a). The concentrations of 21 elements were evaluated and used as chemical indicator to discriminate the origin of rice samples. The classification of rice samples was carried out based on elemental composition by a radar plot and multivariate data analysis, including principal component analysis (PCA) and discriminant analysis (DA). Thai jasmine rice can be differentiated from foreign rice samples by radar plots and multivariate data analysis. Furthermore, the DA can differentiate Thai jasmine rice samples according to each region of origin (northern, northeastern or central regions of Thailand). Therefore, multi-element fingerprinting combined with the use of multivariate statistical techniques can be considered as a powerful tool for rice authentication. © 2013 Elsevier Ltd.","author":[{"dropping-particle":"","family":"Cheajesadagul","given":"Pracha","non-dropping-particle":"","parse-names":false,"suffix":""},{"dropping-particle":"","family":"Arnaudguilhem","given":"Carine","non-dropping-particle":"","parse-names":false,"suffix":""},{"dropping-particle":"","family":"Shiowatana","given":"Juwadee","non-dropping-particle":"","parse-names":false,"suffix":""},{"dropping-particle":"","family":"Siripinyanond","given":"Atitaya","non-dropping-particle":"","parse-names":false,"suffix":""},{"dropping-particle":"","family":"Szpunar","given":"Joanna","non-dropping-particle":"","parse-names":false,"suffix":""}],"container-title":"Food Chemistry","id":"ITEM-1","issue":"4","issued":{"date-parts":[["2013"]]},"page":"3504-3509","publisher":"Elsevier Ltd","title":"Discrimination of geographical origin of rice based on multi-element fingerprinting by high resolution inductively coupled plasma mass spectrometry","type":"article-journal","volume":"141"},"uris":["http://www.mendeley.com/documents/?uuid=82396798-63ac-43d1-b65d-7966866d47ed"]},{"id":"ITEM-2","itemData":{"DOI":"10.1016/j.compag.2015.11.009","ISSN":"01681699","abstract":"Rice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Agriculture","id":"ITEM-2","issued":{"date-parts":[["2016"]]},"page":"101-107","publisher":"Elsevier B.V.","title":"Classification of geographic origin of rice by data mining and inductively coupled plasma mass spectrometry","type":"article-journal","volume":"121"},"uris":["http://www.mendeley.com/documents/?uuid=a88f7be2-e59e-4b5f-a327-1d76b4d40a16"]},{"id":"ITEM-3","itemData":{"DOI":"10.1007/s41664-018-0055-7","ISSN":"2096-241X","author":[{"dropping-particle":"","family":"Wang","given":"Xinyi","non-dropping-particle":"","parse-names":false,"suffix":""},{"dropping-particle":"","family":"Harrington","given":"Peter de Boves","non-dropping-particle":"","parse-names":false,"suffix":""}],"container-title":"Journal of Analysis and Testing","id":"ITEM-3","issue":"2","issued":{"date-parts":[["2018"]]},"note":"Trace elemental/ seasonal","page":"138-148","publisher":"Springer Singapore","title":"Differentiating Rice Varieties by Inductively Coupled Plasma Mass Spectrometry Chemical Profiling with Singular Value Decomposition Background Correction","type":"article-journal","volume":"2"},"uris":["http://www.mendeley.com/documents/?uuid=ef575171-0cc2-4f5a-8dc9-b07b6fe4c55b"]}],"mendeley":{"formattedCitation":"&lt;sup&gt;14–16&lt;/sup&gt;","plainTextFormattedCitation":"14–16","previouslyFormattedCitation":"&lt;sup&gt;14–16&lt;/sup&gt;"},"properties":{"noteIndex":0},"schema":"https://github.com/citation-style-language/schema/raw/master/csl-citation.json"}</w:instrText>
      </w:r>
      <w:r w:rsidR="00027F09" w:rsidRPr="00332FD1">
        <w:fldChar w:fldCharType="separate"/>
      </w:r>
      <w:r w:rsidR="00DE4173" w:rsidRPr="00DE4173">
        <w:rPr>
          <w:noProof/>
          <w:vertAlign w:val="superscript"/>
        </w:rPr>
        <w:t>14–16</w:t>
      </w:r>
      <w:r w:rsidR="00027F09" w:rsidRPr="00332FD1">
        <w:fldChar w:fldCharType="end"/>
      </w:r>
      <w:r w:rsidR="00540B4F">
        <w:t xml:space="preserve">. </w:t>
      </w:r>
    </w:p>
    <w:p w14:paraId="5853157F" w14:textId="4448E599" w:rsidR="00B318B9" w:rsidRPr="00781FEF" w:rsidRDefault="004951D3" w:rsidP="00212AD0">
      <w:pPr>
        <w:jc w:val="both"/>
      </w:pPr>
      <w:commentRangeStart w:id="60"/>
      <w:del w:id="61" w:author="Peng, Hong" w:date="2020-03-17T16:44:00Z">
        <w:r w:rsidDel="00B87961">
          <w:delText>Beyon</w:delText>
        </w:r>
        <w:r w:rsidR="00DF121A" w:rsidDel="00B87961">
          <w:rPr>
            <w:rFonts w:hint="eastAsia"/>
          </w:rPr>
          <w:delText>d</w:delText>
        </w:r>
      </w:del>
      <w:commentRangeEnd w:id="60"/>
      <w:r w:rsidR="00B87961">
        <w:rPr>
          <w:rStyle w:val="CommentReference"/>
        </w:rPr>
        <w:commentReference w:id="60"/>
      </w:r>
      <w:del w:id="62" w:author="Peng, Hong" w:date="2020-03-17T16:44:00Z">
        <w:r w:rsidDel="00B87961">
          <w:delText xml:space="preserve"> the </w:delText>
        </w:r>
        <w:r w:rsidR="006D63F9" w:rsidDel="00B87961">
          <w:delText xml:space="preserve">advance of modern analytical </w:delText>
        </w:r>
        <w:r w:rsidR="00767627" w:rsidDel="00B87961">
          <w:delText>appoarches, a</w:delText>
        </w:r>
        <w:r w:rsidR="007D2CFB" w:rsidDel="00B87961">
          <w:delText xml:space="preserve">nother cornerstone </w:delText>
        </w:r>
        <w:r w:rsidR="00CD0745" w:rsidDel="00B87961">
          <w:delText xml:space="preserve">for </w:delText>
        </w:r>
        <w:r w:rsidR="00AC556D" w:rsidDel="00B87961">
          <w:delText xml:space="preserve">the </w:delText>
        </w:r>
        <w:r w:rsidR="00CD0745" w:rsidDel="00B87961">
          <w:delText>success</w:delText>
        </w:r>
        <w:r w:rsidR="00320B9B" w:rsidDel="00B87961">
          <w:delText xml:space="preserve"> of</w:delText>
        </w:r>
        <w:r w:rsidR="001C5591" w:rsidDel="00B87961">
          <w:delText xml:space="preserve"> geo</w:delText>
        </w:r>
        <w:r w:rsidR="005B7F56" w:rsidDel="00B87961">
          <w:delText>graphical origination</w:delText>
        </w:r>
        <w:r w:rsidR="00DF6DA6" w:rsidDel="00B87961">
          <w:delText xml:space="preserve">, is </w:delText>
        </w:r>
        <w:r w:rsidR="001D3D87" w:rsidDel="00B87961">
          <w:delText xml:space="preserve">to ensure </w:delText>
        </w:r>
        <w:r w:rsidR="00DF6DA6" w:rsidDel="00B87961">
          <w:delText xml:space="preserve">the large volumn of </w:delText>
        </w:r>
        <w:r w:rsidR="0068299F" w:rsidDel="00B87961">
          <w:delText>dat</w:delText>
        </w:r>
        <w:r w:rsidR="00051936" w:rsidDel="00B87961">
          <w:delText xml:space="preserve">a </w:delText>
        </w:r>
        <w:r w:rsidR="0068299F" w:rsidDel="00B87961">
          <w:delText xml:space="preserve">generated can be properly </w:delText>
        </w:r>
        <w:r w:rsidR="00766ABF" w:rsidDel="00B87961">
          <w:delText>processed and interpreted</w:delText>
        </w:r>
        <w:r w:rsidR="0036367D" w:rsidDel="00B87961">
          <w:fldChar w:fldCharType="begin" w:fldLock="1"/>
        </w:r>
        <w:r w:rsidR="00FB1AF0" w:rsidDel="00B87961">
          <w:delInstrText>ADDIN CSL_CITATION {"citationItems":[{"id":"ITEM-1","itemData":{"DOI":"https://doi.org/10.1016/j.trac.2017.08.011","ISSN":"0165-9936","abstract":"Foodomics is a newly developed discipline that has become more and more important in the last years where focus on food and the understanding of food systems has increased significantly. In this review, the flow of a typical foodomics study will be followed with a focus on the core components, where chemometric expertise is more deeply involved. These are: how to acquire sound data, how to exploit an experimental design, how to use classification in a proper way, how to look at more analytical platforms at the same time and, not the least, how to understand the limitations when interpreting the developed models. For each of these phases, the most common data issues will be highlighted and some of the most recent chemometric methods that are able to help solving them, will be presented.","author":[{"dropping-particle":"","family":"Bevilacqua","given":"Marta","non-dropping-particle":"","parse-names":false,"suffix":""},{"dropping-particle":"","family":"Bro","given":"Rasmus","non-dropping-particle":"","parse-names":false,"suffix":""},{"dropping-particle":"","family":"Marini","given":"Federico","non-dropping-particle":"","parse-names":false,"suffix":""},{"dropping-particle":"","family":"Rinnan","given":"Åsmund","non-dropping-particle":"","parse-names":false,"suffix":""},{"dropping-particle":"","family":"Rasmussen","given":"Morten Arendt","non-dropping-particle":"","parse-names":false,"suffix":""},{"dropping-particle":"","family":"Skov","given":"Thomas","non-dropping-particle":"","parse-names":false,"suffix":""}],"container-title":"TrAC Trends in Analytical Chemistry","id":"ITEM-1","issued":{"date-parts":[["2017"]]},"note":"Special issue on Foodomics and Modern Food Analysis","page":"42-51","title":"Recent chemometrics advances for foodomics","type":"article-journal","volume":"96"},"uris":["http://www.mendeley.com/documents/?uuid=2039f41c-c77c-47f7-a368-d49676c79797"]}],"mendeley":{"formattedCitation":"&lt;sup&gt;17&lt;/sup&gt;","plainTextFormattedCitation":"17","previouslyFormattedCitation":"&lt;sup&gt;17&lt;/sup&gt;"},"properties":{"noteIndex":0},"schema":"https://github.com/citation-style-language/schema/raw/master/csl-citation.json"}</w:delInstrText>
        </w:r>
        <w:r w:rsidR="0036367D" w:rsidDel="00B87961">
          <w:fldChar w:fldCharType="separate"/>
        </w:r>
        <w:r w:rsidR="0036367D" w:rsidRPr="0036367D" w:rsidDel="00B87961">
          <w:rPr>
            <w:noProof/>
            <w:vertAlign w:val="superscript"/>
          </w:rPr>
          <w:delText>17</w:delText>
        </w:r>
        <w:r w:rsidR="0036367D" w:rsidDel="00B87961">
          <w:fldChar w:fldCharType="end"/>
        </w:r>
        <w:r w:rsidR="00576857" w:rsidDel="00B87961">
          <w:rPr>
            <w:rFonts w:hint="eastAsia"/>
          </w:rPr>
          <w:delText>.</w:delText>
        </w:r>
        <w:r w:rsidR="00576857" w:rsidDel="00B87961">
          <w:delText xml:space="preserve"> </w:delText>
        </w:r>
      </w:del>
      <w:r w:rsidR="00DD27D4">
        <w:t xml:space="preserve">As </w:t>
      </w:r>
      <w:del w:id="63" w:author="Peng, Hong" w:date="2020-03-17T16:44:00Z">
        <w:r w:rsidR="00DD27D4" w:rsidDel="00B87961">
          <w:delText xml:space="preserve">been </w:delText>
        </w:r>
      </w:del>
      <w:r w:rsidR="00DD27D4">
        <w:t xml:space="preserve">summarized in a </w:t>
      </w:r>
      <w:r w:rsidR="00461666">
        <w:t xml:space="preserve">recent </w:t>
      </w:r>
      <w:r w:rsidR="00DD27D4">
        <w:t>review</w:t>
      </w:r>
      <w:r w:rsidR="00FC64A3">
        <w:fldChar w:fldCharType="begin" w:fldLock="1"/>
      </w:r>
      <w:r w:rsidR="00FB1AF0">
        <w:instrText>ADDIN CSL_CITATION {"citationItems":[{"id":"ITEM-1","itemData":{"DOI":"10.1080/10408398.2018.1431763","ISSN":"1040-8398","abstract":"ABSTRACTRice is one of the most important staple foods around the world. Authentication of rice is one of the most addressed concerns in the present literature, which includes recognition of its geographical origin and variety, certification of organic rice and many other issues. Good results have been achieved by multivariate data analysis and data mining techniques when combined with specific parameters for ascertaining authenticity and many other useful characteristics of rice, such as quality, yield and others. This paper brings a review of the recent research projects on discrimination and authentication of rice using multivariate data analysis and data mining techniques. We found that data obtained from image processing, molecular and atomic spectroscopy, elemental fingerprinting, genetic markers, molecular content and others are promising sources of information regarding geographical origin, variety and other aspects of rice, being widely used combined with multivariate data analysis techniques. Pr...","author":[{"dropping-particle":"","family":"Maione","given":"Camila","non-dropping-particle":"","parse-names":false,"suffix":""},{"dropping-particle":"","family":"Barbosa","given":"Rommel Melgaço","non-dropping-particle":"","parse-names":false,"suffix":""}],"container-title":"Critical Reviews in Food Science and Nutrition","id":"ITEM-1","issued":{"date-parts":[["2018"]]},"page":"1-12","title":"Recent applications of multivariate data analysis methods in the authentication of rice and the most analyzed parameters: A review","type":"article-journal","volume":"8398"},"uris":["http://www.mendeley.com/documents/?uuid=1ef2ffc6-9568-432b-b570-0c80cababbd0"]}],"mendeley":{"formattedCitation":"&lt;sup&gt;18&lt;/sup&gt;","plainTextFormattedCitation":"18","previouslyFormattedCitation":"&lt;sup&gt;18&lt;/sup&gt;"},"properties":{"noteIndex":0},"schema":"https://github.com/citation-style-language/schema/raw/master/csl-citation.json"}</w:instrText>
      </w:r>
      <w:r w:rsidR="00FC64A3">
        <w:fldChar w:fldCharType="separate"/>
      </w:r>
      <w:r w:rsidR="0036367D" w:rsidRPr="0036367D">
        <w:rPr>
          <w:noProof/>
          <w:vertAlign w:val="superscript"/>
        </w:rPr>
        <w:t>18</w:t>
      </w:r>
      <w:r w:rsidR="00FC64A3">
        <w:fldChar w:fldCharType="end"/>
      </w:r>
      <w:r w:rsidR="00DD27D4">
        <w:t xml:space="preserve">, </w:t>
      </w:r>
      <w:r w:rsidR="002B13B1">
        <w:t xml:space="preserve">MVA such as </w:t>
      </w:r>
      <w:r w:rsidR="00AB35B2">
        <w:t>princi</w:t>
      </w:r>
      <w:r w:rsidR="00E02081">
        <w:t>pal</w:t>
      </w:r>
      <w:r w:rsidR="00AB35B2">
        <w:t xml:space="preserve"> component analysis (PCA)</w:t>
      </w:r>
      <w:del w:id="64" w:author="Peng, Hong" w:date="2020-03-17T16:43:00Z">
        <w:r w:rsidR="00AB35B2" w:rsidDel="00EE3CF1">
          <w:delText xml:space="preserve"> </w:delText>
        </w:r>
        <w:r w:rsidR="00766ABF" w:rsidDel="00B87961">
          <w:delText>,</w:delText>
        </w:r>
      </w:del>
      <w:r w:rsidR="00614EF1">
        <w:t xml:space="preserve"> </w:t>
      </w:r>
      <w:r w:rsidR="00766ABF">
        <w:t xml:space="preserve">and </w:t>
      </w:r>
      <w:r w:rsidR="00C468D7">
        <w:t>linear</w:t>
      </w:r>
      <w:r w:rsidR="00AB35B2">
        <w:t xml:space="preserve"> </w:t>
      </w:r>
      <w:r w:rsidR="009B5957">
        <w:t>discriminate analysis</w:t>
      </w:r>
      <w:r w:rsidR="00075F1B">
        <w:t xml:space="preserve"> (</w:t>
      </w:r>
      <w:r w:rsidR="00C468D7">
        <w:t>L</w:t>
      </w:r>
      <w:r w:rsidR="00075F1B">
        <w:t>DA)</w:t>
      </w:r>
      <w:r w:rsidR="009B5957">
        <w:t xml:space="preserve"> </w:t>
      </w:r>
      <w:del w:id="65" w:author="Peng, Hong" w:date="2020-03-17T16:53:00Z">
        <w:r w:rsidR="00FA14DF" w:rsidDel="008C7B44">
          <w:delText xml:space="preserve">is </w:delText>
        </w:r>
      </w:del>
      <w:ins w:id="66" w:author="Peng, Hong" w:date="2020-03-17T16:53:00Z">
        <w:r w:rsidR="008C7B44">
          <w:t xml:space="preserve">are </w:t>
        </w:r>
      </w:ins>
      <w:r w:rsidR="009B5957">
        <w:t xml:space="preserve">by far the dominant </w:t>
      </w:r>
      <w:r w:rsidR="00734051">
        <w:t>method</w:t>
      </w:r>
      <w:ins w:id="67" w:author="Peng, Hong" w:date="2020-03-17T16:54:00Z">
        <w:r w:rsidR="008C7B44">
          <w:t>s</w:t>
        </w:r>
      </w:ins>
      <w:r w:rsidR="00734051">
        <w:t xml:space="preserve"> for data processing</w:t>
      </w:r>
      <w:r w:rsidR="006D551A">
        <w:t xml:space="preserve">, </w:t>
      </w:r>
      <w:r w:rsidR="00DD5D12">
        <w:t xml:space="preserve">due to their simplicity </w:t>
      </w:r>
      <w:del w:id="68" w:author="Peng, Hong" w:date="2020-03-17T16:47:00Z">
        <w:r w:rsidR="00DD5D12" w:rsidDel="00B87961">
          <w:delText xml:space="preserve">and </w:delText>
        </w:r>
        <w:r w:rsidR="005E0F1B" w:rsidDel="00B87961">
          <w:delText xml:space="preserve">success </w:delText>
        </w:r>
      </w:del>
      <w:r w:rsidR="005E0F1B">
        <w:t xml:space="preserve">in spotting </w:t>
      </w:r>
      <w:r w:rsidR="003D3A85">
        <w:t xml:space="preserve">hidden </w:t>
      </w:r>
      <w:r w:rsidR="005E0F1B">
        <w:t xml:space="preserve">trend </w:t>
      </w:r>
      <w:r w:rsidR="003D3A85">
        <w:t xml:space="preserve">embedded in the dataset. </w:t>
      </w:r>
      <w:r w:rsidR="009E2E76" w:rsidRPr="001B40F0">
        <w:t>However,</w:t>
      </w:r>
      <w:r w:rsidR="009E2E76">
        <w:t xml:space="preserve"> </w:t>
      </w:r>
      <w:r w:rsidR="0024313A">
        <w:t>with</w:t>
      </w:r>
      <w:r w:rsidR="009E2E76" w:rsidRPr="00CD2EE0">
        <w:t xml:space="preserve"> the </w:t>
      </w:r>
      <w:del w:id="69" w:author="Peng, Hong" w:date="2020-03-17T16:49:00Z">
        <w:r w:rsidR="0024313A" w:rsidDel="00B87961">
          <w:delText>increased</w:delText>
        </w:r>
      </w:del>
      <w:del w:id="70" w:author="Peng, Hong" w:date="2020-03-17T16:51:00Z">
        <w:r w:rsidR="0024313A" w:rsidDel="00B87961">
          <w:delText xml:space="preserve"> </w:delText>
        </w:r>
      </w:del>
      <w:r w:rsidR="00F838CF">
        <w:t>complexity</w:t>
      </w:r>
      <w:r w:rsidR="00F838CF" w:rsidRPr="00CD2EE0">
        <w:t xml:space="preserve"> </w:t>
      </w:r>
      <w:r w:rsidR="009E2E76" w:rsidRPr="00CD2EE0">
        <w:t xml:space="preserve">and </w:t>
      </w:r>
      <w:del w:id="71" w:author="Peng, Hong" w:date="2020-03-17T16:50:00Z">
        <w:r w:rsidR="009E2E76" w:rsidRPr="00CD2EE0" w:rsidDel="00B87961">
          <w:delText xml:space="preserve">the </w:delText>
        </w:r>
        <w:r w:rsidR="00F838CF" w:rsidDel="00B87961">
          <w:delText>volumn</w:delText>
        </w:r>
        <w:r w:rsidR="00F838CF" w:rsidRPr="00CD2EE0" w:rsidDel="00B87961">
          <w:delText xml:space="preserve"> </w:delText>
        </w:r>
        <w:r w:rsidR="009E2E76" w:rsidRPr="00CD2EE0" w:rsidDel="00B87961">
          <w:delText>of data generated</w:delText>
        </w:r>
      </w:del>
      <w:ins w:id="72" w:author="Peng, Hong" w:date="2020-03-17T16:52:00Z">
        <w:r w:rsidR="00B87961">
          <w:t xml:space="preserve">volume of </w:t>
        </w:r>
      </w:ins>
      <w:ins w:id="73" w:author="Peng, Hong" w:date="2020-03-17T16:50:00Z">
        <w:r w:rsidR="00B87961">
          <w:t xml:space="preserve">data </w:t>
        </w:r>
      </w:ins>
      <w:ins w:id="74" w:author="Peng, Hong" w:date="2020-03-17T16:52:00Z">
        <w:r w:rsidR="00B87961">
          <w:t>increasing</w:t>
        </w:r>
      </w:ins>
      <w:r w:rsidR="009E2E76">
        <w:t>,</w:t>
      </w:r>
      <w:r w:rsidR="009E2E76" w:rsidRPr="00CD2EE0">
        <w:t xml:space="preserve"> more advanced </w:t>
      </w:r>
      <w:del w:id="75" w:author="Peng, Hong" w:date="2020-03-17T16:53:00Z">
        <w:r w:rsidR="009E2E76" w:rsidRPr="00CD2EE0" w:rsidDel="00B87961">
          <w:delText xml:space="preserve">pattern recognition </w:delText>
        </w:r>
      </w:del>
      <w:r w:rsidR="009E2E76" w:rsidRPr="00CD2EE0">
        <w:t xml:space="preserve">models </w:t>
      </w:r>
      <w:ins w:id="76" w:author="Peng, Hong" w:date="2020-03-17T16:53:00Z">
        <w:r w:rsidR="00B87961">
          <w:t xml:space="preserve">based on </w:t>
        </w:r>
        <w:r w:rsidR="00B87961" w:rsidRPr="00CD2EE0">
          <w:t xml:space="preserve">pattern recognition </w:t>
        </w:r>
      </w:ins>
      <w:r w:rsidR="009E2E76" w:rsidRPr="00CD2EE0">
        <w:t xml:space="preserve">are </w:t>
      </w:r>
      <w:r w:rsidR="00FA129A">
        <w:t>in</w:t>
      </w:r>
      <w:r w:rsidR="006A2C84">
        <w:t xml:space="preserve"> </w:t>
      </w:r>
      <w:r w:rsidR="006B1F65">
        <w:t>u</w:t>
      </w:r>
      <w:r w:rsidR="006A2C84">
        <w:t>rgent demand</w:t>
      </w:r>
      <w:r w:rsidR="00FB1AF0">
        <w:fldChar w:fldCharType="begin" w:fldLock="1"/>
      </w:r>
      <w:r w:rsidR="00990D19">
        <w:instrText>ADDIN CSL_CITATION {"citationItems":[{"id":"ITEM-1","itemData":{"DOI":"10.1016/j.foodres.2019.03.063","ISBN":"3495824332","ISSN":"18737145","abstract":"In recent years, the variety and volume of data acquired by modern analytical instruments in order to conduct a better authentication of food has dramatically increased. Several pattern recognition tools have been developed to deal with the large volume and complexity of available trial data. The most widely used methods are principal component analysis (PCA), partial least squares-discriminant analysis (PLS-DA), soft independent modelling by class analogy (SIMCA), k-nearest neighbours (kNN), parallel factor analysis (PARAFAC), and multivariate curve resolution-alternating least squares (MCR-ALS). Nevertheless, there are alternative data treatment methods, such as support vector machine (SVM), classification and regression tree (CART) and random forest (RF), that show a great potential and more advantages compared to conventional ones. In this paper, we explain the background of these methods and review and discuss the reported studies in which these three methods have been applied in the area of food quality and authenticity. In addition, we clarify the technical terminology used in this particular area of research.","author":[{"dropping-particle":"","family":"Jiménez-Carvelo","given":"Ana M.","non-dropping-particle":"","parse-names":false,"suffix":""},{"dropping-particle":"","family":"González-Casado","given":"Antonio","non-dropping-particle":"","parse-names":false,"suffix":""},{"dropping-particle":"","family":"Bagur-González","given":"M. Gracia","non-dropping-particle":"","parse-names":false,"suffix":""},{"dropping-particle":"","family":"Cuadros-Rodríguez","given":"Luis","non-dropping-particle":"","parse-names":false,"suffix":""}],"container-title":"Food Research International","id":"ITEM-1","issued":{"date-parts":[["2019"]]},"number-of-pages":"25-39","publisher":"Elsevier Ltd","title":"Alternative data mining/machine learning methods for the analytical evaluation of food quality and authenticity – A review","type":"book","volume":"122"},"uris":["http://www.mendeley.com/documents/?uuid=e9b7842a-f49b-479d-8a60-f6f4a2feefee"]}],"mendeley":{"formattedCitation":"&lt;sup&gt;19&lt;/sup&gt;","plainTextFormattedCitation":"19","previouslyFormattedCitation":"&lt;sup&gt;19&lt;/sup&gt;"},"properties":{"noteIndex":0},"schema":"https://github.com/citation-style-language/schema/raw/master/csl-citation.json"}</w:instrText>
      </w:r>
      <w:r w:rsidR="00FB1AF0">
        <w:fldChar w:fldCharType="separate"/>
      </w:r>
      <w:r w:rsidR="00FB1AF0" w:rsidRPr="00FB1AF0">
        <w:rPr>
          <w:noProof/>
          <w:vertAlign w:val="superscript"/>
        </w:rPr>
        <w:t>19</w:t>
      </w:r>
      <w:r w:rsidR="00FB1AF0">
        <w:fldChar w:fldCharType="end"/>
      </w:r>
      <w:r w:rsidR="00990D19">
        <w:t>.</w:t>
      </w:r>
      <w:r w:rsidR="00BE44B5">
        <w:t xml:space="preserve"> </w:t>
      </w:r>
      <w:r w:rsidR="005656F4">
        <w:t xml:space="preserve">In the past decade, </w:t>
      </w:r>
      <w:r w:rsidR="00D70694">
        <w:t>ML</w:t>
      </w:r>
      <w:r w:rsidR="00374D0A">
        <w:t xml:space="preserve"> </w:t>
      </w:r>
      <w:r w:rsidR="00944CC8">
        <w:t>has demonstrated</w:t>
      </w:r>
      <w:r w:rsidR="005656F4">
        <w:t xml:space="preserve"> its capability </w:t>
      </w:r>
      <w:r w:rsidR="00374D0A">
        <w:t xml:space="preserve">to </w:t>
      </w:r>
      <w:r w:rsidR="005C5519">
        <w:t xml:space="preserve">process </w:t>
      </w:r>
      <w:r w:rsidR="003C6E30">
        <w:t>complex</w:t>
      </w:r>
      <w:r w:rsidR="006D0473">
        <w:t xml:space="preserve"> problems</w:t>
      </w:r>
      <w:r w:rsidR="006A4598">
        <w:t>,</w:t>
      </w:r>
      <w:r w:rsidR="00DC19F7">
        <w:t xml:space="preserve"> </w:t>
      </w:r>
      <w:r w:rsidR="006A4598">
        <w:t xml:space="preserve">particularly </w:t>
      </w:r>
      <w:r w:rsidR="00DE0C97">
        <w:t>in the domain of ecology</w:t>
      </w:r>
      <w:r w:rsidR="00990D19">
        <w:fldChar w:fldCharType="begin" w:fldLock="1"/>
      </w:r>
      <w:r w:rsidR="00990D19">
        <w:instrText>ADDIN CSL_CITATION {"citationItems":[{"id":"ITEM-1","itemData":{"DOI":"10.1890/07-0539.1","abstract":"Classification procedures are some of the most widely used statistical methods in ecology. Random forests (RF) is a new and powerful statistical classifier that is well established in other disciplines but is relatively unknown in ecology. Advantages of RF compared to other statistical classifiers include (1) very high classification accuracy; (2) a novel method of determining variable importance; (3) ability to model complex interactions among predictor variables; (4) flexibility to perform several types of statistical data analysis, including regression, classification, survival analysis, and unsupervised learning; and (5) an algorithm for imputing missing values. We compared the accuracies of RF and four other commonly used statistical classifiers using data on invasive plant species presence in Lava Beds National Monument, California, USA, rare lichen species presence in the Pacific Northwest, USA, and nest sites for cavity nesting birds in the Uinta Mountains, Utah, USA. We observed high classification accuracy in all applications as measured by cross-validation and, in the case of the lichen data, by independent test data, when comparing RF to other common classification methods. We also observed that the variables that RF identified as most important for classifying invasive plant species coincided with expectations based on the literature.","author":[{"dropping-particle":"","family":"Cutler","given":"D Richard","non-dropping-particle":"","parse-names":false,"suffix":""},{"dropping-particle":"","family":"Edwards Jr.","given":"Thomas C","non-dropping-particle":"","parse-names":false,"suffix":""},{"dropping-particle":"","family":"Beard","given":"Karen H","non-dropping-particle":"","parse-names":false,"suffix":""},{"dropping-particle":"","family":"Cutler","given":"Adele","non-dropping-particle":"","parse-names":false,"suffix":""},{"dropping-particle":"","family":"Hess","given":"Kyle T","non-dropping-particle":"","parse-names":false,"suffix":""},{"dropping-particle":"","family":"Gibson","given":"Jacob","non-dropping-particle":"","parse-names":false,"suffix":""},{"dropping-particle":"","family":"Lawler","given":"Joshua J","non-dropping-particle":"","parse-names":false,"suffix":""}],"container-title":"Ecology","id":"ITEM-1","issue":"11","issued":{"date-parts":[["2007"]]},"page":"2783-2792","title":"RANDOM FORESTS FOR CLASSIFICATION IN ECOLOGY","type":"article-journal","volume":"88"},"uris":["http://www.mendeley.com/documents/?uuid=a47ccfa8-596f-4461-9a21-fc6a51d8b91a"]}],"mendeley":{"formattedCitation":"&lt;sup&gt;20&lt;/sup&gt;","plainTextFormattedCitation":"20","previouslyFormattedCitation":"&lt;sup&gt;20&lt;/sup&gt;"},"properties":{"noteIndex":0},"schema":"https://github.com/citation-style-language/schema/raw/master/csl-citation.json"}</w:instrText>
      </w:r>
      <w:r w:rsidR="00990D19">
        <w:fldChar w:fldCharType="separate"/>
      </w:r>
      <w:r w:rsidR="00990D19" w:rsidRPr="00990D19">
        <w:rPr>
          <w:noProof/>
          <w:vertAlign w:val="superscript"/>
        </w:rPr>
        <w:t>20</w:t>
      </w:r>
      <w:r w:rsidR="00990D19">
        <w:fldChar w:fldCharType="end"/>
      </w:r>
      <w:r w:rsidR="00DE0C97" w:rsidRPr="009A1A8C">
        <w:t>,</w:t>
      </w:r>
      <w:r w:rsidR="00DE0C97">
        <w:t xml:space="preserve"> </w:t>
      </w:r>
      <w:r w:rsidR="00C55A56">
        <w:t>biomedical</w:t>
      </w:r>
      <w:r w:rsidR="00C55A56">
        <w:fldChar w:fldCharType="begin" w:fldLock="1"/>
      </w:r>
      <w:r w:rsidR="00C55A56">
        <w:instrText>ADDIN CSL_CITATION {"citationItems":[{"id":"ITEM-1","itemData":{"DOI":"10.4236/jbise.2010.31009","author":[{"dropping-particle":"","family":"Hu","given":"Wei","non-dropping-particle":"","parse-names":false,"suffix":""}],"container-title":"Journal of Biomedical Science and Engineering","id":"ITEM-1","issued":{"date-parts":[["2010"]]},"title":"Identifying predictive markers of chemosensitivity of breast cancer with random forests","type":"article-journal","volume":"3"},"uris":["http://www.mendeley.com/documents/?uuid=e51519ee-e09a-464e-9003-f1359ceade0e"]}],"mendeley":{"formattedCitation":"&lt;sup&gt;21&lt;/sup&gt;","plainTextFormattedCitation":"21","previouslyFormattedCitation":"&lt;sup&gt;21&lt;/sup&gt;"},"properties":{"noteIndex":0},"schema":"https://github.com/citation-style-language/schema/raw/master/csl-citation.json"}</w:instrText>
      </w:r>
      <w:r w:rsidR="00C55A56">
        <w:fldChar w:fldCharType="separate"/>
      </w:r>
      <w:r w:rsidR="00C55A56" w:rsidRPr="00990D19">
        <w:rPr>
          <w:noProof/>
          <w:vertAlign w:val="superscript"/>
        </w:rPr>
        <w:t>21</w:t>
      </w:r>
      <w:r w:rsidR="00C55A56">
        <w:fldChar w:fldCharType="end"/>
      </w:r>
      <w:r w:rsidR="00C55A56" w:rsidRPr="00767F9A">
        <w:rPr>
          <w:vertAlign w:val="superscript"/>
        </w:rPr>
        <w:t>,</w:t>
      </w:r>
      <w:r w:rsidR="00C55A56">
        <w:fldChar w:fldCharType="begin" w:fldLock="1"/>
      </w:r>
      <w:r w:rsidR="0064762E">
        <w:instrText>ADDIN CSL_CITATION {"citationItems":[{"id":"ITEM-1","itemData":{"ISSN":"1735-5303 (Print)","PMID":"29563929","abstract":"BACKGROUND &amp; OBJECTIVE: Microarray and next generation sequencing (NGS) data are the  important sources to find helpful molecular patterns. Also, the great number of gene expression data increases the challenge of how to identify the biomarkers associated with cancer. The random forest (RF) is used to effectively analyze the problems of large-p and small-n. Therefore, RF can be used to select and rank the genes for the diagnosis and effective treatment of cancer. METHODS: The microarray gene expression data of colon, leukemia, and prostate cancers were collected from public databases. Primary preprocessing was done on them using limma package, and then, the RF classification method was implemented on datasets separately in R software. Finally, the selected genes in each of the cancers were evaluated and compared with those of previous experimental studies and their functionalities were assessed in molecular cancer processes. RESULT: The RF method extracted very small sets of genes while it retained its predictive performance. About colon cancer data set DIEXF, GUCA2A, CA7, and IGHA1 key genes with the accuracy of 87.39 and precision of 85.45 were selected. The SNCA, USP20, and SNRPA1 genes were selected for prostate cancer with the accuracy of 73.33 and precision of 66.67. Also, key genes of leukemia data set were BAG4, ANKHD1-EIF4EBP3, PLXNC1, and PCDH9 genes, and the accuracy and precision were 100 and 95.24, respectively. CONCLUSION: The current study results showed most of the selected genes involved in the processes and cancerous pathways were previously reported and had an important role in shifting from normal cell to abnormal.","author":[{"dropping-particle":"","family":"Ram","given":"Malihe","non-dropping-particle":"","parse-names":false,"suffix":""},{"dropping-particle":"","family":"Najafi","given":"Ali","non-dropping-particle":"","parse-names":false,"suffix":""},{"dropping-particle":"","family":"Shakeri","given":"Mohammad Taghi","non-dropping-particle":"","parse-names":false,"suffix":""}],"container-title":"Iranian journal of pathology","id":"ITEM-1","issue":"4","issued":{"date-parts":[["2017"]]},"language":"eng","page":"339-347","title":"Classification and Biomarker Genes Selection for Cancer Gene Expression Data Using  Random Forest.","type":"article-journal","volume":"12"},"uris":["http://www.mendeley.com/documents/?uuid=4e441695-3e2e-4136-8e76-bad61642ace4"]}],"mendeley":{"formattedCitation":"&lt;sup&gt;22&lt;/sup&gt;","plainTextFormattedCitation":"22","previouslyFormattedCitation":"&lt;sup&gt;22&lt;/sup&gt;"},"properties":{"noteIndex":0},"schema":"https://github.com/citation-style-language/schema/raw/master/csl-citation.json"}</w:instrText>
      </w:r>
      <w:r w:rsidR="00C55A56">
        <w:fldChar w:fldCharType="separate"/>
      </w:r>
      <w:r w:rsidR="00C55A56" w:rsidRPr="00C55A56">
        <w:rPr>
          <w:noProof/>
          <w:vertAlign w:val="superscript"/>
        </w:rPr>
        <w:t>22</w:t>
      </w:r>
      <w:r w:rsidR="00C55A56">
        <w:fldChar w:fldCharType="end"/>
      </w:r>
      <w:r w:rsidR="00DE0C97">
        <w:t xml:space="preserve"> </w:t>
      </w:r>
      <w:r w:rsidR="00767F9A">
        <w:t xml:space="preserve">, </w:t>
      </w:r>
      <w:r w:rsidR="00DE0C97">
        <w:t>astronomy</w:t>
      </w:r>
      <w:r w:rsidR="00990D19">
        <w:fldChar w:fldCharType="begin" w:fldLock="1"/>
      </w:r>
      <w:r w:rsidR="0064762E">
        <w:instrText>ADDIN CSL_CITATION {"citationItems":[{"id":"ITEM-1","itemData":{"DOI":"10.1088/1674-4527/9/2/011","author":[{"dropping-particle":"","family":"Gao","given":"Dan","non-dropping-particle":"","parse-names":false,"suffix":""},{"dropping-particle":"","family":"Zhang","given":"Yanxia","non-dropping-particle":"","parse-names":false,"suffix":""},{"dropping-particle":"","family":"Zhao","given":"Yongheng","non-dropping-particle":"","parse-names":false,"suffix":""}],"container-title":"Research in Astronomy and Astrophysics","id":"ITEM-1","issued":{"date-parts":[["2009"]]},"page":"220","title":"Random forest algorithm for classification of multiwavelength data","type":"article-journal","volume":"9"},"uris":["http://www.mendeley.com/documents/?uuid=bac44b3e-8158-4a42-abd1-9cb5d53a0192"]}],"mendeley":{"formattedCitation":"&lt;sup&gt;23&lt;/sup&gt;","plainTextFormattedCitation":"23","previouslyFormattedCitation":"&lt;sup&gt;23&lt;/sup&gt;"},"properties":{"noteIndex":0},"schema":"https://github.com/citation-style-language/schema/raw/master/csl-citation.json"}</w:instrText>
      </w:r>
      <w:r w:rsidR="00990D19">
        <w:fldChar w:fldCharType="separate"/>
      </w:r>
      <w:r w:rsidR="00C55A56" w:rsidRPr="00C55A56">
        <w:rPr>
          <w:noProof/>
          <w:vertAlign w:val="superscript"/>
        </w:rPr>
        <w:t>23</w:t>
      </w:r>
      <w:r w:rsidR="00990D19">
        <w:fldChar w:fldCharType="end"/>
      </w:r>
      <w:del w:id="77" w:author="Peng, Hong" w:date="2020-03-17T16:55:00Z">
        <w:r w:rsidR="00DE0C97" w:rsidRPr="009A1A8C" w:rsidDel="008C7B44">
          <w:delText>,</w:delText>
        </w:r>
      </w:del>
      <w:r w:rsidR="00DE0C97">
        <w:t xml:space="preserve"> and bioinformatics</w:t>
      </w:r>
      <w:r w:rsidR="00990D19">
        <w:fldChar w:fldCharType="begin" w:fldLock="1"/>
      </w:r>
      <w:r w:rsidR="0064762E">
        <w:instrText>ADDIN CSL_CITATION {"citationItems":[{"id":"ITEM-1","itemData":{"DOI":"10.1002/widm.1072","abstract":"Abstract The random forest (RF) algorithm by Leo Breiman has become a standard data analysis tool in bioinformatics. It has shown excellent performance in settings where the number of variables is much larger than the number of observations, can cope with complex interaction structures as well as highly correlated variables and return measures of variable importance. This paper synthesizes 10 years of RF development with emphasis on applications to bioinformatics and computational biology. Special attention is paid to practical aspects such as the selection of parameters, available RF implementations, and important pitfalls and biases of RF and its variable importance measures (VIMs). The paper surveys recent developments of the methodology relevant to bioinformatics as well as some representative examples of RF applications in this context and possible directions for future research. © 2012 Wiley Periodicals, Inc. This article is categorized under: Algorithmic Development &gt; Hierarchies and Trees Algorithmic Development &gt; Statistics Application Areas &gt; Health Care","author":[{"dropping-particle":"","family":"Boulesteix","given":"Anne-Laure","non-dropping-particle":"","parse-names":false,"suffix":""},{"dropping-particle":"","family":"Janitza","given":"Silke","non-dropping-particle":"","parse-names":false,"suffix":""},{"dropping-particle":"","family":"Kruppa","given":"Jochen","non-dropping-particle":"","parse-names":false,"suffix":""},{"dropping-particle":"","family":"König","given":"Inke R","non-dropping-particle":"","parse-names":false,"suffix":""}],"container-title":"WIREs Data Mining and Knowledge Discovery","id":"ITEM-1","issue":"6","issued":{"date-parts":[["2012"]]},"page":"493-507","title":"Overview of random forest methodology and practical guidance with emphasis on computational biology and bioinformatics","type":"article-journal","volume":"2"},"uris":["http://www.mendeley.com/documents/?uuid=a42280d3-599b-499b-a959-7aeddff95de0"]}],"mendeley":{"formattedCitation":"&lt;sup&gt;24&lt;/sup&gt;","plainTextFormattedCitation":"24","previouslyFormattedCitation":"&lt;sup&gt;24&lt;/sup&gt;"},"properties":{"noteIndex":0},"schema":"https://github.com/citation-style-language/schema/raw/master/csl-citation.json"}</w:instrText>
      </w:r>
      <w:r w:rsidR="00990D19">
        <w:fldChar w:fldCharType="separate"/>
      </w:r>
      <w:r w:rsidR="00C55A56" w:rsidRPr="00C55A56">
        <w:rPr>
          <w:noProof/>
          <w:vertAlign w:val="superscript"/>
        </w:rPr>
        <w:t>24</w:t>
      </w:r>
      <w:r w:rsidR="00990D19">
        <w:fldChar w:fldCharType="end"/>
      </w:r>
      <w:del w:id="78" w:author="Peng, Hong" w:date="2020-03-17T16:55:00Z">
        <w:r w:rsidR="0039676F" w:rsidDel="008C7B44">
          <w:delText xml:space="preserve">, </w:delText>
        </w:r>
      </w:del>
      <w:ins w:id="79" w:author="Peng, Hong" w:date="2020-03-17T16:55:00Z">
        <w:r w:rsidR="008C7B44">
          <w:t xml:space="preserve">. </w:t>
        </w:r>
      </w:ins>
      <w:del w:id="80" w:author="Peng, Hong" w:date="2020-03-17T16:55:00Z">
        <w:r w:rsidR="00767F9A" w:rsidDel="008C7B44">
          <w:delText>y</w:delText>
        </w:r>
      </w:del>
      <w:del w:id="81" w:author="Peng, Hong" w:date="2020-03-17T17:00:00Z">
        <w:r w:rsidR="00767F9A" w:rsidDel="008C7B44">
          <w:delText>et</w:delText>
        </w:r>
        <w:r w:rsidR="00767F9A" w:rsidRPr="00CD2EE0" w:rsidDel="008C7B44">
          <w:delText xml:space="preserve"> </w:delText>
        </w:r>
        <w:r w:rsidR="00DE0C97" w:rsidDel="008C7B44">
          <w:delText>only</w:delText>
        </w:r>
        <w:r w:rsidR="00DC19F7" w:rsidDel="008C7B44">
          <w:delText xml:space="preserve"> </w:delText>
        </w:r>
      </w:del>
      <w:ins w:id="82" w:author="Peng, Hong" w:date="2020-03-17T17:00:00Z">
        <w:r w:rsidR="008C7B44">
          <w:t xml:space="preserve">Only </w:t>
        </w:r>
      </w:ins>
      <w:r w:rsidR="00DC19F7">
        <w:t>a few</w:t>
      </w:r>
      <w:r w:rsidR="00DE0C97">
        <w:t xml:space="preserve"> </w:t>
      </w:r>
      <w:del w:id="83" w:author="Peng, Hong" w:date="2020-03-17T17:01:00Z">
        <w:r w:rsidR="00DC19F7" w:rsidDel="008C7B44">
          <w:delText xml:space="preserve">attempts </w:delText>
        </w:r>
      </w:del>
      <w:ins w:id="84" w:author="Peng, Hong" w:date="2020-03-17T17:01:00Z">
        <w:r w:rsidR="008C7B44">
          <w:t xml:space="preserve">studies </w:t>
        </w:r>
      </w:ins>
      <w:r w:rsidR="00DC19F7">
        <w:t xml:space="preserve">have </w:t>
      </w:r>
      <w:del w:id="85" w:author="Peng, Hong" w:date="2020-03-17T17:01:00Z">
        <w:r w:rsidR="00DC19F7" w:rsidDel="008C7B44">
          <w:delText>been made</w:delText>
        </w:r>
      </w:del>
      <w:ins w:id="86" w:author="Peng, Hong" w:date="2020-03-17T17:01:00Z">
        <w:r w:rsidR="008C7B44">
          <w:t>explored the application of ML</w:t>
        </w:r>
      </w:ins>
      <w:r w:rsidR="00DE0C97">
        <w:t xml:space="preserve"> in </w:t>
      </w:r>
      <w:del w:id="87" w:author="Peng, Hong" w:date="2020-03-17T17:02:00Z">
        <w:r w:rsidR="00DE0C97" w:rsidDel="008C7B44">
          <w:delText xml:space="preserve">the area of </w:delText>
        </w:r>
      </w:del>
      <w:r w:rsidR="00DE0C97">
        <w:t>food authentication</w:t>
      </w:r>
      <w:r w:rsidR="0091360D">
        <w:fldChar w:fldCharType="begin" w:fldLock="1"/>
      </w:r>
      <w:r w:rsidR="00FB1AF0">
        <w:instrText>ADDIN CSL_CITATION {"citationItems":[{"id":"ITEM-1","itemData":{"DOI":"10.1016/j.foodres.2019.03.063","ISBN":"3495824332","ISSN":"18737145","abstract":"In recent years, the variety and volume of data acquired by modern analytical instruments in order to conduct a better authentication of food has dramatically increased. Several pattern recognition tools have been developed to deal with the large volume and complexity of available trial data. The most widely used methods are principal component analysis (PCA), partial least squares-discriminant analysis (PLS-DA), soft independent modelling by class analogy (SIMCA), k-nearest neighbours (kNN), parallel factor analysis (PARAFAC), and multivariate curve resolution-alternating least squares (MCR-ALS). Nevertheless, there are alternative data treatment methods, such as support vector machine (SVM), classification and regression tree (CART) and random forest (RF), that show a great potential and more advantages compared to conventional ones. In this paper, we explain the background of these methods and review and discuss the reported studies in which these three methods have been applied in the area of food quality and authenticity. In addition, we clarify the technical terminology used in this particular area of research.","author":[{"dropping-particle":"","family":"Jiménez-Carvelo","given":"Ana M.","non-dropping-particle":"","parse-names":false,"suffix":""},{"dropping-particle":"","family":"González-Casado","given":"Antonio","non-dropping-particle":"","parse-names":false,"suffix":""},{"dropping-particle":"","family":"Bagur-González","given":"M. Gracia","non-dropping-particle":"","parse-names":false,"suffix":""},{"dropping-particle":"","family":"Cuadros-Rodríguez","given":"Luis","non-dropping-particle":"","parse-names":false,"suffix":""}],"container-title":"Food Research International","id":"ITEM-1","issued":{"date-parts":[["2019"]]},"number-of-pages":"25-39","publisher":"Elsevier Ltd","title":"Alternative data mining/machine learning methods for the analytical evaluation of food quality and authenticity – A review","type":"book","volume":"122"},"uris":["http://www.mendeley.com/documents/?uuid=e9b7842a-f49b-479d-8a60-f6f4a2feefee"]}],"mendeley":{"formattedCitation":"&lt;sup&gt;19&lt;/sup&gt;","plainTextFormattedCitation":"19","previouslyFormattedCitation":"&lt;sup&gt;19&lt;/sup&gt;"},"properties":{"noteIndex":0},"schema":"https://github.com/citation-style-language/schema/raw/master/csl-citation.json"}</w:instrText>
      </w:r>
      <w:r w:rsidR="0091360D">
        <w:fldChar w:fldCharType="separate"/>
      </w:r>
      <w:r w:rsidR="0036367D" w:rsidRPr="0036367D">
        <w:rPr>
          <w:noProof/>
          <w:vertAlign w:val="superscript"/>
        </w:rPr>
        <w:t>19</w:t>
      </w:r>
      <w:r w:rsidR="0091360D">
        <w:fldChar w:fldCharType="end"/>
      </w:r>
      <w:ins w:id="88" w:author="Peng, Hong" w:date="2020-03-17T17:03:00Z">
        <w:r w:rsidR="008C7B44">
          <w:t>,</w:t>
        </w:r>
      </w:ins>
      <w:del w:id="89" w:author="Peng, Hong" w:date="2020-03-17T17:03:00Z">
        <w:r w:rsidR="00DE0C97" w:rsidDel="008C7B44">
          <w:delText xml:space="preserve">. </w:delText>
        </w:r>
        <w:commentRangeStart w:id="90"/>
        <w:r w:rsidR="00587E8D" w:rsidDel="008C7B44">
          <w:delText>N</w:delText>
        </w:r>
        <w:r w:rsidR="00186CB2" w:rsidDel="008C7B44">
          <w:delText>otably</w:delText>
        </w:r>
        <w:commentRangeEnd w:id="90"/>
        <w:r w:rsidR="008C7B44" w:rsidDel="008C7B44">
          <w:rPr>
            <w:rStyle w:val="CommentReference"/>
          </w:rPr>
          <w:commentReference w:id="90"/>
        </w:r>
        <w:r w:rsidR="003E54D5" w:rsidDel="008C7B44">
          <w:delText xml:space="preserve">, </w:delText>
        </w:r>
        <w:r w:rsidR="00B56800" w:rsidDel="008C7B44">
          <w:delText>some of the most widely adopted techniques such as</w:delText>
        </w:r>
      </w:del>
      <w:ins w:id="91" w:author="Peng, Hong" w:date="2020-03-17T17:03:00Z">
        <w:r w:rsidR="008C7B44">
          <w:t>where</w:t>
        </w:r>
      </w:ins>
      <w:r w:rsidR="00B56800">
        <w:t xml:space="preserve"> </w:t>
      </w:r>
      <w:r w:rsidR="00BB5870">
        <w:t>s</w:t>
      </w:r>
      <w:r w:rsidR="00E929A9" w:rsidRPr="00047224">
        <w:t>upport vector m</w:t>
      </w:r>
      <w:r w:rsidR="00CD41FA" w:rsidRPr="00A531B1">
        <w:t>achines (SVM)</w:t>
      </w:r>
      <w:r w:rsidR="001432D0" w:rsidRPr="00562E7E" w:rsidDel="001432D0">
        <w:t xml:space="preserve"> </w:t>
      </w:r>
      <w:r w:rsidR="00F41C08">
        <w:t xml:space="preserve">and </w:t>
      </w:r>
      <w:r w:rsidR="00141F17" w:rsidRPr="00562E7E">
        <w:t>random forest (RF)</w:t>
      </w:r>
      <w:r w:rsidR="00294EAC">
        <w:t xml:space="preserve"> </w:t>
      </w:r>
      <w:r w:rsidR="008906DF">
        <w:t xml:space="preserve">have been </w:t>
      </w:r>
      <w:r w:rsidR="00FC6505">
        <w:t>reported</w:t>
      </w:r>
      <w:r w:rsidR="008906DF">
        <w:t xml:space="preserve"> to outperform </w:t>
      </w:r>
      <w:r w:rsidR="00434954">
        <w:t>traditional MVA</w:t>
      </w:r>
      <w:r w:rsidR="00A57CF2">
        <w:fldChar w:fldCharType="begin" w:fldLock="1"/>
      </w:r>
      <w:r w:rsidR="0064762E">
        <w:instrText>ADDIN CSL_CITATION {"citationItems":[{"id":"ITEM-1","itemData":{"DOI":"10.1016/j.aca.2015.02.012","ISBN":"0003-2670","ISSN":"18734324","PMID":"26002472","abstract":"The predominance of partial least squares-discriminant analysis (PLS-DA) used to analyze metabolomics datasets (indeed, it is the most well-known tool to perform classification and regression in metabolomics), can be said to have led to the point that not all researchers are fully aware of alternative multivariate classification algorithms. This may in part be due to the widespread availability of PLS-DA in most of the well-known statistical software packages, where its implementation is very easy if the default settings are used. In addition, one of the perceived advantages of PLS-DA is that it has the ability to analyze highly collinear and noisy data. Furthermore, the calibration model is known to provide a variety of useful statistics, such as prediction accuracy as well as scores and loadings plots. However, this method may provide misleading results, largely due to a lack of suitable statistical validation, when used by non-experts who are not aware of its potential limitations when used in conjunction with metabolomics. This tutorial review aims to provide an introductory overview to several straightforward statistical methods such as principal component-discriminant function analysis (PC-DFA), support vector machines (SVM) and random forests (RF), which could very easily be used either to augment PLS or as alternative supervised learning methods to PLS-DA. These methods can be said to be particularly appropriate for the analysis of large, highly-complex data sets which are common output(s) in metabolomics studies where the numbers of variables often far exceed the number of samples. In addition, these alternative techniques may be useful tools for generating parsimonious models through feature selection and data reduction, as well as providing more propitious results. We sincerely hope that the general reader is left with little doubt that there are several promising and readily available alternatives to PLS-DA, to analyze large and highly complex data sets.","author":[{"dropping-particle":"","family":"Gromski","given":"Piotr S.","non-dropping-particle":"","parse-names":false,"suffix":""},{"dropping-particle":"","family":"Muhamadali","given":"Howbeer","non-dropping-particle":"","parse-names":false,"suffix":""},{"dropping-particle":"","family":"Ellis","given":"David I.","non-dropping-particle":"","parse-names":false,"suffix":""},{"dropping-particle":"","family":"Xu","given":"Yun","non-dropping-particle":"","parse-names":false,"suffix":""},{"dropping-particle":"","family":"Correa","given":"Elon","non-dropping-particle":"","parse-names":false,"suffix":""},{"dropping-particle":"","family":"Turner","given":"Michael L.","non-dropping-particle":"","parse-names":false,"suffix":""},{"dropping-particle":"","family":"Goodacre","given":"Royston","non-dropping-particle":"","parse-names":false,"suffix":""}],"container-title":"Analytica Chimica Acta","id":"ITEM-1","issued":{"date-parts":[["2015"]]},"page":"10-23","publisher":"Elsevier B.V.","title":"A tutorial review: Metabolomics and partial least squares-discriminant analysis - a marriage of convenience or a shotgun wedding","type":"article-journal","volume":"879"},"uris":["http://www.mendeley.com/documents/?uuid=e20ffcea-eef5-4a8b-af85-2845f2dc99aa"]}],"mendeley":{"formattedCitation":"&lt;sup&gt;25&lt;/sup&gt;","plainTextFormattedCitation":"25","previouslyFormattedCitation":"&lt;sup&gt;25&lt;/sup&gt;"},"properties":{"noteIndex":0},"schema":"https://github.com/citation-style-language/schema/raw/master/csl-citation.json"}</w:instrText>
      </w:r>
      <w:r w:rsidR="00A57CF2">
        <w:fldChar w:fldCharType="separate"/>
      </w:r>
      <w:r w:rsidR="00C55A56" w:rsidRPr="00C55A56">
        <w:rPr>
          <w:noProof/>
          <w:vertAlign w:val="superscript"/>
        </w:rPr>
        <w:t>25</w:t>
      </w:r>
      <w:r w:rsidR="00A57CF2">
        <w:fldChar w:fldCharType="end"/>
      </w:r>
      <w:del w:id="92" w:author="Peng, Hong" w:date="2020-03-17T17:03:00Z">
        <w:r w:rsidR="0078720C" w:rsidDel="009D4B6C">
          <w:delText>,</w:delText>
        </w:r>
      </w:del>
      <w:r w:rsidR="0078720C">
        <w:t xml:space="preserve"> </w:t>
      </w:r>
      <w:r w:rsidR="00087C4E">
        <w:t>and</w:t>
      </w:r>
      <w:r w:rsidR="000F4757">
        <w:t xml:space="preserve"> </w:t>
      </w:r>
      <w:r w:rsidR="00FD2F16">
        <w:t xml:space="preserve">lead to predition models with </w:t>
      </w:r>
      <w:r w:rsidR="000E45ED">
        <w:t>increase</w:t>
      </w:r>
      <w:r w:rsidR="00FD2F16">
        <w:t xml:space="preserve">d </w:t>
      </w:r>
      <w:r w:rsidR="000E45ED">
        <w:t xml:space="preserve">reliability and </w:t>
      </w:r>
      <w:r w:rsidR="009E2E76">
        <w:t>robustness</w:t>
      </w:r>
      <w:r w:rsidR="00FC6505">
        <w:t>.</w:t>
      </w:r>
      <w:r w:rsidR="00726E63">
        <w:fldChar w:fldCharType="begin" w:fldLock="1"/>
      </w:r>
      <w:r w:rsidR="0064762E">
        <w:instrText>ADDIN CSL_CITATION {"citationItems":[{"id":"ITEM-1","itemData":{"DOI":"10.1016/j.chemolab.2008.11.005","ISSN":"0169-7439","author":[{"dropping-particle":"","family":"Devos","given":"Olivier","non-dropping-particle":"","parse-names":false,"suffix":""},{"dropping-particle":"","family":"Ruckebusch","given":"Cyril","non-dropping-particle":"","parse-names":false,"suffix":""},{"dropping-particle":"","family":"Durand","given":"Alexandra","non-dropping-particle":"","parse-names":false,"suffix":""},{"dropping-particle":"","family":"Duponchel","given":"Ludovic","non-dropping-particle":"","parse-names":false,"suffix":""},{"dropping-particle":"","family":"Huvenne","given":"Jean-pierre","non-dropping-particle":"","parse-names":false,"suffix":""}],"container-title":"Chemometrics and Intelligent Laboratory Systems","id":"ITEM-1","issue":"1","issued":{"date-parts":[["2009"]]},"page":"27-33","publisher":"Elsevier B.V.","title":"Chemometrics and Intelligent Laboratory Systems Support vector machines ( SVM ) in near infrare</w:instrText>
      </w:r>
      <w:r w:rsidR="0064762E">
        <w:rPr>
          <w:rFonts w:hint="eastAsia"/>
        </w:rPr>
        <w:instrText xml:space="preserve">d ( NIR ) spectroscopy : Focus on parameters optimization and model interpretation </w:instrText>
      </w:r>
      <w:r w:rsidR="0064762E">
        <w:rPr>
          <w:rFonts w:hint="eastAsia"/>
        </w:rPr>
        <w:instrText>☆</w:instrText>
      </w:r>
      <w:r w:rsidR="0064762E">
        <w:rPr>
          <w:rFonts w:hint="eastAsia"/>
        </w:rPr>
        <w:instrText>","type":"article-journal","volume":"96"},"uris":["http://www.mendeley.com/documents/?uuid=47137a07-3923-401b-95f6-51fd479e4280"]},{"id":"ITEM-2","itemData":{"DOI":"10.101</w:instrText>
      </w:r>
      <w:r w:rsidR="0064762E">
        <w:instrText>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Agriculture","id":"ITEM-2","issued":{"date-parts":[["2016"]]},"page":"101-107","publisher":"Elsevier B.V.","title":"Classification of geographic origin of rice by data mining and inductively coupled plasma mass spectrometry","type":"article-journal","volume":"121"},"uris":["http://www.mendeley.com/documents/?uuid=a88f7be2-e59e-4b5f-a327-1d76b4d40a16"]}],"mendeley":{"formattedCitation":"&lt;sup&gt;15,26&lt;/sup&gt;","plainTextFormattedCitation":"15,26","previouslyFormattedCitation":"&lt;sup&gt;15,26&lt;/sup&gt;"},"properties":{"noteIndex":0},"schema":"https://github.com/citation-style-language/schema/raw/master/csl-citation.json"}</w:instrText>
      </w:r>
      <w:r w:rsidR="00726E63">
        <w:fldChar w:fldCharType="separate"/>
      </w:r>
      <w:r w:rsidR="00C55A56" w:rsidRPr="00C55A56">
        <w:rPr>
          <w:noProof/>
          <w:vertAlign w:val="superscript"/>
        </w:rPr>
        <w:t>15,26</w:t>
      </w:r>
      <w:r w:rsidR="00726E63">
        <w:fldChar w:fldCharType="end"/>
      </w:r>
      <w:r w:rsidR="004819FD">
        <w:t xml:space="preserve"> </w:t>
      </w:r>
    </w:p>
    <w:p w14:paraId="71574BB1" w14:textId="1AE68840" w:rsidR="00907D80" w:rsidRDefault="00B518E6" w:rsidP="000D05CC">
      <w:pPr>
        <w:jc w:val="both"/>
      </w:pPr>
      <w:r>
        <w:t xml:space="preserve">The </w:t>
      </w:r>
      <w:r w:rsidR="00901ED3">
        <w:t xml:space="preserve">aim of </w:t>
      </w:r>
      <w:del w:id="93" w:author="Peng, Hong" w:date="2020-03-17T17:06:00Z">
        <w:r w:rsidR="00C0217F" w:rsidDel="009D4B6C">
          <w:delText>the present</w:delText>
        </w:r>
      </w:del>
      <w:ins w:id="94" w:author="Peng, Hong" w:date="2020-03-17T17:06:00Z">
        <w:r w:rsidR="009D4B6C">
          <w:t>this</w:t>
        </w:r>
      </w:ins>
      <w:r w:rsidR="00CA0CB5">
        <w:t xml:space="preserve"> </w:t>
      </w:r>
      <w:r w:rsidR="00901ED3">
        <w:t xml:space="preserve">study was </w:t>
      </w:r>
      <w:r w:rsidR="007066DD">
        <w:t xml:space="preserve">to </w:t>
      </w:r>
      <w:r w:rsidR="00BB7243">
        <w:t>develop a novel ML</w:t>
      </w:r>
      <w:r w:rsidR="000216CC">
        <w:t>-based workflow</w:t>
      </w:r>
      <w:r w:rsidR="00FA5344">
        <w:t xml:space="preserve"> for the determination of geographical origins of six types of Chinese GI rice. </w:t>
      </w:r>
      <w:r w:rsidR="00A47F9D">
        <w:t>SVM and RF w</w:t>
      </w:r>
      <w:r w:rsidR="009E2E76">
        <w:t>ere</w:t>
      </w:r>
      <w:r w:rsidR="00A47F9D">
        <w:t xml:space="preserve"> utilized </w:t>
      </w:r>
      <w:r w:rsidR="008C2180">
        <w:t xml:space="preserve">to uncover the hidden information </w:t>
      </w:r>
      <w:del w:id="95" w:author="Peng, Hong" w:date="2020-03-17T17:10:00Z">
        <w:r w:rsidR="008C2180" w:rsidDel="009D4B6C">
          <w:delText xml:space="preserve">from </w:delText>
        </w:r>
      </w:del>
      <w:ins w:id="96" w:author="Peng, Hong" w:date="2020-03-17T17:10:00Z">
        <w:r w:rsidR="009D4B6C">
          <w:t xml:space="preserve">in </w:t>
        </w:r>
      </w:ins>
      <w:r w:rsidR="008C2180">
        <w:t xml:space="preserve">the </w:t>
      </w:r>
      <w:r w:rsidR="008C2EA3">
        <w:t>elemental profiling obtained by ICP-MS, and there</w:t>
      </w:r>
      <w:r w:rsidR="00A67727">
        <w:t>by</w:t>
      </w:r>
      <w:r w:rsidR="00A47F9D">
        <w:t xml:space="preserve"> construct </w:t>
      </w:r>
      <w:r w:rsidR="00D526BD">
        <w:t xml:space="preserve">reliable </w:t>
      </w:r>
      <w:r w:rsidR="006B49A4">
        <w:t>predition models</w:t>
      </w:r>
      <w:r w:rsidR="00D526BD">
        <w:t xml:space="preserve">. Furthermore, </w:t>
      </w:r>
      <w:r w:rsidR="00B16512">
        <w:t>feature selection</w:t>
      </w:r>
      <w:r w:rsidR="00F26D97">
        <w:t xml:space="preserve"> </w:t>
      </w:r>
      <w:r w:rsidR="00F26D97">
        <w:rPr>
          <w:rFonts w:hint="eastAsia"/>
        </w:rPr>
        <w:t>wa</w:t>
      </w:r>
      <w:r w:rsidR="00F26D97">
        <w:t xml:space="preserve">s </w:t>
      </w:r>
      <w:r w:rsidR="006B49A4">
        <w:t xml:space="preserve">also </w:t>
      </w:r>
      <w:r w:rsidR="00F26D97">
        <w:t>applied</w:t>
      </w:r>
      <w:del w:id="97" w:author="Peng, Hong" w:date="2020-03-17T17:13:00Z">
        <w:r w:rsidR="007E516E" w:rsidDel="009D4B6C">
          <w:delText xml:space="preserve">, </w:delText>
        </w:r>
        <w:r w:rsidR="006B49A4" w:rsidDel="009D4B6C">
          <w:delText xml:space="preserve">with the aim of </w:delText>
        </w:r>
        <w:r w:rsidR="00E41101" w:rsidDel="009D4B6C">
          <w:lastRenderedPageBreak/>
          <w:delText>identifying</w:delText>
        </w:r>
      </w:del>
      <w:ins w:id="98" w:author="Peng, Hong" w:date="2020-03-17T17:13:00Z">
        <w:r w:rsidR="009D4B6C">
          <w:t>to identify</w:t>
        </w:r>
      </w:ins>
      <w:r w:rsidR="00E41101">
        <w:t xml:space="preserve"> </w:t>
      </w:r>
      <w:del w:id="99" w:author="Peng, Hong" w:date="2020-03-17T17:10:00Z">
        <w:r w:rsidR="008C2180" w:rsidDel="009D4B6C">
          <w:delText xml:space="preserve">key </w:delText>
        </w:r>
      </w:del>
      <w:r w:rsidR="008C2180">
        <w:t>biomarke</w:t>
      </w:r>
      <w:r w:rsidR="00D526BD">
        <w:t>rs that contribute</w:t>
      </w:r>
      <w:ins w:id="100" w:author="Peng, Hong" w:date="2020-03-17T17:10:00Z">
        <w:r w:rsidR="009D4B6C">
          <w:t>d</w:t>
        </w:r>
      </w:ins>
      <w:r w:rsidR="00D526BD">
        <w:t xml:space="preserve"> the most to </w:t>
      </w:r>
      <w:r w:rsidR="00E430B0">
        <w:t xml:space="preserve">the </w:t>
      </w:r>
      <w:del w:id="101" w:author="Peng, Hong" w:date="2020-03-17T17:10:00Z">
        <w:r w:rsidR="00D36E86" w:rsidDel="009D4B6C">
          <w:delText>difference</w:delText>
        </w:r>
      </w:del>
      <w:r w:rsidR="00D36E86">
        <w:t xml:space="preserve"> </w:t>
      </w:r>
      <w:ins w:id="102" w:author="Peng, Hong" w:date="2020-03-17T17:11:00Z">
        <w:r w:rsidR="009D4B6C">
          <w:t xml:space="preserve">differentiation </w:t>
        </w:r>
      </w:ins>
      <w:r w:rsidR="00D36E86">
        <w:t xml:space="preserve">between GI rices. </w:t>
      </w:r>
    </w:p>
    <w:p w14:paraId="4DA802AF" w14:textId="3F7D4510" w:rsidR="00DB550E" w:rsidRPr="00DB787E" w:rsidRDefault="009B16CD" w:rsidP="00DB787E">
      <w:pPr>
        <w:jc w:val="both"/>
        <w:rPr>
          <w:b/>
        </w:rPr>
      </w:pPr>
      <w:r w:rsidRPr="00DB787E">
        <w:rPr>
          <w:b/>
        </w:rPr>
        <w:t xml:space="preserve">MATERIALS AND METHODS </w:t>
      </w:r>
    </w:p>
    <w:p w14:paraId="58AFCD80" w14:textId="70469EBB" w:rsidR="000A09E6" w:rsidRPr="00946DF5" w:rsidRDefault="00120566" w:rsidP="00946DF5">
      <w:pPr>
        <w:jc w:val="both"/>
        <w:rPr>
          <w:i/>
          <w:iCs/>
        </w:rPr>
      </w:pPr>
      <w:r w:rsidRPr="00946DF5">
        <w:rPr>
          <w:i/>
          <w:iCs/>
        </w:rPr>
        <w:t xml:space="preserve">Rice </w:t>
      </w:r>
      <w:r w:rsidR="00D36D21" w:rsidRPr="00946DF5">
        <w:rPr>
          <w:i/>
          <w:iCs/>
        </w:rPr>
        <w:t>s</w:t>
      </w:r>
      <w:r w:rsidR="00457D6B" w:rsidRPr="00946DF5">
        <w:rPr>
          <w:i/>
          <w:iCs/>
        </w:rPr>
        <w:t>ample</w:t>
      </w:r>
      <w:r w:rsidR="00685754">
        <w:rPr>
          <w:i/>
          <w:iCs/>
        </w:rPr>
        <w:t>s</w:t>
      </w:r>
    </w:p>
    <w:p w14:paraId="01E810AC" w14:textId="06B4B839" w:rsidR="00CF5D00" w:rsidRPr="004D4109" w:rsidRDefault="00444491" w:rsidP="00980408">
      <w:pPr>
        <w:jc w:val="both"/>
      </w:pPr>
      <w:r>
        <w:t>In this study, a</w:t>
      </w:r>
      <w:r w:rsidR="00007669" w:rsidRPr="00446712">
        <w:t xml:space="preserve"> total of </w:t>
      </w:r>
      <w:r w:rsidR="00E07B2A">
        <w:t xml:space="preserve">one hundred and </w:t>
      </w:r>
      <w:r w:rsidR="00685754">
        <w:t>thirty-one</w:t>
      </w:r>
      <w:r w:rsidR="00007669" w:rsidRPr="005817ED">
        <w:t xml:space="preserve"> </w:t>
      </w:r>
      <w:r w:rsidR="002B3628">
        <w:t xml:space="preserve">Chinese GI </w:t>
      </w:r>
      <w:r w:rsidR="00007669" w:rsidRPr="00446712">
        <w:t xml:space="preserve">rice samples </w:t>
      </w:r>
      <w:r w:rsidR="002B3628">
        <w:t xml:space="preserve">were directly </w:t>
      </w:r>
      <w:r w:rsidR="003E203A">
        <w:t>collected</w:t>
      </w:r>
      <w:r w:rsidR="002B3628">
        <w:t xml:space="preserve"> from </w:t>
      </w:r>
      <w:r w:rsidR="004F53B7">
        <w:t>credible rice processing factories</w:t>
      </w:r>
      <w:del w:id="103" w:author="Peng, Hong" w:date="2020-03-17T17:14:00Z">
        <w:r w:rsidR="004F53B7" w:rsidDel="00CD0D60">
          <w:delText>, from</w:delText>
        </w:r>
      </w:del>
      <w:ins w:id="104" w:author="Peng, Hong" w:date="2020-03-17T17:14:00Z">
        <w:r w:rsidR="00CD0D60">
          <w:t>in</w:t>
        </w:r>
      </w:ins>
      <w:r w:rsidR="004F53B7">
        <w:t xml:space="preserve"> five provinces in </w:t>
      </w:r>
      <w:bookmarkStart w:id="105" w:name="_Hlk33081678"/>
      <w:r w:rsidR="004F53B7">
        <w:t>China</w:t>
      </w:r>
      <w:bookmarkEnd w:id="105"/>
      <w:r w:rsidR="004F53B7" w:rsidDel="004F53B7">
        <w:t xml:space="preserve"> </w:t>
      </w:r>
      <w:r w:rsidR="00EF77ED">
        <w:t>(</w:t>
      </w:r>
      <w:r w:rsidR="00CB7691">
        <w:t xml:space="preserve">Heilongjiang, Liaoning, </w:t>
      </w:r>
      <w:r w:rsidR="00353085">
        <w:t xml:space="preserve">Jiangsu, Hubei </w:t>
      </w:r>
      <w:r w:rsidR="000B59F1">
        <w:t>and Guangxi</w:t>
      </w:r>
      <w:r w:rsidR="00EF77ED">
        <w:t>)</w:t>
      </w:r>
      <w:r w:rsidR="00A6189C">
        <w:t xml:space="preserve">. </w:t>
      </w:r>
      <w:r w:rsidR="00EF77ED">
        <w:t xml:space="preserve">For </w:t>
      </w:r>
      <w:r w:rsidR="002A17A0">
        <w:t>simplicity</w:t>
      </w:r>
      <w:r w:rsidR="00DE5EC4">
        <w:t>’s sake</w:t>
      </w:r>
      <w:r w:rsidR="002A17A0">
        <w:t xml:space="preserve">, </w:t>
      </w:r>
      <w:r w:rsidR="00F368CE">
        <w:t xml:space="preserve">we </w:t>
      </w:r>
      <w:r w:rsidR="001F508A">
        <w:t>name</w:t>
      </w:r>
      <w:r w:rsidR="00CE0FD5">
        <w:rPr>
          <w:rFonts w:hint="eastAsia"/>
        </w:rPr>
        <w:t>d</w:t>
      </w:r>
      <w:r w:rsidR="001F508A">
        <w:t xml:space="preserve"> </w:t>
      </w:r>
      <w:r w:rsidR="00AE7FA1">
        <w:t>th</w:t>
      </w:r>
      <w:r w:rsidR="007B3BA9">
        <w:t>os</w:t>
      </w:r>
      <w:r w:rsidR="00AE7FA1">
        <w:t>e samples</w:t>
      </w:r>
      <w:r w:rsidR="009A4C2D" w:rsidRPr="00467EA3">
        <w:t xml:space="preserve"> </w:t>
      </w:r>
      <w:r w:rsidR="00685CA1">
        <w:t xml:space="preserve">as </w:t>
      </w:r>
      <w:r w:rsidR="004E47BD">
        <w:t>WC</w:t>
      </w:r>
      <w:r w:rsidR="000C02F2">
        <w:t xml:space="preserve">, </w:t>
      </w:r>
      <w:r w:rsidR="00631C4F">
        <w:t>P</w:t>
      </w:r>
      <w:r w:rsidR="00616EC0">
        <w:t>J</w:t>
      </w:r>
      <w:r w:rsidR="00631C4F">
        <w:t>-</w:t>
      </w:r>
      <w:r w:rsidR="00616EC0">
        <w:t>1</w:t>
      </w:r>
      <w:r w:rsidR="00631C4F">
        <w:t xml:space="preserve">, </w:t>
      </w:r>
      <w:r w:rsidR="00647E3C">
        <w:t>P</w:t>
      </w:r>
      <w:r w:rsidR="00B54307">
        <w:t>J</w:t>
      </w:r>
      <w:r w:rsidR="00647E3C">
        <w:t>-</w:t>
      </w:r>
      <w:r w:rsidR="00B54307">
        <w:t>2</w:t>
      </w:r>
      <w:r w:rsidR="00B02336">
        <w:t>,</w:t>
      </w:r>
      <w:r w:rsidR="00E67A79">
        <w:t xml:space="preserve"> SY, </w:t>
      </w:r>
      <w:r w:rsidR="00A92A0D">
        <w:t>J</w:t>
      </w:r>
      <w:r w:rsidR="00F0153F">
        <w:t>S</w:t>
      </w:r>
      <w:commentRangeStart w:id="106"/>
      <w:commentRangeStart w:id="107"/>
      <w:r w:rsidR="00A8105D">
        <w:t xml:space="preserve">, </w:t>
      </w:r>
      <w:r w:rsidR="00615DA8">
        <w:t xml:space="preserve"> </w:t>
      </w:r>
      <w:commentRangeEnd w:id="106"/>
      <w:r w:rsidR="00D40A1F">
        <w:rPr>
          <w:rStyle w:val="CommentReference"/>
        </w:rPr>
        <w:commentReference w:id="106"/>
      </w:r>
      <w:commentRangeEnd w:id="107"/>
      <w:r w:rsidR="00130651">
        <w:rPr>
          <w:rStyle w:val="CommentReference"/>
        </w:rPr>
        <w:commentReference w:id="107"/>
      </w:r>
      <w:r w:rsidR="00615DA8">
        <w:t>and GG</w:t>
      </w:r>
      <w:r w:rsidR="009E3272">
        <w:t xml:space="preserve">. </w:t>
      </w:r>
      <w:r w:rsidR="00203AD2">
        <w:t>An overview</w:t>
      </w:r>
      <w:r w:rsidR="00364609">
        <w:t xml:space="preserve"> of </w:t>
      </w:r>
      <w:r w:rsidR="00AE7FA1">
        <w:t>the g</w:t>
      </w:r>
      <w:r w:rsidR="00AE7FA1" w:rsidRPr="00510289">
        <w:t>eographical</w:t>
      </w:r>
      <w:r w:rsidR="00AE7FA1">
        <w:t xml:space="preserve"> </w:t>
      </w:r>
      <w:r w:rsidR="00AE7FA1" w:rsidRPr="00510289">
        <w:t>information</w:t>
      </w:r>
      <w:r w:rsidR="00AE7FA1">
        <w:t xml:space="preserve"> of samples</w:t>
      </w:r>
      <w:r w:rsidR="00B11BAB">
        <w:t xml:space="preserve"> </w:t>
      </w:r>
      <w:r w:rsidR="00623473">
        <w:t xml:space="preserve">was </w:t>
      </w:r>
      <w:r w:rsidR="00F62B5D">
        <w:t xml:space="preserve">shown </w:t>
      </w:r>
      <w:r w:rsidR="00164F03">
        <w:t xml:space="preserve">in </w:t>
      </w:r>
      <w:r w:rsidR="00164F03" w:rsidRPr="00B20E10">
        <w:t>Fig.</w:t>
      </w:r>
      <w:r w:rsidR="00F62B5D" w:rsidRPr="00B20E10">
        <w:t xml:space="preserve"> </w:t>
      </w:r>
      <w:r w:rsidR="007E1A91" w:rsidRPr="00B20E10">
        <w:t>1</w:t>
      </w:r>
      <w:r w:rsidR="004C5B86" w:rsidRPr="00B20E10">
        <w:t>.</w:t>
      </w:r>
    </w:p>
    <w:p w14:paraId="1781FBE7" w14:textId="4E9FA212" w:rsidR="00EF2E65" w:rsidRPr="009E323D" w:rsidRDefault="00D36D21" w:rsidP="009E323D">
      <w:pPr>
        <w:jc w:val="both"/>
        <w:rPr>
          <w:i/>
          <w:iCs/>
        </w:rPr>
      </w:pPr>
      <w:r w:rsidRPr="009E323D">
        <w:rPr>
          <w:i/>
          <w:iCs/>
        </w:rPr>
        <w:t xml:space="preserve">Reagents </w:t>
      </w:r>
      <w:r w:rsidR="00F73F97">
        <w:rPr>
          <w:i/>
          <w:iCs/>
        </w:rPr>
        <w:t xml:space="preserve">and </w:t>
      </w:r>
      <w:r w:rsidR="00F239C7">
        <w:rPr>
          <w:i/>
          <w:iCs/>
        </w:rPr>
        <w:t>standar</w:t>
      </w:r>
      <w:r w:rsidR="00BE5474">
        <w:rPr>
          <w:i/>
          <w:iCs/>
        </w:rPr>
        <w:t>d</w:t>
      </w:r>
      <w:r w:rsidR="00F239C7">
        <w:rPr>
          <w:i/>
          <w:iCs/>
        </w:rPr>
        <w:t xml:space="preserve">s </w:t>
      </w:r>
    </w:p>
    <w:p w14:paraId="102648D3" w14:textId="0C3A3550" w:rsidR="009C285E" w:rsidRPr="003A54CF" w:rsidRDefault="00D36D21" w:rsidP="00980408">
      <w:pPr>
        <w:jc w:val="both"/>
      </w:pPr>
      <w:r w:rsidRPr="006E0B82">
        <w:rPr>
          <w:rFonts w:hint="eastAsia"/>
        </w:rPr>
        <w:t>N</w:t>
      </w:r>
      <w:r w:rsidRPr="006E0B82">
        <w:t>itric acid (</w:t>
      </w:r>
      <w:r w:rsidRPr="00EF2E65">
        <w:rPr>
          <w:sz w:val="21"/>
        </w:rPr>
        <w:t>69%</w:t>
      </w:r>
      <w:r w:rsidR="00572B60" w:rsidRPr="00EF2E65">
        <w:rPr>
          <w:sz w:val="21"/>
        </w:rPr>
        <w:t>, part# 100441</w:t>
      </w:r>
      <w:r w:rsidRPr="006E0B82">
        <w:t xml:space="preserve">) </w:t>
      </w:r>
      <w:r w:rsidR="00F239C7">
        <w:t>was</w:t>
      </w:r>
      <w:r w:rsidR="00F239C7" w:rsidRPr="006E0B82">
        <w:t xml:space="preserve"> </w:t>
      </w:r>
      <w:r w:rsidRPr="006E0B82">
        <w:t xml:space="preserve">purchased from </w:t>
      </w:r>
      <w:r w:rsidR="00434667">
        <w:t xml:space="preserve">Merck </w:t>
      </w:r>
      <w:r w:rsidR="00DF5B3F">
        <w:t>Mi</w:t>
      </w:r>
      <w:r w:rsidR="00AF7864">
        <w:t>llipore</w:t>
      </w:r>
      <w:r w:rsidR="00207593">
        <w:t xml:space="preserve"> (</w:t>
      </w:r>
      <w:r w:rsidR="00DA6AB3">
        <w:rPr>
          <w:rFonts w:hint="eastAsia"/>
        </w:rPr>
        <w:t>D</w:t>
      </w:r>
      <w:r w:rsidR="00DA6AB3">
        <w:t>armstadt, Germany</w:t>
      </w:r>
      <w:r w:rsidR="00207593">
        <w:t>)</w:t>
      </w:r>
      <w:r w:rsidR="00E00D2C">
        <w:rPr>
          <w:rFonts w:hint="eastAsia"/>
        </w:rPr>
        <w:t>.</w:t>
      </w:r>
      <w:r w:rsidR="00852E88">
        <w:t xml:space="preserve"> </w:t>
      </w:r>
      <w:r w:rsidRPr="006E0B82">
        <w:t>Deionized water (18.3M</w:t>
      </w:r>
      <w:r w:rsidRPr="00EF2E65">
        <w:rPr>
          <w:rFonts w:cstheme="minorHAnsi"/>
        </w:rPr>
        <w:t>Ω cm</w:t>
      </w:r>
      <w:r w:rsidRPr="006E0B82">
        <w:t xml:space="preserve">) was </w:t>
      </w:r>
      <w:r w:rsidR="00D9322C" w:rsidRPr="006E0B82">
        <w:rPr>
          <w:rFonts w:hint="eastAsia"/>
        </w:rPr>
        <w:t>obtained</w:t>
      </w:r>
      <w:r w:rsidR="00D9322C" w:rsidRPr="006E0B82">
        <w:t xml:space="preserve"> </w:t>
      </w:r>
      <w:r w:rsidR="00D9322C" w:rsidRPr="006E0B82">
        <w:rPr>
          <w:rFonts w:hint="eastAsia"/>
        </w:rPr>
        <w:t>from</w:t>
      </w:r>
      <w:r w:rsidR="00D9322C" w:rsidRPr="006E0B82">
        <w:t xml:space="preserve"> </w:t>
      </w:r>
      <w:r w:rsidR="00D9322C" w:rsidRPr="006E0B82">
        <w:rPr>
          <w:rFonts w:hint="eastAsia"/>
        </w:rPr>
        <w:t>a</w:t>
      </w:r>
      <w:r w:rsidR="00D9322C" w:rsidRPr="006E0B82">
        <w:t xml:space="preserve"> Milli-Q system </w:t>
      </w:r>
      <w:r w:rsidR="0051154E" w:rsidRPr="006E0B82">
        <w:t>(Millipore, MA, USA)</w:t>
      </w:r>
      <w:r w:rsidR="00633DA6">
        <w:t>.</w:t>
      </w:r>
      <w:r w:rsidR="00633DA6" w:rsidRPr="00633DA6">
        <w:rPr>
          <w:rFonts w:hint="eastAsia"/>
        </w:rPr>
        <w:t xml:space="preserve"> </w:t>
      </w:r>
      <w:r w:rsidR="00633DA6" w:rsidRPr="004B5336">
        <w:rPr>
          <w:rFonts w:hint="eastAsia"/>
        </w:rPr>
        <w:t>M</w:t>
      </w:r>
      <w:r w:rsidR="00633DA6" w:rsidRPr="004B5336">
        <w:t>ulti-element calibration standard</w:t>
      </w:r>
      <w:r w:rsidR="00D628F2">
        <w:t xml:space="preserve"> </w:t>
      </w:r>
      <w:r w:rsidR="00633DA6" w:rsidRPr="004B5336">
        <w:t>2A (part#</w:t>
      </w:r>
      <w:r w:rsidR="004D58A1">
        <w:t xml:space="preserve"> </w:t>
      </w:r>
      <w:r w:rsidR="00633DA6" w:rsidRPr="004B5336">
        <w:t>8500-6940)</w:t>
      </w:r>
      <w:del w:id="108" w:author="Peng, Hong" w:date="2020-03-17T17:16:00Z">
        <w:r w:rsidR="00633DA6" w:rsidRPr="004B5336" w:rsidDel="00CD0D60">
          <w:delText>,</w:delText>
        </w:r>
      </w:del>
      <w:r w:rsidR="00633DA6" w:rsidRPr="004B5336">
        <w:t xml:space="preserve"> </w:t>
      </w:r>
      <w:ins w:id="109" w:author="Peng, Hong" w:date="2020-03-17T17:16:00Z">
        <w:r w:rsidR="00CD0D60">
          <w:t xml:space="preserve">and </w:t>
        </w:r>
      </w:ins>
      <w:r w:rsidR="00633DA6" w:rsidRPr="004B5336">
        <w:t>4</w:t>
      </w:r>
      <w:r w:rsidR="0009236A">
        <w:t xml:space="preserve"> </w:t>
      </w:r>
      <w:r w:rsidR="00633DA6" w:rsidRPr="004B5336">
        <w:t xml:space="preserve">(part# 8500-6942), </w:t>
      </w:r>
      <w:del w:id="110" w:author="Peng, Hong" w:date="2020-03-17T17:17:00Z">
        <w:r w:rsidR="00633DA6" w:rsidRPr="004B5336" w:rsidDel="00CD0D60">
          <w:delText xml:space="preserve">Environmental </w:delText>
        </w:r>
      </w:del>
      <w:ins w:id="111" w:author="Peng, Hong" w:date="2020-03-17T17:17:00Z">
        <w:r w:rsidR="00CD0D60">
          <w:t>e</w:t>
        </w:r>
        <w:r w:rsidR="00CD0D60" w:rsidRPr="004B5336">
          <w:t xml:space="preserve">nvironmental </w:t>
        </w:r>
      </w:ins>
      <w:r w:rsidR="00633DA6" w:rsidRPr="004B5336">
        <w:t>calibration standard (part# 5183-4688)</w:t>
      </w:r>
      <w:r w:rsidR="00C9685E">
        <w:rPr>
          <w:rFonts w:hint="eastAsia"/>
        </w:rPr>
        <w:t>,</w:t>
      </w:r>
      <w:r w:rsidR="001E102F">
        <w:t xml:space="preserve"> </w:t>
      </w:r>
      <w:r w:rsidR="002067BE" w:rsidRPr="009C502C">
        <w:rPr>
          <w:vertAlign w:val="superscript"/>
        </w:rPr>
        <w:t>45</w:t>
      </w:r>
      <w:r w:rsidR="00633DA6" w:rsidRPr="004B5336">
        <w:t>Sc</w:t>
      </w:r>
      <w:del w:id="112" w:author="Peng, Hong" w:date="2020-03-17T17:17:00Z">
        <w:r w:rsidR="00633DA6" w:rsidRPr="004B5336" w:rsidDel="00CD0D60">
          <w:delText xml:space="preserve"> standard</w:delText>
        </w:r>
      </w:del>
      <w:r w:rsidR="00633DA6" w:rsidRPr="004B5336">
        <w:t xml:space="preserve"> (</w:t>
      </w:r>
      <w:ins w:id="113" w:author="Peng, Hong" w:date="2020-03-17T17:41:00Z">
        <w:r w:rsidR="00BD3838">
          <w:t xml:space="preserve">concentration? </w:t>
        </w:r>
      </w:ins>
      <w:r w:rsidR="00633DA6" w:rsidRPr="004B5336">
        <w:t>part# 5190-8578)</w:t>
      </w:r>
      <w:del w:id="114" w:author="Peng, Hong" w:date="2020-03-17T17:17:00Z">
        <w:r w:rsidR="003A2E69" w:rsidDel="00CD0D60">
          <w:delText>,</w:delText>
        </w:r>
      </w:del>
      <w:r w:rsidR="003A2E69">
        <w:t xml:space="preserve"> and </w:t>
      </w:r>
      <w:r w:rsidR="003A2E69" w:rsidRPr="00C474D8">
        <w:rPr>
          <w:vertAlign w:val="superscript"/>
        </w:rPr>
        <w:t>103</w:t>
      </w:r>
      <w:r w:rsidR="003A2E69" w:rsidRPr="004B5336">
        <w:t>Rh (</w:t>
      </w:r>
      <w:r w:rsidR="003A2E69">
        <w:t>10 mg</w:t>
      </w:r>
      <w:del w:id="115" w:author="Peng, Hong" w:date="2020-03-17T17:18:00Z">
        <w:r w:rsidR="003A2E69" w:rsidRPr="00C474D8" w:rsidDel="00CD0D60">
          <w:rPr>
            <w:rFonts w:cstheme="minorHAnsi"/>
          </w:rPr>
          <w:delText>·</w:delText>
        </w:r>
      </w:del>
      <w:r w:rsidR="003A2E69">
        <w:t xml:space="preserve"> L</w:t>
      </w:r>
      <w:r w:rsidR="003A2E69" w:rsidRPr="00C474D8">
        <w:rPr>
          <w:vertAlign w:val="superscript"/>
        </w:rPr>
        <w:t>-1</w:t>
      </w:r>
      <w:r w:rsidR="003A2E69" w:rsidRPr="00C474D8">
        <w:rPr>
          <w:vertAlign w:val="subscript"/>
        </w:rPr>
        <w:t xml:space="preserve">, </w:t>
      </w:r>
      <w:r w:rsidR="003A2E69" w:rsidRPr="004B5336">
        <w:t>part# 8500-6945)</w:t>
      </w:r>
      <w:ins w:id="116" w:author="Peng, Hong" w:date="2020-03-17T17:17:00Z">
        <w:r w:rsidR="00CD0D60">
          <w:t xml:space="preserve"> </w:t>
        </w:r>
        <w:r w:rsidR="00CD0D60" w:rsidRPr="004B5336">
          <w:t>standard</w:t>
        </w:r>
        <w:r w:rsidR="00CD0D60">
          <w:t xml:space="preserve">s </w:t>
        </w:r>
      </w:ins>
      <w:r w:rsidR="00633DA6" w:rsidRPr="004B5336">
        <w:t>were purchased from Agilent Technologies (Santa Clara, CA, USA).</w:t>
      </w:r>
      <w:r w:rsidR="00C9685E" w:rsidRPr="00C9685E">
        <w:t xml:space="preserve"> </w:t>
      </w:r>
      <w:del w:id="117" w:author="Peng, Hong" w:date="2020-03-17T17:18:00Z">
        <w:r w:rsidR="00C9685E" w:rsidRPr="006E0B82" w:rsidDel="00CD0D60">
          <w:delText xml:space="preserve">One </w:delText>
        </w:r>
      </w:del>
      <w:ins w:id="118" w:author="Peng, Hong" w:date="2020-03-17T17:18:00Z">
        <w:r w:rsidR="00CD0D60">
          <w:t>The</w:t>
        </w:r>
        <w:r w:rsidR="00CD0D60" w:rsidRPr="006E0B82">
          <w:t xml:space="preserve"> </w:t>
        </w:r>
      </w:ins>
      <w:r w:rsidR="00C9685E" w:rsidRPr="006E0B82">
        <w:t xml:space="preserve">certified reference material </w:t>
      </w:r>
      <w:r w:rsidR="003A54CF">
        <w:t xml:space="preserve">(CRM) </w:t>
      </w:r>
      <w:r w:rsidR="00C9685E" w:rsidRPr="006E0B82">
        <w:t>of rice flour</w:t>
      </w:r>
      <w:r w:rsidR="00C9685E">
        <w:t xml:space="preserve"> (1568b)</w:t>
      </w:r>
      <w:r w:rsidR="003A54CF">
        <w:t xml:space="preserve"> was purchased</w:t>
      </w:r>
      <w:r w:rsidR="00C9685E" w:rsidRPr="006E0B82">
        <w:t xml:space="preserve"> from the National Institute of Standards and Technology (Gaithersburg, MD, USA)</w:t>
      </w:r>
      <w:r w:rsidR="009C285E">
        <w:t>.</w:t>
      </w:r>
    </w:p>
    <w:p w14:paraId="209A3687" w14:textId="2AC7C826" w:rsidR="00D36D21" w:rsidRPr="000162E2" w:rsidRDefault="00D36D21" w:rsidP="000162E2">
      <w:pPr>
        <w:jc w:val="both"/>
        <w:rPr>
          <w:i/>
          <w:iCs/>
        </w:rPr>
      </w:pPr>
      <w:r w:rsidRPr="000162E2">
        <w:rPr>
          <w:i/>
          <w:iCs/>
        </w:rPr>
        <w:t>ICP-MS analysis</w:t>
      </w:r>
    </w:p>
    <w:p w14:paraId="48FA04E2" w14:textId="307BDCBB" w:rsidR="00442F43" w:rsidRPr="00B82F68" w:rsidRDefault="002B78FE" w:rsidP="00233C4C">
      <w:pPr>
        <w:ind w:rightChars="100" w:right="220"/>
        <w:jc w:val="both"/>
      </w:pPr>
      <w:del w:id="119" w:author="Peng, Hong" w:date="2020-03-17T17:37:00Z">
        <w:r w:rsidDel="00233C4C">
          <w:delText>First of all, a 30% (</w:delText>
        </w:r>
        <w:r w:rsidRPr="00CD0D60" w:rsidDel="00233C4C">
          <w:rPr>
            <w:i/>
            <w:rPrChange w:id="120" w:author="Peng, Hong" w:date="2020-03-17T17:18:00Z">
              <w:rPr/>
            </w:rPrChange>
          </w:rPr>
          <w:delText>v</w:delText>
        </w:r>
        <w:r w:rsidDel="00233C4C">
          <w:delText>/</w:delText>
        </w:r>
        <w:r w:rsidRPr="00CD0D60" w:rsidDel="00233C4C">
          <w:rPr>
            <w:i/>
            <w:rPrChange w:id="121" w:author="Peng, Hong" w:date="2020-03-17T17:18:00Z">
              <w:rPr/>
            </w:rPrChange>
          </w:rPr>
          <w:delText>v</w:delText>
        </w:r>
        <w:r w:rsidDel="00233C4C">
          <w:delText xml:space="preserve">) nitric solution was prepared by diluting nitric acid </w:delText>
        </w:r>
        <w:r w:rsidR="00A85D8B" w:rsidDel="00233C4C">
          <w:delText xml:space="preserve">with </w:delText>
        </w:r>
        <w:r w:rsidR="00010BCB" w:rsidDel="00233C4C">
          <w:delText>dionized water</w:delText>
        </w:r>
      </w:del>
      <w:del w:id="122" w:author="Peng, Hong" w:date="2020-03-17T17:19:00Z">
        <w:r w:rsidR="00010BCB" w:rsidDel="00CD0D60">
          <w:delText xml:space="preserve"> </w:delText>
        </w:r>
      </w:del>
      <w:del w:id="123" w:author="Peng, Hong" w:date="2020-03-17T17:37:00Z">
        <w:r w:rsidR="00010BCB" w:rsidDel="00233C4C">
          <w:delText xml:space="preserve">. </w:delText>
        </w:r>
      </w:del>
      <w:del w:id="124" w:author="Peng, Hong" w:date="2020-03-17T17:36:00Z">
        <w:r w:rsidR="00F239C7" w:rsidDel="00233C4C">
          <w:delText>Before use</w:delText>
        </w:r>
        <w:r w:rsidR="00084EA0" w:rsidDel="00233C4C">
          <w:delText xml:space="preserve">, </w:delText>
        </w:r>
        <w:r w:rsidR="00330A6B" w:rsidDel="00233C4C">
          <w:delText>t</w:delText>
        </w:r>
        <w:r w:rsidR="006A3F8B" w:rsidDel="00233C4C">
          <w:delText xml:space="preserve">he </w:delText>
        </w:r>
        <w:r w:rsidR="00823655" w:rsidDel="00233C4C">
          <w:delText>Te</w:delText>
        </w:r>
        <w:r w:rsidR="00A70892" w:rsidDel="00233C4C">
          <w:delText>flon</w:delText>
        </w:r>
        <w:r w:rsidR="006A3F8B" w:rsidDel="00233C4C">
          <w:delText xml:space="preserve"> digestion vessels were </w:delText>
        </w:r>
        <w:r w:rsidR="005C4C82" w:rsidDel="00233C4C">
          <w:delText xml:space="preserve">soaked </w:delText>
        </w:r>
        <w:r w:rsidR="00B56FCB" w:rsidDel="00233C4C">
          <w:delText xml:space="preserve">in </w:delText>
        </w:r>
        <w:r w:rsidR="00FC5F08" w:rsidDel="00233C4C">
          <w:delText xml:space="preserve">nitric solution for 24h and then rinsed </w:delText>
        </w:r>
        <w:r w:rsidR="00C9349F" w:rsidDel="00233C4C">
          <w:delText>with</w:delText>
        </w:r>
        <w:r w:rsidR="00E41A70" w:rsidDel="00233C4C">
          <w:delText xml:space="preserve"> </w:delText>
        </w:r>
        <w:r w:rsidR="00C9349F" w:rsidDel="00233C4C">
          <w:delText>deionized water</w:delText>
        </w:r>
        <w:r w:rsidR="00CE4045" w:rsidDel="00233C4C">
          <w:delText xml:space="preserve"> for three times</w:delText>
        </w:r>
        <w:r w:rsidR="00F239C7" w:rsidDel="00233C4C">
          <w:delText>, thus to</w:delText>
        </w:r>
        <w:r w:rsidR="00D14BED" w:rsidDel="00233C4C">
          <w:delText xml:space="preserve"> avoid cross contamination</w:delText>
        </w:r>
        <w:r w:rsidR="007B5B18" w:rsidDel="00233C4C">
          <w:delText xml:space="preserve">. </w:delText>
        </w:r>
      </w:del>
      <w:del w:id="125" w:author="Peng, Hong" w:date="2020-03-17T17:37:00Z">
        <w:r w:rsidR="007E5E08" w:rsidDel="00233C4C">
          <w:delText xml:space="preserve">For pre-digestion </w:delText>
        </w:r>
        <w:r w:rsidR="0009351D" w:rsidDel="00233C4C">
          <w:delText>procedure,</w:delText>
        </w:r>
        <w:r w:rsidR="007E5E08" w:rsidDel="00233C4C">
          <w:delText xml:space="preserve"> </w:delText>
        </w:r>
      </w:del>
      <w:ins w:id="126" w:author="Peng, Hong" w:date="2020-03-17T17:37:00Z">
        <w:r w:rsidR="00233C4C">
          <w:t xml:space="preserve">Firstly, </w:t>
        </w:r>
      </w:ins>
      <w:r w:rsidR="00F164EA">
        <w:t>0.5 g</w:t>
      </w:r>
      <w:r w:rsidR="008173C7">
        <w:t xml:space="preserve"> of rice </w:t>
      </w:r>
      <w:r w:rsidR="006B3CCF">
        <w:rPr>
          <w:rFonts w:hint="eastAsia"/>
        </w:rPr>
        <w:t>grains</w:t>
      </w:r>
      <w:r w:rsidR="00BD2ED7">
        <w:t xml:space="preserve"> was </w:t>
      </w:r>
      <w:ins w:id="127" w:author="Peng, Hong" w:date="2020-03-17T17:32:00Z">
        <w:r w:rsidR="00167FB7">
          <w:t>weighed in</w:t>
        </w:r>
      </w:ins>
      <w:ins w:id="128" w:author="Peng, Hong" w:date="2020-03-17T17:33:00Z">
        <w:r w:rsidR="00167FB7">
          <w:t xml:space="preserve"> a Teflon digestion vessel </w:t>
        </w:r>
      </w:ins>
      <w:ins w:id="129" w:author="Peng, Hong" w:date="2020-03-17T17:34:00Z">
        <w:r w:rsidR="00233C4C">
          <w:t>and mixed with</w:t>
        </w:r>
      </w:ins>
      <w:del w:id="130" w:author="Peng, Hong" w:date="2020-03-17T17:20:00Z">
        <w:r w:rsidR="006B3CCF" w:rsidDel="00CD0D60">
          <w:delText xml:space="preserve">directly </w:delText>
        </w:r>
      </w:del>
      <w:del w:id="131" w:author="Peng, Hong" w:date="2020-03-17T17:34:00Z">
        <w:r w:rsidR="00612397" w:rsidDel="00233C4C">
          <w:delText>digested</w:delText>
        </w:r>
        <w:r w:rsidR="00A30EA3" w:rsidDel="00233C4C">
          <w:delText xml:space="preserve"> </w:delText>
        </w:r>
        <w:r w:rsidR="00424B00" w:rsidDel="00233C4C">
          <w:delText>using</w:delText>
        </w:r>
      </w:del>
      <w:r w:rsidR="00424B00">
        <w:t xml:space="preserve"> 6</w:t>
      </w:r>
      <w:r w:rsidR="00424B00">
        <w:rPr>
          <w:rFonts w:hint="eastAsia"/>
        </w:rPr>
        <w:t>m</w:t>
      </w:r>
      <w:r w:rsidR="00424B00">
        <w:t>L of nitric acid</w:t>
      </w:r>
      <w:del w:id="132" w:author="Peng, Hong" w:date="2020-03-17T17:34:00Z">
        <w:r w:rsidR="00460E51" w:rsidDel="00233C4C">
          <w:delText xml:space="preserve"> in a digestion vessel, in duplicate</w:delText>
        </w:r>
      </w:del>
      <w:r w:rsidR="00460E51">
        <w:t>.</w:t>
      </w:r>
      <w:r w:rsidR="007A15A1">
        <w:t xml:space="preserve"> </w:t>
      </w:r>
      <w:r w:rsidR="001548C0">
        <w:t>The vessel was</w:t>
      </w:r>
      <w:r w:rsidR="00424B00">
        <w:t xml:space="preserve"> </w:t>
      </w:r>
      <w:r w:rsidR="001548C0">
        <w:t>place</w:t>
      </w:r>
      <w:r w:rsidR="007A15A1">
        <w:t>d</w:t>
      </w:r>
      <w:r w:rsidR="001548C0">
        <w:t xml:space="preserve"> </w:t>
      </w:r>
      <w:r w:rsidR="007A4A45">
        <w:t xml:space="preserve">in a fume hood overnight </w:t>
      </w:r>
      <w:ins w:id="133" w:author="Peng, Hong" w:date="2020-03-17T17:35:00Z">
        <w:r w:rsidR="00233C4C">
          <w:t xml:space="preserve">for pre-digestion </w:t>
        </w:r>
      </w:ins>
      <w:r w:rsidR="007A4A45">
        <w:t xml:space="preserve">and then transferred to the microwave oven </w:t>
      </w:r>
      <w:r w:rsidR="00D40089">
        <w:t>(</w:t>
      </w:r>
      <w:r w:rsidR="00D40089" w:rsidRPr="00172A08">
        <w:t xml:space="preserve">Anton Paar, </w:t>
      </w:r>
      <w:r w:rsidR="00172A08" w:rsidRPr="00172A08">
        <w:t>Austria</w:t>
      </w:r>
      <w:r w:rsidR="00D40089">
        <w:t>)</w:t>
      </w:r>
      <w:ins w:id="134" w:author="Peng, Hong" w:date="2020-03-17T17:38:00Z">
        <w:r w:rsidR="00233C4C">
          <w:t xml:space="preserve"> for </w:t>
        </w:r>
      </w:ins>
      <w:ins w:id="135" w:author="Peng, Hong" w:date="2020-03-17T17:39:00Z">
        <w:r w:rsidR="00233C4C">
          <w:t>acid digestion</w:t>
        </w:r>
      </w:ins>
      <w:r w:rsidR="00A70D0E">
        <w:t xml:space="preserve">. The digestion </w:t>
      </w:r>
      <w:r w:rsidR="00205D7D">
        <w:t xml:space="preserve">temperature </w:t>
      </w:r>
      <w:r w:rsidR="009E217B">
        <w:t xml:space="preserve">of 180 </w:t>
      </w:r>
      <w:r w:rsidR="009E217B" w:rsidRPr="00442F43">
        <w:t>°</w:t>
      </w:r>
      <w:r w:rsidR="009E217B">
        <w:t xml:space="preserve">C was </w:t>
      </w:r>
      <w:r w:rsidR="001D7F52">
        <w:t>gradually reach</w:t>
      </w:r>
      <w:r w:rsidR="00D01CEF">
        <w:t>ed</w:t>
      </w:r>
      <w:r w:rsidR="001D7F52">
        <w:t xml:space="preserve"> </w:t>
      </w:r>
      <w:r w:rsidR="00852FE9">
        <w:t xml:space="preserve">in 15 min, and </w:t>
      </w:r>
      <w:r w:rsidR="00A75633">
        <w:t>held</w:t>
      </w:r>
      <w:r w:rsidR="00852FE9">
        <w:t xml:space="preserve"> for </w:t>
      </w:r>
      <w:r w:rsidR="001D1638">
        <w:t>20</w:t>
      </w:r>
      <w:r w:rsidR="00A52876">
        <w:t xml:space="preserve"> </w:t>
      </w:r>
      <w:r w:rsidR="001D1638">
        <w:t>min.</w:t>
      </w:r>
      <w:r w:rsidR="006518E0">
        <w:t xml:space="preserve"> </w:t>
      </w:r>
      <w:r w:rsidR="008676C3">
        <w:t xml:space="preserve">Following the digestion, </w:t>
      </w:r>
      <w:del w:id="136" w:author="Peng, Hong" w:date="2020-03-17T17:23:00Z">
        <w:r w:rsidR="008676C3" w:rsidDel="00CD0D60">
          <w:delText>a</w:delText>
        </w:r>
        <w:r w:rsidR="005D430F" w:rsidDel="00CD0D60">
          <w:delText xml:space="preserve">ll solutions </w:delText>
        </w:r>
        <w:r w:rsidR="001B7F6A" w:rsidDel="00CD0D60">
          <w:delText>were</w:delText>
        </w:r>
      </w:del>
      <w:ins w:id="137" w:author="Peng, Hong" w:date="2020-03-17T17:23:00Z">
        <w:r w:rsidR="00CD0D60">
          <w:t>the solution was</w:t>
        </w:r>
      </w:ins>
      <w:r w:rsidR="001B7F6A">
        <w:t xml:space="preserve"> cooled </w:t>
      </w:r>
      <w:ins w:id="138" w:author="Peng, Hong" w:date="2020-03-17T17:23:00Z">
        <w:r w:rsidR="00167FB7">
          <w:t>down</w:t>
        </w:r>
      </w:ins>
      <w:ins w:id="139" w:author="Peng, Hong" w:date="2020-03-17T17:24:00Z">
        <w:r w:rsidR="00167FB7">
          <w:t xml:space="preserve"> </w:t>
        </w:r>
      </w:ins>
      <w:r w:rsidR="00E1407B">
        <w:t>to</w:t>
      </w:r>
      <w:r w:rsidR="001B7F6A">
        <w:t xml:space="preserve"> room temperature</w:t>
      </w:r>
      <w:r w:rsidR="002F6548">
        <w:t xml:space="preserve"> and</w:t>
      </w:r>
      <w:r w:rsidR="008E7084">
        <w:t xml:space="preserve"> </w:t>
      </w:r>
      <w:r w:rsidR="00B04A1D">
        <w:t xml:space="preserve">diluted </w:t>
      </w:r>
      <w:r w:rsidR="00EE07C3">
        <w:t>to</w:t>
      </w:r>
      <w:r w:rsidR="002F6548">
        <w:t xml:space="preserve"> </w:t>
      </w:r>
      <w:r w:rsidR="002F6548" w:rsidRPr="001F3783">
        <w:t>50mL</w:t>
      </w:r>
      <w:del w:id="140" w:author="Peng, Hong" w:date="2020-03-17T17:24:00Z">
        <w:r w:rsidR="00E1407B" w:rsidDel="00167FB7">
          <w:delText>,</w:delText>
        </w:r>
      </w:del>
      <w:r w:rsidR="00E1407B">
        <w:t xml:space="preserve"> with dionized water, in </w:t>
      </w:r>
      <w:r w:rsidR="00EE07C3" w:rsidRPr="001F3783">
        <w:t xml:space="preserve"> metal-free </w:t>
      </w:r>
      <w:commentRangeStart w:id="141"/>
      <w:r w:rsidR="00EE07C3" w:rsidRPr="001F3783">
        <w:t>plastic tubes</w:t>
      </w:r>
      <w:r w:rsidR="00B04A1D" w:rsidRPr="001F3783">
        <w:t xml:space="preserve">. </w:t>
      </w:r>
      <w:commentRangeEnd w:id="141"/>
      <w:r w:rsidR="00CD0D60">
        <w:rPr>
          <w:rStyle w:val="CommentReference"/>
        </w:rPr>
        <w:commentReference w:id="141"/>
      </w:r>
      <w:ins w:id="142" w:author="Peng, Hong" w:date="2020-03-17T17:36:00Z">
        <w:r w:rsidR="00233C4C">
          <w:t xml:space="preserve">Before use, the digestion vessels were soaked in a nitric </w:t>
        </w:r>
      </w:ins>
      <w:ins w:id="143" w:author="Peng, Hong" w:date="2020-03-17T17:37:00Z">
        <w:r w:rsidR="00233C4C">
          <w:t xml:space="preserve">acid </w:t>
        </w:r>
      </w:ins>
      <w:ins w:id="144" w:author="Peng, Hong" w:date="2020-03-17T17:36:00Z">
        <w:r w:rsidR="00233C4C">
          <w:t>solution (30%</w:t>
        </w:r>
      </w:ins>
      <w:ins w:id="145" w:author="Peng, Hong" w:date="2020-03-17T17:37:00Z">
        <w:r w:rsidR="00233C4C">
          <w:t xml:space="preserve"> in water, </w:t>
        </w:r>
        <w:r w:rsidR="00233C4C" w:rsidRPr="00233C4C">
          <w:rPr>
            <w:i/>
            <w:rPrChange w:id="146" w:author="Peng, Hong" w:date="2020-03-17T17:37:00Z">
              <w:rPr/>
            </w:rPrChange>
          </w:rPr>
          <w:t>v</w:t>
        </w:r>
        <w:r w:rsidR="00233C4C">
          <w:t>/</w:t>
        </w:r>
        <w:r w:rsidR="00233C4C" w:rsidRPr="00233C4C">
          <w:rPr>
            <w:i/>
            <w:rPrChange w:id="147" w:author="Peng, Hong" w:date="2020-03-17T17:37:00Z">
              <w:rPr/>
            </w:rPrChange>
          </w:rPr>
          <w:t>v</w:t>
        </w:r>
        <w:r w:rsidR="00233C4C">
          <w:t>)</w:t>
        </w:r>
      </w:ins>
      <w:ins w:id="148" w:author="Peng, Hong" w:date="2020-03-17T17:36:00Z">
        <w:r w:rsidR="00233C4C">
          <w:t xml:space="preserve"> for 24h and rinsed with deionized water for three times, thus to avoid cross contamination.</w:t>
        </w:r>
      </w:ins>
    </w:p>
    <w:p w14:paraId="48E7B518" w14:textId="7E161C89" w:rsidR="009E3A59" w:rsidRDefault="001C40D8" w:rsidP="00F90E2A">
      <w:pPr>
        <w:jc w:val="both"/>
        <w:rPr>
          <w:ins w:id="149" w:author="Peng, Hong" w:date="2020-03-17T17:48:00Z"/>
        </w:rPr>
      </w:pPr>
      <w:ins w:id="150" w:author="Peng, Hong" w:date="2020-03-17T17:45:00Z">
        <w:r>
          <w:t>Xx mL was injected into a</w:t>
        </w:r>
      </w:ins>
      <w:del w:id="151" w:author="Peng, Hong" w:date="2020-03-17T17:45:00Z">
        <w:r w:rsidR="0015375A" w:rsidDel="001C40D8">
          <w:rPr>
            <w:rFonts w:hint="eastAsia"/>
          </w:rPr>
          <w:delText>A</w:delText>
        </w:r>
      </w:del>
      <w:r w:rsidR="0015375A">
        <w:t xml:space="preserve">n Agilent 7900 ICP-MS </w:t>
      </w:r>
      <w:r w:rsidR="004B5336">
        <w:t>(</w:t>
      </w:r>
      <w:r w:rsidR="00794E58">
        <w:t xml:space="preserve">Agilent technologies, </w:t>
      </w:r>
      <w:r w:rsidR="00E426B9">
        <w:t>Santa Clara</w:t>
      </w:r>
      <w:r w:rsidR="00E426B9" w:rsidRPr="001F3783">
        <w:t xml:space="preserve">, CA, </w:t>
      </w:r>
      <w:r w:rsidR="000B5035" w:rsidRPr="001F3783">
        <w:t>U</w:t>
      </w:r>
      <w:r w:rsidR="004809EB" w:rsidRPr="001F3783">
        <w:t>SA</w:t>
      </w:r>
      <w:r w:rsidR="00CA31B5" w:rsidRPr="001F3783">
        <w:t>)</w:t>
      </w:r>
      <w:del w:id="152" w:author="Peng, Hong" w:date="2020-03-17T17:46:00Z">
        <w:r w:rsidR="00285418" w:rsidDel="001C40D8">
          <w:delText xml:space="preserve"> was utilized</w:delText>
        </w:r>
      </w:del>
      <w:r w:rsidR="00285418">
        <w:t xml:space="preserve"> </w:t>
      </w:r>
      <w:r w:rsidR="00395F29">
        <w:t xml:space="preserve">for multi-elemental profiling. The </w:t>
      </w:r>
      <w:r w:rsidR="003E42FE">
        <w:t>instrumental</w:t>
      </w:r>
      <w:r w:rsidR="004D25B9">
        <w:t xml:space="preserve"> setting </w:t>
      </w:r>
      <w:r w:rsidR="00667F08">
        <w:t xml:space="preserve">and operative conditions </w:t>
      </w:r>
      <w:r w:rsidR="004D25B9">
        <w:t>w</w:t>
      </w:r>
      <w:r w:rsidR="00667F08">
        <w:t>ere</w:t>
      </w:r>
      <w:r w:rsidR="004D25B9">
        <w:t xml:space="preserve"> adopted from a</w:t>
      </w:r>
      <w:r w:rsidR="00D028CC">
        <w:t xml:space="preserve"> </w:t>
      </w:r>
      <w:r w:rsidR="00BE5474">
        <w:t>published method</w:t>
      </w:r>
      <w:r w:rsidR="00F46157" w:rsidRPr="004B5336">
        <w:fldChar w:fldCharType="begin" w:fldLock="1"/>
      </w:r>
      <w:r w:rsidR="0064762E">
        <w:instrText>ADDIN CSL_CITATION {"citationItems":[{"id":"ITEM-1","itemData":{"DOI":"10.1016/j.foodchem.2014.09.113","ISSN":"18737072","abstract":"The combined effects of vineyard origin and winery processing have been studied in 65 red wines samples. Grapes originating from five different vineyards within 40 miles of each other were processed in at least two different wineries. Sixty-three different elements were determined with inductively coupled-plasma mass spectrometry (ICP-MS), and wines were classified according to vineyard origin, processing winery, and the combination of both factors. Vineyard origin as well as winery processing have an impact on the elemental composition of wine, but each winery and each vineyard change the composition to a different degree. For some vineyards, wines showed a characteristic elemental pattern, independent of the processing winery, but the same was found for some wineries, with similar elemental pattern for all grapes processed in these wineries, independent of the vineyard origin. Studying the combined effects of grapegrowing and winemaking provides insight into the determination of geographical origin of red wines.","author":[{"dropping-particle":"","family":"Hopfer","given":"Helene","non-dropping-particle":"","parse-names":false,"suffix":""},{"dropping-particle":"","family":"Nelson","given":"Jenny","non-dropping-particle":"","parse-names":false,"suffix":""},{"dropping-particle":"","family":"Collins","given":"Thomas S.","non-dropping-particle":"","parse-names":false,"suffix":""},{"dropping-particle":"","family":"Heymann","given":"Hildegarde","non-dropping-particle":"","parse-names":false,"suffix":""},{"dropping-particle":"","family":"Ebeler","given":"Susan E.","non-dropping-particle":"","parse-names":false,"suffix":""}],"container-title":"Food Chemistry","id":"ITEM-1","issued":{"date-parts":[["2015"]]},"page":"486-496","publisher":"Elsevier Ltd","title":"The combined impact of vineyard origin and processing winery on the elemental profile of red wines","type":"article-journal","volume":"172"},"uris":["http://www.mendeley.com/documents/?uuid=c71322b0-6328-4e52-b708-e89d56d26bae"]}],"mendeley":{"formattedCitation":"&lt;sup&gt;27&lt;/sup&gt;","plainTextFormattedCitation":"27","previouslyFormattedCitation":"&lt;sup&gt;27&lt;/sup&gt;"},"properties":{"noteIndex":0},"schema":"https://github.com/citation-style-language/schema/raw/master/csl-citation.json"}</w:instrText>
      </w:r>
      <w:r w:rsidR="00F46157" w:rsidRPr="004B5336">
        <w:fldChar w:fldCharType="separate"/>
      </w:r>
      <w:r w:rsidR="00C55A56" w:rsidRPr="00C55A56">
        <w:rPr>
          <w:noProof/>
          <w:vertAlign w:val="superscript"/>
        </w:rPr>
        <w:t>27</w:t>
      </w:r>
      <w:r w:rsidR="00F46157" w:rsidRPr="004B5336">
        <w:fldChar w:fldCharType="end"/>
      </w:r>
      <w:r w:rsidR="001D1CD2">
        <w:t xml:space="preserve"> </w:t>
      </w:r>
      <w:r w:rsidR="001D1CD2">
        <w:rPr>
          <w:rFonts w:hint="eastAsia"/>
        </w:rPr>
        <w:t>with</w:t>
      </w:r>
      <w:r w:rsidR="001D1CD2">
        <w:t xml:space="preserve"> </w:t>
      </w:r>
      <w:r w:rsidR="00BE5474">
        <w:t>some</w:t>
      </w:r>
      <w:r w:rsidR="00434350">
        <w:t xml:space="preserve"> </w:t>
      </w:r>
      <w:r w:rsidR="001D1CD2">
        <w:rPr>
          <w:rFonts w:hint="eastAsia"/>
        </w:rPr>
        <w:t>modifications</w:t>
      </w:r>
      <w:r w:rsidR="00963A54">
        <w:t>:</w:t>
      </w:r>
      <w:r w:rsidR="00434350">
        <w:t xml:space="preserve"> </w:t>
      </w:r>
      <w:r w:rsidR="00A54A32" w:rsidRPr="00AC32F9">
        <w:t>radio frequency</w:t>
      </w:r>
      <w:r w:rsidR="00A54A32" w:rsidRPr="00A54A32" w:rsidDel="00A54A32">
        <w:t xml:space="preserve"> </w:t>
      </w:r>
      <w:r w:rsidR="001A1902" w:rsidRPr="00A54A32">
        <w:t>power</w:t>
      </w:r>
      <w:r w:rsidR="001A1902" w:rsidRPr="001A06F1">
        <w:t xml:space="preserve"> </w:t>
      </w:r>
      <w:r w:rsidR="00C130AC" w:rsidRPr="001A06F1">
        <w:t xml:space="preserve">of </w:t>
      </w:r>
      <w:r w:rsidR="00780870" w:rsidRPr="001A06F1">
        <w:rPr>
          <w:rFonts w:hint="eastAsia"/>
        </w:rPr>
        <w:t>1550</w:t>
      </w:r>
      <w:r w:rsidR="00780870" w:rsidRPr="001A06F1">
        <w:t xml:space="preserve"> </w:t>
      </w:r>
      <w:r w:rsidR="00C130AC" w:rsidRPr="001A06F1">
        <w:t xml:space="preserve">W, </w:t>
      </w:r>
      <w:r w:rsidR="00963A54" w:rsidRPr="00DE027D">
        <w:t>radio frequency</w:t>
      </w:r>
      <w:r w:rsidR="00C130AC" w:rsidRPr="001A06F1">
        <w:t xml:space="preserve"> matching of </w:t>
      </w:r>
      <w:r w:rsidR="00780870" w:rsidRPr="001A06F1">
        <w:rPr>
          <w:rFonts w:hint="eastAsia"/>
        </w:rPr>
        <w:t>1.85</w:t>
      </w:r>
      <w:r w:rsidR="009E181A" w:rsidRPr="001A06F1">
        <w:t xml:space="preserve"> </w:t>
      </w:r>
      <w:r w:rsidR="00C130AC" w:rsidRPr="001A06F1">
        <w:t>V</w:t>
      </w:r>
      <w:r w:rsidR="00A27022" w:rsidRPr="001A06F1">
        <w:t xml:space="preserve"> and carrier gas flow rate of </w:t>
      </w:r>
      <w:r w:rsidR="00F95AAC" w:rsidRPr="001A06F1">
        <w:rPr>
          <w:rFonts w:hint="eastAsia"/>
        </w:rPr>
        <w:t>1.05</w:t>
      </w:r>
      <w:r w:rsidR="00A27022" w:rsidRPr="001A06F1">
        <w:t xml:space="preserve"> L</w:t>
      </w:r>
      <w:r w:rsidR="00F95AAC" w:rsidRPr="001A06F1">
        <w:rPr>
          <w:rFonts w:cstheme="minorHAnsi"/>
        </w:rPr>
        <w:t>·</w:t>
      </w:r>
      <w:r w:rsidR="00042E90" w:rsidRPr="001A06F1">
        <w:t>min</w:t>
      </w:r>
      <w:r w:rsidR="009E181A" w:rsidRPr="001A06F1">
        <w:rPr>
          <w:rFonts w:hint="eastAsia"/>
          <w:vertAlign w:val="superscript"/>
        </w:rPr>
        <w:t>-1</w:t>
      </w:r>
      <w:r w:rsidR="00696EE6">
        <w:t xml:space="preserve">. </w:t>
      </w:r>
      <w:r w:rsidR="00BE5474">
        <w:t>T</w:t>
      </w:r>
      <w:r w:rsidR="00030D97" w:rsidRPr="004B5336">
        <w:t>he concentration</w:t>
      </w:r>
      <w:r w:rsidR="00030D97">
        <w:t>s</w:t>
      </w:r>
      <w:r w:rsidR="00030D97" w:rsidRPr="004B5336">
        <w:t xml:space="preserve"> of 30 elements (</w:t>
      </w:r>
      <w:r w:rsidR="00030D97" w:rsidRPr="00C474D8">
        <w:rPr>
          <w:vertAlign w:val="superscript"/>
        </w:rPr>
        <w:t>10</w:t>
      </w:r>
      <w:r w:rsidR="00030D97" w:rsidRPr="004B5336">
        <w:t xml:space="preserve">B, </w:t>
      </w:r>
      <w:r w:rsidR="00030D97" w:rsidRPr="00C474D8">
        <w:rPr>
          <w:vertAlign w:val="superscript"/>
        </w:rPr>
        <w:t>23</w:t>
      </w:r>
      <w:r w:rsidR="00030D97" w:rsidRPr="004B5336">
        <w:t xml:space="preserve">Na, </w:t>
      </w:r>
      <w:r w:rsidR="00030D97" w:rsidRPr="00C474D8">
        <w:rPr>
          <w:vertAlign w:val="superscript"/>
        </w:rPr>
        <w:t>24</w:t>
      </w:r>
      <w:r w:rsidR="00030D97" w:rsidRPr="004B5336">
        <w:t xml:space="preserve">Mg, </w:t>
      </w:r>
      <w:r w:rsidR="00030D97" w:rsidRPr="00C474D8">
        <w:rPr>
          <w:vertAlign w:val="superscript"/>
        </w:rPr>
        <w:t>27</w:t>
      </w:r>
      <w:r w:rsidR="00030D97" w:rsidRPr="004B5336">
        <w:t xml:space="preserve">Al, </w:t>
      </w:r>
      <w:r w:rsidR="00030D97" w:rsidRPr="00C474D8">
        <w:rPr>
          <w:vertAlign w:val="superscript"/>
        </w:rPr>
        <w:t>39</w:t>
      </w:r>
      <w:r w:rsidR="00030D97" w:rsidRPr="004B5336">
        <w:t xml:space="preserve">K, </w:t>
      </w:r>
      <w:r w:rsidR="00030D97" w:rsidRPr="00C474D8">
        <w:rPr>
          <w:vertAlign w:val="superscript"/>
        </w:rPr>
        <w:t>43</w:t>
      </w:r>
      <w:r w:rsidR="00030D97" w:rsidRPr="004B5336">
        <w:t xml:space="preserve">Ca, </w:t>
      </w:r>
      <w:r w:rsidR="00030D97" w:rsidRPr="00C474D8">
        <w:rPr>
          <w:vertAlign w:val="superscript"/>
        </w:rPr>
        <w:t>45</w:t>
      </w:r>
      <w:r w:rsidR="00030D97" w:rsidRPr="004B5336">
        <w:t xml:space="preserve">Sc, </w:t>
      </w:r>
      <w:r w:rsidR="00030D97" w:rsidRPr="00C474D8">
        <w:rPr>
          <w:vertAlign w:val="superscript"/>
        </w:rPr>
        <w:t>48</w:t>
      </w:r>
      <w:r w:rsidR="00030D97" w:rsidRPr="004B5336">
        <w:t xml:space="preserve">Ti, </w:t>
      </w:r>
      <w:r w:rsidR="00030D97" w:rsidRPr="00C474D8">
        <w:rPr>
          <w:vertAlign w:val="superscript"/>
        </w:rPr>
        <w:t>51</w:t>
      </w:r>
      <w:r w:rsidR="00030D97" w:rsidRPr="004B5336">
        <w:t xml:space="preserve">V, </w:t>
      </w:r>
      <w:r w:rsidR="00030D97" w:rsidRPr="00C474D8">
        <w:rPr>
          <w:vertAlign w:val="superscript"/>
        </w:rPr>
        <w:t>52</w:t>
      </w:r>
      <w:r w:rsidR="00030D97" w:rsidRPr="004B5336">
        <w:t xml:space="preserve">Cr, </w:t>
      </w:r>
      <w:r w:rsidR="00030D97" w:rsidRPr="00C474D8">
        <w:rPr>
          <w:vertAlign w:val="superscript"/>
        </w:rPr>
        <w:t>55</w:t>
      </w:r>
      <w:r w:rsidR="00030D97" w:rsidRPr="004B5336">
        <w:t xml:space="preserve">Mn, </w:t>
      </w:r>
      <w:r w:rsidR="00030D97" w:rsidRPr="00C474D8">
        <w:rPr>
          <w:vertAlign w:val="superscript"/>
        </w:rPr>
        <w:t>56</w:t>
      </w:r>
      <w:r w:rsidR="00030D97" w:rsidRPr="004B5336">
        <w:t xml:space="preserve">Fe, </w:t>
      </w:r>
      <w:r w:rsidR="00030D97" w:rsidRPr="00C474D8">
        <w:rPr>
          <w:vertAlign w:val="superscript"/>
        </w:rPr>
        <w:t>59</w:t>
      </w:r>
      <w:r w:rsidR="00030D97" w:rsidRPr="004B5336">
        <w:t xml:space="preserve">Co, </w:t>
      </w:r>
      <w:r w:rsidR="00030D97" w:rsidRPr="00C474D8">
        <w:rPr>
          <w:vertAlign w:val="superscript"/>
        </w:rPr>
        <w:t>60</w:t>
      </w:r>
      <w:r w:rsidR="00030D97" w:rsidRPr="004B5336">
        <w:t xml:space="preserve">Ni, </w:t>
      </w:r>
      <w:r w:rsidR="00030D97" w:rsidRPr="00C474D8">
        <w:rPr>
          <w:vertAlign w:val="superscript"/>
        </w:rPr>
        <w:t>65</w:t>
      </w:r>
      <w:r w:rsidR="00030D97" w:rsidRPr="004B5336">
        <w:t xml:space="preserve">Cu, </w:t>
      </w:r>
      <w:r w:rsidR="00030D97" w:rsidRPr="00C474D8">
        <w:rPr>
          <w:vertAlign w:val="superscript"/>
        </w:rPr>
        <w:t>66</w:t>
      </w:r>
      <w:r w:rsidR="00030D97" w:rsidRPr="004B5336">
        <w:t xml:space="preserve">Zn, </w:t>
      </w:r>
      <w:r w:rsidR="00030D97" w:rsidRPr="00C474D8">
        <w:rPr>
          <w:vertAlign w:val="superscript"/>
        </w:rPr>
        <w:t>70</w:t>
      </w:r>
      <w:r w:rsidR="00030D97" w:rsidRPr="004B5336">
        <w:t xml:space="preserve">Ga, </w:t>
      </w:r>
      <w:r w:rsidR="00030D97" w:rsidRPr="00C474D8">
        <w:rPr>
          <w:vertAlign w:val="superscript"/>
        </w:rPr>
        <w:t>73</w:t>
      </w:r>
      <w:r w:rsidR="00030D97" w:rsidRPr="004B5336">
        <w:t xml:space="preserve">Ge, </w:t>
      </w:r>
      <w:r w:rsidR="00030D97" w:rsidRPr="00C474D8">
        <w:rPr>
          <w:vertAlign w:val="superscript"/>
        </w:rPr>
        <w:t>75</w:t>
      </w:r>
      <w:r w:rsidR="00030D97" w:rsidRPr="004B5336">
        <w:t xml:space="preserve">As, </w:t>
      </w:r>
      <w:r w:rsidR="00030D97" w:rsidRPr="00C474D8">
        <w:rPr>
          <w:vertAlign w:val="superscript"/>
        </w:rPr>
        <w:t>78</w:t>
      </w:r>
      <w:r w:rsidR="00030D97" w:rsidRPr="004B5336">
        <w:t xml:space="preserve">Se, </w:t>
      </w:r>
      <w:r w:rsidR="00030D97" w:rsidRPr="00C474D8">
        <w:rPr>
          <w:vertAlign w:val="superscript"/>
        </w:rPr>
        <w:t>85</w:t>
      </w:r>
      <w:r w:rsidR="00030D97" w:rsidRPr="004B5336">
        <w:t xml:space="preserve">Rb, </w:t>
      </w:r>
      <w:r w:rsidR="00030D97" w:rsidRPr="00C474D8">
        <w:rPr>
          <w:vertAlign w:val="superscript"/>
        </w:rPr>
        <w:t>86</w:t>
      </w:r>
      <w:r w:rsidR="00030D97" w:rsidRPr="004B5336">
        <w:t xml:space="preserve">Sr, </w:t>
      </w:r>
      <w:r w:rsidR="00030D97" w:rsidRPr="00C474D8">
        <w:rPr>
          <w:vertAlign w:val="superscript"/>
        </w:rPr>
        <w:t>93</w:t>
      </w:r>
      <w:r w:rsidR="00030D97" w:rsidRPr="004B5336">
        <w:t xml:space="preserve">Nb, </w:t>
      </w:r>
      <w:r w:rsidR="00030D97" w:rsidRPr="00C474D8">
        <w:rPr>
          <w:vertAlign w:val="superscript"/>
        </w:rPr>
        <w:t>98</w:t>
      </w:r>
      <w:r w:rsidR="00030D97" w:rsidRPr="004B5336">
        <w:t xml:space="preserve">Mo, </w:t>
      </w:r>
      <w:r w:rsidR="00030D97" w:rsidRPr="00C474D8">
        <w:rPr>
          <w:vertAlign w:val="superscript"/>
        </w:rPr>
        <w:t>107</w:t>
      </w:r>
      <w:r w:rsidR="00030D97" w:rsidRPr="004B5336">
        <w:t xml:space="preserve">Ag, </w:t>
      </w:r>
      <w:r w:rsidR="00030D97" w:rsidRPr="00C474D8">
        <w:rPr>
          <w:vertAlign w:val="superscript"/>
        </w:rPr>
        <w:t>114</w:t>
      </w:r>
      <w:r w:rsidR="00030D97" w:rsidRPr="004B5336">
        <w:t xml:space="preserve">Cd, </w:t>
      </w:r>
      <w:r w:rsidR="00030D97" w:rsidRPr="00C474D8">
        <w:rPr>
          <w:vertAlign w:val="superscript"/>
        </w:rPr>
        <w:t>133</w:t>
      </w:r>
      <w:r w:rsidR="00030D97" w:rsidRPr="004B5336">
        <w:t xml:space="preserve">Cs, </w:t>
      </w:r>
      <w:r w:rsidR="00030D97" w:rsidRPr="00C474D8">
        <w:rPr>
          <w:vertAlign w:val="superscript"/>
        </w:rPr>
        <w:t>138</w:t>
      </w:r>
      <w:r w:rsidR="00030D97" w:rsidRPr="004B5336">
        <w:t xml:space="preserve">Ba, </w:t>
      </w:r>
      <w:r w:rsidR="00030D97" w:rsidRPr="00C474D8">
        <w:rPr>
          <w:vertAlign w:val="superscript"/>
        </w:rPr>
        <w:t>201</w:t>
      </w:r>
      <w:r w:rsidR="00030D97" w:rsidRPr="004B5336">
        <w:t xml:space="preserve">Hg, </w:t>
      </w:r>
      <w:r w:rsidR="00030D97" w:rsidRPr="00C474D8">
        <w:rPr>
          <w:vertAlign w:val="superscript"/>
        </w:rPr>
        <w:t>208</w:t>
      </w:r>
      <w:r w:rsidR="00030D97" w:rsidRPr="004B5336">
        <w:t>Pb)</w:t>
      </w:r>
      <w:r w:rsidR="00030D97">
        <w:t xml:space="preserve"> </w:t>
      </w:r>
      <w:r w:rsidR="00BE5474">
        <w:t>were measured</w:t>
      </w:r>
      <w:r w:rsidR="00030D97" w:rsidRPr="004B5336">
        <w:t>. The</w:t>
      </w:r>
      <w:del w:id="153" w:author="Peng, Hong" w:date="2020-03-17T17:46:00Z">
        <w:r w:rsidR="00030D97" w:rsidRPr="004B5336" w:rsidDel="001C40D8">
          <w:delText xml:space="preserve"> internal</w:delText>
        </w:r>
      </w:del>
      <w:r w:rsidR="00030D97" w:rsidRPr="004B5336">
        <w:t xml:space="preserve"> standard solution of </w:t>
      </w:r>
      <w:commentRangeStart w:id="154"/>
      <w:r w:rsidR="00030D97" w:rsidRPr="00C474D8">
        <w:rPr>
          <w:vertAlign w:val="superscript"/>
        </w:rPr>
        <w:t>103</w:t>
      </w:r>
      <w:r w:rsidR="00030D97" w:rsidRPr="004B5336">
        <w:t>Rh</w:t>
      </w:r>
      <w:commentRangeEnd w:id="154"/>
      <w:r w:rsidR="00BD3838">
        <w:rPr>
          <w:rStyle w:val="CommentReference"/>
        </w:rPr>
        <w:commentReference w:id="154"/>
      </w:r>
      <w:r w:rsidR="00030D97" w:rsidRPr="004B5336">
        <w:t xml:space="preserve"> </w:t>
      </w:r>
      <w:r w:rsidR="003B03AA">
        <w:t xml:space="preserve">and </w:t>
      </w:r>
      <w:del w:id="155" w:author="Peng, Hong" w:date="2020-03-17T17:46:00Z">
        <w:r w:rsidR="00434350" w:rsidDel="001C40D8">
          <w:delText>SRM</w:delText>
        </w:r>
        <w:r w:rsidR="00030D97" w:rsidDel="001C40D8">
          <w:delText xml:space="preserve"> </w:delText>
        </w:r>
      </w:del>
      <w:ins w:id="156" w:author="Peng, Hong" w:date="2020-03-17T17:46:00Z">
        <w:r>
          <w:t xml:space="preserve">CRM </w:t>
        </w:r>
      </w:ins>
      <w:del w:id="157" w:author="Peng, Hong" w:date="2020-03-17T17:43:00Z">
        <w:r w:rsidR="00030D97" w:rsidRPr="006E0B82" w:rsidDel="00BD3838">
          <w:rPr>
            <w:rFonts w:hint="eastAsia"/>
          </w:rPr>
          <w:delText>w</w:delText>
        </w:r>
        <w:r w:rsidR="00030D97" w:rsidRPr="006E0B82" w:rsidDel="00BD3838">
          <w:delText>as used</w:delText>
        </w:r>
      </w:del>
      <w:ins w:id="158" w:author="Peng, Hong" w:date="2020-03-17T17:43:00Z">
        <w:r w:rsidR="00BD3838">
          <w:t>w</w:t>
        </w:r>
      </w:ins>
      <w:ins w:id="159" w:author="Peng, Hong" w:date="2020-03-17T17:47:00Z">
        <w:r>
          <w:t>e</w:t>
        </w:r>
      </w:ins>
      <w:ins w:id="160" w:author="Peng, Hong" w:date="2020-03-17T17:43:00Z">
        <w:r w:rsidR="00BD3838">
          <w:t>re analyzed</w:t>
        </w:r>
      </w:ins>
      <w:r w:rsidR="00030D97" w:rsidRPr="006E0B82">
        <w:t xml:space="preserve"> to verify the</w:t>
      </w:r>
      <w:r w:rsidR="00434350">
        <w:t xml:space="preserve"> stability and </w:t>
      </w:r>
      <w:del w:id="161" w:author="Peng, Hong" w:date="2020-03-17T17:42:00Z">
        <w:r w:rsidR="00030D97" w:rsidRPr="006E0B82" w:rsidDel="00BD3838">
          <w:delText xml:space="preserve"> </w:delText>
        </w:r>
      </w:del>
      <w:r w:rsidR="00030D97" w:rsidRPr="006E0B82">
        <w:t>accuracy</w:t>
      </w:r>
      <w:r w:rsidR="00030D97">
        <w:t xml:space="preserve"> </w:t>
      </w:r>
      <w:r w:rsidR="00030D97" w:rsidRPr="006E0B82">
        <w:t xml:space="preserve">of the </w:t>
      </w:r>
      <w:del w:id="162" w:author="Peng, Hong" w:date="2020-03-17T17:47:00Z">
        <w:r w:rsidR="00030D97" w:rsidRPr="006E0B82" w:rsidDel="003D2DFE">
          <w:delText>analy</w:delText>
        </w:r>
        <w:r w:rsidR="006B4F73" w:rsidDel="003D2DFE">
          <w:delText xml:space="preserve">zing </w:delText>
        </w:r>
      </w:del>
      <w:ins w:id="163" w:author="Peng, Hong" w:date="2020-03-17T17:47:00Z">
        <w:r w:rsidR="003D2DFE">
          <w:t xml:space="preserve">ICP-MS </w:t>
        </w:r>
      </w:ins>
      <w:r w:rsidR="00030D97" w:rsidRPr="006E0B82">
        <w:t>method</w:t>
      </w:r>
      <w:r w:rsidR="00030D97">
        <w:t xml:space="preserve">. </w:t>
      </w:r>
    </w:p>
    <w:p w14:paraId="37C23649" w14:textId="1BAEFE09" w:rsidR="003D2DFE" w:rsidRPr="003D2DFE" w:rsidRDefault="003D2DFE" w:rsidP="00F90E2A">
      <w:pPr>
        <w:jc w:val="both"/>
      </w:pPr>
      <w:ins w:id="164" w:author="Peng, Hong" w:date="2020-03-17T17:48:00Z">
        <w:r>
          <w:t>Sample replicate here</w:t>
        </w:r>
      </w:ins>
    </w:p>
    <w:p w14:paraId="6D9538B8" w14:textId="50B0E0D2" w:rsidR="005F2FCB" w:rsidRPr="00F90E2A" w:rsidRDefault="0015677D" w:rsidP="00F90E2A">
      <w:pPr>
        <w:jc w:val="both"/>
        <w:rPr>
          <w:i/>
          <w:iCs/>
        </w:rPr>
      </w:pPr>
      <w:r w:rsidRPr="00F90E2A">
        <w:rPr>
          <w:i/>
          <w:iCs/>
        </w:rPr>
        <w:lastRenderedPageBreak/>
        <w:t xml:space="preserve">Statistical analysis </w:t>
      </w:r>
    </w:p>
    <w:p w14:paraId="43BA628E" w14:textId="2D972E1B" w:rsidR="00B60385" w:rsidRDefault="003D2DFE" w:rsidP="00381A0F">
      <w:pPr>
        <w:jc w:val="both"/>
      </w:pPr>
      <w:ins w:id="165" w:author="Peng, Hong" w:date="2020-03-17T17:52:00Z">
        <w:r>
          <w:t xml:space="preserve">The original dataset was analyzed by </w:t>
        </w:r>
      </w:ins>
      <w:del w:id="166" w:author="Peng, Hong" w:date="2020-03-17T17:52:00Z">
        <w:r w:rsidR="001A00EC" w:rsidRPr="000F79B9" w:rsidDel="003D2DFE">
          <w:delText>One</w:delText>
        </w:r>
      </w:del>
      <w:ins w:id="167" w:author="Peng, Hong" w:date="2020-03-17T17:52:00Z">
        <w:r>
          <w:t>o</w:t>
        </w:r>
        <w:r w:rsidRPr="000F79B9">
          <w:t>ne</w:t>
        </w:r>
      </w:ins>
      <w:r w:rsidR="001A00EC" w:rsidRPr="000F79B9">
        <w:t xml:space="preserve">-way analysis of variance </w:t>
      </w:r>
      <w:r w:rsidR="00B10585" w:rsidRPr="000F79B9">
        <w:t>(</w:t>
      </w:r>
      <w:r w:rsidR="001A00EC" w:rsidRPr="000F79B9">
        <w:t xml:space="preserve">ANOVA) </w:t>
      </w:r>
      <w:r w:rsidR="008A3C50">
        <w:t>coupled with Tukey</w:t>
      </w:r>
      <w:r w:rsidR="00FE52DD">
        <w:t>’s</w:t>
      </w:r>
      <w:r w:rsidR="008A3C50">
        <w:t xml:space="preserve"> </w:t>
      </w:r>
      <w:r w:rsidR="00473C41">
        <w:t>test</w:t>
      </w:r>
      <w:r w:rsidR="00F70FDB">
        <w:t xml:space="preserve"> </w:t>
      </w:r>
      <w:r w:rsidR="00F70FDB" w:rsidRPr="000F79B9">
        <w:t>(</w:t>
      </w:r>
      <w:r w:rsidR="00F70FDB" w:rsidRPr="002363B7">
        <w:rPr>
          <w:i/>
        </w:rPr>
        <w:t>p</w:t>
      </w:r>
      <w:r w:rsidR="00F70FDB" w:rsidRPr="000F79B9">
        <w:t xml:space="preserve"> </w:t>
      </w:r>
      <w:r w:rsidR="00F70FDB" w:rsidRPr="003A4A35">
        <w:rPr>
          <w:rFonts w:cstheme="minorHAnsi"/>
        </w:rPr>
        <w:t>≤</w:t>
      </w:r>
      <w:r w:rsidR="00F70FDB" w:rsidRPr="000F79B9">
        <w:t xml:space="preserve"> 0.05)</w:t>
      </w:r>
      <w:ins w:id="168" w:author="Peng, Hong" w:date="2020-03-17T17:52:00Z">
        <w:r>
          <w:t>,</w:t>
        </w:r>
      </w:ins>
      <w:r w:rsidR="00F70FDB">
        <w:t xml:space="preserve"> </w:t>
      </w:r>
      <w:del w:id="169" w:author="Peng, Hong" w:date="2020-03-17T17:52:00Z">
        <w:r w:rsidR="001A00EC" w:rsidRPr="000F79B9" w:rsidDel="003D2DFE">
          <w:delText>was carried out</w:delText>
        </w:r>
        <w:r w:rsidR="00FE52DD" w:rsidDel="003D2DFE">
          <w:delText xml:space="preserve"> on the original dataset</w:delText>
        </w:r>
        <w:r w:rsidR="001A00EC" w:rsidRPr="000F79B9" w:rsidDel="003D2DFE">
          <w:delText xml:space="preserve"> </w:delText>
        </w:r>
        <w:r w:rsidR="00D92DC1" w:rsidDel="003D2DFE">
          <w:delText xml:space="preserve">for the comparison of </w:delText>
        </w:r>
      </w:del>
      <w:ins w:id="170" w:author="Peng, Hong" w:date="2020-03-17T17:52:00Z">
        <w:r>
          <w:t xml:space="preserve">to compare the levels of </w:t>
        </w:r>
      </w:ins>
      <w:r w:rsidR="00D92DC1">
        <w:t>element</w:t>
      </w:r>
      <w:r w:rsidR="00F70FDB">
        <w:t>s</w:t>
      </w:r>
      <w:del w:id="171" w:author="Peng, Hong" w:date="2020-03-17T17:53:00Z">
        <w:r w:rsidR="00F70FDB" w:rsidDel="003D2DFE">
          <w:delText>’ levels</w:delText>
        </w:r>
      </w:del>
      <w:r w:rsidR="00F70FDB">
        <w:t xml:space="preserve"> in </w:t>
      </w:r>
      <w:ins w:id="172" w:author="Peng, Hong" w:date="2020-03-17T17:53:00Z">
        <w:r>
          <w:t xml:space="preserve">the </w:t>
        </w:r>
      </w:ins>
      <w:del w:id="173" w:author="Peng, Hong" w:date="2020-03-17T17:53:00Z">
        <w:r w:rsidR="00F70FDB" w:rsidDel="003D2DFE">
          <w:delText xml:space="preserve">six </w:delText>
        </w:r>
      </w:del>
      <w:r w:rsidR="00F70FDB">
        <w:t>GI rice</w:t>
      </w:r>
      <w:ins w:id="174" w:author="Peng, Hong" w:date="2020-03-17T17:53:00Z">
        <w:r>
          <w:t xml:space="preserve"> samples</w:t>
        </w:r>
      </w:ins>
      <w:r w:rsidR="00F70FDB">
        <w:t>.</w:t>
      </w:r>
      <w:r w:rsidR="00A156BB">
        <w:t xml:space="preserve"> </w:t>
      </w:r>
      <w:r w:rsidR="00B82F68" w:rsidRPr="007825AF">
        <w:t>The dataset</w:t>
      </w:r>
      <w:r w:rsidR="00B82F68">
        <w:rPr>
          <w:color w:val="FF0000"/>
        </w:rPr>
        <w:t xml:space="preserve"> </w:t>
      </w:r>
      <w:r w:rsidR="004F6125">
        <w:t xml:space="preserve">was </w:t>
      </w:r>
      <w:r w:rsidR="00884DAF">
        <w:t xml:space="preserve">then </w:t>
      </w:r>
      <w:r w:rsidR="004F6125">
        <w:t xml:space="preserve">scaled by </w:t>
      </w:r>
      <w:r w:rsidR="004F6125" w:rsidRPr="00F15929">
        <w:t xml:space="preserve">taking logarithmic transformation </w:t>
      </w:r>
      <w:r w:rsidR="004F6125" w:rsidRPr="00F15929">
        <w:rPr>
          <w:rFonts w:hint="eastAsia"/>
        </w:rPr>
        <w:t>a</w:t>
      </w:r>
      <w:r w:rsidR="004F6125" w:rsidRPr="001B40DC">
        <w:t>nd subjected to unsupervised PCA</w:t>
      </w:r>
      <w:r w:rsidR="00DB0D7A">
        <w:t xml:space="preserve"> for initial visualization</w:t>
      </w:r>
      <w:r w:rsidR="004F6125" w:rsidRPr="00F15929">
        <w:t>.</w:t>
      </w:r>
      <w:r w:rsidR="009276B3">
        <w:t xml:space="preserve"> </w:t>
      </w:r>
      <w:r w:rsidR="00DB0D7A" w:rsidRPr="00F15929">
        <w:t xml:space="preserve">Two machine learning algorithms, RF and SVM were implemented </w:t>
      </w:r>
      <w:r w:rsidR="00DB0D7A">
        <w:t>to construct</w:t>
      </w:r>
      <w:r w:rsidR="00DB0D7A" w:rsidRPr="00F15929">
        <w:t xml:space="preserve"> classifiers</w:t>
      </w:r>
      <w:r w:rsidR="00DB0D7A">
        <w:t>.</w:t>
      </w:r>
      <w:del w:id="175" w:author="Peng, Hong" w:date="2020-03-17T17:56:00Z">
        <w:r w:rsidR="00B92CFD" w:rsidDel="008C1D50">
          <w:delText xml:space="preserve"> </w:delText>
        </w:r>
        <w:r w:rsidR="00FB5602" w:rsidRPr="00733E0F" w:rsidDel="008C1D50">
          <w:delText>RF</w:delText>
        </w:r>
        <w:r w:rsidR="00FB5602" w:rsidRPr="00F15929" w:rsidDel="008C1D50">
          <w:delText xml:space="preserve"> was first introduced by Breiman</w:delText>
        </w:r>
        <w:r w:rsidR="00FB5602" w:rsidRPr="00F15929" w:rsidDel="008C1D50">
          <w:fldChar w:fldCharType="begin" w:fldLock="1"/>
        </w:r>
        <w:r w:rsidR="0064762E" w:rsidDel="008C1D50">
          <w:delInstrText>ADDIN CSL_CITATION {"citationItems":[{"id":"ITEM-1","itemData":{"DOI":"10.1023/a:1010933404324","ISBN":"0885-6125","author":[{"dropping-particle":"","family":"Breiman","given":"Leo","non-dropping-particle":"","parse-names":false,"suffix":""}],"container-title":"Mach. Learn.","id":"ITEM-1","issue":"1","issued":{"date-parts":[["2001"]]},"page":"5-32","title":"Random Forests","type":"article-journal","volume":"45"},"uris":["http://www.mendeley.com/documents/?uuid=c81c33f6-0db7-4a8a-992b-83bd3a995318"]}],"mendeley":{"formattedCitation":"&lt;sup&gt;28&lt;/sup&gt;","plainTextFormattedCitation":"28","previouslyFormattedCitation":"&lt;sup&gt;28&lt;/sup&gt;"},"properties":{"noteIndex":0},"schema":"https://github.com/citation-style-language/schema/raw/master/csl-citation.json"}</w:delInstrText>
        </w:r>
        <w:r w:rsidR="00FB5602" w:rsidRPr="00F15929" w:rsidDel="008C1D50">
          <w:fldChar w:fldCharType="separate"/>
        </w:r>
        <w:r w:rsidR="00C55A56" w:rsidRPr="00C55A56" w:rsidDel="008C1D50">
          <w:rPr>
            <w:noProof/>
            <w:vertAlign w:val="superscript"/>
          </w:rPr>
          <w:delText>28</w:delText>
        </w:r>
        <w:r w:rsidR="00FB5602" w:rsidRPr="00F15929" w:rsidDel="008C1D50">
          <w:fldChar w:fldCharType="end"/>
        </w:r>
        <w:r w:rsidR="00FB5602" w:rsidRPr="00F15929" w:rsidDel="008C1D50">
          <w:delText xml:space="preserve"> and it is made of a</w:delText>
        </w:r>
        <w:r w:rsidR="00FB5602" w:rsidDel="008C1D50">
          <w:delText xml:space="preserve">n ensemble of </w:delText>
        </w:r>
        <w:r w:rsidR="00FB5602" w:rsidRPr="00F15929" w:rsidDel="008C1D50">
          <w:delText>decision trees, which are generated from original dataset using bootstrap partition</w:delText>
        </w:r>
        <w:r w:rsidR="00B92CFD" w:rsidDel="008C1D50">
          <w:delText>.</w:delText>
        </w:r>
        <w:r w:rsidR="00FB5602" w:rsidDel="008C1D50">
          <w:delText xml:space="preserve"> </w:delText>
        </w:r>
        <w:r w:rsidR="00FB5602" w:rsidRPr="00F15929" w:rsidDel="008C1D50">
          <w:delText>SVM makes classifications by projecting</w:delText>
        </w:r>
        <w:r w:rsidR="00FB5602" w:rsidRPr="001B40DC" w:rsidDel="008C1D50">
          <w:delText xml:space="preserve"> the input vectors into a high dimensional space, and</w:delText>
        </w:r>
        <w:r w:rsidR="00FB5602" w:rsidRPr="00572C70" w:rsidDel="008C1D50">
          <w:delText xml:space="preserve"> finding a hyperplane that could separate different </w:delText>
        </w:r>
        <w:r w:rsidR="00FB5602" w:rsidRPr="00733E0F" w:rsidDel="008C1D50">
          <w:delText>classes</w:delText>
        </w:r>
        <w:r w:rsidR="00FB5602" w:rsidRPr="003254E9" w:rsidDel="008C1D50">
          <w:fldChar w:fldCharType="begin" w:fldLock="1"/>
        </w:r>
        <w:r w:rsidR="0064762E" w:rsidDel="008C1D50">
          <w:delInstrText>ADDIN CSL_CITATION {"citationItems":[{"id":"ITEM-1","itemData":{"DOI":"10.1023/A:1022627411411","ISSN":"0885-6125","author":[{"dropping-particle":"","family":"Cortes","given":"Corinna","non-dropping-particle":"","parse-names":false,"suffix":""},{"dropping-particle":"","family":"Vapnik","given":"Vladimir","non-dropping-particle":"","parse-names":false,"suffix":""}],"container-title":"Mach. Learn.","id":"ITEM-1","issue":"3","issued":{"date-parts":[["1995"]]},"page":"273-297","publisher":"Kluwer Academic Publishers","publisher-place":"Norwell, MA, USA","title":"Support-Vector Networks","type":"article-journal","volume":"20"},"uris":["http://www.mendeley.com/documents/?uuid=283105e3-3153-466e-8ec9-3599a9f2362a"]}],"mendeley":{"formattedCitation":"&lt;sup&gt;29&lt;/sup&gt;","plainTextFormattedCitation":"29","previouslyFormattedCitation":"&lt;sup&gt;29&lt;/sup&gt;"},"properties":{"noteIndex":0},"schema":"https://github.com/citation-style-language/schema/raw/master/csl-citation.json"}</w:delInstrText>
        </w:r>
        <w:r w:rsidR="00FB5602" w:rsidRPr="003254E9" w:rsidDel="008C1D50">
          <w:fldChar w:fldCharType="separate"/>
        </w:r>
        <w:r w:rsidR="00C55A56" w:rsidRPr="00C55A56" w:rsidDel="008C1D50">
          <w:rPr>
            <w:noProof/>
            <w:vertAlign w:val="superscript"/>
          </w:rPr>
          <w:delText>29</w:delText>
        </w:r>
        <w:r w:rsidR="00FB5602" w:rsidRPr="003254E9" w:rsidDel="008C1D50">
          <w:fldChar w:fldCharType="end"/>
        </w:r>
        <w:r w:rsidR="00FB5602" w:rsidDel="008C1D50">
          <w:delText>.</w:delText>
        </w:r>
        <w:r w:rsidR="00FB5602" w:rsidDel="008C1D50">
          <w:rPr>
            <w:rStyle w:val="CommentReference"/>
          </w:rPr>
          <w:delText xml:space="preserve"> </w:delText>
        </w:r>
        <w:r w:rsidR="00DB0D7A" w:rsidRPr="00AE2182" w:rsidDel="008C1D50">
          <w:delText xml:space="preserve"> </w:delText>
        </w:r>
        <w:r w:rsidR="0050617A" w:rsidDel="008C1D50">
          <w:delText>Feature selection is a data processing technique</w:delText>
        </w:r>
        <w:r w:rsidR="009276B3" w:rsidDel="008C1D50">
          <w:delText xml:space="preserve"> </w:delText>
        </w:r>
        <w:r w:rsidR="0078150E" w:rsidDel="008C1D50">
          <w:delText>for</w:delText>
        </w:r>
        <w:r w:rsidR="0050617A" w:rsidDel="008C1D50">
          <w:delText xml:space="preserve"> data mining, aiming to </w:delText>
        </w:r>
        <w:r w:rsidR="00BC1A70" w:rsidDel="008C1D50">
          <w:delText xml:space="preserve">identify pertinent features while discarding irrelevant ones, which are not informative </w:delText>
        </w:r>
        <w:r w:rsidR="00430306" w:rsidDel="008C1D50">
          <w:delText>but contribute to the overall dimensionality of the problem space</w:delText>
        </w:r>
        <w:r w:rsidR="0064762E" w:rsidDel="008C1D50">
          <w:fldChar w:fldCharType="begin" w:fldLock="1"/>
        </w:r>
        <w:r w:rsidR="000B425E" w:rsidDel="008C1D50">
          <w:delInstrText>ADDIN CSL_CITATION {"citationItems":[{"id":"ITEM-1","itemData":{"DOI":"10.1016/j.jbi.2018.07.014","author":[{"dropping-particle":"","family":"Urbanowicz","given":"Ryan","non-dropping-particle":"","parse-names":false,"suffix":""},{"dropping-particle":"","family":"Meeker","given":"Melissa","non-dropping-particle":"","parse-names":false,"suffix":""},{"dropping-particle":"","family":"LaCava","given":"William","non-dropping-particle":"","parse-names":false,"suffix":""},{"dropping-particle":"","family":"Olson","given":"Randal","non-dropping-particle":"","parse-names":false,"suffix":""},{"dropping-particle":"","family":"Moore","given":"Jason","non-dropping-particle":"","parse-names":false,"suffix":""}],"container-title":"Journal of Biomedical Informatics","id":"ITEM-1","issued":{"date-parts":[["2017"]]},"title":"Relief-Based Feature Selection: Introduction and Review","type":"article-journal","volume":"85"},"uris":["http://www.mendeley.com/documents/?uuid=6bdd07e2-72c7-45ba-ba6c-553a493dd287"]}],"mendeley":{"formattedCitation":"&lt;sup&gt;30&lt;/sup&gt;","plainTextFormattedCitation":"30","previouslyFormattedCitation":"&lt;sup&gt;30&lt;/sup&gt;"},"properties":{"noteIndex":0},"schema":"https://github.com/citation-style-language/schema/raw/master/csl-citation.json"}</w:delInstrText>
        </w:r>
        <w:r w:rsidR="0064762E" w:rsidDel="008C1D50">
          <w:fldChar w:fldCharType="separate"/>
        </w:r>
        <w:r w:rsidR="0064762E" w:rsidRPr="0064762E" w:rsidDel="008C1D50">
          <w:rPr>
            <w:noProof/>
            <w:vertAlign w:val="superscript"/>
          </w:rPr>
          <w:delText>30</w:delText>
        </w:r>
        <w:r w:rsidR="0064762E" w:rsidDel="008C1D50">
          <w:fldChar w:fldCharType="end"/>
        </w:r>
        <w:r w:rsidR="0064762E" w:rsidDel="008C1D50">
          <w:delText xml:space="preserve">. </w:delText>
        </w:r>
        <w:r w:rsidR="009276B3" w:rsidDel="008C1D50">
          <w:delText xml:space="preserve">In our study, </w:delText>
        </w:r>
        <w:r w:rsidR="00DB0D7A" w:rsidRPr="00BA0445" w:rsidDel="008C1D50">
          <w:delText>Relief</w:delText>
        </w:r>
        <w:r w:rsidR="00DB0D7A" w:rsidDel="008C1D50">
          <w:delText>F</w:delText>
        </w:r>
        <w:r w:rsidR="00DB0D7A" w:rsidDel="008C1D50">
          <w:fldChar w:fldCharType="begin" w:fldLock="1"/>
        </w:r>
        <w:r w:rsidR="000B425E" w:rsidDel="008C1D50">
          <w:delInstrText>ADDIN CSL_CITATION {"citationItems":[{"id":"ITEM-1","itemData":{"author":[{"dropping-particle":"","family":"Dietterich","given":"Thomas","non-dropping-particle":"","parse-names":false,"suffix":""}],"container-title":"AI Magazine","id":"ITEM-1","issued":{"date-parts":[["2000"]]},"title":"Machine Learning Research: Four Current Directions","type":"article-journal","volume":"18"},"uris":["http://www.mendeley.com/documents/?uuid=a80fa6be-4c89-4356-9afb-f40877e871bb"]},{"id":"ITEM-2","itemData":{"DOI":"https://doi.org/10.1016/j.jbi.2018.07.014","ISBN":"1532-0464","abstract":"Feature selection plays a critical role in biomedical data mining, driven by increasing feature dimensionality in target problems and growing interest in advanced but computationally expensive methodologies able to model complex associations. Specifically, there is a need for feature selection methods that are computationally efficient, yet sensitive to complex patterns of association, e.g. interactions, so that informative features are not mistakenly eliminated prior to downstream modeling. This paper focuses on Relief-based algorithms (RBAs), a unique family of filter-style feature selection algorithms that have gained appeal by striking an effective balance between these objectives while flexibly adapting to various data characteristics, e.g. classification vs. regression. First, this work broadly examines types of feature selection and defines RBAs within that context. Next, we introduce the original Relief algorithm and associated concepts, emphasizing the intuition behind how it works, how feature weights generated by the algorithm can be interpreted, and why it is sensitive to feature interactions without evaluating combinations of features. Lastly, we include an expansive review of RBA methodological research beyond Relief and its popular descendant, ReliefF. In particular, we characterize branches of RBA research, and provide comparative summaries of RBA algorithms including contributions, strategies, functionality, time complexity, adaptation to key data characteristics, and software availability.","container-title":"Journal of Biomedical Informatics","id":"ITEM-2","issued":{"date-parts":[["2018"]]},"page":"189-203","title":"Relief-based feature selection: Introduction and review","type":"article-journal","volume":"85"},"uris":["http://www.mendeley.com/documents/?uuid=7f92b580-e2b4-4e40-b46c-ed915eba9ad7"]}],"mendeley":{"formattedCitation":"&lt;sup&gt;31,32&lt;/sup&gt;","plainTextFormattedCitation":"31,32","previouslyFormattedCitation":"&lt;sup&gt;31,32&lt;/sup&gt;"},"properties":{"noteIndex":0},"schema":"https://github.com/citation-style-language/schema/raw/master/csl-citation.json"}</w:delInstrText>
        </w:r>
        <w:r w:rsidR="00DB0D7A" w:rsidDel="008C1D50">
          <w:fldChar w:fldCharType="separate"/>
        </w:r>
        <w:r w:rsidR="0064762E" w:rsidRPr="0064762E" w:rsidDel="008C1D50">
          <w:rPr>
            <w:noProof/>
            <w:vertAlign w:val="superscript"/>
          </w:rPr>
          <w:delText>31,32</w:delText>
        </w:r>
        <w:r w:rsidR="00DB0D7A" w:rsidDel="008C1D50">
          <w:fldChar w:fldCharType="end"/>
        </w:r>
        <w:r w:rsidR="00DB0D7A" w:rsidDel="008C1D50">
          <w:delText xml:space="preserve"> was</w:delText>
        </w:r>
        <w:r w:rsidR="00DB0D7A" w:rsidRPr="00027B6C" w:rsidDel="008C1D50">
          <w:delText xml:space="preserve"> ut</w:delText>
        </w:r>
        <w:r w:rsidR="00DB0D7A" w:rsidRPr="000E296B" w:rsidDel="008C1D50">
          <w:delText>ilized</w:delText>
        </w:r>
        <w:r w:rsidR="00C14F95" w:rsidDel="008C1D50">
          <w:delText xml:space="preserve"> as the feature selector by</w:delText>
        </w:r>
        <w:r w:rsidR="005775FF" w:rsidDel="008C1D50">
          <w:delText xml:space="preserve"> assigning relative importance to features basing on </w:delText>
        </w:r>
        <w:r w:rsidR="00AF2707" w:rsidDel="008C1D50">
          <w:delText xml:space="preserve">a calculated </w:delText>
        </w:r>
        <w:r w:rsidR="009416B6" w:rsidDel="008C1D50">
          <w:delText>proxy statistic</w:delText>
        </w:r>
        <w:r w:rsidR="009416B6" w:rsidDel="008C1D50">
          <w:fldChar w:fldCharType="begin" w:fldLock="1"/>
        </w:r>
        <w:r w:rsidR="000B425E" w:rsidDel="008C1D50">
          <w:delInstrText>ADDIN CSL_CITATION {"citationItems":[{"id":"ITEM-1","itemData":{"DOI":"https://doi.org/10.1016/j.jbi.2018.07.014","ISBN":"1532-0464","abstract":"Feature selection plays a critical role in biomedical data mining, driven by increasing feature dimensionality in target problems and growing interest in advanced but computationally expensive methodologies able to model complex associations. Specifically, there is a need for feature selection methods that are computationally efficient, yet sensitive to complex patterns of association, e.g. interactions, so that informative features are not mistakenly eliminated prior to downstream modeling. This paper focuses on Relief-based algorithms (RBAs), a unique family of filter-style feature selection algorithms that have gained appeal by striking an effective balance between these objectives while flexibly adapting to various data characteristics, e.g. classification vs. regression. First, this work broadly examines types of feature selection and defines RBAs within that context. Next, we introduce the original Relief algorithm and associated concepts, emphasizing the intuition behind how it works, how feature weights generated by the algorithm can be interpreted, and why it is sensitive to feature interactions without evaluating combinations of features. Lastly, we include an expansive review of RBA methodological research beyond Relief and its popular descendant, ReliefF. In particular, we characterize branches of RBA research, and provide comparative summaries of RBA algorithms including contributions, strategies, functionality, time complexity, adaptation to key data characteristics, and software availability.","container-title":"Journal of Biomedical Informatics","id":"ITEM-1","issued":{"date-parts":[["2018"]]},"page":"189-203","title":"Relief-based feature selection: Introduction and review","type":"article-journal","volume":"85"},"uris":["http://www.mendeley.com/documents/?uuid=7f92b580-e2b4-4e40-b46c-ed915eba9ad7"]}],"mendeley":{"formattedCitation":"&lt;sup&gt;32&lt;/sup&gt;","plainTextFormattedCitation":"32","previouslyFormattedCitation":"&lt;sup&gt;32&lt;/sup&gt;"},"properties":{"noteIndex":0},"schema":"https://github.com/citation-style-language/schema/raw/master/csl-citation.json"}</w:delInstrText>
        </w:r>
        <w:r w:rsidR="009416B6" w:rsidDel="008C1D50">
          <w:fldChar w:fldCharType="separate"/>
        </w:r>
        <w:r w:rsidR="0064762E" w:rsidRPr="0064762E" w:rsidDel="008C1D50">
          <w:rPr>
            <w:noProof/>
            <w:vertAlign w:val="superscript"/>
          </w:rPr>
          <w:delText>32</w:delText>
        </w:r>
        <w:r w:rsidR="009416B6" w:rsidDel="008C1D50">
          <w:fldChar w:fldCharType="end"/>
        </w:r>
        <w:r w:rsidR="009416B6" w:rsidRPr="00733E0F" w:rsidDel="008C1D50">
          <w:delText>.</w:delText>
        </w:r>
        <w:r w:rsidR="00AF2707" w:rsidDel="008C1D50">
          <w:delText xml:space="preserve"> </w:delText>
        </w:r>
      </w:del>
      <w:r w:rsidR="00FD69AC">
        <w:t xml:space="preserve"> </w:t>
      </w:r>
      <w:r w:rsidR="00FE227B" w:rsidRPr="00D164C7">
        <w:t>Fig. 2</w:t>
      </w:r>
      <w:r w:rsidR="00DF4FDF">
        <w:t xml:space="preserve"> </w:t>
      </w:r>
      <w:del w:id="176" w:author="Peng, Hong" w:date="2020-03-17T17:58:00Z">
        <w:r w:rsidR="00DF4FDF" w:rsidDel="008C1D50">
          <w:delText xml:space="preserve">demonstrated </w:delText>
        </w:r>
      </w:del>
      <w:ins w:id="177" w:author="Peng, Hong" w:date="2020-03-17T17:58:00Z">
        <w:r w:rsidR="008C1D50">
          <w:t xml:space="preserve">showed </w:t>
        </w:r>
      </w:ins>
      <w:r w:rsidR="00FE227B" w:rsidRPr="00763AE6">
        <w:t xml:space="preserve">the </w:t>
      </w:r>
      <w:r w:rsidR="00FE227B">
        <w:t>workflow</w:t>
      </w:r>
      <w:del w:id="178" w:author="Peng, Hong" w:date="2020-03-17T17:58:00Z">
        <w:r w:rsidR="00FE227B" w:rsidRPr="00763AE6" w:rsidDel="008C1D50">
          <w:delText xml:space="preserve"> </w:delText>
        </w:r>
        <w:r w:rsidR="00FE227B" w:rsidDel="008C1D50">
          <w:delText>we</w:delText>
        </w:r>
        <w:r w:rsidR="00B43599" w:rsidDel="008C1D50">
          <w:delText xml:space="preserve"> </w:delText>
        </w:r>
        <w:r w:rsidR="00FE227B" w:rsidDel="008C1D50">
          <w:delText>used</w:delText>
        </w:r>
      </w:del>
      <w:r w:rsidR="00FE227B">
        <w:t xml:space="preserve"> </w:t>
      </w:r>
      <w:r w:rsidR="00FE227B" w:rsidRPr="00763AE6">
        <w:t xml:space="preserve">for </w:t>
      </w:r>
      <w:r w:rsidR="00FE227B">
        <w:t>the training of classifiers and the validation of the classification models</w:t>
      </w:r>
      <w:r w:rsidR="00B43599">
        <w:t xml:space="preserve">: </w:t>
      </w:r>
    </w:p>
    <w:p w14:paraId="50BFA3EF" w14:textId="2FDAAC4C" w:rsidR="00B60385" w:rsidRDefault="00451F25" w:rsidP="00FF49F3">
      <w:pPr>
        <w:pStyle w:val="ListParagraph"/>
        <w:numPr>
          <w:ilvl w:val="3"/>
          <w:numId w:val="22"/>
        </w:numPr>
        <w:ind w:firstLineChars="0"/>
        <w:jc w:val="both"/>
      </w:pPr>
      <w:r>
        <w:t>T</w:t>
      </w:r>
      <w:r w:rsidR="003F0340">
        <w:t xml:space="preserve">he </w:t>
      </w:r>
      <w:del w:id="179" w:author="Peng, Hong" w:date="2020-03-17T18:04:00Z">
        <w:r w:rsidR="00B43599" w:rsidDel="00426923">
          <w:delText xml:space="preserve">entire </w:delText>
        </w:r>
      </w:del>
      <w:r w:rsidR="00B43599">
        <w:t xml:space="preserve">scaled </w:t>
      </w:r>
      <w:r w:rsidR="003F0340">
        <w:t xml:space="preserve">dataset </w:t>
      </w:r>
      <w:del w:id="180" w:author="Peng, Hong" w:date="2020-03-17T18:04:00Z">
        <w:r w:rsidR="00A30DC6" w:rsidDel="00E1545F">
          <w:delText xml:space="preserve">generated from </w:delText>
        </w:r>
        <w:r w:rsidR="003F0340" w:rsidRPr="00CB275C" w:rsidDel="00E1545F">
          <w:delText xml:space="preserve">131 samples </w:delText>
        </w:r>
      </w:del>
      <w:r w:rsidR="003F0340">
        <w:t>was</w:t>
      </w:r>
      <w:r w:rsidR="00244B7F">
        <w:t xml:space="preserve"> randomly</w:t>
      </w:r>
      <w:r w:rsidR="003F0340">
        <w:t xml:space="preserve"> splitted</w:t>
      </w:r>
      <w:r w:rsidR="003F0340" w:rsidRPr="00CB275C">
        <w:t xml:space="preserve"> into </w:t>
      </w:r>
      <w:r w:rsidR="003F0340">
        <w:t xml:space="preserve">a </w:t>
      </w:r>
      <w:r w:rsidR="003F0340" w:rsidRPr="00CB275C">
        <w:t xml:space="preserve">training </w:t>
      </w:r>
      <w:r w:rsidR="003F0340" w:rsidRPr="007027A0">
        <w:t>set</w:t>
      </w:r>
      <w:r w:rsidR="003F0340">
        <w:t xml:space="preserve"> (</w:t>
      </w:r>
      <w:ins w:id="181" w:author="Peng, Hong" w:date="2020-03-17T18:04:00Z">
        <w:r w:rsidR="00E1545F">
          <w:t>sample number</w:t>
        </w:r>
      </w:ins>
      <w:del w:id="182" w:author="Peng, Hong" w:date="2020-03-17T18:04:00Z">
        <w:r w:rsidR="003F0340" w:rsidDel="00E1545F">
          <w:delText>n=</w:delText>
        </w:r>
      </w:del>
      <w:ins w:id="183" w:author="Peng, Hong" w:date="2020-03-17T18:04:00Z">
        <w:r w:rsidR="00E1545F">
          <w:t xml:space="preserve">: </w:t>
        </w:r>
      </w:ins>
      <w:r w:rsidR="003F0340">
        <w:t>104)</w:t>
      </w:r>
      <w:r w:rsidR="003F0340" w:rsidRPr="00CB275C">
        <w:t xml:space="preserve"> and</w:t>
      </w:r>
      <w:r w:rsidR="003F0340">
        <w:t xml:space="preserve"> a</w:t>
      </w:r>
      <w:r w:rsidR="003F0340" w:rsidRPr="00CB275C">
        <w:t xml:space="preserve"> testing set </w:t>
      </w:r>
      <w:r w:rsidR="003F0340">
        <w:t>(</w:t>
      </w:r>
      <w:ins w:id="184" w:author="Peng, Hong" w:date="2020-03-17T18:04:00Z">
        <w:r w:rsidR="00E1545F">
          <w:t xml:space="preserve">sample number: </w:t>
        </w:r>
      </w:ins>
      <w:del w:id="185" w:author="Peng, Hong" w:date="2020-03-17T18:04:00Z">
        <w:r w:rsidR="003F0340" w:rsidDel="00E1545F">
          <w:delText>n=</w:delText>
        </w:r>
      </w:del>
      <w:commentRangeStart w:id="186"/>
      <w:r w:rsidR="003F0340">
        <w:t>27</w:t>
      </w:r>
      <w:commentRangeEnd w:id="186"/>
      <w:r w:rsidR="00CC510F">
        <w:rPr>
          <w:rStyle w:val="CommentReference"/>
        </w:rPr>
        <w:commentReference w:id="186"/>
      </w:r>
      <w:r w:rsidR="003F0340">
        <w:t>)</w:t>
      </w:r>
      <w:r w:rsidR="003F0340" w:rsidRPr="00B95CEE">
        <w:t xml:space="preserve"> </w:t>
      </w:r>
      <w:r w:rsidR="003F0340" w:rsidRPr="007C7D51">
        <w:t>in a stratified fashion</w:t>
      </w:r>
      <w:r w:rsidR="003F0340">
        <w:t xml:space="preserve"> (80:20). </w:t>
      </w:r>
    </w:p>
    <w:p w14:paraId="02798C4D" w14:textId="08DDA63A" w:rsidR="00255BD0" w:rsidRDefault="003F0340" w:rsidP="007825AF">
      <w:pPr>
        <w:pStyle w:val="ListParagraph"/>
        <w:numPr>
          <w:ilvl w:val="3"/>
          <w:numId w:val="22"/>
        </w:numPr>
        <w:ind w:firstLineChars="0"/>
        <w:jc w:val="both"/>
      </w:pPr>
      <w:r w:rsidRPr="00763AE6">
        <w:t xml:space="preserve">The </w:t>
      </w:r>
      <w:r w:rsidR="0006244D" w:rsidRPr="00BA0445">
        <w:t>Relief</w:t>
      </w:r>
      <w:r w:rsidR="0006244D">
        <w:t>F</w:t>
      </w:r>
      <w:r w:rsidR="00DB0D7A">
        <w:t xml:space="preserve"> </w:t>
      </w:r>
      <w:r w:rsidRPr="00763AE6">
        <w:t xml:space="preserve">algorithm was applied </w:t>
      </w:r>
      <w:r w:rsidR="00381A0F" w:rsidRPr="00763AE6">
        <w:t xml:space="preserve">only </w:t>
      </w:r>
      <w:r w:rsidR="00D1184B">
        <w:t>to</w:t>
      </w:r>
      <w:r w:rsidR="00D1184B" w:rsidRPr="00763AE6">
        <w:t xml:space="preserve"> </w:t>
      </w:r>
      <w:r w:rsidR="00381A0F" w:rsidRPr="00763AE6">
        <w:t xml:space="preserve">the training </w:t>
      </w:r>
      <w:r w:rsidR="00381A0F" w:rsidRPr="00B045F2">
        <w:t>set</w:t>
      </w:r>
      <w:r w:rsidRPr="00256BFC">
        <w:t>.</w:t>
      </w:r>
      <w:r w:rsidRPr="00B60385">
        <w:rPr>
          <w:color w:val="FF0000"/>
        </w:rPr>
        <w:t xml:space="preserve"> </w:t>
      </w:r>
      <w:r>
        <w:t xml:space="preserve">Following this, a </w:t>
      </w:r>
      <w:r w:rsidRPr="00B045F2">
        <w:t>10</w:t>
      </w:r>
      <w:r>
        <w:t>-fold grid-search cross-validation</w:t>
      </w:r>
      <w:r>
        <w:fldChar w:fldCharType="begin" w:fldLock="1"/>
      </w:r>
      <w:r w:rsidR="000B425E">
        <w:instrText>ADDIN CSL_CITATION {"citationItems":[{"id":"ITEM-1","itemData":{"DOI":"10.1186/1758-2946-6-10","ISBN":"1758-2946","PMID":"24678909","abstract":"BACKGROUND: We address the problem of selecting and assessing classification and regression models using cross-validation. Current state-of-the-art methods can yield models with high variance, rendering them unsuitable for a number of practical applications including QSAR. In this paper we describe and evaluate best practices which improve reliability and increase confidence in selected models. A key operational component of the proposed methods is cloud computing which enables routine use of previously infeasible approaches. METHODS: We describe in detail an algorithm for repeated grid-search V-fold cross-validation for parameter tuning in classification and regression, and we define a repeated nested cross-validation algorithm for model assessment. As regards variable selection and parameter tuning we define two algorithms (repeated grid-search cross-validation and double cross-validation), and provide arguments for using the repeated grid-search in the general case. RESULTS: We show results of our algorithms on seven QSAR datasets. The variation of the prediction performance, which is the result of choosing different splits of the dataset in V-fold cross-validation, needs to be taken into account when selecting and assessing classification and regression models. CONCLUSIONS: We demonstrate the importance of repeating cross-validation when selecting an optimal model, as well as the importance of repeating nested cross-validation when assessing a prediction error.","author":[{"dropping-particle":"","family":"Krstajic","given":"Damjan","non-dropping-particle":"","parse-names":false,"suffix":""},{"dropping-particle":"","family":"Buturovic","given":"Ljubomir J","non-dropping-particle":"","parse-names":false,"suffix":""},{"dropping-particle":"","family":"Leahy","given":"David E","non-dropping-particle":"","parse-names":false,"suffix":""},{"dropping-particle":"","family":"Thomas","given":"Simon","non-dropping-particle":"","parse-names":false,"suffix":""}],"container-title":"Journal of cheminformatics","id":"ITEM-1","issue":"1","issued":{"date-parts":[["2014"]]},"language":"eng","note":"24678909[pmid]\nPMC3994246[pmcid]\n10.1186/1758-2946-6-10[PII]","page":"10","publisher":"Springer International Publishing","title":"Cross-validation pitfalls when selecting and assessing regression and classification models","type":"article-journal","volume":"6"},"uris":["http://www.mendeley.com/documents/?uuid=a37065cb-53ef-46fb-83a6-c6dfbab72275"]}],"mendeley":{"formattedCitation":"&lt;sup&gt;33&lt;/sup&gt;","plainTextFormattedCitation":"33","previouslyFormattedCitation":"&lt;sup&gt;33&lt;/sup&gt;"},"properties":{"noteIndex":0},"schema":"https://github.com/citation-style-language/schema/raw/master/csl-citation.json"}</w:instrText>
      </w:r>
      <w:r>
        <w:fldChar w:fldCharType="separate"/>
      </w:r>
      <w:r w:rsidR="0064762E" w:rsidRPr="0064762E">
        <w:rPr>
          <w:noProof/>
          <w:vertAlign w:val="superscript"/>
        </w:rPr>
        <w:t>33</w:t>
      </w:r>
      <w:r>
        <w:fldChar w:fldCharType="end"/>
      </w:r>
      <w:r>
        <w:t xml:space="preserve"> was conducted </w:t>
      </w:r>
      <w:r w:rsidR="003B5136">
        <w:t xml:space="preserve">and </w:t>
      </w:r>
      <w:del w:id="187" w:author="Peng, Hong" w:date="2020-03-17T18:25:00Z">
        <w:r w:rsidR="003B5136" w:rsidDel="009D346B">
          <w:delText xml:space="preserve">the </w:delText>
        </w:r>
        <w:r w:rsidRPr="00D5360E" w:rsidDel="009D346B">
          <w:delText>mean cross-validation accuracy</w:delText>
        </w:r>
        <w:r w:rsidR="003B5136" w:rsidDel="009D346B">
          <w:delText xml:space="preserve"> was reported</w:delText>
        </w:r>
        <w:r w:rsidR="002764BD" w:rsidDel="009D346B">
          <w:delText xml:space="preserve"> </w:delText>
        </w:r>
        <w:r w:rsidR="002764BD" w:rsidRPr="00172974" w:rsidDel="009D346B">
          <w:delText xml:space="preserve">as the metric of selecting </w:delText>
        </w:r>
      </w:del>
      <w:r w:rsidR="002764BD" w:rsidRPr="00172974">
        <w:t xml:space="preserve">optimal </w:t>
      </w:r>
      <w:r w:rsidR="002764BD" w:rsidRPr="005B66F8">
        <w:t>classifiers</w:t>
      </w:r>
      <w:ins w:id="188" w:author="Peng, Hong" w:date="2020-03-17T18:24:00Z">
        <w:r w:rsidR="009D346B">
          <w:t xml:space="preserve"> were selected based on </w:t>
        </w:r>
      </w:ins>
      <w:ins w:id="189" w:author="Peng, Hong" w:date="2020-03-17T18:25:00Z">
        <w:r w:rsidR="009D346B">
          <w:t xml:space="preserve">the </w:t>
        </w:r>
        <w:r w:rsidR="009D346B" w:rsidRPr="00D5360E">
          <w:t>mean cross-validation accuracy</w:t>
        </w:r>
      </w:ins>
      <w:r w:rsidR="002764BD" w:rsidRPr="005B66F8">
        <w:t>.</w:t>
      </w:r>
      <w:r w:rsidR="00033E9A">
        <w:t xml:space="preserve"> </w:t>
      </w:r>
      <w:r w:rsidR="00324CE2">
        <w:t>F</w:t>
      </w:r>
      <w:r>
        <w:t>orward selection</w:t>
      </w:r>
      <w:r>
        <w:fldChar w:fldCharType="begin" w:fldLock="1"/>
      </w:r>
      <w:r w:rsidR="000B425E">
        <w:instrText>ADDIN CSL_CITATION {"citationItems":[{"id":"ITEM-1","itemData":{"DOI":"https://doi.org/10.1016/S0922-3487(13)70536-7","ISSN":"0922-3487","collection-title":"Data Handling in Science and Technology","container-title":"Wavelets in Chemistry","editor":[{"dropping-particle":"","family":"Walczak","given":"Beata","non-dropping-particle":"","parse-names":false,"suffix":""}],"id":"ITEM-1","issued":{"date-parts":[["2000"]]},"page":"ii","publisher":"Elsevier","title":"Data Handling in Science and Technology","type":"chapter","volume":"22"},"uris":["http://www.mendeley.com/documents/?uuid=52537afd-76a3-40ea-8364-c84d372041ed"]}],"mendeley":{"formattedCitation":"&lt;sup&gt;34&lt;/sup&gt;","plainTextFormattedCitation":"34","previouslyFormattedCitation":"&lt;sup&gt;34&lt;/sup&gt;"},"properties":{"noteIndex":0},"schema":"https://github.com/citation-style-language/schema/raw/master/csl-citation.json"}</w:instrText>
      </w:r>
      <w:r>
        <w:fldChar w:fldCharType="separate"/>
      </w:r>
      <w:r w:rsidR="0064762E" w:rsidRPr="0064762E">
        <w:rPr>
          <w:noProof/>
          <w:vertAlign w:val="superscript"/>
        </w:rPr>
        <w:t>34</w:t>
      </w:r>
      <w:r>
        <w:fldChar w:fldCharType="end"/>
      </w:r>
      <w:r w:rsidR="00644AC0">
        <w:t xml:space="preserve"> </w:t>
      </w:r>
      <w:r w:rsidR="005D4AAF">
        <w:t xml:space="preserve">was conducted to select </w:t>
      </w:r>
      <w:r w:rsidR="00DB0D7A" w:rsidRPr="00CF1DEC">
        <w:t xml:space="preserve">pre-ranked </w:t>
      </w:r>
      <w:r w:rsidR="005D4AAF" w:rsidRPr="00CF1DEC">
        <w:t>features</w:t>
      </w:r>
      <w:r w:rsidR="0099786A" w:rsidRPr="00CF1DEC">
        <w:t>,</w:t>
      </w:r>
      <w:r w:rsidR="00CF7465" w:rsidRPr="00CF1DEC">
        <w:t xml:space="preserve"> </w:t>
      </w:r>
      <w:r w:rsidR="00324CE2">
        <w:t>and stop</w:t>
      </w:r>
      <w:r w:rsidR="00334EB0">
        <w:t>ped</w:t>
      </w:r>
      <w:r w:rsidR="00CF7465" w:rsidRPr="00CF1DEC">
        <w:t xml:space="preserve"> when</w:t>
      </w:r>
      <w:r w:rsidR="00434BFA" w:rsidRPr="00CF1DEC">
        <w:t xml:space="preserve"> the adding of features</w:t>
      </w:r>
      <w:r w:rsidR="00DB721E" w:rsidRPr="00CF1DEC">
        <w:t xml:space="preserve"> </w:t>
      </w:r>
      <w:r w:rsidR="00B95CEE">
        <w:t>made</w:t>
      </w:r>
      <w:r w:rsidR="00B95CEE" w:rsidRPr="00CF1DEC">
        <w:t xml:space="preserve"> </w:t>
      </w:r>
      <w:r w:rsidR="00DB721E" w:rsidRPr="00CF1DEC">
        <w:t>no contribution to the improvement of</w:t>
      </w:r>
      <w:r w:rsidR="00AD12CD">
        <w:t xml:space="preserve"> the prediction</w:t>
      </w:r>
      <w:r w:rsidR="00DB721E" w:rsidRPr="00CF1DEC">
        <w:t xml:space="preserve"> </w:t>
      </w:r>
      <w:r w:rsidR="002A328C" w:rsidRPr="00CF1DEC">
        <w:t>accuracy</w:t>
      </w:r>
      <w:r w:rsidR="00033E9A">
        <w:t xml:space="preserve">. </w:t>
      </w:r>
      <w:r w:rsidR="00DB0D7A">
        <w:t>M</w:t>
      </w:r>
      <w:r w:rsidR="00B95CEE">
        <w:t>eanwh</w:t>
      </w:r>
      <w:r w:rsidR="00876689">
        <w:t>i</w:t>
      </w:r>
      <w:r w:rsidR="00B95CEE">
        <w:t>le</w:t>
      </w:r>
      <w:r w:rsidR="00C278F2" w:rsidRPr="00B81FCC">
        <w:t xml:space="preserve">, </w:t>
      </w:r>
      <w:r w:rsidR="0078326F" w:rsidRPr="00763AE6">
        <w:t xml:space="preserve">all possible combinations of </w:t>
      </w:r>
      <w:r w:rsidR="001A01A2">
        <w:t xml:space="preserve">hyperparametes were </w:t>
      </w:r>
      <w:commentRangeStart w:id="190"/>
      <w:r w:rsidR="008D1048">
        <w:t>tested</w:t>
      </w:r>
      <w:commentRangeEnd w:id="190"/>
      <w:r w:rsidR="009D346B">
        <w:rPr>
          <w:rStyle w:val="CommentReference"/>
        </w:rPr>
        <w:commentReference w:id="190"/>
      </w:r>
      <w:r w:rsidR="00F33CE1">
        <w:t>.</w:t>
      </w:r>
      <w:r>
        <w:t xml:space="preserve"> </w:t>
      </w:r>
    </w:p>
    <w:p w14:paraId="622F9B07" w14:textId="41EFA953" w:rsidR="0006244D" w:rsidRPr="00EC3131" w:rsidRDefault="00921DEE" w:rsidP="007825AF">
      <w:pPr>
        <w:pStyle w:val="ListParagraph"/>
        <w:numPr>
          <w:ilvl w:val="3"/>
          <w:numId w:val="22"/>
        </w:numPr>
        <w:ind w:firstLineChars="0"/>
        <w:jc w:val="both"/>
        <w:rPr>
          <w:color w:val="FF0000"/>
        </w:rPr>
      </w:pPr>
      <w:r>
        <w:t>T</w:t>
      </w:r>
      <w:r w:rsidR="003F0340" w:rsidRPr="000A51EB">
        <w:t>he</w:t>
      </w:r>
      <w:r w:rsidR="003F0340">
        <w:t xml:space="preserve"> optimal</w:t>
      </w:r>
      <w:r w:rsidR="003F0340" w:rsidRPr="000A51EB">
        <w:t xml:space="preserve"> classifiers </w:t>
      </w:r>
      <w:del w:id="191" w:author="Peng, Hong" w:date="2020-03-17T18:28:00Z">
        <w:r w:rsidR="003F0340" w:rsidDel="009D346B">
          <w:delText xml:space="preserve">generated </w:delText>
        </w:r>
      </w:del>
      <w:r w:rsidR="003F0340" w:rsidRPr="00A7250E">
        <w:t>were</w:t>
      </w:r>
      <w:r w:rsidR="003F0340">
        <w:t xml:space="preserve"> independently validated </w:t>
      </w:r>
      <w:r w:rsidR="00DB0D7A">
        <w:t>on the testing set</w:t>
      </w:r>
      <w:r w:rsidR="00A131EE">
        <w:t>,</w:t>
      </w:r>
      <w:r w:rsidR="0054420E">
        <w:t xml:space="preserve"> and</w:t>
      </w:r>
      <w:r w:rsidR="00A131EE">
        <w:t xml:space="preserve"> </w:t>
      </w:r>
      <w:r w:rsidR="00427419">
        <w:t>the prediction accuracy</w:t>
      </w:r>
      <w:r w:rsidR="0054420E">
        <w:t xml:space="preserve"> was </w:t>
      </w:r>
      <w:del w:id="192" w:author="Peng, Hong" w:date="2020-03-17T18:27:00Z">
        <w:r w:rsidR="0054420E" w:rsidDel="009D346B">
          <w:delText>reported</w:delText>
        </w:r>
      </w:del>
      <w:ins w:id="193" w:author="Peng, Hong" w:date="2020-03-17T18:27:00Z">
        <w:r w:rsidR="009D346B">
          <w:t>evaluated</w:t>
        </w:r>
      </w:ins>
      <w:r w:rsidR="001A34C6">
        <w:t>.</w:t>
      </w:r>
    </w:p>
    <w:p w14:paraId="1330DCCC" w14:textId="302A8AFB" w:rsidR="009F3DC7" w:rsidRDefault="008548A7" w:rsidP="00BD2411">
      <w:pPr>
        <w:jc w:val="both"/>
      </w:pPr>
      <w:r>
        <w:t xml:space="preserve">All </w:t>
      </w:r>
      <w:r w:rsidR="00E941C1">
        <w:t xml:space="preserve">data </w:t>
      </w:r>
      <w:r w:rsidR="002363B7">
        <w:t xml:space="preserve">analysis </w:t>
      </w:r>
      <w:r w:rsidR="00B05FE6">
        <w:t xml:space="preserve">were carried out </w:t>
      </w:r>
      <w:r w:rsidR="00120072">
        <w:t>by</w:t>
      </w:r>
      <w:r w:rsidR="00A93CF5">
        <w:t xml:space="preserve"> R (R Core Team, 201</w:t>
      </w:r>
      <w:r w:rsidR="00652453">
        <w:t>9</w:t>
      </w:r>
      <w:r w:rsidR="00A93CF5">
        <w:t>)</w:t>
      </w:r>
      <w:r w:rsidR="006F5366">
        <w:t xml:space="preserve">, </w:t>
      </w:r>
      <w:r w:rsidR="00A93CF5">
        <w:t>RStudio (</w:t>
      </w:r>
      <w:r w:rsidR="0094308E">
        <w:t>v</w:t>
      </w:r>
      <w:r w:rsidR="00847D51">
        <w:t>3.5.1,</w:t>
      </w:r>
      <w:r w:rsidR="003B259C">
        <w:t xml:space="preserve"> Boston, MA, USA</w:t>
      </w:r>
      <w:r w:rsidR="00A93CF5">
        <w:t>)</w:t>
      </w:r>
      <w:r w:rsidR="003B259C">
        <w:t xml:space="preserve"> </w:t>
      </w:r>
      <w:r w:rsidR="006F5366">
        <w:t xml:space="preserve">and Python (v3.7, Python Core Team) </w:t>
      </w:r>
      <w:r w:rsidR="003B259C" w:rsidRPr="001810AB">
        <w:t>with additional packages:</w:t>
      </w:r>
      <w:r w:rsidR="00E9243E">
        <w:t xml:space="preserve"> </w:t>
      </w:r>
      <w:r w:rsidR="0035521E" w:rsidRPr="001810AB">
        <w:t>dplyr</w:t>
      </w:r>
      <w:r w:rsidR="006F5366">
        <w:t xml:space="preserve"> (R)</w:t>
      </w:r>
      <w:r w:rsidR="000E6B47">
        <w:fldChar w:fldCharType="begin" w:fldLock="1"/>
      </w:r>
      <w:r w:rsidR="000B425E">
        <w:instrText>ADDIN CSL_CITATION {"citationItems":[{"id":"ITEM-1","itemData":{"author":[{"dropping-particle":"","family":"Wickham","given":"Hadley","non-dropping-particle":"","parse-names":false,"suffix":""},{"dropping-particle":"","family":"François","given":"Romain","non-dropping-particle":"","parse-names":false,"suffix":""},{"dropping-particle":"","family":"Henry","given":"Lionel","non-dropping-particle":"","parse-names":false,"suffix":""},{"dropping-particle":"","family":"Müller","given":"Kirill","non-dropping-particle":"","parse-names":false,"suffix":""}],"id":"ITEM-1","issued":{"date-parts":[["2019"]]},"note":"R package version 0.8.0.1","title":"dplyr: A Grammar of Data Manipulation","type":"article"},"uris":["http://www.mendeley.com/documents/?uuid=3d0abf19-d77d-4b80-9b4b-5ca9bf1a11b8"]}],"mendeley":{"formattedCitation":"&lt;sup&gt;35&lt;/sup&gt;","plainTextFormattedCitation":"35","previouslyFormattedCitation":"&lt;sup&gt;35&lt;/sup&gt;"},"properties":{"noteIndex":0},"schema":"https://github.com/citation-style-language/schema/raw/master/csl-citation.json"}</w:instrText>
      </w:r>
      <w:r w:rsidR="000E6B47">
        <w:fldChar w:fldCharType="separate"/>
      </w:r>
      <w:r w:rsidR="0064762E" w:rsidRPr="0064762E">
        <w:rPr>
          <w:noProof/>
          <w:vertAlign w:val="superscript"/>
        </w:rPr>
        <w:t>35</w:t>
      </w:r>
      <w:r w:rsidR="000E6B47">
        <w:fldChar w:fldCharType="end"/>
      </w:r>
      <w:r w:rsidR="0035521E" w:rsidRPr="001810AB">
        <w:t>, factoextra</w:t>
      </w:r>
      <w:r w:rsidR="006F5366">
        <w:t xml:space="preserve"> (R)</w:t>
      </w:r>
      <w:r w:rsidR="000E6B47">
        <w:fldChar w:fldCharType="begin" w:fldLock="1"/>
      </w:r>
      <w:r w:rsidR="000B425E">
        <w:instrText>ADDIN CSL_CITATION {"citationItems":[{"id":"ITEM-1","itemData":{"author":[{"dropping-particle":"","family":"Mundt","given":"Alboukadel Kassambara and Fabian","non-dropping-particle":"","parse-names":false,"suffix":""}],"id":"ITEM-1","issued":{"date-parts":[["2017"]]},"note":"R package version 1.0.5","title":"factoextra: Extract and Visualize the Results of Multivariate Data Analyses","type":"article-journal"},"uris":["http://www.mendeley.com/documents/?uuid=f96fc62e-28f5-4e27-b438-087d76dd31aa"]}],"mendeley":{"formattedCitation":"&lt;sup&gt;36&lt;/sup&gt;","plainTextFormattedCitation":"36","previouslyFormattedCitation":"&lt;sup&gt;36&lt;/sup&gt;"},"properties":{"noteIndex":0},"schema":"https://github.com/citation-style-language/schema/raw/master/csl-citation.json"}</w:instrText>
      </w:r>
      <w:r w:rsidR="000E6B47">
        <w:fldChar w:fldCharType="separate"/>
      </w:r>
      <w:r w:rsidR="0064762E" w:rsidRPr="0064762E">
        <w:rPr>
          <w:noProof/>
          <w:vertAlign w:val="superscript"/>
        </w:rPr>
        <w:t>36</w:t>
      </w:r>
      <w:r w:rsidR="000E6B47">
        <w:fldChar w:fldCharType="end"/>
      </w:r>
      <w:r w:rsidR="0035521E" w:rsidRPr="001810AB">
        <w:t>, FSelector</w:t>
      </w:r>
      <w:r w:rsidR="006F5366">
        <w:t xml:space="preserve"> (R)</w:t>
      </w:r>
      <w:r w:rsidR="00585A01" w:rsidRPr="001810AB">
        <w:fldChar w:fldCharType="begin" w:fldLock="1"/>
      </w:r>
      <w:r w:rsidR="000B425E">
        <w:instrText>ADDIN CSL_CITATION {"citationItems":[{"id":"ITEM-1","itemData":{"author":[{"dropping-particle":"","family":"Mundt","given":"Alboukadel Kassambara and Fabian","non-dropping-particle":"","parse-names":false,"suffix":""}],"id":"ITEM-1","issued":{"date-parts":[["2017"]]},"note":"R package version 1.0.5","title":"factoextra: Extract and Visualize the Results of Multivariate Data Analyses","type":"article-journal"},"uris":["http://www.mendeley.com/documents/?uuid=f96fc62e-28f5-4e27-b438-087d76dd31aa"]}],"mendeley":{"formattedCitation":"&lt;sup&gt;36&lt;/sup&gt;","plainTextFormattedCitation":"36","previouslyFormattedCitation":"&lt;sup&gt;36&lt;/sup&gt;"},"properties":{"noteIndex":0},"schema":"https://github.com/citation-style-language/schema/raw/master/csl-citation.json"}</w:instrText>
      </w:r>
      <w:r w:rsidR="00585A01" w:rsidRPr="001810AB">
        <w:fldChar w:fldCharType="separate"/>
      </w:r>
      <w:r w:rsidR="0064762E" w:rsidRPr="0064762E">
        <w:rPr>
          <w:noProof/>
          <w:vertAlign w:val="superscript"/>
        </w:rPr>
        <w:t>36</w:t>
      </w:r>
      <w:r w:rsidR="00585A01" w:rsidRPr="001810AB">
        <w:fldChar w:fldCharType="end"/>
      </w:r>
      <w:r w:rsidR="006F5366">
        <w:t>, sklearn (</w:t>
      </w:r>
      <w:r w:rsidR="002A5FE1">
        <w:t>Python</w:t>
      </w:r>
      <w:r w:rsidR="006F5366">
        <w:t>)</w:t>
      </w:r>
      <w:r w:rsidR="004A07AB">
        <w:fldChar w:fldCharType="begin" w:fldLock="1"/>
      </w:r>
      <w:r w:rsidR="000B425E">
        <w:instrText>ADDIN CSL_CITATION {"citationItems":[{"id":"ITEM-1","itemData":{"author":[{"dropping-particle":"","family":"Pedregosa","given":"F","non-dropping-particle":"","parse-names":false,"suffix":""},{"dropping-particle":"","family":"Varoquaux","given":"G","non-dropping-particle":"","parse-names":false,"suffix":""},{"dropping-particle":"","family":"Gramfort","given":"A","non-dropping-particle":"","parse-names":false,"suffix":""},{"dropping-particle":"","family":"Michel","given":"V","non-dropping-particle":"","parse-names":false,"suffix":""},{"dropping-particle":"","family":"Thirion","given":"B","non-dropping-particle":"","parse-names":false,"suffix":""},{"dropping-particle":"","family":"Grisel","given":"O","non-dropping-particle":"","parse-names":false,"suffix":""},{"dropping-particle":"","family":"Blondel","given":"M","non-dropping-particle":"","parse-names":false,"suffix":""},{"dropping-particle":"","family":"Prettenhofer","given":"P","non-dropping-particle":"","parse-names":false,"suffix":""},{"dropping-particle":"","family":"Weiss","given":"R","non-dropping-particle":"","parse-names":false,"suffix":""},{"dropping-particle":"","family":"Dubourg","given":"V","non-dropping-particle":"","parse-names":false,"suffix":""},{"dropping-particle":"","family":"Vanderplas","given":"J","non-dropping-particle":"","parse-names":false,"suffix":""},{"dropping-particle":"","family":"Passos","given":"A","non-dropping-particle":"","parse-names":false,"suffix":""},{"dropping-particle":"","family":"Cournapeau","given":"D","non-dropping-particle":"","parse-names":false,"suffix":""},{"dropping-particle":"","family":"Brucher","given":"M","non-dropping-particle":"","parse-names":false,"suffix":""},{"dropping-particle":"","family":"Perrot","given":"M","non-dropping-particle":"","parse-names":false,"suffix":""},{"dropping-particle":"","family":"Duchesnay","given":"E","non-dropping-particle":"","parse-names":false,"suffix":""}],"container-title":"Journal of Machine Learning Research","id":"ITEM-1","issued":{"date-parts":[["2011"]]},"page":"2825-2830","title":"Scikit-learn: Machine Learning in {P}ython","type":"article-journal","volume":"12"},"uris":["http://www.mendeley.com/documents/?uuid=81473a27-0a07-4b1c-84d1-f657b99f281e"]}],"mendeley":{"formattedCitation":"&lt;sup&gt;37&lt;/sup&gt;","plainTextFormattedCitation":"37","previouslyFormattedCitation":"&lt;sup&gt;37&lt;/sup&gt;"},"properties":{"noteIndex":0},"schema":"https://github.com/citation-style-language/schema/raw/master/csl-citation.json"}</w:instrText>
      </w:r>
      <w:r w:rsidR="004A07AB">
        <w:fldChar w:fldCharType="separate"/>
      </w:r>
      <w:r w:rsidR="0064762E" w:rsidRPr="0064762E">
        <w:rPr>
          <w:noProof/>
          <w:vertAlign w:val="superscript"/>
        </w:rPr>
        <w:t>37</w:t>
      </w:r>
      <w:r w:rsidR="004A07AB">
        <w:fldChar w:fldCharType="end"/>
      </w:r>
      <w:r w:rsidR="006F5366">
        <w:t>, skrebate (Python)</w:t>
      </w:r>
      <w:r w:rsidR="003872CB">
        <w:fldChar w:fldCharType="begin" w:fldLock="1"/>
      </w:r>
      <w:r w:rsidR="000B425E">
        <w:instrText>ADDIN CSL_CITATION {"citationItems":[{"id":"ITEM-1","itemData":{"DOI":"https://doi.org/10.1016/j.jbi.2018.07.015","ISSN":"1532-0464","abstract":"Modern biomedical data mining requires feature selection methods that can (1) be applied to large scale feature spaces (e.g. ‘omics’ data), (2) function in noisy problems, (3) detect complex patterns of association (e.g. gene-gene interactions), (4) be flexibly adapted to various problem domains and data types (e.g. genetic variants, gene expression, and clinical data) and (5) are computationally tractable. To that end, this work examines a set of filter-style feature selection algorithms inspired by the ‘Relief’ algorithm, i.e. Relief-Based algorithms (RBAs). We implement and expand these RBAs in an open source framework called ReBATE (Relief-Based Algorithm Training Environment). We apply a comprehensive genetic simulation study comparing existing RBAs, a proposed RBA called MultiSURF, and other established feature selection methods, over a variety of problems. The results of this study (1) support the assertion that RBAs are particularly flexible, efficient, and powerful feature selection methods that differentiate relevant features having univariate, multivariate, epistatic, or heterogeneous associations, (2) confirm the efficacy of expansions for classification vs. regression, discrete vs. continuous features, missing data, multiple classes, or class imbalance, (3) identify previously unknown limitations of specific RBAs, and (4) suggest that while MultiSURF</w:instrText>
      </w:r>
      <w:r w:rsidR="000B425E">
        <w:rPr>
          <w:rFonts w:ascii="Cambria Math" w:hAnsi="Cambria Math" w:cs="Cambria Math"/>
        </w:rPr>
        <w:instrText>∗</w:instrText>
      </w:r>
      <w:r w:rsidR="000B425E">
        <w:instrText xml:space="preserve"> performs best for explicitly identifying pure 2-way interactions, MultiSURF yields the most reliable feature selection performance across a wide range of problem types.","author":[{"dropping-particle":"","family":"Urbanowicz","given":"Ryan J","non-dropping-particle":"","parse-names":false,"suffix":""},{"dropping-particle":"","family":"Olson","given":"Randal S","non-dropping-particle":"","parse-names":false,"suffix":""},{"dropping-particle":"","family":"Schmitt","given":"Peter","non-dropping-particle":"","parse-names":false,"suffix":""},{"dropping-particle":"","family":"Meeker","given":"Melissa","non-dropping-particle":"","parse-names":false,"suffix":""},{"dropping-particle":"","family":"Moore","given":"Jason H","non-dropping-particle":"","parse-names":false,"suffix":""}],"container-title":"Journal of Biomedical Informatics","id":"ITEM-1","issued":{"date-parts":[["2018"]]},"page":"168-188","title":"Benchmarking relief-based feature selection methods for bioinformatics data mining","type":"article-journal","volume":"85"},"uris":["http://www.mendeley.com/documents/?uuid=467f2601-6c2a-4fd8-90c3-d4b523934ea1"]}],"mendeley":{"formattedCitation":"&lt;sup&gt;38&lt;/sup&gt;","plainTextFormattedCitation":"38","previouslyFormattedCitation":"&lt;sup&gt;38&lt;/sup&gt;"},"properties":{"noteIndex":0},"schema":"https://github.com/citation-style-language/schema/raw/master/csl-citation.json"}</w:instrText>
      </w:r>
      <w:r w:rsidR="003872CB">
        <w:fldChar w:fldCharType="separate"/>
      </w:r>
      <w:r w:rsidR="0064762E" w:rsidRPr="0064762E">
        <w:rPr>
          <w:noProof/>
          <w:vertAlign w:val="superscript"/>
        </w:rPr>
        <w:t>38</w:t>
      </w:r>
      <w:r w:rsidR="003872CB">
        <w:fldChar w:fldCharType="end"/>
      </w:r>
      <w:r w:rsidR="006F5366">
        <w:t>, numpy (Python)</w:t>
      </w:r>
      <w:r w:rsidR="009E3A59">
        <w:fldChar w:fldCharType="begin" w:fldLock="1"/>
      </w:r>
      <w:r w:rsidR="000B425E">
        <w:instrText>ADDIN CSL_CITATION {"citationItems":[{"id":"ITEM-1","itemData":{"DOI":"10.1109/MCSE.2011.37","author":[{"dropping-particle":"van der","family":"Walt","given":"Stéfan","non-dropping-particle":"","parse-names":false,"suffix":""},{"dropping-particle":"","family":"Colbert","given":"S Chris","non-dropping-particle":"","parse-names":false,"suffix":""},{"dropping-particle":"","family":"Varoquaux","given":"Gaël","non-dropping-particle":"","parse-names":false,"suffix":""}],"container-title":"Computing in Science &amp; Engineering","id":"ITEM-1","issue":"2","issued":{"date-parts":[["2011"]]},"page":"22-30","title":"The NumPy Array: A Structure for Efficient Numerical Computation","type":"article-journal","volume":"13"},"uris":["http://www.mendeley.com/documents/?uuid=780ee263-e7e7-4f80-b38c-61cd2390aa83"]}],"mendeley":{"formattedCitation":"&lt;sup&gt;39&lt;/sup&gt;","plainTextFormattedCitation":"39","previouslyFormattedCitation":"&lt;sup&gt;39&lt;/sup&gt;"},"properties":{"noteIndex":0},"schema":"https://github.com/citation-style-language/schema/raw/master/csl-citation.json"}</w:instrText>
      </w:r>
      <w:r w:rsidR="009E3A59">
        <w:fldChar w:fldCharType="separate"/>
      </w:r>
      <w:r w:rsidR="0064762E" w:rsidRPr="0064762E">
        <w:rPr>
          <w:noProof/>
          <w:vertAlign w:val="superscript"/>
        </w:rPr>
        <w:t>39</w:t>
      </w:r>
      <w:r w:rsidR="009E3A59">
        <w:fldChar w:fldCharType="end"/>
      </w:r>
      <w:r w:rsidR="006F5366">
        <w:t xml:space="preserve"> and pandas (Python)</w:t>
      </w:r>
      <w:r w:rsidR="003872CB">
        <w:fldChar w:fldCharType="begin" w:fldLock="1"/>
      </w:r>
      <w:r w:rsidR="000B425E">
        <w:instrText>ADDIN CSL_CITATION {"citationItems":[{"id":"ITEM-1","itemData":{"author":[{"dropping-particle":"","family":"McKinney","given":"Wes","non-dropping-particle":"","parse-names":false,"suffix":""}],"container-title":"Proceedings of the 9th Python in Science Conference","editor":[{"dropping-particle":"","family":"Walt","given":"Stéfan","non-dropping-particle":"van der","parse-names":false,"suffix":""},{"dropping-particle":"","family":"Millman","given":"Jarrod","non-dropping-particle":"","parse-names":false,"suffix":""}],"id":"ITEM-1","issued":{"date-parts":[["2010"]]},"page":"51-56","title":"Data Structures for Statistical Computing in Python","type":"paper-conference"},"uris":["http://www.mendeley.com/documents/?uuid=6e73206c-195f-4096-8b9c-3b8c71e64ebe"]}],"mendeley":{"formattedCitation":"&lt;sup&gt;40&lt;/sup&gt;","plainTextFormattedCitation":"40","previouslyFormattedCitation":"&lt;sup&gt;40&lt;/sup&gt;"},"properties":{"noteIndex":0},"schema":"https://github.com/citation-style-language/schema/raw/master/csl-citation.json"}</w:instrText>
      </w:r>
      <w:r w:rsidR="003872CB">
        <w:fldChar w:fldCharType="separate"/>
      </w:r>
      <w:r w:rsidR="0064762E" w:rsidRPr="0064762E">
        <w:rPr>
          <w:noProof/>
          <w:vertAlign w:val="superscript"/>
        </w:rPr>
        <w:t>40</w:t>
      </w:r>
      <w:r w:rsidR="003872CB">
        <w:fldChar w:fldCharType="end"/>
      </w:r>
      <w:r w:rsidR="002A5FE1">
        <w:t xml:space="preserve"> </w:t>
      </w:r>
      <w:r w:rsidR="00BD0225">
        <w:t>.</w:t>
      </w:r>
    </w:p>
    <w:p w14:paraId="7F50251C" w14:textId="5E0FEE6A" w:rsidR="00A87703" w:rsidRDefault="006626B6" w:rsidP="003805CC">
      <w:pPr>
        <w:jc w:val="both"/>
        <w:rPr>
          <w:b/>
        </w:rPr>
      </w:pPr>
      <w:r>
        <w:rPr>
          <w:b/>
        </w:rPr>
        <w:t xml:space="preserve">RESULTS AND DISCUSSION  </w:t>
      </w:r>
    </w:p>
    <w:p w14:paraId="563545BE" w14:textId="4A33CF6F" w:rsidR="00DC026A" w:rsidRPr="00E96441" w:rsidRDefault="00DC026A" w:rsidP="003805CC">
      <w:pPr>
        <w:jc w:val="both"/>
        <w:rPr>
          <w:b/>
          <w:i/>
          <w:iCs/>
        </w:rPr>
      </w:pPr>
      <w:r w:rsidRPr="00E96441">
        <w:rPr>
          <w:bCs/>
          <w:i/>
          <w:iCs/>
        </w:rPr>
        <w:t>Elemental concentration</w:t>
      </w:r>
      <w:r w:rsidR="00433C54">
        <w:rPr>
          <w:bCs/>
          <w:i/>
          <w:iCs/>
        </w:rPr>
        <w:t>s</w:t>
      </w:r>
      <w:r w:rsidRPr="00E96441">
        <w:rPr>
          <w:bCs/>
          <w:i/>
          <w:iCs/>
        </w:rPr>
        <w:t xml:space="preserve"> </w:t>
      </w:r>
    </w:p>
    <w:p w14:paraId="3A4ED93F" w14:textId="6E187A9C" w:rsidR="00A43142" w:rsidRPr="00ED28E8" w:rsidRDefault="009A0A08" w:rsidP="00B2354C">
      <w:pPr>
        <w:jc w:val="both"/>
        <w:rPr>
          <w:strike/>
        </w:rPr>
      </w:pPr>
      <w:r>
        <w:t>As shown in Table S1, t</w:t>
      </w:r>
      <w:r w:rsidR="005D7A63">
        <w:t xml:space="preserve">he measured concentrations of </w:t>
      </w:r>
      <w:ins w:id="194" w:author="Peng, Hong" w:date="2020-03-17T18:36:00Z">
        <w:r w:rsidR="00130651">
          <w:t xml:space="preserve">elements in </w:t>
        </w:r>
      </w:ins>
      <w:commentRangeStart w:id="195"/>
      <w:r w:rsidR="005D7A63">
        <w:t>SRM</w:t>
      </w:r>
      <w:commentRangeEnd w:id="195"/>
      <w:r w:rsidR="009D346B">
        <w:rPr>
          <w:rStyle w:val="CommentReference"/>
        </w:rPr>
        <w:commentReference w:id="195"/>
      </w:r>
      <w:r w:rsidR="005D7A63">
        <w:t xml:space="preserve"> agreed well with the certified values</w:t>
      </w:r>
      <w:r w:rsidR="00F912F8">
        <w:t xml:space="preserve">, </w:t>
      </w:r>
      <w:r w:rsidR="005D7A63">
        <w:t xml:space="preserve">indicating </w:t>
      </w:r>
      <w:r>
        <w:t>the high</w:t>
      </w:r>
      <w:r w:rsidR="005E3231">
        <w:t xml:space="preserve"> </w:t>
      </w:r>
      <w:r w:rsidR="001E6707">
        <w:t>accuracy of</w:t>
      </w:r>
      <w:ins w:id="196" w:author="Peng, Hong" w:date="2020-03-17T18:36:00Z">
        <w:r w:rsidR="00130651">
          <w:t xml:space="preserve"> the</w:t>
        </w:r>
      </w:ins>
      <w:r w:rsidR="001E6707">
        <w:t xml:space="preserve"> ICP-MS analysis</w:t>
      </w:r>
      <w:r w:rsidR="005D7A63">
        <w:t xml:space="preserve">. </w:t>
      </w:r>
      <w:r w:rsidR="00DC026A" w:rsidRPr="00D164C7">
        <w:t>Table 1</w:t>
      </w:r>
      <w:r w:rsidR="00DC026A" w:rsidRPr="009A0C81">
        <w:t xml:space="preserve"> shows</w:t>
      </w:r>
      <w:r w:rsidR="00DC026A">
        <w:t xml:space="preserve"> the </w:t>
      </w:r>
      <w:r w:rsidR="00433C54">
        <w:t>measured concentrations</w:t>
      </w:r>
      <w:r w:rsidR="00DC026A">
        <w:t xml:space="preserve"> of 30 elements </w:t>
      </w:r>
      <w:r w:rsidR="00433C54">
        <w:t xml:space="preserve">in the </w:t>
      </w:r>
      <w:r w:rsidR="00DC026A">
        <w:t xml:space="preserve">six </w:t>
      </w:r>
      <w:r w:rsidR="00433C54">
        <w:t xml:space="preserve">typies of Chinese </w:t>
      </w:r>
      <w:r w:rsidR="00DC026A">
        <w:t xml:space="preserve">GI rice. </w:t>
      </w:r>
      <w:r w:rsidR="00B2354C" w:rsidRPr="00ED28E8">
        <w:t xml:space="preserve">Overall, except </w:t>
      </w:r>
      <w:r w:rsidR="009837E5">
        <w:t xml:space="preserve">for </w:t>
      </w:r>
      <w:r w:rsidR="00B2354C" w:rsidRPr="00ED28E8">
        <w:rPr>
          <w:vertAlign w:val="superscript"/>
        </w:rPr>
        <w:t>208</w:t>
      </w:r>
      <w:r w:rsidR="00B2354C" w:rsidRPr="00ED28E8">
        <w:t xml:space="preserve">Pb, significant differences could be observed among all elements across </w:t>
      </w:r>
      <w:r w:rsidR="00381653">
        <w:t>all types of rice</w:t>
      </w:r>
      <w:r w:rsidR="00B2354C" w:rsidRPr="00ED28E8">
        <w:t>. However,</w:t>
      </w:r>
      <w:r w:rsidR="005F35E0">
        <w:t xml:space="preserve"> it was not obvious</w:t>
      </w:r>
      <w:r w:rsidR="000760DC">
        <w:t xml:space="preserve"> </w:t>
      </w:r>
      <w:r w:rsidR="005F35E0">
        <w:t xml:space="preserve">which </w:t>
      </w:r>
      <w:r w:rsidR="00630C05">
        <w:t>element</w:t>
      </w:r>
      <w:del w:id="197" w:author="Peng, Hong" w:date="2020-03-17T18:33:00Z">
        <w:r w:rsidR="005F35E0" w:rsidDel="009D346B">
          <w:delText>(s)</w:delText>
        </w:r>
      </w:del>
      <w:ins w:id="198" w:author="Peng, Hong" w:date="2020-03-17T18:33:00Z">
        <w:r w:rsidR="009D346B">
          <w:t xml:space="preserve"> </w:t>
        </w:r>
      </w:ins>
      <w:r w:rsidR="0025294A">
        <w:t xml:space="preserve">contributed the </w:t>
      </w:r>
      <w:r w:rsidR="009B7342">
        <w:t>most to</w:t>
      </w:r>
      <w:r w:rsidR="006A7053">
        <w:t xml:space="preserve"> </w:t>
      </w:r>
      <w:del w:id="199" w:author="Peng, Hong" w:date="2020-03-17T18:33:00Z">
        <w:r w:rsidR="00B2354C" w:rsidRPr="00ED28E8" w:rsidDel="009D346B">
          <w:delText>differentiat</w:delText>
        </w:r>
        <w:r w:rsidR="006A7053" w:rsidDel="009D346B">
          <w:delText>ing</w:delText>
        </w:r>
        <w:r w:rsidR="00B2354C" w:rsidRPr="00ED28E8" w:rsidDel="009D346B">
          <w:delText xml:space="preserve"> </w:delText>
        </w:r>
      </w:del>
      <w:ins w:id="200" w:author="Peng, Hong" w:date="2020-03-17T18:33:00Z">
        <w:r w:rsidR="009D346B" w:rsidRPr="00ED28E8">
          <w:t>differentiat</w:t>
        </w:r>
        <w:r w:rsidR="009D346B">
          <w:t>e</w:t>
        </w:r>
        <w:r w:rsidR="009D346B" w:rsidRPr="00ED28E8">
          <w:t xml:space="preserve"> </w:t>
        </w:r>
      </w:ins>
      <w:r w:rsidR="00B2354C" w:rsidRPr="00ED28E8">
        <w:t>all types of rice.</w:t>
      </w:r>
      <w:r w:rsidR="004D6AA8" w:rsidRPr="00ED28E8">
        <w:t xml:space="preserve"> </w:t>
      </w:r>
      <w:r w:rsidR="00560520" w:rsidRPr="00ED28E8">
        <w:t xml:space="preserve"> </w:t>
      </w:r>
    </w:p>
    <w:p w14:paraId="19632F7F" w14:textId="26D219C3" w:rsidR="00DC026A" w:rsidRPr="009A2496" w:rsidRDefault="00A6102A" w:rsidP="003805CC">
      <w:pPr>
        <w:jc w:val="both"/>
        <w:rPr>
          <w:bCs/>
          <w:i/>
          <w:iCs/>
        </w:rPr>
      </w:pPr>
      <w:commentRangeStart w:id="201"/>
      <w:r>
        <w:rPr>
          <w:bCs/>
          <w:i/>
          <w:iCs/>
        </w:rPr>
        <w:t>PCA analysis</w:t>
      </w:r>
      <w:commentRangeEnd w:id="201"/>
      <w:r w:rsidR="00A73A00">
        <w:rPr>
          <w:rStyle w:val="CommentReference"/>
        </w:rPr>
        <w:commentReference w:id="201"/>
      </w:r>
    </w:p>
    <w:p w14:paraId="0D21D19D" w14:textId="39CD2C89" w:rsidR="00DC026A" w:rsidRDefault="00DC026A" w:rsidP="00243EB2">
      <w:pPr>
        <w:jc w:val="both"/>
      </w:pPr>
      <w:r>
        <w:lastRenderedPageBreak/>
        <w:t xml:space="preserve">As shown in </w:t>
      </w:r>
      <w:r w:rsidRPr="00D164C7">
        <w:t>Fig</w:t>
      </w:r>
      <w:r w:rsidR="00AE2B8C" w:rsidRPr="00D164C7">
        <w:t>.</w:t>
      </w:r>
      <w:r w:rsidRPr="00D164C7">
        <w:t xml:space="preserve"> </w:t>
      </w:r>
      <w:r w:rsidR="00A6102A">
        <w:t>3</w:t>
      </w:r>
      <w:r w:rsidR="00A6102A" w:rsidRPr="00D164C7">
        <w:t>a</w:t>
      </w:r>
      <w:r w:rsidRPr="009A0C81">
        <w:t>,</w:t>
      </w:r>
      <w:r w:rsidR="00D477E1">
        <w:t xml:space="preserve"> the 1</w:t>
      </w:r>
      <w:r w:rsidR="00D477E1" w:rsidRPr="00451397">
        <w:rPr>
          <w:vertAlign w:val="superscript"/>
        </w:rPr>
        <w:t>st</w:t>
      </w:r>
      <w:r w:rsidR="00D477E1">
        <w:t xml:space="preserve"> and 2</w:t>
      </w:r>
      <w:r w:rsidR="00D477E1" w:rsidRPr="00451397">
        <w:rPr>
          <w:vertAlign w:val="superscript"/>
        </w:rPr>
        <w:t>nd</w:t>
      </w:r>
      <w:r w:rsidR="00D477E1">
        <w:t xml:space="preserve"> </w:t>
      </w:r>
      <w:r w:rsidR="00A42193" w:rsidRPr="009A0C81">
        <w:t>princip</w:t>
      </w:r>
      <w:r w:rsidR="009C285E">
        <w:t>al</w:t>
      </w:r>
      <w:r w:rsidR="00A42193" w:rsidRPr="009A0C81">
        <w:t xml:space="preserve"> component (PC)</w:t>
      </w:r>
      <w:r w:rsidR="00B53AD7">
        <w:t xml:space="preserve"> </w:t>
      </w:r>
      <w:del w:id="202" w:author="Peng, Hong" w:date="2020-03-17T18:41:00Z">
        <w:r w:rsidR="00B53AD7" w:rsidDel="00130651">
          <w:rPr>
            <w:rFonts w:hint="eastAsia"/>
          </w:rPr>
          <w:delText>c</w:delText>
        </w:r>
        <w:r w:rsidR="00B53AD7" w:rsidDel="00130651">
          <w:delText>ould be accounted</w:delText>
        </w:r>
      </w:del>
      <w:ins w:id="203" w:author="Peng, Hong" w:date="2020-03-17T18:41:00Z">
        <w:r w:rsidR="00130651">
          <w:t>were accountable</w:t>
        </w:r>
      </w:ins>
      <w:r w:rsidR="00B53AD7">
        <w:t xml:space="preserve"> for 60.7% of the total variance</w:t>
      </w:r>
      <w:r w:rsidR="00A42193">
        <w:t xml:space="preserve">, </w:t>
      </w:r>
      <w:r w:rsidR="001526BC">
        <w:t xml:space="preserve">and </w:t>
      </w:r>
      <w:r w:rsidRPr="009A0C81">
        <w:t>a clear separation</w:t>
      </w:r>
      <w:r w:rsidR="001526BC">
        <w:t xml:space="preserve"> was observed </w:t>
      </w:r>
      <w:r w:rsidRPr="009A0C81">
        <w:t xml:space="preserve">among PJ-1, GG and </w:t>
      </w:r>
      <w:r w:rsidR="00373B30">
        <w:t xml:space="preserve">the rest </w:t>
      </w:r>
      <w:del w:id="204" w:author="Peng, Hong" w:date="2020-03-17T18:41:00Z">
        <w:r w:rsidR="00373B30" w:rsidDel="00130651">
          <w:delText xml:space="preserve">of GI </w:delText>
        </w:r>
      </w:del>
      <w:r w:rsidR="0035292D">
        <w:t>types</w:t>
      </w:r>
      <w:r w:rsidR="004C32A7">
        <w:t xml:space="preserve">. </w:t>
      </w:r>
      <w:r w:rsidR="00B915CE">
        <w:t>W</w:t>
      </w:r>
      <w:r w:rsidRPr="009A0C81">
        <w:t>hile</w:t>
      </w:r>
      <w:r w:rsidRPr="009A0C81">
        <w:rPr>
          <w:color w:val="FF0000"/>
        </w:rPr>
        <w:t xml:space="preserve"> </w:t>
      </w:r>
      <w:r w:rsidRPr="009A0C81">
        <w:t>for JS, PJ-2, SY</w:t>
      </w:r>
      <w:del w:id="205" w:author="Peng, Hong" w:date="2020-03-17T18:42:00Z">
        <w:r w:rsidR="00A73A00" w:rsidDel="00130651">
          <w:delText>,</w:delText>
        </w:r>
      </w:del>
      <w:r w:rsidR="00A73A00">
        <w:t xml:space="preserve"> </w:t>
      </w:r>
      <w:r w:rsidRPr="009A0C81">
        <w:t>and</w:t>
      </w:r>
      <w:r w:rsidR="00A73A00">
        <w:t xml:space="preserve"> </w:t>
      </w:r>
      <w:r w:rsidRPr="009A0C81">
        <w:t xml:space="preserve">WC, no satisfactory separation could be achieved. </w:t>
      </w:r>
      <w:r w:rsidR="00041530" w:rsidRPr="009A0C81">
        <w:t>The loading plot (</w:t>
      </w:r>
      <w:r w:rsidRPr="00D164C7">
        <w:t>Fig</w:t>
      </w:r>
      <w:r w:rsidR="00AE2B8C" w:rsidRPr="00D164C7">
        <w:t>.</w:t>
      </w:r>
      <w:r w:rsidRPr="00D164C7">
        <w:t xml:space="preserve"> </w:t>
      </w:r>
      <w:r w:rsidR="0035292D">
        <w:t>3</w:t>
      </w:r>
      <w:r w:rsidR="0035292D" w:rsidRPr="00D164C7">
        <w:t>b</w:t>
      </w:r>
      <w:r w:rsidR="00615CB0" w:rsidRPr="009A0C81">
        <w:t>)</w:t>
      </w:r>
      <w:r w:rsidRPr="009A0C81">
        <w:t xml:space="preserve"> show</w:t>
      </w:r>
      <w:r w:rsidR="005C7695" w:rsidRPr="009A0C81">
        <w:t>ed</w:t>
      </w:r>
      <w:r w:rsidRPr="009A0C81">
        <w:t xml:space="preserve"> that </w:t>
      </w:r>
      <w:r w:rsidR="0035334B" w:rsidRPr="009A0C81">
        <w:rPr>
          <w:vertAlign w:val="superscript"/>
        </w:rPr>
        <w:t>27</w:t>
      </w:r>
      <w:r w:rsidRPr="009A0C81">
        <w:t xml:space="preserve">Al, </w:t>
      </w:r>
      <w:r w:rsidR="0035334B" w:rsidRPr="009A0C81">
        <w:rPr>
          <w:vertAlign w:val="superscript"/>
        </w:rPr>
        <w:t>70</w:t>
      </w:r>
      <w:r w:rsidRPr="009A0C81">
        <w:t>Ga,</w:t>
      </w:r>
      <w:r w:rsidRPr="009A0C81">
        <w:rPr>
          <w:vertAlign w:val="superscript"/>
        </w:rPr>
        <w:t xml:space="preserve"> </w:t>
      </w:r>
      <w:r w:rsidR="0035334B" w:rsidRPr="009A0C81">
        <w:rPr>
          <w:vertAlign w:val="superscript"/>
        </w:rPr>
        <w:t>93</w:t>
      </w:r>
      <w:r w:rsidRPr="009A0C81">
        <w:t>Nb,</w:t>
      </w:r>
      <w:r w:rsidR="0035334B" w:rsidRPr="009A0C81">
        <w:rPr>
          <w:vertAlign w:val="superscript"/>
        </w:rPr>
        <w:t>51</w:t>
      </w:r>
      <w:r w:rsidRPr="009A0C81">
        <w:t>V</w:t>
      </w:r>
      <w:del w:id="206" w:author="Peng, Hong" w:date="2020-03-17T18:44:00Z">
        <w:r w:rsidR="00B915CE" w:rsidDel="00130651">
          <w:delText>,</w:delText>
        </w:r>
      </w:del>
      <w:r w:rsidR="00B915CE">
        <w:t xml:space="preserve"> </w:t>
      </w:r>
      <w:r w:rsidRPr="009A0C81">
        <w:t>and</w:t>
      </w:r>
      <w:r w:rsidR="0035334B" w:rsidRPr="009A0C81">
        <w:t xml:space="preserve"> </w:t>
      </w:r>
      <w:r w:rsidR="0035334B" w:rsidRPr="009A0C81">
        <w:rPr>
          <w:vertAlign w:val="superscript"/>
        </w:rPr>
        <w:t>48</w:t>
      </w:r>
      <w:r w:rsidRPr="009A0C81">
        <w:t>Ti primarily contribute</w:t>
      </w:r>
      <w:r w:rsidR="00391166" w:rsidRPr="009A0C81">
        <w:t>d</w:t>
      </w:r>
      <w:r w:rsidRPr="009A0C81">
        <w:t xml:space="preserve"> to</w:t>
      </w:r>
      <w:r w:rsidR="00391166" w:rsidRPr="009A0C81">
        <w:t xml:space="preserve"> the variation</w:t>
      </w:r>
      <w:r w:rsidR="008548BE" w:rsidRPr="009A0C81">
        <w:t>s</w:t>
      </w:r>
      <w:r w:rsidR="00391166" w:rsidRPr="009A0C81">
        <w:t xml:space="preserve"> on</w:t>
      </w:r>
      <w:r w:rsidRPr="009A0C81">
        <w:t xml:space="preserve"> PC1, while </w:t>
      </w:r>
      <w:r w:rsidR="002A75A1" w:rsidRPr="009A0C81">
        <w:rPr>
          <w:vertAlign w:val="superscript"/>
        </w:rPr>
        <w:t>23</w:t>
      </w:r>
      <w:r w:rsidRPr="009A0C81">
        <w:t xml:space="preserve">Na, </w:t>
      </w:r>
      <w:r w:rsidR="006C5161" w:rsidRPr="009A0C81">
        <w:rPr>
          <w:vertAlign w:val="superscript"/>
        </w:rPr>
        <w:t>45</w:t>
      </w:r>
      <w:r w:rsidRPr="009A0C81">
        <w:t xml:space="preserve">Sc, </w:t>
      </w:r>
      <w:r w:rsidR="00815CA1" w:rsidRPr="009A0C81">
        <w:rPr>
          <w:vertAlign w:val="superscript"/>
        </w:rPr>
        <w:t>85</w:t>
      </w:r>
      <w:r w:rsidRPr="009A0C81">
        <w:t xml:space="preserve">Rb, </w:t>
      </w:r>
      <w:r w:rsidR="00CC2057" w:rsidRPr="009A0C81">
        <w:rPr>
          <w:vertAlign w:val="superscript"/>
        </w:rPr>
        <w:t>133</w:t>
      </w:r>
      <w:r w:rsidRPr="009A0C81">
        <w:t>Cs</w:t>
      </w:r>
      <w:del w:id="207" w:author="Peng, Hong" w:date="2020-03-17T18:44:00Z">
        <w:r w:rsidRPr="009A0C81" w:rsidDel="00130651">
          <w:delText>,</w:delText>
        </w:r>
      </w:del>
      <w:r w:rsidRPr="009A0C81">
        <w:t xml:space="preserve"> </w:t>
      </w:r>
      <w:r w:rsidR="00391166" w:rsidRPr="009A0C81">
        <w:t xml:space="preserve">and </w:t>
      </w:r>
      <w:r w:rsidR="00CC2057" w:rsidRPr="009A0C81">
        <w:rPr>
          <w:vertAlign w:val="superscript"/>
        </w:rPr>
        <w:t>114</w:t>
      </w:r>
      <w:r w:rsidRPr="009A0C81">
        <w:t>Cd</w:t>
      </w:r>
      <w:r w:rsidR="008D7C79" w:rsidRPr="009A0C81">
        <w:t xml:space="preserve"> contributed</w:t>
      </w:r>
      <w:r w:rsidR="006C5810" w:rsidRPr="009A0C81">
        <w:t xml:space="preserve"> </w:t>
      </w:r>
      <w:r w:rsidRPr="009A0C81">
        <w:t xml:space="preserve">to both PC1 and PC2. </w:t>
      </w:r>
      <w:r w:rsidR="004757BC">
        <w:t>Notably</w:t>
      </w:r>
      <w:r w:rsidR="00F979DC">
        <w:t xml:space="preserve">, </w:t>
      </w:r>
      <w:r w:rsidRPr="009A0C81">
        <w:t xml:space="preserve">PJ-1 and PJ-2 </w:t>
      </w:r>
      <w:r w:rsidR="00F979DC">
        <w:t xml:space="preserve">could </w:t>
      </w:r>
      <w:r w:rsidRPr="009A0C81">
        <w:t xml:space="preserve">be </w:t>
      </w:r>
      <w:r w:rsidR="00EC3D14" w:rsidRPr="009A0C81">
        <w:t xml:space="preserve">clearly </w:t>
      </w:r>
      <w:r w:rsidRPr="009A0C81">
        <w:t>separated</w:t>
      </w:r>
      <w:r w:rsidR="00F46DF5" w:rsidRPr="009A0C81">
        <w:t xml:space="preserve">, </w:t>
      </w:r>
      <w:r w:rsidR="004757BC">
        <w:t>des</w:t>
      </w:r>
      <w:r w:rsidR="00A665EE">
        <w:t>pite that</w:t>
      </w:r>
      <w:r w:rsidR="00534911">
        <w:t xml:space="preserve"> they were</w:t>
      </w:r>
      <w:r w:rsidR="0044015D">
        <w:t xml:space="preserve"> </w:t>
      </w:r>
      <w:r w:rsidR="00534911" w:rsidRPr="009A0C81">
        <w:t>from the same geological origin</w:t>
      </w:r>
      <w:r w:rsidR="00A665EE">
        <w:t xml:space="preserve"> (Fig.</w:t>
      </w:r>
      <w:r w:rsidR="00BC23D4">
        <w:t xml:space="preserve"> </w:t>
      </w:r>
      <w:r w:rsidR="00A665EE">
        <w:t>3a)</w:t>
      </w:r>
      <w:r w:rsidRPr="009A0C81">
        <w:t xml:space="preserve">. </w:t>
      </w:r>
      <w:r w:rsidR="00293CF1">
        <w:t xml:space="preserve">A possible explaination </w:t>
      </w:r>
      <w:r w:rsidR="00B725B7">
        <w:t>could be</w:t>
      </w:r>
      <w:r w:rsidR="00F70547">
        <w:t xml:space="preserve"> that </w:t>
      </w:r>
      <w:r w:rsidR="003E7D84">
        <w:t>cultivar</w:t>
      </w:r>
      <w:r w:rsidR="005F39F2">
        <w:t xml:space="preserve"> </w:t>
      </w:r>
      <w:r w:rsidR="003E7D84">
        <w:t xml:space="preserve">types </w:t>
      </w:r>
      <w:del w:id="208" w:author="Peng, Hong" w:date="2020-03-17T18:45:00Z">
        <w:r w:rsidR="00B725B7" w:rsidDel="00540B1C">
          <w:delText xml:space="preserve">are </w:delText>
        </w:r>
      </w:del>
      <w:ins w:id="209" w:author="Peng, Hong" w:date="2020-03-17T18:45:00Z">
        <w:r w:rsidR="00540B1C">
          <w:t xml:space="preserve">could </w:t>
        </w:r>
      </w:ins>
      <w:r w:rsidR="004D44D7">
        <w:t xml:space="preserve">also </w:t>
      </w:r>
      <w:del w:id="210" w:author="Peng, Hong" w:date="2020-03-17T18:45:00Z">
        <w:r w:rsidR="004D44D7" w:rsidDel="00540B1C">
          <w:delText>c</w:delText>
        </w:r>
        <w:r w:rsidR="005F39F2" w:rsidDel="00540B1C">
          <w:delText>ontribut</w:delText>
        </w:r>
        <w:r w:rsidR="004D44D7" w:rsidDel="00540B1C">
          <w:delText xml:space="preserve">ing </w:delText>
        </w:r>
      </w:del>
      <w:ins w:id="211" w:author="Peng, Hong" w:date="2020-03-17T18:45:00Z">
        <w:r w:rsidR="00540B1C">
          <w:t xml:space="preserve">contribute </w:t>
        </w:r>
      </w:ins>
      <w:r w:rsidR="005F39F2">
        <w:t xml:space="preserve">to the </w:t>
      </w:r>
      <w:r w:rsidR="004D44D7">
        <w:t>elemental composition in rice kernals</w:t>
      </w:r>
      <w:r>
        <w:fldChar w:fldCharType="begin" w:fldLock="1"/>
      </w:r>
      <w:r w:rsidR="0036367D">
        <w:instrText>ADDIN CSL_CITATION {"citationItems":[{"id":"ITEM-1","itemData":{"DOI":"10.1016/j.foodchem.2013.06.060","ISSN":"18737072","abstract":"Rice is a staple food for nearly half the world's population. The discrimination of geographical origin of rice in order to its authenticity is essential to prevent mislabeling and adulteration problems. The multi-element fingerprinting has a great potential for the differentiation of rice grains. A study of the capability of the high resolution inductively coupled plasma mass spectrometry (HR-ICP-MS) methodology for multi-element fingerprinting of rice has been carried out. A total of 31 Thai jasmine rice and 5 foreign (France, India, Italy, Japan and Pakistan) rice samples were analysed by high resolution ICP-MS after acid digestion. Accuracy of the whole procedure was verified by the analysis of rice flour standard reference material (NIST SRM 1568a). The concentrations of 21 elements were evaluated and used as chemical indicator to discriminate the origin of rice samples. The classification of rice samples was carried out based on elemental composition by a radar plot and multivariate data analysis, including principal component analysis (PCA) and discriminant analysis (DA). Thai jasmine rice can be differentiated from foreign rice samples by radar plots and multivariate data analysis. Furthermore, the DA can differentiate Thai jasmine rice samples according to each region of origin (northern, northeastern or central regions of Thailand). Therefore, multi-element fingerprinting combined with the use of multivariate statistical techniques can be considered as a powerful tool for rice authentication. © 2013 Elsevier Ltd.","author":[{"dropping-particle":"","family":"Cheajesadagul","given":"Pracha","non-dropping-particle":"","parse-names":false,"suffix":""},{"dropping-particle":"","family":"Arnaudguilhem","given":"Carine","non-dropping-particle":"","parse-names":false,"suffix":""},{"dropping-particle":"","family":"Shiowatana","given":"Juwadee","non-dropping-particle":"","parse-names":false,"suffix":""},{"dropping-particle":"","family":"Siripinyanond","given":"Atitaya","non-dropping-particle":"","parse-names":false,"suffix":""},{"dropping-particle":"","family":"Szpunar","given":"Joanna","non-dropping-particle":"","parse-names":false,"suffix":""}],"container-title":"Food Chemistry","id":"ITEM-1","issue":"4","issued":{"date-parts":[["2013"]]},"page":"3504-3509","publisher":"Elsevier Ltd","title":"Discrimination of geographical origin of rice based on multi-element fingerprinting by high resolution inductively coupled plasma mass spectrometry","type":"article-journal","volume":"141"},"uris":["http://www.mendeley.com/documents/?uuid=82396798-63ac-43d1-b65d-7966866d47ed"]}],"mendeley":{"formattedCitation":"&lt;sup&gt;14&lt;/sup&gt;","plainTextFormattedCitation":"14","previouslyFormattedCitation":"&lt;sup&gt;14&lt;/sup&gt;"},"properties":{"noteIndex":0},"schema":"https://github.com/citation-style-language/schema/raw/master/csl-citation.json"}</w:instrText>
      </w:r>
      <w:r>
        <w:fldChar w:fldCharType="separate"/>
      </w:r>
      <w:r w:rsidR="00DE4173" w:rsidRPr="00DE4173">
        <w:rPr>
          <w:noProof/>
          <w:vertAlign w:val="superscript"/>
        </w:rPr>
        <w:t>14</w:t>
      </w:r>
      <w:r>
        <w:fldChar w:fldCharType="end"/>
      </w:r>
      <w:r>
        <w:t xml:space="preserve">. </w:t>
      </w:r>
    </w:p>
    <w:p w14:paraId="47917066" w14:textId="1427CFA6" w:rsidR="00FE02A5" w:rsidRPr="00371BA2" w:rsidRDefault="00FE02A5" w:rsidP="00FE02A5">
      <w:pPr>
        <w:pStyle w:val="CommentText"/>
        <w:rPr>
          <w:i/>
          <w:iCs/>
        </w:rPr>
      </w:pPr>
      <w:r w:rsidRPr="00371BA2">
        <w:rPr>
          <w:i/>
          <w:iCs/>
        </w:rPr>
        <w:t>Determination of geographical orig</w:t>
      </w:r>
      <w:r w:rsidRPr="00B51EF0">
        <w:rPr>
          <w:i/>
          <w:iCs/>
        </w:rPr>
        <w:t>in</w:t>
      </w:r>
      <w:r w:rsidR="001214E1" w:rsidRPr="00B51EF0">
        <w:rPr>
          <w:i/>
          <w:iCs/>
        </w:rPr>
        <w:t>s</w:t>
      </w:r>
      <w:del w:id="212" w:author="Peng, Hong" w:date="2020-03-17T18:49:00Z">
        <w:r w:rsidR="001214E1" w:rsidRPr="00B51EF0" w:rsidDel="00540B1C">
          <w:rPr>
            <w:i/>
            <w:iCs/>
          </w:rPr>
          <w:delText xml:space="preserve"> of </w:delText>
        </w:r>
      </w:del>
      <w:del w:id="213" w:author="Peng, Hong" w:date="2020-03-17T18:46:00Z">
        <w:r w:rsidR="003D33D8" w:rsidRPr="00B51EF0" w:rsidDel="00540B1C">
          <w:rPr>
            <w:i/>
            <w:iCs/>
          </w:rPr>
          <w:delText xml:space="preserve">six </w:delText>
        </w:r>
      </w:del>
      <w:del w:id="214" w:author="Peng, Hong" w:date="2020-03-17T18:49:00Z">
        <w:r w:rsidR="001214E1" w:rsidRPr="00B51EF0" w:rsidDel="00540B1C">
          <w:rPr>
            <w:i/>
            <w:iCs/>
          </w:rPr>
          <w:delText xml:space="preserve">Chinise </w:delText>
        </w:r>
        <w:r w:rsidR="001214E1" w:rsidRPr="009276B3" w:rsidDel="00540B1C">
          <w:rPr>
            <w:i/>
            <w:iCs/>
          </w:rPr>
          <w:delText xml:space="preserve">GI </w:delText>
        </w:r>
        <w:commentRangeStart w:id="215"/>
        <w:commentRangeStart w:id="216"/>
        <w:r w:rsidR="001214E1" w:rsidRPr="00EC766A" w:rsidDel="00540B1C">
          <w:rPr>
            <w:i/>
            <w:iCs/>
          </w:rPr>
          <w:delText>ri</w:delText>
        </w:r>
        <w:r w:rsidR="001214E1" w:rsidDel="00540B1C">
          <w:rPr>
            <w:i/>
            <w:iCs/>
          </w:rPr>
          <w:delText>ce</w:delText>
        </w:r>
        <w:commentRangeEnd w:id="215"/>
        <w:r w:rsidR="00985868" w:rsidDel="00540B1C">
          <w:rPr>
            <w:rStyle w:val="CommentReference"/>
          </w:rPr>
          <w:commentReference w:id="215"/>
        </w:r>
        <w:commentRangeEnd w:id="216"/>
        <w:r w:rsidR="00D47826" w:rsidDel="00540B1C">
          <w:rPr>
            <w:rStyle w:val="CommentReference"/>
          </w:rPr>
          <w:commentReference w:id="216"/>
        </w:r>
        <w:r w:rsidR="001A5730" w:rsidDel="00540B1C">
          <w:rPr>
            <w:i/>
            <w:iCs/>
          </w:rPr>
          <w:delText xml:space="preserve">   </w:delText>
        </w:r>
      </w:del>
      <w:r w:rsidR="001A5730">
        <w:rPr>
          <w:i/>
          <w:iCs/>
        </w:rPr>
        <w:t xml:space="preserve"> </w:t>
      </w:r>
    </w:p>
    <w:p w14:paraId="7D289F7C" w14:textId="3B5451D0" w:rsidR="00466873" w:rsidRDefault="00540B1C">
      <w:pPr>
        <w:jc w:val="both"/>
      </w:pPr>
      <w:ins w:id="217" w:author="Peng, Hong" w:date="2020-03-17T18:50:00Z">
        <w:r>
          <w:t xml:space="preserve">Xx </w:t>
        </w:r>
      </w:ins>
      <w:r w:rsidR="006C2917" w:rsidRPr="00E70EF3">
        <w:t>Sampling is fundamental to achieve reliable results from multivariate model building</w:t>
      </w:r>
      <w:r w:rsidR="0016526D" w:rsidRPr="00E70EF3">
        <w:fldChar w:fldCharType="begin" w:fldLock="1"/>
      </w:r>
      <w:r w:rsidR="000B425E">
        <w:instrText>ADDIN CSL_CITATION {"citationItems":[{"id":"ITEM-1","itemData":{"DOI":"10.1007/s00216-017-0517-1","ISSN":"16182650","abstract":"Chemometrics has achieved major recognition and progress in the analytical chemistry field. In the first part of this tutorial, major achievements and contributions of chemometrics to some of the more important stages of the analytical process, like experimental design, sampling, and data analysis (including data pretreatment and fusion), are summarised. The tutorial is intended to give a general updated overview of the chemometrics field to further contribute to its dissemination and promotion in analytical chemistry.","author":[{"dropping-particle":"","family":"Brereton","given":"Richard G.","non-dropping-particle":"","parse-names":false,"suffix":""},{"dropping-particle":"","family":"Jansen","given":"Jeroen","non-dropping-particle":"","parse-names":false,"suffix":""},{"dropping-particle":"","family":"Lopes","given":"João","non-dropping-particle":"","parse-names":false,"suffix":""},{"dropping-particle":"","family":"Marini","given":"Federico","non-dropping-particle":"","parse-names":false,"suffix":""},{"dropping-particle":"","family":"Pomerantsev","given":"Alexey","non-dropping-particle":"","parse-names":false,"suffix":""},{"dropping-particle":"","family":"Rodionova","given":"Oxana","non-dropping-particle":"","parse-names":false,"suffix":""},{"dropping-particle":"","family":"Roger","given":"Jean Michel","non-dropping-particle":"","parse-names":false,"suffix":""},{"dropping-particle":"","family":"Walczak","given":"Beata","non-dropping-particle":"","parse-names":false,"suffix":""},{"dropping-particle":"","family":"Tauler","given":"Romà","non-dropping-particle":"","parse-names":false,"suffix":""}],"container-title":"Analytical and Bioanalytical Chemistry","id":"ITEM-1","issue":"25","issued":{"date-parts":[["2017"]]},"page":"5891-5899","publisher":"Analytical and Bioanalytical Chemistry","title":"Chemometrics in analytical chemistry—part I: history, experimental design and data analysis tools","type":"article-journal","volume":"409"},"uris":["http://www.mendeley.com/documents/?uuid=104d87f8-f65e-483a-8797-c5dc109ba8ac"]}],"mendeley":{"formattedCitation":"&lt;sup&gt;41&lt;/sup&gt;","plainTextFormattedCitation":"41","previouslyFormattedCitation":"&lt;sup&gt;41&lt;/sup&gt;"},"properties":{"noteIndex":0},"schema":"https://github.com/citation-style-language/schema/raw/master/csl-citation.json"}</w:instrText>
      </w:r>
      <w:r w:rsidR="0016526D" w:rsidRPr="00E70EF3">
        <w:fldChar w:fldCharType="separate"/>
      </w:r>
      <w:r w:rsidR="0064762E" w:rsidRPr="0064762E">
        <w:rPr>
          <w:noProof/>
          <w:vertAlign w:val="superscript"/>
        </w:rPr>
        <w:t>41</w:t>
      </w:r>
      <w:r w:rsidR="0016526D" w:rsidRPr="00E70EF3">
        <w:fldChar w:fldCharType="end"/>
      </w:r>
      <w:r w:rsidR="00D7274A" w:rsidRPr="00E70EF3">
        <w:t xml:space="preserve">, </w:t>
      </w:r>
      <w:commentRangeStart w:id="218"/>
      <w:r w:rsidR="00D7274A" w:rsidRPr="00E70EF3">
        <w:t>while</w:t>
      </w:r>
      <w:commentRangeEnd w:id="218"/>
      <w:r w:rsidR="00A523B2">
        <w:rPr>
          <w:rStyle w:val="CommentReference"/>
        </w:rPr>
        <w:commentReference w:id="218"/>
      </w:r>
      <w:r w:rsidR="00D7274A" w:rsidRPr="00E70EF3">
        <w:t xml:space="preserve"> </w:t>
      </w:r>
      <w:r w:rsidR="00CF7035" w:rsidRPr="00E70EF3">
        <w:t xml:space="preserve">sample scaricity along with </w:t>
      </w:r>
      <w:ins w:id="219" w:author="Peng, Hong" w:date="2020-03-17T18:53:00Z">
        <w:r>
          <w:t>unrepresentative sampling</w:t>
        </w:r>
      </w:ins>
      <w:del w:id="220" w:author="Peng, Hong" w:date="2020-03-17T18:53:00Z">
        <w:r w:rsidR="00E70EF3" w:rsidRPr="00E70EF3" w:rsidDel="00540B1C">
          <w:delText xml:space="preserve">a lack of </w:delText>
        </w:r>
        <w:r w:rsidR="00CF7035" w:rsidRPr="00E70EF3" w:rsidDel="00540B1C">
          <w:delText>sample representa</w:delText>
        </w:r>
        <w:r w:rsidR="0016526D" w:rsidRPr="00E70EF3" w:rsidDel="00540B1C">
          <w:delText xml:space="preserve">tiveness </w:delText>
        </w:r>
      </w:del>
      <w:r w:rsidR="0016526D" w:rsidRPr="00E70EF3">
        <w:t>are major reason</w:t>
      </w:r>
      <w:r w:rsidR="00E968AA">
        <w:t>s</w:t>
      </w:r>
      <w:r w:rsidR="0016526D" w:rsidRPr="00E70EF3">
        <w:t xml:space="preserve"> </w:t>
      </w:r>
      <w:r w:rsidR="007034ED" w:rsidRPr="00E70EF3">
        <w:t>leading to unreliable classification</w:t>
      </w:r>
      <w:r w:rsidR="007034ED" w:rsidRPr="00E70EF3">
        <w:fldChar w:fldCharType="begin" w:fldLock="1"/>
      </w:r>
      <w:r w:rsidR="000B425E">
        <w:instrText>ADDIN CSL_CITATION {"citationItems":[{"id":"ITEM-1","itemData":{"ISBN":"9781420059472","author":[{"dropping-particle":"","family":"Filzmoser","given":"Peter","non-dropping-particle":"","parse-names":false,"suffix":""},{"dropping-particle":"","family":"Group","given":"Francis","non-dropping-particle":"","parse-names":false,"suffix":""}],"id":"ITEM-1","issued":{"date-parts":[["2008"]]},"title":"Intro. to multivariate statistical Analysis in Chemometrics","type":"book"},"uris":["http://www.mendeley.com/documents/?uuid=a5fdb164-3771-4079-8d6e-6ed456a78ae4"]}],"mendeley":{"formattedCitation":"&lt;sup&gt;42&lt;/sup&gt;","plainTextFormattedCitation":"42","previouslyFormattedCitation":"&lt;sup&gt;42&lt;/sup&gt;"},"properties":{"noteIndex":0},"schema":"https://github.com/citation-style-language/schema/raw/master/csl-citation.json"}</w:instrText>
      </w:r>
      <w:r w:rsidR="007034ED" w:rsidRPr="00E70EF3">
        <w:fldChar w:fldCharType="separate"/>
      </w:r>
      <w:r w:rsidR="0064762E" w:rsidRPr="0064762E">
        <w:rPr>
          <w:noProof/>
          <w:vertAlign w:val="superscript"/>
        </w:rPr>
        <w:t>42</w:t>
      </w:r>
      <w:r w:rsidR="007034ED" w:rsidRPr="00E70EF3">
        <w:fldChar w:fldCharType="end"/>
      </w:r>
      <w:r w:rsidR="007034ED" w:rsidRPr="00E70EF3">
        <w:t xml:space="preserve">. </w:t>
      </w:r>
      <w:r w:rsidR="00CC436F" w:rsidRPr="00E70EF3">
        <w:t>In this study</w:t>
      </w:r>
      <w:r w:rsidR="00EB4D85">
        <w:t xml:space="preserve">, </w:t>
      </w:r>
      <w:r w:rsidR="00C945C6">
        <w:t>rather than sampling from the marke</w:t>
      </w:r>
      <w:r w:rsidR="00695F90">
        <w:t>t</w:t>
      </w:r>
      <w:r w:rsidR="00C945C6">
        <w:t xml:space="preserve">, we obtained all </w:t>
      </w:r>
      <w:r w:rsidR="00E25A0A">
        <w:t xml:space="preserve">GI rice samples from </w:t>
      </w:r>
      <w:r w:rsidR="00AB2851">
        <w:t>reliable sources</w:t>
      </w:r>
      <w:r w:rsidR="000F37F1">
        <w:t xml:space="preserve">, </w:t>
      </w:r>
      <w:r w:rsidR="00EB4D85">
        <w:t>which</w:t>
      </w:r>
      <w:ins w:id="221" w:author="Peng, Hong" w:date="2020-03-17T18:54:00Z">
        <w:r>
          <w:t xml:space="preserve"> enesurd the authencitity of </w:t>
        </w:r>
      </w:ins>
      <w:ins w:id="222" w:author="Peng, Hong" w:date="2020-03-17T18:55:00Z">
        <w:r w:rsidR="00A523B2">
          <w:t>samples and</w:t>
        </w:r>
      </w:ins>
      <w:r w:rsidR="00EB4D85">
        <w:t xml:space="preserve"> </w:t>
      </w:r>
      <w:r w:rsidR="00251612">
        <w:t>minimize</w:t>
      </w:r>
      <w:r w:rsidR="00644428">
        <w:t>d</w:t>
      </w:r>
      <w:r w:rsidR="000F37F1">
        <w:t xml:space="preserve"> the risk </w:t>
      </w:r>
      <w:r w:rsidR="00695F90">
        <w:t>o</w:t>
      </w:r>
      <w:r w:rsidR="0016232B">
        <w:t>f model</w:t>
      </w:r>
      <w:r w:rsidR="00E73A2F">
        <w:t>ing</w:t>
      </w:r>
      <w:r w:rsidR="0016232B">
        <w:t xml:space="preserve"> with</w:t>
      </w:r>
      <w:r w:rsidR="00E73A2F">
        <w:t xml:space="preserve"> “contaminated” data</w:t>
      </w:r>
      <w:r w:rsidR="00E968AA">
        <w:t>set</w:t>
      </w:r>
      <w:r w:rsidR="00E73A2F">
        <w:t>.</w:t>
      </w:r>
    </w:p>
    <w:p w14:paraId="6B587961" w14:textId="14259AE7" w:rsidR="00831499" w:rsidRDefault="007D741D">
      <w:pPr>
        <w:jc w:val="both"/>
      </w:pPr>
      <w:r w:rsidRPr="00E26AA4">
        <w:t>Fig</w:t>
      </w:r>
      <w:r w:rsidR="00FD1695" w:rsidRPr="00E26AA4">
        <w:t>.</w:t>
      </w:r>
      <w:r w:rsidRPr="00E26AA4">
        <w:t xml:space="preserve"> 4</w:t>
      </w:r>
      <w:r w:rsidR="009276B3">
        <w:t xml:space="preserve"> </w:t>
      </w:r>
      <w:del w:id="223" w:author="Peng, Hong" w:date="2020-03-17T18:58:00Z">
        <w:r w:rsidR="008358BF" w:rsidDel="00A523B2">
          <w:delText xml:space="preserve">demonstrated </w:delText>
        </w:r>
      </w:del>
      <w:ins w:id="224" w:author="Peng, Hong" w:date="2020-03-17T18:58:00Z">
        <w:r w:rsidR="00A523B2">
          <w:t xml:space="preserve">showed </w:t>
        </w:r>
      </w:ins>
      <w:r w:rsidR="008358BF">
        <w:t xml:space="preserve">the key results obtained from </w:t>
      </w:r>
      <w:ins w:id="225" w:author="Peng, Hong" w:date="2020-03-17T18:58:00Z">
        <w:r w:rsidR="00A523B2">
          <w:t xml:space="preserve">the </w:t>
        </w:r>
      </w:ins>
      <w:r w:rsidR="008358BF">
        <w:t>training</w:t>
      </w:r>
      <w:r w:rsidR="00434E32">
        <w:t xml:space="preserve"> of</w:t>
      </w:r>
      <w:del w:id="226" w:author="Peng, Hong" w:date="2020-03-17T19:17:00Z">
        <w:r w:rsidR="00434E32" w:rsidDel="00D9356F">
          <w:delText xml:space="preserve"> the</w:delText>
        </w:r>
      </w:del>
      <w:r w:rsidR="00434E32">
        <w:t xml:space="preserve"> classifiers</w:t>
      </w:r>
      <w:r w:rsidR="00B54DD2">
        <w:t xml:space="preserve">. </w:t>
      </w:r>
      <w:r w:rsidR="0050617A">
        <w:t xml:space="preserve">Beyond </w:t>
      </w:r>
      <w:r w:rsidR="00F90A4D">
        <w:t>the</w:t>
      </w:r>
      <w:del w:id="227" w:author="Peng, Hong" w:date="2020-03-17T18:57:00Z">
        <w:r w:rsidR="00F90A4D" w:rsidDel="00A523B2">
          <w:delText xml:space="preserve"> </w:delText>
        </w:r>
      </w:del>
      <w:r w:rsidR="00B43A11">
        <w:t xml:space="preserve"> function of </w:t>
      </w:r>
      <w:r w:rsidR="008C3D18">
        <w:t>dimention reduction</w:t>
      </w:r>
      <w:r w:rsidR="00136E70">
        <w:t xml:space="preserve">, </w:t>
      </w:r>
      <w:r w:rsidR="00961339">
        <w:t xml:space="preserve">feature selection is </w:t>
      </w:r>
      <w:r w:rsidR="0055616C">
        <w:t xml:space="preserve">also </w:t>
      </w:r>
      <w:r w:rsidR="00961339">
        <w:t xml:space="preserve">capable </w:t>
      </w:r>
      <w:r w:rsidR="00F90A4D">
        <w:t xml:space="preserve">to </w:t>
      </w:r>
      <w:r w:rsidR="00F91CF9">
        <w:t>iden</w:t>
      </w:r>
      <w:r w:rsidR="00F90A4D">
        <w:t xml:space="preserve">tify </w:t>
      </w:r>
      <w:commentRangeStart w:id="228"/>
      <w:r w:rsidR="00F91CF9">
        <w:t>biomarkers</w:t>
      </w:r>
      <w:commentRangeEnd w:id="228"/>
      <w:r w:rsidR="000E02ED">
        <w:rPr>
          <w:rStyle w:val="CommentReference"/>
        </w:rPr>
        <w:commentReference w:id="228"/>
      </w:r>
      <w:r w:rsidR="00F90A4D">
        <w:t xml:space="preserve"> </w:t>
      </w:r>
      <w:del w:id="229" w:author="Peng, Hong" w:date="2020-03-17T19:18:00Z">
        <w:r w:rsidR="00F90A4D" w:rsidDel="00F86910">
          <w:delText xml:space="preserve">that </w:delText>
        </w:r>
      </w:del>
      <w:r w:rsidR="00FD5426">
        <w:t>with high predictbility</w:t>
      </w:r>
      <w:r w:rsidR="00276528">
        <w:fldChar w:fldCharType="begin" w:fldLock="1"/>
      </w:r>
      <w:r w:rsidR="00361E4F">
        <w:instrText>ADDIN CSL_CITATION {"citationItems":[{"id":"ITEM-1","itemData":{"DOI":"10.3389/fmolb.2016.00030","ISSN":"2296-889X (Print)","PMID":"27458587","abstract":"Untargeted metabolomics is a powerful phenotyping tool for better understanding  biological mechanisms involved in human pathology development and identifying early predictive biomarkers. This approach, based on multiple analytical platforms, such as mass spectrometry (MS), chemometrics and bioinformatics, generates massive and complex data that need appropriate analyses to extract the biologically meaningful information. Despite various tools available, it is still a challenge to handle such large and noisy datasets with limited number of individuals without risking overfitting. Moreover, when the objective is focused on the identification of early predictive markers of clinical outcome, few years before occurrence, it becomes essential to use the appropriate algorithms and workflow to be able to discover subtle effects among this large amount of data. In this context, this work consists in studying a workflow describing the general feature selection process, using knowledge discovery and data mining methodologies to propose advanced solutions for predictive biomarker discovery. The strategy was focused on evaluating a combination of numeric-symbolic approaches for feature selection with the objective of obtaining the best combination of metabolites producing an effective and accurate predictive model. Relying first on numerical approaches, and especially on machine learning methods (SVM-RFE, RF, RF-RFE) and on univariate statistical analyses (ANOVA), a comparative study was performed on an original metabolomic dataset and reduced subsets. As resampling method, LOOCV was applied to minimize the risk of overfitting. The best k-features obtained with different scores of importance from the combination of these different approaches were compared and allowed determining the variable stabilities using Formal Concept Analysis. The results revealed the interest of RF-Gini combined with ANOVA for feature selection as these two complementary methods allowed selecting the 48 best candidates for prediction. Using linear logistic regression on this reduced dataset enabled us to obtain the best performances in terms of prediction accuracy and number of false positive with a model including 5 top variables. Therefore, these results highlighted the interest of feature selection methods and the importance of working on reduced datasets for the identification of predictive biomarkers issued from untargeted metabolomics data.","author":[{"dropping-particle":"","family":"Grissa","given":"Dhouha","non-dropping-particle":"","parse-names":false,"suffix":""},{"dropping-particle":"","family":"Pétéra","given":"Mélanie","non-dropping-particle":"","parse-names":false,"suffix":""},{"dropping-particle":"","family":"Brandolini","given":"Marion","non-dropping-particle":"","parse-names":false,"suffix":""},{"dropping-particle":"","family":"Napoli","given":"Amedeo","non-dropping-particle":"","parse-names":false,"suffix":""},{"dropping-particle":"","family":"Comte","given":"Blandine","non-dropping-particle":"","parse-names":false,"suffix":""},{"dropping-particle":"","family":"Pujos-Guillot","given":"Estelle","non-dropping-particle":"","parse-names":false,"suffix":""}],"container-title":"Frontiers in molecular biosciences","id":"ITEM-1","issued":{"date-parts":[["2016"]]},"language":"eng","page":"30","title":"Feature Selection Methods for Early Predictive Biomarker Discovery Using Untargeted  Metabolomic Data.","type":"article-journal","volume":"3"},"uris":["http://www.mendeley.com/documents/?uuid=7c936c00-acaf-436e-8091-3787e84dd154"]}],"mendeley":{"formattedCitation":"&lt;sup&gt;44&lt;/sup&gt;","plainTextFormattedCitation":"44","previouslyFormattedCitation":"&lt;sup&gt;44&lt;/sup&gt;"},"properties":{"noteIndex":0},"schema":"https://github.com/citation-style-language/schema/raw/master/csl-citation.json"}</w:instrText>
      </w:r>
      <w:r w:rsidR="00276528">
        <w:fldChar w:fldCharType="separate"/>
      </w:r>
      <w:r w:rsidR="000B425E" w:rsidRPr="000B425E">
        <w:rPr>
          <w:noProof/>
          <w:vertAlign w:val="superscript"/>
        </w:rPr>
        <w:t>44</w:t>
      </w:r>
      <w:r w:rsidR="00276528">
        <w:fldChar w:fldCharType="end"/>
      </w:r>
      <w:r w:rsidR="00961339">
        <w:t xml:space="preserve">. </w:t>
      </w:r>
      <w:ins w:id="230" w:author="Peng, Hong" w:date="2020-03-17T19:21:00Z">
        <w:r w:rsidR="00F86910">
          <w:t>The relative importance of each of the 30 elements is shown in</w:t>
        </w:r>
      </w:ins>
      <w:ins w:id="231" w:author="Peng, Hong" w:date="2020-03-17T19:24:00Z">
        <w:r w:rsidR="00F86910">
          <w:t xml:space="preserve"> Fig. 4a</w:t>
        </w:r>
      </w:ins>
      <w:ins w:id="232" w:author="Peng, Hong" w:date="2020-03-17T19:30:00Z">
        <w:r w:rsidR="000E02ED">
          <w:t xml:space="preserve">, </w:t>
        </w:r>
      </w:ins>
      <w:del w:id="233" w:author="Peng, Hong" w:date="2020-03-17T19:25:00Z">
        <w:r w:rsidR="008358BF" w:rsidDel="00F86910">
          <w:delText xml:space="preserve">As shown in Fig. 4a, </w:delText>
        </w:r>
        <w:r w:rsidR="006E22F5" w:rsidDel="00F86910">
          <w:delText>b</w:delText>
        </w:r>
        <w:r w:rsidR="00644428" w:rsidDel="00F86910">
          <w:delText xml:space="preserve">ased on </w:delText>
        </w:r>
        <w:r w:rsidR="0012408D" w:rsidDel="00F86910">
          <w:delText xml:space="preserve">the </w:delText>
        </w:r>
        <w:r w:rsidR="00644428" w:rsidDel="00F86910">
          <w:delText xml:space="preserve">caculation of ReliefF algorithm, </w:delText>
        </w:r>
        <w:r w:rsidR="008358BF" w:rsidDel="00F86910">
          <w:delText>relative importance was assigned to all 30 elements</w:delText>
        </w:r>
        <w:r w:rsidR="0012408D" w:rsidDel="00F86910">
          <w:delText xml:space="preserve">, </w:delText>
        </w:r>
        <w:r w:rsidR="00644428" w:rsidDel="00F86910">
          <w:delText xml:space="preserve">indicating how each feature </w:delText>
        </w:r>
        <w:r w:rsidR="00FF5239" w:rsidDel="00F86910">
          <w:delText xml:space="preserve">(element) </w:delText>
        </w:r>
      </w:del>
      <w:del w:id="234" w:author="Peng, Hong" w:date="2020-03-17T19:00:00Z">
        <w:r w:rsidR="00FF5239" w:rsidDel="00A523B2">
          <w:delText>was contributing</w:delText>
        </w:r>
      </w:del>
      <w:del w:id="235" w:author="Peng, Hong" w:date="2020-03-17T19:25:00Z">
        <w:r w:rsidR="00FF5239" w:rsidDel="00F86910">
          <w:delText xml:space="preserve"> to the overall differentiation among </w:delText>
        </w:r>
        <w:r w:rsidR="007D632F" w:rsidDel="00F86910">
          <w:delText xml:space="preserve">all </w:delText>
        </w:r>
        <w:r w:rsidR="00FF5239" w:rsidDel="00F86910">
          <w:delText>six GI rice</w:delText>
        </w:r>
        <w:r w:rsidR="008358BF" w:rsidDel="00F86910">
          <w:delText xml:space="preserve">. </w:delText>
        </w:r>
      </w:del>
      <w:del w:id="236" w:author="Peng, Hong" w:date="2020-03-17T19:30:00Z">
        <w:r w:rsidR="001A3A8D" w:rsidDel="000E02ED">
          <w:delText>Notably</w:delText>
        </w:r>
        <w:r w:rsidR="008358BF" w:rsidDel="000E02ED">
          <w:delText>,</w:delText>
        </w:r>
      </w:del>
      <w:r w:rsidR="008358BF">
        <w:t xml:space="preserve"> </w:t>
      </w:r>
      <w:ins w:id="237" w:author="Peng, Hong" w:date="2020-03-17T19:30:00Z">
        <w:r w:rsidR="000E02ED">
          <w:t xml:space="preserve">indicating </w:t>
        </w:r>
      </w:ins>
      <w:r w:rsidR="008358BF" w:rsidRPr="00E82E0D">
        <w:rPr>
          <w:vertAlign w:val="superscript"/>
        </w:rPr>
        <w:t>27</w:t>
      </w:r>
      <w:r w:rsidR="008358BF">
        <w:t xml:space="preserve">Al, </w:t>
      </w:r>
      <w:r w:rsidR="008358BF" w:rsidRPr="00E82E0D">
        <w:rPr>
          <w:vertAlign w:val="superscript"/>
        </w:rPr>
        <w:t>85</w:t>
      </w:r>
      <w:r w:rsidR="008358BF">
        <w:t xml:space="preserve">Rb, </w:t>
      </w:r>
      <w:r w:rsidR="008358BF" w:rsidRPr="00E82E0D">
        <w:rPr>
          <w:vertAlign w:val="superscript"/>
        </w:rPr>
        <w:t>10</w:t>
      </w:r>
      <w:r w:rsidR="008358BF">
        <w:t xml:space="preserve">B, </w:t>
      </w:r>
      <w:r w:rsidR="008358BF" w:rsidRPr="00E82E0D">
        <w:rPr>
          <w:vertAlign w:val="superscript"/>
        </w:rPr>
        <w:t>23</w:t>
      </w:r>
      <w:r w:rsidR="008358BF">
        <w:t xml:space="preserve">Na, and </w:t>
      </w:r>
      <w:r w:rsidR="008358BF" w:rsidRPr="00E82E0D">
        <w:rPr>
          <w:vertAlign w:val="superscript"/>
        </w:rPr>
        <w:t>86</w:t>
      </w:r>
      <w:r w:rsidR="008358BF">
        <w:t xml:space="preserve">Sr were </w:t>
      </w:r>
      <w:r w:rsidR="00603CC0">
        <w:t xml:space="preserve">the </w:t>
      </w:r>
      <w:r w:rsidR="007D632F">
        <w:t xml:space="preserve">leading </w:t>
      </w:r>
      <w:r w:rsidR="00603CC0">
        <w:t>elements that contribute</w:t>
      </w:r>
      <w:r w:rsidR="001D6685">
        <w:t xml:space="preserve">d </w:t>
      </w:r>
      <w:r w:rsidR="001A3A8D">
        <w:t xml:space="preserve">the </w:t>
      </w:r>
      <w:r w:rsidR="00603CC0">
        <w:t xml:space="preserve">most to the differentiation of all </w:t>
      </w:r>
      <w:del w:id="238" w:author="Peng, Hong" w:date="2020-03-17T19:26:00Z">
        <w:r w:rsidR="00603CC0" w:rsidDel="00F86910">
          <w:delText xml:space="preserve">six </w:delText>
        </w:r>
      </w:del>
      <w:ins w:id="239" w:author="Peng, Hong" w:date="2020-03-17T19:26:00Z">
        <w:r w:rsidR="00F86910">
          <w:t xml:space="preserve">types of </w:t>
        </w:r>
      </w:ins>
      <w:r w:rsidR="00603CC0">
        <w:t xml:space="preserve">GI rice. </w:t>
      </w:r>
      <w:commentRangeStart w:id="240"/>
      <w:del w:id="241" w:author="Peng, Hong" w:date="2020-03-17T19:36:00Z">
        <w:r w:rsidR="00276528" w:rsidDel="000E02ED">
          <w:delText>Notably</w:delText>
        </w:r>
      </w:del>
      <w:commentRangeEnd w:id="240"/>
      <w:r w:rsidR="000E02ED">
        <w:rPr>
          <w:rStyle w:val="CommentReference"/>
        </w:rPr>
        <w:commentReference w:id="240"/>
      </w:r>
      <w:del w:id="242" w:author="Peng, Hong" w:date="2020-03-17T19:36:00Z">
        <w:r w:rsidR="00276528" w:rsidDel="000E02ED">
          <w:delText>, t</w:delText>
        </w:r>
        <w:r w:rsidR="00276528" w:rsidDel="000E02ED">
          <w:rPr>
            <w:rFonts w:hint="eastAsia"/>
          </w:rPr>
          <w:delText>o</w:delText>
        </w:r>
        <w:r w:rsidR="00276528" w:rsidDel="000E02ED">
          <w:delText xml:space="preserve"> ensure the integrity of validation prcess and avoid selection bias such as over-optimistic prediction, </w:delText>
        </w:r>
        <w:r w:rsidR="00F1393C" w:rsidDel="000E02ED">
          <w:rPr>
            <w:rFonts w:hint="eastAsia"/>
          </w:rPr>
          <w:delText>fea</w:delText>
        </w:r>
        <w:r w:rsidR="00F1393C" w:rsidDel="000E02ED">
          <w:delText xml:space="preserve">ture </w:delText>
        </w:r>
        <w:r w:rsidR="00276528" w:rsidDel="000E02ED">
          <w:delText xml:space="preserve">selection </w:delText>
        </w:r>
        <w:r w:rsidR="00276528" w:rsidRPr="00F1393C" w:rsidDel="000E02ED">
          <w:delText>w</w:delText>
        </w:r>
        <w:r w:rsidR="009B19E2" w:rsidDel="000E02ED">
          <w:delText>as</w:delText>
        </w:r>
        <w:r w:rsidR="00276528" w:rsidDel="000E02ED">
          <w:delText xml:space="preserve"> only applied to the training set</w:delText>
        </w:r>
        <w:r w:rsidR="00276528" w:rsidDel="000E02ED">
          <w:fldChar w:fldCharType="begin" w:fldLock="1"/>
        </w:r>
        <w:r w:rsidR="00361E4F" w:rsidDel="000E02ED">
          <w:delInstrText>ADDIN CSL_CITATION {"citationItems":[{"id":"ITEM-1","itemData":{"DOI":"10.1073/pnas.102102699","abstract":"In the context of cancer diagnosis and treatment, we consider the problem of constructing an accurate prediction rule on the basis of a relatively small number of tumor tissue samples of known type containing the expression data on very many (possibly thousands) genes. Recently, results have been presented in the literature suggesting that it is possible to construct a prediction rule from only a few genes such that it has a negligible prediction error rate. However, in these results the test error or the leave-one-out cross-validated error is calculated without allowance for the selection bias. There is no allowance because the rule is either tested on tissue samples that were used in the first instance to select the genes being used in the rule or because the cross-validation of the rule is not external to the selection process; that is, gene selection is not performed in training the rule at each stage of the cross-validation process. We describe how in practice the selection bias can be assessed and corrected for by either performing a cross-validation or applying the bootstrap external to the selection process. We recommend using 10-fold rather than leave-one-out cross-validation, and concerning the bootstrap, we suggest using the so-called .632+ bootstrap error estimate designed to handle overfitted prediction rules. Using two published data sets, we demonstrate that when correction is made for the selection bias, the cross-validated error is no longer zero for a subset of only a few genes. AE,apparent error rate;CV,cross-validated;RFE,recursive feature elimination;SVM,support vector machine","author":[{"dropping-particle":"","family":"Ambroise","given":"Christophe","non-dropping-particle":"","parse-names":false,"suffix":""},{"dropping-particle":"","family":"McLachlan","given":"Geoffrey J","non-dropping-particle":"","parse-names":false,"suffix":""}],"container-title":"Proceedings of the National Academy of Sciences","id":"ITEM-1","issue":"10","issued":{"date-parts":[["2002"]]},"page":"6562-6566","title":"Selection bias in gene extraction on the basis of microarray gene-expression data","type":"article-journal","volume":"99"},"uris":["http://www.mendeley.com/documents/?uuid=f6ea217c-c904-4664-bb3b-6fcbea9f7e1e"]}],"mendeley":{"formattedCitation":"&lt;sup&gt;45&lt;/sup&gt;","plainTextFormattedCitation":"45","previouslyFormattedCitation":"&lt;sup&gt;45&lt;/sup&gt;"},"properties":{"noteIndex":0},"schema":"https://github.com/citation-style-language/schema/raw/master/csl-citation.json"}</w:delInstrText>
        </w:r>
        <w:r w:rsidR="00276528" w:rsidDel="000E02ED">
          <w:fldChar w:fldCharType="separate"/>
        </w:r>
        <w:r w:rsidR="000B425E" w:rsidRPr="000B425E" w:rsidDel="000E02ED">
          <w:rPr>
            <w:noProof/>
            <w:vertAlign w:val="superscript"/>
          </w:rPr>
          <w:delText>45</w:delText>
        </w:r>
        <w:r w:rsidR="00276528" w:rsidDel="000E02ED">
          <w:fldChar w:fldCharType="end"/>
        </w:r>
        <w:r w:rsidR="00276528" w:rsidDel="000E02ED">
          <w:delText xml:space="preserve"> </w:delText>
        </w:r>
        <w:r w:rsidR="00AE4DA6" w:rsidDel="000E02ED">
          <w:delText xml:space="preserve">. </w:delText>
        </w:r>
      </w:del>
      <w:r w:rsidR="0011028E">
        <w:t>W</w:t>
      </w:r>
      <w:r w:rsidR="00324935" w:rsidRPr="009A0C81">
        <w:t>ith</w:t>
      </w:r>
      <w:r w:rsidR="00324935">
        <w:t xml:space="preserve"> only one </w:t>
      </w:r>
      <w:r w:rsidR="007F6551">
        <w:t>selected feature</w:t>
      </w:r>
      <w:r w:rsidR="006E22F5">
        <w:t xml:space="preserve"> (</w:t>
      </w:r>
      <w:r w:rsidR="006E22F5">
        <w:rPr>
          <w:vertAlign w:val="superscript"/>
        </w:rPr>
        <w:t>27</w:t>
      </w:r>
      <w:r w:rsidR="006E22F5">
        <w:t>Al)</w:t>
      </w:r>
      <w:r w:rsidR="007F6551">
        <w:t xml:space="preserve">, </w:t>
      </w:r>
      <w:r w:rsidR="007F7D84">
        <w:t xml:space="preserve">the </w:t>
      </w:r>
      <w:r w:rsidR="00B15DEF">
        <w:t>mean cross-validation accuracy</w:t>
      </w:r>
      <w:r w:rsidR="007F7D84">
        <w:t xml:space="preserve"> of 48%</w:t>
      </w:r>
      <w:r w:rsidR="00774946">
        <w:t xml:space="preserve"> and 63%</w:t>
      </w:r>
      <w:del w:id="243" w:author="Peng, Hong" w:date="2020-03-17T19:31:00Z">
        <w:r w:rsidR="00774946" w:rsidDel="000E02ED">
          <w:delText xml:space="preserve"> </w:delText>
        </w:r>
      </w:del>
      <w:r w:rsidR="00894A23">
        <w:t xml:space="preserve"> </w:t>
      </w:r>
      <w:del w:id="244" w:author="Peng, Hong" w:date="2020-03-17T19:31:00Z">
        <w:r w:rsidR="007F7D84" w:rsidDel="000E02ED">
          <w:delText>was</w:delText>
        </w:r>
      </w:del>
      <w:ins w:id="245" w:author="Peng, Hong" w:date="2020-03-17T19:31:00Z">
        <w:r w:rsidR="000E02ED">
          <w:t>were</w:t>
        </w:r>
      </w:ins>
      <w:r w:rsidR="007F7D84">
        <w:t xml:space="preserve"> achieved </w:t>
      </w:r>
      <w:r w:rsidR="00774946">
        <w:t xml:space="preserve">for </w:t>
      </w:r>
      <w:r w:rsidR="007F7D84">
        <w:t>RF</w:t>
      </w:r>
      <w:r w:rsidR="00774946">
        <w:t xml:space="preserve"> and SVM</w:t>
      </w:r>
      <w:r w:rsidR="00891933">
        <w:t>,</w:t>
      </w:r>
      <w:r w:rsidR="00774946">
        <w:t xml:space="preserve"> respectively</w:t>
      </w:r>
      <w:r w:rsidR="00891933">
        <w:t xml:space="preserve"> </w:t>
      </w:r>
      <w:r w:rsidR="00E82E0D">
        <w:t>(Fig. 4b)</w:t>
      </w:r>
      <w:r w:rsidR="006D07F3">
        <w:t xml:space="preserve">. </w:t>
      </w:r>
      <w:r w:rsidR="002A5E48" w:rsidRPr="008476D5">
        <w:t xml:space="preserve">The </w:t>
      </w:r>
      <w:r w:rsidR="00B15DEF">
        <w:t xml:space="preserve">performance </w:t>
      </w:r>
      <w:r w:rsidR="00D82C2A">
        <w:t xml:space="preserve">of </w:t>
      </w:r>
      <w:r w:rsidR="00576B5A">
        <w:t xml:space="preserve">both RF and SVM </w:t>
      </w:r>
      <w:r w:rsidR="00E6238E">
        <w:t>boost</w:t>
      </w:r>
      <w:r w:rsidR="00576B5A">
        <w:t>ed</w:t>
      </w:r>
      <w:r w:rsidR="00E6238E">
        <w:t xml:space="preserve"> </w:t>
      </w:r>
      <w:r w:rsidR="0018518A">
        <w:t xml:space="preserve">significantly </w:t>
      </w:r>
      <w:r w:rsidR="00A1431E">
        <w:t>with</w:t>
      </w:r>
      <w:r w:rsidR="00B15DEF">
        <w:t xml:space="preserve"> more features </w:t>
      </w:r>
      <w:r w:rsidR="00576B5A">
        <w:t xml:space="preserve">been </w:t>
      </w:r>
      <w:r w:rsidR="00B15DEF">
        <w:t>added</w:t>
      </w:r>
      <w:r w:rsidR="002355B6">
        <w:t>. E</w:t>
      </w:r>
      <w:r w:rsidR="00576B5A" w:rsidRPr="00B84A46">
        <w:t>ventually</w:t>
      </w:r>
      <w:r w:rsidR="00ED57F1" w:rsidRPr="0027195F">
        <w:t>,</w:t>
      </w:r>
      <w:r w:rsidR="00ED57F1">
        <w:t xml:space="preserve"> </w:t>
      </w:r>
      <w:r w:rsidR="00A1431E">
        <w:t xml:space="preserve">with </w:t>
      </w:r>
      <w:r w:rsidR="00B15DEF">
        <w:t xml:space="preserve">only </w:t>
      </w:r>
      <w:r w:rsidR="00576B5A">
        <w:t>four</w:t>
      </w:r>
      <w:r w:rsidR="00B15DEF">
        <w:t xml:space="preserve"> features</w:t>
      </w:r>
      <w:r w:rsidR="0023379F">
        <w:t xml:space="preserve"> (</w:t>
      </w:r>
      <w:r w:rsidR="00832FEA" w:rsidRPr="00E82E0D">
        <w:rPr>
          <w:vertAlign w:val="superscript"/>
        </w:rPr>
        <w:t>27</w:t>
      </w:r>
      <w:r w:rsidR="00832FEA">
        <w:t xml:space="preserve">Al, </w:t>
      </w:r>
      <w:r w:rsidR="00832FEA" w:rsidRPr="00E82E0D">
        <w:rPr>
          <w:vertAlign w:val="superscript"/>
        </w:rPr>
        <w:t>85</w:t>
      </w:r>
      <w:r w:rsidR="00832FEA">
        <w:t xml:space="preserve">Rb, </w:t>
      </w:r>
      <w:r w:rsidR="00832FEA" w:rsidRPr="00E82E0D">
        <w:rPr>
          <w:vertAlign w:val="superscript"/>
        </w:rPr>
        <w:t>10</w:t>
      </w:r>
      <w:r w:rsidR="00832FEA">
        <w:t>B</w:t>
      </w:r>
      <w:r w:rsidR="004045CF">
        <w:t xml:space="preserve">, </w:t>
      </w:r>
      <w:r w:rsidR="00832FEA">
        <w:t>and</w:t>
      </w:r>
      <w:r w:rsidR="004045CF">
        <w:t xml:space="preserve"> </w:t>
      </w:r>
      <w:r w:rsidR="00832FEA" w:rsidRPr="00E82E0D">
        <w:rPr>
          <w:vertAlign w:val="superscript"/>
        </w:rPr>
        <w:t>23</w:t>
      </w:r>
      <w:r w:rsidR="00832FEA">
        <w:t>Na</w:t>
      </w:r>
      <w:r w:rsidR="0023379F">
        <w:t>)</w:t>
      </w:r>
      <w:r w:rsidR="00564010">
        <w:t xml:space="preserve">, </w:t>
      </w:r>
      <w:r w:rsidR="006D0633">
        <w:t xml:space="preserve">the </w:t>
      </w:r>
      <w:ins w:id="246" w:author="Peng, Hong" w:date="2020-03-17T19:32:00Z">
        <w:r w:rsidR="000E02ED">
          <w:t xml:space="preserve">mean cross-validation </w:t>
        </w:r>
      </w:ins>
      <w:r w:rsidR="006D0633">
        <w:t>accuracy of 100% was obtained</w:t>
      </w:r>
      <w:r w:rsidR="006D0633" w:rsidRPr="008476D5">
        <w:t xml:space="preserve"> </w:t>
      </w:r>
      <w:r w:rsidR="006D0633">
        <w:t>by both RF and SVM</w:t>
      </w:r>
      <w:del w:id="247" w:author="Peng, Hong" w:date="2020-03-17T19:32:00Z">
        <w:r w:rsidR="00831499" w:rsidDel="000E02ED">
          <w:delText xml:space="preserve"> </w:delText>
        </w:r>
      </w:del>
      <w:r w:rsidR="001B5CE0">
        <w:t xml:space="preserve"> </w:t>
      </w:r>
      <w:r w:rsidR="006E22F5">
        <w:t xml:space="preserve">with </w:t>
      </w:r>
      <w:r w:rsidR="00B15DEF">
        <w:t>optimal hyperparameters</w:t>
      </w:r>
      <w:r w:rsidR="00A1431E">
        <w:t xml:space="preserve"> </w:t>
      </w:r>
      <w:r w:rsidR="00564010">
        <w:t>applied</w:t>
      </w:r>
      <w:r w:rsidR="00831499">
        <w:t xml:space="preserve"> (Fig. 4b</w:t>
      </w:r>
      <w:r w:rsidR="004D7010">
        <w:t>)</w:t>
      </w:r>
      <w:r w:rsidR="00B15DEF">
        <w:t>.</w:t>
      </w:r>
      <w:r w:rsidR="00DF2B63">
        <w:t xml:space="preserve"> </w:t>
      </w:r>
      <w:ins w:id="248" w:author="Peng, Hong" w:date="2020-03-17T19:36:00Z">
        <w:r w:rsidR="000E02ED">
          <w:t>Notably, t</w:t>
        </w:r>
        <w:r w:rsidR="000E02ED">
          <w:rPr>
            <w:rFonts w:hint="eastAsia"/>
          </w:rPr>
          <w:t>o</w:t>
        </w:r>
        <w:r w:rsidR="000E02ED">
          <w:t xml:space="preserve"> ensure the integrity of the validation process and to avoid selection bias such as over-optimistic prediction, </w:t>
        </w:r>
        <w:r w:rsidR="000E02ED">
          <w:rPr>
            <w:rFonts w:hint="eastAsia"/>
          </w:rPr>
          <w:t>fea</w:t>
        </w:r>
        <w:r w:rsidR="000E02ED">
          <w:t xml:space="preserve">ture selection </w:t>
        </w:r>
        <w:r w:rsidR="000E02ED" w:rsidRPr="00F1393C">
          <w:t>w</w:t>
        </w:r>
        <w:r w:rsidR="000E02ED">
          <w:t>as only applied to the training set</w:t>
        </w:r>
        <w:r w:rsidR="000E02ED">
          <w:fldChar w:fldCharType="begin" w:fldLock="1"/>
        </w:r>
        <w:r w:rsidR="000E02ED">
          <w:instrText>ADDIN CSL_CITATION {"citationItems":[{"id":"ITEM-1","itemData":{"DOI":"10.1073/pnas.102102699","abstract":"In the context of cancer diagnosis and treatment, we consider the problem of constructing an accurate prediction rule on the basis of a relatively small number of tumor tissue samples of known type containing the expression data on very many (possibly thousands) genes. Recently, results have been presented in the literature suggesting that it is possible to construct a prediction rule from only a few genes such that it has a negligible prediction error rate. However, in these results the test error or the leave-one-out cross-validated error is calculated without allowance for the selection bias. There is no allowance because the rule is either tested on tissue samples that were used in the first instance to select the genes being used in the rule or because the cross-validation of the rule is not external to the selection process; that is, gene selection is not performed in training the rule at each stage of the cross-validation process. We describe how in practice the selection bias can be assessed and corrected for by either performing a cross-validation or applying the bootstrap external to the selection process. We recommend using 10-fold rather than leave-one-out cross-validation, and concerning the bootstrap, we suggest using the so-called .632+ bootstrap error estimate designed to handle overfitted prediction rules. Using two published data sets, we demonstrate that when correction is made for the selection bias, the cross-validated error is no longer zero for a subset of only a few genes. AE,apparent error rate;CV,cross-validated;RFE,recursive feature elimination;SVM,support vector machine","author":[{"dropping-particle":"","family":"Ambroise","given":"Christophe","non-dropping-particle":"","parse-names":false,"suffix":""},{"dropping-particle":"","family":"McLachlan","given":"Geoffrey J","non-dropping-particle":"","parse-names":false,"suffix":""}],"container-title":"Proceedings of the National Academy of Sciences","id":"ITEM-1","issue":"10","issued":{"date-parts":[["2002"]]},"page":"6562-6566","title":"Selection bias in gene extraction on the basis of microarray gene-expression data","type":"article-journal","volume":"99"},"uris":["http://www.mendeley.com/documents/?uuid=f6ea217c-c904-4664-bb3b-6fcbea9f7e1e"]}],"mendeley":{"formattedCitation":"&lt;sup&gt;45&lt;/sup&gt;","plainTextFormattedCitation":"45","previouslyFormattedCitation":"&lt;sup&gt;45&lt;/sup&gt;"},"properties":{"noteIndex":0},"schema":"https://github.com/citation-style-language/schema/raw/master/csl-citation.json"}</w:instrText>
        </w:r>
        <w:r w:rsidR="000E02ED">
          <w:fldChar w:fldCharType="separate"/>
        </w:r>
        <w:r w:rsidR="000E02ED" w:rsidRPr="000B425E">
          <w:rPr>
            <w:noProof/>
            <w:vertAlign w:val="superscript"/>
          </w:rPr>
          <w:t>45</w:t>
        </w:r>
        <w:r w:rsidR="000E02ED">
          <w:fldChar w:fldCharType="end"/>
        </w:r>
        <w:r w:rsidR="000E02ED">
          <w:t xml:space="preserve"> .</w:t>
        </w:r>
      </w:ins>
    </w:p>
    <w:p w14:paraId="24EB9780" w14:textId="6837EA9E" w:rsidR="00BD1FB3" w:rsidRDefault="00E84870" w:rsidP="00BD1FB3">
      <w:pPr>
        <w:jc w:val="both"/>
        <w:rPr>
          <w:moveTo w:id="249" w:author="Peng, Hong" w:date="2020-03-17T20:11:00Z"/>
        </w:rPr>
      </w:pPr>
      <w:commentRangeStart w:id="250"/>
      <w:r>
        <w:t>While</w:t>
      </w:r>
      <w:commentRangeEnd w:id="250"/>
      <w:r w:rsidR="008F6571">
        <w:rPr>
          <w:rStyle w:val="CommentReference"/>
        </w:rPr>
        <w:commentReference w:id="250"/>
      </w:r>
      <w:r>
        <w:t xml:space="preserve"> </w:t>
      </w:r>
      <w:r w:rsidR="00DF2B63">
        <w:t xml:space="preserve">cross-validation </w:t>
      </w:r>
      <w:r w:rsidR="00F9405B">
        <w:t>was applied</w:t>
      </w:r>
      <w:r w:rsidR="00DF2B63">
        <w:t xml:space="preserve"> to </w:t>
      </w:r>
      <w:r w:rsidR="001D7F79">
        <w:t>assess the</w:t>
      </w:r>
      <w:r w:rsidR="00860174">
        <w:t xml:space="preserve"> goodness</w:t>
      </w:r>
      <w:r w:rsidR="009305BE">
        <w:t>-</w:t>
      </w:r>
      <w:r w:rsidR="00860174">
        <w:t>of</w:t>
      </w:r>
      <w:r w:rsidR="009305BE">
        <w:t>-</w:t>
      </w:r>
      <w:r w:rsidR="00860174">
        <w:t>fit</w:t>
      </w:r>
      <w:r w:rsidR="009305BE">
        <w:t xml:space="preserve"> </w:t>
      </w:r>
      <w:r w:rsidR="00D62168">
        <w:t xml:space="preserve">of </w:t>
      </w:r>
      <w:r w:rsidR="009305BE">
        <w:t>modeling</w:t>
      </w:r>
      <w:r w:rsidR="00D62168">
        <w:t xml:space="preserve"> with</w:t>
      </w:r>
      <w:r w:rsidR="00B0420E">
        <w:t>in the</w:t>
      </w:r>
      <w:r w:rsidR="00D62168">
        <w:t xml:space="preserve"> training set,</w:t>
      </w:r>
      <w:r w:rsidR="009305BE">
        <w:t xml:space="preserve"> </w:t>
      </w:r>
      <w:r w:rsidR="0093188D">
        <w:t>it is not enough to</w:t>
      </w:r>
      <w:r w:rsidR="009D2A30">
        <w:t xml:space="preserve"> </w:t>
      </w:r>
      <w:del w:id="251" w:author="Peng, Hong" w:date="2020-03-17T19:33:00Z">
        <w:r w:rsidR="004571E5" w:rsidDel="000E02ED">
          <w:delText xml:space="preserve">validify </w:delText>
        </w:r>
      </w:del>
      <w:ins w:id="252" w:author="Peng, Hong" w:date="2020-03-17T19:33:00Z">
        <w:r w:rsidR="000E02ED">
          <w:t xml:space="preserve">validate </w:t>
        </w:r>
      </w:ins>
      <w:r w:rsidR="004571E5">
        <w:t xml:space="preserve">the classification </w:t>
      </w:r>
      <w:commentRangeStart w:id="253"/>
      <w:r w:rsidR="004571E5">
        <w:t>model</w:t>
      </w:r>
      <w:r w:rsidR="00C91A69">
        <w:fldChar w:fldCharType="begin" w:fldLock="1"/>
      </w:r>
      <w:r w:rsidR="00FB1AF0">
        <w:instrText>ADDIN CSL_CITATION {"citationItems":[{"id":"ITEM-1","itemData":{"DOI":"10.1016/j.foodres.2019.03.063","ISBN":"3495824332","ISSN":"18737145","abstract":"In recent years, the variety and volume of data acquired by modern analytical instruments in order to conduct a better authentication of food has dramatically increased. Several pattern recognition tools have been developed to deal with the large volume and complexity of available trial data. The most widely used methods are principal component analysis (PCA), partial least squares-discriminant analysis (PLS-DA), soft independent modelling by class analogy (SIMCA), k-nearest neighbours (kNN), parallel factor analysis (PARAFAC), and multivariate curve resolution-alternating least squares (MCR-ALS). Nevertheless, there are alternative data treatment methods, such as support vector machine (SVM), classification and regression tree (CART) and random forest (RF), that show a great potential and more advantages compared to conventional ones. In this paper, we explain the background of these methods and review and discuss the reported studies in which these three methods have been applied in the area of food quality and authenticity. In addition, we clarify the technical terminology used in this particular area of research.","author":[{"dropping-particle":"","family":"Jiménez-Carvelo","given":"Ana M.","non-dropping-particle":"","parse-names":false,"suffix":""},{"dropping-particle":"","family":"González-Casado","given":"Antonio","non-dropping-particle":"","parse-names":false,"suffix":""},{"dropping-particle":"","family":"Bagur-González","given":"M. Gracia","non-dropping-particle":"","parse-names":false,"suffix":""},{"dropping-particle":"","family":"Cuadros-Rodríguez","given":"Luis","non-dropping-particle":"","parse-names":false,"suffix":""}],"container-title":"Food Research International","id":"ITEM-1","issued":{"date-parts":[["2019"]]},"number-of-pages":"25-39","publisher":"Elsevier Ltd","title":"Alternative data mining/machine learning methods for the analytical evaluation of food quality and authenticity – A review","type":"book","volume":"122"},"uris":["http://www.mendeley.com/documents/?uuid=e9b7842a-f49b-479d-8a60-f6f4a2feefee"]}],"mendeley":{"formattedCitation":"&lt;sup&gt;19&lt;/sup&gt;","plainTextFormattedCitation":"19","previouslyFormattedCitation":"&lt;sup&gt;19&lt;/sup&gt;"},"properties":{"noteIndex":0},"schema":"https://github.com/citation-style-language/schema/raw/master/csl-citation.json"}</w:instrText>
      </w:r>
      <w:r w:rsidR="00C91A69">
        <w:fldChar w:fldCharType="separate"/>
      </w:r>
      <w:r w:rsidR="0036367D" w:rsidRPr="0036367D">
        <w:rPr>
          <w:noProof/>
          <w:vertAlign w:val="superscript"/>
        </w:rPr>
        <w:t>19</w:t>
      </w:r>
      <w:r w:rsidR="00C91A69">
        <w:fldChar w:fldCharType="end"/>
      </w:r>
      <w:commentRangeEnd w:id="253"/>
      <w:r w:rsidR="000E02ED">
        <w:rPr>
          <w:rStyle w:val="CommentReference"/>
        </w:rPr>
        <w:commentReference w:id="253"/>
      </w:r>
      <w:r w:rsidR="007F0259">
        <w:t xml:space="preserve">. The </w:t>
      </w:r>
      <w:del w:id="254" w:author="Peng, Hong" w:date="2020-03-17T19:53:00Z">
        <w:r w:rsidR="007F0259" w:rsidDel="003348A5">
          <w:delText xml:space="preserve">conduction of a </w:delText>
        </w:r>
        <w:r w:rsidR="00432543" w:rsidDel="003348A5">
          <w:delText xml:space="preserve">sencondary layer of </w:delText>
        </w:r>
      </w:del>
      <w:r w:rsidR="00F50523">
        <w:t>independent</w:t>
      </w:r>
      <w:r w:rsidR="0034007A">
        <w:t xml:space="preserve"> </w:t>
      </w:r>
      <w:r w:rsidR="00F66288">
        <w:t>validation</w:t>
      </w:r>
      <w:del w:id="255" w:author="Peng, Hong" w:date="2020-03-17T19:53:00Z">
        <w:r w:rsidR="004571E5" w:rsidDel="003348A5">
          <w:delText>,</w:delText>
        </w:r>
      </w:del>
      <w:r w:rsidR="004571E5">
        <w:t xml:space="preserve"> </w:t>
      </w:r>
      <w:r w:rsidR="00922BF5">
        <w:t>with</w:t>
      </w:r>
      <w:r w:rsidR="0034007A">
        <w:t xml:space="preserve"> the test</w:t>
      </w:r>
      <w:r w:rsidR="009A3201">
        <w:t>ing set</w:t>
      </w:r>
      <w:r w:rsidR="004F7610">
        <w:t xml:space="preserve">, </w:t>
      </w:r>
      <w:r w:rsidR="00FE0277">
        <w:t xml:space="preserve">is </w:t>
      </w:r>
      <w:r w:rsidR="007F0259">
        <w:t xml:space="preserve">the </w:t>
      </w:r>
      <w:r w:rsidR="00B23251">
        <w:t xml:space="preserve">one and </w:t>
      </w:r>
      <w:r w:rsidR="007F0259">
        <w:t>only</w:t>
      </w:r>
      <w:r w:rsidR="00B23251">
        <w:t xml:space="preserve"> valid paradigm</w:t>
      </w:r>
      <w:r w:rsidR="00B23251">
        <w:fldChar w:fldCharType="begin" w:fldLock="1"/>
      </w:r>
      <w:r w:rsidR="00361E4F">
        <w:instrText>ADDIN CSL_CITATION {"citationItems":[{"id":"ITEM-1","itemData":{"DOI":"10.1002/cem.1310","author":[{"dropping-particle":"","family":"Esbensen","given":"Kim H","non-dropping-particle":"","parse-names":false,"suffix":""},{"dropping-particle":"","family":"Geladi","given":"Paul","non-dropping-particle":"","parse-names":false,"suffix":""}],"id":"ITEM-1","issue":"January","issued":{"date-parts":[["2010"]]},"page":"168-187","title":"Principles of Proper Validation : use and abuse of re-sampling for validation","type":"article-journal"},"uris":["http://www.mendeley.com/documents/?uuid=9e4d232c-03b5-4d97-854e-4b6733deda51"]}],"mendeley":{"formattedCitation":"&lt;sup&gt;46&lt;/sup&gt;","plainTextFormattedCitation":"46","previouslyFormattedCitation":"&lt;sup&gt;46&lt;/sup&gt;"},"properties":{"noteIndex":0},"schema":"https://github.com/citation-style-language/schema/raw/master/csl-citation.json"}</w:instrText>
      </w:r>
      <w:r w:rsidR="00B23251">
        <w:fldChar w:fldCharType="separate"/>
      </w:r>
      <w:r w:rsidR="000B425E" w:rsidRPr="000B425E">
        <w:rPr>
          <w:noProof/>
          <w:vertAlign w:val="superscript"/>
        </w:rPr>
        <w:t>46</w:t>
      </w:r>
      <w:r w:rsidR="00B23251">
        <w:fldChar w:fldCharType="end"/>
      </w:r>
      <w:r w:rsidR="006E22F5">
        <w:t xml:space="preserve"> for model assessment</w:t>
      </w:r>
      <w:r w:rsidR="00B23251">
        <w:t>.</w:t>
      </w:r>
      <w:r w:rsidR="00B15DEF">
        <w:t xml:space="preserve"> </w:t>
      </w:r>
      <w:r w:rsidR="00A96C67">
        <w:t>The</w:t>
      </w:r>
      <w:r w:rsidR="00BB741E">
        <w:t xml:space="preserve"> result of</w:t>
      </w:r>
      <w:r w:rsidR="00A96C67">
        <w:t xml:space="preserve"> </w:t>
      </w:r>
      <w:r w:rsidR="00963DEC">
        <w:t>in</w:t>
      </w:r>
      <w:r w:rsidR="00D938B1">
        <w:t xml:space="preserve">dependent </w:t>
      </w:r>
      <w:r w:rsidR="00A96C67">
        <w:t xml:space="preserve">validation </w:t>
      </w:r>
      <w:r w:rsidR="00BB741E">
        <w:t>using the testing set is shown</w:t>
      </w:r>
      <w:r w:rsidR="00A96C67">
        <w:t xml:space="preserve"> in </w:t>
      </w:r>
      <w:commentRangeStart w:id="256"/>
      <w:r w:rsidR="00A96C67">
        <w:t>table 2</w:t>
      </w:r>
      <w:r w:rsidR="001831A1">
        <w:t>.</w:t>
      </w:r>
      <w:commentRangeEnd w:id="256"/>
      <w:r w:rsidR="001E27AC">
        <w:rPr>
          <w:rStyle w:val="CommentReference"/>
        </w:rPr>
        <w:commentReference w:id="256"/>
      </w:r>
      <w:r w:rsidR="00155FCE">
        <w:t xml:space="preserve">According </w:t>
      </w:r>
      <w:r w:rsidR="00A25942">
        <w:t>to the result, b</w:t>
      </w:r>
      <w:r w:rsidR="0057658A">
        <w:t xml:space="preserve">oth classifiers </w:t>
      </w:r>
      <w:r w:rsidR="00933535">
        <w:t xml:space="preserve">could predicit the </w:t>
      </w:r>
      <w:r w:rsidR="00894A23">
        <w:t>geographical</w:t>
      </w:r>
      <w:r w:rsidR="00933535">
        <w:t xml:space="preserve"> originis of</w:t>
      </w:r>
      <w:r w:rsidR="0057658A">
        <w:t xml:space="preserve"> </w:t>
      </w:r>
      <w:r w:rsidR="003567C3">
        <w:t xml:space="preserve">all </w:t>
      </w:r>
      <w:r w:rsidR="002605F4">
        <w:t xml:space="preserve">six </w:t>
      </w:r>
      <w:r w:rsidR="003567C3">
        <w:t>types of GI rice</w:t>
      </w:r>
      <w:r w:rsidR="00602D2A">
        <w:t xml:space="preserve"> </w:t>
      </w:r>
      <w:r w:rsidR="0057658A">
        <w:t>with 100% accuracy</w:t>
      </w:r>
      <w:r w:rsidR="00C007F0">
        <w:t>.</w:t>
      </w:r>
      <w:r w:rsidR="0057658A">
        <w:t xml:space="preserve"> </w:t>
      </w:r>
      <w:del w:id="257" w:author="Peng, Hong" w:date="2020-03-17T20:00:00Z">
        <w:r w:rsidR="00894A23" w:rsidDel="008F6571">
          <w:delText>Th</w:delText>
        </w:r>
        <w:r w:rsidR="00A9560A" w:rsidDel="008F6571">
          <w:delText>is</w:delText>
        </w:r>
        <w:r w:rsidR="00894A23" w:rsidDel="008F6571">
          <w:delText xml:space="preserve"> indicated </w:delText>
        </w:r>
        <w:r w:rsidR="000E2D87" w:rsidDel="008F6571">
          <w:delText>that</w:delText>
        </w:r>
        <w:r w:rsidR="00D869D3" w:rsidDel="008F6571">
          <w:delText xml:space="preserve"> in our study,</w:delText>
        </w:r>
      </w:del>
      <w:ins w:id="258" w:author="Peng, Hong" w:date="2020-03-17T20:00:00Z">
        <w:r w:rsidR="008F6571">
          <w:t>The results indicated that</w:t>
        </w:r>
      </w:ins>
      <w:r w:rsidR="00D869D3">
        <w:t xml:space="preserve"> </w:t>
      </w:r>
      <w:r w:rsidR="00AD618E">
        <w:t xml:space="preserve">the </w:t>
      </w:r>
      <w:r w:rsidR="0057658A">
        <w:t xml:space="preserve">information </w:t>
      </w:r>
      <w:r w:rsidR="00507014">
        <w:t>from</w:t>
      </w:r>
      <w:r w:rsidR="0057658A">
        <w:t xml:space="preserve"> </w:t>
      </w:r>
      <w:r w:rsidR="00AD618E">
        <w:t xml:space="preserve">the </w:t>
      </w:r>
      <w:r w:rsidR="00481C70">
        <w:t xml:space="preserve">four </w:t>
      </w:r>
      <w:r w:rsidR="001214E1">
        <w:t>features</w:t>
      </w:r>
      <w:r w:rsidR="002E6B74">
        <w:t xml:space="preserve"> (</w:t>
      </w:r>
      <w:r w:rsidR="002E6B74" w:rsidRPr="00E82E0D">
        <w:rPr>
          <w:vertAlign w:val="superscript"/>
        </w:rPr>
        <w:t>27</w:t>
      </w:r>
      <w:r w:rsidR="002E6B74">
        <w:t xml:space="preserve">Al, </w:t>
      </w:r>
      <w:r w:rsidR="002E6B74" w:rsidRPr="00E82E0D">
        <w:rPr>
          <w:vertAlign w:val="superscript"/>
        </w:rPr>
        <w:t>85</w:t>
      </w:r>
      <w:r w:rsidR="002E6B74">
        <w:t xml:space="preserve">Rb, </w:t>
      </w:r>
      <w:r w:rsidR="002E6B74" w:rsidRPr="00E82E0D">
        <w:rPr>
          <w:vertAlign w:val="superscript"/>
        </w:rPr>
        <w:t>10</w:t>
      </w:r>
      <w:r w:rsidR="002E6B74">
        <w:t xml:space="preserve">B, and </w:t>
      </w:r>
      <w:r w:rsidR="002E6B74" w:rsidRPr="00E82E0D">
        <w:rPr>
          <w:vertAlign w:val="superscript"/>
        </w:rPr>
        <w:t>23</w:t>
      </w:r>
      <w:r w:rsidR="002E6B74">
        <w:t>Na)</w:t>
      </w:r>
      <w:r w:rsidR="001214E1">
        <w:t xml:space="preserve"> </w:t>
      </w:r>
      <w:del w:id="259" w:author="Peng, Hong" w:date="2020-03-17T20:03:00Z">
        <w:r w:rsidR="00E62225" w:rsidDel="008F6571">
          <w:delText xml:space="preserve">could </w:delText>
        </w:r>
        <w:r w:rsidR="00661F64" w:rsidDel="008F6571">
          <w:delText xml:space="preserve">be </w:delText>
        </w:r>
        <w:r w:rsidR="00E62225" w:rsidDel="008F6571">
          <w:delText>efficiently used</w:delText>
        </w:r>
      </w:del>
      <w:ins w:id="260" w:author="Peng, Hong" w:date="2020-03-17T20:03:00Z">
        <w:r w:rsidR="008F6571">
          <w:t>were sufficient to be used</w:t>
        </w:r>
      </w:ins>
      <w:r w:rsidR="00E62225">
        <w:t xml:space="preserve"> to</w:t>
      </w:r>
      <w:r w:rsidR="00791AAE">
        <w:t xml:space="preserve"> predict the geological origins</w:t>
      </w:r>
      <w:r w:rsidR="0057658A" w:rsidRPr="006C7BD7">
        <w:t>.</w:t>
      </w:r>
      <w:r w:rsidR="00A475E2">
        <w:t xml:space="preserve"> </w:t>
      </w:r>
      <w:commentRangeStart w:id="261"/>
      <w:r w:rsidR="007E06F2">
        <w:t>A similar approach</w:t>
      </w:r>
      <w:commentRangeEnd w:id="261"/>
      <w:r w:rsidR="003348A5">
        <w:rPr>
          <w:rStyle w:val="CommentReference"/>
        </w:rPr>
        <w:commentReference w:id="261"/>
      </w:r>
      <w:r w:rsidR="007E06F2">
        <w:t xml:space="preserve"> was </w:t>
      </w:r>
      <w:r w:rsidR="00894CAA">
        <w:t>applied</w:t>
      </w:r>
      <w:r w:rsidR="00C74873">
        <w:t xml:space="preserve"> by </w:t>
      </w:r>
      <w:r w:rsidR="00C25A11">
        <w:t>M</w:t>
      </w:r>
      <w:r w:rsidR="00F27568">
        <w:t>aione et al.</w:t>
      </w:r>
      <w:r w:rsidR="00093D73">
        <w:fldChar w:fldCharType="begin" w:fldLock="1"/>
      </w:r>
      <w:r w:rsidR="0036367D">
        <w:instrText>ADDIN CSL_CITATION {"citationItems":[{"id":"ITEM-1","itemData":{"DOI":"10.1016/j.compag.2015.11.009","ISSN":"01681699","abstract":"Rice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Agriculture","id":"ITEM-1","issued":{"date-parts":[["2016"]]},"page":"101-107","publisher":"Elsevier B.V.","title":"Classification of geographic origin of rice by data mining and inductively coupled plasma mass spectrometry","type":"article-journal","volume":"121"},"uris":["http://www.mendeley.com/documents/?uuid=a88f7be2-e59e-4b5f-a327-1d76b4d40a16"]}],"mendeley":{"formattedCitation":"&lt;sup&gt;15&lt;/sup&gt;","plainTextFormattedCitation":"15","previouslyFormattedCitation":"&lt;sup&gt;15&lt;/sup&gt;"},"properties":{"noteIndex":0},"schema":"https://github.com/citation-style-language/schema/raw/master/csl-citation.json"}</w:instrText>
      </w:r>
      <w:r w:rsidR="00093D73">
        <w:fldChar w:fldCharType="separate"/>
      </w:r>
      <w:r w:rsidR="00DE4173" w:rsidRPr="00DE4173">
        <w:rPr>
          <w:noProof/>
          <w:vertAlign w:val="superscript"/>
        </w:rPr>
        <w:t>15</w:t>
      </w:r>
      <w:r w:rsidR="00093D73">
        <w:fldChar w:fldCharType="end"/>
      </w:r>
      <w:r w:rsidR="00894CAA">
        <w:t xml:space="preserve">, who has identified </w:t>
      </w:r>
      <w:r w:rsidR="000B4448">
        <w:rPr>
          <w:vertAlign w:val="superscript"/>
        </w:rPr>
        <w:t>114</w:t>
      </w:r>
      <w:r w:rsidR="00DB4BC0">
        <w:t>Cd</w:t>
      </w:r>
      <w:r w:rsidR="00A475E2">
        <w:t>,</w:t>
      </w:r>
      <w:r w:rsidR="00DB4BC0">
        <w:t xml:space="preserve"> </w:t>
      </w:r>
      <w:r w:rsidR="000B4448">
        <w:rPr>
          <w:vertAlign w:val="superscript"/>
        </w:rPr>
        <w:t>85</w:t>
      </w:r>
      <w:r w:rsidR="00DB4BC0">
        <w:t xml:space="preserve">Rb, </w:t>
      </w:r>
      <w:r w:rsidR="000B4448">
        <w:rPr>
          <w:vertAlign w:val="superscript"/>
        </w:rPr>
        <w:t>12</w:t>
      </w:r>
      <w:r w:rsidR="00DB4BC0">
        <w:t>Mg and</w:t>
      </w:r>
      <w:r w:rsidR="00894CAA">
        <w:t xml:space="preserve">, </w:t>
      </w:r>
      <w:r w:rsidR="000B4448">
        <w:rPr>
          <w:vertAlign w:val="superscript"/>
        </w:rPr>
        <w:t>19</w:t>
      </w:r>
      <w:r w:rsidR="00DB4BC0">
        <w:t xml:space="preserve">K as </w:t>
      </w:r>
      <w:r w:rsidR="00A62895">
        <w:t xml:space="preserve">the </w:t>
      </w:r>
      <w:r w:rsidR="004B1229">
        <w:t>most relevant elements for the dif</w:t>
      </w:r>
      <w:r w:rsidR="009E371E">
        <w:t xml:space="preserve">ferientiation </w:t>
      </w:r>
      <w:r w:rsidR="00DF758B">
        <w:t>between rice samples obtained from two geological orgins in Brazil</w:t>
      </w:r>
      <w:r w:rsidR="009E371E">
        <w:t>.</w:t>
      </w:r>
      <w:r w:rsidR="0043047A">
        <w:t xml:space="preserve"> </w:t>
      </w:r>
      <w:r w:rsidR="0096118E">
        <w:t xml:space="preserve">To </w:t>
      </w:r>
      <w:del w:id="262" w:author="Peng, Hong" w:date="2020-03-17T20:04:00Z">
        <w:r w:rsidR="00046760" w:rsidDel="008F6571">
          <w:delText xml:space="preserve">get </w:delText>
        </w:r>
        <w:r w:rsidR="0096118E" w:rsidDel="008F6571">
          <w:delText xml:space="preserve">a </w:delText>
        </w:r>
        <w:r w:rsidR="00046760" w:rsidDel="008F6571">
          <w:delText xml:space="preserve">closer look at the </w:delText>
        </w:r>
        <w:r w:rsidR="009B0704" w:rsidDel="008F6571">
          <w:delText xml:space="preserve">four </w:delText>
        </w:r>
        <w:r w:rsidR="00763CA3" w:rsidDel="008F6571">
          <w:delText xml:space="preserve">elements </w:delText>
        </w:r>
        <w:r w:rsidR="00692A91" w:rsidDel="008F6571">
          <w:delText xml:space="preserve">we have indentified </w:delText>
        </w:r>
        <w:r w:rsidR="00046760" w:rsidDel="008F6571">
          <w:delText>and understand</w:delText>
        </w:r>
      </w:del>
      <w:ins w:id="263" w:author="Peng, Hong" w:date="2020-03-17T20:04:00Z">
        <w:r w:rsidR="008F6571">
          <w:t>further study</w:t>
        </w:r>
      </w:ins>
      <w:r w:rsidR="00046760">
        <w:t xml:space="preserve"> </w:t>
      </w:r>
      <w:ins w:id="264" w:author="Peng, Hong" w:date="2020-03-17T20:04:00Z">
        <w:r w:rsidR="008F6571">
          <w:t>wh</w:t>
        </w:r>
      </w:ins>
      <w:ins w:id="265" w:author="Peng, Hong" w:date="2020-03-17T20:05:00Z">
        <w:r w:rsidR="008F6571">
          <w:t xml:space="preserve">y the four features played </w:t>
        </w:r>
      </w:ins>
      <w:del w:id="266" w:author="Peng, Hong" w:date="2020-03-17T20:04:00Z">
        <w:r w:rsidR="00327890" w:rsidDel="008F6571">
          <w:delText xml:space="preserve">how </w:delText>
        </w:r>
        <w:r w:rsidR="00424D91" w:rsidDel="008F6571">
          <w:delText xml:space="preserve">they were playing </w:delText>
        </w:r>
      </w:del>
      <w:r w:rsidR="00424D91">
        <w:t xml:space="preserve">such </w:t>
      </w:r>
      <w:ins w:id="267" w:author="Peng, Hong" w:date="2020-03-17T20:05:00Z">
        <w:r w:rsidR="008F6571">
          <w:t xml:space="preserve">a </w:t>
        </w:r>
      </w:ins>
      <w:r w:rsidR="00424D91">
        <w:t xml:space="preserve">critical role in the differentiation, we </w:t>
      </w:r>
      <w:del w:id="268" w:author="Peng, Hong" w:date="2020-03-17T20:05:00Z">
        <w:r w:rsidR="00424D91" w:rsidDel="008F6571">
          <w:delText xml:space="preserve">further </w:delText>
        </w:r>
      </w:del>
      <w:r w:rsidR="00424D91">
        <w:t>plot</w:t>
      </w:r>
      <w:r w:rsidR="00795322">
        <w:t>t</w:t>
      </w:r>
      <w:r w:rsidR="00424D91">
        <w:t xml:space="preserve">ed </w:t>
      </w:r>
      <w:r w:rsidR="00D6348A">
        <w:t>their relative median concentration</w:t>
      </w:r>
      <w:r w:rsidR="00D97703">
        <w:t>s</w:t>
      </w:r>
      <w:del w:id="269" w:author="Peng, Hong" w:date="2020-03-17T20:05:00Z">
        <w:r w:rsidR="00D6348A" w:rsidDel="008F6571">
          <w:delText xml:space="preserve"> in radar plot</w:delText>
        </w:r>
        <w:r w:rsidR="00795322" w:rsidDel="008F6571">
          <w:delText>s</w:delText>
        </w:r>
      </w:del>
      <w:r w:rsidR="00D6348A">
        <w:t xml:space="preserve">. As </w:t>
      </w:r>
      <w:r w:rsidR="00C3020B">
        <w:t>shown in Fig</w:t>
      </w:r>
      <w:r w:rsidR="004F1A7C">
        <w:t>.</w:t>
      </w:r>
      <w:r w:rsidR="00C3020B">
        <w:t xml:space="preserve"> 5 </w:t>
      </w:r>
      <w:r w:rsidR="009A3A64">
        <w:t xml:space="preserve">, </w:t>
      </w:r>
      <w:commentRangeStart w:id="270"/>
      <w:r w:rsidR="00795322">
        <w:t>e</w:t>
      </w:r>
      <w:r w:rsidR="00795322" w:rsidRPr="009A0C81">
        <w:t>ach</w:t>
      </w:r>
      <w:r w:rsidR="00795322" w:rsidRPr="00321138">
        <w:t xml:space="preserve"> GI rice </w:t>
      </w:r>
      <w:r w:rsidR="00970C42">
        <w:t>had</w:t>
      </w:r>
      <w:r w:rsidR="00970C42" w:rsidRPr="00321138">
        <w:t xml:space="preserve"> </w:t>
      </w:r>
      <w:r w:rsidR="007875BD">
        <w:t>a</w:t>
      </w:r>
      <w:r w:rsidR="007875BD" w:rsidRPr="00321138">
        <w:t xml:space="preserve"> </w:t>
      </w:r>
      <w:r w:rsidR="00795322" w:rsidRPr="00321138">
        <w:t xml:space="preserve">unique </w:t>
      </w:r>
      <w:r w:rsidR="00795322" w:rsidRPr="00321138">
        <w:lastRenderedPageBreak/>
        <w:t xml:space="preserve">elemental </w:t>
      </w:r>
      <w:r w:rsidR="00795322">
        <w:t>profil</w:t>
      </w:r>
      <w:r w:rsidR="00EB3C91">
        <w:t>e</w:t>
      </w:r>
      <w:r w:rsidR="00795322" w:rsidRPr="00681411">
        <w:t>.</w:t>
      </w:r>
      <w:commentRangeEnd w:id="270"/>
      <w:r w:rsidR="003348A5">
        <w:rPr>
          <w:rStyle w:val="CommentReference"/>
        </w:rPr>
        <w:commentReference w:id="270"/>
      </w:r>
      <w:r w:rsidR="00795322">
        <w:t xml:space="preserve"> </w:t>
      </w:r>
      <w:r w:rsidR="00F21AEA">
        <w:t>Interestingly</w:t>
      </w:r>
      <w:r w:rsidR="00195384">
        <w:t xml:space="preserve">, </w:t>
      </w:r>
      <w:r w:rsidR="00AA3279">
        <w:t xml:space="preserve">while </w:t>
      </w:r>
      <w:r w:rsidR="005564FE">
        <w:t xml:space="preserve">PJ-1 </w:t>
      </w:r>
      <w:r w:rsidR="0007167B">
        <w:t xml:space="preserve">had </w:t>
      </w:r>
      <w:r w:rsidR="005C7CA7">
        <w:t>the highest level</w:t>
      </w:r>
      <w:r w:rsidR="009F6868">
        <w:t xml:space="preserve"> of </w:t>
      </w:r>
      <w:r w:rsidR="009F6868" w:rsidRPr="00500002">
        <w:rPr>
          <w:vertAlign w:val="superscript"/>
        </w:rPr>
        <w:t>27</w:t>
      </w:r>
      <w:r w:rsidR="005C7CA7">
        <w:t xml:space="preserve">Al among all </w:t>
      </w:r>
      <w:r w:rsidR="0099256A">
        <w:t xml:space="preserve">six types of GI rice, </w:t>
      </w:r>
      <w:r w:rsidR="00091E85">
        <w:t>PJ-2 had the lowest.</w:t>
      </w:r>
      <w:r w:rsidR="00BD6E09">
        <w:t xml:space="preserve"> </w:t>
      </w:r>
      <w:r w:rsidR="00D821D7">
        <w:t>And f</w:t>
      </w:r>
      <w:r w:rsidR="005B1F9E">
        <w:t xml:space="preserve">or </w:t>
      </w:r>
      <w:del w:id="271" w:author="Peng, Hong" w:date="2020-03-17T20:06:00Z">
        <w:r w:rsidR="005B1F9E" w:rsidDel="008F6571">
          <w:delText xml:space="preserve">two </w:delText>
        </w:r>
      </w:del>
      <w:r w:rsidR="005B1F9E">
        <w:t xml:space="preserve">GI rice obtained from the </w:t>
      </w:r>
      <w:r w:rsidR="008E602D">
        <w:t xml:space="preserve">same geological location, </w:t>
      </w:r>
      <w:r w:rsidR="00D821D7">
        <w:t xml:space="preserve">PJ-1&amp; 2 </w:t>
      </w:r>
      <w:del w:id="272" w:author="Peng, Hong" w:date="2020-03-17T20:07:00Z">
        <w:r w:rsidR="008E602D" w:rsidDel="008F6571">
          <w:delText xml:space="preserve">also </w:delText>
        </w:r>
      </w:del>
      <w:r w:rsidR="008E602D">
        <w:t xml:space="preserve">differed in </w:t>
      </w:r>
      <w:r w:rsidR="003F54F9">
        <w:t xml:space="preserve">the </w:t>
      </w:r>
      <w:r w:rsidR="00AA3279">
        <w:t xml:space="preserve">composition of </w:t>
      </w:r>
      <w:r w:rsidR="00720B79" w:rsidRPr="009F7A4A">
        <w:rPr>
          <w:vertAlign w:val="superscript"/>
        </w:rPr>
        <w:t>23</w:t>
      </w:r>
      <w:r w:rsidR="00720B79">
        <w:t xml:space="preserve">Na, </w:t>
      </w:r>
      <w:r w:rsidR="00720B79" w:rsidRPr="009F7A4A">
        <w:rPr>
          <w:vertAlign w:val="superscript"/>
        </w:rPr>
        <w:t>85</w:t>
      </w:r>
      <w:r w:rsidR="00720B79">
        <w:t xml:space="preserve">Rb, and </w:t>
      </w:r>
      <w:r w:rsidR="00720B79" w:rsidRPr="009F7A4A">
        <w:rPr>
          <w:vertAlign w:val="superscript"/>
        </w:rPr>
        <w:t>10</w:t>
      </w:r>
      <w:r w:rsidR="00720B79">
        <w:t>B</w:t>
      </w:r>
      <w:r w:rsidR="00AA3279">
        <w:t xml:space="preserve">. </w:t>
      </w:r>
      <w:r w:rsidR="00091E85">
        <w:t xml:space="preserve"> </w:t>
      </w:r>
      <w:r w:rsidR="00377F90">
        <w:t xml:space="preserve">Such </w:t>
      </w:r>
      <w:r w:rsidR="00BF28D6">
        <w:t>observation agree</w:t>
      </w:r>
      <w:r w:rsidR="00377F90">
        <w:t>d</w:t>
      </w:r>
      <w:r w:rsidR="00BF28D6">
        <w:t xml:space="preserve"> with</w:t>
      </w:r>
      <w:r w:rsidR="00377F90">
        <w:t xml:space="preserve"> previous findings that </w:t>
      </w:r>
      <w:r w:rsidR="00BE7D04">
        <w:t>cultivar type</w:t>
      </w:r>
      <w:ins w:id="273" w:author="Peng, Hong" w:date="2020-03-17T19:56:00Z">
        <w:r w:rsidR="003348A5">
          <w:t>s</w:t>
        </w:r>
      </w:ins>
      <w:r w:rsidR="00BE7D04">
        <w:t xml:space="preserve"> also</w:t>
      </w:r>
      <w:r w:rsidR="00D821D7">
        <w:t xml:space="preserve"> </w:t>
      </w:r>
      <w:r w:rsidR="004849AA">
        <w:t xml:space="preserve">majorly </w:t>
      </w:r>
      <w:r w:rsidR="007F714B">
        <w:t>impact</w:t>
      </w:r>
      <w:r w:rsidR="003D724D">
        <w:t xml:space="preserve"> on</w:t>
      </w:r>
      <w:r w:rsidR="007F714B">
        <w:t xml:space="preserve"> the </w:t>
      </w:r>
      <w:r w:rsidR="00C92CE0">
        <w:t>elem</w:t>
      </w:r>
      <w:r w:rsidR="00875C63">
        <w:t>en</w:t>
      </w:r>
      <w:r w:rsidR="00C92CE0">
        <w:t xml:space="preserve">tal </w:t>
      </w:r>
      <w:r w:rsidR="007F714B">
        <w:t xml:space="preserve">composition </w:t>
      </w:r>
      <w:r w:rsidR="003D724D">
        <w:t>in rice</w:t>
      </w:r>
      <w:r w:rsidR="00900953">
        <w:fldChar w:fldCharType="begin" w:fldLock="1"/>
      </w:r>
      <w:r w:rsidR="00361E4F">
        <w:instrText>ADDIN CSL_CITATION {"citationItems":[{"id":"ITEM-1","itemData":{"DOI":"10.1007/s11104-004-2296-7","ISSN":"0032079X","abstract":"Human exposure to toxic heavy metals via dietary intake is of increasing concern. In this regard, the bioavailability of heavy metals in the soil-crop system is considered to be a key factor controlling plant uptake and, therefore, public health risk through food chain transfer [J. Environ. Sci. Health B 34(4) (1999) 681]. In 2002, a pot experiment was conducted to elucidate the relative significance of soil types and rice genotype on the bioavailability, uptake and partitioning of Cd by two rice cultivars with distinct affinity for Cd. The results indicated that the total uptake of Cd and accumulation in grain was dependent on both soil type and genotype effects. Cd spiking enhanced high Cd uptake and partitioning in grain. Inherent differences in soil type effecting Cd bioavailability were less significant under the Cd spiking regime as compared to non-Cd spiking. In the case of Soil-P, with low Cd bioavailability as indicated by the comparatively lower MgCl2 extractable Cd, differences in metal affinity between genotypes dominated uptake. Conversely, inherent differences in soil type affecting Cd bioavailability dominated uptake in the low metal affinity cultivar treatments. Under the experimental conditions evaluated, the positive interaction between soil type and genotype results in elevated levels of Cd in rice grain with the Cd values exceeding the Chinese food guideline limit of 0.2 mg kg-1. The results indicated that Cd bioavailability and plant uptake is dependent on soil chemical and physical properties affecting Cd mobility, rice genotype and soil pollution status. The results further suggested that caution should be paid to rice production with the new high metal affinity genotypes on soils with inherent Cd bioavailability as with acidic Red Soils of Jiangxi Provinces, China. © Springer 2005.","author":[{"dropping-particle":"","family":"Li","given":"Zhengwen","non-dropping-particle":"","parse-names":false,"suffix":""},{"dropping-particle":"","family":"Li","given":"Lianqing","non-dropping-particle":"","parse-names":false,"suffix":""},{"dropping-particle":"","family":"Pan","given":"Genxing","non-dropping-particle":"","parse-names":false,"suffix":""},{"dropping-particle":"","family":"Chen","given":"Jin","non-dropping-particle":"","parse-names":false,"suffix":""}],"container-title":"Plant and Soil","id":"ITEM-1","issue":"1-2","issued":{"date-parts":[["2005"]]},"page":"165-173","title":"Bioavailability of Cd in a soil-rice system in China: Soil type versus genotype effects","type":"article-journal","volume":"271"},"uris":["http://www.mendeley.com/documents/?uuid=75693020-0c76-476b-8950-5be3e4007a40"]},{"id":"ITEM-2","itemData":{"DOI":"10.1631/jzus.2006.B0565","author":[{"dropping-particle":"","family":"Wang-da","given":"Cheng","non-dropping-particle":"","parse-names":false,"suffix":""},{"dropping-particle":"","family":"Guo-ping","given":"Zhang","non-dropping-particle":"","parse-names":false,"suffix":""},{"dropping-particle":"","family":"Hai-gen","given":"Y A O","non-dropping-particle":"","parse-names":false,"suffix":""},{"dropping-particle":"","family":"Wei","given":"W U","non-dropping-particle":"","parse-names":false,"suffix":""},{"dropping-particle":"","family":"Min","given":"X U","non-dropping-particle":"","parse-names":false,"suffix":""}],"id":"ITEM-2","issue":"7","issued":{"date-parts":[["2006"]]},"page":"565-571","title":"Genotypic and environmental variation in cadmium , chromium , arsenic , nickel , and lead concentrations in rice grains *","type":"article-journal","volume":"7"},"uris":["http://www.mendeley.com/documents/?uuid=0b86bcbe-c792-4da6-a4f3-49b6d6652e72"]}],"mendeley":{"formattedCitation":"&lt;sup&gt;47,48&lt;/sup&gt;","plainTextFormattedCitation":"47,48","previouslyFormattedCitation":"&lt;sup&gt;47,48&lt;/sup&gt;"},"properties":{"noteIndex":0},"schema":"https://github.com/citation-style-language/schema/raw/master/csl-citation.json"}</w:instrText>
      </w:r>
      <w:r w:rsidR="00900953">
        <w:fldChar w:fldCharType="separate"/>
      </w:r>
      <w:r w:rsidR="000B425E" w:rsidRPr="000B425E">
        <w:rPr>
          <w:noProof/>
          <w:vertAlign w:val="superscript"/>
        </w:rPr>
        <w:t>47,48</w:t>
      </w:r>
      <w:r w:rsidR="00900953">
        <w:fldChar w:fldCharType="end"/>
      </w:r>
      <w:r w:rsidR="00900953">
        <w:t>.</w:t>
      </w:r>
      <w:r w:rsidR="009F6868">
        <w:t xml:space="preserve"> </w:t>
      </w:r>
      <w:r w:rsidR="00B71E6B">
        <w:rPr>
          <w:rFonts w:hint="eastAsia"/>
        </w:rPr>
        <w:t>O</w:t>
      </w:r>
      <w:r w:rsidR="00B71E6B">
        <w:t xml:space="preserve">verall, it </w:t>
      </w:r>
      <w:r w:rsidR="00B71E6B">
        <w:rPr>
          <w:rFonts w:hint="eastAsia"/>
        </w:rPr>
        <w:t>r</w:t>
      </w:r>
      <w:r w:rsidR="00B71E6B">
        <w:t>emains a challenging task to elucidate the rationale for</w:t>
      </w:r>
      <w:r w:rsidR="003F54F9">
        <w:t xml:space="preserve"> why</w:t>
      </w:r>
      <w:r w:rsidR="00B71E6B">
        <w:t xml:space="preserve"> </w:t>
      </w:r>
      <w:del w:id="274" w:author="Peng, Hong" w:date="2020-03-18T09:24:00Z">
        <w:r w:rsidR="00B71E6B" w:rsidDel="00075B74">
          <w:delText>each every top ranking</w:delText>
        </w:r>
      </w:del>
      <w:ins w:id="275" w:author="Peng, Hong" w:date="2020-03-18T09:24:00Z">
        <w:r w:rsidR="00075B74">
          <w:t>the four</w:t>
        </w:r>
      </w:ins>
      <w:r w:rsidR="00B71E6B">
        <w:t xml:space="preserve"> elements </w:t>
      </w:r>
      <w:r w:rsidR="003F54F9">
        <w:t>were</w:t>
      </w:r>
      <w:r w:rsidR="00B71E6B">
        <w:t xml:space="preserve"> </w:t>
      </w:r>
      <w:commentRangeStart w:id="276"/>
      <w:r w:rsidR="00B71E6B">
        <w:t>show</w:t>
      </w:r>
      <w:r w:rsidR="003F54F9">
        <w:t>ing</w:t>
      </w:r>
      <w:commentRangeEnd w:id="276"/>
      <w:r w:rsidR="003348A5">
        <w:rPr>
          <w:rStyle w:val="CommentReference"/>
        </w:rPr>
        <w:commentReference w:id="276"/>
      </w:r>
      <w:r w:rsidR="00B71E6B">
        <w:t xml:space="preserve"> strong differentiation power</w:t>
      </w:r>
      <w:r w:rsidR="003F54F9">
        <w:t>.</w:t>
      </w:r>
      <w:r w:rsidR="00B71E6B">
        <w:t xml:space="preserve"> The </w:t>
      </w:r>
      <w:r w:rsidR="00B71E6B" w:rsidRPr="005F1587">
        <w:t>complexity</w:t>
      </w:r>
      <w:r w:rsidR="00B71E6B">
        <w:t xml:space="preserve"> here, shall partially attribute to the sample diversity</w:t>
      </w:r>
      <w:r w:rsidR="003F54F9">
        <w:t xml:space="preserve">. </w:t>
      </w:r>
      <w:r w:rsidR="00B71E6B">
        <w:t xml:space="preserve"> </w:t>
      </w:r>
      <w:r w:rsidR="003F54F9">
        <w:t>I</w:t>
      </w:r>
      <w:r w:rsidR="00B71E6B">
        <w:t>n this study, we collected samples from all three dominate rice producing regions in China, including the northeast China plain (WC, PJ-1, and PJ-2), Yangtze River Basin (SY, JS), and southeast coastal region (GG). Such wide geological sampling scope, introduced multi-layers of complexity (e.g. soil characteristics, agricultural practices, and genotype variation), which are all closely related to the elemental profile of crops</w:t>
      </w:r>
      <w:r w:rsidR="00B71E6B">
        <w:fldChar w:fldCharType="begin" w:fldLock="1"/>
      </w:r>
      <w:r w:rsidR="00B71E6B">
        <w:instrText>ADDIN CSL_CITATION {"citationItems":[{"id":"ITEM-1","itemData":{"DOI":"10.1016/j.foodchem.2017.08.023","ISSN":"18737072","abstract":"Rice (Oryza sativa L.) is the world's third largest food crop after wheat and corn. Geographic authentication of rice has recently emerged as an important issue for enhancing human health via food safety and quality assurance. Here, we aimed to discriminate rice of six Asian countries through geographic authentication using combinations of elemental/isotopic composition analysis and chemometric techniques. Principal components analysis could distinguish samples cultivated from most countries, except for those cultivated in the Philippines and Japan. Furthermore, orthogonal projection to latent structure-discriminant analysis provided clear discrimination between rice cultivated in Korea and other countries. The major common variables responsible for differentiation in these models were δ34S, Mn, and Mg. Our findings contribute to understanding the variations of elemental and isotopic compositions in rice depending on geographic origins, and offer valuable insight into the control of fraudulent labeling regarding the geographic origins of rice traded among Asian countries.","author":[{"dropping-particle":"","family":"Chung","given":"Ill Min","non-dropping-particle":"","parse-names":false,"suffix":""},{"dropping-particle":"","family":"Kim","given":"Jae Kwang","non-dropping-particle":"","parse-names":false,"suffix":""},{"dropping-particle":"","family":"Lee","given":"Kyoung Jin","non-dropping-particle":"","parse-names":false,"suffix":""},{"dropping-particle":"","family":"Park","given":"Sung Kyu","non-dropping-particle":"","parse-names":false,"suffix":""},{"dropping-particle":"","family":"Lee","given":"Ji Hee","non-dropping-particle":"","parse-names":false,"suffix":""},{"dropping-particle":"","family":"Son","given":"Na Young","non-dropping-particle":"","parse-names":false,"suffix":""},{"dropping-particle":"","family":"Jin","given":"Yong Ik","non-dropping-particle":"","parse-names":false,"suffix":""},{"dropping-particle":"","family":"Kim","given":"Seung Hyun","non-dropping-particle":"","parse-names":false,"suffix":""}],"container-title":"Food Chemistry","id":"ITEM-1","issued":{"date-parts":[["2018"]]},"page":"840-849","title":"Geographic authentication of Asian rice (Oryza sativa L.) using multi-elemental and stable isotopic data combined with multivariate analysis","type":"article-journal","volume":"240"},"uris":["http://www.mendeley.com/documents/?uuid=85fb070d-480e-4982-987e-4023b6fc9753"]}],"mendeley":{"formattedCitation":"&lt;sup&gt;12&lt;/sup&gt;","plainTextFormattedCitation":"12","previouslyFormattedCitation":"&lt;sup&gt;12&lt;/sup&gt;"},"properties":{"noteIndex":0},"schema":"https://github.com/citation-style-language/schema/raw/master/csl-citation.json"}</w:instrText>
      </w:r>
      <w:r w:rsidR="00B71E6B">
        <w:fldChar w:fldCharType="separate"/>
      </w:r>
      <w:r w:rsidR="00B71E6B" w:rsidRPr="00DE4173">
        <w:rPr>
          <w:noProof/>
          <w:vertAlign w:val="superscript"/>
        </w:rPr>
        <w:t>12</w:t>
      </w:r>
      <w:r w:rsidR="00B71E6B">
        <w:fldChar w:fldCharType="end"/>
      </w:r>
      <w:r w:rsidR="00B71E6B" w:rsidRPr="00DA3487">
        <w:rPr>
          <w:vertAlign w:val="superscript"/>
        </w:rPr>
        <w:t>,</w:t>
      </w:r>
      <w:r w:rsidR="00B71E6B">
        <w:fldChar w:fldCharType="begin" w:fldLock="1"/>
      </w:r>
      <w:r w:rsidR="00B71E6B">
        <w:instrText>ADDIN CSL_CITATION {"citationItems":[{"id":"ITEM-1","itemData":{"DOI":"10.1007/s10681-009-0082-6","author":[{"dropping-particle":"","family":"Zhang","given":"Yong","non-dropping-particle":"","parse-names":false,"suffix":""},{"dropping-particle":"","family":"Song","given":"Qichao","non-dropping-particle":"","parse-names":false,"suffix":""},{"dropping-particle":"","family":"Yan","given":"Jun","non-dropping-particle":"","parse-names":false,"suffix":""},{"dropping-particle":"","family":"Tang","given":"Jianwei","non-dropping-particle":"","parse-names":false,"suffix":""}],"id":"ITEM-1","issued":{"date-parts":[["2010"]]},"page":"303-313","title":"Mineral element concentrations in grains of Chinese wheat cultivars","type":"article-journal"},"uris":["http://www.mendeley.com/documents/?uuid=87848834-4618-4f94-9a81-6b3890fb139a"]}],"mendeley":{"formattedCitation":"&lt;sup&gt;13&lt;/sup&gt;","plainTextFormattedCitation":"13","previouslyFormattedCitation":"&lt;sup&gt;13&lt;/sup&gt;"},"properties":{"noteIndex":0},"schema":"https://github.com/citation-style-language/schema/raw/master/csl-citation.json"}</w:instrText>
      </w:r>
      <w:r w:rsidR="00B71E6B">
        <w:fldChar w:fldCharType="separate"/>
      </w:r>
      <w:r w:rsidR="00B71E6B" w:rsidRPr="00DE4173">
        <w:rPr>
          <w:noProof/>
          <w:vertAlign w:val="superscript"/>
        </w:rPr>
        <w:t>13</w:t>
      </w:r>
      <w:r w:rsidR="00B71E6B">
        <w:fldChar w:fldCharType="end"/>
      </w:r>
      <w:r w:rsidR="00B71E6B">
        <w:t>.</w:t>
      </w:r>
      <w:ins w:id="277" w:author="Peng, Hong" w:date="2020-03-17T20:11:00Z">
        <w:r w:rsidR="00BD1FB3">
          <w:t xml:space="preserve"> </w:t>
        </w:r>
      </w:ins>
      <w:moveToRangeStart w:id="278" w:author="Peng, Hong" w:date="2020-03-17T20:11:00Z" w:name="move35368331"/>
      <w:moveTo w:id="279" w:author="Peng, Hong" w:date="2020-03-17T20:11:00Z">
        <w:r w:rsidR="00BD1FB3">
          <w:rPr>
            <w:iCs/>
          </w:rPr>
          <w:t xml:space="preserve">Further efforts would be focused on the following aspects: </w:t>
        </w:r>
        <w:r w:rsidR="00BD1FB3">
          <w:t xml:space="preserve"> </w:t>
        </w:r>
        <w:commentRangeStart w:id="280"/>
        <w:commentRangeStart w:id="281"/>
        <w:r w:rsidR="00BD1FB3" w:rsidRPr="009959E2">
          <w:t>1.  A larger dataset consists of samples from multiple harvest years would be introduced to test the impact of potential seasonal variation. 2. considering the ultimate goal is to protect high value GI rice from potential fraudulent activities, we would introduce “positive” samples into the classification. One common solution is to dilute GI rice samples with serial does of  highly “l</w:t>
        </w:r>
        <w:r w:rsidR="00BD1FB3" w:rsidRPr="009959E2">
          <w:rPr>
            <w:rFonts w:hint="eastAsia"/>
          </w:rPr>
          <w:t>o</w:t>
        </w:r>
        <w:r w:rsidR="00BD1FB3" w:rsidRPr="009959E2">
          <w:t>ok-alikes”</w:t>
        </w:r>
        <w:r w:rsidR="00BD1FB3" w:rsidRPr="009959E2">
          <w:fldChar w:fldCharType="begin" w:fldLock="1"/>
        </w:r>
        <w:r w:rsidR="00BD1FB3">
          <w:instrText>ADDIN CSL_CITATION {"citationItems":[{"id":"ITEM-1","itemData":{"DOI":"10.1039/c8ay00701b","ISSN":"17599679","abstract":"The adulteration of rice in the food industry is a very serious problem nowadays. To realize the rapid and stable identification of adulterated Wuchang rice, a hyperspectral imaging system (380-1000 nm) has been introduced in this study. Piece-wise multiplicative scatter correction (PMSC) was first used to correct the non-linear additive and multiplicative scatter effects. Then, the adulterated rice samples were identified via support vector machines (SVM). The PMSC-SVM model was attained over the whole spectral range, with the correct classification rate (CCR) increased from 95.47% to 99.20%, the kappa coefficient increased from 0.95 to 0.99, and the prediction CV (coefficient of variation) decreased from 3.04% to 1.56%. Furthermore, a simplified PMSC-SVM model was established, where 13 principal components were selected using 5-fold cross-validation. The CCR was increased from 95.40% to 99.08%, the kappa coefficient was increased from 0.94 to 0.99, and the prediction CV was decreased from 3.02% to 1.72%. The results demonstrated that the accuracy and stability for identifying adulterated rice has been improved by PMSC in the hyperspectral imaging system.","author":[{"dropping-particle":"","family":"Yu","given":"Yunxin","non-dropping-particle":"","parse-names":false,"suffix":""},{"dropping-particle":"","family":"Yu","given":"Hanyue","non-dropping-particle":"","parse-names":false,"suffix":""},{"dropping-particle":"","family":"Guo","given":"Lianbo","non-dropping-particle":"","parse-names":false,"suffix":""},{"dropping-particle":"","family":"Li","given":"Jun","non-dropping-particle":"","parse-names":false,"suffix":""},{"dropping-particle":"","family":"Chu","given":"Yanwu","non-dropping-particle":"","parse-names":false,"suffix":""},{"dropping-particle":"","family":"Tang","given":"Yun","non-dropping-particle":"","parse-names":false,"suffix":""},{"dropping-particle":"","family":"Tang","given":"Shisong","non-dropping-particle":"","parse-names":false,"suffix":""},{"dropping-particle":"","family":"Wang","given":"Fan","non-dropping-particle":"","parse-names":false,"suffix":""}],"container-title":"Analytical Methods","id":"ITEM-1","issue":"26","issued":{"date-parts":[["2018"]]},"page":"3224-3231","title":"Accuracy and stability improvement in detecting Wuchang rice adulteration by piece-wise multiplicative scatter correction in the hyperspectral imaging system","type":"article-journal","volume":"10"},"uris":["http://www.mendeley.com/documents/?uuid=6a73b96f-7fa0-464d-a5b0-560a48bc28ce"]}],"mendeley":{"formattedCitation":"&lt;sup&gt;50&lt;/sup&gt;","plainTextFormattedCitation":"50","previouslyFormattedCitation":"&lt;sup&gt;50&lt;/sup&gt;"},"properties":{"noteIndex":0},"schema":"https://github.com/citation-style-language/schema/raw/master/csl-citation.json"}</w:instrText>
        </w:r>
        <w:r w:rsidR="00BD1FB3" w:rsidRPr="009959E2">
          <w:fldChar w:fldCharType="separate"/>
        </w:r>
        <w:r w:rsidR="00BD1FB3" w:rsidRPr="000B425E">
          <w:rPr>
            <w:noProof/>
            <w:vertAlign w:val="superscript"/>
          </w:rPr>
          <w:t>50</w:t>
        </w:r>
        <w:r w:rsidR="00BD1FB3" w:rsidRPr="009959E2">
          <w:fldChar w:fldCharType="end"/>
        </w:r>
        <w:r w:rsidR="00BD1FB3" w:rsidRPr="009959E2">
          <w:t xml:space="preserve"> .</w:t>
        </w:r>
        <w:commentRangeEnd w:id="280"/>
        <w:r w:rsidR="00BD1FB3" w:rsidRPr="009959E2">
          <w:rPr>
            <w:rStyle w:val="CommentReference"/>
          </w:rPr>
          <w:commentReference w:id="280"/>
        </w:r>
        <w:commentRangeEnd w:id="281"/>
        <w:r w:rsidR="00BD1FB3" w:rsidRPr="009959E2">
          <w:rPr>
            <w:rStyle w:val="CommentReference"/>
          </w:rPr>
          <w:commentReference w:id="281"/>
        </w:r>
        <w:r w:rsidR="00BD1FB3" w:rsidRPr="009959E2">
          <w:t>.</w:t>
        </w:r>
        <w:r w:rsidR="00BD1FB3">
          <w:t xml:space="preserve"> </w:t>
        </w:r>
      </w:moveTo>
    </w:p>
    <w:moveToRangeEnd w:id="278"/>
    <w:p w14:paraId="39F5094F" w14:textId="4443F0A8" w:rsidR="00D272E6" w:rsidRDefault="00D272E6">
      <w:pPr>
        <w:jc w:val="both"/>
      </w:pPr>
    </w:p>
    <w:p w14:paraId="3F80585E" w14:textId="24B90BD5" w:rsidR="006E22F5" w:rsidRDefault="00D272E6" w:rsidP="00F71C31">
      <w:pPr>
        <w:jc w:val="both"/>
        <w:rPr>
          <w:iCs/>
        </w:rPr>
      </w:pPr>
      <w:r>
        <w:t xml:space="preserve">Beyond </w:t>
      </w:r>
      <w:r w:rsidR="000739E1" w:rsidRPr="00E82E0D">
        <w:rPr>
          <w:vertAlign w:val="superscript"/>
        </w:rPr>
        <w:t>27</w:t>
      </w:r>
      <w:r w:rsidR="000739E1">
        <w:t xml:space="preserve">Al, </w:t>
      </w:r>
      <w:r w:rsidR="000739E1" w:rsidRPr="00E82E0D">
        <w:rPr>
          <w:vertAlign w:val="superscript"/>
        </w:rPr>
        <w:t>85</w:t>
      </w:r>
      <w:r w:rsidR="000739E1">
        <w:t xml:space="preserve">Rb, </w:t>
      </w:r>
      <w:r w:rsidR="000739E1" w:rsidRPr="00E82E0D">
        <w:rPr>
          <w:vertAlign w:val="superscript"/>
        </w:rPr>
        <w:t>10</w:t>
      </w:r>
      <w:r w:rsidR="000739E1">
        <w:t xml:space="preserve">B, and </w:t>
      </w:r>
      <w:r w:rsidR="000739E1" w:rsidRPr="00E82E0D">
        <w:rPr>
          <w:vertAlign w:val="superscript"/>
        </w:rPr>
        <w:t>23</w:t>
      </w:r>
      <w:r w:rsidR="000739E1">
        <w:t>Na</w:t>
      </w:r>
      <w:r>
        <w:t xml:space="preserve">, </w:t>
      </w:r>
      <w:r w:rsidR="00074F74">
        <w:t xml:space="preserve">the elemental of </w:t>
      </w:r>
      <w:r w:rsidR="00721B2D" w:rsidRPr="00721B2D">
        <w:rPr>
          <w:vertAlign w:val="superscript"/>
        </w:rPr>
        <w:t>114</w:t>
      </w:r>
      <w:r w:rsidR="00415DF4">
        <w:t>Cd</w:t>
      </w:r>
      <w:r w:rsidR="00487BEA">
        <w:t>, which</w:t>
      </w:r>
      <w:r w:rsidR="001E0685">
        <w:t xml:space="preserve"> </w:t>
      </w:r>
      <w:r w:rsidR="00B279F2">
        <w:t>is regarded as major</w:t>
      </w:r>
      <w:r w:rsidR="002913C7">
        <w:t xml:space="preserve"> contamina</w:t>
      </w:r>
      <w:r w:rsidR="00136E70">
        <w:t>n</w:t>
      </w:r>
      <w:r w:rsidR="002913C7">
        <w:t xml:space="preserve">t in paddy field, </w:t>
      </w:r>
      <w:r w:rsidR="00074F74">
        <w:t xml:space="preserve">also </w:t>
      </w:r>
      <w:r w:rsidR="00445C80">
        <w:t>dr</w:t>
      </w:r>
      <w:r w:rsidR="00E038CD">
        <w:t>ew</w:t>
      </w:r>
      <w:r w:rsidR="00445C80">
        <w:t xml:space="preserve"> our attention</w:t>
      </w:r>
      <w:r w:rsidR="003A3176">
        <w:t xml:space="preserve">. </w:t>
      </w:r>
      <w:r w:rsidR="00445C80">
        <w:t xml:space="preserve">In the </w:t>
      </w:r>
      <w:r w:rsidR="003532A3">
        <w:t>study on Brazilian rice</w:t>
      </w:r>
      <w:r w:rsidR="00074F74">
        <w:t xml:space="preserve"> mentioned ea</w:t>
      </w:r>
      <w:r w:rsidR="00BE61E3">
        <w:t>rlier</w:t>
      </w:r>
      <w:r w:rsidR="003532A3">
        <w:t xml:space="preserve">, it was found that the level of Cd alone can be used to differentiate rice from two </w:t>
      </w:r>
      <w:r w:rsidR="00FC14F3">
        <w:t>geological origin</w:t>
      </w:r>
      <w:r w:rsidR="003A3176">
        <w:t>s</w:t>
      </w:r>
      <w:r w:rsidR="00074F74">
        <w:t xml:space="preserve">. </w:t>
      </w:r>
      <w:r w:rsidR="009079A1">
        <w:t xml:space="preserve">The </w:t>
      </w:r>
      <w:r w:rsidR="0018254F">
        <w:t xml:space="preserve">author </w:t>
      </w:r>
      <w:r w:rsidR="00372593">
        <w:t xml:space="preserve">further </w:t>
      </w:r>
      <w:r w:rsidR="00BF2E00">
        <w:t>pointed out that it was the differen</w:t>
      </w:r>
      <w:r w:rsidR="00372593">
        <w:t>ce in</w:t>
      </w:r>
      <w:r w:rsidR="00BF2E00">
        <w:t xml:space="preserve"> irrigation </w:t>
      </w:r>
      <w:r w:rsidR="00372593">
        <w:t xml:space="preserve">methods that </w:t>
      </w:r>
      <w:r w:rsidR="00D11CD5">
        <w:t xml:space="preserve">resulted </w:t>
      </w:r>
      <w:del w:id="282" w:author="Xu, Jason" w:date="2020-03-13T16:39:00Z">
        <w:r w:rsidR="00372593" w:rsidDel="00A114A2">
          <w:delText xml:space="preserve"> </w:delText>
        </w:r>
      </w:del>
      <w:r w:rsidR="00D11CD5">
        <w:t xml:space="preserve">in </w:t>
      </w:r>
      <w:ins w:id="283" w:author="Xu, Jason" w:date="2020-03-13T16:39:00Z">
        <w:r w:rsidR="00A114A2">
          <w:t xml:space="preserve">the </w:t>
        </w:r>
      </w:ins>
      <w:r w:rsidR="00D11CD5">
        <w:t xml:space="preserve">variance of </w:t>
      </w:r>
      <w:r w:rsidR="00D11CD5" w:rsidRPr="00721B2D">
        <w:rPr>
          <w:vertAlign w:val="superscript"/>
        </w:rPr>
        <w:t>114</w:t>
      </w:r>
      <w:r w:rsidR="00D11CD5">
        <w:t>Cd composition</w:t>
      </w:r>
      <w:r w:rsidR="00C3385F">
        <w:fldChar w:fldCharType="begin" w:fldLock="1"/>
      </w:r>
      <w:r w:rsidR="0036367D">
        <w:instrText>ADDIN CSL_CITATION {"citationItems":[{"id":"ITEM-1","itemData":{"DOI":"10.1016/j.compag.2015.11.009","ISSN":"01681699","abstract":"Rice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Agriculture","id":"ITEM-1","issued":{"date-parts":[["2016"]]},"page":"101-107","publisher":"Elsevier B.V.","title":"Classification of geographic origin of rice by data mining and inductively coupled plasma mass spectrometry","type":"article-journal","volume":"121"},"uris":["http://www.mendeley.com/documents/?uuid=a88f7be2-e59e-4b5f-a327-1d76b4d40a16"]}],"mendeley":{"formattedCitation":"&lt;sup&gt;15&lt;/sup&gt;","plainTextFormattedCitation":"15","previouslyFormattedCitation":"&lt;sup&gt;15&lt;/sup&gt;"},"properties":{"noteIndex":0},"schema":"https://github.com/citation-style-language/schema/raw/master/csl-citation.json"}</w:instrText>
      </w:r>
      <w:r w:rsidR="00C3385F">
        <w:fldChar w:fldCharType="separate"/>
      </w:r>
      <w:r w:rsidR="00DE4173" w:rsidRPr="00DE4173">
        <w:rPr>
          <w:noProof/>
          <w:vertAlign w:val="superscript"/>
        </w:rPr>
        <w:t>15</w:t>
      </w:r>
      <w:r w:rsidR="00C3385F">
        <w:fldChar w:fldCharType="end"/>
      </w:r>
      <w:r w:rsidR="00D11CD5">
        <w:t xml:space="preserve">. </w:t>
      </w:r>
      <w:r w:rsidR="003A3176">
        <w:t>According to our results</w:t>
      </w:r>
      <w:r w:rsidR="00D11CD5">
        <w:t xml:space="preserve">, </w:t>
      </w:r>
      <w:r w:rsidR="00A62895" w:rsidRPr="00D1482D">
        <w:rPr>
          <w:vertAlign w:val="superscript"/>
        </w:rPr>
        <w:t>114</w:t>
      </w:r>
      <w:r w:rsidR="00617165">
        <w:t xml:space="preserve">Cd was found in all six </w:t>
      </w:r>
      <w:r w:rsidR="005473E0">
        <w:t xml:space="preserve">types </w:t>
      </w:r>
      <w:r w:rsidR="00617165">
        <w:t>of GI rice</w:t>
      </w:r>
      <w:r w:rsidR="003040AC">
        <w:t>,</w:t>
      </w:r>
      <w:r w:rsidR="00693329">
        <w:t xml:space="preserve"> </w:t>
      </w:r>
      <w:r w:rsidR="00316E43">
        <w:t>with the concentrations</w:t>
      </w:r>
      <w:r w:rsidR="00F71C31">
        <w:t xml:space="preserve"> all below t</w:t>
      </w:r>
      <w:r w:rsidR="00316E43">
        <w:t xml:space="preserve">he </w:t>
      </w:r>
      <w:r w:rsidR="0024293D" w:rsidRPr="00136E70">
        <w:t xml:space="preserve">China </w:t>
      </w:r>
      <w:r w:rsidR="00316E43" w:rsidRPr="00136E70">
        <w:t xml:space="preserve">national stardard </w:t>
      </w:r>
      <w:r w:rsidR="00BD1B6A" w:rsidRPr="00136E70">
        <w:t xml:space="preserve">of 0.2 </w:t>
      </w:r>
      <w:commentRangeStart w:id="284"/>
      <w:r w:rsidR="00BD1B6A" w:rsidRPr="00136E70">
        <w:t>p</w:t>
      </w:r>
      <w:r w:rsidR="00BD1B6A">
        <w:t>pm</w:t>
      </w:r>
      <w:commentRangeEnd w:id="284"/>
      <w:r w:rsidR="00BD1B6A">
        <w:rPr>
          <w:rStyle w:val="CommentReference"/>
        </w:rPr>
        <w:commentReference w:id="284"/>
      </w:r>
      <w:r w:rsidR="00BD1B6A">
        <w:t xml:space="preserve"> </w:t>
      </w:r>
      <w:r w:rsidR="003040AC">
        <w:t>(Table 1)</w:t>
      </w:r>
      <w:r w:rsidR="00134F7B">
        <w:t xml:space="preserve">. </w:t>
      </w:r>
      <w:r w:rsidR="00554909">
        <w:t>Particularly</w:t>
      </w:r>
      <w:r w:rsidR="00A13299">
        <w:t xml:space="preserve"> for</w:t>
      </w:r>
      <w:r w:rsidR="00554909">
        <w:t xml:space="preserve"> GG rice</w:t>
      </w:r>
      <w:r w:rsidR="00A13299">
        <w:t xml:space="preserve">, which was sampled from </w:t>
      </w:r>
      <w:r w:rsidR="00721B2D">
        <w:t xml:space="preserve">Guangxi </w:t>
      </w:r>
      <w:r w:rsidR="00F31B2C">
        <w:t xml:space="preserve"> province</w:t>
      </w:r>
      <w:r w:rsidR="00A13299">
        <w:t xml:space="preserve">, had the highest level of </w:t>
      </w:r>
      <w:r w:rsidR="00A13299" w:rsidRPr="00721B2D">
        <w:rPr>
          <w:vertAlign w:val="superscript"/>
        </w:rPr>
        <w:t>114</w:t>
      </w:r>
      <w:r w:rsidR="00A13299">
        <w:t xml:space="preserve">Cd. </w:t>
      </w:r>
      <w:r w:rsidR="00577FA6">
        <w:t>This ag</w:t>
      </w:r>
      <w:r w:rsidR="00DF5D23">
        <w:t xml:space="preserve">reed with </w:t>
      </w:r>
      <w:r w:rsidR="009B3D63">
        <w:t xml:space="preserve">a </w:t>
      </w:r>
      <w:r w:rsidR="00FC3B32">
        <w:t xml:space="preserve">previous </w:t>
      </w:r>
      <w:r w:rsidR="00F71C31">
        <w:rPr>
          <w:iCs/>
        </w:rPr>
        <w:t xml:space="preserve">national scale study, </w:t>
      </w:r>
      <w:r w:rsidR="00666D19">
        <w:rPr>
          <w:iCs/>
        </w:rPr>
        <w:t xml:space="preserve">which showed that the </w:t>
      </w:r>
      <w:r w:rsidR="00F71C31">
        <w:rPr>
          <w:iCs/>
        </w:rPr>
        <w:t xml:space="preserve">concentration of </w:t>
      </w:r>
      <w:r w:rsidR="00F71C31" w:rsidRPr="00ED322A">
        <w:rPr>
          <w:vertAlign w:val="superscript"/>
        </w:rPr>
        <w:t>114</w:t>
      </w:r>
      <w:r w:rsidR="00F71C31" w:rsidRPr="002E420C">
        <w:rPr>
          <w:iCs/>
        </w:rPr>
        <w:t>Cd in p</w:t>
      </w:r>
      <w:r w:rsidR="00F71C31">
        <w:rPr>
          <w:iCs/>
        </w:rPr>
        <w:t xml:space="preserve">addy soils from different Chinese regions varied significantly, with the higheset level </w:t>
      </w:r>
      <w:r w:rsidR="00577FA6">
        <w:rPr>
          <w:iCs/>
        </w:rPr>
        <w:t xml:space="preserve">found </w:t>
      </w:r>
      <w:r w:rsidR="00F71C31">
        <w:rPr>
          <w:iCs/>
        </w:rPr>
        <w:t>in southeast coastal regions (e.g. Hunan</w:t>
      </w:r>
      <w:r w:rsidR="000A7F7E">
        <w:rPr>
          <w:iCs/>
        </w:rPr>
        <w:t xml:space="preserve"> and</w:t>
      </w:r>
      <w:r w:rsidR="00D21D50">
        <w:rPr>
          <w:iCs/>
        </w:rPr>
        <w:t xml:space="preserve"> </w:t>
      </w:r>
      <w:r w:rsidR="00F71C31">
        <w:rPr>
          <w:iCs/>
        </w:rPr>
        <w:t>Guangxi</w:t>
      </w:r>
      <w:r w:rsidR="000A7F7E">
        <w:rPr>
          <w:iCs/>
        </w:rPr>
        <w:t xml:space="preserve"> province</w:t>
      </w:r>
      <w:r w:rsidR="00F71C31">
        <w:rPr>
          <w:iCs/>
        </w:rPr>
        <w:t>)</w:t>
      </w:r>
      <w:r w:rsidR="00F71C31">
        <w:rPr>
          <w:iCs/>
        </w:rPr>
        <w:fldChar w:fldCharType="begin" w:fldLock="1"/>
      </w:r>
      <w:r w:rsidR="00361E4F">
        <w:rPr>
          <w:iCs/>
        </w:rPr>
        <w:instrText>ADDIN CSL_CITATION {"citationItems":[{"id":"ITEM-1","itemData":{"DOI":"10.1007/s11356-016-6968-7","ISSN":"16147499","abstract":"Rice is a staple food by an increasing number of people in China. As more issues have arisen in China due to rice contaminated by cadmium (Cd), Cd contamination in arable soils has become a severe problem. In China, many studies have examined Cd contamination in arable soils on a national scale, but little studies have focused on the distribution of Cd in paddy fields. This study explored the spatial pattern of Cd in paddy soils in China, made a preliminary evaluation of the potential risk, and identified the most critically contaminated regions based on the domestic rough rice trade flow. The results showed that Cd concentrations in paddy soils in China ranged from 0.01 to 5.50 mg/kg, with a median value of 0.23 mg/kg. On average, the highest Cd concentrations were in Hunan (0.73 mg/kg), Guangxi (0.70 mg/kg), and Sichuan (0.46 mg/kg) provinces. Cd concentrations in paddy soils in central and western regions were higher than those in eastern regions, especially the southeastern coastal regions. Of the administrative regions, Cd standard exceedance rate was 33.2 %, and the heavy pollution rate was 8.6 %. Regarding to Cd of paddy soil, soil environmental quality was better in Northeast China Plain than in Yangtze River Basin and southeastern coastal region. Mining activities were the main anthropogenic pollution source of Cd in Chinese paddy soil. Based on rice trade, more of the Chinese population would be exposed to Cd through intake of rice produced in Hunan province. Certain regions that output rice, especially Hunan province, should be given priority in the management and control of Cd contamination in paddy soil.","author":[{"dropping-particle":"","family":"Liu","given":"Xiaojuan","non-dropping-particle":"","parse-names":false,"suffix":""},{"dropping-particle":"","family":"Tian","given":"Guangjin","non-dropping-particle":"","parse-names":false,"suffix":""},{"dropping-particle":"","family":"Jiang","given":"Dong","non-dropping-particle":"","parse-names":false,"suffix":""},{"dropping-particle":"","family":"Zhang","given":"Chi","non-dropping-particle":"","parse-names":false,"suffix":""},{"dropping-particle":"","family":"Kong","given":"Lingqiang","non-dropping-particle":"","parse-names":false,"suffix":""}],"container-title":"Environmental Science and Pollution Research","id":"ITEM-1","issue":"18","issued":{"date-parts":[["2016"]]},"page":"17941-17952","publisher":"Environmental Science and Pollution Research","title":"Cadmium (Cd) distribution and contamination in Chinese paddy soils on national scale","type":"article-journal","volume":"23"},"uris":["http://www.mendeley.com/documents/?uuid=a8e387eb-c06d-48f6-9cf9-28e94a1a9719"]}],"mendeley":{"formattedCitation":"&lt;sup&gt;49&lt;/sup&gt;","plainTextFormattedCitation":"49","previouslyFormattedCitation":"&lt;sup&gt;49&lt;/sup&gt;"},"properties":{"noteIndex":0},"schema":"https://github.com/citation-style-language/schema/raw/master/csl-citation.json"}</w:instrText>
      </w:r>
      <w:r w:rsidR="00F71C31">
        <w:rPr>
          <w:iCs/>
        </w:rPr>
        <w:fldChar w:fldCharType="separate"/>
      </w:r>
      <w:r w:rsidR="000B425E" w:rsidRPr="000B425E">
        <w:rPr>
          <w:iCs/>
          <w:noProof/>
          <w:vertAlign w:val="superscript"/>
        </w:rPr>
        <w:t>49</w:t>
      </w:r>
      <w:r w:rsidR="00F71C31">
        <w:rPr>
          <w:iCs/>
        </w:rPr>
        <w:fldChar w:fldCharType="end"/>
      </w:r>
      <w:r w:rsidR="00F71C31">
        <w:rPr>
          <w:iCs/>
        </w:rPr>
        <w:t xml:space="preserve">. </w:t>
      </w:r>
      <w:r w:rsidR="0024387F">
        <w:rPr>
          <w:iCs/>
        </w:rPr>
        <w:t>With</w:t>
      </w:r>
      <w:r w:rsidR="004A6195">
        <w:rPr>
          <w:iCs/>
        </w:rPr>
        <w:t xml:space="preserve"> this</w:t>
      </w:r>
      <w:r w:rsidR="00F71C31">
        <w:rPr>
          <w:iCs/>
        </w:rPr>
        <w:t xml:space="preserve">, </w:t>
      </w:r>
      <w:r w:rsidR="000A7F7E">
        <w:rPr>
          <w:iCs/>
        </w:rPr>
        <w:t xml:space="preserve">we further evaluated </w:t>
      </w:r>
      <w:r w:rsidR="00F71C31">
        <w:rPr>
          <w:iCs/>
        </w:rPr>
        <w:t xml:space="preserve">the feasility of using </w:t>
      </w:r>
      <w:r w:rsidR="00D1482D" w:rsidRPr="00D1482D">
        <w:rPr>
          <w:iCs/>
          <w:vertAlign w:val="superscript"/>
        </w:rPr>
        <w:t>114</w:t>
      </w:r>
      <w:r w:rsidR="00F71C31">
        <w:rPr>
          <w:iCs/>
        </w:rPr>
        <w:t>Cd as a biomarker to</w:t>
      </w:r>
      <w:r w:rsidR="00A55572">
        <w:rPr>
          <w:iCs/>
        </w:rPr>
        <w:t xml:space="preserve"> </w:t>
      </w:r>
      <w:r w:rsidR="00A55572">
        <w:rPr>
          <w:rFonts w:hint="eastAsia"/>
          <w:iCs/>
        </w:rPr>
        <w:t>differ</w:t>
      </w:r>
      <w:r w:rsidR="00A55572">
        <w:rPr>
          <w:iCs/>
        </w:rPr>
        <w:t>entiate GG</w:t>
      </w:r>
      <w:r w:rsidR="003A0ADE">
        <w:rPr>
          <w:iCs/>
        </w:rPr>
        <w:t xml:space="preserve"> </w:t>
      </w:r>
      <w:r w:rsidR="001B3924">
        <w:rPr>
          <w:iCs/>
        </w:rPr>
        <w:t xml:space="preserve">rice from the others. </w:t>
      </w:r>
      <w:r w:rsidR="00F71C31" w:rsidDel="00A55572">
        <w:rPr>
          <w:iCs/>
        </w:rPr>
        <w:t xml:space="preserve"> </w:t>
      </w:r>
      <w:commentRangeStart w:id="285"/>
      <w:del w:id="286" w:author="Xu, Jason" w:date="2020-03-13T16:48:00Z">
        <w:r w:rsidR="00F71C31" w:rsidRPr="003A28EA" w:rsidDel="00A55572">
          <w:rPr>
            <w:iCs/>
            <w:strike/>
          </w:rPr>
          <w:delText>recognize rice from a</w:delText>
        </w:r>
      </w:del>
      <w:ins w:id="287" w:author="Xu, Jason" w:date="2020-03-13T17:05:00Z">
        <w:del w:id="288" w:author="Xu, Jason" w:date="2020-03-13T16:48:00Z">
          <w:r w:rsidR="003A28EA" w:rsidRPr="003A28EA">
            <w:rPr>
              <w:iCs/>
              <w:strike/>
            </w:rPr>
            <w:delText xml:space="preserve"> specific region</w:delText>
          </w:r>
        </w:del>
      </w:ins>
      <w:del w:id="289" w:author="Xu, Jason" w:date="2020-03-13T16:48:00Z">
        <w:r w:rsidR="00F71C31" w:rsidRPr="003A28EA" w:rsidDel="00A55572">
          <w:rPr>
            <w:iCs/>
            <w:strike/>
          </w:rPr>
          <w:delText xml:space="preserve"> </w:delText>
        </w:r>
      </w:del>
      <w:commentRangeEnd w:id="285"/>
      <w:r w:rsidR="00A55572" w:rsidRPr="003A28EA">
        <w:rPr>
          <w:rStyle w:val="CommentReference"/>
          <w:strike/>
        </w:rPr>
        <w:commentReference w:id="285"/>
      </w:r>
      <w:r w:rsidR="00F71C31" w:rsidRPr="003A28EA">
        <w:rPr>
          <w:iCs/>
          <w:strike/>
        </w:rPr>
        <w:t>.</w:t>
      </w:r>
      <w:r w:rsidR="00782E44">
        <w:rPr>
          <w:iCs/>
        </w:rPr>
        <w:t xml:space="preserve"> After </w:t>
      </w:r>
      <w:r w:rsidR="002000EB">
        <w:rPr>
          <w:iCs/>
        </w:rPr>
        <w:t>reconstruct</w:t>
      </w:r>
      <w:r w:rsidR="001B3924">
        <w:rPr>
          <w:iCs/>
        </w:rPr>
        <w:t xml:space="preserve">ion, </w:t>
      </w:r>
      <w:r w:rsidR="00132297">
        <w:rPr>
          <w:iCs/>
        </w:rPr>
        <w:t xml:space="preserve">a binary dataset consists of GG rice and non-GG rice was generated. </w:t>
      </w:r>
      <w:r w:rsidR="004F1A7C">
        <w:rPr>
          <w:iCs/>
        </w:rPr>
        <w:t xml:space="preserve">Fig. 6 </w:t>
      </w:r>
      <w:r w:rsidR="00FD39A5">
        <w:rPr>
          <w:iCs/>
        </w:rPr>
        <w:t>was used to</w:t>
      </w:r>
      <w:ins w:id="290" w:author="Peng, Hong" w:date="2020-03-18T09:26:00Z">
        <w:r w:rsidR="00075B74">
          <w:rPr>
            <w:iCs/>
          </w:rPr>
          <w:t xml:space="preserve"> </w:t>
        </w:r>
      </w:ins>
      <w:r w:rsidR="005C43A5">
        <w:rPr>
          <w:iCs/>
        </w:rPr>
        <w:t>visualiz</w:t>
      </w:r>
      <w:r w:rsidR="00FD39A5">
        <w:rPr>
          <w:iCs/>
        </w:rPr>
        <w:t>e</w:t>
      </w:r>
      <w:r w:rsidR="005C43A5">
        <w:rPr>
          <w:iCs/>
        </w:rPr>
        <w:t xml:space="preserve"> the</w:t>
      </w:r>
      <w:r w:rsidR="00FD39A5">
        <w:rPr>
          <w:iCs/>
        </w:rPr>
        <w:t xml:space="preserve"> significant difference </w:t>
      </w:r>
      <w:r w:rsidR="00D857B3">
        <w:rPr>
          <w:iCs/>
        </w:rPr>
        <w:t xml:space="preserve"> </w:t>
      </w:r>
      <w:r w:rsidR="00FD39A5">
        <w:rPr>
          <w:iCs/>
        </w:rPr>
        <w:t xml:space="preserve">of </w:t>
      </w:r>
      <w:r w:rsidR="005C43A5">
        <w:rPr>
          <w:iCs/>
        </w:rPr>
        <w:t xml:space="preserve"> </w:t>
      </w:r>
      <w:r w:rsidR="00D857B3">
        <w:rPr>
          <w:iCs/>
          <w:vertAlign w:val="superscript"/>
        </w:rPr>
        <w:t>114</w:t>
      </w:r>
      <w:r w:rsidR="00D857B3">
        <w:rPr>
          <w:iCs/>
        </w:rPr>
        <w:t>Cd concentration between GG and non</w:t>
      </w:r>
      <w:r w:rsidR="009959E2">
        <w:rPr>
          <w:iCs/>
        </w:rPr>
        <w:t>-</w:t>
      </w:r>
      <w:r w:rsidR="00D857B3">
        <w:rPr>
          <w:iCs/>
        </w:rPr>
        <w:t>GG rice samples (</w:t>
      </w:r>
      <w:r w:rsidR="00D857B3">
        <w:rPr>
          <w:i/>
          <w:iCs/>
        </w:rPr>
        <w:t>P</w:t>
      </w:r>
      <w:r w:rsidR="00D857B3">
        <w:rPr>
          <w:iCs/>
        </w:rPr>
        <w:t xml:space="preserve"> &lt; 0.05).</w:t>
      </w:r>
      <w:r w:rsidR="00FD39A5">
        <w:rPr>
          <w:iCs/>
        </w:rPr>
        <w:t xml:space="preserve"> </w:t>
      </w:r>
      <w:r w:rsidR="00FA30D7">
        <w:rPr>
          <w:iCs/>
        </w:rPr>
        <w:t>Following the same workflow we have established earlier, we have further confirmed that</w:t>
      </w:r>
      <w:commentRangeStart w:id="291"/>
      <w:r w:rsidR="00FA30D7">
        <w:rPr>
          <w:iCs/>
        </w:rPr>
        <w:t xml:space="preserve"> classifiers </w:t>
      </w:r>
      <w:r w:rsidR="004530C1">
        <w:rPr>
          <w:iCs/>
        </w:rPr>
        <w:t xml:space="preserve">built </w:t>
      </w:r>
      <w:commentRangeEnd w:id="291"/>
      <w:r w:rsidR="00714987">
        <w:rPr>
          <w:rStyle w:val="CommentReference"/>
        </w:rPr>
        <w:commentReference w:id="291"/>
      </w:r>
      <w:r w:rsidR="004530C1">
        <w:rPr>
          <w:iCs/>
        </w:rPr>
        <w:t xml:space="preserve">with only </w:t>
      </w:r>
      <w:r w:rsidR="004530C1" w:rsidRPr="004530C1">
        <w:rPr>
          <w:iCs/>
          <w:vertAlign w:val="superscript"/>
        </w:rPr>
        <w:t>114</w:t>
      </w:r>
      <w:r w:rsidR="004530C1">
        <w:rPr>
          <w:iCs/>
        </w:rPr>
        <w:t>Cd</w:t>
      </w:r>
      <w:r w:rsidR="00405ECB">
        <w:rPr>
          <w:iCs/>
        </w:rPr>
        <w:t xml:space="preserve"> </w:t>
      </w:r>
      <w:r w:rsidR="004530C1">
        <w:rPr>
          <w:iCs/>
        </w:rPr>
        <w:t xml:space="preserve">could lead to 100% differentiation </w:t>
      </w:r>
      <w:r w:rsidR="001018D6">
        <w:rPr>
          <w:iCs/>
        </w:rPr>
        <w:t>between GG and non-GG rice samples.</w:t>
      </w:r>
    </w:p>
    <w:p w14:paraId="69674993" w14:textId="027BB30E" w:rsidR="008641A0" w:rsidRDefault="00812871" w:rsidP="008641A0">
      <w:pPr>
        <w:jc w:val="both"/>
      </w:pPr>
      <w:r>
        <w:rPr>
          <w:iCs/>
        </w:rPr>
        <w:t>O</w:t>
      </w:r>
      <w:r w:rsidR="008641A0">
        <w:rPr>
          <w:rFonts w:hint="eastAsia"/>
          <w:iCs/>
        </w:rPr>
        <w:t>u</w:t>
      </w:r>
      <w:r w:rsidR="008641A0">
        <w:rPr>
          <w:iCs/>
        </w:rPr>
        <w:t xml:space="preserve">r study demonstrated that multi-elemental profiling </w:t>
      </w:r>
      <w:r w:rsidR="00985868">
        <w:rPr>
          <w:iCs/>
        </w:rPr>
        <w:t xml:space="preserve">using </w:t>
      </w:r>
      <w:r w:rsidR="008641A0">
        <w:rPr>
          <w:iCs/>
        </w:rPr>
        <w:t xml:space="preserve">ICP-MS coupled with </w:t>
      </w:r>
      <w:r w:rsidR="00617896">
        <w:rPr>
          <w:iCs/>
        </w:rPr>
        <w:t>ML</w:t>
      </w:r>
      <w:r w:rsidR="008641A0">
        <w:rPr>
          <w:iCs/>
        </w:rPr>
        <w:t xml:space="preserve"> technique</w:t>
      </w:r>
      <w:r w:rsidR="001F3C99" w:rsidRPr="000A5A39">
        <w:rPr>
          <w:iCs/>
        </w:rPr>
        <w:t>s</w:t>
      </w:r>
      <w:r w:rsidR="008641A0">
        <w:rPr>
          <w:iCs/>
        </w:rPr>
        <w:t xml:space="preserve">, </w:t>
      </w:r>
      <w:r w:rsidR="00985868">
        <w:rPr>
          <w:iCs/>
        </w:rPr>
        <w:t xml:space="preserve">could </w:t>
      </w:r>
      <w:r w:rsidR="008641A0">
        <w:rPr>
          <w:iCs/>
        </w:rPr>
        <w:t xml:space="preserve">differentiate six </w:t>
      </w:r>
      <w:r w:rsidR="00985868">
        <w:rPr>
          <w:iCs/>
        </w:rPr>
        <w:t xml:space="preserve">types of </w:t>
      </w:r>
      <w:r w:rsidR="008641A0">
        <w:rPr>
          <w:iCs/>
        </w:rPr>
        <w:t xml:space="preserve">Chinese GI </w:t>
      </w:r>
      <w:r w:rsidR="008641A0">
        <w:rPr>
          <w:rFonts w:hint="eastAsia"/>
          <w:iCs/>
        </w:rPr>
        <w:t>rice</w:t>
      </w:r>
      <w:r w:rsidR="008641A0">
        <w:rPr>
          <w:iCs/>
        </w:rPr>
        <w:t xml:space="preserve"> with extremely high accuracy. Particularly, we identified </w:t>
      </w:r>
      <w:r w:rsidR="00985868">
        <w:rPr>
          <w:iCs/>
        </w:rPr>
        <w:t xml:space="preserve">four </w:t>
      </w:r>
      <w:r w:rsidR="008641A0">
        <w:rPr>
          <w:iCs/>
        </w:rPr>
        <w:t xml:space="preserve">elements with the most </w:t>
      </w:r>
      <w:r w:rsidR="00985868">
        <w:rPr>
          <w:iCs/>
        </w:rPr>
        <w:t xml:space="preserve">differentiation </w:t>
      </w:r>
      <w:r w:rsidR="008641A0">
        <w:rPr>
          <w:iCs/>
        </w:rPr>
        <w:t>power</w:t>
      </w:r>
      <w:r w:rsidR="0027383A">
        <w:rPr>
          <w:iCs/>
        </w:rPr>
        <w:t xml:space="preserve">. </w:t>
      </w:r>
      <w:r w:rsidR="00021F8F">
        <w:rPr>
          <w:iCs/>
        </w:rPr>
        <w:t xml:space="preserve"> </w:t>
      </w:r>
      <w:r w:rsidR="0027383A">
        <w:rPr>
          <w:iCs/>
        </w:rPr>
        <w:t xml:space="preserve">This </w:t>
      </w:r>
      <w:r w:rsidR="008641A0">
        <w:rPr>
          <w:iCs/>
        </w:rPr>
        <w:t xml:space="preserve">opens the </w:t>
      </w:r>
      <w:r w:rsidR="008641A0">
        <w:t xml:space="preserve">door </w:t>
      </w:r>
      <w:r w:rsidR="0027383A">
        <w:t xml:space="preserve">for future study on the development of </w:t>
      </w:r>
      <w:r w:rsidR="001C04C7">
        <w:t xml:space="preserve"> reliable rice classification </w:t>
      </w:r>
      <w:r w:rsidR="0027383A">
        <w:t xml:space="preserve">with </w:t>
      </w:r>
      <w:r w:rsidR="008641A0">
        <w:t>only a handful of elements.</w:t>
      </w:r>
      <w:r w:rsidR="00021F8F" w:rsidRPr="00021F8F">
        <w:rPr>
          <w:iCs/>
        </w:rPr>
        <w:t xml:space="preserve"> </w:t>
      </w:r>
      <w:moveFromRangeStart w:id="293" w:author="Peng, Hong" w:date="2020-03-17T20:11:00Z" w:name="move35368331"/>
      <w:moveFrom w:id="294" w:author="Peng, Hong" w:date="2020-03-17T20:11:00Z">
        <w:r w:rsidR="00021F8F" w:rsidDel="00BD1FB3">
          <w:rPr>
            <w:iCs/>
          </w:rPr>
          <w:t>Further efforts would</w:t>
        </w:r>
        <w:r w:rsidR="001C1B85" w:rsidDel="00BD1FB3">
          <w:rPr>
            <w:iCs/>
          </w:rPr>
          <w:t xml:space="preserve"> be focused on the following </w:t>
        </w:r>
        <w:r w:rsidR="007972A1" w:rsidDel="00BD1FB3">
          <w:rPr>
            <w:iCs/>
          </w:rPr>
          <w:t xml:space="preserve">aspects: </w:t>
        </w:r>
        <w:r w:rsidR="008641A0" w:rsidDel="00BD1FB3">
          <w:t xml:space="preserve"> </w:t>
        </w:r>
        <w:commentRangeStart w:id="295"/>
        <w:commentRangeStart w:id="296"/>
        <w:r w:rsidR="007972A1" w:rsidRPr="009959E2" w:rsidDel="00BD1FB3">
          <w:t xml:space="preserve">1. </w:t>
        </w:r>
        <w:r w:rsidR="008641A0" w:rsidRPr="009959E2" w:rsidDel="00BD1FB3">
          <w:t xml:space="preserve"> </w:t>
        </w:r>
        <w:r w:rsidR="008C12A9" w:rsidRPr="009959E2" w:rsidDel="00BD1FB3">
          <w:t>A</w:t>
        </w:r>
        <w:r w:rsidR="008641A0" w:rsidRPr="009959E2" w:rsidDel="00BD1FB3">
          <w:t xml:space="preserve"> larger dataset</w:t>
        </w:r>
        <w:r w:rsidR="002444ED" w:rsidRPr="009959E2" w:rsidDel="00BD1FB3">
          <w:t xml:space="preserve"> </w:t>
        </w:r>
        <w:r w:rsidR="008641A0" w:rsidRPr="009959E2" w:rsidDel="00BD1FB3">
          <w:t xml:space="preserve">consists of samples from multiple harvest years </w:t>
        </w:r>
        <w:r w:rsidR="007972A1" w:rsidRPr="009959E2" w:rsidDel="00BD1FB3">
          <w:t xml:space="preserve">would </w:t>
        </w:r>
        <w:r w:rsidR="008641A0" w:rsidRPr="009959E2" w:rsidDel="00BD1FB3">
          <w:t xml:space="preserve">be introduced </w:t>
        </w:r>
        <w:r w:rsidR="007972A1" w:rsidRPr="009959E2" w:rsidDel="00BD1FB3">
          <w:t xml:space="preserve">to test </w:t>
        </w:r>
        <w:r w:rsidR="0085374E" w:rsidRPr="009959E2" w:rsidDel="00BD1FB3">
          <w:t>the impact of potential</w:t>
        </w:r>
        <w:r w:rsidR="00282B90" w:rsidRPr="009959E2" w:rsidDel="00BD1FB3">
          <w:t xml:space="preserve"> seasonal variation. 2. </w:t>
        </w:r>
        <w:r w:rsidR="008641A0" w:rsidRPr="009959E2" w:rsidDel="00BD1FB3">
          <w:t xml:space="preserve">considering the ultimate goal is to protect high value GI rice from potential fraudulent activities, we </w:t>
        </w:r>
        <w:r w:rsidR="00282B90" w:rsidRPr="009959E2" w:rsidDel="00BD1FB3">
          <w:t xml:space="preserve">would </w:t>
        </w:r>
        <w:r w:rsidR="008641A0" w:rsidRPr="009959E2" w:rsidDel="00BD1FB3">
          <w:t>introduce “positive” samples into the classification. One common solution is to dilute GI rice samples with serial does of  highly “l</w:t>
        </w:r>
        <w:r w:rsidR="00A2056A" w:rsidRPr="009959E2" w:rsidDel="00BD1FB3">
          <w:rPr>
            <w:rFonts w:hint="eastAsia"/>
          </w:rPr>
          <w:t>o</w:t>
        </w:r>
        <w:r w:rsidR="00A2056A" w:rsidRPr="009959E2" w:rsidDel="00BD1FB3">
          <w:t>ok</w:t>
        </w:r>
        <w:r w:rsidR="008641A0" w:rsidRPr="009959E2" w:rsidDel="00BD1FB3">
          <w:t>-alikes”</w:t>
        </w:r>
        <w:commentRangeStart w:id="297"/>
        <w:r w:rsidR="008641A0" w:rsidRPr="009959E2" w:rsidDel="00BD1FB3">
          <w:fldChar w:fldCharType="begin" w:fldLock="1"/>
        </w:r>
        <w:r w:rsidR="00361E4F" w:rsidDel="00BD1FB3">
          <w:instrText>ADDIN CSL_CITATION {"citationItems":[{"id":"ITEM-1","itemData":{"DOI":"10.1039/c8ay00701b","ISSN":"17599679","abstract":"The adulteration of rice in the food industry is a very serious problem nowadays. To realize the rapid and stable identification of adulterated Wuchang rice, a hyperspectral imaging system (380-1000 nm) has been introduced in this study. Piece-wise multiplicative scatter correction (PMSC) was first used to correct the non-linear additive and multiplicative scatter effects. Then, the adulterated rice samples were identified via support vector machines (SVM). The PMSC-SVM model was attained over the whole spectral range, with the correct classification rate (CCR) increased from 95.47% to 99.20%, the kappa coefficient increased from 0.95 to 0.99, and the prediction CV (coefficient of variation) decreased from 3.04% to 1.56%. Furthermore, a simplified PMSC-SVM model was established, where 13 principal components were selected using 5-fold cross-validation. The CCR was increased from 95.40% to 99.08%, the kappa coefficient was increased from 0.94 to 0.99, and the prediction CV was decreased from 3.02% to 1.72%. The results demonstrated that the accuracy and stability for identifying adulterated rice has been improved by PMSC in the hyperspectral imaging system.","author":[{"dropping-particle":"","family":"Yu","given":"Yunxin","non-dropping-particle":"","parse-names":false,"suffix":""},{"dropping-particle":"","family":"Yu","given":"Hanyue","non-dropping-particle":"","parse-names":false,"suffix":""},{"dropping-particle":"","family":"Guo","given":"Lianbo","non-dropping-particle":"","parse-names":false,"suffix":""},{"dropping-particle":"","family":"Li","given":"Jun","non-dropping-particle":"","parse-names":false,"suffix":""},{"dropping-particle":"","family":"Chu","given":"Yanwu","non-dropping-particle":"","parse-names":false,"suffix":""},{"dropping-particle":"","family":"Tang","given":"Yun","non-dropping-particle":"","parse-names":false,"suffix":""},{"dropping-particle":"","family":"Tang","given":"Shisong","non-dropping-particle":"","parse-names":false,"suffix":""},{"dropping-particle":"","family":"Wang","given":"Fan","non-dropping-particle":"","parse-names":false,"suffix":""}],"container-title":"Analytical Methods","id":"ITEM-1","issue":"26","issued":{"date-parts":[["2018"]]},"page":"3224-3231","title":"Accuracy and stability improvement in detecting Wuchang rice adulteration by piece-wise multiplicative scatter correction in the hyperspectral imaging system","type":"article-journal","volume":"10"},"uris":["http://www.mendeley.com/documents/?uuid=6a73b96f-7fa0-464d-a5b0-560a48bc28ce"]}],"mendeley":{"formattedCitation":"&lt;sup&gt;50&lt;/sup&gt;","plainTextFormattedCitation":"50","previouslyFormattedCitation":"&lt;sup&gt;50&lt;/sup&gt;"},"properties":{"noteIndex":0},"schema":"https://github.com/citation-style-language/schema/raw/master/csl-citation.json"}</w:instrText>
        </w:r>
        <w:r w:rsidR="008641A0" w:rsidRPr="009959E2" w:rsidDel="00BD1FB3">
          <w:fldChar w:fldCharType="separate"/>
        </w:r>
        <w:r w:rsidR="000B425E" w:rsidRPr="000B425E" w:rsidDel="00BD1FB3">
          <w:rPr>
            <w:noProof/>
            <w:vertAlign w:val="superscript"/>
          </w:rPr>
          <w:t>50</w:t>
        </w:r>
        <w:r w:rsidR="008641A0" w:rsidRPr="009959E2" w:rsidDel="00BD1FB3">
          <w:fldChar w:fldCharType="end"/>
        </w:r>
      </w:moveFrom>
      <w:commentRangeEnd w:id="297"/>
      <w:r w:rsidR="00075B74">
        <w:rPr>
          <w:rStyle w:val="CommentReference"/>
        </w:rPr>
        <w:commentReference w:id="297"/>
      </w:r>
      <w:moveFrom w:id="298" w:author="Peng, Hong" w:date="2020-03-17T20:11:00Z">
        <w:r w:rsidR="008641A0" w:rsidRPr="009959E2" w:rsidDel="00BD1FB3">
          <w:t xml:space="preserve"> .</w:t>
        </w:r>
        <w:commentRangeEnd w:id="295"/>
        <w:r w:rsidR="0049501C" w:rsidRPr="009959E2" w:rsidDel="00BD1FB3">
          <w:rPr>
            <w:rStyle w:val="CommentReference"/>
          </w:rPr>
          <w:commentReference w:id="295"/>
        </w:r>
        <w:commentRangeEnd w:id="296"/>
        <w:r w:rsidR="00CA14BE" w:rsidRPr="009959E2" w:rsidDel="00BD1FB3">
          <w:rPr>
            <w:rStyle w:val="CommentReference"/>
          </w:rPr>
          <w:commentReference w:id="296"/>
        </w:r>
        <w:r w:rsidR="008641A0" w:rsidRPr="009959E2" w:rsidDel="00BD1FB3">
          <w:t>.</w:t>
        </w:r>
        <w:r w:rsidR="008641A0" w:rsidDel="00BD1FB3">
          <w:t xml:space="preserve"> </w:t>
        </w:r>
      </w:moveFrom>
      <w:moveFromRangeEnd w:id="293"/>
    </w:p>
    <w:p w14:paraId="3A7E7DC5" w14:textId="77777777" w:rsidR="008641A0" w:rsidRDefault="008641A0" w:rsidP="008641A0">
      <w:pPr>
        <w:jc w:val="both"/>
        <w:rPr>
          <w:b/>
        </w:rPr>
      </w:pPr>
      <w:r>
        <w:rPr>
          <w:b/>
        </w:rPr>
        <w:lastRenderedPageBreak/>
        <w:t xml:space="preserve">ACKNOWLEDGMENT </w:t>
      </w:r>
    </w:p>
    <w:p w14:paraId="254E4086" w14:textId="1FD8629F" w:rsidR="008641A0" w:rsidRDefault="008641A0" w:rsidP="003805CC">
      <w:pPr>
        <w:jc w:val="both"/>
      </w:pPr>
      <w:r>
        <w:t>We want to thank Dr. Di Wu from Yangtze Delta Region Institute of Tsinghua University for his tremendous support on sampling. We thank Ms. Si Lin</w:t>
      </w:r>
      <w:r w:rsidR="00786966">
        <w:t xml:space="preserve"> and Hongwei Qiao</w:t>
      </w:r>
      <w:r w:rsidR="00EF56DE">
        <w:t xml:space="preserve"> </w:t>
      </w:r>
      <w:r>
        <w:t xml:space="preserve">for </w:t>
      </w:r>
      <w:r w:rsidR="00786966">
        <w:t xml:space="preserve">their </w:t>
      </w:r>
      <w:r w:rsidR="00405BD8" w:rsidRPr="00405BD8">
        <w:t>industrious</w:t>
      </w:r>
      <w:r w:rsidR="00405BD8">
        <w:t xml:space="preserve"> </w:t>
      </w:r>
      <w:r>
        <w:t xml:space="preserve">work on </w:t>
      </w:r>
      <w:r w:rsidR="00454E4F">
        <w:t xml:space="preserve"> </w:t>
      </w:r>
      <w:r w:rsidR="00A72D5B">
        <w:t xml:space="preserve">experimentation </w:t>
      </w:r>
      <w:r w:rsidR="00454E4F">
        <w:t>and documentation</w:t>
      </w:r>
      <w:r>
        <w:t xml:space="preserve">. </w:t>
      </w:r>
    </w:p>
    <w:p w14:paraId="517B5348" w14:textId="4558C411" w:rsidR="00DC236D" w:rsidRDefault="00DC236D" w:rsidP="003805CC">
      <w:pPr>
        <w:jc w:val="both"/>
        <w:rPr>
          <w:b/>
          <w:bCs/>
        </w:rPr>
      </w:pPr>
      <w:commentRangeStart w:id="299"/>
      <w:r w:rsidRPr="007C0490">
        <w:rPr>
          <w:rFonts w:hint="eastAsia"/>
          <w:b/>
          <w:bCs/>
        </w:rPr>
        <w:t>F</w:t>
      </w:r>
      <w:r w:rsidRPr="007C0490">
        <w:rPr>
          <w:b/>
          <w:bCs/>
        </w:rPr>
        <w:t xml:space="preserve">UNDING </w:t>
      </w:r>
      <w:r w:rsidR="00204AEF" w:rsidRPr="007C0490">
        <w:rPr>
          <w:b/>
          <w:bCs/>
        </w:rPr>
        <w:t xml:space="preserve">SOURCES </w:t>
      </w:r>
      <w:commentRangeEnd w:id="299"/>
      <w:r w:rsidR="00DF2003">
        <w:rPr>
          <w:rStyle w:val="CommentReference"/>
        </w:rPr>
        <w:commentReference w:id="299"/>
      </w:r>
    </w:p>
    <w:p w14:paraId="796695E4" w14:textId="665BCEE5" w:rsidR="00173CD8" w:rsidRPr="007C0490" w:rsidRDefault="00173CD8" w:rsidP="003805CC">
      <w:pPr>
        <w:jc w:val="both"/>
        <w:rPr>
          <w:b/>
          <w:bCs/>
        </w:rPr>
      </w:pPr>
      <w:r w:rsidRPr="008C12A9">
        <w:rPr>
          <w:b/>
          <w:bCs/>
        </w:rPr>
        <w:t>TBC</w:t>
      </w:r>
    </w:p>
    <w:p w14:paraId="2B139C19" w14:textId="5248C0AA" w:rsidR="004B7135" w:rsidRPr="007B681A" w:rsidRDefault="00204AEF" w:rsidP="007B681A">
      <w:pPr>
        <w:rPr>
          <w:b/>
        </w:rPr>
      </w:pPr>
      <w:r>
        <w:rPr>
          <w:b/>
        </w:rPr>
        <w:t xml:space="preserve">REFERENCE  </w:t>
      </w:r>
    </w:p>
    <w:p w14:paraId="69DF668A" w14:textId="68F6F1F0" w:rsidR="000739E1" w:rsidRPr="000739E1" w:rsidRDefault="00FE7C78" w:rsidP="000739E1">
      <w:pPr>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0739E1" w:rsidRPr="000739E1">
        <w:rPr>
          <w:rFonts w:ascii="Calibri" w:hAnsi="Calibri" w:cs="Calibri"/>
          <w:noProof/>
          <w:szCs w:val="24"/>
        </w:rPr>
        <w:t>1.</w:t>
      </w:r>
      <w:r w:rsidR="000739E1" w:rsidRPr="000739E1">
        <w:rPr>
          <w:rFonts w:ascii="Calibri" w:hAnsi="Calibri" w:cs="Calibri"/>
          <w:noProof/>
          <w:szCs w:val="24"/>
        </w:rPr>
        <w:tab/>
        <w:t xml:space="preserve">Drivelos, S. A. &amp; Georgiou, C. A. Multi-element and multi-isotope-ratio analysis to determine the geographical origin of foods in the European Union. </w:t>
      </w:r>
      <w:r w:rsidR="000739E1" w:rsidRPr="000739E1">
        <w:rPr>
          <w:rFonts w:ascii="Calibri" w:hAnsi="Calibri" w:cs="Calibri"/>
          <w:i/>
          <w:iCs/>
          <w:noProof/>
          <w:szCs w:val="24"/>
        </w:rPr>
        <w:t>TrAC - Trends Anal. Chem.</w:t>
      </w:r>
      <w:r w:rsidR="000739E1" w:rsidRPr="000739E1">
        <w:rPr>
          <w:rFonts w:ascii="Calibri" w:hAnsi="Calibri" w:cs="Calibri"/>
          <w:noProof/>
          <w:szCs w:val="24"/>
        </w:rPr>
        <w:t xml:space="preserve"> </w:t>
      </w:r>
      <w:r w:rsidR="000739E1" w:rsidRPr="000739E1">
        <w:rPr>
          <w:rFonts w:ascii="Calibri" w:hAnsi="Calibri" w:cs="Calibri"/>
          <w:b/>
          <w:bCs/>
          <w:noProof/>
          <w:szCs w:val="24"/>
        </w:rPr>
        <w:t>40</w:t>
      </w:r>
      <w:r w:rsidR="000739E1" w:rsidRPr="000739E1">
        <w:rPr>
          <w:rFonts w:ascii="Calibri" w:hAnsi="Calibri" w:cs="Calibri"/>
          <w:noProof/>
          <w:szCs w:val="24"/>
        </w:rPr>
        <w:t>, 38–51 (2012).</w:t>
      </w:r>
    </w:p>
    <w:p w14:paraId="3A6DA7CE"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2.</w:t>
      </w:r>
      <w:r w:rsidRPr="000739E1">
        <w:rPr>
          <w:rFonts w:ascii="Calibri" w:hAnsi="Calibri" w:cs="Calibri"/>
          <w:noProof/>
          <w:szCs w:val="24"/>
        </w:rPr>
        <w:tab/>
        <w:t xml:space="preserve">Summary of the Paris Convention for the Protection of Industrial Property (1883). Available at: https://www.wipo.int/treaties/en/ip/paris/summary_paris.html. </w:t>
      </w:r>
    </w:p>
    <w:p w14:paraId="1BCB645A"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3.</w:t>
      </w:r>
      <w:r w:rsidRPr="000739E1">
        <w:rPr>
          <w:rFonts w:ascii="Calibri" w:hAnsi="Calibri" w:cs="Calibri"/>
          <w:noProof/>
          <w:szCs w:val="24"/>
        </w:rPr>
        <w:tab/>
        <w:t xml:space="preserve">Luykx, D. M. A. M. &amp; Ruth, S. M. Van. Food Chemistry An overview of analytical methods for determining the geographical origin of food products. </w:t>
      </w:r>
      <w:r w:rsidRPr="000739E1">
        <w:rPr>
          <w:rFonts w:ascii="Calibri" w:hAnsi="Calibri" w:cs="Calibri"/>
          <w:b/>
          <w:bCs/>
          <w:noProof/>
          <w:szCs w:val="24"/>
        </w:rPr>
        <w:t>107</w:t>
      </w:r>
      <w:r w:rsidRPr="000739E1">
        <w:rPr>
          <w:rFonts w:ascii="Calibri" w:hAnsi="Calibri" w:cs="Calibri"/>
          <w:noProof/>
          <w:szCs w:val="24"/>
        </w:rPr>
        <w:t>, 897–911 (2008).</w:t>
      </w:r>
    </w:p>
    <w:p w14:paraId="64D5945B"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4.</w:t>
      </w:r>
      <w:r w:rsidRPr="000739E1">
        <w:rPr>
          <w:rFonts w:ascii="Calibri" w:hAnsi="Calibri" w:cs="Calibri"/>
          <w:noProof/>
          <w:szCs w:val="24"/>
        </w:rPr>
        <w:tab/>
        <w:t xml:space="preserve">PDO and PGI Agricultral products:a 14.2 billion euro turnover for over 800 products. Available at: https://ec.europa.eu/agriculture/quality/schemes/newsletter-2010_en.pdf. </w:t>
      </w:r>
    </w:p>
    <w:p w14:paraId="70A941B8"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5.</w:t>
      </w:r>
      <w:r w:rsidRPr="000739E1">
        <w:rPr>
          <w:rFonts w:ascii="Calibri" w:hAnsi="Calibri" w:cs="Calibri"/>
          <w:noProof/>
          <w:szCs w:val="24"/>
        </w:rPr>
        <w:tab/>
        <w:t xml:space="preserve">Li, Y. Protection of Geographical Indications in China. (2017). Available at: https://www.niuyie.com/protection-of-geographical-indications-in-china/. </w:t>
      </w:r>
    </w:p>
    <w:p w14:paraId="284B27CE"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6.</w:t>
      </w:r>
      <w:r w:rsidRPr="000739E1">
        <w:rPr>
          <w:rFonts w:ascii="Calibri" w:hAnsi="Calibri" w:cs="Calibri"/>
          <w:noProof/>
          <w:szCs w:val="24"/>
        </w:rPr>
        <w:tab/>
        <w:t xml:space="preserve">Chauhan, B. S., Jabran, K. &amp; Mahajan, G. </w:t>
      </w:r>
      <w:r w:rsidRPr="000739E1">
        <w:rPr>
          <w:rFonts w:ascii="Calibri" w:hAnsi="Calibri" w:cs="Calibri"/>
          <w:i/>
          <w:iCs/>
          <w:noProof/>
          <w:szCs w:val="24"/>
        </w:rPr>
        <w:t>Rice Production Worldwide</w:t>
      </w:r>
      <w:r w:rsidRPr="000739E1">
        <w:rPr>
          <w:rFonts w:ascii="Calibri" w:hAnsi="Calibri" w:cs="Calibri"/>
          <w:noProof/>
          <w:szCs w:val="24"/>
        </w:rPr>
        <w:t>.</w:t>
      </w:r>
    </w:p>
    <w:p w14:paraId="6642DC54"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7.</w:t>
      </w:r>
      <w:r w:rsidRPr="000739E1">
        <w:rPr>
          <w:rFonts w:ascii="Calibri" w:hAnsi="Calibri" w:cs="Calibri"/>
          <w:noProof/>
          <w:szCs w:val="24"/>
        </w:rPr>
        <w:tab/>
        <w:t xml:space="preserve">Paddy rice production worldwide 2017-2018, by country,. </w:t>
      </w:r>
      <w:r w:rsidRPr="000739E1">
        <w:rPr>
          <w:rFonts w:ascii="Calibri" w:hAnsi="Calibri" w:cs="Calibri"/>
          <w:i/>
          <w:iCs/>
          <w:noProof/>
          <w:szCs w:val="24"/>
        </w:rPr>
        <w:t>Statista</w:t>
      </w:r>
      <w:r w:rsidRPr="000739E1">
        <w:rPr>
          <w:rFonts w:ascii="Calibri" w:hAnsi="Calibri" w:cs="Calibri"/>
          <w:noProof/>
          <w:szCs w:val="24"/>
        </w:rPr>
        <w:t xml:space="preserve"> (2019). Available at: https://www.statista.com/statistics/255937/leading-rice-producers-worldwide/. </w:t>
      </w:r>
    </w:p>
    <w:p w14:paraId="2E0B8232"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8.</w:t>
      </w:r>
      <w:r w:rsidRPr="000739E1">
        <w:rPr>
          <w:rFonts w:ascii="Calibri" w:hAnsi="Calibri" w:cs="Calibri"/>
          <w:noProof/>
          <w:szCs w:val="24"/>
        </w:rPr>
        <w:tab/>
        <w:t xml:space="preserve">Jin, S., Zhang, Y. &amp; Xu, Y. Amount of information and the willingness of consumers to pay for food traceability in China. </w:t>
      </w:r>
      <w:r w:rsidRPr="000739E1">
        <w:rPr>
          <w:rFonts w:ascii="Calibri" w:hAnsi="Calibri" w:cs="Calibri"/>
          <w:i/>
          <w:iCs/>
          <w:noProof/>
          <w:szCs w:val="24"/>
        </w:rPr>
        <w:t>Food Control</w:t>
      </w:r>
      <w:r w:rsidRPr="000739E1">
        <w:rPr>
          <w:rFonts w:ascii="Calibri" w:hAnsi="Calibri" w:cs="Calibri"/>
          <w:noProof/>
          <w:szCs w:val="24"/>
        </w:rPr>
        <w:t xml:space="preserve"> (2017). doi:10.1016/j.foodcont.2017.02.012</w:t>
      </w:r>
    </w:p>
    <w:p w14:paraId="0A8E7F6D"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9.</w:t>
      </w:r>
      <w:r w:rsidRPr="000739E1">
        <w:rPr>
          <w:rFonts w:ascii="Calibri" w:hAnsi="Calibri" w:cs="Calibri"/>
          <w:noProof/>
          <w:szCs w:val="24"/>
        </w:rPr>
        <w:tab/>
        <w:t>Veeck, G. Food Safety Concerns and Rice Imports in China : 1998 - 2016. (2017).</w:t>
      </w:r>
    </w:p>
    <w:p w14:paraId="17BB221C"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10.</w:t>
      </w:r>
      <w:r w:rsidRPr="000739E1">
        <w:rPr>
          <w:rFonts w:ascii="Calibri" w:hAnsi="Calibri" w:cs="Calibri"/>
          <w:noProof/>
          <w:szCs w:val="24"/>
        </w:rPr>
        <w:tab/>
        <w:t xml:space="preserve">Qian, L. </w:t>
      </w:r>
      <w:r w:rsidRPr="000739E1">
        <w:rPr>
          <w:rFonts w:ascii="Calibri" w:hAnsi="Calibri" w:cs="Calibri"/>
          <w:i/>
          <w:iCs/>
          <w:noProof/>
          <w:szCs w:val="24"/>
        </w:rPr>
        <w:t>et al.</w:t>
      </w:r>
      <w:r w:rsidRPr="000739E1">
        <w:rPr>
          <w:rFonts w:ascii="Calibri" w:hAnsi="Calibri" w:cs="Calibri"/>
          <w:noProof/>
          <w:szCs w:val="24"/>
        </w:rPr>
        <w:t xml:space="preserve"> Determination of geographical origin of wuchang rice with the geographical indicator by multielement analysis. </w:t>
      </w:r>
      <w:r w:rsidRPr="000739E1">
        <w:rPr>
          <w:rFonts w:ascii="Calibri" w:hAnsi="Calibri" w:cs="Calibri"/>
          <w:i/>
          <w:iCs/>
          <w:noProof/>
          <w:szCs w:val="24"/>
        </w:rPr>
        <w:t>J. Food Qual.</w:t>
      </w:r>
      <w:r w:rsidRPr="000739E1">
        <w:rPr>
          <w:rFonts w:ascii="Calibri" w:hAnsi="Calibri" w:cs="Calibri"/>
          <w:noProof/>
          <w:szCs w:val="24"/>
        </w:rPr>
        <w:t xml:space="preserve"> </w:t>
      </w:r>
      <w:r w:rsidRPr="000739E1">
        <w:rPr>
          <w:rFonts w:ascii="Calibri" w:hAnsi="Calibri" w:cs="Calibri"/>
          <w:b/>
          <w:bCs/>
          <w:noProof/>
          <w:szCs w:val="24"/>
        </w:rPr>
        <w:t>2019</w:t>
      </w:r>
      <w:r w:rsidRPr="000739E1">
        <w:rPr>
          <w:rFonts w:ascii="Calibri" w:hAnsi="Calibri" w:cs="Calibri"/>
          <w:noProof/>
          <w:szCs w:val="24"/>
        </w:rPr>
        <w:t>, (2019).</w:t>
      </w:r>
    </w:p>
    <w:p w14:paraId="011857C7"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11.</w:t>
      </w:r>
      <w:r w:rsidRPr="000739E1">
        <w:rPr>
          <w:rFonts w:ascii="Calibri" w:hAnsi="Calibri" w:cs="Calibri"/>
          <w:noProof/>
          <w:szCs w:val="24"/>
        </w:rPr>
        <w:tab/>
        <w:t xml:space="preserve">Wadood, S. A., Boli, G., Xiaowen, Z., Hussain, I. &amp; Yimin, W. Recent development in the application of analytical techniques for the traceability and authenticity of food of plant origin. </w:t>
      </w:r>
      <w:r w:rsidRPr="000739E1">
        <w:rPr>
          <w:rFonts w:ascii="Calibri" w:hAnsi="Calibri" w:cs="Calibri"/>
          <w:i/>
          <w:iCs/>
          <w:noProof/>
          <w:szCs w:val="24"/>
        </w:rPr>
        <w:t>Microchem. J.</w:t>
      </w:r>
      <w:r w:rsidRPr="000739E1">
        <w:rPr>
          <w:rFonts w:ascii="Calibri" w:hAnsi="Calibri" w:cs="Calibri"/>
          <w:noProof/>
          <w:szCs w:val="24"/>
        </w:rPr>
        <w:t xml:space="preserve"> </w:t>
      </w:r>
      <w:r w:rsidRPr="000739E1">
        <w:rPr>
          <w:rFonts w:ascii="Calibri" w:hAnsi="Calibri" w:cs="Calibri"/>
          <w:b/>
          <w:bCs/>
          <w:noProof/>
          <w:szCs w:val="24"/>
        </w:rPr>
        <w:t>152</w:t>
      </w:r>
      <w:r w:rsidRPr="000739E1">
        <w:rPr>
          <w:rFonts w:ascii="Calibri" w:hAnsi="Calibri" w:cs="Calibri"/>
          <w:noProof/>
          <w:szCs w:val="24"/>
        </w:rPr>
        <w:t>, 104295 (2020).</w:t>
      </w:r>
    </w:p>
    <w:p w14:paraId="1DEC2B56"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12.</w:t>
      </w:r>
      <w:r w:rsidRPr="000739E1">
        <w:rPr>
          <w:rFonts w:ascii="Calibri" w:hAnsi="Calibri" w:cs="Calibri"/>
          <w:noProof/>
          <w:szCs w:val="24"/>
        </w:rPr>
        <w:tab/>
        <w:t xml:space="preserve">Chung, I. M. </w:t>
      </w:r>
      <w:r w:rsidRPr="000739E1">
        <w:rPr>
          <w:rFonts w:ascii="Calibri" w:hAnsi="Calibri" w:cs="Calibri"/>
          <w:i/>
          <w:iCs/>
          <w:noProof/>
          <w:szCs w:val="24"/>
        </w:rPr>
        <w:t>et al.</w:t>
      </w:r>
      <w:r w:rsidRPr="000739E1">
        <w:rPr>
          <w:rFonts w:ascii="Calibri" w:hAnsi="Calibri" w:cs="Calibri"/>
          <w:noProof/>
          <w:szCs w:val="24"/>
        </w:rPr>
        <w:t xml:space="preserve"> Geographic authentication of Asian rice (Oryza sativa L.) using multi-elemental and stable isotopic data combined with multivariate analysis. </w:t>
      </w:r>
      <w:r w:rsidRPr="000739E1">
        <w:rPr>
          <w:rFonts w:ascii="Calibri" w:hAnsi="Calibri" w:cs="Calibri"/>
          <w:i/>
          <w:iCs/>
          <w:noProof/>
          <w:szCs w:val="24"/>
        </w:rPr>
        <w:t>Food Chem.</w:t>
      </w:r>
      <w:r w:rsidRPr="000739E1">
        <w:rPr>
          <w:rFonts w:ascii="Calibri" w:hAnsi="Calibri" w:cs="Calibri"/>
          <w:noProof/>
          <w:szCs w:val="24"/>
        </w:rPr>
        <w:t xml:space="preserve"> </w:t>
      </w:r>
      <w:r w:rsidRPr="000739E1">
        <w:rPr>
          <w:rFonts w:ascii="Calibri" w:hAnsi="Calibri" w:cs="Calibri"/>
          <w:b/>
          <w:bCs/>
          <w:noProof/>
          <w:szCs w:val="24"/>
        </w:rPr>
        <w:t>240</w:t>
      </w:r>
      <w:r w:rsidRPr="000739E1">
        <w:rPr>
          <w:rFonts w:ascii="Calibri" w:hAnsi="Calibri" w:cs="Calibri"/>
          <w:noProof/>
          <w:szCs w:val="24"/>
        </w:rPr>
        <w:t>, 840–849 (2018).</w:t>
      </w:r>
    </w:p>
    <w:p w14:paraId="08474502"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13.</w:t>
      </w:r>
      <w:r w:rsidRPr="000739E1">
        <w:rPr>
          <w:rFonts w:ascii="Calibri" w:hAnsi="Calibri" w:cs="Calibri"/>
          <w:noProof/>
          <w:szCs w:val="24"/>
        </w:rPr>
        <w:tab/>
        <w:t>Zhang, Y., Song, Q., Yan, J. &amp; Tang, J. Mineral element concentrations in grains of Chinese wheat cultivars. 303–313 (2010). doi:10.1007/s10681-009-0082-6</w:t>
      </w:r>
    </w:p>
    <w:p w14:paraId="312F16A3"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14.</w:t>
      </w:r>
      <w:r w:rsidRPr="000739E1">
        <w:rPr>
          <w:rFonts w:ascii="Calibri" w:hAnsi="Calibri" w:cs="Calibri"/>
          <w:noProof/>
          <w:szCs w:val="24"/>
        </w:rPr>
        <w:tab/>
        <w:t xml:space="preserve">Cheajesadagul, P., Arnaudguilhem, C., Shiowatana, J., Siripinyanond, A. &amp; Szpunar, J. Discrimination of geographical origin of rice based on multi-element fingerprinting by </w:t>
      </w:r>
      <w:r w:rsidRPr="000739E1">
        <w:rPr>
          <w:rFonts w:ascii="Calibri" w:hAnsi="Calibri" w:cs="Calibri"/>
          <w:noProof/>
          <w:szCs w:val="24"/>
        </w:rPr>
        <w:lastRenderedPageBreak/>
        <w:t xml:space="preserve">high resolution inductively coupled plasma mass spectrometry. </w:t>
      </w:r>
      <w:r w:rsidRPr="000739E1">
        <w:rPr>
          <w:rFonts w:ascii="Calibri" w:hAnsi="Calibri" w:cs="Calibri"/>
          <w:i/>
          <w:iCs/>
          <w:noProof/>
          <w:szCs w:val="24"/>
        </w:rPr>
        <w:t>Food Chem.</w:t>
      </w:r>
      <w:r w:rsidRPr="000739E1">
        <w:rPr>
          <w:rFonts w:ascii="Calibri" w:hAnsi="Calibri" w:cs="Calibri"/>
          <w:noProof/>
          <w:szCs w:val="24"/>
        </w:rPr>
        <w:t xml:space="preserve"> </w:t>
      </w:r>
      <w:r w:rsidRPr="000739E1">
        <w:rPr>
          <w:rFonts w:ascii="Calibri" w:hAnsi="Calibri" w:cs="Calibri"/>
          <w:b/>
          <w:bCs/>
          <w:noProof/>
          <w:szCs w:val="24"/>
        </w:rPr>
        <w:t>141</w:t>
      </w:r>
      <w:r w:rsidRPr="000739E1">
        <w:rPr>
          <w:rFonts w:ascii="Calibri" w:hAnsi="Calibri" w:cs="Calibri"/>
          <w:noProof/>
          <w:szCs w:val="24"/>
        </w:rPr>
        <w:t>, 3504–3509 (2013).</w:t>
      </w:r>
    </w:p>
    <w:p w14:paraId="7684302F"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15.</w:t>
      </w:r>
      <w:r w:rsidRPr="000739E1">
        <w:rPr>
          <w:rFonts w:ascii="Calibri" w:hAnsi="Calibri" w:cs="Calibri"/>
          <w:noProof/>
          <w:szCs w:val="24"/>
        </w:rPr>
        <w:tab/>
        <w:t xml:space="preserve">Maione, C., Batista, B. L., Campiglia, A. D., Barbosa, F. &amp; Barbosa, R. M. Classification of geographic origin of rice by data mining and inductively coupled plasma mass spectrometry. </w:t>
      </w:r>
      <w:r w:rsidRPr="000739E1">
        <w:rPr>
          <w:rFonts w:ascii="Calibri" w:hAnsi="Calibri" w:cs="Calibri"/>
          <w:i/>
          <w:iCs/>
          <w:noProof/>
          <w:szCs w:val="24"/>
        </w:rPr>
        <w:t>Comput. Electron. Agric.</w:t>
      </w:r>
      <w:r w:rsidRPr="000739E1">
        <w:rPr>
          <w:rFonts w:ascii="Calibri" w:hAnsi="Calibri" w:cs="Calibri"/>
          <w:noProof/>
          <w:szCs w:val="24"/>
        </w:rPr>
        <w:t xml:space="preserve"> </w:t>
      </w:r>
      <w:r w:rsidRPr="000739E1">
        <w:rPr>
          <w:rFonts w:ascii="Calibri" w:hAnsi="Calibri" w:cs="Calibri"/>
          <w:b/>
          <w:bCs/>
          <w:noProof/>
          <w:szCs w:val="24"/>
        </w:rPr>
        <w:t>121</w:t>
      </w:r>
      <w:r w:rsidRPr="000739E1">
        <w:rPr>
          <w:rFonts w:ascii="Calibri" w:hAnsi="Calibri" w:cs="Calibri"/>
          <w:noProof/>
          <w:szCs w:val="24"/>
        </w:rPr>
        <w:t>, 101–107 (2016).</w:t>
      </w:r>
    </w:p>
    <w:p w14:paraId="48396FC6"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16.</w:t>
      </w:r>
      <w:r w:rsidRPr="000739E1">
        <w:rPr>
          <w:rFonts w:ascii="Calibri" w:hAnsi="Calibri" w:cs="Calibri"/>
          <w:noProof/>
          <w:szCs w:val="24"/>
        </w:rPr>
        <w:tab/>
        <w:t xml:space="preserve">Wang, X. &amp; Harrington, P. de B. Differentiating Rice Varieties by Inductively Coupled Plasma Mass Spectrometry Chemical Profiling with Singular Value Decomposition Background Correction. </w:t>
      </w:r>
      <w:r w:rsidRPr="000739E1">
        <w:rPr>
          <w:rFonts w:ascii="Calibri" w:hAnsi="Calibri" w:cs="Calibri"/>
          <w:i/>
          <w:iCs/>
          <w:noProof/>
          <w:szCs w:val="24"/>
        </w:rPr>
        <w:t>J. Anal. Test.</w:t>
      </w:r>
      <w:r w:rsidRPr="000739E1">
        <w:rPr>
          <w:rFonts w:ascii="Calibri" w:hAnsi="Calibri" w:cs="Calibri"/>
          <w:noProof/>
          <w:szCs w:val="24"/>
        </w:rPr>
        <w:t xml:space="preserve"> </w:t>
      </w:r>
      <w:r w:rsidRPr="000739E1">
        <w:rPr>
          <w:rFonts w:ascii="Calibri" w:hAnsi="Calibri" w:cs="Calibri"/>
          <w:b/>
          <w:bCs/>
          <w:noProof/>
          <w:szCs w:val="24"/>
        </w:rPr>
        <w:t>2</w:t>
      </w:r>
      <w:r w:rsidRPr="000739E1">
        <w:rPr>
          <w:rFonts w:ascii="Calibri" w:hAnsi="Calibri" w:cs="Calibri"/>
          <w:noProof/>
          <w:szCs w:val="24"/>
        </w:rPr>
        <w:t>, 138–148 (2018).</w:t>
      </w:r>
    </w:p>
    <w:p w14:paraId="5E81E85A"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17.</w:t>
      </w:r>
      <w:r w:rsidRPr="000739E1">
        <w:rPr>
          <w:rFonts w:ascii="Calibri" w:hAnsi="Calibri" w:cs="Calibri"/>
          <w:noProof/>
          <w:szCs w:val="24"/>
        </w:rPr>
        <w:tab/>
        <w:t xml:space="preserve">Bevilacqua, M. </w:t>
      </w:r>
      <w:r w:rsidRPr="000739E1">
        <w:rPr>
          <w:rFonts w:ascii="Calibri" w:hAnsi="Calibri" w:cs="Calibri"/>
          <w:i/>
          <w:iCs/>
          <w:noProof/>
          <w:szCs w:val="24"/>
        </w:rPr>
        <w:t>et al.</w:t>
      </w:r>
      <w:r w:rsidRPr="000739E1">
        <w:rPr>
          <w:rFonts w:ascii="Calibri" w:hAnsi="Calibri" w:cs="Calibri"/>
          <w:noProof/>
          <w:szCs w:val="24"/>
        </w:rPr>
        <w:t xml:space="preserve"> Recent chemometrics advances for foodomics. </w:t>
      </w:r>
      <w:r w:rsidRPr="000739E1">
        <w:rPr>
          <w:rFonts w:ascii="Calibri" w:hAnsi="Calibri" w:cs="Calibri"/>
          <w:i/>
          <w:iCs/>
          <w:noProof/>
          <w:szCs w:val="24"/>
        </w:rPr>
        <w:t>TrAC Trends Anal. Chem.</w:t>
      </w:r>
      <w:r w:rsidRPr="000739E1">
        <w:rPr>
          <w:rFonts w:ascii="Calibri" w:hAnsi="Calibri" w:cs="Calibri"/>
          <w:noProof/>
          <w:szCs w:val="24"/>
        </w:rPr>
        <w:t xml:space="preserve"> </w:t>
      </w:r>
      <w:r w:rsidRPr="000739E1">
        <w:rPr>
          <w:rFonts w:ascii="Calibri" w:hAnsi="Calibri" w:cs="Calibri"/>
          <w:b/>
          <w:bCs/>
          <w:noProof/>
          <w:szCs w:val="24"/>
        </w:rPr>
        <w:t>96</w:t>
      </w:r>
      <w:r w:rsidRPr="000739E1">
        <w:rPr>
          <w:rFonts w:ascii="Calibri" w:hAnsi="Calibri" w:cs="Calibri"/>
          <w:noProof/>
          <w:szCs w:val="24"/>
        </w:rPr>
        <w:t>, 42–51 (2017).</w:t>
      </w:r>
    </w:p>
    <w:p w14:paraId="38BBB457"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18.</w:t>
      </w:r>
      <w:r w:rsidRPr="000739E1">
        <w:rPr>
          <w:rFonts w:ascii="Calibri" w:hAnsi="Calibri" w:cs="Calibri"/>
          <w:noProof/>
          <w:szCs w:val="24"/>
        </w:rPr>
        <w:tab/>
        <w:t xml:space="preserve">Maione, C. &amp; Barbosa, R. M. Recent applications of multivariate data analysis methods in the authentication of rice and the most analyzed parameters: A review. </w:t>
      </w:r>
      <w:r w:rsidRPr="000739E1">
        <w:rPr>
          <w:rFonts w:ascii="Calibri" w:hAnsi="Calibri" w:cs="Calibri"/>
          <w:i/>
          <w:iCs/>
          <w:noProof/>
          <w:szCs w:val="24"/>
        </w:rPr>
        <w:t>Crit. Rev. Food Sci. Nutr.</w:t>
      </w:r>
      <w:r w:rsidRPr="000739E1">
        <w:rPr>
          <w:rFonts w:ascii="Calibri" w:hAnsi="Calibri" w:cs="Calibri"/>
          <w:noProof/>
          <w:szCs w:val="24"/>
        </w:rPr>
        <w:t xml:space="preserve"> </w:t>
      </w:r>
      <w:r w:rsidRPr="000739E1">
        <w:rPr>
          <w:rFonts w:ascii="Calibri" w:hAnsi="Calibri" w:cs="Calibri"/>
          <w:b/>
          <w:bCs/>
          <w:noProof/>
          <w:szCs w:val="24"/>
        </w:rPr>
        <w:t>8398</w:t>
      </w:r>
      <w:r w:rsidRPr="000739E1">
        <w:rPr>
          <w:rFonts w:ascii="Calibri" w:hAnsi="Calibri" w:cs="Calibri"/>
          <w:noProof/>
          <w:szCs w:val="24"/>
        </w:rPr>
        <w:t>, 1–12 (2018).</w:t>
      </w:r>
    </w:p>
    <w:p w14:paraId="140239D0"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19.</w:t>
      </w:r>
      <w:r w:rsidRPr="000739E1">
        <w:rPr>
          <w:rFonts w:ascii="Calibri" w:hAnsi="Calibri" w:cs="Calibri"/>
          <w:noProof/>
          <w:szCs w:val="24"/>
        </w:rPr>
        <w:tab/>
        <w:t xml:space="preserve">Jiménez-Carvelo, A. M., González-Casado, A., Bagur-González, M. G. &amp; Cuadros-Rodríguez, L. </w:t>
      </w:r>
      <w:r w:rsidRPr="000739E1">
        <w:rPr>
          <w:rFonts w:ascii="Calibri" w:hAnsi="Calibri" w:cs="Calibri"/>
          <w:i/>
          <w:iCs/>
          <w:noProof/>
          <w:szCs w:val="24"/>
        </w:rPr>
        <w:t>Alternative data mining/machine learning methods for the analytical evaluation of food quality and authenticity – A review</w:t>
      </w:r>
      <w:r w:rsidRPr="000739E1">
        <w:rPr>
          <w:rFonts w:ascii="Calibri" w:hAnsi="Calibri" w:cs="Calibri"/>
          <w:noProof/>
          <w:szCs w:val="24"/>
        </w:rPr>
        <w:t xml:space="preserve">. </w:t>
      </w:r>
      <w:r w:rsidRPr="000739E1">
        <w:rPr>
          <w:rFonts w:ascii="Calibri" w:hAnsi="Calibri" w:cs="Calibri"/>
          <w:i/>
          <w:iCs/>
          <w:noProof/>
          <w:szCs w:val="24"/>
        </w:rPr>
        <w:t>Food Research International</w:t>
      </w:r>
      <w:r w:rsidRPr="000739E1">
        <w:rPr>
          <w:rFonts w:ascii="Calibri" w:hAnsi="Calibri" w:cs="Calibri"/>
          <w:noProof/>
          <w:szCs w:val="24"/>
        </w:rPr>
        <w:t xml:space="preserve"> </w:t>
      </w:r>
      <w:r w:rsidRPr="000739E1">
        <w:rPr>
          <w:rFonts w:ascii="Calibri" w:hAnsi="Calibri" w:cs="Calibri"/>
          <w:b/>
          <w:bCs/>
          <w:noProof/>
          <w:szCs w:val="24"/>
        </w:rPr>
        <w:t>122</w:t>
      </w:r>
      <w:r w:rsidRPr="000739E1">
        <w:rPr>
          <w:rFonts w:ascii="Calibri" w:hAnsi="Calibri" w:cs="Calibri"/>
          <w:noProof/>
          <w:szCs w:val="24"/>
        </w:rPr>
        <w:t>, (Elsevier Ltd, 2019).</w:t>
      </w:r>
    </w:p>
    <w:p w14:paraId="347089A0"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20.</w:t>
      </w:r>
      <w:r w:rsidRPr="000739E1">
        <w:rPr>
          <w:rFonts w:ascii="Calibri" w:hAnsi="Calibri" w:cs="Calibri"/>
          <w:noProof/>
          <w:szCs w:val="24"/>
        </w:rPr>
        <w:tab/>
        <w:t xml:space="preserve">Cutler, D. R. </w:t>
      </w:r>
      <w:r w:rsidRPr="000739E1">
        <w:rPr>
          <w:rFonts w:ascii="Calibri" w:hAnsi="Calibri" w:cs="Calibri"/>
          <w:i/>
          <w:iCs/>
          <w:noProof/>
          <w:szCs w:val="24"/>
        </w:rPr>
        <w:t>et al.</w:t>
      </w:r>
      <w:r w:rsidRPr="000739E1">
        <w:rPr>
          <w:rFonts w:ascii="Calibri" w:hAnsi="Calibri" w:cs="Calibri"/>
          <w:noProof/>
          <w:szCs w:val="24"/>
        </w:rPr>
        <w:t xml:space="preserve"> RANDOM FORESTS FOR CLASSIFICATION IN ECOLOGY. </w:t>
      </w:r>
      <w:r w:rsidRPr="000739E1">
        <w:rPr>
          <w:rFonts w:ascii="Calibri" w:hAnsi="Calibri" w:cs="Calibri"/>
          <w:i/>
          <w:iCs/>
          <w:noProof/>
          <w:szCs w:val="24"/>
        </w:rPr>
        <w:t>Ecology</w:t>
      </w:r>
      <w:r w:rsidRPr="000739E1">
        <w:rPr>
          <w:rFonts w:ascii="Calibri" w:hAnsi="Calibri" w:cs="Calibri"/>
          <w:noProof/>
          <w:szCs w:val="24"/>
        </w:rPr>
        <w:t xml:space="preserve"> </w:t>
      </w:r>
      <w:r w:rsidRPr="000739E1">
        <w:rPr>
          <w:rFonts w:ascii="Calibri" w:hAnsi="Calibri" w:cs="Calibri"/>
          <w:b/>
          <w:bCs/>
          <w:noProof/>
          <w:szCs w:val="24"/>
        </w:rPr>
        <w:t>88</w:t>
      </w:r>
      <w:r w:rsidRPr="000739E1">
        <w:rPr>
          <w:rFonts w:ascii="Calibri" w:hAnsi="Calibri" w:cs="Calibri"/>
          <w:noProof/>
          <w:szCs w:val="24"/>
        </w:rPr>
        <w:t>, 2783–2792 (2007).</w:t>
      </w:r>
    </w:p>
    <w:p w14:paraId="5C5C8748"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21.</w:t>
      </w:r>
      <w:r w:rsidRPr="000739E1">
        <w:rPr>
          <w:rFonts w:ascii="Calibri" w:hAnsi="Calibri" w:cs="Calibri"/>
          <w:noProof/>
          <w:szCs w:val="24"/>
        </w:rPr>
        <w:tab/>
        <w:t xml:space="preserve">Hu, W. Identifying predictive markers of chemosensitivity of breast cancer with random forests. </w:t>
      </w:r>
      <w:r w:rsidRPr="000739E1">
        <w:rPr>
          <w:rFonts w:ascii="Calibri" w:hAnsi="Calibri" w:cs="Calibri"/>
          <w:i/>
          <w:iCs/>
          <w:noProof/>
          <w:szCs w:val="24"/>
        </w:rPr>
        <w:t>J. Biomed. Sci. Eng.</w:t>
      </w:r>
      <w:r w:rsidRPr="000739E1">
        <w:rPr>
          <w:rFonts w:ascii="Calibri" w:hAnsi="Calibri" w:cs="Calibri"/>
          <w:noProof/>
          <w:szCs w:val="24"/>
        </w:rPr>
        <w:t xml:space="preserve"> </w:t>
      </w:r>
      <w:r w:rsidRPr="000739E1">
        <w:rPr>
          <w:rFonts w:ascii="Calibri" w:hAnsi="Calibri" w:cs="Calibri"/>
          <w:b/>
          <w:bCs/>
          <w:noProof/>
          <w:szCs w:val="24"/>
        </w:rPr>
        <w:t>3</w:t>
      </w:r>
      <w:r w:rsidRPr="000739E1">
        <w:rPr>
          <w:rFonts w:ascii="Calibri" w:hAnsi="Calibri" w:cs="Calibri"/>
          <w:noProof/>
          <w:szCs w:val="24"/>
        </w:rPr>
        <w:t>, (2010).</w:t>
      </w:r>
    </w:p>
    <w:p w14:paraId="64BEABEC"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22.</w:t>
      </w:r>
      <w:r w:rsidRPr="000739E1">
        <w:rPr>
          <w:rFonts w:ascii="Calibri" w:hAnsi="Calibri" w:cs="Calibri"/>
          <w:noProof/>
          <w:szCs w:val="24"/>
        </w:rPr>
        <w:tab/>
        <w:t xml:space="preserve">Ram, M., Najafi, A. &amp; Shakeri, M. T. Classification and Biomarker Genes Selection for Cancer Gene Expression Data Using  Random Forest. </w:t>
      </w:r>
      <w:r w:rsidRPr="000739E1">
        <w:rPr>
          <w:rFonts w:ascii="Calibri" w:hAnsi="Calibri" w:cs="Calibri"/>
          <w:i/>
          <w:iCs/>
          <w:noProof/>
          <w:szCs w:val="24"/>
        </w:rPr>
        <w:t>Iran. J. Pathol.</w:t>
      </w:r>
      <w:r w:rsidRPr="000739E1">
        <w:rPr>
          <w:rFonts w:ascii="Calibri" w:hAnsi="Calibri" w:cs="Calibri"/>
          <w:noProof/>
          <w:szCs w:val="24"/>
        </w:rPr>
        <w:t xml:space="preserve"> </w:t>
      </w:r>
      <w:r w:rsidRPr="000739E1">
        <w:rPr>
          <w:rFonts w:ascii="Calibri" w:hAnsi="Calibri" w:cs="Calibri"/>
          <w:b/>
          <w:bCs/>
          <w:noProof/>
          <w:szCs w:val="24"/>
        </w:rPr>
        <w:t>12</w:t>
      </w:r>
      <w:r w:rsidRPr="000739E1">
        <w:rPr>
          <w:rFonts w:ascii="Calibri" w:hAnsi="Calibri" w:cs="Calibri"/>
          <w:noProof/>
          <w:szCs w:val="24"/>
        </w:rPr>
        <w:t>, 339–347 (2017).</w:t>
      </w:r>
    </w:p>
    <w:p w14:paraId="01D6639D"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23.</w:t>
      </w:r>
      <w:r w:rsidRPr="000739E1">
        <w:rPr>
          <w:rFonts w:ascii="Calibri" w:hAnsi="Calibri" w:cs="Calibri"/>
          <w:noProof/>
          <w:szCs w:val="24"/>
        </w:rPr>
        <w:tab/>
        <w:t xml:space="preserve">Gao, D., Zhang, Y. &amp; Zhao, Y. Random forest algorithm for classification of multiwavelength data. </w:t>
      </w:r>
      <w:r w:rsidRPr="000739E1">
        <w:rPr>
          <w:rFonts w:ascii="Calibri" w:hAnsi="Calibri" w:cs="Calibri"/>
          <w:i/>
          <w:iCs/>
          <w:noProof/>
          <w:szCs w:val="24"/>
        </w:rPr>
        <w:t>Res. Astron. Astrophys.</w:t>
      </w:r>
      <w:r w:rsidRPr="000739E1">
        <w:rPr>
          <w:rFonts w:ascii="Calibri" w:hAnsi="Calibri" w:cs="Calibri"/>
          <w:noProof/>
          <w:szCs w:val="24"/>
        </w:rPr>
        <w:t xml:space="preserve"> </w:t>
      </w:r>
      <w:r w:rsidRPr="000739E1">
        <w:rPr>
          <w:rFonts w:ascii="Calibri" w:hAnsi="Calibri" w:cs="Calibri"/>
          <w:b/>
          <w:bCs/>
          <w:noProof/>
          <w:szCs w:val="24"/>
        </w:rPr>
        <w:t>9</w:t>
      </w:r>
      <w:r w:rsidRPr="000739E1">
        <w:rPr>
          <w:rFonts w:ascii="Calibri" w:hAnsi="Calibri" w:cs="Calibri"/>
          <w:noProof/>
          <w:szCs w:val="24"/>
        </w:rPr>
        <w:t>, 220 (2009).</w:t>
      </w:r>
    </w:p>
    <w:p w14:paraId="18B84093"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24.</w:t>
      </w:r>
      <w:r w:rsidRPr="000739E1">
        <w:rPr>
          <w:rFonts w:ascii="Calibri" w:hAnsi="Calibri" w:cs="Calibri"/>
          <w:noProof/>
          <w:szCs w:val="24"/>
        </w:rPr>
        <w:tab/>
        <w:t xml:space="preserve">Boulesteix, A.-L., Janitza, S., Kruppa, J. &amp; König, I. R. Overview of random forest methodology and practical guidance with emphasis on computational biology and bioinformatics. </w:t>
      </w:r>
      <w:r w:rsidRPr="000739E1">
        <w:rPr>
          <w:rFonts w:ascii="Calibri" w:hAnsi="Calibri" w:cs="Calibri"/>
          <w:i/>
          <w:iCs/>
          <w:noProof/>
          <w:szCs w:val="24"/>
        </w:rPr>
        <w:t>WIREs Data Min. Knowl. Discov.</w:t>
      </w:r>
      <w:r w:rsidRPr="000739E1">
        <w:rPr>
          <w:rFonts w:ascii="Calibri" w:hAnsi="Calibri" w:cs="Calibri"/>
          <w:noProof/>
          <w:szCs w:val="24"/>
        </w:rPr>
        <w:t xml:space="preserve"> </w:t>
      </w:r>
      <w:r w:rsidRPr="000739E1">
        <w:rPr>
          <w:rFonts w:ascii="Calibri" w:hAnsi="Calibri" w:cs="Calibri"/>
          <w:b/>
          <w:bCs/>
          <w:noProof/>
          <w:szCs w:val="24"/>
        </w:rPr>
        <w:t>2</w:t>
      </w:r>
      <w:r w:rsidRPr="000739E1">
        <w:rPr>
          <w:rFonts w:ascii="Calibri" w:hAnsi="Calibri" w:cs="Calibri"/>
          <w:noProof/>
          <w:szCs w:val="24"/>
        </w:rPr>
        <w:t>, 493–507 (2012).</w:t>
      </w:r>
    </w:p>
    <w:p w14:paraId="6F920644"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25.</w:t>
      </w:r>
      <w:r w:rsidRPr="000739E1">
        <w:rPr>
          <w:rFonts w:ascii="Calibri" w:hAnsi="Calibri" w:cs="Calibri"/>
          <w:noProof/>
          <w:szCs w:val="24"/>
        </w:rPr>
        <w:tab/>
        <w:t xml:space="preserve">Gromski, P. S. </w:t>
      </w:r>
      <w:r w:rsidRPr="000739E1">
        <w:rPr>
          <w:rFonts w:ascii="Calibri" w:hAnsi="Calibri" w:cs="Calibri"/>
          <w:i/>
          <w:iCs/>
          <w:noProof/>
          <w:szCs w:val="24"/>
        </w:rPr>
        <w:t>et al.</w:t>
      </w:r>
      <w:r w:rsidRPr="000739E1">
        <w:rPr>
          <w:rFonts w:ascii="Calibri" w:hAnsi="Calibri" w:cs="Calibri"/>
          <w:noProof/>
          <w:szCs w:val="24"/>
        </w:rPr>
        <w:t xml:space="preserve"> A tutorial review: Metabolomics and partial least squares-discriminant analysis - a marriage of convenience or a shotgun wedding. </w:t>
      </w:r>
      <w:r w:rsidRPr="000739E1">
        <w:rPr>
          <w:rFonts w:ascii="Calibri" w:hAnsi="Calibri" w:cs="Calibri"/>
          <w:i/>
          <w:iCs/>
          <w:noProof/>
          <w:szCs w:val="24"/>
        </w:rPr>
        <w:t>Anal. Chim. Acta</w:t>
      </w:r>
      <w:r w:rsidRPr="000739E1">
        <w:rPr>
          <w:rFonts w:ascii="Calibri" w:hAnsi="Calibri" w:cs="Calibri"/>
          <w:noProof/>
          <w:szCs w:val="24"/>
        </w:rPr>
        <w:t xml:space="preserve"> </w:t>
      </w:r>
      <w:r w:rsidRPr="000739E1">
        <w:rPr>
          <w:rFonts w:ascii="Calibri" w:hAnsi="Calibri" w:cs="Calibri"/>
          <w:b/>
          <w:bCs/>
          <w:noProof/>
          <w:szCs w:val="24"/>
        </w:rPr>
        <w:t>879</w:t>
      </w:r>
      <w:r w:rsidRPr="000739E1">
        <w:rPr>
          <w:rFonts w:ascii="Calibri" w:hAnsi="Calibri" w:cs="Calibri"/>
          <w:noProof/>
          <w:szCs w:val="24"/>
        </w:rPr>
        <w:t>, 10–23 (2015).</w:t>
      </w:r>
    </w:p>
    <w:p w14:paraId="50075EC1"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26.</w:t>
      </w:r>
      <w:r w:rsidRPr="000739E1">
        <w:rPr>
          <w:rFonts w:ascii="Calibri" w:hAnsi="Calibri" w:cs="Calibri"/>
          <w:noProof/>
          <w:szCs w:val="24"/>
        </w:rPr>
        <w:tab/>
        <w:t xml:space="preserve">Devos, O., Ruckebusch, C., Durand, A., Duponchel, L. &amp; Huvenne, J. Chemometrics and Intelligent Laboratory Systems Support vector machines ( SVM ) in near infrared ( NIR ) spectroscopy : Focus on parameters optimization and model interpretation </w:t>
      </w:r>
      <w:r w:rsidRPr="000739E1">
        <w:rPr>
          <w:rFonts w:ascii="Segoe UI Symbol" w:hAnsi="Segoe UI Symbol" w:cs="Segoe UI Symbol"/>
          <w:noProof/>
          <w:szCs w:val="24"/>
        </w:rPr>
        <w:t>☆</w:t>
      </w:r>
      <w:r w:rsidRPr="000739E1">
        <w:rPr>
          <w:rFonts w:ascii="Calibri" w:hAnsi="Calibri" w:cs="Calibri"/>
          <w:noProof/>
          <w:szCs w:val="24"/>
        </w:rPr>
        <w:t xml:space="preserve">. </w:t>
      </w:r>
      <w:r w:rsidRPr="000739E1">
        <w:rPr>
          <w:rFonts w:ascii="Calibri" w:hAnsi="Calibri" w:cs="Calibri"/>
          <w:i/>
          <w:iCs/>
          <w:noProof/>
          <w:szCs w:val="24"/>
        </w:rPr>
        <w:t>Chemom. Intell. Lab. Syst.</w:t>
      </w:r>
      <w:r w:rsidRPr="000739E1">
        <w:rPr>
          <w:rFonts w:ascii="Calibri" w:hAnsi="Calibri" w:cs="Calibri"/>
          <w:noProof/>
          <w:szCs w:val="24"/>
        </w:rPr>
        <w:t xml:space="preserve"> </w:t>
      </w:r>
      <w:r w:rsidRPr="000739E1">
        <w:rPr>
          <w:rFonts w:ascii="Calibri" w:hAnsi="Calibri" w:cs="Calibri"/>
          <w:b/>
          <w:bCs/>
          <w:noProof/>
          <w:szCs w:val="24"/>
        </w:rPr>
        <w:t>96</w:t>
      </w:r>
      <w:r w:rsidRPr="000739E1">
        <w:rPr>
          <w:rFonts w:ascii="Calibri" w:hAnsi="Calibri" w:cs="Calibri"/>
          <w:noProof/>
          <w:szCs w:val="24"/>
        </w:rPr>
        <w:t>, 27–33 (2009).</w:t>
      </w:r>
    </w:p>
    <w:p w14:paraId="45CAFC49"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27.</w:t>
      </w:r>
      <w:r w:rsidRPr="000739E1">
        <w:rPr>
          <w:rFonts w:ascii="Calibri" w:hAnsi="Calibri" w:cs="Calibri"/>
          <w:noProof/>
          <w:szCs w:val="24"/>
        </w:rPr>
        <w:tab/>
        <w:t xml:space="preserve">Hopfer, H., Nelson, J., Collins, T. S., Heymann, H. &amp; Ebeler, S. E. The combined impact of vineyard origin and processing winery on the elemental profile of red wines. </w:t>
      </w:r>
      <w:r w:rsidRPr="000739E1">
        <w:rPr>
          <w:rFonts w:ascii="Calibri" w:hAnsi="Calibri" w:cs="Calibri"/>
          <w:i/>
          <w:iCs/>
          <w:noProof/>
          <w:szCs w:val="24"/>
        </w:rPr>
        <w:t>Food Chem.</w:t>
      </w:r>
      <w:r w:rsidRPr="000739E1">
        <w:rPr>
          <w:rFonts w:ascii="Calibri" w:hAnsi="Calibri" w:cs="Calibri"/>
          <w:noProof/>
          <w:szCs w:val="24"/>
        </w:rPr>
        <w:t xml:space="preserve"> </w:t>
      </w:r>
      <w:r w:rsidRPr="000739E1">
        <w:rPr>
          <w:rFonts w:ascii="Calibri" w:hAnsi="Calibri" w:cs="Calibri"/>
          <w:b/>
          <w:bCs/>
          <w:noProof/>
          <w:szCs w:val="24"/>
        </w:rPr>
        <w:t>172</w:t>
      </w:r>
      <w:r w:rsidRPr="000739E1">
        <w:rPr>
          <w:rFonts w:ascii="Calibri" w:hAnsi="Calibri" w:cs="Calibri"/>
          <w:noProof/>
          <w:szCs w:val="24"/>
        </w:rPr>
        <w:t>, 486–496 (2015).</w:t>
      </w:r>
    </w:p>
    <w:p w14:paraId="173D651F"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28.</w:t>
      </w:r>
      <w:r w:rsidRPr="000739E1">
        <w:rPr>
          <w:rFonts w:ascii="Calibri" w:hAnsi="Calibri" w:cs="Calibri"/>
          <w:noProof/>
          <w:szCs w:val="24"/>
        </w:rPr>
        <w:tab/>
        <w:t xml:space="preserve">Breiman, L. Random Forests. </w:t>
      </w:r>
      <w:r w:rsidRPr="000739E1">
        <w:rPr>
          <w:rFonts w:ascii="Calibri" w:hAnsi="Calibri" w:cs="Calibri"/>
          <w:i/>
          <w:iCs/>
          <w:noProof/>
          <w:szCs w:val="24"/>
        </w:rPr>
        <w:t>Mach. Learn.</w:t>
      </w:r>
      <w:r w:rsidRPr="000739E1">
        <w:rPr>
          <w:rFonts w:ascii="Calibri" w:hAnsi="Calibri" w:cs="Calibri"/>
          <w:noProof/>
          <w:szCs w:val="24"/>
        </w:rPr>
        <w:t xml:space="preserve"> </w:t>
      </w:r>
      <w:r w:rsidRPr="000739E1">
        <w:rPr>
          <w:rFonts w:ascii="Calibri" w:hAnsi="Calibri" w:cs="Calibri"/>
          <w:b/>
          <w:bCs/>
          <w:noProof/>
          <w:szCs w:val="24"/>
        </w:rPr>
        <w:t>45</w:t>
      </w:r>
      <w:r w:rsidRPr="000739E1">
        <w:rPr>
          <w:rFonts w:ascii="Calibri" w:hAnsi="Calibri" w:cs="Calibri"/>
          <w:noProof/>
          <w:szCs w:val="24"/>
        </w:rPr>
        <w:t>, 5–32 (2001).</w:t>
      </w:r>
    </w:p>
    <w:p w14:paraId="295D1F9E"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lastRenderedPageBreak/>
        <w:t>29.</w:t>
      </w:r>
      <w:r w:rsidRPr="000739E1">
        <w:rPr>
          <w:rFonts w:ascii="Calibri" w:hAnsi="Calibri" w:cs="Calibri"/>
          <w:noProof/>
          <w:szCs w:val="24"/>
        </w:rPr>
        <w:tab/>
        <w:t xml:space="preserve">Cortes, C. &amp; Vapnik, V. Support-Vector Networks. </w:t>
      </w:r>
      <w:r w:rsidRPr="000739E1">
        <w:rPr>
          <w:rFonts w:ascii="Calibri" w:hAnsi="Calibri" w:cs="Calibri"/>
          <w:i/>
          <w:iCs/>
          <w:noProof/>
          <w:szCs w:val="24"/>
        </w:rPr>
        <w:t>Mach. Learn.</w:t>
      </w:r>
      <w:r w:rsidRPr="000739E1">
        <w:rPr>
          <w:rFonts w:ascii="Calibri" w:hAnsi="Calibri" w:cs="Calibri"/>
          <w:noProof/>
          <w:szCs w:val="24"/>
        </w:rPr>
        <w:t xml:space="preserve"> </w:t>
      </w:r>
      <w:r w:rsidRPr="000739E1">
        <w:rPr>
          <w:rFonts w:ascii="Calibri" w:hAnsi="Calibri" w:cs="Calibri"/>
          <w:b/>
          <w:bCs/>
          <w:noProof/>
          <w:szCs w:val="24"/>
        </w:rPr>
        <w:t>20</w:t>
      </w:r>
      <w:r w:rsidRPr="000739E1">
        <w:rPr>
          <w:rFonts w:ascii="Calibri" w:hAnsi="Calibri" w:cs="Calibri"/>
          <w:noProof/>
          <w:szCs w:val="24"/>
        </w:rPr>
        <w:t>, 273–297 (1995).</w:t>
      </w:r>
    </w:p>
    <w:p w14:paraId="7492C391"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30.</w:t>
      </w:r>
      <w:r w:rsidRPr="000739E1">
        <w:rPr>
          <w:rFonts w:ascii="Calibri" w:hAnsi="Calibri" w:cs="Calibri"/>
          <w:noProof/>
          <w:szCs w:val="24"/>
        </w:rPr>
        <w:tab/>
        <w:t xml:space="preserve">Urbanowicz, R., Meeker, M., LaCava, W., Olson, R. &amp; Moore, J. Relief-Based Feature Selection: Introduction and Review. </w:t>
      </w:r>
      <w:r w:rsidRPr="000739E1">
        <w:rPr>
          <w:rFonts w:ascii="Calibri" w:hAnsi="Calibri" w:cs="Calibri"/>
          <w:i/>
          <w:iCs/>
          <w:noProof/>
          <w:szCs w:val="24"/>
        </w:rPr>
        <w:t>J. Biomed. Inform.</w:t>
      </w:r>
      <w:r w:rsidRPr="000739E1">
        <w:rPr>
          <w:rFonts w:ascii="Calibri" w:hAnsi="Calibri" w:cs="Calibri"/>
          <w:noProof/>
          <w:szCs w:val="24"/>
        </w:rPr>
        <w:t xml:space="preserve"> </w:t>
      </w:r>
      <w:r w:rsidRPr="000739E1">
        <w:rPr>
          <w:rFonts w:ascii="Calibri" w:hAnsi="Calibri" w:cs="Calibri"/>
          <w:b/>
          <w:bCs/>
          <w:noProof/>
          <w:szCs w:val="24"/>
        </w:rPr>
        <w:t>85</w:t>
      </w:r>
      <w:r w:rsidRPr="000739E1">
        <w:rPr>
          <w:rFonts w:ascii="Calibri" w:hAnsi="Calibri" w:cs="Calibri"/>
          <w:noProof/>
          <w:szCs w:val="24"/>
        </w:rPr>
        <w:t>, (2017).</w:t>
      </w:r>
    </w:p>
    <w:p w14:paraId="3D658358"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31.</w:t>
      </w:r>
      <w:r w:rsidRPr="000739E1">
        <w:rPr>
          <w:rFonts w:ascii="Calibri" w:hAnsi="Calibri" w:cs="Calibri"/>
          <w:noProof/>
          <w:szCs w:val="24"/>
        </w:rPr>
        <w:tab/>
        <w:t xml:space="preserve">Dietterich, T. Machine Learning Research: Four Current Directions. </w:t>
      </w:r>
      <w:r w:rsidRPr="000739E1">
        <w:rPr>
          <w:rFonts w:ascii="Calibri" w:hAnsi="Calibri" w:cs="Calibri"/>
          <w:i/>
          <w:iCs/>
          <w:noProof/>
          <w:szCs w:val="24"/>
        </w:rPr>
        <w:t>AI Mag.</w:t>
      </w:r>
      <w:r w:rsidRPr="000739E1">
        <w:rPr>
          <w:rFonts w:ascii="Calibri" w:hAnsi="Calibri" w:cs="Calibri"/>
          <w:noProof/>
          <w:szCs w:val="24"/>
        </w:rPr>
        <w:t xml:space="preserve"> </w:t>
      </w:r>
      <w:r w:rsidRPr="000739E1">
        <w:rPr>
          <w:rFonts w:ascii="Calibri" w:hAnsi="Calibri" w:cs="Calibri"/>
          <w:b/>
          <w:bCs/>
          <w:noProof/>
          <w:szCs w:val="24"/>
        </w:rPr>
        <w:t>18</w:t>
      </w:r>
      <w:r w:rsidRPr="000739E1">
        <w:rPr>
          <w:rFonts w:ascii="Calibri" w:hAnsi="Calibri" w:cs="Calibri"/>
          <w:noProof/>
          <w:szCs w:val="24"/>
        </w:rPr>
        <w:t>, (2000).</w:t>
      </w:r>
    </w:p>
    <w:p w14:paraId="7A6C8F92"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32.</w:t>
      </w:r>
      <w:r w:rsidRPr="000739E1">
        <w:rPr>
          <w:rFonts w:ascii="Calibri" w:hAnsi="Calibri" w:cs="Calibri"/>
          <w:noProof/>
          <w:szCs w:val="24"/>
        </w:rPr>
        <w:tab/>
        <w:t xml:space="preserve">Relief-based feature selection: Introduction and review. </w:t>
      </w:r>
      <w:r w:rsidRPr="000739E1">
        <w:rPr>
          <w:rFonts w:ascii="Calibri" w:hAnsi="Calibri" w:cs="Calibri"/>
          <w:i/>
          <w:iCs/>
          <w:noProof/>
          <w:szCs w:val="24"/>
        </w:rPr>
        <w:t>J. Biomed. Inform.</w:t>
      </w:r>
      <w:r w:rsidRPr="000739E1">
        <w:rPr>
          <w:rFonts w:ascii="Calibri" w:hAnsi="Calibri" w:cs="Calibri"/>
          <w:noProof/>
          <w:szCs w:val="24"/>
        </w:rPr>
        <w:t xml:space="preserve"> </w:t>
      </w:r>
      <w:r w:rsidRPr="000739E1">
        <w:rPr>
          <w:rFonts w:ascii="Calibri" w:hAnsi="Calibri" w:cs="Calibri"/>
          <w:b/>
          <w:bCs/>
          <w:noProof/>
          <w:szCs w:val="24"/>
        </w:rPr>
        <w:t>85</w:t>
      </w:r>
      <w:r w:rsidRPr="000739E1">
        <w:rPr>
          <w:rFonts w:ascii="Calibri" w:hAnsi="Calibri" w:cs="Calibri"/>
          <w:noProof/>
          <w:szCs w:val="24"/>
        </w:rPr>
        <w:t>, 189–203 (2018).</w:t>
      </w:r>
    </w:p>
    <w:p w14:paraId="31CCD49E"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33.</w:t>
      </w:r>
      <w:r w:rsidRPr="000739E1">
        <w:rPr>
          <w:rFonts w:ascii="Calibri" w:hAnsi="Calibri" w:cs="Calibri"/>
          <w:noProof/>
          <w:szCs w:val="24"/>
        </w:rPr>
        <w:tab/>
        <w:t xml:space="preserve">Krstajic, D., Buturovic, L. J., Leahy, D. E. &amp; Thomas, S. Cross-validation pitfalls when selecting and assessing regression and classification models. </w:t>
      </w:r>
      <w:r w:rsidRPr="000739E1">
        <w:rPr>
          <w:rFonts w:ascii="Calibri" w:hAnsi="Calibri" w:cs="Calibri"/>
          <w:i/>
          <w:iCs/>
          <w:noProof/>
          <w:szCs w:val="24"/>
        </w:rPr>
        <w:t>J. Cheminform.</w:t>
      </w:r>
      <w:r w:rsidRPr="000739E1">
        <w:rPr>
          <w:rFonts w:ascii="Calibri" w:hAnsi="Calibri" w:cs="Calibri"/>
          <w:noProof/>
          <w:szCs w:val="24"/>
        </w:rPr>
        <w:t xml:space="preserve"> </w:t>
      </w:r>
      <w:r w:rsidRPr="000739E1">
        <w:rPr>
          <w:rFonts w:ascii="Calibri" w:hAnsi="Calibri" w:cs="Calibri"/>
          <w:b/>
          <w:bCs/>
          <w:noProof/>
          <w:szCs w:val="24"/>
        </w:rPr>
        <w:t>6</w:t>
      </w:r>
      <w:r w:rsidRPr="000739E1">
        <w:rPr>
          <w:rFonts w:ascii="Calibri" w:hAnsi="Calibri" w:cs="Calibri"/>
          <w:noProof/>
          <w:szCs w:val="24"/>
        </w:rPr>
        <w:t>, 10 (2014).</w:t>
      </w:r>
    </w:p>
    <w:p w14:paraId="1A057F8D"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34.</w:t>
      </w:r>
      <w:r w:rsidRPr="000739E1">
        <w:rPr>
          <w:rFonts w:ascii="Calibri" w:hAnsi="Calibri" w:cs="Calibri"/>
          <w:noProof/>
          <w:szCs w:val="24"/>
        </w:rPr>
        <w:tab/>
        <w:t xml:space="preserve">Data Handling in Science and Technology. in </w:t>
      </w:r>
      <w:r w:rsidRPr="000739E1">
        <w:rPr>
          <w:rFonts w:ascii="Calibri" w:hAnsi="Calibri" w:cs="Calibri"/>
          <w:i/>
          <w:iCs/>
          <w:noProof/>
          <w:szCs w:val="24"/>
        </w:rPr>
        <w:t>Wavelets in Chemistry</w:t>
      </w:r>
      <w:r w:rsidRPr="000739E1">
        <w:rPr>
          <w:rFonts w:ascii="Calibri" w:hAnsi="Calibri" w:cs="Calibri"/>
          <w:noProof/>
          <w:szCs w:val="24"/>
        </w:rPr>
        <w:t xml:space="preserve"> (ed. Walczak, B.) </w:t>
      </w:r>
      <w:r w:rsidRPr="000739E1">
        <w:rPr>
          <w:rFonts w:ascii="Calibri" w:hAnsi="Calibri" w:cs="Calibri"/>
          <w:b/>
          <w:bCs/>
          <w:noProof/>
          <w:szCs w:val="24"/>
        </w:rPr>
        <w:t>22</w:t>
      </w:r>
      <w:r w:rsidRPr="000739E1">
        <w:rPr>
          <w:rFonts w:ascii="Calibri" w:hAnsi="Calibri" w:cs="Calibri"/>
          <w:noProof/>
          <w:szCs w:val="24"/>
        </w:rPr>
        <w:t>, ii (Elsevier, 2000).</w:t>
      </w:r>
    </w:p>
    <w:p w14:paraId="5FFB0901"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35.</w:t>
      </w:r>
      <w:r w:rsidRPr="000739E1">
        <w:rPr>
          <w:rFonts w:ascii="Calibri" w:hAnsi="Calibri" w:cs="Calibri"/>
          <w:noProof/>
          <w:szCs w:val="24"/>
        </w:rPr>
        <w:tab/>
        <w:t>Wickham, H., François, R., Henry, L. &amp; Müller, K. dplyr: A Grammar of Data Manipulation. (2019).</w:t>
      </w:r>
    </w:p>
    <w:p w14:paraId="3C9561D3"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36.</w:t>
      </w:r>
      <w:r w:rsidRPr="000739E1">
        <w:rPr>
          <w:rFonts w:ascii="Calibri" w:hAnsi="Calibri" w:cs="Calibri"/>
          <w:noProof/>
          <w:szCs w:val="24"/>
        </w:rPr>
        <w:tab/>
        <w:t>Mundt, A. K. and F. factoextra: Extract and Visualize the Results of Multivariate Data Analyses. (2017).</w:t>
      </w:r>
    </w:p>
    <w:p w14:paraId="49D6BC29"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37.</w:t>
      </w:r>
      <w:r w:rsidRPr="000739E1">
        <w:rPr>
          <w:rFonts w:ascii="Calibri" w:hAnsi="Calibri" w:cs="Calibri"/>
          <w:noProof/>
          <w:szCs w:val="24"/>
        </w:rPr>
        <w:tab/>
        <w:t xml:space="preserve">Pedregosa, F. </w:t>
      </w:r>
      <w:r w:rsidRPr="000739E1">
        <w:rPr>
          <w:rFonts w:ascii="Calibri" w:hAnsi="Calibri" w:cs="Calibri"/>
          <w:i/>
          <w:iCs/>
          <w:noProof/>
          <w:szCs w:val="24"/>
        </w:rPr>
        <w:t>et al.</w:t>
      </w:r>
      <w:r w:rsidRPr="000739E1">
        <w:rPr>
          <w:rFonts w:ascii="Calibri" w:hAnsi="Calibri" w:cs="Calibri"/>
          <w:noProof/>
          <w:szCs w:val="24"/>
        </w:rPr>
        <w:t xml:space="preserve"> Scikit-learn: Machine Learning in {P}ython. </w:t>
      </w:r>
      <w:r w:rsidRPr="000739E1">
        <w:rPr>
          <w:rFonts w:ascii="Calibri" w:hAnsi="Calibri" w:cs="Calibri"/>
          <w:i/>
          <w:iCs/>
          <w:noProof/>
          <w:szCs w:val="24"/>
        </w:rPr>
        <w:t>J. Mach. Learn. Res.</w:t>
      </w:r>
      <w:r w:rsidRPr="000739E1">
        <w:rPr>
          <w:rFonts w:ascii="Calibri" w:hAnsi="Calibri" w:cs="Calibri"/>
          <w:noProof/>
          <w:szCs w:val="24"/>
        </w:rPr>
        <w:t xml:space="preserve"> </w:t>
      </w:r>
      <w:r w:rsidRPr="000739E1">
        <w:rPr>
          <w:rFonts w:ascii="Calibri" w:hAnsi="Calibri" w:cs="Calibri"/>
          <w:b/>
          <w:bCs/>
          <w:noProof/>
          <w:szCs w:val="24"/>
        </w:rPr>
        <w:t>12</w:t>
      </w:r>
      <w:r w:rsidRPr="000739E1">
        <w:rPr>
          <w:rFonts w:ascii="Calibri" w:hAnsi="Calibri" w:cs="Calibri"/>
          <w:noProof/>
          <w:szCs w:val="24"/>
        </w:rPr>
        <w:t>, 2825–2830 (2011).</w:t>
      </w:r>
    </w:p>
    <w:p w14:paraId="4DFD48EF"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38.</w:t>
      </w:r>
      <w:r w:rsidRPr="000739E1">
        <w:rPr>
          <w:rFonts w:ascii="Calibri" w:hAnsi="Calibri" w:cs="Calibri"/>
          <w:noProof/>
          <w:szCs w:val="24"/>
        </w:rPr>
        <w:tab/>
        <w:t xml:space="preserve">Urbanowicz, R. J., Olson, R. S., Schmitt, P., Meeker, M. &amp; Moore, J. H. Benchmarking relief-based feature selection methods for bioinformatics data mining. </w:t>
      </w:r>
      <w:r w:rsidRPr="000739E1">
        <w:rPr>
          <w:rFonts w:ascii="Calibri" w:hAnsi="Calibri" w:cs="Calibri"/>
          <w:i/>
          <w:iCs/>
          <w:noProof/>
          <w:szCs w:val="24"/>
        </w:rPr>
        <w:t>J. Biomed. Inform.</w:t>
      </w:r>
      <w:r w:rsidRPr="000739E1">
        <w:rPr>
          <w:rFonts w:ascii="Calibri" w:hAnsi="Calibri" w:cs="Calibri"/>
          <w:noProof/>
          <w:szCs w:val="24"/>
        </w:rPr>
        <w:t xml:space="preserve"> </w:t>
      </w:r>
      <w:r w:rsidRPr="000739E1">
        <w:rPr>
          <w:rFonts w:ascii="Calibri" w:hAnsi="Calibri" w:cs="Calibri"/>
          <w:b/>
          <w:bCs/>
          <w:noProof/>
          <w:szCs w:val="24"/>
        </w:rPr>
        <w:t>85</w:t>
      </w:r>
      <w:r w:rsidRPr="000739E1">
        <w:rPr>
          <w:rFonts w:ascii="Calibri" w:hAnsi="Calibri" w:cs="Calibri"/>
          <w:noProof/>
          <w:szCs w:val="24"/>
        </w:rPr>
        <w:t>, 168–188 (2018).</w:t>
      </w:r>
    </w:p>
    <w:p w14:paraId="08E3E314"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39.</w:t>
      </w:r>
      <w:r w:rsidRPr="000739E1">
        <w:rPr>
          <w:rFonts w:ascii="Calibri" w:hAnsi="Calibri" w:cs="Calibri"/>
          <w:noProof/>
          <w:szCs w:val="24"/>
        </w:rPr>
        <w:tab/>
        <w:t xml:space="preserve">Walt, S. van der, Colbert, S. C. &amp; Varoquaux, G. The NumPy Array: A Structure for Efficient Numerical Computation. </w:t>
      </w:r>
      <w:r w:rsidRPr="000739E1">
        <w:rPr>
          <w:rFonts w:ascii="Calibri" w:hAnsi="Calibri" w:cs="Calibri"/>
          <w:i/>
          <w:iCs/>
          <w:noProof/>
          <w:szCs w:val="24"/>
        </w:rPr>
        <w:t>Comput. Sci. Eng.</w:t>
      </w:r>
      <w:r w:rsidRPr="000739E1">
        <w:rPr>
          <w:rFonts w:ascii="Calibri" w:hAnsi="Calibri" w:cs="Calibri"/>
          <w:noProof/>
          <w:szCs w:val="24"/>
        </w:rPr>
        <w:t xml:space="preserve"> </w:t>
      </w:r>
      <w:r w:rsidRPr="000739E1">
        <w:rPr>
          <w:rFonts w:ascii="Calibri" w:hAnsi="Calibri" w:cs="Calibri"/>
          <w:b/>
          <w:bCs/>
          <w:noProof/>
          <w:szCs w:val="24"/>
        </w:rPr>
        <w:t>13</w:t>
      </w:r>
      <w:r w:rsidRPr="000739E1">
        <w:rPr>
          <w:rFonts w:ascii="Calibri" w:hAnsi="Calibri" w:cs="Calibri"/>
          <w:noProof/>
          <w:szCs w:val="24"/>
        </w:rPr>
        <w:t>, 22–30 (2011).</w:t>
      </w:r>
    </w:p>
    <w:p w14:paraId="298B191C"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40.</w:t>
      </w:r>
      <w:r w:rsidRPr="000739E1">
        <w:rPr>
          <w:rFonts w:ascii="Calibri" w:hAnsi="Calibri" w:cs="Calibri"/>
          <w:noProof/>
          <w:szCs w:val="24"/>
        </w:rPr>
        <w:tab/>
        <w:t xml:space="preserve">McKinney, W. Data Structures for Statistical Computing in Python. in </w:t>
      </w:r>
      <w:r w:rsidRPr="000739E1">
        <w:rPr>
          <w:rFonts w:ascii="Calibri" w:hAnsi="Calibri" w:cs="Calibri"/>
          <w:i/>
          <w:iCs/>
          <w:noProof/>
          <w:szCs w:val="24"/>
        </w:rPr>
        <w:t>Proceedings of the 9th Python in Science Conference</w:t>
      </w:r>
      <w:r w:rsidRPr="000739E1">
        <w:rPr>
          <w:rFonts w:ascii="Calibri" w:hAnsi="Calibri" w:cs="Calibri"/>
          <w:noProof/>
          <w:szCs w:val="24"/>
        </w:rPr>
        <w:t xml:space="preserve"> (eds. van der Walt, S. &amp; Millman, J.) 51–56 (2010).</w:t>
      </w:r>
    </w:p>
    <w:p w14:paraId="584F0C68"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41.</w:t>
      </w:r>
      <w:r w:rsidRPr="000739E1">
        <w:rPr>
          <w:rFonts w:ascii="Calibri" w:hAnsi="Calibri" w:cs="Calibri"/>
          <w:noProof/>
          <w:szCs w:val="24"/>
        </w:rPr>
        <w:tab/>
        <w:t xml:space="preserve">Brereton, R. G. </w:t>
      </w:r>
      <w:r w:rsidRPr="000739E1">
        <w:rPr>
          <w:rFonts w:ascii="Calibri" w:hAnsi="Calibri" w:cs="Calibri"/>
          <w:i/>
          <w:iCs/>
          <w:noProof/>
          <w:szCs w:val="24"/>
        </w:rPr>
        <w:t>et al.</w:t>
      </w:r>
      <w:r w:rsidRPr="000739E1">
        <w:rPr>
          <w:rFonts w:ascii="Calibri" w:hAnsi="Calibri" w:cs="Calibri"/>
          <w:noProof/>
          <w:szCs w:val="24"/>
        </w:rPr>
        <w:t xml:space="preserve"> Chemometrics in analytical chemistry—part I: history, experimental design and data analysis tools. </w:t>
      </w:r>
      <w:r w:rsidRPr="000739E1">
        <w:rPr>
          <w:rFonts w:ascii="Calibri" w:hAnsi="Calibri" w:cs="Calibri"/>
          <w:i/>
          <w:iCs/>
          <w:noProof/>
          <w:szCs w:val="24"/>
        </w:rPr>
        <w:t>Anal. Bioanal. Chem.</w:t>
      </w:r>
      <w:r w:rsidRPr="000739E1">
        <w:rPr>
          <w:rFonts w:ascii="Calibri" w:hAnsi="Calibri" w:cs="Calibri"/>
          <w:noProof/>
          <w:szCs w:val="24"/>
        </w:rPr>
        <w:t xml:space="preserve"> </w:t>
      </w:r>
      <w:r w:rsidRPr="000739E1">
        <w:rPr>
          <w:rFonts w:ascii="Calibri" w:hAnsi="Calibri" w:cs="Calibri"/>
          <w:b/>
          <w:bCs/>
          <w:noProof/>
          <w:szCs w:val="24"/>
        </w:rPr>
        <w:t>409</w:t>
      </w:r>
      <w:r w:rsidRPr="000739E1">
        <w:rPr>
          <w:rFonts w:ascii="Calibri" w:hAnsi="Calibri" w:cs="Calibri"/>
          <w:noProof/>
          <w:szCs w:val="24"/>
        </w:rPr>
        <w:t>, 5891–5899 (2017).</w:t>
      </w:r>
    </w:p>
    <w:p w14:paraId="6B9BC553"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42.</w:t>
      </w:r>
      <w:r w:rsidRPr="000739E1">
        <w:rPr>
          <w:rFonts w:ascii="Calibri" w:hAnsi="Calibri" w:cs="Calibri"/>
          <w:noProof/>
          <w:szCs w:val="24"/>
        </w:rPr>
        <w:tab/>
        <w:t xml:space="preserve">Filzmoser, P. &amp; Group, F. </w:t>
      </w:r>
      <w:r w:rsidRPr="000739E1">
        <w:rPr>
          <w:rFonts w:ascii="Calibri" w:hAnsi="Calibri" w:cs="Calibri"/>
          <w:i/>
          <w:iCs/>
          <w:noProof/>
          <w:szCs w:val="24"/>
        </w:rPr>
        <w:t>Intro. to multivariate statistical Analysis in Chemometrics</w:t>
      </w:r>
      <w:r w:rsidRPr="000739E1">
        <w:rPr>
          <w:rFonts w:ascii="Calibri" w:hAnsi="Calibri" w:cs="Calibri"/>
          <w:noProof/>
          <w:szCs w:val="24"/>
        </w:rPr>
        <w:t>. (2008).</w:t>
      </w:r>
    </w:p>
    <w:p w14:paraId="51EDEF4C"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43.</w:t>
      </w:r>
      <w:r w:rsidRPr="000739E1">
        <w:rPr>
          <w:rFonts w:ascii="Calibri" w:hAnsi="Calibri" w:cs="Calibri"/>
          <w:noProof/>
          <w:szCs w:val="24"/>
        </w:rPr>
        <w:tab/>
        <w:t xml:space="preserve">Guyon, I., Andr, #233 &amp; Elisseeff. An introduction to variable and feature selection. </w:t>
      </w:r>
      <w:r w:rsidRPr="000739E1">
        <w:rPr>
          <w:rFonts w:ascii="Calibri" w:hAnsi="Calibri" w:cs="Calibri"/>
          <w:i/>
          <w:iCs/>
          <w:noProof/>
          <w:szCs w:val="24"/>
        </w:rPr>
        <w:t>J. Mach. Learn. Res.</w:t>
      </w:r>
      <w:r w:rsidRPr="000739E1">
        <w:rPr>
          <w:rFonts w:ascii="Calibri" w:hAnsi="Calibri" w:cs="Calibri"/>
          <w:noProof/>
          <w:szCs w:val="24"/>
        </w:rPr>
        <w:t xml:space="preserve"> </w:t>
      </w:r>
      <w:r w:rsidRPr="000739E1">
        <w:rPr>
          <w:rFonts w:ascii="Calibri" w:hAnsi="Calibri" w:cs="Calibri"/>
          <w:b/>
          <w:bCs/>
          <w:noProof/>
          <w:szCs w:val="24"/>
        </w:rPr>
        <w:t>3</w:t>
      </w:r>
      <w:r w:rsidRPr="000739E1">
        <w:rPr>
          <w:rFonts w:ascii="Calibri" w:hAnsi="Calibri" w:cs="Calibri"/>
          <w:noProof/>
          <w:szCs w:val="24"/>
        </w:rPr>
        <w:t>, 1157–1182 (2003).</w:t>
      </w:r>
    </w:p>
    <w:p w14:paraId="3002110D"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44.</w:t>
      </w:r>
      <w:r w:rsidRPr="000739E1">
        <w:rPr>
          <w:rFonts w:ascii="Calibri" w:hAnsi="Calibri" w:cs="Calibri"/>
          <w:noProof/>
          <w:szCs w:val="24"/>
        </w:rPr>
        <w:tab/>
        <w:t xml:space="preserve">Grissa, D. </w:t>
      </w:r>
      <w:r w:rsidRPr="000739E1">
        <w:rPr>
          <w:rFonts w:ascii="Calibri" w:hAnsi="Calibri" w:cs="Calibri"/>
          <w:i/>
          <w:iCs/>
          <w:noProof/>
          <w:szCs w:val="24"/>
        </w:rPr>
        <w:t>et al.</w:t>
      </w:r>
      <w:r w:rsidRPr="000739E1">
        <w:rPr>
          <w:rFonts w:ascii="Calibri" w:hAnsi="Calibri" w:cs="Calibri"/>
          <w:noProof/>
          <w:szCs w:val="24"/>
        </w:rPr>
        <w:t xml:space="preserve"> Feature Selection Methods for Early Predictive Biomarker Discovery Using Untargeted  Metabolomic Data. </w:t>
      </w:r>
      <w:r w:rsidRPr="000739E1">
        <w:rPr>
          <w:rFonts w:ascii="Calibri" w:hAnsi="Calibri" w:cs="Calibri"/>
          <w:i/>
          <w:iCs/>
          <w:noProof/>
          <w:szCs w:val="24"/>
        </w:rPr>
        <w:t>Front. Mol. Biosci.</w:t>
      </w:r>
      <w:r w:rsidRPr="000739E1">
        <w:rPr>
          <w:rFonts w:ascii="Calibri" w:hAnsi="Calibri" w:cs="Calibri"/>
          <w:noProof/>
          <w:szCs w:val="24"/>
        </w:rPr>
        <w:t xml:space="preserve"> </w:t>
      </w:r>
      <w:r w:rsidRPr="000739E1">
        <w:rPr>
          <w:rFonts w:ascii="Calibri" w:hAnsi="Calibri" w:cs="Calibri"/>
          <w:b/>
          <w:bCs/>
          <w:noProof/>
          <w:szCs w:val="24"/>
        </w:rPr>
        <w:t>3</w:t>
      </w:r>
      <w:r w:rsidRPr="000739E1">
        <w:rPr>
          <w:rFonts w:ascii="Calibri" w:hAnsi="Calibri" w:cs="Calibri"/>
          <w:noProof/>
          <w:szCs w:val="24"/>
        </w:rPr>
        <w:t>, 30 (2016).</w:t>
      </w:r>
    </w:p>
    <w:p w14:paraId="5A54DC6A"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45.</w:t>
      </w:r>
      <w:r w:rsidRPr="000739E1">
        <w:rPr>
          <w:rFonts w:ascii="Calibri" w:hAnsi="Calibri" w:cs="Calibri"/>
          <w:noProof/>
          <w:szCs w:val="24"/>
        </w:rPr>
        <w:tab/>
        <w:t xml:space="preserve">Ambroise, C. &amp; McLachlan, G. J. Selection bias in gene extraction on the basis of microarray gene-expression data. </w:t>
      </w:r>
      <w:r w:rsidRPr="000739E1">
        <w:rPr>
          <w:rFonts w:ascii="Calibri" w:hAnsi="Calibri" w:cs="Calibri"/>
          <w:i/>
          <w:iCs/>
          <w:noProof/>
          <w:szCs w:val="24"/>
        </w:rPr>
        <w:t>Proc. Natl. Acad. Sci.</w:t>
      </w:r>
      <w:r w:rsidRPr="000739E1">
        <w:rPr>
          <w:rFonts w:ascii="Calibri" w:hAnsi="Calibri" w:cs="Calibri"/>
          <w:noProof/>
          <w:szCs w:val="24"/>
        </w:rPr>
        <w:t xml:space="preserve"> </w:t>
      </w:r>
      <w:r w:rsidRPr="000739E1">
        <w:rPr>
          <w:rFonts w:ascii="Calibri" w:hAnsi="Calibri" w:cs="Calibri"/>
          <w:b/>
          <w:bCs/>
          <w:noProof/>
          <w:szCs w:val="24"/>
        </w:rPr>
        <w:t>99</w:t>
      </w:r>
      <w:r w:rsidRPr="000739E1">
        <w:rPr>
          <w:rFonts w:ascii="Calibri" w:hAnsi="Calibri" w:cs="Calibri"/>
          <w:noProof/>
          <w:szCs w:val="24"/>
        </w:rPr>
        <w:t>, 6562–6566 (2002).</w:t>
      </w:r>
    </w:p>
    <w:p w14:paraId="0498AD4C"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46.</w:t>
      </w:r>
      <w:r w:rsidRPr="000739E1">
        <w:rPr>
          <w:rFonts w:ascii="Calibri" w:hAnsi="Calibri" w:cs="Calibri"/>
          <w:noProof/>
          <w:szCs w:val="24"/>
        </w:rPr>
        <w:tab/>
        <w:t>Esbensen, K. H. &amp; Geladi, P. Principles of Proper Validation : use and abuse of re-sampling for validation. 168–187 (2010). doi:10.1002/cem.1310</w:t>
      </w:r>
    </w:p>
    <w:p w14:paraId="703CE777"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47.</w:t>
      </w:r>
      <w:r w:rsidRPr="000739E1">
        <w:rPr>
          <w:rFonts w:ascii="Calibri" w:hAnsi="Calibri" w:cs="Calibri"/>
          <w:noProof/>
          <w:szCs w:val="24"/>
        </w:rPr>
        <w:tab/>
        <w:t xml:space="preserve">Li, Z., Li, L., Pan, G. &amp; Chen, J. Bioavailability of Cd in a soil-rice system in China: Soil type versus genotype effects. </w:t>
      </w:r>
      <w:r w:rsidRPr="000739E1">
        <w:rPr>
          <w:rFonts w:ascii="Calibri" w:hAnsi="Calibri" w:cs="Calibri"/>
          <w:i/>
          <w:iCs/>
          <w:noProof/>
          <w:szCs w:val="24"/>
        </w:rPr>
        <w:t>Plant Soil</w:t>
      </w:r>
      <w:r w:rsidRPr="000739E1">
        <w:rPr>
          <w:rFonts w:ascii="Calibri" w:hAnsi="Calibri" w:cs="Calibri"/>
          <w:noProof/>
          <w:szCs w:val="24"/>
        </w:rPr>
        <w:t xml:space="preserve"> </w:t>
      </w:r>
      <w:r w:rsidRPr="000739E1">
        <w:rPr>
          <w:rFonts w:ascii="Calibri" w:hAnsi="Calibri" w:cs="Calibri"/>
          <w:b/>
          <w:bCs/>
          <w:noProof/>
          <w:szCs w:val="24"/>
        </w:rPr>
        <w:t>271</w:t>
      </w:r>
      <w:r w:rsidRPr="000739E1">
        <w:rPr>
          <w:rFonts w:ascii="Calibri" w:hAnsi="Calibri" w:cs="Calibri"/>
          <w:noProof/>
          <w:szCs w:val="24"/>
        </w:rPr>
        <w:t>, 165–173 (2005).</w:t>
      </w:r>
    </w:p>
    <w:p w14:paraId="6B88BC89"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lastRenderedPageBreak/>
        <w:t>48.</w:t>
      </w:r>
      <w:r w:rsidRPr="000739E1">
        <w:rPr>
          <w:rFonts w:ascii="Calibri" w:hAnsi="Calibri" w:cs="Calibri"/>
          <w:noProof/>
          <w:szCs w:val="24"/>
        </w:rPr>
        <w:tab/>
        <w:t xml:space="preserve">Wang-da, C., Guo-ping, Z., Hai-gen, Y. A. O., Wei, W. U. &amp; Min, X. U. Genotypic and environmental variation in cadmium , chromium , arsenic , nickel , and lead concentrations in rice grains *. </w:t>
      </w:r>
      <w:r w:rsidRPr="000739E1">
        <w:rPr>
          <w:rFonts w:ascii="Calibri" w:hAnsi="Calibri" w:cs="Calibri"/>
          <w:b/>
          <w:bCs/>
          <w:noProof/>
          <w:szCs w:val="24"/>
        </w:rPr>
        <w:t>7</w:t>
      </w:r>
      <w:r w:rsidRPr="000739E1">
        <w:rPr>
          <w:rFonts w:ascii="Calibri" w:hAnsi="Calibri" w:cs="Calibri"/>
          <w:noProof/>
          <w:szCs w:val="24"/>
        </w:rPr>
        <w:t>, 565–571 (2006).</w:t>
      </w:r>
    </w:p>
    <w:p w14:paraId="77B5BACB"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49.</w:t>
      </w:r>
      <w:r w:rsidRPr="000739E1">
        <w:rPr>
          <w:rFonts w:ascii="Calibri" w:hAnsi="Calibri" w:cs="Calibri"/>
          <w:noProof/>
          <w:szCs w:val="24"/>
        </w:rPr>
        <w:tab/>
        <w:t xml:space="preserve">Liu, X., Tian, G., Jiang, D., Zhang, C. &amp; Kong, L. Cadmium (Cd) distribution and contamination in Chinese paddy soils on national scale. </w:t>
      </w:r>
      <w:r w:rsidRPr="000739E1">
        <w:rPr>
          <w:rFonts w:ascii="Calibri" w:hAnsi="Calibri" w:cs="Calibri"/>
          <w:i/>
          <w:iCs/>
          <w:noProof/>
          <w:szCs w:val="24"/>
        </w:rPr>
        <w:t>Environ. Sci. Pollut. Res.</w:t>
      </w:r>
      <w:r w:rsidRPr="000739E1">
        <w:rPr>
          <w:rFonts w:ascii="Calibri" w:hAnsi="Calibri" w:cs="Calibri"/>
          <w:noProof/>
          <w:szCs w:val="24"/>
        </w:rPr>
        <w:t xml:space="preserve"> </w:t>
      </w:r>
      <w:r w:rsidRPr="000739E1">
        <w:rPr>
          <w:rFonts w:ascii="Calibri" w:hAnsi="Calibri" w:cs="Calibri"/>
          <w:b/>
          <w:bCs/>
          <w:noProof/>
          <w:szCs w:val="24"/>
        </w:rPr>
        <w:t>23</w:t>
      </w:r>
      <w:r w:rsidRPr="000739E1">
        <w:rPr>
          <w:rFonts w:ascii="Calibri" w:hAnsi="Calibri" w:cs="Calibri"/>
          <w:noProof/>
          <w:szCs w:val="24"/>
        </w:rPr>
        <w:t>, 17941–17952 (2016).</w:t>
      </w:r>
    </w:p>
    <w:p w14:paraId="11CBF4A9" w14:textId="77777777" w:rsidR="000739E1" w:rsidRPr="000739E1" w:rsidRDefault="000739E1" w:rsidP="000739E1">
      <w:pPr>
        <w:autoSpaceDE w:val="0"/>
        <w:autoSpaceDN w:val="0"/>
        <w:adjustRightInd w:val="0"/>
        <w:spacing w:line="240" w:lineRule="auto"/>
        <w:ind w:left="640" w:hanging="640"/>
        <w:rPr>
          <w:rFonts w:ascii="Calibri" w:hAnsi="Calibri" w:cs="Calibri"/>
          <w:noProof/>
        </w:rPr>
      </w:pPr>
      <w:r w:rsidRPr="000739E1">
        <w:rPr>
          <w:rFonts w:ascii="Calibri" w:hAnsi="Calibri" w:cs="Calibri"/>
          <w:noProof/>
          <w:szCs w:val="24"/>
        </w:rPr>
        <w:t>50.</w:t>
      </w:r>
      <w:r w:rsidRPr="000739E1">
        <w:rPr>
          <w:rFonts w:ascii="Calibri" w:hAnsi="Calibri" w:cs="Calibri"/>
          <w:noProof/>
          <w:szCs w:val="24"/>
        </w:rPr>
        <w:tab/>
        <w:t xml:space="preserve">Yu, Y. </w:t>
      </w:r>
      <w:r w:rsidRPr="000739E1">
        <w:rPr>
          <w:rFonts w:ascii="Calibri" w:hAnsi="Calibri" w:cs="Calibri"/>
          <w:i/>
          <w:iCs/>
          <w:noProof/>
          <w:szCs w:val="24"/>
        </w:rPr>
        <w:t>et al.</w:t>
      </w:r>
      <w:r w:rsidRPr="000739E1">
        <w:rPr>
          <w:rFonts w:ascii="Calibri" w:hAnsi="Calibri" w:cs="Calibri"/>
          <w:noProof/>
          <w:szCs w:val="24"/>
        </w:rPr>
        <w:t xml:space="preserve"> Accuracy and stability improvement in detecting Wuchang rice adulteration by piece-wise multiplicative scatter correction in the hyperspectral imaging system. </w:t>
      </w:r>
      <w:r w:rsidRPr="000739E1">
        <w:rPr>
          <w:rFonts w:ascii="Calibri" w:hAnsi="Calibri" w:cs="Calibri"/>
          <w:i/>
          <w:iCs/>
          <w:noProof/>
          <w:szCs w:val="24"/>
        </w:rPr>
        <w:t>Anal. Methods</w:t>
      </w:r>
      <w:r w:rsidRPr="000739E1">
        <w:rPr>
          <w:rFonts w:ascii="Calibri" w:hAnsi="Calibri" w:cs="Calibri"/>
          <w:noProof/>
          <w:szCs w:val="24"/>
        </w:rPr>
        <w:t xml:space="preserve"> </w:t>
      </w:r>
      <w:r w:rsidRPr="000739E1">
        <w:rPr>
          <w:rFonts w:ascii="Calibri" w:hAnsi="Calibri" w:cs="Calibri"/>
          <w:b/>
          <w:bCs/>
          <w:noProof/>
          <w:szCs w:val="24"/>
        </w:rPr>
        <w:t>10</w:t>
      </w:r>
      <w:r w:rsidRPr="000739E1">
        <w:rPr>
          <w:rFonts w:ascii="Calibri" w:hAnsi="Calibri" w:cs="Calibri"/>
          <w:noProof/>
          <w:szCs w:val="24"/>
        </w:rPr>
        <w:t>, 3224–3231 (2018).</w:t>
      </w:r>
    </w:p>
    <w:p w14:paraId="332EB986" w14:textId="7FE07698" w:rsidR="0009675C" w:rsidRPr="00EE7B19" w:rsidRDefault="00FE7C78" w:rsidP="001A4B23">
      <w:r>
        <w:fldChar w:fldCharType="end"/>
      </w:r>
    </w:p>
    <w:sectPr w:rsidR="0009675C" w:rsidRPr="00EE7B19" w:rsidSect="00151A61">
      <w:footerReference w:type="default" r:id="rId14"/>
      <w:pgSz w:w="12240" w:h="15840"/>
      <w:pgMar w:top="1440" w:right="1800" w:bottom="1440" w:left="1800"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Peng, Hong" w:date="2020-03-17T15:11:00Z" w:initials="PH">
    <w:p w14:paraId="114EC14C" w14:textId="10F9FD00" w:rsidR="00075B74" w:rsidRDefault="00075B74">
      <w:pPr>
        <w:pStyle w:val="CommentText"/>
      </w:pPr>
      <w:r>
        <w:rPr>
          <w:rStyle w:val="CommentReference"/>
        </w:rPr>
        <w:annotationRef/>
      </w:r>
      <w:r>
        <w:t>Need something here to be more smooth. It’s not an example for the deman</w:t>
      </w:r>
      <w:r>
        <w:rPr>
          <w:rFonts w:hint="eastAsia"/>
        </w:rPr>
        <w:t>d</w:t>
      </w:r>
      <w:r>
        <w:t>…..</w:t>
      </w:r>
    </w:p>
    <w:p w14:paraId="7EF94CDA" w14:textId="47828D85" w:rsidR="00075B74" w:rsidRDefault="00075B74">
      <w:pPr>
        <w:pStyle w:val="CommentText"/>
      </w:pPr>
      <w:r>
        <w:t>For example, the market share has been increasing xx</w:t>
      </w:r>
      <w:r>
        <w:rPr>
          <w:rFonts w:hint="eastAsia"/>
        </w:rPr>
        <w:t>.</w:t>
      </w:r>
      <w:r>
        <w:t xml:space="preserve"> Due to the gap…., vulnerable. For example, Wuchang rice…</w:t>
      </w:r>
    </w:p>
  </w:comment>
  <w:comment w:id="14" w:author="Xu, Jason" w:date="2020-03-11T18:14:00Z" w:initials="XJ">
    <w:p w14:paraId="48C24134" w14:textId="16C9C356" w:rsidR="00075B74" w:rsidRDefault="00075B74">
      <w:pPr>
        <w:pStyle w:val="CommentText"/>
      </w:pPr>
      <w:r>
        <w:rPr>
          <w:rStyle w:val="CommentReference"/>
        </w:rPr>
        <w:annotationRef/>
      </w:r>
      <w:r>
        <w:t xml:space="preserve">We can not find a lot progress about how (technically) GI rice are protected in China… I will confirm with Di. </w:t>
      </w:r>
    </w:p>
  </w:comment>
  <w:comment w:id="15" w:author="Peng, Hong" w:date="2020-03-17T15:12:00Z" w:initials="PH">
    <w:p w14:paraId="63A9656F" w14:textId="19B962E5" w:rsidR="00075B74" w:rsidRDefault="00075B74">
      <w:pPr>
        <w:pStyle w:val="CommentText"/>
      </w:pPr>
      <w:r>
        <w:rPr>
          <w:rStyle w:val="CommentReference"/>
        </w:rPr>
        <w:annotationRef/>
      </w:r>
      <w:r>
        <w:rPr>
          <w:rFonts w:hint="eastAsia"/>
        </w:rPr>
        <w:t>S</w:t>
      </w:r>
      <w:r>
        <w:t>hould be very careful on this.</w:t>
      </w:r>
    </w:p>
  </w:comment>
  <w:comment w:id="60" w:author="Peng, Hong" w:date="2020-03-17T16:44:00Z" w:initials="PH">
    <w:p w14:paraId="44B9FB81" w14:textId="13F5250C" w:rsidR="00075B74" w:rsidRDefault="00075B74">
      <w:pPr>
        <w:pStyle w:val="CommentText"/>
      </w:pPr>
      <w:r>
        <w:rPr>
          <w:rStyle w:val="CommentReference"/>
        </w:rPr>
        <w:annotationRef/>
      </w:r>
      <w:r>
        <w:t xml:space="preserve">A big improvement on the structure here but not a smooth transistion to talk data processing, need a revision. </w:t>
      </w:r>
    </w:p>
  </w:comment>
  <w:comment w:id="90" w:author="Peng, Hong" w:date="2020-03-17T16:58:00Z" w:initials="PH">
    <w:p w14:paraId="53B8478C" w14:textId="50FDDDCF" w:rsidR="00075B74" w:rsidRDefault="00075B74">
      <w:pPr>
        <w:pStyle w:val="CommentText"/>
      </w:pPr>
      <w:r>
        <w:rPr>
          <w:rStyle w:val="CommentReference"/>
        </w:rPr>
        <w:annotationRef/>
      </w:r>
      <w:r>
        <w:t>Pay attention to this. Keep a consistent ton</w:t>
      </w:r>
    </w:p>
  </w:comment>
  <w:comment w:id="106" w:author="Xu, Jason" w:date="2020-03-13T09:30:00Z" w:initials="XJ">
    <w:p w14:paraId="2448B8BA" w14:textId="1D2FD1A3" w:rsidR="00075B74" w:rsidRDefault="00075B74">
      <w:pPr>
        <w:pStyle w:val="CommentText"/>
      </w:pPr>
      <w:r>
        <w:rPr>
          <w:rStyle w:val="CommentReference"/>
        </w:rPr>
        <w:annotationRef/>
      </w:r>
      <w:r>
        <w:rPr>
          <w:rFonts w:hint="eastAsia"/>
        </w:rPr>
        <w:t>O</w:t>
      </w:r>
      <w:r>
        <w:t xml:space="preserve">xford comma here, suggest to keep as it is. </w:t>
      </w:r>
      <w:hyperlink r:id="rId1" w:history="1">
        <w:r>
          <w:rPr>
            <w:rStyle w:val="Hyperlink"/>
          </w:rPr>
          <w:t>https://prowritingaid.com/Oxford-Comma</w:t>
        </w:r>
      </w:hyperlink>
    </w:p>
  </w:comment>
  <w:comment w:id="107" w:author="Peng, Hong" w:date="2020-03-17T18:43:00Z" w:initials="PH">
    <w:p w14:paraId="187AAB20" w14:textId="4BBBC7C2" w:rsidR="00075B74" w:rsidRDefault="00075B74">
      <w:pPr>
        <w:pStyle w:val="CommentText"/>
      </w:pPr>
      <w:r>
        <w:rPr>
          <w:rStyle w:val="CommentReference"/>
        </w:rPr>
        <w:annotationRef/>
      </w:r>
      <w:r>
        <w:rPr>
          <w:rFonts w:hint="eastAsia"/>
        </w:rPr>
        <w:t>L</w:t>
      </w:r>
      <w:r>
        <w:t>et’s talk to fix it. An American English is preferred.</w:t>
      </w:r>
    </w:p>
  </w:comment>
  <w:comment w:id="141" w:author="Peng, Hong" w:date="2020-03-17T17:22:00Z" w:initials="PH">
    <w:p w14:paraId="185A1095" w14:textId="583A784A" w:rsidR="00075B74" w:rsidRDefault="00075B74">
      <w:pPr>
        <w:pStyle w:val="CommentText"/>
      </w:pPr>
      <w:r>
        <w:rPr>
          <w:rStyle w:val="CommentReference"/>
        </w:rPr>
        <w:annotationRef/>
      </w:r>
      <w:r>
        <w:t>What are these? Teflon vessel? Or need a transfer?</w:t>
      </w:r>
    </w:p>
  </w:comment>
  <w:comment w:id="154" w:author="Peng, Hong" w:date="2020-03-17T17:41:00Z" w:initials="PH">
    <w:p w14:paraId="416936C9" w14:textId="3C415DF2" w:rsidR="00075B74" w:rsidRDefault="00075B74">
      <w:pPr>
        <w:pStyle w:val="CommentText"/>
      </w:pPr>
      <w:r>
        <w:rPr>
          <w:rStyle w:val="CommentReference"/>
        </w:rPr>
        <w:annotationRef/>
      </w:r>
      <w:r>
        <w:t>Just confirm, direct use? No dilution?</w:t>
      </w:r>
    </w:p>
  </w:comment>
  <w:comment w:id="186" w:author="Peng, Hong" w:date="2020-03-17T19:40:00Z" w:initials="PH">
    <w:p w14:paraId="310AE742" w14:textId="24E99595" w:rsidR="00075B74" w:rsidRDefault="00075B74">
      <w:pPr>
        <w:pStyle w:val="CommentText"/>
      </w:pPr>
      <w:r>
        <w:rPr>
          <w:rStyle w:val="CommentReference"/>
        </w:rPr>
        <w:annotationRef/>
      </w:r>
      <w:r>
        <w:rPr>
          <w:rFonts w:hint="eastAsia"/>
        </w:rPr>
        <w:t>I</w:t>
      </w:r>
      <w:r>
        <w:t>n you table, the number is 26?</w:t>
      </w:r>
    </w:p>
  </w:comment>
  <w:comment w:id="190" w:author="Peng, Hong" w:date="2020-03-17T18:28:00Z" w:initials="PH">
    <w:p w14:paraId="5CE04F5C" w14:textId="4EC14AB5" w:rsidR="00075B74" w:rsidRDefault="00075B74">
      <w:pPr>
        <w:pStyle w:val="CommentText"/>
      </w:pPr>
      <w:r>
        <w:rPr>
          <w:rStyle w:val="CommentReference"/>
        </w:rPr>
        <w:annotationRef/>
      </w:r>
      <w:r>
        <w:rPr>
          <w:rFonts w:hint="eastAsia"/>
        </w:rPr>
        <w:t>S</w:t>
      </w:r>
      <w:r>
        <w:t>equence?</w:t>
      </w:r>
    </w:p>
  </w:comment>
  <w:comment w:id="195" w:author="Peng, Hong" w:date="2020-03-17T18:32:00Z" w:initials="PH">
    <w:p w14:paraId="6B1AFAE4" w14:textId="5170D27A" w:rsidR="00075B74" w:rsidRDefault="00075B74">
      <w:pPr>
        <w:pStyle w:val="CommentText"/>
      </w:pPr>
      <w:r>
        <w:rPr>
          <w:rStyle w:val="CommentReference"/>
        </w:rPr>
        <w:annotationRef/>
      </w:r>
      <w:r>
        <w:t>SRM or CRM?</w:t>
      </w:r>
    </w:p>
  </w:comment>
  <w:comment w:id="201" w:author="Xu, Jason" w:date="2020-03-13T13:45:00Z" w:initials="XJ">
    <w:p w14:paraId="3B8A72AD" w14:textId="72BF1F1B" w:rsidR="00075B74" w:rsidRDefault="00075B74">
      <w:pPr>
        <w:pStyle w:val="CommentText"/>
      </w:pPr>
      <w:r>
        <w:rPr>
          <w:rStyle w:val="CommentReference"/>
        </w:rPr>
        <w:annotationRef/>
      </w:r>
      <w:r>
        <w:rPr>
          <w:rFonts w:hint="eastAsia"/>
        </w:rPr>
        <w:t>D</w:t>
      </w:r>
      <w:r>
        <w:t>eleted Fig. 3c</w:t>
      </w:r>
    </w:p>
  </w:comment>
  <w:comment w:id="215" w:author="Peng, Hong" w:date="2020-03-04T18:39:00Z" w:initials="PH">
    <w:p w14:paraId="3436FFF8" w14:textId="07A1B47A" w:rsidR="00075B74" w:rsidRDefault="00075B74">
      <w:pPr>
        <w:pStyle w:val="CommentText"/>
      </w:pPr>
      <w:r>
        <w:rPr>
          <w:rStyle w:val="CommentReference"/>
        </w:rPr>
        <w:annotationRef/>
      </w:r>
      <w:r>
        <w:rPr>
          <w:rFonts w:hint="eastAsia"/>
        </w:rPr>
        <w:t>A</w:t>
      </w:r>
      <w:r>
        <w:t xml:space="preserve"> general comment, I didn’t feel the significance of using machine learning. Just a good accuracy of 100%?</w:t>
      </w:r>
    </w:p>
  </w:comment>
  <w:comment w:id="216" w:author="Xu, Jason" w:date="2020-03-05T11:38:00Z" w:initials="XJ">
    <w:p w14:paraId="064E0748" w14:textId="44A91E6D" w:rsidR="00075B74" w:rsidRDefault="00075B74">
      <w:pPr>
        <w:pStyle w:val="CommentText"/>
      </w:pPr>
      <w:r>
        <w:rPr>
          <w:rStyle w:val="CommentReference"/>
        </w:rPr>
        <w:annotationRef/>
      </w:r>
      <w:r>
        <w:t xml:space="preserve">We have add background in the introduction part with evidence showing that machine learning outperforms MVA… Since we did not involve any traditional MVA </w:t>
      </w:r>
      <w:r>
        <w:rPr>
          <w:rFonts w:hint="eastAsia"/>
        </w:rPr>
        <w:t>in</w:t>
      </w:r>
      <w:r>
        <w:t xml:space="preserve"> </w:t>
      </w:r>
      <w:r>
        <w:rPr>
          <w:rFonts w:hint="eastAsia"/>
        </w:rPr>
        <w:t>this</w:t>
      </w:r>
      <w:r>
        <w:t xml:space="preserve"> study, we suggest that we focus on explaining the multi layers of information we got from ML in the discussion part. </w:t>
      </w:r>
    </w:p>
  </w:comment>
  <w:comment w:id="218" w:author="Peng, Hong" w:date="2020-03-17T19:03:00Z" w:initials="PH">
    <w:p w14:paraId="1716DF98" w14:textId="5C03A0F3" w:rsidR="00075B74" w:rsidRDefault="00075B74">
      <w:pPr>
        <w:pStyle w:val="CommentText"/>
      </w:pPr>
      <w:r>
        <w:rPr>
          <w:rStyle w:val="CommentReference"/>
        </w:rPr>
        <w:annotationRef/>
      </w:r>
      <w:r>
        <w:rPr>
          <w:rFonts w:hint="eastAsia"/>
        </w:rPr>
        <w:t>I</w:t>
      </w:r>
      <w:r>
        <w:t xml:space="preserve"> think we can just keep one to be concise.</w:t>
      </w:r>
    </w:p>
  </w:comment>
  <w:comment w:id="228" w:author="Peng, Hong" w:date="2020-03-17T19:29:00Z" w:initials="PH">
    <w:p w14:paraId="62ED113C" w14:textId="48E63087" w:rsidR="00075B74" w:rsidRDefault="00075B74">
      <w:pPr>
        <w:pStyle w:val="CommentText"/>
      </w:pPr>
      <w:r>
        <w:rPr>
          <w:rStyle w:val="CommentReference"/>
        </w:rPr>
        <w:annotationRef/>
      </w:r>
      <w:r>
        <w:t>Ranked features?</w:t>
      </w:r>
    </w:p>
  </w:comment>
  <w:comment w:id="240" w:author="Peng, Hong" w:date="2020-03-17T19:36:00Z" w:initials="PH">
    <w:p w14:paraId="26425417" w14:textId="0E5D21EE" w:rsidR="00075B74" w:rsidRDefault="00075B74">
      <w:pPr>
        <w:pStyle w:val="CommentText"/>
      </w:pPr>
      <w:r>
        <w:rPr>
          <w:rStyle w:val="CommentReference"/>
        </w:rPr>
        <w:annotationRef/>
      </w:r>
      <w:r>
        <w:rPr>
          <w:rFonts w:hint="eastAsia"/>
        </w:rPr>
        <w:t>F</w:t>
      </w:r>
      <w:r>
        <w:t>irstly, a completed explanation of data. And then, an overall evaluation.</w:t>
      </w:r>
    </w:p>
  </w:comment>
  <w:comment w:id="250" w:author="Peng, Hong" w:date="2020-03-17T20:08:00Z" w:initials="PH">
    <w:p w14:paraId="6CC6BAFA" w14:textId="05B4A9A5" w:rsidR="00075B74" w:rsidRDefault="00075B74">
      <w:pPr>
        <w:pStyle w:val="CommentText"/>
      </w:pPr>
      <w:r>
        <w:rPr>
          <w:rStyle w:val="CommentReference"/>
        </w:rPr>
        <w:annotationRef/>
      </w:r>
      <w:r>
        <w:rPr>
          <w:rFonts w:hint="eastAsia"/>
        </w:rPr>
        <w:t>T</w:t>
      </w:r>
      <w:r>
        <w:t>he structure is good but still need a revision how to best present the significance.</w:t>
      </w:r>
    </w:p>
    <w:p w14:paraId="41A37585" w14:textId="24A685B0" w:rsidR="00075B74" w:rsidRDefault="00075B74" w:rsidP="00931DD9">
      <w:pPr>
        <w:pStyle w:val="CommentText"/>
        <w:numPr>
          <w:ilvl w:val="0"/>
          <w:numId w:val="23"/>
        </w:numPr>
      </w:pPr>
      <w:r>
        <w:t xml:space="preserve"> What are the benefits to use training set to validate model?</w:t>
      </w:r>
    </w:p>
    <w:p w14:paraId="74EC347D" w14:textId="7DE66245" w:rsidR="00075B74" w:rsidRDefault="00075B74" w:rsidP="00931DD9">
      <w:pPr>
        <w:pStyle w:val="CommentText"/>
        <w:numPr>
          <w:ilvl w:val="0"/>
          <w:numId w:val="23"/>
        </w:numPr>
      </w:pPr>
      <w:r>
        <w:t xml:space="preserve"> What does it mean that 100% accuracy is achieved even using the training set? e.g. if only 95% is achieved, how will you evaluate the study, is it still worthy to be learned by others?</w:t>
      </w:r>
    </w:p>
  </w:comment>
  <w:comment w:id="253" w:author="Peng, Hong" w:date="2020-03-17T19:33:00Z" w:initials="PH">
    <w:p w14:paraId="65CB8E14" w14:textId="411670DB" w:rsidR="00075B74" w:rsidRDefault="00075B74">
      <w:pPr>
        <w:pStyle w:val="CommentText"/>
      </w:pPr>
      <w:r>
        <w:rPr>
          <w:rStyle w:val="CommentReference"/>
        </w:rPr>
        <w:annotationRef/>
      </w:r>
      <w:r>
        <w:t>Something seems to be missed here, for what aspect and why?</w:t>
      </w:r>
    </w:p>
  </w:comment>
  <w:comment w:id="256" w:author="Xu, Jason" w:date="2020-03-13T11:03:00Z" w:initials="XJ">
    <w:p w14:paraId="003D5F2B" w14:textId="64C2EED2" w:rsidR="00075B74" w:rsidRPr="00BC1A70" w:rsidRDefault="00075B74">
      <w:pPr>
        <w:pStyle w:val="CommentText"/>
      </w:pPr>
      <w:r>
        <w:rPr>
          <w:rStyle w:val="CommentReference"/>
        </w:rPr>
        <w:annotationRef/>
      </w:r>
      <w:r>
        <w:t xml:space="preserve">Table 2 changed into Confusion matrix with predicted sample numbers. </w:t>
      </w:r>
    </w:p>
  </w:comment>
  <w:comment w:id="261" w:author="Peng, Hong" w:date="2020-03-17T19:50:00Z" w:initials="PH">
    <w:p w14:paraId="3632EA1F" w14:textId="74E7F1B9" w:rsidR="00075B74" w:rsidRDefault="00075B74">
      <w:pPr>
        <w:pStyle w:val="CommentText"/>
      </w:pPr>
      <w:r>
        <w:rPr>
          <w:rStyle w:val="CommentReference"/>
        </w:rPr>
        <w:annotationRef/>
      </w:r>
      <w:r>
        <w:rPr>
          <w:rFonts w:hint="eastAsia"/>
        </w:rPr>
        <w:t>W</w:t>
      </w:r>
      <w:r>
        <w:t>hich approach? Indepent validation or the ML technique or the 4 elements? Not so clear</w:t>
      </w:r>
    </w:p>
  </w:comment>
  <w:comment w:id="270" w:author="Peng, Hong" w:date="2020-03-17T19:51:00Z" w:initials="PH">
    <w:p w14:paraId="6280208B" w14:textId="4711C454" w:rsidR="00075B74" w:rsidRDefault="00075B74">
      <w:pPr>
        <w:pStyle w:val="CommentText"/>
        <w:rPr>
          <w:rFonts w:hint="eastAsia"/>
        </w:rPr>
      </w:pPr>
      <w:r>
        <w:rPr>
          <w:rStyle w:val="CommentReference"/>
        </w:rPr>
        <w:annotationRef/>
      </w:r>
      <w:r>
        <w:rPr>
          <w:rFonts w:hint="eastAsia"/>
        </w:rPr>
        <w:t>S</w:t>
      </w:r>
      <w:r>
        <w:t xml:space="preserve">hould be back to the point of the 4 elements…Very different pattern. A unique profiling could be based on 30 elements, but the key is 4. Here the </w:t>
      </w:r>
      <w:r>
        <w:rPr>
          <w:rFonts w:hint="eastAsia"/>
        </w:rPr>
        <w:t>dis</w:t>
      </w:r>
      <w:r>
        <w:t>cussed object should be the 4 elements, rather than the following discussion just limited on PJ-1 and PJ-2.</w:t>
      </w:r>
    </w:p>
  </w:comment>
  <w:comment w:id="276" w:author="Peng, Hong" w:date="2020-03-17T19:56:00Z" w:initials="PH">
    <w:p w14:paraId="0EAD8644" w14:textId="21B70DE5" w:rsidR="00075B74" w:rsidRDefault="00075B74">
      <w:pPr>
        <w:pStyle w:val="CommentText"/>
      </w:pPr>
      <w:r>
        <w:rPr>
          <w:rStyle w:val="CommentReference"/>
        </w:rPr>
        <w:annotationRef/>
      </w:r>
      <w:r>
        <w:rPr>
          <w:rFonts w:hint="eastAsia"/>
        </w:rPr>
        <w:t>P</w:t>
      </w:r>
      <w:r>
        <w:t>lease try not to use such tense</w:t>
      </w:r>
    </w:p>
  </w:comment>
  <w:comment w:id="280" w:author="Peng, Hong" w:date="2020-03-04T19:07:00Z" w:initials="PH">
    <w:p w14:paraId="7D1FD074" w14:textId="77777777" w:rsidR="00075B74" w:rsidRPr="0049501C" w:rsidRDefault="00075B74" w:rsidP="00BD1FB3">
      <w:pPr>
        <w:pStyle w:val="CommentText"/>
      </w:pPr>
      <w:r>
        <w:rPr>
          <w:rStyle w:val="CommentReference"/>
        </w:rPr>
        <w:annotationRef/>
      </w:r>
      <w:r>
        <w:rPr>
          <w:rFonts w:hint="eastAsia"/>
        </w:rPr>
        <w:t>S</w:t>
      </w:r>
      <w:r>
        <w:t>hould be in the above session. Always in the last paragraph, we only highlight the meaning of the work.</w:t>
      </w:r>
    </w:p>
  </w:comment>
  <w:comment w:id="281" w:author="Xu, Jason" w:date="2020-03-11T16:51:00Z" w:initials="XJ">
    <w:p w14:paraId="488CF2DE" w14:textId="77777777" w:rsidR="00075B74" w:rsidRDefault="00075B74" w:rsidP="00BD1FB3">
      <w:pPr>
        <w:pStyle w:val="CommentText"/>
      </w:pPr>
      <w:r>
        <w:rPr>
          <w:rStyle w:val="CommentReference"/>
        </w:rPr>
        <w:annotationRef/>
      </w:r>
      <w:r>
        <w:t xml:space="preserve">We add in future works here. </w:t>
      </w:r>
    </w:p>
  </w:comment>
  <w:comment w:id="284" w:author="Xu, Jason" w:date="2020-03-11T15:34:00Z" w:initials="XJ">
    <w:p w14:paraId="00A6BD11" w14:textId="7D253702" w:rsidR="00075B74" w:rsidRDefault="00075B74">
      <w:pPr>
        <w:pStyle w:val="CommentText"/>
      </w:pPr>
      <w:r>
        <w:rPr>
          <w:rStyle w:val="CommentReference"/>
        </w:rPr>
        <w:annotationRef/>
      </w:r>
      <w:r>
        <w:t xml:space="preserve">GB </w:t>
      </w:r>
      <w:r>
        <w:rPr>
          <w:rFonts w:hint="eastAsia"/>
        </w:rPr>
        <w:t>limit</w:t>
      </w:r>
      <w:r>
        <w:t xml:space="preserve"> </w:t>
      </w:r>
      <w:r>
        <w:rPr>
          <w:rFonts w:hint="eastAsia"/>
        </w:rPr>
        <w:t>is</w:t>
      </w:r>
      <w:r>
        <w:t xml:space="preserve"> 0.02 ppm. Will double check with numbers/ unit in Table 1. </w:t>
      </w:r>
    </w:p>
  </w:comment>
  <w:comment w:id="285" w:author="Xu, Jason" w:date="2020-03-13T16:48:00Z" w:initials="XJ">
    <w:p w14:paraId="3A35EBB4" w14:textId="77777777" w:rsidR="00075B74" w:rsidRDefault="00075B74">
      <w:pPr>
        <w:pStyle w:val="CommentText"/>
      </w:pPr>
      <w:r>
        <w:rPr>
          <w:rStyle w:val="CommentReference"/>
        </w:rPr>
        <w:annotationRef/>
      </w:r>
      <w:r>
        <w:t xml:space="preserve">FZ: </w:t>
      </w:r>
      <w:r>
        <w:rPr>
          <w:rFonts w:hint="eastAsia"/>
        </w:rPr>
        <w:t>G</w:t>
      </w:r>
      <w:r>
        <w:t xml:space="preserve">G </w:t>
      </w:r>
      <w:r>
        <w:rPr>
          <w:rFonts w:hint="eastAsia"/>
        </w:rPr>
        <w:t>不能代表所有</w:t>
      </w:r>
      <w:r>
        <w:rPr>
          <w:rFonts w:hint="eastAsia"/>
        </w:rPr>
        <w:t>rice</w:t>
      </w:r>
      <w:r>
        <w:t xml:space="preserve"> </w:t>
      </w:r>
      <w:r>
        <w:rPr>
          <w:rFonts w:hint="eastAsia"/>
        </w:rPr>
        <w:t>in</w:t>
      </w:r>
      <w:r>
        <w:t xml:space="preserve"> GUANGXI </w:t>
      </w:r>
      <w:r>
        <w:rPr>
          <w:rFonts w:hint="eastAsia"/>
        </w:rPr>
        <w:t>故删除。</w:t>
      </w:r>
    </w:p>
  </w:comment>
  <w:comment w:id="291" w:author="Peng, Hong" w:date="2020-03-18T09:34:00Z" w:initials="PH">
    <w:p w14:paraId="62B05605" w14:textId="6F31C043" w:rsidR="00714987" w:rsidRDefault="00714987">
      <w:pPr>
        <w:pStyle w:val="CommentText"/>
      </w:pPr>
      <w:r>
        <w:rPr>
          <w:rStyle w:val="CommentReference"/>
        </w:rPr>
        <w:annotationRef/>
      </w:r>
      <w:r>
        <w:rPr>
          <w:rFonts w:hint="eastAsia"/>
        </w:rPr>
        <w:t>I</w:t>
      </w:r>
      <w:r>
        <w:t>f we don’t use the workflow here, can we still do the same thing? Remember that</w:t>
      </w:r>
      <w:bookmarkStart w:id="292" w:name="_GoBack"/>
      <w:bookmarkEnd w:id="292"/>
      <w:r>
        <w:t xml:space="preserve"> if there is any benefit, try to link it to your workflow – the innovative point of your study.</w:t>
      </w:r>
    </w:p>
  </w:comment>
  <w:comment w:id="297" w:author="Peng, Hong" w:date="2020-03-18T09:28:00Z" w:initials="PH">
    <w:p w14:paraId="5F8E6BA9" w14:textId="127C367B" w:rsidR="00075B74" w:rsidRDefault="00075B74">
      <w:pPr>
        <w:pStyle w:val="CommentText"/>
      </w:pPr>
      <w:r>
        <w:rPr>
          <w:rStyle w:val="CommentReference"/>
        </w:rPr>
        <w:annotationRef/>
      </w:r>
      <w:r>
        <w:t>We typically don’t say things in this way. You easily give reviewers an reason to let you do additional experiments which we definitely don’t want to see. You need to convince reviewers that your currently work is good enough. Futher study can always to be conducted to be perfect.</w:t>
      </w:r>
    </w:p>
  </w:comment>
  <w:comment w:id="295" w:author="Peng, Hong" w:date="2020-03-04T19:07:00Z" w:initials="PH">
    <w:p w14:paraId="384D0825" w14:textId="4514131E" w:rsidR="00075B74" w:rsidRPr="0049501C" w:rsidRDefault="00075B74">
      <w:pPr>
        <w:pStyle w:val="CommentText"/>
      </w:pPr>
      <w:r>
        <w:rPr>
          <w:rStyle w:val="CommentReference"/>
        </w:rPr>
        <w:annotationRef/>
      </w:r>
      <w:r>
        <w:rPr>
          <w:rFonts w:hint="eastAsia"/>
        </w:rPr>
        <w:t>S</w:t>
      </w:r>
      <w:r>
        <w:t>hould be in the above session. Always in the last paragraph, we only highlight the meaning of the work.</w:t>
      </w:r>
    </w:p>
  </w:comment>
  <w:comment w:id="296" w:author="Xu, Jason" w:date="2020-03-11T16:51:00Z" w:initials="XJ">
    <w:p w14:paraId="2FBB17A1" w14:textId="218D1BD2" w:rsidR="00075B74" w:rsidRDefault="00075B74">
      <w:pPr>
        <w:pStyle w:val="CommentText"/>
      </w:pPr>
      <w:r>
        <w:rPr>
          <w:rStyle w:val="CommentReference"/>
        </w:rPr>
        <w:annotationRef/>
      </w:r>
      <w:r>
        <w:t xml:space="preserve">We add in future works here. </w:t>
      </w:r>
    </w:p>
  </w:comment>
  <w:comment w:id="299" w:author="Xu, Jason" w:date="2020-01-07T10:31:00Z" w:initials="XJ">
    <w:p w14:paraId="41A95819" w14:textId="52804D32" w:rsidR="00075B74" w:rsidRDefault="00075B74" w:rsidP="00DF2003">
      <w:pPr>
        <w:pStyle w:val="CommentText"/>
      </w:pPr>
      <w:r>
        <w:rPr>
          <w:rStyle w:val="CommentReference"/>
        </w:rPr>
        <w:annotationRef/>
      </w:r>
      <w:r>
        <w:t>Note: “Enter all sources of funding for ALL authors relevant to the manuscript BOTH in the Open</w:t>
      </w:r>
      <w:r>
        <w:rPr>
          <w:rFonts w:hint="eastAsia"/>
        </w:rPr>
        <w:t xml:space="preserve"> </w:t>
      </w:r>
      <w:r>
        <w:t>Funder Registry tool in ACS Paragon Plus and in the manuscript to meet this requirement.”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F94CDA" w15:done="0"/>
  <w15:commentEx w15:paraId="48C24134" w15:done="0"/>
  <w15:commentEx w15:paraId="63A9656F" w15:paraIdParent="48C24134" w15:done="0"/>
  <w15:commentEx w15:paraId="44B9FB81" w15:done="0"/>
  <w15:commentEx w15:paraId="53B8478C" w15:done="0"/>
  <w15:commentEx w15:paraId="2448B8BA" w15:done="0"/>
  <w15:commentEx w15:paraId="187AAB20" w15:paraIdParent="2448B8BA" w15:done="0"/>
  <w15:commentEx w15:paraId="185A1095" w15:done="0"/>
  <w15:commentEx w15:paraId="416936C9" w15:done="0"/>
  <w15:commentEx w15:paraId="310AE742" w15:done="0"/>
  <w15:commentEx w15:paraId="5CE04F5C" w15:done="0"/>
  <w15:commentEx w15:paraId="6B1AFAE4" w15:done="0"/>
  <w15:commentEx w15:paraId="3B8A72AD" w15:done="0"/>
  <w15:commentEx w15:paraId="3436FFF8" w15:done="0"/>
  <w15:commentEx w15:paraId="064E0748" w15:paraIdParent="3436FFF8" w15:done="0"/>
  <w15:commentEx w15:paraId="1716DF98" w15:done="0"/>
  <w15:commentEx w15:paraId="62ED113C" w15:done="0"/>
  <w15:commentEx w15:paraId="26425417" w15:done="0"/>
  <w15:commentEx w15:paraId="74EC347D" w15:done="0"/>
  <w15:commentEx w15:paraId="65CB8E14" w15:done="0"/>
  <w15:commentEx w15:paraId="003D5F2B" w15:done="0"/>
  <w15:commentEx w15:paraId="3632EA1F" w15:done="0"/>
  <w15:commentEx w15:paraId="6280208B" w15:done="0"/>
  <w15:commentEx w15:paraId="0EAD8644" w15:done="0"/>
  <w15:commentEx w15:paraId="7D1FD074" w15:done="0"/>
  <w15:commentEx w15:paraId="488CF2DE" w15:paraIdParent="7D1FD074" w15:done="0"/>
  <w15:commentEx w15:paraId="00A6BD11" w15:done="0"/>
  <w15:commentEx w15:paraId="3A35EBB4" w15:done="0"/>
  <w15:commentEx w15:paraId="62B05605" w15:done="0"/>
  <w15:commentEx w15:paraId="5F8E6BA9" w15:done="0"/>
  <w15:commentEx w15:paraId="384D0825" w15:done="0"/>
  <w15:commentEx w15:paraId="2FBB17A1" w15:paraIdParent="384D0825" w15:done="0"/>
  <w15:commentEx w15:paraId="41A9581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C24134" w16cid:durableId="2213A91D"/>
  <w16cid:commentId w16cid:paraId="2448B8BA" w16cid:durableId="2215D125"/>
  <w16cid:commentId w16cid:paraId="3B8A72AD" w16cid:durableId="22160CE6"/>
  <w16cid:commentId w16cid:paraId="3436FFF8" w16cid:durableId="220B4A7F"/>
  <w16cid:commentId w16cid:paraId="064E0748" w16cid:durableId="220B6324"/>
  <w16cid:commentId w16cid:paraId="003D5F2B" w16cid:durableId="2215E6FB"/>
  <w16cid:commentId w16cid:paraId="00A6BD11" w16cid:durableId="221383A2"/>
  <w16cid:commentId w16cid:paraId="3A35EBB4" w16cid:durableId="22164083"/>
  <w16cid:commentId w16cid:paraId="384D0825" w16cid:durableId="220B4AA8"/>
  <w16cid:commentId w16cid:paraId="2FBB17A1" w16cid:durableId="221395AA"/>
  <w16cid:commentId w16cid:paraId="41A95819" w16cid:durableId="21BEDC6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04F271" w14:textId="77777777" w:rsidR="00ED5051" w:rsidRDefault="00ED5051" w:rsidP="00170E8C">
      <w:pPr>
        <w:spacing w:after="0" w:line="240" w:lineRule="auto"/>
      </w:pPr>
      <w:r>
        <w:separator/>
      </w:r>
    </w:p>
  </w:endnote>
  <w:endnote w:type="continuationSeparator" w:id="0">
    <w:p w14:paraId="44BAC9CA" w14:textId="77777777" w:rsidR="00ED5051" w:rsidRDefault="00ED5051" w:rsidP="00170E8C">
      <w:pPr>
        <w:spacing w:after="0" w:line="240" w:lineRule="auto"/>
      </w:pPr>
      <w:r>
        <w:continuationSeparator/>
      </w:r>
    </w:p>
  </w:endnote>
  <w:endnote w:type="continuationNotice" w:id="1">
    <w:p w14:paraId="35356712" w14:textId="77777777" w:rsidR="00ED5051" w:rsidRDefault="00ED505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3162A9" w14:textId="3737485A" w:rsidR="00075B74" w:rsidRDefault="00075B74">
    <w:pPr>
      <w:pStyle w:val="Footer"/>
    </w:pPr>
    <w:r>
      <w:rPr>
        <w:noProof/>
      </w:rPr>
      <mc:AlternateContent>
        <mc:Choice Requires="wps">
          <w:drawing>
            <wp:anchor distT="0" distB="0" distL="114300" distR="114300" simplePos="0" relativeHeight="251658240" behindDoc="0" locked="0" layoutInCell="0" allowOverlap="1" wp14:anchorId="5EDF638F" wp14:editId="781A7A81">
              <wp:simplePos x="0" y="0"/>
              <wp:positionH relativeFrom="page">
                <wp:posOffset>0</wp:posOffset>
              </wp:positionH>
              <wp:positionV relativeFrom="page">
                <wp:posOffset>9601200</wp:posOffset>
              </wp:positionV>
              <wp:extent cx="7772400" cy="266700"/>
              <wp:effectExtent l="0" t="0" r="0" b="0"/>
              <wp:wrapNone/>
              <wp:docPr id="1" name="MSIPCM31ea4f4bbe9496a9e7ee7369" descr="{&quot;HashCode&quot;:90995696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C24DEB6" w14:textId="03C76B36" w:rsidR="00075B74" w:rsidRPr="00AE6CEE" w:rsidRDefault="00075B74" w:rsidP="00AE6CEE">
                          <w:pPr>
                            <w:spacing w:after="0"/>
                            <w:rPr>
                              <w:rFonts w:ascii="Calibri" w:hAnsi="Calibri" w:cs="Calibri"/>
                              <w:color w:val="000000"/>
                              <w:sz w:val="20"/>
                            </w:rPr>
                          </w:pPr>
                          <w:r w:rsidRPr="00AE6CEE">
                            <w:rPr>
                              <w:rFonts w:ascii="Calibri" w:hAnsi="Calibri" w:cs="Calibri"/>
                              <w:color w:val="000000"/>
                              <w:sz w:val="20"/>
                            </w:rPr>
                            <w:t>Non-Confidential - Mars, Incorporated</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EDF638F" id="_x0000_t202" coordsize="21600,21600" o:spt="202" path="m,l,21600r21600,l21600,xe">
              <v:stroke joinstyle="miter"/>
              <v:path gradientshapeok="t" o:connecttype="rect"/>
            </v:shapetype>
            <v:shape id="MSIPCM31ea4f4bbe9496a9e7ee7369" o:spid="_x0000_s1026" type="#_x0000_t202" alt="{&quot;HashCode&quot;:909956968,&quot;Height&quot;:792.0,&quot;Width&quot;:612.0,&quot;Placement&quot;:&quot;Footer&quot;,&quot;Index&quot;:&quot;Primary&quot;,&quot;Section&quot;:1,&quot;Top&quot;:0.0,&quot;Left&quot;:0.0}" style="position:absolute;margin-left:0;margin-top:756pt;width:612pt;height:21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" o:allowincell="f" filled="f" stroked="f" strokeweight=".5pt">
              <v:textbox inset="20pt,0,,0">
                <w:txbxContent>
                  <w:p w14:paraId="1C24DEB6" w14:textId="03C76B36" w:rsidR="00C55A56" w:rsidRPr="00AE6CEE" w:rsidRDefault="00AE6CEE" w:rsidP="00AE6CEE">
                    <w:pPr>
                      <w:spacing w:after="0"/>
                      <w:rPr>
                        <w:rFonts w:ascii="Calibri" w:hAnsi="Calibri" w:cs="Calibri"/>
                        <w:color w:val="000000"/>
                        <w:sz w:val="20"/>
                      </w:rPr>
                    </w:pPr>
                    <w:r w:rsidRPr="00AE6CEE">
                      <w:rPr>
                        <w:rFonts w:ascii="Calibri" w:hAnsi="Calibri" w:cs="Calibri"/>
                        <w:color w:val="000000"/>
                        <w:sz w:val="20"/>
                      </w:rPr>
                      <w:t>Non-Confidential - Mars, Incorporated</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EFE0E7" w14:textId="77777777" w:rsidR="00ED5051" w:rsidRDefault="00ED5051" w:rsidP="00170E8C">
      <w:pPr>
        <w:spacing w:after="0" w:line="240" w:lineRule="auto"/>
      </w:pPr>
      <w:r>
        <w:separator/>
      </w:r>
    </w:p>
  </w:footnote>
  <w:footnote w:type="continuationSeparator" w:id="0">
    <w:p w14:paraId="3E5F7D7C" w14:textId="77777777" w:rsidR="00ED5051" w:rsidRDefault="00ED5051" w:rsidP="00170E8C">
      <w:pPr>
        <w:spacing w:after="0" w:line="240" w:lineRule="auto"/>
      </w:pPr>
      <w:r>
        <w:continuationSeparator/>
      </w:r>
    </w:p>
  </w:footnote>
  <w:footnote w:type="continuationNotice" w:id="1">
    <w:p w14:paraId="59D700A8" w14:textId="77777777" w:rsidR="00ED5051" w:rsidRDefault="00ED5051">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3069E2"/>
    <w:multiLevelType w:val="hybridMultilevel"/>
    <w:tmpl w:val="B8F05882"/>
    <w:lvl w:ilvl="0" w:tplc="080E4A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8235CD"/>
    <w:multiLevelType w:val="hybridMultilevel"/>
    <w:tmpl w:val="76E2536A"/>
    <w:lvl w:ilvl="0" w:tplc="BBEE4D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82775B"/>
    <w:multiLevelType w:val="multilevel"/>
    <w:tmpl w:val="470AA5E2"/>
    <w:lvl w:ilvl="0">
      <w:start w:val="1"/>
      <w:numFmt w:val="decimal"/>
      <w:pStyle w:val="Heading1"/>
      <w:lvlText w:val="%1"/>
      <w:lvlJc w:val="left"/>
      <w:pPr>
        <w:ind w:left="999" w:hanging="432"/>
      </w:pPr>
    </w:lvl>
    <w:lvl w:ilvl="1">
      <w:start w:val="1"/>
      <w:numFmt w:val="decimal"/>
      <w:pStyle w:val="Heading2"/>
      <w:lvlText w:val="%1.%2"/>
      <w:lvlJc w:val="left"/>
      <w:pPr>
        <w:ind w:left="1143" w:hanging="576"/>
      </w:pPr>
    </w:lvl>
    <w:lvl w:ilvl="2">
      <w:start w:val="1"/>
      <w:numFmt w:val="decimal"/>
      <w:pStyle w:val="Heading3"/>
      <w:lvlText w:val="%1.%2.%3"/>
      <w:lvlJc w:val="left"/>
      <w:pPr>
        <w:ind w:left="1287" w:hanging="720"/>
      </w:pPr>
    </w:lvl>
    <w:lvl w:ilvl="3">
      <w:start w:val="1"/>
      <w:numFmt w:val="decimal"/>
      <w:pStyle w:val="Heading4"/>
      <w:lvlText w:val="%1.%2.%3.%4"/>
      <w:lvlJc w:val="left"/>
      <w:pPr>
        <w:ind w:left="1431" w:hanging="864"/>
      </w:pPr>
    </w:lvl>
    <w:lvl w:ilvl="4">
      <w:start w:val="1"/>
      <w:numFmt w:val="decimal"/>
      <w:pStyle w:val="Heading5"/>
      <w:lvlText w:val="%1.%2.%3.%4.%5"/>
      <w:lvlJc w:val="left"/>
      <w:pPr>
        <w:ind w:left="1575" w:hanging="1008"/>
      </w:pPr>
    </w:lvl>
    <w:lvl w:ilvl="5">
      <w:start w:val="1"/>
      <w:numFmt w:val="decimal"/>
      <w:pStyle w:val="Heading6"/>
      <w:lvlText w:val="%1.%2.%3.%4.%5.%6"/>
      <w:lvlJc w:val="left"/>
      <w:pPr>
        <w:ind w:left="1719" w:hanging="1152"/>
      </w:pPr>
    </w:lvl>
    <w:lvl w:ilvl="6">
      <w:start w:val="1"/>
      <w:numFmt w:val="decimal"/>
      <w:pStyle w:val="Heading7"/>
      <w:lvlText w:val="%1.%2.%3.%4.%5.%6.%7"/>
      <w:lvlJc w:val="left"/>
      <w:pPr>
        <w:ind w:left="1863" w:hanging="1296"/>
      </w:pPr>
    </w:lvl>
    <w:lvl w:ilvl="7">
      <w:start w:val="1"/>
      <w:numFmt w:val="decimal"/>
      <w:pStyle w:val="Heading8"/>
      <w:lvlText w:val="%1.%2.%3.%4.%5.%6.%7.%8"/>
      <w:lvlJc w:val="left"/>
      <w:pPr>
        <w:ind w:left="2007" w:hanging="1440"/>
      </w:pPr>
    </w:lvl>
    <w:lvl w:ilvl="8">
      <w:start w:val="1"/>
      <w:numFmt w:val="decimal"/>
      <w:pStyle w:val="Heading9"/>
      <w:lvlText w:val="%1.%2.%3.%4.%5.%6.%7.%8.%9"/>
      <w:lvlJc w:val="left"/>
      <w:pPr>
        <w:ind w:left="2151" w:hanging="1584"/>
      </w:pPr>
    </w:lvl>
  </w:abstractNum>
  <w:abstractNum w:abstractNumId="3" w15:restartNumberingAfterBreak="0">
    <w:nsid w:val="22B94275"/>
    <w:multiLevelType w:val="hybridMultilevel"/>
    <w:tmpl w:val="24D45138"/>
    <w:lvl w:ilvl="0" w:tplc="2FFAF7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2D332DF"/>
    <w:multiLevelType w:val="hybridMultilevel"/>
    <w:tmpl w:val="83061BB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244658CA"/>
    <w:multiLevelType w:val="hybridMultilevel"/>
    <w:tmpl w:val="EBF83822"/>
    <w:lvl w:ilvl="0" w:tplc="25442E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8661D80"/>
    <w:multiLevelType w:val="hybridMultilevel"/>
    <w:tmpl w:val="2290381A"/>
    <w:lvl w:ilvl="0" w:tplc="AE847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AD74039"/>
    <w:multiLevelType w:val="hybridMultilevel"/>
    <w:tmpl w:val="014C228A"/>
    <w:lvl w:ilvl="0" w:tplc="D0EA42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B9159F0"/>
    <w:multiLevelType w:val="hybridMultilevel"/>
    <w:tmpl w:val="7E285270"/>
    <w:lvl w:ilvl="0" w:tplc="244832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E656589"/>
    <w:multiLevelType w:val="hybridMultilevel"/>
    <w:tmpl w:val="F5DA3064"/>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0" w15:restartNumberingAfterBreak="0">
    <w:nsid w:val="3F166EAA"/>
    <w:multiLevelType w:val="multilevel"/>
    <w:tmpl w:val="5D7004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F554EC6"/>
    <w:multiLevelType w:val="multilevel"/>
    <w:tmpl w:val="737E057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2" w15:restartNumberingAfterBreak="0">
    <w:nsid w:val="590A2A32"/>
    <w:multiLevelType w:val="hybridMultilevel"/>
    <w:tmpl w:val="5350B066"/>
    <w:lvl w:ilvl="0" w:tplc="56A09CF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76F722C0"/>
    <w:multiLevelType w:val="hybridMultilevel"/>
    <w:tmpl w:val="8F646228"/>
    <w:lvl w:ilvl="0" w:tplc="04090001">
      <w:start w:val="1"/>
      <w:numFmt w:val="bullet"/>
      <w:lvlText w:val=""/>
      <w:lvlJc w:val="left"/>
      <w:pPr>
        <w:ind w:left="-482" w:hanging="420"/>
      </w:pPr>
      <w:rPr>
        <w:rFonts w:ascii="Wingdings" w:hAnsi="Wingdings" w:hint="default"/>
      </w:rPr>
    </w:lvl>
    <w:lvl w:ilvl="1" w:tplc="04090003" w:tentative="1">
      <w:start w:val="1"/>
      <w:numFmt w:val="bullet"/>
      <w:lvlText w:val=""/>
      <w:lvlJc w:val="left"/>
      <w:pPr>
        <w:ind w:left="-62" w:hanging="420"/>
      </w:pPr>
      <w:rPr>
        <w:rFonts w:ascii="Wingdings" w:hAnsi="Wingdings" w:hint="default"/>
      </w:rPr>
    </w:lvl>
    <w:lvl w:ilvl="2" w:tplc="04090005" w:tentative="1">
      <w:start w:val="1"/>
      <w:numFmt w:val="bullet"/>
      <w:lvlText w:val=""/>
      <w:lvlJc w:val="left"/>
      <w:pPr>
        <w:ind w:left="358" w:hanging="420"/>
      </w:pPr>
      <w:rPr>
        <w:rFonts w:ascii="Wingdings" w:hAnsi="Wingdings" w:hint="default"/>
      </w:rPr>
    </w:lvl>
    <w:lvl w:ilvl="3" w:tplc="347E54DA">
      <w:start w:val="1"/>
      <w:numFmt w:val="bullet"/>
      <w:lvlText w:val=""/>
      <w:lvlJc w:val="left"/>
      <w:pPr>
        <w:ind w:left="778" w:hanging="420"/>
      </w:pPr>
      <w:rPr>
        <w:rFonts w:ascii="Wingdings" w:hAnsi="Wingdings" w:hint="default"/>
        <w:color w:val="auto"/>
      </w:rPr>
    </w:lvl>
    <w:lvl w:ilvl="4" w:tplc="04090003" w:tentative="1">
      <w:start w:val="1"/>
      <w:numFmt w:val="bullet"/>
      <w:lvlText w:val=""/>
      <w:lvlJc w:val="left"/>
      <w:pPr>
        <w:ind w:left="1198" w:hanging="420"/>
      </w:pPr>
      <w:rPr>
        <w:rFonts w:ascii="Wingdings" w:hAnsi="Wingdings" w:hint="default"/>
      </w:rPr>
    </w:lvl>
    <w:lvl w:ilvl="5" w:tplc="04090005" w:tentative="1">
      <w:start w:val="1"/>
      <w:numFmt w:val="bullet"/>
      <w:lvlText w:val=""/>
      <w:lvlJc w:val="left"/>
      <w:pPr>
        <w:ind w:left="1618" w:hanging="420"/>
      </w:pPr>
      <w:rPr>
        <w:rFonts w:ascii="Wingdings" w:hAnsi="Wingdings" w:hint="default"/>
      </w:rPr>
    </w:lvl>
    <w:lvl w:ilvl="6" w:tplc="04090001" w:tentative="1">
      <w:start w:val="1"/>
      <w:numFmt w:val="bullet"/>
      <w:lvlText w:val=""/>
      <w:lvlJc w:val="left"/>
      <w:pPr>
        <w:ind w:left="2038" w:hanging="420"/>
      </w:pPr>
      <w:rPr>
        <w:rFonts w:ascii="Wingdings" w:hAnsi="Wingdings" w:hint="default"/>
      </w:rPr>
    </w:lvl>
    <w:lvl w:ilvl="7" w:tplc="04090003" w:tentative="1">
      <w:start w:val="1"/>
      <w:numFmt w:val="bullet"/>
      <w:lvlText w:val=""/>
      <w:lvlJc w:val="left"/>
      <w:pPr>
        <w:ind w:left="2458" w:hanging="420"/>
      </w:pPr>
      <w:rPr>
        <w:rFonts w:ascii="Wingdings" w:hAnsi="Wingdings" w:hint="default"/>
      </w:rPr>
    </w:lvl>
    <w:lvl w:ilvl="8" w:tplc="04090005" w:tentative="1">
      <w:start w:val="1"/>
      <w:numFmt w:val="bullet"/>
      <w:lvlText w:val=""/>
      <w:lvlJc w:val="left"/>
      <w:pPr>
        <w:ind w:left="2878" w:hanging="42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11"/>
  </w:num>
  <w:num w:numId="12">
    <w:abstractNumId w:val="4"/>
  </w:num>
  <w:num w:numId="13">
    <w:abstractNumId w:val="12"/>
  </w:num>
  <w:num w:numId="14">
    <w:abstractNumId w:val="10"/>
  </w:num>
  <w:num w:numId="15">
    <w:abstractNumId w:val="9"/>
  </w:num>
  <w:num w:numId="16">
    <w:abstractNumId w:val="0"/>
  </w:num>
  <w:num w:numId="17">
    <w:abstractNumId w:val="5"/>
  </w:num>
  <w:num w:numId="18">
    <w:abstractNumId w:val="1"/>
  </w:num>
  <w:num w:numId="19">
    <w:abstractNumId w:val="8"/>
  </w:num>
  <w:num w:numId="20">
    <w:abstractNumId w:val="6"/>
  </w:num>
  <w:num w:numId="21">
    <w:abstractNumId w:val="7"/>
  </w:num>
  <w:num w:numId="22">
    <w:abstractNumId w:val="13"/>
  </w:num>
  <w:num w:numId="23">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eng, Hong">
    <w15:presenceInfo w15:providerId="AD" w15:userId="S-1-5-21-3555285318-3598121220-927574299-985293"/>
  </w15:person>
  <w15:person w15:author="Xu, Jason">
    <w15:presenceInfo w15:providerId="AD" w15:userId="S::jason.xu@effem.com::d593a947-e985-4675-98ef-c4d8c1d8e6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ED03F4"/>
    <w:rsid w:val="00000B0A"/>
    <w:rsid w:val="00000C07"/>
    <w:rsid w:val="00001076"/>
    <w:rsid w:val="0000210D"/>
    <w:rsid w:val="00002FAC"/>
    <w:rsid w:val="000035E4"/>
    <w:rsid w:val="00003B4E"/>
    <w:rsid w:val="000041D7"/>
    <w:rsid w:val="0000425B"/>
    <w:rsid w:val="000049C5"/>
    <w:rsid w:val="0000534C"/>
    <w:rsid w:val="0000553C"/>
    <w:rsid w:val="00005A73"/>
    <w:rsid w:val="00005D74"/>
    <w:rsid w:val="00005E4E"/>
    <w:rsid w:val="00006515"/>
    <w:rsid w:val="000065B4"/>
    <w:rsid w:val="0000689C"/>
    <w:rsid w:val="000069C9"/>
    <w:rsid w:val="00006A9F"/>
    <w:rsid w:val="000073CE"/>
    <w:rsid w:val="00007669"/>
    <w:rsid w:val="00007B6A"/>
    <w:rsid w:val="00010114"/>
    <w:rsid w:val="00010785"/>
    <w:rsid w:val="00010895"/>
    <w:rsid w:val="00010A21"/>
    <w:rsid w:val="00010BCB"/>
    <w:rsid w:val="0001149D"/>
    <w:rsid w:val="00011525"/>
    <w:rsid w:val="00011656"/>
    <w:rsid w:val="00011CDC"/>
    <w:rsid w:val="00011E9E"/>
    <w:rsid w:val="00011F8D"/>
    <w:rsid w:val="00012193"/>
    <w:rsid w:val="00012497"/>
    <w:rsid w:val="000126AF"/>
    <w:rsid w:val="00012835"/>
    <w:rsid w:val="00012A8F"/>
    <w:rsid w:val="00012F5A"/>
    <w:rsid w:val="00013141"/>
    <w:rsid w:val="0001385E"/>
    <w:rsid w:val="000138BD"/>
    <w:rsid w:val="00013AEB"/>
    <w:rsid w:val="00014291"/>
    <w:rsid w:val="00014583"/>
    <w:rsid w:val="0001552C"/>
    <w:rsid w:val="00015787"/>
    <w:rsid w:val="00016252"/>
    <w:rsid w:val="000162E2"/>
    <w:rsid w:val="000163CE"/>
    <w:rsid w:val="00016ADA"/>
    <w:rsid w:val="00016E05"/>
    <w:rsid w:val="000170E3"/>
    <w:rsid w:val="00017169"/>
    <w:rsid w:val="00017507"/>
    <w:rsid w:val="00017660"/>
    <w:rsid w:val="000176EC"/>
    <w:rsid w:val="00017816"/>
    <w:rsid w:val="00017B06"/>
    <w:rsid w:val="0002052E"/>
    <w:rsid w:val="0002071D"/>
    <w:rsid w:val="0002074A"/>
    <w:rsid w:val="000208BC"/>
    <w:rsid w:val="00020A49"/>
    <w:rsid w:val="00020BA0"/>
    <w:rsid w:val="00020F73"/>
    <w:rsid w:val="000216CC"/>
    <w:rsid w:val="00021F8F"/>
    <w:rsid w:val="0002271E"/>
    <w:rsid w:val="00022ACB"/>
    <w:rsid w:val="00022D22"/>
    <w:rsid w:val="00022DD6"/>
    <w:rsid w:val="0002322E"/>
    <w:rsid w:val="00023272"/>
    <w:rsid w:val="000238D2"/>
    <w:rsid w:val="00023B7F"/>
    <w:rsid w:val="000245F0"/>
    <w:rsid w:val="000246F9"/>
    <w:rsid w:val="00024DA5"/>
    <w:rsid w:val="00024E9F"/>
    <w:rsid w:val="00025229"/>
    <w:rsid w:val="00025520"/>
    <w:rsid w:val="00025DC1"/>
    <w:rsid w:val="000264C8"/>
    <w:rsid w:val="000266ED"/>
    <w:rsid w:val="00026741"/>
    <w:rsid w:val="000269AF"/>
    <w:rsid w:val="00026A21"/>
    <w:rsid w:val="00026C4A"/>
    <w:rsid w:val="000273A4"/>
    <w:rsid w:val="00027819"/>
    <w:rsid w:val="00027979"/>
    <w:rsid w:val="00027B1C"/>
    <w:rsid w:val="00027B6C"/>
    <w:rsid w:val="00027F09"/>
    <w:rsid w:val="0003052E"/>
    <w:rsid w:val="000305F3"/>
    <w:rsid w:val="00030836"/>
    <w:rsid w:val="00030D97"/>
    <w:rsid w:val="00031670"/>
    <w:rsid w:val="00031978"/>
    <w:rsid w:val="00032A1B"/>
    <w:rsid w:val="00033544"/>
    <w:rsid w:val="00033E9A"/>
    <w:rsid w:val="000341FB"/>
    <w:rsid w:val="000343FC"/>
    <w:rsid w:val="000347B0"/>
    <w:rsid w:val="0003481E"/>
    <w:rsid w:val="000349DC"/>
    <w:rsid w:val="00034EA6"/>
    <w:rsid w:val="00035090"/>
    <w:rsid w:val="00035100"/>
    <w:rsid w:val="0003534B"/>
    <w:rsid w:val="000356ED"/>
    <w:rsid w:val="00035DDC"/>
    <w:rsid w:val="00035FC5"/>
    <w:rsid w:val="00037A80"/>
    <w:rsid w:val="000400D8"/>
    <w:rsid w:val="000405F6"/>
    <w:rsid w:val="00041011"/>
    <w:rsid w:val="00041359"/>
    <w:rsid w:val="000413C5"/>
    <w:rsid w:val="000414DB"/>
    <w:rsid w:val="00041530"/>
    <w:rsid w:val="000419B7"/>
    <w:rsid w:val="00041B57"/>
    <w:rsid w:val="00041BDC"/>
    <w:rsid w:val="00041EE6"/>
    <w:rsid w:val="0004209F"/>
    <w:rsid w:val="000427DC"/>
    <w:rsid w:val="00042E90"/>
    <w:rsid w:val="00043240"/>
    <w:rsid w:val="0004376A"/>
    <w:rsid w:val="00043AD3"/>
    <w:rsid w:val="0004418C"/>
    <w:rsid w:val="0004432D"/>
    <w:rsid w:val="000445B5"/>
    <w:rsid w:val="00044744"/>
    <w:rsid w:val="00044A1D"/>
    <w:rsid w:val="000452CC"/>
    <w:rsid w:val="00045753"/>
    <w:rsid w:val="00045E39"/>
    <w:rsid w:val="0004650C"/>
    <w:rsid w:val="00046513"/>
    <w:rsid w:val="00046760"/>
    <w:rsid w:val="0004696A"/>
    <w:rsid w:val="00046BA3"/>
    <w:rsid w:val="00046E41"/>
    <w:rsid w:val="00047224"/>
    <w:rsid w:val="000473F5"/>
    <w:rsid w:val="000475CA"/>
    <w:rsid w:val="0005035B"/>
    <w:rsid w:val="00050455"/>
    <w:rsid w:val="00050C3C"/>
    <w:rsid w:val="00050EC3"/>
    <w:rsid w:val="0005171D"/>
    <w:rsid w:val="00051936"/>
    <w:rsid w:val="00051D12"/>
    <w:rsid w:val="00052C93"/>
    <w:rsid w:val="000535CD"/>
    <w:rsid w:val="00053628"/>
    <w:rsid w:val="00053DD0"/>
    <w:rsid w:val="00054157"/>
    <w:rsid w:val="00054445"/>
    <w:rsid w:val="000547E3"/>
    <w:rsid w:val="000547F0"/>
    <w:rsid w:val="00054F45"/>
    <w:rsid w:val="0005557D"/>
    <w:rsid w:val="00055ECA"/>
    <w:rsid w:val="0005633B"/>
    <w:rsid w:val="000567B3"/>
    <w:rsid w:val="00056B62"/>
    <w:rsid w:val="00056D8F"/>
    <w:rsid w:val="00056F4B"/>
    <w:rsid w:val="0005720A"/>
    <w:rsid w:val="00057316"/>
    <w:rsid w:val="00057784"/>
    <w:rsid w:val="000577C6"/>
    <w:rsid w:val="0005786F"/>
    <w:rsid w:val="00057FC2"/>
    <w:rsid w:val="000603EC"/>
    <w:rsid w:val="000605B3"/>
    <w:rsid w:val="00060685"/>
    <w:rsid w:val="00060907"/>
    <w:rsid w:val="00061802"/>
    <w:rsid w:val="00061C9C"/>
    <w:rsid w:val="00061D1D"/>
    <w:rsid w:val="00061F7B"/>
    <w:rsid w:val="0006244D"/>
    <w:rsid w:val="00062596"/>
    <w:rsid w:val="00063248"/>
    <w:rsid w:val="000638E9"/>
    <w:rsid w:val="00065036"/>
    <w:rsid w:val="000657F7"/>
    <w:rsid w:val="000658CF"/>
    <w:rsid w:val="0006623A"/>
    <w:rsid w:val="000665A8"/>
    <w:rsid w:val="00066AE4"/>
    <w:rsid w:val="00066E3C"/>
    <w:rsid w:val="0006706F"/>
    <w:rsid w:val="00067216"/>
    <w:rsid w:val="000677A3"/>
    <w:rsid w:val="00067A50"/>
    <w:rsid w:val="00067AF0"/>
    <w:rsid w:val="00067E9F"/>
    <w:rsid w:val="00067FE5"/>
    <w:rsid w:val="000701B6"/>
    <w:rsid w:val="0007045A"/>
    <w:rsid w:val="00070C51"/>
    <w:rsid w:val="00070CA2"/>
    <w:rsid w:val="00071458"/>
    <w:rsid w:val="0007167B"/>
    <w:rsid w:val="0007187C"/>
    <w:rsid w:val="00071D37"/>
    <w:rsid w:val="00072152"/>
    <w:rsid w:val="000725BC"/>
    <w:rsid w:val="000725E1"/>
    <w:rsid w:val="00072628"/>
    <w:rsid w:val="000727F2"/>
    <w:rsid w:val="0007358F"/>
    <w:rsid w:val="00073661"/>
    <w:rsid w:val="000739E1"/>
    <w:rsid w:val="00073E78"/>
    <w:rsid w:val="000740E4"/>
    <w:rsid w:val="000741CE"/>
    <w:rsid w:val="000744D0"/>
    <w:rsid w:val="0007484B"/>
    <w:rsid w:val="00074F74"/>
    <w:rsid w:val="000754EE"/>
    <w:rsid w:val="000755DB"/>
    <w:rsid w:val="00075B74"/>
    <w:rsid w:val="00075F1B"/>
    <w:rsid w:val="0007603F"/>
    <w:rsid w:val="000760DC"/>
    <w:rsid w:val="0007616B"/>
    <w:rsid w:val="00076478"/>
    <w:rsid w:val="00076669"/>
    <w:rsid w:val="00076B50"/>
    <w:rsid w:val="000772A3"/>
    <w:rsid w:val="0007752F"/>
    <w:rsid w:val="00077A3B"/>
    <w:rsid w:val="00077F33"/>
    <w:rsid w:val="000803EA"/>
    <w:rsid w:val="00080A58"/>
    <w:rsid w:val="000817C3"/>
    <w:rsid w:val="00081EEF"/>
    <w:rsid w:val="00081F94"/>
    <w:rsid w:val="000821F9"/>
    <w:rsid w:val="0008302A"/>
    <w:rsid w:val="000830C7"/>
    <w:rsid w:val="00083498"/>
    <w:rsid w:val="00083BAD"/>
    <w:rsid w:val="00083F52"/>
    <w:rsid w:val="00083FB3"/>
    <w:rsid w:val="000842AE"/>
    <w:rsid w:val="00084E31"/>
    <w:rsid w:val="00084EA0"/>
    <w:rsid w:val="00085092"/>
    <w:rsid w:val="00085FF7"/>
    <w:rsid w:val="000867AC"/>
    <w:rsid w:val="00086984"/>
    <w:rsid w:val="000870A2"/>
    <w:rsid w:val="0008717D"/>
    <w:rsid w:val="00087574"/>
    <w:rsid w:val="00087C4E"/>
    <w:rsid w:val="0009036F"/>
    <w:rsid w:val="000905E6"/>
    <w:rsid w:val="00090A1B"/>
    <w:rsid w:val="00091E85"/>
    <w:rsid w:val="0009236A"/>
    <w:rsid w:val="00092BE6"/>
    <w:rsid w:val="00092BF3"/>
    <w:rsid w:val="00092C18"/>
    <w:rsid w:val="0009351D"/>
    <w:rsid w:val="00093573"/>
    <w:rsid w:val="00093CB4"/>
    <w:rsid w:val="00093D73"/>
    <w:rsid w:val="0009489B"/>
    <w:rsid w:val="00094AEE"/>
    <w:rsid w:val="00094B58"/>
    <w:rsid w:val="00094ED3"/>
    <w:rsid w:val="00094FBF"/>
    <w:rsid w:val="0009519A"/>
    <w:rsid w:val="00095A40"/>
    <w:rsid w:val="00095D39"/>
    <w:rsid w:val="000960C5"/>
    <w:rsid w:val="000960FD"/>
    <w:rsid w:val="0009654B"/>
    <w:rsid w:val="0009675C"/>
    <w:rsid w:val="00096CA6"/>
    <w:rsid w:val="00096FAE"/>
    <w:rsid w:val="000970F1"/>
    <w:rsid w:val="000973DD"/>
    <w:rsid w:val="00097644"/>
    <w:rsid w:val="000976A8"/>
    <w:rsid w:val="000976E3"/>
    <w:rsid w:val="00097713"/>
    <w:rsid w:val="00097884"/>
    <w:rsid w:val="00097AC4"/>
    <w:rsid w:val="00097D52"/>
    <w:rsid w:val="000A02B7"/>
    <w:rsid w:val="000A0656"/>
    <w:rsid w:val="000A07CD"/>
    <w:rsid w:val="000A09E6"/>
    <w:rsid w:val="000A0A1F"/>
    <w:rsid w:val="000A0DCE"/>
    <w:rsid w:val="000A12ED"/>
    <w:rsid w:val="000A16B2"/>
    <w:rsid w:val="000A1DB7"/>
    <w:rsid w:val="000A23E3"/>
    <w:rsid w:val="000A25B8"/>
    <w:rsid w:val="000A28EF"/>
    <w:rsid w:val="000A3083"/>
    <w:rsid w:val="000A3361"/>
    <w:rsid w:val="000A36CC"/>
    <w:rsid w:val="000A38FC"/>
    <w:rsid w:val="000A51EB"/>
    <w:rsid w:val="000A55A6"/>
    <w:rsid w:val="000A5604"/>
    <w:rsid w:val="000A5605"/>
    <w:rsid w:val="000A58AC"/>
    <w:rsid w:val="000A5A39"/>
    <w:rsid w:val="000A5C14"/>
    <w:rsid w:val="000A5C71"/>
    <w:rsid w:val="000A608C"/>
    <w:rsid w:val="000A60D4"/>
    <w:rsid w:val="000A6227"/>
    <w:rsid w:val="000A6A6F"/>
    <w:rsid w:val="000A782E"/>
    <w:rsid w:val="000A799D"/>
    <w:rsid w:val="000A7F7E"/>
    <w:rsid w:val="000B000F"/>
    <w:rsid w:val="000B0065"/>
    <w:rsid w:val="000B016A"/>
    <w:rsid w:val="000B0710"/>
    <w:rsid w:val="000B0C79"/>
    <w:rsid w:val="000B0CE7"/>
    <w:rsid w:val="000B2105"/>
    <w:rsid w:val="000B2BEE"/>
    <w:rsid w:val="000B2FCB"/>
    <w:rsid w:val="000B30D6"/>
    <w:rsid w:val="000B365B"/>
    <w:rsid w:val="000B3D1C"/>
    <w:rsid w:val="000B3D96"/>
    <w:rsid w:val="000B3EB3"/>
    <w:rsid w:val="000B412E"/>
    <w:rsid w:val="000B425E"/>
    <w:rsid w:val="000B4448"/>
    <w:rsid w:val="000B4589"/>
    <w:rsid w:val="000B4995"/>
    <w:rsid w:val="000B4A4F"/>
    <w:rsid w:val="000B4D94"/>
    <w:rsid w:val="000B5035"/>
    <w:rsid w:val="000B506C"/>
    <w:rsid w:val="000B53BC"/>
    <w:rsid w:val="000B561B"/>
    <w:rsid w:val="000B59F1"/>
    <w:rsid w:val="000B5B66"/>
    <w:rsid w:val="000B5E8B"/>
    <w:rsid w:val="000B5EF5"/>
    <w:rsid w:val="000B5F54"/>
    <w:rsid w:val="000B6C7E"/>
    <w:rsid w:val="000B6EC0"/>
    <w:rsid w:val="000B76E1"/>
    <w:rsid w:val="000B76FD"/>
    <w:rsid w:val="000C0024"/>
    <w:rsid w:val="000C0124"/>
    <w:rsid w:val="000C02F2"/>
    <w:rsid w:val="000C05B5"/>
    <w:rsid w:val="000C195A"/>
    <w:rsid w:val="000C1F06"/>
    <w:rsid w:val="000C2065"/>
    <w:rsid w:val="000C213D"/>
    <w:rsid w:val="000C2C19"/>
    <w:rsid w:val="000C30A6"/>
    <w:rsid w:val="000C367A"/>
    <w:rsid w:val="000C37D3"/>
    <w:rsid w:val="000C3912"/>
    <w:rsid w:val="000C3AF9"/>
    <w:rsid w:val="000C4CE2"/>
    <w:rsid w:val="000C4EB2"/>
    <w:rsid w:val="000C5479"/>
    <w:rsid w:val="000C65AB"/>
    <w:rsid w:val="000C6996"/>
    <w:rsid w:val="000C6F7C"/>
    <w:rsid w:val="000C7488"/>
    <w:rsid w:val="000D00EF"/>
    <w:rsid w:val="000D0179"/>
    <w:rsid w:val="000D05CC"/>
    <w:rsid w:val="000D0A6F"/>
    <w:rsid w:val="000D0FD9"/>
    <w:rsid w:val="000D13E1"/>
    <w:rsid w:val="000D17EB"/>
    <w:rsid w:val="000D2323"/>
    <w:rsid w:val="000D234A"/>
    <w:rsid w:val="000D241B"/>
    <w:rsid w:val="000D2F89"/>
    <w:rsid w:val="000D3089"/>
    <w:rsid w:val="000D31B8"/>
    <w:rsid w:val="000D353A"/>
    <w:rsid w:val="000D3F57"/>
    <w:rsid w:val="000D42C5"/>
    <w:rsid w:val="000D445B"/>
    <w:rsid w:val="000D4C2A"/>
    <w:rsid w:val="000D4E87"/>
    <w:rsid w:val="000D520E"/>
    <w:rsid w:val="000D596F"/>
    <w:rsid w:val="000D66C5"/>
    <w:rsid w:val="000D6B73"/>
    <w:rsid w:val="000D6D48"/>
    <w:rsid w:val="000D75E4"/>
    <w:rsid w:val="000D7688"/>
    <w:rsid w:val="000D790E"/>
    <w:rsid w:val="000D7FF0"/>
    <w:rsid w:val="000E02ED"/>
    <w:rsid w:val="000E0803"/>
    <w:rsid w:val="000E0DDB"/>
    <w:rsid w:val="000E0E2A"/>
    <w:rsid w:val="000E12F5"/>
    <w:rsid w:val="000E163F"/>
    <w:rsid w:val="000E1B7B"/>
    <w:rsid w:val="000E26E6"/>
    <w:rsid w:val="000E296B"/>
    <w:rsid w:val="000E2D50"/>
    <w:rsid w:val="000E2D87"/>
    <w:rsid w:val="000E2F7C"/>
    <w:rsid w:val="000E3485"/>
    <w:rsid w:val="000E36A4"/>
    <w:rsid w:val="000E37C3"/>
    <w:rsid w:val="000E45ED"/>
    <w:rsid w:val="000E4711"/>
    <w:rsid w:val="000E4770"/>
    <w:rsid w:val="000E47A7"/>
    <w:rsid w:val="000E48CC"/>
    <w:rsid w:val="000E4ABF"/>
    <w:rsid w:val="000E4F53"/>
    <w:rsid w:val="000E567B"/>
    <w:rsid w:val="000E5D76"/>
    <w:rsid w:val="000E5D91"/>
    <w:rsid w:val="000E5DC7"/>
    <w:rsid w:val="000E5EAA"/>
    <w:rsid w:val="000E69DB"/>
    <w:rsid w:val="000E6B47"/>
    <w:rsid w:val="000E6C28"/>
    <w:rsid w:val="000E6EA1"/>
    <w:rsid w:val="000E6F6D"/>
    <w:rsid w:val="000E7900"/>
    <w:rsid w:val="000E7C51"/>
    <w:rsid w:val="000E7D15"/>
    <w:rsid w:val="000F02A7"/>
    <w:rsid w:val="000F07E9"/>
    <w:rsid w:val="000F14C7"/>
    <w:rsid w:val="000F1730"/>
    <w:rsid w:val="000F1788"/>
    <w:rsid w:val="000F18FE"/>
    <w:rsid w:val="000F1C2A"/>
    <w:rsid w:val="000F2055"/>
    <w:rsid w:val="000F24D2"/>
    <w:rsid w:val="000F2878"/>
    <w:rsid w:val="000F3658"/>
    <w:rsid w:val="000F37D7"/>
    <w:rsid w:val="000F37F1"/>
    <w:rsid w:val="000F3B15"/>
    <w:rsid w:val="000F3CBA"/>
    <w:rsid w:val="000F403F"/>
    <w:rsid w:val="000F4757"/>
    <w:rsid w:val="000F4A62"/>
    <w:rsid w:val="000F4B39"/>
    <w:rsid w:val="000F505E"/>
    <w:rsid w:val="000F609A"/>
    <w:rsid w:val="000F6CCA"/>
    <w:rsid w:val="000F704D"/>
    <w:rsid w:val="000F79B9"/>
    <w:rsid w:val="000F7A5E"/>
    <w:rsid w:val="000F7D53"/>
    <w:rsid w:val="000F7FE4"/>
    <w:rsid w:val="00100280"/>
    <w:rsid w:val="00100725"/>
    <w:rsid w:val="001008EF"/>
    <w:rsid w:val="00100E86"/>
    <w:rsid w:val="00101098"/>
    <w:rsid w:val="0010121A"/>
    <w:rsid w:val="0010181B"/>
    <w:rsid w:val="001018D6"/>
    <w:rsid w:val="00101C7B"/>
    <w:rsid w:val="00102105"/>
    <w:rsid w:val="00102797"/>
    <w:rsid w:val="00102A7B"/>
    <w:rsid w:val="00102E63"/>
    <w:rsid w:val="00102EA7"/>
    <w:rsid w:val="00103587"/>
    <w:rsid w:val="00103BA2"/>
    <w:rsid w:val="00103F13"/>
    <w:rsid w:val="00104356"/>
    <w:rsid w:val="00104589"/>
    <w:rsid w:val="001045CF"/>
    <w:rsid w:val="001048F9"/>
    <w:rsid w:val="00106726"/>
    <w:rsid w:val="00107378"/>
    <w:rsid w:val="00107CA3"/>
    <w:rsid w:val="0011028E"/>
    <w:rsid w:val="00110301"/>
    <w:rsid w:val="00110BFF"/>
    <w:rsid w:val="00110C48"/>
    <w:rsid w:val="001119FB"/>
    <w:rsid w:val="00111B61"/>
    <w:rsid w:val="00111C09"/>
    <w:rsid w:val="00112079"/>
    <w:rsid w:val="00112088"/>
    <w:rsid w:val="00112358"/>
    <w:rsid w:val="001126CA"/>
    <w:rsid w:val="00112C37"/>
    <w:rsid w:val="001143CC"/>
    <w:rsid w:val="00115218"/>
    <w:rsid w:val="001156B4"/>
    <w:rsid w:val="00115AB9"/>
    <w:rsid w:val="00116557"/>
    <w:rsid w:val="00116827"/>
    <w:rsid w:val="00116CA1"/>
    <w:rsid w:val="001170A8"/>
    <w:rsid w:val="0011734A"/>
    <w:rsid w:val="001179D1"/>
    <w:rsid w:val="00120072"/>
    <w:rsid w:val="00120235"/>
    <w:rsid w:val="00120342"/>
    <w:rsid w:val="00120566"/>
    <w:rsid w:val="00120EE7"/>
    <w:rsid w:val="00120F57"/>
    <w:rsid w:val="0012115F"/>
    <w:rsid w:val="001211FD"/>
    <w:rsid w:val="0012143C"/>
    <w:rsid w:val="001214E1"/>
    <w:rsid w:val="00121565"/>
    <w:rsid w:val="001215AA"/>
    <w:rsid w:val="001222F4"/>
    <w:rsid w:val="00122436"/>
    <w:rsid w:val="00122528"/>
    <w:rsid w:val="001225F6"/>
    <w:rsid w:val="001226AE"/>
    <w:rsid w:val="00122A03"/>
    <w:rsid w:val="00122B15"/>
    <w:rsid w:val="00123383"/>
    <w:rsid w:val="001234C3"/>
    <w:rsid w:val="001238EB"/>
    <w:rsid w:val="001238F0"/>
    <w:rsid w:val="0012408D"/>
    <w:rsid w:val="00125695"/>
    <w:rsid w:val="00125E1E"/>
    <w:rsid w:val="00125F35"/>
    <w:rsid w:val="00126713"/>
    <w:rsid w:val="001268D6"/>
    <w:rsid w:val="00126BAA"/>
    <w:rsid w:val="001270D0"/>
    <w:rsid w:val="00127283"/>
    <w:rsid w:val="0012761B"/>
    <w:rsid w:val="00127972"/>
    <w:rsid w:val="001301D7"/>
    <w:rsid w:val="001302B7"/>
    <w:rsid w:val="00130651"/>
    <w:rsid w:val="001306AD"/>
    <w:rsid w:val="00130E5B"/>
    <w:rsid w:val="00130E84"/>
    <w:rsid w:val="001320CD"/>
    <w:rsid w:val="00132297"/>
    <w:rsid w:val="001328D2"/>
    <w:rsid w:val="00132D78"/>
    <w:rsid w:val="00132ECA"/>
    <w:rsid w:val="00132FFD"/>
    <w:rsid w:val="00133856"/>
    <w:rsid w:val="001339B2"/>
    <w:rsid w:val="00133FA4"/>
    <w:rsid w:val="00134434"/>
    <w:rsid w:val="001348EE"/>
    <w:rsid w:val="00134D95"/>
    <w:rsid w:val="00134E53"/>
    <w:rsid w:val="00134F7B"/>
    <w:rsid w:val="00135ED0"/>
    <w:rsid w:val="00136304"/>
    <w:rsid w:val="0013648B"/>
    <w:rsid w:val="00136E70"/>
    <w:rsid w:val="00136F39"/>
    <w:rsid w:val="00136F7F"/>
    <w:rsid w:val="0013701B"/>
    <w:rsid w:val="0013711C"/>
    <w:rsid w:val="00137729"/>
    <w:rsid w:val="00137A8D"/>
    <w:rsid w:val="00137C79"/>
    <w:rsid w:val="0014018F"/>
    <w:rsid w:val="00140FD4"/>
    <w:rsid w:val="00141183"/>
    <w:rsid w:val="001414D7"/>
    <w:rsid w:val="00141A0C"/>
    <w:rsid w:val="00141F17"/>
    <w:rsid w:val="001420E8"/>
    <w:rsid w:val="001421DA"/>
    <w:rsid w:val="001432D0"/>
    <w:rsid w:val="00144164"/>
    <w:rsid w:val="0014426F"/>
    <w:rsid w:val="0014500F"/>
    <w:rsid w:val="0014593E"/>
    <w:rsid w:val="00145AB1"/>
    <w:rsid w:val="00146B7F"/>
    <w:rsid w:val="00146DD2"/>
    <w:rsid w:val="00146DFE"/>
    <w:rsid w:val="00147268"/>
    <w:rsid w:val="001476B2"/>
    <w:rsid w:val="00147F19"/>
    <w:rsid w:val="00150197"/>
    <w:rsid w:val="00150C76"/>
    <w:rsid w:val="001511B3"/>
    <w:rsid w:val="001512CF"/>
    <w:rsid w:val="0015190B"/>
    <w:rsid w:val="00151A61"/>
    <w:rsid w:val="00151B19"/>
    <w:rsid w:val="00151CB1"/>
    <w:rsid w:val="00151D68"/>
    <w:rsid w:val="0015237E"/>
    <w:rsid w:val="0015246E"/>
    <w:rsid w:val="00152589"/>
    <w:rsid w:val="001526BC"/>
    <w:rsid w:val="00152CA4"/>
    <w:rsid w:val="00152F0A"/>
    <w:rsid w:val="0015301B"/>
    <w:rsid w:val="001531E6"/>
    <w:rsid w:val="00153236"/>
    <w:rsid w:val="0015375A"/>
    <w:rsid w:val="001538A8"/>
    <w:rsid w:val="00153DC4"/>
    <w:rsid w:val="001548C0"/>
    <w:rsid w:val="001549D4"/>
    <w:rsid w:val="00154E89"/>
    <w:rsid w:val="00155567"/>
    <w:rsid w:val="001555EC"/>
    <w:rsid w:val="00155849"/>
    <w:rsid w:val="00155A84"/>
    <w:rsid w:val="00155E90"/>
    <w:rsid w:val="00155FCE"/>
    <w:rsid w:val="0015677D"/>
    <w:rsid w:val="001569A4"/>
    <w:rsid w:val="00156A6A"/>
    <w:rsid w:val="00156DA1"/>
    <w:rsid w:val="00156EBC"/>
    <w:rsid w:val="00157C12"/>
    <w:rsid w:val="00160235"/>
    <w:rsid w:val="00160AFC"/>
    <w:rsid w:val="00160BEF"/>
    <w:rsid w:val="00161754"/>
    <w:rsid w:val="0016232B"/>
    <w:rsid w:val="00162D93"/>
    <w:rsid w:val="001634B9"/>
    <w:rsid w:val="001637DE"/>
    <w:rsid w:val="001638A2"/>
    <w:rsid w:val="00163937"/>
    <w:rsid w:val="00163E83"/>
    <w:rsid w:val="001647D3"/>
    <w:rsid w:val="00164E0F"/>
    <w:rsid w:val="00164F03"/>
    <w:rsid w:val="0016516C"/>
    <w:rsid w:val="00165195"/>
    <w:rsid w:val="0016526D"/>
    <w:rsid w:val="00165502"/>
    <w:rsid w:val="001659ED"/>
    <w:rsid w:val="00165A1D"/>
    <w:rsid w:val="00165B10"/>
    <w:rsid w:val="00166DF4"/>
    <w:rsid w:val="00167130"/>
    <w:rsid w:val="00167497"/>
    <w:rsid w:val="001676C9"/>
    <w:rsid w:val="00167C29"/>
    <w:rsid w:val="00167E0F"/>
    <w:rsid w:val="00167EEB"/>
    <w:rsid w:val="00167FB7"/>
    <w:rsid w:val="0017008A"/>
    <w:rsid w:val="00170154"/>
    <w:rsid w:val="00170BE8"/>
    <w:rsid w:val="00170E8C"/>
    <w:rsid w:val="00170EE5"/>
    <w:rsid w:val="00171721"/>
    <w:rsid w:val="001723E9"/>
    <w:rsid w:val="00172594"/>
    <w:rsid w:val="00172974"/>
    <w:rsid w:val="00172A08"/>
    <w:rsid w:val="001734BF"/>
    <w:rsid w:val="00173B56"/>
    <w:rsid w:val="00173B71"/>
    <w:rsid w:val="00173C0A"/>
    <w:rsid w:val="00173CD8"/>
    <w:rsid w:val="00174281"/>
    <w:rsid w:val="00174665"/>
    <w:rsid w:val="001746E7"/>
    <w:rsid w:val="0017480E"/>
    <w:rsid w:val="00174842"/>
    <w:rsid w:val="00174FB4"/>
    <w:rsid w:val="001756D9"/>
    <w:rsid w:val="00175742"/>
    <w:rsid w:val="00175B16"/>
    <w:rsid w:val="00176AEA"/>
    <w:rsid w:val="00176C23"/>
    <w:rsid w:val="001772DD"/>
    <w:rsid w:val="00180CBF"/>
    <w:rsid w:val="001810AB"/>
    <w:rsid w:val="00181288"/>
    <w:rsid w:val="00181853"/>
    <w:rsid w:val="00181B4D"/>
    <w:rsid w:val="0018254F"/>
    <w:rsid w:val="001829BC"/>
    <w:rsid w:val="00183152"/>
    <w:rsid w:val="001831A1"/>
    <w:rsid w:val="001836A9"/>
    <w:rsid w:val="00183908"/>
    <w:rsid w:val="0018518A"/>
    <w:rsid w:val="001851A3"/>
    <w:rsid w:val="00185D4B"/>
    <w:rsid w:val="00185D4F"/>
    <w:rsid w:val="00186115"/>
    <w:rsid w:val="00186483"/>
    <w:rsid w:val="00186CB2"/>
    <w:rsid w:val="00186F06"/>
    <w:rsid w:val="00187014"/>
    <w:rsid w:val="001873D2"/>
    <w:rsid w:val="00187C0C"/>
    <w:rsid w:val="00187F09"/>
    <w:rsid w:val="001908D7"/>
    <w:rsid w:val="00190B61"/>
    <w:rsid w:val="00190CE1"/>
    <w:rsid w:val="00190E5A"/>
    <w:rsid w:val="001912EC"/>
    <w:rsid w:val="00191509"/>
    <w:rsid w:val="00191601"/>
    <w:rsid w:val="001918A1"/>
    <w:rsid w:val="00191A99"/>
    <w:rsid w:val="00191E7E"/>
    <w:rsid w:val="00191E8C"/>
    <w:rsid w:val="00191F75"/>
    <w:rsid w:val="00192196"/>
    <w:rsid w:val="00192348"/>
    <w:rsid w:val="00192856"/>
    <w:rsid w:val="00192BD0"/>
    <w:rsid w:val="00192D26"/>
    <w:rsid w:val="00192F71"/>
    <w:rsid w:val="00193231"/>
    <w:rsid w:val="00193661"/>
    <w:rsid w:val="00193ABB"/>
    <w:rsid w:val="00193AFD"/>
    <w:rsid w:val="00193E0C"/>
    <w:rsid w:val="00193FE1"/>
    <w:rsid w:val="00194D98"/>
    <w:rsid w:val="0019514A"/>
    <w:rsid w:val="00195384"/>
    <w:rsid w:val="001953C7"/>
    <w:rsid w:val="001958EA"/>
    <w:rsid w:val="001961A5"/>
    <w:rsid w:val="00196AFB"/>
    <w:rsid w:val="00196E02"/>
    <w:rsid w:val="00196F1A"/>
    <w:rsid w:val="0019705E"/>
    <w:rsid w:val="001975C5"/>
    <w:rsid w:val="001976E9"/>
    <w:rsid w:val="00197F9E"/>
    <w:rsid w:val="001A00EC"/>
    <w:rsid w:val="001A01A2"/>
    <w:rsid w:val="001A044F"/>
    <w:rsid w:val="001A06F1"/>
    <w:rsid w:val="001A0ED4"/>
    <w:rsid w:val="001A1032"/>
    <w:rsid w:val="001A11A1"/>
    <w:rsid w:val="001A1902"/>
    <w:rsid w:val="001A1A05"/>
    <w:rsid w:val="001A1A24"/>
    <w:rsid w:val="001A1C69"/>
    <w:rsid w:val="001A1FA1"/>
    <w:rsid w:val="001A22DA"/>
    <w:rsid w:val="001A28A4"/>
    <w:rsid w:val="001A2F24"/>
    <w:rsid w:val="001A3134"/>
    <w:rsid w:val="001A3145"/>
    <w:rsid w:val="001A3388"/>
    <w:rsid w:val="001A34C6"/>
    <w:rsid w:val="001A3971"/>
    <w:rsid w:val="001A3A8D"/>
    <w:rsid w:val="001A3C89"/>
    <w:rsid w:val="001A3D79"/>
    <w:rsid w:val="001A3E65"/>
    <w:rsid w:val="001A3F8C"/>
    <w:rsid w:val="001A4B23"/>
    <w:rsid w:val="001A51F5"/>
    <w:rsid w:val="001A55DD"/>
    <w:rsid w:val="001A5730"/>
    <w:rsid w:val="001A575C"/>
    <w:rsid w:val="001A629B"/>
    <w:rsid w:val="001A63D8"/>
    <w:rsid w:val="001A6527"/>
    <w:rsid w:val="001A667D"/>
    <w:rsid w:val="001A686C"/>
    <w:rsid w:val="001A6BE2"/>
    <w:rsid w:val="001A6DB4"/>
    <w:rsid w:val="001A6FF5"/>
    <w:rsid w:val="001A7834"/>
    <w:rsid w:val="001A784A"/>
    <w:rsid w:val="001A7882"/>
    <w:rsid w:val="001A7BD5"/>
    <w:rsid w:val="001A7EA7"/>
    <w:rsid w:val="001A7F11"/>
    <w:rsid w:val="001B03D3"/>
    <w:rsid w:val="001B0909"/>
    <w:rsid w:val="001B1B99"/>
    <w:rsid w:val="001B1D9A"/>
    <w:rsid w:val="001B2BBB"/>
    <w:rsid w:val="001B3924"/>
    <w:rsid w:val="001B3A9C"/>
    <w:rsid w:val="001B3F76"/>
    <w:rsid w:val="001B40DC"/>
    <w:rsid w:val="001B40F0"/>
    <w:rsid w:val="001B4629"/>
    <w:rsid w:val="001B46E3"/>
    <w:rsid w:val="001B5087"/>
    <w:rsid w:val="001B512A"/>
    <w:rsid w:val="001B519B"/>
    <w:rsid w:val="001B526F"/>
    <w:rsid w:val="001B58A5"/>
    <w:rsid w:val="001B59BA"/>
    <w:rsid w:val="001B5CE0"/>
    <w:rsid w:val="001B5D7A"/>
    <w:rsid w:val="001B6721"/>
    <w:rsid w:val="001B68FD"/>
    <w:rsid w:val="001B6C50"/>
    <w:rsid w:val="001B73CD"/>
    <w:rsid w:val="001B741E"/>
    <w:rsid w:val="001B77A3"/>
    <w:rsid w:val="001B7F6A"/>
    <w:rsid w:val="001C028D"/>
    <w:rsid w:val="001C04C7"/>
    <w:rsid w:val="001C0F1A"/>
    <w:rsid w:val="001C1154"/>
    <w:rsid w:val="001C1B85"/>
    <w:rsid w:val="001C1B9E"/>
    <w:rsid w:val="001C286C"/>
    <w:rsid w:val="001C3C52"/>
    <w:rsid w:val="001C40D8"/>
    <w:rsid w:val="001C437F"/>
    <w:rsid w:val="001C4B5E"/>
    <w:rsid w:val="001C5591"/>
    <w:rsid w:val="001C5BCC"/>
    <w:rsid w:val="001C6040"/>
    <w:rsid w:val="001C6140"/>
    <w:rsid w:val="001C61AF"/>
    <w:rsid w:val="001C697D"/>
    <w:rsid w:val="001C6B0E"/>
    <w:rsid w:val="001C6E8D"/>
    <w:rsid w:val="001C70DB"/>
    <w:rsid w:val="001C79FB"/>
    <w:rsid w:val="001C7A5F"/>
    <w:rsid w:val="001C7BCB"/>
    <w:rsid w:val="001D01A3"/>
    <w:rsid w:val="001D04D7"/>
    <w:rsid w:val="001D06AF"/>
    <w:rsid w:val="001D0D37"/>
    <w:rsid w:val="001D0DBB"/>
    <w:rsid w:val="001D1638"/>
    <w:rsid w:val="001D196A"/>
    <w:rsid w:val="001D1993"/>
    <w:rsid w:val="001D1CD2"/>
    <w:rsid w:val="001D1E7A"/>
    <w:rsid w:val="001D1FC2"/>
    <w:rsid w:val="001D2114"/>
    <w:rsid w:val="001D2489"/>
    <w:rsid w:val="001D2A3A"/>
    <w:rsid w:val="001D2DCA"/>
    <w:rsid w:val="001D2FCD"/>
    <w:rsid w:val="001D32E7"/>
    <w:rsid w:val="001D39A1"/>
    <w:rsid w:val="001D3D87"/>
    <w:rsid w:val="001D3F1D"/>
    <w:rsid w:val="001D41AB"/>
    <w:rsid w:val="001D456F"/>
    <w:rsid w:val="001D46F9"/>
    <w:rsid w:val="001D49DF"/>
    <w:rsid w:val="001D49E4"/>
    <w:rsid w:val="001D4D53"/>
    <w:rsid w:val="001D523D"/>
    <w:rsid w:val="001D557A"/>
    <w:rsid w:val="001D5E38"/>
    <w:rsid w:val="001D6589"/>
    <w:rsid w:val="001D6685"/>
    <w:rsid w:val="001D66E9"/>
    <w:rsid w:val="001D6720"/>
    <w:rsid w:val="001D6C4B"/>
    <w:rsid w:val="001D6C52"/>
    <w:rsid w:val="001D7196"/>
    <w:rsid w:val="001D71DD"/>
    <w:rsid w:val="001D7988"/>
    <w:rsid w:val="001D7AEB"/>
    <w:rsid w:val="001D7F52"/>
    <w:rsid w:val="001D7F79"/>
    <w:rsid w:val="001D7FE9"/>
    <w:rsid w:val="001E0078"/>
    <w:rsid w:val="001E00ED"/>
    <w:rsid w:val="001E0685"/>
    <w:rsid w:val="001E0E2B"/>
    <w:rsid w:val="001E102F"/>
    <w:rsid w:val="001E1278"/>
    <w:rsid w:val="001E1BD2"/>
    <w:rsid w:val="001E1DA3"/>
    <w:rsid w:val="001E23FA"/>
    <w:rsid w:val="001E26B5"/>
    <w:rsid w:val="001E27AC"/>
    <w:rsid w:val="001E2B10"/>
    <w:rsid w:val="001E2ECB"/>
    <w:rsid w:val="001E35E1"/>
    <w:rsid w:val="001E3D64"/>
    <w:rsid w:val="001E3F52"/>
    <w:rsid w:val="001E450C"/>
    <w:rsid w:val="001E4A95"/>
    <w:rsid w:val="001E58EA"/>
    <w:rsid w:val="001E5BDE"/>
    <w:rsid w:val="001E5E49"/>
    <w:rsid w:val="001E5F7F"/>
    <w:rsid w:val="001E6090"/>
    <w:rsid w:val="001E6707"/>
    <w:rsid w:val="001E67A2"/>
    <w:rsid w:val="001E6ACB"/>
    <w:rsid w:val="001E74F5"/>
    <w:rsid w:val="001E77C1"/>
    <w:rsid w:val="001E793C"/>
    <w:rsid w:val="001F01C4"/>
    <w:rsid w:val="001F0690"/>
    <w:rsid w:val="001F0A84"/>
    <w:rsid w:val="001F0E00"/>
    <w:rsid w:val="001F1036"/>
    <w:rsid w:val="001F1517"/>
    <w:rsid w:val="001F16DA"/>
    <w:rsid w:val="001F1EA4"/>
    <w:rsid w:val="001F2180"/>
    <w:rsid w:val="001F2C8A"/>
    <w:rsid w:val="001F2E79"/>
    <w:rsid w:val="001F2EA5"/>
    <w:rsid w:val="001F35CA"/>
    <w:rsid w:val="001F3783"/>
    <w:rsid w:val="001F3C99"/>
    <w:rsid w:val="001F3EF9"/>
    <w:rsid w:val="001F4116"/>
    <w:rsid w:val="001F46E1"/>
    <w:rsid w:val="001F49D4"/>
    <w:rsid w:val="001F4CEB"/>
    <w:rsid w:val="001F4DEC"/>
    <w:rsid w:val="001F4FA3"/>
    <w:rsid w:val="001F5005"/>
    <w:rsid w:val="001F508A"/>
    <w:rsid w:val="001F5194"/>
    <w:rsid w:val="001F5208"/>
    <w:rsid w:val="001F58C0"/>
    <w:rsid w:val="001F6A43"/>
    <w:rsid w:val="001F70F8"/>
    <w:rsid w:val="001F7C28"/>
    <w:rsid w:val="002000EB"/>
    <w:rsid w:val="0020041E"/>
    <w:rsid w:val="002007B4"/>
    <w:rsid w:val="002009F5"/>
    <w:rsid w:val="00200B06"/>
    <w:rsid w:val="00201863"/>
    <w:rsid w:val="002019DA"/>
    <w:rsid w:val="00201C39"/>
    <w:rsid w:val="00202030"/>
    <w:rsid w:val="0020235A"/>
    <w:rsid w:val="002023CE"/>
    <w:rsid w:val="0020271C"/>
    <w:rsid w:val="00202AB4"/>
    <w:rsid w:val="00203102"/>
    <w:rsid w:val="00203903"/>
    <w:rsid w:val="00203AD2"/>
    <w:rsid w:val="00204069"/>
    <w:rsid w:val="00204AEF"/>
    <w:rsid w:val="002054E4"/>
    <w:rsid w:val="00205CAA"/>
    <w:rsid w:val="00205D7D"/>
    <w:rsid w:val="00206062"/>
    <w:rsid w:val="002067BE"/>
    <w:rsid w:val="002067D6"/>
    <w:rsid w:val="0020695E"/>
    <w:rsid w:val="00206A06"/>
    <w:rsid w:val="00206E37"/>
    <w:rsid w:val="002071F2"/>
    <w:rsid w:val="00207448"/>
    <w:rsid w:val="0020752B"/>
    <w:rsid w:val="00207593"/>
    <w:rsid w:val="00207664"/>
    <w:rsid w:val="002077C4"/>
    <w:rsid w:val="002101CD"/>
    <w:rsid w:val="00210978"/>
    <w:rsid w:val="00210C43"/>
    <w:rsid w:val="00211A6E"/>
    <w:rsid w:val="00211BD4"/>
    <w:rsid w:val="0021242A"/>
    <w:rsid w:val="002127F3"/>
    <w:rsid w:val="00212AD0"/>
    <w:rsid w:val="00213202"/>
    <w:rsid w:val="0021332A"/>
    <w:rsid w:val="00214047"/>
    <w:rsid w:val="0021462A"/>
    <w:rsid w:val="00214C5A"/>
    <w:rsid w:val="00215ED0"/>
    <w:rsid w:val="00215ED7"/>
    <w:rsid w:val="002167E5"/>
    <w:rsid w:val="002168A2"/>
    <w:rsid w:val="00216F1B"/>
    <w:rsid w:val="00217304"/>
    <w:rsid w:val="0021787B"/>
    <w:rsid w:val="002211B9"/>
    <w:rsid w:val="00221355"/>
    <w:rsid w:val="002218E2"/>
    <w:rsid w:val="00221A46"/>
    <w:rsid w:val="00221B07"/>
    <w:rsid w:val="00221C07"/>
    <w:rsid w:val="00221EDE"/>
    <w:rsid w:val="00222075"/>
    <w:rsid w:val="002228DE"/>
    <w:rsid w:val="00222CE2"/>
    <w:rsid w:val="00223696"/>
    <w:rsid w:val="002236C1"/>
    <w:rsid w:val="002238B4"/>
    <w:rsid w:val="0022443B"/>
    <w:rsid w:val="002249B6"/>
    <w:rsid w:val="00224E4E"/>
    <w:rsid w:val="00225319"/>
    <w:rsid w:val="002255F9"/>
    <w:rsid w:val="002259E6"/>
    <w:rsid w:val="00225BE3"/>
    <w:rsid w:val="0022664B"/>
    <w:rsid w:val="00226D3C"/>
    <w:rsid w:val="002270AD"/>
    <w:rsid w:val="00227685"/>
    <w:rsid w:val="00227814"/>
    <w:rsid w:val="00227C97"/>
    <w:rsid w:val="00227FA2"/>
    <w:rsid w:val="00230213"/>
    <w:rsid w:val="00230355"/>
    <w:rsid w:val="00230CDD"/>
    <w:rsid w:val="00230D0E"/>
    <w:rsid w:val="00230E33"/>
    <w:rsid w:val="00230E92"/>
    <w:rsid w:val="00231491"/>
    <w:rsid w:val="002318FF"/>
    <w:rsid w:val="00231B2A"/>
    <w:rsid w:val="00231CEB"/>
    <w:rsid w:val="0023227F"/>
    <w:rsid w:val="002324DF"/>
    <w:rsid w:val="00232684"/>
    <w:rsid w:val="00232F79"/>
    <w:rsid w:val="00232FF8"/>
    <w:rsid w:val="00233154"/>
    <w:rsid w:val="002334D6"/>
    <w:rsid w:val="0023379F"/>
    <w:rsid w:val="00233C4C"/>
    <w:rsid w:val="002347EC"/>
    <w:rsid w:val="0023493B"/>
    <w:rsid w:val="00234CC2"/>
    <w:rsid w:val="00234EB4"/>
    <w:rsid w:val="00234F60"/>
    <w:rsid w:val="00234FA0"/>
    <w:rsid w:val="002355B6"/>
    <w:rsid w:val="0023621C"/>
    <w:rsid w:val="002363B7"/>
    <w:rsid w:val="002365B9"/>
    <w:rsid w:val="002367B2"/>
    <w:rsid w:val="002369DC"/>
    <w:rsid w:val="00236FEA"/>
    <w:rsid w:val="00237363"/>
    <w:rsid w:val="00237CAC"/>
    <w:rsid w:val="00237E00"/>
    <w:rsid w:val="00240EF1"/>
    <w:rsid w:val="0024176E"/>
    <w:rsid w:val="00241813"/>
    <w:rsid w:val="0024182F"/>
    <w:rsid w:val="00241AFA"/>
    <w:rsid w:val="00241CC6"/>
    <w:rsid w:val="00242068"/>
    <w:rsid w:val="0024293D"/>
    <w:rsid w:val="0024312E"/>
    <w:rsid w:val="0024313A"/>
    <w:rsid w:val="00243446"/>
    <w:rsid w:val="0024387F"/>
    <w:rsid w:val="002439F5"/>
    <w:rsid w:val="00243EB2"/>
    <w:rsid w:val="0024415B"/>
    <w:rsid w:val="002444ED"/>
    <w:rsid w:val="00244B7F"/>
    <w:rsid w:val="00244C78"/>
    <w:rsid w:val="00244D0B"/>
    <w:rsid w:val="00245359"/>
    <w:rsid w:val="00245DC3"/>
    <w:rsid w:val="002465AD"/>
    <w:rsid w:val="00246742"/>
    <w:rsid w:val="0024680A"/>
    <w:rsid w:val="002469CF"/>
    <w:rsid w:val="00246EBC"/>
    <w:rsid w:val="00247446"/>
    <w:rsid w:val="002479DE"/>
    <w:rsid w:val="00247BE9"/>
    <w:rsid w:val="00247DE6"/>
    <w:rsid w:val="00247F1F"/>
    <w:rsid w:val="002502CB"/>
    <w:rsid w:val="002502CE"/>
    <w:rsid w:val="00250362"/>
    <w:rsid w:val="0025059C"/>
    <w:rsid w:val="00250AB7"/>
    <w:rsid w:val="002511BD"/>
    <w:rsid w:val="00251612"/>
    <w:rsid w:val="0025202A"/>
    <w:rsid w:val="00252285"/>
    <w:rsid w:val="00252888"/>
    <w:rsid w:val="0025294A"/>
    <w:rsid w:val="00253565"/>
    <w:rsid w:val="00253591"/>
    <w:rsid w:val="002540D5"/>
    <w:rsid w:val="002544C9"/>
    <w:rsid w:val="00254DEE"/>
    <w:rsid w:val="00255481"/>
    <w:rsid w:val="0025570F"/>
    <w:rsid w:val="00255987"/>
    <w:rsid w:val="00255BD0"/>
    <w:rsid w:val="00255E63"/>
    <w:rsid w:val="00256146"/>
    <w:rsid w:val="00256284"/>
    <w:rsid w:val="00256848"/>
    <w:rsid w:val="002568DA"/>
    <w:rsid w:val="00256BFC"/>
    <w:rsid w:val="00256E75"/>
    <w:rsid w:val="00256FC6"/>
    <w:rsid w:val="00257C7B"/>
    <w:rsid w:val="00257EA1"/>
    <w:rsid w:val="002601DF"/>
    <w:rsid w:val="002605F4"/>
    <w:rsid w:val="00260B70"/>
    <w:rsid w:val="0026120D"/>
    <w:rsid w:val="0026148A"/>
    <w:rsid w:val="00261545"/>
    <w:rsid w:val="0026156F"/>
    <w:rsid w:val="00261AB9"/>
    <w:rsid w:val="00261B45"/>
    <w:rsid w:val="00261FE4"/>
    <w:rsid w:val="002626B4"/>
    <w:rsid w:val="002629BC"/>
    <w:rsid w:val="00262B69"/>
    <w:rsid w:val="002643AD"/>
    <w:rsid w:val="00264584"/>
    <w:rsid w:val="00264F87"/>
    <w:rsid w:val="00265276"/>
    <w:rsid w:val="0026539B"/>
    <w:rsid w:val="0026597D"/>
    <w:rsid w:val="00265E0B"/>
    <w:rsid w:val="00266422"/>
    <w:rsid w:val="00266940"/>
    <w:rsid w:val="002702B0"/>
    <w:rsid w:val="002709FD"/>
    <w:rsid w:val="00270B17"/>
    <w:rsid w:val="0027153A"/>
    <w:rsid w:val="00271797"/>
    <w:rsid w:val="0027195F"/>
    <w:rsid w:val="00271DE0"/>
    <w:rsid w:val="00271EF9"/>
    <w:rsid w:val="002721D6"/>
    <w:rsid w:val="0027237D"/>
    <w:rsid w:val="00272604"/>
    <w:rsid w:val="0027273F"/>
    <w:rsid w:val="00272A0D"/>
    <w:rsid w:val="00272AED"/>
    <w:rsid w:val="0027342A"/>
    <w:rsid w:val="002735D2"/>
    <w:rsid w:val="002737D1"/>
    <w:rsid w:val="0027383A"/>
    <w:rsid w:val="00274285"/>
    <w:rsid w:val="002745AE"/>
    <w:rsid w:val="0027465D"/>
    <w:rsid w:val="002752C4"/>
    <w:rsid w:val="00275339"/>
    <w:rsid w:val="002754A0"/>
    <w:rsid w:val="00275656"/>
    <w:rsid w:val="00275958"/>
    <w:rsid w:val="00275C9F"/>
    <w:rsid w:val="002764BD"/>
    <w:rsid w:val="00276528"/>
    <w:rsid w:val="0027667D"/>
    <w:rsid w:val="00276D1E"/>
    <w:rsid w:val="00276DF8"/>
    <w:rsid w:val="00276FEC"/>
    <w:rsid w:val="00277086"/>
    <w:rsid w:val="00277233"/>
    <w:rsid w:val="002772C4"/>
    <w:rsid w:val="00277645"/>
    <w:rsid w:val="002776C4"/>
    <w:rsid w:val="0027780F"/>
    <w:rsid w:val="00277913"/>
    <w:rsid w:val="00277E42"/>
    <w:rsid w:val="0028017C"/>
    <w:rsid w:val="00280329"/>
    <w:rsid w:val="00281269"/>
    <w:rsid w:val="002819B5"/>
    <w:rsid w:val="00281DDA"/>
    <w:rsid w:val="0028297F"/>
    <w:rsid w:val="00282B90"/>
    <w:rsid w:val="002830B6"/>
    <w:rsid w:val="002830C7"/>
    <w:rsid w:val="0028346A"/>
    <w:rsid w:val="00283DB7"/>
    <w:rsid w:val="002845CC"/>
    <w:rsid w:val="00284668"/>
    <w:rsid w:val="002851A0"/>
    <w:rsid w:val="002852F0"/>
    <w:rsid w:val="00285418"/>
    <w:rsid w:val="00285668"/>
    <w:rsid w:val="00285815"/>
    <w:rsid w:val="002864D0"/>
    <w:rsid w:val="00286696"/>
    <w:rsid w:val="0028683F"/>
    <w:rsid w:val="00286A70"/>
    <w:rsid w:val="00286CF5"/>
    <w:rsid w:val="00286EA3"/>
    <w:rsid w:val="00286F0E"/>
    <w:rsid w:val="0028792E"/>
    <w:rsid w:val="00287DE4"/>
    <w:rsid w:val="00290159"/>
    <w:rsid w:val="0029047F"/>
    <w:rsid w:val="002909DD"/>
    <w:rsid w:val="00290A82"/>
    <w:rsid w:val="00291207"/>
    <w:rsid w:val="002912EB"/>
    <w:rsid w:val="002913C7"/>
    <w:rsid w:val="00291455"/>
    <w:rsid w:val="00291DF8"/>
    <w:rsid w:val="00292D9E"/>
    <w:rsid w:val="00292EA8"/>
    <w:rsid w:val="0029321A"/>
    <w:rsid w:val="002935AA"/>
    <w:rsid w:val="00293702"/>
    <w:rsid w:val="002939C1"/>
    <w:rsid w:val="00293CF1"/>
    <w:rsid w:val="00294230"/>
    <w:rsid w:val="00294EAC"/>
    <w:rsid w:val="00295348"/>
    <w:rsid w:val="002955AB"/>
    <w:rsid w:val="002956E5"/>
    <w:rsid w:val="00295984"/>
    <w:rsid w:val="002965B1"/>
    <w:rsid w:val="00296609"/>
    <w:rsid w:val="0029665A"/>
    <w:rsid w:val="00297107"/>
    <w:rsid w:val="00297CBF"/>
    <w:rsid w:val="00297D7B"/>
    <w:rsid w:val="00297F5F"/>
    <w:rsid w:val="002A0B9B"/>
    <w:rsid w:val="002A15D3"/>
    <w:rsid w:val="002A16B7"/>
    <w:rsid w:val="002A176A"/>
    <w:rsid w:val="002A17A0"/>
    <w:rsid w:val="002A17D9"/>
    <w:rsid w:val="002A1F44"/>
    <w:rsid w:val="002A227C"/>
    <w:rsid w:val="002A26D5"/>
    <w:rsid w:val="002A287C"/>
    <w:rsid w:val="002A2E84"/>
    <w:rsid w:val="002A2F0D"/>
    <w:rsid w:val="002A328C"/>
    <w:rsid w:val="002A3510"/>
    <w:rsid w:val="002A3991"/>
    <w:rsid w:val="002A3D6F"/>
    <w:rsid w:val="002A4306"/>
    <w:rsid w:val="002A44B7"/>
    <w:rsid w:val="002A483A"/>
    <w:rsid w:val="002A4A97"/>
    <w:rsid w:val="002A4E4A"/>
    <w:rsid w:val="002A511F"/>
    <w:rsid w:val="002A5225"/>
    <w:rsid w:val="002A5727"/>
    <w:rsid w:val="002A5A80"/>
    <w:rsid w:val="002A5B00"/>
    <w:rsid w:val="002A5D13"/>
    <w:rsid w:val="002A5E48"/>
    <w:rsid w:val="002A5EDE"/>
    <w:rsid w:val="002A5FE1"/>
    <w:rsid w:val="002A63A8"/>
    <w:rsid w:val="002A653B"/>
    <w:rsid w:val="002A7167"/>
    <w:rsid w:val="002A7452"/>
    <w:rsid w:val="002A75A1"/>
    <w:rsid w:val="002A76FD"/>
    <w:rsid w:val="002A78EE"/>
    <w:rsid w:val="002A7910"/>
    <w:rsid w:val="002A7B54"/>
    <w:rsid w:val="002B00A4"/>
    <w:rsid w:val="002B0117"/>
    <w:rsid w:val="002B085C"/>
    <w:rsid w:val="002B094E"/>
    <w:rsid w:val="002B09B8"/>
    <w:rsid w:val="002B0CBC"/>
    <w:rsid w:val="002B121F"/>
    <w:rsid w:val="002B13B1"/>
    <w:rsid w:val="002B150C"/>
    <w:rsid w:val="002B158D"/>
    <w:rsid w:val="002B16B5"/>
    <w:rsid w:val="002B32A1"/>
    <w:rsid w:val="002B361C"/>
    <w:rsid w:val="002B3628"/>
    <w:rsid w:val="002B43E5"/>
    <w:rsid w:val="002B46E6"/>
    <w:rsid w:val="002B4949"/>
    <w:rsid w:val="002B4BB7"/>
    <w:rsid w:val="002B536D"/>
    <w:rsid w:val="002B5421"/>
    <w:rsid w:val="002B5539"/>
    <w:rsid w:val="002B5596"/>
    <w:rsid w:val="002B58CC"/>
    <w:rsid w:val="002B5EC1"/>
    <w:rsid w:val="002B623F"/>
    <w:rsid w:val="002B78FE"/>
    <w:rsid w:val="002B7C59"/>
    <w:rsid w:val="002B7CDD"/>
    <w:rsid w:val="002C003A"/>
    <w:rsid w:val="002C01B1"/>
    <w:rsid w:val="002C0628"/>
    <w:rsid w:val="002C0C5D"/>
    <w:rsid w:val="002C0DA6"/>
    <w:rsid w:val="002C14D8"/>
    <w:rsid w:val="002C166B"/>
    <w:rsid w:val="002C1ACB"/>
    <w:rsid w:val="002C1D4D"/>
    <w:rsid w:val="002C2FEF"/>
    <w:rsid w:val="002C36AF"/>
    <w:rsid w:val="002C39F4"/>
    <w:rsid w:val="002C3A74"/>
    <w:rsid w:val="002C3CF2"/>
    <w:rsid w:val="002C3DBB"/>
    <w:rsid w:val="002C3F86"/>
    <w:rsid w:val="002C4161"/>
    <w:rsid w:val="002C4599"/>
    <w:rsid w:val="002C4D29"/>
    <w:rsid w:val="002C4D75"/>
    <w:rsid w:val="002C52FB"/>
    <w:rsid w:val="002C5362"/>
    <w:rsid w:val="002C5539"/>
    <w:rsid w:val="002C5F0D"/>
    <w:rsid w:val="002C66BC"/>
    <w:rsid w:val="002C6BCB"/>
    <w:rsid w:val="002C6D22"/>
    <w:rsid w:val="002C6EC2"/>
    <w:rsid w:val="002C7323"/>
    <w:rsid w:val="002C7337"/>
    <w:rsid w:val="002C73CD"/>
    <w:rsid w:val="002C7541"/>
    <w:rsid w:val="002C771B"/>
    <w:rsid w:val="002C7B7F"/>
    <w:rsid w:val="002D046A"/>
    <w:rsid w:val="002D04A8"/>
    <w:rsid w:val="002D16A1"/>
    <w:rsid w:val="002D2183"/>
    <w:rsid w:val="002D26FF"/>
    <w:rsid w:val="002D2BD9"/>
    <w:rsid w:val="002D2DF4"/>
    <w:rsid w:val="002D30A3"/>
    <w:rsid w:val="002D3135"/>
    <w:rsid w:val="002D3156"/>
    <w:rsid w:val="002D3B0C"/>
    <w:rsid w:val="002D40AF"/>
    <w:rsid w:val="002D41D1"/>
    <w:rsid w:val="002D4412"/>
    <w:rsid w:val="002D4437"/>
    <w:rsid w:val="002D4507"/>
    <w:rsid w:val="002D46BF"/>
    <w:rsid w:val="002D49A6"/>
    <w:rsid w:val="002D4EA3"/>
    <w:rsid w:val="002D536F"/>
    <w:rsid w:val="002D54CF"/>
    <w:rsid w:val="002D5D7B"/>
    <w:rsid w:val="002D6145"/>
    <w:rsid w:val="002D61C1"/>
    <w:rsid w:val="002D645D"/>
    <w:rsid w:val="002D6DEB"/>
    <w:rsid w:val="002D7705"/>
    <w:rsid w:val="002D78DF"/>
    <w:rsid w:val="002D7906"/>
    <w:rsid w:val="002D7F32"/>
    <w:rsid w:val="002D7FF5"/>
    <w:rsid w:val="002E0566"/>
    <w:rsid w:val="002E0B97"/>
    <w:rsid w:val="002E0C26"/>
    <w:rsid w:val="002E11EB"/>
    <w:rsid w:val="002E209F"/>
    <w:rsid w:val="002E2538"/>
    <w:rsid w:val="002E280F"/>
    <w:rsid w:val="002E283F"/>
    <w:rsid w:val="002E3854"/>
    <w:rsid w:val="002E3889"/>
    <w:rsid w:val="002E3962"/>
    <w:rsid w:val="002E403D"/>
    <w:rsid w:val="002E416C"/>
    <w:rsid w:val="002E420C"/>
    <w:rsid w:val="002E42D4"/>
    <w:rsid w:val="002E42EA"/>
    <w:rsid w:val="002E4420"/>
    <w:rsid w:val="002E447E"/>
    <w:rsid w:val="002E45CD"/>
    <w:rsid w:val="002E4902"/>
    <w:rsid w:val="002E4E62"/>
    <w:rsid w:val="002E5516"/>
    <w:rsid w:val="002E59A0"/>
    <w:rsid w:val="002E5C52"/>
    <w:rsid w:val="002E5CAD"/>
    <w:rsid w:val="002E69B1"/>
    <w:rsid w:val="002E69BE"/>
    <w:rsid w:val="002E6B74"/>
    <w:rsid w:val="002E7035"/>
    <w:rsid w:val="002E724C"/>
    <w:rsid w:val="002E75B5"/>
    <w:rsid w:val="002E7832"/>
    <w:rsid w:val="002F0736"/>
    <w:rsid w:val="002F0A8D"/>
    <w:rsid w:val="002F0FF3"/>
    <w:rsid w:val="002F13AD"/>
    <w:rsid w:val="002F159C"/>
    <w:rsid w:val="002F16E8"/>
    <w:rsid w:val="002F274D"/>
    <w:rsid w:val="002F2860"/>
    <w:rsid w:val="002F3544"/>
    <w:rsid w:val="002F37C3"/>
    <w:rsid w:val="002F394E"/>
    <w:rsid w:val="002F3E02"/>
    <w:rsid w:val="002F3EA0"/>
    <w:rsid w:val="002F3FD3"/>
    <w:rsid w:val="002F45F1"/>
    <w:rsid w:val="002F4981"/>
    <w:rsid w:val="002F49B2"/>
    <w:rsid w:val="002F4CA0"/>
    <w:rsid w:val="002F4D57"/>
    <w:rsid w:val="002F504B"/>
    <w:rsid w:val="002F505C"/>
    <w:rsid w:val="002F5305"/>
    <w:rsid w:val="002F59D6"/>
    <w:rsid w:val="002F5BB5"/>
    <w:rsid w:val="002F5E51"/>
    <w:rsid w:val="002F6548"/>
    <w:rsid w:val="002F6680"/>
    <w:rsid w:val="002F6A8A"/>
    <w:rsid w:val="002F6B4B"/>
    <w:rsid w:val="002F725C"/>
    <w:rsid w:val="002F76ED"/>
    <w:rsid w:val="002F7A1D"/>
    <w:rsid w:val="0030037B"/>
    <w:rsid w:val="00300D92"/>
    <w:rsid w:val="00300FB7"/>
    <w:rsid w:val="0030105B"/>
    <w:rsid w:val="0030122F"/>
    <w:rsid w:val="00302049"/>
    <w:rsid w:val="0030217F"/>
    <w:rsid w:val="003021F5"/>
    <w:rsid w:val="0030228A"/>
    <w:rsid w:val="00302518"/>
    <w:rsid w:val="00303652"/>
    <w:rsid w:val="00303A1A"/>
    <w:rsid w:val="00303BB8"/>
    <w:rsid w:val="00303C00"/>
    <w:rsid w:val="003040AC"/>
    <w:rsid w:val="0030463E"/>
    <w:rsid w:val="003047F4"/>
    <w:rsid w:val="00305FF1"/>
    <w:rsid w:val="00306217"/>
    <w:rsid w:val="003062F9"/>
    <w:rsid w:val="003067A7"/>
    <w:rsid w:val="00306888"/>
    <w:rsid w:val="00306980"/>
    <w:rsid w:val="003071FE"/>
    <w:rsid w:val="00307212"/>
    <w:rsid w:val="0030754A"/>
    <w:rsid w:val="0030782D"/>
    <w:rsid w:val="00307850"/>
    <w:rsid w:val="00307E9B"/>
    <w:rsid w:val="00310783"/>
    <w:rsid w:val="00310955"/>
    <w:rsid w:val="003109C1"/>
    <w:rsid w:val="003112F3"/>
    <w:rsid w:val="0031163F"/>
    <w:rsid w:val="00311D20"/>
    <w:rsid w:val="00311EAC"/>
    <w:rsid w:val="003126C4"/>
    <w:rsid w:val="00312A86"/>
    <w:rsid w:val="00312C25"/>
    <w:rsid w:val="00312FE2"/>
    <w:rsid w:val="0031342B"/>
    <w:rsid w:val="00314291"/>
    <w:rsid w:val="00314401"/>
    <w:rsid w:val="003147F9"/>
    <w:rsid w:val="003150BF"/>
    <w:rsid w:val="0031531B"/>
    <w:rsid w:val="00315D1F"/>
    <w:rsid w:val="00315F23"/>
    <w:rsid w:val="003160A1"/>
    <w:rsid w:val="003160EE"/>
    <w:rsid w:val="00316456"/>
    <w:rsid w:val="00316552"/>
    <w:rsid w:val="00316CB9"/>
    <w:rsid w:val="00316E43"/>
    <w:rsid w:val="003170BD"/>
    <w:rsid w:val="00317343"/>
    <w:rsid w:val="00317687"/>
    <w:rsid w:val="003200A2"/>
    <w:rsid w:val="0032025E"/>
    <w:rsid w:val="0032036A"/>
    <w:rsid w:val="0032071D"/>
    <w:rsid w:val="00320AEF"/>
    <w:rsid w:val="00320B9B"/>
    <w:rsid w:val="00320CA8"/>
    <w:rsid w:val="00321138"/>
    <w:rsid w:val="003220E4"/>
    <w:rsid w:val="0032288B"/>
    <w:rsid w:val="00322AF2"/>
    <w:rsid w:val="0032340A"/>
    <w:rsid w:val="00323AB5"/>
    <w:rsid w:val="00323D65"/>
    <w:rsid w:val="00324185"/>
    <w:rsid w:val="003246AE"/>
    <w:rsid w:val="00324935"/>
    <w:rsid w:val="00324CE2"/>
    <w:rsid w:val="00325DBA"/>
    <w:rsid w:val="00325DF9"/>
    <w:rsid w:val="00326341"/>
    <w:rsid w:val="00326C12"/>
    <w:rsid w:val="003270AD"/>
    <w:rsid w:val="00327254"/>
    <w:rsid w:val="003274F3"/>
    <w:rsid w:val="00327890"/>
    <w:rsid w:val="003279E1"/>
    <w:rsid w:val="00327AD2"/>
    <w:rsid w:val="0033036E"/>
    <w:rsid w:val="00330A6B"/>
    <w:rsid w:val="003312AE"/>
    <w:rsid w:val="003312BE"/>
    <w:rsid w:val="0033190F"/>
    <w:rsid w:val="003319E4"/>
    <w:rsid w:val="00331EC1"/>
    <w:rsid w:val="00332309"/>
    <w:rsid w:val="00332603"/>
    <w:rsid w:val="00332BBE"/>
    <w:rsid w:val="00332FAF"/>
    <w:rsid w:val="00332FD1"/>
    <w:rsid w:val="00333680"/>
    <w:rsid w:val="003337EC"/>
    <w:rsid w:val="0033396D"/>
    <w:rsid w:val="00333CA6"/>
    <w:rsid w:val="003343A2"/>
    <w:rsid w:val="0033461A"/>
    <w:rsid w:val="003348A5"/>
    <w:rsid w:val="00334ADB"/>
    <w:rsid w:val="00334BC8"/>
    <w:rsid w:val="00334D53"/>
    <w:rsid w:val="00334EB0"/>
    <w:rsid w:val="00335068"/>
    <w:rsid w:val="003354E8"/>
    <w:rsid w:val="00335AA9"/>
    <w:rsid w:val="00335B6F"/>
    <w:rsid w:val="00336202"/>
    <w:rsid w:val="00337184"/>
    <w:rsid w:val="00337956"/>
    <w:rsid w:val="00337D51"/>
    <w:rsid w:val="00337D63"/>
    <w:rsid w:val="0034007A"/>
    <w:rsid w:val="003403B9"/>
    <w:rsid w:val="00340604"/>
    <w:rsid w:val="00340632"/>
    <w:rsid w:val="00340C0E"/>
    <w:rsid w:val="00341013"/>
    <w:rsid w:val="00341041"/>
    <w:rsid w:val="003410D7"/>
    <w:rsid w:val="00341147"/>
    <w:rsid w:val="003411EA"/>
    <w:rsid w:val="003417ED"/>
    <w:rsid w:val="00341973"/>
    <w:rsid w:val="00341A4D"/>
    <w:rsid w:val="00341AE7"/>
    <w:rsid w:val="003421C4"/>
    <w:rsid w:val="0034250A"/>
    <w:rsid w:val="00342543"/>
    <w:rsid w:val="00342D74"/>
    <w:rsid w:val="003431A2"/>
    <w:rsid w:val="00343D75"/>
    <w:rsid w:val="003446BB"/>
    <w:rsid w:val="00345003"/>
    <w:rsid w:val="00345335"/>
    <w:rsid w:val="00345A68"/>
    <w:rsid w:val="00345ADD"/>
    <w:rsid w:val="00345D53"/>
    <w:rsid w:val="00346588"/>
    <w:rsid w:val="003466F4"/>
    <w:rsid w:val="003468B9"/>
    <w:rsid w:val="003469F2"/>
    <w:rsid w:val="00346A67"/>
    <w:rsid w:val="00346F9D"/>
    <w:rsid w:val="00347F98"/>
    <w:rsid w:val="00350905"/>
    <w:rsid w:val="00350CC8"/>
    <w:rsid w:val="00350EB0"/>
    <w:rsid w:val="003517B8"/>
    <w:rsid w:val="003517CA"/>
    <w:rsid w:val="003518A9"/>
    <w:rsid w:val="00351EE4"/>
    <w:rsid w:val="003520BB"/>
    <w:rsid w:val="003526BA"/>
    <w:rsid w:val="003527CD"/>
    <w:rsid w:val="0035292D"/>
    <w:rsid w:val="00352A65"/>
    <w:rsid w:val="00353085"/>
    <w:rsid w:val="0035325B"/>
    <w:rsid w:val="003532A3"/>
    <w:rsid w:val="0035334B"/>
    <w:rsid w:val="003534A3"/>
    <w:rsid w:val="00354442"/>
    <w:rsid w:val="00354671"/>
    <w:rsid w:val="003548FB"/>
    <w:rsid w:val="00354A77"/>
    <w:rsid w:val="00354ED1"/>
    <w:rsid w:val="0035518D"/>
    <w:rsid w:val="0035521E"/>
    <w:rsid w:val="00355917"/>
    <w:rsid w:val="00355E32"/>
    <w:rsid w:val="003567C3"/>
    <w:rsid w:val="00356870"/>
    <w:rsid w:val="00357336"/>
    <w:rsid w:val="00357526"/>
    <w:rsid w:val="00357DE4"/>
    <w:rsid w:val="00357F74"/>
    <w:rsid w:val="00360286"/>
    <w:rsid w:val="0036063B"/>
    <w:rsid w:val="00360843"/>
    <w:rsid w:val="00360CEA"/>
    <w:rsid w:val="00360E12"/>
    <w:rsid w:val="0036199C"/>
    <w:rsid w:val="00361C27"/>
    <w:rsid w:val="00361E4F"/>
    <w:rsid w:val="00362381"/>
    <w:rsid w:val="00362560"/>
    <w:rsid w:val="003626E3"/>
    <w:rsid w:val="00362809"/>
    <w:rsid w:val="00362851"/>
    <w:rsid w:val="00362C55"/>
    <w:rsid w:val="00362CD8"/>
    <w:rsid w:val="00363349"/>
    <w:rsid w:val="00363522"/>
    <w:rsid w:val="003635EE"/>
    <w:rsid w:val="0036367D"/>
    <w:rsid w:val="00363BE3"/>
    <w:rsid w:val="00363D80"/>
    <w:rsid w:val="00364609"/>
    <w:rsid w:val="00364AAE"/>
    <w:rsid w:val="00364ED2"/>
    <w:rsid w:val="003660F8"/>
    <w:rsid w:val="003674AD"/>
    <w:rsid w:val="003675AA"/>
    <w:rsid w:val="003703A4"/>
    <w:rsid w:val="00370CC2"/>
    <w:rsid w:val="00371668"/>
    <w:rsid w:val="00371BA2"/>
    <w:rsid w:val="003724B7"/>
    <w:rsid w:val="00372593"/>
    <w:rsid w:val="00372FD5"/>
    <w:rsid w:val="003731AC"/>
    <w:rsid w:val="00373211"/>
    <w:rsid w:val="003736AD"/>
    <w:rsid w:val="00373B30"/>
    <w:rsid w:val="00373B87"/>
    <w:rsid w:val="00373E16"/>
    <w:rsid w:val="003742D4"/>
    <w:rsid w:val="003745DC"/>
    <w:rsid w:val="00374B35"/>
    <w:rsid w:val="00374B6E"/>
    <w:rsid w:val="00374D0A"/>
    <w:rsid w:val="003753FB"/>
    <w:rsid w:val="00375473"/>
    <w:rsid w:val="0037584A"/>
    <w:rsid w:val="00375CE6"/>
    <w:rsid w:val="00376E17"/>
    <w:rsid w:val="003772D2"/>
    <w:rsid w:val="003779C1"/>
    <w:rsid w:val="00377CA3"/>
    <w:rsid w:val="00377F90"/>
    <w:rsid w:val="00380182"/>
    <w:rsid w:val="003805CC"/>
    <w:rsid w:val="00381653"/>
    <w:rsid w:val="00381A0F"/>
    <w:rsid w:val="00381B7D"/>
    <w:rsid w:val="00381F96"/>
    <w:rsid w:val="0038212E"/>
    <w:rsid w:val="003825D0"/>
    <w:rsid w:val="0038280C"/>
    <w:rsid w:val="00382F63"/>
    <w:rsid w:val="003832F1"/>
    <w:rsid w:val="0038366D"/>
    <w:rsid w:val="0038492D"/>
    <w:rsid w:val="0038509B"/>
    <w:rsid w:val="00385129"/>
    <w:rsid w:val="003857DF"/>
    <w:rsid w:val="00385A28"/>
    <w:rsid w:val="0038616C"/>
    <w:rsid w:val="003861F1"/>
    <w:rsid w:val="003867E0"/>
    <w:rsid w:val="00386AF3"/>
    <w:rsid w:val="00386C8D"/>
    <w:rsid w:val="003872CB"/>
    <w:rsid w:val="00387B4B"/>
    <w:rsid w:val="00387BE5"/>
    <w:rsid w:val="0039089A"/>
    <w:rsid w:val="00390D5A"/>
    <w:rsid w:val="00391166"/>
    <w:rsid w:val="00391F42"/>
    <w:rsid w:val="003920B8"/>
    <w:rsid w:val="00392579"/>
    <w:rsid w:val="003927C4"/>
    <w:rsid w:val="00392945"/>
    <w:rsid w:val="00392B72"/>
    <w:rsid w:val="00393601"/>
    <w:rsid w:val="003939DC"/>
    <w:rsid w:val="00393BCC"/>
    <w:rsid w:val="00394075"/>
    <w:rsid w:val="00394B32"/>
    <w:rsid w:val="00394E6A"/>
    <w:rsid w:val="00394E9C"/>
    <w:rsid w:val="0039512F"/>
    <w:rsid w:val="003953A2"/>
    <w:rsid w:val="003957FC"/>
    <w:rsid w:val="00395F29"/>
    <w:rsid w:val="0039676F"/>
    <w:rsid w:val="00397581"/>
    <w:rsid w:val="003977DB"/>
    <w:rsid w:val="00397E6C"/>
    <w:rsid w:val="00397ED8"/>
    <w:rsid w:val="00397F6B"/>
    <w:rsid w:val="003A04E9"/>
    <w:rsid w:val="003A0751"/>
    <w:rsid w:val="003A0987"/>
    <w:rsid w:val="003A0ADE"/>
    <w:rsid w:val="003A0FBE"/>
    <w:rsid w:val="003A1325"/>
    <w:rsid w:val="003A13EF"/>
    <w:rsid w:val="003A160D"/>
    <w:rsid w:val="003A1757"/>
    <w:rsid w:val="003A19D6"/>
    <w:rsid w:val="003A1D8C"/>
    <w:rsid w:val="003A232E"/>
    <w:rsid w:val="003A2351"/>
    <w:rsid w:val="003A2424"/>
    <w:rsid w:val="003A28EA"/>
    <w:rsid w:val="003A2AA3"/>
    <w:rsid w:val="003A2BD7"/>
    <w:rsid w:val="003A2E69"/>
    <w:rsid w:val="003A3131"/>
    <w:rsid w:val="003A3176"/>
    <w:rsid w:val="003A36C6"/>
    <w:rsid w:val="003A371B"/>
    <w:rsid w:val="003A39C4"/>
    <w:rsid w:val="003A3B1F"/>
    <w:rsid w:val="003A3F55"/>
    <w:rsid w:val="003A42F1"/>
    <w:rsid w:val="003A43BD"/>
    <w:rsid w:val="003A44C5"/>
    <w:rsid w:val="003A4650"/>
    <w:rsid w:val="003A4A35"/>
    <w:rsid w:val="003A54CF"/>
    <w:rsid w:val="003A560B"/>
    <w:rsid w:val="003A5A82"/>
    <w:rsid w:val="003A60B5"/>
    <w:rsid w:val="003A638C"/>
    <w:rsid w:val="003A6610"/>
    <w:rsid w:val="003A6BB1"/>
    <w:rsid w:val="003A7093"/>
    <w:rsid w:val="003A74E5"/>
    <w:rsid w:val="003A761D"/>
    <w:rsid w:val="003A7D23"/>
    <w:rsid w:val="003B03AA"/>
    <w:rsid w:val="003B058A"/>
    <w:rsid w:val="003B1011"/>
    <w:rsid w:val="003B1A31"/>
    <w:rsid w:val="003B1E08"/>
    <w:rsid w:val="003B23B2"/>
    <w:rsid w:val="003B259C"/>
    <w:rsid w:val="003B2771"/>
    <w:rsid w:val="003B2BBA"/>
    <w:rsid w:val="003B2C37"/>
    <w:rsid w:val="003B33AF"/>
    <w:rsid w:val="003B354A"/>
    <w:rsid w:val="003B3989"/>
    <w:rsid w:val="003B3C6C"/>
    <w:rsid w:val="003B4084"/>
    <w:rsid w:val="003B497C"/>
    <w:rsid w:val="003B5136"/>
    <w:rsid w:val="003B53E7"/>
    <w:rsid w:val="003B56A7"/>
    <w:rsid w:val="003B63F5"/>
    <w:rsid w:val="003B6D6E"/>
    <w:rsid w:val="003B6DBB"/>
    <w:rsid w:val="003B72B5"/>
    <w:rsid w:val="003B7C2C"/>
    <w:rsid w:val="003B7E30"/>
    <w:rsid w:val="003C03AC"/>
    <w:rsid w:val="003C0497"/>
    <w:rsid w:val="003C0603"/>
    <w:rsid w:val="003C089A"/>
    <w:rsid w:val="003C151B"/>
    <w:rsid w:val="003C1B0C"/>
    <w:rsid w:val="003C1B14"/>
    <w:rsid w:val="003C1CDF"/>
    <w:rsid w:val="003C1DC7"/>
    <w:rsid w:val="003C22EA"/>
    <w:rsid w:val="003C29AD"/>
    <w:rsid w:val="003C30CD"/>
    <w:rsid w:val="003C3478"/>
    <w:rsid w:val="003C35FF"/>
    <w:rsid w:val="003C3D2E"/>
    <w:rsid w:val="003C42BE"/>
    <w:rsid w:val="003C4585"/>
    <w:rsid w:val="003C49A2"/>
    <w:rsid w:val="003C53EF"/>
    <w:rsid w:val="003C6301"/>
    <w:rsid w:val="003C643D"/>
    <w:rsid w:val="003C6BF5"/>
    <w:rsid w:val="003C6E30"/>
    <w:rsid w:val="003C6F93"/>
    <w:rsid w:val="003C7282"/>
    <w:rsid w:val="003C755F"/>
    <w:rsid w:val="003C7647"/>
    <w:rsid w:val="003C7ED6"/>
    <w:rsid w:val="003D0014"/>
    <w:rsid w:val="003D1036"/>
    <w:rsid w:val="003D1040"/>
    <w:rsid w:val="003D157F"/>
    <w:rsid w:val="003D228C"/>
    <w:rsid w:val="003D26D4"/>
    <w:rsid w:val="003D2818"/>
    <w:rsid w:val="003D2CBE"/>
    <w:rsid w:val="003D2DFE"/>
    <w:rsid w:val="003D30EF"/>
    <w:rsid w:val="003D33D8"/>
    <w:rsid w:val="003D3A85"/>
    <w:rsid w:val="003D3AB8"/>
    <w:rsid w:val="003D3B61"/>
    <w:rsid w:val="003D3B6F"/>
    <w:rsid w:val="003D3C7E"/>
    <w:rsid w:val="003D4086"/>
    <w:rsid w:val="003D4856"/>
    <w:rsid w:val="003D4D77"/>
    <w:rsid w:val="003D4DA5"/>
    <w:rsid w:val="003D5260"/>
    <w:rsid w:val="003D5642"/>
    <w:rsid w:val="003D5825"/>
    <w:rsid w:val="003D5832"/>
    <w:rsid w:val="003D6068"/>
    <w:rsid w:val="003D6D7A"/>
    <w:rsid w:val="003D7088"/>
    <w:rsid w:val="003D724D"/>
    <w:rsid w:val="003D73BA"/>
    <w:rsid w:val="003D7771"/>
    <w:rsid w:val="003D77DA"/>
    <w:rsid w:val="003D7810"/>
    <w:rsid w:val="003D7963"/>
    <w:rsid w:val="003E00AD"/>
    <w:rsid w:val="003E0629"/>
    <w:rsid w:val="003E0946"/>
    <w:rsid w:val="003E0B37"/>
    <w:rsid w:val="003E0BA6"/>
    <w:rsid w:val="003E185B"/>
    <w:rsid w:val="003E203A"/>
    <w:rsid w:val="003E2080"/>
    <w:rsid w:val="003E34BF"/>
    <w:rsid w:val="003E3698"/>
    <w:rsid w:val="003E3867"/>
    <w:rsid w:val="003E3F68"/>
    <w:rsid w:val="003E41A2"/>
    <w:rsid w:val="003E4261"/>
    <w:rsid w:val="003E42FE"/>
    <w:rsid w:val="003E4A83"/>
    <w:rsid w:val="003E5203"/>
    <w:rsid w:val="003E54D5"/>
    <w:rsid w:val="003E5B28"/>
    <w:rsid w:val="003E6764"/>
    <w:rsid w:val="003E6D1A"/>
    <w:rsid w:val="003E6DDA"/>
    <w:rsid w:val="003E6EB6"/>
    <w:rsid w:val="003E769F"/>
    <w:rsid w:val="003E7B25"/>
    <w:rsid w:val="003E7C85"/>
    <w:rsid w:val="003E7D84"/>
    <w:rsid w:val="003F01CB"/>
    <w:rsid w:val="003F0340"/>
    <w:rsid w:val="003F1334"/>
    <w:rsid w:val="003F1431"/>
    <w:rsid w:val="003F1833"/>
    <w:rsid w:val="003F1AB4"/>
    <w:rsid w:val="003F1F58"/>
    <w:rsid w:val="003F1F61"/>
    <w:rsid w:val="003F20AA"/>
    <w:rsid w:val="003F34A3"/>
    <w:rsid w:val="003F3610"/>
    <w:rsid w:val="003F37A1"/>
    <w:rsid w:val="003F3AA7"/>
    <w:rsid w:val="003F3D1A"/>
    <w:rsid w:val="003F3E04"/>
    <w:rsid w:val="003F4ADF"/>
    <w:rsid w:val="003F5334"/>
    <w:rsid w:val="003F5354"/>
    <w:rsid w:val="003F54F9"/>
    <w:rsid w:val="003F5E0F"/>
    <w:rsid w:val="003F5FE8"/>
    <w:rsid w:val="003F607E"/>
    <w:rsid w:val="003F6473"/>
    <w:rsid w:val="003F6B86"/>
    <w:rsid w:val="003F6BA7"/>
    <w:rsid w:val="003F6DEA"/>
    <w:rsid w:val="003F6E54"/>
    <w:rsid w:val="003F6EBC"/>
    <w:rsid w:val="003F7060"/>
    <w:rsid w:val="003F7EDE"/>
    <w:rsid w:val="00400DF1"/>
    <w:rsid w:val="00401B78"/>
    <w:rsid w:val="00402248"/>
    <w:rsid w:val="00402367"/>
    <w:rsid w:val="00402AB7"/>
    <w:rsid w:val="00403207"/>
    <w:rsid w:val="00403331"/>
    <w:rsid w:val="00403876"/>
    <w:rsid w:val="00403E1F"/>
    <w:rsid w:val="00403F22"/>
    <w:rsid w:val="004045CF"/>
    <w:rsid w:val="004047EC"/>
    <w:rsid w:val="00404B50"/>
    <w:rsid w:val="004052E8"/>
    <w:rsid w:val="00405BD8"/>
    <w:rsid w:val="00405D5D"/>
    <w:rsid w:val="00405DF8"/>
    <w:rsid w:val="00405ECB"/>
    <w:rsid w:val="00405FA4"/>
    <w:rsid w:val="00406BAF"/>
    <w:rsid w:val="00407D6F"/>
    <w:rsid w:val="00410518"/>
    <w:rsid w:val="00410D8F"/>
    <w:rsid w:val="0041118D"/>
    <w:rsid w:val="00411646"/>
    <w:rsid w:val="00411A41"/>
    <w:rsid w:val="00411E63"/>
    <w:rsid w:val="00411E73"/>
    <w:rsid w:val="00411F06"/>
    <w:rsid w:val="00411FE0"/>
    <w:rsid w:val="00412061"/>
    <w:rsid w:val="00412105"/>
    <w:rsid w:val="00412116"/>
    <w:rsid w:val="004124CC"/>
    <w:rsid w:val="00414A0E"/>
    <w:rsid w:val="004151CA"/>
    <w:rsid w:val="004158B6"/>
    <w:rsid w:val="0041591D"/>
    <w:rsid w:val="00415C11"/>
    <w:rsid w:val="00415DF4"/>
    <w:rsid w:val="00415F73"/>
    <w:rsid w:val="00416292"/>
    <w:rsid w:val="00416356"/>
    <w:rsid w:val="004166CE"/>
    <w:rsid w:val="00416D2E"/>
    <w:rsid w:val="00416FDA"/>
    <w:rsid w:val="00417A27"/>
    <w:rsid w:val="00417BD8"/>
    <w:rsid w:val="00417FD6"/>
    <w:rsid w:val="0042015A"/>
    <w:rsid w:val="0042056E"/>
    <w:rsid w:val="00420669"/>
    <w:rsid w:val="00420C5D"/>
    <w:rsid w:val="00420FB4"/>
    <w:rsid w:val="00421253"/>
    <w:rsid w:val="00421E6E"/>
    <w:rsid w:val="00421EB9"/>
    <w:rsid w:val="00422142"/>
    <w:rsid w:val="00422340"/>
    <w:rsid w:val="004229F6"/>
    <w:rsid w:val="00422B3C"/>
    <w:rsid w:val="004230AA"/>
    <w:rsid w:val="00423ED2"/>
    <w:rsid w:val="00424006"/>
    <w:rsid w:val="00424B00"/>
    <w:rsid w:val="00424D05"/>
    <w:rsid w:val="00424D91"/>
    <w:rsid w:val="00425715"/>
    <w:rsid w:val="00425AE6"/>
    <w:rsid w:val="00425C60"/>
    <w:rsid w:val="00426000"/>
    <w:rsid w:val="00426923"/>
    <w:rsid w:val="00426C28"/>
    <w:rsid w:val="004272B2"/>
    <w:rsid w:val="00427419"/>
    <w:rsid w:val="004274F9"/>
    <w:rsid w:val="0042759F"/>
    <w:rsid w:val="00430306"/>
    <w:rsid w:val="0043047A"/>
    <w:rsid w:val="00430865"/>
    <w:rsid w:val="00432543"/>
    <w:rsid w:val="00432772"/>
    <w:rsid w:val="00432968"/>
    <w:rsid w:val="00432A49"/>
    <w:rsid w:val="00432FD5"/>
    <w:rsid w:val="00432FD6"/>
    <w:rsid w:val="0043332E"/>
    <w:rsid w:val="004339FD"/>
    <w:rsid w:val="00433C54"/>
    <w:rsid w:val="00434350"/>
    <w:rsid w:val="00434607"/>
    <w:rsid w:val="00434667"/>
    <w:rsid w:val="00434954"/>
    <w:rsid w:val="004349A5"/>
    <w:rsid w:val="00434B56"/>
    <w:rsid w:val="00434BFA"/>
    <w:rsid w:val="00434C50"/>
    <w:rsid w:val="00434E32"/>
    <w:rsid w:val="00435235"/>
    <w:rsid w:val="00435661"/>
    <w:rsid w:val="00435B6F"/>
    <w:rsid w:val="0043615B"/>
    <w:rsid w:val="00436836"/>
    <w:rsid w:val="004368DE"/>
    <w:rsid w:val="004377F3"/>
    <w:rsid w:val="0044015D"/>
    <w:rsid w:val="004405DC"/>
    <w:rsid w:val="00440899"/>
    <w:rsid w:val="00440C34"/>
    <w:rsid w:val="00441035"/>
    <w:rsid w:val="0044164C"/>
    <w:rsid w:val="00441D87"/>
    <w:rsid w:val="00442336"/>
    <w:rsid w:val="004424F7"/>
    <w:rsid w:val="004429C6"/>
    <w:rsid w:val="00442F43"/>
    <w:rsid w:val="0044300D"/>
    <w:rsid w:val="00443673"/>
    <w:rsid w:val="004436EE"/>
    <w:rsid w:val="00443999"/>
    <w:rsid w:val="00443AAD"/>
    <w:rsid w:val="00443C80"/>
    <w:rsid w:val="00443E91"/>
    <w:rsid w:val="00444491"/>
    <w:rsid w:val="00444B4D"/>
    <w:rsid w:val="00444CB1"/>
    <w:rsid w:val="00445363"/>
    <w:rsid w:val="00445823"/>
    <w:rsid w:val="00445C80"/>
    <w:rsid w:val="00446712"/>
    <w:rsid w:val="004468FC"/>
    <w:rsid w:val="00446AE0"/>
    <w:rsid w:val="00446B9B"/>
    <w:rsid w:val="00447F5B"/>
    <w:rsid w:val="004503F3"/>
    <w:rsid w:val="00450A35"/>
    <w:rsid w:val="004511F5"/>
    <w:rsid w:val="0045124F"/>
    <w:rsid w:val="00451397"/>
    <w:rsid w:val="004518E4"/>
    <w:rsid w:val="00451F25"/>
    <w:rsid w:val="00451F5F"/>
    <w:rsid w:val="004520B4"/>
    <w:rsid w:val="00452707"/>
    <w:rsid w:val="00452E37"/>
    <w:rsid w:val="00452E89"/>
    <w:rsid w:val="00452EAA"/>
    <w:rsid w:val="004530C1"/>
    <w:rsid w:val="0045314B"/>
    <w:rsid w:val="004539F7"/>
    <w:rsid w:val="00453BA9"/>
    <w:rsid w:val="00454119"/>
    <w:rsid w:val="00454AFA"/>
    <w:rsid w:val="00454BE0"/>
    <w:rsid w:val="00454C74"/>
    <w:rsid w:val="00454E4F"/>
    <w:rsid w:val="00455C79"/>
    <w:rsid w:val="0045698A"/>
    <w:rsid w:val="00456AB1"/>
    <w:rsid w:val="00456C3A"/>
    <w:rsid w:val="004571E5"/>
    <w:rsid w:val="00457A5F"/>
    <w:rsid w:val="00457C86"/>
    <w:rsid w:val="00457D6B"/>
    <w:rsid w:val="00457E72"/>
    <w:rsid w:val="00457F1E"/>
    <w:rsid w:val="00457FF5"/>
    <w:rsid w:val="004601D0"/>
    <w:rsid w:val="00460807"/>
    <w:rsid w:val="00460831"/>
    <w:rsid w:val="00460E51"/>
    <w:rsid w:val="00461083"/>
    <w:rsid w:val="0046142C"/>
    <w:rsid w:val="00461666"/>
    <w:rsid w:val="00461B59"/>
    <w:rsid w:val="00461C4D"/>
    <w:rsid w:val="00461D76"/>
    <w:rsid w:val="00461FC2"/>
    <w:rsid w:val="004622BC"/>
    <w:rsid w:val="00462582"/>
    <w:rsid w:val="00462893"/>
    <w:rsid w:val="00462A53"/>
    <w:rsid w:val="00463252"/>
    <w:rsid w:val="004633B4"/>
    <w:rsid w:val="00463417"/>
    <w:rsid w:val="0046345F"/>
    <w:rsid w:val="00463A42"/>
    <w:rsid w:val="00463B81"/>
    <w:rsid w:val="00463F68"/>
    <w:rsid w:val="0046409C"/>
    <w:rsid w:val="004644FD"/>
    <w:rsid w:val="00464550"/>
    <w:rsid w:val="0046493F"/>
    <w:rsid w:val="00464A23"/>
    <w:rsid w:val="00464A5B"/>
    <w:rsid w:val="004651BF"/>
    <w:rsid w:val="004651DA"/>
    <w:rsid w:val="00465281"/>
    <w:rsid w:val="004652A8"/>
    <w:rsid w:val="0046544D"/>
    <w:rsid w:val="00465CCA"/>
    <w:rsid w:val="004662B0"/>
    <w:rsid w:val="00466630"/>
    <w:rsid w:val="00466873"/>
    <w:rsid w:val="00466B5A"/>
    <w:rsid w:val="00467575"/>
    <w:rsid w:val="00467A21"/>
    <w:rsid w:val="00467A42"/>
    <w:rsid w:val="00467EA3"/>
    <w:rsid w:val="004702EA"/>
    <w:rsid w:val="0047065F"/>
    <w:rsid w:val="00470EA6"/>
    <w:rsid w:val="004717CF"/>
    <w:rsid w:val="00471A06"/>
    <w:rsid w:val="00471A22"/>
    <w:rsid w:val="00471D0F"/>
    <w:rsid w:val="00471FF5"/>
    <w:rsid w:val="0047201B"/>
    <w:rsid w:val="004723E4"/>
    <w:rsid w:val="004729E7"/>
    <w:rsid w:val="00472B74"/>
    <w:rsid w:val="00472FE2"/>
    <w:rsid w:val="00473176"/>
    <w:rsid w:val="0047338C"/>
    <w:rsid w:val="004735EF"/>
    <w:rsid w:val="00473730"/>
    <w:rsid w:val="00473969"/>
    <w:rsid w:val="00473B7A"/>
    <w:rsid w:val="00473C41"/>
    <w:rsid w:val="00473D6B"/>
    <w:rsid w:val="00473E9E"/>
    <w:rsid w:val="004742B8"/>
    <w:rsid w:val="004748A1"/>
    <w:rsid w:val="004748F7"/>
    <w:rsid w:val="00474DF6"/>
    <w:rsid w:val="004750C3"/>
    <w:rsid w:val="0047515E"/>
    <w:rsid w:val="0047518A"/>
    <w:rsid w:val="0047560E"/>
    <w:rsid w:val="004757A3"/>
    <w:rsid w:val="004757BC"/>
    <w:rsid w:val="00476378"/>
    <w:rsid w:val="0047685A"/>
    <w:rsid w:val="004768E1"/>
    <w:rsid w:val="0047690A"/>
    <w:rsid w:val="0047708C"/>
    <w:rsid w:val="00477A1A"/>
    <w:rsid w:val="00477B27"/>
    <w:rsid w:val="004809EB"/>
    <w:rsid w:val="00480C6C"/>
    <w:rsid w:val="004811A2"/>
    <w:rsid w:val="004816DF"/>
    <w:rsid w:val="004819FD"/>
    <w:rsid w:val="00481C70"/>
    <w:rsid w:val="0048225E"/>
    <w:rsid w:val="00482339"/>
    <w:rsid w:val="004823ED"/>
    <w:rsid w:val="00482A10"/>
    <w:rsid w:val="004831B6"/>
    <w:rsid w:val="004832C8"/>
    <w:rsid w:val="00483A18"/>
    <w:rsid w:val="0048421D"/>
    <w:rsid w:val="00484307"/>
    <w:rsid w:val="004849AA"/>
    <w:rsid w:val="00484A29"/>
    <w:rsid w:val="00484E0F"/>
    <w:rsid w:val="00484F34"/>
    <w:rsid w:val="00485303"/>
    <w:rsid w:val="0048592B"/>
    <w:rsid w:val="00485A92"/>
    <w:rsid w:val="00485AF5"/>
    <w:rsid w:val="004860DD"/>
    <w:rsid w:val="0048685F"/>
    <w:rsid w:val="00486955"/>
    <w:rsid w:val="00486AA6"/>
    <w:rsid w:val="004875E9"/>
    <w:rsid w:val="004876ED"/>
    <w:rsid w:val="0048775B"/>
    <w:rsid w:val="00487BEA"/>
    <w:rsid w:val="00487C2A"/>
    <w:rsid w:val="00487EAB"/>
    <w:rsid w:val="0049065F"/>
    <w:rsid w:val="004906F7"/>
    <w:rsid w:val="0049090D"/>
    <w:rsid w:val="00491A7A"/>
    <w:rsid w:val="00491A84"/>
    <w:rsid w:val="00491DCE"/>
    <w:rsid w:val="00492797"/>
    <w:rsid w:val="00493B17"/>
    <w:rsid w:val="00493FDF"/>
    <w:rsid w:val="00494044"/>
    <w:rsid w:val="00494FFA"/>
    <w:rsid w:val="0049501C"/>
    <w:rsid w:val="004951D3"/>
    <w:rsid w:val="004952B2"/>
    <w:rsid w:val="0049531C"/>
    <w:rsid w:val="004959E2"/>
    <w:rsid w:val="00496B39"/>
    <w:rsid w:val="00497923"/>
    <w:rsid w:val="00497AE3"/>
    <w:rsid w:val="00497EED"/>
    <w:rsid w:val="004A02EC"/>
    <w:rsid w:val="004A052B"/>
    <w:rsid w:val="004A07AB"/>
    <w:rsid w:val="004A102D"/>
    <w:rsid w:val="004A16FE"/>
    <w:rsid w:val="004A1713"/>
    <w:rsid w:val="004A2A05"/>
    <w:rsid w:val="004A2C17"/>
    <w:rsid w:val="004A2C7B"/>
    <w:rsid w:val="004A306B"/>
    <w:rsid w:val="004A3ABF"/>
    <w:rsid w:val="004A42B3"/>
    <w:rsid w:val="004A4443"/>
    <w:rsid w:val="004A4EAA"/>
    <w:rsid w:val="004A5036"/>
    <w:rsid w:val="004A52A3"/>
    <w:rsid w:val="004A533A"/>
    <w:rsid w:val="004A5682"/>
    <w:rsid w:val="004A6195"/>
    <w:rsid w:val="004A67F8"/>
    <w:rsid w:val="004A6865"/>
    <w:rsid w:val="004A6D8F"/>
    <w:rsid w:val="004A6F8D"/>
    <w:rsid w:val="004A6FE0"/>
    <w:rsid w:val="004A761D"/>
    <w:rsid w:val="004A76B4"/>
    <w:rsid w:val="004A7EFE"/>
    <w:rsid w:val="004B08A0"/>
    <w:rsid w:val="004B1229"/>
    <w:rsid w:val="004B1A78"/>
    <w:rsid w:val="004B1D39"/>
    <w:rsid w:val="004B1F28"/>
    <w:rsid w:val="004B1F54"/>
    <w:rsid w:val="004B2154"/>
    <w:rsid w:val="004B24BD"/>
    <w:rsid w:val="004B28BA"/>
    <w:rsid w:val="004B2A9F"/>
    <w:rsid w:val="004B2EDF"/>
    <w:rsid w:val="004B34D9"/>
    <w:rsid w:val="004B3977"/>
    <w:rsid w:val="004B41C2"/>
    <w:rsid w:val="004B4206"/>
    <w:rsid w:val="004B5287"/>
    <w:rsid w:val="004B5336"/>
    <w:rsid w:val="004B56AD"/>
    <w:rsid w:val="004B57E3"/>
    <w:rsid w:val="004B61B7"/>
    <w:rsid w:val="004B6C36"/>
    <w:rsid w:val="004B6C48"/>
    <w:rsid w:val="004B7135"/>
    <w:rsid w:val="004B7497"/>
    <w:rsid w:val="004B77E5"/>
    <w:rsid w:val="004B7D4D"/>
    <w:rsid w:val="004C065B"/>
    <w:rsid w:val="004C0C96"/>
    <w:rsid w:val="004C1DE3"/>
    <w:rsid w:val="004C1EE7"/>
    <w:rsid w:val="004C1F1A"/>
    <w:rsid w:val="004C289F"/>
    <w:rsid w:val="004C2FCC"/>
    <w:rsid w:val="004C2FF2"/>
    <w:rsid w:val="004C32A7"/>
    <w:rsid w:val="004C3657"/>
    <w:rsid w:val="004C3F9B"/>
    <w:rsid w:val="004C4A4A"/>
    <w:rsid w:val="004C4DDC"/>
    <w:rsid w:val="004C5B86"/>
    <w:rsid w:val="004C5EC0"/>
    <w:rsid w:val="004C5F55"/>
    <w:rsid w:val="004C6470"/>
    <w:rsid w:val="004C6635"/>
    <w:rsid w:val="004C6792"/>
    <w:rsid w:val="004C7095"/>
    <w:rsid w:val="004C7A30"/>
    <w:rsid w:val="004C7BAB"/>
    <w:rsid w:val="004C7C9B"/>
    <w:rsid w:val="004D0134"/>
    <w:rsid w:val="004D0867"/>
    <w:rsid w:val="004D0AF3"/>
    <w:rsid w:val="004D1B4A"/>
    <w:rsid w:val="004D21A1"/>
    <w:rsid w:val="004D24CC"/>
    <w:rsid w:val="004D25B9"/>
    <w:rsid w:val="004D2CBE"/>
    <w:rsid w:val="004D3782"/>
    <w:rsid w:val="004D39D2"/>
    <w:rsid w:val="004D3DA1"/>
    <w:rsid w:val="004D3E7A"/>
    <w:rsid w:val="004D3F14"/>
    <w:rsid w:val="004D4109"/>
    <w:rsid w:val="004D419A"/>
    <w:rsid w:val="004D4438"/>
    <w:rsid w:val="004D44D7"/>
    <w:rsid w:val="004D48AA"/>
    <w:rsid w:val="004D4C21"/>
    <w:rsid w:val="004D4CB7"/>
    <w:rsid w:val="004D4E6C"/>
    <w:rsid w:val="004D57DE"/>
    <w:rsid w:val="004D5827"/>
    <w:rsid w:val="004D58A1"/>
    <w:rsid w:val="004D5A76"/>
    <w:rsid w:val="004D60AC"/>
    <w:rsid w:val="004D61C2"/>
    <w:rsid w:val="004D6AA8"/>
    <w:rsid w:val="004D6B42"/>
    <w:rsid w:val="004D6E48"/>
    <w:rsid w:val="004D7010"/>
    <w:rsid w:val="004D7483"/>
    <w:rsid w:val="004D7734"/>
    <w:rsid w:val="004D7956"/>
    <w:rsid w:val="004D79E4"/>
    <w:rsid w:val="004D7BFE"/>
    <w:rsid w:val="004D7C2C"/>
    <w:rsid w:val="004D7EB2"/>
    <w:rsid w:val="004E0093"/>
    <w:rsid w:val="004E0924"/>
    <w:rsid w:val="004E092D"/>
    <w:rsid w:val="004E0F8F"/>
    <w:rsid w:val="004E1649"/>
    <w:rsid w:val="004E17F3"/>
    <w:rsid w:val="004E192E"/>
    <w:rsid w:val="004E23CC"/>
    <w:rsid w:val="004E2431"/>
    <w:rsid w:val="004E28A2"/>
    <w:rsid w:val="004E2C2A"/>
    <w:rsid w:val="004E3968"/>
    <w:rsid w:val="004E3F49"/>
    <w:rsid w:val="004E422F"/>
    <w:rsid w:val="004E4545"/>
    <w:rsid w:val="004E47BD"/>
    <w:rsid w:val="004E4861"/>
    <w:rsid w:val="004E4AA2"/>
    <w:rsid w:val="004E4B84"/>
    <w:rsid w:val="004E4DD0"/>
    <w:rsid w:val="004E5130"/>
    <w:rsid w:val="004E533A"/>
    <w:rsid w:val="004E58C9"/>
    <w:rsid w:val="004E5BFB"/>
    <w:rsid w:val="004E64CD"/>
    <w:rsid w:val="004E65D4"/>
    <w:rsid w:val="004E792B"/>
    <w:rsid w:val="004E7E2A"/>
    <w:rsid w:val="004F008E"/>
    <w:rsid w:val="004F00E3"/>
    <w:rsid w:val="004F032C"/>
    <w:rsid w:val="004F03AF"/>
    <w:rsid w:val="004F07AF"/>
    <w:rsid w:val="004F0981"/>
    <w:rsid w:val="004F0A57"/>
    <w:rsid w:val="004F0D8F"/>
    <w:rsid w:val="004F122D"/>
    <w:rsid w:val="004F13ED"/>
    <w:rsid w:val="004F1A7C"/>
    <w:rsid w:val="004F1DBE"/>
    <w:rsid w:val="004F2512"/>
    <w:rsid w:val="004F290D"/>
    <w:rsid w:val="004F2B6F"/>
    <w:rsid w:val="004F2C44"/>
    <w:rsid w:val="004F2C72"/>
    <w:rsid w:val="004F2F5B"/>
    <w:rsid w:val="004F30C2"/>
    <w:rsid w:val="004F3317"/>
    <w:rsid w:val="004F346C"/>
    <w:rsid w:val="004F384D"/>
    <w:rsid w:val="004F3D13"/>
    <w:rsid w:val="004F50C4"/>
    <w:rsid w:val="004F52D6"/>
    <w:rsid w:val="004F53B7"/>
    <w:rsid w:val="004F5903"/>
    <w:rsid w:val="004F5C14"/>
    <w:rsid w:val="004F5F4C"/>
    <w:rsid w:val="004F60E7"/>
    <w:rsid w:val="004F6125"/>
    <w:rsid w:val="004F6291"/>
    <w:rsid w:val="004F6899"/>
    <w:rsid w:val="004F6A1E"/>
    <w:rsid w:val="004F6AAE"/>
    <w:rsid w:val="004F6F04"/>
    <w:rsid w:val="004F7463"/>
    <w:rsid w:val="004F7610"/>
    <w:rsid w:val="004F768C"/>
    <w:rsid w:val="004F7724"/>
    <w:rsid w:val="00500002"/>
    <w:rsid w:val="005002F6"/>
    <w:rsid w:val="0050064E"/>
    <w:rsid w:val="00500AFE"/>
    <w:rsid w:val="00500F3C"/>
    <w:rsid w:val="0050184B"/>
    <w:rsid w:val="00501B98"/>
    <w:rsid w:val="00502313"/>
    <w:rsid w:val="00502323"/>
    <w:rsid w:val="005026E4"/>
    <w:rsid w:val="00503332"/>
    <w:rsid w:val="00503651"/>
    <w:rsid w:val="005041C1"/>
    <w:rsid w:val="0050454A"/>
    <w:rsid w:val="00504C90"/>
    <w:rsid w:val="00504E0C"/>
    <w:rsid w:val="00505431"/>
    <w:rsid w:val="0050543F"/>
    <w:rsid w:val="005054D9"/>
    <w:rsid w:val="00505DEF"/>
    <w:rsid w:val="0050617A"/>
    <w:rsid w:val="005064F3"/>
    <w:rsid w:val="0050669D"/>
    <w:rsid w:val="005067A0"/>
    <w:rsid w:val="0050690E"/>
    <w:rsid w:val="00506E3C"/>
    <w:rsid w:val="00506FDE"/>
    <w:rsid w:val="00507014"/>
    <w:rsid w:val="0050708C"/>
    <w:rsid w:val="005074E5"/>
    <w:rsid w:val="005105F8"/>
    <w:rsid w:val="00510623"/>
    <w:rsid w:val="005106E5"/>
    <w:rsid w:val="005109F3"/>
    <w:rsid w:val="00510AE2"/>
    <w:rsid w:val="00510DEB"/>
    <w:rsid w:val="00511197"/>
    <w:rsid w:val="0051154E"/>
    <w:rsid w:val="0051183C"/>
    <w:rsid w:val="005118DF"/>
    <w:rsid w:val="00511DDF"/>
    <w:rsid w:val="00512484"/>
    <w:rsid w:val="0051278E"/>
    <w:rsid w:val="00512A10"/>
    <w:rsid w:val="00512A3A"/>
    <w:rsid w:val="0051322F"/>
    <w:rsid w:val="00513230"/>
    <w:rsid w:val="005139A5"/>
    <w:rsid w:val="00513F7C"/>
    <w:rsid w:val="00514AFC"/>
    <w:rsid w:val="00514E54"/>
    <w:rsid w:val="00515AF3"/>
    <w:rsid w:val="00515FE9"/>
    <w:rsid w:val="00516180"/>
    <w:rsid w:val="0051621E"/>
    <w:rsid w:val="0051623C"/>
    <w:rsid w:val="005168B7"/>
    <w:rsid w:val="00516940"/>
    <w:rsid w:val="00516A5C"/>
    <w:rsid w:val="00516B4C"/>
    <w:rsid w:val="00516C2A"/>
    <w:rsid w:val="00516C67"/>
    <w:rsid w:val="00516EB5"/>
    <w:rsid w:val="00516F1B"/>
    <w:rsid w:val="00517515"/>
    <w:rsid w:val="005178D5"/>
    <w:rsid w:val="00520190"/>
    <w:rsid w:val="005207E6"/>
    <w:rsid w:val="005208F1"/>
    <w:rsid w:val="00520BD8"/>
    <w:rsid w:val="00521388"/>
    <w:rsid w:val="005213BE"/>
    <w:rsid w:val="005216D2"/>
    <w:rsid w:val="0052177E"/>
    <w:rsid w:val="005224F0"/>
    <w:rsid w:val="00522E2E"/>
    <w:rsid w:val="0052350F"/>
    <w:rsid w:val="00523596"/>
    <w:rsid w:val="005236E2"/>
    <w:rsid w:val="00523798"/>
    <w:rsid w:val="005238A5"/>
    <w:rsid w:val="00523B4F"/>
    <w:rsid w:val="00524356"/>
    <w:rsid w:val="005245D0"/>
    <w:rsid w:val="00524CDB"/>
    <w:rsid w:val="005250D0"/>
    <w:rsid w:val="00525165"/>
    <w:rsid w:val="00525A0E"/>
    <w:rsid w:val="00525F18"/>
    <w:rsid w:val="0052608B"/>
    <w:rsid w:val="005260C1"/>
    <w:rsid w:val="00526B1E"/>
    <w:rsid w:val="00526BC8"/>
    <w:rsid w:val="0052733B"/>
    <w:rsid w:val="0052747A"/>
    <w:rsid w:val="0052759C"/>
    <w:rsid w:val="005275BC"/>
    <w:rsid w:val="00530A64"/>
    <w:rsid w:val="005310AB"/>
    <w:rsid w:val="005325CE"/>
    <w:rsid w:val="00532D94"/>
    <w:rsid w:val="00533BFE"/>
    <w:rsid w:val="00534300"/>
    <w:rsid w:val="005344C5"/>
    <w:rsid w:val="00534911"/>
    <w:rsid w:val="00534CDE"/>
    <w:rsid w:val="0053583B"/>
    <w:rsid w:val="005361E0"/>
    <w:rsid w:val="00536879"/>
    <w:rsid w:val="00536A00"/>
    <w:rsid w:val="00536FDE"/>
    <w:rsid w:val="0053712D"/>
    <w:rsid w:val="005379FE"/>
    <w:rsid w:val="005401D9"/>
    <w:rsid w:val="005409A0"/>
    <w:rsid w:val="00540B1C"/>
    <w:rsid w:val="00540B4F"/>
    <w:rsid w:val="00540B74"/>
    <w:rsid w:val="0054112C"/>
    <w:rsid w:val="005412A2"/>
    <w:rsid w:val="0054139C"/>
    <w:rsid w:val="0054149B"/>
    <w:rsid w:val="00541E53"/>
    <w:rsid w:val="0054237D"/>
    <w:rsid w:val="005426CF"/>
    <w:rsid w:val="00543D63"/>
    <w:rsid w:val="00544045"/>
    <w:rsid w:val="0054420E"/>
    <w:rsid w:val="00544848"/>
    <w:rsid w:val="00544855"/>
    <w:rsid w:val="00545015"/>
    <w:rsid w:val="00546384"/>
    <w:rsid w:val="00546A33"/>
    <w:rsid w:val="00546FF8"/>
    <w:rsid w:val="005470BE"/>
    <w:rsid w:val="005473E0"/>
    <w:rsid w:val="00547931"/>
    <w:rsid w:val="00547DA2"/>
    <w:rsid w:val="00547DEE"/>
    <w:rsid w:val="005509EF"/>
    <w:rsid w:val="00550B62"/>
    <w:rsid w:val="0055168C"/>
    <w:rsid w:val="005516A4"/>
    <w:rsid w:val="005517AA"/>
    <w:rsid w:val="00551FC2"/>
    <w:rsid w:val="00552784"/>
    <w:rsid w:val="00553027"/>
    <w:rsid w:val="00553194"/>
    <w:rsid w:val="00553389"/>
    <w:rsid w:val="005542E2"/>
    <w:rsid w:val="005545C0"/>
    <w:rsid w:val="00554909"/>
    <w:rsid w:val="005553B8"/>
    <w:rsid w:val="0055579F"/>
    <w:rsid w:val="00555CD0"/>
    <w:rsid w:val="00555FD1"/>
    <w:rsid w:val="005560BB"/>
    <w:rsid w:val="0055616C"/>
    <w:rsid w:val="005564FE"/>
    <w:rsid w:val="00556756"/>
    <w:rsid w:val="0055693F"/>
    <w:rsid w:val="00557973"/>
    <w:rsid w:val="00557E90"/>
    <w:rsid w:val="00560007"/>
    <w:rsid w:val="00560520"/>
    <w:rsid w:val="00560BE2"/>
    <w:rsid w:val="00560D64"/>
    <w:rsid w:val="0056190A"/>
    <w:rsid w:val="00561E27"/>
    <w:rsid w:val="005625BA"/>
    <w:rsid w:val="00562E7E"/>
    <w:rsid w:val="00562FCC"/>
    <w:rsid w:val="005635B7"/>
    <w:rsid w:val="00563687"/>
    <w:rsid w:val="00563961"/>
    <w:rsid w:val="00564010"/>
    <w:rsid w:val="00564309"/>
    <w:rsid w:val="005649AD"/>
    <w:rsid w:val="00564A79"/>
    <w:rsid w:val="00564E21"/>
    <w:rsid w:val="00565413"/>
    <w:rsid w:val="005656F4"/>
    <w:rsid w:val="00565E6B"/>
    <w:rsid w:val="00565F48"/>
    <w:rsid w:val="00566126"/>
    <w:rsid w:val="005662DA"/>
    <w:rsid w:val="0056658B"/>
    <w:rsid w:val="005666EB"/>
    <w:rsid w:val="00566B3F"/>
    <w:rsid w:val="00566C2D"/>
    <w:rsid w:val="00567199"/>
    <w:rsid w:val="00567263"/>
    <w:rsid w:val="00567580"/>
    <w:rsid w:val="00567589"/>
    <w:rsid w:val="00567F6A"/>
    <w:rsid w:val="00567F9C"/>
    <w:rsid w:val="00570B4C"/>
    <w:rsid w:val="00570CFD"/>
    <w:rsid w:val="00570F36"/>
    <w:rsid w:val="00571221"/>
    <w:rsid w:val="005713FD"/>
    <w:rsid w:val="00572612"/>
    <w:rsid w:val="00572B60"/>
    <w:rsid w:val="00572C70"/>
    <w:rsid w:val="005731D9"/>
    <w:rsid w:val="0057329F"/>
    <w:rsid w:val="005734E5"/>
    <w:rsid w:val="0057396D"/>
    <w:rsid w:val="005741C4"/>
    <w:rsid w:val="00574332"/>
    <w:rsid w:val="005748A6"/>
    <w:rsid w:val="00575144"/>
    <w:rsid w:val="0057594C"/>
    <w:rsid w:val="00576012"/>
    <w:rsid w:val="005761F0"/>
    <w:rsid w:val="005763D9"/>
    <w:rsid w:val="0057658A"/>
    <w:rsid w:val="005765F4"/>
    <w:rsid w:val="00576857"/>
    <w:rsid w:val="00576B5A"/>
    <w:rsid w:val="00576D4C"/>
    <w:rsid w:val="00577350"/>
    <w:rsid w:val="0057738F"/>
    <w:rsid w:val="005775FF"/>
    <w:rsid w:val="00577853"/>
    <w:rsid w:val="00577FA6"/>
    <w:rsid w:val="00577FC5"/>
    <w:rsid w:val="00580F93"/>
    <w:rsid w:val="005811F9"/>
    <w:rsid w:val="005817ED"/>
    <w:rsid w:val="00581C47"/>
    <w:rsid w:val="00581EDE"/>
    <w:rsid w:val="00582A17"/>
    <w:rsid w:val="00582A18"/>
    <w:rsid w:val="00583BDB"/>
    <w:rsid w:val="00584354"/>
    <w:rsid w:val="00584541"/>
    <w:rsid w:val="0058516F"/>
    <w:rsid w:val="00585284"/>
    <w:rsid w:val="005854E4"/>
    <w:rsid w:val="0058567C"/>
    <w:rsid w:val="00585A01"/>
    <w:rsid w:val="00585BE7"/>
    <w:rsid w:val="00585E5D"/>
    <w:rsid w:val="0058624E"/>
    <w:rsid w:val="00586804"/>
    <w:rsid w:val="00586D6B"/>
    <w:rsid w:val="00587034"/>
    <w:rsid w:val="00587538"/>
    <w:rsid w:val="00587557"/>
    <w:rsid w:val="00587E8D"/>
    <w:rsid w:val="00590A2D"/>
    <w:rsid w:val="00590B9A"/>
    <w:rsid w:val="00590D00"/>
    <w:rsid w:val="005910BE"/>
    <w:rsid w:val="00591325"/>
    <w:rsid w:val="0059156E"/>
    <w:rsid w:val="00591662"/>
    <w:rsid w:val="0059174A"/>
    <w:rsid w:val="00591D57"/>
    <w:rsid w:val="00591E3D"/>
    <w:rsid w:val="00592049"/>
    <w:rsid w:val="00592293"/>
    <w:rsid w:val="005927FB"/>
    <w:rsid w:val="00592A1A"/>
    <w:rsid w:val="0059322A"/>
    <w:rsid w:val="005933BB"/>
    <w:rsid w:val="00593C9E"/>
    <w:rsid w:val="00593D85"/>
    <w:rsid w:val="005942C8"/>
    <w:rsid w:val="0059465C"/>
    <w:rsid w:val="00594917"/>
    <w:rsid w:val="00594B64"/>
    <w:rsid w:val="00594E23"/>
    <w:rsid w:val="005951B5"/>
    <w:rsid w:val="005951C1"/>
    <w:rsid w:val="005969D7"/>
    <w:rsid w:val="00596B15"/>
    <w:rsid w:val="00596B5F"/>
    <w:rsid w:val="00596E36"/>
    <w:rsid w:val="005970CA"/>
    <w:rsid w:val="0059740B"/>
    <w:rsid w:val="00597F79"/>
    <w:rsid w:val="005A0037"/>
    <w:rsid w:val="005A0AAD"/>
    <w:rsid w:val="005A0D8A"/>
    <w:rsid w:val="005A0F7D"/>
    <w:rsid w:val="005A1566"/>
    <w:rsid w:val="005A172B"/>
    <w:rsid w:val="005A1843"/>
    <w:rsid w:val="005A2927"/>
    <w:rsid w:val="005A36D5"/>
    <w:rsid w:val="005A4297"/>
    <w:rsid w:val="005A4436"/>
    <w:rsid w:val="005A4523"/>
    <w:rsid w:val="005A49DD"/>
    <w:rsid w:val="005A4A02"/>
    <w:rsid w:val="005A54D4"/>
    <w:rsid w:val="005A5D08"/>
    <w:rsid w:val="005A5DF9"/>
    <w:rsid w:val="005A5DFA"/>
    <w:rsid w:val="005A5E10"/>
    <w:rsid w:val="005A5E16"/>
    <w:rsid w:val="005A5FA1"/>
    <w:rsid w:val="005A60AA"/>
    <w:rsid w:val="005A645C"/>
    <w:rsid w:val="005A66A6"/>
    <w:rsid w:val="005A6A39"/>
    <w:rsid w:val="005A6A8E"/>
    <w:rsid w:val="005A7A70"/>
    <w:rsid w:val="005A7C96"/>
    <w:rsid w:val="005A7F04"/>
    <w:rsid w:val="005B0345"/>
    <w:rsid w:val="005B053B"/>
    <w:rsid w:val="005B067D"/>
    <w:rsid w:val="005B067E"/>
    <w:rsid w:val="005B115B"/>
    <w:rsid w:val="005B119B"/>
    <w:rsid w:val="005B1266"/>
    <w:rsid w:val="005B1B06"/>
    <w:rsid w:val="005B1C9C"/>
    <w:rsid w:val="005B1CD7"/>
    <w:rsid w:val="005B1DD0"/>
    <w:rsid w:val="005B1E44"/>
    <w:rsid w:val="005B1F9E"/>
    <w:rsid w:val="005B25C0"/>
    <w:rsid w:val="005B2617"/>
    <w:rsid w:val="005B2656"/>
    <w:rsid w:val="005B2707"/>
    <w:rsid w:val="005B2881"/>
    <w:rsid w:val="005B28E2"/>
    <w:rsid w:val="005B2C04"/>
    <w:rsid w:val="005B2CE2"/>
    <w:rsid w:val="005B2EC4"/>
    <w:rsid w:val="005B2FCB"/>
    <w:rsid w:val="005B304B"/>
    <w:rsid w:val="005B3180"/>
    <w:rsid w:val="005B3365"/>
    <w:rsid w:val="005B336C"/>
    <w:rsid w:val="005B355B"/>
    <w:rsid w:val="005B385A"/>
    <w:rsid w:val="005B3DBA"/>
    <w:rsid w:val="005B450A"/>
    <w:rsid w:val="005B482D"/>
    <w:rsid w:val="005B492C"/>
    <w:rsid w:val="005B4B57"/>
    <w:rsid w:val="005B5635"/>
    <w:rsid w:val="005B570D"/>
    <w:rsid w:val="005B57D2"/>
    <w:rsid w:val="005B5CC9"/>
    <w:rsid w:val="005B5FED"/>
    <w:rsid w:val="005B5FFC"/>
    <w:rsid w:val="005B60EB"/>
    <w:rsid w:val="005B66F8"/>
    <w:rsid w:val="005B6835"/>
    <w:rsid w:val="005B6B8C"/>
    <w:rsid w:val="005B6B92"/>
    <w:rsid w:val="005B72E0"/>
    <w:rsid w:val="005B7470"/>
    <w:rsid w:val="005B75A5"/>
    <w:rsid w:val="005B7F56"/>
    <w:rsid w:val="005C0C2C"/>
    <w:rsid w:val="005C180D"/>
    <w:rsid w:val="005C1CE6"/>
    <w:rsid w:val="005C20E5"/>
    <w:rsid w:val="005C22E1"/>
    <w:rsid w:val="005C2778"/>
    <w:rsid w:val="005C2789"/>
    <w:rsid w:val="005C28F8"/>
    <w:rsid w:val="005C29B6"/>
    <w:rsid w:val="005C2B2D"/>
    <w:rsid w:val="005C2F1D"/>
    <w:rsid w:val="005C2FB3"/>
    <w:rsid w:val="005C3564"/>
    <w:rsid w:val="005C3611"/>
    <w:rsid w:val="005C38F0"/>
    <w:rsid w:val="005C3C99"/>
    <w:rsid w:val="005C43A5"/>
    <w:rsid w:val="005C4886"/>
    <w:rsid w:val="005C4C82"/>
    <w:rsid w:val="005C5196"/>
    <w:rsid w:val="005C51EA"/>
    <w:rsid w:val="005C51F5"/>
    <w:rsid w:val="005C5519"/>
    <w:rsid w:val="005C567C"/>
    <w:rsid w:val="005C56DC"/>
    <w:rsid w:val="005C5868"/>
    <w:rsid w:val="005C59EC"/>
    <w:rsid w:val="005C5B03"/>
    <w:rsid w:val="005C5F0F"/>
    <w:rsid w:val="005C6A56"/>
    <w:rsid w:val="005C6CEF"/>
    <w:rsid w:val="005C704F"/>
    <w:rsid w:val="005C742A"/>
    <w:rsid w:val="005C7695"/>
    <w:rsid w:val="005C76F8"/>
    <w:rsid w:val="005C7CA7"/>
    <w:rsid w:val="005D0479"/>
    <w:rsid w:val="005D0588"/>
    <w:rsid w:val="005D0C03"/>
    <w:rsid w:val="005D0FB8"/>
    <w:rsid w:val="005D1204"/>
    <w:rsid w:val="005D1600"/>
    <w:rsid w:val="005D19EB"/>
    <w:rsid w:val="005D22BC"/>
    <w:rsid w:val="005D24CB"/>
    <w:rsid w:val="005D27A2"/>
    <w:rsid w:val="005D321A"/>
    <w:rsid w:val="005D369C"/>
    <w:rsid w:val="005D36EC"/>
    <w:rsid w:val="005D3977"/>
    <w:rsid w:val="005D430F"/>
    <w:rsid w:val="005D43B0"/>
    <w:rsid w:val="005D44E8"/>
    <w:rsid w:val="005D46F3"/>
    <w:rsid w:val="005D4AAF"/>
    <w:rsid w:val="005D4D7F"/>
    <w:rsid w:val="005D50E2"/>
    <w:rsid w:val="005D5277"/>
    <w:rsid w:val="005D5FFB"/>
    <w:rsid w:val="005D6A10"/>
    <w:rsid w:val="005D6F87"/>
    <w:rsid w:val="005D702E"/>
    <w:rsid w:val="005D74A7"/>
    <w:rsid w:val="005D7953"/>
    <w:rsid w:val="005D7A63"/>
    <w:rsid w:val="005D7CEF"/>
    <w:rsid w:val="005D7DBC"/>
    <w:rsid w:val="005D7F46"/>
    <w:rsid w:val="005E02BD"/>
    <w:rsid w:val="005E089E"/>
    <w:rsid w:val="005E0989"/>
    <w:rsid w:val="005E0F1B"/>
    <w:rsid w:val="005E102C"/>
    <w:rsid w:val="005E11E8"/>
    <w:rsid w:val="005E12F2"/>
    <w:rsid w:val="005E130B"/>
    <w:rsid w:val="005E1B4A"/>
    <w:rsid w:val="005E1B68"/>
    <w:rsid w:val="005E1E13"/>
    <w:rsid w:val="005E201F"/>
    <w:rsid w:val="005E22B4"/>
    <w:rsid w:val="005E3034"/>
    <w:rsid w:val="005E3231"/>
    <w:rsid w:val="005E342D"/>
    <w:rsid w:val="005E37AB"/>
    <w:rsid w:val="005E5034"/>
    <w:rsid w:val="005E5187"/>
    <w:rsid w:val="005E5275"/>
    <w:rsid w:val="005E54B6"/>
    <w:rsid w:val="005E54CF"/>
    <w:rsid w:val="005E5B7C"/>
    <w:rsid w:val="005E5C14"/>
    <w:rsid w:val="005E6BBE"/>
    <w:rsid w:val="005E70DF"/>
    <w:rsid w:val="005E7306"/>
    <w:rsid w:val="005E7386"/>
    <w:rsid w:val="005E75FE"/>
    <w:rsid w:val="005E77CF"/>
    <w:rsid w:val="005E7C70"/>
    <w:rsid w:val="005E7DB5"/>
    <w:rsid w:val="005E7DCD"/>
    <w:rsid w:val="005F089D"/>
    <w:rsid w:val="005F1587"/>
    <w:rsid w:val="005F1895"/>
    <w:rsid w:val="005F18EF"/>
    <w:rsid w:val="005F1B14"/>
    <w:rsid w:val="005F2104"/>
    <w:rsid w:val="005F2653"/>
    <w:rsid w:val="005F2FCB"/>
    <w:rsid w:val="005F35E0"/>
    <w:rsid w:val="005F373F"/>
    <w:rsid w:val="005F38D6"/>
    <w:rsid w:val="005F38E4"/>
    <w:rsid w:val="005F39F2"/>
    <w:rsid w:val="005F4043"/>
    <w:rsid w:val="005F44C9"/>
    <w:rsid w:val="005F48DE"/>
    <w:rsid w:val="005F519E"/>
    <w:rsid w:val="005F5D9A"/>
    <w:rsid w:val="005F605D"/>
    <w:rsid w:val="005F6753"/>
    <w:rsid w:val="005F6793"/>
    <w:rsid w:val="005F6841"/>
    <w:rsid w:val="005F6974"/>
    <w:rsid w:val="005F6A0A"/>
    <w:rsid w:val="005F6C29"/>
    <w:rsid w:val="005F6D56"/>
    <w:rsid w:val="005F70DF"/>
    <w:rsid w:val="005F79F1"/>
    <w:rsid w:val="0060043C"/>
    <w:rsid w:val="00600532"/>
    <w:rsid w:val="00600A5E"/>
    <w:rsid w:val="006010E9"/>
    <w:rsid w:val="00601307"/>
    <w:rsid w:val="00601966"/>
    <w:rsid w:val="00601DA3"/>
    <w:rsid w:val="0060245E"/>
    <w:rsid w:val="00602775"/>
    <w:rsid w:val="006028F6"/>
    <w:rsid w:val="0060295B"/>
    <w:rsid w:val="006029B0"/>
    <w:rsid w:val="00602C77"/>
    <w:rsid w:val="00602D2A"/>
    <w:rsid w:val="00602D53"/>
    <w:rsid w:val="00602F54"/>
    <w:rsid w:val="00603CC0"/>
    <w:rsid w:val="006044E6"/>
    <w:rsid w:val="0060586F"/>
    <w:rsid w:val="00605B84"/>
    <w:rsid w:val="00606261"/>
    <w:rsid w:val="006062EE"/>
    <w:rsid w:val="006067FC"/>
    <w:rsid w:val="00606874"/>
    <w:rsid w:val="00606CED"/>
    <w:rsid w:val="00606F60"/>
    <w:rsid w:val="00607BE8"/>
    <w:rsid w:val="00607C56"/>
    <w:rsid w:val="00607F7E"/>
    <w:rsid w:val="00610013"/>
    <w:rsid w:val="006100E6"/>
    <w:rsid w:val="00610669"/>
    <w:rsid w:val="00610B10"/>
    <w:rsid w:val="00611313"/>
    <w:rsid w:val="00611397"/>
    <w:rsid w:val="0061185B"/>
    <w:rsid w:val="00611AE7"/>
    <w:rsid w:val="00611C26"/>
    <w:rsid w:val="00612397"/>
    <w:rsid w:val="006128A2"/>
    <w:rsid w:val="00612F98"/>
    <w:rsid w:val="0061357B"/>
    <w:rsid w:val="0061399A"/>
    <w:rsid w:val="00613AD8"/>
    <w:rsid w:val="00613F14"/>
    <w:rsid w:val="00614B27"/>
    <w:rsid w:val="00614EF1"/>
    <w:rsid w:val="00614F78"/>
    <w:rsid w:val="00615003"/>
    <w:rsid w:val="006151F4"/>
    <w:rsid w:val="0061532B"/>
    <w:rsid w:val="00615563"/>
    <w:rsid w:val="00615754"/>
    <w:rsid w:val="00615CB0"/>
    <w:rsid w:val="00615DA8"/>
    <w:rsid w:val="00615DD4"/>
    <w:rsid w:val="006161C2"/>
    <w:rsid w:val="00616418"/>
    <w:rsid w:val="0061659E"/>
    <w:rsid w:val="00616D61"/>
    <w:rsid w:val="00616EC0"/>
    <w:rsid w:val="00617165"/>
    <w:rsid w:val="006172E4"/>
    <w:rsid w:val="00617896"/>
    <w:rsid w:val="00617B4E"/>
    <w:rsid w:val="00620FAB"/>
    <w:rsid w:val="00621216"/>
    <w:rsid w:val="006213D9"/>
    <w:rsid w:val="006216A3"/>
    <w:rsid w:val="00622163"/>
    <w:rsid w:val="00622C08"/>
    <w:rsid w:val="00623254"/>
    <w:rsid w:val="00623349"/>
    <w:rsid w:val="00623473"/>
    <w:rsid w:val="00624042"/>
    <w:rsid w:val="006247C1"/>
    <w:rsid w:val="006249A8"/>
    <w:rsid w:val="00624E6C"/>
    <w:rsid w:val="00624E9F"/>
    <w:rsid w:val="00624EC5"/>
    <w:rsid w:val="00624F61"/>
    <w:rsid w:val="006257A3"/>
    <w:rsid w:val="00625CD6"/>
    <w:rsid w:val="006261E9"/>
    <w:rsid w:val="00626237"/>
    <w:rsid w:val="00626718"/>
    <w:rsid w:val="00626B69"/>
    <w:rsid w:val="006276BB"/>
    <w:rsid w:val="006278A2"/>
    <w:rsid w:val="00627BDA"/>
    <w:rsid w:val="006304C0"/>
    <w:rsid w:val="006305D6"/>
    <w:rsid w:val="00630B4D"/>
    <w:rsid w:val="00630C05"/>
    <w:rsid w:val="00630D07"/>
    <w:rsid w:val="00630DF0"/>
    <w:rsid w:val="00631128"/>
    <w:rsid w:val="006313EF"/>
    <w:rsid w:val="00631823"/>
    <w:rsid w:val="00631C4F"/>
    <w:rsid w:val="006324F6"/>
    <w:rsid w:val="00633359"/>
    <w:rsid w:val="00633DA6"/>
    <w:rsid w:val="00633DEE"/>
    <w:rsid w:val="006343F9"/>
    <w:rsid w:val="00634688"/>
    <w:rsid w:val="00634783"/>
    <w:rsid w:val="00635839"/>
    <w:rsid w:val="006358C8"/>
    <w:rsid w:val="006358DA"/>
    <w:rsid w:val="00635B64"/>
    <w:rsid w:val="00635F5D"/>
    <w:rsid w:val="00635F93"/>
    <w:rsid w:val="006361C8"/>
    <w:rsid w:val="00636C83"/>
    <w:rsid w:val="00636CAE"/>
    <w:rsid w:val="00636EEA"/>
    <w:rsid w:val="00637303"/>
    <w:rsid w:val="006378B0"/>
    <w:rsid w:val="006378C2"/>
    <w:rsid w:val="00637C7C"/>
    <w:rsid w:val="0064051B"/>
    <w:rsid w:val="0064054B"/>
    <w:rsid w:val="006412CD"/>
    <w:rsid w:val="00641DFB"/>
    <w:rsid w:val="00641E7A"/>
    <w:rsid w:val="00642C1B"/>
    <w:rsid w:val="00643280"/>
    <w:rsid w:val="0064357B"/>
    <w:rsid w:val="00643C82"/>
    <w:rsid w:val="006441AA"/>
    <w:rsid w:val="00644428"/>
    <w:rsid w:val="00644A8A"/>
    <w:rsid w:val="00644AC0"/>
    <w:rsid w:val="00645553"/>
    <w:rsid w:val="006461B1"/>
    <w:rsid w:val="0064643B"/>
    <w:rsid w:val="00646828"/>
    <w:rsid w:val="00646B20"/>
    <w:rsid w:val="00646F11"/>
    <w:rsid w:val="00646F91"/>
    <w:rsid w:val="00647332"/>
    <w:rsid w:val="0064739E"/>
    <w:rsid w:val="00647609"/>
    <w:rsid w:val="0064762E"/>
    <w:rsid w:val="006476EE"/>
    <w:rsid w:val="00647999"/>
    <w:rsid w:val="00647C72"/>
    <w:rsid w:val="00647CE7"/>
    <w:rsid w:val="00647E3C"/>
    <w:rsid w:val="00647E97"/>
    <w:rsid w:val="00650455"/>
    <w:rsid w:val="00650530"/>
    <w:rsid w:val="006508D3"/>
    <w:rsid w:val="00650A26"/>
    <w:rsid w:val="00650E5C"/>
    <w:rsid w:val="006518E0"/>
    <w:rsid w:val="00651C84"/>
    <w:rsid w:val="00651D6C"/>
    <w:rsid w:val="00651EF0"/>
    <w:rsid w:val="00651F7E"/>
    <w:rsid w:val="006522D3"/>
    <w:rsid w:val="00652453"/>
    <w:rsid w:val="00652906"/>
    <w:rsid w:val="00652D91"/>
    <w:rsid w:val="0065351B"/>
    <w:rsid w:val="006543F2"/>
    <w:rsid w:val="006546D5"/>
    <w:rsid w:val="006559FF"/>
    <w:rsid w:val="00655F0B"/>
    <w:rsid w:val="00656B21"/>
    <w:rsid w:val="00656BBE"/>
    <w:rsid w:val="00657392"/>
    <w:rsid w:val="00657A90"/>
    <w:rsid w:val="00660768"/>
    <w:rsid w:val="006607B9"/>
    <w:rsid w:val="00660CCC"/>
    <w:rsid w:val="00661160"/>
    <w:rsid w:val="00661654"/>
    <w:rsid w:val="00661F64"/>
    <w:rsid w:val="006626B6"/>
    <w:rsid w:val="00662F9E"/>
    <w:rsid w:val="00663EE6"/>
    <w:rsid w:val="006643E3"/>
    <w:rsid w:val="00664ACA"/>
    <w:rsid w:val="00664B56"/>
    <w:rsid w:val="00665089"/>
    <w:rsid w:val="00665F7A"/>
    <w:rsid w:val="00666193"/>
    <w:rsid w:val="00666470"/>
    <w:rsid w:val="006666A6"/>
    <w:rsid w:val="00666C9C"/>
    <w:rsid w:val="00666D19"/>
    <w:rsid w:val="00667F08"/>
    <w:rsid w:val="00667F85"/>
    <w:rsid w:val="00670B0E"/>
    <w:rsid w:val="00670B51"/>
    <w:rsid w:val="0067148B"/>
    <w:rsid w:val="00671AB2"/>
    <w:rsid w:val="00671B66"/>
    <w:rsid w:val="00671C63"/>
    <w:rsid w:val="00672B09"/>
    <w:rsid w:val="00673241"/>
    <w:rsid w:val="00673974"/>
    <w:rsid w:val="00674251"/>
    <w:rsid w:val="006747A4"/>
    <w:rsid w:val="00674BA6"/>
    <w:rsid w:val="00674DA6"/>
    <w:rsid w:val="0067518E"/>
    <w:rsid w:val="006751EA"/>
    <w:rsid w:val="00675218"/>
    <w:rsid w:val="00675634"/>
    <w:rsid w:val="00675887"/>
    <w:rsid w:val="00675D3E"/>
    <w:rsid w:val="00676A3B"/>
    <w:rsid w:val="006776CF"/>
    <w:rsid w:val="00677D21"/>
    <w:rsid w:val="00680194"/>
    <w:rsid w:val="006802CA"/>
    <w:rsid w:val="00680E95"/>
    <w:rsid w:val="00681411"/>
    <w:rsid w:val="0068146F"/>
    <w:rsid w:val="006815C0"/>
    <w:rsid w:val="00681FE9"/>
    <w:rsid w:val="00682314"/>
    <w:rsid w:val="00682656"/>
    <w:rsid w:val="00682774"/>
    <w:rsid w:val="0068299F"/>
    <w:rsid w:val="00683049"/>
    <w:rsid w:val="00684287"/>
    <w:rsid w:val="006843EA"/>
    <w:rsid w:val="0068454E"/>
    <w:rsid w:val="00684773"/>
    <w:rsid w:val="00684D50"/>
    <w:rsid w:val="006853B4"/>
    <w:rsid w:val="006853EE"/>
    <w:rsid w:val="0068540B"/>
    <w:rsid w:val="00685754"/>
    <w:rsid w:val="0068579D"/>
    <w:rsid w:val="00685CA1"/>
    <w:rsid w:val="00686571"/>
    <w:rsid w:val="00686B9E"/>
    <w:rsid w:val="00687089"/>
    <w:rsid w:val="006874D9"/>
    <w:rsid w:val="00687559"/>
    <w:rsid w:val="006876C4"/>
    <w:rsid w:val="00687A1C"/>
    <w:rsid w:val="00687D02"/>
    <w:rsid w:val="00687D2F"/>
    <w:rsid w:val="0069035A"/>
    <w:rsid w:val="00691049"/>
    <w:rsid w:val="006914FE"/>
    <w:rsid w:val="00691D48"/>
    <w:rsid w:val="00691FB5"/>
    <w:rsid w:val="00691FF9"/>
    <w:rsid w:val="0069240E"/>
    <w:rsid w:val="006924A7"/>
    <w:rsid w:val="006926AA"/>
    <w:rsid w:val="00692A91"/>
    <w:rsid w:val="0069306D"/>
    <w:rsid w:val="006932E7"/>
    <w:rsid w:val="00693329"/>
    <w:rsid w:val="00693544"/>
    <w:rsid w:val="00693CAA"/>
    <w:rsid w:val="006943B6"/>
    <w:rsid w:val="00694919"/>
    <w:rsid w:val="00694ADE"/>
    <w:rsid w:val="00694CA1"/>
    <w:rsid w:val="006952EE"/>
    <w:rsid w:val="00695AC8"/>
    <w:rsid w:val="00695F90"/>
    <w:rsid w:val="006961BF"/>
    <w:rsid w:val="00696694"/>
    <w:rsid w:val="00696BDF"/>
    <w:rsid w:val="00696EE6"/>
    <w:rsid w:val="00696FD0"/>
    <w:rsid w:val="006976F3"/>
    <w:rsid w:val="00697737"/>
    <w:rsid w:val="00697918"/>
    <w:rsid w:val="006A0477"/>
    <w:rsid w:val="006A066F"/>
    <w:rsid w:val="006A09EC"/>
    <w:rsid w:val="006A0A1A"/>
    <w:rsid w:val="006A19F2"/>
    <w:rsid w:val="006A1A4C"/>
    <w:rsid w:val="006A1FCF"/>
    <w:rsid w:val="006A28E7"/>
    <w:rsid w:val="006A2C84"/>
    <w:rsid w:val="006A2ED4"/>
    <w:rsid w:val="006A3217"/>
    <w:rsid w:val="006A36C8"/>
    <w:rsid w:val="006A3A11"/>
    <w:rsid w:val="006A3F8B"/>
    <w:rsid w:val="006A4095"/>
    <w:rsid w:val="006A42E2"/>
    <w:rsid w:val="006A4598"/>
    <w:rsid w:val="006A4CAE"/>
    <w:rsid w:val="006A4D7A"/>
    <w:rsid w:val="006A4FEF"/>
    <w:rsid w:val="006A507F"/>
    <w:rsid w:val="006A5269"/>
    <w:rsid w:val="006A53C6"/>
    <w:rsid w:val="006A5460"/>
    <w:rsid w:val="006A60FE"/>
    <w:rsid w:val="006A697B"/>
    <w:rsid w:val="006A7053"/>
    <w:rsid w:val="006A70C6"/>
    <w:rsid w:val="006A74EB"/>
    <w:rsid w:val="006A7B47"/>
    <w:rsid w:val="006A7D8D"/>
    <w:rsid w:val="006A7F1E"/>
    <w:rsid w:val="006A7F79"/>
    <w:rsid w:val="006B0166"/>
    <w:rsid w:val="006B0762"/>
    <w:rsid w:val="006B091A"/>
    <w:rsid w:val="006B0C8D"/>
    <w:rsid w:val="006B0F0B"/>
    <w:rsid w:val="006B1243"/>
    <w:rsid w:val="006B17D9"/>
    <w:rsid w:val="006B1801"/>
    <w:rsid w:val="006B1806"/>
    <w:rsid w:val="006B1F65"/>
    <w:rsid w:val="006B204E"/>
    <w:rsid w:val="006B2380"/>
    <w:rsid w:val="006B24D7"/>
    <w:rsid w:val="006B2E0A"/>
    <w:rsid w:val="006B2F12"/>
    <w:rsid w:val="006B344D"/>
    <w:rsid w:val="006B36DF"/>
    <w:rsid w:val="006B3CCF"/>
    <w:rsid w:val="006B42AA"/>
    <w:rsid w:val="006B46A1"/>
    <w:rsid w:val="006B49A4"/>
    <w:rsid w:val="006B4F73"/>
    <w:rsid w:val="006B5421"/>
    <w:rsid w:val="006B5948"/>
    <w:rsid w:val="006B5FAC"/>
    <w:rsid w:val="006B64E4"/>
    <w:rsid w:val="006B7141"/>
    <w:rsid w:val="006B78AC"/>
    <w:rsid w:val="006B7CC5"/>
    <w:rsid w:val="006C13F4"/>
    <w:rsid w:val="006C16C3"/>
    <w:rsid w:val="006C1B2D"/>
    <w:rsid w:val="006C25F9"/>
    <w:rsid w:val="006C2805"/>
    <w:rsid w:val="006C2881"/>
    <w:rsid w:val="006C2917"/>
    <w:rsid w:val="006C2CED"/>
    <w:rsid w:val="006C3056"/>
    <w:rsid w:val="006C31C0"/>
    <w:rsid w:val="006C353C"/>
    <w:rsid w:val="006C3AD7"/>
    <w:rsid w:val="006C3D0C"/>
    <w:rsid w:val="006C3FD6"/>
    <w:rsid w:val="006C40F9"/>
    <w:rsid w:val="006C5161"/>
    <w:rsid w:val="006C52CA"/>
    <w:rsid w:val="006C5810"/>
    <w:rsid w:val="006C58E3"/>
    <w:rsid w:val="006C5996"/>
    <w:rsid w:val="006C5C10"/>
    <w:rsid w:val="006C5D14"/>
    <w:rsid w:val="006C5F19"/>
    <w:rsid w:val="006C5F4F"/>
    <w:rsid w:val="006C60AC"/>
    <w:rsid w:val="006C642B"/>
    <w:rsid w:val="006C66EE"/>
    <w:rsid w:val="006C7358"/>
    <w:rsid w:val="006C7618"/>
    <w:rsid w:val="006C79A4"/>
    <w:rsid w:val="006C7BD7"/>
    <w:rsid w:val="006C7E0F"/>
    <w:rsid w:val="006D0473"/>
    <w:rsid w:val="006D0633"/>
    <w:rsid w:val="006D07F3"/>
    <w:rsid w:val="006D08D9"/>
    <w:rsid w:val="006D0F6B"/>
    <w:rsid w:val="006D0F8B"/>
    <w:rsid w:val="006D1255"/>
    <w:rsid w:val="006D1958"/>
    <w:rsid w:val="006D1C09"/>
    <w:rsid w:val="006D2545"/>
    <w:rsid w:val="006D2550"/>
    <w:rsid w:val="006D2F68"/>
    <w:rsid w:val="006D3267"/>
    <w:rsid w:val="006D3309"/>
    <w:rsid w:val="006D360E"/>
    <w:rsid w:val="006D4550"/>
    <w:rsid w:val="006D4681"/>
    <w:rsid w:val="006D46E2"/>
    <w:rsid w:val="006D5057"/>
    <w:rsid w:val="006D52E1"/>
    <w:rsid w:val="006D5370"/>
    <w:rsid w:val="006D551A"/>
    <w:rsid w:val="006D551D"/>
    <w:rsid w:val="006D57F3"/>
    <w:rsid w:val="006D5CEA"/>
    <w:rsid w:val="006D5F95"/>
    <w:rsid w:val="006D618D"/>
    <w:rsid w:val="006D63F9"/>
    <w:rsid w:val="006D64C2"/>
    <w:rsid w:val="006D6B87"/>
    <w:rsid w:val="006D7630"/>
    <w:rsid w:val="006D7964"/>
    <w:rsid w:val="006D7B87"/>
    <w:rsid w:val="006D7B99"/>
    <w:rsid w:val="006E06B8"/>
    <w:rsid w:val="006E09A3"/>
    <w:rsid w:val="006E0B82"/>
    <w:rsid w:val="006E0C20"/>
    <w:rsid w:val="006E0CA6"/>
    <w:rsid w:val="006E1081"/>
    <w:rsid w:val="006E16C6"/>
    <w:rsid w:val="006E170A"/>
    <w:rsid w:val="006E1854"/>
    <w:rsid w:val="006E1CF5"/>
    <w:rsid w:val="006E22F5"/>
    <w:rsid w:val="006E3050"/>
    <w:rsid w:val="006E3633"/>
    <w:rsid w:val="006E3840"/>
    <w:rsid w:val="006E3AF1"/>
    <w:rsid w:val="006E3B5C"/>
    <w:rsid w:val="006E3F31"/>
    <w:rsid w:val="006E4043"/>
    <w:rsid w:val="006E4595"/>
    <w:rsid w:val="006E46AA"/>
    <w:rsid w:val="006E4ED1"/>
    <w:rsid w:val="006E6231"/>
    <w:rsid w:val="006E6485"/>
    <w:rsid w:val="006E6542"/>
    <w:rsid w:val="006E694C"/>
    <w:rsid w:val="006E7128"/>
    <w:rsid w:val="006E716A"/>
    <w:rsid w:val="006E7B33"/>
    <w:rsid w:val="006F0017"/>
    <w:rsid w:val="006F040D"/>
    <w:rsid w:val="006F04FA"/>
    <w:rsid w:val="006F05C3"/>
    <w:rsid w:val="006F080F"/>
    <w:rsid w:val="006F0A2A"/>
    <w:rsid w:val="006F1197"/>
    <w:rsid w:val="006F126B"/>
    <w:rsid w:val="006F1FAC"/>
    <w:rsid w:val="006F208F"/>
    <w:rsid w:val="006F264D"/>
    <w:rsid w:val="006F2FA0"/>
    <w:rsid w:val="006F329A"/>
    <w:rsid w:val="006F3B41"/>
    <w:rsid w:val="006F5112"/>
    <w:rsid w:val="006F531B"/>
    <w:rsid w:val="006F5366"/>
    <w:rsid w:val="006F5996"/>
    <w:rsid w:val="006F5D49"/>
    <w:rsid w:val="006F74DF"/>
    <w:rsid w:val="006F7EC9"/>
    <w:rsid w:val="0070064A"/>
    <w:rsid w:val="00700F56"/>
    <w:rsid w:val="00701887"/>
    <w:rsid w:val="00701A5A"/>
    <w:rsid w:val="00701DC9"/>
    <w:rsid w:val="00701EE9"/>
    <w:rsid w:val="00702429"/>
    <w:rsid w:val="007027A0"/>
    <w:rsid w:val="007032C2"/>
    <w:rsid w:val="007034ED"/>
    <w:rsid w:val="00703624"/>
    <w:rsid w:val="00703A8E"/>
    <w:rsid w:val="00703B6F"/>
    <w:rsid w:val="00703E0C"/>
    <w:rsid w:val="0070406A"/>
    <w:rsid w:val="007042DF"/>
    <w:rsid w:val="007047E8"/>
    <w:rsid w:val="007047EA"/>
    <w:rsid w:val="0070578A"/>
    <w:rsid w:val="007058B4"/>
    <w:rsid w:val="00705AB5"/>
    <w:rsid w:val="00705BCD"/>
    <w:rsid w:val="0070602E"/>
    <w:rsid w:val="00706566"/>
    <w:rsid w:val="007066DD"/>
    <w:rsid w:val="007067E5"/>
    <w:rsid w:val="00706EB9"/>
    <w:rsid w:val="00707386"/>
    <w:rsid w:val="0070742F"/>
    <w:rsid w:val="0070768C"/>
    <w:rsid w:val="00707CDD"/>
    <w:rsid w:val="00710006"/>
    <w:rsid w:val="007104C8"/>
    <w:rsid w:val="00710623"/>
    <w:rsid w:val="00710717"/>
    <w:rsid w:val="007109CE"/>
    <w:rsid w:val="007109EE"/>
    <w:rsid w:val="0071117D"/>
    <w:rsid w:val="00711B57"/>
    <w:rsid w:val="00711E32"/>
    <w:rsid w:val="0071231D"/>
    <w:rsid w:val="007127F7"/>
    <w:rsid w:val="0071280A"/>
    <w:rsid w:val="0071296D"/>
    <w:rsid w:val="0071304E"/>
    <w:rsid w:val="00713209"/>
    <w:rsid w:val="00713B12"/>
    <w:rsid w:val="00713E35"/>
    <w:rsid w:val="00713F07"/>
    <w:rsid w:val="00714526"/>
    <w:rsid w:val="007148D1"/>
    <w:rsid w:val="00714987"/>
    <w:rsid w:val="00714AD8"/>
    <w:rsid w:val="00715430"/>
    <w:rsid w:val="0071559D"/>
    <w:rsid w:val="00715694"/>
    <w:rsid w:val="0071592A"/>
    <w:rsid w:val="00715FB3"/>
    <w:rsid w:val="00716234"/>
    <w:rsid w:val="007165B9"/>
    <w:rsid w:val="0071677A"/>
    <w:rsid w:val="007168DF"/>
    <w:rsid w:val="00717546"/>
    <w:rsid w:val="0071755D"/>
    <w:rsid w:val="00717BF2"/>
    <w:rsid w:val="00717DD1"/>
    <w:rsid w:val="00720B79"/>
    <w:rsid w:val="00720BC1"/>
    <w:rsid w:val="00720BD6"/>
    <w:rsid w:val="00720FE5"/>
    <w:rsid w:val="007210A2"/>
    <w:rsid w:val="00721386"/>
    <w:rsid w:val="007214A7"/>
    <w:rsid w:val="00721B2C"/>
    <w:rsid w:val="00721B2D"/>
    <w:rsid w:val="00722083"/>
    <w:rsid w:val="00722226"/>
    <w:rsid w:val="00722353"/>
    <w:rsid w:val="00722435"/>
    <w:rsid w:val="007225CB"/>
    <w:rsid w:val="007225F5"/>
    <w:rsid w:val="00722903"/>
    <w:rsid w:val="007234EB"/>
    <w:rsid w:val="0072383B"/>
    <w:rsid w:val="00723A13"/>
    <w:rsid w:val="00723B31"/>
    <w:rsid w:val="00723CEE"/>
    <w:rsid w:val="00723E46"/>
    <w:rsid w:val="007240EC"/>
    <w:rsid w:val="0072412A"/>
    <w:rsid w:val="007242AE"/>
    <w:rsid w:val="00724446"/>
    <w:rsid w:val="00724999"/>
    <w:rsid w:val="00724AE1"/>
    <w:rsid w:val="00724FCF"/>
    <w:rsid w:val="00725643"/>
    <w:rsid w:val="007256AD"/>
    <w:rsid w:val="007262ED"/>
    <w:rsid w:val="00726CD9"/>
    <w:rsid w:val="00726D9F"/>
    <w:rsid w:val="00726E63"/>
    <w:rsid w:val="00726E97"/>
    <w:rsid w:val="0072779C"/>
    <w:rsid w:val="007277BC"/>
    <w:rsid w:val="00727DAD"/>
    <w:rsid w:val="00727E6E"/>
    <w:rsid w:val="007303BB"/>
    <w:rsid w:val="00730657"/>
    <w:rsid w:val="007307ED"/>
    <w:rsid w:val="00730935"/>
    <w:rsid w:val="00730963"/>
    <w:rsid w:val="007309C4"/>
    <w:rsid w:val="0073165F"/>
    <w:rsid w:val="0073197B"/>
    <w:rsid w:val="00731A19"/>
    <w:rsid w:val="00731A57"/>
    <w:rsid w:val="00731BCE"/>
    <w:rsid w:val="00731E1B"/>
    <w:rsid w:val="0073232A"/>
    <w:rsid w:val="0073240A"/>
    <w:rsid w:val="007325E8"/>
    <w:rsid w:val="00732C9B"/>
    <w:rsid w:val="0073341D"/>
    <w:rsid w:val="00733AD1"/>
    <w:rsid w:val="00733BEE"/>
    <w:rsid w:val="00733E10"/>
    <w:rsid w:val="00734051"/>
    <w:rsid w:val="0073422C"/>
    <w:rsid w:val="00735030"/>
    <w:rsid w:val="007357ED"/>
    <w:rsid w:val="00736171"/>
    <w:rsid w:val="00736579"/>
    <w:rsid w:val="00737272"/>
    <w:rsid w:val="0073727A"/>
    <w:rsid w:val="00737764"/>
    <w:rsid w:val="007403D1"/>
    <w:rsid w:val="007407E8"/>
    <w:rsid w:val="0074090A"/>
    <w:rsid w:val="007415FE"/>
    <w:rsid w:val="00741912"/>
    <w:rsid w:val="00741975"/>
    <w:rsid w:val="00741B79"/>
    <w:rsid w:val="00742A38"/>
    <w:rsid w:val="007431E0"/>
    <w:rsid w:val="00743863"/>
    <w:rsid w:val="00743B86"/>
    <w:rsid w:val="00743C05"/>
    <w:rsid w:val="00744704"/>
    <w:rsid w:val="007447A8"/>
    <w:rsid w:val="00744A2D"/>
    <w:rsid w:val="00744BAC"/>
    <w:rsid w:val="007452BA"/>
    <w:rsid w:val="00745FE3"/>
    <w:rsid w:val="00746103"/>
    <w:rsid w:val="007467B7"/>
    <w:rsid w:val="00746A80"/>
    <w:rsid w:val="00747273"/>
    <w:rsid w:val="0074734F"/>
    <w:rsid w:val="007477C3"/>
    <w:rsid w:val="00747924"/>
    <w:rsid w:val="00747A0A"/>
    <w:rsid w:val="00747F2D"/>
    <w:rsid w:val="007505B8"/>
    <w:rsid w:val="00750901"/>
    <w:rsid w:val="00750916"/>
    <w:rsid w:val="00750D83"/>
    <w:rsid w:val="0075119F"/>
    <w:rsid w:val="00751470"/>
    <w:rsid w:val="0075192A"/>
    <w:rsid w:val="00752014"/>
    <w:rsid w:val="007521BF"/>
    <w:rsid w:val="00752B1B"/>
    <w:rsid w:val="007536A8"/>
    <w:rsid w:val="00753ABF"/>
    <w:rsid w:val="00753D03"/>
    <w:rsid w:val="00753F40"/>
    <w:rsid w:val="0075473C"/>
    <w:rsid w:val="00754DC5"/>
    <w:rsid w:val="007557CF"/>
    <w:rsid w:val="00755FCD"/>
    <w:rsid w:val="007560A9"/>
    <w:rsid w:val="007561CA"/>
    <w:rsid w:val="007567DD"/>
    <w:rsid w:val="007570E1"/>
    <w:rsid w:val="00757225"/>
    <w:rsid w:val="00757499"/>
    <w:rsid w:val="00757A7D"/>
    <w:rsid w:val="00757E73"/>
    <w:rsid w:val="00760016"/>
    <w:rsid w:val="00760424"/>
    <w:rsid w:val="00760AB3"/>
    <w:rsid w:val="00760C6F"/>
    <w:rsid w:val="007610A5"/>
    <w:rsid w:val="0076167C"/>
    <w:rsid w:val="00761910"/>
    <w:rsid w:val="00761C91"/>
    <w:rsid w:val="00761CF2"/>
    <w:rsid w:val="007624F4"/>
    <w:rsid w:val="007626F3"/>
    <w:rsid w:val="00762777"/>
    <w:rsid w:val="007627EA"/>
    <w:rsid w:val="00762E81"/>
    <w:rsid w:val="007631DC"/>
    <w:rsid w:val="0076360A"/>
    <w:rsid w:val="0076378B"/>
    <w:rsid w:val="00763AE6"/>
    <w:rsid w:val="00763CA3"/>
    <w:rsid w:val="00764416"/>
    <w:rsid w:val="0076512F"/>
    <w:rsid w:val="007651F5"/>
    <w:rsid w:val="007657DC"/>
    <w:rsid w:val="00765808"/>
    <w:rsid w:val="0076641F"/>
    <w:rsid w:val="00766516"/>
    <w:rsid w:val="00766ABF"/>
    <w:rsid w:val="00766B62"/>
    <w:rsid w:val="00766CA3"/>
    <w:rsid w:val="00766E66"/>
    <w:rsid w:val="00767627"/>
    <w:rsid w:val="00767F9A"/>
    <w:rsid w:val="00767FBF"/>
    <w:rsid w:val="0077075D"/>
    <w:rsid w:val="0077103D"/>
    <w:rsid w:val="00771526"/>
    <w:rsid w:val="00771A52"/>
    <w:rsid w:val="00771EF2"/>
    <w:rsid w:val="00772524"/>
    <w:rsid w:val="007725E0"/>
    <w:rsid w:val="0077295E"/>
    <w:rsid w:val="00774510"/>
    <w:rsid w:val="00774946"/>
    <w:rsid w:val="00774D19"/>
    <w:rsid w:val="00774F71"/>
    <w:rsid w:val="0077518C"/>
    <w:rsid w:val="007752BB"/>
    <w:rsid w:val="00775539"/>
    <w:rsid w:val="007757D2"/>
    <w:rsid w:val="0077583E"/>
    <w:rsid w:val="007759DD"/>
    <w:rsid w:val="00775DB1"/>
    <w:rsid w:val="0077612C"/>
    <w:rsid w:val="007766B7"/>
    <w:rsid w:val="00776A6A"/>
    <w:rsid w:val="00776FB3"/>
    <w:rsid w:val="007775D1"/>
    <w:rsid w:val="00777921"/>
    <w:rsid w:val="00777DDF"/>
    <w:rsid w:val="00777E3C"/>
    <w:rsid w:val="00780525"/>
    <w:rsid w:val="00780870"/>
    <w:rsid w:val="0078150E"/>
    <w:rsid w:val="0078162E"/>
    <w:rsid w:val="00781FEF"/>
    <w:rsid w:val="007825AF"/>
    <w:rsid w:val="007827E3"/>
    <w:rsid w:val="00782AE2"/>
    <w:rsid w:val="00782E44"/>
    <w:rsid w:val="0078326F"/>
    <w:rsid w:val="00783272"/>
    <w:rsid w:val="007837FF"/>
    <w:rsid w:val="00783902"/>
    <w:rsid w:val="00783C2B"/>
    <w:rsid w:val="00784B35"/>
    <w:rsid w:val="00784C6A"/>
    <w:rsid w:val="00784DA1"/>
    <w:rsid w:val="00784E7E"/>
    <w:rsid w:val="007852EF"/>
    <w:rsid w:val="00785CE6"/>
    <w:rsid w:val="00786109"/>
    <w:rsid w:val="0078650E"/>
    <w:rsid w:val="0078663A"/>
    <w:rsid w:val="0078665E"/>
    <w:rsid w:val="00786966"/>
    <w:rsid w:val="00786FEA"/>
    <w:rsid w:val="007871F3"/>
    <w:rsid w:val="0078720C"/>
    <w:rsid w:val="007872AD"/>
    <w:rsid w:val="007875BD"/>
    <w:rsid w:val="0078788B"/>
    <w:rsid w:val="00787D9E"/>
    <w:rsid w:val="00787E12"/>
    <w:rsid w:val="00790402"/>
    <w:rsid w:val="00790535"/>
    <w:rsid w:val="00790548"/>
    <w:rsid w:val="00790CD8"/>
    <w:rsid w:val="00791240"/>
    <w:rsid w:val="00791AAE"/>
    <w:rsid w:val="00791B8E"/>
    <w:rsid w:val="00792428"/>
    <w:rsid w:val="00792A62"/>
    <w:rsid w:val="00792A97"/>
    <w:rsid w:val="00792AF4"/>
    <w:rsid w:val="00792B4B"/>
    <w:rsid w:val="0079335F"/>
    <w:rsid w:val="00793C2D"/>
    <w:rsid w:val="00794BC7"/>
    <w:rsid w:val="00794E58"/>
    <w:rsid w:val="0079511E"/>
    <w:rsid w:val="00795132"/>
    <w:rsid w:val="00795322"/>
    <w:rsid w:val="0079574B"/>
    <w:rsid w:val="0079591E"/>
    <w:rsid w:val="00795BE5"/>
    <w:rsid w:val="00795DCB"/>
    <w:rsid w:val="007960FB"/>
    <w:rsid w:val="0079635D"/>
    <w:rsid w:val="00796916"/>
    <w:rsid w:val="007972A1"/>
    <w:rsid w:val="007A011D"/>
    <w:rsid w:val="007A0307"/>
    <w:rsid w:val="007A07F4"/>
    <w:rsid w:val="007A0CD7"/>
    <w:rsid w:val="007A0FA6"/>
    <w:rsid w:val="007A107A"/>
    <w:rsid w:val="007A15A1"/>
    <w:rsid w:val="007A18DD"/>
    <w:rsid w:val="007A1C84"/>
    <w:rsid w:val="007A1F61"/>
    <w:rsid w:val="007A1F7F"/>
    <w:rsid w:val="007A2471"/>
    <w:rsid w:val="007A2929"/>
    <w:rsid w:val="007A3473"/>
    <w:rsid w:val="007A399A"/>
    <w:rsid w:val="007A4187"/>
    <w:rsid w:val="007A4323"/>
    <w:rsid w:val="007A48A4"/>
    <w:rsid w:val="007A4A45"/>
    <w:rsid w:val="007A4C38"/>
    <w:rsid w:val="007A4D40"/>
    <w:rsid w:val="007A5570"/>
    <w:rsid w:val="007A5DD2"/>
    <w:rsid w:val="007A5E37"/>
    <w:rsid w:val="007A6221"/>
    <w:rsid w:val="007A7131"/>
    <w:rsid w:val="007A72A2"/>
    <w:rsid w:val="007A7949"/>
    <w:rsid w:val="007A7C60"/>
    <w:rsid w:val="007A7FB0"/>
    <w:rsid w:val="007B0052"/>
    <w:rsid w:val="007B07BB"/>
    <w:rsid w:val="007B0A2A"/>
    <w:rsid w:val="007B0DAF"/>
    <w:rsid w:val="007B0E05"/>
    <w:rsid w:val="007B1261"/>
    <w:rsid w:val="007B1AC7"/>
    <w:rsid w:val="007B20FF"/>
    <w:rsid w:val="007B24C1"/>
    <w:rsid w:val="007B2526"/>
    <w:rsid w:val="007B2CC9"/>
    <w:rsid w:val="007B33EA"/>
    <w:rsid w:val="007B3BA9"/>
    <w:rsid w:val="007B3BD0"/>
    <w:rsid w:val="007B51F7"/>
    <w:rsid w:val="007B53AB"/>
    <w:rsid w:val="007B54B1"/>
    <w:rsid w:val="007B589E"/>
    <w:rsid w:val="007B5AF7"/>
    <w:rsid w:val="007B5B18"/>
    <w:rsid w:val="007B5BA9"/>
    <w:rsid w:val="007B5F1B"/>
    <w:rsid w:val="007B5F82"/>
    <w:rsid w:val="007B681A"/>
    <w:rsid w:val="007B77EE"/>
    <w:rsid w:val="007B7B09"/>
    <w:rsid w:val="007B7EEC"/>
    <w:rsid w:val="007C0490"/>
    <w:rsid w:val="007C07FA"/>
    <w:rsid w:val="007C0882"/>
    <w:rsid w:val="007C0C77"/>
    <w:rsid w:val="007C0F90"/>
    <w:rsid w:val="007C1523"/>
    <w:rsid w:val="007C1688"/>
    <w:rsid w:val="007C1689"/>
    <w:rsid w:val="007C1AC0"/>
    <w:rsid w:val="007C1BC5"/>
    <w:rsid w:val="007C1C0F"/>
    <w:rsid w:val="007C1E99"/>
    <w:rsid w:val="007C213A"/>
    <w:rsid w:val="007C21D0"/>
    <w:rsid w:val="007C23FC"/>
    <w:rsid w:val="007C2C7C"/>
    <w:rsid w:val="007C32BC"/>
    <w:rsid w:val="007C33D9"/>
    <w:rsid w:val="007C3826"/>
    <w:rsid w:val="007C384A"/>
    <w:rsid w:val="007C3C12"/>
    <w:rsid w:val="007C3E0E"/>
    <w:rsid w:val="007C3E4E"/>
    <w:rsid w:val="007C44B8"/>
    <w:rsid w:val="007C4AF6"/>
    <w:rsid w:val="007C4C1E"/>
    <w:rsid w:val="007C4D43"/>
    <w:rsid w:val="007C4E2C"/>
    <w:rsid w:val="007C58C4"/>
    <w:rsid w:val="007C6290"/>
    <w:rsid w:val="007C6EF4"/>
    <w:rsid w:val="007C7007"/>
    <w:rsid w:val="007C737F"/>
    <w:rsid w:val="007C7D51"/>
    <w:rsid w:val="007C7DCC"/>
    <w:rsid w:val="007C7F82"/>
    <w:rsid w:val="007D050D"/>
    <w:rsid w:val="007D0A2B"/>
    <w:rsid w:val="007D1197"/>
    <w:rsid w:val="007D14DF"/>
    <w:rsid w:val="007D2088"/>
    <w:rsid w:val="007D21AE"/>
    <w:rsid w:val="007D246F"/>
    <w:rsid w:val="007D2762"/>
    <w:rsid w:val="007D2CFB"/>
    <w:rsid w:val="007D2D6F"/>
    <w:rsid w:val="007D369C"/>
    <w:rsid w:val="007D3AA2"/>
    <w:rsid w:val="007D3F67"/>
    <w:rsid w:val="007D426B"/>
    <w:rsid w:val="007D4594"/>
    <w:rsid w:val="007D4F08"/>
    <w:rsid w:val="007D4FC3"/>
    <w:rsid w:val="007D5639"/>
    <w:rsid w:val="007D5656"/>
    <w:rsid w:val="007D56AD"/>
    <w:rsid w:val="007D616D"/>
    <w:rsid w:val="007D632F"/>
    <w:rsid w:val="007D6554"/>
    <w:rsid w:val="007D6C0F"/>
    <w:rsid w:val="007D741D"/>
    <w:rsid w:val="007D7C72"/>
    <w:rsid w:val="007E0258"/>
    <w:rsid w:val="007E06F2"/>
    <w:rsid w:val="007E0C78"/>
    <w:rsid w:val="007E19D9"/>
    <w:rsid w:val="007E1A91"/>
    <w:rsid w:val="007E3F5D"/>
    <w:rsid w:val="007E4075"/>
    <w:rsid w:val="007E4101"/>
    <w:rsid w:val="007E42B5"/>
    <w:rsid w:val="007E5153"/>
    <w:rsid w:val="007E516E"/>
    <w:rsid w:val="007E5375"/>
    <w:rsid w:val="007E5E08"/>
    <w:rsid w:val="007E63B0"/>
    <w:rsid w:val="007E6663"/>
    <w:rsid w:val="007E7405"/>
    <w:rsid w:val="007E755F"/>
    <w:rsid w:val="007E75C0"/>
    <w:rsid w:val="007F0259"/>
    <w:rsid w:val="007F0810"/>
    <w:rsid w:val="007F100A"/>
    <w:rsid w:val="007F120E"/>
    <w:rsid w:val="007F12AB"/>
    <w:rsid w:val="007F145D"/>
    <w:rsid w:val="007F1AD7"/>
    <w:rsid w:val="007F1BCC"/>
    <w:rsid w:val="007F1DB6"/>
    <w:rsid w:val="007F201C"/>
    <w:rsid w:val="007F24CE"/>
    <w:rsid w:val="007F2542"/>
    <w:rsid w:val="007F2933"/>
    <w:rsid w:val="007F2A87"/>
    <w:rsid w:val="007F2D60"/>
    <w:rsid w:val="007F3DE6"/>
    <w:rsid w:val="007F3E1F"/>
    <w:rsid w:val="007F3E6F"/>
    <w:rsid w:val="007F3EC8"/>
    <w:rsid w:val="007F417D"/>
    <w:rsid w:val="007F5B88"/>
    <w:rsid w:val="007F6551"/>
    <w:rsid w:val="007F714B"/>
    <w:rsid w:val="007F733A"/>
    <w:rsid w:val="007F7843"/>
    <w:rsid w:val="007F788D"/>
    <w:rsid w:val="007F7D84"/>
    <w:rsid w:val="0080029B"/>
    <w:rsid w:val="00800E78"/>
    <w:rsid w:val="00801B54"/>
    <w:rsid w:val="00801B85"/>
    <w:rsid w:val="00801E4C"/>
    <w:rsid w:val="00802557"/>
    <w:rsid w:val="008029F8"/>
    <w:rsid w:val="008030EE"/>
    <w:rsid w:val="00803576"/>
    <w:rsid w:val="00803708"/>
    <w:rsid w:val="00803AEC"/>
    <w:rsid w:val="008043F7"/>
    <w:rsid w:val="00804731"/>
    <w:rsid w:val="0080494E"/>
    <w:rsid w:val="0080497E"/>
    <w:rsid w:val="00804AF9"/>
    <w:rsid w:val="008051AB"/>
    <w:rsid w:val="00805364"/>
    <w:rsid w:val="00805704"/>
    <w:rsid w:val="00805B3B"/>
    <w:rsid w:val="00805DAD"/>
    <w:rsid w:val="00805DF4"/>
    <w:rsid w:val="008063AE"/>
    <w:rsid w:val="00806707"/>
    <w:rsid w:val="00806AC4"/>
    <w:rsid w:val="008070C4"/>
    <w:rsid w:val="008071DA"/>
    <w:rsid w:val="008074A7"/>
    <w:rsid w:val="008074B5"/>
    <w:rsid w:val="008077EE"/>
    <w:rsid w:val="00807CF2"/>
    <w:rsid w:val="00807DBB"/>
    <w:rsid w:val="008102F0"/>
    <w:rsid w:val="0081031B"/>
    <w:rsid w:val="008104EC"/>
    <w:rsid w:val="008106CB"/>
    <w:rsid w:val="00810EB6"/>
    <w:rsid w:val="00811064"/>
    <w:rsid w:val="00811591"/>
    <w:rsid w:val="00811D80"/>
    <w:rsid w:val="008121B6"/>
    <w:rsid w:val="008124C6"/>
    <w:rsid w:val="008127E6"/>
    <w:rsid w:val="00812871"/>
    <w:rsid w:val="00812943"/>
    <w:rsid w:val="00812C89"/>
    <w:rsid w:val="00813091"/>
    <w:rsid w:val="0081323D"/>
    <w:rsid w:val="008134CF"/>
    <w:rsid w:val="0081371C"/>
    <w:rsid w:val="008139EF"/>
    <w:rsid w:val="00813B9B"/>
    <w:rsid w:val="00813EC1"/>
    <w:rsid w:val="00813FE1"/>
    <w:rsid w:val="0081408F"/>
    <w:rsid w:val="00814F00"/>
    <w:rsid w:val="00814FF6"/>
    <w:rsid w:val="00815038"/>
    <w:rsid w:val="00815206"/>
    <w:rsid w:val="00815623"/>
    <w:rsid w:val="00815A54"/>
    <w:rsid w:val="00815CA1"/>
    <w:rsid w:val="00815F35"/>
    <w:rsid w:val="00816636"/>
    <w:rsid w:val="00816AD7"/>
    <w:rsid w:val="00816B9A"/>
    <w:rsid w:val="00816D6E"/>
    <w:rsid w:val="00816E42"/>
    <w:rsid w:val="00816F6A"/>
    <w:rsid w:val="008172F3"/>
    <w:rsid w:val="008173C7"/>
    <w:rsid w:val="00817AD3"/>
    <w:rsid w:val="00820616"/>
    <w:rsid w:val="00820CBD"/>
    <w:rsid w:val="00820E9F"/>
    <w:rsid w:val="008210E4"/>
    <w:rsid w:val="0082149A"/>
    <w:rsid w:val="0082154B"/>
    <w:rsid w:val="00821BB8"/>
    <w:rsid w:val="00821E40"/>
    <w:rsid w:val="00822483"/>
    <w:rsid w:val="00823276"/>
    <w:rsid w:val="0082351A"/>
    <w:rsid w:val="00823655"/>
    <w:rsid w:val="00823EC5"/>
    <w:rsid w:val="008244B0"/>
    <w:rsid w:val="00824840"/>
    <w:rsid w:val="00824C3B"/>
    <w:rsid w:val="00824D50"/>
    <w:rsid w:val="00825087"/>
    <w:rsid w:val="0082565F"/>
    <w:rsid w:val="0082585F"/>
    <w:rsid w:val="00825879"/>
    <w:rsid w:val="00826389"/>
    <w:rsid w:val="00826714"/>
    <w:rsid w:val="00826FBE"/>
    <w:rsid w:val="00827174"/>
    <w:rsid w:val="008279AC"/>
    <w:rsid w:val="0083058F"/>
    <w:rsid w:val="00830D93"/>
    <w:rsid w:val="00831499"/>
    <w:rsid w:val="00831691"/>
    <w:rsid w:val="0083192E"/>
    <w:rsid w:val="00831C3B"/>
    <w:rsid w:val="00831E78"/>
    <w:rsid w:val="008321CD"/>
    <w:rsid w:val="008324A4"/>
    <w:rsid w:val="008325A1"/>
    <w:rsid w:val="0083287E"/>
    <w:rsid w:val="00832884"/>
    <w:rsid w:val="00832B32"/>
    <w:rsid w:val="00832FEA"/>
    <w:rsid w:val="0083312D"/>
    <w:rsid w:val="00833244"/>
    <w:rsid w:val="00833795"/>
    <w:rsid w:val="00833E35"/>
    <w:rsid w:val="008343E8"/>
    <w:rsid w:val="00834D1A"/>
    <w:rsid w:val="00834D3E"/>
    <w:rsid w:val="00834EB4"/>
    <w:rsid w:val="00835096"/>
    <w:rsid w:val="00835207"/>
    <w:rsid w:val="0083536D"/>
    <w:rsid w:val="008354CA"/>
    <w:rsid w:val="008358BF"/>
    <w:rsid w:val="00835919"/>
    <w:rsid w:val="00835F28"/>
    <w:rsid w:val="00835F30"/>
    <w:rsid w:val="0083632A"/>
    <w:rsid w:val="008365EB"/>
    <w:rsid w:val="0083667E"/>
    <w:rsid w:val="008367C1"/>
    <w:rsid w:val="008369E3"/>
    <w:rsid w:val="00836AC5"/>
    <w:rsid w:val="00837205"/>
    <w:rsid w:val="00840639"/>
    <w:rsid w:val="008410A2"/>
    <w:rsid w:val="0084117E"/>
    <w:rsid w:val="00841268"/>
    <w:rsid w:val="008412D3"/>
    <w:rsid w:val="008417FE"/>
    <w:rsid w:val="00841E5C"/>
    <w:rsid w:val="008421CD"/>
    <w:rsid w:val="00842227"/>
    <w:rsid w:val="008427F7"/>
    <w:rsid w:val="00843183"/>
    <w:rsid w:val="0084338B"/>
    <w:rsid w:val="008439FD"/>
    <w:rsid w:val="00843A63"/>
    <w:rsid w:val="00843DF1"/>
    <w:rsid w:val="0084400C"/>
    <w:rsid w:val="008440E8"/>
    <w:rsid w:val="0084444F"/>
    <w:rsid w:val="008444CF"/>
    <w:rsid w:val="00844EBA"/>
    <w:rsid w:val="00845064"/>
    <w:rsid w:val="00845435"/>
    <w:rsid w:val="008454B2"/>
    <w:rsid w:val="00845635"/>
    <w:rsid w:val="0084599D"/>
    <w:rsid w:val="00845BF9"/>
    <w:rsid w:val="00845D16"/>
    <w:rsid w:val="0084605F"/>
    <w:rsid w:val="00846444"/>
    <w:rsid w:val="00846732"/>
    <w:rsid w:val="0084675E"/>
    <w:rsid w:val="00846AB8"/>
    <w:rsid w:val="00847381"/>
    <w:rsid w:val="0084742E"/>
    <w:rsid w:val="008476D5"/>
    <w:rsid w:val="008476DC"/>
    <w:rsid w:val="00847A96"/>
    <w:rsid w:val="00847C19"/>
    <w:rsid w:val="00847D51"/>
    <w:rsid w:val="00847F25"/>
    <w:rsid w:val="00850840"/>
    <w:rsid w:val="0085185E"/>
    <w:rsid w:val="00851C56"/>
    <w:rsid w:val="00851D7C"/>
    <w:rsid w:val="00851E50"/>
    <w:rsid w:val="0085231B"/>
    <w:rsid w:val="0085248C"/>
    <w:rsid w:val="008525A9"/>
    <w:rsid w:val="00852959"/>
    <w:rsid w:val="00852BB5"/>
    <w:rsid w:val="00852E88"/>
    <w:rsid w:val="00852FE9"/>
    <w:rsid w:val="00853203"/>
    <w:rsid w:val="00853566"/>
    <w:rsid w:val="0085374E"/>
    <w:rsid w:val="0085399D"/>
    <w:rsid w:val="0085463F"/>
    <w:rsid w:val="008547C3"/>
    <w:rsid w:val="008548A7"/>
    <w:rsid w:val="008548BE"/>
    <w:rsid w:val="00854BA5"/>
    <w:rsid w:val="0085535D"/>
    <w:rsid w:val="008563F9"/>
    <w:rsid w:val="0085640E"/>
    <w:rsid w:val="00856C7A"/>
    <w:rsid w:val="00856D94"/>
    <w:rsid w:val="00856FF3"/>
    <w:rsid w:val="008571B9"/>
    <w:rsid w:val="0085744B"/>
    <w:rsid w:val="00857924"/>
    <w:rsid w:val="00857D75"/>
    <w:rsid w:val="00857E9E"/>
    <w:rsid w:val="00860174"/>
    <w:rsid w:val="008605DF"/>
    <w:rsid w:val="00860C7A"/>
    <w:rsid w:val="00860E28"/>
    <w:rsid w:val="00860E42"/>
    <w:rsid w:val="00861652"/>
    <w:rsid w:val="00861BD8"/>
    <w:rsid w:val="00861EDC"/>
    <w:rsid w:val="008621B3"/>
    <w:rsid w:val="00862596"/>
    <w:rsid w:val="008628E2"/>
    <w:rsid w:val="008641A0"/>
    <w:rsid w:val="00864427"/>
    <w:rsid w:val="0086459A"/>
    <w:rsid w:val="00864D17"/>
    <w:rsid w:val="00865014"/>
    <w:rsid w:val="00865158"/>
    <w:rsid w:val="00866350"/>
    <w:rsid w:val="00866529"/>
    <w:rsid w:val="008667F8"/>
    <w:rsid w:val="00866915"/>
    <w:rsid w:val="0086694A"/>
    <w:rsid w:val="00866E3D"/>
    <w:rsid w:val="00866FB9"/>
    <w:rsid w:val="00867367"/>
    <w:rsid w:val="0086747A"/>
    <w:rsid w:val="008676C3"/>
    <w:rsid w:val="00870306"/>
    <w:rsid w:val="00870963"/>
    <w:rsid w:val="00870F65"/>
    <w:rsid w:val="00871D0D"/>
    <w:rsid w:val="008720C0"/>
    <w:rsid w:val="00872795"/>
    <w:rsid w:val="00873140"/>
    <w:rsid w:val="00873649"/>
    <w:rsid w:val="008736B7"/>
    <w:rsid w:val="00874035"/>
    <w:rsid w:val="008743F9"/>
    <w:rsid w:val="00874C29"/>
    <w:rsid w:val="00874DE9"/>
    <w:rsid w:val="00874F4E"/>
    <w:rsid w:val="00875881"/>
    <w:rsid w:val="008759CE"/>
    <w:rsid w:val="00875C63"/>
    <w:rsid w:val="00875CD7"/>
    <w:rsid w:val="00876689"/>
    <w:rsid w:val="00876A9A"/>
    <w:rsid w:val="00876E21"/>
    <w:rsid w:val="00877122"/>
    <w:rsid w:val="008771DD"/>
    <w:rsid w:val="008806CE"/>
    <w:rsid w:val="00880707"/>
    <w:rsid w:val="00880948"/>
    <w:rsid w:val="00880AC8"/>
    <w:rsid w:val="00880F90"/>
    <w:rsid w:val="00880FB2"/>
    <w:rsid w:val="00881CC1"/>
    <w:rsid w:val="00881DDA"/>
    <w:rsid w:val="0088221D"/>
    <w:rsid w:val="00882401"/>
    <w:rsid w:val="00883072"/>
    <w:rsid w:val="00883463"/>
    <w:rsid w:val="00883A1A"/>
    <w:rsid w:val="008843E7"/>
    <w:rsid w:val="0088441C"/>
    <w:rsid w:val="00884641"/>
    <w:rsid w:val="00884767"/>
    <w:rsid w:val="00884CDC"/>
    <w:rsid w:val="00884DAF"/>
    <w:rsid w:val="00884E46"/>
    <w:rsid w:val="00884EB9"/>
    <w:rsid w:val="00885044"/>
    <w:rsid w:val="008853E6"/>
    <w:rsid w:val="008856F3"/>
    <w:rsid w:val="00885F5D"/>
    <w:rsid w:val="0088618A"/>
    <w:rsid w:val="008863A3"/>
    <w:rsid w:val="008867AD"/>
    <w:rsid w:val="0088751A"/>
    <w:rsid w:val="00887628"/>
    <w:rsid w:val="00887B00"/>
    <w:rsid w:val="00887C39"/>
    <w:rsid w:val="008905A0"/>
    <w:rsid w:val="008906DF"/>
    <w:rsid w:val="00891214"/>
    <w:rsid w:val="00891933"/>
    <w:rsid w:val="008919B8"/>
    <w:rsid w:val="00891ADB"/>
    <w:rsid w:val="00892642"/>
    <w:rsid w:val="00892B72"/>
    <w:rsid w:val="00892E27"/>
    <w:rsid w:val="00892E91"/>
    <w:rsid w:val="00893094"/>
    <w:rsid w:val="0089331C"/>
    <w:rsid w:val="008933CA"/>
    <w:rsid w:val="00893DAB"/>
    <w:rsid w:val="008943B3"/>
    <w:rsid w:val="008943FD"/>
    <w:rsid w:val="00894470"/>
    <w:rsid w:val="008947A6"/>
    <w:rsid w:val="00894A23"/>
    <w:rsid w:val="00894AFB"/>
    <w:rsid w:val="00894CAA"/>
    <w:rsid w:val="00895030"/>
    <w:rsid w:val="0089569F"/>
    <w:rsid w:val="00895A4B"/>
    <w:rsid w:val="00896112"/>
    <w:rsid w:val="00896117"/>
    <w:rsid w:val="00896AB1"/>
    <w:rsid w:val="00896EE7"/>
    <w:rsid w:val="00897380"/>
    <w:rsid w:val="00897755"/>
    <w:rsid w:val="008A0079"/>
    <w:rsid w:val="008A0507"/>
    <w:rsid w:val="008A0927"/>
    <w:rsid w:val="008A0ADE"/>
    <w:rsid w:val="008A1858"/>
    <w:rsid w:val="008A259E"/>
    <w:rsid w:val="008A28E2"/>
    <w:rsid w:val="008A2925"/>
    <w:rsid w:val="008A29DF"/>
    <w:rsid w:val="008A3500"/>
    <w:rsid w:val="008A35A6"/>
    <w:rsid w:val="008A3C50"/>
    <w:rsid w:val="008A4229"/>
    <w:rsid w:val="008A458D"/>
    <w:rsid w:val="008A478B"/>
    <w:rsid w:val="008A4A05"/>
    <w:rsid w:val="008A4B61"/>
    <w:rsid w:val="008A4D61"/>
    <w:rsid w:val="008A521B"/>
    <w:rsid w:val="008A5F61"/>
    <w:rsid w:val="008A6040"/>
    <w:rsid w:val="008A6045"/>
    <w:rsid w:val="008A6D16"/>
    <w:rsid w:val="008A764B"/>
    <w:rsid w:val="008A76F3"/>
    <w:rsid w:val="008B088B"/>
    <w:rsid w:val="008B0DBB"/>
    <w:rsid w:val="008B0EED"/>
    <w:rsid w:val="008B1150"/>
    <w:rsid w:val="008B1594"/>
    <w:rsid w:val="008B1A8C"/>
    <w:rsid w:val="008B1EFB"/>
    <w:rsid w:val="008B22CC"/>
    <w:rsid w:val="008B2566"/>
    <w:rsid w:val="008B2680"/>
    <w:rsid w:val="008B317D"/>
    <w:rsid w:val="008B38CA"/>
    <w:rsid w:val="008B3A44"/>
    <w:rsid w:val="008B42DC"/>
    <w:rsid w:val="008B4453"/>
    <w:rsid w:val="008B5097"/>
    <w:rsid w:val="008B547B"/>
    <w:rsid w:val="008B630C"/>
    <w:rsid w:val="008B664B"/>
    <w:rsid w:val="008B6CBC"/>
    <w:rsid w:val="008B6E80"/>
    <w:rsid w:val="008B72CA"/>
    <w:rsid w:val="008B7D50"/>
    <w:rsid w:val="008C03E5"/>
    <w:rsid w:val="008C0616"/>
    <w:rsid w:val="008C06BC"/>
    <w:rsid w:val="008C0C9F"/>
    <w:rsid w:val="008C1259"/>
    <w:rsid w:val="008C12A9"/>
    <w:rsid w:val="008C16A1"/>
    <w:rsid w:val="008C18C6"/>
    <w:rsid w:val="008C1D50"/>
    <w:rsid w:val="008C1D95"/>
    <w:rsid w:val="008C206D"/>
    <w:rsid w:val="008C2180"/>
    <w:rsid w:val="008C2904"/>
    <w:rsid w:val="008C2CA2"/>
    <w:rsid w:val="008C2EA3"/>
    <w:rsid w:val="008C306E"/>
    <w:rsid w:val="008C31DA"/>
    <w:rsid w:val="008C3A72"/>
    <w:rsid w:val="008C3D18"/>
    <w:rsid w:val="008C3EFF"/>
    <w:rsid w:val="008C42D0"/>
    <w:rsid w:val="008C43BE"/>
    <w:rsid w:val="008C47CA"/>
    <w:rsid w:val="008C47CC"/>
    <w:rsid w:val="008C4855"/>
    <w:rsid w:val="008C4AA1"/>
    <w:rsid w:val="008C51AF"/>
    <w:rsid w:val="008C520B"/>
    <w:rsid w:val="008C53AB"/>
    <w:rsid w:val="008C5445"/>
    <w:rsid w:val="008C591D"/>
    <w:rsid w:val="008C5A2A"/>
    <w:rsid w:val="008C5CFC"/>
    <w:rsid w:val="008C5EFD"/>
    <w:rsid w:val="008C6052"/>
    <w:rsid w:val="008C63B0"/>
    <w:rsid w:val="008C6B79"/>
    <w:rsid w:val="008C6D28"/>
    <w:rsid w:val="008C6E31"/>
    <w:rsid w:val="008C7251"/>
    <w:rsid w:val="008C765B"/>
    <w:rsid w:val="008C776F"/>
    <w:rsid w:val="008C779B"/>
    <w:rsid w:val="008C7B2C"/>
    <w:rsid w:val="008C7B44"/>
    <w:rsid w:val="008C7ED0"/>
    <w:rsid w:val="008D00CC"/>
    <w:rsid w:val="008D0465"/>
    <w:rsid w:val="008D0566"/>
    <w:rsid w:val="008D0578"/>
    <w:rsid w:val="008D0615"/>
    <w:rsid w:val="008D0956"/>
    <w:rsid w:val="008D1048"/>
    <w:rsid w:val="008D1AE7"/>
    <w:rsid w:val="008D1E95"/>
    <w:rsid w:val="008D1F8C"/>
    <w:rsid w:val="008D206E"/>
    <w:rsid w:val="008D238C"/>
    <w:rsid w:val="008D2460"/>
    <w:rsid w:val="008D2B4D"/>
    <w:rsid w:val="008D2FA1"/>
    <w:rsid w:val="008D3209"/>
    <w:rsid w:val="008D33AC"/>
    <w:rsid w:val="008D33B2"/>
    <w:rsid w:val="008D3673"/>
    <w:rsid w:val="008D3AA2"/>
    <w:rsid w:val="008D4742"/>
    <w:rsid w:val="008D49CF"/>
    <w:rsid w:val="008D4D38"/>
    <w:rsid w:val="008D4D74"/>
    <w:rsid w:val="008D4D84"/>
    <w:rsid w:val="008D5212"/>
    <w:rsid w:val="008D56AB"/>
    <w:rsid w:val="008D5BB1"/>
    <w:rsid w:val="008D5C61"/>
    <w:rsid w:val="008D5D60"/>
    <w:rsid w:val="008D5EB2"/>
    <w:rsid w:val="008D6016"/>
    <w:rsid w:val="008D6618"/>
    <w:rsid w:val="008D679B"/>
    <w:rsid w:val="008D69CE"/>
    <w:rsid w:val="008D6A7D"/>
    <w:rsid w:val="008D722E"/>
    <w:rsid w:val="008D7C79"/>
    <w:rsid w:val="008E06BC"/>
    <w:rsid w:val="008E0728"/>
    <w:rsid w:val="008E0762"/>
    <w:rsid w:val="008E07AD"/>
    <w:rsid w:val="008E115D"/>
    <w:rsid w:val="008E1182"/>
    <w:rsid w:val="008E142F"/>
    <w:rsid w:val="008E2240"/>
    <w:rsid w:val="008E24FD"/>
    <w:rsid w:val="008E252B"/>
    <w:rsid w:val="008E2F87"/>
    <w:rsid w:val="008E2FDC"/>
    <w:rsid w:val="008E394B"/>
    <w:rsid w:val="008E3955"/>
    <w:rsid w:val="008E3E16"/>
    <w:rsid w:val="008E4606"/>
    <w:rsid w:val="008E5949"/>
    <w:rsid w:val="008E5AFD"/>
    <w:rsid w:val="008E602D"/>
    <w:rsid w:val="008E606F"/>
    <w:rsid w:val="008E60A7"/>
    <w:rsid w:val="008E6E79"/>
    <w:rsid w:val="008E7084"/>
    <w:rsid w:val="008E7CE0"/>
    <w:rsid w:val="008F0120"/>
    <w:rsid w:val="008F08CF"/>
    <w:rsid w:val="008F0D61"/>
    <w:rsid w:val="008F0E2B"/>
    <w:rsid w:val="008F13A6"/>
    <w:rsid w:val="008F16FC"/>
    <w:rsid w:val="008F19F4"/>
    <w:rsid w:val="008F1D1C"/>
    <w:rsid w:val="008F1FFF"/>
    <w:rsid w:val="008F2036"/>
    <w:rsid w:val="008F252A"/>
    <w:rsid w:val="008F27DF"/>
    <w:rsid w:val="008F2A1F"/>
    <w:rsid w:val="008F2E48"/>
    <w:rsid w:val="008F30F0"/>
    <w:rsid w:val="008F3112"/>
    <w:rsid w:val="008F3B44"/>
    <w:rsid w:val="008F3BB2"/>
    <w:rsid w:val="008F40B9"/>
    <w:rsid w:val="008F4200"/>
    <w:rsid w:val="008F49B1"/>
    <w:rsid w:val="008F51D0"/>
    <w:rsid w:val="008F5407"/>
    <w:rsid w:val="008F61CB"/>
    <w:rsid w:val="008F64DE"/>
    <w:rsid w:val="008F64F8"/>
    <w:rsid w:val="008F6571"/>
    <w:rsid w:val="008F67A0"/>
    <w:rsid w:val="008F67AB"/>
    <w:rsid w:val="008F699D"/>
    <w:rsid w:val="008F6EF7"/>
    <w:rsid w:val="00900552"/>
    <w:rsid w:val="0090058C"/>
    <w:rsid w:val="00900953"/>
    <w:rsid w:val="00900ACD"/>
    <w:rsid w:val="00900B6A"/>
    <w:rsid w:val="00900D4B"/>
    <w:rsid w:val="00901035"/>
    <w:rsid w:val="0090132A"/>
    <w:rsid w:val="0090147E"/>
    <w:rsid w:val="009018F3"/>
    <w:rsid w:val="00901C53"/>
    <w:rsid w:val="00901DB0"/>
    <w:rsid w:val="00901ED3"/>
    <w:rsid w:val="009021A8"/>
    <w:rsid w:val="009028E3"/>
    <w:rsid w:val="00902B01"/>
    <w:rsid w:val="00902D9C"/>
    <w:rsid w:val="0090347B"/>
    <w:rsid w:val="00903624"/>
    <w:rsid w:val="00903B0F"/>
    <w:rsid w:val="00903EAB"/>
    <w:rsid w:val="00903F5B"/>
    <w:rsid w:val="00903FA2"/>
    <w:rsid w:val="00904453"/>
    <w:rsid w:val="00904855"/>
    <w:rsid w:val="00904AA2"/>
    <w:rsid w:val="00904D0E"/>
    <w:rsid w:val="00904E7B"/>
    <w:rsid w:val="0090544A"/>
    <w:rsid w:val="00905A3F"/>
    <w:rsid w:val="00906453"/>
    <w:rsid w:val="00906927"/>
    <w:rsid w:val="00906A20"/>
    <w:rsid w:val="00906D2C"/>
    <w:rsid w:val="00906E96"/>
    <w:rsid w:val="00906E9C"/>
    <w:rsid w:val="00906F9F"/>
    <w:rsid w:val="0090726D"/>
    <w:rsid w:val="00907540"/>
    <w:rsid w:val="009079A1"/>
    <w:rsid w:val="00907B11"/>
    <w:rsid w:val="00907BA0"/>
    <w:rsid w:val="00907CD2"/>
    <w:rsid w:val="00907CFD"/>
    <w:rsid w:val="00907D3D"/>
    <w:rsid w:val="00907D80"/>
    <w:rsid w:val="00907DD5"/>
    <w:rsid w:val="00907F78"/>
    <w:rsid w:val="00910611"/>
    <w:rsid w:val="009108B9"/>
    <w:rsid w:val="009118AD"/>
    <w:rsid w:val="00911BB8"/>
    <w:rsid w:val="00911E6C"/>
    <w:rsid w:val="009120AD"/>
    <w:rsid w:val="00912168"/>
    <w:rsid w:val="00912349"/>
    <w:rsid w:val="0091240F"/>
    <w:rsid w:val="0091285C"/>
    <w:rsid w:val="00913345"/>
    <w:rsid w:val="0091360D"/>
    <w:rsid w:val="009136F4"/>
    <w:rsid w:val="009138D9"/>
    <w:rsid w:val="00913A3A"/>
    <w:rsid w:val="00914547"/>
    <w:rsid w:val="00914834"/>
    <w:rsid w:val="009149F3"/>
    <w:rsid w:val="00914AA0"/>
    <w:rsid w:val="0091510A"/>
    <w:rsid w:val="00915185"/>
    <w:rsid w:val="0091534A"/>
    <w:rsid w:val="00915496"/>
    <w:rsid w:val="009155DE"/>
    <w:rsid w:val="00915748"/>
    <w:rsid w:val="009159BD"/>
    <w:rsid w:val="00915F05"/>
    <w:rsid w:val="00916559"/>
    <w:rsid w:val="00916831"/>
    <w:rsid w:val="0091686A"/>
    <w:rsid w:val="009169ED"/>
    <w:rsid w:val="00920722"/>
    <w:rsid w:val="0092073C"/>
    <w:rsid w:val="00920928"/>
    <w:rsid w:val="00920CAF"/>
    <w:rsid w:val="00920FD4"/>
    <w:rsid w:val="00921298"/>
    <w:rsid w:val="009213A7"/>
    <w:rsid w:val="00921884"/>
    <w:rsid w:val="00921DEE"/>
    <w:rsid w:val="00921E48"/>
    <w:rsid w:val="00921FD9"/>
    <w:rsid w:val="00922330"/>
    <w:rsid w:val="00922493"/>
    <w:rsid w:val="009224A1"/>
    <w:rsid w:val="00922BCA"/>
    <w:rsid w:val="00922BF5"/>
    <w:rsid w:val="00922DDA"/>
    <w:rsid w:val="00922E64"/>
    <w:rsid w:val="00923056"/>
    <w:rsid w:val="00923AF5"/>
    <w:rsid w:val="00924330"/>
    <w:rsid w:val="00924C84"/>
    <w:rsid w:val="009250D1"/>
    <w:rsid w:val="00925298"/>
    <w:rsid w:val="00925CCB"/>
    <w:rsid w:val="00925CDA"/>
    <w:rsid w:val="009263E9"/>
    <w:rsid w:val="00926449"/>
    <w:rsid w:val="00926E2E"/>
    <w:rsid w:val="009270DB"/>
    <w:rsid w:val="00927188"/>
    <w:rsid w:val="00927232"/>
    <w:rsid w:val="009276B3"/>
    <w:rsid w:val="00927B9C"/>
    <w:rsid w:val="00927BB2"/>
    <w:rsid w:val="009303D0"/>
    <w:rsid w:val="009305BE"/>
    <w:rsid w:val="00930800"/>
    <w:rsid w:val="009308F2"/>
    <w:rsid w:val="00930D7E"/>
    <w:rsid w:val="00930E5C"/>
    <w:rsid w:val="00931139"/>
    <w:rsid w:val="0093117D"/>
    <w:rsid w:val="009313DD"/>
    <w:rsid w:val="0093160A"/>
    <w:rsid w:val="0093171E"/>
    <w:rsid w:val="0093188D"/>
    <w:rsid w:val="00931A11"/>
    <w:rsid w:val="00931B42"/>
    <w:rsid w:val="00931CF1"/>
    <w:rsid w:val="00931DD9"/>
    <w:rsid w:val="009323AF"/>
    <w:rsid w:val="009325F1"/>
    <w:rsid w:val="00932732"/>
    <w:rsid w:val="00932D54"/>
    <w:rsid w:val="00933473"/>
    <w:rsid w:val="00933535"/>
    <w:rsid w:val="00934045"/>
    <w:rsid w:val="009340AE"/>
    <w:rsid w:val="0093474C"/>
    <w:rsid w:val="00935685"/>
    <w:rsid w:val="00935DA4"/>
    <w:rsid w:val="00935E09"/>
    <w:rsid w:val="00936073"/>
    <w:rsid w:val="00936B76"/>
    <w:rsid w:val="00936D21"/>
    <w:rsid w:val="00936F2F"/>
    <w:rsid w:val="00937075"/>
    <w:rsid w:val="0093731D"/>
    <w:rsid w:val="0093731F"/>
    <w:rsid w:val="00937947"/>
    <w:rsid w:val="00937EAE"/>
    <w:rsid w:val="009406D6"/>
    <w:rsid w:val="00940E4F"/>
    <w:rsid w:val="00941186"/>
    <w:rsid w:val="009413B6"/>
    <w:rsid w:val="009415F2"/>
    <w:rsid w:val="009416B6"/>
    <w:rsid w:val="009429D9"/>
    <w:rsid w:val="00942A4E"/>
    <w:rsid w:val="00942E0C"/>
    <w:rsid w:val="0094308E"/>
    <w:rsid w:val="00943479"/>
    <w:rsid w:val="00943796"/>
    <w:rsid w:val="0094381E"/>
    <w:rsid w:val="00943822"/>
    <w:rsid w:val="0094382A"/>
    <w:rsid w:val="0094421A"/>
    <w:rsid w:val="00944264"/>
    <w:rsid w:val="0094475A"/>
    <w:rsid w:val="00944784"/>
    <w:rsid w:val="00944CC8"/>
    <w:rsid w:val="00945045"/>
    <w:rsid w:val="00945094"/>
    <w:rsid w:val="00945100"/>
    <w:rsid w:val="00945267"/>
    <w:rsid w:val="00945680"/>
    <w:rsid w:val="00945D79"/>
    <w:rsid w:val="00945F15"/>
    <w:rsid w:val="00945F59"/>
    <w:rsid w:val="00945FE1"/>
    <w:rsid w:val="009466F7"/>
    <w:rsid w:val="0094674E"/>
    <w:rsid w:val="00946DF5"/>
    <w:rsid w:val="00947642"/>
    <w:rsid w:val="00947A5E"/>
    <w:rsid w:val="009505E9"/>
    <w:rsid w:val="00950763"/>
    <w:rsid w:val="00950E9F"/>
    <w:rsid w:val="00951049"/>
    <w:rsid w:val="00951093"/>
    <w:rsid w:val="00951512"/>
    <w:rsid w:val="00951717"/>
    <w:rsid w:val="00951B37"/>
    <w:rsid w:val="009521FD"/>
    <w:rsid w:val="009523A4"/>
    <w:rsid w:val="00953092"/>
    <w:rsid w:val="009532C0"/>
    <w:rsid w:val="0095335D"/>
    <w:rsid w:val="00953A8F"/>
    <w:rsid w:val="00953FCA"/>
    <w:rsid w:val="009548AE"/>
    <w:rsid w:val="0095495C"/>
    <w:rsid w:val="00955425"/>
    <w:rsid w:val="00955AF5"/>
    <w:rsid w:val="00955D23"/>
    <w:rsid w:val="00955D2D"/>
    <w:rsid w:val="00956102"/>
    <w:rsid w:val="009564DE"/>
    <w:rsid w:val="00956911"/>
    <w:rsid w:val="00956C54"/>
    <w:rsid w:val="00956C56"/>
    <w:rsid w:val="0095707B"/>
    <w:rsid w:val="009570EF"/>
    <w:rsid w:val="0096118E"/>
    <w:rsid w:val="00961339"/>
    <w:rsid w:val="00961501"/>
    <w:rsid w:val="0096154F"/>
    <w:rsid w:val="00961B4D"/>
    <w:rsid w:val="0096206D"/>
    <w:rsid w:val="009624BE"/>
    <w:rsid w:val="0096294A"/>
    <w:rsid w:val="00962B0E"/>
    <w:rsid w:val="00963742"/>
    <w:rsid w:val="009637D0"/>
    <w:rsid w:val="00963941"/>
    <w:rsid w:val="00963A54"/>
    <w:rsid w:val="00963DEC"/>
    <w:rsid w:val="00964297"/>
    <w:rsid w:val="009648B1"/>
    <w:rsid w:val="009648FA"/>
    <w:rsid w:val="009659D4"/>
    <w:rsid w:val="00965C7E"/>
    <w:rsid w:val="00965E86"/>
    <w:rsid w:val="00966BB3"/>
    <w:rsid w:val="00966D52"/>
    <w:rsid w:val="009673CA"/>
    <w:rsid w:val="0097036D"/>
    <w:rsid w:val="009704C5"/>
    <w:rsid w:val="00970C42"/>
    <w:rsid w:val="0097168D"/>
    <w:rsid w:val="00971954"/>
    <w:rsid w:val="00971D02"/>
    <w:rsid w:val="00972967"/>
    <w:rsid w:val="009729B2"/>
    <w:rsid w:val="00972B34"/>
    <w:rsid w:val="0097304A"/>
    <w:rsid w:val="00973070"/>
    <w:rsid w:val="00973103"/>
    <w:rsid w:val="0097330A"/>
    <w:rsid w:val="00973535"/>
    <w:rsid w:val="00973AFE"/>
    <w:rsid w:val="00973DEB"/>
    <w:rsid w:val="009744F4"/>
    <w:rsid w:val="0097457E"/>
    <w:rsid w:val="00974BAA"/>
    <w:rsid w:val="00974C2E"/>
    <w:rsid w:val="0097571C"/>
    <w:rsid w:val="009759EE"/>
    <w:rsid w:val="009762C7"/>
    <w:rsid w:val="00976BA2"/>
    <w:rsid w:val="00976C36"/>
    <w:rsid w:val="0097708E"/>
    <w:rsid w:val="0097738F"/>
    <w:rsid w:val="00980408"/>
    <w:rsid w:val="0098100E"/>
    <w:rsid w:val="00981671"/>
    <w:rsid w:val="00981AE6"/>
    <w:rsid w:val="00981C36"/>
    <w:rsid w:val="0098207F"/>
    <w:rsid w:val="0098218D"/>
    <w:rsid w:val="009825CB"/>
    <w:rsid w:val="0098291A"/>
    <w:rsid w:val="0098324A"/>
    <w:rsid w:val="009837E5"/>
    <w:rsid w:val="00983A2C"/>
    <w:rsid w:val="00983B9A"/>
    <w:rsid w:val="00983CBB"/>
    <w:rsid w:val="00983D9A"/>
    <w:rsid w:val="0098412D"/>
    <w:rsid w:val="009843B4"/>
    <w:rsid w:val="009843FC"/>
    <w:rsid w:val="00984CE6"/>
    <w:rsid w:val="00985632"/>
    <w:rsid w:val="00985868"/>
    <w:rsid w:val="0098604D"/>
    <w:rsid w:val="00986DEE"/>
    <w:rsid w:val="00986E3E"/>
    <w:rsid w:val="0098711A"/>
    <w:rsid w:val="0098729F"/>
    <w:rsid w:val="0098742D"/>
    <w:rsid w:val="009876E8"/>
    <w:rsid w:val="00987732"/>
    <w:rsid w:val="00987ACD"/>
    <w:rsid w:val="00987AD2"/>
    <w:rsid w:val="00987BF5"/>
    <w:rsid w:val="009900ED"/>
    <w:rsid w:val="009901F6"/>
    <w:rsid w:val="00990612"/>
    <w:rsid w:val="00990AEB"/>
    <w:rsid w:val="00990B0C"/>
    <w:rsid w:val="00990C06"/>
    <w:rsid w:val="00990D19"/>
    <w:rsid w:val="00990F5C"/>
    <w:rsid w:val="00990F7B"/>
    <w:rsid w:val="0099116D"/>
    <w:rsid w:val="00991320"/>
    <w:rsid w:val="009913AB"/>
    <w:rsid w:val="0099161E"/>
    <w:rsid w:val="00991B55"/>
    <w:rsid w:val="00991F27"/>
    <w:rsid w:val="00992373"/>
    <w:rsid w:val="0099256A"/>
    <w:rsid w:val="0099274B"/>
    <w:rsid w:val="00992A54"/>
    <w:rsid w:val="0099329B"/>
    <w:rsid w:val="00993BAB"/>
    <w:rsid w:val="00993C21"/>
    <w:rsid w:val="00994277"/>
    <w:rsid w:val="00994290"/>
    <w:rsid w:val="00994A88"/>
    <w:rsid w:val="00994F0B"/>
    <w:rsid w:val="0099540C"/>
    <w:rsid w:val="0099542F"/>
    <w:rsid w:val="009959E2"/>
    <w:rsid w:val="00995AA7"/>
    <w:rsid w:val="00995DB5"/>
    <w:rsid w:val="00995EBA"/>
    <w:rsid w:val="00996009"/>
    <w:rsid w:val="0099608C"/>
    <w:rsid w:val="009960A1"/>
    <w:rsid w:val="00996606"/>
    <w:rsid w:val="00996E17"/>
    <w:rsid w:val="0099786A"/>
    <w:rsid w:val="009A0143"/>
    <w:rsid w:val="009A026B"/>
    <w:rsid w:val="009A0423"/>
    <w:rsid w:val="009A0A08"/>
    <w:rsid w:val="009A0C69"/>
    <w:rsid w:val="009A0C81"/>
    <w:rsid w:val="009A1038"/>
    <w:rsid w:val="009A1083"/>
    <w:rsid w:val="009A1542"/>
    <w:rsid w:val="009A1A8C"/>
    <w:rsid w:val="009A1E22"/>
    <w:rsid w:val="009A2297"/>
    <w:rsid w:val="009A2496"/>
    <w:rsid w:val="009A264C"/>
    <w:rsid w:val="009A2AB8"/>
    <w:rsid w:val="009A2B54"/>
    <w:rsid w:val="009A304E"/>
    <w:rsid w:val="009A3201"/>
    <w:rsid w:val="009A3A64"/>
    <w:rsid w:val="009A3A81"/>
    <w:rsid w:val="009A3DED"/>
    <w:rsid w:val="009A3E7D"/>
    <w:rsid w:val="009A3F79"/>
    <w:rsid w:val="009A4067"/>
    <w:rsid w:val="009A417B"/>
    <w:rsid w:val="009A418E"/>
    <w:rsid w:val="009A450A"/>
    <w:rsid w:val="009A466C"/>
    <w:rsid w:val="009A4C2D"/>
    <w:rsid w:val="009A4E2A"/>
    <w:rsid w:val="009A532D"/>
    <w:rsid w:val="009A62E8"/>
    <w:rsid w:val="009A6693"/>
    <w:rsid w:val="009A7CA3"/>
    <w:rsid w:val="009B062F"/>
    <w:rsid w:val="009B0704"/>
    <w:rsid w:val="009B0714"/>
    <w:rsid w:val="009B08D0"/>
    <w:rsid w:val="009B0FD4"/>
    <w:rsid w:val="009B16CD"/>
    <w:rsid w:val="009B194D"/>
    <w:rsid w:val="009B19E2"/>
    <w:rsid w:val="009B1F08"/>
    <w:rsid w:val="009B215D"/>
    <w:rsid w:val="009B21CA"/>
    <w:rsid w:val="009B28FE"/>
    <w:rsid w:val="009B29A4"/>
    <w:rsid w:val="009B2BBB"/>
    <w:rsid w:val="009B2D83"/>
    <w:rsid w:val="009B2F8C"/>
    <w:rsid w:val="009B37CF"/>
    <w:rsid w:val="009B38B5"/>
    <w:rsid w:val="009B3D63"/>
    <w:rsid w:val="009B3E10"/>
    <w:rsid w:val="009B3E5D"/>
    <w:rsid w:val="009B44DB"/>
    <w:rsid w:val="009B4E40"/>
    <w:rsid w:val="009B50A5"/>
    <w:rsid w:val="009B50A7"/>
    <w:rsid w:val="009B5297"/>
    <w:rsid w:val="009B5957"/>
    <w:rsid w:val="009B5A41"/>
    <w:rsid w:val="009B5A48"/>
    <w:rsid w:val="009B5F7C"/>
    <w:rsid w:val="009B7342"/>
    <w:rsid w:val="009B7775"/>
    <w:rsid w:val="009B7804"/>
    <w:rsid w:val="009B7A75"/>
    <w:rsid w:val="009C0992"/>
    <w:rsid w:val="009C0DA8"/>
    <w:rsid w:val="009C0F25"/>
    <w:rsid w:val="009C1263"/>
    <w:rsid w:val="009C1317"/>
    <w:rsid w:val="009C1A93"/>
    <w:rsid w:val="009C20AD"/>
    <w:rsid w:val="009C21C4"/>
    <w:rsid w:val="009C22E3"/>
    <w:rsid w:val="009C285E"/>
    <w:rsid w:val="009C28EA"/>
    <w:rsid w:val="009C2CDF"/>
    <w:rsid w:val="009C2EF9"/>
    <w:rsid w:val="009C35F0"/>
    <w:rsid w:val="009C3618"/>
    <w:rsid w:val="009C3707"/>
    <w:rsid w:val="009C3D11"/>
    <w:rsid w:val="009C4097"/>
    <w:rsid w:val="009C41E0"/>
    <w:rsid w:val="009C487D"/>
    <w:rsid w:val="009C4A22"/>
    <w:rsid w:val="009C4B21"/>
    <w:rsid w:val="009C4C06"/>
    <w:rsid w:val="009C502C"/>
    <w:rsid w:val="009C5679"/>
    <w:rsid w:val="009C58F5"/>
    <w:rsid w:val="009C5927"/>
    <w:rsid w:val="009C5BF0"/>
    <w:rsid w:val="009C6394"/>
    <w:rsid w:val="009C69D6"/>
    <w:rsid w:val="009C6A27"/>
    <w:rsid w:val="009C798D"/>
    <w:rsid w:val="009C7F9A"/>
    <w:rsid w:val="009D0A44"/>
    <w:rsid w:val="009D1516"/>
    <w:rsid w:val="009D1BB0"/>
    <w:rsid w:val="009D23CA"/>
    <w:rsid w:val="009D2A30"/>
    <w:rsid w:val="009D346B"/>
    <w:rsid w:val="009D361C"/>
    <w:rsid w:val="009D391F"/>
    <w:rsid w:val="009D3CBC"/>
    <w:rsid w:val="009D3D8F"/>
    <w:rsid w:val="009D3E3A"/>
    <w:rsid w:val="009D3F62"/>
    <w:rsid w:val="009D4099"/>
    <w:rsid w:val="009D494B"/>
    <w:rsid w:val="009D4B6C"/>
    <w:rsid w:val="009D60D5"/>
    <w:rsid w:val="009D620A"/>
    <w:rsid w:val="009D6578"/>
    <w:rsid w:val="009D6937"/>
    <w:rsid w:val="009D6A8C"/>
    <w:rsid w:val="009D6A9F"/>
    <w:rsid w:val="009D6DBD"/>
    <w:rsid w:val="009D718B"/>
    <w:rsid w:val="009D7964"/>
    <w:rsid w:val="009D7CBC"/>
    <w:rsid w:val="009E07D2"/>
    <w:rsid w:val="009E0CF3"/>
    <w:rsid w:val="009E124A"/>
    <w:rsid w:val="009E181A"/>
    <w:rsid w:val="009E217B"/>
    <w:rsid w:val="009E220B"/>
    <w:rsid w:val="009E24C1"/>
    <w:rsid w:val="009E273A"/>
    <w:rsid w:val="009E2DFC"/>
    <w:rsid w:val="009E2E76"/>
    <w:rsid w:val="009E305C"/>
    <w:rsid w:val="009E323D"/>
    <w:rsid w:val="009E3272"/>
    <w:rsid w:val="009E3325"/>
    <w:rsid w:val="009E371E"/>
    <w:rsid w:val="009E3951"/>
    <w:rsid w:val="009E3A59"/>
    <w:rsid w:val="009E3CF9"/>
    <w:rsid w:val="009E417D"/>
    <w:rsid w:val="009E4B96"/>
    <w:rsid w:val="009E5969"/>
    <w:rsid w:val="009E5C43"/>
    <w:rsid w:val="009E5C47"/>
    <w:rsid w:val="009E5C9D"/>
    <w:rsid w:val="009E5EF1"/>
    <w:rsid w:val="009E6913"/>
    <w:rsid w:val="009E6B2C"/>
    <w:rsid w:val="009E71F2"/>
    <w:rsid w:val="009F02DF"/>
    <w:rsid w:val="009F0E3E"/>
    <w:rsid w:val="009F14E8"/>
    <w:rsid w:val="009F2166"/>
    <w:rsid w:val="009F24B1"/>
    <w:rsid w:val="009F290C"/>
    <w:rsid w:val="009F3715"/>
    <w:rsid w:val="009F3910"/>
    <w:rsid w:val="009F3B64"/>
    <w:rsid w:val="009F3DC7"/>
    <w:rsid w:val="009F472E"/>
    <w:rsid w:val="009F4A71"/>
    <w:rsid w:val="009F4F4B"/>
    <w:rsid w:val="009F500B"/>
    <w:rsid w:val="009F537D"/>
    <w:rsid w:val="009F5735"/>
    <w:rsid w:val="009F57D8"/>
    <w:rsid w:val="009F592A"/>
    <w:rsid w:val="009F5C45"/>
    <w:rsid w:val="009F6167"/>
    <w:rsid w:val="009F6784"/>
    <w:rsid w:val="009F6868"/>
    <w:rsid w:val="009F7A4A"/>
    <w:rsid w:val="009F7B95"/>
    <w:rsid w:val="00A0052D"/>
    <w:rsid w:val="00A00A3F"/>
    <w:rsid w:val="00A00D65"/>
    <w:rsid w:val="00A01A5F"/>
    <w:rsid w:val="00A02A60"/>
    <w:rsid w:val="00A02EBC"/>
    <w:rsid w:val="00A03ADC"/>
    <w:rsid w:val="00A045D9"/>
    <w:rsid w:val="00A050AD"/>
    <w:rsid w:val="00A054F2"/>
    <w:rsid w:val="00A0590B"/>
    <w:rsid w:val="00A061C0"/>
    <w:rsid w:val="00A06D62"/>
    <w:rsid w:val="00A075C9"/>
    <w:rsid w:val="00A0781D"/>
    <w:rsid w:val="00A07C2F"/>
    <w:rsid w:val="00A104A3"/>
    <w:rsid w:val="00A10932"/>
    <w:rsid w:val="00A10964"/>
    <w:rsid w:val="00A10969"/>
    <w:rsid w:val="00A109C1"/>
    <w:rsid w:val="00A10B02"/>
    <w:rsid w:val="00A10CD8"/>
    <w:rsid w:val="00A10F00"/>
    <w:rsid w:val="00A110A1"/>
    <w:rsid w:val="00A11106"/>
    <w:rsid w:val="00A11484"/>
    <w:rsid w:val="00A11497"/>
    <w:rsid w:val="00A114A2"/>
    <w:rsid w:val="00A11757"/>
    <w:rsid w:val="00A11CE1"/>
    <w:rsid w:val="00A11D93"/>
    <w:rsid w:val="00A1261D"/>
    <w:rsid w:val="00A13129"/>
    <w:rsid w:val="00A131EE"/>
    <w:rsid w:val="00A13299"/>
    <w:rsid w:val="00A133BA"/>
    <w:rsid w:val="00A133ED"/>
    <w:rsid w:val="00A135C5"/>
    <w:rsid w:val="00A13797"/>
    <w:rsid w:val="00A141F4"/>
    <w:rsid w:val="00A1431E"/>
    <w:rsid w:val="00A145A1"/>
    <w:rsid w:val="00A14A93"/>
    <w:rsid w:val="00A14C40"/>
    <w:rsid w:val="00A1523A"/>
    <w:rsid w:val="00A1554B"/>
    <w:rsid w:val="00A1556C"/>
    <w:rsid w:val="00A156BB"/>
    <w:rsid w:val="00A157C4"/>
    <w:rsid w:val="00A15F9D"/>
    <w:rsid w:val="00A161AC"/>
    <w:rsid w:val="00A16436"/>
    <w:rsid w:val="00A164B7"/>
    <w:rsid w:val="00A166DB"/>
    <w:rsid w:val="00A1716E"/>
    <w:rsid w:val="00A17468"/>
    <w:rsid w:val="00A17FBB"/>
    <w:rsid w:val="00A20456"/>
    <w:rsid w:val="00A2056A"/>
    <w:rsid w:val="00A208F7"/>
    <w:rsid w:val="00A20A34"/>
    <w:rsid w:val="00A21B6C"/>
    <w:rsid w:val="00A21F5D"/>
    <w:rsid w:val="00A222A7"/>
    <w:rsid w:val="00A22A9F"/>
    <w:rsid w:val="00A23092"/>
    <w:rsid w:val="00A23AB5"/>
    <w:rsid w:val="00A23EBA"/>
    <w:rsid w:val="00A23F84"/>
    <w:rsid w:val="00A24A19"/>
    <w:rsid w:val="00A2530E"/>
    <w:rsid w:val="00A25562"/>
    <w:rsid w:val="00A25612"/>
    <w:rsid w:val="00A25942"/>
    <w:rsid w:val="00A261BF"/>
    <w:rsid w:val="00A263AF"/>
    <w:rsid w:val="00A2645B"/>
    <w:rsid w:val="00A26650"/>
    <w:rsid w:val="00A26824"/>
    <w:rsid w:val="00A2695A"/>
    <w:rsid w:val="00A269C2"/>
    <w:rsid w:val="00A26C48"/>
    <w:rsid w:val="00A26C5C"/>
    <w:rsid w:val="00A26CC7"/>
    <w:rsid w:val="00A27022"/>
    <w:rsid w:val="00A275D5"/>
    <w:rsid w:val="00A27997"/>
    <w:rsid w:val="00A27A46"/>
    <w:rsid w:val="00A27AD4"/>
    <w:rsid w:val="00A30562"/>
    <w:rsid w:val="00A30DC6"/>
    <w:rsid w:val="00A30EA3"/>
    <w:rsid w:val="00A31039"/>
    <w:rsid w:val="00A31124"/>
    <w:rsid w:val="00A3131E"/>
    <w:rsid w:val="00A317A5"/>
    <w:rsid w:val="00A31CA9"/>
    <w:rsid w:val="00A31DD0"/>
    <w:rsid w:val="00A3203D"/>
    <w:rsid w:val="00A3255F"/>
    <w:rsid w:val="00A326C3"/>
    <w:rsid w:val="00A33206"/>
    <w:rsid w:val="00A332F4"/>
    <w:rsid w:val="00A33F25"/>
    <w:rsid w:val="00A33FFA"/>
    <w:rsid w:val="00A349B0"/>
    <w:rsid w:val="00A34AAA"/>
    <w:rsid w:val="00A34EA3"/>
    <w:rsid w:val="00A35179"/>
    <w:rsid w:val="00A35884"/>
    <w:rsid w:val="00A35DE8"/>
    <w:rsid w:val="00A36C78"/>
    <w:rsid w:val="00A3706A"/>
    <w:rsid w:val="00A370C4"/>
    <w:rsid w:val="00A373C8"/>
    <w:rsid w:val="00A3755C"/>
    <w:rsid w:val="00A37748"/>
    <w:rsid w:val="00A37D9C"/>
    <w:rsid w:val="00A37E84"/>
    <w:rsid w:val="00A41BEF"/>
    <w:rsid w:val="00A41C50"/>
    <w:rsid w:val="00A41FF8"/>
    <w:rsid w:val="00A420A7"/>
    <w:rsid w:val="00A42180"/>
    <w:rsid w:val="00A42193"/>
    <w:rsid w:val="00A4245F"/>
    <w:rsid w:val="00A4286E"/>
    <w:rsid w:val="00A42983"/>
    <w:rsid w:val="00A42A86"/>
    <w:rsid w:val="00A42C4A"/>
    <w:rsid w:val="00A43142"/>
    <w:rsid w:val="00A432BC"/>
    <w:rsid w:val="00A437D1"/>
    <w:rsid w:val="00A438EB"/>
    <w:rsid w:val="00A43B1B"/>
    <w:rsid w:val="00A4414B"/>
    <w:rsid w:val="00A44242"/>
    <w:rsid w:val="00A4444D"/>
    <w:rsid w:val="00A44626"/>
    <w:rsid w:val="00A44A6F"/>
    <w:rsid w:val="00A4566E"/>
    <w:rsid w:val="00A45A04"/>
    <w:rsid w:val="00A464B9"/>
    <w:rsid w:val="00A468E3"/>
    <w:rsid w:val="00A472FD"/>
    <w:rsid w:val="00A475E2"/>
    <w:rsid w:val="00A476A8"/>
    <w:rsid w:val="00A47882"/>
    <w:rsid w:val="00A47C21"/>
    <w:rsid w:val="00A47F9D"/>
    <w:rsid w:val="00A50118"/>
    <w:rsid w:val="00A50DC7"/>
    <w:rsid w:val="00A510C4"/>
    <w:rsid w:val="00A517D0"/>
    <w:rsid w:val="00A51AAC"/>
    <w:rsid w:val="00A52320"/>
    <w:rsid w:val="00A523B2"/>
    <w:rsid w:val="00A52876"/>
    <w:rsid w:val="00A52EEB"/>
    <w:rsid w:val="00A5313D"/>
    <w:rsid w:val="00A531B1"/>
    <w:rsid w:val="00A5344B"/>
    <w:rsid w:val="00A5364A"/>
    <w:rsid w:val="00A53BDF"/>
    <w:rsid w:val="00A53CDA"/>
    <w:rsid w:val="00A53DBD"/>
    <w:rsid w:val="00A53DE4"/>
    <w:rsid w:val="00A53F70"/>
    <w:rsid w:val="00A541F0"/>
    <w:rsid w:val="00A5445A"/>
    <w:rsid w:val="00A54A32"/>
    <w:rsid w:val="00A54F49"/>
    <w:rsid w:val="00A55572"/>
    <w:rsid w:val="00A55680"/>
    <w:rsid w:val="00A55726"/>
    <w:rsid w:val="00A5576C"/>
    <w:rsid w:val="00A55C87"/>
    <w:rsid w:val="00A55CE6"/>
    <w:rsid w:val="00A55EDC"/>
    <w:rsid w:val="00A5660A"/>
    <w:rsid w:val="00A56BC8"/>
    <w:rsid w:val="00A575D8"/>
    <w:rsid w:val="00A57C03"/>
    <w:rsid w:val="00A57CF2"/>
    <w:rsid w:val="00A57FA2"/>
    <w:rsid w:val="00A604F2"/>
    <w:rsid w:val="00A60588"/>
    <w:rsid w:val="00A60C89"/>
    <w:rsid w:val="00A60FB9"/>
    <w:rsid w:val="00A6102A"/>
    <w:rsid w:val="00A610B4"/>
    <w:rsid w:val="00A6110C"/>
    <w:rsid w:val="00A611A7"/>
    <w:rsid w:val="00A6146F"/>
    <w:rsid w:val="00A616D3"/>
    <w:rsid w:val="00A6189C"/>
    <w:rsid w:val="00A619EF"/>
    <w:rsid w:val="00A61E46"/>
    <w:rsid w:val="00A61F24"/>
    <w:rsid w:val="00A62461"/>
    <w:rsid w:val="00A62677"/>
    <w:rsid w:val="00A62724"/>
    <w:rsid w:val="00A62895"/>
    <w:rsid w:val="00A62DC1"/>
    <w:rsid w:val="00A62E49"/>
    <w:rsid w:val="00A631D4"/>
    <w:rsid w:val="00A643E2"/>
    <w:rsid w:val="00A647D6"/>
    <w:rsid w:val="00A64AAB"/>
    <w:rsid w:val="00A64FAD"/>
    <w:rsid w:val="00A64FF4"/>
    <w:rsid w:val="00A6521C"/>
    <w:rsid w:val="00A6550F"/>
    <w:rsid w:val="00A65795"/>
    <w:rsid w:val="00A65A33"/>
    <w:rsid w:val="00A66328"/>
    <w:rsid w:val="00A66391"/>
    <w:rsid w:val="00A665EE"/>
    <w:rsid w:val="00A66636"/>
    <w:rsid w:val="00A6679E"/>
    <w:rsid w:val="00A66C0E"/>
    <w:rsid w:val="00A67341"/>
    <w:rsid w:val="00A67727"/>
    <w:rsid w:val="00A678F4"/>
    <w:rsid w:val="00A67944"/>
    <w:rsid w:val="00A67A06"/>
    <w:rsid w:val="00A7025F"/>
    <w:rsid w:val="00A70686"/>
    <w:rsid w:val="00A70892"/>
    <w:rsid w:val="00A70D0E"/>
    <w:rsid w:val="00A710DA"/>
    <w:rsid w:val="00A72120"/>
    <w:rsid w:val="00A72286"/>
    <w:rsid w:val="00A7250E"/>
    <w:rsid w:val="00A72D5B"/>
    <w:rsid w:val="00A73029"/>
    <w:rsid w:val="00A7318A"/>
    <w:rsid w:val="00A73A00"/>
    <w:rsid w:val="00A740DC"/>
    <w:rsid w:val="00A74CED"/>
    <w:rsid w:val="00A74FE1"/>
    <w:rsid w:val="00A753B8"/>
    <w:rsid w:val="00A75633"/>
    <w:rsid w:val="00A75F21"/>
    <w:rsid w:val="00A766F9"/>
    <w:rsid w:val="00A76E29"/>
    <w:rsid w:val="00A77512"/>
    <w:rsid w:val="00A77BEB"/>
    <w:rsid w:val="00A77EF7"/>
    <w:rsid w:val="00A8021F"/>
    <w:rsid w:val="00A8035D"/>
    <w:rsid w:val="00A805FE"/>
    <w:rsid w:val="00A806B6"/>
    <w:rsid w:val="00A80913"/>
    <w:rsid w:val="00A80EA8"/>
    <w:rsid w:val="00A8105D"/>
    <w:rsid w:val="00A81347"/>
    <w:rsid w:val="00A81A08"/>
    <w:rsid w:val="00A81B29"/>
    <w:rsid w:val="00A825BD"/>
    <w:rsid w:val="00A82D1E"/>
    <w:rsid w:val="00A82D9E"/>
    <w:rsid w:val="00A8317C"/>
    <w:rsid w:val="00A834B6"/>
    <w:rsid w:val="00A842F5"/>
    <w:rsid w:val="00A84BA6"/>
    <w:rsid w:val="00A84C11"/>
    <w:rsid w:val="00A853CA"/>
    <w:rsid w:val="00A8540E"/>
    <w:rsid w:val="00A85D8B"/>
    <w:rsid w:val="00A85FCE"/>
    <w:rsid w:val="00A8657B"/>
    <w:rsid w:val="00A86A43"/>
    <w:rsid w:val="00A86AF2"/>
    <w:rsid w:val="00A86B3C"/>
    <w:rsid w:val="00A86CFA"/>
    <w:rsid w:val="00A876D4"/>
    <w:rsid w:val="00A87703"/>
    <w:rsid w:val="00A87A19"/>
    <w:rsid w:val="00A87DB3"/>
    <w:rsid w:val="00A90016"/>
    <w:rsid w:val="00A902EF"/>
    <w:rsid w:val="00A9070B"/>
    <w:rsid w:val="00A90D92"/>
    <w:rsid w:val="00A91130"/>
    <w:rsid w:val="00A91B66"/>
    <w:rsid w:val="00A9210A"/>
    <w:rsid w:val="00A927A8"/>
    <w:rsid w:val="00A92A0D"/>
    <w:rsid w:val="00A9380A"/>
    <w:rsid w:val="00A93A8A"/>
    <w:rsid w:val="00A93CF5"/>
    <w:rsid w:val="00A9408E"/>
    <w:rsid w:val="00A943C6"/>
    <w:rsid w:val="00A94BE4"/>
    <w:rsid w:val="00A95021"/>
    <w:rsid w:val="00A9506C"/>
    <w:rsid w:val="00A955ED"/>
    <w:rsid w:val="00A9560A"/>
    <w:rsid w:val="00A95A17"/>
    <w:rsid w:val="00A95DAE"/>
    <w:rsid w:val="00A9633A"/>
    <w:rsid w:val="00A966F4"/>
    <w:rsid w:val="00A96B8D"/>
    <w:rsid w:val="00A96C67"/>
    <w:rsid w:val="00A96D06"/>
    <w:rsid w:val="00A96F52"/>
    <w:rsid w:val="00A96F8F"/>
    <w:rsid w:val="00A970B3"/>
    <w:rsid w:val="00A97531"/>
    <w:rsid w:val="00AA03B2"/>
    <w:rsid w:val="00AA0DBC"/>
    <w:rsid w:val="00AA1065"/>
    <w:rsid w:val="00AA133E"/>
    <w:rsid w:val="00AA170B"/>
    <w:rsid w:val="00AA21BA"/>
    <w:rsid w:val="00AA266A"/>
    <w:rsid w:val="00AA3279"/>
    <w:rsid w:val="00AA37DA"/>
    <w:rsid w:val="00AA4166"/>
    <w:rsid w:val="00AA4236"/>
    <w:rsid w:val="00AA4620"/>
    <w:rsid w:val="00AA48F9"/>
    <w:rsid w:val="00AA503D"/>
    <w:rsid w:val="00AA554E"/>
    <w:rsid w:val="00AA5AC1"/>
    <w:rsid w:val="00AA5FCD"/>
    <w:rsid w:val="00AA6111"/>
    <w:rsid w:val="00AA6783"/>
    <w:rsid w:val="00AA6A43"/>
    <w:rsid w:val="00AA6AAB"/>
    <w:rsid w:val="00AA6E64"/>
    <w:rsid w:val="00AA70D9"/>
    <w:rsid w:val="00AA78B4"/>
    <w:rsid w:val="00AA7971"/>
    <w:rsid w:val="00AA7DDF"/>
    <w:rsid w:val="00AA7E13"/>
    <w:rsid w:val="00AB03BC"/>
    <w:rsid w:val="00AB073C"/>
    <w:rsid w:val="00AB0797"/>
    <w:rsid w:val="00AB083E"/>
    <w:rsid w:val="00AB0BCA"/>
    <w:rsid w:val="00AB0ED6"/>
    <w:rsid w:val="00AB107A"/>
    <w:rsid w:val="00AB141A"/>
    <w:rsid w:val="00AB1535"/>
    <w:rsid w:val="00AB1786"/>
    <w:rsid w:val="00AB217C"/>
    <w:rsid w:val="00AB2296"/>
    <w:rsid w:val="00AB24E1"/>
    <w:rsid w:val="00AB2692"/>
    <w:rsid w:val="00AB2851"/>
    <w:rsid w:val="00AB2890"/>
    <w:rsid w:val="00AB2BFA"/>
    <w:rsid w:val="00AB2EB7"/>
    <w:rsid w:val="00AB3244"/>
    <w:rsid w:val="00AB3401"/>
    <w:rsid w:val="00AB35B2"/>
    <w:rsid w:val="00AB3D8F"/>
    <w:rsid w:val="00AB3F9A"/>
    <w:rsid w:val="00AB4780"/>
    <w:rsid w:val="00AB4901"/>
    <w:rsid w:val="00AB49E9"/>
    <w:rsid w:val="00AB4CB6"/>
    <w:rsid w:val="00AB515D"/>
    <w:rsid w:val="00AB5686"/>
    <w:rsid w:val="00AB6756"/>
    <w:rsid w:val="00AB6C3C"/>
    <w:rsid w:val="00AB748A"/>
    <w:rsid w:val="00AB76A9"/>
    <w:rsid w:val="00AB77AF"/>
    <w:rsid w:val="00AB77B2"/>
    <w:rsid w:val="00AB77C7"/>
    <w:rsid w:val="00AB7E96"/>
    <w:rsid w:val="00AC07CF"/>
    <w:rsid w:val="00AC0804"/>
    <w:rsid w:val="00AC09A7"/>
    <w:rsid w:val="00AC1AAE"/>
    <w:rsid w:val="00AC2204"/>
    <w:rsid w:val="00AC2F54"/>
    <w:rsid w:val="00AC32F9"/>
    <w:rsid w:val="00AC3684"/>
    <w:rsid w:val="00AC3953"/>
    <w:rsid w:val="00AC3BB9"/>
    <w:rsid w:val="00AC4FB0"/>
    <w:rsid w:val="00AC5388"/>
    <w:rsid w:val="00AC556D"/>
    <w:rsid w:val="00AC596F"/>
    <w:rsid w:val="00AC5BAE"/>
    <w:rsid w:val="00AC5BED"/>
    <w:rsid w:val="00AC5FCE"/>
    <w:rsid w:val="00AC60C0"/>
    <w:rsid w:val="00AC62E7"/>
    <w:rsid w:val="00AC6667"/>
    <w:rsid w:val="00AC67D9"/>
    <w:rsid w:val="00AC6AFF"/>
    <w:rsid w:val="00AC7647"/>
    <w:rsid w:val="00AC7E5F"/>
    <w:rsid w:val="00AC7EC7"/>
    <w:rsid w:val="00AC7FA1"/>
    <w:rsid w:val="00AD10A7"/>
    <w:rsid w:val="00AD11DE"/>
    <w:rsid w:val="00AD12CD"/>
    <w:rsid w:val="00AD156D"/>
    <w:rsid w:val="00AD218F"/>
    <w:rsid w:val="00AD21B6"/>
    <w:rsid w:val="00AD2279"/>
    <w:rsid w:val="00AD2349"/>
    <w:rsid w:val="00AD245E"/>
    <w:rsid w:val="00AD251D"/>
    <w:rsid w:val="00AD253E"/>
    <w:rsid w:val="00AD2AC5"/>
    <w:rsid w:val="00AD2D24"/>
    <w:rsid w:val="00AD333E"/>
    <w:rsid w:val="00AD38C4"/>
    <w:rsid w:val="00AD3B7C"/>
    <w:rsid w:val="00AD414C"/>
    <w:rsid w:val="00AD47D6"/>
    <w:rsid w:val="00AD485D"/>
    <w:rsid w:val="00AD4CF6"/>
    <w:rsid w:val="00AD4FF3"/>
    <w:rsid w:val="00AD54F6"/>
    <w:rsid w:val="00AD5C51"/>
    <w:rsid w:val="00AD5E07"/>
    <w:rsid w:val="00AD60C5"/>
    <w:rsid w:val="00AD618E"/>
    <w:rsid w:val="00AD621B"/>
    <w:rsid w:val="00AD6254"/>
    <w:rsid w:val="00AD63B6"/>
    <w:rsid w:val="00AD6450"/>
    <w:rsid w:val="00AD684F"/>
    <w:rsid w:val="00AD6BB7"/>
    <w:rsid w:val="00AD6BBC"/>
    <w:rsid w:val="00AD6DA3"/>
    <w:rsid w:val="00AD7847"/>
    <w:rsid w:val="00AE041E"/>
    <w:rsid w:val="00AE048E"/>
    <w:rsid w:val="00AE05D7"/>
    <w:rsid w:val="00AE0D36"/>
    <w:rsid w:val="00AE17B7"/>
    <w:rsid w:val="00AE1B09"/>
    <w:rsid w:val="00AE1B2C"/>
    <w:rsid w:val="00AE1D06"/>
    <w:rsid w:val="00AE1F9F"/>
    <w:rsid w:val="00AE2182"/>
    <w:rsid w:val="00AE23BD"/>
    <w:rsid w:val="00AE2B8C"/>
    <w:rsid w:val="00AE3407"/>
    <w:rsid w:val="00AE3B1D"/>
    <w:rsid w:val="00AE3BD7"/>
    <w:rsid w:val="00AE3CB7"/>
    <w:rsid w:val="00AE3F08"/>
    <w:rsid w:val="00AE404A"/>
    <w:rsid w:val="00AE4A39"/>
    <w:rsid w:val="00AE4C46"/>
    <w:rsid w:val="00AE4CA6"/>
    <w:rsid w:val="00AE4DA6"/>
    <w:rsid w:val="00AE4DEC"/>
    <w:rsid w:val="00AE4FF9"/>
    <w:rsid w:val="00AE546A"/>
    <w:rsid w:val="00AE59FA"/>
    <w:rsid w:val="00AE5FA5"/>
    <w:rsid w:val="00AE6B24"/>
    <w:rsid w:val="00AE6CEE"/>
    <w:rsid w:val="00AE7181"/>
    <w:rsid w:val="00AE7B75"/>
    <w:rsid w:val="00AE7B9D"/>
    <w:rsid w:val="00AE7E88"/>
    <w:rsid w:val="00AE7FA1"/>
    <w:rsid w:val="00AF0018"/>
    <w:rsid w:val="00AF0310"/>
    <w:rsid w:val="00AF03B2"/>
    <w:rsid w:val="00AF0782"/>
    <w:rsid w:val="00AF0A05"/>
    <w:rsid w:val="00AF0ABA"/>
    <w:rsid w:val="00AF0B40"/>
    <w:rsid w:val="00AF0DCE"/>
    <w:rsid w:val="00AF0E78"/>
    <w:rsid w:val="00AF1A10"/>
    <w:rsid w:val="00AF1BA4"/>
    <w:rsid w:val="00AF1C0D"/>
    <w:rsid w:val="00AF227B"/>
    <w:rsid w:val="00AF2360"/>
    <w:rsid w:val="00AF23B2"/>
    <w:rsid w:val="00AF2707"/>
    <w:rsid w:val="00AF29E0"/>
    <w:rsid w:val="00AF2CAD"/>
    <w:rsid w:val="00AF36C3"/>
    <w:rsid w:val="00AF36C6"/>
    <w:rsid w:val="00AF39D8"/>
    <w:rsid w:val="00AF4054"/>
    <w:rsid w:val="00AF40F2"/>
    <w:rsid w:val="00AF40F5"/>
    <w:rsid w:val="00AF4408"/>
    <w:rsid w:val="00AF4767"/>
    <w:rsid w:val="00AF4A4F"/>
    <w:rsid w:val="00AF4E0A"/>
    <w:rsid w:val="00AF50DB"/>
    <w:rsid w:val="00AF51D6"/>
    <w:rsid w:val="00AF5B8F"/>
    <w:rsid w:val="00AF5BEE"/>
    <w:rsid w:val="00AF5C05"/>
    <w:rsid w:val="00AF5DBC"/>
    <w:rsid w:val="00AF6383"/>
    <w:rsid w:val="00AF6CD8"/>
    <w:rsid w:val="00AF6ECC"/>
    <w:rsid w:val="00AF7393"/>
    <w:rsid w:val="00AF7864"/>
    <w:rsid w:val="00AF7AAA"/>
    <w:rsid w:val="00AF7DFC"/>
    <w:rsid w:val="00B0040D"/>
    <w:rsid w:val="00B00660"/>
    <w:rsid w:val="00B006A3"/>
    <w:rsid w:val="00B015D0"/>
    <w:rsid w:val="00B01A56"/>
    <w:rsid w:val="00B01B51"/>
    <w:rsid w:val="00B01C37"/>
    <w:rsid w:val="00B01D7A"/>
    <w:rsid w:val="00B01E71"/>
    <w:rsid w:val="00B02336"/>
    <w:rsid w:val="00B03022"/>
    <w:rsid w:val="00B03ADD"/>
    <w:rsid w:val="00B03D28"/>
    <w:rsid w:val="00B03D5D"/>
    <w:rsid w:val="00B03E70"/>
    <w:rsid w:val="00B0420E"/>
    <w:rsid w:val="00B045F2"/>
    <w:rsid w:val="00B0461E"/>
    <w:rsid w:val="00B048F8"/>
    <w:rsid w:val="00B04A1D"/>
    <w:rsid w:val="00B0551F"/>
    <w:rsid w:val="00B0562D"/>
    <w:rsid w:val="00B05FE6"/>
    <w:rsid w:val="00B0612D"/>
    <w:rsid w:val="00B06F33"/>
    <w:rsid w:val="00B0700F"/>
    <w:rsid w:val="00B07474"/>
    <w:rsid w:val="00B07717"/>
    <w:rsid w:val="00B07995"/>
    <w:rsid w:val="00B07AFE"/>
    <w:rsid w:val="00B07E77"/>
    <w:rsid w:val="00B10585"/>
    <w:rsid w:val="00B10BB5"/>
    <w:rsid w:val="00B10E23"/>
    <w:rsid w:val="00B11BAB"/>
    <w:rsid w:val="00B1201C"/>
    <w:rsid w:val="00B122E8"/>
    <w:rsid w:val="00B1338B"/>
    <w:rsid w:val="00B1344F"/>
    <w:rsid w:val="00B1424A"/>
    <w:rsid w:val="00B1469C"/>
    <w:rsid w:val="00B14BFF"/>
    <w:rsid w:val="00B14FAE"/>
    <w:rsid w:val="00B15348"/>
    <w:rsid w:val="00B156DD"/>
    <w:rsid w:val="00B1596A"/>
    <w:rsid w:val="00B15DEF"/>
    <w:rsid w:val="00B16512"/>
    <w:rsid w:val="00B168B7"/>
    <w:rsid w:val="00B172C9"/>
    <w:rsid w:val="00B173DE"/>
    <w:rsid w:val="00B177E5"/>
    <w:rsid w:val="00B17876"/>
    <w:rsid w:val="00B17DEB"/>
    <w:rsid w:val="00B17EDF"/>
    <w:rsid w:val="00B17F9E"/>
    <w:rsid w:val="00B20047"/>
    <w:rsid w:val="00B20CAE"/>
    <w:rsid w:val="00B20E10"/>
    <w:rsid w:val="00B20E79"/>
    <w:rsid w:val="00B20EEB"/>
    <w:rsid w:val="00B21007"/>
    <w:rsid w:val="00B21370"/>
    <w:rsid w:val="00B21545"/>
    <w:rsid w:val="00B21894"/>
    <w:rsid w:val="00B218FD"/>
    <w:rsid w:val="00B21B5C"/>
    <w:rsid w:val="00B2270D"/>
    <w:rsid w:val="00B22811"/>
    <w:rsid w:val="00B22909"/>
    <w:rsid w:val="00B22A3D"/>
    <w:rsid w:val="00B23251"/>
    <w:rsid w:val="00B23475"/>
    <w:rsid w:val="00B2354C"/>
    <w:rsid w:val="00B23818"/>
    <w:rsid w:val="00B23894"/>
    <w:rsid w:val="00B23FEE"/>
    <w:rsid w:val="00B243F2"/>
    <w:rsid w:val="00B246BB"/>
    <w:rsid w:val="00B2489D"/>
    <w:rsid w:val="00B24DB0"/>
    <w:rsid w:val="00B2506C"/>
    <w:rsid w:val="00B2518C"/>
    <w:rsid w:val="00B253B0"/>
    <w:rsid w:val="00B256B6"/>
    <w:rsid w:val="00B258F8"/>
    <w:rsid w:val="00B25B8A"/>
    <w:rsid w:val="00B25EBF"/>
    <w:rsid w:val="00B26164"/>
    <w:rsid w:val="00B2622A"/>
    <w:rsid w:val="00B26C8A"/>
    <w:rsid w:val="00B277A5"/>
    <w:rsid w:val="00B279F2"/>
    <w:rsid w:val="00B27AFB"/>
    <w:rsid w:val="00B27CE7"/>
    <w:rsid w:val="00B306AD"/>
    <w:rsid w:val="00B30953"/>
    <w:rsid w:val="00B31558"/>
    <w:rsid w:val="00B31634"/>
    <w:rsid w:val="00B318B9"/>
    <w:rsid w:val="00B31C5F"/>
    <w:rsid w:val="00B31DE2"/>
    <w:rsid w:val="00B32D03"/>
    <w:rsid w:val="00B32DB4"/>
    <w:rsid w:val="00B331BF"/>
    <w:rsid w:val="00B33236"/>
    <w:rsid w:val="00B33894"/>
    <w:rsid w:val="00B33D18"/>
    <w:rsid w:val="00B3448C"/>
    <w:rsid w:val="00B344E8"/>
    <w:rsid w:val="00B34591"/>
    <w:rsid w:val="00B35090"/>
    <w:rsid w:val="00B35663"/>
    <w:rsid w:val="00B35E52"/>
    <w:rsid w:val="00B361AE"/>
    <w:rsid w:val="00B364A3"/>
    <w:rsid w:val="00B3674A"/>
    <w:rsid w:val="00B36E03"/>
    <w:rsid w:val="00B37016"/>
    <w:rsid w:val="00B372BD"/>
    <w:rsid w:val="00B374AF"/>
    <w:rsid w:val="00B37642"/>
    <w:rsid w:val="00B37AD5"/>
    <w:rsid w:val="00B37FF3"/>
    <w:rsid w:val="00B40989"/>
    <w:rsid w:val="00B40E4D"/>
    <w:rsid w:val="00B4127E"/>
    <w:rsid w:val="00B418F5"/>
    <w:rsid w:val="00B4202C"/>
    <w:rsid w:val="00B421D9"/>
    <w:rsid w:val="00B42B08"/>
    <w:rsid w:val="00B43231"/>
    <w:rsid w:val="00B43599"/>
    <w:rsid w:val="00B438B0"/>
    <w:rsid w:val="00B438F9"/>
    <w:rsid w:val="00B43A11"/>
    <w:rsid w:val="00B43BDA"/>
    <w:rsid w:val="00B446E1"/>
    <w:rsid w:val="00B44CA9"/>
    <w:rsid w:val="00B44DB5"/>
    <w:rsid w:val="00B452BC"/>
    <w:rsid w:val="00B462A1"/>
    <w:rsid w:val="00B466D4"/>
    <w:rsid w:val="00B46C75"/>
    <w:rsid w:val="00B46D58"/>
    <w:rsid w:val="00B47102"/>
    <w:rsid w:val="00B475DB"/>
    <w:rsid w:val="00B4794B"/>
    <w:rsid w:val="00B47C04"/>
    <w:rsid w:val="00B47C34"/>
    <w:rsid w:val="00B47FFA"/>
    <w:rsid w:val="00B5142C"/>
    <w:rsid w:val="00B5142E"/>
    <w:rsid w:val="00B51475"/>
    <w:rsid w:val="00B518E6"/>
    <w:rsid w:val="00B51EF0"/>
    <w:rsid w:val="00B52083"/>
    <w:rsid w:val="00B520F1"/>
    <w:rsid w:val="00B52657"/>
    <w:rsid w:val="00B530A4"/>
    <w:rsid w:val="00B534F2"/>
    <w:rsid w:val="00B53AD7"/>
    <w:rsid w:val="00B53C1A"/>
    <w:rsid w:val="00B54307"/>
    <w:rsid w:val="00B54DD2"/>
    <w:rsid w:val="00B54ED4"/>
    <w:rsid w:val="00B552FC"/>
    <w:rsid w:val="00B55C70"/>
    <w:rsid w:val="00B55D66"/>
    <w:rsid w:val="00B55DAA"/>
    <w:rsid w:val="00B560A0"/>
    <w:rsid w:val="00B561BA"/>
    <w:rsid w:val="00B56787"/>
    <w:rsid w:val="00B56800"/>
    <w:rsid w:val="00B56C89"/>
    <w:rsid w:val="00B56FCB"/>
    <w:rsid w:val="00B571B4"/>
    <w:rsid w:val="00B57347"/>
    <w:rsid w:val="00B5791D"/>
    <w:rsid w:val="00B57AE8"/>
    <w:rsid w:val="00B600A1"/>
    <w:rsid w:val="00B6013D"/>
    <w:rsid w:val="00B60385"/>
    <w:rsid w:val="00B60CF1"/>
    <w:rsid w:val="00B6105E"/>
    <w:rsid w:val="00B613AB"/>
    <w:rsid w:val="00B61425"/>
    <w:rsid w:val="00B61FB6"/>
    <w:rsid w:val="00B6292D"/>
    <w:rsid w:val="00B62B42"/>
    <w:rsid w:val="00B636F1"/>
    <w:rsid w:val="00B63983"/>
    <w:rsid w:val="00B64130"/>
    <w:rsid w:val="00B641AE"/>
    <w:rsid w:val="00B64528"/>
    <w:rsid w:val="00B6485D"/>
    <w:rsid w:val="00B654F2"/>
    <w:rsid w:val="00B655D5"/>
    <w:rsid w:val="00B66267"/>
    <w:rsid w:val="00B662C2"/>
    <w:rsid w:val="00B6640A"/>
    <w:rsid w:val="00B6640E"/>
    <w:rsid w:val="00B66576"/>
    <w:rsid w:val="00B66A09"/>
    <w:rsid w:val="00B66F10"/>
    <w:rsid w:val="00B670BE"/>
    <w:rsid w:val="00B676FF"/>
    <w:rsid w:val="00B67BF5"/>
    <w:rsid w:val="00B67E40"/>
    <w:rsid w:val="00B70834"/>
    <w:rsid w:val="00B70879"/>
    <w:rsid w:val="00B7094C"/>
    <w:rsid w:val="00B712D6"/>
    <w:rsid w:val="00B71B7F"/>
    <w:rsid w:val="00B71D88"/>
    <w:rsid w:val="00B71E6B"/>
    <w:rsid w:val="00B71FAB"/>
    <w:rsid w:val="00B7212F"/>
    <w:rsid w:val="00B72207"/>
    <w:rsid w:val="00B722BC"/>
    <w:rsid w:val="00B725B7"/>
    <w:rsid w:val="00B7343A"/>
    <w:rsid w:val="00B734CB"/>
    <w:rsid w:val="00B73502"/>
    <w:rsid w:val="00B7364F"/>
    <w:rsid w:val="00B73F4B"/>
    <w:rsid w:val="00B7409E"/>
    <w:rsid w:val="00B7463F"/>
    <w:rsid w:val="00B74C06"/>
    <w:rsid w:val="00B74CF6"/>
    <w:rsid w:val="00B761A3"/>
    <w:rsid w:val="00B763B7"/>
    <w:rsid w:val="00B763CF"/>
    <w:rsid w:val="00B76792"/>
    <w:rsid w:val="00B767D0"/>
    <w:rsid w:val="00B76F15"/>
    <w:rsid w:val="00B7749D"/>
    <w:rsid w:val="00B77D8E"/>
    <w:rsid w:val="00B77FAC"/>
    <w:rsid w:val="00B803BD"/>
    <w:rsid w:val="00B8052C"/>
    <w:rsid w:val="00B80D33"/>
    <w:rsid w:val="00B81359"/>
    <w:rsid w:val="00B81721"/>
    <w:rsid w:val="00B81EF7"/>
    <w:rsid w:val="00B81FCC"/>
    <w:rsid w:val="00B820C7"/>
    <w:rsid w:val="00B8247C"/>
    <w:rsid w:val="00B8255B"/>
    <w:rsid w:val="00B827CA"/>
    <w:rsid w:val="00B82862"/>
    <w:rsid w:val="00B82986"/>
    <w:rsid w:val="00B82C3B"/>
    <w:rsid w:val="00B82F68"/>
    <w:rsid w:val="00B836F4"/>
    <w:rsid w:val="00B83FE2"/>
    <w:rsid w:val="00B8410C"/>
    <w:rsid w:val="00B848D4"/>
    <w:rsid w:val="00B84A46"/>
    <w:rsid w:val="00B85063"/>
    <w:rsid w:val="00B851B6"/>
    <w:rsid w:val="00B857E7"/>
    <w:rsid w:val="00B85ED1"/>
    <w:rsid w:val="00B8607E"/>
    <w:rsid w:val="00B861FF"/>
    <w:rsid w:val="00B8667A"/>
    <w:rsid w:val="00B87124"/>
    <w:rsid w:val="00B8712E"/>
    <w:rsid w:val="00B8755A"/>
    <w:rsid w:val="00B87961"/>
    <w:rsid w:val="00B87A96"/>
    <w:rsid w:val="00B87D20"/>
    <w:rsid w:val="00B87F0E"/>
    <w:rsid w:val="00B9047A"/>
    <w:rsid w:val="00B90E4D"/>
    <w:rsid w:val="00B911C2"/>
    <w:rsid w:val="00B91376"/>
    <w:rsid w:val="00B915CE"/>
    <w:rsid w:val="00B9164B"/>
    <w:rsid w:val="00B91A34"/>
    <w:rsid w:val="00B92182"/>
    <w:rsid w:val="00B92702"/>
    <w:rsid w:val="00B92768"/>
    <w:rsid w:val="00B92CFD"/>
    <w:rsid w:val="00B92EEA"/>
    <w:rsid w:val="00B92FAE"/>
    <w:rsid w:val="00B93239"/>
    <w:rsid w:val="00B934EC"/>
    <w:rsid w:val="00B937B7"/>
    <w:rsid w:val="00B93BAD"/>
    <w:rsid w:val="00B94A21"/>
    <w:rsid w:val="00B94DAD"/>
    <w:rsid w:val="00B95007"/>
    <w:rsid w:val="00B950B4"/>
    <w:rsid w:val="00B9529F"/>
    <w:rsid w:val="00B955B5"/>
    <w:rsid w:val="00B95C9E"/>
    <w:rsid w:val="00B95CEE"/>
    <w:rsid w:val="00B960AC"/>
    <w:rsid w:val="00B96910"/>
    <w:rsid w:val="00B969F4"/>
    <w:rsid w:val="00B971FB"/>
    <w:rsid w:val="00B97826"/>
    <w:rsid w:val="00BA0445"/>
    <w:rsid w:val="00BA05BA"/>
    <w:rsid w:val="00BA08CB"/>
    <w:rsid w:val="00BA08EA"/>
    <w:rsid w:val="00BA0BB6"/>
    <w:rsid w:val="00BA0C15"/>
    <w:rsid w:val="00BA0C75"/>
    <w:rsid w:val="00BA1277"/>
    <w:rsid w:val="00BA15D8"/>
    <w:rsid w:val="00BA17FA"/>
    <w:rsid w:val="00BA1A40"/>
    <w:rsid w:val="00BA272A"/>
    <w:rsid w:val="00BA280F"/>
    <w:rsid w:val="00BA287D"/>
    <w:rsid w:val="00BA2F14"/>
    <w:rsid w:val="00BA39C5"/>
    <w:rsid w:val="00BA4886"/>
    <w:rsid w:val="00BA504D"/>
    <w:rsid w:val="00BA52FF"/>
    <w:rsid w:val="00BA59C6"/>
    <w:rsid w:val="00BA5B2B"/>
    <w:rsid w:val="00BA5B54"/>
    <w:rsid w:val="00BA5EE7"/>
    <w:rsid w:val="00BA602B"/>
    <w:rsid w:val="00BA62C6"/>
    <w:rsid w:val="00BA6576"/>
    <w:rsid w:val="00BA685C"/>
    <w:rsid w:val="00BA6A6D"/>
    <w:rsid w:val="00BA704B"/>
    <w:rsid w:val="00BA7213"/>
    <w:rsid w:val="00BA7222"/>
    <w:rsid w:val="00BA755D"/>
    <w:rsid w:val="00BA7DDE"/>
    <w:rsid w:val="00BB0CC0"/>
    <w:rsid w:val="00BB0D12"/>
    <w:rsid w:val="00BB1223"/>
    <w:rsid w:val="00BB12B5"/>
    <w:rsid w:val="00BB13F2"/>
    <w:rsid w:val="00BB1D29"/>
    <w:rsid w:val="00BB20B2"/>
    <w:rsid w:val="00BB249F"/>
    <w:rsid w:val="00BB2EA1"/>
    <w:rsid w:val="00BB3DEA"/>
    <w:rsid w:val="00BB45F1"/>
    <w:rsid w:val="00BB4B74"/>
    <w:rsid w:val="00BB4D82"/>
    <w:rsid w:val="00BB4DAA"/>
    <w:rsid w:val="00BB52AD"/>
    <w:rsid w:val="00BB5870"/>
    <w:rsid w:val="00BB5C29"/>
    <w:rsid w:val="00BB6207"/>
    <w:rsid w:val="00BB624E"/>
    <w:rsid w:val="00BB649E"/>
    <w:rsid w:val="00BB665F"/>
    <w:rsid w:val="00BB69AB"/>
    <w:rsid w:val="00BB7120"/>
    <w:rsid w:val="00BB7243"/>
    <w:rsid w:val="00BB72E4"/>
    <w:rsid w:val="00BB741E"/>
    <w:rsid w:val="00BB7833"/>
    <w:rsid w:val="00BB7B1F"/>
    <w:rsid w:val="00BB7BDA"/>
    <w:rsid w:val="00BB7C0D"/>
    <w:rsid w:val="00BB7C25"/>
    <w:rsid w:val="00BC01DD"/>
    <w:rsid w:val="00BC0307"/>
    <w:rsid w:val="00BC048F"/>
    <w:rsid w:val="00BC07E2"/>
    <w:rsid w:val="00BC0965"/>
    <w:rsid w:val="00BC0B67"/>
    <w:rsid w:val="00BC0B81"/>
    <w:rsid w:val="00BC1024"/>
    <w:rsid w:val="00BC10A7"/>
    <w:rsid w:val="00BC1A70"/>
    <w:rsid w:val="00BC1F42"/>
    <w:rsid w:val="00BC23D4"/>
    <w:rsid w:val="00BC2A29"/>
    <w:rsid w:val="00BC2E57"/>
    <w:rsid w:val="00BC3CB3"/>
    <w:rsid w:val="00BC3F11"/>
    <w:rsid w:val="00BC45DD"/>
    <w:rsid w:val="00BC46B8"/>
    <w:rsid w:val="00BC4A94"/>
    <w:rsid w:val="00BC4B09"/>
    <w:rsid w:val="00BC51FA"/>
    <w:rsid w:val="00BC569C"/>
    <w:rsid w:val="00BC57C4"/>
    <w:rsid w:val="00BC5C07"/>
    <w:rsid w:val="00BC5CC2"/>
    <w:rsid w:val="00BC643D"/>
    <w:rsid w:val="00BC662E"/>
    <w:rsid w:val="00BC679C"/>
    <w:rsid w:val="00BC6962"/>
    <w:rsid w:val="00BC6D25"/>
    <w:rsid w:val="00BC7293"/>
    <w:rsid w:val="00BC7474"/>
    <w:rsid w:val="00BC7548"/>
    <w:rsid w:val="00BC7703"/>
    <w:rsid w:val="00BC79F0"/>
    <w:rsid w:val="00BD0225"/>
    <w:rsid w:val="00BD07D3"/>
    <w:rsid w:val="00BD082B"/>
    <w:rsid w:val="00BD089D"/>
    <w:rsid w:val="00BD091E"/>
    <w:rsid w:val="00BD0B7B"/>
    <w:rsid w:val="00BD0F84"/>
    <w:rsid w:val="00BD16E1"/>
    <w:rsid w:val="00BD18E6"/>
    <w:rsid w:val="00BD1B6A"/>
    <w:rsid w:val="00BD1BB6"/>
    <w:rsid w:val="00BD1D7B"/>
    <w:rsid w:val="00BD1DDD"/>
    <w:rsid w:val="00BD1FB3"/>
    <w:rsid w:val="00BD2411"/>
    <w:rsid w:val="00BD2550"/>
    <w:rsid w:val="00BD25CE"/>
    <w:rsid w:val="00BD2719"/>
    <w:rsid w:val="00BD2B20"/>
    <w:rsid w:val="00BD2ED7"/>
    <w:rsid w:val="00BD3359"/>
    <w:rsid w:val="00BD3613"/>
    <w:rsid w:val="00BD3838"/>
    <w:rsid w:val="00BD3988"/>
    <w:rsid w:val="00BD3CEA"/>
    <w:rsid w:val="00BD406A"/>
    <w:rsid w:val="00BD4EF5"/>
    <w:rsid w:val="00BD4FCE"/>
    <w:rsid w:val="00BD5113"/>
    <w:rsid w:val="00BD54BE"/>
    <w:rsid w:val="00BD57A4"/>
    <w:rsid w:val="00BD5C1E"/>
    <w:rsid w:val="00BD5D78"/>
    <w:rsid w:val="00BD5E84"/>
    <w:rsid w:val="00BD61A7"/>
    <w:rsid w:val="00BD6E09"/>
    <w:rsid w:val="00BD7946"/>
    <w:rsid w:val="00BD7DEE"/>
    <w:rsid w:val="00BE00D8"/>
    <w:rsid w:val="00BE064B"/>
    <w:rsid w:val="00BE0A46"/>
    <w:rsid w:val="00BE0F4D"/>
    <w:rsid w:val="00BE13EF"/>
    <w:rsid w:val="00BE1D12"/>
    <w:rsid w:val="00BE1FAE"/>
    <w:rsid w:val="00BE2027"/>
    <w:rsid w:val="00BE2802"/>
    <w:rsid w:val="00BE2C02"/>
    <w:rsid w:val="00BE2CB3"/>
    <w:rsid w:val="00BE2EC5"/>
    <w:rsid w:val="00BE3517"/>
    <w:rsid w:val="00BE40D7"/>
    <w:rsid w:val="00BE4149"/>
    <w:rsid w:val="00BE42B1"/>
    <w:rsid w:val="00BE42E5"/>
    <w:rsid w:val="00BE44B5"/>
    <w:rsid w:val="00BE4E8A"/>
    <w:rsid w:val="00BE5314"/>
    <w:rsid w:val="00BE538A"/>
    <w:rsid w:val="00BE5474"/>
    <w:rsid w:val="00BE58F0"/>
    <w:rsid w:val="00BE599F"/>
    <w:rsid w:val="00BE61E3"/>
    <w:rsid w:val="00BE66AB"/>
    <w:rsid w:val="00BE6728"/>
    <w:rsid w:val="00BE6909"/>
    <w:rsid w:val="00BE6A5D"/>
    <w:rsid w:val="00BE6CC0"/>
    <w:rsid w:val="00BE6D9F"/>
    <w:rsid w:val="00BE6E6E"/>
    <w:rsid w:val="00BE6F1D"/>
    <w:rsid w:val="00BE73B0"/>
    <w:rsid w:val="00BE7652"/>
    <w:rsid w:val="00BE7BBC"/>
    <w:rsid w:val="00BE7D04"/>
    <w:rsid w:val="00BF0383"/>
    <w:rsid w:val="00BF0702"/>
    <w:rsid w:val="00BF1994"/>
    <w:rsid w:val="00BF1ACC"/>
    <w:rsid w:val="00BF2061"/>
    <w:rsid w:val="00BF26D7"/>
    <w:rsid w:val="00BF28D6"/>
    <w:rsid w:val="00BF2E00"/>
    <w:rsid w:val="00BF2E11"/>
    <w:rsid w:val="00BF30C6"/>
    <w:rsid w:val="00BF33CE"/>
    <w:rsid w:val="00BF35E0"/>
    <w:rsid w:val="00BF3675"/>
    <w:rsid w:val="00BF4340"/>
    <w:rsid w:val="00BF4747"/>
    <w:rsid w:val="00BF4C70"/>
    <w:rsid w:val="00BF4EAE"/>
    <w:rsid w:val="00BF5697"/>
    <w:rsid w:val="00BF583E"/>
    <w:rsid w:val="00BF5C1D"/>
    <w:rsid w:val="00BF6BCC"/>
    <w:rsid w:val="00BF6CF1"/>
    <w:rsid w:val="00BF74D8"/>
    <w:rsid w:val="00BF76FE"/>
    <w:rsid w:val="00BF7763"/>
    <w:rsid w:val="00BF798F"/>
    <w:rsid w:val="00BF7AD4"/>
    <w:rsid w:val="00C00118"/>
    <w:rsid w:val="00C0041F"/>
    <w:rsid w:val="00C007DE"/>
    <w:rsid w:val="00C007F0"/>
    <w:rsid w:val="00C00FC6"/>
    <w:rsid w:val="00C01E38"/>
    <w:rsid w:val="00C0206A"/>
    <w:rsid w:val="00C0217F"/>
    <w:rsid w:val="00C02821"/>
    <w:rsid w:val="00C02A1A"/>
    <w:rsid w:val="00C03037"/>
    <w:rsid w:val="00C03048"/>
    <w:rsid w:val="00C0320E"/>
    <w:rsid w:val="00C03430"/>
    <w:rsid w:val="00C03E13"/>
    <w:rsid w:val="00C045BB"/>
    <w:rsid w:val="00C047F8"/>
    <w:rsid w:val="00C0485E"/>
    <w:rsid w:val="00C04AF1"/>
    <w:rsid w:val="00C04F0F"/>
    <w:rsid w:val="00C04F2C"/>
    <w:rsid w:val="00C05181"/>
    <w:rsid w:val="00C0655A"/>
    <w:rsid w:val="00C068A8"/>
    <w:rsid w:val="00C06B91"/>
    <w:rsid w:val="00C07009"/>
    <w:rsid w:val="00C07917"/>
    <w:rsid w:val="00C10350"/>
    <w:rsid w:val="00C10453"/>
    <w:rsid w:val="00C106AB"/>
    <w:rsid w:val="00C10738"/>
    <w:rsid w:val="00C10929"/>
    <w:rsid w:val="00C1098A"/>
    <w:rsid w:val="00C10AA6"/>
    <w:rsid w:val="00C10D40"/>
    <w:rsid w:val="00C10D82"/>
    <w:rsid w:val="00C10EE6"/>
    <w:rsid w:val="00C10F86"/>
    <w:rsid w:val="00C112A9"/>
    <w:rsid w:val="00C1140C"/>
    <w:rsid w:val="00C120F1"/>
    <w:rsid w:val="00C12186"/>
    <w:rsid w:val="00C12328"/>
    <w:rsid w:val="00C128FD"/>
    <w:rsid w:val="00C130AC"/>
    <w:rsid w:val="00C1317D"/>
    <w:rsid w:val="00C1387F"/>
    <w:rsid w:val="00C13930"/>
    <w:rsid w:val="00C1400F"/>
    <w:rsid w:val="00C143BA"/>
    <w:rsid w:val="00C14563"/>
    <w:rsid w:val="00C14F95"/>
    <w:rsid w:val="00C157A4"/>
    <w:rsid w:val="00C157EB"/>
    <w:rsid w:val="00C15CC2"/>
    <w:rsid w:val="00C16333"/>
    <w:rsid w:val="00C16478"/>
    <w:rsid w:val="00C166B4"/>
    <w:rsid w:val="00C16810"/>
    <w:rsid w:val="00C1735D"/>
    <w:rsid w:val="00C17725"/>
    <w:rsid w:val="00C1785C"/>
    <w:rsid w:val="00C17D63"/>
    <w:rsid w:val="00C20353"/>
    <w:rsid w:val="00C203C4"/>
    <w:rsid w:val="00C20641"/>
    <w:rsid w:val="00C21083"/>
    <w:rsid w:val="00C211D2"/>
    <w:rsid w:val="00C216A4"/>
    <w:rsid w:val="00C2174D"/>
    <w:rsid w:val="00C21D21"/>
    <w:rsid w:val="00C2217E"/>
    <w:rsid w:val="00C22354"/>
    <w:rsid w:val="00C2263C"/>
    <w:rsid w:val="00C228FF"/>
    <w:rsid w:val="00C22DD4"/>
    <w:rsid w:val="00C22F08"/>
    <w:rsid w:val="00C22FCB"/>
    <w:rsid w:val="00C2331F"/>
    <w:rsid w:val="00C233C5"/>
    <w:rsid w:val="00C23431"/>
    <w:rsid w:val="00C2356E"/>
    <w:rsid w:val="00C23700"/>
    <w:rsid w:val="00C23AF9"/>
    <w:rsid w:val="00C23C54"/>
    <w:rsid w:val="00C245B1"/>
    <w:rsid w:val="00C24839"/>
    <w:rsid w:val="00C24B6E"/>
    <w:rsid w:val="00C24FB8"/>
    <w:rsid w:val="00C25331"/>
    <w:rsid w:val="00C25A11"/>
    <w:rsid w:val="00C25C62"/>
    <w:rsid w:val="00C25DD3"/>
    <w:rsid w:val="00C25F0B"/>
    <w:rsid w:val="00C264D2"/>
    <w:rsid w:val="00C26B20"/>
    <w:rsid w:val="00C272B3"/>
    <w:rsid w:val="00C278F2"/>
    <w:rsid w:val="00C27C19"/>
    <w:rsid w:val="00C27CCE"/>
    <w:rsid w:val="00C3020B"/>
    <w:rsid w:val="00C304B5"/>
    <w:rsid w:val="00C30873"/>
    <w:rsid w:val="00C3115C"/>
    <w:rsid w:val="00C31274"/>
    <w:rsid w:val="00C314F9"/>
    <w:rsid w:val="00C31831"/>
    <w:rsid w:val="00C31CB7"/>
    <w:rsid w:val="00C31E80"/>
    <w:rsid w:val="00C32007"/>
    <w:rsid w:val="00C32482"/>
    <w:rsid w:val="00C324BE"/>
    <w:rsid w:val="00C32536"/>
    <w:rsid w:val="00C32CD2"/>
    <w:rsid w:val="00C337D5"/>
    <w:rsid w:val="00C3385F"/>
    <w:rsid w:val="00C33ADD"/>
    <w:rsid w:val="00C33BA7"/>
    <w:rsid w:val="00C33D7E"/>
    <w:rsid w:val="00C34598"/>
    <w:rsid w:val="00C346CE"/>
    <w:rsid w:val="00C3520C"/>
    <w:rsid w:val="00C352DB"/>
    <w:rsid w:val="00C360E7"/>
    <w:rsid w:val="00C362A1"/>
    <w:rsid w:val="00C36984"/>
    <w:rsid w:val="00C36BE7"/>
    <w:rsid w:val="00C36EE3"/>
    <w:rsid w:val="00C372DB"/>
    <w:rsid w:val="00C37360"/>
    <w:rsid w:val="00C37844"/>
    <w:rsid w:val="00C37B74"/>
    <w:rsid w:val="00C40285"/>
    <w:rsid w:val="00C403F6"/>
    <w:rsid w:val="00C408FA"/>
    <w:rsid w:val="00C40EE4"/>
    <w:rsid w:val="00C40F2F"/>
    <w:rsid w:val="00C41654"/>
    <w:rsid w:val="00C42009"/>
    <w:rsid w:val="00C4249A"/>
    <w:rsid w:val="00C42639"/>
    <w:rsid w:val="00C42AEC"/>
    <w:rsid w:val="00C42ED3"/>
    <w:rsid w:val="00C4315D"/>
    <w:rsid w:val="00C43228"/>
    <w:rsid w:val="00C43781"/>
    <w:rsid w:val="00C4483E"/>
    <w:rsid w:val="00C460A6"/>
    <w:rsid w:val="00C4649D"/>
    <w:rsid w:val="00C468D7"/>
    <w:rsid w:val="00C46F59"/>
    <w:rsid w:val="00C471BE"/>
    <w:rsid w:val="00C471EC"/>
    <w:rsid w:val="00C474D8"/>
    <w:rsid w:val="00C475E0"/>
    <w:rsid w:val="00C476C0"/>
    <w:rsid w:val="00C47E60"/>
    <w:rsid w:val="00C502BB"/>
    <w:rsid w:val="00C508F8"/>
    <w:rsid w:val="00C50A7D"/>
    <w:rsid w:val="00C50C4C"/>
    <w:rsid w:val="00C51242"/>
    <w:rsid w:val="00C51DE4"/>
    <w:rsid w:val="00C51EFF"/>
    <w:rsid w:val="00C5247B"/>
    <w:rsid w:val="00C5266E"/>
    <w:rsid w:val="00C52867"/>
    <w:rsid w:val="00C52BCA"/>
    <w:rsid w:val="00C52F65"/>
    <w:rsid w:val="00C53337"/>
    <w:rsid w:val="00C53968"/>
    <w:rsid w:val="00C540B6"/>
    <w:rsid w:val="00C5481F"/>
    <w:rsid w:val="00C54E64"/>
    <w:rsid w:val="00C54E97"/>
    <w:rsid w:val="00C54F7D"/>
    <w:rsid w:val="00C55552"/>
    <w:rsid w:val="00C55A0D"/>
    <w:rsid w:val="00C55A12"/>
    <w:rsid w:val="00C55A56"/>
    <w:rsid w:val="00C55FFD"/>
    <w:rsid w:val="00C562F8"/>
    <w:rsid w:val="00C56319"/>
    <w:rsid w:val="00C5646E"/>
    <w:rsid w:val="00C56500"/>
    <w:rsid w:val="00C565E8"/>
    <w:rsid w:val="00C566E3"/>
    <w:rsid w:val="00C568A8"/>
    <w:rsid w:val="00C56CF8"/>
    <w:rsid w:val="00C56FC0"/>
    <w:rsid w:val="00C570A1"/>
    <w:rsid w:val="00C571E0"/>
    <w:rsid w:val="00C57207"/>
    <w:rsid w:val="00C572E2"/>
    <w:rsid w:val="00C573DA"/>
    <w:rsid w:val="00C57CD5"/>
    <w:rsid w:val="00C60605"/>
    <w:rsid w:val="00C60869"/>
    <w:rsid w:val="00C60966"/>
    <w:rsid w:val="00C6097E"/>
    <w:rsid w:val="00C618CE"/>
    <w:rsid w:val="00C6197C"/>
    <w:rsid w:val="00C61A7A"/>
    <w:rsid w:val="00C61BBC"/>
    <w:rsid w:val="00C6200D"/>
    <w:rsid w:val="00C62193"/>
    <w:rsid w:val="00C6242E"/>
    <w:rsid w:val="00C64873"/>
    <w:rsid w:val="00C648CF"/>
    <w:rsid w:val="00C64E1D"/>
    <w:rsid w:val="00C655BE"/>
    <w:rsid w:val="00C70039"/>
    <w:rsid w:val="00C701F3"/>
    <w:rsid w:val="00C7034C"/>
    <w:rsid w:val="00C705CA"/>
    <w:rsid w:val="00C70FBE"/>
    <w:rsid w:val="00C711FF"/>
    <w:rsid w:val="00C71A4C"/>
    <w:rsid w:val="00C71E44"/>
    <w:rsid w:val="00C720EC"/>
    <w:rsid w:val="00C727B6"/>
    <w:rsid w:val="00C7289D"/>
    <w:rsid w:val="00C72AFE"/>
    <w:rsid w:val="00C7373D"/>
    <w:rsid w:val="00C737A0"/>
    <w:rsid w:val="00C74212"/>
    <w:rsid w:val="00C7433C"/>
    <w:rsid w:val="00C74873"/>
    <w:rsid w:val="00C74FB1"/>
    <w:rsid w:val="00C74FC5"/>
    <w:rsid w:val="00C75476"/>
    <w:rsid w:val="00C754F0"/>
    <w:rsid w:val="00C755CC"/>
    <w:rsid w:val="00C7564C"/>
    <w:rsid w:val="00C75769"/>
    <w:rsid w:val="00C75995"/>
    <w:rsid w:val="00C75C28"/>
    <w:rsid w:val="00C76536"/>
    <w:rsid w:val="00C76577"/>
    <w:rsid w:val="00C76754"/>
    <w:rsid w:val="00C76AD2"/>
    <w:rsid w:val="00C76C86"/>
    <w:rsid w:val="00C76F4B"/>
    <w:rsid w:val="00C76FA1"/>
    <w:rsid w:val="00C7707D"/>
    <w:rsid w:val="00C7711B"/>
    <w:rsid w:val="00C7736D"/>
    <w:rsid w:val="00C80DDC"/>
    <w:rsid w:val="00C81B67"/>
    <w:rsid w:val="00C81CD5"/>
    <w:rsid w:val="00C821EC"/>
    <w:rsid w:val="00C822D9"/>
    <w:rsid w:val="00C82686"/>
    <w:rsid w:val="00C82ECE"/>
    <w:rsid w:val="00C83B84"/>
    <w:rsid w:val="00C83FCB"/>
    <w:rsid w:val="00C84CDC"/>
    <w:rsid w:val="00C85206"/>
    <w:rsid w:val="00C8522E"/>
    <w:rsid w:val="00C85B2E"/>
    <w:rsid w:val="00C85CD2"/>
    <w:rsid w:val="00C86068"/>
    <w:rsid w:val="00C863BC"/>
    <w:rsid w:val="00C875F3"/>
    <w:rsid w:val="00C909AE"/>
    <w:rsid w:val="00C90D5D"/>
    <w:rsid w:val="00C90DF5"/>
    <w:rsid w:val="00C90DF6"/>
    <w:rsid w:val="00C91892"/>
    <w:rsid w:val="00C91A69"/>
    <w:rsid w:val="00C91E08"/>
    <w:rsid w:val="00C92CA0"/>
    <w:rsid w:val="00C92CE0"/>
    <w:rsid w:val="00C932C4"/>
    <w:rsid w:val="00C9349F"/>
    <w:rsid w:val="00C93587"/>
    <w:rsid w:val="00C93933"/>
    <w:rsid w:val="00C941EB"/>
    <w:rsid w:val="00C945C6"/>
    <w:rsid w:val="00C94F7D"/>
    <w:rsid w:val="00C94FE5"/>
    <w:rsid w:val="00C9554A"/>
    <w:rsid w:val="00C9569C"/>
    <w:rsid w:val="00C957B3"/>
    <w:rsid w:val="00C95857"/>
    <w:rsid w:val="00C95BC7"/>
    <w:rsid w:val="00C95C97"/>
    <w:rsid w:val="00C95F80"/>
    <w:rsid w:val="00C96650"/>
    <w:rsid w:val="00C96821"/>
    <w:rsid w:val="00C9685E"/>
    <w:rsid w:val="00C96B7E"/>
    <w:rsid w:val="00C96F2A"/>
    <w:rsid w:val="00C973BD"/>
    <w:rsid w:val="00C97CA3"/>
    <w:rsid w:val="00CA022B"/>
    <w:rsid w:val="00CA0925"/>
    <w:rsid w:val="00CA0A45"/>
    <w:rsid w:val="00CA0CB5"/>
    <w:rsid w:val="00CA0D4F"/>
    <w:rsid w:val="00CA1039"/>
    <w:rsid w:val="00CA13AF"/>
    <w:rsid w:val="00CA14BE"/>
    <w:rsid w:val="00CA21BF"/>
    <w:rsid w:val="00CA2353"/>
    <w:rsid w:val="00CA239D"/>
    <w:rsid w:val="00CA23FC"/>
    <w:rsid w:val="00CA248A"/>
    <w:rsid w:val="00CA2D80"/>
    <w:rsid w:val="00CA2F57"/>
    <w:rsid w:val="00CA31B5"/>
    <w:rsid w:val="00CA3530"/>
    <w:rsid w:val="00CA37FF"/>
    <w:rsid w:val="00CA38B2"/>
    <w:rsid w:val="00CA3D41"/>
    <w:rsid w:val="00CA4113"/>
    <w:rsid w:val="00CA4676"/>
    <w:rsid w:val="00CA524A"/>
    <w:rsid w:val="00CA527F"/>
    <w:rsid w:val="00CA52D8"/>
    <w:rsid w:val="00CA53EC"/>
    <w:rsid w:val="00CA5745"/>
    <w:rsid w:val="00CA58AF"/>
    <w:rsid w:val="00CA5CB9"/>
    <w:rsid w:val="00CA5EE2"/>
    <w:rsid w:val="00CA6656"/>
    <w:rsid w:val="00CA6702"/>
    <w:rsid w:val="00CA6C53"/>
    <w:rsid w:val="00CA6F72"/>
    <w:rsid w:val="00CA7AC6"/>
    <w:rsid w:val="00CA7C74"/>
    <w:rsid w:val="00CA7DCB"/>
    <w:rsid w:val="00CA7E96"/>
    <w:rsid w:val="00CA7F5B"/>
    <w:rsid w:val="00CB047A"/>
    <w:rsid w:val="00CB111F"/>
    <w:rsid w:val="00CB1521"/>
    <w:rsid w:val="00CB2352"/>
    <w:rsid w:val="00CB275C"/>
    <w:rsid w:val="00CB2A70"/>
    <w:rsid w:val="00CB3288"/>
    <w:rsid w:val="00CB3547"/>
    <w:rsid w:val="00CB3AE4"/>
    <w:rsid w:val="00CB44C0"/>
    <w:rsid w:val="00CB498A"/>
    <w:rsid w:val="00CB505F"/>
    <w:rsid w:val="00CB571E"/>
    <w:rsid w:val="00CB6352"/>
    <w:rsid w:val="00CB63D0"/>
    <w:rsid w:val="00CB669D"/>
    <w:rsid w:val="00CB6986"/>
    <w:rsid w:val="00CB6EDD"/>
    <w:rsid w:val="00CB75AC"/>
    <w:rsid w:val="00CB7691"/>
    <w:rsid w:val="00CC07E4"/>
    <w:rsid w:val="00CC0FC4"/>
    <w:rsid w:val="00CC128C"/>
    <w:rsid w:val="00CC1346"/>
    <w:rsid w:val="00CC1950"/>
    <w:rsid w:val="00CC1A56"/>
    <w:rsid w:val="00CC2057"/>
    <w:rsid w:val="00CC22ED"/>
    <w:rsid w:val="00CC242D"/>
    <w:rsid w:val="00CC2B03"/>
    <w:rsid w:val="00CC3101"/>
    <w:rsid w:val="00CC37B9"/>
    <w:rsid w:val="00CC3FDF"/>
    <w:rsid w:val="00CC436F"/>
    <w:rsid w:val="00CC447F"/>
    <w:rsid w:val="00CC48AB"/>
    <w:rsid w:val="00CC4CAC"/>
    <w:rsid w:val="00CC4D37"/>
    <w:rsid w:val="00CC510F"/>
    <w:rsid w:val="00CC5152"/>
    <w:rsid w:val="00CC5203"/>
    <w:rsid w:val="00CC52E2"/>
    <w:rsid w:val="00CC55EE"/>
    <w:rsid w:val="00CC5F07"/>
    <w:rsid w:val="00CC667E"/>
    <w:rsid w:val="00CC6DDF"/>
    <w:rsid w:val="00CC785F"/>
    <w:rsid w:val="00CC7DE2"/>
    <w:rsid w:val="00CD01A6"/>
    <w:rsid w:val="00CD0745"/>
    <w:rsid w:val="00CD0B38"/>
    <w:rsid w:val="00CD0D60"/>
    <w:rsid w:val="00CD139F"/>
    <w:rsid w:val="00CD2153"/>
    <w:rsid w:val="00CD21E0"/>
    <w:rsid w:val="00CD3335"/>
    <w:rsid w:val="00CD3354"/>
    <w:rsid w:val="00CD3524"/>
    <w:rsid w:val="00CD35FF"/>
    <w:rsid w:val="00CD3DDD"/>
    <w:rsid w:val="00CD41FA"/>
    <w:rsid w:val="00CD4321"/>
    <w:rsid w:val="00CD4C8E"/>
    <w:rsid w:val="00CD6A74"/>
    <w:rsid w:val="00CD6E10"/>
    <w:rsid w:val="00CD75E1"/>
    <w:rsid w:val="00CD76AF"/>
    <w:rsid w:val="00CD7F37"/>
    <w:rsid w:val="00CE00C3"/>
    <w:rsid w:val="00CE02A3"/>
    <w:rsid w:val="00CE055F"/>
    <w:rsid w:val="00CE0613"/>
    <w:rsid w:val="00CE0C98"/>
    <w:rsid w:val="00CE0FD5"/>
    <w:rsid w:val="00CE10A4"/>
    <w:rsid w:val="00CE1190"/>
    <w:rsid w:val="00CE11E0"/>
    <w:rsid w:val="00CE14FF"/>
    <w:rsid w:val="00CE1EB7"/>
    <w:rsid w:val="00CE2247"/>
    <w:rsid w:val="00CE2383"/>
    <w:rsid w:val="00CE2B5F"/>
    <w:rsid w:val="00CE2FFA"/>
    <w:rsid w:val="00CE30CA"/>
    <w:rsid w:val="00CE337A"/>
    <w:rsid w:val="00CE369C"/>
    <w:rsid w:val="00CE3C33"/>
    <w:rsid w:val="00CE4045"/>
    <w:rsid w:val="00CE408C"/>
    <w:rsid w:val="00CE419B"/>
    <w:rsid w:val="00CE4947"/>
    <w:rsid w:val="00CE51B4"/>
    <w:rsid w:val="00CE52E8"/>
    <w:rsid w:val="00CE564B"/>
    <w:rsid w:val="00CE573F"/>
    <w:rsid w:val="00CE5A3B"/>
    <w:rsid w:val="00CE69C7"/>
    <w:rsid w:val="00CE6AFF"/>
    <w:rsid w:val="00CE7CA9"/>
    <w:rsid w:val="00CE7F1B"/>
    <w:rsid w:val="00CF019B"/>
    <w:rsid w:val="00CF01EB"/>
    <w:rsid w:val="00CF01FC"/>
    <w:rsid w:val="00CF06AA"/>
    <w:rsid w:val="00CF0E44"/>
    <w:rsid w:val="00CF163C"/>
    <w:rsid w:val="00CF1695"/>
    <w:rsid w:val="00CF1864"/>
    <w:rsid w:val="00CF1DEC"/>
    <w:rsid w:val="00CF315D"/>
    <w:rsid w:val="00CF3950"/>
    <w:rsid w:val="00CF3A94"/>
    <w:rsid w:val="00CF3BE3"/>
    <w:rsid w:val="00CF42C5"/>
    <w:rsid w:val="00CF43AB"/>
    <w:rsid w:val="00CF4E52"/>
    <w:rsid w:val="00CF4F74"/>
    <w:rsid w:val="00CF5D00"/>
    <w:rsid w:val="00CF7035"/>
    <w:rsid w:val="00CF70D9"/>
    <w:rsid w:val="00CF71C9"/>
    <w:rsid w:val="00CF7465"/>
    <w:rsid w:val="00CF790E"/>
    <w:rsid w:val="00CF7E43"/>
    <w:rsid w:val="00CF7FCA"/>
    <w:rsid w:val="00D00C9E"/>
    <w:rsid w:val="00D01CEF"/>
    <w:rsid w:val="00D0227E"/>
    <w:rsid w:val="00D02871"/>
    <w:rsid w:val="00D028CC"/>
    <w:rsid w:val="00D0313B"/>
    <w:rsid w:val="00D0371E"/>
    <w:rsid w:val="00D03FFE"/>
    <w:rsid w:val="00D04349"/>
    <w:rsid w:val="00D043D4"/>
    <w:rsid w:val="00D043FC"/>
    <w:rsid w:val="00D049C5"/>
    <w:rsid w:val="00D04E71"/>
    <w:rsid w:val="00D05468"/>
    <w:rsid w:val="00D057ED"/>
    <w:rsid w:val="00D05D0F"/>
    <w:rsid w:val="00D0652F"/>
    <w:rsid w:val="00D06898"/>
    <w:rsid w:val="00D06C5D"/>
    <w:rsid w:val="00D0759F"/>
    <w:rsid w:val="00D07F25"/>
    <w:rsid w:val="00D100A1"/>
    <w:rsid w:val="00D101C7"/>
    <w:rsid w:val="00D103ED"/>
    <w:rsid w:val="00D103F9"/>
    <w:rsid w:val="00D105C2"/>
    <w:rsid w:val="00D10633"/>
    <w:rsid w:val="00D10EA8"/>
    <w:rsid w:val="00D110EA"/>
    <w:rsid w:val="00D11163"/>
    <w:rsid w:val="00D1120E"/>
    <w:rsid w:val="00D11506"/>
    <w:rsid w:val="00D1184B"/>
    <w:rsid w:val="00D119B5"/>
    <w:rsid w:val="00D11CD5"/>
    <w:rsid w:val="00D11D88"/>
    <w:rsid w:val="00D121FA"/>
    <w:rsid w:val="00D1294F"/>
    <w:rsid w:val="00D12BDF"/>
    <w:rsid w:val="00D12CC5"/>
    <w:rsid w:val="00D12F5D"/>
    <w:rsid w:val="00D12F7E"/>
    <w:rsid w:val="00D1326A"/>
    <w:rsid w:val="00D13499"/>
    <w:rsid w:val="00D13F7A"/>
    <w:rsid w:val="00D14611"/>
    <w:rsid w:val="00D1482D"/>
    <w:rsid w:val="00D14BED"/>
    <w:rsid w:val="00D14DAE"/>
    <w:rsid w:val="00D14E30"/>
    <w:rsid w:val="00D14FAD"/>
    <w:rsid w:val="00D15C0F"/>
    <w:rsid w:val="00D15D8E"/>
    <w:rsid w:val="00D16430"/>
    <w:rsid w:val="00D164C7"/>
    <w:rsid w:val="00D165C6"/>
    <w:rsid w:val="00D16AFF"/>
    <w:rsid w:val="00D16B97"/>
    <w:rsid w:val="00D16BD4"/>
    <w:rsid w:val="00D16C5E"/>
    <w:rsid w:val="00D16CDE"/>
    <w:rsid w:val="00D1725D"/>
    <w:rsid w:val="00D20545"/>
    <w:rsid w:val="00D206CE"/>
    <w:rsid w:val="00D2125E"/>
    <w:rsid w:val="00D212A3"/>
    <w:rsid w:val="00D21354"/>
    <w:rsid w:val="00D21579"/>
    <w:rsid w:val="00D21A2C"/>
    <w:rsid w:val="00D21D50"/>
    <w:rsid w:val="00D220D2"/>
    <w:rsid w:val="00D226F1"/>
    <w:rsid w:val="00D22F04"/>
    <w:rsid w:val="00D22F48"/>
    <w:rsid w:val="00D23472"/>
    <w:rsid w:val="00D23966"/>
    <w:rsid w:val="00D239B7"/>
    <w:rsid w:val="00D23BB9"/>
    <w:rsid w:val="00D23E47"/>
    <w:rsid w:val="00D2400C"/>
    <w:rsid w:val="00D247DC"/>
    <w:rsid w:val="00D24818"/>
    <w:rsid w:val="00D24842"/>
    <w:rsid w:val="00D24C57"/>
    <w:rsid w:val="00D25368"/>
    <w:rsid w:val="00D2584C"/>
    <w:rsid w:val="00D25862"/>
    <w:rsid w:val="00D25E54"/>
    <w:rsid w:val="00D261D5"/>
    <w:rsid w:val="00D26794"/>
    <w:rsid w:val="00D26961"/>
    <w:rsid w:val="00D26E46"/>
    <w:rsid w:val="00D26FFF"/>
    <w:rsid w:val="00D272E6"/>
    <w:rsid w:val="00D27384"/>
    <w:rsid w:val="00D2743B"/>
    <w:rsid w:val="00D27703"/>
    <w:rsid w:val="00D27733"/>
    <w:rsid w:val="00D27C5A"/>
    <w:rsid w:val="00D27D8A"/>
    <w:rsid w:val="00D30060"/>
    <w:rsid w:val="00D304AC"/>
    <w:rsid w:val="00D30790"/>
    <w:rsid w:val="00D31274"/>
    <w:rsid w:val="00D315CA"/>
    <w:rsid w:val="00D31C6E"/>
    <w:rsid w:val="00D31DA8"/>
    <w:rsid w:val="00D31F42"/>
    <w:rsid w:val="00D3203A"/>
    <w:rsid w:val="00D323E0"/>
    <w:rsid w:val="00D3252C"/>
    <w:rsid w:val="00D32D21"/>
    <w:rsid w:val="00D3361A"/>
    <w:rsid w:val="00D3364A"/>
    <w:rsid w:val="00D337C3"/>
    <w:rsid w:val="00D33B55"/>
    <w:rsid w:val="00D33CD8"/>
    <w:rsid w:val="00D33FB1"/>
    <w:rsid w:val="00D348C9"/>
    <w:rsid w:val="00D35388"/>
    <w:rsid w:val="00D35BA1"/>
    <w:rsid w:val="00D36A33"/>
    <w:rsid w:val="00D36D21"/>
    <w:rsid w:val="00D36E86"/>
    <w:rsid w:val="00D3711E"/>
    <w:rsid w:val="00D37121"/>
    <w:rsid w:val="00D3733D"/>
    <w:rsid w:val="00D37691"/>
    <w:rsid w:val="00D37CC0"/>
    <w:rsid w:val="00D40089"/>
    <w:rsid w:val="00D40090"/>
    <w:rsid w:val="00D402FE"/>
    <w:rsid w:val="00D4036A"/>
    <w:rsid w:val="00D406CD"/>
    <w:rsid w:val="00D40A1F"/>
    <w:rsid w:val="00D40B61"/>
    <w:rsid w:val="00D41566"/>
    <w:rsid w:val="00D418FC"/>
    <w:rsid w:val="00D41911"/>
    <w:rsid w:val="00D419D9"/>
    <w:rsid w:val="00D41E3A"/>
    <w:rsid w:val="00D41ECD"/>
    <w:rsid w:val="00D42820"/>
    <w:rsid w:val="00D42A13"/>
    <w:rsid w:val="00D42B15"/>
    <w:rsid w:val="00D43255"/>
    <w:rsid w:val="00D43652"/>
    <w:rsid w:val="00D43721"/>
    <w:rsid w:val="00D43F41"/>
    <w:rsid w:val="00D44696"/>
    <w:rsid w:val="00D448BB"/>
    <w:rsid w:val="00D449B4"/>
    <w:rsid w:val="00D44A6A"/>
    <w:rsid w:val="00D44D8A"/>
    <w:rsid w:val="00D44F58"/>
    <w:rsid w:val="00D450FD"/>
    <w:rsid w:val="00D45329"/>
    <w:rsid w:val="00D45540"/>
    <w:rsid w:val="00D456DB"/>
    <w:rsid w:val="00D458A3"/>
    <w:rsid w:val="00D4673C"/>
    <w:rsid w:val="00D46741"/>
    <w:rsid w:val="00D467BE"/>
    <w:rsid w:val="00D46B6E"/>
    <w:rsid w:val="00D470B6"/>
    <w:rsid w:val="00D4710C"/>
    <w:rsid w:val="00D477E1"/>
    <w:rsid w:val="00D47826"/>
    <w:rsid w:val="00D47908"/>
    <w:rsid w:val="00D47AE8"/>
    <w:rsid w:val="00D502B0"/>
    <w:rsid w:val="00D5112C"/>
    <w:rsid w:val="00D5177E"/>
    <w:rsid w:val="00D520A5"/>
    <w:rsid w:val="00D526BD"/>
    <w:rsid w:val="00D5270B"/>
    <w:rsid w:val="00D52A23"/>
    <w:rsid w:val="00D53364"/>
    <w:rsid w:val="00D5360E"/>
    <w:rsid w:val="00D53D0C"/>
    <w:rsid w:val="00D53E6C"/>
    <w:rsid w:val="00D54111"/>
    <w:rsid w:val="00D545BC"/>
    <w:rsid w:val="00D5498B"/>
    <w:rsid w:val="00D54BBB"/>
    <w:rsid w:val="00D54F21"/>
    <w:rsid w:val="00D54F61"/>
    <w:rsid w:val="00D552C5"/>
    <w:rsid w:val="00D55679"/>
    <w:rsid w:val="00D55B5B"/>
    <w:rsid w:val="00D565A6"/>
    <w:rsid w:val="00D566FC"/>
    <w:rsid w:val="00D569D5"/>
    <w:rsid w:val="00D56B2C"/>
    <w:rsid w:val="00D57053"/>
    <w:rsid w:val="00D57112"/>
    <w:rsid w:val="00D57370"/>
    <w:rsid w:val="00D57FAB"/>
    <w:rsid w:val="00D60058"/>
    <w:rsid w:val="00D60322"/>
    <w:rsid w:val="00D60CE8"/>
    <w:rsid w:val="00D6147B"/>
    <w:rsid w:val="00D61514"/>
    <w:rsid w:val="00D62168"/>
    <w:rsid w:val="00D62384"/>
    <w:rsid w:val="00D627AC"/>
    <w:rsid w:val="00D628F2"/>
    <w:rsid w:val="00D6345A"/>
    <w:rsid w:val="00D6348A"/>
    <w:rsid w:val="00D656B2"/>
    <w:rsid w:val="00D657F1"/>
    <w:rsid w:val="00D65917"/>
    <w:rsid w:val="00D65F88"/>
    <w:rsid w:val="00D66501"/>
    <w:rsid w:val="00D66CBB"/>
    <w:rsid w:val="00D66D8E"/>
    <w:rsid w:val="00D66D90"/>
    <w:rsid w:val="00D67347"/>
    <w:rsid w:val="00D6746A"/>
    <w:rsid w:val="00D67754"/>
    <w:rsid w:val="00D67945"/>
    <w:rsid w:val="00D67BB5"/>
    <w:rsid w:val="00D67EE9"/>
    <w:rsid w:val="00D7019D"/>
    <w:rsid w:val="00D705BD"/>
    <w:rsid w:val="00D70694"/>
    <w:rsid w:val="00D70905"/>
    <w:rsid w:val="00D71138"/>
    <w:rsid w:val="00D71180"/>
    <w:rsid w:val="00D723C2"/>
    <w:rsid w:val="00D7274A"/>
    <w:rsid w:val="00D727B7"/>
    <w:rsid w:val="00D72A2B"/>
    <w:rsid w:val="00D736D5"/>
    <w:rsid w:val="00D744F4"/>
    <w:rsid w:val="00D74AA8"/>
    <w:rsid w:val="00D753E2"/>
    <w:rsid w:val="00D75884"/>
    <w:rsid w:val="00D76170"/>
    <w:rsid w:val="00D76C14"/>
    <w:rsid w:val="00D76C5D"/>
    <w:rsid w:val="00D77148"/>
    <w:rsid w:val="00D7718F"/>
    <w:rsid w:val="00D77835"/>
    <w:rsid w:val="00D77872"/>
    <w:rsid w:val="00D80254"/>
    <w:rsid w:val="00D80405"/>
    <w:rsid w:val="00D80CED"/>
    <w:rsid w:val="00D80ED6"/>
    <w:rsid w:val="00D81A37"/>
    <w:rsid w:val="00D81C1C"/>
    <w:rsid w:val="00D81F7B"/>
    <w:rsid w:val="00D81F90"/>
    <w:rsid w:val="00D821D7"/>
    <w:rsid w:val="00D82203"/>
    <w:rsid w:val="00D82491"/>
    <w:rsid w:val="00D8258B"/>
    <w:rsid w:val="00D82C2A"/>
    <w:rsid w:val="00D82D78"/>
    <w:rsid w:val="00D82FEA"/>
    <w:rsid w:val="00D8360A"/>
    <w:rsid w:val="00D83BD2"/>
    <w:rsid w:val="00D83C46"/>
    <w:rsid w:val="00D8423D"/>
    <w:rsid w:val="00D84791"/>
    <w:rsid w:val="00D85334"/>
    <w:rsid w:val="00D857B3"/>
    <w:rsid w:val="00D85B44"/>
    <w:rsid w:val="00D85BCA"/>
    <w:rsid w:val="00D85C04"/>
    <w:rsid w:val="00D86181"/>
    <w:rsid w:val="00D866B7"/>
    <w:rsid w:val="00D869D3"/>
    <w:rsid w:val="00D86E68"/>
    <w:rsid w:val="00D874A4"/>
    <w:rsid w:val="00D876FD"/>
    <w:rsid w:val="00D878D0"/>
    <w:rsid w:val="00D87EA0"/>
    <w:rsid w:val="00D904A6"/>
    <w:rsid w:val="00D90F74"/>
    <w:rsid w:val="00D912D2"/>
    <w:rsid w:val="00D912E6"/>
    <w:rsid w:val="00D91414"/>
    <w:rsid w:val="00D9167C"/>
    <w:rsid w:val="00D916EE"/>
    <w:rsid w:val="00D91F6D"/>
    <w:rsid w:val="00D922D3"/>
    <w:rsid w:val="00D92AE5"/>
    <w:rsid w:val="00D92D18"/>
    <w:rsid w:val="00D92DC1"/>
    <w:rsid w:val="00D9322C"/>
    <w:rsid w:val="00D93318"/>
    <w:rsid w:val="00D9356F"/>
    <w:rsid w:val="00D9364E"/>
    <w:rsid w:val="00D938B1"/>
    <w:rsid w:val="00D938DC"/>
    <w:rsid w:val="00D93F0D"/>
    <w:rsid w:val="00D9512F"/>
    <w:rsid w:val="00D95375"/>
    <w:rsid w:val="00D957BB"/>
    <w:rsid w:val="00D95E2C"/>
    <w:rsid w:val="00D96164"/>
    <w:rsid w:val="00D968C9"/>
    <w:rsid w:val="00D96B4F"/>
    <w:rsid w:val="00D9709E"/>
    <w:rsid w:val="00D97703"/>
    <w:rsid w:val="00DA00AB"/>
    <w:rsid w:val="00DA0B43"/>
    <w:rsid w:val="00DA1B10"/>
    <w:rsid w:val="00DA1E6B"/>
    <w:rsid w:val="00DA1E6E"/>
    <w:rsid w:val="00DA2C3D"/>
    <w:rsid w:val="00DA2E80"/>
    <w:rsid w:val="00DA31A8"/>
    <w:rsid w:val="00DA3487"/>
    <w:rsid w:val="00DA38D7"/>
    <w:rsid w:val="00DA4047"/>
    <w:rsid w:val="00DA40D4"/>
    <w:rsid w:val="00DA4271"/>
    <w:rsid w:val="00DA59B7"/>
    <w:rsid w:val="00DA5AAC"/>
    <w:rsid w:val="00DA5E88"/>
    <w:rsid w:val="00DA673C"/>
    <w:rsid w:val="00DA6AB3"/>
    <w:rsid w:val="00DA767A"/>
    <w:rsid w:val="00DA7AF9"/>
    <w:rsid w:val="00DA7E36"/>
    <w:rsid w:val="00DB000D"/>
    <w:rsid w:val="00DB0418"/>
    <w:rsid w:val="00DB0D7A"/>
    <w:rsid w:val="00DB11CF"/>
    <w:rsid w:val="00DB1973"/>
    <w:rsid w:val="00DB1BF8"/>
    <w:rsid w:val="00DB1BFD"/>
    <w:rsid w:val="00DB1DFD"/>
    <w:rsid w:val="00DB2139"/>
    <w:rsid w:val="00DB2179"/>
    <w:rsid w:val="00DB290F"/>
    <w:rsid w:val="00DB2D91"/>
    <w:rsid w:val="00DB30DB"/>
    <w:rsid w:val="00DB315C"/>
    <w:rsid w:val="00DB41DE"/>
    <w:rsid w:val="00DB4777"/>
    <w:rsid w:val="00DB48AF"/>
    <w:rsid w:val="00DB4BC0"/>
    <w:rsid w:val="00DB5012"/>
    <w:rsid w:val="00DB550E"/>
    <w:rsid w:val="00DB5628"/>
    <w:rsid w:val="00DB58ED"/>
    <w:rsid w:val="00DB5988"/>
    <w:rsid w:val="00DB5B0D"/>
    <w:rsid w:val="00DB63F1"/>
    <w:rsid w:val="00DB640C"/>
    <w:rsid w:val="00DB64F0"/>
    <w:rsid w:val="00DB6A6B"/>
    <w:rsid w:val="00DB6BD7"/>
    <w:rsid w:val="00DB6CA8"/>
    <w:rsid w:val="00DB7108"/>
    <w:rsid w:val="00DB7165"/>
    <w:rsid w:val="00DB721E"/>
    <w:rsid w:val="00DB7488"/>
    <w:rsid w:val="00DB787E"/>
    <w:rsid w:val="00DB7C07"/>
    <w:rsid w:val="00DC026A"/>
    <w:rsid w:val="00DC1154"/>
    <w:rsid w:val="00DC14F8"/>
    <w:rsid w:val="00DC19F7"/>
    <w:rsid w:val="00DC1EC0"/>
    <w:rsid w:val="00DC1ED2"/>
    <w:rsid w:val="00DC2289"/>
    <w:rsid w:val="00DC236D"/>
    <w:rsid w:val="00DC2B72"/>
    <w:rsid w:val="00DC30F1"/>
    <w:rsid w:val="00DC32D4"/>
    <w:rsid w:val="00DC38D9"/>
    <w:rsid w:val="00DC38F1"/>
    <w:rsid w:val="00DC39B8"/>
    <w:rsid w:val="00DC427F"/>
    <w:rsid w:val="00DC491A"/>
    <w:rsid w:val="00DC5393"/>
    <w:rsid w:val="00DC5F6B"/>
    <w:rsid w:val="00DC62FD"/>
    <w:rsid w:val="00DC671C"/>
    <w:rsid w:val="00DC6B89"/>
    <w:rsid w:val="00DC7361"/>
    <w:rsid w:val="00DC7C7C"/>
    <w:rsid w:val="00DD01E8"/>
    <w:rsid w:val="00DD0398"/>
    <w:rsid w:val="00DD0486"/>
    <w:rsid w:val="00DD090A"/>
    <w:rsid w:val="00DD114B"/>
    <w:rsid w:val="00DD15B8"/>
    <w:rsid w:val="00DD1968"/>
    <w:rsid w:val="00DD1A5D"/>
    <w:rsid w:val="00DD1D0A"/>
    <w:rsid w:val="00DD1DA2"/>
    <w:rsid w:val="00DD2186"/>
    <w:rsid w:val="00DD26D3"/>
    <w:rsid w:val="00DD27D4"/>
    <w:rsid w:val="00DD2FC2"/>
    <w:rsid w:val="00DD3A93"/>
    <w:rsid w:val="00DD4999"/>
    <w:rsid w:val="00DD5163"/>
    <w:rsid w:val="00DD51E2"/>
    <w:rsid w:val="00DD5272"/>
    <w:rsid w:val="00DD56CD"/>
    <w:rsid w:val="00DD572E"/>
    <w:rsid w:val="00DD5D12"/>
    <w:rsid w:val="00DD5FB5"/>
    <w:rsid w:val="00DD6446"/>
    <w:rsid w:val="00DD6C76"/>
    <w:rsid w:val="00DD7223"/>
    <w:rsid w:val="00DD727A"/>
    <w:rsid w:val="00DE0544"/>
    <w:rsid w:val="00DE059B"/>
    <w:rsid w:val="00DE0977"/>
    <w:rsid w:val="00DE0BB5"/>
    <w:rsid w:val="00DE0C97"/>
    <w:rsid w:val="00DE1B73"/>
    <w:rsid w:val="00DE29EF"/>
    <w:rsid w:val="00DE2B4A"/>
    <w:rsid w:val="00DE2DCF"/>
    <w:rsid w:val="00DE301A"/>
    <w:rsid w:val="00DE319F"/>
    <w:rsid w:val="00DE3540"/>
    <w:rsid w:val="00DE35FD"/>
    <w:rsid w:val="00DE368D"/>
    <w:rsid w:val="00DE3C37"/>
    <w:rsid w:val="00DE4173"/>
    <w:rsid w:val="00DE433E"/>
    <w:rsid w:val="00DE4B36"/>
    <w:rsid w:val="00DE4B93"/>
    <w:rsid w:val="00DE4F6C"/>
    <w:rsid w:val="00DE5168"/>
    <w:rsid w:val="00DE51FD"/>
    <w:rsid w:val="00DE533C"/>
    <w:rsid w:val="00DE5EC4"/>
    <w:rsid w:val="00DE67DA"/>
    <w:rsid w:val="00DE69D3"/>
    <w:rsid w:val="00DE6BBC"/>
    <w:rsid w:val="00DE6F79"/>
    <w:rsid w:val="00DE727C"/>
    <w:rsid w:val="00DF05DD"/>
    <w:rsid w:val="00DF093D"/>
    <w:rsid w:val="00DF0979"/>
    <w:rsid w:val="00DF11C4"/>
    <w:rsid w:val="00DF121A"/>
    <w:rsid w:val="00DF1851"/>
    <w:rsid w:val="00DF19D1"/>
    <w:rsid w:val="00DF1DC4"/>
    <w:rsid w:val="00DF1EF8"/>
    <w:rsid w:val="00DF2003"/>
    <w:rsid w:val="00DF2089"/>
    <w:rsid w:val="00DF2157"/>
    <w:rsid w:val="00DF220B"/>
    <w:rsid w:val="00DF2B63"/>
    <w:rsid w:val="00DF2F3B"/>
    <w:rsid w:val="00DF3137"/>
    <w:rsid w:val="00DF3562"/>
    <w:rsid w:val="00DF3627"/>
    <w:rsid w:val="00DF368F"/>
    <w:rsid w:val="00DF392C"/>
    <w:rsid w:val="00DF3E45"/>
    <w:rsid w:val="00DF3F9C"/>
    <w:rsid w:val="00DF465A"/>
    <w:rsid w:val="00DF4685"/>
    <w:rsid w:val="00DF48A1"/>
    <w:rsid w:val="00DF4FDF"/>
    <w:rsid w:val="00DF562B"/>
    <w:rsid w:val="00DF566F"/>
    <w:rsid w:val="00DF599E"/>
    <w:rsid w:val="00DF5A9C"/>
    <w:rsid w:val="00DF5B3F"/>
    <w:rsid w:val="00DF5D23"/>
    <w:rsid w:val="00DF5D31"/>
    <w:rsid w:val="00DF5E84"/>
    <w:rsid w:val="00DF6045"/>
    <w:rsid w:val="00DF61D0"/>
    <w:rsid w:val="00DF67EE"/>
    <w:rsid w:val="00DF6DA6"/>
    <w:rsid w:val="00DF6FE9"/>
    <w:rsid w:val="00DF7526"/>
    <w:rsid w:val="00DF758B"/>
    <w:rsid w:val="00DF7B54"/>
    <w:rsid w:val="00DF7EE8"/>
    <w:rsid w:val="00E00401"/>
    <w:rsid w:val="00E00AFE"/>
    <w:rsid w:val="00E00C2B"/>
    <w:rsid w:val="00E00D2C"/>
    <w:rsid w:val="00E00E20"/>
    <w:rsid w:val="00E0126D"/>
    <w:rsid w:val="00E01290"/>
    <w:rsid w:val="00E015BA"/>
    <w:rsid w:val="00E01605"/>
    <w:rsid w:val="00E0164F"/>
    <w:rsid w:val="00E01844"/>
    <w:rsid w:val="00E01C3F"/>
    <w:rsid w:val="00E01EF6"/>
    <w:rsid w:val="00E02081"/>
    <w:rsid w:val="00E026B8"/>
    <w:rsid w:val="00E038CD"/>
    <w:rsid w:val="00E03976"/>
    <w:rsid w:val="00E0424D"/>
    <w:rsid w:val="00E048E1"/>
    <w:rsid w:val="00E04D95"/>
    <w:rsid w:val="00E05BAA"/>
    <w:rsid w:val="00E05D6D"/>
    <w:rsid w:val="00E06024"/>
    <w:rsid w:val="00E06148"/>
    <w:rsid w:val="00E06262"/>
    <w:rsid w:val="00E0632A"/>
    <w:rsid w:val="00E0642C"/>
    <w:rsid w:val="00E06D08"/>
    <w:rsid w:val="00E07196"/>
    <w:rsid w:val="00E076CD"/>
    <w:rsid w:val="00E07A0C"/>
    <w:rsid w:val="00E07B2A"/>
    <w:rsid w:val="00E10457"/>
    <w:rsid w:val="00E10493"/>
    <w:rsid w:val="00E10718"/>
    <w:rsid w:val="00E10DE8"/>
    <w:rsid w:val="00E11971"/>
    <w:rsid w:val="00E1197A"/>
    <w:rsid w:val="00E11981"/>
    <w:rsid w:val="00E11BE9"/>
    <w:rsid w:val="00E11E6C"/>
    <w:rsid w:val="00E11F49"/>
    <w:rsid w:val="00E12654"/>
    <w:rsid w:val="00E1278A"/>
    <w:rsid w:val="00E12CFE"/>
    <w:rsid w:val="00E12D1C"/>
    <w:rsid w:val="00E13ABC"/>
    <w:rsid w:val="00E13FB3"/>
    <w:rsid w:val="00E1407B"/>
    <w:rsid w:val="00E1545F"/>
    <w:rsid w:val="00E1549F"/>
    <w:rsid w:val="00E156CB"/>
    <w:rsid w:val="00E15841"/>
    <w:rsid w:val="00E16477"/>
    <w:rsid w:val="00E16F09"/>
    <w:rsid w:val="00E17061"/>
    <w:rsid w:val="00E17142"/>
    <w:rsid w:val="00E2053C"/>
    <w:rsid w:val="00E209FB"/>
    <w:rsid w:val="00E20ECB"/>
    <w:rsid w:val="00E20F53"/>
    <w:rsid w:val="00E21275"/>
    <w:rsid w:val="00E2129F"/>
    <w:rsid w:val="00E213D1"/>
    <w:rsid w:val="00E2160E"/>
    <w:rsid w:val="00E216BF"/>
    <w:rsid w:val="00E2184A"/>
    <w:rsid w:val="00E219DD"/>
    <w:rsid w:val="00E21AA8"/>
    <w:rsid w:val="00E22011"/>
    <w:rsid w:val="00E22051"/>
    <w:rsid w:val="00E220D5"/>
    <w:rsid w:val="00E2222A"/>
    <w:rsid w:val="00E222D4"/>
    <w:rsid w:val="00E229A4"/>
    <w:rsid w:val="00E22B3F"/>
    <w:rsid w:val="00E22CB3"/>
    <w:rsid w:val="00E22CC6"/>
    <w:rsid w:val="00E22DEF"/>
    <w:rsid w:val="00E236A9"/>
    <w:rsid w:val="00E24231"/>
    <w:rsid w:val="00E245A2"/>
    <w:rsid w:val="00E245BB"/>
    <w:rsid w:val="00E25558"/>
    <w:rsid w:val="00E25A0A"/>
    <w:rsid w:val="00E263C6"/>
    <w:rsid w:val="00E26AA4"/>
    <w:rsid w:val="00E27A28"/>
    <w:rsid w:val="00E27E20"/>
    <w:rsid w:val="00E30951"/>
    <w:rsid w:val="00E30990"/>
    <w:rsid w:val="00E30F23"/>
    <w:rsid w:val="00E311A0"/>
    <w:rsid w:val="00E31918"/>
    <w:rsid w:val="00E323DD"/>
    <w:rsid w:val="00E32CB1"/>
    <w:rsid w:val="00E3345B"/>
    <w:rsid w:val="00E3389C"/>
    <w:rsid w:val="00E33A00"/>
    <w:rsid w:val="00E33B4D"/>
    <w:rsid w:val="00E33F85"/>
    <w:rsid w:val="00E34178"/>
    <w:rsid w:val="00E345EB"/>
    <w:rsid w:val="00E34654"/>
    <w:rsid w:val="00E355B1"/>
    <w:rsid w:val="00E3687F"/>
    <w:rsid w:val="00E3699B"/>
    <w:rsid w:val="00E36C6D"/>
    <w:rsid w:val="00E37327"/>
    <w:rsid w:val="00E3770B"/>
    <w:rsid w:val="00E37E1E"/>
    <w:rsid w:val="00E4004D"/>
    <w:rsid w:val="00E401CE"/>
    <w:rsid w:val="00E4041D"/>
    <w:rsid w:val="00E40D13"/>
    <w:rsid w:val="00E40D1F"/>
    <w:rsid w:val="00E41101"/>
    <w:rsid w:val="00E41A70"/>
    <w:rsid w:val="00E41CE4"/>
    <w:rsid w:val="00E41D69"/>
    <w:rsid w:val="00E42389"/>
    <w:rsid w:val="00E424EF"/>
    <w:rsid w:val="00E42532"/>
    <w:rsid w:val="00E426B9"/>
    <w:rsid w:val="00E42B30"/>
    <w:rsid w:val="00E42FA1"/>
    <w:rsid w:val="00E430B0"/>
    <w:rsid w:val="00E43145"/>
    <w:rsid w:val="00E433D1"/>
    <w:rsid w:val="00E439AD"/>
    <w:rsid w:val="00E43AC8"/>
    <w:rsid w:val="00E43B1E"/>
    <w:rsid w:val="00E43BDD"/>
    <w:rsid w:val="00E43C64"/>
    <w:rsid w:val="00E44304"/>
    <w:rsid w:val="00E448CA"/>
    <w:rsid w:val="00E44998"/>
    <w:rsid w:val="00E44FC1"/>
    <w:rsid w:val="00E4513D"/>
    <w:rsid w:val="00E452B9"/>
    <w:rsid w:val="00E46F56"/>
    <w:rsid w:val="00E47295"/>
    <w:rsid w:val="00E47649"/>
    <w:rsid w:val="00E47B41"/>
    <w:rsid w:val="00E502C2"/>
    <w:rsid w:val="00E506DE"/>
    <w:rsid w:val="00E5075D"/>
    <w:rsid w:val="00E5083C"/>
    <w:rsid w:val="00E5101F"/>
    <w:rsid w:val="00E51475"/>
    <w:rsid w:val="00E51720"/>
    <w:rsid w:val="00E51815"/>
    <w:rsid w:val="00E51861"/>
    <w:rsid w:val="00E5194A"/>
    <w:rsid w:val="00E519E4"/>
    <w:rsid w:val="00E51A28"/>
    <w:rsid w:val="00E51BA4"/>
    <w:rsid w:val="00E52177"/>
    <w:rsid w:val="00E5269D"/>
    <w:rsid w:val="00E5287B"/>
    <w:rsid w:val="00E529E3"/>
    <w:rsid w:val="00E52B2A"/>
    <w:rsid w:val="00E53122"/>
    <w:rsid w:val="00E53189"/>
    <w:rsid w:val="00E533E5"/>
    <w:rsid w:val="00E53586"/>
    <w:rsid w:val="00E5383C"/>
    <w:rsid w:val="00E53C48"/>
    <w:rsid w:val="00E53DF9"/>
    <w:rsid w:val="00E55050"/>
    <w:rsid w:val="00E55204"/>
    <w:rsid w:val="00E556C0"/>
    <w:rsid w:val="00E55B4A"/>
    <w:rsid w:val="00E562CD"/>
    <w:rsid w:val="00E5673D"/>
    <w:rsid w:val="00E5679F"/>
    <w:rsid w:val="00E56A42"/>
    <w:rsid w:val="00E56F26"/>
    <w:rsid w:val="00E5737F"/>
    <w:rsid w:val="00E57692"/>
    <w:rsid w:val="00E57896"/>
    <w:rsid w:val="00E57BDC"/>
    <w:rsid w:val="00E611B6"/>
    <w:rsid w:val="00E615C9"/>
    <w:rsid w:val="00E61851"/>
    <w:rsid w:val="00E61A59"/>
    <w:rsid w:val="00E61CA1"/>
    <w:rsid w:val="00E61CF2"/>
    <w:rsid w:val="00E61D1D"/>
    <w:rsid w:val="00E61E5D"/>
    <w:rsid w:val="00E61FF6"/>
    <w:rsid w:val="00E62225"/>
    <w:rsid w:val="00E62242"/>
    <w:rsid w:val="00E6238E"/>
    <w:rsid w:val="00E6250E"/>
    <w:rsid w:val="00E62574"/>
    <w:rsid w:val="00E62B41"/>
    <w:rsid w:val="00E631B4"/>
    <w:rsid w:val="00E632EF"/>
    <w:rsid w:val="00E63521"/>
    <w:rsid w:val="00E6365D"/>
    <w:rsid w:val="00E63733"/>
    <w:rsid w:val="00E648FD"/>
    <w:rsid w:val="00E653DA"/>
    <w:rsid w:val="00E658CF"/>
    <w:rsid w:val="00E65E6D"/>
    <w:rsid w:val="00E66A28"/>
    <w:rsid w:val="00E66A99"/>
    <w:rsid w:val="00E66D79"/>
    <w:rsid w:val="00E66E20"/>
    <w:rsid w:val="00E671D5"/>
    <w:rsid w:val="00E673E9"/>
    <w:rsid w:val="00E6752A"/>
    <w:rsid w:val="00E67A79"/>
    <w:rsid w:val="00E701E1"/>
    <w:rsid w:val="00E70793"/>
    <w:rsid w:val="00E70EF3"/>
    <w:rsid w:val="00E7120D"/>
    <w:rsid w:val="00E71A13"/>
    <w:rsid w:val="00E71B21"/>
    <w:rsid w:val="00E72082"/>
    <w:rsid w:val="00E72202"/>
    <w:rsid w:val="00E7259A"/>
    <w:rsid w:val="00E72CBA"/>
    <w:rsid w:val="00E736DD"/>
    <w:rsid w:val="00E73A2F"/>
    <w:rsid w:val="00E73E30"/>
    <w:rsid w:val="00E73E65"/>
    <w:rsid w:val="00E740CA"/>
    <w:rsid w:val="00E741CF"/>
    <w:rsid w:val="00E742BE"/>
    <w:rsid w:val="00E74386"/>
    <w:rsid w:val="00E745A4"/>
    <w:rsid w:val="00E745E0"/>
    <w:rsid w:val="00E74AE9"/>
    <w:rsid w:val="00E74FC1"/>
    <w:rsid w:val="00E752CA"/>
    <w:rsid w:val="00E753F4"/>
    <w:rsid w:val="00E75461"/>
    <w:rsid w:val="00E7583F"/>
    <w:rsid w:val="00E75934"/>
    <w:rsid w:val="00E75BD3"/>
    <w:rsid w:val="00E75BF8"/>
    <w:rsid w:val="00E76DB2"/>
    <w:rsid w:val="00E76F83"/>
    <w:rsid w:val="00E76FA2"/>
    <w:rsid w:val="00E7736A"/>
    <w:rsid w:val="00E77480"/>
    <w:rsid w:val="00E7752C"/>
    <w:rsid w:val="00E777D9"/>
    <w:rsid w:val="00E777FC"/>
    <w:rsid w:val="00E7797C"/>
    <w:rsid w:val="00E77D25"/>
    <w:rsid w:val="00E801C5"/>
    <w:rsid w:val="00E8080F"/>
    <w:rsid w:val="00E808C2"/>
    <w:rsid w:val="00E810E7"/>
    <w:rsid w:val="00E8132F"/>
    <w:rsid w:val="00E8138E"/>
    <w:rsid w:val="00E813F4"/>
    <w:rsid w:val="00E814C9"/>
    <w:rsid w:val="00E81929"/>
    <w:rsid w:val="00E81DC9"/>
    <w:rsid w:val="00E82071"/>
    <w:rsid w:val="00E82366"/>
    <w:rsid w:val="00E826A6"/>
    <w:rsid w:val="00E82B90"/>
    <w:rsid w:val="00E82D6D"/>
    <w:rsid w:val="00E82E0D"/>
    <w:rsid w:val="00E83610"/>
    <w:rsid w:val="00E83896"/>
    <w:rsid w:val="00E83B85"/>
    <w:rsid w:val="00E84870"/>
    <w:rsid w:val="00E84995"/>
    <w:rsid w:val="00E85123"/>
    <w:rsid w:val="00E852BB"/>
    <w:rsid w:val="00E855E2"/>
    <w:rsid w:val="00E85A32"/>
    <w:rsid w:val="00E85D8A"/>
    <w:rsid w:val="00E85E32"/>
    <w:rsid w:val="00E85F30"/>
    <w:rsid w:val="00E85FF5"/>
    <w:rsid w:val="00E86372"/>
    <w:rsid w:val="00E87600"/>
    <w:rsid w:val="00E87B3E"/>
    <w:rsid w:val="00E87D93"/>
    <w:rsid w:val="00E87F4F"/>
    <w:rsid w:val="00E902F1"/>
    <w:rsid w:val="00E90484"/>
    <w:rsid w:val="00E91259"/>
    <w:rsid w:val="00E91329"/>
    <w:rsid w:val="00E91526"/>
    <w:rsid w:val="00E91CAB"/>
    <w:rsid w:val="00E91DB5"/>
    <w:rsid w:val="00E9220E"/>
    <w:rsid w:val="00E9243E"/>
    <w:rsid w:val="00E92603"/>
    <w:rsid w:val="00E929A9"/>
    <w:rsid w:val="00E93210"/>
    <w:rsid w:val="00E9365D"/>
    <w:rsid w:val="00E93DCD"/>
    <w:rsid w:val="00E941C1"/>
    <w:rsid w:val="00E94453"/>
    <w:rsid w:val="00E94590"/>
    <w:rsid w:val="00E948D6"/>
    <w:rsid w:val="00E94A30"/>
    <w:rsid w:val="00E95956"/>
    <w:rsid w:val="00E95B8D"/>
    <w:rsid w:val="00E9637A"/>
    <w:rsid w:val="00E96441"/>
    <w:rsid w:val="00E965DC"/>
    <w:rsid w:val="00E968AA"/>
    <w:rsid w:val="00E968AF"/>
    <w:rsid w:val="00E969DE"/>
    <w:rsid w:val="00E970E9"/>
    <w:rsid w:val="00E97355"/>
    <w:rsid w:val="00E97421"/>
    <w:rsid w:val="00E977D1"/>
    <w:rsid w:val="00E97D42"/>
    <w:rsid w:val="00E97E5D"/>
    <w:rsid w:val="00EA05BB"/>
    <w:rsid w:val="00EA0D14"/>
    <w:rsid w:val="00EA102E"/>
    <w:rsid w:val="00EA1158"/>
    <w:rsid w:val="00EA138C"/>
    <w:rsid w:val="00EA1791"/>
    <w:rsid w:val="00EA1EED"/>
    <w:rsid w:val="00EA20FD"/>
    <w:rsid w:val="00EA21B0"/>
    <w:rsid w:val="00EA2736"/>
    <w:rsid w:val="00EA2EFC"/>
    <w:rsid w:val="00EA2F2B"/>
    <w:rsid w:val="00EA30FA"/>
    <w:rsid w:val="00EA336F"/>
    <w:rsid w:val="00EA3710"/>
    <w:rsid w:val="00EA446B"/>
    <w:rsid w:val="00EA44C6"/>
    <w:rsid w:val="00EA44EC"/>
    <w:rsid w:val="00EA50AF"/>
    <w:rsid w:val="00EA5214"/>
    <w:rsid w:val="00EA5222"/>
    <w:rsid w:val="00EA571B"/>
    <w:rsid w:val="00EA6424"/>
    <w:rsid w:val="00EA670D"/>
    <w:rsid w:val="00EA6D68"/>
    <w:rsid w:val="00EA7078"/>
    <w:rsid w:val="00EA7589"/>
    <w:rsid w:val="00EA7C2C"/>
    <w:rsid w:val="00EB0B0F"/>
    <w:rsid w:val="00EB14F0"/>
    <w:rsid w:val="00EB1794"/>
    <w:rsid w:val="00EB1D1C"/>
    <w:rsid w:val="00EB2359"/>
    <w:rsid w:val="00EB2706"/>
    <w:rsid w:val="00EB2909"/>
    <w:rsid w:val="00EB290E"/>
    <w:rsid w:val="00EB3185"/>
    <w:rsid w:val="00EB3434"/>
    <w:rsid w:val="00EB3A35"/>
    <w:rsid w:val="00EB3C8D"/>
    <w:rsid w:val="00EB3C91"/>
    <w:rsid w:val="00EB3CEF"/>
    <w:rsid w:val="00EB4566"/>
    <w:rsid w:val="00EB4CBA"/>
    <w:rsid w:val="00EB4D85"/>
    <w:rsid w:val="00EB529C"/>
    <w:rsid w:val="00EB6262"/>
    <w:rsid w:val="00EB6446"/>
    <w:rsid w:val="00EB6554"/>
    <w:rsid w:val="00EB663F"/>
    <w:rsid w:val="00EB68BE"/>
    <w:rsid w:val="00EB6A91"/>
    <w:rsid w:val="00EB7748"/>
    <w:rsid w:val="00EB7BA1"/>
    <w:rsid w:val="00EB7DBA"/>
    <w:rsid w:val="00EB7E64"/>
    <w:rsid w:val="00EC0073"/>
    <w:rsid w:val="00EC0431"/>
    <w:rsid w:val="00EC0F50"/>
    <w:rsid w:val="00EC1023"/>
    <w:rsid w:val="00EC1157"/>
    <w:rsid w:val="00EC1313"/>
    <w:rsid w:val="00EC18FE"/>
    <w:rsid w:val="00EC1D4B"/>
    <w:rsid w:val="00EC250F"/>
    <w:rsid w:val="00EC262C"/>
    <w:rsid w:val="00EC2759"/>
    <w:rsid w:val="00EC2822"/>
    <w:rsid w:val="00EC2B35"/>
    <w:rsid w:val="00EC3131"/>
    <w:rsid w:val="00EC3D14"/>
    <w:rsid w:val="00EC3E9D"/>
    <w:rsid w:val="00EC3FDE"/>
    <w:rsid w:val="00EC44FC"/>
    <w:rsid w:val="00EC4E6B"/>
    <w:rsid w:val="00EC5392"/>
    <w:rsid w:val="00EC556C"/>
    <w:rsid w:val="00EC56B7"/>
    <w:rsid w:val="00EC56C1"/>
    <w:rsid w:val="00EC59C3"/>
    <w:rsid w:val="00EC5D67"/>
    <w:rsid w:val="00EC6647"/>
    <w:rsid w:val="00EC6BB9"/>
    <w:rsid w:val="00EC6CA0"/>
    <w:rsid w:val="00EC7216"/>
    <w:rsid w:val="00EC75A3"/>
    <w:rsid w:val="00EC766A"/>
    <w:rsid w:val="00EC7DD8"/>
    <w:rsid w:val="00ED03F4"/>
    <w:rsid w:val="00ED06B7"/>
    <w:rsid w:val="00ED0762"/>
    <w:rsid w:val="00ED0765"/>
    <w:rsid w:val="00ED11B7"/>
    <w:rsid w:val="00ED152F"/>
    <w:rsid w:val="00ED1562"/>
    <w:rsid w:val="00ED1DD2"/>
    <w:rsid w:val="00ED2029"/>
    <w:rsid w:val="00ED2483"/>
    <w:rsid w:val="00ED2501"/>
    <w:rsid w:val="00ED274C"/>
    <w:rsid w:val="00ED277F"/>
    <w:rsid w:val="00ED28E8"/>
    <w:rsid w:val="00ED2A1D"/>
    <w:rsid w:val="00ED2F74"/>
    <w:rsid w:val="00ED2F80"/>
    <w:rsid w:val="00ED3F1E"/>
    <w:rsid w:val="00ED4194"/>
    <w:rsid w:val="00ED4A00"/>
    <w:rsid w:val="00ED4DA0"/>
    <w:rsid w:val="00ED5051"/>
    <w:rsid w:val="00ED5376"/>
    <w:rsid w:val="00ED5765"/>
    <w:rsid w:val="00ED57F1"/>
    <w:rsid w:val="00ED5D8E"/>
    <w:rsid w:val="00ED5F75"/>
    <w:rsid w:val="00ED6822"/>
    <w:rsid w:val="00ED6826"/>
    <w:rsid w:val="00ED71B6"/>
    <w:rsid w:val="00ED7D90"/>
    <w:rsid w:val="00EE0695"/>
    <w:rsid w:val="00EE07C3"/>
    <w:rsid w:val="00EE0BDC"/>
    <w:rsid w:val="00EE0DB5"/>
    <w:rsid w:val="00EE0E63"/>
    <w:rsid w:val="00EE1236"/>
    <w:rsid w:val="00EE129D"/>
    <w:rsid w:val="00EE192C"/>
    <w:rsid w:val="00EE1936"/>
    <w:rsid w:val="00EE255D"/>
    <w:rsid w:val="00EE2623"/>
    <w:rsid w:val="00EE2833"/>
    <w:rsid w:val="00EE2931"/>
    <w:rsid w:val="00EE2D75"/>
    <w:rsid w:val="00EE3280"/>
    <w:rsid w:val="00EE3CF1"/>
    <w:rsid w:val="00EE3D18"/>
    <w:rsid w:val="00EE3F43"/>
    <w:rsid w:val="00EE4622"/>
    <w:rsid w:val="00EE4AB2"/>
    <w:rsid w:val="00EE56E1"/>
    <w:rsid w:val="00EE5D1B"/>
    <w:rsid w:val="00EE666A"/>
    <w:rsid w:val="00EE6743"/>
    <w:rsid w:val="00EE6866"/>
    <w:rsid w:val="00EE68F6"/>
    <w:rsid w:val="00EE74D3"/>
    <w:rsid w:val="00EE75CE"/>
    <w:rsid w:val="00EE763A"/>
    <w:rsid w:val="00EE7848"/>
    <w:rsid w:val="00EE7B19"/>
    <w:rsid w:val="00EE7F8D"/>
    <w:rsid w:val="00EF0195"/>
    <w:rsid w:val="00EF04F3"/>
    <w:rsid w:val="00EF0AA5"/>
    <w:rsid w:val="00EF0ED2"/>
    <w:rsid w:val="00EF17C7"/>
    <w:rsid w:val="00EF1892"/>
    <w:rsid w:val="00EF1A2C"/>
    <w:rsid w:val="00EF1A3A"/>
    <w:rsid w:val="00EF1C17"/>
    <w:rsid w:val="00EF1CFE"/>
    <w:rsid w:val="00EF1E14"/>
    <w:rsid w:val="00EF29DA"/>
    <w:rsid w:val="00EF2AB1"/>
    <w:rsid w:val="00EF2B77"/>
    <w:rsid w:val="00EF2C18"/>
    <w:rsid w:val="00EF2DE9"/>
    <w:rsid w:val="00EF2E65"/>
    <w:rsid w:val="00EF2E6D"/>
    <w:rsid w:val="00EF3105"/>
    <w:rsid w:val="00EF3126"/>
    <w:rsid w:val="00EF42DC"/>
    <w:rsid w:val="00EF4464"/>
    <w:rsid w:val="00EF44A3"/>
    <w:rsid w:val="00EF48EA"/>
    <w:rsid w:val="00EF4997"/>
    <w:rsid w:val="00EF5289"/>
    <w:rsid w:val="00EF53BA"/>
    <w:rsid w:val="00EF53CE"/>
    <w:rsid w:val="00EF5499"/>
    <w:rsid w:val="00EF56DE"/>
    <w:rsid w:val="00EF5A12"/>
    <w:rsid w:val="00EF5A92"/>
    <w:rsid w:val="00EF66E4"/>
    <w:rsid w:val="00EF6940"/>
    <w:rsid w:val="00EF6A42"/>
    <w:rsid w:val="00EF71CE"/>
    <w:rsid w:val="00EF73A1"/>
    <w:rsid w:val="00EF741F"/>
    <w:rsid w:val="00EF77ED"/>
    <w:rsid w:val="00EF795E"/>
    <w:rsid w:val="00EF7F98"/>
    <w:rsid w:val="00F00255"/>
    <w:rsid w:val="00F003CA"/>
    <w:rsid w:val="00F0041C"/>
    <w:rsid w:val="00F009C0"/>
    <w:rsid w:val="00F009C3"/>
    <w:rsid w:val="00F00E4E"/>
    <w:rsid w:val="00F00FDF"/>
    <w:rsid w:val="00F0153F"/>
    <w:rsid w:val="00F0197B"/>
    <w:rsid w:val="00F01AFF"/>
    <w:rsid w:val="00F01DF3"/>
    <w:rsid w:val="00F0206F"/>
    <w:rsid w:val="00F020ED"/>
    <w:rsid w:val="00F021D7"/>
    <w:rsid w:val="00F0279C"/>
    <w:rsid w:val="00F02B8F"/>
    <w:rsid w:val="00F02E0F"/>
    <w:rsid w:val="00F03A62"/>
    <w:rsid w:val="00F03E5D"/>
    <w:rsid w:val="00F047A5"/>
    <w:rsid w:val="00F05341"/>
    <w:rsid w:val="00F05425"/>
    <w:rsid w:val="00F054CB"/>
    <w:rsid w:val="00F056C9"/>
    <w:rsid w:val="00F0577D"/>
    <w:rsid w:val="00F05BCF"/>
    <w:rsid w:val="00F05E27"/>
    <w:rsid w:val="00F05F0D"/>
    <w:rsid w:val="00F0632E"/>
    <w:rsid w:val="00F064D7"/>
    <w:rsid w:val="00F06E92"/>
    <w:rsid w:val="00F06ECB"/>
    <w:rsid w:val="00F06EF7"/>
    <w:rsid w:val="00F06F57"/>
    <w:rsid w:val="00F0716D"/>
    <w:rsid w:val="00F07307"/>
    <w:rsid w:val="00F07C25"/>
    <w:rsid w:val="00F07D94"/>
    <w:rsid w:val="00F1047D"/>
    <w:rsid w:val="00F10612"/>
    <w:rsid w:val="00F10816"/>
    <w:rsid w:val="00F10956"/>
    <w:rsid w:val="00F109F7"/>
    <w:rsid w:val="00F10AB4"/>
    <w:rsid w:val="00F10C80"/>
    <w:rsid w:val="00F10CDC"/>
    <w:rsid w:val="00F10FE8"/>
    <w:rsid w:val="00F1185F"/>
    <w:rsid w:val="00F11965"/>
    <w:rsid w:val="00F12497"/>
    <w:rsid w:val="00F12ED0"/>
    <w:rsid w:val="00F131A8"/>
    <w:rsid w:val="00F131F3"/>
    <w:rsid w:val="00F137FB"/>
    <w:rsid w:val="00F1393C"/>
    <w:rsid w:val="00F141E5"/>
    <w:rsid w:val="00F142C8"/>
    <w:rsid w:val="00F1447C"/>
    <w:rsid w:val="00F145AE"/>
    <w:rsid w:val="00F14980"/>
    <w:rsid w:val="00F14B13"/>
    <w:rsid w:val="00F14BC8"/>
    <w:rsid w:val="00F14F99"/>
    <w:rsid w:val="00F15929"/>
    <w:rsid w:val="00F15AC1"/>
    <w:rsid w:val="00F15D98"/>
    <w:rsid w:val="00F164EA"/>
    <w:rsid w:val="00F168E6"/>
    <w:rsid w:val="00F16DE3"/>
    <w:rsid w:val="00F171A4"/>
    <w:rsid w:val="00F1753D"/>
    <w:rsid w:val="00F1755B"/>
    <w:rsid w:val="00F17A34"/>
    <w:rsid w:val="00F20A13"/>
    <w:rsid w:val="00F20AAE"/>
    <w:rsid w:val="00F21220"/>
    <w:rsid w:val="00F21272"/>
    <w:rsid w:val="00F21753"/>
    <w:rsid w:val="00F21AEA"/>
    <w:rsid w:val="00F2204A"/>
    <w:rsid w:val="00F22331"/>
    <w:rsid w:val="00F22C68"/>
    <w:rsid w:val="00F22F86"/>
    <w:rsid w:val="00F232DC"/>
    <w:rsid w:val="00F238DD"/>
    <w:rsid w:val="00F239C7"/>
    <w:rsid w:val="00F239E5"/>
    <w:rsid w:val="00F23C4F"/>
    <w:rsid w:val="00F23F0A"/>
    <w:rsid w:val="00F23F21"/>
    <w:rsid w:val="00F240CA"/>
    <w:rsid w:val="00F247A7"/>
    <w:rsid w:val="00F2485C"/>
    <w:rsid w:val="00F248A6"/>
    <w:rsid w:val="00F24DB7"/>
    <w:rsid w:val="00F25D8E"/>
    <w:rsid w:val="00F269ED"/>
    <w:rsid w:val="00F26D97"/>
    <w:rsid w:val="00F26E25"/>
    <w:rsid w:val="00F27568"/>
    <w:rsid w:val="00F276DE"/>
    <w:rsid w:val="00F27D59"/>
    <w:rsid w:val="00F308CE"/>
    <w:rsid w:val="00F30C4C"/>
    <w:rsid w:val="00F312A4"/>
    <w:rsid w:val="00F312C9"/>
    <w:rsid w:val="00F31B2C"/>
    <w:rsid w:val="00F31C6C"/>
    <w:rsid w:val="00F3221D"/>
    <w:rsid w:val="00F32374"/>
    <w:rsid w:val="00F3242E"/>
    <w:rsid w:val="00F3327B"/>
    <w:rsid w:val="00F337D8"/>
    <w:rsid w:val="00F33848"/>
    <w:rsid w:val="00F33B46"/>
    <w:rsid w:val="00F33CE1"/>
    <w:rsid w:val="00F3418B"/>
    <w:rsid w:val="00F3491B"/>
    <w:rsid w:val="00F35A70"/>
    <w:rsid w:val="00F36159"/>
    <w:rsid w:val="00F365CE"/>
    <w:rsid w:val="00F367D4"/>
    <w:rsid w:val="00F368CE"/>
    <w:rsid w:val="00F402B6"/>
    <w:rsid w:val="00F4058B"/>
    <w:rsid w:val="00F40726"/>
    <w:rsid w:val="00F40BBB"/>
    <w:rsid w:val="00F40CFD"/>
    <w:rsid w:val="00F40DB4"/>
    <w:rsid w:val="00F40E60"/>
    <w:rsid w:val="00F41106"/>
    <w:rsid w:val="00F4117F"/>
    <w:rsid w:val="00F41963"/>
    <w:rsid w:val="00F41A5C"/>
    <w:rsid w:val="00F41C08"/>
    <w:rsid w:val="00F4214B"/>
    <w:rsid w:val="00F422E6"/>
    <w:rsid w:val="00F4255C"/>
    <w:rsid w:val="00F427AA"/>
    <w:rsid w:val="00F42FE9"/>
    <w:rsid w:val="00F434D5"/>
    <w:rsid w:val="00F43909"/>
    <w:rsid w:val="00F443F4"/>
    <w:rsid w:val="00F44679"/>
    <w:rsid w:val="00F449F2"/>
    <w:rsid w:val="00F44F31"/>
    <w:rsid w:val="00F44FED"/>
    <w:rsid w:val="00F455F5"/>
    <w:rsid w:val="00F46157"/>
    <w:rsid w:val="00F46962"/>
    <w:rsid w:val="00F46DF5"/>
    <w:rsid w:val="00F46E7A"/>
    <w:rsid w:val="00F46FD9"/>
    <w:rsid w:val="00F4726D"/>
    <w:rsid w:val="00F47E08"/>
    <w:rsid w:val="00F47F9C"/>
    <w:rsid w:val="00F50363"/>
    <w:rsid w:val="00F50523"/>
    <w:rsid w:val="00F50698"/>
    <w:rsid w:val="00F50790"/>
    <w:rsid w:val="00F507BC"/>
    <w:rsid w:val="00F50869"/>
    <w:rsid w:val="00F50ABB"/>
    <w:rsid w:val="00F50AFF"/>
    <w:rsid w:val="00F50CD2"/>
    <w:rsid w:val="00F5107A"/>
    <w:rsid w:val="00F515B1"/>
    <w:rsid w:val="00F515DC"/>
    <w:rsid w:val="00F5166B"/>
    <w:rsid w:val="00F5169F"/>
    <w:rsid w:val="00F516EB"/>
    <w:rsid w:val="00F51E56"/>
    <w:rsid w:val="00F51F6E"/>
    <w:rsid w:val="00F52108"/>
    <w:rsid w:val="00F52643"/>
    <w:rsid w:val="00F52AFF"/>
    <w:rsid w:val="00F52C6C"/>
    <w:rsid w:val="00F52D88"/>
    <w:rsid w:val="00F52FDD"/>
    <w:rsid w:val="00F53058"/>
    <w:rsid w:val="00F5319D"/>
    <w:rsid w:val="00F53501"/>
    <w:rsid w:val="00F53AA7"/>
    <w:rsid w:val="00F53D80"/>
    <w:rsid w:val="00F5404E"/>
    <w:rsid w:val="00F5434A"/>
    <w:rsid w:val="00F5442C"/>
    <w:rsid w:val="00F54B98"/>
    <w:rsid w:val="00F55BE4"/>
    <w:rsid w:val="00F55CC1"/>
    <w:rsid w:val="00F569EF"/>
    <w:rsid w:val="00F56B86"/>
    <w:rsid w:val="00F56D03"/>
    <w:rsid w:val="00F5717D"/>
    <w:rsid w:val="00F57502"/>
    <w:rsid w:val="00F57921"/>
    <w:rsid w:val="00F600FA"/>
    <w:rsid w:val="00F601B6"/>
    <w:rsid w:val="00F60522"/>
    <w:rsid w:val="00F60E7C"/>
    <w:rsid w:val="00F619A9"/>
    <w:rsid w:val="00F626A3"/>
    <w:rsid w:val="00F62B5D"/>
    <w:rsid w:val="00F62BF8"/>
    <w:rsid w:val="00F62CA7"/>
    <w:rsid w:val="00F63484"/>
    <w:rsid w:val="00F6357C"/>
    <w:rsid w:val="00F64264"/>
    <w:rsid w:val="00F64389"/>
    <w:rsid w:val="00F6475C"/>
    <w:rsid w:val="00F64A86"/>
    <w:rsid w:val="00F64E10"/>
    <w:rsid w:val="00F65122"/>
    <w:rsid w:val="00F66288"/>
    <w:rsid w:val="00F66D3D"/>
    <w:rsid w:val="00F66D41"/>
    <w:rsid w:val="00F66E61"/>
    <w:rsid w:val="00F700A2"/>
    <w:rsid w:val="00F701A2"/>
    <w:rsid w:val="00F70307"/>
    <w:rsid w:val="00F70547"/>
    <w:rsid w:val="00F705B6"/>
    <w:rsid w:val="00F705C2"/>
    <w:rsid w:val="00F70FDB"/>
    <w:rsid w:val="00F71128"/>
    <w:rsid w:val="00F71672"/>
    <w:rsid w:val="00F718D2"/>
    <w:rsid w:val="00F719EB"/>
    <w:rsid w:val="00F71BE4"/>
    <w:rsid w:val="00F71C31"/>
    <w:rsid w:val="00F7202E"/>
    <w:rsid w:val="00F728AD"/>
    <w:rsid w:val="00F72F7D"/>
    <w:rsid w:val="00F73017"/>
    <w:rsid w:val="00F735F8"/>
    <w:rsid w:val="00F737EC"/>
    <w:rsid w:val="00F73F97"/>
    <w:rsid w:val="00F74A90"/>
    <w:rsid w:val="00F755DC"/>
    <w:rsid w:val="00F7561B"/>
    <w:rsid w:val="00F75806"/>
    <w:rsid w:val="00F763EA"/>
    <w:rsid w:val="00F765F8"/>
    <w:rsid w:val="00F769FB"/>
    <w:rsid w:val="00F76CB1"/>
    <w:rsid w:val="00F77029"/>
    <w:rsid w:val="00F77370"/>
    <w:rsid w:val="00F77516"/>
    <w:rsid w:val="00F775F7"/>
    <w:rsid w:val="00F7760F"/>
    <w:rsid w:val="00F77F24"/>
    <w:rsid w:val="00F80040"/>
    <w:rsid w:val="00F803CE"/>
    <w:rsid w:val="00F803E8"/>
    <w:rsid w:val="00F80938"/>
    <w:rsid w:val="00F80DED"/>
    <w:rsid w:val="00F81426"/>
    <w:rsid w:val="00F8193D"/>
    <w:rsid w:val="00F81961"/>
    <w:rsid w:val="00F81E92"/>
    <w:rsid w:val="00F8204A"/>
    <w:rsid w:val="00F82691"/>
    <w:rsid w:val="00F82737"/>
    <w:rsid w:val="00F828A0"/>
    <w:rsid w:val="00F82DE4"/>
    <w:rsid w:val="00F82FE0"/>
    <w:rsid w:val="00F83206"/>
    <w:rsid w:val="00F838CF"/>
    <w:rsid w:val="00F839F8"/>
    <w:rsid w:val="00F83C59"/>
    <w:rsid w:val="00F83FD2"/>
    <w:rsid w:val="00F844BE"/>
    <w:rsid w:val="00F853D9"/>
    <w:rsid w:val="00F85F06"/>
    <w:rsid w:val="00F8611B"/>
    <w:rsid w:val="00F863A0"/>
    <w:rsid w:val="00F86910"/>
    <w:rsid w:val="00F86BC8"/>
    <w:rsid w:val="00F873FC"/>
    <w:rsid w:val="00F87575"/>
    <w:rsid w:val="00F87588"/>
    <w:rsid w:val="00F8767C"/>
    <w:rsid w:val="00F8786B"/>
    <w:rsid w:val="00F87B21"/>
    <w:rsid w:val="00F9023F"/>
    <w:rsid w:val="00F9068F"/>
    <w:rsid w:val="00F909EC"/>
    <w:rsid w:val="00F90A4D"/>
    <w:rsid w:val="00F90B5A"/>
    <w:rsid w:val="00F90E2A"/>
    <w:rsid w:val="00F91228"/>
    <w:rsid w:val="00F912CC"/>
    <w:rsid w:val="00F912F8"/>
    <w:rsid w:val="00F9158E"/>
    <w:rsid w:val="00F917E3"/>
    <w:rsid w:val="00F91B2C"/>
    <w:rsid w:val="00F91C12"/>
    <w:rsid w:val="00F91CAD"/>
    <w:rsid w:val="00F91CF9"/>
    <w:rsid w:val="00F9240A"/>
    <w:rsid w:val="00F92FEA"/>
    <w:rsid w:val="00F93B09"/>
    <w:rsid w:val="00F93DC9"/>
    <w:rsid w:val="00F9405B"/>
    <w:rsid w:val="00F941C4"/>
    <w:rsid w:val="00F949BC"/>
    <w:rsid w:val="00F94AB1"/>
    <w:rsid w:val="00F94F61"/>
    <w:rsid w:val="00F94F79"/>
    <w:rsid w:val="00F95346"/>
    <w:rsid w:val="00F9591A"/>
    <w:rsid w:val="00F95AAC"/>
    <w:rsid w:val="00F966FB"/>
    <w:rsid w:val="00F96E63"/>
    <w:rsid w:val="00F97558"/>
    <w:rsid w:val="00F979DC"/>
    <w:rsid w:val="00F97C05"/>
    <w:rsid w:val="00F97C95"/>
    <w:rsid w:val="00FA0397"/>
    <w:rsid w:val="00FA0BAE"/>
    <w:rsid w:val="00FA0FD0"/>
    <w:rsid w:val="00FA10F1"/>
    <w:rsid w:val="00FA1231"/>
    <w:rsid w:val="00FA129A"/>
    <w:rsid w:val="00FA1391"/>
    <w:rsid w:val="00FA14DF"/>
    <w:rsid w:val="00FA1566"/>
    <w:rsid w:val="00FA20C9"/>
    <w:rsid w:val="00FA24A9"/>
    <w:rsid w:val="00FA255A"/>
    <w:rsid w:val="00FA2A62"/>
    <w:rsid w:val="00FA2F4A"/>
    <w:rsid w:val="00FA2F5B"/>
    <w:rsid w:val="00FA30D7"/>
    <w:rsid w:val="00FA31CE"/>
    <w:rsid w:val="00FA3327"/>
    <w:rsid w:val="00FA34CA"/>
    <w:rsid w:val="00FA3594"/>
    <w:rsid w:val="00FA3750"/>
    <w:rsid w:val="00FA3D43"/>
    <w:rsid w:val="00FA3D44"/>
    <w:rsid w:val="00FA3E7B"/>
    <w:rsid w:val="00FA3F8A"/>
    <w:rsid w:val="00FA4683"/>
    <w:rsid w:val="00FA4D6E"/>
    <w:rsid w:val="00FA508F"/>
    <w:rsid w:val="00FA514F"/>
    <w:rsid w:val="00FA527D"/>
    <w:rsid w:val="00FA5344"/>
    <w:rsid w:val="00FA560E"/>
    <w:rsid w:val="00FA5F31"/>
    <w:rsid w:val="00FA621F"/>
    <w:rsid w:val="00FA631E"/>
    <w:rsid w:val="00FA6336"/>
    <w:rsid w:val="00FA6404"/>
    <w:rsid w:val="00FA6C21"/>
    <w:rsid w:val="00FA6F62"/>
    <w:rsid w:val="00FA7094"/>
    <w:rsid w:val="00FA78E7"/>
    <w:rsid w:val="00FA7B61"/>
    <w:rsid w:val="00FB038F"/>
    <w:rsid w:val="00FB16DF"/>
    <w:rsid w:val="00FB1AF0"/>
    <w:rsid w:val="00FB1F21"/>
    <w:rsid w:val="00FB21AF"/>
    <w:rsid w:val="00FB2524"/>
    <w:rsid w:val="00FB38D6"/>
    <w:rsid w:val="00FB39E6"/>
    <w:rsid w:val="00FB4C94"/>
    <w:rsid w:val="00FB4EA7"/>
    <w:rsid w:val="00FB55CA"/>
    <w:rsid w:val="00FB5602"/>
    <w:rsid w:val="00FB5D0B"/>
    <w:rsid w:val="00FB64B7"/>
    <w:rsid w:val="00FB6726"/>
    <w:rsid w:val="00FB692C"/>
    <w:rsid w:val="00FB6DCF"/>
    <w:rsid w:val="00FB6EFE"/>
    <w:rsid w:val="00FB7720"/>
    <w:rsid w:val="00FB7863"/>
    <w:rsid w:val="00FC0014"/>
    <w:rsid w:val="00FC08A2"/>
    <w:rsid w:val="00FC0BBD"/>
    <w:rsid w:val="00FC0C2B"/>
    <w:rsid w:val="00FC0E25"/>
    <w:rsid w:val="00FC121F"/>
    <w:rsid w:val="00FC1404"/>
    <w:rsid w:val="00FC14F3"/>
    <w:rsid w:val="00FC1C9A"/>
    <w:rsid w:val="00FC1CB3"/>
    <w:rsid w:val="00FC221B"/>
    <w:rsid w:val="00FC2446"/>
    <w:rsid w:val="00FC2526"/>
    <w:rsid w:val="00FC2608"/>
    <w:rsid w:val="00FC31C2"/>
    <w:rsid w:val="00FC35BE"/>
    <w:rsid w:val="00FC36DB"/>
    <w:rsid w:val="00FC3B32"/>
    <w:rsid w:val="00FC3BA1"/>
    <w:rsid w:val="00FC3C95"/>
    <w:rsid w:val="00FC4011"/>
    <w:rsid w:val="00FC4518"/>
    <w:rsid w:val="00FC4799"/>
    <w:rsid w:val="00FC47AD"/>
    <w:rsid w:val="00FC492F"/>
    <w:rsid w:val="00FC4B32"/>
    <w:rsid w:val="00FC4CD6"/>
    <w:rsid w:val="00FC5791"/>
    <w:rsid w:val="00FC5F08"/>
    <w:rsid w:val="00FC5F47"/>
    <w:rsid w:val="00FC64A3"/>
    <w:rsid w:val="00FC6505"/>
    <w:rsid w:val="00FC6FA4"/>
    <w:rsid w:val="00FC7173"/>
    <w:rsid w:val="00FC7522"/>
    <w:rsid w:val="00FC79FA"/>
    <w:rsid w:val="00FC7DB4"/>
    <w:rsid w:val="00FC7F37"/>
    <w:rsid w:val="00FD06F6"/>
    <w:rsid w:val="00FD0B99"/>
    <w:rsid w:val="00FD1695"/>
    <w:rsid w:val="00FD198E"/>
    <w:rsid w:val="00FD1A7D"/>
    <w:rsid w:val="00FD229E"/>
    <w:rsid w:val="00FD27D3"/>
    <w:rsid w:val="00FD2A2F"/>
    <w:rsid w:val="00FD2A8B"/>
    <w:rsid w:val="00FD2F16"/>
    <w:rsid w:val="00FD2F49"/>
    <w:rsid w:val="00FD30EF"/>
    <w:rsid w:val="00FD39A5"/>
    <w:rsid w:val="00FD3B34"/>
    <w:rsid w:val="00FD3DCB"/>
    <w:rsid w:val="00FD3E57"/>
    <w:rsid w:val="00FD43B6"/>
    <w:rsid w:val="00FD43E4"/>
    <w:rsid w:val="00FD4C9C"/>
    <w:rsid w:val="00FD5426"/>
    <w:rsid w:val="00FD57B3"/>
    <w:rsid w:val="00FD5BE2"/>
    <w:rsid w:val="00FD636B"/>
    <w:rsid w:val="00FD691D"/>
    <w:rsid w:val="00FD69AC"/>
    <w:rsid w:val="00FD6AF8"/>
    <w:rsid w:val="00FD720D"/>
    <w:rsid w:val="00FD7AC4"/>
    <w:rsid w:val="00FD7C24"/>
    <w:rsid w:val="00FE0277"/>
    <w:rsid w:val="00FE02A5"/>
    <w:rsid w:val="00FE03BB"/>
    <w:rsid w:val="00FE093D"/>
    <w:rsid w:val="00FE0B71"/>
    <w:rsid w:val="00FE0BB9"/>
    <w:rsid w:val="00FE0C9F"/>
    <w:rsid w:val="00FE0F88"/>
    <w:rsid w:val="00FE1350"/>
    <w:rsid w:val="00FE2204"/>
    <w:rsid w:val="00FE227B"/>
    <w:rsid w:val="00FE2DF7"/>
    <w:rsid w:val="00FE2E10"/>
    <w:rsid w:val="00FE2F89"/>
    <w:rsid w:val="00FE302E"/>
    <w:rsid w:val="00FE3DCA"/>
    <w:rsid w:val="00FE4AF4"/>
    <w:rsid w:val="00FE4B10"/>
    <w:rsid w:val="00FE52DD"/>
    <w:rsid w:val="00FE5A25"/>
    <w:rsid w:val="00FE6080"/>
    <w:rsid w:val="00FE60BF"/>
    <w:rsid w:val="00FE616B"/>
    <w:rsid w:val="00FE6A5C"/>
    <w:rsid w:val="00FE6C0E"/>
    <w:rsid w:val="00FE6F76"/>
    <w:rsid w:val="00FE79AF"/>
    <w:rsid w:val="00FE7C78"/>
    <w:rsid w:val="00FF0685"/>
    <w:rsid w:val="00FF068E"/>
    <w:rsid w:val="00FF0B02"/>
    <w:rsid w:val="00FF0C46"/>
    <w:rsid w:val="00FF0DF8"/>
    <w:rsid w:val="00FF0EF9"/>
    <w:rsid w:val="00FF1B40"/>
    <w:rsid w:val="00FF24AB"/>
    <w:rsid w:val="00FF25D1"/>
    <w:rsid w:val="00FF2871"/>
    <w:rsid w:val="00FF28B5"/>
    <w:rsid w:val="00FF2C5A"/>
    <w:rsid w:val="00FF2D8F"/>
    <w:rsid w:val="00FF2E3C"/>
    <w:rsid w:val="00FF42F6"/>
    <w:rsid w:val="00FF4522"/>
    <w:rsid w:val="00FF45EE"/>
    <w:rsid w:val="00FF49F3"/>
    <w:rsid w:val="00FF51F8"/>
    <w:rsid w:val="00FF5239"/>
    <w:rsid w:val="00FF56F7"/>
    <w:rsid w:val="00FF6082"/>
    <w:rsid w:val="00FF632C"/>
    <w:rsid w:val="00FF6632"/>
    <w:rsid w:val="00FF6945"/>
    <w:rsid w:val="00FF6991"/>
    <w:rsid w:val="00FF6AA2"/>
    <w:rsid w:val="00FF6D47"/>
    <w:rsid w:val="00FF7219"/>
    <w:rsid w:val="00FF7633"/>
    <w:rsid w:val="00FF7703"/>
    <w:rsid w:val="00FF7729"/>
    <w:rsid w:val="00FF7B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0264DA"/>
  <w15:chartTrackingRefBased/>
  <w15:docId w15:val="{7864CE8A-BA90-43EE-AAAA-83A5EA2CB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0E8C"/>
  </w:style>
  <w:style w:type="paragraph" w:styleId="Heading1">
    <w:name w:val="heading 1"/>
    <w:basedOn w:val="Normal"/>
    <w:next w:val="Normal"/>
    <w:link w:val="Heading1Char"/>
    <w:uiPriority w:val="9"/>
    <w:qFormat/>
    <w:rsid w:val="00170E8C"/>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170E8C"/>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170E8C"/>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70E8C"/>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70E8C"/>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70E8C"/>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70E8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0E8C"/>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0E8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51A61"/>
  </w:style>
  <w:style w:type="character" w:customStyle="1" w:styleId="Heading1Char">
    <w:name w:val="Heading 1 Char"/>
    <w:basedOn w:val="DefaultParagraphFont"/>
    <w:link w:val="Heading1"/>
    <w:uiPriority w:val="9"/>
    <w:rsid w:val="00170E8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170E8C"/>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170E8C"/>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170E8C"/>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70E8C"/>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170E8C"/>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170E8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0E8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0E8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70E8C"/>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70E8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70E8C"/>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170E8C"/>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70E8C"/>
    <w:rPr>
      <w:color w:val="5A5A5A" w:themeColor="text1" w:themeTint="A5"/>
      <w:spacing w:val="10"/>
    </w:rPr>
  </w:style>
  <w:style w:type="character" w:styleId="Strong">
    <w:name w:val="Strong"/>
    <w:basedOn w:val="DefaultParagraphFont"/>
    <w:uiPriority w:val="22"/>
    <w:qFormat/>
    <w:rsid w:val="00170E8C"/>
    <w:rPr>
      <w:b/>
      <w:bCs/>
      <w:color w:val="000000" w:themeColor="text1"/>
    </w:rPr>
  </w:style>
  <w:style w:type="character" w:styleId="Emphasis">
    <w:name w:val="Emphasis"/>
    <w:basedOn w:val="DefaultParagraphFont"/>
    <w:uiPriority w:val="20"/>
    <w:qFormat/>
    <w:rsid w:val="00170E8C"/>
    <w:rPr>
      <w:i/>
      <w:iCs/>
      <w:color w:val="auto"/>
    </w:rPr>
  </w:style>
  <w:style w:type="paragraph" w:styleId="NoSpacing">
    <w:name w:val="No Spacing"/>
    <w:uiPriority w:val="1"/>
    <w:qFormat/>
    <w:rsid w:val="00170E8C"/>
    <w:pPr>
      <w:spacing w:after="0" w:line="240" w:lineRule="auto"/>
    </w:pPr>
  </w:style>
  <w:style w:type="paragraph" w:styleId="Quote">
    <w:name w:val="Quote"/>
    <w:basedOn w:val="Normal"/>
    <w:next w:val="Normal"/>
    <w:link w:val="QuoteChar"/>
    <w:uiPriority w:val="29"/>
    <w:qFormat/>
    <w:rsid w:val="00170E8C"/>
    <w:pPr>
      <w:spacing w:before="160"/>
      <w:ind w:left="720" w:right="720"/>
    </w:pPr>
    <w:rPr>
      <w:i/>
      <w:iCs/>
      <w:color w:val="000000" w:themeColor="text1"/>
    </w:rPr>
  </w:style>
  <w:style w:type="character" w:customStyle="1" w:styleId="QuoteChar">
    <w:name w:val="Quote Char"/>
    <w:basedOn w:val="DefaultParagraphFont"/>
    <w:link w:val="Quote"/>
    <w:uiPriority w:val="29"/>
    <w:rsid w:val="00170E8C"/>
    <w:rPr>
      <w:i/>
      <w:iCs/>
      <w:color w:val="000000" w:themeColor="text1"/>
    </w:rPr>
  </w:style>
  <w:style w:type="paragraph" w:styleId="IntenseQuote">
    <w:name w:val="Intense Quote"/>
    <w:basedOn w:val="Normal"/>
    <w:next w:val="Normal"/>
    <w:link w:val="IntenseQuoteChar"/>
    <w:uiPriority w:val="30"/>
    <w:qFormat/>
    <w:rsid w:val="00170E8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70E8C"/>
    <w:rPr>
      <w:color w:val="000000" w:themeColor="text1"/>
      <w:shd w:val="clear" w:color="auto" w:fill="F2F2F2" w:themeFill="background1" w:themeFillShade="F2"/>
    </w:rPr>
  </w:style>
  <w:style w:type="character" w:styleId="SubtleEmphasis">
    <w:name w:val="Subtle Emphasis"/>
    <w:basedOn w:val="DefaultParagraphFont"/>
    <w:uiPriority w:val="19"/>
    <w:qFormat/>
    <w:rsid w:val="00170E8C"/>
    <w:rPr>
      <w:i/>
      <w:iCs/>
      <w:color w:val="404040" w:themeColor="text1" w:themeTint="BF"/>
    </w:rPr>
  </w:style>
  <w:style w:type="character" w:styleId="IntenseEmphasis">
    <w:name w:val="Intense Emphasis"/>
    <w:basedOn w:val="DefaultParagraphFont"/>
    <w:uiPriority w:val="21"/>
    <w:qFormat/>
    <w:rsid w:val="00170E8C"/>
    <w:rPr>
      <w:b/>
      <w:bCs/>
      <w:i/>
      <w:iCs/>
      <w:caps/>
    </w:rPr>
  </w:style>
  <w:style w:type="character" w:styleId="SubtleReference">
    <w:name w:val="Subtle Reference"/>
    <w:basedOn w:val="DefaultParagraphFont"/>
    <w:uiPriority w:val="31"/>
    <w:qFormat/>
    <w:rsid w:val="00170E8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70E8C"/>
    <w:rPr>
      <w:b/>
      <w:bCs/>
      <w:smallCaps/>
      <w:u w:val="single"/>
    </w:rPr>
  </w:style>
  <w:style w:type="character" w:styleId="BookTitle">
    <w:name w:val="Book Title"/>
    <w:basedOn w:val="DefaultParagraphFont"/>
    <w:uiPriority w:val="33"/>
    <w:qFormat/>
    <w:rsid w:val="00170E8C"/>
    <w:rPr>
      <w:b w:val="0"/>
      <w:bCs w:val="0"/>
      <w:smallCaps/>
      <w:spacing w:val="5"/>
    </w:rPr>
  </w:style>
  <w:style w:type="paragraph" w:styleId="TOCHeading">
    <w:name w:val="TOC Heading"/>
    <w:basedOn w:val="Heading1"/>
    <w:next w:val="Normal"/>
    <w:uiPriority w:val="39"/>
    <w:semiHidden/>
    <w:unhideWhenUsed/>
    <w:qFormat/>
    <w:rsid w:val="00170E8C"/>
    <w:pPr>
      <w:outlineLvl w:val="9"/>
    </w:pPr>
  </w:style>
  <w:style w:type="paragraph" w:styleId="Header">
    <w:name w:val="header"/>
    <w:basedOn w:val="Normal"/>
    <w:link w:val="HeaderChar"/>
    <w:uiPriority w:val="99"/>
    <w:unhideWhenUsed/>
    <w:rsid w:val="00170E8C"/>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170E8C"/>
    <w:rPr>
      <w:sz w:val="18"/>
      <w:szCs w:val="18"/>
    </w:rPr>
  </w:style>
  <w:style w:type="paragraph" w:styleId="Footer">
    <w:name w:val="footer"/>
    <w:basedOn w:val="Normal"/>
    <w:link w:val="FooterChar"/>
    <w:uiPriority w:val="99"/>
    <w:unhideWhenUsed/>
    <w:rsid w:val="00170E8C"/>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170E8C"/>
    <w:rPr>
      <w:sz w:val="18"/>
      <w:szCs w:val="18"/>
    </w:rPr>
  </w:style>
  <w:style w:type="paragraph" w:styleId="ListParagraph">
    <w:name w:val="List Paragraph"/>
    <w:basedOn w:val="Normal"/>
    <w:uiPriority w:val="34"/>
    <w:qFormat/>
    <w:rsid w:val="00C7564C"/>
    <w:pPr>
      <w:ind w:firstLineChars="200" w:firstLine="420"/>
    </w:pPr>
  </w:style>
  <w:style w:type="paragraph" w:styleId="NormalWeb">
    <w:name w:val="Normal (Web)"/>
    <w:basedOn w:val="Normal"/>
    <w:uiPriority w:val="99"/>
    <w:semiHidden/>
    <w:unhideWhenUsed/>
    <w:rsid w:val="00961501"/>
    <w:pPr>
      <w:spacing w:before="100" w:beforeAutospacing="1" w:after="100" w:afterAutospacing="1" w:line="240" w:lineRule="auto"/>
    </w:pPr>
    <w:rPr>
      <w:rFonts w:ascii="宋体" w:eastAsia="宋体" w:hAnsi="宋体" w:cs="宋体"/>
      <w:sz w:val="24"/>
      <w:szCs w:val="24"/>
    </w:rPr>
  </w:style>
  <w:style w:type="character" w:styleId="Hyperlink">
    <w:name w:val="Hyperlink"/>
    <w:basedOn w:val="DefaultParagraphFont"/>
    <w:uiPriority w:val="99"/>
    <w:unhideWhenUsed/>
    <w:rsid w:val="0048775B"/>
    <w:rPr>
      <w:color w:val="0000FF"/>
      <w:u w:val="single"/>
    </w:rPr>
  </w:style>
  <w:style w:type="character" w:styleId="CommentReference">
    <w:name w:val="annotation reference"/>
    <w:basedOn w:val="DefaultParagraphFont"/>
    <w:uiPriority w:val="99"/>
    <w:semiHidden/>
    <w:unhideWhenUsed/>
    <w:rsid w:val="00A52320"/>
    <w:rPr>
      <w:sz w:val="21"/>
      <w:szCs w:val="21"/>
    </w:rPr>
  </w:style>
  <w:style w:type="paragraph" w:styleId="CommentText">
    <w:name w:val="annotation text"/>
    <w:basedOn w:val="Normal"/>
    <w:link w:val="CommentTextChar"/>
    <w:uiPriority w:val="99"/>
    <w:unhideWhenUsed/>
    <w:rsid w:val="00A52320"/>
  </w:style>
  <w:style w:type="character" w:customStyle="1" w:styleId="CommentTextChar">
    <w:name w:val="Comment Text Char"/>
    <w:basedOn w:val="DefaultParagraphFont"/>
    <w:link w:val="CommentText"/>
    <w:uiPriority w:val="99"/>
    <w:rsid w:val="00A52320"/>
  </w:style>
  <w:style w:type="paragraph" w:styleId="CommentSubject">
    <w:name w:val="annotation subject"/>
    <w:basedOn w:val="CommentText"/>
    <w:next w:val="CommentText"/>
    <w:link w:val="CommentSubjectChar"/>
    <w:uiPriority w:val="99"/>
    <w:semiHidden/>
    <w:unhideWhenUsed/>
    <w:rsid w:val="00A52320"/>
    <w:rPr>
      <w:b/>
      <w:bCs/>
    </w:rPr>
  </w:style>
  <w:style w:type="character" w:customStyle="1" w:styleId="CommentSubjectChar">
    <w:name w:val="Comment Subject Char"/>
    <w:basedOn w:val="CommentTextChar"/>
    <w:link w:val="CommentSubject"/>
    <w:uiPriority w:val="99"/>
    <w:semiHidden/>
    <w:rsid w:val="00A52320"/>
    <w:rPr>
      <w:b/>
      <w:bCs/>
    </w:rPr>
  </w:style>
  <w:style w:type="paragraph" w:styleId="BalloonText">
    <w:name w:val="Balloon Text"/>
    <w:basedOn w:val="Normal"/>
    <w:link w:val="BalloonTextChar"/>
    <w:uiPriority w:val="99"/>
    <w:semiHidden/>
    <w:unhideWhenUsed/>
    <w:rsid w:val="00A52320"/>
    <w:pPr>
      <w:spacing w:after="0" w:line="240" w:lineRule="auto"/>
    </w:pPr>
    <w:rPr>
      <w:sz w:val="18"/>
      <w:szCs w:val="18"/>
    </w:rPr>
  </w:style>
  <w:style w:type="character" w:customStyle="1" w:styleId="BalloonTextChar">
    <w:name w:val="Balloon Text Char"/>
    <w:basedOn w:val="DefaultParagraphFont"/>
    <w:link w:val="BalloonText"/>
    <w:uiPriority w:val="99"/>
    <w:semiHidden/>
    <w:rsid w:val="00A52320"/>
    <w:rPr>
      <w:sz w:val="18"/>
      <w:szCs w:val="18"/>
    </w:rPr>
  </w:style>
  <w:style w:type="character" w:customStyle="1" w:styleId="1">
    <w:name w:val="未处理的提及1"/>
    <w:basedOn w:val="DefaultParagraphFont"/>
    <w:uiPriority w:val="99"/>
    <w:semiHidden/>
    <w:unhideWhenUsed/>
    <w:rsid w:val="00341013"/>
    <w:rPr>
      <w:color w:val="605E5C"/>
      <w:shd w:val="clear" w:color="auto" w:fill="E1DFDD"/>
    </w:rPr>
  </w:style>
  <w:style w:type="paragraph" w:styleId="Date">
    <w:name w:val="Date"/>
    <w:basedOn w:val="Normal"/>
    <w:next w:val="Normal"/>
    <w:link w:val="DateChar"/>
    <w:uiPriority w:val="99"/>
    <w:semiHidden/>
    <w:unhideWhenUsed/>
    <w:rsid w:val="00827174"/>
    <w:pPr>
      <w:ind w:leftChars="2500" w:left="100"/>
    </w:pPr>
  </w:style>
  <w:style w:type="character" w:customStyle="1" w:styleId="DateChar">
    <w:name w:val="Date Char"/>
    <w:basedOn w:val="DefaultParagraphFont"/>
    <w:link w:val="Date"/>
    <w:uiPriority w:val="99"/>
    <w:semiHidden/>
    <w:rsid w:val="00827174"/>
  </w:style>
  <w:style w:type="paragraph" w:customStyle="1" w:styleId="EndNoteBibliographyTitle">
    <w:name w:val="EndNote Bibliography Title"/>
    <w:basedOn w:val="Normal"/>
    <w:link w:val="EndNoteBibliographyTitleChar"/>
    <w:rsid w:val="00F619A9"/>
    <w:pPr>
      <w:spacing w:after="0"/>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F619A9"/>
    <w:rPr>
      <w:rFonts w:ascii="Calibri" w:hAnsi="Calibri" w:cs="Calibri"/>
    </w:rPr>
  </w:style>
  <w:style w:type="paragraph" w:customStyle="1" w:styleId="EndNoteBibliography">
    <w:name w:val="EndNote Bibliography"/>
    <w:basedOn w:val="Normal"/>
    <w:link w:val="EndNoteBibliographyChar"/>
    <w:rsid w:val="00F619A9"/>
    <w:pPr>
      <w:spacing w:line="240" w:lineRule="auto"/>
    </w:pPr>
    <w:rPr>
      <w:rFonts w:ascii="Calibri" w:hAnsi="Calibri" w:cs="Calibri"/>
    </w:rPr>
  </w:style>
  <w:style w:type="character" w:customStyle="1" w:styleId="EndNoteBibliographyChar">
    <w:name w:val="EndNote Bibliography Char"/>
    <w:basedOn w:val="DefaultParagraphFont"/>
    <w:link w:val="EndNoteBibliography"/>
    <w:rsid w:val="00F619A9"/>
    <w:rPr>
      <w:rFonts w:ascii="Calibri" w:hAnsi="Calibri" w:cs="Calibri"/>
    </w:rPr>
  </w:style>
  <w:style w:type="paragraph" w:styleId="EndnoteText">
    <w:name w:val="endnote text"/>
    <w:basedOn w:val="Normal"/>
    <w:link w:val="EndnoteTextChar"/>
    <w:uiPriority w:val="99"/>
    <w:semiHidden/>
    <w:unhideWhenUsed/>
    <w:rsid w:val="00DB716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B7165"/>
    <w:rPr>
      <w:sz w:val="20"/>
      <w:szCs w:val="20"/>
    </w:rPr>
  </w:style>
  <w:style w:type="character" w:styleId="EndnoteReference">
    <w:name w:val="endnote reference"/>
    <w:basedOn w:val="DefaultParagraphFont"/>
    <w:uiPriority w:val="99"/>
    <w:semiHidden/>
    <w:unhideWhenUsed/>
    <w:rsid w:val="00DB7165"/>
    <w:rPr>
      <w:vertAlign w:val="superscript"/>
    </w:rPr>
  </w:style>
  <w:style w:type="character" w:styleId="FollowedHyperlink">
    <w:name w:val="FollowedHyperlink"/>
    <w:basedOn w:val="DefaultParagraphFont"/>
    <w:uiPriority w:val="99"/>
    <w:semiHidden/>
    <w:unhideWhenUsed/>
    <w:rsid w:val="00B40989"/>
    <w:rPr>
      <w:color w:val="954F72" w:themeColor="followedHyperlink"/>
      <w:u w:val="single"/>
    </w:rPr>
  </w:style>
  <w:style w:type="character" w:customStyle="1" w:styleId="2">
    <w:name w:val="未处理的提及2"/>
    <w:basedOn w:val="DefaultParagraphFont"/>
    <w:uiPriority w:val="99"/>
    <w:semiHidden/>
    <w:unhideWhenUsed/>
    <w:rsid w:val="002B43E5"/>
    <w:rPr>
      <w:color w:val="605E5C"/>
      <w:shd w:val="clear" w:color="auto" w:fill="E1DFDD"/>
    </w:rPr>
  </w:style>
  <w:style w:type="paragraph" w:styleId="Revision">
    <w:name w:val="Revision"/>
    <w:hidden/>
    <w:uiPriority w:val="99"/>
    <w:semiHidden/>
    <w:rsid w:val="00D603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6834212">
      <w:bodyDiv w:val="1"/>
      <w:marLeft w:val="0"/>
      <w:marRight w:val="0"/>
      <w:marTop w:val="0"/>
      <w:marBottom w:val="0"/>
      <w:divBdr>
        <w:top w:val="none" w:sz="0" w:space="0" w:color="auto"/>
        <w:left w:val="none" w:sz="0" w:space="0" w:color="auto"/>
        <w:bottom w:val="none" w:sz="0" w:space="0" w:color="auto"/>
        <w:right w:val="none" w:sz="0" w:space="0" w:color="auto"/>
      </w:divBdr>
    </w:div>
    <w:div w:id="1044410004">
      <w:bodyDiv w:val="1"/>
      <w:marLeft w:val="0"/>
      <w:marRight w:val="0"/>
      <w:marTop w:val="0"/>
      <w:marBottom w:val="0"/>
      <w:divBdr>
        <w:top w:val="none" w:sz="0" w:space="0" w:color="auto"/>
        <w:left w:val="none" w:sz="0" w:space="0" w:color="auto"/>
        <w:bottom w:val="none" w:sz="0" w:space="0" w:color="auto"/>
        <w:right w:val="none" w:sz="0" w:space="0" w:color="auto"/>
      </w:divBdr>
    </w:div>
    <w:div w:id="1156187235">
      <w:bodyDiv w:val="1"/>
      <w:marLeft w:val="0"/>
      <w:marRight w:val="0"/>
      <w:marTop w:val="0"/>
      <w:marBottom w:val="0"/>
      <w:divBdr>
        <w:top w:val="none" w:sz="0" w:space="0" w:color="auto"/>
        <w:left w:val="none" w:sz="0" w:space="0" w:color="auto"/>
        <w:bottom w:val="none" w:sz="0" w:space="0" w:color="auto"/>
        <w:right w:val="none" w:sz="0" w:space="0" w:color="auto"/>
      </w:divBdr>
      <w:divsChild>
        <w:div w:id="132062435">
          <w:marLeft w:val="0"/>
          <w:marRight w:val="0"/>
          <w:marTop w:val="0"/>
          <w:marBottom w:val="0"/>
          <w:divBdr>
            <w:top w:val="none" w:sz="0" w:space="0" w:color="auto"/>
            <w:left w:val="none" w:sz="0" w:space="0" w:color="auto"/>
            <w:bottom w:val="none" w:sz="0" w:space="0" w:color="auto"/>
            <w:right w:val="none" w:sz="0" w:space="0" w:color="auto"/>
          </w:divBdr>
          <w:divsChild>
            <w:div w:id="168127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4128">
      <w:bodyDiv w:val="1"/>
      <w:marLeft w:val="0"/>
      <w:marRight w:val="0"/>
      <w:marTop w:val="0"/>
      <w:marBottom w:val="0"/>
      <w:divBdr>
        <w:top w:val="none" w:sz="0" w:space="0" w:color="auto"/>
        <w:left w:val="none" w:sz="0" w:space="0" w:color="auto"/>
        <w:bottom w:val="none" w:sz="0" w:space="0" w:color="auto"/>
        <w:right w:val="none" w:sz="0" w:space="0" w:color="auto"/>
      </w:divBdr>
    </w:div>
    <w:div w:id="1184779653">
      <w:bodyDiv w:val="1"/>
      <w:marLeft w:val="0"/>
      <w:marRight w:val="0"/>
      <w:marTop w:val="0"/>
      <w:marBottom w:val="0"/>
      <w:divBdr>
        <w:top w:val="none" w:sz="0" w:space="0" w:color="auto"/>
        <w:left w:val="none" w:sz="0" w:space="0" w:color="auto"/>
        <w:bottom w:val="none" w:sz="0" w:space="0" w:color="auto"/>
        <w:right w:val="none" w:sz="0" w:space="0" w:color="auto"/>
      </w:divBdr>
    </w:div>
    <w:div w:id="1421488748">
      <w:bodyDiv w:val="1"/>
      <w:marLeft w:val="0"/>
      <w:marRight w:val="0"/>
      <w:marTop w:val="0"/>
      <w:marBottom w:val="0"/>
      <w:divBdr>
        <w:top w:val="none" w:sz="0" w:space="0" w:color="auto"/>
        <w:left w:val="none" w:sz="0" w:space="0" w:color="auto"/>
        <w:bottom w:val="none" w:sz="0" w:space="0" w:color="auto"/>
        <w:right w:val="none" w:sz="0" w:space="0" w:color="auto"/>
      </w:divBdr>
    </w:div>
    <w:div w:id="202836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prowritingaid.com/Oxford-Comma"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Guangtao.zhang@effem.co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ECE3B8E35883E4CBDDDDB1BD610B171" ma:contentTypeVersion="13" ma:contentTypeDescription="Create a new document." ma:contentTypeScope="" ma:versionID="cf8009d5aae889a007bc2330cb3232e2">
  <xsd:schema xmlns:xsd="http://www.w3.org/2001/XMLSchema" xmlns:xs="http://www.w3.org/2001/XMLSchema" xmlns:p="http://schemas.microsoft.com/office/2006/metadata/properties" xmlns:ns3="26407697-7c1c-4480-ad2d-c4e93e9c0aae" xmlns:ns4="2c9b2fca-c7e1-4415-b54e-299cc257fb41" targetNamespace="http://schemas.microsoft.com/office/2006/metadata/properties" ma:root="true" ma:fieldsID="b4030e049d38a9a9618f43a8a7245850" ns3:_="" ns4:_="">
    <xsd:import namespace="26407697-7c1c-4480-ad2d-c4e93e9c0aae"/>
    <xsd:import namespace="2c9b2fca-c7e1-4415-b54e-299cc257fb4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407697-7c1c-4480-ad2d-c4e93e9c0aa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c9b2fca-c7e1-4415-b54e-299cc257fb41"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element name="SharingHintHash" ma:index="15"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B1897-C46C-4A06-B297-C2439AC09DB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88C435C-29A1-41C4-83C2-2E996A35F0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407697-7c1c-4480-ad2d-c4e93e9c0aae"/>
    <ds:schemaRef ds:uri="2c9b2fca-c7e1-4415-b54e-299cc257fb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588757-2059-4446-8E35-B031F0247835}">
  <ds:schemaRefs>
    <ds:schemaRef ds:uri="http://schemas.microsoft.com/sharepoint/v3/contenttype/forms"/>
  </ds:schemaRefs>
</ds:datastoreItem>
</file>

<file path=customXml/itemProps4.xml><?xml version="1.0" encoding="utf-8"?>
<ds:datastoreItem xmlns:ds="http://schemas.openxmlformats.org/officeDocument/2006/customXml" ds:itemID="{080AE03C-82D9-4F88-B82E-F6590B2B2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10</Pages>
  <Words>21415</Words>
  <Characters>122066</Characters>
  <Application>Microsoft Office Word</Application>
  <DocSecurity>0</DocSecurity>
  <Lines>1017</Lines>
  <Paragraphs>286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Jason</dc:creator>
  <cp:keywords/>
  <dc:description/>
  <cp:lastModifiedBy>Peng, Hong</cp:lastModifiedBy>
  <cp:revision>10</cp:revision>
  <cp:lastPrinted>2020-01-14T05:59:00Z</cp:lastPrinted>
  <dcterms:created xsi:type="dcterms:W3CDTF">2020-03-17T03:03:00Z</dcterms:created>
  <dcterms:modified xsi:type="dcterms:W3CDTF">2020-03-18T01:36:00Z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http://www.zotero.org/styles/nature</vt:lpwstr>
  </property>
  <property fmtid="{D5CDD505-2E9C-101B-9397-08002B2CF9AE}" pid="24" name="Mendeley Unique User Id_1">
    <vt:lpwstr>f67a6df1-7f48-34ac-aa36-0e529188c022</vt:lpwstr>
  </property>
  <property fmtid="{D5CDD505-2E9C-101B-9397-08002B2CF9AE}" pid="25" name="MSIP_Label_f0dbc93a-61e6-4ecb-8b98-fe10ad6e53c9_Enabled">
    <vt:lpwstr>True</vt:lpwstr>
  </property>
  <property fmtid="{D5CDD505-2E9C-101B-9397-08002B2CF9AE}" pid="26" name="MSIP_Label_f0dbc93a-61e6-4ecb-8b98-fe10ad6e53c9_SiteId">
    <vt:lpwstr>2fc13e34-f03f-498b-982a-7cb446e25bc6</vt:lpwstr>
  </property>
  <property fmtid="{D5CDD505-2E9C-101B-9397-08002B2CF9AE}" pid="27" name="MSIP_Label_f0dbc93a-61e6-4ecb-8b98-fe10ad6e53c9_Owner">
    <vt:lpwstr>jason.xu@effem.com</vt:lpwstr>
  </property>
  <property fmtid="{D5CDD505-2E9C-101B-9397-08002B2CF9AE}" pid="28" name="MSIP_Label_f0dbc93a-61e6-4ecb-8b98-fe10ad6e53c9_SetDate">
    <vt:lpwstr>2019-07-17T01:10:53.3369949Z</vt:lpwstr>
  </property>
  <property fmtid="{D5CDD505-2E9C-101B-9397-08002B2CF9AE}" pid="29" name="MSIP_Label_f0dbc93a-61e6-4ecb-8b98-fe10ad6e53c9_Name">
    <vt:lpwstr>Non-Confidential</vt:lpwstr>
  </property>
  <property fmtid="{D5CDD505-2E9C-101B-9397-08002B2CF9AE}" pid="30" name="MSIP_Label_f0dbc93a-61e6-4ecb-8b98-fe10ad6e53c9_Application">
    <vt:lpwstr>Microsoft Azure Information Protection</vt:lpwstr>
  </property>
  <property fmtid="{D5CDD505-2E9C-101B-9397-08002B2CF9AE}" pid="31" name="MSIP_Label_f0dbc93a-61e6-4ecb-8b98-fe10ad6e53c9_ActionId">
    <vt:lpwstr>6e863b16-3cea-4962-bf5a-cdb03e9ebac6</vt:lpwstr>
  </property>
  <property fmtid="{D5CDD505-2E9C-101B-9397-08002B2CF9AE}" pid="32" name="MSIP_Label_f0dbc93a-61e6-4ecb-8b98-fe10ad6e53c9_Extended_MSFT_Method">
    <vt:lpwstr>Manual</vt:lpwstr>
  </property>
  <property fmtid="{D5CDD505-2E9C-101B-9397-08002B2CF9AE}" pid="33" name="Sensitivity">
    <vt:lpwstr>Non-Confidential</vt:lpwstr>
  </property>
  <property fmtid="{D5CDD505-2E9C-101B-9397-08002B2CF9AE}" pid="34" name="ContentTypeId">
    <vt:lpwstr>0x0101003ECE3B8E35883E4CBDDDDB1BD610B171</vt:lpwstr>
  </property>
</Properties>
</file>