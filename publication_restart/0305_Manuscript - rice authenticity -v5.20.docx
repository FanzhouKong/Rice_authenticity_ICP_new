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of </w:t>
      </w:r>
      <w:r w:rsidR="00435B6F">
        <w:t>six GI rice</w:t>
      </w:r>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0"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1"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2"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3"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ins w:id="4"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5" w:author="Xu, Jason" w:date="2019-08-07T16:02:00Z">
        <w:r w:rsidR="00FE2E10">
          <w:fldChar w:fldCharType="end"/>
        </w:r>
      </w:ins>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544EC81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ins w:id="6" w:author="Xu, Jason" w:date="2020-03-10T11:21:00Z">
        <w:r w:rsidR="003517CA">
          <w:fldChar w:fldCharType="begin" w:fldLock="1"/>
        </w:r>
      </w:ins>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ins w:id="7" w:author="Xu, Jason" w:date="2020-03-10T11:21:00Z">
        <w:r w:rsidR="003517CA">
          <w:fldChar w:fldCharType="end"/>
        </w:r>
      </w:ins>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r w:rsidR="00FA5F31">
        <w:rPr>
          <w:rFonts w:hint="eastAsia"/>
        </w:rPr>
        <w:t>the</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8"/>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 xml:space="preserve">lack of universally </w:t>
      </w:r>
      <w:proofErr w:type="spellStart"/>
      <w:r w:rsidR="00517515">
        <w:t>recongnized</w:t>
      </w:r>
      <w:proofErr w:type="spellEnd"/>
      <w:r w:rsidR="00517515">
        <w:t xml:space="preserve">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8"/>
      <w:r w:rsidR="00C112A9">
        <w:rPr>
          <w:rStyle w:val="CommentReference"/>
        </w:rPr>
        <w:commentReference w:id="8"/>
      </w:r>
      <w:r w:rsidR="00945D79">
        <w:t xml:space="preserve"> </w:t>
      </w:r>
      <w:r w:rsidR="009D3E3A">
        <w:t xml:space="preserve"> </w:t>
      </w:r>
    </w:p>
    <w:p w14:paraId="519E2DC7" w14:textId="4D748F8B" w:rsidR="00C973BD" w:rsidRPr="00971954" w:rsidRDefault="00FC64A3" w:rsidP="00212AD0">
      <w:pPr>
        <w:jc w:val="both"/>
        <w:rPr>
          <w:b/>
          <w:bCs/>
        </w:rPr>
      </w:pPr>
      <w:r>
        <w:t xml:space="preserve">In recent years, </w:t>
      </w:r>
      <w:r w:rsidR="007F788D">
        <w:t xml:space="preserve">various </w:t>
      </w:r>
      <w:r w:rsidR="009D7CBC">
        <w:t>analytical</w:t>
      </w:r>
      <w:r w:rsidR="004906F7">
        <w:t xml:space="preserve"> approaches</w:t>
      </w:r>
      <w:r w:rsidR="004E192E">
        <w:t xml:space="preserve"> with the aid of multivariate analysis (MVA) and </w:t>
      </w:r>
      <w:r w:rsidR="0064739E">
        <w:t>machine learning</w:t>
      </w:r>
      <w:r w:rsidR="00BB7243">
        <w:t xml:space="preserve"> (ML)</w:t>
      </w:r>
      <w:r w:rsidR="004E192E">
        <w:t xml:space="preserve"> techniques</w:t>
      </w:r>
      <w:r w:rsidR="00585BE7">
        <w:t xml:space="preserve"> </w:t>
      </w:r>
      <w:r w:rsidR="00FF0C46">
        <w:t>are in</w:t>
      </w:r>
      <w:r w:rsidR="0003481E">
        <w:t xml:space="preserve"> </w:t>
      </w:r>
      <w:r w:rsidR="004C0C96">
        <w:rPr>
          <w:rFonts w:hint="eastAsia"/>
        </w:rPr>
        <w:t>rapid</w:t>
      </w:r>
      <w:r w:rsidR="004C0C96">
        <w:t xml:space="preserve"> </w:t>
      </w:r>
      <w:r w:rsidR="0003481E">
        <w:t>develo</w:t>
      </w:r>
      <w:r w:rsidR="00FF0C46">
        <w:t>pment</w:t>
      </w:r>
      <w:r w:rsidR="0003481E">
        <w:t xml:space="preserve"> to </w:t>
      </w:r>
      <w:r w:rsidR="002E59A0">
        <w:t xml:space="preserve">address the issue </w:t>
      </w:r>
      <w:proofErr w:type="gramStart"/>
      <w:r w:rsidR="002E59A0">
        <w:t xml:space="preserve">of  </w:t>
      </w:r>
      <w:r w:rsidR="00C973BD">
        <w:t>geo</w:t>
      </w:r>
      <w:r w:rsidR="00F40DB4">
        <w:t>graphical</w:t>
      </w:r>
      <w:proofErr w:type="gramEnd"/>
      <w:r w:rsidR="00F40DB4">
        <w:t xml:space="preserve"> authentication.</w:t>
      </w:r>
      <w:r w:rsidR="00F55CC1">
        <w:t xml:space="preserve"> </w:t>
      </w:r>
      <w:r w:rsidR="00570F36">
        <w:t>Among all the analytical approaches</w:t>
      </w:r>
      <w:r w:rsidR="00815A54">
        <w:t>,</w:t>
      </w:r>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r w:rsidR="00EF5A92">
        <w:t>has drawn more and more att</w:t>
      </w:r>
      <w:r w:rsidR="009263E9">
        <w:t>entions</w:t>
      </w:r>
      <w:r w:rsidR="008427F7">
        <w:t xml:space="preserve">, </w:t>
      </w:r>
      <w:r w:rsidR="00EF5A92">
        <w:t xml:space="preserve">thanks to its capability </w:t>
      </w:r>
      <w:r w:rsidR="008427F7">
        <w:t xml:space="preserve">of </w:t>
      </w:r>
      <w:r w:rsidR="00EF5A92">
        <w:t>determin</w:t>
      </w:r>
      <w:r w:rsidR="008427F7">
        <w:t>ing</w:t>
      </w:r>
      <w:r w:rsidR="00EF5A92">
        <w:t xml:space="preserve"> the level of both metal and non-metal elements, </w:t>
      </w:r>
      <w:r w:rsidR="008427F7">
        <w:t xml:space="preserve">with the </w:t>
      </w:r>
      <w:r w:rsidR="00EF5A92">
        <w:t xml:space="preserve">advantages of wide dynamic range, high throughput and </w:t>
      </w:r>
      <w:proofErr w:type="spellStart"/>
      <w:r w:rsidR="00EF5A92">
        <w:t>relateviely</w:t>
      </w:r>
      <w:proofErr w:type="spellEnd"/>
      <w:r w:rsidR="00EF5A92">
        <w:t xml:space="preserve"> easy requirement for 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r w:rsidR="00257EA1">
        <w:t xml:space="preserve">With the </w:t>
      </w:r>
      <w:ins w:id="9" w:author="fanzhou kong" w:date="2020-03-12T15:33:00Z">
        <w:r w:rsidR="009C285E">
          <w:t>e</w:t>
        </w:r>
      </w:ins>
      <w:del w:id="10" w:author="fanzhou kong" w:date="2020-03-12T15:33:00Z">
        <w:r w:rsidR="0098100E" w:rsidDel="009C285E">
          <w:delText>E</w:delText>
        </w:r>
      </w:del>
      <w:r w:rsidR="005B336C">
        <w:t>vidence</w:t>
      </w:r>
      <w:r w:rsidR="0098100E">
        <w:t xml:space="preserve"> </w:t>
      </w:r>
      <w:r w:rsidR="00257EA1">
        <w:t xml:space="preserve">showing </w:t>
      </w:r>
      <w:r w:rsidR="005B336C">
        <w:t xml:space="preserve"> that element c</w:t>
      </w:r>
      <w:r w:rsidR="00C96B7E">
        <w:t>omposition in plant</w:t>
      </w:r>
      <w:r w:rsidR="00870F65">
        <w:t>s</w:t>
      </w:r>
      <w:r w:rsidR="00C96B7E">
        <w:t xml:space="preserve"> are </w:t>
      </w:r>
      <w:proofErr w:type="spellStart"/>
      <w:r w:rsidR="00C96B7E">
        <w:t>vestly</w:t>
      </w:r>
      <w:proofErr w:type="spellEnd"/>
      <w:r w:rsidR="00C96B7E">
        <w:t xml:space="preserve"> </w:t>
      </w:r>
      <w:proofErr w:type="spellStart"/>
      <w:r w:rsidR="00C96B7E">
        <w:t>determinded</w:t>
      </w:r>
      <w:proofErr w:type="spellEnd"/>
      <w:r w:rsidR="00C96B7E">
        <w:t xml:space="preserve"> by factors </w:t>
      </w:r>
      <w:r w:rsidR="00B51475">
        <w:t xml:space="preserve">such as </w:t>
      </w:r>
      <w:proofErr w:type="spellStart"/>
      <w:r w:rsidR="00B51475">
        <w:t>soild</w:t>
      </w:r>
      <w:proofErr w:type="spellEnd"/>
      <w:r w:rsidR="00B51475">
        <w:t xml:space="preserve"> characteristics and agricultural practice</w:t>
      </w:r>
      <w:ins w:id="11" w:author="Xu, Jason" w:date="2020-03-11T19:16:00Z">
        <w:r w:rsidR="00DE4173">
          <w:fldChar w:fldCharType="begin" w:fldLock="1"/>
        </w:r>
      </w:ins>
      <w:r w:rsidR="00DE4173">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operties":{"noteIndex":0},"schema":"https://github.com/citation-style-language/schema/raw/master/csl-citation.json"}</w:instrText>
      </w:r>
      <w:r w:rsidR="00DE4173">
        <w:fldChar w:fldCharType="separate"/>
      </w:r>
      <w:r w:rsidR="00DE4173" w:rsidRPr="00DE4173">
        <w:rPr>
          <w:noProof/>
          <w:vertAlign w:val="superscript"/>
        </w:rPr>
        <w:t>12,13</w:t>
      </w:r>
      <w:ins w:id="12" w:author="Xu, Jason" w:date="2020-03-11T19:16:00Z">
        <w:r w:rsidR="00DE4173">
          <w:fldChar w:fldCharType="end"/>
        </w:r>
      </w:ins>
      <w:r w:rsidR="00B51475">
        <w:t xml:space="preserve">, the </w:t>
      </w:r>
      <w:r w:rsidR="00540B4F">
        <w:t>multi-elemental profiling based on ICP-MS analysis</w:t>
      </w:r>
      <w:r w:rsidR="00870F65">
        <w:t xml:space="preserve"> </w:t>
      </w:r>
      <w:r w:rsidR="001D3D87">
        <w:t xml:space="preserve">already </w:t>
      </w:r>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del w:id="13" w:author="fanzhou kong" w:date="2020-03-12T15:33:00Z">
        <w:r w:rsidR="001F46E1" w:rsidDel="009C285E">
          <w:delText xml:space="preserve">the </w:delText>
        </w:r>
      </w:del>
      <w:r w:rsidR="001F46E1">
        <w:t>origins of rice</w:t>
      </w:r>
      <w:r w:rsidR="00027F09" w:rsidRPr="00332FD1">
        <w:fldChar w:fldCharType="begin" w:fldLock="1"/>
      </w:r>
      <w:r w:rsidR="00DE4173">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12–14&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w:t>
      </w:r>
      <w:ins w:id="14" w:author="Xu, Jason" w:date="2020-03-11T18:30:00Z">
        <w:r w:rsidR="00540B4F">
          <w:t xml:space="preserve"> </w:t>
        </w:r>
      </w:ins>
      <w:del w:id="15" w:author="Xu, Jason" w:date="2020-03-11T18:30:00Z">
        <w:r w:rsidR="003742D4" w:rsidDel="00540B4F">
          <w:delText xml:space="preserve"> </w:delText>
        </w:r>
      </w:del>
    </w:p>
    <w:p w14:paraId="5853157F" w14:textId="33FDC5C2"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ins w:id="16" w:author="fanzhou kong" w:date="2020-03-12T16:42:00Z">
        <w:r w:rsidR="008F5407">
          <w:t xml:space="preserve"> </w:t>
        </w:r>
        <w:r w:rsidR="008F5407" w:rsidRPr="008F5407">
          <w:rPr>
            <w:highlight w:val="yellow"/>
            <w:rPrChange w:id="17" w:author="fanzhou kong" w:date="2020-03-12T16:42:00Z">
              <w:rPr/>
            </w:rPrChange>
          </w:rPr>
          <w:t>(Ref 1)</w:t>
        </w:r>
      </w:ins>
      <w:ins w:id="18" w:author="fanzhou kong" w:date="2020-03-12T16:41:00Z">
        <w:r w:rsidR="008F5407">
          <w:t xml:space="preserve">. </w:t>
        </w:r>
      </w:ins>
      <w:del w:id="19" w:author="fanzhou kong" w:date="2020-03-12T16:41:00Z">
        <w:r w:rsidR="00767627" w:rsidDel="008F5407">
          <w:delText xml:space="preserve"> </w:delText>
        </w:r>
        <w:r w:rsidR="00767627" w:rsidRPr="001E67A2" w:rsidDel="008F5407">
          <w:rPr>
            <w:color w:val="FF0000"/>
          </w:rPr>
          <w:delText>(FZ:</w:delText>
        </w:r>
        <w:r w:rsidR="00F3242E" w:rsidRPr="001E67A2" w:rsidDel="008F5407">
          <w:rPr>
            <w:color w:val="FF0000"/>
          </w:rPr>
          <w:delText xml:space="preserve"> </w:delText>
        </w:r>
        <w:r w:rsidR="00767627" w:rsidRPr="001E67A2" w:rsidDel="008F5407">
          <w:rPr>
            <w:color w:val="FF0000"/>
          </w:rPr>
          <w:delText>ref)</w:delText>
        </w:r>
        <w:r w:rsidR="0068299F" w:rsidRPr="00FE2DF7" w:rsidDel="008F5407">
          <w:delText>.</w:delText>
        </w:r>
        <w:r w:rsidR="0068299F" w:rsidDel="008F5407">
          <w:delText xml:space="preserve"> </w:delText>
        </w:r>
      </w:del>
      <w:r w:rsidR="00DD27D4">
        <w:t xml:space="preserve">As been summarized in a </w:t>
      </w:r>
      <w:r w:rsidR="00461666">
        <w:t xml:space="preserve">recent </w:t>
      </w:r>
      <w:r w:rsidR="00DD27D4">
        <w:t>review</w:t>
      </w:r>
      <w:r w:rsidR="00FC64A3">
        <w:fldChar w:fldCharType="begin" w:fldLock="1"/>
      </w:r>
      <w:r w:rsidR="00DE4173">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17&lt;/sup&gt;","plainTextFormattedCitation":"17","previouslyFormattedCitation":"&lt;sup&gt;15&lt;/sup&gt;"},"properties":{"noteIndex":0},"schema":"https://github.com/citation-style-language/schema/raw/master/csl-citation.json"}</w:instrText>
      </w:r>
      <w:r w:rsidR="00FC64A3">
        <w:fldChar w:fldCharType="separate"/>
      </w:r>
      <w:r w:rsidR="00DE4173" w:rsidRPr="00DE4173">
        <w:rPr>
          <w:noProof/>
          <w:vertAlign w:val="superscript"/>
        </w:rPr>
        <w:t>17</w:t>
      </w:r>
      <w:r w:rsidR="00FC64A3">
        <w:fldChar w:fldCharType="end"/>
      </w:r>
      <w:r w:rsidR="00DD27D4">
        <w:t xml:space="preserve">, </w:t>
      </w:r>
      <w:r w:rsidR="002B13B1">
        <w:t xml:space="preserve">MVA such as </w:t>
      </w:r>
      <w:r w:rsidR="00AB35B2">
        <w:t>princi</w:t>
      </w:r>
      <w:r w:rsidR="00E02081">
        <w:t>pal</w:t>
      </w:r>
      <w:r w:rsidR="00AB35B2">
        <w:t xml:space="preserve"> component analysis (PCA) </w:t>
      </w:r>
      <w:r w:rsidR="00766ABF">
        <w:t>,</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r w:rsidR="00DD5D12">
        <w:t xml:space="preserve">due to their simplicity and </w:t>
      </w:r>
      <w:r w:rsidR="005E0F1B">
        <w:t xml:space="preserve">success 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24313A">
        <w:t xml:space="preserve">increased </w:t>
      </w:r>
      <w:r w:rsidR="00F838CF">
        <w:t>complexity</w:t>
      </w:r>
      <w:r w:rsidR="00F838CF" w:rsidRPr="00CD2EE0">
        <w:t xml:space="preserve"> </w:t>
      </w:r>
      <w:r w:rsidR="009E2E76" w:rsidRPr="00CD2EE0">
        <w:t xml:space="preserve">and the </w:t>
      </w:r>
      <w:proofErr w:type="spellStart"/>
      <w:r w:rsidR="00F838CF">
        <w:t>volumn</w:t>
      </w:r>
      <w:proofErr w:type="spellEnd"/>
      <w:r w:rsidR="00F838CF" w:rsidRPr="00CD2EE0">
        <w:t xml:space="preserve"> </w:t>
      </w:r>
      <w:r w:rsidR="009E2E76" w:rsidRPr="00CD2EE0">
        <w:t>of data generated</w:t>
      </w:r>
      <w:r w:rsidR="009E2E76">
        <w:t>,</w:t>
      </w:r>
      <w:r w:rsidR="009E2E76" w:rsidRPr="00CD2EE0">
        <w:t xml:space="preserve"> more advanced pattern recognition models are </w:t>
      </w:r>
      <w:r w:rsidR="00FA129A">
        <w:t>in</w:t>
      </w:r>
      <w:r w:rsidR="006A2C84">
        <w:t xml:space="preserve"> </w:t>
      </w:r>
      <w:r w:rsidR="006B1F65">
        <w:t>u</w:t>
      </w:r>
      <w:r w:rsidR="006A2C84">
        <w:t xml:space="preserve">rgent demand </w:t>
      </w:r>
      <w:r w:rsidR="00FE2DF7" w:rsidRPr="00EE0DB5">
        <w:rPr>
          <w:color w:val="FF0000"/>
          <w:highlight w:val="yellow"/>
          <w:rPrChange w:id="20" w:author="fanzhou kong" w:date="2020-03-12T16:51:00Z">
            <w:rPr>
              <w:color w:val="FF0000"/>
            </w:rPr>
          </w:rPrChange>
        </w:rPr>
        <w:t>(FZ ref</w:t>
      </w:r>
      <w:ins w:id="21" w:author="fanzhou kong" w:date="2020-03-12T16:09:00Z">
        <w:r w:rsidR="001226AE" w:rsidRPr="00EE0DB5">
          <w:rPr>
            <w:color w:val="FF0000"/>
            <w:highlight w:val="yellow"/>
            <w:rPrChange w:id="22" w:author="fanzhou kong" w:date="2020-03-12T16:51:00Z">
              <w:rPr>
                <w:color w:val="FF0000"/>
              </w:rPr>
            </w:rPrChange>
          </w:rPr>
          <w:t xml:space="preserve"> 2</w:t>
        </w:r>
      </w:ins>
      <w:r w:rsidR="00FE2DF7" w:rsidRPr="00EE0DB5">
        <w:rPr>
          <w:color w:val="FF0000"/>
          <w:highlight w:val="yellow"/>
          <w:rPrChange w:id="23" w:author="fanzhou kong" w:date="2020-03-12T16:51:00Z">
            <w:rPr>
              <w:color w:val="FF0000"/>
            </w:rPr>
          </w:rPrChange>
        </w:rPr>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 xml:space="preserve">in the domain of ecology </w:t>
      </w:r>
      <w:r w:rsidR="00DC19F7" w:rsidRPr="00EE0DB5">
        <w:rPr>
          <w:color w:val="FF0000"/>
          <w:highlight w:val="yellow"/>
          <w:rPrChange w:id="24" w:author="fanzhou kong" w:date="2020-03-12T16:51:00Z">
            <w:rPr>
              <w:color w:val="FF0000"/>
            </w:rPr>
          </w:rPrChange>
        </w:rPr>
        <w:t>(FZ ref</w:t>
      </w:r>
      <w:ins w:id="25" w:author="fanzhou kong" w:date="2020-03-12T16:09:00Z">
        <w:r w:rsidR="001226AE" w:rsidRPr="00EE0DB5">
          <w:rPr>
            <w:color w:val="FF0000"/>
            <w:highlight w:val="yellow"/>
            <w:rPrChange w:id="26" w:author="fanzhou kong" w:date="2020-03-12T16:51:00Z">
              <w:rPr>
                <w:color w:val="FF0000"/>
              </w:rPr>
            </w:rPrChange>
          </w:rPr>
          <w:t xml:space="preserve"> 3</w:t>
        </w:r>
      </w:ins>
      <w:r w:rsidR="00DC19F7" w:rsidRPr="00EE0DB5">
        <w:rPr>
          <w:color w:val="FF0000"/>
          <w:highlight w:val="yellow"/>
          <w:rPrChange w:id="27" w:author="fanzhou kong" w:date="2020-03-12T16:51:00Z">
            <w:rPr>
              <w:color w:val="FF0000"/>
            </w:rPr>
          </w:rPrChange>
        </w:rPr>
        <w:t>)</w:t>
      </w:r>
      <w:r w:rsidR="00DE0C97" w:rsidRPr="00EE0DB5">
        <w:rPr>
          <w:highlight w:val="yellow"/>
          <w:rPrChange w:id="28" w:author="fanzhou kong" w:date="2020-03-12T16:51:00Z">
            <w:rPr/>
          </w:rPrChange>
        </w:rPr>
        <w:t>,</w:t>
      </w:r>
      <w:r w:rsidR="00DE0C97">
        <w:t xml:space="preserve"> medicine </w:t>
      </w:r>
      <w:r w:rsidR="00DC19F7" w:rsidRPr="00EE0DB5">
        <w:rPr>
          <w:color w:val="FF0000"/>
          <w:highlight w:val="yellow"/>
          <w:rPrChange w:id="29" w:author="fanzhou kong" w:date="2020-03-12T16:51:00Z">
            <w:rPr>
              <w:color w:val="FF0000"/>
            </w:rPr>
          </w:rPrChange>
        </w:rPr>
        <w:t>(FZ ref</w:t>
      </w:r>
      <w:ins w:id="30" w:author="fanzhou kong" w:date="2020-03-12T16:09:00Z">
        <w:r w:rsidR="001226AE" w:rsidRPr="00EE0DB5">
          <w:rPr>
            <w:color w:val="FF0000"/>
            <w:highlight w:val="yellow"/>
            <w:rPrChange w:id="31" w:author="fanzhou kong" w:date="2020-03-12T16:51:00Z">
              <w:rPr>
                <w:color w:val="FF0000"/>
              </w:rPr>
            </w:rPrChange>
          </w:rPr>
          <w:t xml:space="preserve"> 4</w:t>
        </w:r>
      </w:ins>
      <w:ins w:id="32" w:author="fanzhou kong" w:date="2020-03-12T16:49:00Z">
        <w:r w:rsidR="00EE0DB5" w:rsidRPr="00EE0DB5">
          <w:rPr>
            <w:color w:val="FF0000"/>
            <w:highlight w:val="yellow"/>
            <w:rPrChange w:id="33" w:author="fanzhou kong" w:date="2020-03-12T16:51:00Z">
              <w:rPr>
                <w:color w:val="FF0000"/>
              </w:rPr>
            </w:rPrChange>
          </w:rPr>
          <w:t>.1 and 4.2</w:t>
        </w:r>
      </w:ins>
      <w:r w:rsidR="00DC19F7" w:rsidRPr="00EE0DB5">
        <w:rPr>
          <w:color w:val="FF0000"/>
          <w:highlight w:val="yellow"/>
          <w:rPrChange w:id="34" w:author="fanzhou kong" w:date="2020-03-12T16:51:00Z">
            <w:rPr>
              <w:color w:val="FF0000"/>
            </w:rPr>
          </w:rPrChange>
        </w:rPr>
        <w:t>)</w:t>
      </w:r>
      <w:r w:rsidR="00DE0C97" w:rsidRPr="00EE0DB5">
        <w:rPr>
          <w:highlight w:val="yellow"/>
          <w:rPrChange w:id="35" w:author="fanzhou kong" w:date="2020-03-12T16:51:00Z">
            <w:rPr/>
          </w:rPrChange>
        </w:rPr>
        <w:t>,</w:t>
      </w:r>
      <w:r w:rsidR="00DE0C97">
        <w:t xml:space="preserve"> astronomy </w:t>
      </w:r>
      <w:r w:rsidR="00DC19F7" w:rsidRPr="00EE0DB5">
        <w:rPr>
          <w:color w:val="FF0000"/>
          <w:highlight w:val="yellow"/>
          <w:rPrChange w:id="36" w:author="fanzhou kong" w:date="2020-03-12T16:51:00Z">
            <w:rPr>
              <w:color w:val="FF0000"/>
            </w:rPr>
          </w:rPrChange>
        </w:rPr>
        <w:t>(FZ ref</w:t>
      </w:r>
      <w:ins w:id="37" w:author="fanzhou kong" w:date="2020-03-12T16:09:00Z">
        <w:r w:rsidR="001226AE" w:rsidRPr="00EE0DB5">
          <w:rPr>
            <w:color w:val="FF0000"/>
            <w:highlight w:val="yellow"/>
            <w:rPrChange w:id="38" w:author="fanzhou kong" w:date="2020-03-12T16:51:00Z">
              <w:rPr>
                <w:color w:val="FF0000"/>
              </w:rPr>
            </w:rPrChange>
          </w:rPr>
          <w:t xml:space="preserve"> 5</w:t>
        </w:r>
      </w:ins>
      <w:r w:rsidR="00DC19F7" w:rsidRPr="00EE0DB5">
        <w:rPr>
          <w:color w:val="FF0000"/>
          <w:highlight w:val="yellow"/>
          <w:rPrChange w:id="39" w:author="fanzhou kong" w:date="2020-03-12T16:51:00Z">
            <w:rPr>
              <w:color w:val="FF0000"/>
            </w:rPr>
          </w:rPrChange>
        </w:rPr>
        <w:t>)</w:t>
      </w:r>
      <w:r w:rsidR="00DE0C97" w:rsidRPr="00EE0DB5">
        <w:rPr>
          <w:highlight w:val="yellow"/>
          <w:rPrChange w:id="40" w:author="fanzhou kong" w:date="2020-03-12T16:51:00Z">
            <w:rPr/>
          </w:rPrChange>
        </w:rPr>
        <w:t>,</w:t>
      </w:r>
      <w:r w:rsidR="00DE0C97">
        <w:t xml:space="preserve"> and bioinformatics </w:t>
      </w:r>
      <w:r w:rsidR="00DC19F7" w:rsidRPr="00EE0DB5">
        <w:rPr>
          <w:color w:val="FF0000"/>
          <w:highlight w:val="yellow"/>
          <w:rPrChange w:id="41" w:author="fanzhou kong" w:date="2020-03-12T16:51:00Z">
            <w:rPr>
              <w:color w:val="FF0000"/>
            </w:rPr>
          </w:rPrChange>
        </w:rPr>
        <w:t>(FZ ref</w:t>
      </w:r>
      <w:ins w:id="42" w:author="fanzhou kong" w:date="2020-03-12T16:09:00Z">
        <w:r w:rsidR="001226AE" w:rsidRPr="00EE0DB5">
          <w:rPr>
            <w:color w:val="FF0000"/>
            <w:highlight w:val="yellow"/>
            <w:rPrChange w:id="43" w:author="fanzhou kong" w:date="2020-03-12T16:51:00Z">
              <w:rPr>
                <w:color w:val="FF0000"/>
              </w:rPr>
            </w:rPrChange>
          </w:rPr>
          <w:t xml:space="preserve"> 6</w:t>
        </w:r>
      </w:ins>
      <w:r w:rsidR="00DC19F7" w:rsidRPr="00EE0DB5">
        <w:rPr>
          <w:color w:val="FF0000"/>
          <w:highlight w:val="yellow"/>
          <w:rPrChange w:id="44" w:author="fanzhou kong" w:date="2020-03-12T16:51:00Z">
            <w:rPr>
              <w:color w:val="FF0000"/>
            </w:rPr>
          </w:rPrChange>
        </w:rPr>
        <w:t>)</w:t>
      </w:r>
      <w:r w:rsidR="00DE0C97" w:rsidRPr="00EE0DB5">
        <w:rPr>
          <w:highlight w:val="yellow"/>
          <w:rPrChange w:id="45" w:author="fanzhou kong" w:date="2020-03-12T16:51:00Z">
            <w:rPr/>
          </w:rPrChange>
        </w:rPr>
        <w:t>,</w:t>
      </w:r>
      <w:r w:rsidR="00DE0C97">
        <w:t xml:space="preserve"> while</w:t>
      </w:r>
      <w:r w:rsidR="00DE0C97" w:rsidRPr="00CD2EE0">
        <w:t xml:space="preserve"> </w:t>
      </w:r>
      <w:r w:rsidR="00DE0C97">
        <w:t>only</w:t>
      </w:r>
      <w:r w:rsidR="00DC19F7">
        <w:t xml:space="preserve"> a few</w:t>
      </w:r>
      <w:r w:rsidR="00DE0C97">
        <w:t xml:space="preserve"> </w:t>
      </w:r>
      <w:r w:rsidR="00DC19F7">
        <w:t>attempts have been made</w:t>
      </w:r>
      <w:r w:rsidR="00DE0C97">
        <w:t xml:space="preserve"> in the area of food authentication</w:t>
      </w:r>
      <w:r w:rsidR="0091360D">
        <w:fldChar w:fldCharType="begin" w:fldLock="1"/>
      </w:r>
      <w:r w:rsidR="00DE4173">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18&lt;/sup&gt;","plainTextFormattedCitation":"18","previouslyFormattedCitation":"&lt;sup&gt;16&lt;/sup&gt;"},"properties":{"noteIndex":0},"schema":"https://github.com/citation-style-language/schema/raw/master/csl-citation.json"}</w:instrText>
      </w:r>
      <w:r w:rsidR="0091360D">
        <w:fldChar w:fldCharType="separate"/>
      </w:r>
      <w:r w:rsidR="00DE4173" w:rsidRPr="00DE4173">
        <w:rPr>
          <w:noProof/>
          <w:vertAlign w:val="superscript"/>
        </w:rPr>
        <w:t>18</w:t>
      </w:r>
      <w:r w:rsidR="0091360D">
        <w:fldChar w:fldCharType="end"/>
      </w:r>
      <w:r w:rsidR="00DE0C97">
        <w:t xml:space="preserve">. </w:t>
      </w:r>
      <w:r w:rsidR="00587E8D">
        <w:t>N</w:t>
      </w:r>
      <w:r w:rsidR="00186CB2">
        <w:t>otably</w:t>
      </w:r>
      <w:r w:rsidR="003E54D5">
        <w:t xml:space="preserve">, </w:t>
      </w:r>
      <w:r w:rsidR="00B56800">
        <w:t xml:space="preserve">some of the most widely adopted techniques such as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DE4173">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19&lt;/sup&gt;","plainTextFormattedCitation":"19","previouslyFormattedCitation":"&lt;sup&gt;17&lt;/sup&gt;"},"properties":{"noteIndex":0},"schema":"https://github.com/citation-style-language/schema/raw/master/csl-citation.json"}</w:instrText>
      </w:r>
      <w:r w:rsidR="00A57CF2">
        <w:fldChar w:fldCharType="separate"/>
      </w:r>
      <w:r w:rsidR="00DE4173" w:rsidRPr="00DE4173">
        <w:rPr>
          <w:noProof/>
          <w:vertAlign w:val="superscript"/>
        </w:rPr>
        <w:t>19</w:t>
      </w:r>
      <w:r w:rsidR="00A57CF2">
        <w:fldChar w:fldCharType="end"/>
      </w:r>
      <w:r w:rsidR="0078720C">
        <w:t xml:space="preserve">, </w:t>
      </w:r>
      <w:r w:rsidR="00087C4E">
        <w:t>and</w:t>
      </w:r>
      <w:r w:rsidR="000F4757">
        <w:t xml:space="preserve"> </w:t>
      </w:r>
      <w:r w:rsidR="00FD2F16">
        <w:t xml:space="preserve">lead to </w:t>
      </w:r>
      <w:proofErr w:type="spellStart"/>
      <w:r w:rsidR="00FD2F16">
        <w:t>predition</w:t>
      </w:r>
      <w:proofErr w:type="spellEnd"/>
      <w:r w:rsidR="00FD2F16">
        <w:t xml:space="preserve">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DE4173">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DE4173">
        <w:rPr>
          <w:rFonts w:hint="eastAsia"/>
        </w:rPr>
        <w:instrText xml:space="preserve">d ( NIR ) spectroscopy : Focus on parameters optimization and model interpretation </w:instrText>
      </w:r>
      <w:r w:rsidR="00DE4173">
        <w:rPr>
          <w:rFonts w:hint="eastAsia"/>
        </w:rPr>
        <w:instrText>☆</w:instrText>
      </w:r>
      <w:r w:rsidR="00DE4173">
        <w:rPr>
          <w:rFonts w:hint="eastAsia"/>
        </w:rPr>
        <w:instrText>","type":"article-journal","volume":"96"},"uris":["http://www.mendeley.com/documents/?uuid=47137a07-3923-401b-95f6-51fd479e4280"]},{"id":"ITEM-2","itemData":{"DOI":"10.101</w:instrText>
      </w:r>
      <w:r w:rsidR="00DE4173">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15,20&lt;/sup&gt;","plainTextFormattedCitation":"15,20","previouslyFormattedCitation":"&lt;sup&gt;13,18&lt;/sup&gt;"},"properties":{"noteIndex":0},"schema":"https://github.com/citation-style-language/schema/raw/master/csl-citation.json"}</w:instrText>
      </w:r>
      <w:r w:rsidR="00726E63">
        <w:fldChar w:fldCharType="separate"/>
      </w:r>
      <w:r w:rsidR="00DE4173" w:rsidRPr="00DE4173">
        <w:rPr>
          <w:noProof/>
          <w:vertAlign w:val="superscript"/>
        </w:rPr>
        <w:t>15,20</w:t>
      </w:r>
      <w:r w:rsidR="00726E63">
        <w:fldChar w:fldCharType="end"/>
      </w:r>
      <w:r w:rsidR="004819FD">
        <w:t xml:space="preserve"> </w:t>
      </w:r>
    </w:p>
    <w:p w14:paraId="71574BB1" w14:textId="5815CAC2" w:rsidR="00907D80" w:rsidRDefault="00B518E6" w:rsidP="000D05CC">
      <w:pPr>
        <w:jc w:val="both"/>
      </w:pPr>
      <w:r>
        <w:t xml:space="preserve">The </w:t>
      </w:r>
      <w:r w:rsidR="00901ED3">
        <w:t xml:space="preserve">aim of </w:t>
      </w:r>
      <w:r w:rsidR="00C0217F">
        <w:t>the present</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from 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7E516E">
        <w:t xml:space="preserve">, </w:t>
      </w:r>
      <w:r w:rsidR="006B49A4">
        <w:t xml:space="preserve">with the aim of </w:t>
      </w:r>
      <w:r w:rsidR="00E41101">
        <w:t xml:space="preserve">identifying </w:t>
      </w:r>
      <w:r w:rsidR="008C2180">
        <w:t>key biomarke</w:t>
      </w:r>
      <w:r w:rsidR="00D526BD">
        <w:t xml:space="preserve">rs that contribute the most to </w:t>
      </w:r>
      <w:r w:rsidR="00E430B0">
        <w:t xml:space="preserve">the </w:t>
      </w:r>
      <w:r w:rsidR="00D36E86">
        <w:t xml:space="preserve">difference 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lastRenderedPageBreak/>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 xml:space="preserve">credible rice processing factories, from five provinces in </w:t>
      </w:r>
      <w:bookmarkStart w:id="46" w:name="_Hlk33081678"/>
      <w:r w:rsidR="004F53B7">
        <w:t>China</w:t>
      </w:r>
      <w:bookmarkEnd w:id="46"/>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47" w:author="Peng, Hong" w:date="2020-03-03T17:15:00Z">
        <w:r w:rsidR="00B02336" w:rsidDel="00AE7FA1">
          <w:delText xml:space="preserve"> </w:delText>
        </w:r>
      </w:del>
      <w:proofErr w:type="gramStart"/>
      <w:r w:rsidR="00A92A0D">
        <w:t>J</w:t>
      </w:r>
      <w:r w:rsidR="00F0153F">
        <w:t>S</w:t>
      </w:r>
      <w:r w:rsidR="00A8105D">
        <w:t xml:space="preserve">, </w:t>
      </w:r>
      <w:r w:rsidR="00615DA8">
        <w:t xml:space="preserve"> and</w:t>
      </w:r>
      <w:proofErr w:type="gramEnd"/>
      <w:r w:rsidR="00615DA8">
        <w:t xml:space="preserve">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48" w:author="Peng, Hong" w:date="2020-03-03T17:19:00Z">
        <w:r w:rsidR="004C5B86" w:rsidRPr="008C5EFD" w:rsidDel="00AE7FA1">
          <w:delText xml:space="preserve"> </w:delText>
        </w:r>
      </w:del>
      <w:del w:id="49"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54EE22EB" w14:textId="66D2762D" w:rsidR="00D36D21" w:rsidDel="009C285E" w:rsidRDefault="00D36D21" w:rsidP="00980408">
      <w:pPr>
        <w:jc w:val="both"/>
        <w:rPr>
          <w:del w:id="50" w:author="fanzhou kong" w:date="2020-03-12T15:35:00Z"/>
        </w:rPr>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8500-6945)</w:t>
      </w:r>
      <w:del w:id="51" w:author="Xu, Jason" w:date="2020-03-09T14:34:00Z">
        <w:r w:rsidR="00633DA6" w:rsidRPr="004B5336" w:rsidDel="003A2E69">
          <w:delText xml:space="preserve"> </w:delText>
        </w:r>
      </w:del>
      <w:r w:rsidR="00633DA6" w:rsidRPr="004B5336">
        <w:t>were purchased from Agilent Technologies (Santa Clara, CA, USA).</w:t>
      </w:r>
      <w:r w:rsidR="00C9685E" w:rsidRPr="00C9685E">
        <w:t xml:space="preserve"> </w:t>
      </w:r>
      <w:r w:rsidR="00C9685E" w:rsidRPr="006E0B82">
        <w:t xml:space="preserve">One 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ins w:id="52" w:author="fanzhou kong" w:date="2020-03-12T15:35:00Z">
        <w:r w:rsidR="009C285E">
          <w:t>.</w:t>
        </w:r>
      </w:ins>
    </w:p>
    <w:p w14:paraId="142433AB" w14:textId="44BC8AD1" w:rsidR="00C9685E" w:rsidDel="009C285E" w:rsidRDefault="00C9685E" w:rsidP="000162E2">
      <w:pPr>
        <w:jc w:val="both"/>
        <w:rPr>
          <w:del w:id="53" w:author="fanzhou kong" w:date="2020-03-12T15:35:00Z"/>
        </w:rPr>
      </w:pPr>
    </w:p>
    <w:p w14:paraId="102648D3" w14:textId="77777777" w:rsidR="009C285E" w:rsidRPr="003A54CF" w:rsidRDefault="009C285E" w:rsidP="00980408">
      <w:pPr>
        <w:jc w:val="both"/>
        <w:rPr>
          <w:ins w:id="54" w:author="fanzhou kong" w:date="2020-03-12T15:35:00Z"/>
        </w:rPr>
      </w:pPr>
    </w:p>
    <w:p w14:paraId="209A3687" w14:textId="2AC7C826" w:rsidR="00D36D21" w:rsidRPr="000162E2" w:rsidRDefault="00D36D21" w:rsidP="000162E2">
      <w:pPr>
        <w:jc w:val="both"/>
        <w:rPr>
          <w:i/>
          <w:iCs/>
        </w:rPr>
      </w:pPr>
      <w:r w:rsidRPr="000162E2">
        <w:rPr>
          <w:i/>
          <w:iCs/>
        </w:rPr>
        <w:t>ICP-MS analysis</w:t>
      </w:r>
    </w:p>
    <w:p w14:paraId="1C2ADAF9" w14:textId="252F8F0D" w:rsidR="00011525" w:rsidDel="00442F43" w:rsidRDefault="002B78FE">
      <w:pPr>
        <w:ind w:right="220"/>
        <w:jc w:val="both"/>
        <w:rPr>
          <w:del w:id="55" w:author="Xu, Jason" w:date="2020-01-07T10:03:00Z"/>
        </w:rPr>
        <w:pPrChange w:id="56" w:author="fanzhou kong" w:date="2020-03-12T15:34:00Z">
          <w:pPr>
            <w:ind w:left="220" w:right="220"/>
            <w:jc w:val="both"/>
          </w:pPr>
        </w:pPrChange>
      </w:pPr>
      <w:r>
        <w:t xml:space="preserve">First of all, a 30% (v/v) nitric solution was prepared by diluting nitric acid </w:t>
      </w:r>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r w:rsidR="00F239C7">
        <w:t>Before use</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r w:rsidR="00424B00">
        <w:t>using 6</w:t>
      </w:r>
      <w:r w:rsidR="00424B00">
        <w:rPr>
          <w:rFonts w:hint="eastAsia"/>
        </w:rPr>
        <w:t>m</w:t>
      </w:r>
      <w:r w:rsidR="00424B00">
        <w:t>L of nitric acid</w:t>
      </w:r>
      <w:r w:rsidR="00460E51">
        <w:t xml:space="preserve"> in a digestion vessel, in duplicate.</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FA04E2" w14:textId="77777777" w:rsidR="00442F43" w:rsidRPr="00B82F68" w:rsidRDefault="00442F43" w:rsidP="003A560B">
      <w:pPr>
        <w:ind w:rightChars="100" w:right="220"/>
        <w:jc w:val="both"/>
      </w:pPr>
    </w:p>
    <w:p w14:paraId="48E7B518" w14:textId="7899F24D" w:rsidR="009E3A59" w:rsidRDefault="0015375A" w:rsidP="00F90E2A">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DE4173">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21&lt;/sup&gt;","plainTextFormattedCitation":"21","previouslyFormattedCitation":"&lt;sup&gt;19&lt;/sup&gt;"},"properties":{"noteIndex":0},"schema":"https://github.com/citation-style-language/schema/raw/master/csl-citation.json"}</w:instrText>
      </w:r>
      <w:r w:rsidR="00F46157" w:rsidRPr="004B5336">
        <w:fldChar w:fldCharType="separate"/>
      </w:r>
      <w:r w:rsidR="00DE4173" w:rsidRPr="00DE4173">
        <w:rPr>
          <w:noProof/>
          <w:vertAlign w:val="superscript"/>
        </w:rPr>
        <w:t>21</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r w:rsidR="00434350">
        <w:t>SRM</w:t>
      </w:r>
      <w:r w:rsidR="00030D97">
        <w:t xml:space="preserve"> </w:t>
      </w:r>
      <w:r w:rsidR="00030D97" w:rsidRPr="006E0B82">
        <w:rPr>
          <w:rFonts w:hint="eastAsia"/>
        </w:rPr>
        <w:t>w</w:t>
      </w:r>
      <w:r w:rsidR="00030D97" w:rsidRPr="006E0B82">
        <w:t>as used to verify the</w:t>
      </w:r>
      <w:r w:rsidR="00434350">
        <w:t xml:space="preserve"> stability </w:t>
      </w:r>
      <w:proofErr w:type="gramStart"/>
      <w:r w:rsidR="00434350">
        <w:t xml:space="preserve">and </w:t>
      </w:r>
      <w:r w:rsidR="00030D97" w:rsidRPr="006E0B82">
        <w:t xml:space="preserve"> accuracy</w:t>
      </w:r>
      <w:proofErr w:type="gramEnd"/>
      <w:r w:rsidR="00030D97">
        <w:t xml:space="preserve"> </w:t>
      </w:r>
      <w:r w:rsidR="00030D97" w:rsidRPr="006E0B82">
        <w:t>of the analy</w:t>
      </w:r>
      <w:r w:rsidR="006B4F73">
        <w:t xml:space="preserve">zing </w:t>
      </w:r>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10733371" w:rsidR="00B60385" w:rsidRDefault="001A00EC" w:rsidP="00381A0F">
      <w:pPr>
        <w:jc w:val="both"/>
      </w:pPr>
      <w:r w:rsidRPr="000F79B9">
        <w:t xml:space="preserve">One-way analysis of variance </w:t>
      </w:r>
      <w:r w:rsidR="00B10585" w:rsidRPr="000F79B9">
        <w:t>(</w:t>
      </w:r>
      <w:r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F70FDB">
        <w:t xml:space="preserve"> </w:t>
      </w:r>
      <w:r w:rsidRPr="000F79B9">
        <w:t>was carried out</w:t>
      </w:r>
      <w:r w:rsidR="00FE52DD">
        <w:t xml:space="preserve"> on the original dataset</w:t>
      </w:r>
      <w:r w:rsidRPr="000F79B9">
        <w:t xml:space="preserve"> </w:t>
      </w:r>
      <w:r w:rsidR="00D92DC1">
        <w:t>for the comparison of element</w:t>
      </w:r>
      <w:r w:rsidR="00F70FDB">
        <w:t>s’ levels in six GI rice.</w:t>
      </w:r>
      <w:r w:rsidR="00E648FD">
        <w:t xml:space="preserve"> </w:t>
      </w:r>
      <w:commentRangeStart w:id="57"/>
      <w:commentRangeStart w:id="58"/>
      <w:r w:rsidR="00E648FD">
        <w:t xml:space="preserve">Given the possibility that there may be certain correlation between the concentrations of different elements, traditional methods of univariate data analysis was not suitable for </w:t>
      </w:r>
      <w:commentRangeStart w:id="59"/>
      <w:commentRangeStart w:id="60"/>
      <w:commentRangeStart w:id="61"/>
      <w:r w:rsidR="00E648FD">
        <w:t>discrimination</w:t>
      </w:r>
      <w:ins w:id="62" w:author="Xu, Jason" w:date="2020-03-11T17:31:00Z">
        <w:r w:rsidR="00F96E63">
          <w:t xml:space="preserve"> of </w:t>
        </w:r>
      </w:ins>
      <w:r w:rsidR="00E648FD">
        <w:fldChar w:fldCharType="begin" w:fldLock="1"/>
      </w:r>
      <w:r w:rsidR="00DE4173">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20&lt;/sup&gt;"},"properties":{"noteIndex":0},"schema":"https://github.com/citation-style-language/schema/raw/master/csl-citation.json"}</w:instrText>
      </w:r>
      <w:r w:rsidR="00E648FD">
        <w:fldChar w:fldCharType="separate"/>
      </w:r>
      <w:r w:rsidR="00DE4173" w:rsidRPr="00DE4173">
        <w:rPr>
          <w:noProof/>
          <w:vertAlign w:val="superscript"/>
        </w:rPr>
        <w:t>12</w:t>
      </w:r>
      <w:r w:rsidR="00E648FD">
        <w:fldChar w:fldCharType="end"/>
      </w:r>
      <w:commentRangeEnd w:id="59"/>
      <w:r w:rsidR="00E648FD">
        <w:rPr>
          <w:rStyle w:val="CommentReference"/>
        </w:rPr>
        <w:commentReference w:id="59"/>
      </w:r>
      <w:commentRangeEnd w:id="60"/>
      <w:r w:rsidR="00F96E63">
        <w:rPr>
          <w:rStyle w:val="CommentReference"/>
        </w:rPr>
        <w:commentReference w:id="60"/>
      </w:r>
      <w:commentRangeEnd w:id="61"/>
      <w:r w:rsidR="001B59BA">
        <w:rPr>
          <w:rStyle w:val="CommentReference"/>
        </w:rPr>
        <w:commentReference w:id="61"/>
      </w:r>
      <w:r w:rsidR="00E648FD" w:rsidRPr="00AD6450">
        <w:rPr>
          <w:vertAlign w:val="superscript"/>
        </w:rPr>
        <w:t>,</w:t>
      </w:r>
      <w:r w:rsidR="00E648FD">
        <w:rPr>
          <w:vertAlign w:val="superscript"/>
        </w:rPr>
        <w:t xml:space="preserve"> </w:t>
      </w:r>
      <w:r w:rsidR="00E648FD">
        <w:fldChar w:fldCharType="begin" w:fldLock="1"/>
      </w:r>
      <w:r w:rsidR="00DE4173">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22&lt;/sup&gt;","plainTextFormattedCitation":"22","previouslyFormattedCitation":"&lt;sup&gt;21&lt;/sup&gt;"},"properties":{"noteIndex":0},"schema":"https://github.com/citation-style-language/schema/raw/master/csl-citation.json"}</w:instrText>
      </w:r>
      <w:r w:rsidR="00E648FD">
        <w:fldChar w:fldCharType="separate"/>
      </w:r>
      <w:r w:rsidR="00DE4173" w:rsidRPr="00DE4173">
        <w:rPr>
          <w:noProof/>
          <w:vertAlign w:val="superscript"/>
        </w:rPr>
        <w:t>22</w:t>
      </w:r>
      <w:r w:rsidR="00E648FD">
        <w:fldChar w:fldCharType="end"/>
      </w:r>
      <w:commentRangeEnd w:id="57"/>
      <w:r w:rsidR="00FB5602">
        <w:rPr>
          <w:rStyle w:val="CommentReference"/>
        </w:rPr>
        <w:commentReference w:id="57"/>
      </w:r>
      <w:commentRangeEnd w:id="58"/>
      <w:r w:rsidR="000B4448">
        <w:rPr>
          <w:rStyle w:val="CommentReference"/>
        </w:rPr>
        <w:commentReference w:id="58"/>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ins w:id="63" w:author="fanzhou kong" w:date="2020-03-12T15:37:00Z">
        <w:r w:rsidR="009276B3">
          <w:t xml:space="preserve"> </w:t>
        </w:r>
      </w:ins>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DE4173">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23&lt;/sup&gt;","plainTextFormattedCitation":"23","previouslyFormattedCitation":"&lt;sup&gt;22&lt;/sup&gt;"},"properties":{"noteIndex":0},"schema":"https://github.com/citation-style-language/schema/raw/master/csl-citation.json"}</w:instrText>
      </w:r>
      <w:r w:rsidR="00FB5602" w:rsidRPr="00F15929">
        <w:fldChar w:fldCharType="separate"/>
      </w:r>
      <w:r w:rsidR="00DE4173" w:rsidRPr="00DE4173">
        <w:rPr>
          <w:noProof/>
          <w:vertAlign w:val="superscript"/>
        </w:rPr>
        <w:t>23</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DE4173">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24&lt;/sup&gt;","plainTextFormattedCitation":"24","previouslyFormattedCitation":"&lt;sup&gt;23&lt;/sup&gt;"},"properties":{"noteIndex":0},"schema":"https://github.com/citation-style-language/schema/raw/master/csl-citation.json"}</w:instrText>
      </w:r>
      <w:r w:rsidR="00FB5602" w:rsidRPr="003254E9">
        <w:fldChar w:fldCharType="separate"/>
      </w:r>
      <w:r w:rsidR="00DE4173" w:rsidRPr="00DE4173">
        <w:rPr>
          <w:noProof/>
          <w:vertAlign w:val="superscript"/>
        </w:rPr>
        <w:t>24</w:t>
      </w:r>
      <w:r w:rsidR="00FB5602" w:rsidRPr="003254E9">
        <w:fldChar w:fldCharType="end"/>
      </w:r>
      <w:r w:rsidR="00FB5602">
        <w:t>.</w:t>
      </w:r>
      <w:commentRangeStart w:id="64"/>
      <w:commentRangeEnd w:id="64"/>
      <w:del w:id="65" w:author="Xu, Jason" w:date="2020-03-11T17:28:00Z">
        <w:r w:rsidR="00DB0D7A" w:rsidDel="00FB5602">
          <w:rPr>
            <w:rStyle w:val="CommentReference"/>
          </w:rPr>
          <w:commentReference w:id="64"/>
        </w:r>
        <w:commentRangeStart w:id="66"/>
        <w:commentRangeStart w:id="67"/>
        <w:commentRangeEnd w:id="66"/>
        <w:r w:rsidR="00DB0D7A" w:rsidRPr="00FB5602" w:rsidDel="00FB5602">
          <w:rPr>
            <w:rStyle w:val="CommentReference"/>
          </w:rPr>
          <w:commentReference w:id="66"/>
        </w:r>
      </w:del>
      <w:commentRangeEnd w:id="67"/>
      <w:r w:rsidR="001B59BA">
        <w:rPr>
          <w:rStyle w:val="CommentReference"/>
        </w:rPr>
        <w:commentReference w:id="67"/>
      </w:r>
      <w:ins w:id="68" w:author="Xu, Jason" w:date="2020-03-11T17:28:00Z">
        <w:r w:rsidR="00FB5602" w:rsidDel="00FB5602">
          <w:rPr>
            <w:rStyle w:val="CommentReference"/>
          </w:rPr>
          <w:t xml:space="preserve"> </w:t>
        </w:r>
      </w:ins>
      <w:r w:rsidR="00DB0D7A" w:rsidRPr="00AE2182">
        <w:t xml:space="preserve"> </w:t>
      </w:r>
      <w:ins w:id="69" w:author="fanzhou kong" w:date="2020-03-12T15:06:00Z">
        <w:r w:rsidR="0050617A">
          <w:t xml:space="preserve">Feature selection </w:t>
        </w:r>
      </w:ins>
      <w:ins w:id="70" w:author="fanzhou kong" w:date="2020-03-12T15:09:00Z">
        <w:r w:rsidR="0050617A">
          <w:t xml:space="preserve">is </w:t>
        </w:r>
      </w:ins>
      <w:ins w:id="71" w:author="fanzhou kong" w:date="2020-03-12T15:16:00Z">
        <w:r w:rsidR="0050617A">
          <w:t xml:space="preserve">a data processing </w:t>
        </w:r>
      </w:ins>
      <w:ins w:id="72" w:author="fanzhou kong" w:date="2020-03-12T15:10:00Z">
        <w:r w:rsidR="0050617A">
          <w:t>technique</w:t>
        </w:r>
      </w:ins>
      <w:ins w:id="73" w:author="fanzhou kong" w:date="2020-03-12T15:38:00Z">
        <w:r w:rsidR="009276B3">
          <w:t xml:space="preserve"> </w:t>
        </w:r>
      </w:ins>
      <w:ins w:id="74" w:author="fanzhou kong" w:date="2020-03-12T15:10:00Z">
        <w:r w:rsidR="0050617A">
          <w:t xml:space="preserve">usually used during </w:t>
        </w:r>
        <w:r w:rsidR="0050617A">
          <w:lastRenderedPageBreak/>
          <w:t>data mining</w:t>
        </w:r>
      </w:ins>
      <w:ins w:id="75" w:author="fanzhou kong" w:date="2020-03-12T15:12:00Z">
        <w:r w:rsidR="0050617A">
          <w:t>,</w:t>
        </w:r>
      </w:ins>
      <w:ins w:id="76" w:author="fanzhou kong" w:date="2020-03-12T15:10:00Z">
        <w:r w:rsidR="0050617A">
          <w:t xml:space="preserve"> aiming to identify relationship between one or multiple </w:t>
        </w:r>
      </w:ins>
      <w:ins w:id="77" w:author="fanzhou kong" w:date="2020-03-12T15:11:00Z">
        <w:r w:rsidR="0050617A">
          <w:t>features</w:t>
        </w:r>
      </w:ins>
      <w:ins w:id="78" w:author="fanzhou kong" w:date="2020-03-12T15:10:00Z">
        <w:r w:rsidR="0050617A">
          <w:t xml:space="preserve"> and </w:t>
        </w:r>
      </w:ins>
      <w:ins w:id="79" w:author="fanzhou kong" w:date="2020-03-12T15:11:00Z">
        <w:r w:rsidR="0050617A">
          <w:t>their dependent variable</w:t>
        </w:r>
      </w:ins>
      <w:ins w:id="80" w:author="fanzhou kong" w:date="2020-03-12T15:16:00Z">
        <w:r w:rsidR="00961339">
          <w:t xml:space="preserve"> </w:t>
        </w:r>
        <w:r w:rsidR="00961339" w:rsidRPr="009276B3">
          <w:rPr>
            <w:highlight w:val="yellow"/>
            <w:rPrChange w:id="81" w:author="fanzhou kong" w:date="2020-03-12T15:39:00Z">
              <w:rPr/>
            </w:rPrChange>
          </w:rPr>
          <w:t>(reference</w:t>
        </w:r>
      </w:ins>
      <w:ins w:id="82" w:author="fanzhou kong" w:date="2020-03-12T16:08:00Z">
        <w:r w:rsidR="001226AE">
          <w:rPr>
            <w:highlight w:val="yellow"/>
          </w:rPr>
          <w:t xml:space="preserve"> </w:t>
        </w:r>
      </w:ins>
      <w:ins w:id="83" w:author="fanzhou kong" w:date="2020-03-12T16:09:00Z">
        <w:r w:rsidR="001226AE">
          <w:rPr>
            <w:highlight w:val="yellow"/>
          </w:rPr>
          <w:t>7</w:t>
        </w:r>
      </w:ins>
      <w:ins w:id="84" w:author="fanzhou kong" w:date="2020-03-12T15:16:00Z">
        <w:r w:rsidR="00961339" w:rsidRPr="009276B3">
          <w:rPr>
            <w:highlight w:val="yellow"/>
            <w:rPrChange w:id="85" w:author="fanzhou kong" w:date="2020-03-12T15:39:00Z">
              <w:rPr/>
            </w:rPrChange>
          </w:rPr>
          <w:t>)</w:t>
        </w:r>
      </w:ins>
      <w:ins w:id="86" w:author="fanzhou kong" w:date="2020-03-12T15:11:00Z">
        <w:r w:rsidR="0050617A">
          <w:t xml:space="preserve">, in this case, the </w:t>
        </w:r>
      </w:ins>
      <w:ins w:id="87" w:author="fanzhou kong" w:date="2020-03-12T15:12:00Z">
        <w:r w:rsidR="0050617A">
          <w:t>type of GI rice.</w:t>
        </w:r>
      </w:ins>
      <w:del w:id="88" w:author="fanzhou kong" w:date="2020-03-12T15:39:00Z">
        <w:r w:rsidR="00DB0D7A" w:rsidDel="009276B3">
          <w:delText>For feature selection,</w:delText>
        </w:r>
      </w:del>
      <w:r w:rsidR="00DB0D7A">
        <w:t xml:space="preserve"> </w:t>
      </w:r>
      <w:ins w:id="89" w:author="fanzhou kong" w:date="2020-03-12T15:39:00Z">
        <w:r w:rsidR="009276B3">
          <w:t xml:space="preserve">In our study, </w:t>
        </w:r>
      </w:ins>
      <w:r w:rsidR="00DB0D7A" w:rsidRPr="00BA0445">
        <w:t>Relief</w:t>
      </w:r>
      <w:r w:rsidR="00DB0D7A">
        <w:t>F</w:t>
      </w:r>
      <w:r w:rsidR="00DB0D7A">
        <w:fldChar w:fldCharType="begin" w:fldLock="1"/>
      </w:r>
      <w:r w:rsidR="00DE4173">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25,26&lt;/sup&gt;","plainTextFormattedCitation":"25,26","previouslyFormattedCitation":"&lt;sup&gt;24,25&lt;/sup&gt;"},"properties":{"noteIndex":0},"schema":"https://github.com/citation-style-language/schema/raw/master/csl-citation.json"}</w:instrText>
      </w:r>
      <w:r w:rsidR="00DB0D7A">
        <w:fldChar w:fldCharType="separate"/>
      </w:r>
      <w:r w:rsidR="00DE4173" w:rsidRPr="00DE4173">
        <w:rPr>
          <w:noProof/>
          <w:vertAlign w:val="superscript"/>
        </w:rPr>
        <w:t>25,26</w:t>
      </w:r>
      <w:r w:rsidR="00DB0D7A">
        <w:fldChar w:fldCharType="end"/>
      </w:r>
      <w:r w:rsidR="00DB0D7A">
        <w:t xml:space="preserve"> was</w:t>
      </w:r>
      <w:r w:rsidR="00DB0D7A" w:rsidRPr="00027B6C">
        <w:t xml:space="preserve"> ut</w:t>
      </w:r>
      <w:r w:rsidR="00DB0D7A" w:rsidRPr="000E296B">
        <w:t>ilized</w:t>
      </w:r>
      <w:r w:rsidR="00DB0D7A" w:rsidRPr="008D69CE">
        <w:t xml:space="preserve"> </w:t>
      </w:r>
      <w:r w:rsidR="00DB0D7A" w:rsidRPr="00F056C9">
        <w:t>t</w:t>
      </w:r>
      <w:r w:rsidR="00DB0D7A" w:rsidRPr="008D69CE">
        <w:t>o</w:t>
      </w:r>
      <w:r w:rsidR="00DB0D7A" w:rsidRPr="00AE2182">
        <w:t xml:space="preserve"> determine how </w:t>
      </w:r>
      <w:r w:rsidR="00DB0D7A">
        <w:t xml:space="preserve">much </w:t>
      </w:r>
      <w:r w:rsidR="00DB0D7A" w:rsidRPr="00AE2182">
        <w:t xml:space="preserve">each feature </w:t>
      </w:r>
      <w:r w:rsidR="00DB0D7A">
        <w:t>contributed</w:t>
      </w:r>
      <w:r w:rsidR="00DB0D7A" w:rsidRPr="005F2653">
        <w:t xml:space="preserve"> to</w:t>
      </w:r>
      <w:r w:rsidR="00DB0D7A" w:rsidRPr="00BF4819">
        <w:t xml:space="preserve"> the </w:t>
      </w:r>
      <w:r w:rsidR="00DB0D7A" w:rsidRPr="00AB3D8F">
        <w:t>overall</w:t>
      </w:r>
      <w:r w:rsidR="00DB0D7A">
        <w:t xml:space="preserve"> </w:t>
      </w:r>
      <w:r w:rsidR="00DB0D7A" w:rsidRPr="00BF4819">
        <w:t>classification</w:t>
      </w:r>
      <w:r w:rsidR="005775FF">
        <w:t xml:space="preserve"> by assigning relative importance to features basing on </w:t>
      </w:r>
      <w:r w:rsidR="00AF2707">
        <w:t xml:space="preserve">a calculated </w:t>
      </w:r>
      <w:r w:rsidR="009416B6">
        <w:t>proxy statistic</w:t>
      </w:r>
      <w:r w:rsidR="009416B6">
        <w:fldChar w:fldCharType="begin" w:fldLock="1"/>
      </w:r>
      <w:r w:rsidR="00DE4173">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26&lt;/sup&gt;","plainTextFormattedCitation":"26","previouslyFormattedCitation":"&lt;sup&gt;25&lt;/sup&gt;"},"properties":{"noteIndex":0},"schema":"https://github.com/citation-style-language/schema/raw/master/csl-citation.json"}</w:instrText>
      </w:r>
      <w:r w:rsidR="009416B6">
        <w:fldChar w:fldCharType="separate"/>
      </w:r>
      <w:r w:rsidR="00DE4173" w:rsidRPr="00DE4173">
        <w:rPr>
          <w:noProof/>
          <w:vertAlign w:val="superscript"/>
        </w:rPr>
        <w:t>26</w:t>
      </w:r>
      <w:r w:rsidR="009416B6">
        <w:fldChar w:fldCharType="end"/>
      </w:r>
      <w:r w:rsidR="009416B6" w:rsidRPr="00733E0F">
        <w:t>.</w:t>
      </w:r>
      <w:r w:rsidR="00AF2707">
        <w:t xml:space="preserve"> </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37CD8BF7" w:rsidR="00B60385" w:rsidRDefault="00451F25" w:rsidP="00FF49F3">
      <w:pPr>
        <w:pStyle w:val="ListParagraph"/>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133B3145" w:rsidR="00255BD0" w:rsidRDefault="003F0340" w:rsidP="007825AF">
      <w:pPr>
        <w:pStyle w:val="ListParagraph"/>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DE4173">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27&lt;/sup&gt;","plainTextFormattedCitation":"27","previouslyFormattedCitation":"&lt;sup&gt;26&lt;/sup&gt;"},"properties":{"noteIndex":0},"schema":"https://github.com/citation-style-language/schema/raw/master/csl-citation.json"}</w:instrText>
      </w:r>
      <w:r>
        <w:fldChar w:fldCharType="separate"/>
      </w:r>
      <w:r w:rsidR="00DE4173" w:rsidRPr="00DE4173">
        <w:rPr>
          <w:noProof/>
          <w:vertAlign w:val="superscript"/>
        </w:rPr>
        <w:t>27</w:t>
      </w:r>
      <w:r>
        <w:fldChar w:fldCharType="end"/>
      </w:r>
      <w:r>
        <w:t xml:space="preserve"> was conducted </w:t>
      </w:r>
      <w:r w:rsidR="003B5136">
        <w:t xml:space="preserve">and the </w:t>
      </w:r>
      <w:r w:rsidRPr="00D5360E">
        <w:t>mean cross-validation accuracy</w:t>
      </w:r>
      <w:r w:rsidR="003B5136">
        <w:t xml:space="preserve"> was reported</w:t>
      </w:r>
      <w:r w:rsidR="002764BD">
        <w:t xml:space="preserve"> </w:t>
      </w:r>
      <w:r w:rsidR="002764BD" w:rsidRPr="00172974">
        <w:t xml:space="preserve">as the metric of selecting optimal </w:t>
      </w:r>
      <w:r w:rsidR="002764BD" w:rsidRPr="005B66F8">
        <w:t>classifiers.</w:t>
      </w:r>
      <w:r w:rsidR="00033E9A">
        <w:t xml:space="preserve"> </w:t>
      </w:r>
      <w:r w:rsidR="00324CE2">
        <w:t>F</w:t>
      </w:r>
      <w:r>
        <w:t>orward selection</w:t>
      </w:r>
      <w:r>
        <w:fldChar w:fldCharType="begin" w:fldLock="1"/>
      </w:r>
      <w:r w:rsidR="00DE4173">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28&lt;/sup&gt;","plainTextFormattedCitation":"28","previouslyFormattedCitation":"&lt;sup&gt;27&lt;/sup&gt;"},"properties":{"noteIndex":0},"schema":"https://github.com/citation-style-language/schema/raw/master/csl-citation.json"}</w:instrText>
      </w:r>
      <w:r>
        <w:fldChar w:fldCharType="separate"/>
      </w:r>
      <w:r w:rsidR="00DE4173" w:rsidRPr="00DE4173">
        <w:rPr>
          <w:noProof/>
          <w:vertAlign w:val="superscript"/>
        </w:rPr>
        <w:t>28</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r w:rsidR="001A01A2">
        <w:t>hyperparametes</w:t>
      </w:r>
      <w:proofErr w:type="spellEnd"/>
      <w:r w:rsidR="001A01A2">
        <w:t xml:space="preserve"> were </w:t>
      </w:r>
      <w:r w:rsidR="008D1048">
        <w:t>tested</w:t>
      </w:r>
      <w:ins w:id="90" w:author="fanzhou kong" w:date="2020-03-12T16:36:00Z">
        <w:r w:rsidR="00F33CE1">
          <w:t>.</w:t>
        </w:r>
      </w:ins>
      <w:commentRangeStart w:id="91"/>
      <w:del w:id="92" w:author="fanzhou kong" w:date="2020-03-12T16:36:00Z">
        <w:r w:rsidRPr="00763AE6" w:rsidDel="00F33CE1">
          <w:fldChar w:fldCharType="begin" w:fldLock="1"/>
        </w:r>
        <w:r w:rsidR="00DE4173" w:rsidDel="00F33CE1">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27&lt;/sup&gt;","plainTextFormattedCitation":"27","previouslyFormattedCitation":"&lt;sup&gt;26&lt;/sup&gt;"},"properties":{"noteIndex":0},"schema":"https://github.com/citation-style-language/schema/raw/master/csl-citation.json"}</w:delInstrText>
        </w:r>
        <w:r w:rsidRPr="00763AE6" w:rsidDel="00F33CE1">
          <w:fldChar w:fldCharType="separate"/>
        </w:r>
      </w:del>
      <w:del w:id="93" w:author="fanzhou kong" w:date="2020-03-12T16:35:00Z">
        <w:r w:rsidR="00DE4173" w:rsidRPr="00DE4173" w:rsidDel="00F33CE1">
          <w:rPr>
            <w:noProof/>
            <w:vertAlign w:val="superscript"/>
          </w:rPr>
          <w:delText>2</w:delText>
        </w:r>
      </w:del>
      <w:del w:id="94" w:author="fanzhou kong" w:date="2020-03-12T16:36:00Z">
        <w:r w:rsidR="00DE4173" w:rsidRPr="00DE4173" w:rsidDel="00F33CE1">
          <w:rPr>
            <w:noProof/>
            <w:vertAlign w:val="superscript"/>
          </w:rPr>
          <w:delText>7</w:delText>
        </w:r>
        <w:r w:rsidRPr="00763AE6" w:rsidDel="00F33CE1">
          <w:fldChar w:fldCharType="end"/>
        </w:r>
        <w:commentRangeEnd w:id="91"/>
        <w:r w:rsidR="00820CBD" w:rsidDel="00F33CE1">
          <w:rPr>
            <w:rStyle w:val="CommentReference"/>
          </w:rPr>
          <w:commentReference w:id="91"/>
        </w:r>
        <w:r w:rsidDel="00F33CE1">
          <w:delText>.</w:delText>
        </w:r>
      </w:del>
      <w:r>
        <w:t xml:space="preserve"> </w:t>
      </w:r>
    </w:p>
    <w:p w14:paraId="622F9B07" w14:textId="711A9EE3"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r w:rsidR="00DB0D7A">
        <w:t>on the testing set</w:t>
      </w:r>
      <w:r w:rsidR="008853E6">
        <w:t xml:space="preserve">. </w:t>
      </w:r>
      <w:r w:rsidR="00DB0D7A">
        <w:t xml:space="preserve"> </w:t>
      </w:r>
    </w:p>
    <w:p w14:paraId="1330DCCC" w14:textId="524EC241"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95" w:author="Xu, Jason" w:date="2019-08-07T15:38:00Z">
        <w:r w:rsidR="000E6B47">
          <w:fldChar w:fldCharType="begin" w:fldLock="1"/>
        </w:r>
      </w:ins>
      <w:r w:rsidR="00DE4173">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29&lt;/sup&gt;","plainTextFormattedCitation":"29","previouslyFormattedCitation":"&lt;sup&gt;28&lt;/sup&gt;"},"properties":{"noteIndex":0},"schema":"https://github.com/citation-style-language/schema/raw/master/csl-citation.json"}</w:instrText>
      </w:r>
      <w:r w:rsidR="000E6B47">
        <w:fldChar w:fldCharType="separate"/>
      </w:r>
      <w:r w:rsidR="00DE4173" w:rsidRPr="00DE4173">
        <w:rPr>
          <w:noProof/>
          <w:vertAlign w:val="superscript"/>
        </w:rPr>
        <w:t>29</w:t>
      </w:r>
      <w:ins w:id="96"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97" w:author="Xu, Jason" w:date="2019-08-07T15:38:00Z">
        <w:r w:rsidR="000E6B47">
          <w:fldChar w:fldCharType="begin" w:fldLock="1"/>
        </w:r>
      </w:ins>
      <w:r w:rsidR="00DE4173">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30&lt;/sup&gt;","plainTextFormattedCitation":"30","previouslyFormattedCitation":"&lt;sup&gt;29&lt;/sup&gt;"},"properties":{"noteIndex":0},"schema":"https://github.com/citation-style-language/schema/raw/master/csl-citation.json"}</w:instrText>
      </w:r>
      <w:r w:rsidR="000E6B47">
        <w:fldChar w:fldCharType="separate"/>
      </w:r>
      <w:r w:rsidR="00DE4173" w:rsidRPr="00DE4173">
        <w:rPr>
          <w:noProof/>
          <w:vertAlign w:val="superscript"/>
        </w:rPr>
        <w:t>30</w:t>
      </w:r>
      <w:ins w:id="98"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DE4173">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30&lt;/sup&gt;","plainTextFormattedCitation":"30","previouslyFormattedCitation":"&lt;sup&gt;29&lt;/sup&gt;"},"properties":{"noteIndex":0},"schema":"https://github.com/citation-style-language/schema/raw/master/csl-citation.json"}</w:instrText>
      </w:r>
      <w:r w:rsidR="00585A01" w:rsidRPr="001810AB">
        <w:fldChar w:fldCharType="separate"/>
      </w:r>
      <w:r w:rsidR="00DE4173" w:rsidRPr="00DE4173">
        <w:rPr>
          <w:noProof/>
          <w:vertAlign w:val="superscript"/>
        </w:rPr>
        <w:t>30</w:t>
      </w:r>
      <w:ins w:id="99"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100" w:author="Xu, Jason" w:date="2020-02-10T20:54:00Z">
        <w:r w:rsidR="004A07AB">
          <w:fldChar w:fldCharType="begin" w:fldLock="1"/>
        </w:r>
      </w:ins>
      <w:r w:rsidR="00DE4173">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31&lt;/sup&gt;","plainTextFormattedCitation":"31","previouslyFormattedCitation":"&lt;sup&gt;30&lt;/sup&gt;"},"properties":{"noteIndex":0},"schema":"https://github.com/citation-style-language/schema/raw/master/csl-citation.json"}</w:instrText>
      </w:r>
      <w:r w:rsidR="004A07AB">
        <w:fldChar w:fldCharType="separate"/>
      </w:r>
      <w:r w:rsidR="00DE4173" w:rsidRPr="00DE4173">
        <w:rPr>
          <w:noProof/>
          <w:vertAlign w:val="superscript"/>
        </w:rPr>
        <w:t>31</w:t>
      </w:r>
      <w:ins w:id="101" w:author="Xu, Jason" w:date="2020-02-10T20:54:00Z">
        <w:r w:rsidR="004A07AB">
          <w:fldChar w:fldCharType="end"/>
        </w:r>
      </w:ins>
      <w:r w:rsidR="006F5366">
        <w:t xml:space="preserve">, </w:t>
      </w:r>
      <w:proofErr w:type="spellStart"/>
      <w:r w:rsidR="006F5366">
        <w:t>skrebate</w:t>
      </w:r>
      <w:proofErr w:type="spellEnd"/>
      <w:r w:rsidR="006F5366">
        <w:t xml:space="preserve"> (Python)</w:t>
      </w:r>
      <w:ins w:id="102" w:author="Xu, Jason" w:date="2020-02-10T21:00:00Z">
        <w:r w:rsidR="003872CB">
          <w:fldChar w:fldCharType="begin" w:fldLock="1"/>
        </w:r>
      </w:ins>
      <w:r w:rsidR="00DE4173">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DE4173">
        <w:rPr>
          <w:rFonts w:ascii="Cambria Math" w:hAnsi="Cambria Math" w:cs="Cambria Math"/>
        </w:rPr>
        <w:instrText>∗</w:instrText>
      </w:r>
      <w:r w:rsidR="00DE4173">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32&lt;/sup&gt;","plainTextFormattedCitation":"32","previouslyFormattedCitation":"&lt;sup&gt;31&lt;/sup&gt;"},"properties":{"noteIndex":0},"schema":"https://github.com/citation-style-language/schema/raw/master/csl-citation.json"}</w:instrText>
      </w:r>
      <w:r w:rsidR="003872CB">
        <w:fldChar w:fldCharType="separate"/>
      </w:r>
      <w:r w:rsidR="00DE4173" w:rsidRPr="00DE4173">
        <w:rPr>
          <w:noProof/>
          <w:vertAlign w:val="superscript"/>
        </w:rPr>
        <w:t>32</w:t>
      </w:r>
      <w:ins w:id="103" w:author="Xu, Jason" w:date="2020-02-10T21:00:00Z">
        <w:r w:rsidR="003872CB">
          <w:fldChar w:fldCharType="end"/>
        </w:r>
      </w:ins>
      <w:r w:rsidR="006F5366">
        <w:t xml:space="preserve">, </w:t>
      </w:r>
      <w:proofErr w:type="spellStart"/>
      <w:r w:rsidR="006F5366">
        <w:t>numpy</w:t>
      </w:r>
      <w:proofErr w:type="spellEnd"/>
      <w:r w:rsidR="006F5366">
        <w:t xml:space="preserve"> (Python)</w:t>
      </w:r>
      <w:ins w:id="104" w:author="Xu, Jason" w:date="2020-02-11T09:40:00Z">
        <w:r w:rsidR="009E3A59">
          <w:fldChar w:fldCharType="begin" w:fldLock="1"/>
        </w:r>
      </w:ins>
      <w:r w:rsidR="00DE4173">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33&lt;/sup&gt;","plainTextFormattedCitation":"33","previouslyFormattedCitation":"&lt;sup&gt;32&lt;/sup&gt;"},"properties":{"noteIndex":0},"schema":"https://github.com/citation-style-language/schema/raw/master/csl-citation.json"}</w:instrText>
      </w:r>
      <w:r w:rsidR="009E3A59">
        <w:fldChar w:fldCharType="separate"/>
      </w:r>
      <w:r w:rsidR="00DE4173" w:rsidRPr="00DE4173">
        <w:rPr>
          <w:noProof/>
          <w:vertAlign w:val="superscript"/>
        </w:rPr>
        <w:t>33</w:t>
      </w:r>
      <w:ins w:id="105" w:author="Xu, Jason" w:date="2020-02-11T09:40:00Z">
        <w:r w:rsidR="009E3A59">
          <w:fldChar w:fldCharType="end"/>
        </w:r>
      </w:ins>
      <w:r w:rsidR="006F5366">
        <w:t xml:space="preserve"> and pandas (Python)</w:t>
      </w:r>
      <w:ins w:id="106" w:author="Xu, Jason" w:date="2020-02-10T21:01:00Z">
        <w:r w:rsidR="003872CB">
          <w:fldChar w:fldCharType="begin" w:fldLock="1"/>
        </w:r>
      </w:ins>
      <w:r w:rsidR="00DE4173">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34&lt;/sup&gt;","plainTextFormattedCitation":"34","previouslyFormattedCitation":"&lt;sup&gt;33&lt;/sup&gt;"},"properties":{"noteIndex":0},"schema":"https://github.com/citation-style-language/schema/raw/master/csl-citation.json"}</w:instrText>
      </w:r>
      <w:r w:rsidR="003872CB">
        <w:fldChar w:fldCharType="separate"/>
      </w:r>
      <w:r w:rsidR="00DE4173" w:rsidRPr="00DE4173">
        <w:rPr>
          <w:noProof/>
          <w:vertAlign w:val="superscript"/>
        </w:rPr>
        <w:t>34</w:t>
      </w:r>
      <w:ins w:id="107"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76A18EF4" w:rsidR="00A43142" w:rsidRPr="00ED28E8" w:rsidRDefault="009A0A08" w:rsidP="00B2354C">
      <w:pPr>
        <w:jc w:val="both"/>
        <w:rPr>
          <w:ins w:id="108" w:author="Kong, Fanzhou" w:date="2020-01-22T15:23:00Z"/>
          <w:strike/>
        </w:rPr>
      </w:pPr>
      <w:r>
        <w:t>As shown in Table S1, t</w:t>
      </w:r>
      <w:r w:rsidR="005D7A63">
        <w:t xml:space="preserve">he measured </w:t>
      </w:r>
      <w:commentRangeStart w:id="109"/>
      <w:commentRangeStart w:id="110"/>
      <w:r w:rsidR="005D7A63">
        <w:t>concentrations</w:t>
      </w:r>
      <w:commentRangeEnd w:id="109"/>
      <w:r w:rsidR="005D7A63">
        <w:rPr>
          <w:rStyle w:val="CommentReference"/>
        </w:rPr>
        <w:commentReference w:id="109"/>
      </w:r>
      <w:commentRangeEnd w:id="110"/>
      <w:r w:rsidR="00CC1346">
        <w:rPr>
          <w:rStyle w:val="CommentReference"/>
        </w:rPr>
        <w:commentReference w:id="110"/>
      </w:r>
      <w:r w:rsidR="005D7A63">
        <w:t xml:space="preserve"> of SRM agreed well with the certified values</w:t>
      </w:r>
      <w:ins w:id="111" w:author="Xu, Jason" w:date="2020-03-10T13:49:00Z">
        <w:r w:rsidR="00F912F8">
          <w:t xml:space="preserve">, </w:t>
        </w:r>
      </w:ins>
      <w:del w:id="112" w:author="Xu, Jason" w:date="2020-03-10T13:49:00Z">
        <w:r w:rsidR="005D7A63" w:rsidDel="00F912F8">
          <w:delText xml:space="preserve"> </w:delText>
        </w:r>
      </w:del>
      <w:r w:rsidR="005D7A63">
        <w:t xml:space="preserve">indicating </w:t>
      </w:r>
      <w:r>
        <w:t>the high</w:t>
      </w:r>
      <w:r w:rsidR="005E3231">
        <w:t xml:space="preserve"> </w:t>
      </w:r>
      <w:r w:rsidR="001E6707">
        <w:t>accuracy of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del w:id="113" w:author="Xu, Jason" w:date="2020-03-10T13:40:00Z">
        <w:r w:rsidR="005D7A63" w:rsidDel="009837E5">
          <w:delText xml:space="preserve">The </w:delText>
        </w:r>
        <w:r w:rsidR="00DC026A" w:rsidDel="009837E5">
          <w:delText>statistical significance</w:delText>
        </w:r>
        <w:r w:rsidR="005D7A63" w:rsidDel="009837E5">
          <w:delText xml:space="preserve"> was determined by ANOVA and Tukey HSD test</w:delText>
        </w:r>
        <w:r w:rsidR="00DC026A" w:rsidDel="009837E5">
          <w:delText>.</w:delText>
        </w:r>
        <w:r w:rsidR="005D7A63" w:rsidDel="009837E5">
          <w:delText xml:space="preserve"> </w:delText>
        </w:r>
      </w:del>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5F35E0">
        <w:t>(s)</w:t>
      </w:r>
      <w:r w:rsidR="0025294A">
        <w:t xml:space="preserve">contributed the </w:t>
      </w:r>
      <w:r w:rsidR="009B7342">
        <w:t>most to</w:t>
      </w:r>
      <w:r w:rsidR="006A7053">
        <w:t xml:space="preserve"> </w:t>
      </w:r>
      <w:r w:rsidR="00B2354C" w:rsidRPr="00ED28E8">
        <w:t>differentiat</w:t>
      </w:r>
      <w:r w:rsidR="006A7053">
        <w:t>ing</w:t>
      </w:r>
      <w:r w:rsidR="00B2354C" w:rsidRPr="00ED28E8">
        <w:t xml:space="preserve"> 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429ADF1B" w:rsidR="00DC026A" w:rsidRDefault="00DC026A" w:rsidP="00243EB2">
      <w:pPr>
        <w:jc w:val="both"/>
      </w:pPr>
      <w:del w:id="114" w:author="Xu, Jason" w:date="2020-03-11T17:40:00Z">
        <w:r w:rsidDel="00B51EF0">
          <w:delText>In order to get an initial overview of the entire dataset, an unsupervised PCA</w:delText>
        </w:r>
        <w:r w:rsidR="00464550" w:rsidDel="00B51EF0">
          <w:delText xml:space="preserve"> </w:delText>
        </w:r>
        <w:r w:rsidDel="00B51EF0">
          <w:delText>was conducted</w:delText>
        </w:r>
        <w:r w:rsidR="00D0227E" w:rsidDel="00B51EF0">
          <w:delText xml:space="preserve"> (</w:delText>
        </w:r>
      </w:del>
      <w:del w:id="115" w:author="Xu, Jason" w:date="2020-03-10T15:07:00Z">
        <w:r w:rsidDel="0055693F">
          <w:delText>95% confident ellipses included</w:delText>
        </w:r>
        <w:r w:rsidR="00D0227E" w:rsidDel="0055693F">
          <w:delText>)</w:delText>
        </w:r>
      </w:del>
      <w:del w:id="116" w:author="Xu, Jason" w:date="2020-03-11T17:40:00Z">
        <w:r w:rsidDel="00B51EF0">
          <w:delText xml:space="preserve">. </w:delText>
        </w:r>
      </w:del>
      <w:r>
        <w:t xml:space="preserve">As shown in </w:t>
      </w:r>
      <w:r w:rsidRPr="00D164C7">
        <w:t>Fig</w:t>
      </w:r>
      <w:r w:rsidR="00AE2B8C" w:rsidRPr="00D164C7">
        <w:t>.</w:t>
      </w:r>
      <w:r w:rsidRPr="00D164C7">
        <w:t xml:space="preserve"> </w:t>
      </w:r>
      <w:r w:rsidR="00A6102A">
        <w:t>3</w:t>
      </w:r>
      <w:r w:rsidR="00A6102A" w:rsidRPr="00D164C7">
        <w:t>a</w:t>
      </w:r>
      <w:r w:rsidRPr="009A0C81">
        <w:t xml:space="preserve">, </w:t>
      </w:r>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w:t>
      </w:r>
      <w:ins w:id="117" w:author="fanzhou kong" w:date="2020-03-12T15:32:00Z">
        <w:r w:rsidR="009C285E">
          <w:t>al</w:t>
        </w:r>
      </w:ins>
      <w:del w:id="118" w:author="fanzhou kong" w:date="2020-03-12T15:32:00Z">
        <w:r w:rsidR="00A42193" w:rsidRPr="009A0C81" w:rsidDel="009C285E">
          <w:delText>le</w:delText>
        </w:r>
      </w:del>
      <w:r w:rsidR="00A42193" w:rsidRPr="009A0C81">
        <w:t xml:space="preserve"> component (PC)</w:t>
      </w:r>
      <w:r w:rsidR="00A42193">
        <w:t xml:space="preserve">, </w:t>
      </w:r>
      <w:r w:rsidR="009A2496" w:rsidRPr="009A0C81">
        <w:t xml:space="preserve">there was </w:t>
      </w:r>
      <w:r w:rsidRPr="009A0C81">
        <w:t xml:space="preserve">a clear separation among PJ-1, GG and </w:t>
      </w:r>
      <w:r w:rsidR="0035292D">
        <w:t>other types</w:t>
      </w:r>
      <w:r w:rsidR="00B915CE">
        <w:t>. W</w:t>
      </w:r>
      <w:r w:rsidRPr="009A0C81">
        <w:t>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proofErr w:type="gramStart"/>
      <w:r w:rsidRPr="009A0C81">
        <w:t>V</w:t>
      </w:r>
      <w:r w:rsidR="00B915CE">
        <w:t xml:space="preserve">, </w:t>
      </w:r>
      <w:r w:rsidRPr="009A0C81">
        <w:t xml:space="preserve"> and</w:t>
      </w:r>
      <w:proofErr w:type="gramEnd"/>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 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 xml:space="preserve"> cultivar</w:t>
      </w:r>
      <w:r w:rsidR="005F39F2">
        <w:t xml:space="preserve"> </w:t>
      </w:r>
      <w:r w:rsidR="003E7D84">
        <w:t xml:space="preserve">types </w:t>
      </w:r>
      <w:r w:rsidR="00B725B7">
        <w:t xml:space="preserve">are </w:t>
      </w:r>
      <w:r w:rsidR="004D44D7">
        <w:t>also c</w:t>
      </w:r>
      <w:r w:rsidR="005F39F2">
        <w:t>ontribut</w:t>
      </w:r>
      <w:r w:rsidR="004D44D7">
        <w:t xml:space="preserve">ing </w:t>
      </w:r>
      <w:r w:rsidR="005F39F2">
        <w:t xml:space="preserve">to the </w:t>
      </w:r>
      <w:r w:rsidR="004D44D7">
        <w:t>elemental composition in rice kernals</w:t>
      </w:r>
      <w:r>
        <w:fldChar w:fldCharType="begin" w:fldLock="1"/>
      </w:r>
      <w:r w:rsidR="00DE4173">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12&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del w:id="119" w:author="fanzhou kong" w:date="2020-03-12T15:54:00Z">
        <w:r w:rsidR="004A052B" w:rsidDel="00FE4B10">
          <w:delText>Altogether</w:delText>
        </w:r>
      </w:del>
      <w:ins w:id="120" w:author="fanzhou kong" w:date="2020-03-12T15:54:00Z">
        <w:r w:rsidR="00FE4B10">
          <w:t>Overall</w:t>
        </w:r>
      </w:ins>
      <w:r w:rsidR="000A58AC">
        <w:t xml:space="preserve">, </w:t>
      </w:r>
      <w:ins w:id="121" w:author="fanzhou kong" w:date="2020-03-12T15:50:00Z">
        <w:r w:rsidR="00FE4B10">
          <w:t xml:space="preserve">the first and second </w:t>
        </w:r>
      </w:ins>
      <w:ins w:id="122" w:author="fanzhou kong" w:date="2020-03-12T15:51:00Z">
        <w:r w:rsidR="00FE4B10">
          <w:t>PC cover 60.7% of the total variance</w:t>
        </w:r>
      </w:ins>
      <w:ins w:id="123" w:author="fanzhou kong" w:date="2020-03-12T15:52:00Z">
        <w:r w:rsidR="00FE4B10">
          <w:t xml:space="preserve">. The first PC is especially pertinent of separating </w:t>
        </w:r>
      </w:ins>
      <w:ins w:id="124" w:author="fanzhou kong" w:date="2020-03-12T15:53:00Z">
        <w:r w:rsidR="00FE4B10">
          <w:t>P</w:t>
        </w:r>
      </w:ins>
      <w:ins w:id="125" w:author="fanzhou kong" w:date="2020-03-12T15:54:00Z">
        <w:r w:rsidR="00FE4B10">
          <w:t>J-1</w:t>
        </w:r>
      </w:ins>
      <w:ins w:id="126" w:author="fanzhou kong" w:date="2020-03-12T15:52:00Z">
        <w:r w:rsidR="00FE4B10">
          <w:t xml:space="preserve"> </w:t>
        </w:r>
      </w:ins>
      <w:ins w:id="127" w:author="fanzhou kong" w:date="2020-03-12T15:53:00Z">
        <w:r w:rsidR="00FE4B10">
          <w:t xml:space="preserve">rice samples while the second PC </w:t>
        </w:r>
      </w:ins>
      <w:ins w:id="128" w:author="fanzhou kong" w:date="2020-03-12T15:54:00Z">
        <w:r w:rsidR="00FE4B10">
          <w:t>contributes mainly i</w:t>
        </w:r>
      </w:ins>
      <w:ins w:id="129" w:author="fanzhou kong" w:date="2020-03-12T15:55:00Z">
        <w:r w:rsidR="00FE4B10">
          <w:t>n</w:t>
        </w:r>
      </w:ins>
      <w:ins w:id="130" w:author="fanzhou kong" w:date="2020-03-12T15:53:00Z">
        <w:r w:rsidR="00FE4B10">
          <w:t xml:space="preserve"> distinguishing</w:t>
        </w:r>
      </w:ins>
      <w:ins w:id="131" w:author="fanzhou kong" w:date="2020-03-12T15:54:00Z">
        <w:r w:rsidR="00FE4B10">
          <w:t xml:space="preserve"> GG rice samples. Altogether, </w:t>
        </w:r>
      </w:ins>
      <w:r w:rsidR="001C4B5E">
        <w:t>first four PCs</w:t>
      </w:r>
      <w:r w:rsidR="000A58AC">
        <w:t xml:space="preserve"> (PC1</w:t>
      </w:r>
      <w:r w:rsidR="00A970B3">
        <w:t xml:space="preserve"> to PC4</w:t>
      </w:r>
      <w:r w:rsidR="000A58AC">
        <w:t>)</w:t>
      </w:r>
      <w:r w:rsidR="007C213A">
        <w:t xml:space="preserve"> were able to explain</w:t>
      </w:r>
      <w:r w:rsidR="00F979DC">
        <w:t xml:space="preserve"> </w:t>
      </w:r>
      <w:r>
        <w:t xml:space="preserve">nearly </w:t>
      </w:r>
      <w:r w:rsidR="00F979DC">
        <w:t>83</w:t>
      </w:r>
      <w:r>
        <w:t xml:space="preserve">% </w:t>
      </w:r>
      <w:r w:rsidR="004A052B">
        <w:t xml:space="preserve">of the total variances </w:t>
      </w:r>
      <w:r w:rsidRPr="009A0C81">
        <w:t>(</w:t>
      </w:r>
      <w:r w:rsidRPr="00D164C7">
        <w:t>Fig</w:t>
      </w:r>
      <w:r w:rsidR="00FD1695" w:rsidRPr="00D164C7">
        <w:t>.</w:t>
      </w:r>
      <w:r w:rsidRPr="00D164C7">
        <w:t xml:space="preserve"> </w:t>
      </w:r>
      <w:r w:rsidR="00F979DC">
        <w:t>3</w:t>
      </w:r>
      <w:r w:rsidR="00F979DC" w:rsidRPr="00D164C7">
        <w:t>c</w:t>
      </w:r>
      <w:r w:rsidRPr="009A0C81">
        <w:t>)</w:t>
      </w:r>
      <w:ins w:id="132" w:author="fanzhou kong" w:date="2020-03-12T15:55:00Z">
        <w:r w:rsidR="00FE4B10">
          <w:t>, without fur</w:t>
        </w:r>
      </w:ins>
      <w:ins w:id="133" w:author="fanzhou kong" w:date="2020-03-12T15:56:00Z">
        <w:r w:rsidR="00FE4B10">
          <w:t>ther</w:t>
        </w:r>
      </w:ins>
      <w:ins w:id="134" w:author="fanzhou kong" w:date="2020-03-12T15:55:00Z">
        <w:r w:rsidR="00FE4B10">
          <w:t xml:space="preserve"> class discrimination observed</w:t>
        </w:r>
      </w:ins>
      <w:r w:rsidRPr="009A0C81">
        <w:t>.</w:t>
      </w:r>
      <w:r>
        <w:t xml:space="preserve"> </w:t>
      </w:r>
    </w:p>
    <w:p w14:paraId="47917066" w14:textId="76C38BD5"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 xml:space="preserve">s of </w:t>
      </w:r>
      <w:r w:rsidR="003D33D8" w:rsidRPr="00B51EF0">
        <w:rPr>
          <w:i/>
          <w:iCs/>
        </w:rPr>
        <w:t xml:space="preserve">six </w:t>
      </w:r>
      <w:proofErr w:type="spellStart"/>
      <w:r w:rsidR="001214E1" w:rsidRPr="00B51EF0">
        <w:rPr>
          <w:i/>
          <w:iCs/>
        </w:rPr>
        <w:t>Chinise</w:t>
      </w:r>
      <w:proofErr w:type="spellEnd"/>
      <w:r w:rsidR="001214E1" w:rsidRPr="00B51EF0">
        <w:rPr>
          <w:i/>
          <w:iCs/>
        </w:rPr>
        <w:t xml:space="preserve"> </w:t>
      </w:r>
      <w:r w:rsidR="001214E1" w:rsidRPr="009276B3">
        <w:rPr>
          <w:i/>
          <w:iCs/>
        </w:rPr>
        <w:t xml:space="preserve">GI </w:t>
      </w:r>
      <w:commentRangeStart w:id="135"/>
      <w:commentRangeStart w:id="136"/>
      <w:r w:rsidR="001214E1" w:rsidRPr="009276B3">
        <w:rPr>
          <w:i/>
          <w:iCs/>
          <w:rPrChange w:id="137" w:author="fanzhou kong" w:date="2020-03-12T15:45:00Z">
            <w:rPr>
              <w:i/>
              <w:iCs/>
              <w:highlight w:val="yellow"/>
            </w:rPr>
          </w:rPrChange>
        </w:rPr>
        <w:t>ri</w:t>
      </w:r>
      <w:r w:rsidR="001214E1">
        <w:rPr>
          <w:i/>
          <w:iCs/>
        </w:rPr>
        <w:t>ce</w:t>
      </w:r>
      <w:commentRangeEnd w:id="135"/>
      <w:r w:rsidR="00985868">
        <w:rPr>
          <w:rStyle w:val="CommentReference"/>
        </w:rPr>
        <w:commentReference w:id="135"/>
      </w:r>
      <w:commentRangeEnd w:id="136"/>
      <w:r w:rsidR="00D47826">
        <w:rPr>
          <w:rStyle w:val="CommentReference"/>
        </w:rPr>
        <w:commentReference w:id="136"/>
      </w:r>
      <w:ins w:id="138" w:author="fanzhou kong" w:date="2020-02-03T15:56:00Z">
        <w:r w:rsidR="001A5730">
          <w:rPr>
            <w:i/>
            <w:iCs/>
          </w:rPr>
          <w:t xml:space="preserve">    </w:t>
        </w:r>
      </w:ins>
    </w:p>
    <w:p w14:paraId="7D289F7C" w14:textId="765BA844" w:rsidR="00466873" w:rsidRDefault="006C2917">
      <w:pPr>
        <w:jc w:val="both"/>
        <w:rPr>
          <w:ins w:id="139" w:author="Xu, Jason" w:date="2020-03-11T14:37:00Z"/>
        </w:rPr>
      </w:pPr>
      <w:r w:rsidRPr="00E70EF3">
        <w:lastRenderedPageBreak/>
        <w:t>Sampling is fundamental to achieve reliable results from multivariate model building</w:t>
      </w:r>
      <w:r w:rsidR="0016526D" w:rsidRPr="00E70EF3">
        <w:fldChar w:fldCharType="begin" w:fldLock="1"/>
      </w:r>
      <w:r w:rsidR="00DE4173">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35&lt;/sup&gt;","plainTextFormattedCitation":"35","previouslyFormattedCitation":"&lt;sup&gt;34&lt;/sup&gt;"},"properties":{"noteIndex":0},"schema":"https://github.com/citation-style-language/schema/raw/master/csl-citation.json"}</w:instrText>
      </w:r>
      <w:r w:rsidR="0016526D" w:rsidRPr="00E70EF3">
        <w:fldChar w:fldCharType="separate"/>
      </w:r>
      <w:r w:rsidR="00DE4173" w:rsidRPr="00DE4173">
        <w:rPr>
          <w:noProof/>
          <w:vertAlign w:val="superscript"/>
        </w:rPr>
        <w:t>35</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E70EF3" w:rsidRPr="00E70EF3">
        <w:t xml:space="preserve">a lack of </w:t>
      </w:r>
      <w:r w:rsidR="00CF7035" w:rsidRPr="00E70EF3">
        <w:t>sample representa</w:t>
      </w:r>
      <w:r w:rsidR="0016526D" w:rsidRPr="00E70EF3">
        <w:t>tiveness are major reason</w:t>
      </w:r>
      <w:r w:rsidR="00E968AA">
        <w:t>s</w:t>
      </w:r>
      <w:r w:rsidR="0016526D" w:rsidRPr="00E70EF3">
        <w:t xml:space="preserve"> </w:t>
      </w:r>
      <w:r w:rsidR="007034ED" w:rsidRPr="00E70EF3">
        <w:t>leading to unreliable classification</w:t>
      </w:r>
      <w:r w:rsidR="007034ED" w:rsidRPr="00E70EF3">
        <w:fldChar w:fldCharType="begin" w:fldLock="1"/>
      </w:r>
      <w:r w:rsidR="00DE4173">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36&lt;/sup&gt;","plainTextFormattedCitation":"36","previouslyFormattedCitation":"&lt;sup&gt;35&lt;/sup&gt;"},"properties":{"noteIndex":0},"schema":"https://github.com/citation-style-language/schema/raw/master/csl-citation.json"}</w:instrText>
      </w:r>
      <w:r w:rsidR="007034ED" w:rsidRPr="00E70EF3">
        <w:fldChar w:fldCharType="separate"/>
      </w:r>
      <w:r w:rsidR="00DE4173" w:rsidRPr="00DE4173">
        <w:rPr>
          <w:noProof/>
          <w:vertAlign w:val="superscript"/>
        </w:rPr>
        <w:t>36</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 xml:space="preserve">which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w:t>
      </w:r>
      <w:commentRangeStart w:id="140"/>
      <w:commentRangeStart w:id="141"/>
      <w:commentRangeStart w:id="142"/>
      <w:r w:rsidR="00E73A2F">
        <w:t>data</w:t>
      </w:r>
      <w:r w:rsidR="00E968AA">
        <w:t>set</w:t>
      </w:r>
      <w:commentRangeEnd w:id="140"/>
      <w:r w:rsidR="00BB665F">
        <w:rPr>
          <w:rStyle w:val="CommentReference"/>
        </w:rPr>
        <w:commentReference w:id="140"/>
      </w:r>
      <w:commentRangeEnd w:id="141"/>
      <w:r w:rsidR="004735EF">
        <w:rPr>
          <w:rStyle w:val="CommentReference"/>
        </w:rPr>
        <w:commentReference w:id="141"/>
      </w:r>
      <w:commentRangeEnd w:id="142"/>
      <w:r w:rsidR="00F33CE1">
        <w:rPr>
          <w:rStyle w:val="CommentReference"/>
        </w:rPr>
        <w:commentReference w:id="142"/>
      </w:r>
      <w:r w:rsidR="00E73A2F">
        <w:t>.</w:t>
      </w:r>
    </w:p>
    <w:p w14:paraId="6B587961" w14:textId="75E61899" w:rsidR="00831499" w:rsidRDefault="007D741D">
      <w:pPr>
        <w:jc w:val="both"/>
        <w:rPr>
          <w:ins w:id="143" w:author="Xu, Jason" w:date="2020-03-11T10:41:00Z"/>
        </w:rPr>
      </w:pPr>
      <w:commentRangeStart w:id="144"/>
      <w:r w:rsidRPr="00E26AA4">
        <w:t>Fig</w:t>
      </w:r>
      <w:r w:rsidR="00FD1695" w:rsidRPr="00E26AA4">
        <w:t>.</w:t>
      </w:r>
      <w:r w:rsidRPr="00E26AA4">
        <w:t xml:space="preserve"> 4</w:t>
      </w:r>
      <w:ins w:id="145" w:author="fanzhou kong" w:date="2020-03-12T15:45:00Z">
        <w:r w:rsidR="009276B3">
          <w:t xml:space="preserve"> </w:t>
        </w:r>
      </w:ins>
      <w:del w:id="146" w:author="fanzhou kong" w:date="2020-03-12T15:45:00Z">
        <w:r w:rsidRPr="009A0C81" w:rsidDel="009276B3">
          <w:delText xml:space="preserve"> </w:delText>
        </w:r>
        <w:commentRangeEnd w:id="144"/>
        <w:r w:rsidR="0044015D" w:rsidDel="009276B3">
          <w:rPr>
            <w:rStyle w:val="CommentReference"/>
          </w:rPr>
          <w:commentReference w:id="144"/>
        </w:r>
        <w:r w:rsidR="004F07AF" w:rsidDel="009276B3">
          <w:delText xml:space="preserve"> </w:delText>
        </w:r>
      </w:del>
      <w:r w:rsidR="008358BF">
        <w:t xml:space="preserve">demonstrated the key results obtained from model training. </w:t>
      </w:r>
      <w:ins w:id="147" w:author="fanzhou kong" w:date="2020-03-12T15:18:00Z">
        <w:r w:rsidR="00961339">
          <w:t>F</w:t>
        </w:r>
      </w:ins>
      <w:ins w:id="148" w:author="fanzhou kong" w:date="2020-03-12T15:02:00Z">
        <w:r w:rsidR="00AE4DA6">
          <w:t xml:space="preserve">eature selection was traditionally implemented for </w:t>
        </w:r>
      </w:ins>
      <w:ins w:id="149" w:author="fanzhou kong" w:date="2020-03-12T15:03:00Z">
        <w:r w:rsidR="00AE4DA6">
          <w:t xml:space="preserve">simplifying models and </w:t>
        </w:r>
        <w:r w:rsidR="0050617A">
          <w:t>minimize the risk of overfitting on training set (</w:t>
        </w:r>
        <w:r w:rsidR="0050617A" w:rsidRPr="006E22F5">
          <w:rPr>
            <w:highlight w:val="yellow"/>
            <w:rPrChange w:id="150" w:author="fanzhou kong" w:date="2020-03-12T15:58:00Z">
              <w:rPr/>
            </w:rPrChange>
          </w:rPr>
          <w:t>reference</w:t>
        </w:r>
      </w:ins>
      <w:ins w:id="151" w:author="fanzhou kong" w:date="2020-03-12T16:08:00Z">
        <w:r w:rsidR="001226AE">
          <w:t xml:space="preserve"> </w:t>
        </w:r>
      </w:ins>
      <w:ins w:id="152" w:author="fanzhou kong" w:date="2020-03-12T16:09:00Z">
        <w:r w:rsidR="001226AE">
          <w:t>8</w:t>
        </w:r>
      </w:ins>
      <w:ins w:id="153" w:author="fanzhou kong" w:date="2020-03-12T15:03:00Z">
        <w:r w:rsidR="0050617A">
          <w:t xml:space="preserve">). Beyond that, </w:t>
        </w:r>
      </w:ins>
      <w:ins w:id="154" w:author="fanzhou kong" w:date="2020-03-12T15:19:00Z">
        <w:r w:rsidR="00961339">
          <w:t xml:space="preserve">in chemometric studies, </w:t>
        </w:r>
      </w:ins>
      <w:ins w:id="155" w:author="fanzhou kong" w:date="2020-03-12T15:20:00Z">
        <w:r w:rsidR="00961339">
          <w:t xml:space="preserve">feature selection is capable to model the </w:t>
        </w:r>
      </w:ins>
      <w:ins w:id="156" w:author="fanzhou kong" w:date="2020-03-12T15:57:00Z">
        <w:r w:rsidR="00FE4B10">
          <w:t>correlation</w:t>
        </w:r>
      </w:ins>
      <w:ins w:id="157" w:author="fanzhou kong" w:date="2020-03-12T15:20:00Z">
        <w:r w:rsidR="00961339">
          <w:t xml:space="preserve"> </w:t>
        </w:r>
      </w:ins>
      <w:ins w:id="158" w:author="fanzhou kong" w:date="2020-03-12T15:21:00Z">
        <w:r w:rsidR="00961339">
          <w:t>between the classification result and</w:t>
        </w:r>
      </w:ins>
      <w:ins w:id="159" w:author="fanzhou kong" w:date="2020-03-12T15:22:00Z">
        <w:r w:rsidR="00961339">
          <w:t xml:space="preserve"> o</w:t>
        </w:r>
      </w:ins>
      <w:ins w:id="160" w:author="fanzhou kong" w:date="2020-03-12T15:23:00Z">
        <w:r w:rsidR="00961339">
          <w:t xml:space="preserve">nly few </w:t>
        </w:r>
      </w:ins>
      <w:ins w:id="161" w:author="fanzhou kong" w:date="2020-03-12T15:21:00Z">
        <w:r w:rsidR="00961339">
          <w:t>explanatory variables, namely</w:t>
        </w:r>
      </w:ins>
      <w:ins w:id="162" w:author="fanzhou kong" w:date="2020-03-12T15:22:00Z">
        <w:r w:rsidR="00961339">
          <w:t xml:space="preserve"> biomarkers (</w:t>
        </w:r>
        <w:r w:rsidR="00961339" w:rsidRPr="006E22F5">
          <w:rPr>
            <w:highlight w:val="yellow"/>
            <w:rPrChange w:id="163" w:author="fanzhou kong" w:date="2020-03-12T15:58:00Z">
              <w:rPr/>
            </w:rPrChange>
          </w:rPr>
          <w:t>reference</w:t>
        </w:r>
      </w:ins>
      <w:ins w:id="164" w:author="fanzhou kong" w:date="2020-03-12T16:09:00Z">
        <w:r w:rsidR="001226AE">
          <w:t xml:space="preserve"> </w:t>
        </w:r>
      </w:ins>
      <w:ins w:id="165" w:author="fanzhou kong" w:date="2020-03-12T16:10:00Z">
        <w:r w:rsidR="001226AE">
          <w:t>9</w:t>
        </w:r>
      </w:ins>
      <w:ins w:id="166" w:author="fanzhou kong" w:date="2020-03-12T15:22:00Z">
        <w:r w:rsidR="00961339">
          <w:t xml:space="preserve">). </w:t>
        </w:r>
      </w:ins>
      <w:r w:rsidR="008358BF">
        <w:t xml:space="preserve">As shown in Fig. 4a, </w:t>
      </w:r>
      <w:ins w:id="167" w:author="fanzhou kong" w:date="2020-03-12T15:58:00Z">
        <w:r w:rsidR="006E22F5">
          <w:t>b</w:t>
        </w:r>
      </w:ins>
      <w:del w:id="168" w:author="fanzhou kong" w:date="2020-03-12T15:58:00Z">
        <w:r w:rsidR="00644428" w:rsidDel="006E22F5">
          <w:delText>B</w:delText>
        </w:r>
      </w:del>
      <w:r w:rsidR="00644428">
        <w:t xml:space="preserve">ased on </w:t>
      </w:r>
      <w:r w:rsidR="0012408D">
        <w:t xml:space="preserve">the </w:t>
      </w:r>
      <w:proofErr w:type="spellStart"/>
      <w:r w:rsidR="00644428">
        <w:t>caculation</w:t>
      </w:r>
      <w:proofErr w:type="spellEnd"/>
      <w:r w:rsidR="00644428">
        <w:t xml:space="preserve"> of </w:t>
      </w:r>
      <w:proofErr w:type="spellStart"/>
      <w:r w:rsidR="00644428">
        <w:t>ReliefF</w:t>
      </w:r>
      <w:proofErr w:type="spellEnd"/>
      <w:r w:rsidR="00644428">
        <w:t xml:space="preserve"> algorithm, </w:t>
      </w:r>
      <w:r w:rsidR="008358BF">
        <w:t>relative importance was assigned to all 30 elements</w:t>
      </w:r>
      <w:r w:rsidR="0012408D">
        <w:t xml:space="preserve">, </w:t>
      </w:r>
      <w:r w:rsidR="00644428">
        <w:t xml:space="preserve">indicating how each feature </w:t>
      </w:r>
      <w:r w:rsidR="00FF5239">
        <w:t>(element) was contributing to the overall differentiation among six GI rice</w:t>
      </w:r>
      <w:r w:rsidR="008358BF">
        <w:t xml:space="preserve">. </w:t>
      </w:r>
      <w:r w:rsidR="001A3A8D">
        <w:t>Notably</w:t>
      </w:r>
      <w:r w:rsidR="008358BF">
        <w:t xml:space="preserve">,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the top five elements that contribute</w:t>
      </w:r>
      <w:r w:rsidR="001D6685">
        <w:t xml:space="preserve">d </w:t>
      </w:r>
      <w:r w:rsidR="001A3A8D">
        <w:t xml:space="preserve">the </w:t>
      </w:r>
      <w:r w:rsidR="00603CC0">
        <w:t xml:space="preserve">most to the differentiation of all six GI </w:t>
      </w:r>
      <w:commentRangeStart w:id="169"/>
      <w:r w:rsidR="00603CC0">
        <w:t>rice</w:t>
      </w:r>
      <w:commentRangeEnd w:id="169"/>
      <w:r w:rsidR="006E22F5">
        <w:rPr>
          <w:rStyle w:val="CommentReference"/>
        </w:rPr>
        <w:commentReference w:id="169"/>
      </w:r>
      <w:r w:rsidR="00603CC0">
        <w:t xml:space="preserve">. </w:t>
      </w:r>
      <w:del w:id="170" w:author="fanzhou kong" w:date="2020-03-12T15:59:00Z">
        <w:r w:rsidR="009C798D" w:rsidDel="006E22F5">
          <w:delText>T</w:delText>
        </w:r>
        <w:r w:rsidR="00603CC0" w:rsidDel="006E22F5">
          <w:delText xml:space="preserve">o </w:delText>
        </w:r>
        <w:r w:rsidR="009C798D" w:rsidDel="006E22F5">
          <w:delText xml:space="preserve">achive </w:delText>
        </w:r>
        <w:r w:rsidR="00603CC0" w:rsidDel="006E22F5">
          <w:delText>the optimal classifiers, a 10 -fold cross-validation was conducted</w:delText>
        </w:r>
        <w:r w:rsidR="008C3EFF" w:rsidDel="006E22F5">
          <w:delText xml:space="preserve"> on the training set</w:delText>
        </w:r>
        <w:r w:rsidR="001D6685" w:rsidDel="006E22F5">
          <w:delText>.</w:delText>
        </w:r>
        <w:r w:rsidR="008C3EFF" w:rsidDel="006E22F5">
          <w:delText xml:space="preserve"> </w:delText>
        </w:r>
      </w:del>
      <w:ins w:id="171" w:author="fanzhou kong" w:date="2020-03-12T15:00:00Z">
        <w:r w:rsidR="00AE4DA6">
          <w:t xml:space="preserve">Special </w:t>
        </w:r>
      </w:ins>
      <w:ins w:id="172" w:author="fanzhou kong" w:date="2020-03-12T14:57:00Z">
        <w:r w:rsidR="00AE4DA6">
          <w:t xml:space="preserve">care was taken here </w:t>
        </w:r>
      </w:ins>
      <w:ins w:id="173" w:author="fanzhou kong" w:date="2020-03-12T14:58:00Z">
        <w:r w:rsidR="00AE4DA6">
          <w:t>that feature selection and model optimization were only applied to the training set only, ensuring the integrity of validation pro</w:t>
        </w:r>
      </w:ins>
      <w:ins w:id="174" w:author="fanzhou kong" w:date="2020-03-12T14:59:00Z">
        <w:r w:rsidR="00AE4DA6">
          <w:t xml:space="preserve">cess and </w:t>
        </w:r>
        <w:r w:rsidR="00AE4DA6" w:rsidRPr="00AE4DA6">
          <w:t>avoid selection bias such as over-optimistic prediction</w:t>
        </w:r>
        <w:r w:rsidR="00AE4DA6">
          <w:t xml:space="preserve"> (</w:t>
        </w:r>
        <w:r w:rsidR="00AE4DA6" w:rsidRPr="008F5407">
          <w:rPr>
            <w:highlight w:val="yellow"/>
            <w:rPrChange w:id="175" w:author="fanzhou kong" w:date="2020-03-12T16:38:00Z">
              <w:rPr/>
            </w:rPrChange>
          </w:rPr>
          <w:t>reference</w:t>
        </w:r>
      </w:ins>
      <w:ins w:id="176" w:author="fanzhou kong" w:date="2020-03-12T16:09:00Z">
        <w:r w:rsidR="001226AE" w:rsidRPr="008F5407">
          <w:rPr>
            <w:highlight w:val="yellow"/>
            <w:rPrChange w:id="177" w:author="fanzhou kong" w:date="2020-03-12T16:38:00Z">
              <w:rPr/>
            </w:rPrChange>
          </w:rPr>
          <w:t xml:space="preserve"> </w:t>
        </w:r>
      </w:ins>
      <w:ins w:id="178" w:author="fanzhou kong" w:date="2020-03-12T16:10:00Z">
        <w:r w:rsidR="001226AE" w:rsidRPr="008F5407">
          <w:rPr>
            <w:highlight w:val="yellow"/>
            <w:rPrChange w:id="179" w:author="fanzhou kong" w:date="2020-03-12T16:38:00Z">
              <w:rPr/>
            </w:rPrChange>
          </w:rPr>
          <w:t>10</w:t>
        </w:r>
      </w:ins>
      <w:ins w:id="180" w:author="fanzhou kong" w:date="2020-03-12T14:59:00Z">
        <w:r w:rsidR="00AE4DA6">
          <w:t xml:space="preserve">). </w:t>
        </w:r>
      </w:ins>
      <w:r w:rsidR="0011028E">
        <w:t>W</w:t>
      </w:r>
      <w:r w:rsidR="00324935" w:rsidRPr="009A0C81">
        <w:t>ith</w:t>
      </w:r>
      <w:r w:rsidR="00324935">
        <w:t xml:space="preserve"> only one </w:t>
      </w:r>
      <w:r w:rsidR="007F6551">
        <w:t>selected feature</w:t>
      </w:r>
      <w:ins w:id="181" w:author="fanzhou kong" w:date="2020-03-12T15:59:00Z">
        <w:r w:rsidR="006E22F5">
          <w:t xml:space="preserve"> (</w:t>
        </w:r>
        <w:r w:rsidR="006E22F5">
          <w:rPr>
            <w:vertAlign w:val="superscript"/>
          </w:rPr>
          <w:t>27</w:t>
        </w:r>
        <w:r w:rsidR="006E22F5">
          <w:t>Al)</w:t>
        </w:r>
      </w:ins>
      <w:r w:rsidR="007F6551">
        <w:t xml:space="preserve">, </w:t>
      </w:r>
      <w:r w:rsidR="007F7D84">
        <w:t xml:space="preserve">the </w:t>
      </w:r>
      <w:r w:rsidR="00B15DEF">
        <w:t>mean cross-validation accuracy</w:t>
      </w:r>
      <w:r w:rsidR="007F7D84">
        <w:t xml:space="preserve"> of 48%</w:t>
      </w:r>
      <w:r w:rsidR="00774946">
        <w:t xml:space="preserve"> and 63</w:t>
      </w:r>
      <w:proofErr w:type="gramStart"/>
      <w:r w:rsidR="00774946">
        <w:t xml:space="preserve">% </w:t>
      </w:r>
      <w:r w:rsidR="00894A23">
        <w:t xml:space="preserve"> </w:t>
      </w:r>
      <w:r w:rsidR="007F7D84">
        <w:t>was</w:t>
      </w:r>
      <w:proofErr w:type="gramEnd"/>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the accuracy of 100% was obtained</w:t>
      </w:r>
      <w:r w:rsidR="006D0633" w:rsidRPr="008476D5">
        <w:t xml:space="preserve"> </w:t>
      </w:r>
      <w:r w:rsidR="006D0633">
        <w:t>by both RF and SVM</w:t>
      </w:r>
      <w:r w:rsidR="00831499">
        <w:t xml:space="preserve"> </w:t>
      </w:r>
      <w:r w:rsidR="001B5CE0">
        <w:t xml:space="preserve"> </w:t>
      </w:r>
      <w:r w:rsidR="00E85E32">
        <w:t xml:space="preserve"> </w:t>
      </w:r>
      <w:del w:id="182" w:author="fanzhou kong" w:date="2020-03-12T16:00:00Z">
        <w:r w:rsidR="00831499" w:rsidDel="006E22F5">
          <w:delText xml:space="preserve">while </w:delText>
        </w:r>
      </w:del>
      <w:ins w:id="183" w:author="fanzhou kong" w:date="2020-03-12T16:00:00Z">
        <w:r w:rsidR="006E22F5">
          <w:t xml:space="preserve">with </w:t>
        </w:r>
      </w:ins>
      <w:r w:rsidR="00B15DEF">
        <w:t>optimal hyperparameters</w:t>
      </w:r>
      <w:del w:id="184" w:author="fanzhou kong" w:date="2020-03-12T16:00:00Z">
        <w:r w:rsidR="00B15DEF" w:rsidDel="006E22F5">
          <w:delText xml:space="preserve"> </w:delText>
        </w:r>
        <w:r w:rsidR="00A1431E" w:rsidDel="006E22F5">
          <w:delText>were</w:delText>
        </w:r>
      </w:del>
      <w:r w:rsidR="00A1431E">
        <w:t xml:space="preserve"> </w:t>
      </w:r>
      <w:r w:rsidR="00564010">
        <w:t>applied</w:t>
      </w:r>
      <w:r w:rsidR="00831499">
        <w:t xml:space="preserve"> (Fig. 4b</w:t>
      </w:r>
      <w:r w:rsidR="004D7010">
        <w:t>)</w:t>
      </w:r>
      <w:r w:rsidR="00B15DEF">
        <w:t>.</w:t>
      </w:r>
      <w:ins w:id="185" w:author="Xu, Jason" w:date="2020-03-10T21:45:00Z">
        <w:r w:rsidR="00DF2B63">
          <w:t xml:space="preserve"> </w:t>
        </w:r>
      </w:ins>
    </w:p>
    <w:p w14:paraId="39F5094F" w14:textId="4C2E3472" w:rsidR="00D272E6" w:rsidRDefault="00E84870">
      <w:pPr>
        <w:jc w:val="both"/>
      </w:pPr>
      <w:r>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4571E5">
        <w:t>validify the classification model</w:t>
      </w:r>
      <w:r w:rsidR="00C91A69">
        <w:fldChar w:fldCharType="begin" w:fldLock="1"/>
      </w:r>
      <w:r w:rsidR="00DE4173">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18&lt;/sup&gt;","plainTextFormattedCitation":"18","previouslyFormattedCitation":"&lt;sup&gt;16&lt;/sup&gt;"},"properties":{"noteIndex":0},"schema":"https://github.com/citation-style-language/schema/raw/master/csl-citation.json"}</w:instrText>
      </w:r>
      <w:r w:rsidR="00C91A69">
        <w:fldChar w:fldCharType="separate"/>
      </w:r>
      <w:r w:rsidR="00DE4173" w:rsidRPr="00DE4173">
        <w:rPr>
          <w:noProof/>
          <w:vertAlign w:val="superscript"/>
        </w:rPr>
        <w:t>18</w:t>
      </w:r>
      <w:r w:rsidR="00C91A69">
        <w:fldChar w:fldCharType="end"/>
      </w:r>
      <w:r w:rsidR="007F0259">
        <w:t xml:space="preserve">. The conduction of a </w:t>
      </w:r>
      <w:proofErr w:type="spellStart"/>
      <w:r w:rsidR="00432543">
        <w:t>sencondary</w:t>
      </w:r>
      <w:proofErr w:type="spellEnd"/>
      <w:r w:rsidR="00432543">
        <w:t xml:space="preserve"> layer of </w:t>
      </w:r>
      <w:r w:rsidR="00F50523">
        <w:t>independent</w:t>
      </w:r>
      <w:r w:rsidR="0034007A">
        <w:t xml:space="preserve"> </w:t>
      </w:r>
      <w:r w:rsidR="00F66288">
        <w:t>validation</w:t>
      </w:r>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DE4173">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37&lt;/sup&gt;","plainTextFormattedCitation":"37","previouslyFormattedCitation":"&lt;sup&gt;36&lt;/sup&gt;"},"properties":{"noteIndex":0},"schema":"https://github.com/citation-style-language/schema/raw/master/csl-citation.json"}</w:instrText>
      </w:r>
      <w:r w:rsidR="00B23251">
        <w:fldChar w:fldCharType="separate"/>
      </w:r>
      <w:r w:rsidR="00DE4173" w:rsidRPr="00DE4173">
        <w:rPr>
          <w:noProof/>
          <w:vertAlign w:val="superscript"/>
        </w:rPr>
        <w:t>37</w:t>
      </w:r>
      <w:r w:rsidR="00B23251">
        <w:fldChar w:fldCharType="end"/>
      </w:r>
      <w:ins w:id="186" w:author="fanzhou kong" w:date="2020-03-12T16:00:00Z">
        <w:r w:rsidR="006E22F5">
          <w:t xml:space="preserve"> for model </w:t>
        </w:r>
        <w:commentRangeStart w:id="187"/>
        <w:r w:rsidR="006E22F5">
          <w:t>assessment</w:t>
        </w:r>
        <w:commentRangeEnd w:id="187"/>
        <w:r w:rsidR="006E22F5">
          <w:rPr>
            <w:rStyle w:val="CommentReference"/>
          </w:rPr>
          <w:commentReference w:id="187"/>
        </w:r>
      </w:ins>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table 2</w:t>
      </w:r>
      <w:r w:rsidR="00775539">
        <w:t xml:space="preserve">, </w:t>
      </w:r>
      <w:r w:rsidR="00A9506C" w:rsidRPr="0069306D">
        <w:t xml:space="preserve">where </w:t>
      </w:r>
      <w:proofErr w:type="spellStart"/>
      <w:r w:rsidR="0071280A" w:rsidRPr="006B5FAC">
        <w:t>predition</w:t>
      </w:r>
      <w:proofErr w:type="spellEnd"/>
      <w:r w:rsidR="0071280A" w:rsidRPr="006B5FAC">
        <w:t xml:space="preserve"> </w:t>
      </w:r>
      <w:r w:rsidR="00933535" w:rsidRPr="0069306D">
        <w:t xml:space="preserve">accuracy and </w:t>
      </w:r>
      <w:r w:rsidR="00775539" w:rsidRPr="0069306D">
        <w:t xml:space="preserve">kappa coefficient </w:t>
      </w:r>
      <w:r w:rsidR="0071280A" w:rsidRPr="006B5FAC">
        <w:t xml:space="preserve">were </w:t>
      </w:r>
      <w:r w:rsidR="0071280A" w:rsidRPr="001B59BA">
        <w:rPr>
          <w:rPrChange w:id="188" w:author="fanzhou kong" w:date="2020-03-12T17:02:00Z">
            <w:rPr/>
          </w:rPrChange>
        </w:rPr>
        <w:t xml:space="preserve">shown </w:t>
      </w:r>
      <w:r w:rsidR="0069306D" w:rsidRPr="001B59BA">
        <w:rPr>
          <w:rPrChange w:id="189" w:author="fanzhou kong" w:date="2020-03-12T17:02:00Z">
            <w:rPr/>
          </w:rPrChange>
        </w:rPr>
        <w:t xml:space="preserve">as signs of </w:t>
      </w:r>
      <w:r w:rsidR="00933535" w:rsidRPr="001B59BA">
        <w:rPr>
          <w:rPrChange w:id="190" w:author="fanzhou kong" w:date="2020-03-12T17:02:00Z">
            <w:rPr/>
          </w:rPrChange>
        </w:rPr>
        <w:t>the</w:t>
      </w:r>
      <w:r w:rsidR="00775539" w:rsidRPr="001B59BA">
        <w:rPr>
          <w:rPrChange w:id="191" w:author="fanzhou kong" w:date="2020-03-12T17:02:00Z">
            <w:rPr/>
          </w:rPrChange>
        </w:rPr>
        <w:t xml:space="preserve"> interrater </w:t>
      </w:r>
      <w:commentRangeStart w:id="192"/>
      <w:r w:rsidR="00775539" w:rsidRPr="001B59BA">
        <w:rPr>
          <w:rPrChange w:id="193" w:author="fanzhou kong" w:date="2020-03-12T17:02:00Z">
            <w:rPr/>
          </w:rPrChange>
        </w:rPr>
        <w:t>reliability</w:t>
      </w:r>
      <w:r w:rsidR="003872CB" w:rsidRPr="001B59BA">
        <w:rPr>
          <w:rPrChange w:id="194" w:author="fanzhou kong" w:date="2020-03-12T17:02:00Z">
            <w:rPr/>
          </w:rPrChange>
        </w:rPr>
        <w:fldChar w:fldCharType="begin" w:fldLock="1"/>
      </w:r>
      <w:r w:rsidR="00DE4173" w:rsidRPr="001B59BA">
        <w:rPr>
          <w:rPrChange w:id="195" w:author="fanzhou kong" w:date="2020-03-12T17:02:00Z">
            <w:rPr/>
          </w:rPrChange>
        </w:rPr>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38&lt;/sup&gt;","plainTextFormattedCitation":"38","previouslyFormattedCitation":"&lt;sup&gt;37&lt;/sup&gt;"},"properties":{"noteIndex":0},"schema":"https://github.com/citation-style-language/schema/raw/master/csl-citation.json"}</w:instrText>
      </w:r>
      <w:r w:rsidR="003872CB" w:rsidRPr="001B59BA">
        <w:rPr>
          <w:rPrChange w:id="196" w:author="fanzhou kong" w:date="2020-03-12T17:02:00Z">
            <w:rPr/>
          </w:rPrChange>
        </w:rPr>
        <w:fldChar w:fldCharType="separate"/>
      </w:r>
      <w:r w:rsidR="00DE4173" w:rsidRPr="001B59BA">
        <w:rPr>
          <w:noProof/>
          <w:vertAlign w:val="superscript"/>
          <w:rPrChange w:id="197" w:author="fanzhou kong" w:date="2020-03-12T17:02:00Z">
            <w:rPr>
              <w:noProof/>
              <w:vertAlign w:val="superscript"/>
            </w:rPr>
          </w:rPrChange>
        </w:rPr>
        <w:t>38</w:t>
      </w:r>
      <w:r w:rsidR="003872CB" w:rsidRPr="001B59BA">
        <w:rPr>
          <w:rPrChange w:id="198" w:author="fanzhou kong" w:date="2020-03-12T17:02:00Z">
            <w:rPr/>
          </w:rPrChange>
        </w:rPr>
        <w:fldChar w:fldCharType="end"/>
      </w:r>
      <w:commentRangeEnd w:id="192"/>
      <w:r w:rsidR="006E22F5" w:rsidRPr="001B59BA">
        <w:rPr>
          <w:rStyle w:val="CommentReference"/>
          <w:rPrChange w:id="199" w:author="fanzhou kong" w:date="2020-03-12T17:02:00Z">
            <w:rPr>
              <w:rStyle w:val="CommentReference"/>
            </w:rPr>
          </w:rPrChange>
        </w:rPr>
        <w:commentReference w:id="192"/>
      </w:r>
      <w:r w:rsidR="00775539" w:rsidRPr="001B59BA">
        <w:rPr>
          <w:color w:val="FF0000"/>
          <w:rPrChange w:id="201" w:author="fanzhou kong" w:date="2020-03-12T17:02:00Z">
            <w:rPr/>
          </w:rPrChange>
        </w:rPr>
        <w:t xml:space="preserve">. </w:t>
      </w:r>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 xml:space="preserve">with 100% accuracy. </w:t>
      </w:r>
      <w:r w:rsidR="00894A23">
        <w:t>Th</w:t>
      </w:r>
      <w:r w:rsidR="00A9560A">
        <w:t>is</w:t>
      </w:r>
      <w:r w:rsidR="00894A23">
        <w:t xml:space="preserve"> indicated </w:t>
      </w:r>
      <w:r w:rsidR="000E2D87">
        <w:t>that</w:t>
      </w:r>
      <w:r w:rsidR="00D869D3">
        <w:t xml:space="preserve"> in our study,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E62225">
        <w:t xml:space="preserve">could </w:t>
      </w:r>
      <w:r w:rsidR="00661F64">
        <w:t xml:space="preserve">be </w:t>
      </w:r>
      <w:r w:rsidR="00E62225">
        <w:t>efficiently used to</w:t>
      </w:r>
      <w:r w:rsidR="00791AAE">
        <w:t xml:space="preserve"> predict the geological origins</w:t>
      </w:r>
      <w:r w:rsidR="0057658A" w:rsidRPr="006C7BD7">
        <w:t>.</w:t>
      </w:r>
      <w:r w:rsidR="00A475E2">
        <w:t xml:space="preserve"> </w:t>
      </w:r>
      <w:r w:rsidR="007E06F2">
        <w:t xml:space="preserve">A similar approach was </w:t>
      </w:r>
      <w:r w:rsidR="00894CAA">
        <w:t>applied</w:t>
      </w:r>
      <w:r w:rsidR="00C74873">
        <w:t xml:space="preserve"> by </w:t>
      </w:r>
      <w:proofErr w:type="spellStart"/>
      <w:r w:rsidR="00C25A11">
        <w:t>M</w:t>
      </w:r>
      <w:r w:rsidR="00F27568">
        <w:t>aione</w:t>
      </w:r>
      <w:proofErr w:type="spellEnd"/>
      <w:r w:rsidR="00F27568">
        <w:t xml:space="preserve"> et al.</w:t>
      </w:r>
      <w:r w:rsidR="00093D73">
        <w:fldChar w:fldCharType="begin" w:fldLock="1"/>
      </w:r>
      <w:r w:rsidR="00DE4173">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13&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ins w:id="202" w:author="fanzhou kong" w:date="2020-03-12T14:10:00Z">
        <w:r w:rsidR="000B4448">
          <w:rPr>
            <w:vertAlign w:val="superscript"/>
          </w:rPr>
          <w:t>114</w:t>
        </w:r>
      </w:ins>
      <w:r w:rsidR="00DB4BC0">
        <w:t>Cd</w:t>
      </w:r>
      <w:r w:rsidR="00A475E2">
        <w:t>,</w:t>
      </w:r>
      <w:r w:rsidR="00DB4BC0">
        <w:t xml:space="preserve"> </w:t>
      </w:r>
      <w:ins w:id="203" w:author="fanzhou kong" w:date="2020-03-12T14:10:00Z">
        <w:r w:rsidR="000B4448">
          <w:rPr>
            <w:vertAlign w:val="superscript"/>
          </w:rPr>
          <w:t>85</w:t>
        </w:r>
      </w:ins>
      <w:r w:rsidR="00DB4BC0">
        <w:t xml:space="preserve">Rb, </w:t>
      </w:r>
      <w:ins w:id="204" w:author="fanzhou kong" w:date="2020-03-12T14:10:00Z">
        <w:r w:rsidR="000B4448">
          <w:rPr>
            <w:vertAlign w:val="superscript"/>
          </w:rPr>
          <w:t>12</w:t>
        </w:r>
      </w:ins>
      <w:r w:rsidR="00DB4BC0">
        <w:t>Mg and</w:t>
      </w:r>
      <w:r w:rsidR="00894CAA">
        <w:t xml:space="preserve">, </w:t>
      </w:r>
      <w:ins w:id="205" w:author="fanzhou kong" w:date="2020-03-12T14:10:00Z">
        <w:r w:rsidR="000B4448">
          <w:rPr>
            <w:vertAlign w:val="superscript"/>
          </w:rPr>
          <w:t>19</w:t>
        </w:r>
      </w:ins>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w:t>
      </w:r>
      <w:commentRangeStart w:id="206"/>
      <w:r w:rsidR="00DF758B">
        <w:t>Brazil</w:t>
      </w:r>
      <w:commentRangeEnd w:id="206"/>
      <w:r w:rsidR="006E22F5">
        <w:rPr>
          <w:rStyle w:val="CommentReference"/>
        </w:rPr>
        <w:commentReference w:id="206"/>
      </w:r>
      <w:r w:rsidR="009E371E">
        <w:t>.</w:t>
      </w:r>
      <w:r w:rsidR="0043047A">
        <w:t xml:space="preserve"> </w:t>
      </w:r>
      <w:r w:rsidR="0096118E">
        <w:t xml:space="preserve">To </w:t>
      </w:r>
      <w:r w:rsidR="00046760">
        <w:t xml:space="preserve">get </w:t>
      </w:r>
      <w:r w:rsidR="0096118E">
        <w:t xml:space="preserve">a </w:t>
      </w:r>
      <w:r w:rsidR="00046760">
        <w:t xml:space="preserve">closer look at the </w:t>
      </w:r>
      <w:proofErr w:type="gramStart"/>
      <w:r w:rsidR="00046760">
        <w:t>above mentioned</w:t>
      </w:r>
      <w:proofErr w:type="gramEnd"/>
      <w:r w:rsidR="00046760">
        <w:t xml:space="preserve"> elements and understand </w:t>
      </w:r>
      <w:r w:rsidR="00424D91">
        <w:t>why they were playing such critical role in the differentiation, we further plot</w:t>
      </w:r>
      <w:r w:rsidR="00795322">
        <w:t>t</w:t>
      </w:r>
      <w:r w:rsidR="00424D91">
        <w:t xml:space="preserve">ed </w:t>
      </w:r>
      <w:r w:rsidR="00D6348A">
        <w:t>their relative median concentration in radar plot</w:t>
      </w:r>
      <w:r w:rsidR="00795322">
        <w:t>s</w:t>
      </w:r>
      <w:r w:rsidR="00D6348A">
        <w:t xml:space="preserve">. As </w:t>
      </w:r>
      <w:r w:rsidR="00C3020B">
        <w:t>shown in Fig</w:t>
      </w:r>
      <w:ins w:id="207" w:author="fanzhou kong" w:date="2020-03-12T14:29:00Z">
        <w:r w:rsidR="004F1A7C">
          <w:t>.</w:t>
        </w:r>
      </w:ins>
      <w:r w:rsidR="00C3020B">
        <w:t xml:space="preserve"> </w:t>
      </w:r>
      <w:proofErr w:type="gramStart"/>
      <w:r w:rsidR="00C3020B">
        <w:t xml:space="preserve">5 </w:t>
      </w:r>
      <w:r w:rsidR="009A3A64">
        <w:t>,</w:t>
      </w:r>
      <w:proofErr w:type="gramEnd"/>
      <w:r w:rsidR="009A3A64">
        <w:t xml:space="preserve"> </w:t>
      </w:r>
      <w:r w:rsidR="00795322">
        <w:t>e</w:t>
      </w:r>
      <w:r w:rsidR="00795322" w:rsidRPr="009A0C81">
        <w:t>ach</w:t>
      </w:r>
      <w:r w:rsidR="00795322" w:rsidRPr="00321138">
        <w:t xml:space="preserve"> GI rice </w:t>
      </w:r>
      <w:r w:rsidR="00F21AEA">
        <w:t>demonstrated</w:t>
      </w:r>
      <w:r w:rsidR="00795322" w:rsidRPr="00321138">
        <w:t xml:space="preserve"> its unique elemental </w:t>
      </w:r>
      <w:r w:rsidR="00795322">
        <w:t>profiling</w:t>
      </w:r>
      <w:r w:rsidR="00795322" w:rsidRPr="00681411">
        <w:t>.</w:t>
      </w:r>
      <w:r w:rsidR="00795322">
        <w:t xml:space="preserve"> </w:t>
      </w:r>
      <w:r w:rsidR="00F21AEA">
        <w:t xml:space="preserve">Interestingly </w:t>
      </w:r>
      <w:proofErr w:type="gramStart"/>
      <w:r w:rsidR="00F21AEA">
        <w:t xml:space="preserve">for </w:t>
      </w:r>
      <w:r w:rsidR="00795322" w:rsidRPr="006F0A2A">
        <w:t xml:space="preserve"> PJ</w:t>
      </w:r>
      <w:proofErr w:type="gramEnd"/>
      <w:r w:rsidR="00795322" w:rsidRPr="006F0A2A">
        <w:t xml:space="preserve">-1 and PJ-2, </w:t>
      </w:r>
      <w:r w:rsidR="00F21AEA">
        <w:t xml:space="preserve">who can be clearly separated from the PCA plots, </w:t>
      </w:r>
      <w:r w:rsidR="00795322" w:rsidRPr="005A60AA">
        <w:t xml:space="preserve">showed </w:t>
      </w:r>
      <w:r w:rsidR="00795322">
        <w:t xml:space="preserve">significantly </w:t>
      </w:r>
      <w:r w:rsidR="00795322" w:rsidRPr="005A60AA">
        <w:t xml:space="preserve">different elemental </w:t>
      </w:r>
      <w:r w:rsidR="00795322">
        <w:t>profiling</w:t>
      </w:r>
      <w:r w:rsidR="00795322" w:rsidRPr="005A60AA">
        <w:t>.</w:t>
      </w:r>
      <w:r w:rsidR="005564FE">
        <w:t xml:space="preserve"> For example, 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whilst </w:t>
      </w:r>
      <w:r w:rsidR="00091E85">
        <w:t xml:space="preserve">PJ-2 had the lowest level. </w:t>
      </w:r>
      <w:r w:rsidR="00377F90">
        <w:t xml:space="preserve">Such </w:t>
      </w:r>
      <w:r w:rsidR="00BF28D6">
        <w:t>observation agree</w:t>
      </w:r>
      <w:r w:rsidR="00377F90">
        <w:t>d</w:t>
      </w:r>
      <w:r w:rsidR="00BF28D6">
        <w:t xml:space="preserve"> with</w:t>
      </w:r>
      <w:r w:rsidR="00377F90">
        <w:t xml:space="preserve"> previous findings that </w:t>
      </w:r>
      <w:r w:rsidR="00BE7D04">
        <w:t>cultivar type also</w:t>
      </w:r>
      <w:r w:rsidR="004849AA">
        <w:t xml:space="preserve"> 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DE4173">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39,40&lt;/sup&gt;","plainTextFormattedCitation":"39,40","previouslyFormattedCitation":"&lt;sup&gt;38,39&lt;/sup&gt;"},"properties":{"noteIndex":0},"schema":"https://github.com/citation-style-language/schema/raw/master/csl-citation.json"}</w:instrText>
      </w:r>
      <w:r w:rsidR="00900953">
        <w:fldChar w:fldCharType="separate"/>
      </w:r>
      <w:r w:rsidR="00DE4173" w:rsidRPr="00DE4173">
        <w:rPr>
          <w:noProof/>
          <w:vertAlign w:val="superscript"/>
        </w:rPr>
        <w:t>39,40</w:t>
      </w:r>
      <w:r w:rsidR="00900953">
        <w:fldChar w:fldCharType="end"/>
      </w:r>
      <w:r w:rsidR="00900953">
        <w:t>.</w:t>
      </w:r>
      <w:r w:rsidR="009F6868">
        <w:t xml:space="preserve"> </w:t>
      </w:r>
      <w:r w:rsidR="00A53BDF">
        <w:t xml:space="preserve"> </w:t>
      </w:r>
    </w:p>
    <w:p w14:paraId="2B52DF85" w14:textId="6D6E675D" w:rsidR="00F71C31" w:rsidDel="006E22F5" w:rsidRDefault="00D272E6" w:rsidP="00D0759F">
      <w:pPr>
        <w:jc w:val="both"/>
        <w:rPr>
          <w:del w:id="208" w:author="Xu, Jason" w:date="2020-03-11T16:13:00Z"/>
          <w:iCs/>
        </w:rPr>
      </w:pPr>
      <w:r>
        <w:t xml:space="preserve">Beyond above four </w:t>
      </w:r>
      <w:r w:rsidR="00074F74">
        <w:t>features</w:t>
      </w:r>
      <w:r>
        <w:t xml:space="preserve">, </w:t>
      </w:r>
      <w:r w:rsidR="00074F74">
        <w:t xml:space="preserve">the elemental </w:t>
      </w:r>
      <w:ins w:id="209" w:author="fanzhou kong" w:date="2020-03-12T14:27:00Z">
        <w:r w:rsidR="004F1A7C">
          <w:t xml:space="preserve">concentration </w:t>
        </w:r>
      </w:ins>
      <w:r w:rsidR="00074F74">
        <w:t xml:space="preserve">of </w:t>
      </w:r>
      <w:r w:rsidR="00721B2D" w:rsidRPr="00721B2D">
        <w:rPr>
          <w:vertAlign w:val="superscript"/>
        </w:rPr>
        <w:t>114</w:t>
      </w:r>
      <w:r w:rsidR="00415DF4">
        <w:t xml:space="preserve">Cd </w:t>
      </w:r>
      <w:r w:rsidR="00074F74">
        <w:t xml:space="preserve">also </w:t>
      </w:r>
      <w:proofErr w:type="spellStart"/>
      <w:r w:rsidR="00445C80">
        <w:t>drawed</w:t>
      </w:r>
      <w:proofErr w:type="spellEnd"/>
      <w:r w:rsidR="00445C80">
        <w:t xml:space="preserve"> our attention. 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r w:rsidR="00372593">
        <w:t xml:space="preserve"> </w:t>
      </w:r>
      <w:r w:rsidR="00D11CD5">
        <w:t xml:space="preserve">in variance of </w:t>
      </w:r>
      <w:r w:rsidR="00D11CD5" w:rsidRPr="00721B2D">
        <w:rPr>
          <w:vertAlign w:val="superscript"/>
        </w:rPr>
        <w:t>114</w:t>
      </w:r>
      <w:r w:rsidR="00D11CD5">
        <w:t>Cd composition in two rice</w:t>
      </w:r>
      <w:r w:rsidR="00C3385F">
        <w:fldChar w:fldCharType="begin" w:fldLock="1"/>
      </w:r>
      <w:r w:rsidR="00DE4173">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13&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In</w:t>
      </w:r>
      <w:r w:rsidR="0018254F">
        <w:t xml:space="preserve"> </w:t>
      </w:r>
      <w:r w:rsidR="00D11CD5">
        <w:t xml:space="preserve">our study, </w:t>
      </w:r>
      <w:ins w:id="210" w:author="Xu, Jason" w:date="2020-03-11T16:07:00Z">
        <w:r w:rsidR="00A62895" w:rsidRPr="00D1482D">
          <w:rPr>
            <w:vertAlign w:val="superscript"/>
          </w:rPr>
          <w:t>114</w:t>
        </w:r>
      </w:ins>
      <w:r w:rsidR="00617165">
        <w:t xml:space="preserve">Cd was found in all six </w:t>
      </w:r>
      <w:r w:rsidR="005473E0">
        <w:t xml:space="preserve">types </w:t>
      </w:r>
      <w:r w:rsidR="00617165">
        <w:t>of GI rice</w:t>
      </w:r>
      <w:r w:rsidR="003040AC">
        <w:t>,</w:t>
      </w:r>
      <w:r w:rsidR="00693329">
        <w:t xml:space="preserve"> </w:t>
      </w:r>
      <w:r w:rsidR="00316E43">
        <w:t>with the concentrations</w:t>
      </w:r>
      <w:r w:rsidR="00F71C31">
        <w:t xml:space="preserve"> all below t</w:t>
      </w:r>
      <w:r w:rsidR="00316E43">
        <w:t xml:space="preserve">he </w:t>
      </w:r>
      <w:r w:rsidR="0024293D">
        <w:t xml:space="preserve">China </w:t>
      </w:r>
      <w:r w:rsidR="00316E43">
        <w:t xml:space="preserve">national </w:t>
      </w:r>
      <w:proofErr w:type="spellStart"/>
      <w:r w:rsidR="00316E43">
        <w:t>stardard</w:t>
      </w:r>
      <w:proofErr w:type="spellEnd"/>
      <w:r w:rsidR="00316E43">
        <w:t xml:space="preserve"> </w:t>
      </w:r>
      <w:r w:rsidR="00BD1B6A">
        <w:t xml:space="preserve">of 0.2 </w:t>
      </w:r>
      <w:commentRangeStart w:id="211"/>
      <w:r w:rsidR="00BD1B6A">
        <w:t>ppm</w:t>
      </w:r>
      <w:commentRangeEnd w:id="211"/>
      <w:r w:rsidR="00BD1B6A">
        <w:rPr>
          <w:rStyle w:val="CommentReference"/>
        </w:rPr>
        <w:commentReference w:id="211"/>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proofErr w:type="gramStart"/>
      <w:r w:rsidR="00721B2D">
        <w:t xml:space="preserve">Guangxi </w:t>
      </w:r>
      <w:r w:rsidR="00F31B2C">
        <w:t xml:space="preserve"> </w:t>
      </w:r>
      <w:r w:rsidR="00F31B2C">
        <w:lastRenderedPageBreak/>
        <w:t>province</w:t>
      </w:r>
      <w:proofErr w:type="gramEnd"/>
      <w:r w:rsidR="00A13299">
        <w:t xml:space="preserve">, had the highest level of </w:t>
      </w:r>
      <w:r w:rsidR="00A13299" w:rsidRPr="00721B2D">
        <w:rPr>
          <w:vertAlign w:val="superscript"/>
        </w:rPr>
        <w:t>114</w:t>
      </w:r>
      <w:r w:rsidR="00A13299">
        <w:t xml:space="preserve">Cd. </w:t>
      </w:r>
      <w:r w:rsidR="00577FA6">
        <w:t>This ag</w:t>
      </w:r>
      <w:r w:rsidR="00DF5D23">
        <w:t xml:space="preserve">reed with </w:t>
      </w:r>
      <w:r w:rsidR="009B3D63">
        <w:t xml:space="preserve">a </w:t>
      </w:r>
      <w:r w:rsidR="00F71C31">
        <w:rPr>
          <w:iCs/>
        </w:rPr>
        <w:t xml:space="preserve">national scale study, </w:t>
      </w:r>
      <w:r w:rsidR="00DF5D23">
        <w:rPr>
          <w:iCs/>
        </w:rPr>
        <w:t xml:space="preserve">according to which </w:t>
      </w:r>
      <w:r w:rsidR="00F71C31">
        <w:rPr>
          <w:iCs/>
        </w:rPr>
        <w:t xml:space="preserve">the 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w:t>
      </w:r>
      <w:proofErr w:type="spellStart"/>
      <w:r w:rsidR="00F71C31">
        <w:rPr>
          <w:iCs/>
        </w:rPr>
        <w:t>higheset</w:t>
      </w:r>
      <w:proofErr w:type="spellEnd"/>
      <w:r w:rsidR="00F71C31">
        <w:rPr>
          <w:iCs/>
        </w:rPr>
        <w:t xml:space="preserve">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 xml:space="preserve">) </w:t>
      </w:r>
      <w:r w:rsidR="00F71C31">
        <w:rPr>
          <w:iCs/>
        </w:rPr>
        <w:fldChar w:fldCharType="begin" w:fldLock="1"/>
      </w:r>
      <w:r w:rsidR="00DE4173">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41&lt;/sup&gt;","plainTextFormattedCitation":"41","previouslyFormattedCitation":"&lt;sup&gt;40&lt;/sup&gt;"},"properties":{"noteIndex":0},"schema":"https://github.com/citation-style-language/schema/raw/master/csl-citation.json"}</w:instrText>
      </w:r>
      <w:r w:rsidR="00F71C31">
        <w:rPr>
          <w:iCs/>
        </w:rPr>
        <w:fldChar w:fldCharType="separate"/>
      </w:r>
      <w:r w:rsidR="00DE4173" w:rsidRPr="00DE4173">
        <w:rPr>
          <w:iCs/>
          <w:noProof/>
          <w:vertAlign w:val="superscript"/>
        </w:rPr>
        <w:t>41</w:t>
      </w:r>
      <w:r w:rsidR="00F71C31">
        <w:rPr>
          <w:iCs/>
        </w:rPr>
        <w:fldChar w:fldCharType="end"/>
      </w:r>
      <w:r w:rsidR="00F71C31">
        <w:rPr>
          <w:iCs/>
        </w:rPr>
        <w:t xml:space="preserve">. Therefore, </w:t>
      </w:r>
      <w:r w:rsidR="000A7F7E">
        <w:rPr>
          <w:iCs/>
        </w:rPr>
        <w:t xml:space="preserve">we further evaluated </w:t>
      </w:r>
      <w:r w:rsidR="00F71C31">
        <w:rPr>
          <w:iCs/>
        </w:rPr>
        <w:t xml:space="preserve">the </w:t>
      </w:r>
      <w:proofErr w:type="spellStart"/>
      <w:r w:rsidR="00F71C31">
        <w:rPr>
          <w:iCs/>
        </w:rPr>
        <w:t>feasility</w:t>
      </w:r>
      <w:proofErr w:type="spellEnd"/>
      <w:r w:rsidR="00F71C31">
        <w:rPr>
          <w:iCs/>
        </w:rPr>
        <w:t xml:space="preserve"> of using </w:t>
      </w:r>
      <w:r w:rsidR="00D1482D" w:rsidRPr="00D1482D">
        <w:rPr>
          <w:iCs/>
          <w:vertAlign w:val="superscript"/>
        </w:rPr>
        <w:t>114</w:t>
      </w:r>
      <w:r w:rsidR="00F71C31">
        <w:rPr>
          <w:iCs/>
        </w:rPr>
        <w:t xml:space="preserve">Cd as a biomarker to recognize rice from a specific </w:t>
      </w:r>
      <w:commentRangeStart w:id="212"/>
      <w:r w:rsidR="00F71C31">
        <w:rPr>
          <w:iCs/>
        </w:rPr>
        <w:t>region</w:t>
      </w:r>
      <w:commentRangeEnd w:id="212"/>
      <w:r w:rsidR="00961339">
        <w:rPr>
          <w:rStyle w:val="CommentReference"/>
        </w:rPr>
        <w:commentReference w:id="212"/>
      </w:r>
      <w:r w:rsidR="00F71C31">
        <w:rPr>
          <w:iCs/>
        </w:rPr>
        <w:t xml:space="preserve">. </w:t>
      </w:r>
      <w:ins w:id="213" w:author="fanzhou kong" w:date="2020-03-12T14:29:00Z">
        <w:r w:rsidR="004F1A7C">
          <w:rPr>
            <w:iCs/>
          </w:rPr>
          <w:t xml:space="preserve">Fig. 6 shows the differences of </w:t>
        </w:r>
      </w:ins>
      <w:ins w:id="214" w:author="fanzhou kong" w:date="2020-03-12T14:30:00Z">
        <w:r w:rsidR="004F1A7C">
          <w:rPr>
            <w:iCs/>
            <w:vertAlign w:val="superscript"/>
          </w:rPr>
          <w:t>114</w:t>
        </w:r>
        <w:r w:rsidR="004F1A7C">
          <w:rPr>
            <w:iCs/>
          </w:rPr>
          <w:t xml:space="preserve">Cd concentration in the </w:t>
        </w:r>
      </w:ins>
      <w:ins w:id="215" w:author="fanzhou kong" w:date="2020-03-12T14:31:00Z">
        <w:r w:rsidR="004F1A7C">
          <w:rPr>
            <w:iCs/>
          </w:rPr>
          <w:t>GG and non</w:t>
        </w:r>
      </w:ins>
      <w:ins w:id="216" w:author="fanzhou kong" w:date="2020-03-12T14:36:00Z">
        <w:r w:rsidR="00D857B3">
          <w:rPr>
            <w:iCs/>
          </w:rPr>
          <w:t xml:space="preserve">e </w:t>
        </w:r>
      </w:ins>
      <w:ins w:id="217" w:author="fanzhou kong" w:date="2020-03-12T14:31:00Z">
        <w:r w:rsidR="004F1A7C">
          <w:rPr>
            <w:iCs/>
          </w:rPr>
          <w:t>GG rice</w:t>
        </w:r>
      </w:ins>
      <w:ins w:id="218" w:author="fanzhou kong" w:date="2020-03-12T16:06:00Z">
        <w:r w:rsidR="006E22F5">
          <w:rPr>
            <w:iCs/>
          </w:rPr>
          <w:t xml:space="preserve"> samples</w:t>
        </w:r>
      </w:ins>
      <w:ins w:id="219" w:author="fanzhou kong" w:date="2020-03-12T14:31:00Z">
        <w:r w:rsidR="004F1A7C">
          <w:rPr>
            <w:iCs/>
          </w:rPr>
          <w:t>, which comprises</w:t>
        </w:r>
      </w:ins>
      <w:ins w:id="220" w:author="fanzhou kong" w:date="2020-03-12T14:32:00Z">
        <w:r w:rsidR="004F1A7C">
          <w:rPr>
            <w:iCs/>
          </w:rPr>
          <w:t xml:space="preserve"> all GI rice except </w:t>
        </w:r>
      </w:ins>
      <w:ins w:id="221" w:author="fanzhou kong" w:date="2020-03-12T14:37:00Z">
        <w:r w:rsidR="00D857B3">
          <w:rPr>
            <w:iCs/>
          </w:rPr>
          <w:t>GG</w:t>
        </w:r>
      </w:ins>
      <w:ins w:id="222" w:author="fanzhou kong" w:date="2020-03-12T14:32:00Z">
        <w:r w:rsidR="004F1A7C">
          <w:rPr>
            <w:iCs/>
          </w:rPr>
          <w:t>.</w:t>
        </w:r>
        <w:r w:rsidR="00D857B3">
          <w:rPr>
            <w:iCs/>
          </w:rPr>
          <w:t xml:space="preserve"> The </w:t>
        </w:r>
      </w:ins>
      <w:ins w:id="223" w:author="fanzhou kong" w:date="2020-03-12T14:33:00Z">
        <w:r w:rsidR="00D857B3">
          <w:rPr>
            <w:iCs/>
            <w:vertAlign w:val="superscript"/>
          </w:rPr>
          <w:t>114</w:t>
        </w:r>
        <w:r w:rsidR="00D857B3">
          <w:rPr>
            <w:iCs/>
          </w:rPr>
          <w:t>Cd concentration is significantly diff</w:t>
        </w:r>
      </w:ins>
      <w:ins w:id="224" w:author="fanzhou kong" w:date="2020-03-12T14:34:00Z">
        <w:r w:rsidR="00D857B3">
          <w:rPr>
            <w:iCs/>
          </w:rPr>
          <w:t>erent between GG and non</w:t>
        </w:r>
      </w:ins>
      <w:ins w:id="225" w:author="fanzhou kong" w:date="2020-03-12T14:37:00Z">
        <w:r w:rsidR="00D857B3">
          <w:rPr>
            <w:iCs/>
          </w:rPr>
          <w:t xml:space="preserve">e </w:t>
        </w:r>
      </w:ins>
      <w:ins w:id="226" w:author="fanzhou kong" w:date="2020-03-12T14:34:00Z">
        <w:r w:rsidR="00D857B3">
          <w:rPr>
            <w:iCs/>
          </w:rPr>
          <w:t xml:space="preserve">GG rice samples (at significant level of </w:t>
        </w:r>
        <w:r w:rsidR="00D857B3">
          <w:rPr>
            <w:i/>
            <w:iCs/>
          </w:rPr>
          <w:t>P</w:t>
        </w:r>
        <w:r w:rsidR="00D857B3">
          <w:rPr>
            <w:iCs/>
          </w:rPr>
          <w:t xml:space="preserve"> &lt; 0.05).</w:t>
        </w:r>
      </w:ins>
      <w:ins w:id="227" w:author="fanzhou kong" w:date="2020-03-12T14:35:00Z">
        <w:r w:rsidR="00D857B3">
          <w:rPr>
            <w:iCs/>
          </w:rPr>
          <w:t xml:space="preserve"> </w:t>
        </w:r>
      </w:ins>
      <w:ins w:id="228" w:author="fanzhou kong" w:date="2020-03-12T14:40:00Z">
        <w:r w:rsidR="00D857B3">
          <w:rPr>
            <w:iCs/>
          </w:rPr>
          <w:t xml:space="preserve">The </w:t>
        </w:r>
        <w:r w:rsidR="00D857B3">
          <w:rPr>
            <w:iCs/>
            <w:vertAlign w:val="superscript"/>
          </w:rPr>
          <w:t>1</w:t>
        </w:r>
      </w:ins>
      <w:ins w:id="229" w:author="fanzhou kong" w:date="2020-03-12T14:41:00Z">
        <w:r w:rsidR="00D857B3">
          <w:rPr>
            <w:iCs/>
            <w:vertAlign w:val="superscript"/>
          </w:rPr>
          <w:t>1</w:t>
        </w:r>
      </w:ins>
      <w:ins w:id="230" w:author="fanzhou kong" w:date="2020-03-12T14:40:00Z">
        <w:r w:rsidR="00D857B3">
          <w:rPr>
            <w:iCs/>
            <w:vertAlign w:val="superscript"/>
          </w:rPr>
          <w:t>4</w:t>
        </w:r>
        <w:r w:rsidR="00D857B3">
          <w:rPr>
            <w:iCs/>
          </w:rPr>
          <w:t>Cd</w:t>
        </w:r>
      </w:ins>
      <w:ins w:id="231" w:author="fanzhou kong" w:date="2020-03-12T14:41:00Z">
        <w:r w:rsidR="00D857B3">
          <w:rPr>
            <w:iCs/>
          </w:rPr>
          <w:t xml:space="preserve"> concentration (after log 2 scaling) </w:t>
        </w:r>
      </w:ins>
      <w:ins w:id="232" w:author="fanzhou kong" w:date="2020-03-12T14:47:00Z">
        <w:r w:rsidR="00405ECB">
          <w:rPr>
            <w:iCs/>
          </w:rPr>
          <w:t xml:space="preserve">of all interested samples </w:t>
        </w:r>
      </w:ins>
      <w:ins w:id="233" w:author="fanzhou kong" w:date="2020-03-12T14:41:00Z">
        <w:r w:rsidR="00D857B3">
          <w:rPr>
            <w:iCs/>
          </w:rPr>
          <w:t>general falls in the range of 2 to 8. Specifically, i</w:t>
        </w:r>
      </w:ins>
      <w:ins w:id="234" w:author="fanzhou kong" w:date="2020-03-12T14:35:00Z">
        <w:r w:rsidR="00D857B3">
          <w:rPr>
            <w:iCs/>
          </w:rPr>
          <w:t xml:space="preserve">n </w:t>
        </w:r>
      </w:ins>
      <w:ins w:id="235" w:author="fanzhou kong" w:date="2020-03-12T14:36:00Z">
        <w:r w:rsidR="00D857B3">
          <w:rPr>
            <w:iCs/>
          </w:rPr>
          <w:t xml:space="preserve">none </w:t>
        </w:r>
      </w:ins>
      <w:ins w:id="236" w:author="fanzhou kong" w:date="2020-03-12T14:35:00Z">
        <w:r w:rsidR="00D857B3">
          <w:rPr>
            <w:iCs/>
          </w:rPr>
          <w:t xml:space="preserve">GG rice samples, the </w:t>
        </w:r>
      </w:ins>
      <w:ins w:id="237" w:author="fanzhou kong" w:date="2020-03-12T14:37:00Z">
        <w:r w:rsidR="00D857B3">
          <w:rPr>
            <w:iCs/>
            <w:vertAlign w:val="superscript"/>
          </w:rPr>
          <w:t>114</w:t>
        </w:r>
      </w:ins>
      <w:ins w:id="238" w:author="fanzhou kong" w:date="2020-03-12T14:35:00Z">
        <w:r w:rsidR="00D857B3" w:rsidRPr="00D857B3">
          <w:rPr>
            <w:iCs/>
          </w:rPr>
          <w:t>Cd</w:t>
        </w:r>
        <w:r w:rsidR="00D857B3">
          <w:rPr>
            <w:iCs/>
          </w:rPr>
          <w:t xml:space="preserve"> concentration (after log 2 scaling) ranging from 2 to 6, </w:t>
        </w:r>
      </w:ins>
      <w:ins w:id="239" w:author="fanzhou kong" w:date="2020-03-12T14:36:00Z">
        <w:r w:rsidR="00D857B3">
          <w:rPr>
            <w:iCs/>
          </w:rPr>
          <w:t xml:space="preserve">while in GG rice samples the value skyrocketed to the range of 7 to 8, leaving a </w:t>
        </w:r>
      </w:ins>
      <w:ins w:id="240" w:author="fanzhou kong" w:date="2020-03-12T14:38:00Z">
        <w:r w:rsidR="00D857B3">
          <w:rPr>
            <w:iCs/>
          </w:rPr>
          <w:t>no</w:t>
        </w:r>
      </w:ins>
      <w:ins w:id="241" w:author="fanzhou kong" w:date="2020-03-12T14:36:00Z">
        <w:r w:rsidR="00D857B3">
          <w:rPr>
            <w:iCs/>
          </w:rPr>
          <w:t xml:space="preserve"> </w:t>
        </w:r>
      </w:ins>
      <w:ins w:id="242" w:author="fanzhou kong" w:date="2020-03-12T14:38:00Z">
        <w:r w:rsidR="00D857B3">
          <w:rPr>
            <w:iCs/>
          </w:rPr>
          <w:t>overlap</w:t>
        </w:r>
      </w:ins>
      <w:ins w:id="243" w:author="fanzhou kong" w:date="2020-03-12T14:36:00Z">
        <w:r w:rsidR="00D857B3">
          <w:rPr>
            <w:iCs/>
          </w:rPr>
          <w:t xml:space="preserve"> between GG and none GG samples</w:t>
        </w:r>
      </w:ins>
      <w:ins w:id="244" w:author="fanzhou kong" w:date="2020-03-12T14:38:00Z">
        <w:r w:rsidR="00D857B3">
          <w:rPr>
            <w:iCs/>
          </w:rPr>
          <w:t>.</w:t>
        </w:r>
      </w:ins>
      <w:ins w:id="245" w:author="fanzhou kong" w:date="2020-03-12T14:47:00Z">
        <w:r w:rsidR="00405ECB">
          <w:rPr>
            <w:iCs/>
          </w:rPr>
          <w:t xml:space="preserve"> </w:t>
        </w:r>
      </w:ins>
      <w:ins w:id="246" w:author="fanzhou kong" w:date="2020-03-12T14:53:00Z">
        <w:r w:rsidR="00AE4DA6">
          <w:rPr>
            <w:rFonts w:hint="eastAsia"/>
            <w:iCs/>
          </w:rPr>
          <w:t>Con</w:t>
        </w:r>
        <w:r w:rsidR="00AE4DA6">
          <w:rPr>
            <w:iCs/>
          </w:rPr>
          <w:t>sequently</w:t>
        </w:r>
      </w:ins>
      <w:ins w:id="247" w:author="fanzhou kong" w:date="2020-03-12T14:47:00Z">
        <w:r w:rsidR="00405ECB">
          <w:rPr>
            <w:iCs/>
          </w:rPr>
          <w:t xml:space="preserve">, </w:t>
        </w:r>
      </w:ins>
      <w:ins w:id="248" w:author="fanzhou kong" w:date="2020-03-12T14:48:00Z">
        <w:r w:rsidR="00405ECB">
          <w:rPr>
            <w:iCs/>
          </w:rPr>
          <w:t xml:space="preserve">the </w:t>
        </w:r>
        <w:r w:rsidR="00405ECB">
          <w:rPr>
            <w:iCs/>
            <w:vertAlign w:val="superscript"/>
          </w:rPr>
          <w:t>114</w:t>
        </w:r>
        <w:r w:rsidR="00405ECB">
          <w:rPr>
            <w:iCs/>
          </w:rPr>
          <w:t xml:space="preserve">Cd concentration alone possesses strong discriminatory power </w:t>
        </w:r>
      </w:ins>
      <w:ins w:id="249" w:author="fanzhou kong" w:date="2020-03-12T14:49:00Z">
        <w:r w:rsidR="00405ECB">
          <w:rPr>
            <w:iCs/>
          </w:rPr>
          <w:t>to distinguish GG rice out of 6 types of GI rice samples</w:t>
        </w:r>
      </w:ins>
      <w:ins w:id="250" w:author="fanzhou kong" w:date="2020-03-12T14:53:00Z">
        <w:r w:rsidR="00AE4DA6">
          <w:rPr>
            <w:iCs/>
          </w:rPr>
          <w:t xml:space="preserve">, which correspondence with the </w:t>
        </w:r>
      </w:ins>
      <w:ins w:id="251" w:author="fanzhou kong" w:date="2020-03-12T14:54:00Z">
        <w:r w:rsidR="00AE4DA6">
          <w:rPr>
            <w:iCs/>
          </w:rPr>
          <w:t xml:space="preserve">high level of </w:t>
        </w:r>
        <w:r w:rsidR="00AE4DA6">
          <w:rPr>
            <w:iCs/>
            <w:vertAlign w:val="superscript"/>
          </w:rPr>
          <w:t>114</w:t>
        </w:r>
        <w:r w:rsidR="00AE4DA6">
          <w:rPr>
            <w:iCs/>
          </w:rPr>
          <w:t>Cd found in the soil GG rice grew on</w:t>
        </w:r>
      </w:ins>
      <w:ins w:id="252" w:author="fanzhou kong" w:date="2020-03-12T14:49:00Z">
        <w:r w:rsidR="00405ECB">
          <w:rPr>
            <w:iCs/>
          </w:rPr>
          <w:t>.</w:t>
        </w:r>
      </w:ins>
      <w:commentRangeStart w:id="253"/>
      <w:del w:id="254" w:author="fanzhou kong" w:date="2020-03-12T14:28:00Z">
        <w:r w:rsidR="00F71C31" w:rsidRPr="004F1A7C" w:rsidDel="004F1A7C">
          <w:rPr>
            <w:iCs/>
          </w:rPr>
          <w:delText>For</w:delText>
        </w:r>
        <w:r w:rsidR="00F71C31" w:rsidRPr="004E7E2A" w:rsidDel="004F1A7C">
          <w:rPr>
            <w:iCs/>
          </w:rPr>
          <w:delText xml:space="preserve"> better visualization, </w:delText>
        </w:r>
        <w:r w:rsidR="00F71C31" w:rsidDel="004F1A7C">
          <w:rPr>
            <w:iCs/>
          </w:rPr>
          <w:delText xml:space="preserve">the </w:delText>
        </w:r>
        <w:r w:rsidR="00F71C31" w:rsidDel="004F1A7C">
          <w:delText>kernel density estimation</w:delText>
        </w:r>
        <w:r w:rsidR="00F71C31" w:rsidRPr="004E7E2A" w:rsidDel="004F1A7C">
          <w:rPr>
            <w:iCs/>
          </w:rPr>
          <w:delText xml:space="preserve"> </w:delText>
        </w:r>
        <w:r w:rsidR="00F71C31" w:rsidDel="004F1A7C">
          <w:rPr>
            <w:iCs/>
          </w:rPr>
          <w:delText>(</w:delText>
        </w:r>
        <w:r w:rsidR="00F71C31" w:rsidRPr="004E7E2A" w:rsidDel="004F1A7C">
          <w:rPr>
            <w:iCs/>
          </w:rPr>
          <w:delText>KDE</w:delText>
        </w:r>
        <w:r w:rsidR="00F71C31" w:rsidDel="004F1A7C">
          <w:rPr>
            <w:iCs/>
          </w:rPr>
          <w:delText>) plot</w:delText>
        </w:r>
        <w:r w:rsidR="00F71C31" w:rsidDel="004F1A7C">
          <w:rPr>
            <w:iCs/>
          </w:rPr>
          <w:fldChar w:fldCharType="begin" w:fldLock="1"/>
        </w:r>
        <w:r w:rsidR="00DE4173" w:rsidDel="004F1A7C">
          <w:rPr>
            <w:iCs/>
          </w:rPr>
          <w:del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42&lt;/sup&gt;","plainTextFormattedCitation":"42","previouslyFormattedCitation":"&lt;sup&gt;41&lt;/sup&gt;"},"properties":{"noteIndex":0},"schema":"https://github.com/citation-style-language/schema/raw/master/csl-citation.json"}</w:delInstrText>
        </w:r>
        <w:r w:rsidR="00F71C31" w:rsidDel="004F1A7C">
          <w:rPr>
            <w:iCs/>
          </w:rPr>
          <w:fldChar w:fldCharType="separate"/>
        </w:r>
        <w:r w:rsidR="00DE4173" w:rsidRPr="00DE4173" w:rsidDel="004F1A7C">
          <w:rPr>
            <w:iCs/>
            <w:noProof/>
            <w:vertAlign w:val="superscript"/>
          </w:rPr>
          <w:delText>42</w:delText>
        </w:r>
        <w:r w:rsidR="00F71C31" w:rsidDel="004F1A7C">
          <w:rPr>
            <w:iCs/>
          </w:rPr>
          <w:fldChar w:fldCharType="end"/>
        </w:r>
        <w:r w:rsidR="00F71C31" w:rsidRPr="004E7E2A" w:rsidDel="004F1A7C">
          <w:rPr>
            <w:iCs/>
          </w:rPr>
          <w:delText xml:space="preserve"> was constructed to</w:delText>
        </w:r>
        <w:r w:rsidR="00F71C31" w:rsidRPr="004E7E2A" w:rsidDel="004F1A7C">
          <w:delText xml:space="preserve"> </w:delText>
        </w:r>
        <w:r w:rsidR="00F71C31" w:rsidRPr="004E7E2A" w:rsidDel="004F1A7C">
          <w:rPr>
            <w:iCs/>
          </w:rPr>
          <w:delText>estimate the probability density of Cd</w:delText>
        </w:r>
        <w:r w:rsidR="00F71C31" w:rsidDel="004F1A7C">
          <w:rPr>
            <w:iCs/>
          </w:rPr>
          <w:delText xml:space="preserve"> (Fig. 7</w:delText>
        </w:r>
      </w:del>
      <w:ins w:id="255" w:author="Xu, Jason" w:date="2020-03-11T16:13:00Z">
        <w:del w:id="256" w:author="fanzhou kong" w:date="2020-03-12T14:28:00Z">
          <w:r w:rsidR="00D1482D" w:rsidDel="004F1A7C">
            <w:rPr>
              <w:iCs/>
            </w:rPr>
            <w:delText>6</w:delText>
          </w:r>
        </w:del>
      </w:ins>
      <w:del w:id="257" w:author="fanzhou kong" w:date="2020-03-12T14:28:00Z">
        <w:r w:rsidR="00F71C31" w:rsidDel="004F1A7C">
          <w:rPr>
            <w:iCs/>
          </w:rPr>
          <w:delText>)</w:delText>
        </w:r>
        <w:r w:rsidR="00F71C31" w:rsidRPr="004E7E2A" w:rsidDel="004F1A7C">
          <w:rPr>
            <w:iCs/>
          </w:rPr>
          <w:delText xml:space="preserve">. </w:delText>
        </w:r>
        <w:r w:rsidR="00F71C31" w:rsidDel="004F1A7C">
          <w:rPr>
            <w:iCs/>
          </w:rPr>
          <w:delText xml:space="preserve">There was a </w:delText>
        </w:r>
        <w:r w:rsidR="00F71C31" w:rsidRPr="004E7E2A" w:rsidDel="004F1A7C">
          <w:rPr>
            <w:iCs/>
          </w:rPr>
          <w:delText xml:space="preserve">clear cutoff </w:delText>
        </w:r>
        <w:r w:rsidR="00F71C31" w:rsidDel="004F1A7C">
          <w:rPr>
            <w:iCs/>
          </w:rPr>
          <w:delText xml:space="preserve">of xx at </w:delText>
        </w:r>
        <w:r w:rsidR="00F71C31" w:rsidRPr="004E7E2A" w:rsidDel="004F1A7C">
          <w:rPr>
            <w:iCs/>
          </w:rPr>
          <w:delText xml:space="preserve">around 7 between GG and </w:delText>
        </w:r>
        <w:r w:rsidR="00F71C31" w:rsidDel="004F1A7C">
          <w:rPr>
            <w:iCs/>
          </w:rPr>
          <w:delText>other types,</w:delText>
        </w:r>
        <w:r w:rsidR="00F71C31" w:rsidRPr="004E7E2A" w:rsidDel="004F1A7C">
          <w:rPr>
            <w:iCs/>
          </w:rPr>
          <w:delText xml:space="preserve"> indicat</w:delText>
        </w:r>
        <w:r w:rsidR="00F71C31" w:rsidDel="004F1A7C">
          <w:rPr>
            <w:iCs/>
          </w:rPr>
          <w:delText>ing</w:delText>
        </w:r>
        <w:r w:rsidR="00F71C31" w:rsidRPr="004E7E2A" w:rsidDel="004F1A7C">
          <w:rPr>
            <w:iCs/>
          </w:rPr>
          <w:delText xml:space="preserve"> </w:delText>
        </w:r>
        <w:r w:rsidR="00F71C31" w:rsidDel="004F1A7C">
          <w:rPr>
            <w:iCs/>
          </w:rPr>
          <w:delText xml:space="preserve">that </w:delText>
        </w:r>
        <w:r w:rsidR="00F71C31" w:rsidRPr="004E7E2A" w:rsidDel="004F1A7C">
          <w:rPr>
            <w:iCs/>
          </w:rPr>
          <w:delText>Cd itself was sufficient to differentiate GG rice from other</w:delText>
        </w:r>
        <w:r w:rsidR="00F71C31" w:rsidDel="004F1A7C">
          <w:rPr>
            <w:iCs/>
          </w:rPr>
          <w:delText>s</w:delText>
        </w:r>
        <w:r w:rsidR="00F71C31" w:rsidRPr="004E7E2A" w:rsidDel="004F1A7C">
          <w:rPr>
            <w:iCs/>
          </w:rPr>
          <w:delText>.</w:delText>
        </w:r>
        <w:r w:rsidR="00F71C31" w:rsidDel="004F1A7C">
          <w:rPr>
            <w:iCs/>
          </w:rPr>
          <w:delText xml:space="preserve"> </w:delText>
        </w:r>
        <w:commentRangeEnd w:id="253"/>
        <w:r w:rsidR="00D1482D" w:rsidDel="004F1A7C">
          <w:rPr>
            <w:rStyle w:val="CommentReference"/>
          </w:rPr>
          <w:commentReference w:id="253"/>
        </w:r>
      </w:del>
    </w:p>
    <w:p w14:paraId="3F80585E" w14:textId="77777777" w:rsidR="006E22F5" w:rsidRDefault="006E22F5" w:rsidP="00F71C31">
      <w:pPr>
        <w:jc w:val="both"/>
        <w:rPr>
          <w:ins w:id="258" w:author="fanzhou kong" w:date="2020-03-12T16:06:00Z"/>
          <w:iCs/>
        </w:rPr>
      </w:pPr>
    </w:p>
    <w:p w14:paraId="6128FC09" w14:textId="621998F9" w:rsidR="00010895" w:rsidRPr="005A60AA" w:rsidRDefault="0031342B" w:rsidP="00D0759F">
      <w:pPr>
        <w:jc w:val="both"/>
        <w:rPr>
          <w:strike/>
        </w:rPr>
      </w:pPr>
      <w:r>
        <w:rPr>
          <w:rFonts w:hint="eastAsia"/>
        </w:rPr>
        <w:t>O</w:t>
      </w:r>
      <w:r>
        <w:t xml:space="preserve">verall, </w:t>
      </w:r>
      <w:r w:rsidR="004B2154">
        <w:t xml:space="preserve">it </w:t>
      </w:r>
      <w:r w:rsidR="00921298">
        <w:rPr>
          <w:rFonts w:hint="eastAsia"/>
        </w:rPr>
        <w:t>r</w:t>
      </w:r>
      <w:r w:rsidR="00921298">
        <w:t xml:space="preserve">emains a </w:t>
      </w:r>
      <w:r w:rsidR="00E9243E">
        <w:t>challenging</w:t>
      </w:r>
      <w:r w:rsidR="00921298">
        <w:t xml:space="preserve"> task</w:t>
      </w:r>
      <w:r w:rsidR="004B2154">
        <w:t xml:space="preserve"> to elucidate </w:t>
      </w:r>
      <w:r w:rsidR="00F33B46">
        <w:t xml:space="preserve">the rationale </w:t>
      </w:r>
      <w:commentRangeStart w:id="259"/>
      <w:commentRangeStart w:id="260"/>
      <w:r w:rsidR="003F1F58">
        <w:t xml:space="preserve">for </w:t>
      </w:r>
      <w:proofErr w:type="gramStart"/>
      <w:r w:rsidR="003F1F58">
        <w:t>each</w:t>
      </w:r>
      <w:r w:rsidR="00EE75CE">
        <w:t xml:space="preserve"> every</w:t>
      </w:r>
      <w:proofErr w:type="gramEnd"/>
      <w:r w:rsidR="003F1F58">
        <w:t xml:space="preserve"> </w:t>
      </w:r>
      <w:r w:rsidR="00150C76">
        <w:t xml:space="preserve">top </w:t>
      </w:r>
      <w:r w:rsidR="00DF599E">
        <w:t xml:space="preserve">ranking </w:t>
      </w:r>
      <w:r w:rsidR="00150C76">
        <w:t>eleme</w:t>
      </w:r>
      <w:r w:rsidR="000C6F7C">
        <w:t>nt</w:t>
      </w:r>
      <w:r w:rsidR="00150C76">
        <w:t>s</w:t>
      </w:r>
      <w:commentRangeEnd w:id="259"/>
      <w:r w:rsidR="00150C76">
        <w:rPr>
          <w:rStyle w:val="CommentReference"/>
        </w:rPr>
        <w:commentReference w:id="259"/>
      </w:r>
      <w:commentRangeEnd w:id="260"/>
      <w:r w:rsidR="009C285E">
        <w:rPr>
          <w:rStyle w:val="CommentReference"/>
        </w:rPr>
        <w:commentReference w:id="260"/>
      </w:r>
      <w:r w:rsidR="00150C76">
        <w:t xml:space="preserve"> </w:t>
      </w:r>
      <w:r w:rsidR="003F1F58">
        <w:t>that showed</w:t>
      </w:r>
      <w:r w:rsidR="000B76FD">
        <w:t xml:space="preserve"> </w:t>
      </w:r>
      <w:r w:rsidR="004B2154">
        <w:t xml:space="preserve">strong </w:t>
      </w:r>
      <w:r w:rsidR="00F33B46">
        <w:t>differentiation power.</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C6F7C">
        <w:t xml:space="preserve">shall </w:t>
      </w:r>
      <w:r w:rsidR="0084599D">
        <w:t>partially</w:t>
      </w:r>
      <w:r w:rsidR="00053DD0">
        <w:t xml:space="preserve"> </w:t>
      </w:r>
      <w:r w:rsidR="003F1F58">
        <w:t>attribute to</w:t>
      </w:r>
      <w:r w:rsidR="000445B5">
        <w:t xml:space="preserve"> the </w:t>
      </w:r>
      <w:r w:rsidR="00F56D03">
        <w:t xml:space="preserve">sample </w:t>
      </w:r>
      <w:r w:rsidR="0084599D">
        <w:t>diversity</w:t>
      </w:r>
      <w:r w:rsidR="00F56D03">
        <w:t>: in this study, we</w:t>
      </w:r>
      <w:r w:rsidR="007E0C78">
        <w:t xml:space="preserve"> </w:t>
      </w:r>
      <w:r w:rsidR="00812871">
        <w:t xml:space="preserve">collected </w:t>
      </w:r>
      <w:r w:rsidR="007E0C78">
        <w:t xml:space="preserve">samples from all </w:t>
      </w:r>
      <w:r w:rsidR="003857DF">
        <w:t>t</w:t>
      </w:r>
      <w:r w:rsidR="00834D1A">
        <w:t>hree dominate rice producing regions</w:t>
      </w:r>
      <w:r w:rsidR="007E0C78">
        <w:t xml:space="preserve"> in China</w:t>
      </w:r>
      <w:r w:rsidR="00F56D03">
        <w:t xml:space="preserve">, including </w:t>
      </w:r>
      <w:r w:rsidR="003B33AF">
        <w:t xml:space="preserve">the </w:t>
      </w:r>
      <w:r w:rsidR="006E694C">
        <w:t>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F02E0F">
        <w:t xml:space="preserve">Such </w:t>
      </w:r>
      <w:r w:rsidR="009118AD">
        <w:t xml:space="preserve">wide </w:t>
      </w:r>
      <w:r w:rsidR="00375CE6">
        <w:t>geological sampling scope</w:t>
      </w:r>
      <w:r w:rsidR="004429C6">
        <w:t xml:space="preserve">, </w:t>
      </w:r>
      <w:r w:rsidR="00EE75CE">
        <w:t xml:space="preserve">introduced multi-layers of </w:t>
      </w:r>
      <w:r w:rsidR="00617896">
        <w:t xml:space="preserve">complexity </w:t>
      </w:r>
      <w:r w:rsidR="00F02E0F">
        <w:t>(</w:t>
      </w:r>
      <w:r w:rsidR="00617896">
        <w:t xml:space="preserve">e.g. </w:t>
      </w:r>
      <w:r w:rsidR="00F02E0F">
        <w:t xml:space="preserve">soil characteristics, agricultural practices, and genotype variation), </w:t>
      </w:r>
      <w:r w:rsidR="00556756">
        <w:t>which</w:t>
      </w:r>
      <w:r w:rsidR="00F02E0F">
        <w:t xml:space="preserve"> are</w:t>
      </w:r>
      <w:r w:rsidR="00556756">
        <w:t xml:space="preserve"> </w:t>
      </w:r>
      <w:r w:rsidR="00617896">
        <w:t xml:space="preserve">all </w:t>
      </w:r>
      <w:r w:rsidR="00556756">
        <w:t>closely related to the elemental profile of crops</w:t>
      </w:r>
      <w:r w:rsidR="00556756">
        <w:fldChar w:fldCharType="begin" w:fldLock="1"/>
      </w:r>
      <w:r w:rsidR="00DE4173">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20&lt;/sup&gt;"},"properties":{"noteIndex":0},"schema":"https://github.com/citation-style-language/schema/raw/master/csl-citation.json"}</w:instrText>
      </w:r>
      <w:r w:rsidR="00556756">
        <w:fldChar w:fldCharType="separate"/>
      </w:r>
      <w:r w:rsidR="00DE4173" w:rsidRPr="00DE4173">
        <w:rPr>
          <w:noProof/>
          <w:vertAlign w:val="superscript"/>
        </w:rPr>
        <w:t>12</w:t>
      </w:r>
      <w:r w:rsidR="00556756">
        <w:fldChar w:fldCharType="end"/>
      </w:r>
      <w:r w:rsidR="00556756" w:rsidRPr="00DA3487">
        <w:rPr>
          <w:vertAlign w:val="superscript"/>
        </w:rPr>
        <w:t>,</w:t>
      </w:r>
      <w:r w:rsidR="00556756">
        <w:fldChar w:fldCharType="begin" w:fldLock="1"/>
      </w:r>
      <w:r w:rsidR="00DE4173">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42&lt;/sup&gt;"},"properties":{"noteIndex":0},"schema":"https://github.com/citation-style-language/schema/raw/master/csl-citation.json"}</w:instrText>
      </w:r>
      <w:r w:rsidR="00556756">
        <w:fldChar w:fldCharType="separate"/>
      </w:r>
      <w:r w:rsidR="00DE4173" w:rsidRPr="00DE4173">
        <w:rPr>
          <w:noProof/>
          <w:vertAlign w:val="superscript"/>
        </w:rPr>
        <w:t>13</w:t>
      </w:r>
      <w:r w:rsidR="00556756">
        <w:fldChar w:fldCharType="end"/>
      </w:r>
      <w:r w:rsidR="00F02E0F">
        <w:t>.</w:t>
      </w:r>
      <w:ins w:id="261" w:author="fanzhou kong" w:date="2020-03-12T15:28:00Z">
        <w:r w:rsidR="009C285E">
          <w:t xml:space="preserve"> Nonetheless, as observed </w:t>
        </w:r>
      </w:ins>
      <w:ins w:id="262" w:author="fanzhou kong" w:date="2020-03-12T15:29:00Z">
        <w:r w:rsidR="009C285E">
          <w:t>in the study between GG and none GG samples, planting region obviously has significant impact on the rice ele</w:t>
        </w:r>
      </w:ins>
      <w:ins w:id="263" w:author="fanzhou kong" w:date="2020-03-12T15:30:00Z">
        <w:r w:rsidR="009C285E">
          <w:t>mental profile.</w:t>
        </w:r>
      </w:ins>
    </w:p>
    <w:p w14:paraId="69674993" w14:textId="06DBBBD0"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r w:rsidR="00021F8F">
        <w:rPr>
          <w:iCs/>
        </w:rPr>
        <w:t>Further efforts would</w:t>
      </w:r>
      <w:r w:rsidR="001C1B85">
        <w:rPr>
          <w:iCs/>
        </w:rPr>
        <w:t xml:space="preserve"> be focused on the following </w:t>
      </w:r>
      <w:r w:rsidR="007972A1">
        <w:rPr>
          <w:iCs/>
        </w:rPr>
        <w:t xml:space="preserve">aspects: </w:t>
      </w:r>
      <w:r w:rsidR="008641A0">
        <w:t xml:space="preserve"> </w:t>
      </w:r>
      <w:commentRangeStart w:id="264"/>
      <w:commentRangeStart w:id="265"/>
      <w:r w:rsidR="007972A1">
        <w:t xml:space="preserve">1. </w:t>
      </w:r>
      <w:r w:rsidR="008641A0">
        <w:t xml:space="preserve"> </w:t>
      </w:r>
      <w:r w:rsidR="008C12A9">
        <w:t>A</w:t>
      </w:r>
      <w:r w:rsidR="008641A0">
        <w:t xml:space="preserve"> larger dataset</w:t>
      </w:r>
      <w:r w:rsidR="002444ED">
        <w:t xml:space="preserve"> </w:t>
      </w:r>
      <w:r w:rsidR="008641A0">
        <w:t xml:space="preserve">consists of samples from multiple harvest years </w:t>
      </w:r>
      <w:r w:rsidR="007972A1">
        <w:t xml:space="preserve">would </w:t>
      </w:r>
      <w:r w:rsidR="008641A0">
        <w:t xml:space="preserve">be introduced </w:t>
      </w:r>
      <w:r w:rsidR="007972A1">
        <w:t xml:space="preserve">to test </w:t>
      </w:r>
      <w:r w:rsidR="0085374E">
        <w:t>the impact of potential</w:t>
      </w:r>
      <w:r w:rsidR="00282B90">
        <w:t xml:space="preserve"> seasonal variation. 2. </w:t>
      </w:r>
      <w:r w:rsidR="008641A0">
        <w:t xml:space="preserve">considering the ultimate goal is to protect high value GI rice from </w:t>
      </w:r>
      <w:proofErr w:type="gramStart"/>
      <w:r w:rsidR="008641A0">
        <w:t>potential</w:t>
      </w:r>
      <w:proofErr w:type="gramEnd"/>
      <w:r w:rsidR="008641A0">
        <w:t xml:space="preserve"> fraudulent activities, we </w:t>
      </w:r>
      <w:r w:rsidR="00282B90">
        <w:t xml:space="preserve">would </w:t>
      </w:r>
      <w:r w:rsidR="008641A0">
        <w:t>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3431A2">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43&lt;/sup&gt;","plainTextFormattedCitation":"43","previouslyFormattedCitation":"&lt;sup&gt;43&lt;/sup&gt;"},"properties":{"noteIndex":0},"schema":"https://github.com/citation-style-language/schema/raw/master/csl-citation.json"}</w:instrText>
      </w:r>
      <w:r w:rsidR="008641A0">
        <w:fldChar w:fldCharType="separate"/>
      </w:r>
      <w:r w:rsidR="00F239E5" w:rsidRPr="00F239E5">
        <w:rPr>
          <w:noProof/>
          <w:vertAlign w:val="superscript"/>
        </w:rPr>
        <w:t>43</w:t>
      </w:r>
      <w:r w:rsidR="008641A0">
        <w:fldChar w:fldCharType="end"/>
      </w:r>
      <w:r w:rsidR="008641A0">
        <w:t xml:space="preserve"> .</w:t>
      </w:r>
      <w:commentRangeEnd w:id="264"/>
      <w:r w:rsidR="0049501C">
        <w:rPr>
          <w:rStyle w:val="CommentReference"/>
        </w:rPr>
        <w:commentReference w:id="264"/>
      </w:r>
      <w:commentRangeEnd w:id="265"/>
      <w:r w:rsidR="00CA14BE">
        <w:rPr>
          <w:rStyle w:val="CommentReference"/>
        </w:rPr>
        <w:commentReference w:id="265"/>
      </w:r>
      <w:r w:rsidR="008641A0">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rPr>
          <w:ins w:id="266"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267"/>
      <w:r w:rsidRPr="007C0490">
        <w:rPr>
          <w:rFonts w:hint="eastAsia"/>
          <w:b/>
          <w:bCs/>
        </w:rPr>
        <w:t>F</w:t>
      </w:r>
      <w:r w:rsidRPr="007C0490">
        <w:rPr>
          <w:b/>
          <w:bCs/>
        </w:rPr>
        <w:t xml:space="preserve">UNDING </w:t>
      </w:r>
      <w:r w:rsidR="00204AEF" w:rsidRPr="007C0490">
        <w:rPr>
          <w:b/>
          <w:bCs/>
        </w:rPr>
        <w:t xml:space="preserve">SOURCES </w:t>
      </w:r>
      <w:commentRangeEnd w:id="267"/>
      <w:r w:rsidR="00DF2003">
        <w:rPr>
          <w:rStyle w:val="CommentReference"/>
        </w:rPr>
        <w:commentReference w:id="267"/>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722F5D2E" w14:textId="7567CBA5" w:rsidR="00DE4173" w:rsidRPr="00DE4173" w:rsidRDefault="00FE7C78" w:rsidP="00DE4173">
      <w:pPr>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DE4173" w:rsidRPr="00DE4173">
        <w:rPr>
          <w:rFonts w:ascii="Calibri" w:hAnsi="Calibri" w:cs="Calibri"/>
          <w:noProof/>
          <w:szCs w:val="24"/>
        </w:rPr>
        <w:t>1.</w:t>
      </w:r>
      <w:r w:rsidR="00DE4173" w:rsidRPr="00DE4173">
        <w:rPr>
          <w:rFonts w:ascii="Calibri" w:hAnsi="Calibri" w:cs="Calibri"/>
          <w:noProof/>
          <w:szCs w:val="24"/>
        </w:rPr>
        <w:tab/>
        <w:t xml:space="preserve">Drivelos, S. A. &amp; Georgiou, C. A. Multi-element and multi-isotope-ratio analysis to determine the geographical origin of foods in the European Union. </w:t>
      </w:r>
      <w:r w:rsidR="00DE4173" w:rsidRPr="00DE4173">
        <w:rPr>
          <w:rFonts w:ascii="Calibri" w:hAnsi="Calibri" w:cs="Calibri"/>
          <w:i/>
          <w:iCs/>
          <w:noProof/>
          <w:szCs w:val="24"/>
        </w:rPr>
        <w:t>TrAC - Trends Anal. Chem.</w:t>
      </w:r>
      <w:r w:rsidR="00DE4173" w:rsidRPr="00DE4173">
        <w:rPr>
          <w:rFonts w:ascii="Calibri" w:hAnsi="Calibri" w:cs="Calibri"/>
          <w:noProof/>
          <w:szCs w:val="24"/>
        </w:rPr>
        <w:t xml:space="preserve"> </w:t>
      </w:r>
      <w:r w:rsidR="00DE4173" w:rsidRPr="00DE4173">
        <w:rPr>
          <w:rFonts w:ascii="Calibri" w:hAnsi="Calibri" w:cs="Calibri"/>
          <w:b/>
          <w:bCs/>
          <w:noProof/>
          <w:szCs w:val="24"/>
        </w:rPr>
        <w:t>40</w:t>
      </w:r>
      <w:r w:rsidR="00DE4173" w:rsidRPr="00DE4173">
        <w:rPr>
          <w:rFonts w:ascii="Calibri" w:hAnsi="Calibri" w:cs="Calibri"/>
          <w:noProof/>
          <w:szCs w:val="24"/>
        </w:rPr>
        <w:t>, 38–51 (2012).</w:t>
      </w:r>
    </w:p>
    <w:p w14:paraId="1E169AB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w:t>
      </w:r>
      <w:r w:rsidRPr="00DE4173">
        <w:rPr>
          <w:rFonts w:ascii="Calibri" w:hAnsi="Calibri" w:cs="Calibri"/>
          <w:noProof/>
          <w:szCs w:val="24"/>
        </w:rPr>
        <w:tab/>
        <w:t xml:space="preserve">Summary of the Paris Convention for the Protection of Industrial Property (1883). Available at: https://www.wipo.int/treaties/en/ip/paris/summary_paris.html. </w:t>
      </w:r>
    </w:p>
    <w:p w14:paraId="643ADCD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w:t>
      </w:r>
      <w:r w:rsidRPr="00DE4173">
        <w:rPr>
          <w:rFonts w:ascii="Calibri" w:hAnsi="Calibri" w:cs="Calibri"/>
          <w:noProof/>
          <w:szCs w:val="24"/>
        </w:rPr>
        <w:tab/>
        <w:t xml:space="preserve">Luykx, D. M. A. M. &amp; Ruth, S. M. Van. Food Chemistry An overview of analytical methods for determining the geographical origin of food products. </w:t>
      </w:r>
      <w:r w:rsidRPr="00DE4173">
        <w:rPr>
          <w:rFonts w:ascii="Calibri" w:hAnsi="Calibri" w:cs="Calibri"/>
          <w:b/>
          <w:bCs/>
          <w:noProof/>
          <w:szCs w:val="24"/>
        </w:rPr>
        <w:t>107</w:t>
      </w:r>
      <w:r w:rsidRPr="00DE4173">
        <w:rPr>
          <w:rFonts w:ascii="Calibri" w:hAnsi="Calibri" w:cs="Calibri"/>
          <w:noProof/>
          <w:szCs w:val="24"/>
        </w:rPr>
        <w:t>, 897–911 (2008).</w:t>
      </w:r>
    </w:p>
    <w:p w14:paraId="4137D77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w:t>
      </w:r>
      <w:r w:rsidRPr="00DE4173">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1651A728"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5.</w:t>
      </w:r>
      <w:r w:rsidRPr="00DE4173">
        <w:rPr>
          <w:rFonts w:ascii="Calibri" w:hAnsi="Calibri" w:cs="Calibri"/>
          <w:noProof/>
          <w:szCs w:val="24"/>
        </w:rPr>
        <w:tab/>
        <w:t xml:space="preserve">Li, Y. Protection of Geographical Indications in China. (2017). Available at: https://www.niuyie.com/protection-of-geographical-indications-in-china/. </w:t>
      </w:r>
    </w:p>
    <w:p w14:paraId="5586627A"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6.</w:t>
      </w:r>
      <w:r w:rsidRPr="00DE4173">
        <w:rPr>
          <w:rFonts w:ascii="Calibri" w:hAnsi="Calibri" w:cs="Calibri"/>
          <w:noProof/>
          <w:szCs w:val="24"/>
        </w:rPr>
        <w:tab/>
        <w:t xml:space="preserve">Chauhan, B. S., Jabran, K. &amp; Mahajan, G. </w:t>
      </w:r>
      <w:r w:rsidRPr="00DE4173">
        <w:rPr>
          <w:rFonts w:ascii="Calibri" w:hAnsi="Calibri" w:cs="Calibri"/>
          <w:i/>
          <w:iCs/>
          <w:noProof/>
          <w:szCs w:val="24"/>
        </w:rPr>
        <w:t>Rice Production Worldwide</w:t>
      </w:r>
      <w:r w:rsidRPr="00DE4173">
        <w:rPr>
          <w:rFonts w:ascii="Calibri" w:hAnsi="Calibri" w:cs="Calibri"/>
          <w:noProof/>
          <w:szCs w:val="24"/>
        </w:rPr>
        <w:t>.</w:t>
      </w:r>
    </w:p>
    <w:p w14:paraId="1F7CBDF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7.</w:t>
      </w:r>
      <w:r w:rsidRPr="00DE4173">
        <w:rPr>
          <w:rFonts w:ascii="Calibri" w:hAnsi="Calibri" w:cs="Calibri"/>
          <w:noProof/>
          <w:szCs w:val="24"/>
        </w:rPr>
        <w:tab/>
        <w:t xml:space="preserve">Paddy rice production worldwide 2017-2018, by country,. </w:t>
      </w:r>
      <w:r w:rsidRPr="00DE4173">
        <w:rPr>
          <w:rFonts w:ascii="Calibri" w:hAnsi="Calibri" w:cs="Calibri"/>
          <w:i/>
          <w:iCs/>
          <w:noProof/>
          <w:szCs w:val="24"/>
        </w:rPr>
        <w:t>Statista</w:t>
      </w:r>
      <w:r w:rsidRPr="00DE4173">
        <w:rPr>
          <w:rFonts w:ascii="Calibri" w:hAnsi="Calibri" w:cs="Calibri"/>
          <w:noProof/>
          <w:szCs w:val="24"/>
        </w:rPr>
        <w:t xml:space="preserve"> (2019). Available at: https://www.statista.com/statistics/255937/leading-rice-producers-worldwide/. </w:t>
      </w:r>
    </w:p>
    <w:p w14:paraId="0F903F77"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8.</w:t>
      </w:r>
      <w:r w:rsidRPr="00DE4173">
        <w:rPr>
          <w:rFonts w:ascii="Calibri" w:hAnsi="Calibri" w:cs="Calibri"/>
          <w:noProof/>
          <w:szCs w:val="24"/>
        </w:rPr>
        <w:tab/>
        <w:t xml:space="preserve">Jin, S., Zhang, Y. &amp; Xu, Y. Amount of information and the willingness of consumers to pay for food traceability in China. </w:t>
      </w:r>
      <w:r w:rsidRPr="00DE4173">
        <w:rPr>
          <w:rFonts w:ascii="Calibri" w:hAnsi="Calibri" w:cs="Calibri"/>
          <w:i/>
          <w:iCs/>
          <w:noProof/>
          <w:szCs w:val="24"/>
        </w:rPr>
        <w:t>Food Control</w:t>
      </w:r>
      <w:r w:rsidRPr="00DE4173">
        <w:rPr>
          <w:rFonts w:ascii="Calibri" w:hAnsi="Calibri" w:cs="Calibri"/>
          <w:noProof/>
          <w:szCs w:val="24"/>
        </w:rPr>
        <w:t xml:space="preserve"> (2017). doi:10.1016/j.foodcont.2017.02.012</w:t>
      </w:r>
    </w:p>
    <w:p w14:paraId="2BDF7B71"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9.</w:t>
      </w:r>
      <w:r w:rsidRPr="00DE4173">
        <w:rPr>
          <w:rFonts w:ascii="Calibri" w:hAnsi="Calibri" w:cs="Calibri"/>
          <w:noProof/>
          <w:szCs w:val="24"/>
        </w:rPr>
        <w:tab/>
        <w:t>Veeck, G. Food Safety Concerns and Rice Imports in China : 1998 - 2016. (2017).</w:t>
      </w:r>
    </w:p>
    <w:p w14:paraId="378F7545"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10.</w:t>
      </w:r>
      <w:r w:rsidRPr="00DE4173">
        <w:rPr>
          <w:rFonts w:ascii="Calibri" w:hAnsi="Calibri" w:cs="Calibri"/>
          <w:noProof/>
          <w:szCs w:val="24"/>
        </w:rPr>
        <w:tab/>
        <w:t xml:space="preserve">Qian, L. </w:t>
      </w:r>
      <w:r w:rsidRPr="00DE4173">
        <w:rPr>
          <w:rFonts w:ascii="Calibri" w:hAnsi="Calibri" w:cs="Calibri"/>
          <w:i/>
          <w:iCs/>
          <w:noProof/>
          <w:szCs w:val="24"/>
        </w:rPr>
        <w:t>et al.</w:t>
      </w:r>
      <w:r w:rsidRPr="00DE4173">
        <w:rPr>
          <w:rFonts w:ascii="Calibri" w:hAnsi="Calibri" w:cs="Calibri"/>
          <w:noProof/>
          <w:szCs w:val="24"/>
        </w:rPr>
        <w:t xml:space="preserve"> Determination of geographical origin of wuchang rice with the geographical indicator by multielement analysis. </w:t>
      </w:r>
      <w:r w:rsidRPr="00DE4173">
        <w:rPr>
          <w:rFonts w:ascii="Calibri" w:hAnsi="Calibri" w:cs="Calibri"/>
          <w:i/>
          <w:iCs/>
          <w:noProof/>
          <w:szCs w:val="24"/>
        </w:rPr>
        <w:t>J. Food Qual.</w:t>
      </w:r>
      <w:r w:rsidRPr="00DE4173">
        <w:rPr>
          <w:rFonts w:ascii="Calibri" w:hAnsi="Calibri" w:cs="Calibri"/>
          <w:noProof/>
          <w:szCs w:val="24"/>
        </w:rPr>
        <w:t xml:space="preserve"> </w:t>
      </w:r>
      <w:r w:rsidRPr="00DE4173">
        <w:rPr>
          <w:rFonts w:ascii="Calibri" w:hAnsi="Calibri" w:cs="Calibri"/>
          <w:b/>
          <w:bCs/>
          <w:noProof/>
          <w:szCs w:val="24"/>
        </w:rPr>
        <w:t>2019</w:t>
      </w:r>
      <w:r w:rsidRPr="00DE4173">
        <w:rPr>
          <w:rFonts w:ascii="Calibri" w:hAnsi="Calibri" w:cs="Calibri"/>
          <w:noProof/>
          <w:szCs w:val="24"/>
        </w:rPr>
        <w:t>, (2019).</w:t>
      </w:r>
    </w:p>
    <w:p w14:paraId="15929C07"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11.</w:t>
      </w:r>
      <w:r w:rsidRPr="00DE4173">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DE4173">
        <w:rPr>
          <w:rFonts w:ascii="Calibri" w:hAnsi="Calibri" w:cs="Calibri"/>
          <w:i/>
          <w:iCs/>
          <w:noProof/>
          <w:szCs w:val="24"/>
        </w:rPr>
        <w:t>Microchem. J.</w:t>
      </w:r>
      <w:r w:rsidRPr="00DE4173">
        <w:rPr>
          <w:rFonts w:ascii="Calibri" w:hAnsi="Calibri" w:cs="Calibri"/>
          <w:noProof/>
          <w:szCs w:val="24"/>
        </w:rPr>
        <w:t xml:space="preserve"> </w:t>
      </w:r>
      <w:r w:rsidRPr="00DE4173">
        <w:rPr>
          <w:rFonts w:ascii="Calibri" w:hAnsi="Calibri" w:cs="Calibri"/>
          <w:b/>
          <w:bCs/>
          <w:noProof/>
          <w:szCs w:val="24"/>
        </w:rPr>
        <w:t>152</w:t>
      </w:r>
      <w:r w:rsidRPr="00DE4173">
        <w:rPr>
          <w:rFonts w:ascii="Calibri" w:hAnsi="Calibri" w:cs="Calibri"/>
          <w:noProof/>
          <w:szCs w:val="24"/>
        </w:rPr>
        <w:t>, 104295 (2020).</w:t>
      </w:r>
    </w:p>
    <w:p w14:paraId="347888B8"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12.</w:t>
      </w:r>
      <w:r w:rsidRPr="00DE4173">
        <w:rPr>
          <w:rFonts w:ascii="Calibri" w:hAnsi="Calibri" w:cs="Calibri"/>
          <w:noProof/>
          <w:szCs w:val="24"/>
        </w:rPr>
        <w:tab/>
        <w:t xml:space="preserve">Chung, I. M. </w:t>
      </w:r>
      <w:r w:rsidRPr="00DE4173">
        <w:rPr>
          <w:rFonts w:ascii="Calibri" w:hAnsi="Calibri" w:cs="Calibri"/>
          <w:i/>
          <w:iCs/>
          <w:noProof/>
          <w:szCs w:val="24"/>
        </w:rPr>
        <w:t>et al.</w:t>
      </w:r>
      <w:r w:rsidRPr="00DE4173">
        <w:rPr>
          <w:rFonts w:ascii="Calibri" w:hAnsi="Calibri" w:cs="Calibri"/>
          <w:noProof/>
          <w:szCs w:val="24"/>
        </w:rPr>
        <w:t xml:space="preserve"> Geographic authentication of Asian rice (Oryza sativa L.) using multi-elemental and stable isotopic data combined with multivariate analysis. </w:t>
      </w:r>
      <w:r w:rsidRPr="00DE4173">
        <w:rPr>
          <w:rFonts w:ascii="Calibri" w:hAnsi="Calibri" w:cs="Calibri"/>
          <w:i/>
          <w:iCs/>
          <w:noProof/>
          <w:szCs w:val="24"/>
        </w:rPr>
        <w:t>Food Chem.</w:t>
      </w:r>
      <w:r w:rsidRPr="00DE4173">
        <w:rPr>
          <w:rFonts w:ascii="Calibri" w:hAnsi="Calibri" w:cs="Calibri"/>
          <w:noProof/>
          <w:szCs w:val="24"/>
        </w:rPr>
        <w:t xml:space="preserve"> </w:t>
      </w:r>
      <w:r w:rsidRPr="00DE4173">
        <w:rPr>
          <w:rFonts w:ascii="Calibri" w:hAnsi="Calibri" w:cs="Calibri"/>
          <w:b/>
          <w:bCs/>
          <w:noProof/>
          <w:szCs w:val="24"/>
        </w:rPr>
        <w:t>240</w:t>
      </w:r>
      <w:r w:rsidRPr="00DE4173">
        <w:rPr>
          <w:rFonts w:ascii="Calibri" w:hAnsi="Calibri" w:cs="Calibri"/>
          <w:noProof/>
          <w:szCs w:val="24"/>
        </w:rPr>
        <w:t>, 840–849 (2018).</w:t>
      </w:r>
    </w:p>
    <w:p w14:paraId="0F21BBF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13.</w:t>
      </w:r>
      <w:r w:rsidRPr="00DE4173">
        <w:rPr>
          <w:rFonts w:ascii="Calibri" w:hAnsi="Calibri" w:cs="Calibri"/>
          <w:noProof/>
          <w:szCs w:val="24"/>
        </w:rPr>
        <w:tab/>
        <w:t>Zhang, Y., Song, Q., Yan, J. &amp; Tang, J. Mineral element concentrations in grains of Chinese wheat cultivars. 303–313 (2010). doi:10.1007/s10681-009-0082-6</w:t>
      </w:r>
    </w:p>
    <w:p w14:paraId="1C3479ED"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14.</w:t>
      </w:r>
      <w:r w:rsidRPr="00DE4173">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E4173">
        <w:rPr>
          <w:rFonts w:ascii="Calibri" w:hAnsi="Calibri" w:cs="Calibri"/>
          <w:i/>
          <w:iCs/>
          <w:noProof/>
          <w:szCs w:val="24"/>
        </w:rPr>
        <w:t>Food Chem.</w:t>
      </w:r>
      <w:r w:rsidRPr="00DE4173">
        <w:rPr>
          <w:rFonts w:ascii="Calibri" w:hAnsi="Calibri" w:cs="Calibri"/>
          <w:noProof/>
          <w:szCs w:val="24"/>
        </w:rPr>
        <w:t xml:space="preserve"> </w:t>
      </w:r>
      <w:r w:rsidRPr="00DE4173">
        <w:rPr>
          <w:rFonts w:ascii="Calibri" w:hAnsi="Calibri" w:cs="Calibri"/>
          <w:b/>
          <w:bCs/>
          <w:noProof/>
          <w:szCs w:val="24"/>
        </w:rPr>
        <w:t>141</w:t>
      </w:r>
      <w:r w:rsidRPr="00DE4173">
        <w:rPr>
          <w:rFonts w:ascii="Calibri" w:hAnsi="Calibri" w:cs="Calibri"/>
          <w:noProof/>
          <w:szCs w:val="24"/>
        </w:rPr>
        <w:t>, 3504–3509 (2013).</w:t>
      </w:r>
    </w:p>
    <w:p w14:paraId="24363D5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15.</w:t>
      </w:r>
      <w:r w:rsidRPr="00DE4173">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E4173">
        <w:rPr>
          <w:rFonts w:ascii="Calibri" w:hAnsi="Calibri" w:cs="Calibri"/>
          <w:i/>
          <w:iCs/>
          <w:noProof/>
          <w:szCs w:val="24"/>
        </w:rPr>
        <w:t>Comput. Electron. Agric.</w:t>
      </w:r>
      <w:r w:rsidRPr="00DE4173">
        <w:rPr>
          <w:rFonts w:ascii="Calibri" w:hAnsi="Calibri" w:cs="Calibri"/>
          <w:noProof/>
          <w:szCs w:val="24"/>
        </w:rPr>
        <w:t xml:space="preserve"> </w:t>
      </w:r>
      <w:r w:rsidRPr="00DE4173">
        <w:rPr>
          <w:rFonts w:ascii="Calibri" w:hAnsi="Calibri" w:cs="Calibri"/>
          <w:b/>
          <w:bCs/>
          <w:noProof/>
          <w:szCs w:val="24"/>
        </w:rPr>
        <w:t>121</w:t>
      </w:r>
      <w:r w:rsidRPr="00DE4173">
        <w:rPr>
          <w:rFonts w:ascii="Calibri" w:hAnsi="Calibri" w:cs="Calibri"/>
          <w:noProof/>
          <w:szCs w:val="24"/>
        </w:rPr>
        <w:t>, 101–107 (2016).</w:t>
      </w:r>
    </w:p>
    <w:p w14:paraId="4FDCB81B"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16.</w:t>
      </w:r>
      <w:r w:rsidRPr="00DE4173">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E4173">
        <w:rPr>
          <w:rFonts w:ascii="Calibri" w:hAnsi="Calibri" w:cs="Calibri"/>
          <w:i/>
          <w:iCs/>
          <w:noProof/>
          <w:szCs w:val="24"/>
        </w:rPr>
        <w:t>J. Anal. Test.</w:t>
      </w:r>
      <w:r w:rsidRPr="00DE4173">
        <w:rPr>
          <w:rFonts w:ascii="Calibri" w:hAnsi="Calibri" w:cs="Calibri"/>
          <w:noProof/>
          <w:szCs w:val="24"/>
        </w:rPr>
        <w:t xml:space="preserve"> </w:t>
      </w:r>
      <w:r w:rsidRPr="00DE4173">
        <w:rPr>
          <w:rFonts w:ascii="Calibri" w:hAnsi="Calibri" w:cs="Calibri"/>
          <w:b/>
          <w:bCs/>
          <w:noProof/>
          <w:szCs w:val="24"/>
        </w:rPr>
        <w:t>2</w:t>
      </w:r>
      <w:r w:rsidRPr="00DE4173">
        <w:rPr>
          <w:rFonts w:ascii="Calibri" w:hAnsi="Calibri" w:cs="Calibri"/>
          <w:noProof/>
          <w:szCs w:val="24"/>
        </w:rPr>
        <w:t>, 138–148 (2018).</w:t>
      </w:r>
    </w:p>
    <w:p w14:paraId="618FBAC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lastRenderedPageBreak/>
        <w:t>17.</w:t>
      </w:r>
      <w:r w:rsidRPr="00DE4173">
        <w:rPr>
          <w:rFonts w:ascii="Calibri" w:hAnsi="Calibri" w:cs="Calibri"/>
          <w:noProof/>
          <w:szCs w:val="24"/>
        </w:rPr>
        <w:tab/>
        <w:t xml:space="preserve">Maione, C. &amp; Barbosa, R. M. Recent applications of multivariate data analysis methods in the authentication of rice and the most analyzed parameters: A review. </w:t>
      </w:r>
      <w:r w:rsidRPr="00DE4173">
        <w:rPr>
          <w:rFonts w:ascii="Calibri" w:hAnsi="Calibri" w:cs="Calibri"/>
          <w:i/>
          <w:iCs/>
          <w:noProof/>
          <w:szCs w:val="24"/>
        </w:rPr>
        <w:t>Crit. Rev. Food Sci. Nutr.</w:t>
      </w:r>
      <w:r w:rsidRPr="00DE4173">
        <w:rPr>
          <w:rFonts w:ascii="Calibri" w:hAnsi="Calibri" w:cs="Calibri"/>
          <w:noProof/>
          <w:szCs w:val="24"/>
        </w:rPr>
        <w:t xml:space="preserve"> </w:t>
      </w:r>
      <w:r w:rsidRPr="00DE4173">
        <w:rPr>
          <w:rFonts w:ascii="Calibri" w:hAnsi="Calibri" w:cs="Calibri"/>
          <w:b/>
          <w:bCs/>
          <w:noProof/>
          <w:szCs w:val="24"/>
        </w:rPr>
        <w:t>8398</w:t>
      </w:r>
      <w:r w:rsidRPr="00DE4173">
        <w:rPr>
          <w:rFonts w:ascii="Calibri" w:hAnsi="Calibri" w:cs="Calibri"/>
          <w:noProof/>
          <w:szCs w:val="24"/>
        </w:rPr>
        <w:t>, 1–12 (2018).</w:t>
      </w:r>
    </w:p>
    <w:p w14:paraId="61FE1FE4"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18.</w:t>
      </w:r>
      <w:r w:rsidRPr="00DE4173">
        <w:rPr>
          <w:rFonts w:ascii="Calibri" w:hAnsi="Calibri" w:cs="Calibri"/>
          <w:noProof/>
          <w:szCs w:val="24"/>
        </w:rPr>
        <w:tab/>
        <w:t xml:space="preserve">Jiménez-Carvelo, A. M., González-Casado, A., Bagur-González, M. G. &amp; Cuadros-Rodríguez, L. </w:t>
      </w:r>
      <w:r w:rsidRPr="00DE4173">
        <w:rPr>
          <w:rFonts w:ascii="Calibri" w:hAnsi="Calibri" w:cs="Calibri"/>
          <w:i/>
          <w:iCs/>
          <w:noProof/>
          <w:szCs w:val="24"/>
        </w:rPr>
        <w:t>Alternative data mining/machine learning methods for the analytical evaluation of food quality and authenticity – A review</w:t>
      </w:r>
      <w:r w:rsidRPr="00DE4173">
        <w:rPr>
          <w:rFonts w:ascii="Calibri" w:hAnsi="Calibri" w:cs="Calibri"/>
          <w:noProof/>
          <w:szCs w:val="24"/>
        </w:rPr>
        <w:t xml:space="preserve">. </w:t>
      </w:r>
      <w:r w:rsidRPr="00DE4173">
        <w:rPr>
          <w:rFonts w:ascii="Calibri" w:hAnsi="Calibri" w:cs="Calibri"/>
          <w:i/>
          <w:iCs/>
          <w:noProof/>
          <w:szCs w:val="24"/>
        </w:rPr>
        <w:t>Food Research International</w:t>
      </w:r>
      <w:r w:rsidRPr="00DE4173">
        <w:rPr>
          <w:rFonts w:ascii="Calibri" w:hAnsi="Calibri" w:cs="Calibri"/>
          <w:noProof/>
          <w:szCs w:val="24"/>
        </w:rPr>
        <w:t xml:space="preserve"> </w:t>
      </w:r>
      <w:r w:rsidRPr="00DE4173">
        <w:rPr>
          <w:rFonts w:ascii="Calibri" w:hAnsi="Calibri" w:cs="Calibri"/>
          <w:b/>
          <w:bCs/>
          <w:noProof/>
          <w:szCs w:val="24"/>
        </w:rPr>
        <w:t>122</w:t>
      </w:r>
      <w:r w:rsidRPr="00DE4173">
        <w:rPr>
          <w:rFonts w:ascii="Calibri" w:hAnsi="Calibri" w:cs="Calibri"/>
          <w:noProof/>
          <w:szCs w:val="24"/>
        </w:rPr>
        <w:t>, (Elsevier Ltd, 2019).</w:t>
      </w:r>
    </w:p>
    <w:p w14:paraId="6D1A4A5D"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19.</w:t>
      </w:r>
      <w:r w:rsidRPr="00DE4173">
        <w:rPr>
          <w:rFonts w:ascii="Calibri" w:hAnsi="Calibri" w:cs="Calibri"/>
          <w:noProof/>
          <w:szCs w:val="24"/>
        </w:rPr>
        <w:tab/>
        <w:t xml:space="preserve">Gromski, P. S. </w:t>
      </w:r>
      <w:r w:rsidRPr="00DE4173">
        <w:rPr>
          <w:rFonts w:ascii="Calibri" w:hAnsi="Calibri" w:cs="Calibri"/>
          <w:i/>
          <w:iCs/>
          <w:noProof/>
          <w:szCs w:val="24"/>
        </w:rPr>
        <w:t>et al.</w:t>
      </w:r>
      <w:r w:rsidRPr="00DE4173">
        <w:rPr>
          <w:rFonts w:ascii="Calibri" w:hAnsi="Calibri" w:cs="Calibri"/>
          <w:noProof/>
          <w:szCs w:val="24"/>
        </w:rPr>
        <w:t xml:space="preserve"> A tutorial review: Metabolomics and partial least squares-discriminant analysis - a marriage of convenience or a shotgun wedding. </w:t>
      </w:r>
      <w:r w:rsidRPr="00DE4173">
        <w:rPr>
          <w:rFonts w:ascii="Calibri" w:hAnsi="Calibri" w:cs="Calibri"/>
          <w:i/>
          <w:iCs/>
          <w:noProof/>
          <w:szCs w:val="24"/>
        </w:rPr>
        <w:t>Anal. Chim. Acta</w:t>
      </w:r>
      <w:r w:rsidRPr="00DE4173">
        <w:rPr>
          <w:rFonts w:ascii="Calibri" w:hAnsi="Calibri" w:cs="Calibri"/>
          <w:noProof/>
          <w:szCs w:val="24"/>
        </w:rPr>
        <w:t xml:space="preserve"> </w:t>
      </w:r>
      <w:r w:rsidRPr="00DE4173">
        <w:rPr>
          <w:rFonts w:ascii="Calibri" w:hAnsi="Calibri" w:cs="Calibri"/>
          <w:b/>
          <w:bCs/>
          <w:noProof/>
          <w:szCs w:val="24"/>
        </w:rPr>
        <w:t>879</w:t>
      </w:r>
      <w:r w:rsidRPr="00DE4173">
        <w:rPr>
          <w:rFonts w:ascii="Calibri" w:hAnsi="Calibri" w:cs="Calibri"/>
          <w:noProof/>
          <w:szCs w:val="24"/>
        </w:rPr>
        <w:t>, 10–23 (2015).</w:t>
      </w:r>
    </w:p>
    <w:p w14:paraId="24A3B824"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20.</w:t>
      </w:r>
      <w:r w:rsidRPr="00DE4173">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DE4173">
        <w:rPr>
          <w:rFonts w:ascii="Segoe UI Symbol" w:hAnsi="Segoe UI Symbol" w:cs="Segoe UI Symbol"/>
          <w:noProof/>
          <w:szCs w:val="24"/>
        </w:rPr>
        <w:t>☆</w:t>
      </w:r>
      <w:r w:rsidRPr="00DE4173">
        <w:rPr>
          <w:rFonts w:ascii="Calibri" w:hAnsi="Calibri" w:cs="Calibri"/>
          <w:noProof/>
          <w:szCs w:val="24"/>
        </w:rPr>
        <w:t xml:space="preserve">. </w:t>
      </w:r>
      <w:r w:rsidRPr="00DE4173">
        <w:rPr>
          <w:rFonts w:ascii="Calibri" w:hAnsi="Calibri" w:cs="Calibri"/>
          <w:i/>
          <w:iCs/>
          <w:noProof/>
          <w:szCs w:val="24"/>
        </w:rPr>
        <w:t>Chemom. Intell. Lab. Syst.</w:t>
      </w:r>
      <w:r w:rsidRPr="00DE4173">
        <w:rPr>
          <w:rFonts w:ascii="Calibri" w:hAnsi="Calibri" w:cs="Calibri"/>
          <w:noProof/>
          <w:szCs w:val="24"/>
        </w:rPr>
        <w:t xml:space="preserve"> </w:t>
      </w:r>
      <w:r w:rsidRPr="00DE4173">
        <w:rPr>
          <w:rFonts w:ascii="Calibri" w:hAnsi="Calibri" w:cs="Calibri"/>
          <w:b/>
          <w:bCs/>
          <w:noProof/>
          <w:szCs w:val="24"/>
        </w:rPr>
        <w:t>96</w:t>
      </w:r>
      <w:r w:rsidRPr="00DE4173">
        <w:rPr>
          <w:rFonts w:ascii="Calibri" w:hAnsi="Calibri" w:cs="Calibri"/>
          <w:noProof/>
          <w:szCs w:val="24"/>
        </w:rPr>
        <w:t>, 27–33 (2009).</w:t>
      </w:r>
    </w:p>
    <w:p w14:paraId="37DBF55A"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21.</w:t>
      </w:r>
      <w:r w:rsidRPr="00DE4173">
        <w:rPr>
          <w:rFonts w:ascii="Calibri" w:hAnsi="Calibri" w:cs="Calibri"/>
          <w:noProof/>
          <w:szCs w:val="24"/>
        </w:rPr>
        <w:tab/>
        <w:t xml:space="preserve">Hopfer, H., Nelson, J., Collins, T. S., Heymann, H. &amp; Ebeler, S. E. The combined impact of vineyard origin and processing winery on the elemental profile of red wines. </w:t>
      </w:r>
      <w:r w:rsidRPr="00DE4173">
        <w:rPr>
          <w:rFonts w:ascii="Calibri" w:hAnsi="Calibri" w:cs="Calibri"/>
          <w:i/>
          <w:iCs/>
          <w:noProof/>
          <w:szCs w:val="24"/>
        </w:rPr>
        <w:t>Food Chem.</w:t>
      </w:r>
      <w:r w:rsidRPr="00DE4173">
        <w:rPr>
          <w:rFonts w:ascii="Calibri" w:hAnsi="Calibri" w:cs="Calibri"/>
          <w:noProof/>
          <w:szCs w:val="24"/>
        </w:rPr>
        <w:t xml:space="preserve"> </w:t>
      </w:r>
      <w:r w:rsidRPr="00DE4173">
        <w:rPr>
          <w:rFonts w:ascii="Calibri" w:hAnsi="Calibri" w:cs="Calibri"/>
          <w:b/>
          <w:bCs/>
          <w:noProof/>
          <w:szCs w:val="24"/>
        </w:rPr>
        <w:t>172</w:t>
      </w:r>
      <w:r w:rsidRPr="00DE4173">
        <w:rPr>
          <w:rFonts w:ascii="Calibri" w:hAnsi="Calibri" w:cs="Calibri"/>
          <w:noProof/>
          <w:szCs w:val="24"/>
        </w:rPr>
        <w:t>, 486–496 (2015).</w:t>
      </w:r>
    </w:p>
    <w:p w14:paraId="0C6040F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22.</w:t>
      </w:r>
      <w:r w:rsidRPr="00DE4173">
        <w:rPr>
          <w:rFonts w:ascii="Calibri" w:hAnsi="Calibri" w:cs="Calibri"/>
          <w:noProof/>
          <w:szCs w:val="24"/>
        </w:rPr>
        <w:tab/>
        <w:t xml:space="preserve">Liu, Z. </w:t>
      </w:r>
      <w:r w:rsidRPr="00DE4173">
        <w:rPr>
          <w:rFonts w:ascii="Calibri" w:hAnsi="Calibri" w:cs="Calibri"/>
          <w:i/>
          <w:iCs/>
          <w:noProof/>
          <w:szCs w:val="24"/>
        </w:rPr>
        <w:t>et al.</w:t>
      </w:r>
      <w:r w:rsidRPr="00DE4173">
        <w:rPr>
          <w:rFonts w:ascii="Calibri" w:hAnsi="Calibri" w:cs="Calibri"/>
          <w:noProof/>
          <w:szCs w:val="24"/>
        </w:rPr>
        <w:t xml:space="preserve"> Assuring food safety and traceability of polished rice from different production regions in China and Southeast Asia using chemometric models. </w:t>
      </w:r>
      <w:r w:rsidRPr="00DE4173">
        <w:rPr>
          <w:rFonts w:ascii="Calibri" w:hAnsi="Calibri" w:cs="Calibri"/>
          <w:i/>
          <w:iCs/>
          <w:noProof/>
          <w:szCs w:val="24"/>
        </w:rPr>
        <w:t>Food Control</w:t>
      </w:r>
      <w:r w:rsidRPr="00DE4173">
        <w:rPr>
          <w:rFonts w:ascii="Calibri" w:hAnsi="Calibri" w:cs="Calibri"/>
          <w:noProof/>
          <w:szCs w:val="24"/>
        </w:rPr>
        <w:t xml:space="preserve"> </w:t>
      </w:r>
      <w:r w:rsidRPr="00DE4173">
        <w:rPr>
          <w:rFonts w:ascii="Calibri" w:hAnsi="Calibri" w:cs="Calibri"/>
          <w:b/>
          <w:bCs/>
          <w:noProof/>
          <w:szCs w:val="24"/>
        </w:rPr>
        <w:t>99</w:t>
      </w:r>
      <w:r w:rsidRPr="00DE4173">
        <w:rPr>
          <w:rFonts w:ascii="Calibri" w:hAnsi="Calibri" w:cs="Calibri"/>
          <w:noProof/>
          <w:szCs w:val="24"/>
        </w:rPr>
        <w:t>, 1–10 (2019).</w:t>
      </w:r>
    </w:p>
    <w:p w14:paraId="63A9BB5E"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23.</w:t>
      </w:r>
      <w:r w:rsidRPr="00DE4173">
        <w:rPr>
          <w:rFonts w:ascii="Calibri" w:hAnsi="Calibri" w:cs="Calibri"/>
          <w:noProof/>
          <w:szCs w:val="24"/>
        </w:rPr>
        <w:tab/>
        <w:t xml:space="preserve">Breiman, L. Random Forests. </w:t>
      </w:r>
      <w:r w:rsidRPr="00DE4173">
        <w:rPr>
          <w:rFonts w:ascii="Calibri" w:hAnsi="Calibri" w:cs="Calibri"/>
          <w:i/>
          <w:iCs/>
          <w:noProof/>
          <w:szCs w:val="24"/>
        </w:rPr>
        <w:t>Mach. Learn.</w:t>
      </w:r>
      <w:r w:rsidRPr="00DE4173">
        <w:rPr>
          <w:rFonts w:ascii="Calibri" w:hAnsi="Calibri" w:cs="Calibri"/>
          <w:noProof/>
          <w:szCs w:val="24"/>
        </w:rPr>
        <w:t xml:space="preserve"> </w:t>
      </w:r>
      <w:r w:rsidRPr="00DE4173">
        <w:rPr>
          <w:rFonts w:ascii="Calibri" w:hAnsi="Calibri" w:cs="Calibri"/>
          <w:b/>
          <w:bCs/>
          <w:noProof/>
          <w:szCs w:val="24"/>
        </w:rPr>
        <w:t>45</w:t>
      </w:r>
      <w:r w:rsidRPr="00DE4173">
        <w:rPr>
          <w:rFonts w:ascii="Calibri" w:hAnsi="Calibri" w:cs="Calibri"/>
          <w:noProof/>
          <w:szCs w:val="24"/>
        </w:rPr>
        <w:t>, 5–32 (2001).</w:t>
      </w:r>
    </w:p>
    <w:p w14:paraId="0185EB5B"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24.</w:t>
      </w:r>
      <w:r w:rsidRPr="00DE4173">
        <w:rPr>
          <w:rFonts w:ascii="Calibri" w:hAnsi="Calibri" w:cs="Calibri"/>
          <w:noProof/>
          <w:szCs w:val="24"/>
        </w:rPr>
        <w:tab/>
        <w:t xml:space="preserve">Cortes, C. &amp; Vapnik, V. Support-Vector Networks. </w:t>
      </w:r>
      <w:r w:rsidRPr="00DE4173">
        <w:rPr>
          <w:rFonts w:ascii="Calibri" w:hAnsi="Calibri" w:cs="Calibri"/>
          <w:i/>
          <w:iCs/>
          <w:noProof/>
          <w:szCs w:val="24"/>
        </w:rPr>
        <w:t>Mach. Learn.</w:t>
      </w:r>
      <w:r w:rsidRPr="00DE4173">
        <w:rPr>
          <w:rFonts w:ascii="Calibri" w:hAnsi="Calibri" w:cs="Calibri"/>
          <w:noProof/>
          <w:szCs w:val="24"/>
        </w:rPr>
        <w:t xml:space="preserve"> </w:t>
      </w:r>
      <w:r w:rsidRPr="00DE4173">
        <w:rPr>
          <w:rFonts w:ascii="Calibri" w:hAnsi="Calibri" w:cs="Calibri"/>
          <w:b/>
          <w:bCs/>
          <w:noProof/>
          <w:szCs w:val="24"/>
        </w:rPr>
        <w:t>20</w:t>
      </w:r>
      <w:r w:rsidRPr="00DE4173">
        <w:rPr>
          <w:rFonts w:ascii="Calibri" w:hAnsi="Calibri" w:cs="Calibri"/>
          <w:noProof/>
          <w:szCs w:val="24"/>
        </w:rPr>
        <w:t>, 273–297 (1995).</w:t>
      </w:r>
    </w:p>
    <w:p w14:paraId="09A2AC3F"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25.</w:t>
      </w:r>
      <w:r w:rsidRPr="00DE4173">
        <w:rPr>
          <w:rFonts w:ascii="Calibri" w:hAnsi="Calibri" w:cs="Calibri"/>
          <w:noProof/>
          <w:szCs w:val="24"/>
        </w:rPr>
        <w:tab/>
        <w:t xml:space="preserve">Dietterich, T. Machine Learning Research: Four Current Directions. </w:t>
      </w:r>
      <w:r w:rsidRPr="00DE4173">
        <w:rPr>
          <w:rFonts w:ascii="Calibri" w:hAnsi="Calibri" w:cs="Calibri"/>
          <w:i/>
          <w:iCs/>
          <w:noProof/>
          <w:szCs w:val="24"/>
        </w:rPr>
        <w:t>AI Mag.</w:t>
      </w:r>
      <w:r w:rsidRPr="00DE4173">
        <w:rPr>
          <w:rFonts w:ascii="Calibri" w:hAnsi="Calibri" w:cs="Calibri"/>
          <w:noProof/>
          <w:szCs w:val="24"/>
        </w:rPr>
        <w:t xml:space="preserve"> </w:t>
      </w:r>
      <w:r w:rsidRPr="00DE4173">
        <w:rPr>
          <w:rFonts w:ascii="Calibri" w:hAnsi="Calibri" w:cs="Calibri"/>
          <w:b/>
          <w:bCs/>
          <w:noProof/>
          <w:szCs w:val="24"/>
        </w:rPr>
        <w:t>18</w:t>
      </w:r>
      <w:r w:rsidRPr="00DE4173">
        <w:rPr>
          <w:rFonts w:ascii="Calibri" w:hAnsi="Calibri" w:cs="Calibri"/>
          <w:noProof/>
          <w:szCs w:val="24"/>
        </w:rPr>
        <w:t>, (2000).</w:t>
      </w:r>
    </w:p>
    <w:p w14:paraId="40B6AA7B"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26.</w:t>
      </w:r>
      <w:r w:rsidRPr="00DE4173">
        <w:rPr>
          <w:rFonts w:ascii="Calibri" w:hAnsi="Calibri" w:cs="Calibri"/>
          <w:noProof/>
          <w:szCs w:val="24"/>
        </w:rPr>
        <w:tab/>
        <w:t xml:space="preserve">Relief-based feature selection: Introduction and review. </w:t>
      </w:r>
      <w:r w:rsidRPr="00DE4173">
        <w:rPr>
          <w:rFonts w:ascii="Calibri" w:hAnsi="Calibri" w:cs="Calibri"/>
          <w:i/>
          <w:iCs/>
          <w:noProof/>
          <w:szCs w:val="24"/>
        </w:rPr>
        <w:t>J. Biomed. Inform.</w:t>
      </w:r>
      <w:r w:rsidRPr="00DE4173">
        <w:rPr>
          <w:rFonts w:ascii="Calibri" w:hAnsi="Calibri" w:cs="Calibri"/>
          <w:noProof/>
          <w:szCs w:val="24"/>
        </w:rPr>
        <w:t xml:space="preserve"> </w:t>
      </w:r>
      <w:r w:rsidRPr="00DE4173">
        <w:rPr>
          <w:rFonts w:ascii="Calibri" w:hAnsi="Calibri" w:cs="Calibri"/>
          <w:b/>
          <w:bCs/>
          <w:noProof/>
          <w:szCs w:val="24"/>
        </w:rPr>
        <w:t>85</w:t>
      </w:r>
      <w:r w:rsidRPr="00DE4173">
        <w:rPr>
          <w:rFonts w:ascii="Calibri" w:hAnsi="Calibri" w:cs="Calibri"/>
          <w:noProof/>
          <w:szCs w:val="24"/>
        </w:rPr>
        <w:t>, 189–203 (2018).</w:t>
      </w:r>
    </w:p>
    <w:p w14:paraId="3AB6FB80"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27.</w:t>
      </w:r>
      <w:r w:rsidRPr="00DE4173">
        <w:rPr>
          <w:rFonts w:ascii="Calibri" w:hAnsi="Calibri" w:cs="Calibri"/>
          <w:noProof/>
          <w:szCs w:val="24"/>
        </w:rPr>
        <w:tab/>
        <w:t xml:space="preserve">Krstajic, D., Buturovic, L. J., Leahy, D. E. &amp; Thomas, S. Cross-validation pitfalls when selecting and assessing regression and classification models. </w:t>
      </w:r>
      <w:r w:rsidRPr="00DE4173">
        <w:rPr>
          <w:rFonts w:ascii="Calibri" w:hAnsi="Calibri" w:cs="Calibri"/>
          <w:i/>
          <w:iCs/>
          <w:noProof/>
          <w:szCs w:val="24"/>
        </w:rPr>
        <w:t>J. Cheminform.</w:t>
      </w:r>
      <w:r w:rsidRPr="00DE4173">
        <w:rPr>
          <w:rFonts w:ascii="Calibri" w:hAnsi="Calibri" w:cs="Calibri"/>
          <w:noProof/>
          <w:szCs w:val="24"/>
        </w:rPr>
        <w:t xml:space="preserve"> </w:t>
      </w:r>
      <w:r w:rsidRPr="00DE4173">
        <w:rPr>
          <w:rFonts w:ascii="Calibri" w:hAnsi="Calibri" w:cs="Calibri"/>
          <w:b/>
          <w:bCs/>
          <w:noProof/>
          <w:szCs w:val="24"/>
        </w:rPr>
        <w:t>6</w:t>
      </w:r>
      <w:r w:rsidRPr="00DE4173">
        <w:rPr>
          <w:rFonts w:ascii="Calibri" w:hAnsi="Calibri" w:cs="Calibri"/>
          <w:noProof/>
          <w:szCs w:val="24"/>
        </w:rPr>
        <w:t>, 10 (2014).</w:t>
      </w:r>
    </w:p>
    <w:p w14:paraId="18DB325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28.</w:t>
      </w:r>
      <w:r w:rsidRPr="00DE4173">
        <w:rPr>
          <w:rFonts w:ascii="Calibri" w:hAnsi="Calibri" w:cs="Calibri"/>
          <w:noProof/>
          <w:szCs w:val="24"/>
        </w:rPr>
        <w:tab/>
        <w:t xml:space="preserve">Data Handling in Science and Technology. in </w:t>
      </w:r>
      <w:r w:rsidRPr="00DE4173">
        <w:rPr>
          <w:rFonts w:ascii="Calibri" w:hAnsi="Calibri" w:cs="Calibri"/>
          <w:i/>
          <w:iCs/>
          <w:noProof/>
          <w:szCs w:val="24"/>
        </w:rPr>
        <w:t>Wavelets in Chemistry</w:t>
      </w:r>
      <w:r w:rsidRPr="00DE4173">
        <w:rPr>
          <w:rFonts w:ascii="Calibri" w:hAnsi="Calibri" w:cs="Calibri"/>
          <w:noProof/>
          <w:szCs w:val="24"/>
        </w:rPr>
        <w:t xml:space="preserve"> (ed. Walczak, B.) </w:t>
      </w:r>
      <w:r w:rsidRPr="00DE4173">
        <w:rPr>
          <w:rFonts w:ascii="Calibri" w:hAnsi="Calibri" w:cs="Calibri"/>
          <w:b/>
          <w:bCs/>
          <w:noProof/>
          <w:szCs w:val="24"/>
        </w:rPr>
        <w:t>22</w:t>
      </w:r>
      <w:r w:rsidRPr="00DE4173">
        <w:rPr>
          <w:rFonts w:ascii="Calibri" w:hAnsi="Calibri" w:cs="Calibri"/>
          <w:noProof/>
          <w:szCs w:val="24"/>
        </w:rPr>
        <w:t>, ii (Elsevier, 2000).</w:t>
      </w:r>
    </w:p>
    <w:p w14:paraId="2C263EF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29.</w:t>
      </w:r>
      <w:r w:rsidRPr="00DE4173">
        <w:rPr>
          <w:rFonts w:ascii="Calibri" w:hAnsi="Calibri" w:cs="Calibri"/>
          <w:noProof/>
          <w:szCs w:val="24"/>
        </w:rPr>
        <w:tab/>
        <w:t>Wickham, H., François, R., Henry, L. &amp; Müller, K. dplyr: A Grammar of Data Manipulation. (2019).</w:t>
      </w:r>
    </w:p>
    <w:p w14:paraId="5249848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30.</w:t>
      </w:r>
      <w:r w:rsidRPr="00DE4173">
        <w:rPr>
          <w:rFonts w:ascii="Calibri" w:hAnsi="Calibri" w:cs="Calibri"/>
          <w:noProof/>
          <w:szCs w:val="24"/>
        </w:rPr>
        <w:tab/>
        <w:t>Mundt, A. K. and F. factoextra: Extract and Visualize the Results of Multivariate Data Analyses. (2017).</w:t>
      </w:r>
    </w:p>
    <w:p w14:paraId="696D4AB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31.</w:t>
      </w:r>
      <w:r w:rsidRPr="00DE4173">
        <w:rPr>
          <w:rFonts w:ascii="Calibri" w:hAnsi="Calibri" w:cs="Calibri"/>
          <w:noProof/>
          <w:szCs w:val="24"/>
        </w:rPr>
        <w:tab/>
        <w:t xml:space="preserve">Pedregosa, F. </w:t>
      </w:r>
      <w:r w:rsidRPr="00DE4173">
        <w:rPr>
          <w:rFonts w:ascii="Calibri" w:hAnsi="Calibri" w:cs="Calibri"/>
          <w:i/>
          <w:iCs/>
          <w:noProof/>
          <w:szCs w:val="24"/>
        </w:rPr>
        <w:t>et al.</w:t>
      </w:r>
      <w:r w:rsidRPr="00DE4173">
        <w:rPr>
          <w:rFonts w:ascii="Calibri" w:hAnsi="Calibri" w:cs="Calibri"/>
          <w:noProof/>
          <w:szCs w:val="24"/>
        </w:rPr>
        <w:t xml:space="preserve"> Scikit-learn: Machine Learning in {P}ython. </w:t>
      </w:r>
      <w:r w:rsidRPr="00DE4173">
        <w:rPr>
          <w:rFonts w:ascii="Calibri" w:hAnsi="Calibri" w:cs="Calibri"/>
          <w:i/>
          <w:iCs/>
          <w:noProof/>
          <w:szCs w:val="24"/>
        </w:rPr>
        <w:t>J. Mach. Learn. Res.</w:t>
      </w:r>
      <w:r w:rsidRPr="00DE4173">
        <w:rPr>
          <w:rFonts w:ascii="Calibri" w:hAnsi="Calibri" w:cs="Calibri"/>
          <w:noProof/>
          <w:szCs w:val="24"/>
        </w:rPr>
        <w:t xml:space="preserve"> </w:t>
      </w:r>
      <w:r w:rsidRPr="00DE4173">
        <w:rPr>
          <w:rFonts w:ascii="Calibri" w:hAnsi="Calibri" w:cs="Calibri"/>
          <w:b/>
          <w:bCs/>
          <w:noProof/>
          <w:szCs w:val="24"/>
        </w:rPr>
        <w:t>12</w:t>
      </w:r>
      <w:r w:rsidRPr="00DE4173">
        <w:rPr>
          <w:rFonts w:ascii="Calibri" w:hAnsi="Calibri" w:cs="Calibri"/>
          <w:noProof/>
          <w:szCs w:val="24"/>
        </w:rPr>
        <w:t>, 2825–2830 (2011).</w:t>
      </w:r>
    </w:p>
    <w:p w14:paraId="20D82001"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32.</w:t>
      </w:r>
      <w:r w:rsidRPr="00DE4173">
        <w:rPr>
          <w:rFonts w:ascii="Calibri" w:hAnsi="Calibri" w:cs="Calibri"/>
          <w:noProof/>
          <w:szCs w:val="24"/>
        </w:rPr>
        <w:tab/>
        <w:t xml:space="preserve">Urbanowicz, R. J., Olson, R. S., Schmitt, P., Meeker, M. &amp; Moore, J. H. Benchmarking relief-based feature selection methods for bioinformatics data mining. </w:t>
      </w:r>
      <w:r w:rsidRPr="00DE4173">
        <w:rPr>
          <w:rFonts w:ascii="Calibri" w:hAnsi="Calibri" w:cs="Calibri"/>
          <w:i/>
          <w:iCs/>
          <w:noProof/>
          <w:szCs w:val="24"/>
        </w:rPr>
        <w:t>J. Biomed. Inform.</w:t>
      </w:r>
      <w:r w:rsidRPr="00DE4173">
        <w:rPr>
          <w:rFonts w:ascii="Calibri" w:hAnsi="Calibri" w:cs="Calibri"/>
          <w:noProof/>
          <w:szCs w:val="24"/>
        </w:rPr>
        <w:t xml:space="preserve"> </w:t>
      </w:r>
      <w:r w:rsidRPr="00DE4173">
        <w:rPr>
          <w:rFonts w:ascii="Calibri" w:hAnsi="Calibri" w:cs="Calibri"/>
          <w:b/>
          <w:bCs/>
          <w:noProof/>
          <w:szCs w:val="24"/>
        </w:rPr>
        <w:t>85</w:t>
      </w:r>
      <w:r w:rsidRPr="00DE4173">
        <w:rPr>
          <w:rFonts w:ascii="Calibri" w:hAnsi="Calibri" w:cs="Calibri"/>
          <w:noProof/>
          <w:szCs w:val="24"/>
        </w:rPr>
        <w:t>, 168–188 (2018).</w:t>
      </w:r>
    </w:p>
    <w:p w14:paraId="1E5091D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lastRenderedPageBreak/>
        <w:t>33.</w:t>
      </w:r>
      <w:r w:rsidRPr="00DE4173">
        <w:rPr>
          <w:rFonts w:ascii="Calibri" w:hAnsi="Calibri" w:cs="Calibri"/>
          <w:noProof/>
          <w:szCs w:val="24"/>
        </w:rPr>
        <w:tab/>
        <w:t xml:space="preserve">Walt, S. van der, Colbert, S. C. &amp; Varoquaux, G. The NumPy Array: A Structure for Efficient Numerical Computation. </w:t>
      </w:r>
      <w:r w:rsidRPr="00DE4173">
        <w:rPr>
          <w:rFonts w:ascii="Calibri" w:hAnsi="Calibri" w:cs="Calibri"/>
          <w:i/>
          <w:iCs/>
          <w:noProof/>
          <w:szCs w:val="24"/>
        </w:rPr>
        <w:t>Comput. Sci. Eng.</w:t>
      </w:r>
      <w:r w:rsidRPr="00DE4173">
        <w:rPr>
          <w:rFonts w:ascii="Calibri" w:hAnsi="Calibri" w:cs="Calibri"/>
          <w:noProof/>
          <w:szCs w:val="24"/>
        </w:rPr>
        <w:t xml:space="preserve"> </w:t>
      </w:r>
      <w:r w:rsidRPr="00DE4173">
        <w:rPr>
          <w:rFonts w:ascii="Calibri" w:hAnsi="Calibri" w:cs="Calibri"/>
          <w:b/>
          <w:bCs/>
          <w:noProof/>
          <w:szCs w:val="24"/>
        </w:rPr>
        <w:t>13</w:t>
      </w:r>
      <w:r w:rsidRPr="00DE4173">
        <w:rPr>
          <w:rFonts w:ascii="Calibri" w:hAnsi="Calibri" w:cs="Calibri"/>
          <w:noProof/>
          <w:szCs w:val="24"/>
        </w:rPr>
        <w:t>, 22–30 (2011).</w:t>
      </w:r>
    </w:p>
    <w:p w14:paraId="13F6D565"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34.</w:t>
      </w:r>
      <w:r w:rsidRPr="00DE4173">
        <w:rPr>
          <w:rFonts w:ascii="Calibri" w:hAnsi="Calibri" w:cs="Calibri"/>
          <w:noProof/>
          <w:szCs w:val="24"/>
        </w:rPr>
        <w:tab/>
        <w:t xml:space="preserve">McKinney, W. Data Structures for Statistical Computing in Python. in </w:t>
      </w:r>
      <w:r w:rsidRPr="00DE4173">
        <w:rPr>
          <w:rFonts w:ascii="Calibri" w:hAnsi="Calibri" w:cs="Calibri"/>
          <w:i/>
          <w:iCs/>
          <w:noProof/>
          <w:szCs w:val="24"/>
        </w:rPr>
        <w:t>Proceedings of the 9th Python in Science Conference</w:t>
      </w:r>
      <w:r w:rsidRPr="00DE4173">
        <w:rPr>
          <w:rFonts w:ascii="Calibri" w:hAnsi="Calibri" w:cs="Calibri"/>
          <w:noProof/>
          <w:szCs w:val="24"/>
        </w:rPr>
        <w:t xml:space="preserve"> (eds. van der Walt, S. &amp; Millman, J.) 51–56 (2010).</w:t>
      </w:r>
    </w:p>
    <w:p w14:paraId="7F654EB1"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35.</w:t>
      </w:r>
      <w:r w:rsidRPr="00DE4173">
        <w:rPr>
          <w:rFonts w:ascii="Calibri" w:hAnsi="Calibri" w:cs="Calibri"/>
          <w:noProof/>
          <w:szCs w:val="24"/>
        </w:rPr>
        <w:tab/>
        <w:t xml:space="preserve">Brereton, R. G. </w:t>
      </w:r>
      <w:r w:rsidRPr="00DE4173">
        <w:rPr>
          <w:rFonts w:ascii="Calibri" w:hAnsi="Calibri" w:cs="Calibri"/>
          <w:i/>
          <w:iCs/>
          <w:noProof/>
          <w:szCs w:val="24"/>
        </w:rPr>
        <w:t>et al.</w:t>
      </w:r>
      <w:r w:rsidRPr="00DE4173">
        <w:rPr>
          <w:rFonts w:ascii="Calibri" w:hAnsi="Calibri" w:cs="Calibri"/>
          <w:noProof/>
          <w:szCs w:val="24"/>
        </w:rPr>
        <w:t xml:space="preserve"> Chemometrics in analytical chemistry—part I: history, experimental design and data analysis tools. </w:t>
      </w:r>
      <w:r w:rsidRPr="00DE4173">
        <w:rPr>
          <w:rFonts w:ascii="Calibri" w:hAnsi="Calibri" w:cs="Calibri"/>
          <w:i/>
          <w:iCs/>
          <w:noProof/>
          <w:szCs w:val="24"/>
        </w:rPr>
        <w:t>Anal. Bioanal. Chem.</w:t>
      </w:r>
      <w:r w:rsidRPr="00DE4173">
        <w:rPr>
          <w:rFonts w:ascii="Calibri" w:hAnsi="Calibri" w:cs="Calibri"/>
          <w:noProof/>
          <w:szCs w:val="24"/>
        </w:rPr>
        <w:t xml:space="preserve"> </w:t>
      </w:r>
      <w:r w:rsidRPr="00DE4173">
        <w:rPr>
          <w:rFonts w:ascii="Calibri" w:hAnsi="Calibri" w:cs="Calibri"/>
          <w:b/>
          <w:bCs/>
          <w:noProof/>
          <w:szCs w:val="24"/>
        </w:rPr>
        <w:t>409</w:t>
      </w:r>
      <w:r w:rsidRPr="00DE4173">
        <w:rPr>
          <w:rFonts w:ascii="Calibri" w:hAnsi="Calibri" w:cs="Calibri"/>
          <w:noProof/>
          <w:szCs w:val="24"/>
        </w:rPr>
        <w:t>, 5891–5899 (2017).</w:t>
      </w:r>
    </w:p>
    <w:p w14:paraId="6C88D5AF"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36.</w:t>
      </w:r>
      <w:r w:rsidRPr="00DE4173">
        <w:rPr>
          <w:rFonts w:ascii="Calibri" w:hAnsi="Calibri" w:cs="Calibri"/>
          <w:noProof/>
          <w:szCs w:val="24"/>
        </w:rPr>
        <w:tab/>
        <w:t xml:space="preserve">Filzmoser, P. &amp; Group, F. </w:t>
      </w:r>
      <w:r w:rsidRPr="00DE4173">
        <w:rPr>
          <w:rFonts w:ascii="Calibri" w:hAnsi="Calibri" w:cs="Calibri"/>
          <w:i/>
          <w:iCs/>
          <w:noProof/>
          <w:szCs w:val="24"/>
        </w:rPr>
        <w:t>Intro. to multivariate statistical Analysis in Chemometrics</w:t>
      </w:r>
      <w:r w:rsidRPr="00DE4173">
        <w:rPr>
          <w:rFonts w:ascii="Calibri" w:hAnsi="Calibri" w:cs="Calibri"/>
          <w:noProof/>
          <w:szCs w:val="24"/>
        </w:rPr>
        <w:t>. (2008).</w:t>
      </w:r>
    </w:p>
    <w:p w14:paraId="587A7E4D"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37.</w:t>
      </w:r>
      <w:r w:rsidRPr="00DE4173">
        <w:rPr>
          <w:rFonts w:ascii="Calibri" w:hAnsi="Calibri" w:cs="Calibri"/>
          <w:noProof/>
          <w:szCs w:val="24"/>
        </w:rPr>
        <w:tab/>
        <w:t>Esbensen, K. H. &amp; Geladi, P. Principles of Proper Validation : use and abuse of re-sampling for validation. 168–187 (2010). doi:10.1002/cem.1310</w:t>
      </w:r>
    </w:p>
    <w:p w14:paraId="6E4C472E"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38.</w:t>
      </w:r>
      <w:r w:rsidRPr="00DE4173">
        <w:rPr>
          <w:rFonts w:ascii="Calibri" w:hAnsi="Calibri" w:cs="Calibri"/>
          <w:noProof/>
          <w:szCs w:val="24"/>
        </w:rPr>
        <w:tab/>
        <w:t xml:space="preserve">McHugh, M. L. Interrater reliability: the kappa statistic. </w:t>
      </w:r>
      <w:r w:rsidRPr="00DE4173">
        <w:rPr>
          <w:rFonts w:ascii="Calibri" w:hAnsi="Calibri" w:cs="Calibri"/>
          <w:i/>
          <w:iCs/>
          <w:noProof/>
          <w:szCs w:val="24"/>
        </w:rPr>
        <w:t>Biochem. medica</w:t>
      </w:r>
      <w:r w:rsidRPr="00DE4173">
        <w:rPr>
          <w:rFonts w:ascii="Calibri" w:hAnsi="Calibri" w:cs="Calibri"/>
          <w:noProof/>
          <w:szCs w:val="24"/>
        </w:rPr>
        <w:t xml:space="preserve"> </w:t>
      </w:r>
      <w:r w:rsidRPr="00DE4173">
        <w:rPr>
          <w:rFonts w:ascii="Calibri" w:hAnsi="Calibri" w:cs="Calibri"/>
          <w:b/>
          <w:bCs/>
          <w:noProof/>
          <w:szCs w:val="24"/>
        </w:rPr>
        <w:t>22</w:t>
      </w:r>
      <w:r w:rsidRPr="00DE4173">
        <w:rPr>
          <w:rFonts w:ascii="Calibri" w:hAnsi="Calibri" w:cs="Calibri"/>
          <w:noProof/>
          <w:szCs w:val="24"/>
        </w:rPr>
        <w:t>, 276–282 (2012).</w:t>
      </w:r>
    </w:p>
    <w:p w14:paraId="7F53AF89"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39.</w:t>
      </w:r>
      <w:r w:rsidRPr="00DE4173">
        <w:rPr>
          <w:rFonts w:ascii="Calibri" w:hAnsi="Calibri" w:cs="Calibri"/>
          <w:noProof/>
          <w:szCs w:val="24"/>
        </w:rPr>
        <w:tab/>
        <w:t xml:space="preserve">Li, Z., Li, L., Pan, G. &amp; Chen, J. Bioavailability of Cd in a soil-rice system in China: Soil type versus genotype effects. </w:t>
      </w:r>
      <w:r w:rsidRPr="00DE4173">
        <w:rPr>
          <w:rFonts w:ascii="Calibri" w:hAnsi="Calibri" w:cs="Calibri"/>
          <w:i/>
          <w:iCs/>
          <w:noProof/>
          <w:szCs w:val="24"/>
        </w:rPr>
        <w:t>Plant Soil</w:t>
      </w:r>
      <w:r w:rsidRPr="00DE4173">
        <w:rPr>
          <w:rFonts w:ascii="Calibri" w:hAnsi="Calibri" w:cs="Calibri"/>
          <w:noProof/>
          <w:szCs w:val="24"/>
        </w:rPr>
        <w:t xml:space="preserve"> </w:t>
      </w:r>
      <w:r w:rsidRPr="00DE4173">
        <w:rPr>
          <w:rFonts w:ascii="Calibri" w:hAnsi="Calibri" w:cs="Calibri"/>
          <w:b/>
          <w:bCs/>
          <w:noProof/>
          <w:szCs w:val="24"/>
        </w:rPr>
        <w:t>271</w:t>
      </w:r>
      <w:r w:rsidRPr="00DE4173">
        <w:rPr>
          <w:rFonts w:ascii="Calibri" w:hAnsi="Calibri" w:cs="Calibri"/>
          <w:noProof/>
          <w:szCs w:val="24"/>
        </w:rPr>
        <w:t>, 165–173 (2005).</w:t>
      </w:r>
    </w:p>
    <w:p w14:paraId="4882167A"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40.</w:t>
      </w:r>
      <w:r w:rsidRPr="00DE4173">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E4173">
        <w:rPr>
          <w:rFonts w:ascii="Calibri" w:hAnsi="Calibri" w:cs="Calibri"/>
          <w:b/>
          <w:bCs/>
          <w:noProof/>
          <w:szCs w:val="24"/>
        </w:rPr>
        <w:t>7</w:t>
      </w:r>
      <w:r w:rsidRPr="00DE4173">
        <w:rPr>
          <w:rFonts w:ascii="Calibri" w:hAnsi="Calibri" w:cs="Calibri"/>
          <w:noProof/>
          <w:szCs w:val="24"/>
        </w:rPr>
        <w:t>, 565–571 (2006).</w:t>
      </w:r>
    </w:p>
    <w:p w14:paraId="41A51BF7"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41.</w:t>
      </w:r>
      <w:r w:rsidRPr="00DE4173">
        <w:rPr>
          <w:rFonts w:ascii="Calibri" w:hAnsi="Calibri" w:cs="Calibri"/>
          <w:noProof/>
          <w:szCs w:val="24"/>
        </w:rPr>
        <w:tab/>
        <w:t xml:space="preserve">Liu, X., Tian, G., Jiang, D., Zhang, C. &amp; Kong, L. Cadmium (Cd) distribution and contamination in Chinese paddy soils on national scale. </w:t>
      </w:r>
      <w:r w:rsidRPr="00DE4173">
        <w:rPr>
          <w:rFonts w:ascii="Calibri" w:hAnsi="Calibri" w:cs="Calibri"/>
          <w:i/>
          <w:iCs/>
          <w:noProof/>
          <w:szCs w:val="24"/>
        </w:rPr>
        <w:t>Environ. Sci. Pollut. Res.</w:t>
      </w:r>
      <w:r w:rsidRPr="00DE4173">
        <w:rPr>
          <w:rFonts w:ascii="Calibri" w:hAnsi="Calibri" w:cs="Calibri"/>
          <w:noProof/>
          <w:szCs w:val="24"/>
        </w:rPr>
        <w:t xml:space="preserve"> </w:t>
      </w:r>
      <w:r w:rsidRPr="00DE4173">
        <w:rPr>
          <w:rFonts w:ascii="Calibri" w:hAnsi="Calibri" w:cs="Calibri"/>
          <w:b/>
          <w:bCs/>
          <w:noProof/>
          <w:szCs w:val="24"/>
        </w:rPr>
        <w:t>23</w:t>
      </w:r>
      <w:r w:rsidRPr="00DE4173">
        <w:rPr>
          <w:rFonts w:ascii="Calibri" w:hAnsi="Calibri" w:cs="Calibri"/>
          <w:noProof/>
          <w:szCs w:val="24"/>
        </w:rPr>
        <w:t>, 17941–17952 (2016).</w:t>
      </w:r>
    </w:p>
    <w:p w14:paraId="762E9DCE"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42.</w:t>
      </w:r>
      <w:r w:rsidRPr="00DE4173">
        <w:rPr>
          <w:rFonts w:ascii="Calibri" w:hAnsi="Calibri" w:cs="Calibri"/>
          <w:noProof/>
          <w:szCs w:val="24"/>
        </w:rPr>
        <w:tab/>
        <w:t xml:space="preserve">Rosenblatt, M. Remarks on Some Nonparametric Estimates of a Density Function. </w:t>
      </w:r>
      <w:r w:rsidRPr="00DE4173">
        <w:rPr>
          <w:rFonts w:ascii="Calibri" w:hAnsi="Calibri" w:cs="Calibri"/>
          <w:i/>
          <w:iCs/>
          <w:noProof/>
          <w:szCs w:val="24"/>
        </w:rPr>
        <w:t>Ann. Math. Stat.</w:t>
      </w:r>
      <w:r w:rsidRPr="00DE4173">
        <w:rPr>
          <w:rFonts w:ascii="Calibri" w:hAnsi="Calibri" w:cs="Calibri"/>
          <w:noProof/>
          <w:szCs w:val="24"/>
        </w:rPr>
        <w:t xml:space="preserve"> </w:t>
      </w:r>
      <w:r w:rsidRPr="00DE4173">
        <w:rPr>
          <w:rFonts w:ascii="Calibri" w:hAnsi="Calibri" w:cs="Calibri"/>
          <w:b/>
          <w:bCs/>
          <w:noProof/>
          <w:szCs w:val="24"/>
        </w:rPr>
        <w:t>27</w:t>
      </w:r>
      <w:r w:rsidRPr="00DE4173">
        <w:rPr>
          <w:rFonts w:ascii="Calibri" w:hAnsi="Calibri" w:cs="Calibri"/>
          <w:noProof/>
          <w:szCs w:val="24"/>
        </w:rPr>
        <w:t>, 832–837 (1956).</w:t>
      </w:r>
    </w:p>
    <w:p w14:paraId="7568E82F" w14:textId="77777777" w:rsidR="00DE4173" w:rsidRPr="00DE4173" w:rsidRDefault="00DE4173" w:rsidP="00DE4173">
      <w:pPr>
        <w:autoSpaceDE w:val="0"/>
        <w:autoSpaceDN w:val="0"/>
        <w:adjustRightInd w:val="0"/>
        <w:spacing w:line="240" w:lineRule="auto"/>
        <w:ind w:left="640" w:hanging="640"/>
        <w:rPr>
          <w:rFonts w:ascii="Calibri" w:hAnsi="Calibri" w:cs="Calibri"/>
          <w:noProof/>
        </w:rPr>
      </w:pPr>
      <w:r w:rsidRPr="00DE4173">
        <w:rPr>
          <w:rFonts w:ascii="Calibri" w:hAnsi="Calibri" w:cs="Calibri"/>
          <w:noProof/>
          <w:szCs w:val="24"/>
        </w:rPr>
        <w:t>43.</w:t>
      </w:r>
      <w:r w:rsidRPr="00DE4173">
        <w:rPr>
          <w:rFonts w:ascii="Calibri" w:hAnsi="Calibri" w:cs="Calibri"/>
          <w:noProof/>
          <w:szCs w:val="24"/>
        </w:rPr>
        <w:tab/>
        <w:t xml:space="preserve">Yu, Y. </w:t>
      </w:r>
      <w:r w:rsidRPr="00DE4173">
        <w:rPr>
          <w:rFonts w:ascii="Calibri" w:hAnsi="Calibri" w:cs="Calibri"/>
          <w:i/>
          <w:iCs/>
          <w:noProof/>
          <w:szCs w:val="24"/>
        </w:rPr>
        <w:t>et al.</w:t>
      </w:r>
      <w:r w:rsidRPr="00DE4173">
        <w:rPr>
          <w:rFonts w:ascii="Calibri" w:hAnsi="Calibri" w:cs="Calibri"/>
          <w:noProof/>
          <w:szCs w:val="24"/>
        </w:rPr>
        <w:t xml:space="preserve"> Accuracy and stability improvement in detecting Wuchang rice adulteration by piece-wise multiplicative scatter correction in the hyperspectral imaging system. </w:t>
      </w:r>
      <w:r w:rsidRPr="00DE4173">
        <w:rPr>
          <w:rFonts w:ascii="Calibri" w:hAnsi="Calibri" w:cs="Calibri"/>
          <w:i/>
          <w:iCs/>
          <w:noProof/>
          <w:szCs w:val="24"/>
        </w:rPr>
        <w:t>Anal. Methods</w:t>
      </w:r>
      <w:r w:rsidRPr="00DE4173">
        <w:rPr>
          <w:rFonts w:ascii="Calibri" w:hAnsi="Calibri" w:cs="Calibri"/>
          <w:noProof/>
          <w:szCs w:val="24"/>
        </w:rPr>
        <w:t xml:space="preserve"> </w:t>
      </w:r>
      <w:r w:rsidRPr="00DE4173">
        <w:rPr>
          <w:rFonts w:ascii="Calibri" w:hAnsi="Calibri" w:cs="Calibri"/>
          <w:b/>
          <w:bCs/>
          <w:noProof/>
          <w:szCs w:val="24"/>
        </w:rPr>
        <w:t>10</w:t>
      </w:r>
      <w:r w:rsidRPr="00DE4173">
        <w:rPr>
          <w:rFonts w:ascii="Calibri" w:hAnsi="Calibri" w:cs="Calibri"/>
          <w:noProof/>
          <w:szCs w:val="24"/>
        </w:rPr>
        <w:t>, 3224–3231 (2018).</w:t>
      </w:r>
    </w:p>
    <w:p w14:paraId="79C155C7" w14:textId="7C8B1C4A" w:rsidR="003A232E" w:rsidDel="00F65122" w:rsidRDefault="00FE7C78" w:rsidP="00F65122">
      <w:pPr>
        <w:pStyle w:val="ListParagraph"/>
        <w:ind w:left="220" w:right="220" w:firstLineChars="0" w:firstLine="0"/>
        <w:rPr>
          <w:del w:id="268" w:author="Xu, Jason" w:date="2020-02-11T10:15:00Z"/>
        </w:rPr>
      </w:pPr>
      <w:r>
        <w:fldChar w:fldCharType="end"/>
      </w:r>
    </w:p>
    <w:p w14:paraId="332EB986" w14:textId="09768541" w:rsidR="0009675C" w:rsidRPr="00EE7B19" w:rsidRDefault="0009675C" w:rsidP="00F65122">
      <w:pPr>
        <w:pStyle w:val="ListParagraph"/>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Xu, Jason" w:date="2020-03-11T18:14:00Z" w:initials="XJ">
    <w:p w14:paraId="48C24134" w14:textId="16C9C356" w:rsidR="006E22F5" w:rsidRDefault="006E22F5">
      <w:pPr>
        <w:pStyle w:val="CommentText"/>
      </w:pPr>
      <w:r>
        <w:rPr>
          <w:rStyle w:val="CommentReference"/>
        </w:rPr>
        <w:annotationRef/>
      </w:r>
      <w:r>
        <w:t xml:space="preserve">We </w:t>
      </w:r>
      <w:proofErr w:type="spellStart"/>
      <w:r>
        <w:t>can not</w:t>
      </w:r>
      <w:proofErr w:type="spellEnd"/>
      <w:r>
        <w:t xml:space="preserve"> find a lot progress about how (technically) GI rice are protected in China… I will confirm with Di. </w:t>
      </w:r>
    </w:p>
  </w:comment>
  <w:comment w:id="59" w:author="Peng, Hong" w:date="2020-03-04T19:13:00Z" w:initials="PH">
    <w:p w14:paraId="011C57E1" w14:textId="77777777" w:rsidR="006E22F5" w:rsidRDefault="006E22F5" w:rsidP="00E648FD">
      <w:pPr>
        <w:pStyle w:val="CommentText"/>
      </w:pPr>
      <w:r>
        <w:rPr>
          <w:rStyle w:val="CommentReference"/>
        </w:rPr>
        <w:annotationRef/>
      </w:r>
      <w:proofErr w:type="spellStart"/>
      <w:r>
        <w:t>Discriminaiton</w:t>
      </w:r>
      <w:proofErr w:type="spellEnd"/>
      <w:r>
        <w:t xml:space="preserve"> of what?</w:t>
      </w:r>
    </w:p>
  </w:comment>
  <w:comment w:id="60" w:author="Xu, Jason" w:date="2020-03-11T17:31:00Z" w:initials="XJ">
    <w:p w14:paraId="79D36CA5" w14:textId="4CD8F3CB" w:rsidR="006E22F5" w:rsidRDefault="006E22F5">
      <w:pPr>
        <w:pStyle w:val="CommentText"/>
      </w:pPr>
      <w:r>
        <w:rPr>
          <w:rStyle w:val="CommentReference"/>
        </w:rPr>
        <w:annotationRef/>
      </w:r>
      <w:r>
        <w:rPr>
          <w:rFonts w:hint="eastAsia"/>
        </w:rPr>
        <w:t>F</w:t>
      </w:r>
      <w:r>
        <w:t>Z, please try to address this</w:t>
      </w:r>
    </w:p>
  </w:comment>
  <w:comment w:id="61" w:author="fanzhou kong" w:date="2020-03-12T17:01:00Z" w:initials="fk">
    <w:p w14:paraId="662E396F" w14:textId="03B5313F" w:rsidR="001B59BA" w:rsidRDefault="001B59BA">
      <w:pPr>
        <w:pStyle w:val="CommentText"/>
        <w:rPr>
          <w:rFonts w:hint="eastAsia"/>
        </w:rPr>
      </w:pPr>
      <w:r>
        <w:rPr>
          <w:rStyle w:val="CommentReference"/>
        </w:rPr>
        <w:annotationRef/>
      </w:r>
      <w:r>
        <w:t xml:space="preserve">My suggesting is </w:t>
      </w:r>
      <w:proofErr w:type="gramStart"/>
      <w:r>
        <w:t>replace</w:t>
      </w:r>
      <w:proofErr w:type="gramEnd"/>
      <w:r>
        <w:t xml:space="preserve"> this sentence with the one I provided.</w:t>
      </w:r>
    </w:p>
  </w:comment>
  <w:comment w:id="57" w:author="Xu, Jason" w:date="2020-03-11T17:29:00Z" w:initials="XJ">
    <w:p w14:paraId="4F9D6D14" w14:textId="4ABEA12D" w:rsidR="006E22F5" w:rsidRDefault="006E22F5">
      <w:pPr>
        <w:pStyle w:val="CommentText"/>
      </w:pPr>
      <w:r>
        <w:rPr>
          <w:rStyle w:val="CommentReference"/>
        </w:rPr>
        <w:annotationRef/>
      </w:r>
      <w:r>
        <w:t xml:space="preserve">FZ: Do you think it makes sense to be put here? Or can we make this statement </w:t>
      </w:r>
      <w:proofErr w:type="gramStart"/>
      <w:r>
        <w:t>more clearer</w:t>
      </w:r>
      <w:proofErr w:type="gramEnd"/>
      <w:r>
        <w:t xml:space="preserve">? </w:t>
      </w:r>
    </w:p>
  </w:comment>
  <w:comment w:id="58" w:author="fanzhou kong" w:date="2020-03-12T14:02:00Z" w:initials="fk">
    <w:p w14:paraId="6D29C2D6" w14:textId="772F51CD" w:rsidR="006E22F5" w:rsidRDefault="006E22F5">
      <w:pPr>
        <w:pStyle w:val="CommentText"/>
      </w:pPr>
      <w:r>
        <w:rPr>
          <w:rStyle w:val="CommentReference"/>
        </w:rPr>
        <w:annotationRef/>
      </w:r>
      <w:r>
        <w:t xml:space="preserve">Guess we can change it to “beyond traditional univariant analysis, MVA is also applied”. I don’t feel like the </w:t>
      </w:r>
      <w:proofErr w:type="spellStart"/>
      <w:r>
        <w:t>necessaity</w:t>
      </w:r>
      <w:proofErr w:type="spellEnd"/>
      <w:r>
        <w:t xml:space="preserve"> of using MVA needed to be stated here, neither in other literatures.</w:t>
      </w:r>
    </w:p>
  </w:comment>
  <w:comment w:id="64" w:author="Peng, Hong" w:date="2020-03-03T18:00:00Z" w:initials="PH">
    <w:p w14:paraId="7AE796A2" w14:textId="77777777" w:rsidR="006E22F5" w:rsidRDefault="006E22F5" w:rsidP="00DB0D7A">
      <w:pPr>
        <w:pStyle w:val="CommentText"/>
      </w:pPr>
      <w:r>
        <w:rPr>
          <w:rStyle w:val="CommentReference"/>
        </w:rPr>
        <w:annotationRef/>
      </w:r>
      <w:r>
        <w:rPr>
          <w:rFonts w:hint="eastAsia"/>
        </w:rPr>
        <w:t>I</w:t>
      </w:r>
      <w:r>
        <w:t xml:space="preserve">n this part, just direct description. </w:t>
      </w:r>
      <w:proofErr w:type="gramStart"/>
      <w:r>
        <w:t>These information</w:t>
      </w:r>
      <w:proofErr w:type="gramEnd"/>
      <w:r>
        <w:t xml:space="preserve"> should be in either the introduction or the discussion.</w:t>
      </w:r>
    </w:p>
  </w:comment>
  <w:comment w:id="66" w:author="Xu, Jason" w:date="2020-03-10T12:41:00Z" w:initials="XJ">
    <w:p w14:paraId="2325E5F2" w14:textId="05EAE6AA" w:rsidR="006E22F5" w:rsidRDefault="006E22F5">
      <w:pPr>
        <w:pStyle w:val="CommentText"/>
      </w:pPr>
      <w:r>
        <w:rPr>
          <w:rStyle w:val="CommentReference"/>
        </w:rPr>
        <w:annotationRef/>
      </w:r>
      <w:r w:rsidRPr="00DB0D7A">
        <w:t>I would recommend to very briefly introduce SVM and RF in the methods part, as most pape</w:t>
      </w:r>
      <w:r>
        <w:t>r</w:t>
      </w:r>
      <w:r w:rsidRPr="00DB0D7A">
        <w:t>s do. Our discussion should be more focused on the interpretation of results rather than “tools’ themselves</w:t>
      </w:r>
      <w:r>
        <w:t xml:space="preserve">. Learnt from the “white asparagus” paper </w:t>
      </w:r>
    </w:p>
  </w:comment>
  <w:comment w:id="67" w:author="fanzhou kong" w:date="2020-03-12T17:01:00Z" w:initials="fk">
    <w:p w14:paraId="46A397F6" w14:textId="0D0999C7" w:rsidR="001B59BA" w:rsidRDefault="001B59BA">
      <w:pPr>
        <w:pStyle w:val="CommentText"/>
      </w:pPr>
      <w:r>
        <w:rPr>
          <w:rStyle w:val="CommentReference"/>
        </w:rPr>
        <w:annotationRef/>
      </w:r>
    </w:p>
  </w:comment>
  <w:comment w:id="91" w:author="Xu, Jason" w:date="2020-03-11T17:47:00Z" w:initials="XJ">
    <w:p w14:paraId="4F0DCA46" w14:textId="4E79419A" w:rsidR="006E22F5" w:rsidRDefault="006E22F5">
      <w:pPr>
        <w:pStyle w:val="CommentText"/>
      </w:pPr>
      <w:r>
        <w:rPr>
          <w:rStyle w:val="CommentReference"/>
        </w:rPr>
        <w:annotationRef/>
      </w:r>
      <w:r>
        <w:t xml:space="preserve">FZ: why reference here? </w:t>
      </w:r>
    </w:p>
  </w:comment>
  <w:comment w:id="109" w:author="Peng, Hong" w:date="2020-03-03T20:01:00Z" w:initials="PH">
    <w:p w14:paraId="2EFDF1BF" w14:textId="77777777" w:rsidR="006E22F5" w:rsidRPr="00381653" w:rsidRDefault="006E22F5" w:rsidP="005D7A63">
      <w:pPr>
        <w:pStyle w:val="CommentText"/>
      </w:pPr>
      <w:r>
        <w:rPr>
          <w:rStyle w:val="CommentReference"/>
        </w:rPr>
        <w:annotationRef/>
      </w:r>
      <w:r>
        <w:rPr>
          <w:rFonts w:hint="eastAsia"/>
        </w:rPr>
        <w:t>I</w:t>
      </w:r>
      <w:r>
        <w:t>n the table it’s recovery</w:t>
      </w:r>
    </w:p>
  </w:comment>
  <w:comment w:id="110" w:author="Xu, Jason" w:date="2020-03-05T11:26:00Z" w:initials="XJ">
    <w:p w14:paraId="7C2E3A28" w14:textId="5204086A" w:rsidR="006E22F5" w:rsidRDefault="006E22F5">
      <w:pPr>
        <w:pStyle w:val="CommentText"/>
      </w:pPr>
      <w:r>
        <w:rPr>
          <w:rStyle w:val="CommentReference"/>
        </w:rPr>
        <w:annotationRef/>
      </w:r>
      <w:r>
        <w:t xml:space="preserve">Yes. I will update with measured values. </w:t>
      </w:r>
    </w:p>
  </w:comment>
  <w:comment w:id="135" w:author="Peng, Hong" w:date="2020-03-04T18:39:00Z" w:initials="PH">
    <w:p w14:paraId="3436FFF8" w14:textId="07A1B47A" w:rsidR="006E22F5" w:rsidRDefault="006E22F5">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136" w:author="Xu, Jason" w:date="2020-03-05T11:38:00Z" w:initials="XJ">
    <w:p w14:paraId="064E0748" w14:textId="19501EE0" w:rsidR="006E22F5" w:rsidRDefault="006E22F5">
      <w:pPr>
        <w:pStyle w:val="CommentText"/>
      </w:pPr>
      <w:r>
        <w:rPr>
          <w:rStyle w:val="CommentReference"/>
        </w:rPr>
        <w:annotationRef/>
      </w:r>
      <w:r>
        <w:t xml:space="preserve">We have </w:t>
      </w:r>
      <w:proofErr w:type="gramStart"/>
      <w:r>
        <w:t>add</w:t>
      </w:r>
      <w:proofErr w:type="gramEnd"/>
      <w:r>
        <w:t xml:space="preserve"> background in the introduction part. Since we did not involve any traditional MVA</w:t>
      </w:r>
      <w:r>
        <w:rPr>
          <w:rFonts w:hint="eastAsia"/>
        </w:rPr>
        <w:t>,</w:t>
      </w:r>
      <w:r>
        <w:t xml:space="preserve"> </w:t>
      </w:r>
      <w:r>
        <w:rPr>
          <w:rFonts w:hint="eastAsia"/>
        </w:rPr>
        <w:t>in</w:t>
      </w:r>
      <w:r>
        <w:t xml:space="preserve"> </w:t>
      </w:r>
      <w:r>
        <w:rPr>
          <w:rFonts w:hint="eastAsia"/>
        </w:rPr>
        <w:t>this</w:t>
      </w:r>
      <w:r>
        <w:t xml:space="preserve"> </w:t>
      </w:r>
      <w:r>
        <w:rPr>
          <w:rFonts w:hint="eastAsia"/>
        </w:rPr>
        <w:t>part</w:t>
      </w:r>
      <w:r>
        <w:t>, we suggest that we focus on the multi layers of information we got from ML</w:t>
      </w:r>
      <w:r>
        <w:rPr>
          <w:rFonts w:hint="eastAsia"/>
        </w:rPr>
        <w:t>.</w:t>
      </w:r>
      <w:r>
        <w:t xml:space="preserve"> </w:t>
      </w:r>
    </w:p>
  </w:comment>
  <w:comment w:id="140" w:author="Xu, Jason" w:date="2020-03-11T14:38:00Z" w:initials="XJ">
    <w:p w14:paraId="2E04572F" w14:textId="5BE47FC8" w:rsidR="006E22F5" w:rsidRDefault="006E22F5">
      <w:pPr>
        <w:pStyle w:val="CommentText"/>
      </w:pPr>
      <w:r>
        <w:rPr>
          <w:rStyle w:val="CommentReference"/>
        </w:rPr>
        <w:annotationRef/>
      </w:r>
      <w:r>
        <w:rPr>
          <w:rFonts w:hint="eastAsia"/>
        </w:rPr>
        <w:t>希望在</w:t>
      </w:r>
      <w:r w:rsidRPr="00E91CAB">
        <w:rPr>
          <w:rFonts w:hint="eastAsia"/>
          <w:b/>
          <w:bCs/>
        </w:rPr>
        <w:t>某处</w:t>
      </w:r>
      <w:r>
        <w:rPr>
          <w:rFonts w:hint="eastAsia"/>
        </w:rPr>
        <w:t>加入对</w:t>
      </w:r>
      <w:r>
        <w:rPr>
          <w:rFonts w:hint="eastAsia"/>
        </w:rPr>
        <w:t>feature</w:t>
      </w:r>
      <w:r>
        <w:t xml:space="preserve"> </w:t>
      </w:r>
      <w:r>
        <w:rPr>
          <w:rFonts w:hint="eastAsia"/>
        </w:rPr>
        <w:t>selection</w:t>
      </w:r>
      <w:r>
        <w:t xml:space="preserve"> </w:t>
      </w:r>
      <w:r>
        <w:rPr>
          <w:rFonts w:hint="eastAsia"/>
        </w:rPr>
        <w:t>的简介，不光是</w:t>
      </w:r>
      <w:r>
        <w:rPr>
          <w:rFonts w:hint="eastAsia"/>
        </w:rPr>
        <w:t>de-noise</w:t>
      </w:r>
      <w:r>
        <w:t xml:space="preserve"> </w:t>
      </w:r>
      <w:r>
        <w:rPr>
          <w:rFonts w:hint="eastAsia"/>
        </w:rPr>
        <w:t>for</w:t>
      </w:r>
      <w:r>
        <w:t xml:space="preserve"> </w:t>
      </w:r>
      <w:r>
        <w:rPr>
          <w:rFonts w:hint="eastAsia"/>
        </w:rPr>
        <w:t>better</w:t>
      </w:r>
      <w:r>
        <w:t xml:space="preserve"> </w:t>
      </w:r>
      <w:r>
        <w:rPr>
          <w:rFonts w:hint="eastAsia"/>
        </w:rPr>
        <w:t>machine</w:t>
      </w:r>
      <w:r>
        <w:t xml:space="preserve"> learning… </w:t>
      </w:r>
      <w:r>
        <w:rPr>
          <w:rFonts w:hint="eastAsia"/>
        </w:rPr>
        <w:t>更是能够</w:t>
      </w:r>
      <w:r>
        <w:rPr>
          <w:rFonts w:hint="eastAsia"/>
        </w:rPr>
        <w:t>identify</w:t>
      </w:r>
      <w:r>
        <w:t xml:space="preserve"> </w:t>
      </w:r>
      <w:r>
        <w:rPr>
          <w:rFonts w:hint="eastAsia"/>
        </w:rPr>
        <w:t>重要的</w:t>
      </w:r>
      <w:proofErr w:type="spellStart"/>
      <w:r>
        <w:rPr>
          <w:rFonts w:hint="eastAsia"/>
        </w:rPr>
        <w:t>biomaker</w:t>
      </w:r>
      <w:proofErr w:type="spellEnd"/>
      <w:r>
        <w:t xml:space="preserve"> … </w:t>
      </w:r>
      <w:r>
        <w:rPr>
          <w:rFonts w:hint="eastAsia"/>
        </w:rPr>
        <w:t>相关文献？</w:t>
      </w:r>
      <w:r>
        <w:rPr>
          <w:rFonts w:hint="eastAsia"/>
        </w:rPr>
        <w:t xml:space="preserve"> </w:t>
      </w:r>
      <w:hyperlink r:id="rId1" w:history="1">
        <w:r w:rsidRPr="004849AA">
          <w:rPr>
            <w:color w:val="0000FF"/>
            <w:u w:val="single"/>
          </w:rPr>
          <w:t>https://www.ncbi.nlm.nih.gov/pmc/articles/PMC4937038/</w:t>
        </w:r>
      </w:hyperlink>
    </w:p>
  </w:comment>
  <w:comment w:id="141" w:author="Xu, Jason" w:date="2020-03-11T16:16:00Z" w:initials="XJ">
    <w:p w14:paraId="3DCC10F5" w14:textId="28A8C1B9" w:rsidR="006E22F5" w:rsidRDefault="006E22F5">
      <w:pPr>
        <w:pStyle w:val="CommentText"/>
      </w:pPr>
      <w:r>
        <w:rPr>
          <w:rStyle w:val="CommentReference"/>
        </w:rPr>
        <w:annotationRef/>
      </w:r>
      <w:r>
        <w:rPr>
          <w:rFonts w:hint="eastAsia"/>
        </w:rPr>
        <w:t>F</w:t>
      </w:r>
      <w:r>
        <w:t xml:space="preserve">Z: </w:t>
      </w:r>
      <w:r>
        <w:rPr>
          <w:rFonts w:hint="eastAsia"/>
        </w:rPr>
        <w:t>关于这一点我还不太确定，想听听你的意见。考虑文章本省的完整性和逻辑性。</w:t>
      </w:r>
    </w:p>
  </w:comment>
  <w:comment w:id="142" w:author="fanzhou kong" w:date="2020-03-12T16:36:00Z" w:initials="fk">
    <w:p w14:paraId="5DAE5C4D" w14:textId="460727ED" w:rsidR="00F33CE1" w:rsidRDefault="00F33CE1">
      <w:pPr>
        <w:pStyle w:val="CommentText"/>
      </w:pPr>
      <w:r>
        <w:rPr>
          <w:rStyle w:val="CommentReference"/>
        </w:rPr>
        <w:annotationRef/>
      </w:r>
      <w:r>
        <w:t>After reading the journal u provided and other referencing materials, I have added something here.</w:t>
      </w:r>
    </w:p>
  </w:comment>
  <w:comment w:id="144" w:author="Xu, Jason" w:date="2020-03-10T21:16:00Z" w:initials="XJ">
    <w:p w14:paraId="64581890" w14:textId="0A9CAFBE" w:rsidR="006E22F5" w:rsidRDefault="006E22F5">
      <w:pPr>
        <w:pStyle w:val="CommentText"/>
      </w:pPr>
      <w:r>
        <w:rPr>
          <w:rStyle w:val="CommentReference"/>
        </w:rPr>
        <w:annotationRef/>
      </w:r>
      <w:r>
        <w:rPr>
          <w:rFonts w:hint="eastAsia"/>
        </w:rPr>
        <w:t>S</w:t>
      </w:r>
      <w:r>
        <w:t xml:space="preserve">uggest </w:t>
      </w:r>
      <w:proofErr w:type="gramStart"/>
      <w:r>
        <w:t>to combine</w:t>
      </w:r>
      <w:proofErr w:type="gramEnd"/>
      <w:r>
        <w:t xml:space="preserve"> Fig. 4&amp;5 as Fig 4a and 4b. </w:t>
      </w:r>
    </w:p>
  </w:comment>
  <w:comment w:id="169" w:author="fanzhou kong" w:date="2020-03-12T15:59:00Z" w:initials="fk">
    <w:p w14:paraId="58147509" w14:textId="6B4E3E0E" w:rsidR="006E22F5" w:rsidRDefault="006E22F5">
      <w:pPr>
        <w:pStyle w:val="CommentText"/>
      </w:pPr>
      <w:r>
        <w:rPr>
          <w:rStyle w:val="CommentReference"/>
        </w:rPr>
        <w:annotationRef/>
      </w:r>
      <w:r>
        <w:t>Delete that for duplication in method part</w:t>
      </w:r>
    </w:p>
  </w:comment>
  <w:comment w:id="187" w:author="fanzhou kong" w:date="2020-03-12T16:00:00Z" w:initials="fk">
    <w:p w14:paraId="55114740" w14:textId="51156943" w:rsidR="006E22F5" w:rsidRDefault="006E22F5">
      <w:pPr>
        <w:pStyle w:val="CommentText"/>
      </w:pPr>
      <w:r>
        <w:rPr>
          <w:rStyle w:val="CommentReference"/>
        </w:rPr>
        <w:annotationRef/>
      </w:r>
      <w:r>
        <w:t>Feels like the sentence is incomplete. Added the other half.</w:t>
      </w:r>
    </w:p>
  </w:comment>
  <w:comment w:id="192" w:author="fanzhou kong" w:date="2020-03-12T16:02:00Z" w:initials="fk">
    <w:p w14:paraId="05B4FAB5" w14:textId="5D464B2C" w:rsidR="006E22F5" w:rsidRDefault="006E22F5">
      <w:pPr>
        <w:pStyle w:val="CommentText"/>
      </w:pPr>
      <w:r>
        <w:rPr>
          <w:rStyle w:val="CommentReference"/>
        </w:rPr>
        <w:annotationRef/>
      </w:r>
      <w:r>
        <w:t xml:space="preserve">How about save this </w:t>
      </w:r>
      <w:bookmarkStart w:id="200" w:name="_GoBack"/>
      <w:bookmarkEnd w:id="200"/>
      <w:r>
        <w:t>part in caption? Here people could misunderstand as prediction accuracy and kappa are signs of interrater reliability; in fact, only kappa does.</w:t>
      </w:r>
    </w:p>
  </w:comment>
  <w:comment w:id="206" w:author="fanzhou kong" w:date="2020-03-12T16:07:00Z" w:initials="fk">
    <w:p w14:paraId="42CEFC9B" w14:textId="37F736F6" w:rsidR="006E22F5" w:rsidRDefault="006E22F5">
      <w:pPr>
        <w:pStyle w:val="CommentText"/>
      </w:pPr>
      <w:r>
        <w:rPr>
          <w:rStyle w:val="CommentReference"/>
        </w:rPr>
        <w:annotationRef/>
      </w:r>
      <w:r>
        <w:t xml:space="preserve">Wouldn’t the similar results obtained in these 2 studies suggesting another fact: only few elements are enough to make </w:t>
      </w:r>
      <w:r w:rsidR="001226AE">
        <w:t>discrimination of GI rice over vast geographical regions?</w:t>
      </w:r>
    </w:p>
  </w:comment>
  <w:comment w:id="211" w:author="Xu, Jason" w:date="2020-03-11T15:34:00Z" w:initials="XJ">
    <w:p w14:paraId="00A6BD11" w14:textId="3D408C37" w:rsidR="006E22F5" w:rsidRDefault="006E22F5">
      <w:pPr>
        <w:pStyle w:val="CommentText"/>
      </w:pPr>
      <w:r>
        <w:rPr>
          <w:rStyle w:val="CommentReference"/>
        </w:rPr>
        <w:annotationRef/>
      </w:r>
      <w:r>
        <w:t xml:space="preserve">JX: Add reference as GB XXX? </w:t>
      </w:r>
    </w:p>
  </w:comment>
  <w:comment w:id="212" w:author="fanzhou kong" w:date="2020-03-12T15:24:00Z" w:initials="fk">
    <w:p w14:paraId="4EB5C7FB" w14:textId="4D0A8F33" w:rsidR="006E22F5" w:rsidRDefault="006E22F5">
      <w:pPr>
        <w:pStyle w:val="CommentText"/>
      </w:pPr>
      <w:r>
        <w:rPr>
          <w:rStyle w:val="CommentReference"/>
        </w:rPr>
        <w:annotationRef/>
      </w:r>
      <w:r>
        <w:t>A minor thing here: we did not choose Cd because of no reason… we feature selected it.</w:t>
      </w:r>
    </w:p>
  </w:comment>
  <w:comment w:id="253" w:author="Xu, Jason" w:date="2020-03-11T16:13:00Z" w:initials="XJ">
    <w:p w14:paraId="7DCFF7CB" w14:textId="3198BA6D" w:rsidR="006E22F5" w:rsidRDefault="006E22F5">
      <w:pPr>
        <w:pStyle w:val="CommentText"/>
      </w:pPr>
      <w:r>
        <w:rPr>
          <w:rStyle w:val="CommentReference"/>
        </w:rPr>
        <w:annotationRef/>
      </w:r>
      <w:r>
        <w:rPr>
          <w:rFonts w:hint="eastAsia"/>
        </w:rPr>
        <w:t>F</w:t>
      </w:r>
      <w:r>
        <w:t xml:space="preserve">Z: Please describe Fig. 6. Showing how we say Cd can be a biomarker in our study. Please notice we will use box whisker plot to do this… check how this type of plot are described. </w:t>
      </w:r>
    </w:p>
  </w:comment>
  <w:comment w:id="259" w:author="Xu, Jason" w:date="2020-03-11T16:17:00Z" w:initials="XJ">
    <w:p w14:paraId="0B0F8D3E" w14:textId="4977C641" w:rsidR="006E22F5" w:rsidRDefault="006E22F5">
      <w:pPr>
        <w:pStyle w:val="CommentText"/>
      </w:pPr>
      <w:r>
        <w:rPr>
          <w:rStyle w:val="CommentReference"/>
        </w:rPr>
        <w:annotationRef/>
      </w:r>
      <w:r>
        <w:rPr>
          <w:rFonts w:hint="eastAsia"/>
        </w:rPr>
        <w:t>我个人认为，这正是机器学习的魅力，他能解决相对复杂的问题</w:t>
      </w:r>
      <w:r>
        <w:rPr>
          <w:rFonts w:hint="eastAsia"/>
        </w:rPr>
        <w:t xml:space="preserve"> </w:t>
      </w:r>
      <w:r>
        <w:rPr>
          <w:rFonts w:hint="eastAsia"/>
        </w:rPr>
        <w:t>（告诉我们哪些元素重要）</w:t>
      </w:r>
      <w:r>
        <w:rPr>
          <w:rFonts w:hint="eastAsia"/>
        </w:rPr>
        <w:t xml:space="preserve"> </w:t>
      </w:r>
      <w:r>
        <w:rPr>
          <w:rFonts w:hint="eastAsia"/>
        </w:rPr>
        <w:t>但是对于人类，却无法非常直接的给予一一对应的解释。</w:t>
      </w:r>
    </w:p>
  </w:comment>
  <w:comment w:id="260" w:author="fanzhou kong" w:date="2020-03-12T15:30:00Z" w:initials="fk">
    <w:p w14:paraId="15681391" w14:textId="476500E9" w:rsidR="006E22F5" w:rsidRDefault="006E22F5">
      <w:pPr>
        <w:pStyle w:val="CommentText"/>
      </w:pPr>
      <w:r>
        <w:rPr>
          <w:rStyle w:val="CommentReference"/>
        </w:rPr>
        <w:annotationRef/>
      </w:r>
      <w:r>
        <w:t xml:space="preserve">I agree. But we can provide </w:t>
      </w:r>
      <w:r w:rsidR="008F5407">
        <w:t>one</w:t>
      </w:r>
      <w:r>
        <w:t xml:space="preserve"> solid result here as a promising direction to go out of the riddle.</w:t>
      </w:r>
    </w:p>
  </w:comment>
  <w:comment w:id="264" w:author="Peng, Hong" w:date="2020-03-04T19:07:00Z" w:initials="PH">
    <w:p w14:paraId="384D0825" w14:textId="4514131E" w:rsidR="006E22F5" w:rsidRPr="0049501C" w:rsidRDefault="006E22F5">
      <w:pPr>
        <w:pStyle w:val="CommentText"/>
      </w:pPr>
      <w:r>
        <w:rPr>
          <w:rStyle w:val="CommentReference"/>
        </w:rPr>
        <w:annotationRef/>
      </w:r>
      <w:r>
        <w:rPr>
          <w:rFonts w:hint="eastAsia"/>
        </w:rPr>
        <w:t>S</w:t>
      </w:r>
      <w:r>
        <w:t>hould be in the above session. Always in the last paragraph, we only highlight the meaning of the work.</w:t>
      </w:r>
    </w:p>
  </w:comment>
  <w:comment w:id="265" w:author="Xu, Jason" w:date="2020-03-11T16:51:00Z" w:initials="XJ">
    <w:p w14:paraId="2FBB17A1" w14:textId="218D1BD2" w:rsidR="006E22F5" w:rsidRDefault="006E22F5">
      <w:pPr>
        <w:pStyle w:val="CommentText"/>
      </w:pPr>
      <w:r>
        <w:rPr>
          <w:rStyle w:val="CommentReference"/>
        </w:rPr>
        <w:annotationRef/>
      </w:r>
      <w:r>
        <w:t xml:space="preserve">We add in future works here. </w:t>
      </w:r>
    </w:p>
  </w:comment>
  <w:comment w:id="267" w:author="Xu, Jason" w:date="2020-01-07T10:31:00Z" w:initials="XJ">
    <w:p w14:paraId="41A95819" w14:textId="52804D32" w:rsidR="006E22F5" w:rsidRDefault="006E22F5"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24134" w15:done="0"/>
  <w15:commentEx w15:paraId="011C57E1" w15:done="0"/>
  <w15:commentEx w15:paraId="79D36CA5" w15:paraIdParent="011C57E1" w15:done="0"/>
  <w15:commentEx w15:paraId="662E396F" w15:paraIdParent="011C57E1" w15:done="0"/>
  <w15:commentEx w15:paraId="4F9D6D14" w15:done="0"/>
  <w15:commentEx w15:paraId="6D29C2D6" w15:paraIdParent="4F9D6D14" w15:done="0"/>
  <w15:commentEx w15:paraId="7AE796A2" w15:done="0"/>
  <w15:commentEx w15:paraId="2325E5F2" w15:paraIdParent="7AE796A2" w15:done="0"/>
  <w15:commentEx w15:paraId="46A397F6" w15:paraIdParent="7AE796A2" w15:done="0"/>
  <w15:commentEx w15:paraId="4F0DCA46" w15:done="1"/>
  <w15:commentEx w15:paraId="2EFDF1BF" w15:done="1"/>
  <w15:commentEx w15:paraId="7C2E3A28" w15:paraIdParent="2EFDF1BF" w15:done="1"/>
  <w15:commentEx w15:paraId="3436FFF8" w15:done="0"/>
  <w15:commentEx w15:paraId="064E0748" w15:paraIdParent="3436FFF8" w15:done="0"/>
  <w15:commentEx w15:paraId="2E04572F" w15:done="0"/>
  <w15:commentEx w15:paraId="3DCC10F5" w15:paraIdParent="2E04572F" w15:done="0"/>
  <w15:commentEx w15:paraId="5DAE5C4D" w15:paraIdParent="2E04572F" w15:done="0"/>
  <w15:commentEx w15:paraId="64581890" w15:done="1"/>
  <w15:commentEx w15:paraId="58147509" w15:done="0"/>
  <w15:commentEx w15:paraId="55114740" w15:done="0"/>
  <w15:commentEx w15:paraId="05B4FAB5" w15:done="0"/>
  <w15:commentEx w15:paraId="42CEFC9B" w15:done="0"/>
  <w15:commentEx w15:paraId="00A6BD11" w15:done="0"/>
  <w15:commentEx w15:paraId="4EB5C7FB" w15:done="0"/>
  <w15:commentEx w15:paraId="7DCFF7CB" w15:done="1"/>
  <w15:commentEx w15:paraId="0B0F8D3E" w15:done="0"/>
  <w15:commentEx w15:paraId="15681391" w15:paraIdParent="0B0F8D3E" w15:done="0"/>
  <w15:commentEx w15:paraId="384D0825" w15:done="0"/>
  <w15:commentEx w15:paraId="2FBB17A1" w15:paraIdParent="384D0825"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011C57E1" w16cid:durableId="22139573"/>
  <w16cid:commentId w16cid:paraId="79D36CA5" w16cid:durableId="22139F01"/>
  <w16cid:commentId w16cid:paraId="662E396F" w16cid:durableId="2214E96A"/>
  <w16cid:commentId w16cid:paraId="4F9D6D14" w16cid:durableId="22139E80"/>
  <w16cid:commentId w16cid:paraId="6D29C2D6" w16cid:durableId="2214BF8F"/>
  <w16cid:commentId w16cid:paraId="7AE796A2" w16cid:durableId="2212146B"/>
  <w16cid:commentId w16cid:paraId="2325E5F2" w16cid:durableId="2212096E"/>
  <w16cid:commentId w16cid:paraId="46A397F6" w16cid:durableId="2214E97E"/>
  <w16cid:commentId w16cid:paraId="4F0DCA46" w16cid:durableId="2213A2B3"/>
  <w16cid:commentId w16cid:paraId="2EFDF1BF" w16cid:durableId="220B4A71"/>
  <w16cid:commentId w16cid:paraId="7C2E3A28" w16cid:durableId="220B6058"/>
  <w16cid:commentId w16cid:paraId="3436FFF8" w16cid:durableId="220B4A7F"/>
  <w16cid:commentId w16cid:paraId="064E0748" w16cid:durableId="220B6324"/>
  <w16cid:commentId w16cid:paraId="2E04572F" w16cid:durableId="22137650"/>
  <w16cid:commentId w16cid:paraId="3DCC10F5" w16cid:durableId="22138D44"/>
  <w16cid:commentId w16cid:paraId="5DAE5C4D" w16cid:durableId="2214E38B"/>
  <w16cid:commentId w16cid:paraId="64581890" w16cid:durableId="22128215"/>
  <w16cid:commentId w16cid:paraId="58147509" w16cid:durableId="2214DACA"/>
  <w16cid:commentId w16cid:paraId="55114740" w16cid:durableId="2214DB34"/>
  <w16cid:commentId w16cid:paraId="05B4FAB5" w16cid:durableId="2214DB8D"/>
  <w16cid:commentId w16cid:paraId="42CEFC9B" w16cid:durableId="2214DCB6"/>
  <w16cid:commentId w16cid:paraId="00A6BD11" w16cid:durableId="221383A2"/>
  <w16cid:commentId w16cid:paraId="4EB5C7FB" w16cid:durableId="2214D2A1"/>
  <w16cid:commentId w16cid:paraId="7DCFF7CB" w16cid:durableId="22138CB5"/>
  <w16cid:commentId w16cid:paraId="0B0F8D3E" w16cid:durableId="22138DAC"/>
  <w16cid:commentId w16cid:paraId="15681391" w16cid:durableId="2214D412"/>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AF9EC" w14:textId="77777777" w:rsidR="0054112C" w:rsidRDefault="0054112C" w:rsidP="00170E8C">
      <w:pPr>
        <w:spacing w:after="0" w:line="240" w:lineRule="auto"/>
      </w:pPr>
      <w:r>
        <w:separator/>
      </w:r>
    </w:p>
  </w:endnote>
  <w:endnote w:type="continuationSeparator" w:id="0">
    <w:p w14:paraId="274E068C" w14:textId="77777777" w:rsidR="0054112C" w:rsidRDefault="0054112C" w:rsidP="00170E8C">
      <w:pPr>
        <w:spacing w:after="0" w:line="240" w:lineRule="auto"/>
      </w:pPr>
      <w:r>
        <w:continuationSeparator/>
      </w:r>
    </w:p>
  </w:endnote>
  <w:endnote w:type="continuationNotice" w:id="1">
    <w:p w14:paraId="6B0AD0AC" w14:textId="77777777" w:rsidR="0054112C" w:rsidRDefault="00541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6E22F5" w:rsidRDefault="006E22F5">
    <w:pPr>
      <w:pStyle w:val="Footer"/>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6E22F5" w:rsidRPr="007D2762" w:rsidRDefault="006E22F5"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6E22F5" w:rsidRPr="007D2762" w:rsidRDefault="006E22F5"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C7E1F" w14:textId="77777777" w:rsidR="0054112C" w:rsidRDefault="0054112C" w:rsidP="00170E8C">
      <w:pPr>
        <w:spacing w:after="0" w:line="240" w:lineRule="auto"/>
      </w:pPr>
      <w:r>
        <w:separator/>
      </w:r>
    </w:p>
  </w:footnote>
  <w:footnote w:type="continuationSeparator" w:id="0">
    <w:p w14:paraId="6C0FEA72" w14:textId="77777777" w:rsidR="0054112C" w:rsidRDefault="0054112C" w:rsidP="00170E8C">
      <w:pPr>
        <w:spacing w:after="0" w:line="240" w:lineRule="auto"/>
      </w:pPr>
      <w:r>
        <w:continuationSeparator/>
      </w:r>
    </w:p>
  </w:footnote>
  <w:footnote w:type="continuationNotice" w:id="1">
    <w:p w14:paraId="175A5DA3" w14:textId="77777777" w:rsidR="0054112C" w:rsidRDefault="005411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E78"/>
    <w:rsid w:val="000740E4"/>
    <w:rsid w:val="000741CE"/>
    <w:rsid w:val="000744D0"/>
    <w:rsid w:val="00074F74"/>
    <w:rsid w:val="000754EE"/>
    <w:rsid w:val="000755DB"/>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803"/>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7E9"/>
    <w:rsid w:val="000F14C7"/>
    <w:rsid w:val="000F1730"/>
    <w:rsid w:val="000F1788"/>
    <w:rsid w:val="000F18FE"/>
    <w:rsid w:val="000F1C2A"/>
    <w:rsid w:val="000F2055"/>
    <w:rsid w:val="000F24D2"/>
    <w:rsid w:val="000F2878"/>
    <w:rsid w:val="000F3658"/>
    <w:rsid w:val="000F37D7"/>
    <w:rsid w:val="000F37F1"/>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8A2"/>
    <w:rsid w:val="00163937"/>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6A9"/>
    <w:rsid w:val="00183908"/>
    <w:rsid w:val="0018518A"/>
    <w:rsid w:val="001851A3"/>
    <w:rsid w:val="00185D4B"/>
    <w:rsid w:val="00185D4F"/>
    <w:rsid w:val="00186115"/>
    <w:rsid w:val="00186483"/>
    <w:rsid w:val="00186CB2"/>
    <w:rsid w:val="00186F06"/>
    <w:rsid w:val="00187014"/>
    <w:rsid w:val="00187C0C"/>
    <w:rsid w:val="00187F09"/>
    <w:rsid w:val="001908D7"/>
    <w:rsid w:val="00190B6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1A1"/>
    <w:rsid w:val="001A1902"/>
    <w:rsid w:val="001A1A05"/>
    <w:rsid w:val="001A1A24"/>
    <w:rsid w:val="001A1C69"/>
    <w:rsid w:val="001A1FA1"/>
    <w:rsid w:val="001A22DA"/>
    <w:rsid w:val="001A28A4"/>
    <w:rsid w:val="001A2F24"/>
    <w:rsid w:val="001A3134"/>
    <w:rsid w:val="001A3145"/>
    <w:rsid w:val="001A3388"/>
    <w:rsid w:val="001A3971"/>
    <w:rsid w:val="001A3A8D"/>
    <w:rsid w:val="001A3C89"/>
    <w:rsid w:val="001A3D79"/>
    <w:rsid w:val="001A3E65"/>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A9C"/>
    <w:rsid w:val="001B3F76"/>
    <w:rsid w:val="001B40DC"/>
    <w:rsid w:val="001B40F0"/>
    <w:rsid w:val="001B4629"/>
    <w:rsid w:val="001B5087"/>
    <w:rsid w:val="001B512A"/>
    <w:rsid w:val="001B519B"/>
    <w:rsid w:val="001B526F"/>
    <w:rsid w:val="001B58A5"/>
    <w:rsid w:val="001B59BA"/>
    <w:rsid w:val="001B5CE0"/>
    <w:rsid w:val="001B5D7A"/>
    <w:rsid w:val="001B6721"/>
    <w:rsid w:val="001B68FD"/>
    <w:rsid w:val="001B6C50"/>
    <w:rsid w:val="001B73CD"/>
    <w:rsid w:val="001B741E"/>
    <w:rsid w:val="001B7F6A"/>
    <w:rsid w:val="001C028D"/>
    <w:rsid w:val="001C04C7"/>
    <w:rsid w:val="001C0F1A"/>
    <w:rsid w:val="001C1154"/>
    <w:rsid w:val="001C1B85"/>
    <w:rsid w:val="001C1B9E"/>
    <w:rsid w:val="001C286C"/>
    <w:rsid w:val="001C3C52"/>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1638"/>
    <w:rsid w:val="001D196A"/>
    <w:rsid w:val="001D1993"/>
    <w:rsid w:val="001D1CD2"/>
    <w:rsid w:val="001D1E7A"/>
    <w:rsid w:val="001D1FC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85"/>
    <w:rsid w:val="001D66E9"/>
    <w:rsid w:val="001D6720"/>
    <w:rsid w:val="001D6C4B"/>
    <w:rsid w:val="001D6C52"/>
    <w:rsid w:val="001D7196"/>
    <w:rsid w:val="001D71DD"/>
    <w:rsid w:val="001D7AEB"/>
    <w:rsid w:val="001D7F52"/>
    <w:rsid w:val="001D7F79"/>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41E"/>
    <w:rsid w:val="002007B4"/>
    <w:rsid w:val="002009F5"/>
    <w:rsid w:val="00201863"/>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2B"/>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68A2"/>
    <w:rsid w:val="00217304"/>
    <w:rsid w:val="0021787B"/>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9F5"/>
    <w:rsid w:val="00243EB2"/>
    <w:rsid w:val="0024415B"/>
    <w:rsid w:val="002444ED"/>
    <w:rsid w:val="00244B7F"/>
    <w:rsid w:val="00244C78"/>
    <w:rsid w:val="00244D0B"/>
    <w:rsid w:val="00245359"/>
    <w:rsid w:val="00245DC3"/>
    <w:rsid w:val="002465AD"/>
    <w:rsid w:val="00246742"/>
    <w:rsid w:val="0024680A"/>
    <w:rsid w:val="00246EBC"/>
    <w:rsid w:val="00247446"/>
    <w:rsid w:val="002479DE"/>
    <w:rsid w:val="00247BE9"/>
    <w:rsid w:val="00247DE6"/>
    <w:rsid w:val="00247F1F"/>
    <w:rsid w:val="002502CB"/>
    <w:rsid w:val="00250362"/>
    <w:rsid w:val="0025059C"/>
    <w:rsid w:val="00250AB7"/>
    <w:rsid w:val="002511BD"/>
    <w:rsid w:val="00251612"/>
    <w:rsid w:val="0025202A"/>
    <w:rsid w:val="00252285"/>
    <w:rsid w:val="00252888"/>
    <w:rsid w:val="0025294A"/>
    <w:rsid w:val="00253565"/>
    <w:rsid w:val="00253591"/>
    <w:rsid w:val="002540D5"/>
    <w:rsid w:val="00254DEE"/>
    <w:rsid w:val="00255481"/>
    <w:rsid w:val="0025570F"/>
    <w:rsid w:val="00255987"/>
    <w:rsid w:val="00255BD0"/>
    <w:rsid w:val="00255E63"/>
    <w:rsid w:val="00256146"/>
    <w:rsid w:val="00256284"/>
    <w:rsid w:val="00256848"/>
    <w:rsid w:val="002568DA"/>
    <w:rsid w:val="00256BFC"/>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64BD"/>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455"/>
    <w:rsid w:val="00291DF8"/>
    <w:rsid w:val="00292D9E"/>
    <w:rsid w:val="00292EA8"/>
    <w:rsid w:val="0029321A"/>
    <w:rsid w:val="002935AA"/>
    <w:rsid w:val="00293702"/>
    <w:rsid w:val="002939C1"/>
    <w:rsid w:val="00293CF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7E"/>
    <w:rsid w:val="002E45CD"/>
    <w:rsid w:val="002E4902"/>
    <w:rsid w:val="002E4E62"/>
    <w:rsid w:val="002E59A0"/>
    <w:rsid w:val="002E5C52"/>
    <w:rsid w:val="002E5CAD"/>
    <w:rsid w:val="002E69B1"/>
    <w:rsid w:val="002E69BE"/>
    <w:rsid w:val="002E6B74"/>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0AC"/>
    <w:rsid w:val="0030463E"/>
    <w:rsid w:val="003047F4"/>
    <w:rsid w:val="00305FF1"/>
    <w:rsid w:val="00306217"/>
    <w:rsid w:val="003062F9"/>
    <w:rsid w:val="003067A7"/>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9E1"/>
    <w:rsid w:val="00327AD2"/>
    <w:rsid w:val="0033036E"/>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2381"/>
    <w:rsid w:val="00362560"/>
    <w:rsid w:val="003626E3"/>
    <w:rsid w:val="00362809"/>
    <w:rsid w:val="00362851"/>
    <w:rsid w:val="00362C55"/>
    <w:rsid w:val="00362CD8"/>
    <w:rsid w:val="00363349"/>
    <w:rsid w:val="00363522"/>
    <w:rsid w:val="003635EE"/>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833"/>
    <w:rsid w:val="003F1AB4"/>
    <w:rsid w:val="003F1F58"/>
    <w:rsid w:val="003F1F61"/>
    <w:rsid w:val="003F20AA"/>
    <w:rsid w:val="003F34A3"/>
    <w:rsid w:val="003F3610"/>
    <w:rsid w:val="003F37A1"/>
    <w:rsid w:val="003F3AA7"/>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C28"/>
    <w:rsid w:val="004272B2"/>
    <w:rsid w:val="004274F9"/>
    <w:rsid w:val="0042759F"/>
    <w:rsid w:val="0043047A"/>
    <w:rsid w:val="00430865"/>
    <w:rsid w:val="00432543"/>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15D"/>
    <w:rsid w:val="004405DC"/>
    <w:rsid w:val="00440899"/>
    <w:rsid w:val="00440C34"/>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59E2"/>
    <w:rsid w:val="00496B39"/>
    <w:rsid w:val="00497AE3"/>
    <w:rsid w:val="00497EED"/>
    <w:rsid w:val="004A02EC"/>
    <w:rsid w:val="004A052B"/>
    <w:rsid w:val="004A07AB"/>
    <w:rsid w:val="004A102D"/>
    <w:rsid w:val="004A16FE"/>
    <w:rsid w:val="004A2A05"/>
    <w:rsid w:val="004A2C17"/>
    <w:rsid w:val="004A2C7B"/>
    <w:rsid w:val="004A306B"/>
    <w:rsid w:val="004A3ABF"/>
    <w:rsid w:val="004A42B3"/>
    <w:rsid w:val="004A4443"/>
    <w:rsid w:val="004A4EAA"/>
    <w:rsid w:val="004A5036"/>
    <w:rsid w:val="004A52A3"/>
    <w:rsid w:val="004A533A"/>
    <w:rsid w:val="004A5682"/>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0C96"/>
    <w:rsid w:val="004C1DE3"/>
    <w:rsid w:val="004C1EE7"/>
    <w:rsid w:val="004C1F1A"/>
    <w:rsid w:val="004C289F"/>
    <w:rsid w:val="004C2FCC"/>
    <w:rsid w:val="004C2FF2"/>
    <w:rsid w:val="004C3657"/>
    <w:rsid w:val="004C4A4A"/>
    <w:rsid w:val="004C4DDC"/>
    <w:rsid w:val="004C5B86"/>
    <w:rsid w:val="004C5EC0"/>
    <w:rsid w:val="004C5F55"/>
    <w:rsid w:val="004C6470"/>
    <w:rsid w:val="004C6635"/>
    <w:rsid w:val="004C6792"/>
    <w:rsid w:val="004C7095"/>
    <w:rsid w:val="004C7BAB"/>
    <w:rsid w:val="004C7C9B"/>
    <w:rsid w:val="004D0134"/>
    <w:rsid w:val="004D0867"/>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827"/>
    <w:rsid w:val="004D58A1"/>
    <w:rsid w:val="004D5A76"/>
    <w:rsid w:val="004D61C2"/>
    <w:rsid w:val="004D6AA8"/>
    <w:rsid w:val="004D6B42"/>
    <w:rsid w:val="004D6E48"/>
    <w:rsid w:val="004D7010"/>
    <w:rsid w:val="004D7483"/>
    <w:rsid w:val="004D7734"/>
    <w:rsid w:val="004D7956"/>
    <w:rsid w:val="004D79E4"/>
    <w:rsid w:val="004D7BFE"/>
    <w:rsid w:val="004D7C2C"/>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4F"/>
    <w:rsid w:val="00540B74"/>
    <w:rsid w:val="0054112C"/>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3E0"/>
    <w:rsid w:val="00547931"/>
    <w:rsid w:val="00547DA2"/>
    <w:rsid w:val="00547DEE"/>
    <w:rsid w:val="005509EF"/>
    <w:rsid w:val="0055168C"/>
    <w:rsid w:val="005516A4"/>
    <w:rsid w:val="005517AA"/>
    <w:rsid w:val="00551FC2"/>
    <w:rsid w:val="00553027"/>
    <w:rsid w:val="00553194"/>
    <w:rsid w:val="00553389"/>
    <w:rsid w:val="005542E2"/>
    <w:rsid w:val="005545C0"/>
    <w:rsid w:val="00554909"/>
    <w:rsid w:val="0055579F"/>
    <w:rsid w:val="00555CD0"/>
    <w:rsid w:val="00555FD1"/>
    <w:rsid w:val="005560BB"/>
    <w:rsid w:val="005564FE"/>
    <w:rsid w:val="00556756"/>
    <w:rsid w:val="0055693F"/>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96D"/>
    <w:rsid w:val="005741C4"/>
    <w:rsid w:val="00574332"/>
    <w:rsid w:val="005748A6"/>
    <w:rsid w:val="00575144"/>
    <w:rsid w:val="0057594C"/>
    <w:rsid w:val="00576012"/>
    <w:rsid w:val="005761F0"/>
    <w:rsid w:val="005763D9"/>
    <w:rsid w:val="0057658A"/>
    <w:rsid w:val="005765F4"/>
    <w:rsid w:val="00576B5A"/>
    <w:rsid w:val="00576D4C"/>
    <w:rsid w:val="00577350"/>
    <w:rsid w:val="0057738F"/>
    <w:rsid w:val="005775FF"/>
    <w:rsid w:val="00577853"/>
    <w:rsid w:val="00577FA6"/>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54D4"/>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EE"/>
    <w:rsid w:val="00647999"/>
    <w:rsid w:val="00647C72"/>
    <w:rsid w:val="00647CE7"/>
    <w:rsid w:val="00647E3C"/>
    <w:rsid w:val="00647E97"/>
    <w:rsid w:val="00650455"/>
    <w:rsid w:val="006508D3"/>
    <w:rsid w:val="00650A26"/>
    <w:rsid w:val="00650E5C"/>
    <w:rsid w:val="006518E0"/>
    <w:rsid w:val="00651C84"/>
    <w:rsid w:val="00651D6C"/>
    <w:rsid w:val="00651EF0"/>
    <w:rsid w:val="00651F7E"/>
    <w:rsid w:val="006522D3"/>
    <w:rsid w:val="00652453"/>
    <w:rsid w:val="00652906"/>
    <w:rsid w:val="00652D91"/>
    <w:rsid w:val="0065351B"/>
    <w:rsid w:val="006546D5"/>
    <w:rsid w:val="006559FF"/>
    <w:rsid w:val="00655F0B"/>
    <w:rsid w:val="00656B21"/>
    <w:rsid w:val="00656BBE"/>
    <w:rsid w:val="00657392"/>
    <w:rsid w:val="00657A90"/>
    <w:rsid w:val="00660768"/>
    <w:rsid w:val="006607B9"/>
    <w:rsid w:val="00661160"/>
    <w:rsid w:val="00661654"/>
    <w:rsid w:val="00661F6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B5"/>
    <w:rsid w:val="00691FF9"/>
    <w:rsid w:val="0069240E"/>
    <w:rsid w:val="006924A7"/>
    <w:rsid w:val="006926AA"/>
    <w:rsid w:val="0069306D"/>
    <w:rsid w:val="006932E7"/>
    <w:rsid w:val="00693329"/>
    <w:rsid w:val="00693544"/>
    <w:rsid w:val="00693CAA"/>
    <w:rsid w:val="006943B6"/>
    <w:rsid w:val="00694919"/>
    <w:rsid w:val="00694ADE"/>
    <w:rsid w:val="00694CA1"/>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1081"/>
    <w:rsid w:val="006E16C6"/>
    <w:rsid w:val="006E170A"/>
    <w:rsid w:val="006E1854"/>
    <w:rsid w:val="006E1CF5"/>
    <w:rsid w:val="006E22F5"/>
    <w:rsid w:val="006E3050"/>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910"/>
    <w:rsid w:val="00761CF2"/>
    <w:rsid w:val="007624F4"/>
    <w:rsid w:val="007626F3"/>
    <w:rsid w:val="00762777"/>
    <w:rsid w:val="007627EA"/>
    <w:rsid w:val="00762E81"/>
    <w:rsid w:val="007631DC"/>
    <w:rsid w:val="0076360A"/>
    <w:rsid w:val="00763AE6"/>
    <w:rsid w:val="00764416"/>
    <w:rsid w:val="0076512F"/>
    <w:rsid w:val="007651F5"/>
    <w:rsid w:val="007657DC"/>
    <w:rsid w:val="00765808"/>
    <w:rsid w:val="0076641F"/>
    <w:rsid w:val="00766516"/>
    <w:rsid w:val="00766ABF"/>
    <w:rsid w:val="00766B62"/>
    <w:rsid w:val="00766CA3"/>
    <w:rsid w:val="00766E66"/>
    <w:rsid w:val="00767627"/>
    <w:rsid w:val="00767FBF"/>
    <w:rsid w:val="0077075D"/>
    <w:rsid w:val="0077103D"/>
    <w:rsid w:val="00771526"/>
    <w:rsid w:val="00771EF2"/>
    <w:rsid w:val="00772524"/>
    <w:rsid w:val="007725E0"/>
    <w:rsid w:val="0077295E"/>
    <w:rsid w:val="00774510"/>
    <w:rsid w:val="00774946"/>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966"/>
    <w:rsid w:val="00786FEA"/>
    <w:rsid w:val="007871F3"/>
    <w:rsid w:val="0078720C"/>
    <w:rsid w:val="007872AD"/>
    <w:rsid w:val="0078788B"/>
    <w:rsid w:val="00787D9E"/>
    <w:rsid w:val="00787E1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D43"/>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591"/>
    <w:rsid w:val="00811D80"/>
    <w:rsid w:val="008121B6"/>
    <w:rsid w:val="008124C6"/>
    <w:rsid w:val="008127E6"/>
    <w:rsid w:val="00812871"/>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30"/>
    <w:rsid w:val="008365EB"/>
    <w:rsid w:val="0083667E"/>
    <w:rsid w:val="008367C1"/>
    <w:rsid w:val="008369E3"/>
    <w:rsid w:val="00836AC5"/>
    <w:rsid w:val="00837205"/>
    <w:rsid w:val="00840639"/>
    <w:rsid w:val="008410A2"/>
    <w:rsid w:val="00841268"/>
    <w:rsid w:val="008412D3"/>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71B9"/>
    <w:rsid w:val="0085744B"/>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5C63"/>
    <w:rsid w:val="00876689"/>
    <w:rsid w:val="00876A9A"/>
    <w:rsid w:val="00876E21"/>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A4B"/>
    <w:rsid w:val="00896112"/>
    <w:rsid w:val="00896117"/>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CBC"/>
    <w:rsid w:val="008B6E80"/>
    <w:rsid w:val="008B72CA"/>
    <w:rsid w:val="008B7D50"/>
    <w:rsid w:val="008C03E5"/>
    <w:rsid w:val="008C0616"/>
    <w:rsid w:val="008C06BC"/>
    <w:rsid w:val="008C0C9F"/>
    <w:rsid w:val="008C1259"/>
    <w:rsid w:val="008C12A9"/>
    <w:rsid w:val="008C16A1"/>
    <w:rsid w:val="008C1D95"/>
    <w:rsid w:val="008C206D"/>
    <w:rsid w:val="008C2180"/>
    <w:rsid w:val="008C2904"/>
    <w:rsid w:val="008C2CA2"/>
    <w:rsid w:val="008C2EA3"/>
    <w:rsid w:val="008C306E"/>
    <w:rsid w:val="008C3A72"/>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C61"/>
    <w:rsid w:val="008D5D60"/>
    <w:rsid w:val="008D5EB2"/>
    <w:rsid w:val="008D6016"/>
    <w:rsid w:val="008D6618"/>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7A0"/>
    <w:rsid w:val="008F67AB"/>
    <w:rsid w:val="008F699D"/>
    <w:rsid w:val="008F6EF7"/>
    <w:rsid w:val="00900552"/>
    <w:rsid w:val="0090058C"/>
    <w:rsid w:val="00900953"/>
    <w:rsid w:val="00900ACD"/>
    <w:rsid w:val="00900B6A"/>
    <w:rsid w:val="00900D4B"/>
    <w:rsid w:val="0090132A"/>
    <w:rsid w:val="0090147E"/>
    <w:rsid w:val="009018F3"/>
    <w:rsid w:val="00901C53"/>
    <w:rsid w:val="00901DB0"/>
    <w:rsid w:val="00901ED3"/>
    <w:rsid w:val="009021A8"/>
    <w:rsid w:val="00902B01"/>
    <w:rsid w:val="00902D9C"/>
    <w:rsid w:val="0090347B"/>
    <w:rsid w:val="00903624"/>
    <w:rsid w:val="00903B0F"/>
    <w:rsid w:val="00903EAB"/>
    <w:rsid w:val="00903F5B"/>
    <w:rsid w:val="00903FA2"/>
    <w:rsid w:val="00904453"/>
    <w:rsid w:val="00904AA2"/>
    <w:rsid w:val="00904D0E"/>
    <w:rsid w:val="00904E7B"/>
    <w:rsid w:val="0090544A"/>
    <w:rsid w:val="00905A3F"/>
    <w:rsid w:val="00906453"/>
    <w:rsid w:val="00906927"/>
    <w:rsid w:val="00906A20"/>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50D1"/>
    <w:rsid w:val="00925298"/>
    <w:rsid w:val="00925CCB"/>
    <w:rsid w:val="00925CDA"/>
    <w:rsid w:val="009263E9"/>
    <w:rsid w:val="00926E2E"/>
    <w:rsid w:val="009270DB"/>
    <w:rsid w:val="00927188"/>
    <w:rsid w:val="00927232"/>
    <w:rsid w:val="009276B3"/>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339"/>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F5C"/>
    <w:rsid w:val="00990F7B"/>
    <w:rsid w:val="0099116D"/>
    <w:rsid w:val="00991320"/>
    <w:rsid w:val="009913AB"/>
    <w:rsid w:val="0099161E"/>
    <w:rsid w:val="00991B55"/>
    <w:rsid w:val="00992373"/>
    <w:rsid w:val="0099256A"/>
    <w:rsid w:val="0099274B"/>
    <w:rsid w:val="00992A54"/>
    <w:rsid w:val="0099329B"/>
    <w:rsid w:val="00993BAB"/>
    <w:rsid w:val="00994277"/>
    <w:rsid w:val="00994290"/>
    <w:rsid w:val="00994A88"/>
    <w:rsid w:val="00994F0B"/>
    <w:rsid w:val="0099540C"/>
    <w:rsid w:val="0099542F"/>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542"/>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7342"/>
    <w:rsid w:val="009B7775"/>
    <w:rsid w:val="009B7804"/>
    <w:rsid w:val="009B7A75"/>
    <w:rsid w:val="009C0992"/>
    <w:rsid w:val="009C0DA8"/>
    <w:rsid w:val="009C0F25"/>
    <w:rsid w:val="009C1263"/>
    <w:rsid w:val="009C1317"/>
    <w:rsid w:val="009C20AD"/>
    <w:rsid w:val="009C21C4"/>
    <w:rsid w:val="009C22E3"/>
    <w:rsid w:val="009C285E"/>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61C"/>
    <w:rsid w:val="009D391F"/>
    <w:rsid w:val="009D3CBC"/>
    <w:rsid w:val="009D3D8F"/>
    <w:rsid w:val="009D3E3A"/>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6868"/>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106"/>
    <w:rsid w:val="00A11484"/>
    <w:rsid w:val="00A11497"/>
    <w:rsid w:val="00A11757"/>
    <w:rsid w:val="00A11CE1"/>
    <w:rsid w:val="00A11D93"/>
    <w:rsid w:val="00A1261D"/>
    <w:rsid w:val="00A13129"/>
    <w:rsid w:val="00A13299"/>
    <w:rsid w:val="00A133BA"/>
    <w:rsid w:val="00A133ED"/>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FF8"/>
    <w:rsid w:val="00A420A7"/>
    <w:rsid w:val="00A42180"/>
    <w:rsid w:val="00A42193"/>
    <w:rsid w:val="00A4245F"/>
    <w:rsid w:val="00A4286E"/>
    <w:rsid w:val="00A42983"/>
    <w:rsid w:val="00A42A86"/>
    <w:rsid w:val="00A42C4A"/>
    <w:rsid w:val="00A43142"/>
    <w:rsid w:val="00A432BC"/>
    <w:rsid w:val="00A437D1"/>
    <w:rsid w:val="00A438EB"/>
    <w:rsid w:val="00A4414B"/>
    <w:rsid w:val="00A44242"/>
    <w:rsid w:val="00A4444D"/>
    <w:rsid w:val="00A44626"/>
    <w:rsid w:val="00A44A6F"/>
    <w:rsid w:val="00A4566E"/>
    <w:rsid w:val="00A45A04"/>
    <w:rsid w:val="00A464B9"/>
    <w:rsid w:val="00A472FD"/>
    <w:rsid w:val="00A475E2"/>
    <w:rsid w:val="00A476A8"/>
    <w:rsid w:val="00A47882"/>
    <w:rsid w:val="00A47C21"/>
    <w:rsid w:val="00A47F9D"/>
    <w:rsid w:val="00A50DC7"/>
    <w:rsid w:val="00A510C4"/>
    <w:rsid w:val="00A517D0"/>
    <w:rsid w:val="00A51AAC"/>
    <w:rsid w:val="00A52320"/>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944"/>
    <w:rsid w:val="00A67A06"/>
    <w:rsid w:val="00A7025F"/>
    <w:rsid w:val="00A70686"/>
    <w:rsid w:val="00A70892"/>
    <w:rsid w:val="00A70D0E"/>
    <w:rsid w:val="00A710DA"/>
    <w:rsid w:val="00A72120"/>
    <w:rsid w:val="00A72286"/>
    <w:rsid w:val="00A7250E"/>
    <w:rsid w:val="00A72D5B"/>
    <w:rsid w:val="00A73029"/>
    <w:rsid w:val="00A7318A"/>
    <w:rsid w:val="00A74CED"/>
    <w:rsid w:val="00A74FE1"/>
    <w:rsid w:val="00A753B8"/>
    <w:rsid w:val="00A75633"/>
    <w:rsid w:val="00A75F21"/>
    <w:rsid w:val="00A766F9"/>
    <w:rsid w:val="00A76E29"/>
    <w:rsid w:val="00A77512"/>
    <w:rsid w:val="00A77BEB"/>
    <w:rsid w:val="00A77EF7"/>
    <w:rsid w:val="00A8035D"/>
    <w:rsid w:val="00A805FE"/>
    <w:rsid w:val="00A806B6"/>
    <w:rsid w:val="00A80913"/>
    <w:rsid w:val="00A80EA8"/>
    <w:rsid w:val="00A8105D"/>
    <w:rsid w:val="00A81347"/>
    <w:rsid w:val="00A81A08"/>
    <w:rsid w:val="00A81B29"/>
    <w:rsid w:val="00A825BD"/>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06C"/>
    <w:rsid w:val="00A9560A"/>
    <w:rsid w:val="00A95A17"/>
    <w:rsid w:val="00A95DAE"/>
    <w:rsid w:val="00A966F4"/>
    <w:rsid w:val="00A96B8D"/>
    <w:rsid w:val="00A96C67"/>
    <w:rsid w:val="00A96D06"/>
    <w:rsid w:val="00A96F52"/>
    <w:rsid w:val="00A96F8F"/>
    <w:rsid w:val="00A970B3"/>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475"/>
    <w:rsid w:val="00B518E6"/>
    <w:rsid w:val="00B51EF0"/>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25B7"/>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2F14"/>
    <w:rsid w:val="00BA39C5"/>
    <w:rsid w:val="00BA4886"/>
    <w:rsid w:val="00BA52FF"/>
    <w:rsid w:val="00BA59C6"/>
    <w:rsid w:val="00BA5B2B"/>
    <w:rsid w:val="00BA5B54"/>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0B2"/>
    <w:rsid w:val="00BB249F"/>
    <w:rsid w:val="00BB3DEA"/>
    <w:rsid w:val="00BB45F1"/>
    <w:rsid w:val="00BB4B74"/>
    <w:rsid w:val="00BB4D82"/>
    <w:rsid w:val="00BB4DAA"/>
    <w:rsid w:val="00BB52AD"/>
    <w:rsid w:val="00BB5870"/>
    <w:rsid w:val="00BB5C29"/>
    <w:rsid w:val="00BB6207"/>
    <w:rsid w:val="00BB624E"/>
    <w:rsid w:val="00BB649E"/>
    <w:rsid w:val="00BB665F"/>
    <w:rsid w:val="00BB7243"/>
    <w:rsid w:val="00BB72E4"/>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1F42"/>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F1D"/>
    <w:rsid w:val="00BE7652"/>
    <w:rsid w:val="00BE7BBC"/>
    <w:rsid w:val="00BE7D04"/>
    <w:rsid w:val="00BF0383"/>
    <w:rsid w:val="00BF0702"/>
    <w:rsid w:val="00BF1994"/>
    <w:rsid w:val="00BF2061"/>
    <w:rsid w:val="00BF26D7"/>
    <w:rsid w:val="00BF28D6"/>
    <w:rsid w:val="00BF2E00"/>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354"/>
    <w:rsid w:val="00C2263C"/>
    <w:rsid w:val="00C228FF"/>
    <w:rsid w:val="00C22DD4"/>
    <w:rsid w:val="00C22FCB"/>
    <w:rsid w:val="00C2331F"/>
    <w:rsid w:val="00C233C5"/>
    <w:rsid w:val="00C23431"/>
    <w:rsid w:val="00C2356E"/>
    <w:rsid w:val="00C23700"/>
    <w:rsid w:val="00C23AF9"/>
    <w:rsid w:val="00C245B1"/>
    <w:rsid w:val="00C24839"/>
    <w:rsid w:val="00C24B6E"/>
    <w:rsid w:val="00C25331"/>
    <w:rsid w:val="00C25A11"/>
    <w:rsid w:val="00C25C62"/>
    <w:rsid w:val="00C25DD3"/>
    <w:rsid w:val="00C25F0B"/>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BE"/>
    <w:rsid w:val="00C32CD2"/>
    <w:rsid w:val="00C337D5"/>
    <w:rsid w:val="00C3385F"/>
    <w:rsid w:val="00C33ADD"/>
    <w:rsid w:val="00C33BA7"/>
    <w:rsid w:val="00C33D7E"/>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E60"/>
    <w:rsid w:val="00C502BB"/>
    <w:rsid w:val="00C508F8"/>
    <w:rsid w:val="00C50C4C"/>
    <w:rsid w:val="00C51242"/>
    <w:rsid w:val="00C51DE4"/>
    <w:rsid w:val="00C51EFF"/>
    <w:rsid w:val="00C5247B"/>
    <w:rsid w:val="00C5266E"/>
    <w:rsid w:val="00C52867"/>
    <w:rsid w:val="00C52BCA"/>
    <w:rsid w:val="00C52F65"/>
    <w:rsid w:val="00C54E64"/>
    <w:rsid w:val="00C54E97"/>
    <w:rsid w:val="00C54F7D"/>
    <w:rsid w:val="00C55552"/>
    <w:rsid w:val="00C55A0D"/>
    <w:rsid w:val="00C55A12"/>
    <w:rsid w:val="00C55FFD"/>
    <w:rsid w:val="00C562F8"/>
    <w:rsid w:val="00C56319"/>
    <w:rsid w:val="00C5646E"/>
    <w:rsid w:val="00C56500"/>
    <w:rsid w:val="00C565E8"/>
    <w:rsid w:val="00C568A8"/>
    <w:rsid w:val="00C56CF8"/>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52"/>
    <w:rsid w:val="00CB275C"/>
    <w:rsid w:val="00CB2A70"/>
    <w:rsid w:val="00CB3288"/>
    <w:rsid w:val="00CB3547"/>
    <w:rsid w:val="00CB3AE4"/>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436F"/>
    <w:rsid w:val="00CC447F"/>
    <w:rsid w:val="00CC48AB"/>
    <w:rsid w:val="00CC4CAC"/>
    <w:rsid w:val="00CC4D37"/>
    <w:rsid w:val="00CC5152"/>
    <w:rsid w:val="00CC5203"/>
    <w:rsid w:val="00CC55EE"/>
    <w:rsid w:val="00CC5F07"/>
    <w:rsid w:val="00CC667E"/>
    <w:rsid w:val="00CC6DDF"/>
    <w:rsid w:val="00CC785F"/>
    <w:rsid w:val="00CC7DE2"/>
    <w:rsid w:val="00CD01A6"/>
    <w:rsid w:val="00CD0745"/>
    <w:rsid w:val="00CD0B38"/>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52F"/>
    <w:rsid w:val="00D06898"/>
    <w:rsid w:val="00D06C5D"/>
    <w:rsid w:val="00D0759F"/>
    <w:rsid w:val="00D07F25"/>
    <w:rsid w:val="00D100A1"/>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691"/>
    <w:rsid w:val="00D37CC0"/>
    <w:rsid w:val="00D40089"/>
    <w:rsid w:val="00D40090"/>
    <w:rsid w:val="00D402FE"/>
    <w:rsid w:val="00D406CD"/>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41"/>
    <w:rsid w:val="00D467BE"/>
    <w:rsid w:val="00D46B6E"/>
    <w:rsid w:val="00D470B6"/>
    <w:rsid w:val="00D4710C"/>
    <w:rsid w:val="00D47826"/>
    <w:rsid w:val="00D4790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322"/>
    <w:rsid w:val="00D60CE8"/>
    <w:rsid w:val="00D6147B"/>
    <w:rsid w:val="00D61514"/>
    <w:rsid w:val="00D62168"/>
    <w:rsid w:val="00D62384"/>
    <w:rsid w:val="00D627AC"/>
    <w:rsid w:val="00D628F2"/>
    <w:rsid w:val="00D6345A"/>
    <w:rsid w:val="00D6348A"/>
    <w:rsid w:val="00D656B2"/>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CED"/>
    <w:rsid w:val="00D80ED6"/>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318"/>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90"/>
    <w:rsid w:val="00E015BA"/>
    <w:rsid w:val="00E0164F"/>
    <w:rsid w:val="00E01844"/>
    <w:rsid w:val="00E01C3F"/>
    <w:rsid w:val="00E01EF6"/>
    <w:rsid w:val="00E02081"/>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5A0A"/>
    <w:rsid w:val="00E263C6"/>
    <w:rsid w:val="00E26AA4"/>
    <w:rsid w:val="00E27A28"/>
    <w:rsid w:val="00E27E20"/>
    <w:rsid w:val="00E30951"/>
    <w:rsid w:val="00E30990"/>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48FD"/>
    <w:rsid w:val="00E653DA"/>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36DD"/>
    <w:rsid w:val="00E73A2F"/>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5CE"/>
    <w:rsid w:val="00EE7B19"/>
    <w:rsid w:val="00EE7F8D"/>
    <w:rsid w:val="00EF0195"/>
    <w:rsid w:val="00EF04F3"/>
    <w:rsid w:val="00EF0AA5"/>
    <w:rsid w:val="00EF17C7"/>
    <w:rsid w:val="00EF1892"/>
    <w:rsid w:val="00EF1A2C"/>
    <w:rsid w:val="00EF1A3A"/>
    <w:rsid w:val="00EF1C17"/>
    <w:rsid w:val="00EF1CFE"/>
    <w:rsid w:val="00EF1E14"/>
    <w:rsid w:val="00EF29DA"/>
    <w:rsid w:val="00EF2AB1"/>
    <w:rsid w:val="00EF2C18"/>
    <w:rsid w:val="00EF2DE9"/>
    <w:rsid w:val="00EF2E65"/>
    <w:rsid w:val="00EF2E6D"/>
    <w:rsid w:val="00EF3105"/>
    <w:rsid w:val="00EF3126"/>
    <w:rsid w:val="00EF42DC"/>
    <w:rsid w:val="00EF4464"/>
    <w:rsid w:val="00EF44A3"/>
    <w:rsid w:val="00EF48EA"/>
    <w:rsid w:val="00EF4997"/>
    <w:rsid w:val="00EF5289"/>
    <w:rsid w:val="00EF53BA"/>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3CE1"/>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3206"/>
    <w:rsid w:val="00F838CF"/>
    <w:rsid w:val="00F839F8"/>
    <w:rsid w:val="00F83C59"/>
    <w:rsid w:val="00F83FD2"/>
    <w:rsid w:val="00F844BE"/>
    <w:rsid w:val="00F853D9"/>
    <w:rsid w:val="00F85F06"/>
    <w:rsid w:val="00F8611B"/>
    <w:rsid w:val="00F863A0"/>
    <w:rsid w:val="00F86BC8"/>
    <w:rsid w:val="00F873FC"/>
    <w:rsid w:val="00F87575"/>
    <w:rsid w:val="00F87588"/>
    <w:rsid w:val="00F8767C"/>
    <w:rsid w:val="00F8786B"/>
    <w:rsid w:val="00F87B21"/>
    <w:rsid w:val="00F9023F"/>
    <w:rsid w:val="00F9068F"/>
    <w:rsid w:val="00F909EC"/>
    <w:rsid w:val="00F90B5A"/>
    <w:rsid w:val="00F90E2A"/>
    <w:rsid w:val="00F91228"/>
    <w:rsid w:val="00F912CC"/>
    <w:rsid w:val="00F912F8"/>
    <w:rsid w:val="00F9158E"/>
    <w:rsid w:val="00F917E3"/>
    <w:rsid w:val="00F91B2C"/>
    <w:rsid w:val="00F91C12"/>
    <w:rsid w:val="00F91CAD"/>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29A"/>
    <w:rsid w:val="00FA1391"/>
    <w:rsid w:val="00FA14DF"/>
    <w:rsid w:val="00FA1566"/>
    <w:rsid w:val="00FA20C9"/>
    <w:rsid w:val="00FA24A9"/>
    <w:rsid w:val="00FA255A"/>
    <w:rsid w:val="00FA2A62"/>
    <w:rsid w:val="00FA2F4A"/>
    <w:rsid w:val="00FA2F5B"/>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F21"/>
    <w:rsid w:val="00FB21AF"/>
    <w:rsid w:val="00FB2524"/>
    <w:rsid w:val="00FB38D6"/>
    <w:rsid w:val="00FB39E6"/>
    <w:rsid w:val="00FB4C94"/>
    <w:rsid w:val="00FB55CA"/>
    <w:rsid w:val="00FB5602"/>
    <w:rsid w:val="00FB5D0B"/>
    <w:rsid w:val="00FB64B7"/>
    <w:rsid w:val="00FB692C"/>
    <w:rsid w:val="00FB6DCF"/>
    <w:rsid w:val="00FB6EFE"/>
    <w:rsid w:val="00FB7720"/>
    <w:rsid w:val="00FB7863"/>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B34"/>
    <w:rsid w:val="00FD3DCB"/>
    <w:rsid w:val="00FD3E57"/>
    <w:rsid w:val="00FD43B6"/>
    <w:rsid w:val="00FD43E4"/>
    <w:rsid w:val="00FD4C9C"/>
    <w:rsid w:val="00FD57B3"/>
    <w:rsid w:val="00FD5BE2"/>
    <w:rsid w:val="00FD691D"/>
    <w:rsid w:val="00FD69AC"/>
    <w:rsid w:val="00FD6AF8"/>
    <w:rsid w:val="00FD720D"/>
    <w:rsid w:val="00FD7AC4"/>
    <w:rsid w:val="00FD7C24"/>
    <w:rsid w:val="00FE0277"/>
    <w:rsid w:val="00FE02A5"/>
    <w:rsid w:val="00FE03BB"/>
    <w:rsid w:val="00FE093D"/>
    <w:rsid w:val="00FE0B71"/>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937038/"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2EEE0ABC-D369-4998-B89F-EE0730F9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18610</Words>
  <Characters>106083</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5</cp:revision>
  <cp:lastPrinted>2020-01-14T05:59:00Z</cp:lastPrinted>
  <dcterms:created xsi:type="dcterms:W3CDTF">2020-03-12T08:37:00Z</dcterms:created>
  <dcterms:modified xsi:type="dcterms:W3CDTF">2020-03-12T09:02:00Z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