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77CED90B"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del w:id="0" w:author="Peng, Hong" w:date="2020-03-02T10:07:00Z">
        <w:r w:rsidR="00961501" w:rsidRPr="002B43E5" w:rsidDel="009D6A9F">
          <w:rPr>
            <w:b/>
            <w:bCs/>
          </w:rPr>
          <w:delText>g</w:delText>
        </w:r>
        <w:r w:rsidR="00955D2D" w:rsidRPr="002B43E5" w:rsidDel="009D6A9F">
          <w:rPr>
            <w:b/>
            <w:bCs/>
          </w:rPr>
          <w:delText xml:space="preserve">eographical </w:delText>
        </w:r>
      </w:del>
      <w:ins w:id="1" w:author="Peng, Hong" w:date="2020-03-02T10:07:00Z">
        <w:r w:rsidR="009D6A9F">
          <w:rPr>
            <w:b/>
            <w:bCs/>
          </w:rPr>
          <w:t>G</w:t>
        </w:r>
        <w:r w:rsidR="009D6A9F" w:rsidRPr="002B43E5">
          <w:rPr>
            <w:b/>
            <w:bCs/>
          </w:rPr>
          <w:t xml:space="preserve">eographical </w:t>
        </w:r>
      </w:ins>
      <w:del w:id="2" w:author="Peng, Hong" w:date="2020-03-02T10:07:00Z">
        <w:r w:rsidR="002643AD" w:rsidRPr="002B43E5" w:rsidDel="009D6A9F">
          <w:rPr>
            <w:rFonts w:hint="eastAsia"/>
            <w:b/>
            <w:bCs/>
          </w:rPr>
          <w:delText>i</w:delText>
        </w:r>
      </w:del>
      <w:ins w:id="3" w:author="Peng, Hong" w:date="2020-03-02T10:08:00Z">
        <w:r w:rsidR="009D6A9F">
          <w:rPr>
            <w:b/>
            <w:bCs/>
          </w:rPr>
          <w:t>I</w:t>
        </w:r>
      </w:ins>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proofErr w:type="spellStart"/>
      <w:r>
        <w:t>Fei</w:t>
      </w:r>
      <w:proofErr w:type="spellEnd"/>
      <w:r>
        <w:t xml:space="preserve">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ins w:id="4"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commentRangeStart w:id="5"/>
      <w:r w:rsidRPr="007A1C84">
        <w:rPr>
          <w:b/>
          <w:bCs/>
        </w:rPr>
        <w:t>ABSTRACT</w:t>
      </w:r>
      <w:commentRangeEnd w:id="5"/>
      <w:r w:rsidR="005C76F8">
        <w:rPr>
          <w:rStyle w:val="CommentReference"/>
        </w:rPr>
        <w:commentReference w:id="5"/>
      </w:r>
    </w:p>
    <w:p w14:paraId="463ABA15" w14:textId="68FC7191" w:rsidR="00702429" w:rsidRPr="00702429" w:rsidRDefault="00702429" w:rsidP="00D56B2C">
      <w:pPr>
        <w:jc w:val="both"/>
      </w:pPr>
      <w:r w:rsidRPr="00702429">
        <w:t xml:space="preserve">The demand for geographical indication (GI) rice has increased amongst Chinese consumers, which </w:t>
      </w:r>
      <w:del w:id="6" w:author="Peng, Hong" w:date="2020-03-02T15:44:00Z">
        <w:r w:rsidRPr="00702429" w:rsidDel="00ED274C">
          <w:delText xml:space="preserve">potentially </w:delText>
        </w:r>
      </w:del>
      <w:del w:id="7" w:author="Peng, Hong" w:date="2020-03-02T16:00:00Z">
        <w:r w:rsidRPr="00702429" w:rsidDel="00601DA3">
          <w:delText xml:space="preserve">results in </w:delText>
        </w:r>
      </w:del>
      <w:ins w:id="8" w:author="Peng, Hong" w:date="2020-03-02T16:03:00Z">
        <w:r w:rsidR="00601DA3">
          <w:rPr>
            <w:rFonts w:hint="eastAsia"/>
          </w:rPr>
          <w:t>mak</w:t>
        </w:r>
        <w:r w:rsidR="00601DA3">
          <w:t>es the GI rice is at</w:t>
        </w:r>
      </w:ins>
      <w:del w:id="9" w:author="Peng, Hong" w:date="2020-03-02T16:03:00Z">
        <w:r w:rsidRPr="00702429" w:rsidDel="00601DA3">
          <w:delText>a</w:delText>
        </w:r>
      </w:del>
      <w:r w:rsidRPr="00702429">
        <w:t xml:space="preserve"> high risk of adulteration due to </w:t>
      </w:r>
      <w:commentRangeStart w:id="10"/>
      <w:r w:rsidRPr="00702429">
        <w:t>its</w:t>
      </w:r>
      <w:commentRangeEnd w:id="10"/>
      <w:r w:rsidR="00342D74">
        <w:rPr>
          <w:rStyle w:val="CommentReference"/>
        </w:rPr>
        <w:commentReference w:id="10"/>
      </w:r>
      <w:r w:rsidRPr="00702429">
        <w:t xml:space="preserve"> high value and limited production. This study </w:t>
      </w:r>
      <w:del w:id="11" w:author="Peng, Hong" w:date="2020-03-02T14:45:00Z">
        <w:r w:rsidRPr="00702429" w:rsidDel="002365B9">
          <w:delText xml:space="preserve">aims </w:delText>
        </w:r>
      </w:del>
      <w:ins w:id="12" w:author="Peng, Hong" w:date="2020-03-02T14:45:00Z">
        <w:r w:rsidR="002365B9">
          <w:t>aimed</w:t>
        </w:r>
        <w:r w:rsidR="002365B9" w:rsidRPr="00702429">
          <w:t xml:space="preserve"> </w:t>
        </w:r>
      </w:ins>
      <w:r w:rsidRPr="00702429">
        <w:t xml:space="preserve">to develop a novel strategy </w:t>
      </w:r>
      <w:ins w:id="13" w:author="Peng, Hong" w:date="2020-03-02T14:53:00Z">
        <w:r w:rsidR="00FC0E25" w:rsidRPr="00702429">
          <w:t>to determine geographical origins of Chinese GI rice</w:t>
        </w:r>
        <w:r w:rsidR="00FC0E25">
          <w:t>,</w:t>
        </w:r>
      </w:ins>
      <w:ins w:id="14" w:author="Peng, Hong" w:date="2020-03-02T14:54:00Z">
        <w:r w:rsidR="00FC0E25">
          <w:t xml:space="preserve"> which was</w:t>
        </w:r>
      </w:ins>
      <w:ins w:id="15" w:author="Peng, Hong" w:date="2020-03-02T14:53:00Z">
        <w:r w:rsidR="00FC0E25" w:rsidRPr="00702429">
          <w:t xml:space="preserve"> </w:t>
        </w:r>
      </w:ins>
      <w:del w:id="16" w:author="Peng, Hong" w:date="2020-03-02T14:54:00Z">
        <w:r w:rsidRPr="00702429" w:rsidDel="00FC0E25">
          <w:delText xml:space="preserve">of </w:delText>
        </w:r>
      </w:del>
      <w:r w:rsidRPr="00702429">
        <w:t xml:space="preserve">non-targeted data analysis </w:t>
      </w:r>
      <w:del w:id="17" w:author="Peng, Hong" w:date="2020-03-02T14:53:00Z">
        <w:r w:rsidRPr="00702429" w:rsidDel="00FC0E25">
          <w:delText xml:space="preserve">to determine geographical origins of Chinese GI rice </w:delText>
        </w:r>
      </w:del>
      <w:r w:rsidRPr="00702429">
        <w:t xml:space="preserve">based on multi-elemental profiling </w:t>
      </w:r>
      <w:del w:id="18" w:author="Peng, Hong" w:date="2020-03-02T16:24:00Z">
        <w:r w:rsidRPr="00702429" w:rsidDel="009E6B2C">
          <w:delText xml:space="preserve">obtained by </w:delText>
        </w:r>
      </w:del>
      <w:ins w:id="19" w:author="Peng, Hong" w:date="2020-03-02T16:24:00Z">
        <w:r w:rsidR="009E6B2C">
          <w:t xml:space="preserve">using </w:t>
        </w:r>
      </w:ins>
      <w:r w:rsidRPr="00702429">
        <w:t xml:space="preserve">inductively coupled plasma mass spectrometry (ICP-MS). </w:t>
      </w:r>
      <w:r w:rsidR="0073727A" w:rsidRPr="002F5305">
        <w:t xml:space="preserve">One hundred </w:t>
      </w:r>
      <w:ins w:id="20" w:author="Peng, Hong" w:date="2020-03-02T16:25:00Z">
        <w:r w:rsidR="009E6B2C">
          <w:t xml:space="preserve">and </w:t>
        </w:r>
      </w:ins>
      <w:r w:rsidR="0073727A" w:rsidRPr="002F5305">
        <w:t>thirty-one</w:t>
      </w:r>
      <w:r w:rsidRPr="002F5305">
        <w:t xml:space="preserve"> samples from six types of Chinese GI rice were analyzed</w:t>
      </w:r>
      <w:ins w:id="21" w:author="Peng, Hong" w:date="2020-03-02T17:09:00Z">
        <w:r w:rsidR="008A521B">
          <w:t xml:space="preserve">, </w:t>
        </w:r>
      </w:ins>
      <w:r w:rsidR="00477B27" w:rsidRPr="002F5305">
        <w:t>and</w:t>
      </w:r>
      <w:ins w:id="22" w:author="Peng, Hong" w:date="2020-03-02T17:27:00Z">
        <w:r w:rsidR="00A35884">
          <w:t xml:space="preserve"> </w:t>
        </w:r>
      </w:ins>
      <w:ins w:id="23" w:author="Peng, Hong" w:date="2020-03-02T17:37:00Z">
        <w:r w:rsidR="00222CE2">
          <w:t xml:space="preserve">xx% and </w:t>
        </w:r>
        <w:commentRangeStart w:id="24"/>
        <w:r w:rsidR="00222CE2">
          <w:t>xx</w:t>
        </w:r>
      </w:ins>
      <w:commentRangeEnd w:id="24"/>
      <w:ins w:id="25" w:author="Peng, Hong" w:date="2020-03-02T17:39:00Z">
        <w:r w:rsidR="00222CE2">
          <w:rPr>
            <w:rStyle w:val="CommentReference"/>
          </w:rPr>
          <w:commentReference w:id="24"/>
        </w:r>
      </w:ins>
      <w:ins w:id="26" w:author="Peng, Hong" w:date="2020-03-02T17:37:00Z">
        <w:r w:rsidR="00222CE2">
          <w:t xml:space="preserve">% of the dataset were used </w:t>
        </w:r>
      </w:ins>
      <w:ins w:id="27" w:author="Peng, Hong" w:date="2020-03-03T11:01:00Z">
        <w:r w:rsidR="00CB111F">
          <w:t>as training set and testing set</w:t>
        </w:r>
      </w:ins>
      <w:ins w:id="28" w:author="Peng, Hong" w:date="2020-03-02T17:47:00Z">
        <w:r w:rsidR="00D56B2C">
          <w:t xml:space="preserve"> respectively</w:t>
        </w:r>
      </w:ins>
      <w:del w:id="29" w:author="Peng, Hong" w:date="2020-03-02T17:28:00Z">
        <w:r w:rsidR="00477B27" w:rsidRPr="002F5305" w:rsidDel="00A35884">
          <w:delText xml:space="preserve"> the entire dataset was </w:delText>
        </w:r>
      </w:del>
      <w:del w:id="30" w:author="Peng, Hong" w:date="2020-03-02T17:17:00Z">
        <w:r w:rsidR="00477B27" w:rsidRPr="002F5305" w:rsidDel="0082149A">
          <w:delText>then separated as training set and testing set</w:delText>
        </w:r>
      </w:del>
      <w:r w:rsidRPr="002F5305">
        <w:t xml:space="preserve">. </w:t>
      </w:r>
      <w:del w:id="31" w:author="Peng, Hong" w:date="2020-03-02T18:01:00Z">
        <w:r w:rsidRPr="002E42D4" w:rsidDel="00D56B2C">
          <w:delText>Coupled with feature selection</w:delText>
        </w:r>
      </w:del>
      <w:del w:id="32" w:author="Peng, Hong" w:date="2020-03-02T17:01:00Z">
        <w:r w:rsidRPr="002E42D4" w:rsidDel="008A521B">
          <w:delText xml:space="preserve"> (relief</w:delText>
        </w:r>
        <w:r w:rsidR="009A0C81" w:rsidRPr="002E42D4" w:rsidDel="008A521B">
          <w:delText>F</w:delText>
        </w:r>
        <w:r w:rsidRPr="002E42D4" w:rsidDel="008A521B">
          <w:delText xml:space="preserve"> algorithm)</w:delText>
        </w:r>
      </w:del>
      <w:del w:id="33" w:author="Peng, Hong" w:date="2020-03-02T18:02:00Z">
        <w:r w:rsidRPr="002E42D4" w:rsidDel="00D56B2C">
          <w:delText>,</w:delText>
        </w:r>
      </w:del>
      <w:del w:id="34" w:author="Peng, Hong" w:date="2020-03-02T18:05:00Z">
        <w:r w:rsidRPr="002E42D4" w:rsidDel="00E11BE9">
          <w:delText xml:space="preserve"> two</w:delText>
        </w:r>
      </w:del>
      <w:ins w:id="35" w:author="Peng, Hong" w:date="2020-03-02T18:05:00Z">
        <w:r w:rsidR="00E11BE9">
          <w:t>Two</w:t>
        </w:r>
      </w:ins>
      <w:r w:rsidRPr="002E42D4">
        <w:t xml:space="preserve"> machine learning </w:t>
      </w:r>
      <w:r w:rsidR="0073727A" w:rsidRPr="002E42D4">
        <w:t>algorithms,</w:t>
      </w:r>
      <w:ins w:id="36" w:author="Peng, Hong" w:date="2020-03-02T17:43:00Z">
        <w:r w:rsidR="00222CE2">
          <w:t xml:space="preserve"> </w:t>
        </w:r>
      </w:ins>
      <w:del w:id="37" w:author="Peng, Hong" w:date="2020-03-02T18:02:00Z">
        <w:r w:rsidR="0073727A" w:rsidRPr="002E42D4" w:rsidDel="00E11BE9">
          <w:delText xml:space="preserve"> </w:delText>
        </w:r>
      </w:del>
      <w:r w:rsidRPr="002E42D4">
        <w:t>support vector machines (SVM) and random forest (RF)</w:t>
      </w:r>
      <w:r w:rsidR="0073727A" w:rsidRPr="002E42D4">
        <w:t>,</w:t>
      </w:r>
      <w:r w:rsidRPr="002E42D4">
        <w:t xml:space="preserve"> </w:t>
      </w:r>
      <w:ins w:id="38" w:author="Peng, Hong" w:date="2020-03-03T11:02:00Z">
        <w:r w:rsidR="00CB111F">
          <w:t xml:space="preserve">along with feature </w:t>
        </w:r>
        <w:proofErr w:type="spellStart"/>
        <w:r w:rsidR="00CB111F">
          <w:t>slection</w:t>
        </w:r>
        <w:proofErr w:type="spellEnd"/>
        <w:r w:rsidR="00CB111F">
          <w:t xml:space="preserve"> (</w:t>
        </w:r>
      </w:ins>
      <w:ins w:id="39" w:author="Peng, Hong" w:date="2020-03-03T11:03:00Z">
        <w:r w:rsidR="00CB111F">
          <w:t xml:space="preserve">relief algorithm) </w:t>
        </w:r>
      </w:ins>
      <w:r w:rsidRPr="002E42D4">
        <w:t xml:space="preserve">were </w:t>
      </w:r>
      <w:r w:rsidR="0073727A" w:rsidRPr="002E42D4">
        <w:t xml:space="preserve">implemented to </w:t>
      </w:r>
      <w:ins w:id="40" w:author="Peng, Hong" w:date="2020-03-03T11:02:00Z">
        <w:r w:rsidR="00CB111F">
          <w:t>b</w:t>
        </w:r>
      </w:ins>
      <w:ins w:id="41" w:author="Peng, Hong" w:date="2020-03-03T11:03:00Z">
        <w:r w:rsidR="00CB111F">
          <w:t xml:space="preserve">uild </w:t>
        </w:r>
        <w:proofErr w:type="spellStart"/>
        <w:r w:rsidR="00CB111F">
          <w:t>classificaition</w:t>
        </w:r>
        <w:proofErr w:type="spellEnd"/>
        <w:r w:rsidR="00CB111F">
          <w:t xml:space="preserve"> models</w:t>
        </w:r>
      </w:ins>
      <w:del w:id="42" w:author="Peng, Hong" w:date="2020-03-03T11:02:00Z">
        <w:r w:rsidR="0073727A" w:rsidRPr="002E42D4" w:rsidDel="00CB111F">
          <w:delText xml:space="preserve">contruct classifiers with </w:delText>
        </w:r>
        <w:r w:rsidR="00422B3C" w:rsidRPr="002E42D4" w:rsidDel="00CB111F">
          <w:delText>the training set</w:delText>
        </w:r>
        <w:r w:rsidR="0073727A" w:rsidRPr="002E42D4" w:rsidDel="00CB111F">
          <w:delText>,</w:delText>
        </w:r>
        <w:r w:rsidR="00422B3C" w:rsidRPr="002E42D4" w:rsidDel="00CB111F">
          <w:delText xml:space="preserve"> </w:delText>
        </w:r>
        <w:r w:rsidR="0073727A" w:rsidRPr="002E42D4" w:rsidDel="00CB111F">
          <w:delText xml:space="preserve">aiming </w:delText>
        </w:r>
        <w:r w:rsidRPr="002E42D4" w:rsidDel="00CB111F">
          <w:delText xml:space="preserve">to predict the origins of GI rice; </w:delText>
        </w:r>
        <w:r w:rsidR="002E42D4" w:rsidDel="00CB111F">
          <w:rPr>
            <w:rFonts w:hint="eastAsia"/>
          </w:rPr>
          <w:delText>following</w:delText>
        </w:r>
        <w:r w:rsidR="002E42D4" w:rsidDel="00CB111F">
          <w:delText xml:space="preserve"> </w:delText>
        </w:r>
        <w:r w:rsidR="002E42D4" w:rsidDel="00CB111F">
          <w:rPr>
            <w:rFonts w:hint="eastAsia"/>
          </w:rPr>
          <w:delText>this,</w:delText>
        </w:r>
        <w:r w:rsidR="002E42D4" w:rsidDel="00CB111F">
          <w:delText xml:space="preserve"> </w:delText>
        </w:r>
        <w:r w:rsidRPr="002E42D4" w:rsidDel="00CB111F">
          <w:delText xml:space="preserve">the </w:delText>
        </w:r>
        <w:r w:rsidR="0073727A" w:rsidRPr="002E42D4" w:rsidDel="00CB111F">
          <w:delText xml:space="preserve">classifiers </w:delText>
        </w:r>
        <w:r w:rsidRPr="002E42D4" w:rsidDel="00CB111F">
          <w:delText xml:space="preserve">were validated </w:delText>
        </w:r>
        <w:r w:rsidR="00422B3C" w:rsidRPr="002E42D4" w:rsidDel="00CB111F">
          <w:delText>on the testing set</w:delText>
        </w:r>
      </w:del>
      <w:r w:rsidRPr="002E42D4">
        <w:t>.</w:t>
      </w:r>
      <w:r w:rsidRPr="002F5305">
        <w:t xml:space="preserve"> </w:t>
      </w:r>
      <w:commentRangeStart w:id="43"/>
      <w:r w:rsidRPr="002F5305">
        <w:t>For</w:t>
      </w:r>
      <w:commentRangeEnd w:id="43"/>
      <w:r w:rsidR="0073727A" w:rsidRPr="002F5305">
        <w:rPr>
          <w:rStyle w:val="CommentReference"/>
        </w:rPr>
        <w:commentReference w:id="43"/>
      </w:r>
      <w:r w:rsidRPr="002F5305">
        <w:t xml:space="preserve"> both SVM and RF, f</w:t>
      </w:r>
      <w:r w:rsidRPr="00702429">
        <w:t>our elements (</w:t>
      </w:r>
      <w:r w:rsidR="00422B3C">
        <w:t xml:space="preserve">Al, </w:t>
      </w:r>
      <w:proofErr w:type="spellStart"/>
      <w:r w:rsidR="00422B3C">
        <w:t>Rb</w:t>
      </w:r>
      <w:proofErr w:type="spellEnd"/>
      <w:r w:rsidR="00422B3C">
        <w:t>, B, and Na</w:t>
      </w:r>
      <w:r w:rsidRPr="00702429">
        <w:t xml:space="preserve">) only could enable the prediction </w:t>
      </w:r>
      <w:ins w:id="44" w:author="Peng, Hong" w:date="2020-03-03T11:05:00Z">
        <w:r w:rsidR="00CB111F">
          <w:t xml:space="preserve">of geographical origins </w:t>
        </w:r>
      </w:ins>
      <w:r w:rsidRPr="00702429">
        <w:t>with 100% accuracy. These results demonstrate</w:t>
      </w:r>
      <w:ins w:id="45" w:author="Peng, Hong" w:date="2020-03-02T17:01:00Z">
        <w:r w:rsidR="008A521B">
          <w:t>d</w:t>
        </w:r>
      </w:ins>
      <w:r w:rsidRPr="00702429">
        <w:t xml:space="preserve"> the feasibility of </w:t>
      </w:r>
      <w:ins w:id="46" w:author="Peng, Hong" w:date="2020-03-02T17:08:00Z">
        <w:r w:rsidR="008A521B">
          <w:t xml:space="preserve">using </w:t>
        </w:r>
      </w:ins>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7400FB8F" w:rsidR="0078663A" w:rsidRPr="00702429" w:rsidRDefault="00FF2871">
      <w:del w:id="47" w:author="Peng, Hong" w:date="2020-03-03T11:28:00Z">
        <w:r w:rsidDel="0031163F">
          <w:rPr>
            <w:rFonts w:hint="eastAsia"/>
          </w:rPr>
          <w:delText>R</w:delText>
        </w:r>
      </w:del>
      <w:proofErr w:type="gramStart"/>
      <w:ins w:id="48" w:author="Peng, Hong" w:date="2020-03-03T11:28:00Z">
        <w:r w:rsidR="0031163F">
          <w:t>r</w:t>
        </w:r>
      </w:ins>
      <w:r>
        <w:t>ice</w:t>
      </w:r>
      <w:proofErr w:type="gramEnd"/>
      <w:r>
        <w:t xml:space="preserve">, ICP-MS, Geographical </w:t>
      </w:r>
      <w:del w:id="49" w:author="Peng, Hong" w:date="2020-03-02T18:04:00Z">
        <w:r w:rsidDel="00E11BE9">
          <w:delText>indication</w:delText>
        </w:r>
      </w:del>
      <w:ins w:id="50" w:author="Peng, Hong" w:date="2020-03-02T18:04:00Z">
        <w:r w:rsidR="00E11BE9">
          <w:t>Indication</w:t>
        </w:r>
      </w:ins>
      <w:r>
        <w:t xml:space="preserve">, </w:t>
      </w:r>
      <w:r w:rsidR="00AA78B4">
        <w:t xml:space="preserve">machine learning, feature selection, </w:t>
      </w:r>
      <w:del w:id="51" w:author="Peng, Hong" w:date="2020-03-02T18:04:00Z">
        <w:r w:rsidR="00277086" w:rsidDel="00E11BE9">
          <w:delText xml:space="preserve">Chemometrics </w:delText>
        </w:r>
      </w:del>
      <w:commentRangeStart w:id="52"/>
      <w:proofErr w:type="spellStart"/>
      <w:ins w:id="53" w:author="Peng, Hong" w:date="2020-03-02T18:04:00Z">
        <w:r w:rsidR="00E11BE9">
          <w:t>chemometrics</w:t>
        </w:r>
      </w:ins>
      <w:commentRangeEnd w:id="52"/>
      <w:proofErr w:type="spellEnd"/>
      <w:ins w:id="54" w:author="Peng, Hong" w:date="2020-03-03T11:28:00Z">
        <w:r w:rsidR="0031163F">
          <w:rPr>
            <w:rStyle w:val="CommentReference"/>
          </w:rPr>
          <w:commentReference w:id="52"/>
        </w:r>
      </w:ins>
      <w:ins w:id="55" w:author="Peng, Hong" w:date="2020-03-02T18:04:00Z">
        <w:r w:rsidR="00E11BE9">
          <w:t xml:space="preserve"> </w:t>
        </w:r>
      </w:ins>
    </w:p>
    <w:p w14:paraId="61131577" w14:textId="71C1D90B" w:rsidR="00272AED" w:rsidRPr="0078663A" w:rsidRDefault="00C737A0" w:rsidP="0078663A">
      <w:pPr>
        <w:rPr>
          <w:b/>
        </w:rPr>
      </w:pPr>
      <w:r>
        <w:rPr>
          <w:b/>
        </w:rPr>
        <w:t>INTRODUCTION</w:t>
      </w:r>
      <w:r w:rsidRPr="0078663A">
        <w:rPr>
          <w:b/>
        </w:rPr>
        <w:t xml:space="preserve"> </w:t>
      </w:r>
      <w:commentRangeStart w:id="56"/>
      <w:commentRangeEnd w:id="56"/>
      <w:r w:rsidR="00840639">
        <w:rPr>
          <w:rStyle w:val="CommentReference"/>
        </w:rPr>
        <w:commentReference w:id="56"/>
      </w:r>
    </w:p>
    <w:p w14:paraId="1CC1F170" w14:textId="7B9F428E"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57"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58"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ins w:id="59"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60"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ins w:id="61" w:author="Peng, Hong" w:date="2020-03-03T14:16:00Z">
        <w:r w:rsidR="00866350">
          <w:t>three</w:t>
        </w:r>
      </w:ins>
      <w:ins w:id="62" w:author="Peng, Hong" w:date="2020-03-03T14:17:00Z">
        <w:r w:rsidR="00866350">
          <w:t xml:space="preserve"> </w:t>
        </w:r>
      </w:ins>
      <w:ins w:id="63" w:author="Peng, Hong" w:date="2020-03-03T14:18:00Z">
        <w:r w:rsidR="00866350">
          <w:lastRenderedPageBreak/>
          <w:t xml:space="preserve">government sectors </w:t>
        </w:r>
      </w:ins>
      <w:del w:id="64" w:author="Peng, Hong" w:date="2020-03-03T14:19:00Z">
        <w:r w:rsidR="00493FDF" w:rsidDel="00866350">
          <w:delText>State Administration for Industry and Commerce</w:delText>
        </w:r>
        <w:r w:rsidR="001975C5" w:rsidDel="00866350">
          <w:delText xml:space="preserve">/ the Trademark Office </w:delText>
        </w:r>
        <w:r w:rsidR="008856F3" w:rsidDel="00866350">
          <w:delText>(SAIC/TMO), the General Administration of Quality Supervision</w:delText>
        </w:r>
        <w:r w:rsidR="00A23092" w:rsidDel="00866350">
          <w:delText xml:space="preserve">, Inspection and Quarantine (AQSIQ), and the Ministry of Agriculture </w:delText>
        </w:r>
        <w:r w:rsidR="006B5421" w:rsidDel="00866350">
          <w:delText xml:space="preserve">(MoA) </w:delText>
        </w:r>
      </w:del>
      <w:del w:id="65" w:author="Peng, Hong" w:date="2020-03-03T14:22:00Z">
        <w:r w:rsidR="00E7120D" w:rsidDel="00866350">
          <w:delText>are</w:delText>
        </w:r>
      </w:del>
      <w:r w:rsidR="00E7120D">
        <w:t xml:space="preserve"> </w:t>
      </w:r>
      <w:del w:id="66" w:author="Peng, Hong" w:date="2020-03-03T14:22:00Z">
        <w:r w:rsidR="00E7120D" w:rsidDel="00866350">
          <w:delText xml:space="preserve">supervising </w:delText>
        </w:r>
      </w:del>
      <w:ins w:id="67" w:author="Peng, Hong" w:date="2020-03-03T14:22:00Z">
        <w:r w:rsidR="00866350">
          <w:t xml:space="preserve">supervise </w:t>
        </w:r>
      </w:ins>
      <w:r w:rsidR="00E7120D">
        <w:t>and protect</w:t>
      </w:r>
      <w:del w:id="68" w:author="Peng, Hong" w:date="2020-03-03T14:22:00Z">
        <w:r w:rsidR="00E7120D" w:rsidDel="00866350">
          <w:delText>ing</w:delText>
        </w:r>
      </w:del>
      <w:r w:rsidR="00E7120D">
        <w:t xml:space="preserve"> GIs from </w:t>
      </w:r>
      <w:r w:rsidR="00922493">
        <w:t>different aspects</w:t>
      </w:r>
      <w:del w:id="69" w:author="Peng, Hong" w:date="2020-03-03T14:18:00Z">
        <w:r w:rsidR="00922493" w:rsidDel="00866350">
          <w:delText xml:space="preserve"> or direction</w:delText>
        </w:r>
        <w:r w:rsidR="00E048E1" w:rsidDel="00866350">
          <w:delText>,</w:delText>
        </w:r>
      </w:del>
      <w:r w:rsidR="00E048E1">
        <w:t xml:space="preserve"> at the adminis</w:t>
      </w:r>
      <w:r w:rsidR="00FD6AF8">
        <w:t>trative level</w:t>
      </w:r>
      <w:ins w:id="70"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71" w:author="Xu, Jason" w:date="2019-08-07T16:02:00Z">
        <w:r w:rsidR="00FE2E10">
          <w:fldChar w:fldCharType="end"/>
        </w:r>
      </w:ins>
      <w:ins w:id="72" w:author="Peng, Hong" w:date="2020-03-03T14:18:00Z">
        <w:r w:rsidR="00866350">
          <w:t xml:space="preserve">, including </w:t>
        </w:r>
      </w:ins>
      <w:ins w:id="73" w:author="Peng, Hong" w:date="2020-03-03T14:28:00Z">
        <w:r w:rsidR="0099116D">
          <w:t xml:space="preserve">the </w:t>
        </w:r>
      </w:ins>
      <w:ins w:id="74" w:author="Peng, Hong" w:date="2020-03-03T14:19:00Z">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ins>
      <w:r w:rsidR="00FD6AF8">
        <w:t xml:space="preserve">. </w:t>
      </w:r>
    </w:p>
    <w:p w14:paraId="5C078344" w14:textId="7803B66D" w:rsidR="00C10453" w:rsidRDefault="00A3755C" w:rsidP="000D05CC">
      <w:pPr>
        <w:jc w:val="both"/>
      </w:pPr>
      <w:r>
        <w:t>Rice (</w:t>
      </w:r>
      <w:proofErr w:type="spellStart"/>
      <w:r w:rsidRPr="0078663A">
        <w:rPr>
          <w:i/>
        </w:rPr>
        <w:t>Oryza</w:t>
      </w:r>
      <w:proofErr w:type="spellEnd"/>
      <w:r w:rsidRPr="0078663A">
        <w:rPr>
          <w:i/>
        </w:rPr>
        <w:t xml:space="preserve">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 xml:space="preserve">of the world </w:t>
      </w:r>
      <w:commentRangeStart w:id="75"/>
      <w:r>
        <w:t>population</w:t>
      </w:r>
      <w:commentRangeEnd w:id="75"/>
      <w:r w:rsidR="0026120D">
        <w:rPr>
          <w:rStyle w:val="CommentReference"/>
        </w:rPr>
        <w:commentReference w:id="75"/>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r w:rsidR="005F79F1">
        <w:fldChar w:fldCharType="begin" w:fldLock="1"/>
      </w:r>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r w:rsidR="005F79F1">
        <w:fldChar w:fldCharType="end"/>
      </w:r>
      <w:ins w:id="76" w:author="Peng, Hong" w:date="2020-03-03T15:19:00Z">
        <w:r w:rsidR="0026120D">
          <w:t>.</w:t>
        </w:r>
      </w:ins>
      <w:commentRangeStart w:id="77"/>
      <w:del w:id="78" w:author="Peng, Hong" w:date="2020-03-03T15:19:00Z">
        <w:r w:rsidR="006D2F68" w:rsidDel="0026120D">
          <w:delText>; and</w:delText>
        </w:r>
        <w:commentRangeEnd w:id="77"/>
        <w:r w:rsidR="0026120D" w:rsidDel="0026120D">
          <w:rPr>
            <w:rStyle w:val="CommentReference"/>
          </w:rPr>
          <w:commentReference w:id="77"/>
        </w:r>
      </w:del>
      <w:del w:id="79" w:author="Peng, Hong" w:date="2020-03-03T15:46:00Z">
        <w:r w:rsidR="006D2F68" w:rsidDel="000C6996">
          <w:delText xml:space="preserve"> </w:delText>
        </w:r>
      </w:del>
      <w:del w:id="80" w:author="Peng, Hong" w:date="2020-03-03T15:20:00Z">
        <w:r w:rsidR="006D2F68" w:rsidDel="0026120D">
          <w:delText>w</w:delText>
        </w:r>
        <w:r w:rsidR="00E3699B" w:rsidDel="0026120D">
          <w:delText xml:space="preserve">ith </w:delText>
        </w:r>
      </w:del>
      <w:ins w:id="81" w:author="Peng, Hong" w:date="2020-03-03T15:20:00Z">
        <w:r w:rsidR="0026120D">
          <w:t xml:space="preserve">With </w:t>
        </w:r>
      </w:ins>
      <w:r w:rsidR="00E3699B">
        <w:t xml:space="preserve">the </w:t>
      </w:r>
      <w:del w:id="82" w:author="Peng, Hong" w:date="2020-03-03T15:25:00Z">
        <w:r w:rsidR="00FC2526" w:rsidDel="00EF795E">
          <w:delText xml:space="preserve">increasing </w:delText>
        </w:r>
      </w:del>
      <w:ins w:id="83" w:author="Peng, Hong" w:date="2020-03-03T15:25:00Z">
        <w:r w:rsidR="00EF795E">
          <w:t xml:space="preserve">improvement of </w:t>
        </w:r>
      </w:ins>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t>
      </w:r>
      <w:proofErr w:type="spellStart"/>
      <w:r w:rsidR="00300D92">
        <w:t>Wuchang</w:t>
      </w:r>
      <w:proofErr w:type="spellEnd"/>
      <w:r w:rsidR="00300D92">
        <w:t xml:space="preserve"> rice, one of </w:t>
      </w:r>
      <w:r w:rsidR="0027273F">
        <w:t xml:space="preserve">GI </w:t>
      </w:r>
      <w:proofErr w:type="spellStart"/>
      <w:r w:rsidR="0027273F">
        <w:t>rice</w:t>
      </w:r>
      <w:ins w:id="84" w:author="Peng, Hong" w:date="2020-03-03T15:31:00Z">
        <w:r w:rsidR="00EF795E">
          <w:t>s</w:t>
        </w:r>
      </w:ins>
      <w:proofErr w:type="spellEnd"/>
      <w:r w:rsidR="0027273F">
        <w:t xml:space="preserve"> </w:t>
      </w:r>
      <w:r w:rsidR="00E533E5">
        <w:t xml:space="preserve">produced </w:t>
      </w:r>
      <w:r w:rsidR="00DB6A6B">
        <w:t xml:space="preserve">in Heilongjiang </w:t>
      </w:r>
      <w:del w:id="85" w:author="Peng, Hong" w:date="2020-03-03T15:31:00Z">
        <w:r w:rsidR="00DB6A6B" w:rsidDel="00EF795E">
          <w:delText xml:space="preserve">Province </w:delText>
        </w:r>
      </w:del>
      <w:ins w:id="86" w:author="Peng, Hong" w:date="2020-03-03T15:31:00Z">
        <w:r w:rsidR="00EF795E">
          <w:t xml:space="preserve">province </w:t>
        </w:r>
      </w:ins>
      <w:r w:rsidR="00DB6A6B">
        <w:t>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ins w:id="87" w:author="Peng, Hong" w:date="2020-03-03T15:33:00Z">
        <w:r w:rsidR="00EF795E">
          <w:t xml:space="preserve">the </w:t>
        </w:r>
      </w:ins>
      <w:r w:rsidR="007567DD">
        <w:t xml:space="preserve">high market </w:t>
      </w:r>
      <w:r w:rsidR="00BE2802">
        <w:t>demand, the</w:t>
      </w:r>
      <w:r w:rsidR="00706EB9">
        <w:t xml:space="preserve"> price</w:t>
      </w:r>
      <w:r w:rsidR="005666EB">
        <w:t xml:space="preserve"> </w:t>
      </w:r>
      <w:r w:rsidR="00E34654">
        <w:t xml:space="preserve">of </w:t>
      </w:r>
      <w:proofErr w:type="spellStart"/>
      <w:r w:rsidR="00EC59C3">
        <w:t>Wuchang</w:t>
      </w:r>
      <w:proofErr w:type="spellEnd"/>
      <w:r w:rsidR="00EC59C3">
        <w:t xml:space="preserve"> rice </w:t>
      </w:r>
      <w:r w:rsidR="005666EB">
        <w:t xml:space="preserve">is roughly twice </w:t>
      </w:r>
      <w:r w:rsidR="00CD21E0">
        <w:t xml:space="preserve">than </w:t>
      </w:r>
      <w:r w:rsidR="005666EB">
        <w:t xml:space="preserve">that of </w:t>
      </w:r>
      <w:r w:rsidR="004816DF">
        <w:t>other</w:t>
      </w:r>
      <w:r w:rsidR="005666EB">
        <w:t xml:space="preserve"> domestic </w:t>
      </w:r>
      <w:proofErr w:type="spellStart"/>
      <w:r w:rsidR="005666EB">
        <w:t>rice</w:t>
      </w:r>
      <w:ins w:id="88" w:author="Peng, Hong" w:date="2020-03-03T15:33:00Z">
        <w:r w:rsidR="00EF795E">
          <w:t>s</w:t>
        </w:r>
      </w:ins>
      <w:proofErr w:type="spellEnd"/>
      <w:r w:rsidR="00CD21E0">
        <w:t>,</w:t>
      </w:r>
      <w:r w:rsidR="00E34654">
        <w:t xml:space="preserve"> </w:t>
      </w:r>
      <w:r w:rsidR="00CD21E0">
        <w:t>making</w:t>
      </w:r>
      <w:r w:rsidR="00B42B08">
        <w:t xml:space="preserve"> </w:t>
      </w:r>
      <w:proofErr w:type="spellStart"/>
      <w:ins w:id="89" w:author="Peng, Hong" w:date="2020-03-03T15:44:00Z">
        <w:r w:rsidR="000C6996">
          <w:t>WuChang</w:t>
        </w:r>
        <w:proofErr w:type="spellEnd"/>
        <w:r w:rsidR="000C6996">
          <w:t xml:space="preserve"> </w:t>
        </w:r>
        <w:proofErr w:type="spellStart"/>
        <w:r w:rsidR="000C6996">
          <w:t>rice</w:t>
        </w:r>
      </w:ins>
      <w:commentRangeStart w:id="90"/>
      <w:r w:rsidR="00B42B08">
        <w:t>it</w:t>
      </w:r>
      <w:commentRangeEnd w:id="90"/>
      <w:proofErr w:type="spellEnd"/>
      <w:r w:rsidR="00EF795E">
        <w:rPr>
          <w:rStyle w:val="CommentReference"/>
        </w:rPr>
        <w:commentReference w:id="90"/>
      </w:r>
      <w:r w:rsidR="00B42B08">
        <w:t xml:space="preserve"> </w:t>
      </w:r>
      <w:r w:rsidR="007852EF" w:rsidRPr="007567DD">
        <w:t>vulnerable</w:t>
      </w:r>
      <w:r w:rsidR="007852EF">
        <w:t xml:space="preserve"> to</w:t>
      </w:r>
      <w:r w:rsidR="00443C80">
        <w:t xml:space="preserve"> </w:t>
      </w:r>
      <w:del w:id="91" w:author="Peng, Hong" w:date="2020-03-03T15:45:00Z">
        <w:r w:rsidR="000E7C51" w:rsidDel="000C6996">
          <w:delText>adulteration</w:delText>
        </w:r>
        <w:r w:rsidR="00D04E71" w:rsidDel="000C6996">
          <w:delText xml:space="preserve"> </w:delText>
        </w:r>
      </w:del>
      <w:ins w:id="92" w:author="Peng, Hong" w:date="2020-03-03T15:45:00Z">
        <w:r w:rsidR="000C6996">
          <w:t xml:space="preserve">be </w:t>
        </w:r>
        <w:proofErr w:type="spellStart"/>
        <w:r w:rsidR="000C6996">
          <w:t>adutered</w:t>
        </w:r>
        <w:proofErr w:type="spellEnd"/>
        <w:r w:rsidR="000C6996">
          <w:t xml:space="preserve"> </w:t>
        </w:r>
      </w:ins>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del w:id="93" w:author="Peng, Hong" w:date="2020-03-03T15:38:00Z">
        <w:r w:rsidR="00945680" w:rsidDel="00EF795E">
          <w:delText>to protect</w:delText>
        </w:r>
      </w:del>
      <w:ins w:id="94" w:author="Peng, Hong" w:date="2020-03-03T15:38:00Z">
        <w:r w:rsidR="00EF795E">
          <w:t>for protecting</w:t>
        </w:r>
      </w:ins>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A03C678" w:rsidR="00B318B9" w:rsidRPr="00781FEF" w:rsidRDefault="0060245E" w:rsidP="00212AD0">
      <w:pPr>
        <w:jc w:val="both"/>
      </w:pPr>
      <w:del w:id="95" w:author="Peng, Hong" w:date="2020-03-03T15:51:00Z">
        <w:r w:rsidRPr="006F05C3" w:rsidDel="00C83FCB">
          <w:delText xml:space="preserve">Since </w:delText>
        </w:r>
        <w:r w:rsidDel="00C83FCB">
          <w:delText xml:space="preserve">it is </w:delText>
        </w:r>
        <w:r w:rsidR="00EB3A35" w:rsidDel="00C83FCB">
          <w:delText xml:space="preserve">challenging </w:delText>
        </w:r>
      </w:del>
      <w:del w:id="96" w:author="Peng, Hong" w:date="2020-03-03T15:49:00Z">
        <w:r w:rsidR="00EB3A35" w:rsidDel="000C6996">
          <w:delText>to accurately</w:delText>
        </w:r>
        <w:r w:rsidR="0015190B" w:rsidDel="000C6996">
          <w:delText xml:space="preserve"> </w:delText>
        </w:r>
        <w:r w:rsidR="00471A22" w:rsidDel="000C6996">
          <w:delText>distinguish</w:delText>
        </w:r>
        <w:r w:rsidR="0015190B" w:rsidDel="000C6996">
          <w:delText xml:space="preserve"> rice </w:delText>
        </w:r>
        <w:r w:rsidR="009A2297" w:rsidDel="000C6996">
          <w:delText>from different origins</w:delText>
        </w:r>
        <w:r w:rsidR="0015190B" w:rsidDel="000C6996">
          <w:delText xml:space="preserve"> </w:delText>
        </w:r>
      </w:del>
      <w:del w:id="97" w:author="Peng, Hong" w:date="2020-03-03T15:51:00Z">
        <w:r w:rsidR="006B64E4" w:rsidDel="00C83FCB">
          <w:delText xml:space="preserve">via visual </w:delText>
        </w:r>
        <w:commentRangeStart w:id="98"/>
        <w:r w:rsidR="00287DE4" w:rsidDel="00C83FCB">
          <w:delText>inspection</w:delText>
        </w:r>
      </w:del>
      <w:commentRangeEnd w:id="98"/>
      <w:r w:rsidR="00C83FCB">
        <w:rPr>
          <w:rStyle w:val="CommentReference"/>
        </w:rPr>
        <w:commentReference w:id="98"/>
      </w:r>
      <w:del w:id="99" w:author="Peng, Hong" w:date="2020-03-03T15:51:00Z">
        <w:r w:rsidR="00EB3A35" w:rsidDel="00C83FCB">
          <w:delText xml:space="preserve">, </w:delText>
        </w:r>
      </w:del>
      <w:del w:id="100" w:author="Peng, Hong" w:date="2020-03-03T15:49:00Z">
        <w:r w:rsidR="00AF0782" w:rsidDel="000C6996">
          <w:delText xml:space="preserve">multiple </w:delText>
        </w:r>
      </w:del>
      <w:ins w:id="101" w:author="Peng, Hong" w:date="2020-03-03T16:28:00Z">
        <w:r w:rsidR="00FC64A3">
          <w:t>In recent years, m</w:t>
        </w:r>
      </w:ins>
      <w:ins w:id="102" w:author="Peng, Hong" w:date="2020-03-03T15:49:00Z">
        <w:r w:rsidR="000C6996">
          <w:t xml:space="preserve">ultiple </w:t>
        </w:r>
      </w:ins>
      <w:del w:id="103" w:author="Peng, Hong" w:date="2020-03-03T15:48:00Z">
        <w:r w:rsidR="004906F7" w:rsidDel="000C6996">
          <w:delText>“</w:delText>
        </w:r>
      </w:del>
      <w:r w:rsidR="008771DD">
        <w:t>fingerprintin</w:t>
      </w:r>
      <w:r w:rsidR="008771DD" w:rsidRPr="000E163F">
        <w:t>g</w:t>
      </w:r>
      <w:del w:id="104" w:author="Peng, Hong" w:date="2020-03-03T15:49:00Z">
        <w:r w:rsidR="004906F7" w:rsidRPr="000E163F" w:rsidDel="000C6996">
          <w:delText>”</w:delText>
        </w:r>
      </w:del>
      <w:r w:rsidR="006044E6" w:rsidRPr="006F05C3">
        <w:t>-</w:t>
      </w:r>
      <w:r w:rsidR="004906F7">
        <w:t xml:space="preserve">based approaches </w:t>
      </w:r>
      <w:r w:rsidR="00AF0782">
        <w:t>have been developed</w:t>
      </w:r>
      <w:r w:rsidR="006044E6">
        <w:t xml:space="preserve"> </w:t>
      </w:r>
      <w:del w:id="105" w:author="Peng, Hong" w:date="2020-03-03T16:28:00Z">
        <w:r w:rsidR="006044E6" w:rsidDel="00FC64A3">
          <w:delText>in recent years</w:delText>
        </w:r>
      </w:del>
      <w:ins w:id="106" w:author="Peng, Hong" w:date="2020-03-03T15:49:00Z">
        <w:r w:rsidR="000C6996">
          <w:t>to accurately distinguish rice from different origins</w:t>
        </w:r>
      </w:ins>
      <w:ins w:id="107" w:author="Peng, Hong" w:date="2020-03-03T16:31:00Z">
        <w:r w:rsidR="00734051">
          <w:t xml:space="preserve">, which generally consist of </w:t>
        </w:r>
      </w:ins>
      <w:ins w:id="108" w:author="Peng, Hong" w:date="2020-03-03T16:32:00Z">
        <w:r w:rsidR="00734051">
          <w:t>two steps</w:t>
        </w:r>
      </w:ins>
      <w:ins w:id="109" w:author="Peng, Hong" w:date="2020-03-03T16:33:00Z">
        <w:r w:rsidR="00734051">
          <w:t xml:space="preserve"> of data measurement and data processing</w:t>
        </w:r>
      </w:ins>
      <w:r w:rsidR="00AF0782">
        <w:t>.</w:t>
      </w:r>
      <w:r w:rsidR="00484E0F">
        <w:t xml:space="preserve"> For example,</w:t>
      </w:r>
      <w:del w:id="110" w:author="Peng, Hong" w:date="2020-03-03T15:49:00Z">
        <w:r w:rsidR="00484E0F" w:rsidDel="000C6996">
          <w:delText xml:space="preserve"> </w:delText>
        </w:r>
      </w:del>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11"/>
      <w:commentRangeEnd w:id="111"/>
      <w:r w:rsidR="00AD7847">
        <w:t xml:space="preserve"> have been </w:t>
      </w:r>
      <w:r w:rsidR="007D14DF">
        <w:t xml:space="preserve">utilized to </w:t>
      </w:r>
      <w:commentRangeStart w:id="112"/>
      <w:r w:rsidR="007D14DF">
        <w:t xml:space="preserve">differentiate </w:t>
      </w:r>
      <w:r w:rsidR="000400D8">
        <w:t xml:space="preserve">rice with </w:t>
      </w:r>
      <w:r w:rsidR="000976A8">
        <w:t>different origins</w:t>
      </w:r>
      <w:commentRangeEnd w:id="112"/>
      <w:r w:rsidR="001D2489">
        <w:rPr>
          <w:rStyle w:val="CommentReference"/>
        </w:rPr>
        <w:commentReference w:id="112"/>
      </w:r>
      <w:r w:rsidR="00484E0F">
        <w:t xml:space="preserve">. </w:t>
      </w:r>
      <w:r w:rsidR="00DB2139">
        <w:t>Notably</w:t>
      </w:r>
      <w:r w:rsidR="00012497">
        <w:t xml:space="preserve">, </w:t>
      </w:r>
      <w:commentRangeStart w:id="113"/>
      <w:commentRangeStart w:id="114"/>
      <w:commentRangeEnd w:id="113"/>
      <w:commentRangeEnd w:id="114"/>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w:t>
      </w:r>
      <w:commentRangeStart w:id="115"/>
      <w:r w:rsidR="00AD2AC5">
        <w:t xml:space="preserve">authenticate the </w:t>
      </w:r>
      <w:r w:rsidR="00332603">
        <w:t>geographical origins</w:t>
      </w:r>
      <w:r w:rsidR="00AD2AC5">
        <w:t xml:space="preserve"> </w:t>
      </w:r>
      <w:r w:rsidR="00332603">
        <w:t>of rice</w:t>
      </w:r>
      <w:commentRangeEnd w:id="115"/>
      <w:r w:rsidR="001D2489">
        <w:rPr>
          <w:rStyle w:val="CommentReference"/>
        </w:rPr>
        <w:commentReference w:id="115"/>
      </w:r>
      <w:r w:rsidR="007C7007">
        <w:t xml:space="preserve">. </w:t>
      </w:r>
      <w:r w:rsidR="00DD27D4">
        <w:t xml:space="preserve">As been summarized in a </w:t>
      </w:r>
      <w:r w:rsidR="00461666">
        <w:t xml:space="preserve">recent </w:t>
      </w:r>
      <w:r w:rsidR="00DD27D4">
        <w:t>review</w:t>
      </w:r>
      <w:ins w:id="116" w:author="Peng, Hong" w:date="2020-03-03T16:22:00Z">
        <w:r w:rsidR="00FC64A3">
          <w:fldChar w:fldCharType="begin" w:fldLock="1"/>
        </w:r>
        <w:r w:rsidR="00FC64A3">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FC64A3" w:rsidRPr="0025059C">
          <w:rPr>
            <w:noProof/>
            <w:vertAlign w:val="superscript"/>
          </w:rPr>
          <w:t>16</w:t>
        </w:r>
        <w:r w:rsidR="00FC64A3">
          <w:fldChar w:fldCharType="end"/>
        </w:r>
      </w:ins>
      <w:r w:rsidR="00DD27D4">
        <w:t xml:space="preserve">,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del w:id="117" w:author="Peng, Hong" w:date="2020-03-03T16:40:00Z">
        <w:r w:rsidR="00B37AD5" w:rsidDel="00734051">
          <w:delText>strateg</w:delText>
        </w:r>
        <w:r w:rsidR="00FA14DF" w:rsidDel="00734051">
          <w:delText>y</w:delText>
        </w:r>
        <w:r w:rsidR="009B5957" w:rsidDel="00734051">
          <w:delText xml:space="preserve"> for</w:delText>
        </w:r>
        <w:r w:rsidR="008A0507" w:rsidDel="00734051">
          <w:delText xml:space="preserve"> rice</w:delText>
        </w:r>
        <w:r w:rsidR="00D70905" w:rsidDel="00734051">
          <w:delText xml:space="preserve"> authentication</w:delText>
        </w:r>
      </w:del>
      <w:ins w:id="118" w:author="Peng, Hong" w:date="2020-03-03T16:40:00Z">
        <w:r w:rsidR="00734051">
          <w:t>method for data processing</w:t>
        </w:r>
      </w:ins>
      <w:r w:rsidR="006D551A">
        <w:t xml:space="preserve">, </w:t>
      </w:r>
      <w:del w:id="119" w:author="Peng, Hong" w:date="2020-03-03T16:40:00Z">
        <w:r w:rsidR="006D551A" w:rsidDel="00734051">
          <w:delText>thanks to</w:delText>
        </w:r>
      </w:del>
      <w:ins w:id="120" w:author="Peng, Hong" w:date="2020-03-03T16:40:00Z">
        <w:r w:rsidR="00734051">
          <w:t>with the advantage of</w:t>
        </w:r>
      </w:ins>
      <w:r w:rsidR="006D551A">
        <w:t xml:space="preserve"> </w:t>
      </w:r>
      <w:del w:id="121" w:author="Peng, Hong" w:date="2020-03-03T16:40:00Z">
        <w:r w:rsidR="006D551A" w:rsidDel="00734051">
          <w:delText xml:space="preserve">its </w:delText>
        </w:r>
      </w:del>
      <w:r w:rsidR="006D551A">
        <w:t>simp</w:t>
      </w:r>
      <w:r w:rsidR="00F600FA">
        <w:t xml:space="preserve">licity </w:t>
      </w:r>
      <w:del w:id="122" w:author="Peng, Hong" w:date="2020-03-03T16:40:00Z">
        <w:r w:rsidR="0099274B" w:rsidDel="001D2489">
          <w:delText xml:space="preserve">and </w:delText>
        </w:r>
        <w:commentRangeStart w:id="123"/>
        <w:r w:rsidR="0099274B" w:rsidDel="001D2489">
          <w:delText>ability</w:delText>
        </w:r>
      </w:del>
      <w:commentRangeEnd w:id="123"/>
      <w:r w:rsidR="001D2489">
        <w:rPr>
          <w:rStyle w:val="CommentReference"/>
        </w:rPr>
        <w:commentReference w:id="123"/>
      </w:r>
      <w:del w:id="124" w:author="Peng, Hong" w:date="2020-03-03T16:40:00Z">
        <w:r w:rsidR="00C64873" w:rsidDel="001D2489">
          <w:delText xml:space="preserve"> </w:delText>
        </w:r>
      </w:del>
      <w:r w:rsidR="00345D53">
        <w:t>in detecting hidden information in data</w:t>
      </w:r>
      <w:del w:id="125" w:author="Peng, Hong" w:date="2020-03-03T16:22:00Z">
        <w:r w:rsidR="00425715" w:rsidDel="00FC64A3">
          <w:fldChar w:fldCharType="begin" w:fldLock="1"/>
        </w:r>
        <w:r w:rsidR="00EB6446" w:rsidDel="00FC64A3">
          <w:del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delInstrText>
        </w:r>
        <w:r w:rsidR="00425715" w:rsidDel="00FC64A3">
          <w:fldChar w:fldCharType="separate"/>
        </w:r>
        <w:r w:rsidR="0025059C" w:rsidRPr="0025059C" w:rsidDel="00FC64A3">
          <w:rPr>
            <w:noProof/>
            <w:vertAlign w:val="superscript"/>
          </w:rPr>
          <w:delText>16</w:delText>
        </w:r>
        <w:r w:rsidR="00425715" w:rsidDel="00FC64A3">
          <w:fldChar w:fldCharType="end"/>
        </w:r>
      </w:del>
      <w:r w:rsidR="008563F9">
        <w:t xml:space="preserve">. </w:t>
      </w:r>
      <w:proofErr w:type="gramStart"/>
      <w:r w:rsidR="00AB141A">
        <w:t xml:space="preserve">Currently </w:t>
      </w:r>
      <w:r w:rsidR="00FA14DF" w:rsidRPr="00562E7E">
        <w:t>,</w:t>
      </w:r>
      <w:proofErr w:type="gramEnd"/>
      <w:r w:rsidR="00FA14DF" w:rsidRPr="00562E7E">
        <w:t xml:space="preserv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w:t>
      </w:r>
      <w:commentRangeStart w:id="126"/>
      <w:r w:rsidR="00253565" w:rsidRPr="00047224">
        <w:t>discrimination</w:t>
      </w:r>
      <w:commentRangeEnd w:id="126"/>
      <w:r w:rsidR="001D2489">
        <w:rPr>
          <w:rStyle w:val="CommentReference"/>
        </w:rPr>
        <w:commentReference w:id="126"/>
      </w:r>
      <w:r w:rsidR="00253565" w:rsidRPr="00047224">
        <w:t xml:space="preserve">.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ins w:id="127" w:author="Xu, Jason" w:date="2020-02-11T17:30:00Z">
        <w:r w:rsidR="00D23BB9">
          <w:fldChar w:fldCharType="begin" w:fldLock="1"/>
        </w:r>
      </w:ins>
      <w:r w:rsidR="00846444">
        <w:instrText>ADDIN CSL_CITATION {"citationItems":[{"id":"ITEM-1","itemData":{"DOI":"10.1007/s11356-017-9017-2","ISSN":"1614-7499","abstract":"The concentrations of 17 non-essential elements (Al, As, Ba, Be, Cd, Ce, Cr, Hg, La, Li, Pb, Sb, Sn, Sr, Th, Ti, and Tl) were determined in brown grain rice samples of two varieties: Fortuna and Largo Fino. The samples were collected from the four main producing regions of Corrientes province (Argentina). Quantitative determinations were performed by inductively coupled plasma mass spectrometry (ICP-MS), using a validated method. The contents of As, Be, Cd, Ce, Cr, Hg, Pb, Sb, Sn, Th, and Tl were very low or not detected in most samples. The non-essential element levels detected were in line with studies conducted in rice from different parts of the world. In order to characterize the influence of geographical origin in the samples, the following classification methods were carried out: linear discriminant analysis (LDA), k-nearest neighbors (k-NN), partial least squares discriminant analysis (PLS-DA), support vector machine (SVM) and random forests (RF). The best performance was obtained by using RF (96%) and SVM (96%). The results reported here showed the variation in the non-essential element profiles in rice grain depending on the geographical origin.","author":[{"dropping-particle":"","family":"Villafañe","given":"Roxana","non-dropping-particle":"","parse-names":false,"suffix":""},{"dropping-particle":"","family":"Hidalgo","given":"Melisa","non-dropping-particle":"","parse-names":false,"suffix":""},{"dropping-particle":"","family":"Piccoli","given":"Analía","non-dropping-particle":"","parse-names":false,"suffix":""},{"dropping-particle":"","family":"Marchevsky","given":"Eduardo","non-dropping-particle":"","parse-names":false,"suffix":""},{"dropping-particle":"","family":"Pellerano","given":"Roberto","non-dropping-particle":"","parse-names":false,"suffix":""}],"container-title":"Environmental Science and Pollution Research","id":"ITEM-1","issue":"22","issued":{"date-parts":[["2018"]]},"page":"21362-21367","title":"Non-essential element concentrations in brown grain rice: Assessment by advanced data mining techniques","type":"article-journal","volume":"25"},"uris":["http://www.mendeley.com/documents/?uuid=57ee5b1c-f93b-46a3-a3e9-155386c3599c"]}],"mendeley":{"formattedCitation":"&lt;sup&gt;17&lt;/sup&gt;","plainTextFormattedCitation":"17","previouslyFormattedCitation":"&lt;sup&gt;17&lt;/sup&gt;"},"properties":{"noteIndex":0},"schema":"https://github.com/citation-style-language/schema/raw/master/csl-citation.json"}</w:instrText>
      </w:r>
      <w:r w:rsidR="00D23BB9">
        <w:fldChar w:fldCharType="separate"/>
      </w:r>
      <w:r w:rsidR="00D23BB9" w:rsidRPr="00D23BB9">
        <w:rPr>
          <w:noProof/>
          <w:vertAlign w:val="superscript"/>
        </w:rPr>
        <w:t>17</w:t>
      </w:r>
      <w:ins w:id="128" w:author="Xu, Jason" w:date="2020-02-11T17:30:00Z">
        <w:r w:rsidR="00D23BB9">
          <w:fldChar w:fldCharType="end"/>
        </w:r>
      </w:ins>
      <w:r w:rsidR="003F6DEA" w:rsidRPr="00562E7E">
        <w:t xml:space="preserve"> and artificial neural network (ANN)</w:t>
      </w:r>
      <w:r w:rsidR="00271797" w:rsidRPr="00562E7E">
        <w:fldChar w:fldCharType="begin" w:fldLock="1"/>
      </w:r>
      <w:r w:rsidR="00846444">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18&lt;/sup&gt;","plainTextFormattedCitation":"18","previouslyFormattedCitation":"&lt;sup&gt;18&lt;/sup&gt;"},"properties":{"noteIndex":0},"schema":"https://github.com/citation-style-language/schema/raw/master/csl-citation.json"}</w:instrText>
      </w:r>
      <w:r w:rsidR="00271797" w:rsidRPr="00562E7E">
        <w:fldChar w:fldCharType="separate"/>
      </w:r>
      <w:r w:rsidR="00D23BB9" w:rsidRPr="00D23BB9">
        <w:rPr>
          <w:noProof/>
          <w:vertAlign w:val="superscript"/>
        </w:rPr>
        <w:t>18</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commentRangeStart w:id="129"/>
      <w:r w:rsidR="00BC3CB3" w:rsidRPr="00562E7E">
        <w:t>studies</w:t>
      </w:r>
      <w:commentRangeEnd w:id="129"/>
      <w:r w:rsidR="00FC64A3">
        <w:rPr>
          <w:rStyle w:val="CommentReference"/>
        </w:rPr>
        <w:commentReference w:id="129"/>
      </w:r>
      <w:r w:rsidR="00BC3CB3" w:rsidRPr="00562E7E">
        <w:t>.</w:t>
      </w:r>
      <w:del w:id="130" w:author="Xu, Jason" w:date="2020-01-08T14:42:00Z">
        <w:r w:rsidR="00BC3CB3" w:rsidDel="003A4650">
          <w:delText xml:space="preserve"> </w:delText>
        </w:r>
      </w:del>
      <w:ins w:id="131" w:author="Xu, Jason" w:date="2020-01-02T15:39:00Z">
        <w:r w:rsidR="00894AFB">
          <w:t xml:space="preserve"> </w:t>
        </w:r>
      </w:ins>
    </w:p>
    <w:p w14:paraId="71574BB1" w14:textId="2796E7DA"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w:t>
      </w:r>
      <w:commentRangeStart w:id="132"/>
      <w:commentRangeStart w:id="133"/>
      <w:commentRangeStart w:id="134"/>
      <w:r w:rsidR="00335AA9">
        <w:t xml:space="preserve">geographical origins </w:t>
      </w:r>
      <w:commentRangeEnd w:id="132"/>
      <w:r w:rsidR="00173B71">
        <w:rPr>
          <w:rStyle w:val="CommentReference"/>
        </w:rPr>
        <w:commentReference w:id="132"/>
      </w:r>
      <w:commentRangeEnd w:id="133"/>
      <w:r w:rsidR="00286EA3">
        <w:rPr>
          <w:rStyle w:val="CommentReference"/>
        </w:rPr>
        <w:commentReference w:id="133"/>
      </w:r>
      <w:commentRangeEnd w:id="134"/>
      <w:r w:rsidR="00D23BB9">
        <w:rPr>
          <w:rStyle w:val="CommentReference"/>
        </w:rPr>
        <w:commentReference w:id="134"/>
      </w:r>
      <w:r w:rsidR="00335AA9">
        <w:t xml:space="preserve">of </w:t>
      </w:r>
      <w:r w:rsidR="002752C4">
        <w:t xml:space="preserve">six </w:t>
      </w:r>
      <w:del w:id="135" w:author="Peng, Hong" w:date="2020-03-03T16:50:00Z">
        <w:r w:rsidR="002752C4" w:rsidDel="00720BC1">
          <w:delText xml:space="preserve">different </w:delText>
        </w:r>
      </w:del>
      <w:ins w:id="136" w:author="Peng, Hong" w:date="2020-03-03T17:00:00Z">
        <w:r w:rsidR="00BF7763">
          <w:t xml:space="preserve">types of </w:t>
        </w:r>
      </w:ins>
      <w:r w:rsidR="00227814">
        <w:t xml:space="preserve">Chinese GI rice </w:t>
      </w:r>
      <w:del w:id="137" w:author="Peng, Hong" w:date="2020-03-03T16:57:00Z">
        <w:r w:rsidR="00335AA9" w:rsidDel="00BF7763">
          <w:delText>bas</w:delText>
        </w:r>
        <w:r w:rsidR="00CC3101" w:rsidDel="00BF7763">
          <w:delText>ing</w:delText>
        </w:r>
        <w:r w:rsidR="00335AA9" w:rsidDel="00BF7763">
          <w:delText xml:space="preserve"> </w:delText>
        </w:r>
      </w:del>
      <w:ins w:id="138" w:author="Peng, Hong" w:date="2020-03-03T16:57:00Z">
        <w:r w:rsidR="00BF7763">
          <w:t xml:space="preserve">based </w:t>
        </w:r>
      </w:ins>
      <w:r w:rsidR="00335AA9">
        <w:t>on</w:t>
      </w:r>
      <w:r w:rsidR="00BC3CB3">
        <w:t xml:space="preserve"> their</w:t>
      </w:r>
      <w:r w:rsidR="00E27A28">
        <w:t xml:space="preserve"> multi-elemental </w:t>
      </w:r>
      <w:proofErr w:type="spellStart"/>
      <w:r w:rsidR="00FA14DF">
        <w:t>profiling</w:t>
      </w:r>
      <w:ins w:id="139" w:author="Peng, Hong" w:date="2020-03-03T17:01:00Z">
        <w:r w:rsidR="00BF7763">
          <w:t>s</w:t>
        </w:r>
      </w:ins>
      <w:proofErr w:type="spellEnd"/>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w:t>
      </w:r>
      <w:ins w:id="140" w:author="Peng, Hong" w:date="2020-03-03T17:03:00Z">
        <w:r w:rsidR="00623473">
          <w:t xml:space="preserve">using </w:t>
        </w:r>
      </w:ins>
      <w:del w:id="141" w:author="Peng, Hong" w:date="2020-03-03T17:03:00Z">
        <w:r w:rsidR="008D1E95" w:rsidDel="00623473">
          <w:delText>(</w:delText>
        </w:r>
      </w:del>
      <w:proofErr w:type="spellStart"/>
      <w:r w:rsidR="008D1E95">
        <w:t>relief</w:t>
      </w:r>
      <w:ins w:id="142" w:author="fanzhou kong" w:date="2020-02-11T16:25:00Z">
        <w:r w:rsidR="00E22CB3">
          <w:t>F</w:t>
        </w:r>
      </w:ins>
      <w:proofErr w:type="spellEnd"/>
      <w:r w:rsidR="008D1E95">
        <w:t xml:space="preserve"> </w:t>
      </w:r>
      <w:del w:id="143" w:author="Peng, Hong" w:date="2020-03-03T17:03:00Z">
        <w:r w:rsidR="00895030" w:rsidDel="00623473">
          <w:delText xml:space="preserve">algorithm) </w:delText>
        </w:r>
      </w:del>
      <w:r w:rsidR="00895030">
        <w:t>and</w:t>
      </w:r>
      <w:r w:rsidR="00363522">
        <w:t xml:space="preserve"> </w:t>
      </w:r>
      <w:r w:rsidR="00A17468">
        <w:t>supervised classification</w:t>
      </w:r>
      <w:r w:rsidR="009C487D">
        <w:t xml:space="preserve"> </w:t>
      </w:r>
      <w:ins w:id="144" w:author="Peng, Hong" w:date="2020-03-03T17:04:00Z">
        <w:r w:rsidR="00623473">
          <w:t>using SVM and RF</w:t>
        </w:r>
      </w:ins>
      <w:del w:id="145" w:author="Peng, Hong" w:date="2020-03-03T17:04:00Z">
        <w:r w:rsidR="009C487D" w:rsidDel="00623473">
          <w:delText>(</w:delText>
        </w:r>
        <w:commentRangeStart w:id="146"/>
        <w:r w:rsidR="007561CA" w:rsidDel="00623473">
          <w:delText xml:space="preserve">i.e. </w:delText>
        </w:r>
        <w:commentRangeEnd w:id="146"/>
        <w:r w:rsidR="00BF7763" w:rsidDel="00623473">
          <w:rPr>
            <w:rStyle w:val="CommentReference"/>
          </w:rPr>
          <w:commentReference w:id="146"/>
        </w:r>
        <w:r w:rsidR="009C487D" w:rsidDel="00623473">
          <w:delText>SVM/ RF algorithms)</w:delText>
        </w:r>
      </w:del>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6B6CE105" w:rsidR="00CF5D00" w:rsidRPr="004D4109" w:rsidRDefault="00ED5F75" w:rsidP="00980408">
      <w:pPr>
        <w:jc w:val="both"/>
      </w:pPr>
      <w:commentRangeStart w:id="147"/>
      <w:del w:id="148" w:author="Peng, Hong" w:date="2020-03-03T17:09:00Z">
        <w:r w:rsidDel="00623473">
          <w:delText>P</w:delText>
        </w:r>
        <w:r w:rsidR="00446712" w:rsidRPr="00446712" w:rsidDel="00623473">
          <w:delText>roper</w:delText>
        </w:r>
        <w:commentRangeEnd w:id="147"/>
        <w:r w:rsidR="00623473" w:rsidDel="00623473">
          <w:rPr>
            <w:rStyle w:val="CommentReference"/>
          </w:rPr>
          <w:commentReference w:id="147"/>
        </w:r>
        <w:r w:rsidR="00446712" w:rsidRPr="00446712" w:rsidDel="00623473">
          <w:delText xml:space="preserve"> sampling is</w:delText>
        </w:r>
        <w:r w:rsidR="00446712" w:rsidDel="00623473">
          <w:delText xml:space="preserve"> </w:delText>
        </w:r>
        <w:r w:rsidR="002C7541" w:rsidDel="00623473">
          <w:delText xml:space="preserve">fundamental </w:delText>
        </w:r>
        <w:r w:rsidR="00607BE8" w:rsidDel="00623473">
          <w:delText xml:space="preserve">to </w:delText>
        </w:r>
        <w:r w:rsidR="002C7541" w:rsidDel="00623473">
          <w:delText>achiev</w:delText>
        </w:r>
        <w:r w:rsidR="00607BE8" w:rsidDel="00623473">
          <w:delText>e</w:delText>
        </w:r>
        <w:r w:rsidR="002C7541" w:rsidDel="00623473">
          <w:delText xml:space="preserve"> </w:delText>
        </w:r>
        <w:r w:rsidR="006932E7" w:rsidDel="00623473">
          <w:delText>reliable results from multivariate model building</w:delText>
        </w:r>
        <w:r w:rsidR="006932E7" w:rsidDel="00623473">
          <w:fldChar w:fldCharType="begin" w:fldLock="1"/>
        </w:r>
        <w:r w:rsidR="00846444" w:rsidDel="00623473">
          <w:del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19&lt;/sup&gt;","plainTextFormattedCitation":"19","previouslyFormattedCitation":"&lt;sup&gt;19&lt;/sup&gt;"},"properties":{"noteIndex":0},"schema":"https://github.com/citation-style-language/schema/raw/master/csl-citation.json"}</w:delInstrText>
        </w:r>
        <w:r w:rsidR="006932E7" w:rsidDel="00623473">
          <w:fldChar w:fldCharType="separate"/>
        </w:r>
        <w:r w:rsidR="00D23BB9" w:rsidRPr="00D23BB9" w:rsidDel="00623473">
          <w:rPr>
            <w:noProof/>
            <w:vertAlign w:val="superscript"/>
          </w:rPr>
          <w:delText>19</w:delText>
        </w:r>
        <w:r w:rsidR="006932E7" w:rsidDel="00623473">
          <w:fldChar w:fldCharType="end"/>
        </w:r>
        <w:r w:rsidR="00444491" w:rsidDel="00623473">
          <w:delText>. In this study, a</w:delText>
        </w:r>
        <w:r w:rsidR="00007669" w:rsidRPr="00446712" w:rsidDel="00623473">
          <w:delText xml:space="preserve"> </w:delText>
        </w:r>
      </w:del>
      <w:ins w:id="149" w:author="Peng, Hong" w:date="2020-03-03T17:09:00Z">
        <w:r w:rsidR="00623473">
          <w:t>A</w:t>
        </w:r>
        <w:r w:rsidR="00623473" w:rsidRPr="00446712">
          <w:t xml:space="preserve"> </w:t>
        </w:r>
      </w:ins>
      <w:r w:rsidR="00007669" w:rsidRPr="00446712">
        <w:t xml:space="preserve">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del w:id="150" w:author="Peng, Hong" w:date="2020-03-03T17:17:00Z">
        <w:r w:rsidR="00A7318A" w:rsidDel="00AE7FA1">
          <w:delText xml:space="preserve">from </w:delText>
        </w:r>
      </w:del>
      <w:ins w:id="151" w:author="Peng, Hong" w:date="2020-03-03T17:17:00Z">
        <w:r w:rsidR="00AE7FA1">
          <w:t xml:space="preserve">in </w:t>
        </w:r>
      </w:ins>
      <w:r w:rsidR="00A7318A">
        <w:t>five provinces</w:t>
      </w:r>
      <w:r w:rsidR="00EF77ED">
        <w:t xml:space="preserve"> (</w:t>
      </w:r>
      <w:del w:id="152" w:author="Peng, Hong" w:date="2020-03-03T17:15:00Z">
        <w:r w:rsidR="00CB7691" w:rsidDel="00AE7FA1">
          <w:delText xml:space="preserve">i.e. </w:delText>
        </w:r>
      </w:del>
      <w:r w:rsidR="00CB7691">
        <w:t xml:space="preserve">Heilongjiang, Liaoning, </w:t>
      </w:r>
      <w:r w:rsidR="00353085">
        <w:t xml:space="preserve">Jiangsu, Hubei </w:t>
      </w:r>
      <w:r w:rsidR="000B59F1">
        <w:t>and Guangxi</w:t>
      </w:r>
      <w:r w:rsidR="00EF77ED">
        <w:t>)</w:t>
      </w:r>
      <w:r w:rsidR="00A6189C">
        <w:t xml:space="preserve">. </w:t>
      </w:r>
      <w:r w:rsidR="00EF77ED">
        <w:lastRenderedPageBreak/>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del w:id="153" w:author="Peng, Hong" w:date="2020-03-03T17:18:00Z">
        <w:r w:rsidR="00685CA1" w:rsidDel="00AE7FA1">
          <w:delText>those</w:delText>
        </w:r>
        <w:r w:rsidR="00685CA1" w:rsidRPr="00467EA3" w:rsidDel="00AE7FA1">
          <w:delText xml:space="preserve"> </w:delText>
        </w:r>
      </w:del>
      <w:del w:id="154" w:author="Peng, Hong" w:date="2020-03-03T17:15:00Z">
        <w:r w:rsidR="0098729F" w:rsidRPr="00467EA3" w:rsidDel="00AE7FA1">
          <w:delText>GI rice</w:delText>
        </w:r>
      </w:del>
      <w:ins w:id="155" w:author="Peng, Hong" w:date="2020-03-03T17:18:00Z">
        <w:r w:rsidR="00AE7FA1">
          <w:t xml:space="preserve">the </w:t>
        </w:r>
      </w:ins>
      <w:ins w:id="156" w:author="Peng, Hong" w:date="2020-03-03T17:23:00Z">
        <w:r w:rsidR="00AE7FA1">
          <w:t>samples</w:t>
        </w:r>
      </w:ins>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157" w:author="Peng, Hong" w:date="2020-03-03T17:15:00Z">
        <w:r w:rsidR="00B02336" w:rsidDel="00AE7FA1">
          <w:delText xml:space="preserve"> </w:delText>
        </w:r>
      </w:del>
      <w:r w:rsidR="00A92A0D">
        <w:t>J</w:t>
      </w:r>
      <w:r w:rsidR="00F0153F">
        <w:t>S</w:t>
      </w:r>
      <w:del w:id="158" w:author="Peng, Hong" w:date="2020-03-03T17:15:00Z">
        <w:r w:rsidR="00A8105D" w:rsidDel="00AE7FA1">
          <w:delText xml:space="preserve">, </w:delText>
        </w:r>
      </w:del>
      <w:r w:rsidR="00615DA8">
        <w:t xml:space="preserve"> and GG</w:t>
      </w:r>
      <w:r w:rsidR="009E3272">
        <w:t xml:space="preserve">. </w:t>
      </w:r>
      <w:r w:rsidR="00203AD2">
        <w:t>An overview</w:t>
      </w:r>
      <w:r w:rsidR="00364609">
        <w:t xml:space="preserve"> of </w:t>
      </w:r>
      <w:del w:id="159" w:author="Peng, Hong" w:date="2020-03-03T17:19:00Z">
        <w:r w:rsidR="00364609" w:rsidDel="00AE7FA1">
          <w:delText>acquired rice sample</w:delText>
        </w:r>
      </w:del>
      <w:ins w:id="160" w:author="Peng, Hong" w:date="2020-03-03T17:19:00Z">
        <w:r w:rsidR="00AE7FA1">
          <w:t>the g</w:t>
        </w:r>
        <w:r w:rsidR="00AE7FA1" w:rsidRPr="00510289">
          <w:t>eographical</w:t>
        </w:r>
        <w:r w:rsidR="00AE7FA1">
          <w:t xml:space="preserve"> </w:t>
        </w:r>
        <w:r w:rsidR="00AE7FA1" w:rsidRPr="00510289">
          <w:t>information</w:t>
        </w:r>
        <w:r w:rsidR="00AE7FA1">
          <w:t xml:space="preserve"> of samples</w:t>
        </w:r>
      </w:ins>
      <w:r w:rsidR="00B11BAB">
        <w:t xml:space="preserve"> </w:t>
      </w:r>
      <w:del w:id="161" w:author="Peng, Hong" w:date="2020-03-03T17:10:00Z">
        <w:r w:rsidR="00F62B5D" w:rsidDel="00623473">
          <w:delText xml:space="preserve">is </w:delText>
        </w:r>
      </w:del>
      <w:ins w:id="162" w:author="Peng, Hong" w:date="2020-03-03T17:10:00Z">
        <w:r w:rsidR="00623473">
          <w:t xml:space="preserve">was </w:t>
        </w:r>
      </w:ins>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163" w:author="Peng, Hong" w:date="2020-03-03T17:19:00Z">
        <w:r w:rsidR="004C5B86" w:rsidRPr="008C5EFD" w:rsidDel="00AE7FA1">
          <w:delText xml:space="preserve"> </w:delText>
        </w:r>
      </w:del>
      <w:del w:id="164" w:author="Peng, Hong" w:date="2020-03-03T17:10:00Z">
        <w:r w:rsidR="007E1A91" w:rsidRPr="008C5EFD" w:rsidDel="00623473">
          <w:delText xml:space="preserve"> </w:delText>
        </w:r>
      </w:del>
    </w:p>
    <w:p w14:paraId="1781FBE7" w14:textId="37785B26" w:rsidR="00EF2E65" w:rsidRPr="009E323D" w:rsidRDefault="00D36D21" w:rsidP="009E323D">
      <w:pPr>
        <w:jc w:val="both"/>
        <w:rPr>
          <w:i/>
          <w:iCs/>
        </w:rPr>
      </w:pPr>
      <w:r w:rsidRPr="009E323D">
        <w:rPr>
          <w:i/>
          <w:iCs/>
        </w:rPr>
        <w:t xml:space="preserve">Reagents </w:t>
      </w:r>
      <w:r w:rsidR="00F73F97">
        <w:rPr>
          <w:i/>
          <w:iCs/>
        </w:rPr>
        <w:t xml:space="preserve">and </w:t>
      </w:r>
      <w:del w:id="165" w:author="Peng, Hong" w:date="2020-03-03T17:25:00Z">
        <w:r w:rsidR="00F73F97" w:rsidDel="00F239C7">
          <w:rPr>
            <w:i/>
            <w:iCs/>
          </w:rPr>
          <w:delText xml:space="preserve">chemicals </w:delText>
        </w:r>
      </w:del>
      <w:ins w:id="166" w:author="Peng, Hong" w:date="2020-03-03T17:25:00Z">
        <w:r w:rsidR="00F239C7">
          <w:rPr>
            <w:i/>
            <w:iCs/>
          </w:rPr>
          <w:t>standar</w:t>
        </w:r>
      </w:ins>
      <w:ins w:id="167" w:author="Peng, Hong" w:date="2020-03-03T17:52:00Z">
        <w:r w:rsidR="00BE5474">
          <w:rPr>
            <w:i/>
            <w:iCs/>
          </w:rPr>
          <w:t>d</w:t>
        </w:r>
      </w:ins>
      <w:ins w:id="168" w:author="Peng, Hong" w:date="2020-03-03T17:25:00Z">
        <w:r w:rsidR="00F239C7">
          <w:rPr>
            <w:i/>
            <w:iCs/>
          </w:rPr>
          <w:t xml:space="preserve">s </w:t>
        </w:r>
      </w:ins>
    </w:p>
    <w:p w14:paraId="54EE22EB" w14:textId="7B051B7B" w:rsidR="00D36D21" w:rsidRPr="006E0B82" w:rsidRDefault="00D36D21" w:rsidP="00980408">
      <w:pPr>
        <w:jc w:val="both"/>
      </w:pPr>
      <w:r w:rsidRPr="006E0B82">
        <w:rPr>
          <w:rFonts w:hint="eastAsia"/>
        </w:rPr>
        <w:t>N</w:t>
      </w:r>
      <w:r w:rsidRPr="006E0B82">
        <w:t>itric acid (</w:t>
      </w:r>
      <w:del w:id="169" w:author="Peng, Hong" w:date="2020-03-03T17:24:00Z">
        <w:r w:rsidRPr="006E0B82" w:rsidDel="00F239C7">
          <w:delText>HNO</w:delText>
        </w:r>
        <w:r w:rsidRPr="00EF2E65" w:rsidDel="00F239C7">
          <w:rPr>
            <w:sz w:val="21"/>
            <w:vertAlign w:val="subscript"/>
          </w:rPr>
          <w:delText xml:space="preserve">3, </w:delText>
        </w:r>
      </w:del>
      <w:r w:rsidRPr="00EF2E65">
        <w:rPr>
          <w:sz w:val="21"/>
        </w:rPr>
        <w:t>69%</w:t>
      </w:r>
      <w:r w:rsidR="00572B60" w:rsidRPr="00EF2E65">
        <w:rPr>
          <w:sz w:val="21"/>
        </w:rPr>
        <w:t>, part# 100441</w:t>
      </w:r>
      <w:r w:rsidRPr="006E0B82">
        <w:t xml:space="preserve">) </w:t>
      </w:r>
      <w:del w:id="170" w:author="Peng, Hong" w:date="2020-03-03T17:26:00Z">
        <w:r w:rsidRPr="006E0B82" w:rsidDel="00F239C7">
          <w:delText xml:space="preserve">were </w:delText>
        </w:r>
      </w:del>
      <w:ins w:id="171" w:author="Peng, Hong" w:date="2020-03-03T17:26:00Z">
        <w:r w:rsidR="00F239C7">
          <w:t>was</w:t>
        </w:r>
        <w:r w:rsidR="00F239C7" w:rsidRPr="006E0B82">
          <w:t xml:space="preserve"> </w:t>
        </w:r>
      </w:ins>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w:t>
      </w:r>
      <w:proofErr w:type="spellStart"/>
      <w:r w:rsidR="00D9322C" w:rsidRPr="006E0B82">
        <w:t>Milli</w:t>
      </w:r>
      <w:proofErr w:type="spellEnd"/>
      <w:r w:rsidR="00D9322C" w:rsidRPr="006E0B82">
        <w:t xml:space="preserve">-Q system </w:t>
      </w:r>
      <w:r w:rsidR="0051154E" w:rsidRPr="006E0B82">
        <w:t xml:space="preserve">(Millipore, MA, </w:t>
      </w:r>
      <w:proofErr w:type="gramStart"/>
      <w:r w:rsidR="0051154E" w:rsidRPr="006E0B82">
        <w:t>USA</w:t>
      </w:r>
      <w:proofErr w:type="gramEnd"/>
      <w:r w:rsidR="0051154E" w:rsidRPr="006E0B82">
        <w:t>)</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w:t>
      </w:r>
      <w:del w:id="172" w:author="Peng, Hong" w:date="2020-03-03T17:25:00Z">
        <w:r w:rsidR="00633DA6" w:rsidRPr="004B5336" w:rsidDel="00F239C7">
          <w:delText>,</w:delText>
        </w:r>
      </w:del>
      <w:ins w:id="173" w:author="Peng, Hong" w:date="2020-03-03T17:25:00Z">
        <w:r w:rsidR="00F239C7">
          <w:t>and</w:t>
        </w:r>
      </w:ins>
      <w:r w:rsidR="00633DA6" w:rsidRPr="004B5336">
        <w:t xml:space="preserve">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2BF3CF24" w:rsidR="00D36D21" w:rsidRPr="000162E2" w:rsidRDefault="00D36D21" w:rsidP="000162E2">
      <w:pPr>
        <w:jc w:val="both"/>
        <w:rPr>
          <w:i/>
          <w:iCs/>
        </w:rPr>
      </w:pPr>
      <w:commentRangeStart w:id="174"/>
      <w:del w:id="175" w:author="Peng, Hong" w:date="2020-03-03T17:28:00Z">
        <w:r w:rsidRPr="000162E2" w:rsidDel="00F239C7">
          <w:rPr>
            <w:rFonts w:hint="eastAsia"/>
            <w:i/>
            <w:iCs/>
          </w:rPr>
          <w:delText>S</w:delText>
        </w:r>
        <w:r w:rsidRPr="000162E2" w:rsidDel="00F239C7">
          <w:rPr>
            <w:i/>
            <w:iCs/>
          </w:rPr>
          <w:delText xml:space="preserve">ample digestion and </w:delText>
        </w:r>
        <w:commentRangeEnd w:id="174"/>
        <w:r w:rsidR="00F239C7" w:rsidDel="00F239C7">
          <w:rPr>
            <w:rStyle w:val="CommentReference"/>
          </w:rPr>
          <w:commentReference w:id="174"/>
        </w:r>
      </w:del>
      <w:r w:rsidRPr="000162E2">
        <w:rPr>
          <w:i/>
          <w:iCs/>
        </w:rPr>
        <w:t>ICP-MS analysis</w:t>
      </w:r>
    </w:p>
    <w:p w14:paraId="25785991" w14:textId="1151ED67" w:rsidR="00011525" w:rsidDel="00696EE6" w:rsidRDefault="00CE4045" w:rsidP="00714AD8">
      <w:pPr>
        <w:jc w:val="both"/>
        <w:rPr>
          <w:del w:id="176" w:author="Xu, Jason" w:date="2020-01-07T10:03:00Z"/>
        </w:rPr>
      </w:pPr>
      <w:del w:id="177" w:author="Peng, Hong" w:date="2020-03-03T17:33:00Z">
        <w:r w:rsidDel="00F239C7">
          <w:delText xml:space="preserve">In order to </w:delText>
        </w:r>
        <w:r w:rsidR="00330A6B" w:rsidDel="00F239C7">
          <w:delText>minimize the impact of unexpected contamination</w:delText>
        </w:r>
      </w:del>
      <w:ins w:id="178" w:author="Peng, Hong" w:date="2020-03-03T17:33:00Z">
        <w:r w:rsidR="00F239C7">
          <w:t>Before use</w:t>
        </w:r>
      </w:ins>
      <w:r w:rsidR="00084EA0">
        <w:t xml:space="preserve">, </w:t>
      </w:r>
      <w:r w:rsidR="00330A6B">
        <w:t>t</w:t>
      </w:r>
      <w:r w:rsidR="006A3F8B">
        <w:t xml:space="preserve">he </w:t>
      </w:r>
      <w:r w:rsidR="00823655">
        <w:t>Te</w:t>
      </w:r>
      <w:r w:rsidR="00A70892">
        <w:t>flon</w:t>
      </w:r>
      <w:r w:rsidR="006A3F8B">
        <w:t xml:space="preserve"> digestion </w:t>
      </w:r>
      <w:commentRangeStart w:id="179"/>
      <w:r w:rsidR="006A3F8B">
        <w:t>vessels</w:t>
      </w:r>
      <w:commentRangeEnd w:id="179"/>
      <w:r w:rsidR="00D14BED">
        <w:rPr>
          <w:rStyle w:val="CommentReference"/>
        </w:rPr>
        <w:commentReference w:id="179"/>
      </w:r>
      <w:r w:rsidR="006A3F8B">
        <w:t xml:space="preserve"> were </w:t>
      </w:r>
      <w:r w:rsidR="005C4C82">
        <w:t xml:space="preserve">soaked </w:t>
      </w:r>
      <w:r w:rsidR="00B56FCB">
        <w:t>in</w:t>
      </w:r>
      <w:commentRangeStart w:id="180"/>
      <w:r w:rsidR="00B56FCB">
        <w:t xml:space="preserve"> 30%</w:t>
      </w:r>
      <w:r w:rsidR="00FC5F08">
        <w:t xml:space="preserve"> (</w:t>
      </w:r>
      <w:r w:rsidR="00FC5F08" w:rsidRPr="00F239C7">
        <w:rPr>
          <w:i/>
        </w:rPr>
        <w:t>v</w:t>
      </w:r>
      <w:r w:rsidR="00FC5F08">
        <w:t>/</w:t>
      </w:r>
      <w:r w:rsidR="00FC5F08" w:rsidRPr="00F239C7">
        <w:rPr>
          <w:i/>
        </w:rPr>
        <w:t>v</w:t>
      </w:r>
      <w:r w:rsidR="00FC5F08">
        <w:t>)</w:t>
      </w:r>
      <w:commentRangeEnd w:id="180"/>
      <w:r w:rsidR="00F239C7">
        <w:rPr>
          <w:rStyle w:val="CommentReference"/>
        </w:rPr>
        <w:commentReference w:id="180"/>
      </w:r>
      <w:r w:rsidR="00FC5F08">
        <w:t xml:space="preserve"> nitric solution for 24h</w:t>
      </w:r>
      <w:del w:id="181" w:author="Peng, Hong" w:date="2020-03-03T17:33:00Z">
        <w:r w:rsidR="00FC5F08" w:rsidDel="00F239C7">
          <w:delText>,</w:delText>
        </w:r>
      </w:del>
      <w:r w:rsidR="00FC5F08">
        <w:t xml:space="preserve"> and then rinsed </w:t>
      </w:r>
      <w:r w:rsidR="00C9349F">
        <w:t>with</w:t>
      </w:r>
      <w:r w:rsidR="00E41A70">
        <w:t xml:space="preserve"> </w:t>
      </w:r>
      <w:r w:rsidR="00C9349F">
        <w:t>deionized water</w:t>
      </w:r>
      <w:r>
        <w:t xml:space="preserve"> for three times</w:t>
      </w:r>
      <w:ins w:id="182" w:author="Peng, Hong" w:date="2020-03-03T17:33:00Z">
        <w:r w:rsidR="00F239C7">
          <w:t>,</w:t>
        </w:r>
      </w:ins>
      <w:ins w:id="183" w:author="Peng, Hong" w:date="2020-03-03T17:34:00Z">
        <w:r w:rsidR="00F239C7">
          <w:t xml:space="preserve"> thus to</w:t>
        </w:r>
      </w:ins>
      <w:ins w:id="184" w:author="Peng, Hong" w:date="2020-03-03T17:35:00Z">
        <w:r w:rsidR="00D14BED">
          <w:t xml:space="preserve"> avoid cross contamination</w:t>
        </w:r>
      </w:ins>
      <w:del w:id="185" w:author="Peng, Hong" w:date="2020-03-03T17:41:00Z">
        <w:r w:rsidDel="00D14BED">
          <w:delText xml:space="preserve"> </w:delText>
        </w:r>
        <w:r w:rsidR="007B5B18" w:rsidDel="00D14BED">
          <w:delText>before use</w:delText>
        </w:r>
      </w:del>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commentRangeStart w:id="186"/>
      <w:r w:rsidR="00A133ED">
        <w:t xml:space="preserve">concentrated </w:t>
      </w:r>
      <w:r w:rsidR="00FA6336">
        <w:t>HNO</w:t>
      </w:r>
      <w:r w:rsidR="00FA6336" w:rsidRPr="00345ADD">
        <w:rPr>
          <w:vertAlign w:val="subscript"/>
        </w:rPr>
        <w:t>3</w:t>
      </w:r>
      <w:commentRangeEnd w:id="186"/>
      <w:r w:rsidR="00F239C7">
        <w:rPr>
          <w:rStyle w:val="CommentReference"/>
        </w:rPr>
        <w:commentReference w:id="186"/>
      </w:r>
      <w:r w:rsidR="00FA6336" w:rsidRPr="00345ADD">
        <w:rPr>
          <w:vertAlign w:val="subscript"/>
        </w:rPr>
        <w:t xml:space="preserve">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w:t>
      </w:r>
      <w:commentRangeStart w:id="187"/>
      <w:r w:rsidR="00EE07C3" w:rsidRPr="001F3783">
        <w:t>tubes</w:t>
      </w:r>
      <w:commentRangeEnd w:id="187"/>
      <w:r w:rsidR="00D14BED">
        <w:rPr>
          <w:rStyle w:val="CommentReference"/>
        </w:rPr>
        <w:commentReference w:id="187"/>
      </w:r>
      <w:r w:rsidR="00B04A1D" w:rsidRPr="001F3783">
        <w:t xml:space="preserve">. </w:t>
      </w:r>
    </w:p>
    <w:p w14:paraId="1C2ADAF9" w14:textId="1C9FC9C0" w:rsidR="009E3A59" w:rsidRDefault="0015375A" w:rsidP="00F90E2A">
      <w:pPr>
        <w:jc w:val="both"/>
        <w:rPr>
          <w:ins w:id="188" w:author="Xu, Jason" w:date="2020-02-11T09:39: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del w:id="189" w:author="Peng, Hong" w:date="2020-03-03T17:47:00Z">
        <w:r w:rsidR="00EB7BA1" w:rsidDel="00BE5474">
          <w:delText>previous</w:delText>
        </w:r>
        <w:r w:rsidR="004D25B9" w:rsidDel="00BE5474">
          <w:delText xml:space="preserve"> stud</w:delText>
        </w:r>
        <w:r w:rsidR="004D25B9" w:rsidRPr="004B5336" w:rsidDel="00BE5474">
          <w:delText>y</w:delText>
        </w:r>
      </w:del>
      <w:ins w:id="190" w:author="Peng, Hong" w:date="2020-03-03T17:47:00Z">
        <w:r w:rsidR="00BE5474">
          <w:t>published method</w:t>
        </w:r>
      </w:ins>
      <w:r w:rsidR="00F46157" w:rsidRPr="004B5336">
        <w:fldChar w:fldCharType="begin" w:fldLock="1"/>
      </w:r>
      <w:r w:rsidR="00846444">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20&lt;/sup&gt;","plainTextFormattedCitation":"20","previouslyFormattedCitation":"&lt;sup&gt;20&lt;/sup&gt;"},"properties":{"noteIndex":0},"schema":"https://github.com/citation-style-language/schema/raw/master/csl-citation.json"}</w:instrText>
      </w:r>
      <w:r w:rsidR="00F46157" w:rsidRPr="004B5336">
        <w:fldChar w:fldCharType="separate"/>
      </w:r>
      <w:r w:rsidR="00D23BB9" w:rsidRPr="00D23BB9">
        <w:rPr>
          <w:noProof/>
          <w:vertAlign w:val="superscript"/>
        </w:rPr>
        <w:t>20</w:t>
      </w:r>
      <w:r w:rsidR="00F46157" w:rsidRPr="004B5336">
        <w:fldChar w:fldCharType="end"/>
      </w:r>
      <w:r w:rsidR="001D1CD2">
        <w:t xml:space="preserve"> </w:t>
      </w:r>
      <w:r w:rsidR="001D1CD2">
        <w:rPr>
          <w:rFonts w:hint="eastAsia"/>
        </w:rPr>
        <w:t>with</w:t>
      </w:r>
      <w:r w:rsidR="001D1CD2">
        <w:t xml:space="preserve"> </w:t>
      </w:r>
      <w:ins w:id="191" w:author="Peng, Hong" w:date="2020-03-03T17:47:00Z">
        <w:r w:rsidR="00BE5474">
          <w:t xml:space="preserve">some </w:t>
        </w:r>
      </w:ins>
      <w:r w:rsidR="001D1CD2">
        <w:rPr>
          <w:rFonts w:hint="eastAsia"/>
        </w:rPr>
        <w:t>modifications</w:t>
      </w:r>
      <w:r w:rsidR="001D1CD2">
        <w:t xml:space="preserve"> (</w:t>
      </w:r>
      <w:commentRangeStart w:id="192"/>
      <w:r w:rsidR="001A1902" w:rsidRPr="001A06F1">
        <w:t>RF</w:t>
      </w:r>
      <w:commentRangeEnd w:id="192"/>
      <w:r w:rsidR="00D14BED">
        <w:rPr>
          <w:rStyle w:val="CommentReference"/>
        </w:rPr>
        <w:commentReference w:id="192"/>
      </w:r>
      <w:r w:rsidR="001A1902" w:rsidRPr="001A06F1">
        <w:t xml:space="preserve">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del w:id="193" w:author="Peng, Hong" w:date="2020-03-03T17:49:00Z">
        <w:r w:rsidR="00C130AC" w:rsidRPr="001A06F1" w:rsidDel="00BE5474">
          <w:delText>,</w:delText>
        </w:r>
        <w:r w:rsidR="00D31274" w:rsidRPr="001A06F1" w:rsidDel="00BE5474">
          <w:delText xml:space="preserve"> </w:delText>
        </w:r>
        <w:r w:rsidR="00A27022" w:rsidRPr="001A06F1" w:rsidDel="00BE5474">
          <w:delText>,</w:delText>
        </w:r>
      </w:del>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del w:id="194" w:author="Peng, Hong" w:date="2020-03-03T17:49:00Z">
        <w:r w:rsidR="00B92702" w:rsidDel="00BE5474">
          <w:delText xml:space="preserve">In this study, </w:delText>
        </w:r>
        <w:r w:rsidR="00030D97" w:rsidDel="00BE5474">
          <w:delText>t</w:delText>
        </w:r>
      </w:del>
      <w:ins w:id="195" w:author="Peng, Hong" w:date="2020-03-03T17:49:00Z">
        <w:r w:rsidR="00BE5474">
          <w:t>T</w:t>
        </w:r>
      </w:ins>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del w:id="196" w:author="Peng, Hong" w:date="2020-03-03T17:49:00Z">
        <w:r w:rsidR="00030D97" w:rsidRPr="004B5336" w:rsidDel="00BE5474">
          <w:delText xml:space="preserve"> in rice</w:delText>
        </w:r>
      </w:del>
      <w:r w:rsidR="00030D97">
        <w:t xml:space="preserve"> </w:t>
      </w:r>
      <w:del w:id="197" w:author="Peng, Hong" w:date="2020-03-03T17:49:00Z">
        <w:r w:rsidR="00030D97" w:rsidDel="00BE5474">
          <w:delText>was detected</w:delText>
        </w:r>
      </w:del>
      <w:ins w:id="198" w:author="Peng, Hong" w:date="2020-03-03T17:49:00Z">
        <w:r w:rsidR="00BE5474">
          <w:t>were measured</w:t>
        </w:r>
      </w:ins>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w:t>
      </w:r>
      <w:commentRangeStart w:id="199"/>
      <w:r w:rsidR="00030D97" w:rsidRPr="004B5336">
        <w:t>6945</w:t>
      </w:r>
      <w:commentRangeEnd w:id="199"/>
      <w:r w:rsidR="00BE5474">
        <w:rPr>
          <w:rStyle w:val="CommentReference"/>
        </w:rPr>
        <w:commentReference w:id="199"/>
      </w:r>
      <w:r w:rsidR="00030D97" w:rsidRPr="004B5336">
        <w:t>)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w:t>
      </w:r>
      <w:commentRangeStart w:id="200"/>
      <w:r w:rsidR="00030D97">
        <w:t>1568b</w:t>
      </w:r>
      <w:commentRangeEnd w:id="200"/>
      <w:r w:rsidR="00BE5474">
        <w:rPr>
          <w:rStyle w:val="CommentReference"/>
        </w:rPr>
        <w:commentReference w:id="200"/>
      </w:r>
      <w:r w:rsidR="00030D97">
        <w:t>)</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D9538B8" w14:textId="50B0E0D2" w:rsidR="005F2FCB" w:rsidRPr="00F90E2A" w:rsidRDefault="0015677D" w:rsidP="00F90E2A">
      <w:pPr>
        <w:jc w:val="both"/>
        <w:rPr>
          <w:i/>
          <w:iCs/>
        </w:rPr>
      </w:pPr>
      <w:commentRangeStart w:id="201"/>
      <w:r w:rsidRPr="00F90E2A">
        <w:rPr>
          <w:i/>
          <w:iCs/>
        </w:rPr>
        <w:t>Statistical analysis</w:t>
      </w:r>
      <w:commentRangeEnd w:id="201"/>
      <w:r w:rsidR="004A02EC">
        <w:rPr>
          <w:rStyle w:val="CommentReference"/>
        </w:rPr>
        <w:commentReference w:id="201"/>
      </w:r>
      <w:r w:rsidRPr="00F90E2A">
        <w:rPr>
          <w:i/>
          <w:iCs/>
        </w:rPr>
        <w:t xml:space="preserve"> </w:t>
      </w:r>
    </w:p>
    <w:p w14:paraId="51BD8CF3" w14:textId="3400AB6A" w:rsidR="00030D97" w:rsidRDefault="001A00EC" w:rsidP="00381A0F">
      <w:pPr>
        <w:jc w:val="both"/>
        <w:rPr>
          <w:ins w:id="202" w:author="Xu, Jason" w:date="2020-01-16T10:48:00Z"/>
        </w:rPr>
      </w:pPr>
      <w:r w:rsidRPr="000F79B9">
        <w:t xml:space="preserve">One-way analysis of variance </w:t>
      </w:r>
      <w:r w:rsidR="00B10585" w:rsidRPr="000F79B9">
        <w:t>(</w:t>
      </w:r>
      <w:commentRangeStart w:id="203"/>
      <w:r w:rsidRPr="000F79B9">
        <w:t>ANOVA</w:t>
      </w:r>
      <w:commentRangeEnd w:id="203"/>
      <w:r w:rsidR="00433C54">
        <w:rPr>
          <w:rStyle w:val="CommentReference"/>
        </w:rPr>
        <w:commentReference w:id="203"/>
      </w:r>
      <w:r w:rsidRPr="000F79B9">
        <w:t xml:space="preserve">) was carried out to </w:t>
      </w:r>
      <w:del w:id="204" w:author="Peng, Hong" w:date="2020-03-03T17:56:00Z">
        <w:r w:rsidRPr="000F79B9" w:rsidDel="002363B7">
          <w:delText xml:space="preserve">access </w:delText>
        </w:r>
      </w:del>
      <w:ins w:id="205" w:author="Peng, Hong" w:date="2020-03-03T17:56:00Z">
        <w:r w:rsidR="002363B7">
          <w:t>assess</w:t>
        </w:r>
        <w:r w:rsidR="002363B7" w:rsidRPr="000F79B9">
          <w:t xml:space="preserve"> </w:t>
        </w:r>
      </w:ins>
      <w:r w:rsidRPr="000F79B9">
        <w:t>the statistically significant differences</w:t>
      </w:r>
      <w:ins w:id="206" w:author="Peng, Hong" w:date="2020-03-03T17:57:00Z">
        <w:r w:rsidR="002363B7">
          <w:t xml:space="preserve"> </w:t>
        </w:r>
        <w:r w:rsidR="002363B7" w:rsidRPr="000F79B9">
          <w:t>(</w:t>
        </w:r>
        <w:r w:rsidR="002363B7" w:rsidRPr="002363B7">
          <w:rPr>
            <w:i/>
          </w:rPr>
          <w:t>p</w:t>
        </w:r>
        <w:r w:rsidR="002363B7" w:rsidRPr="000F79B9">
          <w:t xml:space="preserve"> </w:t>
        </w:r>
        <w:r w:rsidR="002363B7" w:rsidRPr="003A4A35">
          <w:rPr>
            <w:rFonts w:cstheme="minorHAnsi"/>
          </w:rPr>
          <w:t>≤</w:t>
        </w:r>
        <w:r w:rsidR="002363B7" w:rsidRPr="000F79B9">
          <w:t xml:space="preserve"> 0.05)</w:t>
        </w:r>
      </w:ins>
      <w:del w:id="207" w:author="Peng, Hong" w:date="2020-03-03T17:57:00Z">
        <w:r w:rsidRPr="000F79B9" w:rsidDel="002363B7">
          <w:delText xml:space="preserve"> in the element contents of different GI rice</w:delText>
        </w:r>
        <w:r w:rsidR="00A00A3F" w:rsidRPr="000F79B9" w:rsidDel="002363B7">
          <w:delText xml:space="preserve"> </w:delText>
        </w:r>
        <w:r w:rsidR="0027153A" w:rsidRPr="000F79B9" w:rsidDel="002363B7">
          <w:delText>(</w:delText>
        </w:r>
      </w:del>
      <w:del w:id="208" w:author="Peng, Hong" w:date="2020-03-03T17:56:00Z">
        <w:r w:rsidR="0027153A" w:rsidRPr="000F79B9" w:rsidDel="002363B7">
          <w:delText>P</w:delText>
        </w:r>
        <w:r w:rsidR="009F6784" w:rsidRPr="000F79B9" w:rsidDel="002363B7">
          <w:delText xml:space="preserve"> </w:delText>
        </w:r>
      </w:del>
      <w:del w:id="209" w:author="Peng, Hong" w:date="2020-03-03T17:57:00Z">
        <w:r w:rsidR="007A5570" w:rsidRPr="003A4A35" w:rsidDel="002363B7">
          <w:rPr>
            <w:rFonts w:cstheme="minorHAnsi"/>
          </w:rPr>
          <w:delText>≤</w:delText>
        </w:r>
        <w:r w:rsidR="009F6784" w:rsidRPr="000F79B9" w:rsidDel="002363B7">
          <w:delText xml:space="preserve"> 0.05</w:delText>
        </w:r>
        <w:r w:rsidR="00A00A3F" w:rsidRPr="000F79B9" w:rsidDel="002363B7">
          <w:delText>)</w:delText>
        </w:r>
      </w:del>
      <w:r w:rsidR="00971D02" w:rsidRPr="000F79B9">
        <w:t>.</w:t>
      </w:r>
      <w:r w:rsidR="004C7095">
        <w:rPr>
          <w:color w:val="FF0000"/>
        </w:rPr>
        <w:t xml:space="preserve"> </w:t>
      </w:r>
      <w:del w:id="210" w:author="Peng, Hong" w:date="2020-03-03T19:17:00Z">
        <w:r w:rsidR="00C71A4C" w:rsidDel="00B95CEE">
          <w:delText xml:space="preserve">Raw data was </w:delText>
        </w:r>
        <w:r w:rsidR="00631823" w:rsidDel="00B95CEE">
          <w:delText xml:space="preserve">first </w:delText>
        </w:r>
        <w:r w:rsidR="0084605F" w:rsidDel="00B95CEE">
          <w:delText xml:space="preserve">scaled </w:delText>
        </w:r>
        <w:r w:rsidR="00C71A4C" w:rsidDel="00B95CEE">
          <w:delText xml:space="preserve">by </w:delText>
        </w:r>
        <w:r w:rsidR="00C71A4C" w:rsidRPr="00F15929" w:rsidDel="00B95CEE">
          <w:delText>taking log</w:delText>
        </w:r>
        <w:r w:rsidR="0045698A" w:rsidRPr="00F15929" w:rsidDel="00B95CEE">
          <w:delText>arithmic</w:delText>
        </w:r>
        <w:r w:rsidR="00C71A4C" w:rsidRPr="00F15929" w:rsidDel="00B95CEE">
          <w:delText xml:space="preserve"> transformation </w:delText>
        </w:r>
        <w:r w:rsidR="003B2BBA" w:rsidRPr="00F15929" w:rsidDel="00B95CEE">
          <w:rPr>
            <w:rFonts w:hint="eastAsia"/>
          </w:rPr>
          <w:delText>a</w:delText>
        </w:r>
        <w:r w:rsidR="003B2BBA" w:rsidRPr="001B40DC" w:rsidDel="00B95CEE">
          <w:delText>nd then</w:delText>
        </w:r>
        <w:r w:rsidR="0045698A" w:rsidRPr="001B40DC" w:rsidDel="00B95CEE">
          <w:delText xml:space="preserve"> </w:delText>
        </w:r>
        <w:r w:rsidR="003B2BBA" w:rsidRPr="001B40DC" w:rsidDel="00B95CEE">
          <w:delText>subjected to</w:delText>
        </w:r>
        <w:r w:rsidR="00951717" w:rsidRPr="001B40DC" w:rsidDel="00B95CEE">
          <w:delText xml:space="preserve"> </w:delText>
        </w:r>
        <w:r w:rsidR="00FC5791" w:rsidRPr="001B40DC" w:rsidDel="00B95CEE">
          <w:delText>unsupervised PCA</w:delText>
        </w:r>
        <w:r w:rsidR="008667F8" w:rsidRPr="001B40DC" w:rsidDel="00B95CEE">
          <w:delText xml:space="preserve">, </w:delText>
        </w:r>
        <w:r w:rsidR="0004432D" w:rsidDel="00B95CEE">
          <w:delText xml:space="preserve">which </w:delText>
        </w:r>
      </w:del>
      <w:del w:id="211" w:author="Peng, Hong" w:date="2020-03-03T19:14:00Z">
        <w:r w:rsidR="00097D52" w:rsidDel="00B95CEE">
          <w:delText xml:space="preserve">served </w:delText>
        </w:r>
        <w:r w:rsidR="008667F8" w:rsidRPr="001B40DC" w:rsidDel="00B95CEE">
          <w:delText xml:space="preserve">as an </w:delText>
        </w:r>
        <w:r w:rsidR="007C384A" w:rsidRPr="00572C70" w:rsidDel="00B95CEE">
          <w:delText>initial step</w:delText>
        </w:r>
      </w:del>
      <w:del w:id="212" w:author="Peng, Hong" w:date="2020-03-03T19:17:00Z">
        <w:r w:rsidR="007C384A" w:rsidRPr="00572C70" w:rsidDel="00B95CEE">
          <w:delText xml:space="preserve"> to </w:delText>
        </w:r>
        <w:r w:rsidR="00C62193" w:rsidRPr="005D19EB" w:rsidDel="00B95CEE">
          <w:delText>visually</w:delText>
        </w:r>
        <w:r w:rsidR="00C62193" w:rsidRPr="00F15929" w:rsidDel="00B95CEE">
          <w:delText xml:space="preserve"> </w:delText>
        </w:r>
        <w:r w:rsidR="007C384A" w:rsidRPr="00F15929" w:rsidDel="00B95CEE">
          <w:delText xml:space="preserve">uncover hidden </w:delText>
        </w:r>
        <w:r w:rsidR="00753F40" w:rsidRPr="00F15929" w:rsidDel="00B95CEE">
          <w:delText xml:space="preserve">information. </w:delText>
        </w:r>
      </w:del>
      <w:r w:rsidR="00753F40" w:rsidRPr="00F15929">
        <w:t>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 xml:space="preserve">RF and SVM were implemented </w:t>
      </w:r>
      <w:del w:id="213" w:author="Peng, Hong" w:date="2020-03-03T18:53:00Z">
        <w:r w:rsidR="00991320" w:rsidRPr="00F15929" w:rsidDel="002D645D">
          <w:delText>for</w:delText>
        </w:r>
        <w:r w:rsidR="00701DC9" w:rsidRPr="00F15929" w:rsidDel="002D645D">
          <w:delText xml:space="preserve"> </w:delText>
        </w:r>
        <w:r w:rsidR="001908D7" w:rsidRPr="00F15929" w:rsidDel="002D645D">
          <w:delText xml:space="preserve">the </w:delText>
        </w:r>
        <w:r w:rsidR="004633B4" w:rsidRPr="00F15929" w:rsidDel="002D645D">
          <w:delText>constructi</w:delText>
        </w:r>
        <w:r w:rsidR="001908D7" w:rsidRPr="00D8423D" w:rsidDel="002D645D">
          <w:delText>on of</w:delText>
        </w:r>
      </w:del>
      <w:ins w:id="214" w:author="Peng, Hong" w:date="2020-03-03T18:53:00Z">
        <w:r w:rsidR="002D645D">
          <w:t>to construct</w:t>
        </w:r>
      </w:ins>
      <w:r w:rsidR="004633B4" w:rsidRPr="00F15929">
        <w:t xml:space="preserve"> classifiers</w:t>
      </w:r>
      <w:r w:rsidR="00590A2D">
        <w:t>.</w:t>
      </w:r>
      <w:del w:id="215" w:author="Peng, Hong" w:date="2020-03-03T18:00:00Z">
        <w:r w:rsidR="00590A2D" w:rsidDel="002363B7">
          <w:delText xml:space="preserve"> </w:delText>
        </w:r>
        <w:commentRangeStart w:id="216"/>
        <w:r w:rsidR="00991320" w:rsidRPr="00F15929" w:rsidDel="002363B7">
          <w:delText>RF</w:delText>
        </w:r>
      </w:del>
      <w:commentRangeEnd w:id="216"/>
      <w:r w:rsidR="002363B7">
        <w:rPr>
          <w:rStyle w:val="CommentReference"/>
        </w:rPr>
        <w:commentReference w:id="216"/>
      </w:r>
      <w:del w:id="217" w:author="Peng, Hong" w:date="2020-03-03T18:00:00Z">
        <w:r w:rsidR="00991320" w:rsidRPr="00F15929" w:rsidDel="002363B7">
          <w:delText xml:space="preserve"> was first introduced by Breiman</w:delText>
        </w:r>
        <w:r w:rsidR="00D25368" w:rsidRPr="00F15929" w:rsidDel="002363B7">
          <w:fldChar w:fldCharType="begin" w:fldLock="1"/>
        </w:r>
        <w:r w:rsidR="00846444" w:rsidDel="002363B7">
          <w:del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21&lt;/sup&gt;","plainTextFormattedCitation":"21","previouslyFormattedCitation":"&lt;sup&gt;21&lt;/sup&gt;"},"properties":{"noteIndex":0},"schema":"https://github.com/citation-style-language/schema/raw/master/csl-citation.json"}</w:delInstrText>
        </w:r>
        <w:r w:rsidR="00D25368" w:rsidRPr="00F15929" w:rsidDel="002363B7">
          <w:fldChar w:fldCharType="separate"/>
        </w:r>
        <w:r w:rsidR="00D23BB9" w:rsidRPr="00D23BB9" w:rsidDel="002363B7">
          <w:rPr>
            <w:noProof/>
            <w:vertAlign w:val="superscript"/>
          </w:rPr>
          <w:delText>21</w:delText>
        </w:r>
      </w:del>
      <w:ins w:id="218" w:author="Xu, Jason" w:date="2019-08-02T13:22:00Z">
        <w:del w:id="219" w:author="Peng, Hong" w:date="2020-03-03T18:00:00Z">
          <w:r w:rsidR="00D25368" w:rsidRPr="00F15929" w:rsidDel="002363B7">
            <w:fldChar w:fldCharType="end"/>
          </w:r>
        </w:del>
      </w:ins>
      <w:del w:id="220" w:author="Peng, Hong" w:date="2020-03-03T18:00:00Z">
        <w:r w:rsidR="00B168B7" w:rsidRPr="00F15929" w:rsidDel="002363B7">
          <w:delText xml:space="preserve"> </w:delText>
        </w:r>
        <w:r w:rsidR="00EF2C18" w:rsidRPr="00F15929" w:rsidDel="002363B7">
          <w:delText xml:space="preserve">and it is made of </w:delText>
        </w:r>
        <w:r w:rsidR="00991320" w:rsidRPr="00F15929" w:rsidDel="002363B7">
          <w:delText xml:space="preserve">a collection </w:delText>
        </w:r>
        <w:r w:rsidR="00146DD2" w:rsidRPr="00F15929" w:rsidDel="002363B7">
          <w:delText>decision trees</w:delText>
        </w:r>
        <w:r w:rsidR="00C37B74" w:rsidRPr="00F15929" w:rsidDel="002363B7">
          <w:delText xml:space="preserve">, </w:delText>
        </w:r>
        <w:r w:rsidR="00991320" w:rsidRPr="00F15929" w:rsidDel="002363B7">
          <w:delText xml:space="preserve">which are generated from original dataset using bootstrap </w:delText>
        </w:r>
        <w:r w:rsidR="00DD3A93" w:rsidRPr="00F15929" w:rsidDel="002363B7">
          <w:delText>partition</w:delText>
        </w:r>
        <w:r w:rsidR="00991320" w:rsidRPr="00F15929" w:rsidDel="002363B7">
          <w:delText xml:space="preserve">. </w:delText>
        </w:r>
        <w:r w:rsidR="00AC2204" w:rsidRPr="00F15929" w:rsidDel="002363B7">
          <w:delText>SVM makes classifications by</w:delText>
        </w:r>
        <w:r w:rsidR="00257C7B" w:rsidRPr="00F15929" w:rsidDel="002363B7">
          <w:delText xml:space="preserve"> project</w:delText>
        </w:r>
        <w:r w:rsidR="00AC2204" w:rsidRPr="00F15929" w:rsidDel="002363B7">
          <w:delText>ing</w:delText>
        </w:r>
        <w:r w:rsidR="00991320" w:rsidRPr="001B40DC" w:rsidDel="002363B7">
          <w:delText xml:space="preserve"> the input vectors into </w:delText>
        </w:r>
        <w:r w:rsidR="00AF227B" w:rsidRPr="001B40DC" w:rsidDel="002363B7">
          <w:delText xml:space="preserve">a </w:delText>
        </w:r>
        <w:r w:rsidR="00991320" w:rsidRPr="001B40DC" w:rsidDel="002363B7">
          <w:delText xml:space="preserve">high dimensional </w:delText>
        </w:r>
        <w:r w:rsidR="00493B17" w:rsidRPr="001B40DC" w:rsidDel="002363B7">
          <w:delText>space, and</w:delText>
        </w:r>
        <w:r w:rsidR="00991320" w:rsidRPr="00572C70" w:rsidDel="002363B7">
          <w:delText xml:space="preserve"> find</w:delText>
        </w:r>
        <w:r w:rsidR="00C62193" w:rsidRPr="00572C70" w:rsidDel="002363B7">
          <w:delText>ing</w:delText>
        </w:r>
        <w:r w:rsidR="00991320" w:rsidRPr="00572C70" w:rsidDel="002363B7">
          <w:delText xml:space="preserve"> a hyperplane that could separate different classes</w:delText>
        </w:r>
        <w:r w:rsidR="00F95346" w:rsidRPr="00F15929" w:rsidDel="002363B7">
          <w:fldChar w:fldCharType="begin" w:fldLock="1"/>
        </w:r>
        <w:r w:rsidR="00846444" w:rsidDel="002363B7">
          <w:del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22&lt;/sup&gt;","plainTextFormattedCitation":"22","previouslyFormattedCitation":"&lt;sup&gt;22&lt;/sup&gt;"},"properties":{"noteIndex":0},"schema":"https://github.com/citation-style-language/schema/raw/master/csl-citation.json"}</w:delInstrText>
        </w:r>
        <w:r w:rsidR="00F95346" w:rsidRPr="00F15929" w:rsidDel="002363B7">
          <w:fldChar w:fldCharType="separate"/>
        </w:r>
        <w:r w:rsidR="00D23BB9" w:rsidRPr="00D23BB9" w:rsidDel="002363B7">
          <w:rPr>
            <w:noProof/>
            <w:vertAlign w:val="superscript"/>
          </w:rPr>
          <w:delText>22</w:delText>
        </w:r>
      </w:del>
      <w:ins w:id="221" w:author="Xu, Jason" w:date="2019-08-07T15:33:00Z">
        <w:del w:id="222" w:author="Peng, Hong" w:date="2020-03-03T18:00:00Z">
          <w:r w:rsidR="00F95346" w:rsidRPr="00F15929" w:rsidDel="002363B7">
            <w:fldChar w:fldCharType="end"/>
          </w:r>
        </w:del>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223" w:author="Xu, Jason" w:date="2020-01-16T14:40:00Z">
        <w:r w:rsidR="00F42FE9">
          <w:fldChar w:fldCharType="begin" w:fldLock="1"/>
        </w:r>
      </w:ins>
      <w:r w:rsidR="00846444">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23,24&lt;/sup&gt;","plainTextFormattedCitation":"23,24","previouslyFormattedCitation":"&lt;sup&gt;23,24&lt;/sup&gt;"},"properties":{"noteIndex":0},"schema":"https://github.com/citation-style-language/schema/raw/master/csl-citation.json"}</w:instrText>
      </w:r>
      <w:r w:rsidR="00F42FE9">
        <w:fldChar w:fldCharType="separate"/>
      </w:r>
      <w:r w:rsidR="00D23BB9" w:rsidRPr="00D23BB9">
        <w:rPr>
          <w:noProof/>
          <w:vertAlign w:val="superscript"/>
        </w:rPr>
        <w:t>23,24</w:t>
      </w:r>
      <w:ins w:id="224"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del w:id="225" w:author="Peng, Hong" w:date="2020-03-03T18:06:00Z">
        <w:r w:rsidR="00030D97" w:rsidRPr="005F2653" w:rsidDel="002363B7">
          <w:delText>is contributing</w:delText>
        </w:r>
      </w:del>
      <w:ins w:id="226" w:author="Peng, Hong" w:date="2020-03-03T18:06:00Z">
        <w:r w:rsidR="002363B7">
          <w:t>contributed</w:t>
        </w:r>
      </w:ins>
      <w:r w:rsidR="00030D97" w:rsidRPr="005F2653">
        <w:t xml:space="preserve">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30C48A37" w:rsidR="003A232E" w:rsidRPr="002754A0" w:rsidRDefault="00B95CEE" w:rsidP="00381A0F">
      <w:pPr>
        <w:jc w:val="both"/>
        <w:rPr>
          <w:color w:val="FF0000"/>
        </w:rPr>
      </w:pPr>
      <w:ins w:id="227" w:author="Peng, Hong" w:date="2020-03-03T19:17:00Z">
        <w:r w:rsidRPr="00D164C7">
          <w:lastRenderedPageBreak/>
          <w:t>Fig. 2</w:t>
        </w:r>
        <w:r w:rsidRPr="00763AE6">
          <w:t xml:space="preserve"> </w:t>
        </w:r>
        <w:r>
          <w:t xml:space="preserve">illustrated </w:t>
        </w:r>
        <w:r w:rsidRPr="00763AE6">
          <w:t xml:space="preserve">the </w:t>
        </w:r>
        <w:r>
          <w:t>workflow</w:t>
        </w:r>
        <w:r w:rsidRPr="00763AE6">
          <w:t xml:space="preserve"> </w:t>
        </w:r>
        <w:r>
          <w:t xml:space="preserve">we used </w:t>
        </w:r>
        <w:r w:rsidRPr="00763AE6">
          <w:t xml:space="preserve">for </w:t>
        </w:r>
        <w:r>
          <w:t xml:space="preserve">the training of classifiers and the validation of the classification model. Raw data was first scaled by </w:t>
        </w:r>
        <w:r w:rsidRPr="00F15929">
          <w:t xml:space="preserve">taking logarithmic transformation </w:t>
        </w:r>
        <w:r w:rsidRPr="00F15929">
          <w:rPr>
            <w:rFonts w:hint="eastAsia"/>
          </w:rPr>
          <w:t>a</w:t>
        </w:r>
        <w:r w:rsidRPr="001B40DC">
          <w:t xml:space="preserve">nd then subjected to unsupervised PCA, </w:t>
        </w:r>
        <w:r>
          <w:t>which helped</w:t>
        </w:r>
        <w:r w:rsidRPr="00572C70">
          <w:t xml:space="preserve"> to </w:t>
        </w:r>
        <w:r w:rsidRPr="005D19EB">
          <w:t>visually</w:t>
        </w:r>
        <w:r w:rsidRPr="00F15929">
          <w:t xml:space="preserve"> uncover </w:t>
        </w:r>
        <w:r>
          <w:t xml:space="preserve">the </w:t>
        </w:r>
        <w:r w:rsidRPr="00F15929">
          <w:t xml:space="preserve">hidden information. </w:t>
        </w:r>
      </w:ins>
      <w:r w:rsidR="00E07A0C">
        <w:t>T</w:t>
      </w:r>
      <w:r w:rsidR="00381A0F" w:rsidRPr="00CB275C">
        <w:t>he</w:t>
      </w:r>
      <w:ins w:id="228" w:author="Peng, Hong" w:date="2020-03-04T13:35:00Z">
        <w:r w:rsidR="004F07AF">
          <w:t>n the treated</w:t>
        </w:r>
      </w:ins>
      <w:r w:rsidR="00381A0F" w:rsidRPr="00CB275C">
        <w:t xml:space="preserve"> </w:t>
      </w:r>
      <w:ins w:id="229" w:author="Peng, Hong" w:date="2020-03-03T19:19:00Z">
        <w:r>
          <w:t xml:space="preserve">dataset of </w:t>
        </w:r>
      </w:ins>
      <w:r w:rsidR="00381A0F" w:rsidRPr="00CB275C">
        <w:t xml:space="preserve">131 samples </w:t>
      </w:r>
      <w:del w:id="230" w:author="Peng, Hong" w:date="2020-03-03T19:20:00Z">
        <w:r w:rsidR="00381A0F" w:rsidRPr="00CB275C" w:rsidDel="00B95CEE">
          <w:delText>were</w:delText>
        </w:r>
        <w:r w:rsidR="00446AE0" w:rsidDel="00B95CEE">
          <w:delText xml:space="preserve"> first</w:delText>
        </w:r>
        <w:r w:rsidR="00381A0F" w:rsidRPr="00CB275C" w:rsidDel="00B95CEE">
          <w:delText xml:space="preserve"> split</w:delText>
        </w:r>
      </w:del>
      <w:ins w:id="231" w:author="Peng, Hong" w:date="2020-03-03T19:20:00Z">
        <w:r>
          <w:t xml:space="preserve">was </w:t>
        </w:r>
        <w:proofErr w:type="spellStart"/>
        <w:r>
          <w:t>splitted</w:t>
        </w:r>
      </w:ins>
      <w:proofErr w:type="spellEnd"/>
      <w:r w:rsidR="00381A0F" w:rsidRPr="00CB275C">
        <w:t xml:space="preserve"> </w:t>
      </w:r>
      <w:del w:id="232" w:author="Peng, Hong" w:date="2020-03-03T19:20:00Z">
        <w:r w:rsidR="006A74EB" w:rsidRPr="007C7D51" w:rsidDel="00B95CEE">
          <w:delText>in a stratified fashion</w:delText>
        </w:r>
        <w:r w:rsidR="00995EBA" w:rsidDel="00B95CEE">
          <w:delText xml:space="preserve"> (80:20)</w:delText>
        </w:r>
        <w:r w:rsidR="006A74EB" w:rsidDel="00B95CEE">
          <w:delText xml:space="preserve"> </w:delText>
        </w:r>
      </w:del>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ins w:id="233" w:author="Peng, Hong" w:date="2020-03-03T19:20:00Z">
        <w:r w:rsidRPr="00B95CEE">
          <w:t xml:space="preserve"> </w:t>
        </w:r>
        <w:r w:rsidRPr="007C7D51">
          <w:t xml:space="preserve">in a stratified </w:t>
        </w:r>
        <w:commentRangeStart w:id="234"/>
        <w:r w:rsidRPr="007C7D51">
          <w:t>fashion</w:t>
        </w:r>
        <w:commentRangeEnd w:id="234"/>
        <w:r>
          <w:rPr>
            <w:rStyle w:val="CommentReference"/>
          </w:rPr>
          <w:commentReference w:id="234"/>
        </w:r>
        <w:r>
          <w:t xml:space="preserve"> (80:20)</w:t>
        </w:r>
      </w:ins>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w:t>
      </w:r>
      <w:commentRangeStart w:id="235"/>
      <w:r w:rsidR="0078326F" w:rsidRPr="00CB275C">
        <w:t>features</w:t>
      </w:r>
      <w:commentRangeEnd w:id="235"/>
      <w:r>
        <w:rPr>
          <w:rStyle w:val="CommentReference"/>
        </w:rPr>
        <w:commentReference w:id="235"/>
      </w:r>
      <w:r w:rsidR="0078326F" w:rsidRPr="00CB275C">
        <w:t xml:space="preserve">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846444">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25&lt;/sup&gt;","plainTextFormattedCitation":"25","previouslyFormattedCitation":"&lt;sup&gt;25&lt;/sup&gt;"},"properties":{"noteIndex":0},"schema":"https://github.com/citation-style-language/schema/raw/master/csl-citation.json"}</w:instrText>
      </w:r>
      <w:r w:rsidR="008E2240" w:rsidRPr="00E82071">
        <w:fldChar w:fldCharType="separate"/>
      </w:r>
      <w:r w:rsidR="00D23BB9" w:rsidRPr="00D23BB9">
        <w:rPr>
          <w:noProof/>
          <w:vertAlign w:val="superscript"/>
        </w:rPr>
        <w:t>25</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 xml:space="preserve">grid-search </w:t>
      </w:r>
      <w:r w:rsidR="00617B4E">
        <w:t>cross</w:t>
      </w:r>
      <w:r w:rsidR="00656BBE">
        <w:t>-</w:t>
      </w:r>
      <w:r w:rsidR="004A7EFE">
        <w:t>validation</w:t>
      </w:r>
      <w:ins w:id="236" w:author="Xu, Jason" w:date="2020-02-10T20:52:00Z">
        <w:r w:rsidR="009B0714">
          <w:fldChar w:fldCharType="begin" w:fldLock="1"/>
        </w:r>
      </w:ins>
      <w:r w:rsidR="00846444">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26&lt;/sup&gt;","plainTextFormattedCitation":"26","previouslyFormattedCitation":"&lt;sup&gt;26&lt;/sup&gt;"},"properties":{"noteIndex":0},"schema":"https://github.com/citation-style-language/schema/raw/master/csl-citation.json"}</w:instrText>
      </w:r>
      <w:r w:rsidR="009B0714">
        <w:fldChar w:fldCharType="separate"/>
      </w:r>
      <w:r w:rsidR="00D23BB9" w:rsidRPr="00D23BB9">
        <w:rPr>
          <w:noProof/>
          <w:vertAlign w:val="superscript"/>
        </w:rPr>
        <w:t>26</w:t>
      </w:r>
      <w:ins w:id="237" w:author="Xu, Jason" w:date="2020-02-10T20:52:00Z">
        <w:r w:rsidR="009B0714">
          <w:fldChar w:fldCharType="end"/>
        </w:r>
      </w:ins>
      <w:r w:rsidR="008F67A0">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A0C81">
        <w:t xml:space="preserve"> </w:t>
      </w:r>
      <w:r w:rsidR="009A0C81" w:rsidRPr="00D5360E">
        <w:t>based on mean cross-validation accuracy</w:t>
      </w:r>
      <w:del w:id="238" w:author="Peng, Hong" w:date="2020-03-04T11:32:00Z">
        <w:r w:rsidR="009A0C81" w:rsidRPr="00D5360E" w:rsidDel="00033E9A">
          <w:delText>,</w:delText>
        </w:r>
        <w:r w:rsidR="00E93210" w:rsidDel="00033E9A">
          <w:delText xml:space="preserve"> </w:delText>
        </w:r>
      </w:del>
      <w:ins w:id="239" w:author="Peng, Hong" w:date="2020-03-04T11:32:00Z">
        <w:r w:rsidR="00033E9A">
          <w:t xml:space="preserve">. </w:t>
        </w:r>
      </w:ins>
      <w:del w:id="240" w:author="Peng, Hong" w:date="2020-03-04T11:32:00Z">
        <w:r w:rsidR="00E93210" w:rsidRPr="00CF1DEC" w:rsidDel="00033E9A">
          <w:delText>specifically</w:delText>
        </w:r>
      </w:del>
      <w:ins w:id="241" w:author="Peng, Hong" w:date="2020-03-04T11:32:00Z">
        <w:r w:rsidR="00033E9A">
          <w:t>S</w:t>
        </w:r>
        <w:r w:rsidR="00033E9A" w:rsidRPr="00CF1DEC">
          <w:t>pecifically</w:t>
        </w:r>
      </w:ins>
      <w:del w:id="242" w:author="Peng, Hong" w:date="2020-03-04T11:32:00Z">
        <w:r w:rsidR="009406D6" w:rsidRPr="00CF1DEC" w:rsidDel="00033E9A">
          <w:delText xml:space="preserve">: </w:delText>
        </w:r>
      </w:del>
      <w:ins w:id="243" w:author="Peng, Hong" w:date="2020-03-04T11:32:00Z">
        <w:r w:rsidR="00033E9A">
          <w:t>,</w:t>
        </w:r>
        <w:r w:rsidR="00033E9A" w:rsidRPr="00CF1DEC">
          <w:t xml:space="preserve"> </w:t>
        </w:r>
      </w:ins>
      <w:r w:rsidR="00B045F2">
        <w:t>f</w:t>
      </w:r>
      <w:r w:rsidR="00565E6B">
        <w:t>orward selecti</w:t>
      </w:r>
      <w:r w:rsidR="007C6290">
        <w:t>on</w:t>
      </w:r>
      <w:ins w:id="244" w:author="Xu, Jason" w:date="2020-02-10T20:53:00Z">
        <w:r w:rsidR="00FE2204">
          <w:fldChar w:fldCharType="begin" w:fldLock="1"/>
        </w:r>
      </w:ins>
      <w:r w:rsidR="00846444">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27&lt;/sup&gt;","plainTextFormattedCitation":"27","previouslyFormattedCitation":"&lt;sup&gt;27&lt;/sup&gt;"},"properties":{"noteIndex":0},"schema":"https://github.com/citation-style-language/schema/raw/master/csl-citation.json"}</w:instrText>
      </w:r>
      <w:r w:rsidR="00FE2204">
        <w:fldChar w:fldCharType="separate"/>
      </w:r>
      <w:r w:rsidR="00D23BB9" w:rsidRPr="00D23BB9">
        <w:rPr>
          <w:noProof/>
          <w:vertAlign w:val="superscript"/>
        </w:rPr>
        <w:t>27</w:t>
      </w:r>
      <w:ins w:id="245" w:author="Xu, Jason" w:date="2020-02-10T20:53:00Z">
        <w:r w:rsidR="00FE2204">
          <w:fldChar w:fldCharType="end"/>
        </w:r>
      </w:ins>
      <w:r w:rsidR="00644AC0">
        <w:t xml:space="preserve"> </w:t>
      </w:r>
      <w:r w:rsidR="005D4AAF">
        <w:t xml:space="preserve">was conducted to select </w:t>
      </w:r>
      <w:r w:rsidR="005D4AAF" w:rsidRPr="00CF1DEC">
        <w:t xml:space="preserve">features </w:t>
      </w:r>
      <w:r w:rsidR="000577C6" w:rsidRPr="00CF1DEC">
        <w:t>that have been pre-</w:t>
      </w:r>
      <w:r w:rsidR="00D1725D" w:rsidRPr="00CF1DEC">
        <w:t xml:space="preserve">ranked by </w:t>
      </w:r>
      <w:proofErr w:type="spellStart"/>
      <w:r w:rsidR="00D1725D" w:rsidRPr="00CF1DEC">
        <w:t>ReliefF</w:t>
      </w:r>
      <w:proofErr w:type="spellEnd"/>
      <w:r w:rsidR="0099786A" w:rsidRPr="00CF1DEC">
        <w:t>,</w:t>
      </w:r>
      <w:r w:rsidR="00CF7465" w:rsidRPr="00CF1DEC">
        <w:t xml:space="preserve"> </w:t>
      </w:r>
      <w:del w:id="246" w:author="Peng, Hong" w:date="2020-03-04T11:32:00Z">
        <w:r w:rsidR="00CF7465" w:rsidRPr="00CF1DEC" w:rsidDel="00033E9A">
          <w:delText>and it</w:delText>
        </w:r>
      </w:del>
      <w:ins w:id="247" w:author="Peng, Hong" w:date="2020-03-04T11:32:00Z">
        <w:r w:rsidR="00033E9A">
          <w:t>which</w:t>
        </w:r>
      </w:ins>
      <w:r w:rsidR="00CF7465" w:rsidRPr="00CF1DEC">
        <w:t xml:space="preserve"> </w:t>
      </w:r>
      <w:r w:rsidR="00434BFA" w:rsidRPr="00CF1DEC">
        <w:t xml:space="preserve">only </w:t>
      </w:r>
      <w:del w:id="248" w:author="Peng, Hong" w:date="2020-03-03T19:22:00Z">
        <w:r w:rsidR="00DB721E" w:rsidRPr="00CF1DEC" w:rsidDel="00B95CEE">
          <w:delText>stops</w:delText>
        </w:r>
        <w:r w:rsidR="00CF7465" w:rsidRPr="00CF1DEC" w:rsidDel="00B95CEE">
          <w:delText xml:space="preserve"> </w:delText>
        </w:r>
      </w:del>
      <w:ins w:id="249" w:author="Peng, Hong" w:date="2020-03-03T19:22:00Z">
        <w:r w:rsidRPr="00CF1DEC">
          <w:t>stop</w:t>
        </w:r>
        <w:r>
          <w:t>ped</w:t>
        </w:r>
        <w:r w:rsidRPr="00CF1DEC">
          <w:t xml:space="preserve"> </w:t>
        </w:r>
      </w:ins>
      <w:r w:rsidR="00CF7465" w:rsidRPr="00CF1DEC">
        <w:t>when</w:t>
      </w:r>
      <w:r w:rsidR="00434BFA" w:rsidRPr="00CF1DEC">
        <w:t xml:space="preserve"> the adding of features</w:t>
      </w:r>
      <w:r w:rsidR="00DB721E" w:rsidRPr="00CF1DEC">
        <w:t xml:space="preserve"> </w:t>
      </w:r>
      <w:del w:id="250" w:author="Peng, Hong" w:date="2020-03-03T19:23:00Z">
        <w:r w:rsidR="00DB721E" w:rsidRPr="00CF1DEC" w:rsidDel="00B95CEE">
          <w:delText xml:space="preserve">makes </w:delText>
        </w:r>
      </w:del>
      <w:ins w:id="251" w:author="Peng, Hong" w:date="2020-03-03T19:23:00Z">
        <w:r>
          <w:t>made</w:t>
        </w:r>
        <w:r w:rsidRPr="00CF1DEC">
          <w:t xml:space="preserve"> </w:t>
        </w:r>
      </w:ins>
      <w:r w:rsidR="00DB721E" w:rsidRPr="00CF1DEC">
        <w:t>no contribution to the improvement of</w:t>
      </w:r>
      <w:r w:rsidR="00AD12CD">
        <w:t xml:space="preserve"> the prediction</w:t>
      </w:r>
      <w:r w:rsidR="00DB721E" w:rsidRPr="00CF1DEC">
        <w:t xml:space="preserve"> </w:t>
      </w:r>
      <w:r w:rsidR="002A328C" w:rsidRPr="00CF1DEC">
        <w:t>accuracy</w:t>
      </w:r>
      <w:ins w:id="252" w:author="Peng, Hong" w:date="2020-03-04T11:32:00Z">
        <w:r w:rsidR="00033E9A">
          <w:t>.</w:t>
        </w:r>
      </w:ins>
      <w:del w:id="253" w:author="Peng, Hong" w:date="2020-03-04T11:32:00Z">
        <w:r w:rsidR="00AD12CD" w:rsidDel="00033E9A">
          <w:delText xml:space="preserve"> within the training set</w:delText>
        </w:r>
        <w:r w:rsidR="00FC79FA" w:rsidRPr="00CF1DEC" w:rsidDel="00033E9A">
          <w:delText xml:space="preserve">; </w:delText>
        </w:r>
      </w:del>
      <w:del w:id="254" w:author="Peng, Hong" w:date="2020-03-03T19:23:00Z">
        <w:r w:rsidR="00C278F2" w:rsidRPr="00B81FCC" w:rsidDel="00B95CEE">
          <w:delText xml:space="preserve">in the </w:delText>
        </w:r>
        <w:r w:rsidR="00E9243E" w:rsidRPr="00B81FCC" w:rsidDel="00B95CEE">
          <w:delText>meantime</w:delText>
        </w:r>
      </w:del>
      <w:ins w:id="255" w:author="Peng, Hong" w:date="2020-03-04T11:32:00Z">
        <w:r w:rsidR="00033E9A">
          <w:t xml:space="preserve"> And </w:t>
        </w:r>
      </w:ins>
      <w:proofErr w:type="spellStart"/>
      <w:ins w:id="256" w:author="Peng, Hong" w:date="2020-03-03T19:23:00Z">
        <w:r>
          <w:t>meanwhle</w:t>
        </w:r>
      </w:ins>
      <w:proofErr w:type="spellEnd"/>
      <w:r w:rsidR="00C278F2" w:rsidRPr="00B81FCC">
        <w:t xml:space="preserve">, </w:t>
      </w:r>
      <w:r w:rsidR="0078326F" w:rsidRPr="00763AE6">
        <w:t xml:space="preserve">all possible combinations of </w:t>
      </w:r>
      <w:del w:id="257" w:author="Peng, Hong" w:date="2020-03-03T19:23:00Z">
        <w:r w:rsidR="004811A2" w:rsidRPr="00763AE6" w:rsidDel="00B95CEE">
          <w:delText xml:space="preserve">the </w:delText>
        </w:r>
      </w:del>
      <w:proofErr w:type="spellStart"/>
      <w:r w:rsidR="0078326F" w:rsidRPr="00763AE6">
        <w:t>hyperparameters</w:t>
      </w:r>
      <w:proofErr w:type="spellEnd"/>
      <w:r w:rsidR="0078326F" w:rsidRPr="00763AE6">
        <w:t xml:space="preserve"> were tested</w:t>
      </w:r>
      <w:r w:rsidR="00A8540E" w:rsidRPr="00763AE6">
        <w:fldChar w:fldCharType="begin" w:fldLock="1"/>
      </w:r>
      <w:r w:rsidR="00846444">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26&lt;/sup&gt;","plainTextFormattedCitation":"26","previouslyFormattedCitation":"&lt;sup&gt;26&lt;/sup&gt;"},"properties":{"noteIndex":0},"schema":"https://github.com/citation-style-language/schema/raw/master/csl-citation.json"}</w:instrText>
      </w:r>
      <w:r w:rsidR="00A8540E" w:rsidRPr="00763AE6">
        <w:fldChar w:fldCharType="separate"/>
      </w:r>
      <w:r w:rsidR="00D23BB9" w:rsidRPr="00D23BB9">
        <w:rPr>
          <w:noProof/>
          <w:vertAlign w:val="superscript"/>
        </w:rPr>
        <w:t>26</w:t>
      </w:r>
      <w:r w:rsidR="00A8540E" w:rsidRPr="00763AE6">
        <w:fldChar w:fldCharType="end"/>
      </w:r>
      <w:r w:rsidR="00035DDC">
        <w:t xml:space="preserve">. </w:t>
      </w:r>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del w:id="258" w:author="Peng, Hong" w:date="2020-03-03T19:17:00Z">
        <w:r w:rsidR="00F5169F" w:rsidRPr="00D164C7" w:rsidDel="00B95CEE">
          <w:delText>Fig</w:delText>
        </w:r>
        <w:r w:rsidR="00AE2B8C" w:rsidRPr="00D164C7" w:rsidDel="00B95CEE">
          <w:delText>.</w:delText>
        </w:r>
        <w:r w:rsidR="00F5169F" w:rsidRPr="00D164C7" w:rsidDel="00B95CEE">
          <w:delText xml:space="preserve"> </w:delText>
        </w:r>
        <w:r w:rsidR="00B258F8" w:rsidRPr="00D164C7" w:rsidDel="00B95CEE">
          <w:delText>2</w:delText>
        </w:r>
        <w:r w:rsidR="00F5169F" w:rsidRPr="00763AE6" w:rsidDel="00B95CEE">
          <w:delText xml:space="preserve"> </w:delText>
        </w:r>
      </w:del>
      <w:del w:id="259" w:author="Peng, Hong" w:date="2020-03-03T19:04:00Z">
        <w:r w:rsidR="000C195A" w:rsidDel="002D645D">
          <w:delText xml:space="preserve">demonstrated </w:delText>
        </w:r>
      </w:del>
      <w:del w:id="260" w:author="Peng, Hong" w:date="2020-03-03T19:17:00Z">
        <w:r w:rsidR="000C195A" w:rsidRPr="00763AE6" w:rsidDel="00B95CEE">
          <w:delText>the</w:delText>
        </w:r>
        <w:r w:rsidR="00FA6C21" w:rsidRPr="00763AE6" w:rsidDel="00B95CEE">
          <w:delText xml:space="preserve"> </w:delText>
        </w:r>
      </w:del>
      <w:del w:id="261" w:author="Peng, Hong" w:date="2020-03-03T19:04:00Z">
        <w:r w:rsidR="00733E10" w:rsidDel="002D645D">
          <w:delText>pipeline</w:delText>
        </w:r>
        <w:r w:rsidR="00AF0A05" w:rsidRPr="00763AE6" w:rsidDel="002D645D">
          <w:delText xml:space="preserve"> </w:delText>
        </w:r>
      </w:del>
      <w:del w:id="262" w:author="Peng, Hong" w:date="2020-03-03T19:17:00Z">
        <w:r w:rsidR="000C195A" w:rsidDel="00B95CEE">
          <w:delText xml:space="preserve">we used </w:delText>
        </w:r>
        <w:r w:rsidR="00687D02" w:rsidRPr="00763AE6" w:rsidDel="00B95CEE">
          <w:delText xml:space="preserve">for </w:delText>
        </w:r>
        <w:r w:rsidR="000C195A" w:rsidDel="00B95CEE">
          <w:delText xml:space="preserve">the training of </w:delText>
        </w:r>
        <w:r w:rsidR="00C74212" w:rsidDel="00B95CEE">
          <w:delText>classifier</w:delText>
        </w:r>
        <w:r w:rsidR="00E941C1" w:rsidDel="00B95CEE">
          <w:delText>s</w:delText>
        </w:r>
        <w:r w:rsidR="000C195A" w:rsidDel="00B95CEE">
          <w:delText xml:space="preserve"> and </w:delText>
        </w:r>
        <w:r w:rsidR="00C74212" w:rsidDel="00B95CEE">
          <w:delText xml:space="preserve">validation of </w:delText>
        </w:r>
        <w:r w:rsidR="00E941C1" w:rsidDel="00B95CEE">
          <w:delText xml:space="preserve">the </w:delText>
        </w:r>
        <w:r w:rsidR="00C74212" w:rsidDel="00B95CEE">
          <w:delText xml:space="preserve">classification model. </w:delText>
        </w:r>
      </w:del>
    </w:p>
    <w:p w14:paraId="1330DCCC" w14:textId="53D16DC7" w:rsidR="009F3DC7" w:rsidRDefault="008548A7" w:rsidP="00BD2411">
      <w:pPr>
        <w:jc w:val="both"/>
      </w:pPr>
      <w:r>
        <w:t xml:space="preserve">All </w:t>
      </w:r>
      <w:r w:rsidR="00E941C1">
        <w:t xml:space="preserve">data </w:t>
      </w:r>
      <w:del w:id="263" w:author="Peng, Hong" w:date="2020-03-03T18:04:00Z">
        <w:r w:rsidDel="002363B7">
          <w:delText>analyses</w:delText>
        </w:r>
        <w:r w:rsidR="00B05FE6" w:rsidDel="002363B7">
          <w:delText xml:space="preserve"> </w:delText>
        </w:r>
      </w:del>
      <w:ins w:id="264" w:author="Peng, Hong" w:date="2020-03-03T18:04:00Z">
        <w:r w:rsidR="002363B7">
          <w:t xml:space="preserve">analysis </w:t>
        </w:r>
      </w:ins>
      <w:r w:rsidR="00B05FE6">
        <w:t xml:space="preserve">were carried out </w:t>
      </w:r>
      <w:r w:rsidR="00120072">
        <w:t>by</w:t>
      </w:r>
      <w:r w:rsidR="00A93CF5">
        <w:t xml:space="preserve"> R (R Core Team, 201</w:t>
      </w:r>
      <w:r w:rsidR="00652453">
        <w:t>9</w:t>
      </w:r>
      <w:r w:rsidR="00A93CF5">
        <w:t>)</w:t>
      </w:r>
      <w:r w:rsidR="006F5366">
        <w:t xml:space="preserve">, </w:t>
      </w:r>
      <w:proofErr w:type="spellStart"/>
      <w:r w:rsidR="00A93CF5">
        <w:t>RStudio</w:t>
      </w:r>
      <w:proofErr w:type="spellEnd"/>
      <w:r w:rsidR="00A93CF5">
        <w:t xml:space="preserve">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265" w:author="Xu, Jason" w:date="2019-08-07T15:38:00Z">
        <w:r w:rsidR="000E6B47">
          <w:fldChar w:fldCharType="begin" w:fldLock="1"/>
        </w:r>
      </w:ins>
      <w:r w:rsidR="00846444">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28&lt;/sup&gt;","plainTextFormattedCitation":"28","previouslyFormattedCitation":"&lt;sup&gt;28&lt;/sup&gt;"},"properties":{"noteIndex":0},"schema":"https://github.com/citation-style-language/schema/raw/master/csl-citation.json"}</w:instrText>
      </w:r>
      <w:r w:rsidR="000E6B47">
        <w:fldChar w:fldCharType="separate"/>
      </w:r>
      <w:r w:rsidR="00D23BB9" w:rsidRPr="00D23BB9">
        <w:rPr>
          <w:noProof/>
          <w:vertAlign w:val="superscript"/>
        </w:rPr>
        <w:t>28</w:t>
      </w:r>
      <w:ins w:id="266"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267" w:author="Xu, Jason" w:date="2019-08-07T15:38:00Z">
        <w:r w:rsidR="000E6B47">
          <w:fldChar w:fldCharType="begin" w:fldLock="1"/>
        </w:r>
      </w:ins>
      <w:r w:rsidR="0084644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29&lt;/sup&gt;","plainTextFormattedCitation":"29","previouslyFormattedCitation":"&lt;sup&gt;29&lt;/sup&gt;"},"properties":{"noteIndex":0},"schema":"https://github.com/citation-style-language/schema/raw/master/csl-citation.json"}</w:instrText>
      </w:r>
      <w:r w:rsidR="000E6B47">
        <w:fldChar w:fldCharType="separate"/>
      </w:r>
      <w:r w:rsidR="00D23BB9" w:rsidRPr="00D23BB9">
        <w:rPr>
          <w:noProof/>
          <w:vertAlign w:val="superscript"/>
        </w:rPr>
        <w:t>29</w:t>
      </w:r>
      <w:ins w:id="268"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846444">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29&lt;/sup&gt;","plainTextFormattedCitation":"29","previouslyFormattedCitation":"&lt;sup&gt;29&lt;/sup&gt;"},"properties":{"noteIndex":0},"schema":"https://github.com/citation-style-language/schema/raw/master/csl-citation.json"}</w:instrText>
      </w:r>
      <w:r w:rsidR="00585A01" w:rsidRPr="001810AB">
        <w:fldChar w:fldCharType="separate"/>
      </w:r>
      <w:r w:rsidR="00D23BB9" w:rsidRPr="00D23BB9">
        <w:rPr>
          <w:noProof/>
          <w:vertAlign w:val="superscript"/>
        </w:rPr>
        <w:t>29</w:t>
      </w:r>
      <w:ins w:id="269"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270" w:author="Xu, Jason" w:date="2020-02-10T20:54:00Z">
        <w:r w:rsidR="004A07AB">
          <w:fldChar w:fldCharType="begin" w:fldLock="1"/>
        </w:r>
      </w:ins>
      <w:r w:rsidR="00846444">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30&lt;/sup&gt;","plainTextFormattedCitation":"30","previouslyFormattedCitation":"&lt;sup&gt;30&lt;/sup&gt;"},"properties":{"noteIndex":0},"schema":"https://github.com/citation-style-language/schema/raw/master/csl-citation.json"}</w:instrText>
      </w:r>
      <w:r w:rsidR="004A07AB">
        <w:fldChar w:fldCharType="separate"/>
      </w:r>
      <w:r w:rsidR="00D23BB9" w:rsidRPr="00D23BB9">
        <w:rPr>
          <w:noProof/>
          <w:vertAlign w:val="superscript"/>
        </w:rPr>
        <w:t>30</w:t>
      </w:r>
      <w:ins w:id="271" w:author="Xu, Jason" w:date="2020-02-10T20:54:00Z">
        <w:r w:rsidR="004A07AB">
          <w:fldChar w:fldCharType="end"/>
        </w:r>
      </w:ins>
      <w:r w:rsidR="006F5366">
        <w:t xml:space="preserve">, </w:t>
      </w:r>
      <w:proofErr w:type="spellStart"/>
      <w:r w:rsidR="006F5366">
        <w:t>skrebate</w:t>
      </w:r>
      <w:proofErr w:type="spellEnd"/>
      <w:r w:rsidR="006F5366">
        <w:t xml:space="preserve"> (Python)</w:t>
      </w:r>
      <w:ins w:id="272" w:author="Xu, Jason" w:date="2020-02-10T21:00:00Z">
        <w:r w:rsidR="003872CB">
          <w:fldChar w:fldCharType="begin" w:fldLock="1"/>
        </w:r>
      </w:ins>
      <w:r w:rsidR="00846444">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846444">
        <w:rPr>
          <w:rFonts w:ascii="Cambria Math" w:hAnsi="Cambria Math" w:cs="Cambria Math"/>
        </w:rPr>
        <w:instrText>∗</w:instrText>
      </w:r>
      <w:r w:rsidR="00846444">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31&lt;/sup&gt;","plainTextFormattedCitation":"31","previouslyFormattedCitation":"&lt;sup&gt;31&lt;/sup&gt;"},"properties":{"noteIndex":0},"schema":"https://github.com/citation-style-language/schema/raw/master/csl-citation.json"}</w:instrText>
      </w:r>
      <w:r w:rsidR="003872CB">
        <w:fldChar w:fldCharType="separate"/>
      </w:r>
      <w:r w:rsidR="00D23BB9" w:rsidRPr="00D23BB9">
        <w:rPr>
          <w:noProof/>
          <w:vertAlign w:val="superscript"/>
        </w:rPr>
        <w:t>31</w:t>
      </w:r>
      <w:ins w:id="273" w:author="Xu, Jason" w:date="2020-02-10T21:00:00Z">
        <w:r w:rsidR="003872CB">
          <w:fldChar w:fldCharType="end"/>
        </w:r>
      </w:ins>
      <w:r w:rsidR="006F5366">
        <w:t xml:space="preserve">, </w:t>
      </w:r>
      <w:proofErr w:type="spellStart"/>
      <w:r w:rsidR="006F5366">
        <w:t>numpy</w:t>
      </w:r>
      <w:proofErr w:type="spellEnd"/>
      <w:r w:rsidR="006F5366">
        <w:t xml:space="preserve"> (Python)</w:t>
      </w:r>
      <w:ins w:id="274" w:author="Xu, Jason" w:date="2020-02-11T09:40:00Z">
        <w:r w:rsidR="009E3A59">
          <w:fldChar w:fldCharType="begin" w:fldLock="1"/>
        </w:r>
      </w:ins>
      <w:r w:rsidR="00846444">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32&lt;/sup&gt;","plainTextFormattedCitation":"32","previouslyFormattedCitation":"&lt;sup&gt;32&lt;/sup&gt;"},"properties":{"noteIndex":0},"schema":"https://github.com/citation-style-language/schema/raw/master/csl-citation.json"}</w:instrText>
      </w:r>
      <w:r w:rsidR="009E3A59">
        <w:fldChar w:fldCharType="separate"/>
      </w:r>
      <w:r w:rsidR="00D23BB9" w:rsidRPr="00D23BB9">
        <w:rPr>
          <w:noProof/>
          <w:vertAlign w:val="superscript"/>
        </w:rPr>
        <w:t>32</w:t>
      </w:r>
      <w:ins w:id="275" w:author="Xu, Jason" w:date="2020-02-11T09:40:00Z">
        <w:r w:rsidR="009E3A59">
          <w:fldChar w:fldCharType="end"/>
        </w:r>
      </w:ins>
      <w:r w:rsidR="006F5366">
        <w:t xml:space="preserve"> and pandas (Python)</w:t>
      </w:r>
      <w:ins w:id="276" w:author="Xu, Jason" w:date="2020-02-10T21:01:00Z">
        <w:r w:rsidR="003872CB">
          <w:fldChar w:fldCharType="begin" w:fldLock="1"/>
        </w:r>
      </w:ins>
      <w:r w:rsidR="00846444">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33&lt;/sup&gt;","plainTextFormattedCitation":"33","previouslyFormattedCitation":"&lt;sup&gt;33&lt;/sup&gt;"},"properties":{"noteIndex":0},"schema":"https://github.com/citation-style-language/schema/raw/master/csl-citation.json"}</w:instrText>
      </w:r>
      <w:r w:rsidR="003872CB">
        <w:fldChar w:fldCharType="separate"/>
      </w:r>
      <w:r w:rsidR="00D23BB9" w:rsidRPr="00D23BB9">
        <w:rPr>
          <w:noProof/>
          <w:vertAlign w:val="superscript"/>
        </w:rPr>
        <w:t>33</w:t>
      </w:r>
      <w:ins w:id="277"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commentRangeStart w:id="278"/>
      <w:commentRangeStart w:id="279"/>
      <w:r>
        <w:rPr>
          <w:b/>
        </w:rPr>
        <w:t xml:space="preserve">RESULTS AND DISCUSSION  </w:t>
      </w:r>
      <w:commentRangeEnd w:id="278"/>
      <w:r w:rsidR="00412116">
        <w:rPr>
          <w:rStyle w:val="CommentReference"/>
        </w:rPr>
        <w:commentReference w:id="278"/>
      </w:r>
      <w:commentRangeEnd w:id="279"/>
      <w:r w:rsidR="003D5832">
        <w:rPr>
          <w:rStyle w:val="CommentReference"/>
        </w:rPr>
        <w:commentReference w:id="279"/>
      </w:r>
    </w:p>
    <w:p w14:paraId="563545BE" w14:textId="34494351" w:rsidR="00DC026A" w:rsidRPr="00E96441" w:rsidRDefault="00DC026A" w:rsidP="003805CC">
      <w:pPr>
        <w:jc w:val="both"/>
        <w:rPr>
          <w:b/>
          <w:i/>
          <w:iCs/>
        </w:rPr>
      </w:pPr>
      <w:r w:rsidRPr="00E96441">
        <w:rPr>
          <w:bCs/>
          <w:i/>
          <w:iCs/>
        </w:rPr>
        <w:t>Elemental concentration</w:t>
      </w:r>
      <w:ins w:id="280" w:author="Peng, Hong" w:date="2020-03-03T19:47:00Z">
        <w:r w:rsidR="00433C54">
          <w:rPr>
            <w:bCs/>
            <w:i/>
            <w:iCs/>
          </w:rPr>
          <w:t>s</w:t>
        </w:r>
      </w:ins>
      <w:r w:rsidRPr="00E96441">
        <w:rPr>
          <w:bCs/>
          <w:i/>
          <w:iCs/>
        </w:rPr>
        <w:t xml:space="preserve"> in Chinese GI rice  </w:t>
      </w:r>
      <w:r w:rsidRPr="00E96441">
        <w:rPr>
          <w:b/>
          <w:i/>
          <w:iCs/>
        </w:rPr>
        <w:t xml:space="preserve"> </w:t>
      </w:r>
    </w:p>
    <w:p w14:paraId="3A4ED93F" w14:textId="5718F98A" w:rsidR="00A43142" w:rsidRPr="00ED28E8" w:rsidRDefault="005D7A63" w:rsidP="00B2354C">
      <w:pPr>
        <w:jc w:val="both"/>
        <w:rPr>
          <w:ins w:id="281" w:author="Kong, Fanzhou [2]" w:date="2020-01-22T15:23:00Z"/>
          <w:strike/>
        </w:rPr>
      </w:pPr>
      <w:ins w:id="282" w:author="Peng, Hong" w:date="2020-03-03T20:07:00Z">
        <w:r>
          <w:t xml:space="preserve">The measured </w:t>
        </w:r>
        <w:commentRangeStart w:id="283"/>
        <w:r>
          <w:t>concentrations</w:t>
        </w:r>
        <w:commentRangeEnd w:id="283"/>
        <w:r>
          <w:rPr>
            <w:rStyle w:val="CommentReference"/>
          </w:rPr>
          <w:commentReference w:id="283"/>
        </w:r>
        <w:r>
          <w:t xml:space="preserve"> of </w:t>
        </w:r>
        <w:commentRangeStart w:id="284"/>
        <w:r>
          <w:t>SRM</w:t>
        </w:r>
      </w:ins>
      <w:commentRangeEnd w:id="284"/>
      <w:ins w:id="285" w:author="Peng, Hong" w:date="2020-03-03T20:17:00Z">
        <w:r w:rsidR="00A6102A">
          <w:rPr>
            <w:rStyle w:val="CommentReference"/>
          </w:rPr>
          <w:commentReference w:id="284"/>
        </w:r>
      </w:ins>
      <w:ins w:id="286" w:author="Peng, Hong" w:date="2020-03-03T20:07:00Z">
        <w:r>
          <w:t xml:space="preserve"> </w:t>
        </w:r>
      </w:ins>
      <w:ins w:id="287" w:author="Peng, Hong" w:date="2020-03-03T20:08:00Z">
        <w:r>
          <w:t xml:space="preserve">is showed in </w:t>
        </w:r>
        <w:commentRangeStart w:id="288"/>
        <w:r>
          <w:t>Table</w:t>
        </w:r>
      </w:ins>
      <w:commentRangeEnd w:id="288"/>
      <w:ins w:id="289" w:author="Peng, Hong" w:date="2020-03-03T20:20:00Z">
        <w:r w:rsidR="00A6102A">
          <w:rPr>
            <w:rStyle w:val="CommentReference"/>
          </w:rPr>
          <w:commentReference w:id="288"/>
        </w:r>
      </w:ins>
      <w:ins w:id="290" w:author="Peng, Hong" w:date="2020-03-03T20:08:00Z">
        <w:r>
          <w:t xml:space="preserve"> S1, which </w:t>
        </w:r>
      </w:ins>
      <w:ins w:id="291" w:author="Peng, Hong" w:date="2020-03-03T20:07:00Z">
        <w:r>
          <w:t xml:space="preserve">agreed well with the </w:t>
        </w:r>
        <w:commentRangeStart w:id="292"/>
        <w:r>
          <w:t>certified</w:t>
        </w:r>
      </w:ins>
      <w:commentRangeEnd w:id="292"/>
      <w:ins w:id="293" w:author="Peng, Hong" w:date="2020-03-03T20:10:00Z">
        <w:r>
          <w:rPr>
            <w:rStyle w:val="CommentReference"/>
          </w:rPr>
          <w:commentReference w:id="292"/>
        </w:r>
      </w:ins>
      <w:ins w:id="294" w:author="Peng, Hong" w:date="2020-03-03T20:07:00Z">
        <w:r>
          <w:t xml:space="preserve"> values</w:t>
        </w:r>
      </w:ins>
      <w:ins w:id="295" w:author="Peng, Hong" w:date="2020-03-03T20:08:00Z">
        <w:r>
          <w:t xml:space="preserve"> indicating xx</w:t>
        </w:r>
      </w:ins>
      <w:ins w:id="296" w:author="Peng, Hong" w:date="2020-03-03T20:07:00Z">
        <w:r>
          <w:t xml:space="preserve">. </w:t>
        </w:r>
      </w:ins>
      <w:r w:rsidR="00DC026A" w:rsidRPr="00D164C7">
        <w:t>Table 1</w:t>
      </w:r>
      <w:r w:rsidR="00DC026A" w:rsidRPr="009A0C81">
        <w:t xml:space="preserve"> shows</w:t>
      </w:r>
      <w:r w:rsidR="00DC026A">
        <w:t xml:space="preserve"> the </w:t>
      </w:r>
      <w:del w:id="297" w:author="Peng, Hong" w:date="2020-03-03T19:46:00Z">
        <w:r w:rsidR="00DC026A" w:rsidDel="00433C54">
          <w:delText>mean values and standard deviations</w:delText>
        </w:r>
      </w:del>
      <w:ins w:id="298" w:author="Peng, Hong" w:date="2020-03-03T19:46:00Z">
        <w:r w:rsidR="00433C54">
          <w:t>measured concentrations</w:t>
        </w:r>
      </w:ins>
      <w:r w:rsidR="00DC026A">
        <w:t xml:space="preserve"> of 30 </w:t>
      </w:r>
      <w:del w:id="299" w:author="Peng, Hong" w:date="2020-03-03T19:46:00Z">
        <w:r w:rsidR="00DC026A" w:rsidDel="00433C54">
          <w:delText xml:space="preserve">targeted </w:delText>
        </w:r>
      </w:del>
      <w:r w:rsidR="00DC026A">
        <w:t xml:space="preserve">elements </w:t>
      </w:r>
      <w:del w:id="300" w:author="Peng, Hong" w:date="2020-03-03T19:46:00Z">
        <w:r w:rsidR="00DC026A" w:rsidDel="00433C54">
          <w:delText xml:space="preserve">from </w:delText>
        </w:r>
      </w:del>
      <w:ins w:id="301" w:author="Peng, Hong" w:date="2020-03-03T19:46:00Z">
        <w:r w:rsidR="00433C54">
          <w:t xml:space="preserve">in the </w:t>
        </w:r>
      </w:ins>
      <w:r w:rsidR="00DC026A">
        <w:t xml:space="preserve">six </w:t>
      </w:r>
      <w:proofErr w:type="spellStart"/>
      <w:ins w:id="302" w:author="Peng, Hong" w:date="2020-03-03T19:47:00Z">
        <w:r w:rsidR="00433C54">
          <w:t>typies</w:t>
        </w:r>
        <w:proofErr w:type="spellEnd"/>
        <w:r w:rsidR="00433C54">
          <w:t xml:space="preserve"> of Chinese </w:t>
        </w:r>
      </w:ins>
      <w:r w:rsidR="00DC026A">
        <w:t>GI rice</w:t>
      </w:r>
      <w:del w:id="303" w:author="Peng, Hong" w:date="2020-03-03T19:47:00Z">
        <w:r w:rsidR="00DC026A" w:rsidDel="00433C54">
          <w:delText xml:space="preserve"> in this study</w:delText>
        </w:r>
      </w:del>
      <w:r w:rsidR="00DC026A">
        <w:t>.</w:t>
      </w:r>
      <w:del w:id="304" w:author="Peng, Hong" w:date="2020-03-03T19:49:00Z">
        <w:r w:rsidR="00DC026A" w:rsidDel="00381653">
          <w:delText xml:space="preserve"> </w:delText>
        </w:r>
      </w:del>
      <w:r w:rsidR="00DC026A">
        <w:t xml:space="preserve"> </w:t>
      </w:r>
      <w:del w:id="305" w:author="Peng, Hong" w:date="2020-03-03T20:09:00Z">
        <w:r w:rsidR="00DC026A" w:rsidDel="005D7A63">
          <w:delText xml:space="preserve">Particularly, ANOVA and Tukey HSD test were conducted to determine the </w:delText>
        </w:r>
      </w:del>
      <w:ins w:id="306" w:author="Peng, Hong" w:date="2020-03-03T20:09:00Z">
        <w:r>
          <w:t xml:space="preserve">The </w:t>
        </w:r>
      </w:ins>
      <w:r w:rsidR="00DC026A">
        <w:t>statistical significance</w:t>
      </w:r>
      <w:ins w:id="307" w:author="Peng, Hong" w:date="2020-03-03T20:09:00Z">
        <w:r>
          <w:t xml:space="preserve"> was determined by ANOVA and Tukey </w:t>
        </w:r>
        <w:commentRangeStart w:id="308"/>
        <w:r>
          <w:t>HSD</w:t>
        </w:r>
        <w:commentRangeEnd w:id="308"/>
        <w:r>
          <w:rPr>
            <w:rStyle w:val="CommentReference"/>
          </w:rPr>
          <w:commentReference w:id="308"/>
        </w:r>
        <w:r>
          <w:t xml:space="preserve"> test</w:t>
        </w:r>
      </w:ins>
      <w:r w:rsidR="00DC026A">
        <w:t>.</w:t>
      </w:r>
      <w:r>
        <w:t xml:space="preserve"> </w:t>
      </w:r>
      <w:r w:rsidR="00B2354C" w:rsidRPr="00ED28E8">
        <w:t xml:space="preserve">Overall, except </w:t>
      </w:r>
      <w:del w:id="309" w:author="Peng, Hong" w:date="2020-03-03T19:50:00Z">
        <w:r w:rsidR="00B2354C" w:rsidRPr="00ED28E8" w:rsidDel="00381653">
          <w:delText>for the element of</w:delText>
        </w:r>
      </w:del>
      <w:r w:rsidR="00B2354C" w:rsidRPr="00ED28E8">
        <w:t xml:space="preserve"> </w:t>
      </w:r>
      <w:r w:rsidR="00B2354C" w:rsidRPr="00ED28E8">
        <w:rPr>
          <w:vertAlign w:val="superscript"/>
        </w:rPr>
        <w:t>208</w:t>
      </w:r>
      <w:r w:rsidR="00B2354C" w:rsidRPr="00ED28E8">
        <w:t xml:space="preserve">Pb, significant differences could be observed among all elements across </w:t>
      </w:r>
      <w:del w:id="310" w:author="Peng, Hong" w:date="2020-03-03T19:51:00Z">
        <w:r w:rsidR="00B2354C" w:rsidRPr="00ED28E8" w:rsidDel="00381653">
          <w:delText>six GI rice</w:delText>
        </w:r>
      </w:del>
      <w:ins w:id="311" w:author="Peng, Hong" w:date="2020-03-03T19:51:00Z">
        <w:r w:rsidR="00381653">
          <w:t>all types of rice</w:t>
        </w:r>
      </w:ins>
      <w:r w:rsidR="00B2354C" w:rsidRPr="00ED28E8">
        <w:t xml:space="preserve">. However, based on </w:t>
      </w:r>
      <w:del w:id="312" w:author="Peng, Hong" w:date="2020-03-03T19:54:00Z">
        <w:r w:rsidR="00B2354C" w:rsidRPr="00ED28E8" w:rsidDel="00381653">
          <w:delText xml:space="preserve">the information </w:delText>
        </w:r>
        <w:r w:rsidR="00E03976" w:rsidRPr="00ED28E8" w:rsidDel="00381653">
          <w:delText xml:space="preserve">obtained </w:delText>
        </w:r>
        <w:r w:rsidR="00B2354C" w:rsidRPr="00ED28E8" w:rsidDel="00381653">
          <w:delText xml:space="preserve">from </w:delText>
        </w:r>
      </w:del>
      <w:r w:rsidR="00B2354C" w:rsidRPr="00ED28E8">
        <w:t xml:space="preserve">ANOVA, </w:t>
      </w:r>
      <w:del w:id="313" w:author="Peng, Hong" w:date="2020-03-03T19:54:00Z">
        <w:r w:rsidR="00B2354C" w:rsidRPr="00ED28E8" w:rsidDel="00381653">
          <w:delText>it was impossible</w:delText>
        </w:r>
        <w:r w:rsidR="00E03976" w:rsidRPr="00ED28E8" w:rsidDel="00381653">
          <w:delText xml:space="preserve"> to</w:delText>
        </w:r>
        <w:r w:rsidR="00B2354C" w:rsidRPr="00ED28E8" w:rsidDel="00381653">
          <w:delText xml:space="preserve"> identify element</w:delText>
        </w:r>
      </w:del>
      <w:del w:id="314" w:author="Peng, Hong" w:date="2020-03-03T19:51:00Z">
        <w:r w:rsidR="00B2354C" w:rsidRPr="00ED28E8" w:rsidDel="00381653">
          <w:delText>(</w:delText>
        </w:r>
      </w:del>
      <w:del w:id="315" w:author="Peng, Hong" w:date="2020-03-03T19:54:00Z">
        <w:r w:rsidR="00B2354C" w:rsidRPr="00ED28E8" w:rsidDel="00381653">
          <w:delText>s</w:delText>
        </w:r>
      </w:del>
      <w:del w:id="316" w:author="Peng, Hong" w:date="2020-03-03T19:52:00Z">
        <w:r w:rsidR="00B2354C" w:rsidRPr="00ED28E8" w:rsidDel="00381653">
          <w:delText>)</w:delText>
        </w:r>
      </w:del>
      <w:del w:id="317" w:author="Peng, Hong" w:date="2020-03-03T19:54:00Z">
        <w:r w:rsidR="00B2354C" w:rsidRPr="00ED28E8" w:rsidDel="00381653">
          <w:delText xml:space="preserve"> that </w:delText>
        </w:r>
      </w:del>
      <w:del w:id="318" w:author="Peng, Hong" w:date="2020-03-03T19:52:00Z">
        <w:r w:rsidR="00B2354C" w:rsidRPr="00ED28E8" w:rsidDel="00381653">
          <w:delText>can</w:delText>
        </w:r>
      </w:del>
      <w:ins w:id="319" w:author="Peng, Hong" w:date="2020-03-04T10:04:00Z">
        <w:r w:rsidR="00630C05" w:rsidRPr="00630C05">
          <w:t xml:space="preserve"> </w:t>
        </w:r>
        <w:r w:rsidR="00630C05">
          <w:t xml:space="preserve">no </w:t>
        </w:r>
        <w:proofErr w:type="spellStart"/>
        <w:r w:rsidR="00630C05">
          <w:t>lelement</w:t>
        </w:r>
        <w:proofErr w:type="spellEnd"/>
        <w:r w:rsidR="00630C05">
          <w:t xml:space="preserve"> was identified </w:t>
        </w:r>
      </w:ins>
      <w:ins w:id="320" w:author="Peng, Hong" w:date="2020-03-03T19:54:00Z">
        <w:r w:rsidR="00381653">
          <w:t>which</w:t>
        </w:r>
      </w:ins>
      <w:r w:rsidR="00B2354C" w:rsidRPr="00ED28E8">
        <w:t xml:space="preserve"> </w:t>
      </w:r>
      <w:ins w:id="321" w:author="Peng, Hong" w:date="2020-03-03T19:52:00Z">
        <w:r w:rsidR="00381653">
          <w:t>could</w:t>
        </w:r>
        <w:r w:rsidR="00381653" w:rsidRPr="00ED28E8">
          <w:t xml:space="preserve"> </w:t>
        </w:r>
      </w:ins>
      <w:r w:rsidR="00B2354C" w:rsidRPr="00ED28E8">
        <w:t>directly differentiate all types of rice.</w:t>
      </w:r>
      <w:ins w:id="322" w:author="Xu, Jason" w:date="2020-02-03T14:27:00Z">
        <w:r w:rsidR="004D6AA8" w:rsidRPr="00ED28E8">
          <w:t xml:space="preserve"> </w:t>
        </w:r>
      </w:ins>
      <w:ins w:id="323" w:author="Xu, Jason" w:date="2020-02-03T14:21:00Z">
        <w:r w:rsidR="00560520" w:rsidRPr="00ED28E8">
          <w:t xml:space="preserve"> </w:t>
        </w:r>
      </w:ins>
    </w:p>
    <w:p w14:paraId="19632F7F" w14:textId="2D9E363F" w:rsidR="00DC026A" w:rsidRPr="009A2496" w:rsidRDefault="00000C07" w:rsidP="003805CC">
      <w:pPr>
        <w:jc w:val="both"/>
        <w:rPr>
          <w:bCs/>
          <w:i/>
          <w:iCs/>
        </w:rPr>
      </w:pPr>
      <w:del w:id="324" w:author="Peng, Hong" w:date="2020-03-03T20:18:00Z">
        <w:r w:rsidRPr="009A2496" w:rsidDel="00A6102A">
          <w:rPr>
            <w:bCs/>
            <w:i/>
            <w:iCs/>
          </w:rPr>
          <w:delText>P</w:delText>
        </w:r>
        <w:r w:rsidR="00DC026A" w:rsidRPr="009A2496" w:rsidDel="00A6102A">
          <w:rPr>
            <w:bCs/>
            <w:i/>
            <w:iCs/>
          </w:rPr>
          <w:delText>rinciple component a</w:delText>
        </w:r>
        <w:commentRangeStart w:id="325"/>
        <w:commentRangeStart w:id="326"/>
        <w:r w:rsidR="00DC026A" w:rsidRPr="009A2496" w:rsidDel="00A6102A">
          <w:rPr>
            <w:bCs/>
            <w:i/>
            <w:iCs/>
          </w:rPr>
          <w:delText xml:space="preserve">nalysis (PCA) </w:delText>
        </w:r>
        <w:commentRangeEnd w:id="325"/>
        <w:r w:rsidR="00BF6BCC" w:rsidDel="00A6102A">
          <w:rPr>
            <w:rStyle w:val="CommentReference"/>
          </w:rPr>
          <w:commentReference w:id="325"/>
        </w:r>
        <w:commentRangeEnd w:id="326"/>
        <w:r w:rsidR="00CF1DEC" w:rsidDel="00A6102A">
          <w:rPr>
            <w:rStyle w:val="CommentReference"/>
          </w:rPr>
          <w:commentReference w:id="326"/>
        </w:r>
      </w:del>
      <w:ins w:id="327" w:author="Peng, Hong" w:date="2020-03-03T20:18:00Z">
        <w:r w:rsidR="00A6102A">
          <w:rPr>
            <w:bCs/>
            <w:i/>
            <w:iCs/>
          </w:rPr>
          <w:t xml:space="preserve">PCA </w:t>
        </w:r>
        <w:commentRangeStart w:id="328"/>
        <w:r w:rsidR="00A6102A">
          <w:rPr>
            <w:bCs/>
            <w:i/>
            <w:iCs/>
          </w:rPr>
          <w:t>analysis</w:t>
        </w:r>
      </w:ins>
      <w:commentRangeEnd w:id="328"/>
      <w:ins w:id="329" w:author="Peng, Hong" w:date="2020-03-04T11:08:00Z">
        <w:r w:rsidR="00A42193">
          <w:rPr>
            <w:rStyle w:val="CommentReference"/>
          </w:rPr>
          <w:commentReference w:id="328"/>
        </w:r>
      </w:ins>
    </w:p>
    <w:p w14:paraId="0D21D19D" w14:textId="1F1D5576" w:rsidR="00DC026A" w:rsidRDefault="00DC026A" w:rsidP="00243EB2">
      <w:pPr>
        <w:jc w:val="both"/>
      </w:pPr>
      <w:r>
        <w:t>In order to get an initial overview of the entire dataset, an unsupervised PCA</w:t>
      </w:r>
      <w:r w:rsidR="00464550">
        <w:t xml:space="preserve"> </w:t>
      </w:r>
      <w:r>
        <w:t>was conducted</w:t>
      </w:r>
      <w:r w:rsidR="00D0227E">
        <w:t xml:space="preserve"> (</w:t>
      </w:r>
      <w:r>
        <w:t>95% confident ellipses included</w:t>
      </w:r>
      <w:r w:rsidR="00D0227E">
        <w:t>)</w:t>
      </w:r>
      <w:r>
        <w:t xml:space="preserve">. As shown in </w:t>
      </w:r>
      <w:r w:rsidRPr="00D164C7">
        <w:t>Fig</w:t>
      </w:r>
      <w:r w:rsidR="00AE2B8C" w:rsidRPr="00D164C7">
        <w:t>.</w:t>
      </w:r>
      <w:r w:rsidRPr="00D164C7">
        <w:t xml:space="preserve"> </w:t>
      </w:r>
      <w:commentRangeStart w:id="330"/>
      <w:del w:id="331" w:author="Peng, Hong" w:date="2020-03-03T20:19:00Z">
        <w:r w:rsidRPr="00D164C7" w:rsidDel="00A6102A">
          <w:delText>2a</w:delText>
        </w:r>
      </w:del>
      <w:ins w:id="332" w:author="Peng, Hong" w:date="2020-03-03T20:19:00Z">
        <w:r w:rsidR="00A6102A">
          <w:t>3</w:t>
        </w:r>
        <w:r w:rsidR="00A6102A" w:rsidRPr="00D164C7">
          <w:t>a</w:t>
        </w:r>
        <w:commentRangeEnd w:id="330"/>
        <w:r w:rsidR="00A6102A">
          <w:rPr>
            <w:rStyle w:val="CommentReference"/>
          </w:rPr>
          <w:commentReference w:id="330"/>
        </w:r>
      </w:ins>
      <w:r w:rsidRPr="009A0C81">
        <w:t xml:space="preserve">, </w:t>
      </w:r>
      <w:ins w:id="333" w:author="Peng, Hong" w:date="2020-03-04T11:03:00Z">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principle </w:t>
        </w:r>
        <w:commentRangeStart w:id="334"/>
        <w:r w:rsidR="00A42193" w:rsidRPr="009A0C81">
          <w:t>component</w:t>
        </w:r>
      </w:ins>
      <w:commentRangeEnd w:id="334"/>
      <w:ins w:id="335" w:author="Peng, Hong" w:date="2020-03-04T11:04:00Z">
        <w:r w:rsidR="00A42193">
          <w:rPr>
            <w:rStyle w:val="CommentReference"/>
          </w:rPr>
          <w:commentReference w:id="334"/>
        </w:r>
      </w:ins>
      <w:ins w:id="336" w:author="Peng, Hong" w:date="2020-03-04T11:03:00Z">
        <w:r w:rsidR="00A42193" w:rsidRPr="009A0C81">
          <w:t xml:space="preserve"> (PC)</w:t>
        </w:r>
        <w:r w:rsidR="00A42193">
          <w:t xml:space="preserve">, </w:t>
        </w:r>
      </w:ins>
      <w:r w:rsidR="009A2496" w:rsidRPr="009A0C81">
        <w:t xml:space="preserve">there was </w:t>
      </w:r>
      <w:r w:rsidRPr="009A0C81">
        <w:t xml:space="preserve">a clear separation </w:t>
      </w:r>
      <w:del w:id="337" w:author="Peng, Hong" w:date="2020-03-04T11:05:00Z">
        <w:r w:rsidRPr="009A0C81" w:rsidDel="00A42193">
          <w:delText xml:space="preserve">pattern </w:delText>
        </w:r>
      </w:del>
      <w:r w:rsidRPr="009A0C81">
        <w:t xml:space="preserve">among PJ-1, GG and </w:t>
      </w:r>
      <w:del w:id="338" w:author="Peng, Hong" w:date="2020-03-03T20:55:00Z">
        <w:r w:rsidRPr="009A0C81" w:rsidDel="0035292D">
          <w:delText>the rest of GI rice</w:delText>
        </w:r>
      </w:del>
      <w:ins w:id="339" w:author="Peng, Hong" w:date="2020-03-03T20:55:00Z">
        <w:r w:rsidR="0035292D">
          <w:t>other types</w:t>
        </w:r>
      </w:ins>
      <w:del w:id="340" w:author="Peng, Hong" w:date="2020-03-04T11:05:00Z">
        <w:r w:rsidR="008548BE" w:rsidRPr="009A0C81" w:rsidDel="00A42193">
          <w:delText xml:space="preserve">. </w:delText>
        </w:r>
      </w:del>
      <w:ins w:id="341" w:author="Peng, Hong" w:date="2020-03-04T11:05:00Z">
        <w:r w:rsidR="00A42193">
          <w:t>,</w:t>
        </w:r>
        <w:r w:rsidR="00A42193" w:rsidRPr="009A0C81">
          <w:t xml:space="preserve"> </w:t>
        </w:r>
      </w:ins>
      <w:r w:rsidRPr="009A0C81">
        <w:t>while</w:t>
      </w:r>
      <w:r w:rsidRPr="009A0C81">
        <w:rPr>
          <w:color w:val="FF0000"/>
        </w:rPr>
        <w:t xml:space="preserve"> </w:t>
      </w:r>
      <w:r w:rsidRPr="009A0C81">
        <w:t>for JS, PJ-2, SY and WC, no satisfactory separation could be achieved</w:t>
      </w:r>
      <w:del w:id="342" w:author="Peng, Hong" w:date="2020-03-04T11:03:00Z">
        <w:r w:rsidRPr="009A0C81" w:rsidDel="00A42193">
          <w:delText xml:space="preserve"> based only on the </w:delText>
        </w:r>
        <w:r w:rsidR="00F52AFF" w:rsidRPr="009A0C81" w:rsidDel="00A42193">
          <w:delText>1</w:delText>
        </w:r>
        <w:r w:rsidR="00F52AFF" w:rsidRPr="009A0C81" w:rsidDel="00A42193">
          <w:rPr>
            <w:vertAlign w:val="superscript"/>
          </w:rPr>
          <w:delText>st</w:delText>
        </w:r>
        <w:r w:rsidR="00F52AFF" w:rsidRPr="009A0C81" w:rsidDel="00A42193">
          <w:delText xml:space="preserve"> </w:delText>
        </w:r>
      </w:del>
      <w:del w:id="343" w:author="Peng, Hong" w:date="2020-03-04T10:06:00Z">
        <w:r w:rsidR="00F52AFF" w:rsidRPr="009A0C81" w:rsidDel="00630C05">
          <w:delText xml:space="preserve"> </w:delText>
        </w:r>
      </w:del>
      <w:del w:id="344" w:author="Peng, Hong" w:date="2020-03-04T11:03:00Z">
        <w:r w:rsidRPr="009A0C81" w:rsidDel="00A42193">
          <w:delText xml:space="preserve">and </w:delText>
        </w:r>
        <w:r w:rsidR="00F52AFF" w:rsidRPr="009A0C81" w:rsidDel="00A42193">
          <w:delText>2</w:delText>
        </w:r>
        <w:r w:rsidR="00F52AFF" w:rsidRPr="009A0C81" w:rsidDel="00A42193">
          <w:rPr>
            <w:vertAlign w:val="superscript"/>
          </w:rPr>
          <w:delText>nd</w:delText>
        </w:r>
        <w:r w:rsidR="00F52AFF" w:rsidRPr="009A0C81" w:rsidDel="00A42193">
          <w:delText xml:space="preserve"> </w:delText>
        </w:r>
      </w:del>
      <w:del w:id="345" w:author="Peng, Hong" w:date="2020-03-04T10:06:00Z">
        <w:r w:rsidR="00F52AFF" w:rsidRPr="009A0C81" w:rsidDel="00630C05">
          <w:delText xml:space="preserve"> </w:delText>
        </w:r>
      </w:del>
      <w:del w:id="346" w:author="Peng, Hong" w:date="2020-03-04T11:03:00Z">
        <w:r w:rsidRPr="009A0C81" w:rsidDel="00A42193">
          <w:delText>principle component (PC)</w:delText>
        </w:r>
      </w:del>
      <w:r w:rsidRPr="009A0C81">
        <w:t xml:space="preserve">. </w:t>
      </w:r>
      <w:r w:rsidR="00041530" w:rsidRPr="009A0C81">
        <w:t>The loading plot (</w:t>
      </w:r>
      <w:r w:rsidRPr="00D164C7">
        <w:t>Fig</w:t>
      </w:r>
      <w:r w:rsidR="00AE2B8C" w:rsidRPr="00D164C7">
        <w:t>.</w:t>
      </w:r>
      <w:r w:rsidRPr="00D164C7">
        <w:t xml:space="preserve"> </w:t>
      </w:r>
      <w:del w:id="347" w:author="Peng, Hong" w:date="2020-03-03T20:57:00Z">
        <w:r w:rsidRPr="00D164C7" w:rsidDel="0035292D">
          <w:delText>2</w:delText>
        </w:r>
        <w:r w:rsidR="00615CB0" w:rsidRPr="00D164C7" w:rsidDel="0035292D">
          <w:delText>b</w:delText>
        </w:r>
      </w:del>
      <w:ins w:id="348" w:author="Peng, Hong" w:date="2020-03-03T20:57:00Z">
        <w:r w:rsidR="0035292D">
          <w:t>3</w:t>
        </w:r>
        <w:r w:rsidR="0035292D" w:rsidRPr="00D164C7">
          <w:t>b</w:t>
        </w:r>
      </w:ins>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proofErr w:type="gramStart"/>
      <w:r w:rsidRPr="009A0C81">
        <w:t>,</w:t>
      </w:r>
      <w:r w:rsidR="0035334B" w:rsidRPr="009A0C81">
        <w:rPr>
          <w:vertAlign w:val="superscript"/>
        </w:rPr>
        <w:t>51</w:t>
      </w:r>
      <w:proofErr w:type="gramEnd"/>
      <w:del w:id="349" w:author="Xu, Jason" w:date="2020-01-14T09:27:00Z">
        <w:r w:rsidRPr="009A0C81" w:rsidDel="00B70834">
          <w:rPr>
            <w:vertAlign w:val="superscript"/>
          </w:rPr>
          <w:delText xml:space="preserve"> </w:delText>
        </w:r>
      </w:del>
      <w:r w:rsidRPr="009A0C81">
        <w:t>V</w:t>
      </w:r>
      <w:del w:id="350" w:author="Peng, Hong" w:date="2020-03-04T10:08:00Z">
        <w:r w:rsidRPr="009A0C81" w:rsidDel="00630C05">
          <w:delText>,</w:delText>
        </w:r>
      </w:del>
      <w:r w:rsidRPr="009A0C81">
        <w:t xml:space="preserve"> and</w:t>
      </w:r>
      <w:r w:rsidR="0035334B" w:rsidRPr="009A0C81">
        <w:t xml:space="preserve"> </w:t>
      </w:r>
      <w:r w:rsidR="0035334B" w:rsidRPr="009A0C81">
        <w:rPr>
          <w:vertAlign w:val="superscript"/>
        </w:rPr>
        <w:t>48</w:t>
      </w:r>
      <w:del w:id="351" w:author="Xu, Jason" w:date="2020-01-14T09:27:00Z">
        <w:r w:rsidRPr="009A0C81" w:rsidDel="00B70834">
          <w:delText xml:space="preserve"> </w:delText>
        </w:r>
      </w:del>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Cs</w:t>
      </w:r>
      <w:del w:id="352" w:author="Peng, Hong" w:date="2020-03-04T10:08:00Z">
        <w:r w:rsidRPr="009A0C81" w:rsidDel="00630C05">
          <w:delText>,</w:delText>
        </w:r>
      </w:del>
      <w:r w:rsidRPr="009A0C81">
        <w:t xml:space="preserve">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proofErr w:type="spellStart"/>
      <w:ins w:id="353" w:author="Peng, Hong" w:date="2020-03-04T10:41:00Z">
        <w:r w:rsidR="00F979DC">
          <w:t>Sepecially</w:t>
        </w:r>
        <w:proofErr w:type="spellEnd"/>
        <w:r w:rsidR="00F979DC">
          <w:t xml:space="preserve">, </w:t>
        </w:r>
      </w:ins>
      <w:del w:id="354" w:author="Peng, Hong" w:date="2020-03-04T10:42:00Z">
        <w:r w:rsidR="008548BE" w:rsidRPr="009A0C81" w:rsidDel="00F979DC">
          <w:delText>F</w:delText>
        </w:r>
        <w:r w:rsidRPr="009A0C81" w:rsidDel="00F979DC">
          <w:delText xml:space="preserve">or </w:delText>
        </w:r>
      </w:del>
      <w:r w:rsidRPr="009A0C81">
        <w:t>PJ-1 and PJ-2</w:t>
      </w:r>
      <w:del w:id="355" w:author="Peng, Hong" w:date="2020-03-04T10:59:00Z">
        <w:r w:rsidRPr="009A0C81" w:rsidDel="00534911">
          <w:delText>,</w:delText>
        </w:r>
        <w:r w:rsidR="008548BE" w:rsidRPr="009A0C81" w:rsidDel="00534911">
          <w:delText xml:space="preserve"> </w:delText>
        </w:r>
        <w:r w:rsidRPr="009A0C81" w:rsidDel="00534911">
          <w:delText>even though from</w:delText>
        </w:r>
        <w:r w:rsidR="00812C89" w:rsidRPr="009A0C81" w:rsidDel="00534911">
          <w:delText xml:space="preserve"> the same</w:delText>
        </w:r>
        <w:r w:rsidRPr="009A0C81" w:rsidDel="00534911">
          <w:delText xml:space="preserve"> geological origin, they can still</w:delText>
        </w:r>
      </w:del>
      <w:r w:rsidRPr="009A0C81">
        <w:t xml:space="preserve"> </w:t>
      </w:r>
      <w:ins w:id="356" w:author="Peng, Hong" w:date="2020-03-04T10:43:00Z">
        <w:r w:rsidR="00F979DC">
          <w:t xml:space="preserve">could </w:t>
        </w:r>
      </w:ins>
      <w:r w:rsidRPr="009A0C81">
        <w:t xml:space="preserve">be </w:t>
      </w:r>
      <w:r w:rsidR="00EC3D14" w:rsidRPr="009A0C81">
        <w:t xml:space="preserve">clearly </w:t>
      </w:r>
      <w:r w:rsidRPr="009A0C81">
        <w:t>separated</w:t>
      </w:r>
      <w:del w:id="357" w:author="Peng, Hong" w:date="2020-03-04T10:43:00Z">
        <w:r w:rsidRPr="009A0C81" w:rsidDel="00F979DC">
          <w:delText xml:space="preserve"> </w:delText>
        </w:r>
        <w:r w:rsidR="007C4AF6" w:rsidRPr="009A0C81" w:rsidDel="00F979DC">
          <w:delText>apart</w:delText>
        </w:r>
      </w:del>
      <w:r w:rsidR="00F46DF5" w:rsidRPr="009A0C81">
        <w:t xml:space="preserve">, </w:t>
      </w:r>
      <w:ins w:id="358" w:author="Peng, Hong" w:date="2020-03-04T10:59:00Z">
        <w:r w:rsidR="00534911">
          <w:t xml:space="preserve">even </w:t>
        </w:r>
      </w:ins>
      <w:ins w:id="359" w:author="Peng, Hong" w:date="2020-03-04T11:00:00Z">
        <w:r w:rsidR="00534911">
          <w:t>though they</w:t>
        </w:r>
      </w:ins>
      <w:ins w:id="360" w:author="Peng, Hong" w:date="2020-03-04T10:58:00Z">
        <w:r w:rsidR="00534911">
          <w:t xml:space="preserve"> were</w:t>
        </w:r>
        <w:r w:rsidR="00534911" w:rsidRPr="009A0C81">
          <w:t xml:space="preserve"> from the same geological origin, </w:t>
        </w:r>
      </w:ins>
      <w:r w:rsidR="00616D61" w:rsidRPr="009A0C81">
        <w:t>wi</w:t>
      </w:r>
      <w:r w:rsidR="00F46DF5" w:rsidRPr="009A0C81">
        <w:t xml:space="preserve">th </w:t>
      </w:r>
      <w:r w:rsidR="00280329" w:rsidRPr="009A0C81">
        <w:rPr>
          <w:vertAlign w:val="superscript"/>
        </w:rPr>
        <w:t>27</w:t>
      </w:r>
      <w:r w:rsidRPr="009A0C81">
        <w:t xml:space="preserve">Al, </w:t>
      </w:r>
      <w:r w:rsidR="00280329" w:rsidRPr="009A0C81">
        <w:rPr>
          <w:vertAlign w:val="superscript"/>
        </w:rPr>
        <w:t>70</w:t>
      </w:r>
      <w:r w:rsidRPr="009A0C81">
        <w:t xml:space="preserve">Ga, </w:t>
      </w:r>
      <w:r w:rsidR="00357DE4" w:rsidRPr="009A0C81">
        <w:rPr>
          <w:vertAlign w:val="superscript"/>
        </w:rPr>
        <w:t>51</w:t>
      </w:r>
      <w:r w:rsidRPr="009A0C81">
        <w:t xml:space="preserve">V, and </w:t>
      </w:r>
      <w:r w:rsidR="00357DE4" w:rsidRPr="009A0C81">
        <w:rPr>
          <w:vertAlign w:val="superscript"/>
        </w:rPr>
        <w:t>45</w:t>
      </w:r>
      <w:r w:rsidRPr="009A0C81">
        <w:t xml:space="preserve">Sc </w:t>
      </w:r>
      <w:commentRangeStart w:id="361"/>
      <w:r w:rsidRPr="009A0C81">
        <w:t>showed</w:t>
      </w:r>
      <w:commentRangeEnd w:id="361"/>
      <w:r w:rsidR="00033E9A">
        <w:rPr>
          <w:rStyle w:val="CommentReference"/>
        </w:rPr>
        <w:commentReference w:id="361"/>
      </w:r>
      <w:r w:rsidRPr="009A0C81">
        <w:t xml:space="preserve"> significant difference</w:t>
      </w:r>
      <w:del w:id="362" w:author="Peng, Hong" w:date="2020-03-04T11:26:00Z">
        <w:r w:rsidRPr="009A0C81" w:rsidDel="00243EB2">
          <w:delText xml:space="preserve"> among the two</w:delText>
        </w:r>
      </w:del>
      <w:r w:rsidRPr="009A0C81">
        <w:t xml:space="preserve"> (</w:t>
      </w:r>
      <w:r w:rsidRPr="00D164C7">
        <w:t>Fig</w:t>
      </w:r>
      <w:r w:rsidR="00AE2B8C" w:rsidRPr="00D164C7">
        <w:t>.</w:t>
      </w:r>
      <w:r w:rsidRPr="00D164C7">
        <w:t xml:space="preserve"> </w:t>
      </w:r>
      <w:del w:id="363" w:author="Peng, Hong" w:date="2020-03-04T10:37:00Z">
        <w:r w:rsidRPr="00D164C7" w:rsidDel="00F979DC">
          <w:delText>2a</w:delText>
        </w:r>
      </w:del>
      <w:ins w:id="364" w:author="Peng, Hong" w:date="2020-03-04T10:37:00Z">
        <w:r w:rsidR="00F979DC">
          <w:t>3</w:t>
        </w:r>
        <w:r w:rsidR="00F979DC" w:rsidRPr="00D164C7">
          <w:t>a</w:t>
        </w:r>
      </w:ins>
      <w:r w:rsidRPr="00D164C7">
        <w:t xml:space="preserve">&amp; </w:t>
      </w:r>
      <w:commentRangeStart w:id="365"/>
      <w:del w:id="366" w:author="Peng, Hong" w:date="2020-03-04T10:37:00Z">
        <w:r w:rsidRPr="00D164C7" w:rsidDel="00F979DC">
          <w:delText>2</w:delText>
        </w:r>
        <w:r w:rsidR="00034EA6" w:rsidRPr="00D164C7" w:rsidDel="00F979DC">
          <w:delText>b</w:delText>
        </w:r>
      </w:del>
      <w:commentRangeEnd w:id="365"/>
      <w:ins w:id="367" w:author="Peng, Hong" w:date="2020-03-04T10:37:00Z">
        <w:r w:rsidR="00F979DC">
          <w:t>3</w:t>
        </w:r>
        <w:r w:rsidR="00F979DC" w:rsidRPr="00D164C7">
          <w:t>b</w:t>
        </w:r>
      </w:ins>
      <w:r w:rsidR="00630C05">
        <w:rPr>
          <w:rStyle w:val="CommentReference"/>
        </w:rPr>
        <w:commentReference w:id="365"/>
      </w:r>
      <w:r w:rsidRPr="009A0C81">
        <w:t xml:space="preserve">). This may </w:t>
      </w:r>
      <w:del w:id="368" w:author="Peng, Hong" w:date="2020-03-04T11:24:00Z">
        <w:r w:rsidRPr="009A0C81" w:rsidDel="00243EB2">
          <w:delText>be related to the notion</w:delText>
        </w:r>
      </w:del>
      <w:ins w:id="369" w:author="Peng, Hong" w:date="2020-03-04T11:24:00Z">
        <w:r w:rsidR="00243EB2">
          <w:t>because</w:t>
        </w:r>
      </w:ins>
      <w:r w:rsidRPr="009A0C81">
        <w:t xml:space="preserve"> that rice discrimination </w:t>
      </w:r>
      <w:del w:id="370" w:author="Peng, Hong" w:date="2020-03-04T11:11:00Z">
        <w:r w:rsidRPr="009A0C81" w:rsidDel="00096FAE">
          <w:delText xml:space="preserve">remains </w:delText>
        </w:r>
      </w:del>
      <w:ins w:id="371" w:author="Peng, Hong" w:date="2020-03-04T11:11:00Z">
        <w:r w:rsidR="00096FAE">
          <w:t>is</w:t>
        </w:r>
        <w:r w:rsidR="00096FAE" w:rsidRPr="009A0C81">
          <w:t xml:space="preserve"> </w:t>
        </w:r>
      </w:ins>
      <w:r w:rsidRPr="009A0C81">
        <w:t>a complex issue</w:t>
      </w:r>
      <w:r w:rsidR="001F4DEC" w:rsidRPr="009A0C81">
        <w:t xml:space="preserve">, </w:t>
      </w:r>
      <w:del w:id="372" w:author="Peng, Hong" w:date="2020-03-04T11:11:00Z">
        <w:r w:rsidRPr="009A0C81" w:rsidDel="00096FAE">
          <w:delText xml:space="preserve">since that </w:delText>
        </w:r>
      </w:del>
      <w:ins w:id="373" w:author="Peng, Hong" w:date="2020-03-04T11:24:00Z">
        <w:r w:rsidR="00243EB2">
          <w:t xml:space="preserve">where </w:t>
        </w:r>
      </w:ins>
      <w:r w:rsidRPr="009A0C81">
        <w:t xml:space="preserve">not only geographical </w:t>
      </w:r>
      <w:del w:id="374" w:author="Peng, Hong" w:date="2020-03-04T11:11:00Z">
        <w:r w:rsidRPr="009A0C81" w:rsidDel="00096FAE">
          <w:delText>c</w:delText>
        </w:r>
        <w:r w:rsidDel="00096FAE">
          <w:delText xml:space="preserve">onditions </w:delText>
        </w:r>
      </w:del>
      <w:ins w:id="375" w:author="Peng, Hong" w:date="2020-03-04T11:11:00Z">
        <w:r w:rsidR="00096FAE">
          <w:t xml:space="preserve">origins </w:t>
        </w:r>
      </w:ins>
      <w:r>
        <w:t xml:space="preserve">but </w:t>
      </w:r>
      <w:del w:id="376" w:author="Peng, Hong" w:date="2020-03-04T11:11:00Z">
        <w:r w:rsidDel="00096FAE">
          <w:delText xml:space="preserve">the </w:delText>
        </w:r>
      </w:del>
      <w:r>
        <w:t>cultivar type</w:t>
      </w:r>
      <w:ins w:id="377" w:author="Peng, Hong" w:date="2020-03-04T11:11:00Z">
        <w:r w:rsidR="00096FAE">
          <w:t>s</w:t>
        </w:r>
      </w:ins>
      <w:r>
        <w:t xml:space="preserve"> </w:t>
      </w:r>
      <w:del w:id="378" w:author="Peng, Hong" w:date="2020-03-04T11:12:00Z">
        <w:r w:rsidDel="00096FAE">
          <w:delText xml:space="preserve">may </w:delText>
        </w:r>
      </w:del>
      <w:r>
        <w:t xml:space="preserve">play </w:t>
      </w:r>
      <w:ins w:id="379" w:author="Peng, Hong" w:date="2020-03-04T11:25:00Z">
        <w:r w:rsidR="00243EB2">
          <w:t xml:space="preserve">an </w:t>
        </w:r>
      </w:ins>
      <w:r>
        <w:t>important role</w:t>
      </w:r>
      <w:del w:id="380" w:author="Peng, Hong" w:date="2020-03-04T11:25:00Z">
        <w:r w:rsidDel="00243EB2">
          <w:delText>s</w:delText>
        </w:r>
      </w:del>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w:t>
      </w:r>
      <w:del w:id="381" w:author="Peng, Hong" w:date="2020-03-04T10:47:00Z">
        <w:r w:rsidDel="00F979DC">
          <w:delText xml:space="preserve">the first two PCs </w:delText>
        </w:r>
      </w:del>
      <w:del w:id="382" w:author="Peng, Hong" w:date="2020-03-04T10:48:00Z">
        <w:r w:rsidDel="00F979DC">
          <w:delText>explained</w:delText>
        </w:r>
      </w:del>
      <w:r>
        <w:t xml:space="preserve"> </w:t>
      </w:r>
      <w:r w:rsidR="00DA0B43">
        <w:t xml:space="preserve">60.7 % </w:t>
      </w:r>
      <w:r>
        <w:t>of the entire variances</w:t>
      </w:r>
      <w:ins w:id="383" w:author="Peng, Hong" w:date="2020-03-04T10:47:00Z">
        <w:r w:rsidR="00F979DC">
          <w:t xml:space="preserve"> </w:t>
        </w:r>
        <w:r w:rsidR="00F979DC">
          <w:lastRenderedPageBreak/>
          <w:t>could be explained by the first two PCs</w:t>
        </w:r>
      </w:ins>
      <w:ins w:id="384" w:author="Peng, Hong" w:date="2020-03-04T10:45:00Z">
        <w:r w:rsidR="00F979DC">
          <w:t xml:space="preserve">, and </w:t>
        </w:r>
      </w:ins>
      <w:commentRangeStart w:id="385"/>
      <w:del w:id="386" w:author="Peng, Hong" w:date="2020-03-04T10:45:00Z">
        <w:r w:rsidDel="00F979DC">
          <w:delText>;</w:delText>
        </w:r>
      </w:del>
      <w:commentRangeEnd w:id="385"/>
      <w:del w:id="387" w:author="Peng, Hong" w:date="2020-03-04T10:48:00Z">
        <w:r w:rsidR="00F979DC" w:rsidDel="00F979DC">
          <w:rPr>
            <w:rStyle w:val="CommentReference"/>
          </w:rPr>
          <w:commentReference w:id="385"/>
        </w:r>
        <w:r w:rsidDel="00F979DC">
          <w:delText xml:space="preserve"> by including the </w:delText>
        </w:r>
        <w:r w:rsidR="00A67944" w:rsidDel="00F979DC">
          <w:delText>3</w:delText>
        </w:r>
        <w:r w:rsidR="00A67944" w:rsidRPr="00102EA7" w:rsidDel="00F979DC">
          <w:rPr>
            <w:vertAlign w:val="superscript"/>
          </w:rPr>
          <w:delText>rd</w:delText>
        </w:r>
        <w:r w:rsidR="00A67944" w:rsidDel="00F979DC">
          <w:delText xml:space="preserve"> </w:delText>
        </w:r>
        <w:r w:rsidDel="00F979DC">
          <w:delText xml:space="preserve">and </w:delText>
        </w:r>
        <w:r w:rsidR="00A67944" w:rsidDel="00F979DC">
          <w:delText>4</w:delText>
        </w:r>
        <w:r w:rsidR="00A67944" w:rsidRPr="00102EA7" w:rsidDel="00F979DC">
          <w:rPr>
            <w:vertAlign w:val="superscript"/>
          </w:rPr>
          <w:delText>th</w:delText>
        </w:r>
        <w:r w:rsidR="00A67944" w:rsidDel="00F979DC">
          <w:delText xml:space="preserve"> </w:delText>
        </w:r>
        <w:r w:rsidDel="00F979DC">
          <w:delText xml:space="preserve">PC, </w:delText>
        </w:r>
      </w:del>
      <w:r>
        <w:t xml:space="preserve">nearly </w:t>
      </w:r>
      <w:del w:id="388" w:author="Peng, Hong" w:date="2020-03-04T10:39:00Z">
        <w:r w:rsidDel="00F979DC">
          <w:delText>85</w:delText>
        </w:r>
      </w:del>
      <w:ins w:id="389" w:author="Peng, Hong" w:date="2020-03-04T10:39:00Z">
        <w:r w:rsidR="00F979DC">
          <w:t>83</w:t>
        </w:r>
      </w:ins>
      <w:r>
        <w:t xml:space="preserve">% </w:t>
      </w:r>
      <w:ins w:id="390" w:author="Peng, Hong" w:date="2020-03-04T10:48:00Z">
        <w:r w:rsidR="00F979DC">
          <w:t>by including the 3</w:t>
        </w:r>
        <w:r w:rsidR="00F979DC" w:rsidRPr="00102EA7">
          <w:rPr>
            <w:vertAlign w:val="superscript"/>
          </w:rPr>
          <w:t>rd</w:t>
        </w:r>
        <w:r w:rsidR="00F979DC">
          <w:t xml:space="preserve"> and 4</w:t>
        </w:r>
        <w:r w:rsidR="00F979DC" w:rsidRPr="00102EA7">
          <w:rPr>
            <w:vertAlign w:val="superscript"/>
          </w:rPr>
          <w:t>th</w:t>
        </w:r>
        <w:r w:rsidR="00F979DC">
          <w:t xml:space="preserve"> PC </w:t>
        </w:r>
      </w:ins>
      <w:del w:id="391" w:author="Peng, Hong" w:date="2020-03-04T10:48:00Z">
        <w:r w:rsidDel="00F979DC">
          <w:delText xml:space="preserve">of the total variances can be explained </w:delText>
        </w:r>
        <w:r w:rsidRPr="009A0C81" w:rsidDel="00F979DC">
          <w:delText xml:space="preserve">then </w:delText>
        </w:r>
      </w:del>
      <w:r w:rsidRPr="009A0C81">
        <w:t>(</w:t>
      </w:r>
      <w:r w:rsidRPr="00D164C7">
        <w:t>Fig</w:t>
      </w:r>
      <w:r w:rsidR="00FD1695" w:rsidRPr="00D164C7">
        <w:t>.</w:t>
      </w:r>
      <w:r w:rsidRPr="00D164C7">
        <w:t xml:space="preserve"> </w:t>
      </w:r>
      <w:commentRangeStart w:id="392"/>
      <w:del w:id="393" w:author="Peng, Hong" w:date="2020-03-04T10:39:00Z">
        <w:r w:rsidRPr="00D164C7" w:rsidDel="00F979DC">
          <w:delText>2</w:delText>
        </w:r>
        <w:r w:rsidR="00D80CED" w:rsidRPr="00D164C7" w:rsidDel="00F979DC">
          <w:delText>c</w:delText>
        </w:r>
      </w:del>
      <w:ins w:id="394" w:author="Peng, Hong" w:date="2020-03-04T10:39:00Z">
        <w:r w:rsidR="00F979DC">
          <w:t>3</w:t>
        </w:r>
        <w:r w:rsidR="00F979DC" w:rsidRPr="00D164C7">
          <w:t>c</w:t>
        </w:r>
      </w:ins>
      <w:commentRangeEnd w:id="392"/>
      <w:ins w:id="395" w:author="Peng, Hong" w:date="2020-03-04T11:12:00Z">
        <w:r w:rsidR="00096FAE">
          <w:rPr>
            <w:rStyle w:val="CommentReference"/>
          </w:rPr>
          <w:commentReference w:id="392"/>
        </w:r>
      </w:ins>
      <w:r w:rsidRPr="009A0C81">
        <w:t>).</w:t>
      </w:r>
      <w:r>
        <w:t xml:space="preserve"> </w:t>
      </w:r>
    </w:p>
    <w:p w14:paraId="47917066" w14:textId="6E3CB3F6" w:rsidR="00FE02A5" w:rsidRPr="00371BA2" w:rsidRDefault="00FE02A5" w:rsidP="00FE02A5">
      <w:pPr>
        <w:pStyle w:val="CommentText"/>
        <w:rPr>
          <w:ins w:id="396" w:author="Xu, Jason" w:date="2020-01-14T16:15:00Z"/>
          <w:i/>
          <w:iCs/>
        </w:rPr>
      </w:pPr>
      <w:r w:rsidRPr="00371BA2">
        <w:rPr>
          <w:i/>
          <w:iCs/>
        </w:rPr>
        <w:t>Determination of geographical origin</w:t>
      </w:r>
      <w:ins w:id="397" w:author="Peng, Hong" w:date="2020-03-04T15:47:00Z">
        <w:r w:rsidR="001214E1">
          <w:rPr>
            <w:i/>
            <w:iCs/>
          </w:rPr>
          <w:t>s</w:t>
        </w:r>
      </w:ins>
      <w:ins w:id="398" w:author="Peng, Hong" w:date="2020-03-04T15:54:00Z">
        <w:r w:rsidR="001214E1">
          <w:rPr>
            <w:i/>
            <w:iCs/>
          </w:rPr>
          <w:t xml:space="preserve"> of </w:t>
        </w:r>
        <w:proofErr w:type="spellStart"/>
        <w:r w:rsidR="001214E1">
          <w:rPr>
            <w:i/>
            <w:iCs/>
          </w:rPr>
          <w:t>Chinise</w:t>
        </w:r>
        <w:proofErr w:type="spellEnd"/>
        <w:r w:rsidR="001214E1">
          <w:rPr>
            <w:i/>
            <w:iCs/>
          </w:rPr>
          <w:t xml:space="preserve"> GI </w:t>
        </w:r>
        <w:commentRangeStart w:id="399"/>
        <w:r w:rsidR="001214E1">
          <w:rPr>
            <w:i/>
            <w:iCs/>
          </w:rPr>
          <w:t>rice</w:t>
        </w:r>
      </w:ins>
      <w:commentRangeEnd w:id="399"/>
      <w:ins w:id="400" w:author="Peng, Hong" w:date="2020-03-04T18:39:00Z">
        <w:r w:rsidR="00985868">
          <w:rPr>
            <w:rStyle w:val="CommentReference"/>
          </w:rPr>
          <w:commentReference w:id="399"/>
        </w:r>
      </w:ins>
      <w:ins w:id="401" w:author="fanzhou kong" w:date="2020-02-03T15:56:00Z">
        <w:r w:rsidR="001A5730">
          <w:rPr>
            <w:i/>
            <w:iCs/>
          </w:rPr>
          <w:t xml:space="preserve">    </w:t>
        </w:r>
      </w:ins>
    </w:p>
    <w:p w14:paraId="5E1EF6E0" w14:textId="18DB2ECD" w:rsidR="0085185E" w:rsidRPr="001214E1" w:rsidRDefault="007D741D">
      <w:pPr>
        <w:jc w:val="both"/>
      </w:pPr>
      <w:r w:rsidRPr="00E26AA4">
        <w:t>Fig</w:t>
      </w:r>
      <w:r w:rsidR="00FD1695" w:rsidRPr="00E26AA4">
        <w:t>.</w:t>
      </w:r>
      <w:r w:rsidRPr="00E26AA4">
        <w:t xml:space="preserve"> 4</w:t>
      </w:r>
      <w:r w:rsidRPr="009A0C81">
        <w:t xml:space="preserve"> </w:t>
      </w:r>
      <w:ins w:id="402" w:author="Peng, Hong" w:date="2020-03-04T13:40:00Z">
        <w:r w:rsidR="004F07AF">
          <w:t xml:space="preserve">and Fig. 5 </w:t>
        </w:r>
      </w:ins>
      <w:r w:rsidRPr="009A0C81">
        <w:t>show</w:t>
      </w:r>
      <w:del w:id="403" w:author="Peng, Hong" w:date="2020-03-04T13:41:00Z">
        <w:r w:rsidRPr="009A0C81" w:rsidDel="004F07AF">
          <w:delText>ed</w:delText>
        </w:r>
      </w:del>
      <w:r w:rsidR="004A3ABF">
        <w:t xml:space="preserve"> </w:t>
      </w:r>
      <w:ins w:id="404" w:author="Peng, Hong" w:date="2020-03-04T13:41:00Z">
        <w:r w:rsidR="004F07AF">
          <w:t xml:space="preserve">the </w:t>
        </w:r>
      </w:ins>
      <w:r w:rsidRPr="00A26824">
        <w:t xml:space="preserve">relative importance of </w:t>
      </w:r>
      <w:del w:id="405" w:author="Peng, Hong" w:date="2020-03-04T13:56:00Z">
        <w:r w:rsidRPr="00A26824" w:rsidDel="00990B0C">
          <w:delText xml:space="preserve">the </w:delText>
        </w:r>
      </w:del>
      <w:proofErr w:type="spellStart"/>
      <w:r w:rsidRPr="00A26824">
        <w:t>features</w:t>
      </w:r>
      <w:del w:id="406" w:author="Peng, Hong" w:date="2020-03-04T13:41:00Z">
        <w:r w:rsidRPr="00A26824" w:rsidDel="004F07AF">
          <w:delText xml:space="preserve"> </w:delText>
        </w:r>
        <w:r w:rsidR="00011F8D" w:rsidRPr="00A26824" w:rsidDel="004F07AF">
          <w:delText>ranked</w:delText>
        </w:r>
        <w:r w:rsidRPr="00A26824" w:rsidDel="004F07AF">
          <w:delText xml:space="preserve"> by Relief</w:delText>
        </w:r>
        <w:r w:rsidR="00E22CB3" w:rsidDel="004F07AF">
          <w:delText>F</w:delText>
        </w:r>
        <w:r w:rsidRPr="00A26824" w:rsidDel="004F07AF">
          <w:delText xml:space="preserve"> algorithm </w:delText>
        </w:r>
        <w:r w:rsidR="00B15DEF" w:rsidRPr="00A26824" w:rsidDel="004F07AF">
          <w:delText xml:space="preserve">on </w:delText>
        </w:r>
        <w:r w:rsidR="00AA7971" w:rsidRPr="00A26824" w:rsidDel="004F07AF">
          <w:delText xml:space="preserve">the </w:delText>
        </w:r>
        <w:r w:rsidR="00B15DEF" w:rsidRPr="00A26824" w:rsidDel="004F07AF">
          <w:delText>training</w:delText>
        </w:r>
        <w:r w:rsidR="00BD4FCE" w:rsidRPr="00A26824" w:rsidDel="004F07AF">
          <w:delText xml:space="preserve"> set</w:delText>
        </w:r>
        <w:r w:rsidR="00153DC4" w:rsidRPr="00A26824" w:rsidDel="004F07AF">
          <w:delText xml:space="preserve">. </w:delText>
        </w:r>
      </w:del>
      <w:ins w:id="407" w:author="Xu, Jason" w:date="2020-02-04T14:30:00Z">
        <w:del w:id="408" w:author="Peng, Hong" w:date="2020-03-04T13:41:00Z">
          <w:r w:rsidR="00EA5214" w:rsidRPr="00A26824" w:rsidDel="004F07AF">
            <w:delText xml:space="preserve"> </w:delText>
          </w:r>
        </w:del>
      </w:ins>
      <w:del w:id="409" w:author="Peng, Hong" w:date="2020-03-04T13:41:00Z">
        <w:r w:rsidR="00C157EB" w:rsidRPr="00A26824" w:rsidDel="004F07AF">
          <w:delText>As stated earlier</w:delText>
        </w:r>
        <w:r w:rsidR="00C157EB" w:rsidDel="004F07AF">
          <w:delText>, a</w:delText>
        </w:r>
        <w:r w:rsidR="009A4067" w:rsidDel="004F07AF">
          <w:delText xml:space="preserve"> </w:delText>
        </w:r>
        <w:r w:rsidR="00C157EB" w:rsidDel="004F07AF">
          <w:delText>10-fold grid search cross</w:delText>
        </w:r>
        <w:r w:rsidR="00133FA4" w:rsidDel="004F07AF">
          <w:delText xml:space="preserve"> </w:delText>
        </w:r>
        <w:r w:rsidR="00C157EB" w:rsidDel="004F07AF">
          <w:delText xml:space="preserve">validation </w:delText>
        </w:r>
        <w:r w:rsidR="001D39A1" w:rsidDel="004F07AF">
          <w:delText>was used to obtain the optimal class</w:delText>
        </w:r>
        <w:r w:rsidR="008943B3" w:rsidDel="004F07AF">
          <w:delText>ifiers</w:delText>
        </w:r>
      </w:del>
      <w:ins w:id="410" w:author="Peng, Hong" w:date="2020-03-04T13:41:00Z">
        <w:r w:rsidR="004F07AF">
          <w:t>and</w:t>
        </w:r>
        <w:proofErr w:type="spellEnd"/>
        <w:r w:rsidR="004F07AF">
          <w:t xml:space="preserve"> the results of cross-validation, respectively</w:t>
        </w:r>
      </w:ins>
      <w:r w:rsidR="008943B3">
        <w:t xml:space="preserve">. </w:t>
      </w:r>
      <w:del w:id="411" w:author="Peng, Hong" w:date="2020-03-04T13:50:00Z">
        <w:r w:rsidR="008943B3" w:rsidDel="0011028E">
          <w:delText>Specifically,</w:delText>
        </w:r>
        <w:r w:rsidR="005409A0" w:rsidDel="0011028E">
          <w:delText xml:space="preserve"> as shown in </w:delText>
        </w:r>
        <w:r w:rsidR="005409A0" w:rsidRPr="00E26AA4" w:rsidDel="0011028E">
          <w:delText>Fig</w:delText>
        </w:r>
        <w:r w:rsidR="00FD1695" w:rsidRPr="00E26AA4" w:rsidDel="0011028E">
          <w:delText>.</w:delText>
        </w:r>
        <w:r w:rsidR="005409A0" w:rsidRPr="00E26AA4" w:rsidDel="0011028E">
          <w:delText xml:space="preserve"> 5,</w:delText>
        </w:r>
        <w:r w:rsidR="005409A0" w:rsidRPr="009A0C81" w:rsidDel="0011028E">
          <w:delText xml:space="preserve"> </w:delText>
        </w:r>
        <w:r w:rsidR="00324935" w:rsidRPr="009A0C81" w:rsidDel="0011028E">
          <w:delText>w</w:delText>
        </w:r>
      </w:del>
      <w:ins w:id="412" w:author="Peng, Hong" w:date="2020-03-04T13:50:00Z">
        <w:r w:rsidR="0011028E">
          <w:t>W</w:t>
        </w:r>
      </w:ins>
      <w:r w:rsidR="00324935" w:rsidRPr="009A0C81">
        <w:t>ith</w:t>
      </w:r>
      <w:r w:rsidR="00324935">
        <w:t xml:space="preserve"> only one </w:t>
      </w:r>
      <w:r w:rsidR="007F6551">
        <w:t xml:space="preserve">selected feature, </w:t>
      </w:r>
      <w:del w:id="413" w:author="Peng, Hong" w:date="2020-03-04T14:08:00Z">
        <w:r w:rsidR="00891214" w:rsidDel="007F7D84">
          <w:delText xml:space="preserve">RF achieved </w:delText>
        </w:r>
      </w:del>
      <w:del w:id="414" w:author="Peng, Hong" w:date="2020-03-04T14:03:00Z">
        <w:r w:rsidR="00B15DEF" w:rsidDel="007F7D84">
          <w:delText xml:space="preserve">48% </w:delText>
        </w:r>
        <w:r w:rsidR="00891933" w:rsidDel="007F7D84">
          <w:delText xml:space="preserve">of </w:delText>
        </w:r>
      </w:del>
      <w:ins w:id="415" w:author="Peng, Hong" w:date="2020-03-04T14:08:00Z">
        <w:r w:rsidR="007F7D84">
          <w:t>the</w:t>
        </w:r>
      </w:ins>
      <w:ins w:id="416" w:author="Peng, Hong" w:date="2020-03-04T14:03:00Z">
        <w:r w:rsidR="007F7D84">
          <w:t xml:space="preserve"> </w:t>
        </w:r>
      </w:ins>
      <w:r w:rsidR="00B15DEF">
        <w:t>mean cross-validation accuracy</w:t>
      </w:r>
      <w:ins w:id="417" w:author="Peng, Hong" w:date="2020-03-04T14:03:00Z">
        <w:r w:rsidR="007F7D84">
          <w:t xml:space="preserve"> </w:t>
        </w:r>
      </w:ins>
      <w:ins w:id="418" w:author="Peng, Hong" w:date="2020-03-04T14:12:00Z">
        <w:r w:rsidR="007F7D84">
          <w:t xml:space="preserve">of </w:t>
        </w:r>
      </w:ins>
      <w:ins w:id="419" w:author="Peng, Hong" w:date="2020-03-04T14:03:00Z">
        <w:r w:rsidR="007F7D84">
          <w:t>48%</w:t>
        </w:r>
      </w:ins>
      <w:ins w:id="420" w:author="Peng, Hong" w:date="2020-03-04T15:10:00Z">
        <w:r w:rsidR="00894A23">
          <w:t xml:space="preserve"> </w:t>
        </w:r>
      </w:ins>
      <w:ins w:id="421" w:author="Peng, Hong" w:date="2020-03-04T14:12:00Z">
        <w:r w:rsidR="007F7D84">
          <w:t>was achieved by RF</w:t>
        </w:r>
      </w:ins>
      <w:r w:rsidR="00891933">
        <w:t xml:space="preserve">, while </w:t>
      </w:r>
      <w:del w:id="422" w:author="Peng, Hong" w:date="2020-03-04T14:05:00Z">
        <w:r w:rsidR="00891933" w:rsidDel="007F7D84">
          <w:delText xml:space="preserve">SVM </w:delText>
        </w:r>
        <w:r w:rsidR="006D07F3" w:rsidDel="007F7D84">
          <w:delText xml:space="preserve">can reach </w:delText>
        </w:r>
        <w:r w:rsidR="00E9243E" w:rsidDel="007F7D84">
          <w:delText>up to</w:delText>
        </w:r>
        <w:r w:rsidR="006D07F3" w:rsidDel="007F7D84">
          <w:delText xml:space="preserve"> </w:delText>
        </w:r>
      </w:del>
      <w:r w:rsidR="00B15DEF">
        <w:t>63%</w:t>
      </w:r>
      <w:ins w:id="423" w:author="Peng, Hong" w:date="2020-03-04T14:05:00Z">
        <w:r w:rsidR="007F7D84">
          <w:t xml:space="preserve"> </w:t>
        </w:r>
      </w:ins>
      <w:ins w:id="424" w:author="Peng, Hong" w:date="2020-03-04T14:13:00Z">
        <w:r w:rsidR="007F7D84">
          <w:t>by</w:t>
        </w:r>
      </w:ins>
      <w:ins w:id="425" w:author="Peng, Hong" w:date="2020-03-04T14:05:00Z">
        <w:r w:rsidR="007F7D84">
          <w:t xml:space="preserve"> SVM</w:t>
        </w:r>
      </w:ins>
      <w:r w:rsidR="006D07F3">
        <w:t xml:space="preserve">. </w:t>
      </w:r>
      <w:r w:rsidR="002A5E48" w:rsidRPr="008476D5">
        <w:t xml:space="preserve">The </w:t>
      </w:r>
      <w:r w:rsidR="00B15DEF">
        <w:t>performance</w:t>
      </w:r>
      <w:del w:id="426" w:author="Peng, Hong" w:date="2020-03-04T14:23:00Z">
        <w:r w:rsidR="001A5730" w:rsidDel="006D0633">
          <w:delText>s</w:delText>
        </w:r>
      </w:del>
      <w:r w:rsidR="00B15DEF">
        <w:t xml:space="preserve"> </w:t>
      </w:r>
      <w:r w:rsidR="00D82C2A">
        <w:t xml:space="preserve">of </w:t>
      </w:r>
      <w:r w:rsidR="00576B5A">
        <w:t xml:space="preserve">both RF and SVM </w:t>
      </w:r>
      <w:del w:id="427" w:author="Peng, Hong" w:date="2020-03-04T14:14:00Z">
        <w:r w:rsidR="001A5730" w:rsidDel="00E85E32">
          <w:delText>were</w:delText>
        </w:r>
        <w:r w:rsidR="00E6238E" w:rsidDel="00E85E32">
          <w:delText xml:space="preserve"> </w:delText>
        </w:r>
      </w:del>
      <w:r w:rsidR="00E6238E">
        <w:t>boost</w:t>
      </w:r>
      <w:r w:rsidR="00576B5A">
        <w:t>ed</w:t>
      </w:r>
      <w:r w:rsidR="00E6238E">
        <w:t xml:space="preserve"> </w:t>
      </w:r>
      <w:proofErr w:type="spellStart"/>
      <w:ins w:id="428" w:author="Peng, Hong" w:date="2020-03-04T14:14:00Z">
        <w:r w:rsidR="00E85E32">
          <w:t>dramatcially</w:t>
        </w:r>
        <w:proofErr w:type="spellEnd"/>
        <w:r w:rsidR="00E85E32">
          <w:t xml:space="preserve"> </w:t>
        </w:r>
      </w:ins>
      <w:r w:rsidR="00A1431E">
        <w:t>with</w:t>
      </w:r>
      <w:r w:rsidR="00B15DEF">
        <w:t xml:space="preserve"> more features </w:t>
      </w:r>
      <w:r w:rsidR="00576B5A">
        <w:t xml:space="preserve">been </w:t>
      </w:r>
      <w:r w:rsidR="00B15DEF">
        <w:t>added</w:t>
      </w:r>
      <w:r w:rsidR="00A1431E">
        <w:t>.</w:t>
      </w:r>
      <w:r w:rsidR="00B15DEF">
        <w:t xml:space="preserve"> </w:t>
      </w:r>
      <w:r w:rsidR="00576B5A" w:rsidRPr="00B84A46">
        <w:t>Eventually</w:t>
      </w:r>
      <w:r w:rsidR="00ED57F1" w:rsidRPr="0027195F">
        <w:t>,</w:t>
      </w:r>
      <w:r w:rsidR="00ED57F1">
        <w:t xml:space="preserve"> </w:t>
      </w:r>
      <w:del w:id="429" w:author="Peng, Hong" w:date="2020-03-04T14:16:00Z">
        <w:r w:rsidR="00ED57F1" w:rsidDel="00E85E32">
          <w:delText>b</w:delText>
        </w:r>
        <w:r w:rsidR="00A1431E" w:rsidDel="00E85E32">
          <w:delText>oth algorithms</w:delText>
        </w:r>
        <w:r w:rsidR="00B15DEF" w:rsidDel="00E85E32">
          <w:delText xml:space="preserve"> reached </w:delText>
        </w:r>
      </w:del>
      <w:del w:id="430" w:author="Peng, Hong" w:date="2020-03-04T14:26:00Z">
        <w:r w:rsidR="00B15DEF" w:rsidDel="006D0633">
          <w:delText xml:space="preserve">100% </w:delText>
        </w:r>
      </w:del>
      <w:del w:id="431" w:author="Peng, Hong" w:date="2020-03-04T14:16:00Z">
        <w:r w:rsidR="00B15DEF" w:rsidDel="00E85E32">
          <w:delText xml:space="preserve">training </w:delText>
        </w:r>
        <w:r w:rsidR="00B15DEF" w:rsidRPr="00CF1DEC" w:rsidDel="00E85E32">
          <w:delText>accuracy</w:delText>
        </w:r>
      </w:del>
      <w:del w:id="432" w:author="Peng, Hong" w:date="2020-03-04T14:26:00Z">
        <w:r w:rsidR="00CF1DEC" w:rsidRPr="008476D5" w:rsidDel="006D0633">
          <w:delText xml:space="preserve"> </w:delText>
        </w:r>
      </w:del>
      <w:r w:rsidR="00A1431E">
        <w:t xml:space="preserve">with </w:t>
      </w:r>
      <w:r w:rsidR="00B15DEF">
        <w:t xml:space="preserve">only </w:t>
      </w:r>
      <w:r w:rsidR="00576B5A">
        <w:t>four</w:t>
      </w:r>
      <w:r w:rsidR="00B15DEF">
        <w:t xml:space="preserve"> features</w:t>
      </w:r>
      <w:r w:rsidR="0023379F">
        <w:t xml:space="preserve"> (Al</w:t>
      </w:r>
      <w:r w:rsidR="00046BA3">
        <w:t xml:space="preserve">, </w:t>
      </w:r>
      <w:proofErr w:type="spellStart"/>
      <w:r w:rsidR="00046BA3">
        <w:t>Rb</w:t>
      </w:r>
      <w:proofErr w:type="spellEnd"/>
      <w:r w:rsidR="00046BA3">
        <w:t>, B, and Na</w:t>
      </w:r>
      <w:r w:rsidR="0023379F">
        <w:t>)</w:t>
      </w:r>
      <w:r w:rsidR="00564010">
        <w:t xml:space="preserve">, </w:t>
      </w:r>
      <w:ins w:id="433" w:author="Peng, Hong" w:date="2020-03-04T14:26:00Z">
        <w:r w:rsidR="006D0633">
          <w:t>the accuracy of 100% was obtained</w:t>
        </w:r>
        <w:r w:rsidR="006D0633" w:rsidRPr="008476D5">
          <w:t xml:space="preserve"> </w:t>
        </w:r>
        <w:r w:rsidR="006D0633">
          <w:t>by both RF and SVM</w:t>
        </w:r>
      </w:ins>
      <w:del w:id="434" w:author="Peng, Hong" w:date="2020-03-04T14:27:00Z">
        <w:r w:rsidR="00564010" w:rsidDel="006D0633">
          <w:delText>when</w:delText>
        </w:r>
        <w:r w:rsidR="00B15DEF" w:rsidDel="006D0633">
          <w:delText xml:space="preserve"> </w:delText>
        </w:r>
      </w:del>
      <w:ins w:id="435" w:author="Peng, Hong" w:date="2020-03-04T14:25:00Z">
        <w:r w:rsidR="006D0633">
          <w:t xml:space="preserve"> </w:t>
        </w:r>
      </w:ins>
      <w:ins w:id="436" w:author="Peng, Hong" w:date="2020-03-04T14:16:00Z">
        <w:r w:rsidR="00E85E32">
          <w:t xml:space="preserve">along with </w:t>
        </w:r>
      </w:ins>
      <w:r w:rsidR="00B15DEF">
        <w:t xml:space="preserve">optimal </w:t>
      </w:r>
      <w:proofErr w:type="spellStart"/>
      <w:r w:rsidR="00B15DEF">
        <w:t>hyperparameters</w:t>
      </w:r>
      <w:proofErr w:type="spellEnd"/>
      <w:r w:rsidR="00B15DEF">
        <w:t xml:space="preserve"> </w:t>
      </w:r>
      <w:r w:rsidR="00A1431E">
        <w:t xml:space="preserve">were </w:t>
      </w:r>
      <w:del w:id="437" w:author="Peng, Hong" w:date="2020-03-04T14:17:00Z">
        <w:r w:rsidR="00564010" w:rsidDel="00E85E32">
          <w:delText xml:space="preserve">also </w:delText>
        </w:r>
      </w:del>
      <w:r w:rsidR="00564010">
        <w:t>applied</w:t>
      </w:r>
      <w:r w:rsidR="00B15DEF">
        <w:t>.</w:t>
      </w:r>
      <w:commentRangeStart w:id="438"/>
      <w:commentRangeStart w:id="439"/>
      <w:commentRangeStart w:id="440"/>
      <w:r w:rsidR="00B15DEF">
        <w:t xml:space="preserve"> </w:t>
      </w:r>
      <w:del w:id="441" w:author="Peng, Hong" w:date="2020-03-04T14:29:00Z">
        <w:r w:rsidR="006C16C3" w:rsidDel="00AB6756">
          <w:delText xml:space="preserve">Ultimately, </w:delText>
        </w:r>
        <w:r w:rsidR="00B15DEF" w:rsidRPr="006C7BD7" w:rsidDel="00AB6756">
          <w:delText>t</w:delText>
        </w:r>
        <w:r w:rsidR="00B15DEF" w:rsidRPr="007B07BB" w:rsidDel="00AB6756">
          <w:delText xml:space="preserve">he </w:delText>
        </w:r>
        <w:commentRangeEnd w:id="438"/>
        <w:r w:rsidR="00787D9E" w:rsidDel="00AB6756">
          <w:rPr>
            <w:rStyle w:val="CommentReference"/>
          </w:rPr>
          <w:commentReference w:id="438"/>
        </w:r>
        <w:commentRangeEnd w:id="439"/>
        <w:r w:rsidR="005B1B06" w:rsidDel="00AB6756">
          <w:rPr>
            <w:rStyle w:val="CommentReference"/>
          </w:rPr>
          <w:commentReference w:id="439"/>
        </w:r>
        <w:commentRangeEnd w:id="440"/>
        <w:r w:rsidR="00096FAE" w:rsidDel="00AB6756">
          <w:rPr>
            <w:rStyle w:val="CommentReference"/>
          </w:rPr>
          <w:commentReference w:id="440"/>
        </w:r>
        <w:r w:rsidR="00B61FB6" w:rsidDel="00AB6756">
          <w:rPr>
            <w:rFonts w:hint="eastAsia"/>
          </w:rPr>
          <w:delText>optimal</w:delText>
        </w:r>
        <w:r w:rsidR="00B61FB6" w:rsidDel="00AB6756">
          <w:delText xml:space="preserve"> </w:delText>
        </w:r>
        <w:r w:rsidR="00B15DEF" w:rsidRPr="006C7BD7" w:rsidDel="00AB6756">
          <w:delText>classifiers</w:delText>
        </w:r>
        <w:r w:rsidR="005026E4" w:rsidRPr="008476D5" w:rsidDel="00AB6756">
          <w:delText xml:space="preserve"> generated</w:delText>
        </w:r>
        <w:r w:rsidR="00B15DEF" w:rsidRPr="006C7BD7" w:rsidDel="00AB6756">
          <w:delText xml:space="preserve"> were </w:delText>
        </w:r>
        <w:r w:rsidR="00B61FB6" w:rsidDel="00AB6756">
          <w:rPr>
            <w:rFonts w:hint="eastAsia"/>
          </w:rPr>
          <w:delText>utilized</w:delText>
        </w:r>
        <w:r w:rsidR="00B61FB6" w:rsidDel="00AB6756">
          <w:delText xml:space="preserve"> </w:delText>
        </w:r>
        <w:r w:rsidR="00B61FB6" w:rsidDel="00AB6756">
          <w:rPr>
            <w:rFonts w:hint="eastAsia"/>
          </w:rPr>
          <w:delText>for</w:delText>
        </w:r>
        <w:r w:rsidR="00B61FB6" w:rsidDel="00AB6756">
          <w:delText xml:space="preserve"> model </w:delText>
        </w:r>
        <w:r w:rsidR="00B15DEF" w:rsidRPr="006C7BD7" w:rsidDel="00AB6756">
          <w:delText>validat</w:delText>
        </w:r>
        <w:r w:rsidR="00B61FB6" w:rsidDel="00AB6756">
          <w:delText>ion</w:delText>
        </w:r>
        <w:r w:rsidR="00B15DEF" w:rsidRPr="006C7BD7" w:rsidDel="00AB6756">
          <w:delText xml:space="preserve"> on </w:delText>
        </w:r>
        <w:r w:rsidR="002A16B7" w:rsidRPr="007B07BB" w:rsidDel="00AB6756">
          <w:delText xml:space="preserve">the </w:delText>
        </w:r>
        <w:r w:rsidR="00B15DEF" w:rsidRPr="007B07BB" w:rsidDel="00AB6756">
          <w:delText xml:space="preserve">testing </w:delText>
        </w:r>
        <w:commentRangeStart w:id="442"/>
        <w:r w:rsidR="00B15DEF" w:rsidRPr="007B07BB" w:rsidDel="00AB6756">
          <w:delText>set</w:delText>
        </w:r>
      </w:del>
      <w:commentRangeEnd w:id="442"/>
      <w:r w:rsidR="00AB6756">
        <w:rPr>
          <w:rStyle w:val="CommentReference"/>
        </w:rPr>
        <w:commentReference w:id="442"/>
      </w:r>
      <w:del w:id="443" w:author="Peng, Hong" w:date="2020-03-04T14:29:00Z">
        <w:r w:rsidR="00A01A5F" w:rsidDel="00AB6756">
          <w:delText xml:space="preserve">. </w:delText>
        </w:r>
      </w:del>
      <w:r w:rsidR="00A96C67">
        <w:t>The</w:t>
      </w:r>
      <w:ins w:id="444" w:author="Peng, Hong" w:date="2020-03-04T14:37:00Z">
        <w:r w:rsidR="00BB741E">
          <w:t xml:space="preserve"> </w:t>
        </w:r>
        <w:commentRangeStart w:id="445"/>
        <w:r w:rsidR="00BB741E">
          <w:t>result</w:t>
        </w:r>
      </w:ins>
      <w:commentRangeEnd w:id="445"/>
      <w:ins w:id="446" w:author="Peng, Hong" w:date="2020-03-04T15:00:00Z">
        <w:r w:rsidR="007109CE">
          <w:rPr>
            <w:rStyle w:val="CommentReference"/>
          </w:rPr>
          <w:commentReference w:id="445"/>
        </w:r>
      </w:ins>
      <w:ins w:id="447" w:author="Peng, Hong" w:date="2020-03-04T14:37:00Z">
        <w:r w:rsidR="00BB741E">
          <w:t xml:space="preserve"> of</w:t>
        </w:r>
      </w:ins>
      <w:r w:rsidR="00A96C67">
        <w:t xml:space="preserve"> </w:t>
      </w:r>
      <w:r w:rsidR="00963DEC">
        <w:t>in</w:t>
      </w:r>
      <w:r w:rsidR="00D938B1">
        <w:t xml:space="preserve">dependent </w:t>
      </w:r>
      <w:r w:rsidR="00A96C67">
        <w:t xml:space="preserve">validation </w:t>
      </w:r>
      <w:ins w:id="448" w:author="Peng, Hong" w:date="2020-03-04T14:41:00Z">
        <w:r w:rsidR="00BB741E">
          <w:t xml:space="preserve">using the testing set </w:t>
        </w:r>
      </w:ins>
      <w:del w:id="449" w:author="Peng, Hong" w:date="2020-03-04T14:45:00Z">
        <w:r w:rsidR="00A96C67" w:rsidDel="00BB741E">
          <w:delText>results could be found</w:delText>
        </w:r>
      </w:del>
      <w:ins w:id="450" w:author="Peng, Hong" w:date="2020-03-04T14:45:00Z">
        <w:r w:rsidR="00BB741E">
          <w:t>is sho</w:t>
        </w:r>
      </w:ins>
      <w:ins w:id="451" w:author="Peng, Hong" w:date="2020-03-04T14:46:00Z">
        <w:r w:rsidR="00BB741E">
          <w:t>wn</w:t>
        </w:r>
      </w:ins>
      <w:r w:rsidR="00A96C67">
        <w:t xml:space="preserve"> in table 2</w:t>
      </w:r>
      <w:r w:rsidR="00775539">
        <w:t xml:space="preserve">, </w:t>
      </w:r>
      <w:ins w:id="452" w:author="Peng, Hong" w:date="2020-03-04T14:57:00Z">
        <w:r w:rsidR="00933535">
          <w:t xml:space="preserve">including accuracy and </w:t>
        </w:r>
      </w:ins>
      <w:del w:id="453" w:author="Peng, Hong" w:date="2020-03-04T14:57:00Z">
        <w:r w:rsidR="00775539" w:rsidDel="00933535">
          <w:delText xml:space="preserve">where </w:delText>
        </w:r>
      </w:del>
      <w:r w:rsidR="00775539">
        <w:t xml:space="preserve">kappa coefficient </w:t>
      </w:r>
      <w:ins w:id="454" w:author="Peng, Hong" w:date="2020-03-04T14:57:00Z">
        <w:r w:rsidR="00933535">
          <w:t xml:space="preserve">which </w:t>
        </w:r>
      </w:ins>
      <w:r w:rsidR="00775539">
        <w:t>is a statistic for testing</w:t>
      </w:r>
      <w:ins w:id="455" w:author="Peng, Hong" w:date="2020-03-04T14:48:00Z">
        <w:r w:rsidR="00933535">
          <w:t xml:space="preserve"> the</w:t>
        </w:r>
      </w:ins>
      <w:r w:rsidR="00775539">
        <w:t xml:space="preserve"> interrater reliability</w:t>
      </w:r>
      <w:r w:rsidR="003872CB">
        <w:fldChar w:fldCharType="begin" w:fldLock="1"/>
      </w:r>
      <w:r w:rsidR="00846444">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34&lt;/sup&gt;","plainTextFormattedCitation":"34","previouslyFormattedCitation":"&lt;sup&gt;34&lt;/sup&gt;"},"properties":{"noteIndex":0},"schema":"https://github.com/citation-style-language/schema/raw/master/csl-citation.json"}</w:instrText>
      </w:r>
      <w:r w:rsidR="003872CB">
        <w:fldChar w:fldCharType="separate"/>
      </w:r>
      <w:r w:rsidR="00D23BB9" w:rsidRPr="00D23BB9">
        <w:rPr>
          <w:noProof/>
          <w:vertAlign w:val="superscript"/>
        </w:rPr>
        <w:t>34</w:t>
      </w:r>
      <w:r w:rsidR="003872CB">
        <w:fldChar w:fldCharType="end"/>
      </w:r>
      <w:r w:rsidR="00775539" w:rsidRPr="00371BA2">
        <w:t>.</w:t>
      </w:r>
      <w:r w:rsidR="00775539">
        <w:t xml:space="preserve"> </w:t>
      </w:r>
      <w:del w:id="456" w:author="Peng, Hong" w:date="2020-03-04T14:48:00Z">
        <w:r w:rsidR="000E2D87" w:rsidDel="00933535">
          <w:delText>The result suggested that u</w:delText>
        </w:r>
        <w:r w:rsidR="008919B8" w:rsidDel="00933535">
          <w:delText>sing b</w:delText>
        </w:r>
      </w:del>
      <w:ins w:id="457" w:author="Peng, Hong" w:date="2020-03-04T14:48:00Z">
        <w:r w:rsidR="00933535">
          <w:t>B</w:t>
        </w:r>
      </w:ins>
      <w:r w:rsidR="0057658A">
        <w:t xml:space="preserve">oth classifiers </w:t>
      </w:r>
      <w:del w:id="458" w:author="Peng, Hong" w:date="2020-03-04T14:58:00Z">
        <w:r w:rsidR="0057658A" w:rsidDel="00933535">
          <w:delText xml:space="preserve">showed </w:delText>
        </w:r>
        <w:r w:rsidR="00E6238E" w:rsidDel="00933535">
          <w:delText>perfect</w:delText>
        </w:r>
        <w:r w:rsidR="0057658A" w:rsidDel="00933535">
          <w:delText xml:space="preserve"> classification results</w:delText>
        </w:r>
      </w:del>
      <w:ins w:id="459" w:author="Peng, Hong" w:date="2020-03-04T14:58:00Z">
        <w:r w:rsidR="00933535">
          <w:t xml:space="preserve">could </w:t>
        </w:r>
        <w:proofErr w:type="spellStart"/>
        <w:r w:rsidR="00933535">
          <w:t>predicit</w:t>
        </w:r>
        <w:proofErr w:type="spellEnd"/>
        <w:r w:rsidR="00933535">
          <w:t xml:space="preserve"> the </w:t>
        </w:r>
      </w:ins>
      <w:ins w:id="460" w:author="Peng, Hong" w:date="2020-03-04T15:11:00Z">
        <w:r w:rsidR="00894A23">
          <w:t>geographical</w:t>
        </w:r>
      </w:ins>
      <w:ins w:id="461" w:author="Peng, Hong" w:date="2020-03-04T14:58:00Z">
        <w:r w:rsidR="00933535">
          <w:t xml:space="preserve"> </w:t>
        </w:r>
        <w:commentRangeStart w:id="462"/>
        <w:proofErr w:type="spellStart"/>
        <w:r w:rsidR="00933535">
          <w:t>originis</w:t>
        </w:r>
      </w:ins>
      <w:commentRangeEnd w:id="462"/>
      <w:proofErr w:type="spellEnd"/>
      <w:ins w:id="463" w:author="Peng, Hong" w:date="2020-03-04T15:21:00Z">
        <w:r w:rsidR="00AD618E">
          <w:rPr>
            <w:rStyle w:val="CommentReference"/>
          </w:rPr>
          <w:commentReference w:id="462"/>
        </w:r>
      </w:ins>
      <w:ins w:id="464" w:author="Peng, Hong" w:date="2020-03-04T14:58:00Z">
        <w:r w:rsidR="00933535">
          <w:t xml:space="preserve"> of</w:t>
        </w:r>
      </w:ins>
      <w:r w:rsidR="0057658A">
        <w:t xml:space="preserve"> </w:t>
      </w:r>
      <w:del w:id="465" w:author="Peng, Hong" w:date="2020-03-04T14:58:00Z">
        <w:r w:rsidR="00880AC8" w:rsidDel="00933535">
          <w:delText xml:space="preserve">for </w:delText>
        </w:r>
      </w:del>
      <w:r w:rsidR="003567C3">
        <w:t>all types of GI rice</w:t>
      </w:r>
      <w:r w:rsidR="00602D2A">
        <w:t xml:space="preserve"> </w:t>
      </w:r>
      <w:r w:rsidR="0057658A">
        <w:t>with</w:t>
      </w:r>
      <w:commentRangeStart w:id="466"/>
      <w:commentRangeStart w:id="467"/>
      <w:r w:rsidR="0057658A">
        <w:t xml:space="preserve"> 100% accuracy</w:t>
      </w:r>
      <w:commentRangeEnd w:id="466"/>
      <w:r w:rsidR="00602D2A">
        <w:rPr>
          <w:rStyle w:val="CommentReference"/>
        </w:rPr>
        <w:commentReference w:id="466"/>
      </w:r>
      <w:commentRangeEnd w:id="467"/>
      <w:r w:rsidR="005B1B06">
        <w:rPr>
          <w:rStyle w:val="CommentReference"/>
        </w:rPr>
        <w:commentReference w:id="467"/>
      </w:r>
      <w:r w:rsidR="0057658A">
        <w:t xml:space="preserve">. </w:t>
      </w:r>
      <w:del w:id="468" w:author="Peng, Hong" w:date="2020-03-04T15:12:00Z">
        <w:r w:rsidR="000E2D87" w:rsidDel="00894A23">
          <w:delText xml:space="preserve">It can be further concluded </w:delText>
        </w:r>
      </w:del>
      <w:ins w:id="469" w:author="Peng, Hong" w:date="2020-03-04T15:12:00Z">
        <w:r w:rsidR="00894A23">
          <w:t>The result</w:t>
        </w:r>
      </w:ins>
      <w:ins w:id="470" w:author="Peng, Hong" w:date="2020-03-04T15:13:00Z">
        <w:r w:rsidR="00894A23">
          <w:t xml:space="preserve"> indicated </w:t>
        </w:r>
      </w:ins>
      <w:r w:rsidR="000E2D87">
        <w:t xml:space="preserve">that </w:t>
      </w:r>
      <w:ins w:id="471" w:author="Peng, Hong" w:date="2020-03-04T15:21:00Z">
        <w:r w:rsidR="00AD618E">
          <w:t xml:space="preserve">the </w:t>
        </w:r>
      </w:ins>
      <w:r w:rsidR="0057658A">
        <w:t xml:space="preserve">information </w:t>
      </w:r>
      <w:r w:rsidR="00507014">
        <w:t>from</w:t>
      </w:r>
      <w:r w:rsidR="0057658A">
        <w:t xml:space="preserve"> </w:t>
      </w:r>
      <w:del w:id="472" w:author="Peng, Hong" w:date="2020-03-04T15:20:00Z">
        <w:r w:rsidR="0057658A" w:rsidDel="00AD618E">
          <w:delText xml:space="preserve">these </w:delText>
        </w:r>
      </w:del>
      <w:ins w:id="473" w:author="Peng, Hong" w:date="2020-03-04T15:20:00Z">
        <w:r w:rsidR="00AD618E">
          <w:t xml:space="preserve">the </w:t>
        </w:r>
      </w:ins>
      <w:r w:rsidR="00481C70">
        <w:t xml:space="preserve">four </w:t>
      </w:r>
      <w:del w:id="474" w:author="Peng, Hong" w:date="2020-03-04T15:33:00Z">
        <w:r w:rsidR="0057658A" w:rsidDel="001214E1">
          <w:delText xml:space="preserve">elements </w:delText>
        </w:r>
      </w:del>
      <w:ins w:id="475" w:author="Peng, Hong" w:date="2020-03-04T15:33:00Z">
        <w:r w:rsidR="001214E1">
          <w:t xml:space="preserve">features </w:t>
        </w:r>
      </w:ins>
      <w:del w:id="476" w:author="Peng, Hong" w:date="2020-03-04T15:27:00Z">
        <w:r w:rsidR="0057658A" w:rsidDel="002C5F0D">
          <w:delText xml:space="preserve">has </w:delText>
        </w:r>
      </w:del>
      <w:ins w:id="477" w:author="Peng, Hong" w:date="2020-03-04T15:27:00Z">
        <w:r w:rsidR="002C5F0D">
          <w:t xml:space="preserve">had a </w:t>
        </w:r>
      </w:ins>
      <w:r w:rsidR="0057658A">
        <w:t xml:space="preserve">significant </w:t>
      </w:r>
      <w:del w:id="478" w:author="Peng, Hong" w:date="2020-03-04T15:27:00Z">
        <w:r w:rsidR="0057658A" w:rsidDel="002C5F0D">
          <w:delText>differentiation</w:delText>
        </w:r>
        <w:r w:rsidR="00507014" w:rsidDel="002C5F0D">
          <w:delText xml:space="preserve"> </w:delText>
        </w:r>
      </w:del>
      <w:r w:rsidR="0057658A">
        <w:t xml:space="preserve">power </w:t>
      </w:r>
      <w:ins w:id="479" w:author="Peng, Hong" w:date="2020-03-04T15:27:00Z">
        <w:r w:rsidR="002C5F0D">
          <w:t xml:space="preserve">of differentiation </w:t>
        </w:r>
      </w:ins>
      <w:r w:rsidR="0057658A">
        <w:t xml:space="preserve">to </w:t>
      </w:r>
      <w:del w:id="480" w:author="Peng, Hong" w:date="2020-03-04T15:23:00Z">
        <w:r w:rsidR="0057658A" w:rsidDel="002C5F0D">
          <w:rPr>
            <w:rFonts w:hint="eastAsia"/>
          </w:rPr>
          <w:delText>make</w:delText>
        </w:r>
      </w:del>
      <w:ins w:id="481" w:author="Peng, Hong" w:date="2020-03-04T15:23:00Z">
        <w:r w:rsidR="002C5F0D">
          <w:rPr>
            <w:rFonts w:hint="eastAsia"/>
          </w:rPr>
          <w:t>enable</w:t>
        </w:r>
      </w:ins>
      <w:r w:rsidR="0057658A">
        <w:t xml:space="preserve"> the classification</w:t>
      </w:r>
      <w:r w:rsidR="0057658A" w:rsidRPr="006C7BD7">
        <w:t>.</w:t>
      </w:r>
      <w:r w:rsidR="00FC36DB" w:rsidRPr="008476D5">
        <w:t xml:space="preserve"> </w:t>
      </w:r>
      <w:del w:id="482" w:author="Peng, Hong" w:date="2020-03-04T15:39:00Z">
        <w:r w:rsidR="00AD684F" w:rsidRPr="00321138" w:rsidDel="001214E1">
          <w:delText>With</w:delText>
        </w:r>
        <w:r w:rsidR="00473969" w:rsidRPr="00321138" w:rsidDel="001214E1">
          <w:delText xml:space="preserve"> the information above, we </w:delText>
        </w:r>
        <w:r w:rsidR="00321138" w:rsidDel="001214E1">
          <w:delText>then</w:delText>
        </w:r>
        <w:r w:rsidR="00321138" w:rsidRPr="00321138" w:rsidDel="001214E1">
          <w:delText xml:space="preserve"> </w:delText>
        </w:r>
        <w:r w:rsidR="00593C9E" w:rsidRPr="00321138" w:rsidDel="001214E1">
          <w:delText xml:space="preserve">plotted the </w:delText>
        </w:r>
      </w:del>
      <w:del w:id="483" w:author="Peng, Hong" w:date="2020-03-04T15:48:00Z">
        <w:r w:rsidR="009A0C81" w:rsidRPr="00461D76" w:rsidDel="001214E1">
          <w:delText xml:space="preserve">relative </w:delText>
        </w:r>
      </w:del>
      <w:del w:id="484" w:author="Peng, Hong" w:date="2020-03-04T15:32:00Z">
        <w:r w:rsidR="009A0C81" w:rsidRPr="00461D76" w:rsidDel="001214E1">
          <w:delText xml:space="preserve">medium </w:delText>
        </w:r>
      </w:del>
      <w:commentRangeStart w:id="485"/>
      <w:del w:id="486" w:author="Peng, Hong" w:date="2020-03-04T15:48:00Z">
        <w:r w:rsidR="00593C9E" w:rsidRPr="002A63A8" w:rsidDel="001214E1">
          <w:rPr>
            <w:rPrChange w:id="487" w:author="Xu, Jason" w:date="2020-02-11T18:32:00Z">
              <w:rPr>
                <w:highlight w:val="yellow"/>
              </w:rPr>
            </w:rPrChange>
          </w:rPr>
          <w:delText>concentration</w:delText>
        </w:r>
        <w:commentRangeEnd w:id="485"/>
        <w:r w:rsidR="009A0C81" w:rsidRPr="002A63A8" w:rsidDel="001214E1">
          <w:rPr>
            <w:rStyle w:val="CommentReference"/>
          </w:rPr>
          <w:commentReference w:id="485"/>
        </w:r>
        <w:r w:rsidR="00503651" w:rsidRPr="00321138" w:rsidDel="001214E1">
          <w:delText xml:space="preserve"> of</w:delText>
        </w:r>
        <w:r w:rsidR="00321138" w:rsidDel="001214E1">
          <w:delText xml:space="preserve"> </w:delText>
        </w:r>
      </w:del>
      <w:del w:id="488" w:author="Peng, Hong" w:date="2020-03-04T15:33:00Z">
        <w:r w:rsidR="00321138" w:rsidDel="001214E1">
          <w:delText xml:space="preserve">above </w:delText>
        </w:r>
        <w:r w:rsidR="00503651" w:rsidRPr="00321138" w:rsidDel="001214E1">
          <w:delText xml:space="preserve"> </w:delText>
        </w:r>
      </w:del>
      <w:del w:id="489" w:author="Peng, Hong" w:date="2020-03-04T15:48:00Z">
        <w:r w:rsidR="00503651" w:rsidRPr="00321138" w:rsidDel="001214E1">
          <w:delText xml:space="preserve">four </w:delText>
        </w:r>
      </w:del>
      <w:del w:id="490" w:author="Peng, Hong" w:date="2020-03-04T15:35:00Z">
        <w:r w:rsidR="00503651" w:rsidRPr="00321138" w:rsidDel="001214E1">
          <w:delText xml:space="preserve">elements </w:delText>
        </w:r>
      </w:del>
      <w:del w:id="491" w:author="Peng, Hong" w:date="2020-03-04T15:38:00Z">
        <w:r w:rsidR="00503651" w:rsidRPr="00321138" w:rsidDel="001214E1">
          <w:delText>in</w:delText>
        </w:r>
      </w:del>
      <w:del w:id="492" w:author="Peng, Hong" w:date="2020-03-04T15:48:00Z">
        <w:r w:rsidR="00503651" w:rsidRPr="00321138" w:rsidDel="001214E1">
          <w:delText xml:space="preserve"> </w:delText>
        </w:r>
        <w:commentRangeStart w:id="493"/>
        <w:r w:rsidR="009A0C81" w:rsidRPr="002A63A8" w:rsidDel="001214E1">
          <w:rPr>
            <w:rPrChange w:id="494" w:author="Xu, Jason" w:date="2020-02-11T18:32:00Z">
              <w:rPr>
                <w:highlight w:val="yellow"/>
              </w:rPr>
            </w:rPrChange>
          </w:rPr>
          <w:delText>r</w:delText>
        </w:r>
        <w:commentRangeStart w:id="495"/>
        <w:commentRangeStart w:id="496"/>
        <w:r w:rsidR="000725E1" w:rsidRPr="002A63A8" w:rsidDel="001214E1">
          <w:delText>a</w:delText>
        </w:r>
        <w:r w:rsidR="000725E1" w:rsidRPr="00321138" w:rsidDel="001214E1">
          <w:delText>dar</w:delText>
        </w:r>
        <w:commentRangeEnd w:id="493"/>
        <w:r w:rsidR="009A0C81" w:rsidDel="001214E1">
          <w:rPr>
            <w:rStyle w:val="CommentReference"/>
          </w:rPr>
          <w:commentReference w:id="493"/>
        </w:r>
        <w:r w:rsidR="000725E1" w:rsidRPr="00321138" w:rsidDel="001214E1">
          <w:delText xml:space="preserve"> plot</w:delText>
        </w:r>
        <w:commentRangeEnd w:id="495"/>
        <w:r w:rsidR="000725E1" w:rsidRPr="00A1716E" w:rsidDel="001214E1">
          <w:rPr>
            <w:rStyle w:val="CommentReference"/>
          </w:rPr>
          <w:commentReference w:id="495"/>
        </w:r>
        <w:commentRangeEnd w:id="496"/>
        <w:r w:rsidR="005B1B06" w:rsidRPr="00A1716E" w:rsidDel="001214E1">
          <w:rPr>
            <w:rStyle w:val="CommentReference"/>
          </w:rPr>
          <w:commentReference w:id="496"/>
        </w:r>
        <w:r w:rsidR="008030EE" w:rsidRPr="00A1716E" w:rsidDel="001214E1">
          <w:delText>.</w:delText>
        </w:r>
        <w:r w:rsidR="008D6A7D" w:rsidRPr="00A1716E" w:rsidDel="001214E1">
          <w:delText xml:space="preserve"> </w:delText>
        </w:r>
      </w:del>
      <w:del w:id="497" w:author="Peng, Hong" w:date="2020-03-04T15:38:00Z">
        <w:r w:rsidR="008D6A7D" w:rsidRPr="00A1716E" w:rsidDel="001214E1">
          <w:delText>A</w:delText>
        </w:r>
        <w:r w:rsidR="008D6A7D" w:rsidRPr="00321138" w:rsidDel="001214E1">
          <w:delText xml:space="preserve">s </w:delText>
        </w:r>
        <w:r w:rsidR="00BE7BBC" w:rsidRPr="009A0C81" w:rsidDel="001214E1">
          <w:delText xml:space="preserve">shown </w:delText>
        </w:r>
        <w:r w:rsidR="00BE7BBC" w:rsidRPr="00461D76" w:rsidDel="001214E1">
          <w:delText xml:space="preserve">Fig </w:delText>
        </w:r>
        <w:r w:rsidR="00B73F4B" w:rsidRPr="00461D76" w:rsidDel="001214E1">
          <w:delText>6</w:delText>
        </w:r>
        <w:r w:rsidR="00EA336F" w:rsidRPr="009A0C81" w:rsidDel="001214E1">
          <w:delText>,</w:delText>
        </w:r>
        <w:r w:rsidR="00B74C06" w:rsidDel="001214E1">
          <w:delText xml:space="preserve"> </w:delText>
        </w:r>
      </w:del>
      <w:del w:id="498" w:author="Peng, Hong" w:date="2020-03-04T15:36:00Z">
        <w:r w:rsidR="00EB7748" w:rsidRPr="009A0C81" w:rsidDel="001214E1">
          <w:delText>each</w:delText>
        </w:r>
        <w:r w:rsidR="00EB7748" w:rsidRPr="00321138" w:rsidDel="001214E1">
          <w:delText xml:space="preserve"> </w:delText>
        </w:r>
      </w:del>
      <w:del w:id="499" w:author="Peng, Hong" w:date="2020-03-04T15:48:00Z">
        <w:r w:rsidR="00EB7748" w:rsidRPr="00321138" w:rsidDel="001214E1">
          <w:delText xml:space="preserve">GI rice possessed </w:delText>
        </w:r>
        <w:r w:rsidR="008E142F" w:rsidRPr="00321138" w:rsidDel="001214E1">
          <w:delText xml:space="preserve">its </w:delText>
        </w:r>
        <w:r w:rsidR="00EB7748" w:rsidRPr="00321138" w:rsidDel="001214E1">
          <w:delText xml:space="preserve">unique elemental </w:delText>
        </w:r>
      </w:del>
      <w:del w:id="500" w:author="Peng, Hong" w:date="2020-03-04T15:36:00Z">
        <w:r w:rsidR="00F77029" w:rsidRPr="00321138" w:rsidDel="001214E1">
          <w:delText>patte</w:delText>
        </w:r>
        <w:r w:rsidR="00F77029" w:rsidRPr="00681411" w:rsidDel="001214E1">
          <w:delText>r</w:delText>
        </w:r>
        <w:r w:rsidR="008E142F" w:rsidRPr="00681411" w:rsidDel="001214E1">
          <w:delText>n</w:delText>
        </w:r>
      </w:del>
      <w:del w:id="501" w:author="Peng, Hong" w:date="2020-03-04T15:48:00Z">
        <w:r w:rsidR="005A6A39" w:rsidRPr="00681411" w:rsidDel="001214E1">
          <w:delText>.</w:delText>
        </w:r>
        <w:r w:rsidR="00F77029" w:rsidDel="001214E1">
          <w:delText xml:space="preserve"> </w:delText>
        </w:r>
      </w:del>
      <w:r w:rsidR="008030EE" w:rsidRPr="00BE2CB3">
        <w:t>By far,</w:t>
      </w:r>
      <w:r w:rsidR="00F33B46" w:rsidRPr="006C7BD7">
        <w:t xml:space="preserve"> </w:t>
      </w:r>
      <w:r w:rsidR="004B2154">
        <w:t xml:space="preserve">it is still </w:t>
      </w:r>
      <w:r w:rsidR="00E9243E">
        <w:t>challenging</w:t>
      </w:r>
      <w:r w:rsidR="004B2154">
        <w:t xml:space="preserve"> to elucidate </w:t>
      </w:r>
      <w:r w:rsidR="00F33B46">
        <w:t xml:space="preserve">the rationale </w:t>
      </w:r>
      <w:r w:rsidR="008C43BE">
        <w:t xml:space="preserve">why </w:t>
      </w:r>
      <w:r w:rsidR="000B76FD">
        <w:t xml:space="preserve">these four elements are showing </w:t>
      </w:r>
      <w:r w:rsidR="00DA31A8">
        <w:t xml:space="preserve">such </w:t>
      </w:r>
      <w:r w:rsidR="004B2154">
        <w:t xml:space="preserve">strong </w:t>
      </w:r>
      <w:r w:rsidR="00F33B46">
        <w:t xml:space="preserve">differentiation power </w:t>
      </w:r>
      <w:r w:rsidR="00DA31A8">
        <w:t xml:space="preserve">in this </w:t>
      </w:r>
      <w:r w:rsidR="006257A3">
        <w:t>study</w:t>
      </w:r>
      <w:r w:rsidR="00F33B46">
        <w:t>.</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445B5">
        <w:t>is</w:t>
      </w:r>
      <w:r w:rsidR="00181B4D">
        <w:t xml:space="preserve"> at least partially</w:t>
      </w:r>
      <w:r w:rsidR="000445B5">
        <w:t xml:space="preserve"> due to the fact </w:t>
      </w:r>
      <w:r w:rsidR="003857DF">
        <w:t xml:space="preserve">that </w:t>
      </w:r>
      <w:r w:rsidR="007E0C78">
        <w:t xml:space="preserve">we </w:t>
      </w:r>
      <w:r w:rsidR="00E9243E">
        <w:t>covered</w:t>
      </w:r>
      <w:r w:rsidR="007E0C78">
        <w:t xml:space="preserve"> samples from </w:t>
      </w:r>
      <w:commentRangeStart w:id="502"/>
      <w:commentRangeStart w:id="503"/>
      <w:r w:rsidR="007E0C78">
        <w:t xml:space="preserve">all </w:t>
      </w:r>
      <w:r w:rsidR="003857DF">
        <w:t>t</w:t>
      </w:r>
      <w:r w:rsidR="00834D1A">
        <w:t>hree dominate rice producing regions</w:t>
      </w:r>
      <w:r w:rsidR="007E0C78">
        <w:t xml:space="preserve"> in China</w:t>
      </w:r>
      <w:r w:rsidR="00834D1A">
        <w:t>:</w:t>
      </w:r>
      <w:commentRangeEnd w:id="502"/>
      <w:r w:rsidR="00112358">
        <w:rPr>
          <w:rStyle w:val="CommentReference"/>
        </w:rPr>
        <w:commentReference w:id="502"/>
      </w:r>
      <w:commentRangeEnd w:id="503"/>
      <w:r w:rsidR="000F3658">
        <w:rPr>
          <w:rStyle w:val="CommentReference"/>
        </w:rPr>
        <w:commentReference w:id="503"/>
      </w:r>
      <w:r w:rsidR="00834D1A">
        <w:t xml:space="preserve"> </w:t>
      </w:r>
      <w:r w:rsidR="003B33AF">
        <w:t>the 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9118AD">
        <w:t xml:space="preserve">The wide </w:t>
      </w:r>
      <w:r w:rsidR="00375CE6">
        <w:t>geological sampling scope</w:t>
      </w:r>
      <w:r w:rsidR="00D406CD">
        <w:t xml:space="preserve"> </w:t>
      </w:r>
      <w:r w:rsidR="00F53501">
        <w:t xml:space="preserve">would potentially </w:t>
      </w:r>
      <w:r w:rsidR="00D406CD">
        <w:t xml:space="preserve">brought along significant </w:t>
      </w:r>
      <w:commentRangeStart w:id="504"/>
      <w:r w:rsidR="00D406CD">
        <w:t>diversities</w:t>
      </w:r>
      <w:commentRangeEnd w:id="504"/>
      <w:r w:rsidR="001214E1">
        <w:rPr>
          <w:rStyle w:val="CommentReference"/>
        </w:rPr>
        <w:commentReference w:id="504"/>
      </w:r>
      <w:r w:rsidR="00D406CD">
        <w:t xml:space="preserve"> in factors </w:t>
      </w:r>
      <w:r w:rsidR="00375CE6">
        <w:t xml:space="preserve">such as </w:t>
      </w:r>
      <w:r w:rsidR="00025DC1">
        <w:t xml:space="preserve">soil characteristics, agricultural </w:t>
      </w:r>
      <w:r w:rsidR="00D406CD">
        <w:t xml:space="preserve"> pract</w:t>
      </w:r>
      <w:r w:rsidR="00DE319F">
        <w:t xml:space="preserve">ices, </w:t>
      </w:r>
      <w:proofErr w:type="spellStart"/>
      <w:r w:rsidR="00DE319F">
        <w:t>etc</w:t>
      </w:r>
      <w:proofErr w:type="spellEnd"/>
      <w:r w:rsidR="00DE319F">
        <w:t xml:space="preserve">, which are all </w:t>
      </w:r>
      <w:r w:rsidR="004F30C2">
        <w:t xml:space="preserve">closely </w:t>
      </w:r>
      <w:r w:rsidR="00DE319F">
        <w:t>related to the elemental profile of crops</w:t>
      </w:r>
      <w:r w:rsidR="009118AD">
        <w:fldChar w:fldCharType="begin" w:fldLock="1"/>
      </w:r>
      <w:r w:rsidR="00846444">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35&lt;/sup&gt;","plainTextFormattedCitation":"35","previouslyFormattedCitation":"&lt;sup&gt;35&lt;/sup&gt;"},"properties":{"noteIndex":0},"schema":"https://github.com/citation-style-language/schema/raw/master/csl-citation.json"}</w:instrText>
      </w:r>
      <w:r w:rsidR="009118AD">
        <w:fldChar w:fldCharType="separate"/>
      </w:r>
      <w:r w:rsidR="00D23BB9" w:rsidRPr="00D23BB9">
        <w:rPr>
          <w:noProof/>
          <w:vertAlign w:val="superscript"/>
        </w:rPr>
        <w:t>35</w:t>
      </w:r>
      <w:r w:rsidR="009118AD">
        <w:fldChar w:fldCharType="end"/>
      </w:r>
      <w:r w:rsidR="009118AD" w:rsidRPr="00DA3487">
        <w:rPr>
          <w:vertAlign w:val="superscript"/>
        </w:rPr>
        <w:t>,</w:t>
      </w:r>
      <w:r w:rsidR="009118AD">
        <w:fldChar w:fldCharType="begin" w:fldLock="1"/>
      </w:r>
      <w:r w:rsidR="00846444">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36&lt;/sup&gt;","plainTextFormattedCitation":"36","previouslyFormattedCitation":"&lt;sup&gt;36&lt;/sup&gt;"},"properties":{"noteIndex":0},"schema":"https://github.com/citation-style-language/schema/raw/master/csl-citation.json"}</w:instrText>
      </w:r>
      <w:r w:rsidR="009118AD">
        <w:fldChar w:fldCharType="separate"/>
      </w:r>
      <w:r w:rsidR="00D23BB9" w:rsidRPr="00D23BB9">
        <w:rPr>
          <w:noProof/>
          <w:vertAlign w:val="superscript"/>
        </w:rPr>
        <w:t>36</w:t>
      </w:r>
      <w:r w:rsidR="009118AD">
        <w:fldChar w:fldCharType="end"/>
      </w:r>
    </w:p>
    <w:p w14:paraId="28407128" w14:textId="01979042" w:rsidR="004717CF" w:rsidRPr="007827E3" w:rsidDel="001214E1" w:rsidRDefault="004717CF">
      <w:pPr>
        <w:jc w:val="both"/>
        <w:rPr>
          <w:del w:id="505" w:author="Peng, Hong" w:date="2020-03-04T15:44:00Z"/>
          <w:i/>
          <w:iCs/>
        </w:rPr>
      </w:pPr>
      <w:commentRangeStart w:id="506"/>
      <w:del w:id="507" w:author="Peng, Hong" w:date="2020-03-04T15:44:00Z">
        <w:r w:rsidRPr="00F40BBB" w:rsidDel="001214E1">
          <w:rPr>
            <w:i/>
            <w:iCs/>
          </w:rPr>
          <w:delText xml:space="preserve">PJ-1 vs PJ-2: </w:delText>
        </w:r>
        <w:r w:rsidR="00BE2EC5" w:rsidRPr="00F40BBB" w:rsidDel="001214E1">
          <w:rPr>
            <w:i/>
            <w:iCs/>
          </w:rPr>
          <w:delText xml:space="preserve">multiple </w:delText>
        </w:r>
        <w:r w:rsidRPr="00F40BBB" w:rsidDel="001214E1">
          <w:rPr>
            <w:i/>
            <w:iCs/>
          </w:rPr>
          <w:delText>factors ma</w:delText>
        </w:r>
        <w:r w:rsidR="00CC6DDF" w:rsidRPr="00F40BBB" w:rsidDel="001214E1">
          <w:rPr>
            <w:i/>
            <w:iCs/>
          </w:rPr>
          <w:delText xml:space="preserve">y lead to </w:delText>
        </w:r>
        <w:r w:rsidR="00BE2EC5" w:rsidRPr="00F40BBB" w:rsidDel="001214E1">
          <w:rPr>
            <w:i/>
            <w:iCs/>
          </w:rPr>
          <w:delText xml:space="preserve">different elemental distribution in </w:delText>
        </w:r>
        <w:commentRangeStart w:id="508"/>
        <w:r w:rsidR="00BE2EC5" w:rsidRPr="00F40BBB" w:rsidDel="001214E1">
          <w:rPr>
            <w:i/>
            <w:iCs/>
          </w:rPr>
          <w:delText>rice</w:delText>
        </w:r>
        <w:commentRangeEnd w:id="508"/>
        <w:r w:rsidR="008F40B9" w:rsidDel="001214E1">
          <w:rPr>
            <w:rStyle w:val="CommentReference"/>
          </w:rPr>
          <w:commentReference w:id="508"/>
        </w:r>
      </w:del>
      <w:ins w:id="509" w:author="Peng, Hong" w:date="2020-03-04T15:51:00Z">
        <w:r w:rsidR="001214E1">
          <w:rPr>
            <w:i/>
            <w:iCs/>
          </w:rPr>
          <w:t xml:space="preserve">Elemental </w:t>
        </w:r>
      </w:ins>
      <w:ins w:id="510" w:author="Peng, Hong" w:date="2020-03-04T15:54:00Z">
        <w:r w:rsidR="001214E1">
          <w:rPr>
            <w:i/>
            <w:iCs/>
          </w:rPr>
          <w:t xml:space="preserve">profiling of </w:t>
        </w:r>
        <w:proofErr w:type="spellStart"/>
        <w:r w:rsidR="001214E1">
          <w:rPr>
            <w:i/>
            <w:iCs/>
          </w:rPr>
          <w:t>Chinise</w:t>
        </w:r>
        <w:proofErr w:type="spellEnd"/>
        <w:r w:rsidR="001214E1">
          <w:rPr>
            <w:i/>
            <w:iCs/>
          </w:rPr>
          <w:t xml:space="preserve"> GI </w:t>
        </w:r>
        <w:proofErr w:type="spellStart"/>
        <w:r w:rsidR="001214E1">
          <w:rPr>
            <w:i/>
            <w:iCs/>
          </w:rPr>
          <w:t>rice</w:t>
        </w:r>
      </w:ins>
      <w:del w:id="511" w:author="Peng, Hong" w:date="2020-03-04T15:44:00Z">
        <w:r w:rsidR="00BE2EC5" w:rsidRPr="007827E3" w:rsidDel="001214E1">
          <w:rPr>
            <w:i/>
            <w:iCs/>
          </w:rPr>
          <w:delText xml:space="preserve"> </w:delText>
        </w:r>
        <w:commentRangeEnd w:id="506"/>
        <w:r w:rsidR="000E2F7C" w:rsidDel="001214E1">
          <w:rPr>
            <w:rStyle w:val="CommentReference"/>
          </w:rPr>
          <w:commentReference w:id="506"/>
        </w:r>
      </w:del>
    </w:p>
    <w:p w14:paraId="0E89A98D" w14:textId="5DA0C33C" w:rsidR="00010895" w:rsidRPr="005A60AA" w:rsidRDefault="001214E1" w:rsidP="00D0759F">
      <w:pPr>
        <w:jc w:val="both"/>
        <w:rPr>
          <w:strike/>
        </w:rPr>
      </w:pPr>
      <w:ins w:id="512" w:author="Peng, Hong" w:date="2020-03-04T15:48:00Z">
        <w:r>
          <w:t>The</w:t>
        </w:r>
        <w:proofErr w:type="spellEnd"/>
        <w:r w:rsidRPr="00321138">
          <w:t xml:space="preserve"> </w:t>
        </w:r>
        <w:r w:rsidRPr="00461D76">
          <w:t xml:space="preserve">relative </w:t>
        </w:r>
        <w:r>
          <w:t>median</w:t>
        </w:r>
        <w:r w:rsidRPr="00461D76">
          <w:t xml:space="preserve"> </w:t>
        </w:r>
        <w:commentRangeStart w:id="513"/>
        <w:r w:rsidRPr="007B5275">
          <w:t>concentration</w:t>
        </w:r>
        <w:commentRangeEnd w:id="513"/>
        <w:r w:rsidRPr="002A63A8">
          <w:rPr>
            <w:rStyle w:val="CommentReference"/>
          </w:rPr>
          <w:commentReference w:id="513"/>
        </w:r>
        <w:r>
          <w:t>s</w:t>
        </w:r>
        <w:r w:rsidRPr="00321138">
          <w:t xml:space="preserve"> of</w:t>
        </w:r>
        <w:r>
          <w:t xml:space="preserve"> the</w:t>
        </w:r>
        <w:r w:rsidRPr="00321138">
          <w:t xml:space="preserve"> four </w:t>
        </w:r>
        <w:r>
          <w:t>features were shown in Fig</w:t>
        </w:r>
      </w:ins>
      <w:ins w:id="514" w:author="Peng, Hong" w:date="2020-03-04T15:55:00Z">
        <w:r>
          <w:t>.</w:t>
        </w:r>
      </w:ins>
      <w:ins w:id="515" w:author="Peng, Hong" w:date="2020-03-04T15:48:00Z">
        <w:r>
          <w:t xml:space="preserve"> 6 using </w:t>
        </w:r>
        <w:commentRangeStart w:id="516"/>
        <w:r w:rsidRPr="007B5275">
          <w:t>r</w:t>
        </w:r>
        <w:commentRangeStart w:id="517"/>
        <w:commentRangeStart w:id="518"/>
        <w:r w:rsidRPr="002A63A8">
          <w:t>a</w:t>
        </w:r>
        <w:r w:rsidRPr="00321138">
          <w:t>dar</w:t>
        </w:r>
        <w:commentRangeEnd w:id="516"/>
        <w:r>
          <w:rPr>
            <w:rStyle w:val="CommentReference"/>
          </w:rPr>
          <w:commentReference w:id="516"/>
        </w:r>
        <w:r w:rsidRPr="00321138">
          <w:t xml:space="preserve"> plot</w:t>
        </w:r>
        <w:commentRangeEnd w:id="517"/>
        <w:r w:rsidRPr="00A1716E">
          <w:rPr>
            <w:rStyle w:val="CommentReference"/>
          </w:rPr>
          <w:commentReference w:id="517"/>
        </w:r>
        <w:commentRangeEnd w:id="518"/>
        <w:r w:rsidRPr="00A1716E">
          <w:rPr>
            <w:rStyle w:val="CommentReference"/>
          </w:rPr>
          <w:commentReference w:id="518"/>
        </w:r>
        <w:r w:rsidRPr="00A1716E">
          <w:t xml:space="preserve">. </w:t>
        </w:r>
      </w:ins>
      <w:ins w:id="519" w:author="Peng, Hong" w:date="2020-03-04T16:00:00Z">
        <w:r w:rsidR="009F6167">
          <w:t xml:space="preserve">It’s obvious that </w:t>
        </w:r>
      </w:ins>
      <w:ins w:id="520" w:author="Peng, Hong" w:date="2020-03-04T16:01:00Z">
        <w:r w:rsidR="009F6167">
          <w:t>e</w:t>
        </w:r>
      </w:ins>
      <w:ins w:id="521" w:author="Peng, Hong" w:date="2020-03-04T15:48:00Z">
        <w:r w:rsidRPr="009A0C81">
          <w:t>ach</w:t>
        </w:r>
        <w:r w:rsidRPr="00321138">
          <w:t xml:space="preserve"> </w:t>
        </w:r>
        <w:r>
          <w:t xml:space="preserve">type of </w:t>
        </w:r>
        <w:r w:rsidRPr="00321138">
          <w:t xml:space="preserve">GI rice possessed its unique elemental </w:t>
        </w:r>
        <w:r>
          <w:t>profiling</w:t>
        </w:r>
        <w:r w:rsidRPr="00681411">
          <w:t>.</w:t>
        </w:r>
      </w:ins>
      <w:ins w:id="522" w:author="Peng, Hong" w:date="2020-03-04T15:59:00Z">
        <w:r w:rsidR="009F6167">
          <w:t xml:space="preserve"> </w:t>
        </w:r>
      </w:ins>
      <w:del w:id="523" w:author="Peng, Hong" w:date="2020-03-04T16:36:00Z">
        <w:r w:rsidR="003C7282" w:rsidDel="001A63D8">
          <w:delText>In addition,</w:delText>
        </w:r>
        <w:r w:rsidR="004F30C2" w:rsidDel="001A63D8">
          <w:delText xml:space="preserve"> </w:delText>
        </w:r>
        <w:r w:rsidR="00EE68F6" w:rsidDel="001A63D8">
          <w:delText>m</w:delText>
        </w:r>
        <w:r w:rsidR="00F40BBB" w:rsidDel="001A63D8">
          <w:delText>ultiple studies demonstrated that the rice genotype also plays a very important role in determin</w:delText>
        </w:r>
        <w:r w:rsidR="00EE68F6" w:rsidDel="001A63D8">
          <w:delText>ing</w:delText>
        </w:r>
        <w:r w:rsidR="00F40BBB" w:rsidDel="001A63D8">
          <w:delText xml:space="preserve"> the level of metals accumulated in rice grains</w:delText>
        </w:r>
        <w:r w:rsidR="00F40BBB" w:rsidDel="001A63D8">
          <w:fldChar w:fldCharType="begin" w:fldLock="1"/>
        </w:r>
        <w:r w:rsidR="00846444" w:rsidDel="001A63D8">
          <w:del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37,38&lt;/sup&gt;","plainTextFormattedCitation":"37,38","previouslyFormattedCitation":"&lt;sup&gt;37,38&lt;/sup&gt;"},"properties":{"noteIndex":0},"schema":"https://github.com/citation-style-language/schema/raw/master/csl-citation.json"}</w:delInstrText>
        </w:r>
        <w:r w:rsidR="00F40BBB" w:rsidDel="001A63D8">
          <w:fldChar w:fldCharType="separate"/>
        </w:r>
        <w:r w:rsidR="00D23BB9" w:rsidRPr="00D23BB9" w:rsidDel="001A63D8">
          <w:rPr>
            <w:noProof/>
            <w:vertAlign w:val="superscript"/>
          </w:rPr>
          <w:delText>37,38</w:delText>
        </w:r>
        <w:r w:rsidR="00F40BBB" w:rsidDel="001A63D8">
          <w:fldChar w:fldCharType="end"/>
        </w:r>
        <w:r w:rsidR="00F40BBB" w:rsidDel="001A63D8">
          <w:delText xml:space="preserve"> </w:delText>
        </w:r>
      </w:del>
      <w:commentRangeStart w:id="524"/>
      <w:commentRangeStart w:id="525"/>
      <w:del w:id="526" w:author="Peng, Hong" w:date="2020-03-04T16:03:00Z">
        <w:r w:rsidR="00E51720" w:rsidRPr="006F0A2A" w:rsidDel="00D0759F">
          <w:delText>In this study</w:delText>
        </w:r>
      </w:del>
      <w:ins w:id="527" w:author="Peng, Hong" w:date="2020-03-04T16:03:00Z">
        <w:r w:rsidR="00D0759F">
          <w:t>Specifica</w:t>
        </w:r>
      </w:ins>
      <w:ins w:id="528" w:author="Peng, Hong" w:date="2020-03-04T16:04:00Z">
        <w:r w:rsidR="00D0759F">
          <w:t>l</w:t>
        </w:r>
      </w:ins>
      <w:ins w:id="529" w:author="Peng, Hong" w:date="2020-03-04T16:03:00Z">
        <w:r w:rsidR="00D0759F">
          <w:t>ly</w:t>
        </w:r>
      </w:ins>
      <w:r w:rsidR="00167130" w:rsidRPr="006F0A2A">
        <w:t xml:space="preserve">, PJ-1 and PJ-2, </w:t>
      </w:r>
      <w:ins w:id="530" w:author="Peng, Hong" w:date="2020-03-04T16:04:00Z">
        <w:r w:rsidR="00D0759F">
          <w:t xml:space="preserve">which </w:t>
        </w:r>
      </w:ins>
      <w:ins w:id="531" w:author="Peng, Hong" w:date="2020-03-04T16:06:00Z">
        <w:r w:rsidR="00D0759F">
          <w:t xml:space="preserve">were from a same geographical region </w:t>
        </w:r>
      </w:ins>
      <w:ins w:id="532" w:author="Peng, Hong" w:date="2020-03-04T16:07:00Z">
        <w:r w:rsidR="00D0759F">
          <w:t xml:space="preserve">but </w:t>
        </w:r>
      </w:ins>
      <w:ins w:id="533" w:author="Peng, Hong" w:date="2020-03-04T16:06:00Z">
        <w:r w:rsidR="00D0759F">
          <w:t xml:space="preserve">with genotypic difference, </w:t>
        </w:r>
      </w:ins>
      <w:del w:id="534" w:author="Peng, Hong" w:date="2020-03-04T16:06:00Z">
        <w:r w:rsidR="006976F3" w:rsidRPr="006F0A2A" w:rsidDel="00D0759F">
          <w:delText xml:space="preserve">two </w:delText>
        </w:r>
        <w:r w:rsidR="003D4856" w:rsidRPr="006F0A2A" w:rsidDel="00D0759F">
          <w:delText>genotypic</w:delText>
        </w:r>
        <w:r w:rsidR="00803AEC" w:rsidRPr="006F0A2A" w:rsidDel="00D0759F">
          <w:delText xml:space="preserve"> </w:delText>
        </w:r>
        <w:r w:rsidR="003150BF" w:rsidRPr="006F0A2A" w:rsidDel="00D0759F">
          <w:delText xml:space="preserve">differed </w:delText>
        </w:r>
        <w:commentRangeEnd w:id="524"/>
        <w:r w:rsidR="000F3658" w:rsidRPr="005A60AA" w:rsidDel="00D0759F">
          <w:rPr>
            <w:rStyle w:val="CommentReference"/>
          </w:rPr>
          <w:commentReference w:id="524"/>
        </w:r>
        <w:commentRangeEnd w:id="525"/>
        <w:r w:rsidR="00705BCD" w:rsidRPr="005A60AA" w:rsidDel="00D0759F">
          <w:rPr>
            <w:rStyle w:val="CommentReference"/>
          </w:rPr>
          <w:commentReference w:id="525"/>
        </w:r>
        <w:r w:rsidR="00452707" w:rsidRPr="005A60AA" w:rsidDel="00D0759F">
          <w:delText xml:space="preserve">rice </w:delText>
        </w:r>
        <w:r w:rsidR="005E37AB" w:rsidRPr="005A60AA" w:rsidDel="00D0759F">
          <w:delText xml:space="preserve">yet </w:delText>
        </w:r>
        <w:r w:rsidR="009A418E" w:rsidRPr="005A60AA" w:rsidDel="00D0759F">
          <w:delText xml:space="preserve">harvested in almost </w:delText>
        </w:r>
        <w:r w:rsidR="00E9243E" w:rsidRPr="005A60AA" w:rsidDel="00D0759F">
          <w:delText>identical</w:delText>
        </w:r>
        <w:r w:rsidR="005B067E" w:rsidRPr="005A60AA" w:rsidDel="00D0759F">
          <w:delText xml:space="preserve"> geographical </w:delText>
        </w:r>
        <w:r w:rsidR="00471FF5" w:rsidRPr="005A60AA" w:rsidDel="00D0759F">
          <w:delText xml:space="preserve">region, </w:delText>
        </w:r>
      </w:del>
      <w:r w:rsidR="001E6090" w:rsidRPr="005A60AA">
        <w:t xml:space="preserve">showed </w:t>
      </w:r>
      <w:ins w:id="535" w:author="Peng, Hong" w:date="2020-03-04T16:22:00Z">
        <w:r w:rsidR="00E424EF">
          <w:t>significantly</w:t>
        </w:r>
      </w:ins>
      <w:ins w:id="536" w:author="Peng, Hong" w:date="2020-03-04T16:07:00Z">
        <w:r w:rsidR="00D0759F">
          <w:t xml:space="preserve"> </w:t>
        </w:r>
      </w:ins>
      <w:r w:rsidR="004A2A05" w:rsidRPr="005A60AA">
        <w:t xml:space="preserve">different </w:t>
      </w:r>
      <w:del w:id="537" w:author="Peng, Hong" w:date="2020-03-04T17:00:00Z">
        <w:r w:rsidR="004A2A05" w:rsidRPr="005A60AA" w:rsidDel="00F601B6">
          <w:delText xml:space="preserve"> </w:delText>
        </w:r>
      </w:del>
      <w:r w:rsidR="001E6090" w:rsidRPr="005A60AA">
        <w:t xml:space="preserve">elemental </w:t>
      </w:r>
      <w:ins w:id="538" w:author="Peng, Hong" w:date="2020-03-04T16:07:00Z">
        <w:r w:rsidR="005E7C70">
          <w:t>profiling</w:t>
        </w:r>
      </w:ins>
      <w:del w:id="539" w:author="Peng, Hong" w:date="2020-03-04T16:07:00Z">
        <w:r w:rsidR="001E6090" w:rsidRPr="005A60AA" w:rsidDel="00D0759F">
          <w:delText xml:space="preserve">pattern </w:delText>
        </w:r>
        <w:r w:rsidR="004A2A05" w:rsidRPr="005A60AA" w:rsidDel="00D0759F">
          <w:delText>(see table 1, Fig. 6)</w:delText>
        </w:r>
      </w:del>
      <w:r w:rsidR="00804731" w:rsidRPr="005A60AA">
        <w:t>. For exam</w:t>
      </w:r>
      <w:r w:rsidR="001A6BE2" w:rsidRPr="005A60AA">
        <w:t>ple</w:t>
      </w:r>
      <w:ins w:id="540" w:author="Peng, Hong" w:date="2020-03-04T16:07:00Z">
        <w:r w:rsidR="005E7C70">
          <w:t>,</w:t>
        </w:r>
      </w:ins>
      <w:r w:rsidR="001A6BE2" w:rsidRPr="005A60AA">
        <w:t xml:space="preserve"> PJ-1 </w:t>
      </w:r>
      <w:del w:id="541" w:author="Peng, Hong" w:date="2020-03-04T16:08:00Z">
        <w:r w:rsidR="001A6BE2" w:rsidRPr="005A60AA" w:rsidDel="005E7C70">
          <w:delText xml:space="preserve">has </w:delText>
        </w:r>
      </w:del>
      <w:ins w:id="542" w:author="Peng, Hong" w:date="2020-03-04T16:08:00Z">
        <w:r w:rsidR="005E7C70" w:rsidRPr="005A60AA">
          <w:t>ha</w:t>
        </w:r>
        <w:r w:rsidR="005E7C70">
          <w:t>d</w:t>
        </w:r>
        <w:r w:rsidR="005E7C70" w:rsidRPr="005A60AA">
          <w:t xml:space="preserve"> </w:t>
        </w:r>
      </w:ins>
      <w:r w:rsidR="001A6BE2" w:rsidRPr="005A60AA">
        <w:t xml:space="preserve">the highest level of Al </w:t>
      </w:r>
      <w:ins w:id="543" w:author="Peng, Hong" w:date="2020-03-04T16:35:00Z">
        <w:r w:rsidR="001A63D8">
          <w:t>among all the six types of GI rice</w:t>
        </w:r>
      </w:ins>
      <w:r w:rsidR="00713E35" w:rsidRPr="005A60AA">
        <w:t>,</w:t>
      </w:r>
      <w:ins w:id="544" w:author="Peng, Hong" w:date="2020-03-04T16:25:00Z">
        <w:r w:rsidR="005B7470">
          <w:t xml:space="preserve"> whilst </w:t>
        </w:r>
      </w:ins>
      <w:del w:id="545" w:author="Peng, Hong" w:date="2020-03-04T16:35:00Z">
        <w:r w:rsidR="001A6BE2" w:rsidRPr="005A60AA" w:rsidDel="001A63D8">
          <w:delText xml:space="preserve">while </w:delText>
        </w:r>
        <w:r w:rsidR="00713E35" w:rsidRPr="005A60AA" w:rsidDel="001A63D8">
          <w:delText xml:space="preserve">the level </w:delText>
        </w:r>
        <w:r w:rsidR="00221355" w:rsidRPr="005A60AA" w:rsidDel="001A63D8">
          <w:delText xml:space="preserve">in </w:delText>
        </w:r>
      </w:del>
      <w:r w:rsidR="001A6BE2" w:rsidRPr="005A60AA">
        <w:t xml:space="preserve">PJ-2 </w:t>
      </w:r>
      <w:del w:id="546" w:author="Peng, Hong" w:date="2020-03-04T16:35:00Z">
        <w:r w:rsidR="00221355" w:rsidRPr="005A60AA" w:rsidDel="001A63D8">
          <w:delText xml:space="preserve">was </w:delText>
        </w:r>
      </w:del>
      <w:ins w:id="547" w:author="Peng, Hong" w:date="2020-03-04T16:35:00Z">
        <w:r w:rsidR="001A63D8">
          <w:t>ha</w:t>
        </w:r>
      </w:ins>
      <w:ins w:id="548" w:author="Peng, Hong" w:date="2020-03-04T17:01:00Z">
        <w:r w:rsidR="00F601B6">
          <w:t>d</w:t>
        </w:r>
      </w:ins>
      <w:ins w:id="549" w:author="Peng, Hong" w:date="2020-03-04T16:35:00Z">
        <w:r w:rsidR="001A63D8" w:rsidRPr="005A60AA">
          <w:t xml:space="preserve"> </w:t>
        </w:r>
      </w:ins>
      <w:r w:rsidR="00221355" w:rsidRPr="005A60AA">
        <w:t>the lowest</w:t>
      </w:r>
      <w:del w:id="550" w:author="Peng, Hong" w:date="2020-03-04T16:36:00Z">
        <w:r w:rsidR="00221355" w:rsidRPr="005A60AA" w:rsidDel="001A63D8">
          <w:delText xml:space="preserve"> among all the six GI rice </w:delText>
        </w:r>
        <w:r w:rsidR="00035100" w:rsidRPr="005A60AA" w:rsidDel="001A63D8">
          <w:delText>been studied</w:delText>
        </w:r>
      </w:del>
      <w:r w:rsidR="00035100" w:rsidRPr="005A60AA">
        <w:t>.</w:t>
      </w:r>
      <w:ins w:id="551" w:author="Peng, Hong" w:date="2020-03-04T16:36:00Z">
        <w:r w:rsidR="001A63D8">
          <w:t xml:space="preserve"> The results demonstrated that the genotype also play</w:t>
        </w:r>
      </w:ins>
      <w:ins w:id="552" w:author="Peng, Hong" w:date="2020-03-04T16:37:00Z">
        <w:r w:rsidR="001A63D8">
          <w:t>ed</w:t>
        </w:r>
      </w:ins>
      <w:ins w:id="553" w:author="Peng, Hong" w:date="2020-03-04T16:36:00Z">
        <w:r w:rsidR="001A63D8">
          <w:t xml:space="preserve"> </w:t>
        </w:r>
      </w:ins>
      <w:ins w:id="554" w:author="Peng, Hong" w:date="2020-03-04T16:37:00Z">
        <w:r w:rsidR="001A63D8">
          <w:t>an</w:t>
        </w:r>
      </w:ins>
      <w:ins w:id="555" w:author="Peng, Hong" w:date="2020-03-04T16:36:00Z">
        <w:r w:rsidR="001A63D8">
          <w:t xml:space="preserve"> important role </w:t>
        </w:r>
      </w:ins>
      <w:ins w:id="556" w:author="Peng, Hong" w:date="2020-03-04T16:37:00Z">
        <w:r w:rsidR="001A63D8">
          <w:t xml:space="preserve">on the accumulation of </w:t>
        </w:r>
      </w:ins>
      <w:ins w:id="557" w:author="Peng, Hong" w:date="2020-03-04T16:38:00Z">
        <w:r w:rsidR="001A63D8">
          <w:t>metals</w:t>
        </w:r>
      </w:ins>
      <w:ins w:id="558" w:author="Peng, Hong" w:date="2020-03-04T16:36:00Z">
        <w:r w:rsidR="001A63D8">
          <w:t xml:space="preserve"> in rice</w:t>
        </w:r>
      </w:ins>
      <w:ins w:id="559" w:author="Peng, Hong" w:date="2020-03-04T16:38:00Z">
        <w:r w:rsidR="006E1854">
          <w:t xml:space="preserve">, which have been reported </w:t>
        </w:r>
      </w:ins>
      <w:ins w:id="560" w:author="Peng, Hong" w:date="2020-03-04T17:01:00Z">
        <w:r w:rsidR="00F601B6">
          <w:t>in</w:t>
        </w:r>
      </w:ins>
      <w:ins w:id="561" w:author="Peng, Hong" w:date="2020-03-04T16:38:00Z">
        <w:r w:rsidR="006E1854">
          <w:t xml:space="preserve"> </w:t>
        </w:r>
        <w:proofErr w:type="spellStart"/>
        <w:r w:rsidR="006E1854">
          <w:t>muiliple</w:t>
        </w:r>
        <w:proofErr w:type="spellEnd"/>
        <w:r w:rsidR="006E1854">
          <w:t xml:space="preserve"> stuides</w:t>
        </w:r>
      </w:ins>
      <w:ins w:id="562" w:author="Peng, Hong" w:date="2020-03-04T16:36:00Z">
        <w:r w:rsidR="001A63D8">
          <w:fldChar w:fldCharType="begin" w:fldLock="1"/>
        </w:r>
        <w:r w:rsidR="001A63D8">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37,38&lt;/sup&gt;","plainTextFormattedCitation":"37,38","previouslyFormattedCitation":"&lt;sup&gt;37,38&lt;/sup&gt;"},"properties":{"noteIndex":0},"schema":"https://github.com/citation-style-language/schema/raw/master/csl-citation.json"}</w:instrText>
        </w:r>
        <w:r w:rsidR="001A63D8">
          <w:fldChar w:fldCharType="separate"/>
        </w:r>
        <w:r w:rsidR="001A63D8" w:rsidRPr="00D23BB9">
          <w:rPr>
            <w:noProof/>
            <w:vertAlign w:val="superscript"/>
          </w:rPr>
          <w:t>37,38</w:t>
        </w:r>
        <w:r w:rsidR="001A63D8">
          <w:fldChar w:fldCharType="end"/>
        </w:r>
      </w:ins>
      <w:ins w:id="563" w:author="Peng, Hong" w:date="2020-03-04T16:38:00Z">
        <w:r w:rsidR="006E1854">
          <w:t>.</w:t>
        </w:r>
      </w:ins>
    </w:p>
    <w:p w14:paraId="0D94A7B0" w14:textId="181EB5A3" w:rsidR="00E6238E" w:rsidRDefault="00420FB4" w:rsidP="003805CC">
      <w:pPr>
        <w:jc w:val="both"/>
        <w:rPr>
          <w:i/>
        </w:rPr>
      </w:pPr>
      <w:del w:id="564" w:author="Peng, Hong" w:date="2020-03-04T15:44:00Z">
        <w:r w:rsidRPr="005A60AA" w:rsidDel="001214E1">
          <w:rPr>
            <w:i/>
          </w:rPr>
          <w:delText>Cd</w:delText>
        </w:r>
        <w:r w:rsidR="00E970E9" w:rsidRPr="005A60AA" w:rsidDel="001214E1">
          <w:rPr>
            <w:i/>
          </w:rPr>
          <w:delText xml:space="preserve"> as </w:delText>
        </w:r>
        <w:r w:rsidR="005B450A" w:rsidRPr="005A60AA" w:rsidDel="001214E1">
          <w:rPr>
            <w:i/>
          </w:rPr>
          <w:delText xml:space="preserve">key indicator </w:delText>
        </w:r>
        <w:r w:rsidRPr="005A60AA" w:rsidDel="001214E1">
          <w:rPr>
            <w:i/>
          </w:rPr>
          <w:delText xml:space="preserve">to </w:delText>
        </w:r>
        <w:r w:rsidR="00E9243E" w:rsidRPr="005A60AA" w:rsidDel="001214E1">
          <w:rPr>
            <w:i/>
          </w:rPr>
          <w:delText>differentiate</w:delText>
        </w:r>
        <w:r w:rsidR="00AA70D9" w:rsidRPr="005A60AA" w:rsidDel="001214E1">
          <w:rPr>
            <w:i/>
          </w:rPr>
          <w:delText xml:space="preserve"> rice </w:delText>
        </w:r>
        <w:r w:rsidR="00655F0B" w:rsidRPr="005A60AA" w:rsidDel="001214E1">
          <w:rPr>
            <w:i/>
          </w:rPr>
          <w:delText>from</w:delText>
        </w:r>
        <w:r w:rsidR="00AA70D9" w:rsidRPr="005A60AA" w:rsidDel="001214E1">
          <w:rPr>
            <w:i/>
          </w:rPr>
          <w:delText xml:space="preserve"> southeast </w:delText>
        </w:r>
        <w:commentRangeStart w:id="565"/>
        <w:commentRangeStart w:id="566"/>
        <w:r w:rsidR="00AA70D9" w:rsidRPr="005A60AA" w:rsidDel="001214E1">
          <w:rPr>
            <w:i/>
          </w:rPr>
          <w:delText>co</w:delText>
        </w:r>
        <w:r w:rsidR="00AA70D9" w:rsidRPr="006F0A2A" w:rsidDel="001214E1">
          <w:rPr>
            <w:i/>
          </w:rPr>
          <w:delText>astal region of China</w:delText>
        </w:r>
        <w:r w:rsidR="00AA70D9" w:rsidDel="001214E1">
          <w:rPr>
            <w:i/>
          </w:rPr>
          <w:delText xml:space="preserve"> </w:delText>
        </w:r>
        <w:commentRangeEnd w:id="565"/>
        <w:r w:rsidR="008070C4" w:rsidDel="001214E1">
          <w:rPr>
            <w:rStyle w:val="CommentReference"/>
          </w:rPr>
          <w:commentReference w:id="565"/>
        </w:r>
      </w:del>
      <w:commentRangeEnd w:id="566"/>
      <w:r w:rsidR="00985868">
        <w:rPr>
          <w:rStyle w:val="CommentReference"/>
        </w:rPr>
        <w:commentReference w:id="566"/>
      </w:r>
      <w:commentRangeStart w:id="567"/>
      <w:proofErr w:type="spellStart"/>
      <w:ins w:id="568" w:author="Peng, Hong" w:date="2020-03-04T17:48:00Z">
        <w:r w:rsidR="00CF7E43">
          <w:rPr>
            <w:i/>
          </w:rPr>
          <w:t>Biomaker</w:t>
        </w:r>
      </w:ins>
      <w:commentRangeEnd w:id="567"/>
      <w:proofErr w:type="spellEnd"/>
      <w:ins w:id="569" w:author="Peng, Hong" w:date="2020-03-04T18:33:00Z">
        <w:r w:rsidR="00985868">
          <w:rPr>
            <w:rStyle w:val="CommentReference"/>
          </w:rPr>
          <w:commentReference w:id="567"/>
        </w:r>
      </w:ins>
      <w:ins w:id="570" w:author="Peng, Hong" w:date="2020-03-04T17:48:00Z">
        <w:r w:rsidR="00CF7E43">
          <w:rPr>
            <w:i/>
          </w:rPr>
          <w:t>?</w:t>
        </w:r>
      </w:ins>
    </w:p>
    <w:p w14:paraId="48BFD20D" w14:textId="039DC12E" w:rsidR="005054D9" w:rsidRPr="00834D3E" w:rsidRDefault="0075473C" w:rsidP="003805CC">
      <w:pPr>
        <w:jc w:val="both"/>
        <w:rPr>
          <w:iCs/>
        </w:rPr>
      </w:pPr>
      <w:del w:id="571" w:author="Peng, Hong" w:date="2020-03-04T17:51:00Z">
        <w:r w:rsidRPr="007C4D43" w:rsidDel="00CF7E43">
          <w:rPr>
            <w:iCs/>
          </w:rPr>
          <w:lastRenderedPageBreak/>
          <w:delText>Among the 30 elements</w:delText>
        </w:r>
        <w:r w:rsidR="001E3F52" w:rsidRPr="007C4D43" w:rsidDel="00CF7E43">
          <w:rPr>
            <w:iCs/>
          </w:rPr>
          <w:delText xml:space="preserve"> we have analyzed in this study,</w:delText>
        </w:r>
        <w:r w:rsidR="009F24B1" w:rsidRPr="007C4D43" w:rsidDel="00CF7E43">
          <w:rPr>
            <w:iCs/>
          </w:rPr>
          <w:delText xml:space="preserve"> </w:delText>
        </w:r>
        <w:r w:rsidR="000701B6" w:rsidRPr="007C4D43" w:rsidDel="00CF7E43">
          <w:rPr>
            <w:iCs/>
          </w:rPr>
          <w:delText xml:space="preserve">special attention was paid </w:delText>
        </w:r>
        <w:r w:rsidR="001C6B0E" w:rsidRPr="007C4D43" w:rsidDel="00CF7E43">
          <w:rPr>
            <w:iCs/>
          </w:rPr>
          <w:delText>to</w:delText>
        </w:r>
        <w:r w:rsidR="001F2C8A" w:rsidRPr="007C4D43" w:rsidDel="00CF7E43">
          <w:rPr>
            <w:iCs/>
          </w:rPr>
          <w:delText xml:space="preserve"> </w:delText>
        </w:r>
        <w:r w:rsidR="00FA255A" w:rsidRPr="007C4D43" w:rsidDel="00CF7E43">
          <w:rPr>
            <w:iCs/>
            <w:vertAlign w:val="superscript"/>
          </w:rPr>
          <w:delText>114</w:delText>
        </w:r>
        <w:r w:rsidR="001E3F52" w:rsidRPr="007C4D43" w:rsidDel="00CF7E43">
          <w:rPr>
            <w:iCs/>
          </w:rPr>
          <w:delText xml:space="preserve"> </w:delText>
        </w:r>
        <w:r w:rsidR="005054D9" w:rsidRPr="007C4D43" w:rsidDel="00CF7E43">
          <w:rPr>
            <w:iCs/>
          </w:rPr>
          <w:delText>Cd</w:delText>
        </w:r>
        <w:r w:rsidR="00BD7946" w:rsidDel="00CF7E43">
          <w:rPr>
            <w:iCs/>
          </w:rPr>
          <w:delText xml:space="preserve">, which is a known </w:delText>
        </w:r>
        <w:r w:rsidR="00945FE1" w:rsidDel="00CF7E43">
          <w:rPr>
            <w:iCs/>
          </w:rPr>
          <w:delText>carcinogenic contaminate</w:delText>
        </w:r>
        <w:r w:rsidR="00FC3BA1" w:rsidDel="00CF7E43">
          <w:rPr>
            <w:iCs/>
          </w:rPr>
          <w:delText xml:space="preserve"> in rice</w:delText>
        </w:r>
        <w:r w:rsidR="00945FE1" w:rsidDel="00CF7E43">
          <w:rPr>
            <w:iCs/>
          </w:rPr>
          <w:delText xml:space="preserve">. </w:delText>
        </w:r>
      </w:del>
      <w:commentRangeStart w:id="572"/>
      <w:ins w:id="573" w:author="Peng, Hong" w:date="2020-03-04T17:51:00Z">
        <w:r w:rsidR="00CF7E43">
          <w:rPr>
            <w:iCs/>
          </w:rPr>
          <w:t>In</w:t>
        </w:r>
        <w:commentRangeEnd w:id="572"/>
        <w:r w:rsidR="00CF7E43">
          <w:rPr>
            <w:rStyle w:val="CommentReference"/>
          </w:rPr>
          <w:commentReference w:id="572"/>
        </w:r>
        <w:r w:rsidR="00CF7E43">
          <w:rPr>
            <w:iCs/>
          </w:rPr>
          <w:t xml:space="preserve"> our study, </w:t>
        </w:r>
        <w:r w:rsidR="00CF7E43" w:rsidRPr="007C4D43">
          <w:rPr>
            <w:iCs/>
            <w:vertAlign w:val="superscript"/>
          </w:rPr>
          <w:t>114</w:t>
        </w:r>
        <w:r w:rsidR="00CF7E43" w:rsidRPr="007C4D43">
          <w:rPr>
            <w:iCs/>
          </w:rPr>
          <w:t xml:space="preserve"> Cd </w:t>
        </w:r>
        <w:r w:rsidR="00CF7E43">
          <w:rPr>
            <w:iCs/>
          </w:rPr>
          <w:t xml:space="preserve">which is a </w:t>
        </w:r>
        <w:proofErr w:type="spellStart"/>
        <w:r w:rsidR="00CF7E43">
          <w:rPr>
            <w:iCs/>
          </w:rPr>
          <w:t>well known</w:t>
        </w:r>
        <w:proofErr w:type="spellEnd"/>
        <w:r w:rsidR="00CF7E43">
          <w:rPr>
            <w:iCs/>
          </w:rPr>
          <w:t xml:space="preserve"> carcinogenic contaminant in rice, was </w:t>
        </w:r>
        <w:proofErr w:type="spellStart"/>
        <w:r w:rsidR="00CF7E43">
          <w:rPr>
            <w:iCs/>
          </w:rPr>
          <w:t>detectd</w:t>
        </w:r>
        <w:proofErr w:type="spellEnd"/>
        <w:r w:rsidR="00CF7E43">
          <w:rPr>
            <w:iCs/>
          </w:rPr>
          <w:t xml:space="preserve"> in all six types of GI rice, although the concentrations were </w:t>
        </w:r>
        <w:commentRangeStart w:id="574"/>
        <w:r w:rsidR="00CF7E43">
          <w:rPr>
            <w:iCs/>
          </w:rPr>
          <w:t>xx</w:t>
        </w:r>
        <w:commentRangeEnd w:id="574"/>
        <w:r w:rsidR="00CF7E43">
          <w:rPr>
            <w:rStyle w:val="CommentReference"/>
          </w:rPr>
          <w:commentReference w:id="574"/>
        </w:r>
        <w:r w:rsidR="00CF7E43">
          <w:rPr>
            <w:iCs/>
          </w:rPr>
          <w:t xml:space="preserve">. </w:t>
        </w:r>
      </w:ins>
      <w:proofErr w:type="spellStart"/>
      <w:ins w:id="575" w:author="Peng, Hong" w:date="2020-03-04T17:52:00Z">
        <w:r w:rsidR="00CF7E43">
          <w:rPr>
            <w:iCs/>
          </w:rPr>
          <w:t>Particaulty</w:t>
        </w:r>
        <w:proofErr w:type="spellEnd"/>
        <w:r w:rsidR="00CF7E43">
          <w:rPr>
            <w:iCs/>
          </w:rPr>
          <w:t>, the concentration of Cd in GG which was sampled from southeast costal region of China, was significantly higher than in other types</w:t>
        </w:r>
        <w:r w:rsidR="00CF7E43">
          <w:rPr>
            <w:iCs/>
          </w:rPr>
          <w:t>.</w:t>
        </w:r>
        <w:r w:rsidR="00CF7E43">
          <w:rPr>
            <w:iCs/>
          </w:rPr>
          <w:t xml:space="preserve"> </w:t>
        </w:r>
      </w:ins>
      <w:ins w:id="576" w:author="Peng, Hong" w:date="2020-03-04T18:30:00Z">
        <w:r w:rsidR="00985868">
          <w:rPr>
            <w:iCs/>
          </w:rPr>
          <w:t xml:space="preserve">The result was consistent with the </w:t>
        </w:r>
      </w:ins>
      <w:ins w:id="577" w:author="Peng, Hong" w:date="2020-03-04T18:31:00Z">
        <w:r w:rsidR="00985868">
          <w:rPr>
            <w:iCs/>
          </w:rPr>
          <w:t xml:space="preserve">previous national scale study, which </w:t>
        </w:r>
        <w:r w:rsidR="00985868" w:rsidRPr="002E420C">
          <w:rPr>
            <w:iCs/>
          </w:rPr>
          <w:t xml:space="preserve">revealed that </w:t>
        </w:r>
      </w:ins>
      <w:ins w:id="578" w:author="Peng, Hong" w:date="2020-03-04T18:32:00Z">
        <w:r w:rsidR="00985868">
          <w:rPr>
            <w:iCs/>
          </w:rPr>
          <w:t xml:space="preserve">the concentration of </w:t>
        </w:r>
      </w:ins>
      <w:ins w:id="579" w:author="Peng, Hong" w:date="2020-03-04T18:31:00Z">
        <w:r w:rsidR="00985868" w:rsidRPr="002E420C">
          <w:rPr>
            <w:iCs/>
          </w:rPr>
          <w:t>Cd in p</w:t>
        </w:r>
        <w:r w:rsidR="00985868">
          <w:rPr>
            <w:iCs/>
          </w:rPr>
          <w:t>addy soils from different Chinese regions varied significantly, with the</w:t>
        </w:r>
      </w:ins>
      <w:ins w:id="580" w:author="Peng, Hong" w:date="2020-03-04T18:33:00Z">
        <w:r w:rsidR="00985868">
          <w:rPr>
            <w:iCs/>
          </w:rPr>
          <w:t xml:space="preserve"> </w:t>
        </w:r>
        <w:proofErr w:type="spellStart"/>
        <w:r w:rsidR="00985868">
          <w:rPr>
            <w:iCs/>
          </w:rPr>
          <w:t>higheset</w:t>
        </w:r>
        <w:proofErr w:type="spellEnd"/>
        <w:r w:rsidR="00985868">
          <w:rPr>
            <w:iCs/>
          </w:rPr>
          <w:t xml:space="preserve"> level in</w:t>
        </w:r>
      </w:ins>
      <w:ins w:id="581" w:author="Peng, Hong" w:date="2020-03-04T18:31:00Z">
        <w:r w:rsidR="00985868">
          <w:rPr>
            <w:iCs/>
          </w:rPr>
          <w:t xml:space="preserve"> southeast coastal regions (e.g. Hunan, Guangxi)</w:t>
        </w:r>
      </w:ins>
      <w:ins w:id="582" w:author="Peng, Hong" w:date="2020-03-04T18:33:00Z">
        <w:r w:rsidR="00985868">
          <w:rPr>
            <w:iCs/>
          </w:rPr>
          <w:t xml:space="preserve"> </w:t>
        </w:r>
      </w:ins>
      <w:ins w:id="583" w:author="Peng, Hong" w:date="2020-03-04T18:31:00Z">
        <w:r w:rsidR="00985868">
          <w:rPr>
            <w:iCs/>
          </w:rPr>
          <w:fldChar w:fldCharType="begin" w:fldLock="1"/>
        </w:r>
        <w:r w:rsidR="00985868">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instrText>
        </w:r>
        <w:r w:rsidR="00985868">
          <w:rPr>
            <w:iCs/>
          </w:rPr>
          <w:fldChar w:fldCharType="separate"/>
        </w:r>
        <w:r w:rsidR="00985868" w:rsidRPr="00D23BB9">
          <w:rPr>
            <w:iCs/>
            <w:noProof/>
            <w:vertAlign w:val="superscript"/>
          </w:rPr>
          <w:t>39</w:t>
        </w:r>
        <w:r w:rsidR="00985868">
          <w:rPr>
            <w:iCs/>
          </w:rPr>
          <w:fldChar w:fldCharType="end"/>
        </w:r>
      </w:ins>
      <w:ins w:id="584" w:author="Peng, Hong" w:date="2020-03-04T18:33:00Z">
        <w:r w:rsidR="00985868">
          <w:rPr>
            <w:iCs/>
          </w:rPr>
          <w:t xml:space="preserve">. </w:t>
        </w:r>
      </w:ins>
      <w:del w:id="585" w:author="Peng, Hong" w:date="2020-03-04T17:53:00Z">
        <w:r w:rsidR="00930800" w:rsidDel="00CF7E43">
          <w:rPr>
            <w:iCs/>
          </w:rPr>
          <w:delText>According to</w:delText>
        </w:r>
      </w:del>
      <w:ins w:id="586" w:author="Peng, Hong" w:date="2020-03-04T17:08:00Z">
        <w:r w:rsidR="00F601B6">
          <w:rPr>
            <w:iCs/>
          </w:rPr>
          <w:t>In</w:t>
        </w:r>
      </w:ins>
      <w:r w:rsidR="00930800">
        <w:rPr>
          <w:iCs/>
        </w:rPr>
        <w:t xml:space="preserve"> a </w:t>
      </w:r>
      <w:r w:rsidR="00E9243E">
        <w:rPr>
          <w:iCs/>
        </w:rPr>
        <w:t>recent</w:t>
      </w:r>
      <w:r w:rsidR="00930800">
        <w:rPr>
          <w:iCs/>
        </w:rPr>
        <w:t xml:space="preserve"> study</w:t>
      </w:r>
      <w:r w:rsidR="00AF2360" w:rsidRPr="007C4D43">
        <w:rPr>
          <w:iCs/>
        </w:rPr>
        <w:t xml:space="preserve"> conducted by </w:t>
      </w:r>
      <w:proofErr w:type="spellStart"/>
      <w:r w:rsidR="001B6C50" w:rsidRPr="007C4D43">
        <w:rPr>
          <w:iCs/>
        </w:rPr>
        <w:t>Maione</w:t>
      </w:r>
      <w:proofErr w:type="spellEnd"/>
      <w:r w:rsidR="001B6C50" w:rsidRPr="007C4D43">
        <w:rPr>
          <w:iCs/>
        </w:rPr>
        <w:t xml:space="preserve"> et </w:t>
      </w:r>
      <w:commentRangeStart w:id="587"/>
      <w:r w:rsidR="001B6C50" w:rsidRPr="007C4D43">
        <w:rPr>
          <w:iCs/>
        </w:rPr>
        <w:t>al</w:t>
      </w:r>
      <w:commentRangeEnd w:id="587"/>
      <w:r w:rsidR="00F626A3">
        <w:rPr>
          <w:rStyle w:val="CommentReference"/>
        </w:rPr>
        <w:commentReference w:id="587"/>
      </w:r>
      <w:r w:rsidR="001B6C50" w:rsidRPr="007C4D43">
        <w:rPr>
          <w:iCs/>
        </w:rPr>
        <w:t>.</w:t>
      </w:r>
      <w:r w:rsidR="00C120F1" w:rsidRPr="007C4D43">
        <w:rPr>
          <w:iCs/>
        </w:rPr>
        <w:t xml:space="preserve">, </w:t>
      </w:r>
      <w:ins w:id="588" w:author="Peng, Hong" w:date="2020-03-04T17:08:00Z">
        <w:r w:rsidR="00F601B6">
          <w:rPr>
            <w:iCs/>
          </w:rPr>
          <w:t xml:space="preserve">it was reported that </w:t>
        </w:r>
      </w:ins>
      <w:del w:id="589" w:author="Peng, Hong" w:date="2020-03-04T17:08:00Z">
        <w:r w:rsidR="00C120F1" w:rsidRPr="007C4D43" w:rsidDel="00F601B6">
          <w:rPr>
            <w:iCs/>
          </w:rPr>
          <w:delText xml:space="preserve">the level </w:delText>
        </w:r>
        <w:r w:rsidR="00DF1EF8" w:rsidRPr="007C4D43" w:rsidDel="00F601B6">
          <w:rPr>
            <w:iCs/>
          </w:rPr>
          <w:delText xml:space="preserve">of </w:delText>
        </w:r>
      </w:del>
      <w:r w:rsidR="00C120F1" w:rsidRPr="007C4D43">
        <w:rPr>
          <w:iCs/>
        </w:rPr>
        <w:t xml:space="preserve">Cd </w:t>
      </w:r>
      <w:r w:rsidR="00DF1EF8" w:rsidRPr="007C4D43">
        <w:rPr>
          <w:iCs/>
        </w:rPr>
        <w:t xml:space="preserve">alone </w:t>
      </w:r>
      <w:ins w:id="590" w:author="Peng, Hong" w:date="2020-03-04T17:09:00Z">
        <w:r w:rsidR="00F601B6">
          <w:rPr>
            <w:iCs/>
          </w:rPr>
          <w:t>could</w:t>
        </w:r>
      </w:ins>
      <w:del w:id="591" w:author="Peng, Hong" w:date="2020-03-04T17:09:00Z">
        <w:r w:rsidR="00C120F1" w:rsidRPr="007C4D43" w:rsidDel="00F601B6">
          <w:rPr>
            <w:iCs/>
          </w:rPr>
          <w:delText>can</w:delText>
        </w:r>
      </w:del>
      <w:r w:rsidR="00C120F1" w:rsidRPr="007C4D43">
        <w:rPr>
          <w:iCs/>
        </w:rPr>
        <w:t xml:space="preserve"> be used to differentiate </w:t>
      </w:r>
      <w:r w:rsidR="00B446E1" w:rsidRPr="007C4D43">
        <w:rPr>
          <w:iCs/>
        </w:rPr>
        <w:t>rice from two Brazilian region</w:t>
      </w:r>
      <w:r w:rsidR="00BF76FE">
        <w:rPr>
          <w:iCs/>
        </w:rPr>
        <w:t>s</w:t>
      </w:r>
      <w:r w:rsidR="00FE2F89">
        <w:rPr>
          <w:iCs/>
        </w:rPr>
        <w:t xml:space="preserve"> </w:t>
      </w:r>
      <w:r w:rsidR="00B446E1" w:rsidRPr="007C4D43">
        <w:rPr>
          <w:iCs/>
        </w:rPr>
        <w:t xml:space="preserve">with </w:t>
      </w:r>
      <w:del w:id="592" w:author="Peng, Hong" w:date="2020-03-04T17:09:00Z">
        <w:r w:rsidR="00B446E1" w:rsidRPr="007C4D43" w:rsidDel="00F601B6">
          <w:rPr>
            <w:iCs/>
          </w:rPr>
          <w:delText xml:space="preserve">satisfying </w:delText>
        </w:r>
      </w:del>
      <w:ins w:id="593" w:author="Peng, Hong" w:date="2020-03-04T17:09:00Z">
        <w:r w:rsidR="00F601B6">
          <w:rPr>
            <w:iCs/>
          </w:rPr>
          <w:t>satisfied</w:t>
        </w:r>
        <w:r w:rsidR="00F601B6" w:rsidRPr="007C4D43">
          <w:rPr>
            <w:iCs/>
          </w:rPr>
          <w:t xml:space="preserve"> </w:t>
        </w:r>
      </w:ins>
      <w:r w:rsidR="00E742BE" w:rsidRPr="007C4D43">
        <w:rPr>
          <w:iCs/>
        </w:rPr>
        <w:t>accuracy</w:t>
      </w:r>
      <w:r w:rsidR="009F24B1" w:rsidRPr="007C4D43">
        <w:rPr>
          <w:iCs/>
        </w:rPr>
        <w:fldChar w:fldCharType="begin" w:fldLock="1"/>
      </w:r>
      <w:r w:rsidR="005C51E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9F24B1" w:rsidRPr="007C4D43">
        <w:rPr>
          <w:iCs/>
        </w:rPr>
        <w:fldChar w:fldCharType="separate"/>
      </w:r>
      <w:r w:rsidR="009F24B1" w:rsidRPr="007B5BA9">
        <w:rPr>
          <w:iCs/>
          <w:noProof/>
          <w:vertAlign w:val="superscript"/>
        </w:rPr>
        <w:t>14</w:t>
      </w:r>
      <w:r w:rsidR="009F24B1" w:rsidRPr="007C4D43">
        <w:rPr>
          <w:iCs/>
        </w:rPr>
        <w:fldChar w:fldCharType="end"/>
      </w:r>
      <w:r w:rsidR="00B446E1" w:rsidRPr="007C4D43">
        <w:rPr>
          <w:iCs/>
        </w:rPr>
        <w:t>.</w:t>
      </w:r>
      <w:r w:rsidR="00E33F85">
        <w:rPr>
          <w:iCs/>
        </w:rPr>
        <w:t xml:space="preserve"> </w:t>
      </w:r>
      <w:ins w:id="594" w:author="Peng, Hong" w:date="2020-03-04T17:53:00Z">
        <w:r w:rsidR="00CF7E43">
          <w:rPr>
            <w:iCs/>
          </w:rPr>
          <w:t>Therefore, i</w:t>
        </w:r>
      </w:ins>
      <w:ins w:id="595" w:author="Peng, Hong" w:date="2020-03-04T17:18:00Z">
        <w:r w:rsidR="00F626A3">
          <w:rPr>
            <w:iCs/>
          </w:rPr>
          <w:t xml:space="preserve">n our study, </w:t>
        </w:r>
      </w:ins>
      <w:ins w:id="596" w:author="Peng, Hong" w:date="2020-03-04T17:19:00Z">
        <w:r w:rsidR="00F626A3">
          <w:rPr>
            <w:iCs/>
          </w:rPr>
          <w:t xml:space="preserve">the </w:t>
        </w:r>
        <w:proofErr w:type="spellStart"/>
        <w:r w:rsidR="00F626A3">
          <w:rPr>
            <w:iCs/>
          </w:rPr>
          <w:t>feasility</w:t>
        </w:r>
        <w:proofErr w:type="spellEnd"/>
        <w:r w:rsidR="00F626A3">
          <w:rPr>
            <w:iCs/>
          </w:rPr>
          <w:t xml:space="preserve"> of</w:t>
        </w:r>
      </w:ins>
      <w:ins w:id="597" w:author="Peng, Hong" w:date="2020-03-04T17:40:00Z">
        <w:r w:rsidR="009E3325">
          <w:rPr>
            <w:iCs/>
          </w:rPr>
          <w:t xml:space="preserve"> </w:t>
        </w:r>
      </w:ins>
      <w:ins w:id="598" w:author="Peng, Hong" w:date="2020-03-04T17:49:00Z">
        <w:r w:rsidR="00CF7E43">
          <w:rPr>
            <w:iCs/>
          </w:rPr>
          <w:t xml:space="preserve">using Cd as </w:t>
        </w:r>
      </w:ins>
      <w:ins w:id="599" w:author="Peng, Hong" w:date="2020-03-04T17:54:00Z">
        <w:r w:rsidR="00CF7E43">
          <w:rPr>
            <w:iCs/>
          </w:rPr>
          <w:t xml:space="preserve">a </w:t>
        </w:r>
      </w:ins>
      <w:ins w:id="600" w:author="Peng, Hong" w:date="2020-03-04T17:49:00Z">
        <w:r w:rsidR="00CF7E43">
          <w:rPr>
            <w:iCs/>
          </w:rPr>
          <w:t>biomarker to</w:t>
        </w:r>
      </w:ins>
      <w:ins w:id="601" w:author="Peng, Hong" w:date="2020-03-04T17:54:00Z">
        <w:r w:rsidR="00CF7E43">
          <w:rPr>
            <w:iCs/>
          </w:rPr>
          <w:t xml:space="preserve"> recognize rice from </w:t>
        </w:r>
      </w:ins>
      <w:ins w:id="602" w:author="Peng, Hong" w:date="2020-03-04T17:55:00Z">
        <w:r w:rsidR="00CF7E43">
          <w:rPr>
            <w:iCs/>
          </w:rPr>
          <w:t>a specific region</w:t>
        </w:r>
      </w:ins>
      <w:ins w:id="603" w:author="Peng, Hong" w:date="2020-03-04T17:54:00Z">
        <w:r w:rsidR="00CF7E43">
          <w:rPr>
            <w:iCs/>
          </w:rPr>
          <w:t xml:space="preserve"> </w:t>
        </w:r>
      </w:ins>
      <w:ins w:id="604" w:author="Peng, Hong" w:date="2020-03-04T17:45:00Z">
        <w:r w:rsidR="00CF7E43">
          <w:rPr>
            <w:iCs/>
          </w:rPr>
          <w:t>was evaluated</w:t>
        </w:r>
      </w:ins>
      <w:ins w:id="605" w:author="Peng, Hong" w:date="2020-03-04T17:40:00Z">
        <w:r w:rsidR="009E3325">
          <w:rPr>
            <w:iCs/>
          </w:rPr>
          <w:t>.</w:t>
        </w:r>
      </w:ins>
      <w:ins w:id="606" w:author="Peng, Hong" w:date="2020-03-04T17:19:00Z">
        <w:r w:rsidR="00F626A3">
          <w:rPr>
            <w:iCs/>
          </w:rPr>
          <w:t xml:space="preserve"> </w:t>
        </w:r>
      </w:ins>
      <w:del w:id="607" w:author="Peng, Hong" w:date="2020-03-04T17:56:00Z">
        <w:r w:rsidR="00DC671C" w:rsidRPr="007C4D43" w:rsidDel="00CF7E43">
          <w:rPr>
            <w:iCs/>
          </w:rPr>
          <w:delText xml:space="preserve">In nowadays China, </w:delText>
        </w:r>
        <w:r w:rsidR="00E61D1D" w:rsidDel="00CF7E43">
          <w:rPr>
            <w:iCs/>
          </w:rPr>
          <w:delText xml:space="preserve">where </w:delText>
        </w:r>
        <w:r w:rsidR="00C76FA1" w:rsidDel="00CF7E43">
          <w:rPr>
            <w:iCs/>
          </w:rPr>
          <w:delText>rapid</w:delText>
        </w:r>
        <w:r w:rsidR="00E61D1D" w:rsidDel="00CF7E43">
          <w:rPr>
            <w:iCs/>
          </w:rPr>
          <w:delText xml:space="preserve"> industrialization and urbanization</w:delText>
        </w:r>
        <w:r w:rsidR="00C76FA1" w:rsidDel="00CF7E43">
          <w:rPr>
            <w:iCs/>
          </w:rPr>
          <w:delText xml:space="preserve"> are </w:delText>
        </w:r>
        <w:r w:rsidR="0088221D" w:rsidDel="00CF7E43">
          <w:rPr>
            <w:iCs/>
          </w:rPr>
          <w:delText xml:space="preserve">happening nationwide, </w:delText>
        </w:r>
        <w:r w:rsidR="006C2881" w:rsidDel="00CF7E43">
          <w:rPr>
            <w:iCs/>
          </w:rPr>
          <w:delText>the issue of</w:delText>
        </w:r>
        <w:r w:rsidR="000F704D" w:rsidDel="00CF7E43">
          <w:rPr>
            <w:iCs/>
          </w:rPr>
          <w:delText xml:space="preserve"> heavy metal contamination for arable soil</w:delText>
        </w:r>
        <w:r w:rsidR="006C2881" w:rsidDel="00CF7E43">
          <w:rPr>
            <w:iCs/>
          </w:rPr>
          <w:delText xml:space="preserve"> has been </w:delText>
        </w:r>
        <w:r w:rsidR="002E420C" w:rsidDel="00CF7E43">
          <w:rPr>
            <w:iCs/>
          </w:rPr>
          <w:delText>seen</w:delText>
        </w:r>
        <w:r w:rsidR="00090A1B" w:rsidDel="00CF7E43">
          <w:rPr>
            <w:iCs/>
          </w:rPr>
          <w:delText xml:space="preserve"> as </w:delText>
        </w:r>
        <w:r w:rsidR="002E420C" w:rsidRPr="007C4D43" w:rsidDel="00CF7E43">
          <w:rPr>
            <w:iCs/>
          </w:rPr>
          <w:delText xml:space="preserve">emergent issue to be addressed. </w:delText>
        </w:r>
        <w:r w:rsidR="000E12F5" w:rsidRPr="002E420C" w:rsidDel="00CF7E43">
          <w:rPr>
            <w:iCs/>
          </w:rPr>
          <w:delText>A nation</w:delText>
        </w:r>
        <w:r w:rsidR="002009F5" w:rsidRPr="002E420C" w:rsidDel="00CF7E43">
          <w:rPr>
            <w:iCs/>
          </w:rPr>
          <w:delText>al scale</w:delText>
        </w:r>
        <w:r w:rsidR="005A36D5" w:rsidRPr="002E420C" w:rsidDel="00CF7E43">
          <w:rPr>
            <w:iCs/>
          </w:rPr>
          <w:delText xml:space="preserve"> study</w:delText>
        </w:r>
        <w:r w:rsidR="002009F5" w:rsidRPr="002E420C" w:rsidDel="00CF7E43">
          <w:rPr>
            <w:iCs/>
          </w:rPr>
          <w:delText xml:space="preserve"> </w:delText>
        </w:r>
      </w:del>
      <w:del w:id="608" w:author="Peng, Hong" w:date="2020-03-04T18:33:00Z">
        <w:r w:rsidR="00033544" w:rsidRPr="002E420C" w:rsidDel="00985868">
          <w:rPr>
            <w:iCs/>
          </w:rPr>
          <w:delText xml:space="preserve">revealed that </w:delText>
        </w:r>
        <w:r w:rsidR="00A7025F" w:rsidRPr="002E420C" w:rsidDel="00985868">
          <w:rPr>
            <w:iCs/>
          </w:rPr>
          <w:delText xml:space="preserve">Cd concentrations in </w:delText>
        </w:r>
        <w:r w:rsidR="00D467BE" w:rsidRPr="002E420C" w:rsidDel="00985868">
          <w:rPr>
            <w:iCs/>
          </w:rPr>
          <w:delText>p</w:delText>
        </w:r>
        <w:r w:rsidR="00D467BE" w:rsidDel="00985868">
          <w:rPr>
            <w:iCs/>
          </w:rPr>
          <w:delText xml:space="preserve">addy soils from different Chinese regions varied </w:delText>
        </w:r>
        <w:r w:rsidR="005C51EA" w:rsidDel="00985868">
          <w:rPr>
            <w:iCs/>
          </w:rPr>
          <w:delText>significantly, with the</w:delText>
        </w:r>
        <w:r w:rsidR="00BF798F" w:rsidDel="00985868">
          <w:rPr>
            <w:iCs/>
          </w:rPr>
          <w:delText xml:space="preserve"> so</w:delText>
        </w:r>
        <w:r w:rsidR="00BA4886" w:rsidDel="00985868">
          <w:rPr>
            <w:iCs/>
          </w:rPr>
          <w:delText>u</w:delText>
        </w:r>
        <w:r w:rsidR="00BF798F" w:rsidDel="00985868">
          <w:rPr>
            <w:iCs/>
          </w:rPr>
          <w:delText xml:space="preserve">theast coastal regions (e.g. </w:delText>
        </w:r>
        <w:r w:rsidR="00FB55CA" w:rsidDel="00985868">
          <w:rPr>
            <w:iCs/>
          </w:rPr>
          <w:delText>Hunan</w:delText>
        </w:r>
        <w:r w:rsidR="00E519E4" w:rsidDel="00985868">
          <w:rPr>
            <w:iCs/>
          </w:rPr>
          <w:delText>, Guangxi</w:delText>
        </w:r>
        <w:r w:rsidR="00BF798F" w:rsidDel="00985868">
          <w:rPr>
            <w:iCs/>
          </w:rPr>
          <w:delText>)</w:delText>
        </w:r>
        <w:r w:rsidR="00B26C8A" w:rsidDel="00985868">
          <w:rPr>
            <w:iCs/>
          </w:rPr>
          <w:delText xml:space="preserve"> having the hig</w:delText>
        </w:r>
        <w:r w:rsidR="0051322F" w:rsidDel="00985868">
          <w:rPr>
            <w:iCs/>
          </w:rPr>
          <w:delText>h</w:delText>
        </w:r>
        <w:r w:rsidR="00B26C8A" w:rsidDel="00985868">
          <w:rPr>
            <w:iCs/>
          </w:rPr>
          <w:delText>est level</w:delText>
        </w:r>
        <w:r w:rsidR="00BA4886" w:rsidDel="00985868">
          <w:rPr>
            <w:iCs/>
          </w:rPr>
          <w:delText>s</w:delText>
        </w:r>
        <w:r w:rsidR="005C51EA" w:rsidDel="00985868">
          <w:rPr>
            <w:iCs/>
          </w:rPr>
          <w:fldChar w:fldCharType="begin" w:fldLock="1"/>
        </w:r>
        <w:r w:rsidR="00846444" w:rsidDel="00985868">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5C51EA" w:rsidDel="00985868">
          <w:rPr>
            <w:iCs/>
          </w:rPr>
          <w:fldChar w:fldCharType="separate"/>
        </w:r>
        <w:r w:rsidR="00D23BB9" w:rsidRPr="00D23BB9" w:rsidDel="00985868">
          <w:rPr>
            <w:iCs/>
            <w:noProof/>
            <w:vertAlign w:val="superscript"/>
          </w:rPr>
          <w:delText>39</w:delText>
        </w:r>
        <w:r w:rsidR="005C51EA" w:rsidDel="00985868">
          <w:rPr>
            <w:iCs/>
          </w:rPr>
          <w:fldChar w:fldCharType="end"/>
        </w:r>
      </w:del>
      <w:del w:id="609" w:author="Peng, Hong" w:date="2020-03-04T17:56:00Z">
        <w:r w:rsidR="005C51EA" w:rsidDel="00CF7E43">
          <w:rPr>
            <w:iCs/>
          </w:rPr>
          <w:delText xml:space="preserve">. </w:delText>
        </w:r>
        <w:r w:rsidR="00BA4886" w:rsidDel="00CF7E43">
          <w:rPr>
            <w:iCs/>
          </w:rPr>
          <w:delText xml:space="preserve">This is greatly due to the soil </w:delText>
        </w:r>
        <w:r w:rsidR="00F844BE" w:rsidRPr="00F844BE" w:rsidDel="00CF7E43">
          <w:rPr>
            <w:iCs/>
          </w:rPr>
          <w:delText>characteristics</w:delText>
        </w:r>
        <w:r w:rsidR="00722083" w:rsidDel="00CF7E43">
          <w:rPr>
            <w:iCs/>
          </w:rPr>
          <w:delText xml:space="preserve"> (i.e. low pH) as well as</w:delText>
        </w:r>
        <w:r w:rsidR="00B77FAC" w:rsidDel="00CF7E43">
          <w:rPr>
            <w:iCs/>
          </w:rPr>
          <w:delText xml:space="preserve"> pollutions</w:delText>
        </w:r>
        <w:r w:rsidR="0039089A" w:rsidDel="00CF7E43">
          <w:rPr>
            <w:iCs/>
          </w:rPr>
          <w:delText xml:space="preserve"> result from human activities (e.g. mining)</w:delText>
        </w:r>
        <w:r w:rsidR="002A3991" w:rsidDel="00CF7E43">
          <w:rPr>
            <w:iCs/>
          </w:rPr>
          <w:fldChar w:fldCharType="begin" w:fldLock="1"/>
        </w:r>
        <w:r w:rsidR="00846444" w:rsidDel="00CF7E43">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2A3991" w:rsidDel="00CF7E43">
          <w:rPr>
            <w:iCs/>
          </w:rPr>
          <w:fldChar w:fldCharType="separate"/>
        </w:r>
        <w:r w:rsidR="00D23BB9" w:rsidRPr="00D23BB9" w:rsidDel="00CF7E43">
          <w:rPr>
            <w:iCs/>
            <w:noProof/>
            <w:vertAlign w:val="superscript"/>
          </w:rPr>
          <w:delText>39</w:delText>
        </w:r>
        <w:r w:rsidR="002A3991" w:rsidDel="00CF7E43">
          <w:rPr>
            <w:iCs/>
          </w:rPr>
          <w:fldChar w:fldCharType="end"/>
        </w:r>
        <w:r w:rsidR="0039089A" w:rsidDel="00CF7E43">
          <w:rPr>
            <w:iCs/>
          </w:rPr>
          <w:delText>.</w:delText>
        </w:r>
        <w:r w:rsidR="003F5FE8" w:rsidDel="00CF7E43">
          <w:rPr>
            <w:iCs/>
          </w:rPr>
          <w:delText xml:space="preserve"> </w:delText>
        </w:r>
        <w:r w:rsidR="002367B2" w:rsidDel="00CF7E43">
          <w:rPr>
            <w:iCs/>
          </w:rPr>
          <w:delText xml:space="preserve">As one of the </w:delText>
        </w:r>
        <w:r w:rsidR="00D12F7E" w:rsidDel="00CF7E43">
          <w:rPr>
            <w:iCs/>
          </w:rPr>
          <w:delText>subjects</w:delText>
        </w:r>
        <w:r w:rsidR="002367B2" w:rsidDel="00CF7E43">
          <w:rPr>
            <w:iCs/>
          </w:rPr>
          <w:delText xml:space="preserve"> in this study, </w:delText>
        </w:r>
        <w:r w:rsidR="008124C6" w:rsidDel="00CF7E43">
          <w:rPr>
            <w:iCs/>
          </w:rPr>
          <w:delText>the GG rice were harvested from Guang</w:delText>
        </w:r>
        <w:r w:rsidR="006D3267" w:rsidDel="00CF7E43">
          <w:rPr>
            <w:iCs/>
          </w:rPr>
          <w:delText>xi</w:delText>
        </w:r>
        <w:r w:rsidR="00C502BB" w:rsidDel="00CF7E43">
          <w:rPr>
            <w:iCs/>
          </w:rPr>
          <w:delText xml:space="preserve"> Zhuang Autonomous region</w:delText>
        </w:r>
        <w:r w:rsidR="00CE52E8" w:rsidDel="00CF7E43">
          <w:rPr>
            <w:iCs/>
          </w:rPr>
          <w:delText>, and</w:delText>
        </w:r>
        <w:r w:rsidR="001E1BD2" w:rsidDel="00CF7E43">
          <w:rPr>
            <w:iCs/>
          </w:rPr>
          <w:delText xml:space="preserve"> clearly </w:delText>
        </w:r>
        <w:r w:rsidR="00C04F2C" w:rsidDel="00CF7E43">
          <w:rPr>
            <w:iCs/>
          </w:rPr>
          <w:delText xml:space="preserve">its </w:delText>
        </w:r>
        <w:r w:rsidR="001E1BD2" w:rsidDel="00CF7E43">
          <w:rPr>
            <w:iCs/>
          </w:rPr>
          <w:delText xml:space="preserve">Cd </w:delText>
        </w:r>
        <w:r w:rsidR="00C04F2C" w:rsidDel="00CF7E43">
          <w:rPr>
            <w:iCs/>
          </w:rPr>
          <w:delText xml:space="preserve">accumulation significantly exceed all </w:delText>
        </w:r>
        <w:r w:rsidR="005854E4" w:rsidDel="00CF7E43">
          <w:rPr>
            <w:iCs/>
          </w:rPr>
          <w:delText>five other GI rice</w:delText>
        </w:r>
        <w:r w:rsidR="00130E5B" w:rsidDel="00CF7E43">
          <w:rPr>
            <w:iCs/>
          </w:rPr>
          <w:delText xml:space="preserve"> (Table 1)</w:delText>
        </w:r>
        <w:r w:rsidR="002B46E6" w:rsidDel="00CF7E43">
          <w:rPr>
            <w:iCs/>
          </w:rPr>
          <w:delText xml:space="preserve">. </w:delText>
        </w:r>
      </w:del>
      <w:r w:rsidR="001E6090" w:rsidRPr="004E7E2A">
        <w:rPr>
          <w:iCs/>
        </w:rPr>
        <w:t xml:space="preserve">For better visualization, </w:t>
      </w:r>
      <w:ins w:id="610" w:author="Peng, Hong" w:date="2020-03-04T17:56:00Z">
        <w:r w:rsidR="00CF7E43">
          <w:rPr>
            <w:iCs/>
          </w:rPr>
          <w:t xml:space="preserve">the </w:t>
        </w:r>
      </w:ins>
      <w:r w:rsidR="008104EC">
        <w:t>kernel density estimation</w:t>
      </w:r>
      <w:r w:rsidR="008104EC" w:rsidRPr="004E7E2A">
        <w:rPr>
          <w:iCs/>
        </w:rPr>
        <w:t xml:space="preserve"> </w:t>
      </w:r>
      <w:r w:rsidR="008104EC">
        <w:rPr>
          <w:iCs/>
        </w:rPr>
        <w:t>(</w:t>
      </w:r>
      <w:commentRangeStart w:id="611"/>
      <w:commentRangeStart w:id="612"/>
      <w:r w:rsidR="001E6090" w:rsidRPr="004E7E2A">
        <w:rPr>
          <w:iCs/>
        </w:rPr>
        <w:t>KDE</w:t>
      </w:r>
      <w:r w:rsidR="008104EC">
        <w:rPr>
          <w:iCs/>
        </w:rPr>
        <w:t>)</w:t>
      </w:r>
      <w:r w:rsidR="00846444">
        <w:rPr>
          <w:iCs/>
        </w:rPr>
        <w:t xml:space="preserve"> plot</w:t>
      </w:r>
      <w:r w:rsidR="00846444">
        <w:rPr>
          <w:iCs/>
        </w:rPr>
        <w:fldChar w:fldCharType="begin" w:fldLock="1"/>
      </w:r>
      <w:r w:rsidR="00D419D9">
        <w:rPr>
          <w:iCs/>
        </w:rPr>
        <w:instrText>ADDIN CSL_CITATION {"citationItems":[{"id":"ITEM-1","itemData":{"DOI":"10.1214/aoms/1177728190","author":[{"dropping-particle":"","family":"Rosenblatt","given":"Murray","non-dropping-particle":"","parse-names":false,"suffix":""}],"container-title":"Ann. Math. Statist.","id":"ITEM-1","issue":"3","issued":{"date-parts":[["1956"]]},"page":"832-837","publisher":"The Institute of Mathematical Statistics","title":"Remarks on Some Nonparametric Estimates of a Density Function","type":"article-journal","volume":"27"},"uris":["http://www.mendeley.com/documents/?uuid=52c1b3fd-9d2b-428e-a500-56d7b368dc0a"]}],"mendeley":{"formattedCitation":"&lt;sup&gt;40&lt;/sup&gt;","plainTextFormattedCitation":"40","previouslyFormattedCitation":"&lt;sup&gt;40&lt;/sup&gt;"},"properties":{"noteIndex":0},"schema":"https://github.com/citation-style-language/schema/raw/master/csl-citation.json"}</w:instrText>
      </w:r>
      <w:r w:rsidR="00846444">
        <w:rPr>
          <w:iCs/>
        </w:rPr>
        <w:fldChar w:fldCharType="separate"/>
      </w:r>
      <w:r w:rsidR="00846444" w:rsidRPr="00846444">
        <w:rPr>
          <w:iCs/>
          <w:noProof/>
          <w:vertAlign w:val="superscript"/>
        </w:rPr>
        <w:t>40</w:t>
      </w:r>
      <w:r w:rsidR="00846444">
        <w:rPr>
          <w:iCs/>
        </w:rPr>
        <w:fldChar w:fldCharType="end"/>
      </w:r>
      <w:r w:rsidR="001E6090" w:rsidRPr="004E7E2A">
        <w:rPr>
          <w:iCs/>
        </w:rPr>
        <w:t xml:space="preserve"> </w:t>
      </w:r>
      <w:commentRangeEnd w:id="611"/>
      <w:r w:rsidR="006151F4" w:rsidRPr="004E7E2A">
        <w:rPr>
          <w:rStyle w:val="CommentReference"/>
        </w:rPr>
        <w:commentReference w:id="611"/>
      </w:r>
      <w:commentRangeEnd w:id="612"/>
      <w:r w:rsidR="00E77480">
        <w:rPr>
          <w:rStyle w:val="CommentReference"/>
        </w:rPr>
        <w:commentReference w:id="612"/>
      </w:r>
      <w:del w:id="613" w:author="Peng, Hong" w:date="2020-03-04T18:13:00Z">
        <w:r w:rsidR="001E6090" w:rsidRPr="004E7E2A" w:rsidDel="002E69BE">
          <w:rPr>
            <w:iCs/>
          </w:rPr>
          <w:delText>plot</w:delText>
        </w:r>
      </w:del>
      <w:r w:rsidR="001E6090" w:rsidRPr="004E7E2A">
        <w:rPr>
          <w:iCs/>
        </w:rPr>
        <w:t xml:space="preserve"> was constructed to</w:t>
      </w:r>
      <w:r w:rsidR="001E6090" w:rsidRPr="004E7E2A">
        <w:t xml:space="preserve"> </w:t>
      </w:r>
      <w:r w:rsidR="001E6090" w:rsidRPr="004E7E2A">
        <w:rPr>
          <w:iCs/>
        </w:rPr>
        <w:t xml:space="preserve">estimate the </w:t>
      </w:r>
      <w:commentRangeStart w:id="614"/>
      <w:commentRangeStart w:id="615"/>
      <w:commentRangeStart w:id="616"/>
      <w:r w:rsidR="001E6090" w:rsidRPr="004E7E2A">
        <w:rPr>
          <w:iCs/>
        </w:rPr>
        <w:t xml:space="preserve">probability density </w:t>
      </w:r>
      <w:del w:id="617" w:author="Peng, Hong" w:date="2020-03-04T18:27:00Z">
        <w:r w:rsidR="001E6090" w:rsidRPr="004E7E2A" w:rsidDel="00985868">
          <w:rPr>
            <w:iCs/>
          </w:rPr>
          <w:delText>function</w:delText>
        </w:r>
        <w:commentRangeEnd w:id="614"/>
        <w:r w:rsidR="004E7E2A" w:rsidRPr="004E7E2A" w:rsidDel="00985868">
          <w:rPr>
            <w:rStyle w:val="CommentReference"/>
          </w:rPr>
          <w:commentReference w:id="614"/>
        </w:r>
        <w:commentRangeEnd w:id="615"/>
        <w:r w:rsidR="00E77480" w:rsidDel="00985868">
          <w:rPr>
            <w:rStyle w:val="CommentReference"/>
          </w:rPr>
          <w:commentReference w:id="615"/>
        </w:r>
        <w:commentRangeEnd w:id="616"/>
        <w:r w:rsidR="00183908" w:rsidDel="00985868">
          <w:rPr>
            <w:rStyle w:val="CommentReference"/>
          </w:rPr>
          <w:commentReference w:id="616"/>
        </w:r>
        <w:r w:rsidR="001E6090" w:rsidRPr="004E7E2A" w:rsidDel="00985868">
          <w:rPr>
            <w:iCs/>
          </w:rPr>
          <w:delText xml:space="preserve"> </w:delText>
        </w:r>
      </w:del>
      <w:r w:rsidR="001E6090" w:rsidRPr="004E7E2A">
        <w:rPr>
          <w:iCs/>
        </w:rPr>
        <w:t>of Cd</w:t>
      </w:r>
      <w:ins w:id="618" w:author="Peng, Hong" w:date="2020-03-04T18:23:00Z">
        <w:r w:rsidR="00646F91">
          <w:rPr>
            <w:iCs/>
          </w:rPr>
          <w:t xml:space="preserve"> (Fig. 7)</w:t>
        </w:r>
      </w:ins>
      <w:r w:rsidR="001E6090" w:rsidRPr="004E7E2A">
        <w:rPr>
          <w:iCs/>
        </w:rPr>
        <w:t xml:space="preserve">. </w:t>
      </w:r>
      <w:del w:id="619" w:author="Peng, Hong" w:date="2020-03-04T18:27:00Z">
        <w:r w:rsidR="002B46E6" w:rsidRPr="004E7E2A" w:rsidDel="00985868">
          <w:rPr>
            <w:iCs/>
          </w:rPr>
          <w:delText xml:space="preserve">As </w:delText>
        </w:r>
        <w:r w:rsidR="009A3E7D" w:rsidRPr="001F3C99" w:rsidDel="00985868">
          <w:rPr>
            <w:iCs/>
          </w:rPr>
          <w:delText>shown i</w:delText>
        </w:r>
        <w:r w:rsidR="001E6090" w:rsidRPr="001F3C99" w:rsidDel="00985868">
          <w:rPr>
            <w:iCs/>
          </w:rPr>
          <w:delText>n</w:delText>
        </w:r>
        <w:commentRangeStart w:id="620"/>
        <w:commentRangeStart w:id="621"/>
        <w:r w:rsidR="001E6090" w:rsidRPr="001F3C99" w:rsidDel="00985868">
          <w:rPr>
            <w:iCs/>
          </w:rPr>
          <w:delText xml:space="preserve"> </w:delText>
        </w:r>
        <w:r w:rsidR="00E209FB" w:rsidRPr="001A0ED4" w:rsidDel="00985868">
          <w:rPr>
            <w:iCs/>
          </w:rPr>
          <w:delText xml:space="preserve">Fig </w:delText>
        </w:r>
      </w:del>
      <w:ins w:id="622" w:author="Xu, Jason" w:date="2020-02-11T14:22:00Z">
        <w:del w:id="623" w:author="Peng, Hong" w:date="2020-03-04T18:27:00Z">
          <w:r w:rsidR="00983CBB" w:rsidRPr="001A0ED4" w:rsidDel="00985868">
            <w:rPr>
              <w:iCs/>
            </w:rPr>
            <w:delText>7</w:delText>
          </w:r>
        </w:del>
      </w:ins>
      <w:del w:id="624" w:author="Peng, Hong" w:date="2020-03-04T18:27:00Z">
        <w:r w:rsidR="00E209FB" w:rsidRPr="001A0ED4" w:rsidDel="00985868">
          <w:rPr>
            <w:iCs/>
          </w:rPr>
          <w:delText xml:space="preserve"> </w:delText>
        </w:r>
        <w:commentRangeEnd w:id="620"/>
        <w:r w:rsidR="005B3DBA" w:rsidRPr="001A0ED4" w:rsidDel="00985868">
          <w:rPr>
            <w:rStyle w:val="CommentReference"/>
          </w:rPr>
          <w:commentReference w:id="620"/>
        </w:r>
        <w:commentRangeEnd w:id="621"/>
        <w:r w:rsidR="00985868" w:rsidDel="00985868">
          <w:rPr>
            <w:rStyle w:val="CommentReference"/>
          </w:rPr>
          <w:commentReference w:id="621"/>
        </w:r>
        <w:r w:rsidR="001E6090" w:rsidRPr="001F3C99" w:rsidDel="00985868">
          <w:rPr>
            <w:iCs/>
          </w:rPr>
          <w:delText>the KDE</w:delText>
        </w:r>
        <w:r w:rsidR="001E6090" w:rsidRPr="004E7E2A" w:rsidDel="00985868">
          <w:rPr>
            <w:iCs/>
          </w:rPr>
          <w:delText xml:space="preserve"> plot shows </w:delText>
        </w:r>
      </w:del>
      <w:ins w:id="625" w:author="Peng, Hong" w:date="2020-03-04T18:27:00Z">
        <w:r w:rsidR="00985868">
          <w:rPr>
            <w:iCs/>
          </w:rPr>
          <w:t xml:space="preserve">There was a </w:t>
        </w:r>
      </w:ins>
      <w:r w:rsidR="001E6090" w:rsidRPr="004E7E2A">
        <w:rPr>
          <w:iCs/>
        </w:rPr>
        <w:t xml:space="preserve">clear cutoff </w:t>
      </w:r>
      <w:ins w:id="626" w:author="Peng, Hong" w:date="2020-03-04T18:27:00Z">
        <w:r w:rsidR="00985868">
          <w:rPr>
            <w:iCs/>
          </w:rPr>
          <w:t xml:space="preserve">of xx </w:t>
        </w:r>
      </w:ins>
      <w:r w:rsidR="002D4507">
        <w:rPr>
          <w:iCs/>
        </w:rPr>
        <w:t xml:space="preserve">at </w:t>
      </w:r>
      <w:r w:rsidR="001E6090" w:rsidRPr="004E7E2A">
        <w:rPr>
          <w:iCs/>
        </w:rPr>
        <w:t xml:space="preserve">around 7 between GG and </w:t>
      </w:r>
      <w:del w:id="627" w:author="Peng, Hong" w:date="2020-03-04T18:27:00Z">
        <w:r w:rsidR="001E6090" w:rsidRPr="004E7E2A" w:rsidDel="00985868">
          <w:rPr>
            <w:iCs/>
          </w:rPr>
          <w:delText>non-GG rice</w:delText>
        </w:r>
      </w:del>
      <w:ins w:id="628" w:author="Peng, Hong" w:date="2020-03-04T18:27:00Z">
        <w:r w:rsidR="00985868">
          <w:rPr>
            <w:iCs/>
          </w:rPr>
          <w:t>other types</w:t>
        </w:r>
      </w:ins>
      <w:r w:rsidR="002D4507">
        <w:rPr>
          <w:iCs/>
        </w:rPr>
        <w:t>,</w:t>
      </w:r>
      <w:del w:id="629" w:author="Peng, Hong" w:date="2020-03-04T18:27:00Z">
        <w:r w:rsidR="002D4507" w:rsidDel="00985868">
          <w:rPr>
            <w:iCs/>
          </w:rPr>
          <w:delText xml:space="preserve"> </w:delText>
        </w:r>
      </w:del>
      <w:r w:rsidR="001E6090" w:rsidRPr="004E7E2A">
        <w:rPr>
          <w:iCs/>
        </w:rPr>
        <w:t xml:space="preserve"> indicat</w:t>
      </w:r>
      <w:r w:rsidR="002D4507">
        <w:rPr>
          <w:iCs/>
        </w:rPr>
        <w:t>ing</w:t>
      </w:r>
      <w:r w:rsidR="001E6090" w:rsidRPr="004E7E2A">
        <w:rPr>
          <w:iCs/>
        </w:rPr>
        <w:t xml:space="preserve"> </w:t>
      </w:r>
      <w:ins w:id="630" w:author="Peng, Hong" w:date="2020-03-04T18:28:00Z">
        <w:r w:rsidR="00985868">
          <w:rPr>
            <w:iCs/>
          </w:rPr>
          <w:t xml:space="preserve">that </w:t>
        </w:r>
      </w:ins>
      <w:del w:id="631" w:author="Peng, Hong" w:date="2020-03-04T18:38:00Z">
        <w:r w:rsidR="00B57AE8" w:rsidRPr="004E7E2A" w:rsidDel="00985868">
          <w:rPr>
            <w:iCs/>
          </w:rPr>
          <w:delText>t</w:delText>
        </w:r>
        <w:r w:rsidR="002E3962" w:rsidRPr="004E7E2A" w:rsidDel="00985868">
          <w:rPr>
            <w:iCs/>
          </w:rPr>
          <w:delText xml:space="preserve">he concentration of </w:delText>
        </w:r>
      </w:del>
      <w:r w:rsidR="002E3962" w:rsidRPr="004E7E2A">
        <w:rPr>
          <w:iCs/>
        </w:rPr>
        <w:t xml:space="preserve">Cd itself was sufficient to </w:t>
      </w:r>
      <w:r w:rsidR="00F0632E" w:rsidRPr="004E7E2A">
        <w:rPr>
          <w:iCs/>
        </w:rPr>
        <w:t>differentiate GG rice from other</w:t>
      </w:r>
      <w:r w:rsidR="002D4507">
        <w:rPr>
          <w:iCs/>
        </w:rPr>
        <w:t>s</w:t>
      </w:r>
      <w:r w:rsidR="00F0632E" w:rsidRPr="004E7E2A">
        <w:rPr>
          <w:iCs/>
        </w:rPr>
        <w:t>.</w:t>
      </w:r>
      <w:r w:rsidR="001D71DD">
        <w:rPr>
          <w:iCs/>
        </w:rPr>
        <w:t xml:space="preserve"> </w:t>
      </w:r>
      <w:del w:id="632" w:author="Peng, Hong" w:date="2020-03-04T18:38:00Z">
        <w:r w:rsidR="00F10956" w:rsidDel="00985868">
          <w:rPr>
            <w:iCs/>
          </w:rPr>
          <w:delText xml:space="preserve">This interesting finding provides </w:delText>
        </w:r>
        <w:r w:rsidR="008759CE" w:rsidDel="00985868">
          <w:rPr>
            <w:iCs/>
          </w:rPr>
          <w:delText>the possibility that using Cd as a unique “maker ”</w:delText>
        </w:r>
        <w:r w:rsidR="003E3867" w:rsidDel="00985868">
          <w:rPr>
            <w:iCs/>
          </w:rPr>
          <w:delText xml:space="preserve"> for GI rice</w:delText>
        </w:r>
        <w:r w:rsidR="001D4D53" w:rsidDel="00985868">
          <w:rPr>
            <w:iCs/>
          </w:rPr>
          <w:delText xml:space="preserve"> such as GG, which</w:delText>
        </w:r>
        <w:r w:rsidR="003E3867" w:rsidDel="00985868">
          <w:rPr>
            <w:iCs/>
          </w:rPr>
          <w:delText xml:space="preserve"> originated from the southeast costal region of China</w:delText>
        </w:r>
        <w:r w:rsidR="001D4D53" w:rsidDel="00985868">
          <w:rPr>
            <w:iCs/>
          </w:rPr>
          <w:delText>.</w:delText>
        </w:r>
      </w:del>
    </w:p>
    <w:p w14:paraId="69674993" w14:textId="47856922" w:rsidR="008641A0" w:rsidRDefault="001D4D53" w:rsidP="008641A0">
      <w:pPr>
        <w:jc w:val="both"/>
      </w:pPr>
      <w:r>
        <w:rPr>
          <w:iCs/>
        </w:rPr>
        <w:t>Overall, o</w:t>
      </w:r>
      <w:r w:rsidR="008641A0">
        <w:rPr>
          <w:rFonts w:hint="eastAsia"/>
          <w:iCs/>
        </w:rPr>
        <w:t>u</w:t>
      </w:r>
      <w:r w:rsidR="008641A0">
        <w:rPr>
          <w:iCs/>
        </w:rPr>
        <w:t xml:space="preserve">r study demonstrated that multi-elemental profiling </w:t>
      </w:r>
      <w:del w:id="633" w:author="Peng, Hong" w:date="2020-03-04T18:40:00Z">
        <w:r w:rsidR="008641A0" w:rsidDel="00985868">
          <w:rPr>
            <w:iCs/>
          </w:rPr>
          <w:delText xml:space="preserve">by </w:delText>
        </w:r>
      </w:del>
      <w:ins w:id="634" w:author="Peng, Hong" w:date="2020-03-04T18:40:00Z">
        <w:r w:rsidR="00985868">
          <w:rPr>
            <w:iCs/>
          </w:rPr>
          <w:t>using</w:t>
        </w:r>
        <w:r w:rsidR="00985868">
          <w:rPr>
            <w:iCs/>
          </w:rPr>
          <w:t xml:space="preserve"> </w:t>
        </w:r>
      </w:ins>
      <w:r w:rsidR="008641A0">
        <w:rPr>
          <w:iCs/>
        </w:rPr>
        <w:t>ICP-MS</w:t>
      </w:r>
      <w:del w:id="635" w:author="Peng, Hong" w:date="2020-03-04T18:41:00Z">
        <w:r w:rsidR="008641A0" w:rsidDel="00985868">
          <w:rPr>
            <w:iCs/>
          </w:rPr>
          <w:delText>,</w:delText>
        </w:r>
      </w:del>
      <w:r w:rsidR="008641A0">
        <w:rPr>
          <w:iCs/>
        </w:rPr>
        <w:t xml:space="preserve"> coupled with machine learning technique</w:t>
      </w:r>
      <w:r w:rsidR="001F3C99" w:rsidRPr="000A5A39">
        <w:rPr>
          <w:iCs/>
        </w:rPr>
        <w:t>s</w:t>
      </w:r>
      <w:r w:rsidR="008641A0">
        <w:rPr>
          <w:iCs/>
        </w:rPr>
        <w:t xml:space="preserve">, </w:t>
      </w:r>
      <w:del w:id="636" w:author="Peng, Hong" w:date="2020-03-04T18:41:00Z">
        <w:r w:rsidR="008641A0" w:rsidDel="00985868">
          <w:rPr>
            <w:iCs/>
          </w:rPr>
          <w:delText xml:space="preserve">can </w:delText>
        </w:r>
      </w:del>
      <w:ins w:id="637" w:author="Peng, Hong" w:date="2020-03-04T18:41:00Z">
        <w:r w:rsidR="00985868">
          <w:rPr>
            <w:iCs/>
          </w:rPr>
          <w:t>could</w:t>
        </w:r>
        <w:r w:rsidR="00985868">
          <w:rPr>
            <w:iCs/>
          </w:rPr>
          <w:t xml:space="preserve"> </w:t>
        </w:r>
      </w:ins>
      <w:r w:rsidR="008641A0">
        <w:rPr>
          <w:iCs/>
        </w:rPr>
        <w:t xml:space="preserve">differentiate six </w:t>
      </w:r>
      <w:ins w:id="638" w:author="Peng, Hong" w:date="2020-03-04T18:41:00Z">
        <w:r w:rsidR="00985868">
          <w:rPr>
            <w:iCs/>
          </w:rPr>
          <w:t xml:space="preserve">types of </w:t>
        </w:r>
      </w:ins>
      <w:r w:rsidR="008641A0">
        <w:rPr>
          <w:iCs/>
        </w:rPr>
        <w:t xml:space="preserve">Chinese GI </w:t>
      </w:r>
      <w:r w:rsidR="008641A0">
        <w:rPr>
          <w:rFonts w:hint="eastAsia"/>
          <w:iCs/>
        </w:rPr>
        <w:t>rice</w:t>
      </w:r>
      <w:r w:rsidR="008641A0">
        <w:rPr>
          <w:iCs/>
        </w:rPr>
        <w:t xml:space="preserve"> with extremely high accuracy. Particularly, we </w:t>
      </w:r>
      <w:del w:id="639" w:author="Peng, Hong" w:date="2020-03-04T18:41:00Z">
        <w:r w:rsidR="008641A0" w:rsidDel="00985868">
          <w:rPr>
            <w:iCs/>
          </w:rPr>
          <w:delText xml:space="preserve">have </w:delText>
        </w:r>
      </w:del>
      <w:r w:rsidR="008641A0">
        <w:rPr>
          <w:iCs/>
        </w:rPr>
        <w:t xml:space="preserve">identified </w:t>
      </w:r>
      <w:del w:id="640" w:author="Peng, Hong" w:date="2020-03-04T18:41:00Z">
        <w:r w:rsidR="008641A0" w:rsidDel="00985868">
          <w:rPr>
            <w:iCs/>
          </w:rPr>
          <w:delText xml:space="preserve">several </w:delText>
        </w:r>
      </w:del>
      <w:ins w:id="641" w:author="Peng, Hong" w:date="2020-03-04T18:41:00Z">
        <w:r w:rsidR="00985868">
          <w:rPr>
            <w:iCs/>
          </w:rPr>
          <w:t>four</w:t>
        </w:r>
        <w:r w:rsidR="00985868">
          <w:rPr>
            <w:iCs/>
          </w:rPr>
          <w:t xml:space="preserve"> </w:t>
        </w:r>
      </w:ins>
      <w:r w:rsidR="008641A0">
        <w:rPr>
          <w:iCs/>
        </w:rPr>
        <w:t xml:space="preserve">elements with the most </w:t>
      </w:r>
      <w:del w:id="642" w:author="Peng, Hong" w:date="2020-03-04T18:42:00Z">
        <w:r w:rsidR="008641A0" w:rsidDel="00985868">
          <w:rPr>
            <w:iCs/>
          </w:rPr>
          <w:delText xml:space="preserve">differentiating </w:delText>
        </w:r>
      </w:del>
      <w:ins w:id="643" w:author="Peng, Hong" w:date="2020-03-04T18:42:00Z">
        <w:r w:rsidR="00985868">
          <w:rPr>
            <w:iCs/>
          </w:rPr>
          <w:t>differentiation</w:t>
        </w:r>
        <w:r w:rsidR="00985868">
          <w:rPr>
            <w:iCs/>
          </w:rPr>
          <w:t xml:space="preserve"> </w:t>
        </w:r>
      </w:ins>
      <w:r w:rsidR="008641A0">
        <w:rPr>
          <w:iCs/>
        </w:rPr>
        <w:t>power</w:t>
      </w:r>
      <w:del w:id="644" w:author="Peng, Hong" w:date="2020-03-04T18:55:00Z">
        <w:r w:rsidR="008641A0" w:rsidDel="001C04C7">
          <w:rPr>
            <w:iCs/>
          </w:rPr>
          <w:delText xml:space="preserve">. </w:delText>
        </w:r>
      </w:del>
      <w:ins w:id="645" w:author="Peng, Hong" w:date="2020-03-04T18:55:00Z">
        <w:r w:rsidR="001C04C7">
          <w:rPr>
            <w:iCs/>
          </w:rPr>
          <w:t>,</w:t>
        </w:r>
        <w:r w:rsidR="001C04C7">
          <w:rPr>
            <w:iCs/>
          </w:rPr>
          <w:t xml:space="preserve"> </w:t>
        </w:r>
        <w:r w:rsidR="001C04C7">
          <w:rPr>
            <w:iCs/>
          </w:rPr>
          <w:t xml:space="preserve">which </w:t>
        </w:r>
      </w:ins>
      <w:del w:id="646" w:author="Peng, Hong" w:date="2020-03-04T18:55:00Z">
        <w:r w:rsidR="008641A0" w:rsidDel="001C04C7">
          <w:rPr>
            <w:iCs/>
          </w:rPr>
          <w:delText xml:space="preserve">This </w:delText>
        </w:r>
      </w:del>
      <w:r w:rsidR="008641A0">
        <w:rPr>
          <w:iCs/>
        </w:rPr>
        <w:t xml:space="preserve">opens the </w:t>
      </w:r>
      <w:r w:rsidR="008641A0">
        <w:t xml:space="preserve">door </w:t>
      </w:r>
      <w:del w:id="647" w:author="Peng, Hong" w:date="2020-03-04T18:43:00Z">
        <w:r w:rsidR="008641A0" w:rsidDel="000B6C7E">
          <w:delText>for future study on whether</w:delText>
        </w:r>
      </w:del>
      <w:ins w:id="648" w:author="Peng, Hong" w:date="2020-03-04T18:43:00Z">
        <w:r w:rsidR="000B6C7E">
          <w:t xml:space="preserve">to </w:t>
        </w:r>
      </w:ins>
      <w:ins w:id="649" w:author="Peng, Hong" w:date="2020-03-04T18:56:00Z">
        <w:r w:rsidR="001C04C7">
          <w:t xml:space="preserve">a </w:t>
        </w:r>
        <w:r w:rsidR="001C04C7">
          <w:t>reliable rice classification</w:t>
        </w:r>
      </w:ins>
      <w:ins w:id="650" w:author="Peng, Hong" w:date="2020-03-04T18:53:00Z">
        <w:r w:rsidR="001C04C7">
          <w:t xml:space="preserve"> </w:t>
        </w:r>
      </w:ins>
      <w:ins w:id="651" w:author="Peng, Hong" w:date="2020-03-04T18:55:00Z">
        <w:r w:rsidR="001C04C7">
          <w:t>using</w:t>
        </w:r>
      </w:ins>
      <w:del w:id="652" w:author="Peng, Hong" w:date="2020-03-04T18:55:00Z">
        <w:r w:rsidR="008641A0" w:rsidDel="001C04C7">
          <w:delText xml:space="preserve"> measuring</w:delText>
        </w:r>
      </w:del>
      <w:r w:rsidR="008641A0">
        <w:t xml:space="preserve"> only a handful of elements</w:t>
      </w:r>
      <w:del w:id="653" w:author="Peng, Hong" w:date="2020-03-04T18:56:00Z">
        <w:r w:rsidR="008641A0" w:rsidDel="001C04C7">
          <w:delText xml:space="preserve"> could lead to reliable rice classification</w:delText>
        </w:r>
      </w:del>
      <w:r w:rsidR="008641A0">
        <w:t xml:space="preserve">. </w:t>
      </w:r>
      <w:commentRangeStart w:id="654"/>
      <w:r w:rsidR="008641A0">
        <w:t>As been pointed out by other researchers, sample scarcity along with lack of sample representativeness are major reasons leading to poor or unreliable classification</w:t>
      </w:r>
      <w:r w:rsidR="008641A0">
        <w:fldChar w:fldCharType="begin" w:fldLock="1"/>
      </w:r>
      <w:r w:rsidR="00D419D9">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41&lt;/sup&gt;","plainTextFormattedCitation":"41","previouslyFormattedCitation":"&lt;sup&gt;41&lt;/sup&gt;"},"properties":{"noteIndex":0},"schema":"https://github.com/citation-style-language/schema/raw/master/csl-citation.json"}</w:instrText>
      </w:r>
      <w:r w:rsidR="008641A0">
        <w:fldChar w:fldCharType="separate"/>
      </w:r>
      <w:r w:rsidR="00846444" w:rsidRPr="00846444">
        <w:rPr>
          <w:noProof/>
          <w:vertAlign w:val="superscript"/>
        </w:rPr>
        <w:t>41</w:t>
      </w:r>
      <w:r w:rsidR="008641A0">
        <w:fldChar w:fldCharType="end"/>
      </w:r>
      <w:r w:rsidR="008641A0">
        <w:t>. In this study, only 131 samples from six different GI rice within one year of harvest were analyzed. Therefore, a larger dataset</w:t>
      </w:r>
      <w:r w:rsidR="002444ED">
        <w:t xml:space="preserve"> </w:t>
      </w:r>
      <w:r w:rsidR="008641A0">
        <w:t xml:space="preserve">consists of samples from multiple harvest years shall be introduced in the future, which will increase the robustness </w:t>
      </w:r>
      <w:commentRangeStart w:id="655"/>
      <w:commentRangeStart w:id="656"/>
      <w:commentRangeStart w:id="657"/>
      <w:commentRangeStart w:id="658"/>
      <w:r w:rsidR="008641A0">
        <w:t>of</w:t>
      </w:r>
      <w:commentRangeEnd w:id="655"/>
      <w:r w:rsidR="00334BC8">
        <w:rPr>
          <w:rStyle w:val="CommentReference"/>
        </w:rPr>
        <w:commentReference w:id="655"/>
      </w:r>
      <w:commentRangeEnd w:id="656"/>
      <w:r w:rsidR="003312BE">
        <w:rPr>
          <w:rStyle w:val="CommentReference"/>
        </w:rPr>
        <w:commentReference w:id="656"/>
      </w:r>
      <w:commentRangeEnd w:id="657"/>
      <w:r w:rsidR="001F3C99">
        <w:rPr>
          <w:rStyle w:val="CommentReference"/>
        </w:rPr>
        <w:commentReference w:id="657"/>
      </w:r>
      <w:commentRangeEnd w:id="658"/>
      <w:r w:rsidR="00D419D9">
        <w:rPr>
          <w:rStyle w:val="CommentReference"/>
        </w:rPr>
        <w:commentReference w:id="658"/>
      </w:r>
      <w:r w:rsidR="008641A0">
        <w:t xml:space="preserve"> the classification model. In addition, considering the ultimate goal is to protect high value GI rice from potential fraudulent activities, it is of great </w:t>
      </w:r>
      <w:proofErr w:type="spellStart"/>
      <w:r w:rsidR="008641A0">
        <w:t>importantce</w:t>
      </w:r>
      <w:proofErr w:type="spellEnd"/>
      <w:r w:rsidR="008641A0">
        <w:t xml:space="preserve"> that we also 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D419D9">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42&lt;/sup&gt;","plainTextFormattedCitation":"42","previouslyFormattedCitation":"&lt;sup&gt;42&lt;/sup&gt;"},"properties":{"noteIndex":0},"schema":"https://github.com/citation-style-language/schema/raw/master/csl-citation.json"}</w:instrText>
      </w:r>
      <w:r w:rsidR="008641A0">
        <w:fldChar w:fldCharType="separate"/>
      </w:r>
      <w:r w:rsidR="00846444" w:rsidRPr="00846444">
        <w:rPr>
          <w:noProof/>
          <w:vertAlign w:val="superscript"/>
        </w:rPr>
        <w:t>42</w:t>
      </w:r>
      <w:r w:rsidR="008641A0">
        <w:fldChar w:fldCharType="end"/>
      </w:r>
      <w:r w:rsidR="008641A0">
        <w:t xml:space="preserve"> .</w:t>
      </w:r>
      <w:commentRangeEnd w:id="654"/>
      <w:r w:rsidR="0049501C">
        <w:rPr>
          <w:rStyle w:val="CommentReference"/>
        </w:rPr>
        <w:commentReference w:id="654"/>
      </w:r>
      <w:r w:rsidR="008641A0">
        <w:t xml:space="preserve"> Given the possibility that there may be certain </w:t>
      </w:r>
      <w:del w:id="659" w:author="Peng, Hong" w:date="2020-03-04T19:12:00Z">
        <w:r w:rsidR="008641A0" w:rsidDel="000F6CCA">
          <w:delText xml:space="preserve">levels of </w:delText>
        </w:r>
      </w:del>
      <w:r w:rsidR="008641A0">
        <w:t xml:space="preserve">correlation </w:t>
      </w:r>
      <w:del w:id="660" w:author="Peng, Hong" w:date="2020-03-04T19:12:00Z">
        <w:r w:rsidR="008641A0" w:rsidDel="000F6CCA">
          <w:delText xml:space="preserve">among </w:delText>
        </w:r>
      </w:del>
      <w:ins w:id="661" w:author="Peng, Hong" w:date="2020-03-04T19:12:00Z">
        <w:r w:rsidR="000F6CCA">
          <w:t>between</w:t>
        </w:r>
        <w:r w:rsidR="000F6CCA">
          <w:t xml:space="preserve"> </w:t>
        </w:r>
      </w:ins>
      <w:r w:rsidR="008641A0">
        <w:t xml:space="preserve">the concentrations of different elements, traditional </w:t>
      </w:r>
      <w:del w:id="662" w:author="Peng, Hong" w:date="2020-03-04T19:17:00Z">
        <w:r w:rsidR="008641A0" w:rsidDel="000F6CCA">
          <w:delText xml:space="preserve">univariate data analysis </w:delText>
        </w:r>
      </w:del>
      <w:r w:rsidR="008641A0">
        <w:t xml:space="preserve">methods </w:t>
      </w:r>
      <w:ins w:id="663" w:author="Peng, Hong" w:date="2020-03-04T19:17:00Z">
        <w:r w:rsidR="000F6CCA">
          <w:t xml:space="preserve">of </w:t>
        </w:r>
        <w:r w:rsidR="000F6CCA">
          <w:t xml:space="preserve">univariate data analysis </w:t>
        </w:r>
      </w:ins>
      <w:r w:rsidR="008641A0">
        <w:t xml:space="preserve">was not suitable for </w:t>
      </w:r>
      <w:commentRangeStart w:id="664"/>
      <w:r w:rsidR="008641A0">
        <w:t>discrimination</w:t>
      </w:r>
      <w:r w:rsidR="008641A0">
        <w:fldChar w:fldCharType="begin" w:fldLock="1"/>
      </w:r>
      <w:r w:rsidR="00846444">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35&lt;/sup&gt;","plainTextFormattedCitation":"35","previouslyFormattedCitation":"&lt;sup&gt;35&lt;/sup&gt;"},"properties":{"noteIndex":0},"schema":"https://github.com/citation-style-language/schema/raw/master/csl-citation.json"}</w:instrText>
      </w:r>
      <w:r w:rsidR="008641A0">
        <w:fldChar w:fldCharType="separate"/>
      </w:r>
      <w:r w:rsidR="00D23BB9" w:rsidRPr="00D23BB9">
        <w:rPr>
          <w:noProof/>
          <w:vertAlign w:val="superscript"/>
        </w:rPr>
        <w:t>35</w:t>
      </w:r>
      <w:r w:rsidR="008641A0">
        <w:fldChar w:fldCharType="end"/>
      </w:r>
      <w:commentRangeEnd w:id="664"/>
      <w:r w:rsidR="000F6CCA">
        <w:rPr>
          <w:rStyle w:val="CommentReference"/>
        </w:rPr>
        <w:commentReference w:id="664"/>
      </w:r>
      <w:r w:rsidR="008641A0" w:rsidRPr="00AD6450">
        <w:rPr>
          <w:vertAlign w:val="superscript"/>
        </w:rPr>
        <w:t>,</w:t>
      </w:r>
      <w:r w:rsidR="008641A0">
        <w:rPr>
          <w:vertAlign w:val="superscript"/>
        </w:rPr>
        <w:t xml:space="preserve"> </w:t>
      </w:r>
      <w:r w:rsidR="008641A0">
        <w:fldChar w:fldCharType="begin" w:fldLock="1"/>
      </w:r>
      <w:r w:rsidR="00D419D9">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43&lt;/sup&gt;","plainTextFormattedCitation":"43","previouslyFormattedCitation":"&lt;sup&gt;43&lt;/sup&gt;"},"properties":{"noteIndex":0},"schema":"https://github.com/citation-style-language/schema/raw/master/csl-citation.json"}</w:instrText>
      </w:r>
      <w:r w:rsidR="008641A0">
        <w:fldChar w:fldCharType="separate"/>
      </w:r>
      <w:r w:rsidR="00846444" w:rsidRPr="00846444">
        <w:rPr>
          <w:noProof/>
          <w:vertAlign w:val="superscript"/>
        </w:rPr>
        <w:t>43</w:t>
      </w:r>
      <w:r w:rsidR="008641A0">
        <w:fldChar w:fldCharType="end"/>
      </w:r>
      <w:r w:rsidR="008641A0">
        <w:t xml:space="preserve">. </w:t>
      </w:r>
      <w:r w:rsidR="00323D65">
        <w:t>This</w:t>
      </w:r>
      <w:r w:rsidR="002054E4">
        <w:t xml:space="preserve"> study </w:t>
      </w:r>
      <w:del w:id="665" w:author="Peng, Hong" w:date="2020-03-04T19:13:00Z">
        <w:r w:rsidR="00323D65" w:rsidDel="000F6CCA">
          <w:delText xml:space="preserve">was </w:delText>
        </w:r>
      </w:del>
      <w:ins w:id="666" w:author="Peng, Hong" w:date="2020-03-04T19:13:00Z">
        <w:r w:rsidR="000F6CCA">
          <w:t>is</w:t>
        </w:r>
        <w:r w:rsidR="000F6CCA">
          <w:t xml:space="preserve"> </w:t>
        </w:r>
      </w:ins>
      <w:r w:rsidR="00323D65">
        <w:t xml:space="preserve">by far </w:t>
      </w:r>
      <w:r w:rsidR="008641A0">
        <w:t xml:space="preserve">one of few attempts </w:t>
      </w:r>
      <w:ins w:id="667" w:author="Peng, Hong" w:date="2020-03-04T19:15:00Z">
        <w:r w:rsidR="000F6CCA">
          <w:t xml:space="preserve">of </w:t>
        </w:r>
      </w:ins>
      <w:del w:id="668" w:author="Peng, Hong" w:date="2020-03-04T19:14:00Z">
        <w:r w:rsidR="00323D65" w:rsidDel="000F6CCA">
          <w:delText xml:space="preserve">trying </w:delText>
        </w:r>
        <w:r w:rsidR="008641A0" w:rsidDel="000F6CCA">
          <w:delText>to apply</w:delText>
        </w:r>
      </w:del>
      <w:ins w:id="669" w:author="Peng, Hong" w:date="2020-03-04T19:14:00Z">
        <w:r w:rsidR="000F6CCA">
          <w:t>applying</w:t>
        </w:r>
      </w:ins>
      <w:r w:rsidR="008641A0">
        <w:t xml:space="preserve"> machine learning </w:t>
      </w:r>
      <w:del w:id="670" w:author="Peng, Hong" w:date="2020-03-04T19:14:00Z">
        <w:r w:rsidR="002054E4" w:rsidDel="000F6CCA">
          <w:rPr>
            <w:rFonts w:hint="eastAsia"/>
          </w:rPr>
          <w:delText xml:space="preserve">based </w:delText>
        </w:r>
        <w:r w:rsidR="008641A0" w:rsidDel="000F6CCA">
          <w:delText>strategy</w:delText>
        </w:r>
      </w:del>
      <w:ins w:id="671" w:author="Peng, Hong" w:date="2020-03-04T19:14:00Z">
        <w:r w:rsidR="000F6CCA">
          <w:t>techniques</w:t>
        </w:r>
      </w:ins>
      <w:r w:rsidR="008641A0">
        <w:t xml:space="preserve"> to process multi-el</w:t>
      </w:r>
      <w:r w:rsidR="00ED0762">
        <w:t>e</w:t>
      </w:r>
      <w:r w:rsidR="008641A0">
        <w:t xml:space="preserve">mental data, </w:t>
      </w:r>
      <w:r w:rsidR="002A15D3">
        <w:t xml:space="preserve">and </w:t>
      </w:r>
      <w:commentRangeStart w:id="672"/>
      <w:r w:rsidR="002A15D3">
        <w:t>therefore</w:t>
      </w:r>
      <w:commentRangeEnd w:id="672"/>
      <w:r w:rsidR="000F6CCA">
        <w:rPr>
          <w:rStyle w:val="CommentReference"/>
        </w:rPr>
        <w:commentReference w:id="672"/>
      </w:r>
      <w:r w:rsidR="002A15D3">
        <w:t xml:space="preserve"> constructed </w:t>
      </w:r>
      <w:r w:rsidR="00D315CA">
        <w:t>classification models</w:t>
      </w:r>
      <w:r w:rsidR="00314291">
        <w:t xml:space="preserve"> for rice samples. </w:t>
      </w:r>
      <w:r w:rsidR="008641A0">
        <w:t>F</w:t>
      </w:r>
      <w:bookmarkStart w:id="673" w:name="_GoBack"/>
      <w:bookmarkEnd w:id="673"/>
      <w:del w:id="674" w:author="Peng, Hong" w:date="2020-03-04T19:18:00Z">
        <w:r w:rsidR="008641A0" w:rsidDel="000F6CCA">
          <w:delText xml:space="preserve">urther work will be conducted to develop a simple, rapid yet </w:delText>
        </w:r>
        <w:r w:rsidR="00D419D9" w:rsidDel="000F6CCA">
          <w:delText xml:space="preserve">robust </w:delText>
        </w:r>
        <w:commentRangeStart w:id="675"/>
        <w:commentRangeEnd w:id="675"/>
        <w:r w:rsidR="001F3C99" w:rsidDel="000F6CCA">
          <w:rPr>
            <w:rStyle w:val="CommentReference"/>
          </w:rPr>
          <w:commentReference w:id="675"/>
        </w:r>
        <w:commentRangeStart w:id="676"/>
        <w:commentRangeEnd w:id="676"/>
        <w:r w:rsidR="00D419D9" w:rsidDel="000F6CCA">
          <w:rPr>
            <w:rStyle w:val="CommentReference"/>
          </w:rPr>
          <w:commentReference w:id="676"/>
        </w:r>
        <w:r w:rsidR="008641A0" w:rsidDel="000F6CCA">
          <w:delText xml:space="preserve">strategy for </w:delText>
        </w:r>
        <w:r w:rsidR="00784B35" w:rsidDel="000F6CCA">
          <w:delText xml:space="preserve">GI </w:delText>
        </w:r>
        <w:r w:rsidR="008641A0" w:rsidDel="000F6CCA">
          <w:delText>rice classification/ authentication.</w:delText>
        </w:r>
      </w:del>
    </w:p>
    <w:p w14:paraId="3A7E7DC5" w14:textId="77777777" w:rsidR="008641A0" w:rsidRDefault="008641A0" w:rsidP="008641A0">
      <w:pPr>
        <w:jc w:val="both"/>
        <w:rPr>
          <w:b/>
        </w:rPr>
      </w:pPr>
      <w:r>
        <w:rPr>
          <w:b/>
        </w:rPr>
        <w:lastRenderedPageBreak/>
        <w:t xml:space="preserve">ACKNOWLEDGMENT </w:t>
      </w:r>
    </w:p>
    <w:p w14:paraId="254E4086" w14:textId="384F9C93" w:rsidR="008641A0" w:rsidRDefault="008641A0" w:rsidP="003805CC">
      <w:pPr>
        <w:jc w:val="both"/>
        <w:rPr>
          <w:ins w:id="677" w:author="Xu, Jason" w:date="2020-02-06T13:45:00Z"/>
        </w:rPr>
      </w:pPr>
      <w:r>
        <w:t>We want to thank Dr. Di Wu from Yangtze Delta Region Institute of Tsinghua University for his tremendous support on sampling</w:t>
      </w:r>
      <w:del w:id="678" w:author="Peng, Hong" w:date="2020-03-02T13:57:00Z">
        <w:r w:rsidDel="00DD4999">
          <w:delText xml:space="preserve"> coordination</w:delText>
        </w:r>
      </w:del>
      <w:r>
        <w:t xml:space="preserve">. We thank Ms. Si Lin for her </w:t>
      </w:r>
      <w:r w:rsidR="00405BD8" w:rsidRPr="00405BD8">
        <w:t>industrious</w:t>
      </w:r>
      <w:r w:rsidR="00405BD8">
        <w:t xml:space="preserve"> </w:t>
      </w:r>
      <w:r>
        <w:t xml:space="preserve">work on </w:t>
      </w:r>
      <w:del w:id="679" w:author="Peng, Hong" w:date="2020-03-02T14:31:00Z">
        <w:r w:rsidDel="00A72D5B">
          <w:rPr>
            <w:rFonts w:hint="eastAsia"/>
          </w:rPr>
          <w:delText>sample preparatio</w:delText>
        </w:r>
        <w:r w:rsidDel="00A72D5B">
          <w:delText>n</w:delText>
        </w:r>
      </w:del>
      <w:r w:rsidR="00454E4F">
        <w:t xml:space="preserve"> </w:t>
      </w:r>
      <w:ins w:id="680" w:author="Peng, Hong" w:date="2020-03-02T14:31:00Z">
        <w:r w:rsidR="00A72D5B">
          <w:t xml:space="preserve">experimentation </w:t>
        </w:r>
      </w:ins>
      <w:r w:rsidR="00454E4F">
        <w:t>and documentation</w:t>
      </w:r>
      <w:r>
        <w:t xml:space="preserve">. </w:t>
      </w:r>
      <w:del w:id="681" w:author="Peng, Hong" w:date="2020-03-02T13:55:00Z">
        <w:r w:rsidDel="00DD4999">
          <w:delText xml:space="preserve">We also appreciate Dr. Peter Markwell for </w:delText>
        </w:r>
        <w:r w:rsidR="00314291" w:rsidDel="00DD4999">
          <w:delText xml:space="preserve">his </w:delText>
        </w:r>
        <w:r w:rsidDel="00DD4999">
          <w:delText xml:space="preserve">valuable suggestion on the preparation of the manuscript.  </w:delText>
        </w:r>
      </w:del>
    </w:p>
    <w:p w14:paraId="517B5348" w14:textId="4558C411" w:rsidR="00DC236D" w:rsidRDefault="00DC236D" w:rsidP="003805CC">
      <w:pPr>
        <w:jc w:val="both"/>
        <w:rPr>
          <w:b/>
          <w:bCs/>
        </w:rPr>
      </w:pPr>
      <w:commentRangeStart w:id="682"/>
      <w:r w:rsidRPr="007C0490">
        <w:rPr>
          <w:rFonts w:hint="eastAsia"/>
          <w:b/>
          <w:bCs/>
        </w:rPr>
        <w:t>F</w:t>
      </w:r>
      <w:r w:rsidRPr="007C0490">
        <w:rPr>
          <w:b/>
          <w:bCs/>
        </w:rPr>
        <w:t xml:space="preserve">UNDING </w:t>
      </w:r>
      <w:r w:rsidR="00204AEF" w:rsidRPr="007C0490">
        <w:rPr>
          <w:b/>
          <w:bCs/>
        </w:rPr>
        <w:t xml:space="preserve">SOURCES </w:t>
      </w:r>
      <w:commentRangeEnd w:id="682"/>
      <w:r w:rsidR="00DF2003">
        <w:rPr>
          <w:rStyle w:val="CommentReference"/>
        </w:rPr>
        <w:commentReference w:id="682"/>
      </w:r>
    </w:p>
    <w:p w14:paraId="796695E4" w14:textId="665BCEE5" w:rsidR="00173CD8" w:rsidRPr="007C0490" w:rsidRDefault="00173CD8" w:rsidP="003805CC">
      <w:pPr>
        <w:jc w:val="both"/>
        <w:rPr>
          <w:b/>
          <w:bCs/>
        </w:rPr>
      </w:pPr>
      <w:r w:rsidRPr="000603EC">
        <w:rPr>
          <w:b/>
          <w:bCs/>
          <w:highlight w:val="yellow"/>
        </w:rPr>
        <w:t>TBC</w:t>
      </w:r>
    </w:p>
    <w:p w14:paraId="2B139C19" w14:textId="5248C0AA" w:rsidR="004B7135" w:rsidRPr="007B681A" w:rsidRDefault="00204AEF" w:rsidP="007B681A">
      <w:pPr>
        <w:rPr>
          <w:b/>
        </w:rPr>
      </w:pPr>
      <w:r>
        <w:rPr>
          <w:b/>
        </w:rPr>
        <w:t xml:space="preserve">REFERENCE  </w:t>
      </w:r>
    </w:p>
    <w:p w14:paraId="6CABCE76" w14:textId="7998365B" w:rsidR="00D419D9" w:rsidRPr="00D419D9" w:rsidRDefault="00FE7C78" w:rsidP="00D419D9">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419D9" w:rsidRPr="00D419D9">
        <w:rPr>
          <w:rFonts w:ascii="Calibri" w:hAnsi="Calibri" w:cs="Calibri"/>
          <w:noProof/>
          <w:szCs w:val="24"/>
        </w:rPr>
        <w:t>1.</w:t>
      </w:r>
      <w:r w:rsidR="00D419D9" w:rsidRPr="00D419D9">
        <w:rPr>
          <w:rFonts w:ascii="Calibri" w:hAnsi="Calibri" w:cs="Calibri"/>
          <w:noProof/>
          <w:szCs w:val="24"/>
        </w:rPr>
        <w:tab/>
        <w:t xml:space="preserve">Drivelos, S. A. &amp; Georgiou, C. A. Multi-element and multi-isotope-ratio analysis to determine the geographical origin of foods in the European Union. </w:t>
      </w:r>
      <w:r w:rsidR="00D419D9" w:rsidRPr="00D419D9">
        <w:rPr>
          <w:rFonts w:ascii="Calibri" w:hAnsi="Calibri" w:cs="Calibri"/>
          <w:i/>
          <w:iCs/>
          <w:noProof/>
          <w:szCs w:val="24"/>
        </w:rPr>
        <w:t>TrAC - Trends Anal. Chem.</w:t>
      </w:r>
      <w:r w:rsidR="00D419D9" w:rsidRPr="00D419D9">
        <w:rPr>
          <w:rFonts w:ascii="Calibri" w:hAnsi="Calibri" w:cs="Calibri"/>
          <w:noProof/>
          <w:szCs w:val="24"/>
        </w:rPr>
        <w:t xml:space="preserve"> </w:t>
      </w:r>
      <w:r w:rsidR="00D419D9" w:rsidRPr="00D419D9">
        <w:rPr>
          <w:rFonts w:ascii="Calibri" w:hAnsi="Calibri" w:cs="Calibri"/>
          <w:b/>
          <w:bCs/>
          <w:noProof/>
          <w:szCs w:val="24"/>
        </w:rPr>
        <w:t>40</w:t>
      </w:r>
      <w:r w:rsidR="00D419D9" w:rsidRPr="00D419D9">
        <w:rPr>
          <w:rFonts w:ascii="Calibri" w:hAnsi="Calibri" w:cs="Calibri"/>
          <w:noProof/>
          <w:szCs w:val="24"/>
        </w:rPr>
        <w:t>, 38–51 (2012).</w:t>
      </w:r>
    </w:p>
    <w:p w14:paraId="161C6B5F"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w:t>
      </w:r>
      <w:r w:rsidRPr="00D419D9">
        <w:rPr>
          <w:rFonts w:ascii="Calibri" w:hAnsi="Calibri" w:cs="Calibri"/>
          <w:noProof/>
          <w:szCs w:val="24"/>
        </w:rPr>
        <w:tab/>
        <w:t xml:space="preserve">Summary of the Paris Convention for the Protection of Industrial Property (1883). Available at: https://www.wipo.int/treaties/en/ip/paris/summary_paris.html. </w:t>
      </w:r>
    </w:p>
    <w:p w14:paraId="5B4FE191"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w:t>
      </w:r>
      <w:r w:rsidRPr="00D419D9">
        <w:rPr>
          <w:rFonts w:ascii="Calibri" w:hAnsi="Calibri" w:cs="Calibri"/>
          <w:noProof/>
          <w:szCs w:val="24"/>
        </w:rPr>
        <w:tab/>
        <w:t xml:space="preserve">Luykx, D. M. A. M. &amp; Ruth, S. M. Van. Food Chemistry An overview of analytical methods for determining the geographical origin of food products. </w:t>
      </w:r>
      <w:r w:rsidRPr="00D419D9">
        <w:rPr>
          <w:rFonts w:ascii="Calibri" w:hAnsi="Calibri" w:cs="Calibri"/>
          <w:b/>
          <w:bCs/>
          <w:noProof/>
          <w:szCs w:val="24"/>
        </w:rPr>
        <w:t>107</w:t>
      </w:r>
      <w:r w:rsidRPr="00D419D9">
        <w:rPr>
          <w:rFonts w:ascii="Calibri" w:hAnsi="Calibri" w:cs="Calibri"/>
          <w:noProof/>
          <w:szCs w:val="24"/>
        </w:rPr>
        <w:t>, 897–911 (2008).</w:t>
      </w:r>
    </w:p>
    <w:p w14:paraId="228D7183"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w:t>
      </w:r>
      <w:r w:rsidRPr="00D419D9">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27486F68"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5.</w:t>
      </w:r>
      <w:r w:rsidRPr="00D419D9">
        <w:rPr>
          <w:rFonts w:ascii="Calibri" w:hAnsi="Calibri" w:cs="Calibri"/>
          <w:noProof/>
          <w:szCs w:val="24"/>
        </w:rPr>
        <w:tab/>
        <w:t xml:space="preserve">Li, Y. Protection of Geographical Indications in China. (2017). Available at: https://www.niuyie.com/protection-of-geographical-indications-in-china/. </w:t>
      </w:r>
    </w:p>
    <w:p w14:paraId="20E6A0D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6.</w:t>
      </w:r>
      <w:r w:rsidRPr="00D419D9">
        <w:rPr>
          <w:rFonts w:ascii="Calibri" w:hAnsi="Calibri" w:cs="Calibri"/>
          <w:noProof/>
          <w:szCs w:val="24"/>
        </w:rPr>
        <w:tab/>
        <w:t xml:space="preserve">FAOSTAT 2017. Available at: http://www.fao.org/faostat/en/?#data/QC. </w:t>
      </w:r>
    </w:p>
    <w:p w14:paraId="4AB4B9C2"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7.</w:t>
      </w:r>
      <w:r w:rsidRPr="00D419D9">
        <w:rPr>
          <w:rFonts w:ascii="Calibri" w:hAnsi="Calibri" w:cs="Calibri"/>
          <w:noProof/>
          <w:szCs w:val="24"/>
        </w:rPr>
        <w:tab/>
        <w:t xml:space="preserve">Jin, S., Zhang, Y. &amp; Xu, Y. Amount of information and the willingness of consumers to pay for food traceability in China. </w:t>
      </w:r>
      <w:r w:rsidRPr="00D419D9">
        <w:rPr>
          <w:rFonts w:ascii="Calibri" w:hAnsi="Calibri" w:cs="Calibri"/>
          <w:i/>
          <w:iCs/>
          <w:noProof/>
          <w:szCs w:val="24"/>
        </w:rPr>
        <w:t>Food Control</w:t>
      </w:r>
      <w:r w:rsidRPr="00D419D9">
        <w:rPr>
          <w:rFonts w:ascii="Calibri" w:hAnsi="Calibri" w:cs="Calibri"/>
          <w:noProof/>
          <w:szCs w:val="24"/>
        </w:rPr>
        <w:t xml:space="preserve"> (2017). doi:10.1016/j.foodcont.2017.02.012</w:t>
      </w:r>
    </w:p>
    <w:p w14:paraId="1247320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8.</w:t>
      </w:r>
      <w:r w:rsidRPr="00D419D9">
        <w:rPr>
          <w:rFonts w:ascii="Calibri" w:hAnsi="Calibri" w:cs="Calibri"/>
          <w:noProof/>
          <w:szCs w:val="24"/>
        </w:rPr>
        <w:tab/>
        <w:t>Veeck, G. Food Safety Concerns and Rice Imports in China : 1998 - 2016. (2017).</w:t>
      </w:r>
    </w:p>
    <w:p w14:paraId="5056F542"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9.</w:t>
      </w:r>
      <w:r w:rsidRPr="00D419D9">
        <w:rPr>
          <w:rFonts w:ascii="Calibri" w:hAnsi="Calibri" w:cs="Calibri"/>
          <w:noProof/>
          <w:szCs w:val="24"/>
        </w:rPr>
        <w:tab/>
        <w:t xml:space="preserve">Qian, L. </w:t>
      </w:r>
      <w:r w:rsidRPr="00D419D9">
        <w:rPr>
          <w:rFonts w:ascii="Calibri" w:hAnsi="Calibri" w:cs="Calibri"/>
          <w:i/>
          <w:iCs/>
          <w:noProof/>
          <w:szCs w:val="24"/>
        </w:rPr>
        <w:t>et al.</w:t>
      </w:r>
      <w:r w:rsidRPr="00D419D9">
        <w:rPr>
          <w:rFonts w:ascii="Calibri" w:hAnsi="Calibri" w:cs="Calibri"/>
          <w:noProof/>
          <w:szCs w:val="24"/>
        </w:rPr>
        <w:t xml:space="preserve"> Determination of geographical origin of wuchang rice with the geographical indicator by multielement analysis. </w:t>
      </w:r>
      <w:r w:rsidRPr="00D419D9">
        <w:rPr>
          <w:rFonts w:ascii="Calibri" w:hAnsi="Calibri" w:cs="Calibri"/>
          <w:i/>
          <w:iCs/>
          <w:noProof/>
          <w:szCs w:val="24"/>
        </w:rPr>
        <w:t>J. Food Qual.</w:t>
      </w:r>
      <w:r w:rsidRPr="00D419D9">
        <w:rPr>
          <w:rFonts w:ascii="Calibri" w:hAnsi="Calibri" w:cs="Calibri"/>
          <w:noProof/>
          <w:szCs w:val="24"/>
        </w:rPr>
        <w:t xml:space="preserve"> </w:t>
      </w:r>
      <w:r w:rsidRPr="00D419D9">
        <w:rPr>
          <w:rFonts w:ascii="Calibri" w:hAnsi="Calibri" w:cs="Calibri"/>
          <w:b/>
          <w:bCs/>
          <w:noProof/>
          <w:szCs w:val="24"/>
        </w:rPr>
        <w:t>2019</w:t>
      </w:r>
      <w:r w:rsidRPr="00D419D9">
        <w:rPr>
          <w:rFonts w:ascii="Calibri" w:hAnsi="Calibri" w:cs="Calibri"/>
          <w:noProof/>
          <w:szCs w:val="24"/>
        </w:rPr>
        <w:t>, (2019).</w:t>
      </w:r>
    </w:p>
    <w:p w14:paraId="330BC01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10.</w:t>
      </w:r>
      <w:r w:rsidRPr="00D419D9">
        <w:rPr>
          <w:rFonts w:ascii="Calibri" w:hAnsi="Calibri" w:cs="Calibri"/>
          <w:noProof/>
          <w:szCs w:val="24"/>
        </w:rPr>
        <w:tab/>
        <w:t xml:space="preserve">Zhu, L. </w:t>
      </w:r>
      <w:r w:rsidRPr="00D419D9">
        <w:rPr>
          <w:rFonts w:ascii="Calibri" w:hAnsi="Calibri" w:cs="Calibri"/>
          <w:i/>
          <w:iCs/>
          <w:noProof/>
          <w:szCs w:val="24"/>
        </w:rPr>
        <w:t>et al.</w:t>
      </w:r>
      <w:r w:rsidRPr="00D419D9">
        <w:rPr>
          <w:rFonts w:ascii="Calibri" w:hAnsi="Calibri" w:cs="Calibri"/>
          <w:noProof/>
          <w:szCs w:val="24"/>
        </w:rPr>
        <w:t xml:space="preserve"> Identification of rice varieties and determination of their geographical origin in China using Raman spectroscopy. </w:t>
      </w:r>
      <w:r w:rsidRPr="00D419D9">
        <w:rPr>
          <w:rFonts w:ascii="Calibri" w:hAnsi="Calibri" w:cs="Calibri"/>
          <w:i/>
          <w:iCs/>
          <w:noProof/>
          <w:szCs w:val="24"/>
        </w:rPr>
        <w:t>J. Cereal Sci.</w:t>
      </w:r>
      <w:r w:rsidRPr="00D419D9">
        <w:rPr>
          <w:rFonts w:ascii="Calibri" w:hAnsi="Calibri" w:cs="Calibri"/>
          <w:noProof/>
          <w:szCs w:val="24"/>
        </w:rPr>
        <w:t xml:space="preserve"> </w:t>
      </w:r>
      <w:r w:rsidRPr="00D419D9">
        <w:rPr>
          <w:rFonts w:ascii="Calibri" w:hAnsi="Calibri" w:cs="Calibri"/>
          <w:b/>
          <w:bCs/>
          <w:noProof/>
          <w:szCs w:val="24"/>
        </w:rPr>
        <w:t>82</w:t>
      </w:r>
      <w:r w:rsidRPr="00D419D9">
        <w:rPr>
          <w:rFonts w:ascii="Calibri" w:hAnsi="Calibri" w:cs="Calibri"/>
          <w:noProof/>
          <w:szCs w:val="24"/>
        </w:rPr>
        <w:t>, (2018).</w:t>
      </w:r>
    </w:p>
    <w:p w14:paraId="64D50766"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11.</w:t>
      </w:r>
      <w:r w:rsidRPr="00D419D9">
        <w:rPr>
          <w:rFonts w:ascii="Calibri" w:hAnsi="Calibri" w:cs="Calibri"/>
          <w:noProof/>
          <w:szCs w:val="24"/>
        </w:rPr>
        <w:tab/>
        <w:t>Mertens, B. J. A. &amp; Thompson, M. The authentication of Basmati rice using near infrared spectroscopy. (1993). doi:10.1255/jnirs.8</w:t>
      </w:r>
    </w:p>
    <w:p w14:paraId="5B89B41D"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12.</w:t>
      </w:r>
      <w:r w:rsidRPr="00D419D9">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D419D9">
        <w:rPr>
          <w:rFonts w:ascii="Calibri" w:hAnsi="Calibri" w:cs="Calibri"/>
          <w:i/>
          <w:iCs/>
          <w:noProof/>
          <w:szCs w:val="24"/>
        </w:rPr>
        <w:t>J. Raman Spectrosc.</w:t>
      </w:r>
      <w:r w:rsidRPr="00D419D9">
        <w:rPr>
          <w:rFonts w:ascii="Calibri" w:hAnsi="Calibri" w:cs="Calibri"/>
          <w:noProof/>
          <w:szCs w:val="24"/>
        </w:rPr>
        <w:t xml:space="preserve"> </w:t>
      </w:r>
      <w:r w:rsidRPr="00D419D9">
        <w:rPr>
          <w:rFonts w:ascii="Calibri" w:hAnsi="Calibri" w:cs="Calibri"/>
          <w:b/>
          <w:bCs/>
          <w:noProof/>
          <w:szCs w:val="24"/>
        </w:rPr>
        <w:t>36</w:t>
      </w:r>
      <w:r w:rsidRPr="00D419D9">
        <w:rPr>
          <w:rFonts w:ascii="Calibri" w:hAnsi="Calibri" w:cs="Calibri"/>
          <w:noProof/>
          <w:szCs w:val="24"/>
        </w:rPr>
        <w:t>, 541–550 (2005).</w:t>
      </w:r>
    </w:p>
    <w:p w14:paraId="4CCF9121"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13.</w:t>
      </w:r>
      <w:r w:rsidRPr="00D419D9">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D419D9">
        <w:rPr>
          <w:rFonts w:ascii="Calibri" w:hAnsi="Calibri" w:cs="Calibri"/>
          <w:i/>
          <w:iCs/>
          <w:noProof/>
          <w:szCs w:val="24"/>
        </w:rPr>
        <w:t>Food Chem.</w:t>
      </w:r>
      <w:r w:rsidRPr="00D419D9">
        <w:rPr>
          <w:rFonts w:ascii="Calibri" w:hAnsi="Calibri" w:cs="Calibri"/>
          <w:noProof/>
          <w:szCs w:val="24"/>
        </w:rPr>
        <w:t xml:space="preserve"> </w:t>
      </w:r>
      <w:r w:rsidRPr="00D419D9">
        <w:rPr>
          <w:rFonts w:ascii="Calibri" w:hAnsi="Calibri" w:cs="Calibri"/>
          <w:b/>
          <w:bCs/>
          <w:noProof/>
          <w:szCs w:val="24"/>
        </w:rPr>
        <w:t>141</w:t>
      </w:r>
      <w:r w:rsidRPr="00D419D9">
        <w:rPr>
          <w:rFonts w:ascii="Calibri" w:hAnsi="Calibri" w:cs="Calibri"/>
          <w:noProof/>
          <w:szCs w:val="24"/>
        </w:rPr>
        <w:t>, 3504–3509 (2013).</w:t>
      </w:r>
    </w:p>
    <w:p w14:paraId="51FF7B9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lastRenderedPageBreak/>
        <w:t>14.</w:t>
      </w:r>
      <w:r w:rsidRPr="00D419D9">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D419D9">
        <w:rPr>
          <w:rFonts w:ascii="Calibri" w:hAnsi="Calibri" w:cs="Calibri"/>
          <w:i/>
          <w:iCs/>
          <w:noProof/>
          <w:szCs w:val="24"/>
        </w:rPr>
        <w:t>Comput. Electron. Agric.</w:t>
      </w:r>
      <w:r w:rsidRPr="00D419D9">
        <w:rPr>
          <w:rFonts w:ascii="Calibri" w:hAnsi="Calibri" w:cs="Calibri"/>
          <w:noProof/>
          <w:szCs w:val="24"/>
        </w:rPr>
        <w:t xml:space="preserve"> </w:t>
      </w:r>
      <w:r w:rsidRPr="00D419D9">
        <w:rPr>
          <w:rFonts w:ascii="Calibri" w:hAnsi="Calibri" w:cs="Calibri"/>
          <w:b/>
          <w:bCs/>
          <w:noProof/>
          <w:szCs w:val="24"/>
        </w:rPr>
        <w:t>121</w:t>
      </w:r>
      <w:r w:rsidRPr="00D419D9">
        <w:rPr>
          <w:rFonts w:ascii="Calibri" w:hAnsi="Calibri" w:cs="Calibri"/>
          <w:noProof/>
          <w:szCs w:val="24"/>
        </w:rPr>
        <w:t>, 101–107 (2016).</w:t>
      </w:r>
    </w:p>
    <w:p w14:paraId="513589E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15.</w:t>
      </w:r>
      <w:r w:rsidRPr="00D419D9">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D419D9">
        <w:rPr>
          <w:rFonts w:ascii="Calibri" w:hAnsi="Calibri" w:cs="Calibri"/>
          <w:i/>
          <w:iCs/>
          <w:noProof/>
          <w:szCs w:val="24"/>
        </w:rPr>
        <w:t>J. Anal. Test.</w:t>
      </w:r>
      <w:r w:rsidRPr="00D419D9">
        <w:rPr>
          <w:rFonts w:ascii="Calibri" w:hAnsi="Calibri" w:cs="Calibri"/>
          <w:noProof/>
          <w:szCs w:val="24"/>
        </w:rPr>
        <w:t xml:space="preserve"> </w:t>
      </w:r>
      <w:r w:rsidRPr="00D419D9">
        <w:rPr>
          <w:rFonts w:ascii="Calibri" w:hAnsi="Calibri" w:cs="Calibri"/>
          <w:b/>
          <w:bCs/>
          <w:noProof/>
          <w:szCs w:val="24"/>
        </w:rPr>
        <w:t>2</w:t>
      </w:r>
      <w:r w:rsidRPr="00D419D9">
        <w:rPr>
          <w:rFonts w:ascii="Calibri" w:hAnsi="Calibri" w:cs="Calibri"/>
          <w:noProof/>
          <w:szCs w:val="24"/>
        </w:rPr>
        <w:t>, 138–148 (2018).</w:t>
      </w:r>
    </w:p>
    <w:p w14:paraId="0DF83D4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16.</w:t>
      </w:r>
      <w:r w:rsidRPr="00D419D9">
        <w:rPr>
          <w:rFonts w:ascii="Calibri" w:hAnsi="Calibri" w:cs="Calibri"/>
          <w:noProof/>
          <w:szCs w:val="24"/>
        </w:rPr>
        <w:tab/>
        <w:t xml:space="preserve">Maione, C. &amp; Barbosa, R. M. Recent applications of multivariate data analysis methods in the authentication of rice and the most analyzed parameters: A review. </w:t>
      </w:r>
      <w:r w:rsidRPr="00D419D9">
        <w:rPr>
          <w:rFonts w:ascii="Calibri" w:hAnsi="Calibri" w:cs="Calibri"/>
          <w:i/>
          <w:iCs/>
          <w:noProof/>
          <w:szCs w:val="24"/>
        </w:rPr>
        <w:t>Crit. Rev. Food Sci. Nutr.</w:t>
      </w:r>
      <w:r w:rsidRPr="00D419D9">
        <w:rPr>
          <w:rFonts w:ascii="Calibri" w:hAnsi="Calibri" w:cs="Calibri"/>
          <w:noProof/>
          <w:szCs w:val="24"/>
        </w:rPr>
        <w:t xml:space="preserve"> </w:t>
      </w:r>
      <w:r w:rsidRPr="00D419D9">
        <w:rPr>
          <w:rFonts w:ascii="Calibri" w:hAnsi="Calibri" w:cs="Calibri"/>
          <w:b/>
          <w:bCs/>
          <w:noProof/>
          <w:szCs w:val="24"/>
        </w:rPr>
        <w:t>8398</w:t>
      </w:r>
      <w:r w:rsidRPr="00D419D9">
        <w:rPr>
          <w:rFonts w:ascii="Calibri" w:hAnsi="Calibri" w:cs="Calibri"/>
          <w:noProof/>
          <w:szCs w:val="24"/>
        </w:rPr>
        <w:t>, 1–12 (2018).</w:t>
      </w:r>
    </w:p>
    <w:p w14:paraId="0753CF3F"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17.</w:t>
      </w:r>
      <w:r w:rsidRPr="00D419D9">
        <w:rPr>
          <w:rFonts w:ascii="Calibri" w:hAnsi="Calibri" w:cs="Calibri"/>
          <w:noProof/>
          <w:szCs w:val="24"/>
        </w:rPr>
        <w:tab/>
        <w:t xml:space="preserve">Villafañe, R., Hidalgo, M., Piccoli, A., Marchevsky, E. &amp; Pellerano, R. Non-essential element concentrations in brown grain rice: Assessment by advanced data mining techniques. </w:t>
      </w:r>
      <w:r w:rsidRPr="00D419D9">
        <w:rPr>
          <w:rFonts w:ascii="Calibri" w:hAnsi="Calibri" w:cs="Calibri"/>
          <w:i/>
          <w:iCs/>
          <w:noProof/>
          <w:szCs w:val="24"/>
        </w:rPr>
        <w:t>Environ. Sci. Pollut. Res.</w:t>
      </w:r>
      <w:r w:rsidRPr="00D419D9">
        <w:rPr>
          <w:rFonts w:ascii="Calibri" w:hAnsi="Calibri" w:cs="Calibri"/>
          <w:noProof/>
          <w:szCs w:val="24"/>
        </w:rPr>
        <w:t xml:space="preserve"> </w:t>
      </w:r>
      <w:r w:rsidRPr="00D419D9">
        <w:rPr>
          <w:rFonts w:ascii="Calibri" w:hAnsi="Calibri" w:cs="Calibri"/>
          <w:b/>
          <w:bCs/>
          <w:noProof/>
          <w:szCs w:val="24"/>
        </w:rPr>
        <w:t>25</w:t>
      </w:r>
      <w:r w:rsidRPr="00D419D9">
        <w:rPr>
          <w:rFonts w:ascii="Calibri" w:hAnsi="Calibri" w:cs="Calibri"/>
          <w:noProof/>
          <w:szCs w:val="24"/>
        </w:rPr>
        <w:t>, 21362–21367 (2018).</w:t>
      </w:r>
    </w:p>
    <w:p w14:paraId="3542606E"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18.</w:t>
      </w:r>
      <w:r w:rsidRPr="00D419D9">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D419D9">
        <w:rPr>
          <w:rFonts w:ascii="Calibri" w:hAnsi="Calibri" w:cs="Calibri"/>
          <w:i/>
          <w:iCs/>
          <w:noProof/>
          <w:szCs w:val="24"/>
        </w:rPr>
        <w:t>Journal of Food Science</w:t>
      </w:r>
      <w:r w:rsidRPr="00D419D9">
        <w:rPr>
          <w:rFonts w:ascii="Calibri" w:hAnsi="Calibri" w:cs="Calibri"/>
          <w:noProof/>
          <w:szCs w:val="24"/>
        </w:rPr>
        <w:t xml:space="preserve"> </w:t>
      </w:r>
      <w:r w:rsidRPr="00D419D9">
        <w:rPr>
          <w:rFonts w:ascii="Calibri" w:hAnsi="Calibri" w:cs="Calibri"/>
          <w:b/>
          <w:bCs/>
          <w:noProof/>
          <w:szCs w:val="24"/>
        </w:rPr>
        <w:t>79</w:t>
      </w:r>
      <w:r w:rsidRPr="00D419D9">
        <w:rPr>
          <w:rFonts w:ascii="Calibri" w:hAnsi="Calibri" w:cs="Calibri"/>
          <w:noProof/>
          <w:szCs w:val="24"/>
        </w:rPr>
        <w:t>, C1672–C1677 (2014).</w:t>
      </w:r>
    </w:p>
    <w:p w14:paraId="4E7A2CCF"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19.</w:t>
      </w:r>
      <w:r w:rsidRPr="00D419D9">
        <w:rPr>
          <w:rFonts w:ascii="Calibri" w:hAnsi="Calibri" w:cs="Calibri"/>
          <w:noProof/>
          <w:szCs w:val="24"/>
        </w:rPr>
        <w:tab/>
        <w:t xml:space="preserve">Brereton, R. G. </w:t>
      </w:r>
      <w:r w:rsidRPr="00D419D9">
        <w:rPr>
          <w:rFonts w:ascii="Calibri" w:hAnsi="Calibri" w:cs="Calibri"/>
          <w:i/>
          <w:iCs/>
          <w:noProof/>
          <w:szCs w:val="24"/>
        </w:rPr>
        <w:t>et al.</w:t>
      </w:r>
      <w:r w:rsidRPr="00D419D9">
        <w:rPr>
          <w:rFonts w:ascii="Calibri" w:hAnsi="Calibri" w:cs="Calibri"/>
          <w:noProof/>
          <w:szCs w:val="24"/>
        </w:rPr>
        <w:t xml:space="preserve"> Chemometrics in analytical chemistry—part I: history, experimental design and data analysis tools. </w:t>
      </w:r>
      <w:r w:rsidRPr="00D419D9">
        <w:rPr>
          <w:rFonts w:ascii="Calibri" w:hAnsi="Calibri" w:cs="Calibri"/>
          <w:i/>
          <w:iCs/>
          <w:noProof/>
          <w:szCs w:val="24"/>
        </w:rPr>
        <w:t>Anal. Bioanal. Chem.</w:t>
      </w:r>
      <w:r w:rsidRPr="00D419D9">
        <w:rPr>
          <w:rFonts w:ascii="Calibri" w:hAnsi="Calibri" w:cs="Calibri"/>
          <w:noProof/>
          <w:szCs w:val="24"/>
        </w:rPr>
        <w:t xml:space="preserve"> </w:t>
      </w:r>
      <w:r w:rsidRPr="00D419D9">
        <w:rPr>
          <w:rFonts w:ascii="Calibri" w:hAnsi="Calibri" w:cs="Calibri"/>
          <w:b/>
          <w:bCs/>
          <w:noProof/>
          <w:szCs w:val="24"/>
        </w:rPr>
        <w:t>409</w:t>
      </w:r>
      <w:r w:rsidRPr="00D419D9">
        <w:rPr>
          <w:rFonts w:ascii="Calibri" w:hAnsi="Calibri" w:cs="Calibri"/>
          <w:noProof/>
          <w:szCs w:val="24"/>
        </w:rPr>
        <w:t>, 5891–5899 (2017).</w:t>
      </w:r>
    </w:p>
    <w:p w14:paraId="4015DAA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20.</w:t>
      </w:r>
      <w:r w:rsidRPr="00D419D9">
        <w:rPr>
          <w:rFonts w:ascii="Calibri" w:hAnsi="Calibri" w:cs="Calibri"/>
          <w:noProof/>
          <w:szCs w:val="24"/>
        </w:rPr>
        <w:tab/>
        <w:t xml:space="preserve">Hopfer, H., Nelson, J., Collins, T. S., Heymann, H. &amp; Ebeler, S. E. The combined impact of vineyard origin and processing winery on the elemental profile of red wines. </w:t>
      </w:r>
      <w:r w:rsidRPr="00D419D9">
        <w:rPr>
          <w:rFonts w:ascii="Calibri" w:hAnsi="Calibri" w:cs="Calibri"/>
          <w:i/>
          <w:iCs/>
          <w:noProof/>
          <w:szCs w:val="24"/>
        </w:rPr>
        <w:t>Food Chem.</w:t>
      </w:r>
      <w:r w:rsidRPr="00D419D9">
        <w:rPr>
          <w:rFonts w:ascii="Calibri" w:hAnsi="Calibri" w:cs="Calibri"/>
          <w:noProof/>
          <w:szCs w:val="24"/>
        </w:rPr>
        <w:t xml:space="preserve"> </w:t>
      </w:r>
      <w:r w:rsidRPr="00D419D9">
        <w:rPr>
          <w:rFonts w:ascii="Calibri" w:hAnsi="Calibri" w:cs="Calibri"/>
          <w:b/>
          <w:bCs/>
          <w:noProof/>
          <w:szCs w:val="24"/>
        </w:rPr>
        <w:t>172</w:t>
      </w:r>
      <w:r w:rsidRPr="00D419D9">
        <w:rPr>
          <w:rFonts w:ascii="Calibri" w:hAnsi="Calibri" w:cs="Calibri"/>
          <w:noProof/>
          <w:szCs w:val="24"/>
        </w:rPr>
        <w:t>, 486–496 (2015).</w:t>
      </w:r>
    </w:p>
    <w:p w14:paraId="217280F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21.</w:t>
      </w:r>
      <w:r w:rsidRPr="00D419D9">
        <w:rPr>
          <w:rFonts w:ascii="Calibri" w:hAnsi="Calibri" w:cs="Calibri"/>
          <w:noProof/>
          <w:szCs w:val="24"/>
        </w:rPr>
        <w:tab/>
        <w:t xml:space="preserve">Breiman, L. Random Forests. </w:t>
      </w:r>
      <w:r w:rsidRPr="00D419D9">
        <w:rPr>
          <w:rFonts w:ascii="Calibri" w:hAnsi="Calibri" w:cs="Calibri"/>
          <w:i/>
          <w:iCs/>
          <w:noProof/>
          <w:szCs w:val="24"/>
        </w:rPr>
        <w:t>Mach. Learn.</w:t>
      </w:r>
      <w:r w:rsidRPr="00D419D9">
        <w:rPr>
          <w:rFonts w:ascii="Calibri" w:hAnsi="Calibri" w:cs="Calibri"/>
          <w:noProof/>
          <w:szCs w:val="24"/>
        </w:rPr>
        <w:t xml:space="preserve"> </w:t>
      </w:r>
      <w:r w:rsidRPr="00D419D9">
        <w:rPr>
          <w:rFonts w:ascii="Calibri" w:hAnsi="Calibri" w:cs="Calibri"/>
          <w:b/>
          <w:bCs/>
          <w:noProof/>
          <w:szCs w:val="24"/>
        </w:rPr>
        <w:t>45</w:t>
      </w:r>
      <w:r w:rsidRPr="00D419D9">
        <w:rPr>
          <w:rFonts w:ascii="Calibri" w:hAnsi="Calibri" w:cs="Calibri"/>
          <w:noProof/>
          <w:szCs w:val="24"/>
        </w:rPr>
        <w:t>, 5–32 (2001).</w:t>
      </w:r>
    </w:p>
    <w:p w14:paraId="40C9D846"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22.</w:t>
      </w:r>
      <w:r w:rsidRPr="00D419D9">
        <w:rPr>
          <w:rFonts w:ascii="Calibri" w:hAnsi="Calibri" w:cs="Calibri"/>
          <w:noProof/>
          <w:szCs w:val="24"/>
        </w:rPr>
        <w:tab/>
        <w:t xml:space="preserve">Cortes, C. &amp; Vapnik, V. Support-Vector Networks. </w:t>
      </w:r>
      <w:r w:rsidRPr="00D419D9">
        <w:rPr>
          <w:rFonts w:ascii="Calibri" w:hAnsi="Calibri" w:cs="Calibri"/>
          <w:i/>
          <w:iCs/>
          <w:noProof/>
          <w:szCs w:val="24"/>
        </w:rPr>
        <w:t>Mach. Learn.</w:t>
      </w:r>
      <w:r w:rsidRPr="00D419D9">
        <w:rPr>
          <w:rFonts w:ascii="Calibri" w:hAnsi="Calibri" w:cs="Calibri"/>
          <w:noProof/>
          <w:szCs w:val="24"/>
        </w:rPr>
        <w:t xml:space="preserve"> </w:t>
      </w:r>
      <w:r w:rsidRPr="00D419D9">
        <w:rPr>
          <w:rFonts w:ascii="Calibri" w:hAnsi="Calibri" w:cs="Calibri"/>
          <w:b/>
          <w:bCs/>
          <w:noProof/>
          <w:szCs w:val="24"/>
        </w:rPr>
        <w:t>20</w:t>
      </w:r>
      <w:r w:rsidRPr="00D419D9">
        <w:rPr>
          <w:rFonts w:ascii="Calibri" w:hAnsi="Calibri" w:cs="Calibri"/>
          <w:noProof/>
          <w:szCs w:val="24"/>
        </w:rPr>
        <w:t>, 273–297 (1995).</w:t>
      </w:r>
    </w:p>
    <w:p w14:paraId="1A7AC1C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23.</w:t>
      </w:r>
      <w:r w:rsidRPr="00D419D9">
        <w:rPr>
          <w:rFonts w:ascii="Calibri" w:hAnsi="Calibri" w:cs="Calibri"/>
          <w:noProof/>
          <w:szCs w:val="24"/>
        </w:rPr>
        <w:tab/>
        <w:t xml:space="preserve">Dietterich, T. Machine Learning Research: Four Current Directions. </w:t>
      </w:r>
      <w:r w:rsidRPr="00D419D9">
        <w:rPr>
          <w:rFonts w:ascii="Calibri" w:hAnsi="Calibri" w:cs="Calibri"/>
          <w:i/>
          <w:iCs/>
          <w:noProof/>
          <w:szCs w:val="24"/>
        </w:rPr>
        <w:t>AI Mag.</w:t>
      </w:r>
      <w:r w:rsidRPr="00D419D9">
        <w:rPr>
          <w:rFonts w:ascii="Calibri" w:hAnsi="Calibri" w:cs="Calibri"/>
          <w:noProof/>
          <w:szCs w:val="24"/>
        </w:rPr>
        <w:t xml:space="preserve"> </w:t>
      </w:r>
      <w:r w:rsidRPr="00D419D9">
        <w:rPr>
          <w:rFonts w:ascii="Calibri" w:hAnsi="Calibri" w:cs="Calibri"/>
          <w:b/>
          <w:bCs/>
          <w:noProof/>
          <w:szCs w:val="24"/>
        </w:rPr>
        <w:t>18</w:t>
      </w:r>
      <w:r w:rsidRPr="00D419D9">
        <w:rPr>
          <w:rFonts w:ascii="Calibri" w:hAnsi="Calibri" w:cs="Calibri"/>
          <w:noProof/>
          <w:szCs w:val="24"/>
        </w:rPr>
        <w:t>, (2000).</w:t>
      </w:r>
    </w:p>
    <w:p w14:paraId="7268F30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24.</w:t>
      </w:r>
      <w:r w:rsidRPr="00D419D9">
        <w:rPr>
          <w:rFonts w:ascii="Calibri" w:hAnsi="Calibri" w:cs="Calibri"/>
          <w:noProof/>
          <w:szCs w:val="24"/>
        </w:rPr>
        <w:tab/>
        <w:t xml:space="preserve">Relief-based feature selection: Introduction and review. </w:t>
      </w:r>
      <w:r w:rsidRPr="00D419D9">
        <w:rPr>
          <w:rFonts w:ascii="Calibri" w:hAnsi="Calibri" w:cs="Calibri"/>
          <w:i/>
          <w:iCs/>
          <w:noProof/>
          <w:szCs w:val="24"/>
        </w:rPr>
        <w:t>J. Biomed. Inform.</w:t>
      </w:r>
      <w:r w:rsidRPr="00D419D9">
        <w:rPr>
          <w:rFonts w:ascii="Calibri" w:hAnsi="Calibri" w:cs="Calibri"/>
          <w:noProof/>
          <w:szCs w:val="24"/>
        </w:rPr>
        <w:t xml:space="preserve"> </w:t>
      </w:r>
      <w:r w:rsidRPr="00D419D9">
        <w:rPr>
          <w:rFonts w:ascii="Calibri" w:hAnsi="Calibri" w:cs="Calibri"/>
          <w:b/>
          <w:bCs/>
          <w:noProof/>
          <w:szCs w:val="24"/>
        </w:rPr>
        <w:t>85</w:t>
      </w:r>
      <w:r w:rsidRPr="00D419D9">
        <w:rPr>
          <w:rFonts w:ascii="Calibri" w:hAnsi="Calibri" w:cs="Calibri"/>
          <w:noProof/>
          <w:szCs w:val="24"/>
        </w:rPr>
        <w:t>, 189–203 (2018).</w:t>
      </w:r>
    </w:p>
    <w:p w14:paraId="3F3FC6BB"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25.</w:t>
      </w:r>
      <w:r w:rsidRPr="00D419D9">
        <w:rPr>
          <w:rFonts w:ascii="Calibri" w:hAnsi="Calibri" w:cs="Calibri"/>
          <w:noProof/>
          <w:szCs w:val="24"/>
        </w:rPr>
        <w:tab/>
        <w:t xml:space="preserve">Ambroise, C. &amp; McLachlan, G. J. Selection bias in gene extraction on the basis of microarray gene-expression data. </w:t>
      </w:r>
      <w:r w:rsidRPr="00D419D9">
        <w:rPr>
          <w:rFonts w:ascii="Calibri" w:hAnsi="Calibri" w:cs="Calibri"/>
          <w:i/>
          <w:iCs/>
          <w:noProof/>
          <w:szCs w:val="24"/>
        </w:rPr>
        <w:t>Proc. Natl. Acad. Sci.</w:t>
      </w:r>
      <w:r w:rsidRPr="00D419D9">
        <w:rPr>
          <w:rFonts w:ascii="Calibri" w:hAnsi="Calibri" w:cs="Calibri"/>
          <w:noProof/>
          <w:szCs w:val="24"/>
        </w:rPr>
        <w:t xml:space="preserve"> </w:t>
      </w:r>
      <w:r w:rsidRPr="00D419D9">
        <w:rPr>
          <w:rFonts w:ascii="Calibri" w:hAnsi="Calibri" w:cs="Calibri"/>
          <w:b/>
          <w:bCs/>
          <w:noProof/>
          <w:szCs w:val="24"/>
        </w:rPr>
        <w:t>99</w:t>
      </w:r>
      <w:r w:rsidRPr="00D419D9">
        <w:rPr>
          <w:rFonts w:ascii="Calibri" w:hAnsi="Calibri" w:cs="Calibri"/>
          <w:noProof/>
          <w:szCs w:val="24"/>
        </w:rPr>
        <w:t>, 6562–6566 (2002).</w:t>
      </w:r>
    </w:p>
    <w:p w14:paraId="0CB7CB8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26.</w:t>
      </w:r>
      <w:r w:rsidRPr="00D419D9">
        <w:rPr>
          <w:rFonts w:ascii="Calibri" w:hAnsi="Calibri" w:cs="Calibri"/>
          <w:noProof/>
          <w:szCs w:val="24"/>
        </w:rPr>
        <w:tab/>
        <w:t xml:space="preserve">Krstajic, D., Buturovic, L. J., Leahy, D. E. &amp; Thomas, S. Cross-validation pitfalls when selecting and assessing regression and classification models. </w:t>
      </w:r>
      <w:r w:rsidRPr="00D419D9">
        <w:rPr>
          <w:rFonts w:ascii="Calibri" w:hAnsi="Calibri" w:cs="Calibri"/>
          <w:i/>
          <w:iCs/>
          <w:noProof/>
          <w:szCs w:val="24"/>
        </w:rPr>
        <w:t>J. Cheminform.</w:t>
      </w:r>
      <w:r w:rsidRPr="00D419D9">
        <w:rPr>
          <w:rFonts w:ascii="Calibri" w:hAnsi="Calibri" w:cs="Calibri"/>
          <w:noProof/>
          <w:szCs w:val="24"/>
        </w:rPr>
        <w:t xml:space="preserve"> </w:t>
      </w:r>
      <w:r w:rsidRPr="00D419D9">
        <w:rPr>
          <w:rFonts w:ascii="Calibri" w:hAnsi="Calibri" w:cs="Calibri"/>
          <w:b/>
          <w:bCs/>
          <w:noProof/>
          <w:szCs w:val="24"/>
        </w:rPr>
        <w:t>6</w:t>
      </w:r>
      <w:r w:rsidRPr="00D419D9">
        <w:rPr>
          <w:rFonts w:ascii="Calibri" w:hAnsi="Calibri" w:cs="Calibri"/>
          <w:noProof/>
          <w:szCs w:val="24"/>
        </w:rPr>
        <w:t>, 10 (2014).</w:t>
      </w:r>
    </w:p>
    <w:p w14:paraId="0207BA7C"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27.</w:t>
      </w:r>
      <w:r w:rsidRPr="00D419D9">
        <w:rPr>
          <w:rFonts w:ascii="Calibri" w:hAnsi="Calibri" w:cs="Calibri"/>
          <w:noProof/>
          <w:szCs w:val="24"/>
        </w:rPr>
        <w:tab/>
        <w:t xml:space="preserve">Data Handling in Science and Technology. in </w:t>
      </w:r>
      <w:r w:rsidRPr="00D419D9">
        <w:rPr>
          <w:rFonts w:ascii="Calibri" w:hAnsi="Calibri" w:cs="Calibri"/>
          <w:i/>
          <w:iCs/>
          <w:noProof/>
          <w:szCs w:val="24"/>
        </w:rPr>
        <w:t>Wavelets in Chemistry</w:t>
      </w:r>
      <w:r w:rsidRPr="00D419D9">
        <w:rPr>
          <w:rFonts w:ascii="Calibri" w:hAnsi="Calibri" w:cs="Calibri"/>
          <w:noProof/>
          <w:szCs w:val="24"/>
        </w:rPr>
        <w:t xml:space="preserve"> (ed. Walczak, B.) </w:t>
      </w:r>
      <w:r w:rsidRPr="00D419D9">
        <w:rPr>
          <w:rFonts w:ascii="Calibri" w:hAnsi="Calibri" w:cs="Calibri"/>
          <w:b/>
          <w:bCs/>
          <w:noProof/>
          <w:szCs w:val="24"/>
        </w:rPr>
        <w:t>22</w:t>
      </w:r>
      <w:r w:rsidRPr="00D419D9">
        <w:rPr>
          <w:rFonts w:ascii="Calibri" w:hAnsi="Calibri" w:cs="Calibri"/>
          <w:noProof/>
          <w:szCs w:val="24"/>
        </w:rPr>
        <w:t>, ii (Elsevier, 2000).</w:t>
      </w:r>
    </w:p>
    <w:p w14:paraId="7D89E29D"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28.</w:t>
      </w:r>
      <w:r w:rsidRPr="00D419D9">
        <w:rPr>
          <w:rFonts w:ascii="Calibri" w:hAnsi="Calibri" w:cs="Calibri"/>
          <w:noProof/>
          <w:szCs w:val="24"/>
        </w:rPr>
        <w:tab/>
        <w:t>Wickham, H., François, R., Henry, L. &amp; Müller, K. dplyr: A Grammar of Data Manipulation. (2019).</w:t>
      </w:r>
    </w:p>
    <w:p w14:paraId="2DC78A63"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29.</w:t>
      </w:r>
      <w:r w:rsidRPr="00D419D9">
        <w:rPr>
          <w:rFonts w:ascii="Calibri" w:hAnsi="Calibri" w:cs="Calibri"/>
          <w:noProof/>
          <w:szCs w:val="24"/>
        </w:rPr>
        <w:tab/>
        <w:t>Mundt, A. K. and F. factoextra: Extract and Visualize the Results of Multivariate Data Analyses. (2017).</w:t>
      </w:r>
    </w:p>
    <w:p w14:paraId="5B14D15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30.</w:t>
      </w:r>
      <w:r w:rsidRPr="00D419D9">
        <w:rPr>
          <w:rFonts w:ascii="Calibri" w:hAnsi="Calibri" w:cs="Calibri"/>
          <w:noProof/>
          <w:szCs w:val="24"/>
        </w:rPr>
        <w:tab/>
        <w:t xml:space="preserve">Pedregosa, F. </w:t>
      </w:r>
      <w:r w:rsidRPr="00D419D9">
        <w:rPr>
          <w:rFonts w:ascii="Calibri" w:hAnsi="Calibri" w:cs="Calibri"/>
          <w:i/>
          <w:iCs/>
          <w:noProof/>
          <w:szCs w:val="24"/>
        </w:rPr>
        <w:t>et al.</w:t>
      </w:r>
      <w:r w:rsidRPr="00D419D9">
        <w:rPr>
          <w:rFonts w:ascii="Calibri" w:hAnsi="Calibri" w:cs="Calibri"/>
          <w:noProof/>
          <w:szCs w:val="24"/>
        </w:rPr>
        <w:t xml:space="preserve"> Scikit-learn: Machine Learning in {P}ython. </w:t>
      </w:r>
      <w:r w:rsidRPr="00D419D9">
        <w:rPr>
          <w:rFonts w:ascii="Calibri" w:hAnsi="Calibri" w:cs="Calibri"/>
          <w:i/>
          <w:iCs/>
          <w:noProof/>
          <w:szCs w:val="24"/>
        </w:rPr>
        <w:t>J. Mach. Learn. Res.</w:t>
      </w:r>
      <w:r w:rsidRPr="00D419D9">
        <w:rPr>
          <w:rFonts w:ascii="Calibri" w:hAnsi="Calibri" w:cs="Calibri"/>
          <w:noProof/>
          <w:szCs w:val="24"/>
        </w:rPr>
        <w:t xml:space="preserve"> </w:t>
      </w:r>
      <w:r w:rsidRPr="00D419D9">
        <w:rPr>
          <w:rFonts w:ascii="Calibri" w:hAnsi="Calibri" w:cs="Calibri"/>
          <w:b/>
          <w:bCs/>
          <w:noProof/>
          <w:szCs w:val="24"/>
        </w:rPr>
        <w:t>12</w:t>
      </w:r>
      <w:r w:rsidRPr="00D419D9">
        <w:rPr>
          <w:rFonts w:ascii="Calibri" w:hAnsi="Calibri" w:cs="Calibri"/>
          <w:noProof/>
          <w:szCs w:val="24"/>
        </w:rPr>
        <w:t>, 2825–2830 (2011).</w:t>
      </w:r>
    </w:p>
    <w:p w14:paraId="48B05E4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lastRenderedPageBreak/>
        <w:t>31.</w:t>
      </w:r>
      <w:r w:rsidRPr="00D419D9">
        <w:rPr>
          <w:rFonts w:ascii="Calibri" w:hAnsi="Calibri" w:cs="Calibri"/>
          <w:noProof/>
          <w:szCs w:val="24"/>
        </w:rPr>
        <w:tab/>
        <w:t xml:space="preserve">Urbanowicz, R. J., Olson, R. S., Schmitt, P., Meeker, M. &amp; Moore, J. H. Benchmarking relief-based feature selection methods for bioinformatics data mining. </w:t>
      </w:r>
      <w:r w:rsidRPr="00D419D9">
        <w:rPr>
          <w:rFonts w:ascii="Calibri" w:hAnsi="Calibri" w:cs="Calibri"/>
          <w:i/>
          <w:iCs/>
          <w:noProof/>
          <w:szCs w:val="24"/>
        </w:rPr>
        <w:t>J. Biomed. Inform.</w:t>
      </w:r>
      <w:r w:rsidRPr="00D419D9">
        <w:rPr>
          <w:rFonts w:ascii="Calibri" w:hAnsi="Calibri" w:cs="Calibri"/>
          <w:noProof/>
          <w:szCs w:val="24"/>
        </w:rPr>
        <w:t xml:space="preserve"> </w:t>
      </w:r>
      <w:r w:rsidRPr="00D419D9">
        <w:rPr>
          <w:rFonts w:ascii="Calibri" w:hAnsi="Calibri" w:cs="Calibri"/>
          <w:b/>
          <w:bCs/>
          <w:noProof/>
          <w:szCs w:val="24"/>
        </w:rPr>
        <w:t>85</w:t>
      </w:r>
      <w:r w:rsidRPr="00D419D9">
        <w:rPr>
          <w:rFonts w:ascii="Calibri" w:hAnsi="Calibri" w:cs="Calibri"/>
          <w:noProof/>
          <w:szCs w:val="24"/>
        </w:rPr>
        <w:t>, 168–188 (2018).</w:t>
      </w:r>
    </w:p>
    <w:p w14:paraId="311DE246"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32.</w:t>
      </w:r>
      <w:r w:rsidRPr="00D419D9">
        <w:rPr>
          <w:rFonts w:ascii="Calibri" w:hAnsi="Calibri" w:cs="Calibri"/>
          <w:noProof/>
          <w:szCs w:val="24"/>
        </w:rPr>
        <w:tab/>
        <w:t xml:space="preserve">Walt, S. van der, Colbert, S. C. &amp; Varoquaux, G. The NumPy Array: A Structure for Efficient Numerical Computation. </w:t>
      </w:r>
      <w:r w:rsidRPr="00D419D9">
        <w:rPr>
          <w:rFonts w:ascii="Calibri" w:hAnsi="Calibri" w:cs="Calibri"/>
          <w:i/>
          <w:iCs/>
          <w:noProof/>
          <w:szCs w:val="24"/>
        </w:rPr>
        <w:t>Comput. Sci. Eng.</w:t>
      </w:r>
      <w:r w:rsidRPr="00D419D9">
        <w:rPr>
          <w:rFonts w:ascii="Calibri" w:hAnsi="Calibri" w:cs="Calibri"/>
          <w:noProof/>
          <w:szCs w:val="24"/>
        </w:rPr>
        <w:t xml:space="preserve"> </w:t>
      </w:r>
      <w:r w:rsidRPr="00D419D9">
        <w:rPr>
          <w:rFonts w:ascii="Calibri" w:hAnsi="Calibri" w:cs="Calibri"/>
          <w:b/>
          <w:bCs/>
          <w:noProof/>
          <w:szCs w:val="24"/>
        </w:rPr>
        <w:t>13</w:t>
      </w:r>
      <w:r w:rsidRPr="00D419D9">
        <w:rPr>
          <w:rFonts w:ascii="Calibri" w:hAnsi="Calibri" w:cs="Calibri"/>
          <w:noProof/>
          <w:szCs w:val="24"/>
        </w:rPr>
        <w:t>, 22–30 (2011).</w:t>
      </w:r>
    </w:p>
    <w:p w14:paraId="627E6368"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33.</w:t>
      </w:r>
      <w:r w:rsidRPr="00D419D9">
        <w:rPr>
          <w:rFonts w:ascii="Calibri" w:hAnsi="Calibri" w:cs="Calibri"/>
          <w:noProof/>
          <w:szCs w:val="24"/>
        </w:rPr>
        <w:tab/>
        <w:t xml:space="preserve">McKinney, W. Data Structures for Statistical Computing in Python. in </w:t>
      </w:r>
      <w:r w:rsidRPr="00D419D9">
        <w:rPr>
          <w:rFonts w:ascii="Calibri" w:hAnsi="Calibri" w:cs="Calibri"/>
          <w:i/>
          <w:iCs/>
          <w:noProof/>
          <w:szCs w:val="24"/>
        </w:rPr>
        <w:t>Proceedings of the 9th Python in Science Conference</w:t>
      </w:r>
      <w:r w:rsidRPr="00D419D9">
        <w:rPr>
          <w:rFonts w:ascii="Calibri" w:hAnsi="Calibri" w:cs="Calibri"/>
          <w:noProof/>
          <w:szCs w:val="24"/>
        </w:rPr>
        <w:t xml:space="preserve"> (eds. van der Walt, S. &amp; Millman, J.) 51–56 (2010).</w:t>
      </w:r>
    </w:p>
    <w:p w14:paraId="25B86DA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34.</w:t>
      </w:r>
      <w:r w:rsidRPr="00D419D9">
        <w:rPr>
          <w:rFonts w:ascii="Calibri" w:hAnsi="Calibri" w:cs="Calibri"/>
          <w:noProof/>
          <w:szCs w:val="24"/>
        </w:rPr>
        <w:tab/>
        <w:t xml:space="preserve">McHugh, M. L. Interrater reliability: the kappa statistic. </w:t>
      </w:r>
      <w:r w:rsidRPr="00D419D9">
        <w:rPr>
          <w:rFonts w:ascii="Calibri" w:hAnsi="Calibri" w:cs="Calibri"/>
          <w:i/>
          <w:iCs/>
          <w:noProof/>
          <w:szCs w:val="24"/>
        </w:rPr>
        <w:t>Biochem. medica</w:t>
      </w:r>
      <w:r w:rsidRPr="00D419D9">
        <w:rPr>
          <w:rFonts w:ascii="Calibri" w:hAnsi="Calibri" w:cs="Calibri"/>
          <w:noProof/>
          <w:szCs w:val="24"/>
        </w:rPr>
        <w:t xml:space="preserve"> </w:t>
      </w:r>
      <w:r w:rsidRPr="00D419D9">
        <w:rPr>
          <w:rFonts w:ascii="Calibri" w:hAnsi="Calibri" w:cs="Calibri"/>
          <w:b/>
          <w:bCs/>
          <w:noProof/>
          <w:szCs w:val="24"/>
        </w:rPr>
        <w:t>22</w:t>
      </w:r>
      <w:r w:rsidRPr="00D419D9">
        <w:rPr>
          <w:rFonts w:ascii="Calibri" w:hAnsi="Calibri" w:cs="Calibri"/>
          <w:noProof/>
          <w:szCs w:val="24"/>
        </w:rPr>
        <w:t>, 276–282 (2012).</w:t>
      </w:r>
    </w:p>
    <w:p w14:paraId="2F53E747"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35.</w:t>
      </w:r>
      <w:r w:rsidRPr="00D419D9">
        <w:rPr>
          <w:rFonts w:ascii="Calibri" w:hAnsi="Calibri" w:cs="Calibri"/>
          <w:noProof/>
          <w:szCs w:val="24"/>
        </w:rPr>
        <w:tab/>
        <w:t xml:space="preserve">Chung, I. M. </w:t>
      </w:r>
      <w:r w:rsidRPr="00D419D9">
        <w:rPr>
          <w:rFonts w:ascii="Calibri" w:hAnsi="Calibri" w:cs="Calibri"/>
          <w:i/>
          <w:iCs/>
          <w:noProof/>
          <w:szCs w:val="24"/>
        </w:rPr>
        <w:t>et al.</w:t>
      </w:r>
      <w:r w:rsidRPr="00D419D9">
        <w:rPr>
          <w:rFonts w:ascii="Calibri" w:hAnsi="Calibri" w:cs="Calibri"/>
          <w:noProof/>
          <w:szCs w:val="24"/>
        </w:rPr>
        <w:t xml:space="preserve"> Geographic authentication of Asian rice (Oryza sativa L.) using multi-elemental and stable isotopic data combined with multivariate analysis. </w:t>
      </w:r>
      <w:r w:rsidRPr="00D419D9">
        <w:rPr>
          <w:rFonts w:ascii="Calibri" w:hAnsi="Calibri" w:cs="Calibri"/>
          <w:i/>
          <w:iCs/>
          <w:noProof/>
          <w:szCs w:val="24"/>
        </w:rPr>
        <w:t>Food Chem.</w:t>
      </w:r>
      <w:r w:rsidRPr="00D419D9">
        <w:rPr>
          <w:rFonts w:ascii="Calibri" w:hAnsi="Calibri" w:cs="Calibri"/>
          <w:noProof/>
          <w:szCs w:val="24"/>
        </w:rPr>
        <w:t xml:space="preserve"> </w:t>
      </w:r>
      <w:r w:rsidRPr="00D419D9">
        <w:rPr>
          <w:rFonts w:ascii="Calibri" w:hAnsi="Calibri" w:cs="Calibri"/>
          <w:b/>
          <w:bCs/>
          <w:noProof/>
          <w:szCs w:val="24"/>
        </w:rPr>
        <w:t>240</w:t>
      </w:r>
      <w:r w:rsidRPr="00D419D9">
        <w:rPr>
          <w:rFonts w:ascii="Calibri" w:hAnsi="Calibri" w:cs="Calibri"/>
          <w:noProof/>
          <w:szCs w:val="24"/>
        </w:rPr>
        <w:t>, 840–849 (2018).</w:t>
      </w:r>
    </w:p>
    <w:p w14:paraId="40DC6470"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36.</w:t>
      </w:r>
      <w:r w:rsidRPr="00D419D9">
        <w:rPr>
          <w:rFonts w:ascii="Calibri" w:hAnsi="Calibri" w:cs="Calibri"/>
          <w:noProof/>
          <w:szCs w:val="24"/>
        </w:rPr>
        <w:tab/>
        <w:t>Zhang, Y., Song, Q., Yan, J. &amp; Tang, J. Mineral element concentrations in grains of Chinese wheat cultivars. 303–313 (2010). doi:10.1007/s10681-009-0082-6</w:t>
      </w:r>
    </w:p>
    <w:p w14:paraId="6205E7C4"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37.</w:t>
      </w:r>
      <w:r w:rsidRPr="00D419D9">
        <w:rPr>
          <w:rFonts w:ascii="Calibri" w:hAnsi="Calibri" w:cs="Calibri"/>
          <w:noProof/>
          <w:szCs w:val="24"/>
        </w:rPr>
        <w:tab/>
        <w:t xml:space="preserve">Li, Z., Li, L., Pan, G. &amp; Chen, J. Bioavailability of Cd in a soil-rice system in China: Soil type versus genotype effects. </w:t>
      </w:r>
      <w:r w:rsidRPr="00D419D9">
        <w:rPr>
          <w:rFonts w:ascii="Calibri" w:hAnsi="Calibri" w:cs="Calibri"/>
          <w:i/>
          <w:iCs/>
          <w:noProof/>
          <w:szCs w:val="24"/>
        </w:rPr>
        <w:t>Plant Soil</w:t>
      </w:r>
      <w:r w:rsidRPr="00D419D9">
        <w:rPr>
          <w:rFonts w:ascii="Calibri" w:hAnsi="Calibri" w:cs="Calibri"/>
          <w:noProof/>
          <w:szCs w:val="24"/>
        </w:rPr>
        <w:t xml:space="preserve"> </w:t>
      </w:r>
      <w:r w:rsidRPr="00D419D9">
        <w:rPr>
          <w:rFonts w:ascii="Calibri" w:hAnsi="Calibri" w:cs="Calibri"/>
          <w:b/>
          <w:bCs/>
          <w:noProof/>
          <w:szCs w:val="24"/>
        </w:rPr>
        <w:t>271</w:t>
      </w:r>
      <w:r w:rsidRPr="00D419D9">
        <w:rPr>
          <w:rFonts w:ascii="Calibri" w:hAnsi="Calibri" w:cs="Calibri"/>
          <w:noProof/>
          <w:szCs w:val="24"/>
        </w:rPr>
        <w:t>, 165–173 (2005).</w:t>
      </w:r>
    </w:p>
    <w:p w14:paraId="17992432"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38.</w:t>
      </w:r>
      <w:r w:rsidRPr="00D419D9">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D419D9">
        <w:rPr>
          <w:rFonts w:ascii="Calibri" w:hAnsi="Calibri" w:cs="Calibri"/>
          <w:b/>
          <w:bCs/>
          <w:noProof/>
          <w:szCs w:val="24"/>
        </w:rPr>
        <w:t>7</w:t>
      </w:r>
      <w:r w:rsidRPr="00D419D9">
        <w:rPr>
          <w:rFonts w:ascii="Calibri" w:hAnsi="Calibri" w:cs="Calibri"/>
          <w:noProof/>
          <w:szCs w:val="24"/>
        </w:rPr>
        <w:t>, 565–571 (2006).</w:t>
      </w:r>
    </w:p>
    <w:p w14:paraId="690E4B68"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39.</w:t>
      </w:r>
      <w:r w:rsidRPr="00D419D9">
        <w:rPr>
          <w:rFonts w:ascii="Calibri" w:hAnsi="Calibri" w:cs="Calibri"/>
          <w:noProof/>
          <w:szCs w:val="24"/>
        </w:rPr>
        <w:tab/>
        <w:t xml:space="preserve">Liu, X., Tian, G., Jiang, D., Zhang, C. &amp; Kong, L. Cadmium (Cd) distribution and contamination in Chinese paddy soils on national scale. </w:t>
      </w:r>
      <w:r w:rsidRPr="00D419D9">
        <w:rPr>
          <w:rFonts w:ascii="Calibri" w:hAnsi="Calibri" w:cs="Calibri"/>
          <w:i/>
          <w:iCs/>
          <w:noProof/>
          <w:szCs w:val="24"/>
        </w:rPr>
        <w:t>Environ. Sci. Pollut. Res.</w:t>
      </w:r>
      <w:r w:rsidRPr="00D419D9">
        <w:rPr>
          <w:rFonts w:ascii="Calibri" w:hAnsi="Calibri" w:cs="Calibri"/>
          <w:noProof/>
          <w:szCs w:val="24"/>
        </w:rPr>
        <w:t xml:space="preserve"> </w:t>
      </w:r>
      <w:r w:rsidRPr="00D419D9">
        <w:rPr>
          <w:rFonts w:ascii="Calibri" w:hAnsi="Calibri" w:cs="Calibri"/>
          <w:b/>
          <w:bCs/>
          <w:noProof/>
          <w:szCs w:val="24"/>
        </w:rPr>
        <w:t>23</w:t>
      </w:r>
      <w:r w:rsidRPr="00D419D9">
        <w:rPr>
          <w:rFonts w:ascii="Calibri" w:hAnsi="Calibri" w:cs="Calibri"/>
          <w:noProof/>
          <w:szCs w:val="24"/>
        </w:rPr>
        <w:t>, 17941–17952 (2016).</w:t>
      </w:r>
    </w:p>
    <w:p w14:paraId="646FCC4A"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40.</w:t>
      </w:r>
      <w:r w:rsidRPr="00D419D9">
        <w:rPr>
          <w:rFonts w:ascii="Calibri" w:hAnsi="Calibri" w:cs="Calibri"/>
          <w:noProof/>
          <w:szCs w:val="24"/>
        </w:rPr>
        <w:tab/>
        <w:t xml:space="preserve">Rosenblatt, M. Remarks on Some Nonparametric Estimates of a Density Function. </w:t>
      </w:r>
      <w:r w:rsidRPr="00D419D9">
        <w:rPr>
          <w:rFonts w:ascii="Calibri" w:hAnsi="Calibri" w:cs="Calibri"/>
          <w:i/>
          <w:iCs/>
          <w:noProof/>
          <w:szCs w:val="24"/>
        </w:rPr>
        <w:t>Ann. Math. Stat.</w:t>
      </w:r>
      <w:r w:rsidRPr="00D419D9">
        <w:rPr>
          <w:rFonts w:ascii="Calibri" w:hAnsi="Calibri" w:cs="Calibri"/>
          <w:noProof/>
          <w:szCs w:val="24"/>
        </w:rPr>
        <w:t xml:space="preserve"> </w:t>
      </w:r>
      <w:r w:rsidRPr="00D419D9">
        <w:rPr>
          <w:rFonts w:ascii="Calibri" w:hAnsi="Calibri" w:cs="Calibri"/>
          <w:b/>
          <w:bCs/>
          <w:noProof/>
          <w:szCs w:val="24"/>
        </w:rPr>
        <w:t>27</w:t>
      </w:r>
      <w:r w:rsidRPr="00D419D9">
        <w:rPr>
          <w:rFonts w:ascii="Calibri" w:hAnsi="Calibri" w:cs="Calibri"/>
          <w:noProof/>
          <w:szCs w:val="24"/>
        </w:rPr>
        <w:t>, 832–837 (1956).</w:t>
      </w:r>
    </w:p>
    <w:p w14:paraId="2FFD2839"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41.</w:t>
      </w:r>
      <w:r w:rsidRPr="00D419D9">
        <w:rPr>
          <w:rFonts w:ascii="Calibri" w:hAnsi="Calibri" w:cs="Calibri"/>
          <w:noProof/>
          <w:szCs w:val="24"/>
        </w:rPr>
        <w:tab/>
        <w:t xml:space="preserve">Filzmoser, P. &amp; Group, F. </w:t>
      </w:r>
      <w:r w:rsidRPr="00D419D9">
        <w:rPr>
          <w:rFonts w:ascii="Calibri" w:hAnsi="Calibri" w:cs="Calibri"/>
          <w:i/>
          <w:iCs/>
          <w:noProof/>
          <w:szCs w:val="24"/>
        </w:rPr>
        <w:t>Intro. to multivariate statistical Analysis in Chemometrics</w:t>
      </w:r>
      <w:r w:rsidRPr="00D419D9">
        <w:rPr>
          <w:rFonts w:ascii="Calibri" w:hAnsi="Calibri" w:cs="Calibri"/>
          <w:noProof/>
          <w:szCs w:val="24"/>
        </w:rPr>
        <w:t>. (2008).</w:t>
      </w:r>
    </w:p>
    <w:p w14:paraId="1DFCD76B" w14:textId="77777777" w:rsidR="00D419D9" w:rsidRPr="00D419D9" w:rsidRDefault="00D419D9" w:rsidP="00D419D9">
      <w:pPr>
        <w:autoSpaceDE w:val="0"/>
        <w:autoSpaceDN w:val="0"/>
        <w:adjustRightInd w:val="0"/>
        <w:spacing w:line="240" w:lineRule="auto"/>
        <w:ind w:left="640" w:hanging="640"/>
        <w:rPr>
          <w:rFonts w:ascii="Calibri" w:hAnsi="Calibri" w:cs="Calibri"/>
          <w:noProof/>
          <w:szCs w:val="24"/>
        </w:rPr>
      </w:pPr>
      <w:r w:rsidRPr="00D419D9">
        <w:rPr>
          <w:rFonts w:ascii="Calibri" w:hAnsi="Calibri" w:cs="Calibri"/>
          <w:noProof/>
          <w:szCs w:val="24"/>
        </w:rPr>
        <w:t>42.</w:t>
      </w:r>
      <w:r w:rsidRPr="00D419D9">
        <w:rPr>
          <w:rFonts w:ascii="Calibri" w:hAnsi="Calibri" w:cs="Calibri"/>
          <w:noProof/>
          <w:szCs w:val="24"/>
        </w:rPr>
        <w:tab/>
        <w:t xml:space="preserve">Yu, Y. </w:t>
      </w:r>
      <w:r w:rsidRPr="00D419D9">
        <w:rPr>
          <w:rFonts w:ascii="Calibri" w:hAnsi="Calibri" w:cs="Calibri"/>
          <w:i/>
          <w:iCs/>
          <w:noProof/>
          <w:szCs w:val="24"/>
        </w:rPr>
        <w:t>et al.</w:t>
      </w:r>
      <w:r w:rsidRPr="00D419D9">
        <w:rPr>
          <w:rFonts w:ascii="Calibri" w:hAnsi="Calibri" w:cs="Calibri"/>
          <w:noProof/>
          <w:szCs w:val="24"/>
        </w:rPr>
        <w:t xml:space="preserve"> Accuracy and stability improvement in detecting Wuchang rice adulteration by piece-wise multiplicative scatter correction in the hyperspectral imaging system. </w:t>
      </w:r>
      <w:r w:rsidRPr="00D419D9">
        <w:rPr>
          <w:rFonts w:ascii="Calibri" w:hAnsi="Calibri" w:cs="Calibri"/>
          <w:i/>
          <w:iCs/>
          <w:noProof/>
          <w:szCs w:val="24"/>
        </w:rPr>
        <w:t>Anal. Methods</w:t>
      </w:r>
      <w:r w:rsidRPr="00D419D9">
        <w:rPr>
          <w:rFonts w:ascii="Calibri" w:hAnsi="Calibri" w:cs="Calibri"/>
          <w:noProof/>
          <w:szCs w:val="24"/>
        </w:rPr>
        <w:t xml:space="preserve"> </w:t>
      </w:r>
      <w:r w:rsidRPr="00D419D9">
        <w:rPr>
          <w:rFonts w:ascii="Calibri" w:hAnsi="Calibri" w:cs="Calibri"/>
          <w:b/>
          <w:bCs/>
          <w:noProof/>
          <w:szCs w:val="24"/>
        </w:rPr>
        <w:t>10</w:t>
      </w:r>
      <w:r w:rsidRPr="00D419D9">
        <w:rPr>
          <w:rFonts w:ascii="Calibri" w:hAnsi="Calibri" w:cs="Calibri"/>
          <w:noProof/>
          <w:szCs w:val="24"/>
        </w:rPr>
        <w:t>, 3224–3231 (2018).</w:t>
      </w:r>
    </w:p>
    <w:p w14:paraId="07E0ED01" w14:textId="77777777" w:rsidR="00D419D9" w:rsidRPr="00D419D9" w:rsidRDefault="00D419D9" w:rsidP="00D419D9">
      <w:pPr>
        <w:autoSpaceDE w:val="0"/>
        <w:autoSpaceDN w:val="0"/>
        <w:adjustRightInd w:val="0"/>
        <w:spacing w:line="240" w:lineRule="auto"/>
        <w:ind w:left="640" w:hanging="640"/>
        <w:rPr>
          <w:rFonts w:ascii="Calibri" w:hAnsi="Calibri" w:cs="Calibri"/>
          <w:noProof/>
        </w:rPr>
      </w:pPr>
      <w:r w:rsidRPr="00D419D9">
        <w:rPr>
          <w:rFonts w:ascii="Calibri" w:hAnsi="Calibri" w:cs="Calibri"/>
          <w:noProof/>
          <w:szCs w:val="24"/>
        </w:rPr>
        <w:t>43.</w:t>
      </w:r>
      <w:r w:rsidRPr="00D419D9">
        <w:rPr>
          <w:rFonts w:ascii="Calibri" w:hAnsi="Calibri" w:cs="Calibri"/>
          <w:noProof/>
          <w:szCs w:val="24"/>
        </w:rPr>
        <w:tab/>
        <w:t xml:space="preserve">Liu, Z. </w:t>
      </w:r>
      <w:r w:rsidRPr="00D419D9">
        <w:rPr>
          <w:rFonts w:ascii="Calibri" w:hAnsi="Calibri" w:cs="Calibri"/>
          <w:i/>
          <w:iCs/>
          <w:noProof/>
          <w:szCs w:val="24"/>
        </w:rPr>
        <w:t>et al.</w:t>
      </w:r>
      <w:r w:rsidRPr="00D419D9">
        <w:rPr>
          <w:rFonts w:ascii="Calibri" w:hAnsi="Calibri" w:cs="Calibri"/>
          <w:noProof/>
          <w:szCs w:val="24"/>
        </w:rPr>
        <w:t xml:space="preserve"> Assuring food safety and traceability of polished rice from different production regions in China and Southeast Asia using chemometric models. </w:t>
      </w:r>
      <w:r w:rsidRPr="00D419D9">
        <w:rPr>
          <w:rFonts w:ascii="Calibri" w:hAnsi="Calibri" w:cs="Calibri"/>
          <w:i/>
          <w:iCs/>
          <w:noProof/>
          <w:szCs w:val="24"/>
        </w:rPr>
        <w:t>Food Control</w:t>
      </w:r>
      <w:r w:rsidRPr="00D419D9">
        <w:rPr>
          <w:rFonts w:ascii="Calibri" w:hAnsi="Calibri" w:cs="Calibri"/>
          <w:noProof/>
          <w:szCs w:val="24"/>
        </w:rPr>
        <w:t xml:space="preserve"> </w:t>
      </w:r>
      <w:r w:rsidRPr="00D419D9">
        <w:rPr>
          <w:rFonts w:ascii="Calibri" w:hAnsi="Calibri" w:cs="Calibri"/>
          <w:b/>
          <w:bCs/>
          <w:noProof/>
          <w:szCs w:val="24"/>
        </w:rPr>
        <w:t>99</w:t>
      </w:r>
      <w:r w:rsidRPr="00D419D9">
        <w:rPr>
          <w:rFonts w:ascii="Calibri" w:hAnsi="Calibri" w:cs="Calibri"/>
          <w:noProof/>
          <w:szCs w:val="24"/>
        </w:rPr>
        <w:t>, 1–10 (2019).</w:t>
      </w:r>
    </w:p>
    <w:p w14:paraId="036ABA18" w14:textId="22752A0E" w:rsidR="003A232E" w:rsidDel="00F65122" w:rsidRDefault="00FE7C78" w:rsidP="00976C36">
      <w:pPr>
        <w:pStyle w:val="ListParagraph"/>
        <w:ind w:left="360" w:firstLineChars="0" w:firstLine="0"/>
        <w:rPr>
          <w:del w:id="683" w:author="Xu, Jason" w:date="2020-02-11T10:15:00Z"/>
        </w:rPr>
      </w:pPr>
      <w:r>
        <w:fldChar w:fldCharType="end"/>
      </w:r>
    </w:p>
    <w:p w14:paraId="79C155C7" w14:textId="4989CE5E" w:rsidR="0009675C" w:rsidRPr="00EE7B19" w:rsidRDefault="0009675C" w:rsidP="00F65122">
      <w:pPr>
        <w:pStyle w:val="ListParagraph"/>
        <w:ind w:left="360" w:firstLineChars="0" w:firstLine="0"/>
      </w:pPr>
    </w:p>
    <w:sectPr w:rsidR="0009675C" w:rsidRPr="00EE7B19" w:rsidSect="00151A61">
      <w:footerReference w:type="default" r:id="rId14"/>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Xu, Jason" w:date="2020-01-13T13:34:00Z" w:initials="XJ">
    <w:p w14:paraId="670402E5" w14:textId="048B8904" w:rsidR="00F626A3" w:rsidRDefault="00F626A3">
      <w:pPr>
        <w:pStyle w:val="CommentText"/>
      </w:pPr>
      <w:r>
        <w:rPr>
          <w:rStyle w:val="CommentReference"/>
        </w:rPr>
        <w:annotationRef/>
      </w:r>
      <w:r>
        <w:t xml:space="preserve">May need to be examined when all changes in context are done. </w:t>
      </w:r>
    </w:p>
  </w:comment>
  <w:comment w:id="10" w:author="Peng, Hong" w:date="2020-03-02T11:06:00Z" w:initials="PH">
    <w:p w14:paraId="0E9EC14F" w14:textId="4B384E9C" w:rsidR="00F626A3" w:rsidRDefault="00F626A3">
      <w:pPr>
        <w:pStyle w:val="CommentText"/>
      </w:pPr>
      <w:r>
        <w:rPr>
          <w:rStyle w:val="CommentReference"/>
        </w:rPr>
        <w:annotationRef/>
      </w:r>
      <w:r>
        <w:t>We have previously discussed the use of “its”.</w:t>
      </w:r>
    </w:p>
  </w:comment>
  <w:comment w:id="24" w:author="Peng, Hong" w:date="2020-03-02T17:39:00Z" w:initials="PH">
    <w:p w14:paraId="0C2C3C71" w14:textId="1E2BEC9B" w:rsidR="00F626A3" w:rsidRDefault="00F626A3">
      <w:pPr>
        <w:pStyle w:val="CommentText"/>
      </w:pPr>
      <w:r>
        <w:rPr>
          <w:rStyle w:val="CommentReference"/>
        </w:rPr>
        <w:annotationRef/>
      </w:r>
      <w:r>
        <w:rPr>
          <w:rFonts w:hint="eastAsia"/>
        </w:rPr>
        <w:t>I</w:t>
      </w:r>
      <w:r>
        <w:t>’m not sure if a same ratio is used in SVM and RF models.</w:t>
      </w:r>
    </w:p>
  </w:comment>
  <w:comment w:id="43" w:author="fanzhou kong" w:date="2020-02-11T15:21:00Z" w:initials="fk">
    <w:p w14:paraId="7B11C8CA" w14:textId="51793C4B" w:rsidR="00F626A3" w:rsidRDefault="00F626A3">
      <w:pPr>
        <w:pStyle w:val="CommentText"/>
      </w:pPr>
      <w:r>
        <w:rPr>
          <w:rStyle w:val="CommentReference"/>
        </w:rPr>
        <w:annotationRef/>
      </w:r>
      <w:r>
        <w:t xml:space="preserve">This sentence has been redo for more </w:t>
      </w:r>
      <w:proofErr w:type="spellStart"/>
      <w:r>
        <w:t>consice</w:t>
      </w:r>
      <w:proofErr w:type="spellEnd"/>
      <w:r>
        <w:t xml:space="preserve"> expression (SVM and RF themselves are not classifiers, but methods/algorithms)</w:t>
      </w:r>
    </w:p>
  </w:comment>
  <w:comment w:id="52" w:author="Peng, Hong" w:date="2020-03-03T11:28:00Z" w:initials="PH">
    <w:p w14:paraId="5F406AD5" w14:textId="14F698AD" w:rsidR="00F626A3" w:rsidRDefault="00F626A3">
      <w:pPr>
        <w:pStyle w:val="CommentText"/>
      </w:pPr>
      <w:r>
        <w:rPr>
          <w:rStyle w:val="CommentReference"/>
        </w:rPr>
        <w:annotationRef/>
      </w:r>
      <w:r>
        <w:t>Keep consistent, either capital or lowercase</w:t>
      </w:r>
    </w:p>
  </w:comment>
  <w:comment w:id="56" w:author="Xu, Jason" w:date="2020-01-02T14:22:00Z" w:initials="XJ">
    <w:p w14:paraId="7D5A6320" w14:textId="5B91ACCE" w:rsidR="00F626A3" w:rsidRDefault="00F626A3" w:rsidP="00EF5499">
      <w:pPr>
        <w:pStyle w:val="CommentText"/>
      </w:pPr>
      <w:r>
        <w:rPr>
          <w:rStyle w:val="CommentReference"/>
        </w:rPr>
        <w:annotationRef/>
      </w:r>
      <w:r>
        <w:rPr>
          <w:rFonts w:hint="eastAsia"/>
        </w:rPr>
        <w:t>Q</w:t>
      </w:r>
      <w:r>
        <w:t xml:space="preserve">uick Summary: </w:t>
      </w:r>
    </w:p>
    <w:p w14:paraId="62D4240D" w14:textId="470C2EBF" w:rsidR="00F626A3" w:rsidRDefault="00F626A3" w:rsidP="007B3BD0">
      <w:pPr>
        <w:pStyle w:val="CommentText"/>
        <w:numPr>
          <w:ilvl w:val="0"/>
          <w:numId w:val="19"/>
        </w:numPr>
        <w:ind w:leftChars="492" w:left="1442"/>
      </w:pPr>
      <w:r>
        <w:t xml:space="preserve"> Modification on the intro. of GI part </w:t>
      </w:r>
    </w:p>
    <w:p w14:paraId="17BDF65C" w14:textId="43EEC197" w:rsidR="00F626A3" w:rsidRDefault="00F626A3" w:rsidP="00F06F57">
      <w:pPr>
        <w:pStyle w:val="CommentText"/>
        <w:numPr>
          <w:ilvl w:val="0"/>
          <w:numId w:val="19"/>
        </w:numPr>
        <w:ind w:leftChars="574" w:left="1623"/>
      </w:pPr>
      <w:r>
        <w:rPr>
          <w:rFonts w:hint="eastAsia"/>
        </w:rPr>
        <w:t xml:space="preserve"> </w:t>
      </w:r>
      <w:r>
        <w:t xml:space="preserve">Removed detailed intro. </w:t>
      </w:r>
      <w:proofErr w:type="gramStart"/>
      <w:r>
        <w:t>of</w:t>
      </w:r>
      <w:proofErr w:type="gramEnd"/>
      <w:r>
        <w:t xml:space="preserve"> RF and SVM. </w:t>
      </w:r>
    </w:p>
  </w:comment>
  <w:comment w:id="75" w:author="Peng, Hong" w:date="2020-03-03T15:14:00Z" w:initials="PH">
    <w:p w14:paraId="061F86CC" w14:textId="0823439B" w:rsidR="00F626A3" w:rsidRDefault="00F626A3">
      <w:pPr>
        <w:pStyle w:val="CommentText"/>
      </w:pPr>
      <w:r>
        <w:rPr>
          <w:rStyle w:val="CommentReference"/>
        </w:rPr>
        <w:annotationRef/>
      </w:r>
      <w:proofErr w:type="spellStart"/>
      <w:r>
        <w:t>Referenc</w:t>
      </w:r>
      <w:proofErr w:type="spellEnd"/>
      <w:r>
        <w:t xml:space="preserve"> here</w:t>
      </w:r>
    </w:p>
  </w:comment>
  <w:comment w:id="77" w:author="Peng, Hong" w:date="2020-03-03T15:15:00Z" w:initials="PH">
    <w:p w14:paraId="712A45D5" w14:textId="0446A7E5" w:rsidR="00F626A3" w:rsidRDefault="00F626A3">
      <w:pPr>
        <w:pStyle w:val="CommentText"/>
      </w:pPr>
      <w:r>
        <w:rPr>
          <w:rStyle w:val="CommentReference"/>
        </w:rPr>
        <w:annotationRef/>
      </w:r>
      <w:r>
        <w:rPr>
          <w:rFonts w:hint="eastAsia"/>
        </w:rPr>
        <w:t>P</w:t>
      </w:r>
      <w:r>
        <w:t xml:space="preserve">lease pay attention to this, semicolon is </w:t>
      </w:r>
      <w:proofErr w:type="spellStart"/>
      <w:r>
        <w:t>hnot</w:t>
      </w:r>
      <w:proofErr w:type="spellEnd"/>
      <w:r>
        <w:t xml:space="preserve"> popular in scientific paper.</w:t>
      </w:r>
    </w:p>
  </w:comment>
  <w:comment w:id="90" w:author="Peng, Hong" w:date="2020-03-03T15:34:00Z" w:initials="PH">
    <w:p w14:paraId="69518739" w14:textId="565126AC" w:rsidR="00F626A3" w:rsidRDefault="00F626A3">
      <w:pPr>
        <w:pStyle w:val="CommentText"/>
      </w:pPr>
      <w:r>
        <w:rPr>
          <w:rStyle w:val="CommentReference"/>
        </w:rPr>
        <w:annotationRef/>
      </w:r>
      <w:r>
        <w:t>A same question, what is this “it”?</w:t>
      </w:r>
    </w:p>
  </w:comment>
  <w:comment w:id="98" w:author="Peng, Hong" w:date="2020-03-03T15:51:00Z" w:initials="PH">
    <w:p w14:paraId="4FB0C096" w14:textId="211B24CF" w:rsidR="00F626A3" w:rsidRDefault="00F626A3">
      <w:pPr>
        <w:pStyle w:val="CommentText"/>
      </w:pPr>
      <w:r>
        <w:rPr>
          <w:rStyle w:val="CommentReference"/>
        </w:rPr>
        <w:annotationRef/>
      </w:r>
      <w:r>
        <w:t>We have discussed this in your AOAC paper. We always want to deliver a strong message. E.g. do the fingerprinting methods resolves the challenge of visual inspection?</w:t>
      </w:r>
    </w:p>
  </w:comment>
  <w:comment w:id="112" w:author="Peng, Hong" w:date="2020-03-03T16:44:00Z" w:initials="PH">
    <w:p w14:paraId="22887EA9" w14:textId="1B163861" w:rsidR="00F626A3" w:rsidRDefault="00F626A3">
      <w:pPr>
        <w:pStyle w:val="CommentText"/>
      </w:pPr>
      <w:r>
        <w:rPr>
          <w:rStyle w:val="CommentReference"/>
        </w:rPr>
        <w:annotationRef/>
      </w:r>
      <w:r>
        <w:t xml:space="preserve"> Please modify this data measurement part and try not to use a same sentence or to deliver a same message, e.g. at the beginning of the paragraph, you already said that these methods are used to distinguish rice.</w:t>
      </w:r>
    </w:p>
  </w:comment>
  <w:comment w:id="115" w:author="Peng, Hong" w:date="2020-03-03T16:44:00Z" w:initials="PH">
    <w:p w14:paraId="5DC6C7F9" w14:textId="1782F76A" w:rsidR="00F626A3" w:rsidRDefault="00F626A3">
      <w:pPr>
        <w:pStyle w:val="CommentText"/>
      </w:pPr>
      <w:r>
        <w:rPr>
          <w:rStyle w:val="CommentReference"/>
        </w:rPr>
        <w:annotationRef/>
      </w:r>
      <w:r>
        <w:t>Same comment as the above one.</w:t>
      </w:r>
    </w:p>
  </w:comment>
  <w:comment w:id="123" w:author="Peng, Hong" w:date="2020-03-03T16:40:00Z" w:initials="PH">
    <w:p w14:paraId="177AE7A1" w14:textId="7B7A810E" w:rsidR="00F626A3" w:rsidRDefault="00F626A3">
      <w:pPr>
        <w:pStyle w:val="CommentText"/>
      </w:pPr>
      <w:r>
        <w:rPr>
          <w:rStyle w:val="CommentReference"/>
        </w:rPr>
        <w:annotationRef/>
      </w:r>
      <w:r>
        <w:rPr>
          <w:rFonts w:hint="eastAsia"/>
        </w:rPr>
        <w:t>P</w:t>
      </w:r>
      <w:r>
        <w:t>ay attention to the logical, when you say simplicity it definitely has the ability.</w:t>
      </w:r>
    </w:p>
  </w:comment>
  <w:comment w:id="126" w:author="Peng, Hong" w:date="2020-03-03T16:42:00Z" w:initials="PH">
    <w:p w14:paraId="6A6CD787" w14:textId="7DAA7FCE" w:rsidR="00F626A3" w:rsidRDefault="00F626A3">
      <w:pPr>
        <w:pStyle w:val="CommentText"/>
      </w:pPr>
      <w:r>
        <w:rPr>
          <w:rStyle w:val="CommentReference"/>
        </w:rPr>
        <w:annotationRef/>
      </w:r>
      <w:r>
        <w:t>Why it’s emerging? That is import but missed.</w:t>
      </w:r>
    </w:p>
  </w:comment>
  <w:comment w:id="129" w:author="Peng, Hong" w:date="2020-03-03T16:30:00Z" w:initials="PH">
    <w:p w14:paraId="2525F3CB" w14:textId="5A9D5C7F" w:rsidR="00F626A3" w:rsidRDefault="00F626A3">
      <w:pPr>
        <w:pStyle w:val="CommentText"/>
      </w:pPr>
      <w:r>
        <w:rPr>
          <w:rStyle w:val="CommentReference"/>
        </w:rPr>
        <w:annotationRef/>
      </w:r>
      <w:r>
        <w:rPr>
          <w:rFonts w:hint="eastAsia"/>
        </w:rPr>
        <w:t>A</w:t>
      </w:r>
      <w:r>
        <w:t xml:space="preserve"> general feeling of this paragraph: it doesn’t deliver the message of the problem you try to resolve and therefore the meaning of your work or what the differences between your work and others?</w:t>
      </w:r>
    </w:p>
  </w:comment>
  <w:comment w:id="132" w:author="Xu, Jason" w:date="2020-02-11T10:33:00Z" w:initials="XJ">
    <w:p w14:paraId="022F55D9" w14:textId="3BC3C5D7" w:rsidR="00F626A3" w:rsidRDefault="00F626A3">
      <w:pPr>
        <w:pStyle w:val="CommentText"/>
      </w:pPr>
      <w:r>
        <w:rPr>
          <w:rStyle w:val="CommentReference"/>
        </w:rPr>
        <w:annotationRef/>
      </w:r>
      <w:r>
        <w:t xml:space="preserve">Reluctant to use origins here… considering we have PJ-1 and PJ-2. </w:t>
      </w:r>
      <w:proofErr w:type="gramStart"/>
      <w:r>
        <w:t>Hong’ s</w:t>
      </w:r>
      <w:proofErr w:type="gramEnd"/>
      <w:r>
        <w:t xml:space="preserve"> comments? </w:t>
      </w:r>
    </w:p>
  </w:comment>
  <w:comment w:id="133" w:author="fanzhou kong" w:date="2020-02-11T15:46:00Z" w:initials="fk">
    <w:p w14:paraId="5A2B3A05" w14:textId="62DC14C4" w:rsidR="00F626A3" w:rsidRDefault="00F626A3">
      <w:pPr>
        <w:pStyle w:val="CommentText"/>
      </w:pPr>
      <w:r>
        <w:rPr>
          <w:rStyle w:val="CommentReference"/>
        </w:rPr>
        <w:annotationRef/>
      </w:r>
      <w:r>
        <w:t>Something like GI type would be better off; but we don’t know if PJ-1 and PJ-2 are planted in the same place (if you chose to go with GI type, considering changing title as well)</w:t>
      </w:r>
    </w:p>
  </w:comment>
  <w:comment w:id="134" w:author="Xu, Jason" w:date="2020-02-11T17:30:00Z" w:initials="XJ">
    <w:p w14:paraId="07E497E9" w14:textId="4DE34D9B" w:rsidR="00F626A3" w:rsidRDefault="00F626A3">
      <w:pPr>
        <w:pStyle w:val="CommentText"/>
      </w:pPr>
      <w:r>
        <w:rPr>
          <w:rStyle w:val="CommentReference"/>
        </w:rPr>
        <w:annotationRef/>
      </w:r>
      <w:r>
        <w:rPr>
          <w:rFonts w:hint="eastAsia"/>
        </w:rPr>
        <w:t>L</w:t>
      </w:r>
      <w:r>
        <w:t xml:space="preserve">et us discuss with Hong then. </w:t>
      </w:r>
    </w:p>
  </w:comment>
  <w:comment w:id="146" w:author="Peng, Hong" w:date="2020-03-03T16:56:00Z" w:initials="PH">
    <w:p w14:paraId="2B2A27F8" w14:textId="10F45E2B" w:rsidR="00F626A3" w:rsidRDefault="00F626A3">
      <w:pPr>
        <w:pStyle w:val="CommentText"/>
      </w:pPr>
      <w:r>
        <w:rPr>
          <w:rStyle w:val="CommentReference"/>
        </w:rPr>
        <w:annotationRef/>
      </w:r>
      <w:r>
        <w:t>Not popular in scientific writing.</w:t>
      </w:r>
    </w:p>
  </w:comment>
  <w:comment w:id="147" w:author="Peng, Hong" w:date="2020-03-03T17:09:00Z" w:initials="PH">
    <w:p w14:paraId="69D700AE" w14:textId="35503068" w:rsidR="00F626A3" w:rsidRDefault="00F626A3">
      <w:pPr>
        <w:pStyle w:val="CommentText"/>
      </w:pPr>
      <w:r>
        <w:rPr>
          <w:rStyle w:val="CommentReference"/>
        </w:rPr>
        <w:annotationRef/>
      </w:r>
      <w:r>
        <w:rPr>
          <w:rFonts w:hint="eastAsia"/>
        </w:rPr>
        <w:t>I</w:t>
      </w:r>
      <w:r>
        <w:t>t’s better in the discussion part.</w:t>
      </w:r>
    </w:p>
  </w:comment>
  <w:comment w:id="174" w:author="Peng, Hong" w:date="2020-03-03T17:27:00Z" w:initials="PH">
    <w:p w14:paraId="42B1BC3B" w14:textId="0A769301" w:rsidR="00F626A3" w:rsidRDefault="00F626A3">
      <w:pPr>
        <w:pStyle w:val="CommentText"/>
      </w:pPr>
      <w:r>
        <w:rPr>
          <w:rStyle w:val="CommentReference"/>
        </w:rPr>
        <w:annotationRef/>
      </w:r>
      <w:r>
        <w:t>It’s part of ICP-MS analysis.</w:t>
      </w:r>
    </w:p>
  </w:comment>
  <w:comment w:id="179" w:author="Peng, Hong" w:date="2020-03-03T17:34:00Z" w:initials="PH">
    <w:p w14:paraId="00FFD610" w14:textId="527AA11E" w:rsidR="00F626A3" w:rsidRDefault="00F626A3">
      <w:pPr>
        <w:pStyle w:val="CommentText"/>
      </w:pPr>
      <w:r>
        <w:rPr>
          <w:rStyle w:val="CommentReference"/>
        </w:rPr>
        <w:annotationRef/>
      </w:r>
      <w:r>
        <w:rPr>
          <w:rFonts w:hint="eastAsia"/>
        </w:rPr>
        <w:t>I</w:t>
      </w:r>
      <w:r>
        <w:t>s this for one time use or multiple use with cleaning?</w:t>
      </w:r>
    </w:p>
  </w:comment>
  <w:comment w:id="180" w:author="Peng, Hong" w:date="2020-03-03T17:28:00Z" w:initials="PH">
    <w:p w14:paraId="11F0BED4" w14:textId="1A85C627" w:rsidR="00F626A3" w:rsidRDefault="00F626A3">
      <w:pPr>
        <w:pStyle w:val="CommentText"/>
      </w:pPr>
      <w:r>
        <w:rPr>
          <w:rStyle w:val="CommentReference"/>
        </w:rPr>
        <w:annotationRef/>
      </w:r>
      <w:r>
        <w:t xml:space="preserve">How did you get this, </w:t>
      </w:r>
      <w:proofErr w:type="spellStart"/>
      <w:r>
        <w:t>discrib</w:t>
      </w:r>
      <w:proofErr w:type="spellEnd"/>
      <w:r>
        <w:t xml:space="preserve"> it here.</w:t>
      </w:r>
    </w:p>
  </w:comment>
  <w:comment w:id="186" w:author="Peng, Hong" w:date="2020-03-03T17:30:00Z" w:initials="PH">
    <w:p w14:paraId="70708963" w14:textId="55AF31C5" w:rsidR="00F626A3" w:rsidRDefault="00F626A3">
      <w:pPr>
        <w:pStyle w:val="CommentText"/>
      </w:pPr>
      <w:r>
        <w:rPr>
          <w:rStyle w:val="CommentReference"/>
        </w:rPr>
        <w:annotationRef/>
      </w:r>
      <w:r>
        <w:t>Pay attention to this. What is this?</w:t>
      </w:r>
    </w:p>
  </w:comment>
  <w:comment w:id="187" w:author="Peng, Hong" w:date="2020-03-03T17:37:00Z" w:initials="PH">
    <w:p w14:paraId="56C261B3" w14:textId="3376DE20" w:rsidR="00F626A3" w:rsidRDefault="00F626A3">
      <w:pPr>
        <w:pStyle w:val="CommentText"/>
      </w:pPr>
      <w:r>
        <w:rPr>
          <w:rStyle w:val="CommentReference"/>
        </w:rPr>
        <w:annotationRef/>
      </w:r>
      <w:r>
        <w:rPr>
          <w:rFonts w:hint="eastAsia"/>
        </w:rPr>
        <w:t>M</w:t>
      </w:r>
      <w:r>
        <w:t>odify this part according to the AOAC paper.</w:t>
      </w:r>
    </w:p>
  </w:comment>
  <w:comment w:id="192" w:author="Peng, Hong" w:date="2020-03-03T17:42:00Z" w:initials="PH">
    <w:p w14:paraId="39A497D1" w14:textId="7715B622" w:rsidR="00F626A3" w:rsidRDefault="00F626A3">
      <w:pPr>
        <w:pStyle w:val="CommentText"/>
      </w:pPr>
      <w:r>
        <w:rPr>
          <w:rStyle w:val="CommentReference"/>
        </w:rPr>
        <w:annotationRef/>
      </w:r>
      <w:r>
        <w:t>What is RF? E.g. random forest?</w:t>
      </w:r>
    </w:p>
  </w:comment>
  <w:comment w:id="199" w:author="Peng, Hong" w:date="2020-03-03T17:50:00Z" w:initials="PH">
    <w:p w14:paraId="53B5641D" w14:textId="24821D97" w:rsidR="00F626A3" w:rsidRDefault="00F626A3">
      <w:pPr>
        <w:pStyle w:val="CommentText"/>
      </w:pPr>
      <w:r>
        <w:rPr>
          <w:rStyle w:val="CommentReference"/>
        </w:rPr>
        <w:annotationRef/>
      </w:r>
      <w:r>
        <w:t>Move this to the session of standards</w:t>
      </w:r>
    </w:p>
  </w:comment>
  <w:comment w:id="200" w:author="Peng, Hong" w:date="2020-03-03T17:51:00Z" w:initials="PH">
    <w:p w14:paraId="3823F87D" w14:textId="32A0FA89" w:rsidR="00F626A3" w:rsidRDefault="00F626A3">
      <w:pPr>
        <w:pStyle w:val="CommentText"/>
      </w:pPr>
      <w:r>
        <w:rPr>
          <w:rStyle w:val="CommentReference"/>
        </w:rPr>
        <w:annotationRef/>
      </w:r>
      <w:r>
        <w:t>Same comment, move this to the session of standards</w:t>
      </w:r>
    </w:p>
  </w:comment>
  <w:comment w:id="201" w:author="Xu, Jason" w:date="2020-01-07T15:08:00Z" w:initials="XJ">
    <w:p w14:paraId="69284891" w14:textId="77777777" w:rsidR="00F626A3" w:rsidRDefault="00F626A3"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F626A3" w:rsidRDefault="00F626A3" w:rsidP="004A02EC">
      <w:pPr>
        <w:pStyle w:val="CommentText"/>
        <w:numPr>
          <w:ilvl w:val="0"/>
          <w:numId w:val="20"/>
        </w:numPr>
        <w:ind w:leftChars="574" w:left="1623"/>
      </w:pPr>
      <w:r>
        <w:t xml:space="preserve">More focus on the workflow (scheme). I think it is not our job to introduce 2 classifiers… we focus on the flow (repeated CV), this is something makes our work different. </w:t>
      </w:r>
    </w:p>
  </w:comment>
  <w:comment w:id="203" w:author="Peng, Hong" w:date="2020-03-03T19:39:00Z" w:initials="PH">
    <w:p w14:paraId="20847FF4" w14:textId="4BAF26CC" w:rsidR="00F626A3" w:rsidRDefault="00F626A3">
      <w:pPr>
        <w:pStyle w:val="CommentText"/>
      </w:pPr>
      <w:r>
        <w:rPr>
          <w:rStyle w:val="CommentReference"/>
        </w:rPr>
        <w:annotationRef/>
      </w:r>
      <w:r>
        <w:rPr>
          <w:rFonts w:hint="eastAsia"/>
        </w:rPr>
        <w:t>I</w:t>
      </w:r>
      <w:r>
        <w:t>s this used in the model building?</w:t>
      </w:r>
    </w:p>
  </w:comment>
  <w:comment w:id="216" w:author="Peng, Hong" w:date="2020-03-03T18:00:00Z" w:initials="PH">
    <w:p w14:paraId="0526F4A0" w14:textId="2A7C725D" w:rsidR="00F626A3" w:rsidRDefault="00F626A3">
      <w:pPr>
        <w:pStyle w:val="CommentText"/>
      </w:pPr>
      <w:r>
        <w:rPr>
          <w:rStyle w:val="CommentReference"/>
        </w:rPr>
        <w:annotationRef/>
      </w:r>
      <w:r>
        <w:rPr>
          <w:rFonts w:hint="eastAsia"/>
        </w:rPr>
        <w:t>I</w:t>
      </w:r>
      <w:r>
        <w:t>n this part, just direct description. These information should be in either the introduction or the discussion.</w:t>
      </w:r>
    </w:p>
  </w:comment>
  <w:comment w:id="234" w:author="Peng, Hong" w:date="2020-03-03T19:06:00Z" w:initials="PH">
    <w:p w14:paraId="1AF35FE2" w14:textId="77777777" w:rsidR="00F626A3" w:rsidRDefault="00F626A3" w:rsidP="00B95CEE">
      <w:pPr>
        <w:pStyle w:val="CommentText"/>
      </w:pPr>
      <w:r>
        <w:rPr>
          <w:rStyle w:val="CommentReference"/>
        </w:rPr>
        <w:annotationRef/>
      </w:r>
      <w:r>
        <w:t>Randomly?</w:t>
      </w:r>
    </w:p>
  </w:comment>
  <w:comment w:id="235" w:author="Peng, Hong" w:date="2020-03-03T19:24:00Z" w:initials="PH">
    <w:p w14:paraId="096780FC" w14:textId="04F6C26A" w:rsidR="00F626A3" w:rsidRDefault="00F626A3">
      <w:pPr>
        <w:pStyle w:val="CommentText"/>
      </w:pPr>
      <w:r>
        <w:rPr>
          <w:rStyle w:val="CommentReference"/>
        </w:rPr>
        <w:annotationRef/>
      </w:r>
      <w:r>
        <w:rPr>
          <w:rFonts w:hint="eastAsia"/>
        </w:rPr>
        <w:t>S</w:t>
      </w:r>
      <w:r>
        <w:t>VM or RF? Need to discuss how to get a clear description here.</w:t>
      </w:r>
    </w:p>
  </w:comment>
  <w:comment w:id="278" w:author="Xu, Jason" w:date="2020-01-14T10:31:00Z" w:initials="XJ">
    <w:p w14:paraId="40E4D794" w14:textId="77777777" w:rsidR="00F626A3" w:rsidRDefault="00F626A3">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F626A3" w:rsidRDefault="00F626A3">
      <w:pPr>
        <w:pStyle w:val="CommentText"/>
        <w:ind w:leftChars="574" w:left="1263"/>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279" w:author="Kong, Fanzhou" w:date="2020-02-03T15:52:00Z" w:initials="fk">
    <w:p w14:paraId="57F2A970" w14:textId="529DA11C" w:rsidR="00F626A3" w:rsidRDefault="00F626A3">
      <w:pPr>
        <w:pStyle w:val="CommentText"/>
      </w:pPr>
      <w:r>
        <w:rPr>
          <w:rStyle w:val="CommentReference"/>
        </w:rPr>
        <w:annotationRef/>
      </w:r>
      <w:r>
        <w:t>This will be done. Excellent point there!!</w:t>
      </w:r>
    </w:p>
  </w:comment>
  <w:comment w:id="283" w:author="Peng, Hong" w:date="2020-03-03T20:01:00Z" w:initials="PH">
    <w:p w14:paraId="2EFDF1BF" w14:textId="77777777" w:rsidR="00F626A3" w:rsidRPr="00381653" w:rsidRDefault="00F626A3" w:rsidP="005D7A63">
      <w:pPr>
        <w:pStyle w:val="CommentText"/>
        <w:rPr>
          <w:rFonts w:hint="eastAsia"/>
        </w:rPr>
      </w:pPr>
      <w:r>
        <w:rPr>
          <w:rStyle w:val="CommentReference"/>
        </w:rPr>
        <w:annotationRef/>
      </w:r>
      <w:r>
        <w:rPr>
          <w:rFonts w:hint="eastAsia"/>
        </w:rPr>
        <w:t>I</w:t>
      </w:r>
      <w:r>
        <w:t>n the table it’s recovery</w:t>
      </w:r>
    </w:p>
  </w:comment>
  <w:comment w:id="284" w:author="Peng, Hong" w:date="2020-03-03T20:17:00Z" w:initials="PH">
    <w:p w14:paraId="36E6A1B4" w14:textId="24E8A4DA" w:rsidR="00F626A3" w:rsidRDefault="00F626A3">
      <w:pPr>
        <w:pStyle w:val="CommentText"/>
      </w:pPr>
      <w:r>
        <w:rPr>
          <w:rStyle w:val="CommentReference"/>
        </w:rPr>
        <w:annotationRef/>
      </w:r>
      <w:r>
        <w:t>What is the full name</w:t>
      </w:r>
    </w:p>
  </w:comment>
  <w:comment w:id="288" w:author="Peng, Hong" w:date="2020-03-03T20:20:00Z" w:initials="PH">
    <w:p w14:paraId="40E6CE70" w14:textId="52785CEE" w:rsidR="00F626A3" w:rsidRDefault="00F626A3">
      <w:pPr>
        <w:pStyle w:val="CommentText"/>
      </w:pPr>
      <w:r>
        <w:rPr>
          <w:rStyle w:val="CommentReference"/>
        </w:rPr>
        <w:annotationRef/>
      </w:r>
      <w:r>
        <w:rPr>
          <w:rFonts w:hint="eastAsia"/>
        </w:rPr>
        <w:t>T</w:t>
      </w:r>
      <w:r>
        <w:t>his should be Table not Fig.</w:t>
      </w:r>
    </w:p>
  </w:comment>
  <w:comment w:id="292" w:author="Peng, Hong" w:date="2020-03-03T20:10:00Z" w:initials="PH">
    <w:p w14:paraId="26211949" w14:textId="20CD625E" w:rsidR="00F626A3" w:rsidRDefault="00F626A3">
      <w:pPr>
        <w:pStyle w:val="CommentText"/>
      </w:pPr>
      <w:r>
        <w:rPr>
          <w:rStyle w:val="CommentReference"/>
        </w:rPr>
        <w:annotationRef/>
      </w:r>
      <w:r>
        <w:rPr>
          <w:rFonts w:hint="eastAsia"/>
        </w:rPr>
        <w:t>W</w:t>
      </w:r>
      <w:r>
        <w:t xml:space="preserve">e always want to present the validation result firstly to demonstrate the method performance and then show the </w:t>
      </w:r>
      <w:proofErr w:type="spellStart"/>
      <w:r>
        <w:t>resul</w:t>
      </w:r>
      <w:proofErr w:type="spellEnd"/>
      <w:r>
        <w:t xml:space="preserve"> of samples.</w:t>
      </w:r>
    </w:p>
  </w:comment>
  <w:comment w:id="308" w:author="Peng, Hong" w:date="2020-03-03T19:39:00Z" w:initials="PH">
    <w:p w14:paraId="533E714E" w14:textId="77777777" w:rsidR="00F626A3" w:rsidRDefault="00F626A3" w:rsidP="005D7A63">
      <w:pPr>
        <w:pStyle w:val="CommentText"/>
      </w:pPr>
      <w:r>
        <w:rPr>
          <w:rStyle w:val="CommentReference"/>
        </w:rPr>
        <w:annotationRef/>
      </w:r>
      <w:r>
        <w:rPr>
          <w:rFonts w:hint="eastAsia"/>
        </w:rPr>
        <w:t>W</w:t>
      </w:r>
      <w:r>
        <w:t>hat’s the full name?</w:t>
      </w:r>
    </w:p>
  </w:comment>
  <w:comment w:id="325" w:author="Xu, Jason" w:date="2020-02-04T12:05:00Z" w:initials="XJ">
    <w:p w14:paraId="314A8370" w14:textId="77777777" w:rsidR="00F626A3" w:rsidRDefault="00F626A3"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F626A3" w:rsidRPr="004768E1" w:rsidRDefault="00F626A3">
      <w:pPr>
        <w:pStyle w:val="CommentText"/>
        <w:ind w:leftChars="82" w:left="180"/>
      </w:pPr>
    </w:p>
  </w:comment>
  <w:comment w:id="326" w:author="fanzhou kong" w:date="2020-02-06T11:44:00Z" w:initials="fk">
    <w:p w14:paraId="62D52C3F" w14:textId="704624E3" w:rsidR="00F626A3" w:rsidRDefault="00F626A3">
      <w:pPr>
        <w:pStyle w:val="CommentText"/>
      </w:pPr>
      <w:r>
        <w:rPr>
          <w:rStyle w:val="CommentReference"/>
        </w:rPr>
        <w:annotationRef/>
      </w:r>
      <w:r>
        <w:t>Sure. But the result could be little bit more messy. I don’t feel like it is necessary since there is only limited number of ways to represent PCA results…</w:t>
      </w:r>
    </w:p>
  </w:comment>
  <w:comment w:id="328" w:author="Peng, Hong" w:date="2020-03-04T11:08:00Z" w:initials="PH">
    <w:p w14:paraId="4DFF6877" w14:textId="0A4EB279" w:rsidR="00F626A3" w:rsidRDefault="00F626A3">
      <w:pPr>
        <w:pStyle w:val="CommentText"/>
      </w:pPr>
      <w:r>
        <w:rPr>
          <w:rStyle w:val="CommentReference"/>
        </w:rPr>
        <w:annotationRef/>
      </w:r>
      <w:r>
        <w:rPr>
          <w:rFonts w:hint="eastAsia"/>
        </w:rPr>
        <w:t>P</w:t>
      </w:r>
      <w:r>
        <w:t>lease read this paragraph carefully to learn the organization of the content.</w:t>
      </w:r>
    </w:p>
  </w:comment>
  <w:comment w:id="330" w:author="Peng, Hong" w:date="2020-03-03T20:19:00Z" w:initials="PH">
    <w:p w14:paraId="0A9CB18B" w14:textId="436F7F85" w:rsidR="00F626A3" w:rsidRDefault="00F626A3">
      <w:pPr>
        <w:pStyle w:val="CommentText"/>
      </w:pPr>
      <w:r>
        <w:rPr>
          <w:rStyle w:val="CommentReference"/>
        </w:rPr>
        <w:annotationRef/>
      </w:r>
      <w:r>
        <w:t>Please pay attention to these details for a high quality work</w:t>
      </w:r>
    </w:p>
  </w:comment>
  <w:comment w:id="334" w:author="Peng, Hong" w:date="2020-03-04T11:04:00Z" w:initials="PH">
    <w:p w14:paraId="3E257DD4" w14:textId="65399852" w:rsidR="00F626A3" w:rsidRDefault="00F626A3">
      <w:pPr>
        <w:pStyle w:val="CommentText"/>
      </w:pPr>
      <w:r>
        <w:rPr>
          <w:rStyle w:val="CommentReference"/>
        </w:rPr>
        <w:annotationRef/>
      </w:r>
      <w:r>
        <w:rPr>
          <w:rFonts w:hint="eastAsia"/>
        </w:rPr>
        <w:t>N</w:t>
      </w:r>
      <w:r>
        <w:t>ot sure if I changed your original meaning.</w:t>
      </w:r>
    </w:p>
  </w:comment>
  <w:comment w:id="361" w:author="Peng, Hong" w:date="2020-03-04T11:27:00Z" w:initials="PH">
    <w:p w14:paraId="2A3EBE3B" w14:textId="7C3C020F" w:rsidR="00F626A3" w:rsidRDefault="00F626A3">
      <w:pPr>
        <w:pStyle w:val="CommentText"/>
      </w:pPr>
      <w:r>
        <w:rPr>
          <w:rStyle w:val="CommentReference"/>
        </w:rPr>
        <w:annotationRef/>
      </w:r>
      <w:r>
        <w:t>Constructing?</w:t>
      </w:r>
    </w:p>
  </w:comment>
  <w:comment w:id="365" w:author="Peng, Hong" w:date="2020-03-04T10:11:00Z" w:initials="PH">
    <w:p w14:paraId="7243D7A9" w14:textId="05F8E5B2" w:rsidR="00F626A3" w:rsidRPr="00630C05" w:rsidRDefault="00F626A3">
      <w:pPr>
        <w:pStyle w:val="CommentText"/>
      </w:pPr>
      <w:r>
        <w:rPr>
          <w:rStyle w:val="CommentReference"/>
        </w:rPr>
        <w:annotationRef/>
      </w:r>
      <w:r>
        <w:rPr>
          <w:rStyle w:val="CommentReference"/>
        </w:rPr>
        <w:annotationRef/>
      </w:r>
      <w:r>
        <w:rPr>
          <w:rFonts w:hint="eastAsia"/>
        </w:rPr>
        <w:t>I</w:t>
      </w:r>
      <w:r>
        <w:t xml:space="preserve"> could not get this information from the graph.</w:t>
      </w:r>
    </w:p>
  </w:comment>
  <w:comment w:id="385" w:author="Peng, Hong" w:date="2020-03-04T10:46:00Z" w:initials="PH">
    <w:p w14:paraId="5640CD0B" w14:textId="296F9DFB" w:rsidR="00F626A3" w:rsidRDefault="00F626A3">
      <w:pPr>
        <w:pStyle w:val="CommentText"/>
        <w:rPr>
          <w:rFonts w:hint="eastAsia"/>
        </w:rPr>
      </w:pPr>
      <w:r>
        <w:rPr>
          <w:rStyle w:val="CommentReference"/>
        </w:rPr>
        <w:annotationRef/>
      </w:r>
      <w:r>
        <w:t xml:space="preserve">Pay attention to this. 1. Always a complete sentence, no </w:t>
      </w:r>
      <w:r>
        <w:rPr>
          <w:rFonts w:hint="eastAsia"/>
        </w:rPr>
        <w:t>semicolon</w:t>
      </w:r>
      <w:r>
        <w:t>. 2. Be concise</w:t>
      </w:r>
    </w:p>
  </w:comment>
  <w:comment w:id="392" w:author="Peng, Hong" w:date="2020-03-04T11:12:00Z" w:initials="PH">
    <w:p w14:paraId="41D04CAD" w14:textId="2AE9532C" w:rsidR="00F626A3" w:rsidRDefault="00F626A3">
      <w:pPr>
        <w:pStyle w:val="CommentText"/>
      </w:pPr>
      <w:r>
        <w:rPr>
          <w:rStyle w:val="CommentReference"/>
        </w:rPr>
        <w:annotationRef/>
      </w:r>
      <w:r>
        <w:rPr>
          <w:rFonts w:hint="eastAsia"/>
        </w:rPr>
        <w:t>C</w:t>
      </w:r>
      <w:r>
        <w:t>onclusion, what does 60.7% and 83% mean?</w:t>
      </w:r>
    </w:p>
  </w:comment>
  <w:comment w:id="399" w:author="Peng, Hong" w:date="2020-03-04T18:39:00Z" w:initials="PH">
    <w:p w14:paraId="3436FFF8" w14:textId="07A1B47A" w:rsidR="00985868" w:rsidRDefault="00985868">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438" w:author="Xu, Jason" w:date="2020-02-05T12:04:00Z" w:initials="XJ">
    <w:p w14:paraId="13DB1D94" w14:textId="382443A0" w:rsidR="00F626A3" w:rsidRDefault="00F626A3">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439" w:author="fanzhou kong" w:date="2020-02-06T11:52:00Z" w:initials="fk">
    <w:p w14:paraId="4879CDE2" w14:textId="522501BC" w:rsidR="00F626A3" w:rsidRDefault="00F626A3">
      <w:pPr>
        <w:pStyle w:val="CommentText"/>
      </w:pPr>
      <w:r>
        <w:rPr>
          <w:rStyle w:val="CommentReference"/>
        </w:rPr>
        <w:annotationRef/>
      </w:r>
      <w:r>
        <w:t>I feel like either way is fine since we do highlighted we do it on “testing set”.</w:t>
      </w:r>
    </w:p>
  </w:comment>
  <w:comment w:id="440" w:author="Peng, Hong" w:date="2020-03-04T11:13:00Z" w:initials="PH">
    <w:p w14:paraId="7B1943AC" w14:textId="14D05402" w:rsidR="00F626A3" w:rsidRDefault="00F626A3">
      <w:pPr>
        <w:pStyle w:val="CommentText"/>
      </w:pPr>
      <w:r>
        <w:rPr>
          <w:rStyle w:val="CommentReference"/>
        </w:rPr>
        <w:annotationRef/>
      </w:r>
      <w:r>
        <w:rPr>
          <w:rFonts w:hint="eastAsia"/>
        </w:rPr>
        <w:t>P</w:t>
      </w:r>
      <w:r>
        <w:t>lease give me a clean version next time. Otherwise I’m not sure whether the discussion here need my comments or not, or there is still a remained question.</w:t>
      </w:r>
    </w:p>
  </w:comment>
  <w:comment w:id="442" w:author="Peng, Hong" w:date="2020-03-04T14:29:00Z" w:initials="PH">
    <w:p w14:paraId="46F3F469" w14:textId="5F40C27C" w:rsidR="00F626A3" w:rsidRDefault="00F626A3">
      <w:pPr>
        <w:pStyle w:val="CommentText"/>
      </w:pPr>
      <w:r>
        <w:rPr>
          <w:rStyle w:val="CommentReference"/>
        </w:rPr>
        <w:annotationRef/>
      </w:r>
      <w:r>
        <w:rPr>
          <w:rFonts w:hint="eastAsia"/>
        </w:rPr>
        <w:t>P</w:t>
      </w:r>
      <w:r>
        <w:t>ay attention to this, which should be in the method session.</w:t>
      </w:r>
    </w:p>
  </w:comment>
  <w:comment w:id="445" w:author="Peng, Hong" w:date="2020-03-04T15:00:00Z" w:initials="PH">
    <w:p w14:paraId="64995178" w14:textId="0E3BEA73" w:rsidR="00F626A3" w:rsidRDefault="00F626A3">
      <w:pPr>
        <w:pStyle w:val="CommentText"/>
      </w:pPr>
      <w:r>
        <w:rPr>
          <w:rStyle w:val="CommentReference"/>
        </w:rPr>
        <w:annotationRef/>
      </w:r>
      <w:proofErr w:type="spellStart"/>
      <w:r>
        <w:rPr>
          <w:rFonts w:hint="eastAsia"/>
        </w:rPr>
        <w:t>S</w:t>
      </w:r>
      <w:r>
        <w:t>trucuture</w:t>
      </w:r>
      <w:proofErr w:type="spellEnd"/>
      <w:r>
        <w:t xml:space="preserve"> to discuss the result: where, what, why/ho</w:t>
      </w:r>
      <w:r>
        <w:rPr>
          <w:rFonts w:hint="eastAsia"/>
        </w:rPr>
        <w:t>w</w:t>
      </w:r>
    </w:p>
  </w:comment>
  <w:comment w:id="462" w:author="Peng, Hong" w:date="2020-03-04T15:21:00Z" w:initials="PH">
    <w:p w14:paraId="41EDFAAA" w14:textId="244EDB08" w:rsidR="00F626A3" w:rsidRDefault="00F626A3">
      <w:pPr>
        <w:pStyle w:val="CommentText"/>
        <w:rPr>
          <w:rFonts w:hint="eastAsia"/>
        </w:rPr>
      </w:pPr>
      <w:r>
        <w:rPr>
          <w:rStyle w:val="CommentReference"/>
        </w:rPr>
        <w:annotationRef/>
      </w:r>
      <w:r>
        <w:t>Should echo to your title</w:t>
      </w:r>
    </w:p>
  </w:comment>
  <w:comment w:id="466" w:author="Xu, Jason" w:date="2020-02-05T12:19:00Z" w:initials="XJ">
    <w:p w14:paraId="481C1DB5" w14:textId="24F3BD03" w:rsidR="00F626A3" w:rsidRDefault="00F626A3">
      <w:pPr>
        <w:pStyle w:val="CommentText"/>
      </w:pPr>
      <w:r>
        <w:rPr>
          <w:rStyle w:val="CommentReference"/>
        </w:rPr>
        <w:annotationRef/>
      </w:r>
      <w:r>
        <w:rPr>
          <w:rFonts w:hint="eastAsia"/>
        </w:rPr>
        <w:t>S</w:t>
      </w:r>
      <w:r>
        <w:t xml:space="preserve">o we will not show any confusion </w:t>
      </w:r>
      <w:proofErr w:type="spellStart"/>
      <w:r>
        <w:t>matrixs</w:t>
      </w:r>
      <w:proofErr w:type="spellEnd"/>
      <w:r>
        <w:t>. Feels like a little bit “</w:t>
      </w:r>
      <w:proofErr w:type="spellStart"/>
      <w:r>
        <w:t>week”on</w:t>
      </w:r>
      <w:proofErr w:type="spellEnd"/>
      <w:r>
        <w:t xml:space="preserve"> the validation results… it is the most important results anyway.</w:t>
      </w:r>
    </w:p>
  </w:comment>
  <w:comment w:id="467" w:author="fanzhou kong" w:date="2020-02-06T11:53:00Z" w:initials="fk">
    <w:p w14:paraId="3D30114B" w14:textId="77ED53B3" w:rsidR="00F626A3" w:rsidRDefault="00F626A3">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485" w:author="fanzhou kong" w:date="2020-02-11T15:59:00Z" w:initials="fk">
    <w:p w14:paraId="39812800" w14:textId="2F39E200" w:rsidR="00F626A3" w:rsidRDefault="00F626A3">
      <w:pPr>
        <w:pStyle w:val="CommentText"/>
      </w:pPr>
      <w:r>
        <w:rPr>
          <w:rStyle w:val="CommentReference"/>
        </w:rPr>
        <w:annotationRef/>
      </w:r>
      <w:r>
        <w:t>Would this be better? Since we are not plotting real concentration values on there</w:t>
      </w:r>
    </w:p>
  </w:comment>
  <w:comment w:id="493" w:author="fanzhou kong" w:date="2020-02-11T15:58:00Z" w:initials="fk">
    <w:p w14:paraId="1B690931" w14:textId="5BE81153" w:rsidR="00F626A3" w:rsidRDefault="00F626A3">
      <w:pPr>
        <w:pStyle w:val="CommentText"/>
      </w:pPr>
      <w:r>
        <w:rPr>
          <w:rStyle w:val="CommentReference"/>
        </w:rPr>
        <w:annotationRef/>
      </w:r>
      <w:proofErr w:type="spellStart"/>
      <w:r>
        <w:t>Uncapitalized</w:t>
      </w:r>
      <w:proofErr w:type="spellEnd"/>
      <w:r>
        <w:t>…</w:t>
      </w:r>
    </w:p>
  </w:comment>
  <w:comment w:id="495" w:author="Xu, Jason" w:date="2020-02-05T12:41:00Z" w:initials="XJ">
    <w:p w14:paraId="079A92A3" w14:textId="73B5D829" w:rsidR="00F626A3" w:rsidRDefault="00F626A3">
      <w:pPr>
        <w:pStyle w:val="CommentText"/>
      </w:pPr>
      <w:r>
        <w:rPr>
          <w:rStyle w:val="CommentReference"/>
        </w:rPr>
        <w:annotationRef/>
      </w:r>
      <w:r>
        <w:t>Do you think adding radar plot is making sense here?</w:t>
      </w:r>
    </w:p>
  </w:comment>
  <w:comment w:id="496" w:author="fanzhou kong" w:date="2020-02-06T11:54:00Z" w:initials="fk">
    <w:p w14:paraId="54FC69FD" w14:textId="52AF1875" w:rsidR="00F626A3" w:rsidRDefault="00F626A3">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502" w:author="Xu, Jason" w:date="2020-02-05T14:16:00Z" w:initials="XJ">
    <w:p w14:paraId="7143D4D2" w14:textId="2C077351" w:rsidR="00F626A3" w:rsidRDefault="00F626A3">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503" w:author="fanzhou kong" w:date="2020-02-06T13:30:00Z" w:initials="fk">
    <w:p w14:paraId="564D2F02" w14:textId="193E1D32" w:rsidR="00F626A3" w:rsidRDefault="00F626A3">
      <w:pPr>
        <w:pStyle w:val="CommentText"/>
      </w:pPr>
      <w:r>
        <w:rPr>
          <w:rStyle w:val="CommentReference"/>
        </w:rPr>
        <w:annotationRef/>
      </w:r>
      <w:r>
        <w:t xml:space="preserve">It is not simply from all three domains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504" w:author="Peng, Hong" w:date="2020-03-04T15:42:00Z" w:initials="PH">
    <w:p w14:paraId="7B711AA1" w14:textId="129739B4" w:rsidR="00F626A3" w:rsidRDefault="00F626A3">
      <w:pPr>
        <w:pStyle w:val="CommentText"/>
      </w:pPr>
      <w:r>
        <w:rPr>
          <w:rStyle w:val="CommentReference"/>
        </w:rPr>
        <w:annotationRef/>
      </w:r>
      <w:r>
        <w:rPr>
          <w:rFonts w:hint="eastAsia"/>
        </w:rPr>
        <w:t>I</w:t>
      </w:r>
      <w:r>
        <w:t>sn’t it one reason to explain the classification power?</w:t>
      </w:r>
    </w:p>
  </w:comment>
  <w:comment w:id="508" w:author="Peng, Hong" w:date="2020-03-04T11:57:00Z" w:initials="PH">
    <w:p w14:paraId="45E107A3" w14:textId="21A1A2BA" w:rsidR="00F626A3" w:rsidRDefault="00F626A3">
      <w:pPr>
        <w:pStyle w:val="CommentText"/>
      </w:pPr>
      <w:r>
        <w:rPr>
          <w:rStyle w:val="CommentReference"/>
        </w:rPr>
        <w:annotationRef/>
      </w:r>
      <w:r>
        <w:t xml:space="preserve">I didn’t see such type of sub title in literatures. Regarding the structure, I think this session is talking about the element profiling </w:t>
      </w:r>
      <w:r w:rsidR="00985868">
        <w:t>of</w:t>
      </w:r>
      <w:r>
        <w:t xml:space="preserve"> rice.</w:t>
      </w:r>
    </w:p>
  </w:comment>
  <w:comment w:id="506" w:author="Xu, Jason" w:date="2020-02-11T13:11:00Z" w:initials="XJ">
    <w:p w14:paraId="025C2A3F" w14:textId="3EAF1DB9" w:rsidR="00F626A3" w:rsidRDefault="00F626A3">
      <w:pPr>
        <w:pStyle w:val="CommentText"/>
      </w:pPr>
      <w:r>
        <w:rPr>
          <w:rStyle w:val="CommentReference"/>
        </w:rPr>
        <w:annotationRef/>
      </w:r>
      <w:r>
        <w:rPr>
          <w:rFonts w:hint="eastAsia"/>
        </w:rPr>
        <w:t>G</w:t>
      </w:r>
      <w:r>
        <w:t xml:space="preserve">uiding subtitles, can be deleted. Applies to below too. </w:t>
      </w:r>
    </w:p>
  </w:comment>
  <w:comment w:id="513" w:author="fanzhou kong" w:date="2020-02-11T15:59:00Z" w:initials="fk">
    <w:p w14:paraId="0A35D866" w14:textId="77777777" w:rsidR="00F626A3" w:rsidRDefault="00F626A3" w:rsidP="001214E1">
      <w:pPr>
        <w:pStyle w:val="CommentText"/>
      </w:pPr>
      <w:r>
        <w:rPr>
          <w:rStyle w:val="CommentReference"/>
        </w:rPr>
        <w:annotationRef/>
      </w:r>
      <w:r>
        <w:t>Would this be better? Since we are not plotting real concentration values on there</w:t>
      </w:r>
    </w:p>
  </w:comment>
  <w:comment w:id="516" w:author="fanzhou kong" w:date="2020-02-11T15:58:00Z" w:initials="fk">
    <w:p w14:paraId="4EBB8098" w14:textId="77777777" w:rsidR="00F626A3" w:rsidRDefault="00F626A3" w:rsidP="001214E1">
      <w:pPr>
        <w:pStyle w:val="CommentText"/>
      </w:pPr>
      <w:r>
        <w:rPr>
          <w:rStyle w:val="CommentReference"/>
        </w:rPr>
        <w:annotationRef/>
      </w:r>
      <w:proofErr w:type="spellStart"/>
      <w:r>
        <w:t>Uncapitalized</w:t>
      </w:r>
      <w:proofErr w:type="spellEnd"/>
      <w:r>
        <w:t>…</w:t>
      </w:r>
    </w:p>
  </w:comment>
  <w:comment w:id="517" w:author="Xu, Jason" w:date="2020-02-05T12:41:00Z" w:initials="XJ">
    <w:p w14:paraId="0A412243" w14:textId="77777777" w:rsidR="00F626A3" w:rsidRDefault="00F626A3" w:rsidP="001214E1">
      <w:pPr>
        <w:pStyle w:val="CommentText"/>
      </w:pPr>
      <w:r>
        <w:rPr>
          <w:rStyle w:val="CommentReference"/>
        </w:rPr>
        <w:annotationRef/>
      </w:r>
      <w:r>
        <w:t>Do you think adding radar plot is making sense here?</w:t>
      </w:r>
    </w:p>
  </w:comment>
  <w:comment w:id="518" w:author="fanzhou kong" w:date="2020-02-06T11:54:00Z" w:initials="fk">
    <w:p w14:paraId="7FCC0C0C" w14:textId="77777777" w:rsidR="00F626A3" w:rsidRDefault="00F626A3" w:rsidP="001214E1">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524" w:author="fanzhou kong" w:date="2020-02-06T13:33:00Z" w:initials="fk">
    <w:p w14:paraId="49425C0A" w14:textId="27F236AB" w:rsidR="00F626A3" w:rsidRDefault="00F626A3">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525" w:author="Xu, Jason" w:date="2020-02-06T13:49:00Z" w:initials="XJ">
    <w:p w14:paraId="0FC46A5B" w14:textId="3D1DFD67" w:rsidR="00F626A3" w:rsidRDefault="00F626A3">
      <w:pPr>
        <w:pStyle w:val="CommentText"/>
      </w:pPr>
      <w:r>
        <w:rPr>
          <w:rStyle w:val="CommentReference"/>
        </w:rPr>
        <w:annotationRef/>
      </w:r>
      <w:r>
        <w:rPr>
          <w:rFonts w:hint="eastAsia"/>
        </w:rPr>
        <w:t>I</w:t>
      </w:r>
      <w:r>
        <w:t xml:space="preserve"> will send over some proof </w:t>
      </w:r>
    </w:p>
  </w:comment>
  <w:comment w:id="565" w:author="Xu, Jason" w:date="2020-02-05T13:52:00Z" w:initials="XJ">
    <w:p w14:paraId="6AD18E05" w14:textId="087B50FF" w:rsidR="00F626A3" w:rsidRDefault="00F626A3">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566" w:author="Peng, Hong" w:date="2020-03-04T18:35:00Z" w:initials="PH">
    <w:p w14:paraId="098F3935" w14:textId="02A4B15E" w:rsidR="00985868" w:rsidRDefault="00985868">
      <w:pPr>
        <w:pStyle w:val="CommentText"/>
      </w:pPr>
      <w:r>
        <w:rPr>
          <w:rStyle w:val="CommentReference"/>
        </w:rPr>
        <w:annotationRef/>
      </w:r>
      <w:r>
        <w:rPr>
          <w:rFonts w:hint="eastAsia"/>
        </w:rPr>
        <w:t>I</w:t>
      </w:r>
      <w:r>
        <w:t xml:space="preserve"> suppose it’s a well drafted version sent to me. So what’s your decision on this part? </w:t>
      </w:r>
    </w:p>
  </w:comment>
  <w:comment w:id="567" w:author="Peng, Hong" w:date="2020-03-04T18:33:00Z" w:initials="PH">
    <w:p w14:paraId="461B2580" w14:textId="38541EB5" w:rsidR="00985868" w:rsidRDefault="00985868">
      <w:pPr>
        <w:pStyle w:val="CommentText"/>
      </w:pPr>
      <w:r>
        <w:rPr>
          <w:rStyle w:val="CommentReference"/>
        </w:rPr>
        <w:annotationRef/>
      </w:r>
      <w:r>
        <w:t>Or move this to the origin prediction part. But I don’t suggest to do so.</w:t>
      </w:r>
    </w:p>
  </w:comment>
  <w:comment w:id="572" w:author="Peng, Hong" w:date="2020-03-04T17:19:00Z" w:initials="PH">
    <w:p w14:paraId="12C956EC" w14:textId="77777777" w:rsidR="00CF7E43" w:rsidRDefault="00CF7E43" w:rsidP="00CF7E43">
      <w:pPr>
        <w:pStyle w:val="CommentText"/>
      </w:pPr>
      <w:r>
        <w:rPr>
          <w:rStyle w:val="CommentReference"/>
        </w:rPr>
        <w:annotationRef/>
      </w:r>
      <w:r>
        <w:rPr>
          <w:rFonts w:hint="eastAsia"/>
        </w:rPr>
        <w:t>P</w:t>
      </w:r>
      <w:r>
        <w:t>lease also learn carefully the organization of content in this paragraph. What, why and how.</w:t>
      </w:r>
    </w:p>
  </w:comment>
  <w:comment w:id="574" w:author="Peng, Hong" w:date="2020-03-04T17:21:00Z" w:initials="PH">
    <w:p w14:paraId="5118641D" w14:textId="77777777" w:rsidR="00CF7E43" w:rsidRDefault="00CF7E43" w:rsidP="00CF7E43">
      <w:pPr>
        <w:pStyle w:val="CommentText"/>
      </w:pPr>
      <w:r>
        <w:rPr>
          <w:rStyle w:val="CommentReference"/>
        </w:rPr>
        <w:annotationRef/>
      </w:r>
      <w:r>
        <w:t>Low or high vs. limit of detection in rice according national standard</w:t>
      </w:r>
    </w:p>
  </w:comment>
  <w:comment w:id="587" w:author="Peng, Hong" w:date="2020-03-04T17:16:00Z" w:initials="PH">
    <w:p w14:paraId="160625B8" w14:textId="19D9F3A9" w:rsidR="00F626A3" w:rsidRDefault="00F626A3">
      <w:pPr>
        <w:pStyle w:val="CommentText"/>
      </w:pPr>
      <w:r>
        <w:rPr>
          <w:rStyle w:val="CommentReference"/>
        </w:rPr>
        <w:annotationRef/>
      </w:r>
      <w:proofErr w:type="gramStart"/>
      <w:r>
        <w:rPr>
          <w:rFonts w:hint="eastAsia"/>
        </w:rPr>
        <w:t>r</w:t>
      </w:r>
      <w:r>
        <w:t>eference</w:t>
      </w:r>
      <w:proofErr w:type="gramEnd"/>
      <w:r>
        <w:t xml:space="preserve"> here</w:t>
      </w:r>
    </w:p>
  </w:comment>
  <w:comment w:id="611" w:author="Xu, Jason" w:date="2020-02-11T13:19:00Z" w:initials="XJ">
    <w:p w14:paraId="0177D90B" w14:textId="7ED2B598" w:rsidR="00F626A3" w:rsidRDefault="00F626A3">
      <w:pPr>
        <w:pStyle w:val="CommentText"/>
      </w:pPr>
      <w:r>
        <w:rPr>
          <w:rStyle w:val="CommentReference"/>
        </w:rPr>
        <w:annotationRef/>
      </w:r>
      <w:proofErr w:type="gramStart"/>
      <w:r>
        <w:rPr>
          <w:rFonts w:hint="eastAsia"/>
        </w:rPr>
        <w:t>n</w:t>
      </w:r>
      <w:r>
        <w:t>eed</w:t>
      </w:r>
      <w:proofErr w:type="gramEnd"/>
      <w:r>
        <w:t xml:space="preserve"> to briefly explain what this stand for … could also use a citation here.  </w:t>
      </w:r>
    </w:p>
  </w:comment>
  <w:comment w:id="612" w:author="fanzhou kong" w:date="2020-02-11T16:06:00Z" w:initials="fk">
    <w:p w14:paraId="2CB6E5FC" w14:textId="2341091A" w:rsidR="00F626A3" w:rsidRDefault="00F626A3">
      <w:pPr>
        <w:pStyle w:val="CommentText"/>
      </w:pPr>
      <w:r>
        <w:rPr>
          <w:rStyle w:val="CommentReference"/>
        </w:rPr>
        <w:annotationRef/>
      </w:r>
      <w:r>
        <w:t>I have included another citation here.</w:t>
      </w:r>
    </w:p>
  </w:comment>
  <w:comment w:id="614" w:author="Xu, Jason" w:date="2020-02-11T13:23:00Z" w:initials="XJ">
    <w:p w14:paraId="170E3C36" w14:textId="16148B6A" w:rsidR="00F626A3" w:rsidRDefault="00F626A3">
      <w:pPr>
        <w:pStyle w:val="CommentText"/>
      </w:pPr>
      <w:r>
        <w:rPr>
          <w:rStyle w:val="CommentReference"/>
        </w:rPr>
        <w:annotationRef/>
      </w:r>
      <w:r>
        <w:rPr>
          <w:rFonts w:hint="eastAsia"/>
        </w:rPr>
        <w:t>?</w:t>
      </w:r>
      <w:r>
        <w:t xml:space="preserve"> </w:t>
      </w:r>
    </w:p>
  </w:comment>
  <w:comment w:id="615" w:author="fanzhou kong" w:date="2020-02-11T16:06:00Z" w:initials="fk">
    <w:p w14:paraId="7A3C973B" w14:textId="7D7D63EE" w:rsidR="00F626A3" w:rsidRDefault="00F626A3">
      <w:pPr>
        <w:pStyle w:val="CommentText"/>
      </w:pPr>
      <w:r>
        <w:rPr>
          <w:rStyle w:val="CommentReference"/>
        </w:rPr>
        <w:annotationRef/>
      </w:r>
      <w:r>
        <w:t xml:space="preserve">This is a very short one-sentence </w:t>
      </w:r>
      <w:proofErr w:type="spellStart"/>
      <w:r>
        <w:t>explaination</w:t>
      </w:r>
      <w:proofErr w:type="spellEnd"/>
      <w:r>
        <w:t xml:space="preserve">… the point here is there is </w:t>
      </w:r>
      <w:proofErr w:type="gramStart"/>
      <w:r>
        <w:t>a  clear</w:t>
      </w:r>
      <w:proofErr w:type="gramEnd"/>
      <w:r>
        <w:t xml:space="preserve"> cutoff, or we can just use box plot for easier interpretation</w:t>
      </w:r>
    </w:p>
  </w:comment>
  <w:comment w:id="616" w:author="Xu, Jason" w:date="2020-02-11T17:55:00Z" w:initials="XJ">
    <w:p w14:paraId="101B1B16" w14:textId="0D7388BE" w:rsidR="00F626A3" w:rsidRDefault="00F626A3">
      <w:pPr>
        <w:pStyle w:val="CommentText"/>
      </w:pPr>
      <w:r>
        <w:rPr>
          <w:rStyle w:val="CommentReference"/>
        </w:rPr>
        <w:annotationRef/>
      </w:r>
      <w:r>
        <w:rPr>
          <w:rFonts w:hint="eastAsia"/>
        </w:rPr>
        <w:t>S</w:t>
      </w:r>
      <w:r>
        <w:t>till not very clear. We may consider the box plot instead</w:t>
      </w:r>
    </w:p>
  </w:comment>
  <w:comment w:id="620" w:author="Xu, Jason" w:date="2020-02-11T14:02:00Z" w:initials="XJ">
    <w:p w14:paraId="6F838DED" w14:textId="26AC2B74" w:rsidR="00F626A3" w:rsidRDefault="00F626A3">
      <w:pPr>
        <w:pStyle w:val="CommentText"/>
      </w:pPr>
      <w:r>
        <w:rPr>
          <w:rStyle w:val="CommentReference"/>
        </w:rPr>
        <w:annotationRef/>
      </w:r>
      <w:r>
        <w:t xml:space="preserve">Hong: we also provide an alternative using box whisker plot… let us see which works the best here. </w:t>
      </w:r>
    </w:p>
  </w:comment>
  <w:comment w:id="621" w:author="Peng, Hong" w:date="2020-03-04T18:25:00Z" w:initials="PH">
    <w:p w14:paraId="53D0BF21" w14:textId="5C4CC772" w:rsidR="00985868" w:rsidRDefault="00985868">
      <w:pPr>
        <w:pStyle w:val="CommentText"/>
      </w:pPr>
      <w:r>
        <w:rPr>
          <w:rStyle w:val="CommentReference"/>
        </w:rPr>
        <w:annotationRef/>
      </w:r>
      <w:r>
        <w:rPr>
          <w:rFonts w:hint="eastAsia"/>
        </w:rPr>
        <w:t>T</w:t>
      </w:r>
      <w:r>
        <w:t>he boxplot is more transparent.</w:t>
      </w:r>
    </w:p>
  </w:comment>
  <w:comment w:id="655" w:author="fanzhou kong" w:date="2020-02-07T14:57:00Z" w:initials="fk">
    <w:p w14:paraId="22F0A20E" w14:textId="10C1CD92" w:rsidR="00F626A3" w:rsidRDefault="00F626A3">
      <w:pPr>
        <w:pStyle w:val="CommentText"/>
      </w:pPr>
      <w:r>
        <w:rPr>
          <w:rStyle w:val="CommentReference"/>
        </w:rPr>
        <w:annotationRef/>
      </w:r>
      <w:r>
        <w:t xml:space="preserve">Isn’t reliability and robustness </w:t>
      </w:r>
      <w:proofErr w:type="spellStart"/>
      <w:r>
        <w:t>synome</w:t>
      </w:r>
      <w:proofErr w:type="spellEnd"/>
      <w:r>
        <w:t>?</w:t>
      </w:r>
    </w:p>
  </w:comment>
  <w:comment w:id="656" w:author="Xu, Jason" w:date="2020-02-11T10:02:00Z" w:initials="XJ">
    <w:p w14:paraId="6A4DA046" w14:textId="5EAC807C" w:rsidR="00F626A3" w:rsidRDefault="00F626A3">
      <w:pPr>
        <w:pStyle w:val="CommentText"/>
      </w:pPr>
      <w:r>
        <w:rPr>
          <w:rStyle w:val="CommentReference"/>
        </w:rPr>
        <w:annotationRef/>
      </w:r>
      <w:r>
        <w:t xml:space="preserve">My understanding: reliability= can we trust the result in this case; robustness= can we repeat the success in other cases?  Yet we need to confirm how people are usually increase their robustness </w:t>
      </w:r>
    </w:p>
  </w:comment>
  <w:comment w:id="657" w:author="fanzhou kong" w:date="2020-02-11T16:13:00Z" w:initials="fk">
    <w:p w14:paraId="1A43F064" w14:textId="6D6B83E6" w:rsidR="00F626A3" w:rsidRDefault="00F626A3">
      <w:pPr>
        <w:pStyle w:val="CommentText"/>
      </w:pPr>
      <w:r>
        <w:rPr>
          <w:rStyle w:val="CommentReference"/>
        </w:rPr>
        <w:annotationRef/>
      </w:r>
      <w:r>
        <w:t xml:space="preserve">Then I feel like here we should only address robustness: we have done a lot of work (feature selection, cv, </w:t>
      </w:r>
      <w:proofErr w:type="spellStart"/>
      <w:r>
        <w:t>etc</w:t>
      </w:r>
      <w:proofErr w:type="spellEnd"/>
      <w:proofErr w:type="gramStart"/>
      <w:r>
        <w:t>)  to</w:t>
      </w:r>
      <w:proofErr w:type="gramEnd"/>
      <w:r>
        <w:t xml:space="preserve"> ensure the results we got right now is plausible; but we just don’t know how the models will perform in the real word</w:t>
      </w:r>
    </w:p>
  </w:comment>
  <w:comment w:id="658" w:author="Xu, Jason" w:date="2020-02-11T18:04:00Z" w:initials="XJ">
    <w:p w14:paraId="60EA2C13" w14:textId="6C1951D2" w:rsidR="00F626A3" w:rsidRDefault="00F626A3">
      <w:pPr>
        <w:pStyle w:val="CommentText"/>
      </w:pPr>
      <w:r>
        <w:rPr>
          <w:rStyle w:val="CommentReference"/>
        </w:rPr>
        <w:annotationRef/>
      </w:r>
      <w:r>
        <w:rPr>
          <w:rFonts w:hint="eastAsia"/>
        </w:rPr>
        <w:t>Y</w:t>
      </w:r>
      <w:r>
        <w:t xml:space="preserve">es. The reliability is </w:t>
      </w:r>
      <w:proofErr w:type="spellStart"/>
      <w:r>
        <w:t>soley</w:t>
      </w:r>
      <w:proofErr w:type="spellEnd"/>
      <w:r>
        <w:t xml:space="preserve"> based on our validation results. </w:t>
      </w:r>
    </w:p>
  </w:comment>
  <w:comment w:id="654" w:author="Peng, Hong" w:date="2020-03-04T19:07:00Z" w:initials="PH">
    <w:p w14:paraId="384D0825" w14:textId="4514131E" w:rsidR="0049501C" w:rsidRPr="0049501C" w:rsidRDefault="0049501C">
      <w:pPr>
        <w:pStyle w:val="CommentText"/>
        <w:rPr>
          <w:rFonts w:hint="eastAsia"/>
        </w:rPr>
      </w:pPr>
      <w:r>
        <w:rPr>
          <w:rStyle w:val="CommentReference"/>
        </w:rPr>
        <w:annotationRef/>
      </w:r>
      <w:r>
        <w:rPr>
          <w:rFonts w:hint="eastAsia"/>
        </w:rPr>
        <w:t>S</w:t>
      </w:r>
      <w:r>
        <w:t>hould be in the above session. Always in the last paragraph, we only highlight the meaning of the work.</w:t>
      </w:r>
    </w:p>
  </w:comment>
  <w:comment w:id="664" w:author="Peng, Hong" w:date="2020-03-04T19:13:00Z" w:initials="PH">
    <w:p w14:paraId="3524336E" w14:textId="29C03893" w:rsidR="000F6CCA" w:rsidRDefault="000F6CCA">
      <w:pPr>
        <w:pStyle w:val="CommentText"/>
      </w:pPr>
      <w:r>
        <w:rPr>
          <w:rStyle w:val="CommentReference"/>
        </w:rPr>
        <w:annotationRef/>
      </w:r>
      <w:proofErr w:type="spellStart"/>
      <w:r>
        <w:t>Discriminaiton</w:t>
      </w:r>
      <w:proofErr w:type="spellEnd"/>
      <w:r>
        <w:t xml:space="preserve"> of what?</w:t>
      </w:r>
    </w:p>
  </w:comment>
  <w:comment w:id="672" w:author="Peng, Hong" w:date="2020-03-04T19:18:00Z" w:initials="PH">
    <w:p w14:paraId="3B740818" w14:textId="5040356C" w:rsidR="000F6CCA" w:rsidRDefault="000F6CCA">
      <w:pPr>
        <w:pStyle w:val="CommentText"/>
      </w:pPr>
      <w:r>
        <w:rPr>
          <w:rStyle w:val="CommentReference"/>
        </w:rPr>
        <w:annotationRef/>
      </w:r>
      <w:r>
        <w:rPr>
          <w:rFonts w:hint="eastAsia"/>
        </w:rPr>
        <w:t>W</w:t>
      </w:r>
      <w:r>
        <w:t>hat is the logic of this therefore?</w:t>
      </w:r>
    </w:p>
  </w:comment>
  <w:comment w:id="675" w:author="fanzhou kong" w:date="2020-02-11T16:16:00Z" w:initials="fk">
    <w:p w14:paraId="69B985B1" w14:textId="4D61EEB9" w:rsidR="00F626A3" w:rsidRDefault="00F626A3">
      <w:pPr>
        <w:pStyle w:val="CommentText"/>
      </w:pPr>
      <w:r>
        <w:rPr>
          <w:rStyle w:val="CommentReference"/>
        </w:rPr>
        <w:annotationRef/>
      </w:r>
      <w:r>
        <w:t>Here I feel “robust” would be more appropriate?</w:t>
      </w:r>
    </w:p>
  </w:comment>
  <w:comment w:id="676" w:author="Xu, Jason" w:date="2020-02-11T18:04:00Z" w:initials="XJ">
    <w:p w14:paraId="679E8480" w14:textId="14B4B5CA" w:rsidR="00F626A3" w:rsidRDefault="00F626A3">
      <w:pPr>
        <w:pStyle w:val="CommentText"/>
      </w:pPr>
      <w:r>
        <w:rPr>
          <w:rStyle w:val="CommentReference"/>
        </w:rPr>
        <w:annotationRef/>
      </w:r>
      <w:r>
        <w:rPr>
          <w:rFonts w:hint="eastAsia"/>
        </w:rPr>
        <w:t>M</w:t>
      </w:r>
      <w:r>
        <w:t xml:space="preserve">odified. </w:t>
      </w:r>
    </w:p>
  </w:comment>
  <w:comment w:id="682" w:author="Xu, Jason" w:date="2020-01-07T10:31:00Z" w:initials="XJ">
    <w:p w14:paraId="41A95819" w14:textId="52804D32" w:rsidR="00F626A3" w:rsidRDefault="00F626A3"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402E5" w15:done="1"/>
  <w15:commentEx w15:paraId="0E9EC14F" w15:done="0"/>
  <w15:commentEx w15:paraId="0C2C3C71" w15:done="0"/>
  <w15:commentEx w15:paraId="7B11C8CA" w15:done="1"/>
  <w15:commentEx w15:paraId="5F406AD5" w15:done="0"/>
  <w15:commentEx w15:paraId="17BDF65C" w15:done="1"/>
  <w15:commentEx w15:paraId="061F86CC" w15:done="0"/>
  <w15:commentEx w15:paraId="712A45D5" w15:done="0"/>
  <w15:commentEx w15:paraId="69518739" w15:done="0"/>
  <w15:commentEx w15:paraId="4FB0C096" w15:done="0"/>
  <w15:commentEx w15:paraId="22887EA9" w15:done="0"/>
  <w15:commentEx w15:paraId="5DC6C7F9" w15:done="0"/>
  <w15:commentEx w15:paraId="177AE7A1" w15:done="0"/>
  <w15:commentEx w15:paraId="6A6CD787" w15:done="0"/>
  <w15:commentEx w15:paraId="2525F3CB" w15:done="0"/>
  <w15:commentEx w15:paraId="022F55D9" w15:done="0"/>
  <w15:commentEx w15:paraId="5A2B3A05" w15:paraIdParent="022F55D9" w15:done="0"/>
  <w15:commentEx w15:paraId="07E497E9" w15:paraIdParent="022F55D9" w15:done="0"/>
  <w15:commentEx w15:paraId="2B2A27F8" w15:done="0"/>
  <w15:commentEx w15:paraId="69D700AE" w15:done="0"/>
  <w15:commentEx w15:paraId="42B1BC3B" w15:done="0"/>
  <w15:commentEx w15:paraId="00FFD610" w15:done="0"/>
  <w15:commentEx w15:paraId="11F0BED4" w15:done="0"/>
  <w15:commentEx w15:paraId="70708963" w15:done="0"/>
  <w15:commentEx w15:paraId="56C261B3" w15:done="0"/>
  <w15:commentEx w15:paraId="39A497D1" w15:done="0"/>
  <w15:commentEx w15:paraId="53B5641D" w15:done="0"/>
  <w15:commentEx w15:paraId="3823F87D" w15:done="0"/>
  <w15:commentEx w15:paraId="21674138" w15:done="1"/>
  <w15:commentEx w15:paraId="20847FF4" w15:done="0"/>
  <w15:commentEx w15:paraId="0526F4A0" w15:done="0"/>
  <w15:commentEx w15:paraId="1AF35FE2" w15:done="0"/>
  <w15:commentEx w15:paraId="096780FC" w15:done="0"/>
  <w15:commentEx w15:paraId="28EC55EF" w15:done="1"/>
  <w15:commentEx w15:paraId="57F2A970" w15:paraIdParent="28EC55EF" w15:done="1"/>
  <w15:commentEx w15:paraId="2EFDF1BF" w15:done="0"/>
  <w15:commentEx w15:paraId="36E6A1B4" w15:done="0"/>
  <w15:commentEx w15:paraId="40E6CE70" w15:done="0"/>
  <w15:commentEx w15:paraId="26211949" w15:done="0"/>
  <w15:commentEx w15:paraId="533E714E" w15:done="0"/>
  <w15:commentEx w15:paraId="042919E9" w15:done="1"/>
  <w15:commentEx w15:paraId="62D52C3F" w15:paraIdParent="042919E9" w15:done="1"/>
  <w15:commentEx w15:paraId="4DFF6877" w15:done="0"/>
  <w15:commentEx w15:paraId="0A9CB18B" w15:done="0"/>
  <w15:commentEx w15:paraId="3E257DD4" w15:done="0"/>
  <w15:commentEx w15:paraId="2A3EBE3B" w15:done="0"/>
  <w15:commentEx w15:paraId="7243D7A9" w15:done="0"/>
  <w15:commentEx w15:paraId="5640CD0B" w15:done="0"/>
  <w15:commentEx w15:paraId="41D04CAD" w15:done="0"/>
  <w15:commentEx w15:paraId="3436FFF8" w15:done="0"/>
  <w15:commentEx w15:paraId="13DB1D94" w15:done="1"/>
  <w15:commentEx w15:paraId="4879CDE2" w15:paraIdParent="13DB1D94" w15:done="1"/>
  <w15:commentEx w15:paraId="7B1943AC" w15:paraIdParent="13DB1D94" w15:done="0"/>
  <w15:commentEx w15:paraId="46F3F469" w15:done="0"/>
  <w15:commentEx w15:paraId="64995178" w15:done="0"/>
  <w15:commentEx w15:paraId="41EDFAAA" w15:done="0"/>
  <w15:commentEx w15:paraId="481C1DB5" w15:done="1"/>
  <w15:commentEx w15:paraId="3D30114B" w15:paraIdParent="481C1DB5" w15:done="1"/>
  <w15:commentEx w15:paraId="39812800" w15:done="1"/>
  <w15:commentEx w15:paraId="1B690931" w15:done="1"/>
  <w15:commentEx w15:paraId="079A92A3" w15:done="1"/>
  <w15:commentEx w15:paraId="54FC69FD" w15:paraIdParent="079A92A3" w15:done="1"/>
  <w15:commentEx w15:paraId="7143D4D2" w15:done="1"/>
  <w15:commentEx w15:paraId="564D2F02" w15:paraIdParent="7143D4D2" w15:done="1"/>
  <w15:commentEx w15:paraId="7B711AA1" w15:done="0"/>
  <w15:commentEx w15:paraId="45E107A3" w15:done="0"/>
  <w15:commentEx w15:paraId="025C2A3F" w15:done="1"/>
  <w15:commentEx w15:paraId="0A35D866" w15:done="1"/>
  <w15:commentEx w15:paraId="4EBB8098" w15:done="1"/>
  <w15:commentEx w15:paraId="0A412243" w15:done="1"/>
  <w15:commentEx w15:paraId="7FCC0C0C" w15:paraIdParent="0A412243" w15:done="1"/>
  <w15:commentEx w15:paraId="49425C0A" w15:done="1"/>
  <w15:commentEx w15:paraId="0FC46A5B" w15:paraIdParent="49425C0A" w15:done="1"/>
  <w15:commentEx w15:paraId="6AD18E05" w15:done="1"/>
  <w15:commentEx w15:paraId="098F3935" w15:paraIdParent="6AD18E05" w15:done="0"/>
  <w15:commentEx w15:paraId="461B2580" w15:done="0"/>
  <w15:commentEx w15:paraId="12C956EC" w15:done="0"/>
  <w15:commentEx w15:paraId="5118641D" w15:done="0"/>
  <w15:commentEx w15:paraId="160625B8" w15:done="0"/>
  <w15:commentEx w15:paraId="0177D90B" w15:done="1"/>
  <w15:commentEx w15:paraId="2CB6E5FC" w15:paraIdParent="0177D90B" w15:done="1"/>
  <w15:commentEx w15:paraId="170E3C36" w15:done="0"/>
  <w15:commentEx w15:paraId="7A3C973B" w15:paraIdParent="170E3C36" w15:done="0"/>
  <w15:commentEx w15:paraId="101B1B16" w15:paraIdParent="170E3C36" w15:done="0"/>
  <w15:commentEx w15:paraId="6F838DED" w15:done="0"/>
  <w15:commentEx w15:paraId="53D0BF21" w15:paraIdParent="6F838DED" w15:done="0"/>
  <w15:commentEx w15:paraId="22F0A20E" w15:done="1"/>
  <w15:commentEx w15:paraId="6A4DA046" w15:paraIdParent="22F0A20E" w15:done="1"/>
  <w15:commentEx w15:paraId="1A43F064" w15:paraIdParent="22F0A20E" w15:done="1"/>
  <w15:commentEx w15:paraId="60EA2C13" w15:paraIdParent="22F0A20E" w15:done="1"/>
  <w15:commentEx w15:paraId="384D0825" w15:done="0"/>
  <w15:commentEx w15:paraId="3524336E" w15:done="0"/>
  <w15:commentEx w15:paraId="3B740818" w15:done="0"/>
  <w15:commentEx w15:paraId="69B985B1" w15:done="1"/>
  <w15:commentEx w15:paraId="679E8480" w15:paraIdParent="69B985B1" w15:done="1"/>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5BB50C78" w16cid:durableId="21ED4444"/>
  <w16cid:commentId w16cid:paraId="7B11C8CA" w16cid:durableId="21ED450D"/>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7A7A403F" w16cid:durableId="21ED0119"/>
  <w16cid:commentId w16cid:paraId="38BF58E3" w16cid:durableId="21ED4955"/>
  <w16cid:commentId w16cid:paraId="022F55D9" w16cid:durableId="21ED0163"/>
  <w16cid:commentId w16cid:paraId="5A2B3A05" w16cid:durableId="21ED4AF0"/>
  <w16cid:commentId w16cid:paraId="07E497E9" w16cid:durableId="21ED6337"/>
  <w16cid:commentId w16cid:paraId="21674138" w16cid:durableId="21BF1D59"/>
  <w16cid:commentId w16cid:paraId="50A23BBA" w16cid:durableId="21ED4D4B"/>
  <w16cid:commentId w16cid:paraId="012F2E11" w16cid:durableId="21E3FE2E"/>
  <w16cid:commentId w16cid:paraId="491F4588" w16cid:durableId="21E67A58"/>
  <w16cid:commentId w16cid:paraId="28EC55EF" w16cid:durableId="21C81711"/>
  <w16cid:commentId w16cid:paraId="57F2A970" w16cid:durableId="21E2C03D"/>
  <w16cid:commentId w16cid:paraId="042919E9" w16cid:durableId="21E3DC7D"/>
  <w16cid:commentId w16cid:paraId="62D52C3F" w16cid:durableId="21E67A85"/>
  <w16cid:commentId w16cid:paraId="13DB1D94" w16cid:durableId="21E52DD3"/>
  <w16cid:commentId w16cid:paraId="4879CDE2" w16cid:durableId="21E67C79"/>
  <w16cid:commentId w16cid:paraId="481C1DB5" w16cid:durableId="21E5314C"/>
  <w16cid:commentId w16cid:paraId="3D30114B" w16cid:durableId="21E67CA2"/>
  <w16cid:commentId w16cid:paraId="39812800" w16cid:durableId="21ED4DD1"/>
  <w16cid:commentId w16cid:paraId="1B690931" w16cid:durableId="21ED4DA3"/>
  <w16cid:commentId w16cid:paraId="079A92A3" w16cid:durableId="21E53667"/>
  <w16cid:commentId w16cid:paraId="54FC69FD" w16cid:durableId="21E67CFA"/>
  <w16cid:commentId w16cid:paraId="7143D4D2" w16cid:durableId="21E54CA3"/>
  <w16cid:commentId w16cid:paraId="564D2F02" w16cid:durableId="21E69372"/>
  <w16cid:commentId w16cid:paraId="025C2A3F" w16cid:durableId="21ED2691"/>
  <w16cid:commentId w16cid:paraId="49425C0A" w16cid:durableId="21E69442"/>
  <w16cid:commentId w16cid:paraId="0FC46A5B" w16cid:durableId="21E697D8"/>
  <w16cid:commentId w16cid:paraId="6AD18E05" w16cid:durableId="21E54711"/>
  <w16cid:commentId w16cid:paraId="4BCA01EA" w16cid:durableId="21E694A2"/>
  <w16cid:commentId w16cid:paraId="0177D90B" w16cid:durableId="21ED2853"/>
  <w16cid:commentId w16cid:paraId="2CB6E5FC" w16cid:durableId="21ED4F77"/>
  <w16cid:commentId w16cid:paraId="170E3C36" w16cid:durableId="21ED293B"/>
  <w16cid:commentId w16cid:paraId="7A3C973B" w16cid:durableId="21ED4F88"/>
  <w16cid:commentId w16cid:paraId="101B1B16" w16cid:durableId="21ED6919"/>
  <w16cid:commentId w16cid:paraId="6F838DED" w16cid:durableId="21ED3261"/>
  <w16cid:commentId w16cid:paraId="22F0A20E" w16cid:durableId="21E7F970"/>
  <w16cid:commentId w16cid:paraId="6A4DA046" w16cid:durableId="21ECFA31"/>
  <w16cid:commentId w16cid:paraId="1A43F064" w16cid:durableId="21ED5125"/>
  <w16cid:commentId w16cid:paraId="60EA2C13" w16cid:durableId="21ED6B13"/>
  <w16cid:commentId w16cid:paraId="69B985B1" w16cid:durableId="21ED71B8"/>
  <w16cid:commentId w16cid:paraId="679E8480" w16cid:durableId="21ED6B4A"/>
  <w16cid:commentId w16cid:paraId="41A95819" w16cid:durableId="21BEDC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F80FB" w14:textId="77777777" w:rsidR="00B1596A" w:rsidRDefault="00B1596A" w:rsidP="00170E8C">
      <w:pPr>
        <w:spacing w:after="0" w:line="240" w:lineRule="auto"/>
      </w:pPr>
      <w:r>
        <w:separator/>
      </w:r>
    </w:p>
  </w:endnote>
  <w:endnote w:type="continuationSeparator" w:id="0">
    <w:p w14:paraId="2A242E66" w14:textId="77777777" w:rsidR="00B1596A" w:rsidRDefault="00B1596A" w:rsidP="00170E8C">
      <w:pPr>
        <w:spacing w:after="0" w:line="240" w:lineRule="auto"/>
      </w:pPr>
      <w:r>
        <w:continuationSeparator/>
      </w:r>
    </w:p>
  </w:endnote>
  <w:endnote w:type="continuationNotice" w:id="1">
    <w:p w14:paraId="3F110387" w14:textId="77777777" w:rsidR="00B1596A" w:rsidRDefault="00B15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62A9" w14:textId="3737485A" w:rsidR="00F626A3" w:rsidRDefault="00F626A3">
    <w:pPr>
      <w:pStyle w:val="Footer"/>
    </w:pPr>
    <w:r>
      <w:rPr>
        <w:noProof/>
      </w:rPr>
      <mc:AlternateContent>
        <mc:Choice Requires="wps">
          <w:drawing>
            <wp:anchor distT="0" distB="0" distL="114300" distR="114300" simplePos="0" relativeHeight="251658240" behindDoc="0" locked="0" layoutInCell="0" allowOverlap="1" wp14:anchorId="5EDF638F" wp14:editId="541F841E">
              <wp:simplePos x="0" y="0"/>
              <wp:positionH relativeFrom="page">
                <wp:posOffset>0</wp:posOffset>
              </wp:positionH>
              <wp:positionV relativeFrom="page">
                <wp:posOffset>9601200</wp:posOffset>
              </wp:positionV>
              <wp:extent cx="7772400" cy="266700"/>
              <wp:effectExtent l="0" t="0" r="0" b="0"/>
              <wp:wrapNone/>
              <wp:docPr id="1" name="MSIPCM699c4d9793796ada5c2f89cb" descr="{&quot;HashCode&quot;:9099569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00414768" w:rsidR="00F626A3" w:rsidRPr="00727E6E" w:rsidRDefault="00F626A3" w:rsidP="00727E6E">
                          <w:pPr>
                            <w:spacing w:after="0"/>
                            <w:rPr>
                              <w:rFonts w:ascii="Calibri" w:hAnsi="Calibri" w:cs="Calibri"/>
                              <w:color w:val="000000"/>
                              <w:sz w:val="20"/>
                            </w:rPr>
                          </w:pPr>
                          <w:r w:rsidRPr="00727E6E">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699c4d9793796ada5c2f89cb" o:spid="_x0000_s1026" type="#_x0000_t202" alt="{&quot;HashCode&quot;:909956968,&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" o:allowincell="f" filled="f" stroked="f" strokeweight=".5pt">
              <v:textbox inset="20pt,0,,0">
                <w:txbxContent>
                  <w:p w14:paraId="1C24DEB6" w14:textId="00414768" w:rsidR="00727E6E" w:rsidRPr="00727E6E" w:rsidRDefault="00727E6E" w:rsidP="00727E6E">
                    <w:pPr>
                      <w:spacing w:after="0"/>
                      <w:rPr>
                        <w:rFonts w:ascii="Calibri" w:hAnsi="Calibri" w:cs="Calibri"/>
                        <w:color w:val="000000"/>
                        <w:sz w:val="20"/>
                      </w:rPr>
                    </w:pPr>
                    <w:r w:rsidRPr="00727E6E">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1433C" w14:textId="77777777" w:rsidR="00B1596A" w:rsidRDefault="00B1596A" w:rsidP="00170E8C">
      <w:pPr>
        <w:spacing w:after="0" w:line="240" w:lineRule="auto"/>
      </w:pPr>
      <w:r>
        <w:separator/>
      </w:r>
    </w:p>
  </w:footnote>
  <w:footnote w:type="continuationSeparator" w:id="0">
    <w:p w14:paraId="43D73957" w14:textId="77777777" w:rsidR="00B1596A" w:rsidRDefault="00B1596A" w:rsidP="00170E8C">
      <w:pPr>
        <w:spacing w:after="0" w:line="240" w:lineRule="auto"/>
      </w:pPr>
      <w:r>
        <w:continuationSeparator/>
      </w:r>
    </w:p>
  </w:footnote>
  <w:footnote w:type="continuationNotice" w:id="1">
    <w:p w14:paraId="7BE637F8" w14:textId="77777777" w:rsidR="00B1596A" w:rsidRDefault="00B1596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g, Hong">
    <w15:presenceInfo w15:providerId="AD" w15:userId="S-1-5-21-3555285318-3598121220-927574299-985293"/>
  </w15:person>
  <w15:person w15:author="Xu, Jason">
    <w15:presenceInfo w15:providerId="AD" w15:userId="S::jason.xu@effem.com::d593a947-e985-4675-98ef-c4d8c1d8e68d"/>
  </w15:person>
  <w15:person w15:author="fanzhou kong">
    <w15:presenceInfo w15:providerId="Windows Live" w15:userId="a77df28feecbb961"/>
  </w15:person>
  <w15:person w15:author="Kong, Fanzhou">
    <w15:presenceInfo w15:providerId="None" w15:userId="Kong, Fanzhou"/>
  </w15:person>
  <w15:person w15:author="Kong, Fanzhou [2]">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A9F"/>
    <w:rsid w:val="000073CE"/>
    <w:rsid w:val="00007669"/>
    <w:rsid w:val="00010114"/>
    <w:rsid w:val="00010785"/>
    <w:rsid w:val="00010895"/>
    <w:rsid w:val="00010A21"/>
    <w:rsid w:val="0001149D"/>
    <w:rsid w:val="00011525"/>
    <w:rsid w:val="00011CDC"/>
    <w:rsid w:val="00011F8D"/>
    <w:rsid w:val="00012497"/>
    <w:rsid w:val="000126AF"/>
    <w:rsid w:val="00012835"/>
    <w:rsid w:val="00012A8F"/>
    <w:rsid w:val="00012F5A"/>
    <w:rsid w:val="00013141"/>
    <w:rsid w:val="0001385E"/>
    <w:rsid w:val="000138BD"/>
    <w:rsid w:val="00013AEB"/>
    <w:rsid w:val="00014291"/>
    <w:rsid w:val="00014583"/>
    <w:rsid w:val="00016252"/>
    <w:rsid w:val="000162E2"/>
    <w:rsid w:val="00016E05"/>
    <w:rsid w:val="000170E3"/>
    <w:rsid w:val="00017169"/>
    <w:rsid w:val="00017507"/>
    <w:rsid w:val="00017660"/>
    <w:rsid w:val="000176EC"/>
    <w:rsid w:val="00017816"/>
    <w:rsid w:val="00017B06"/>
    <w:rsid w:val="0002052E"/>
    <w:rsid w:val="0002071D"/>
    <w:rsid w:val="00020A49"/>
    <w:rsid w:val="00020BA0"/>
    <w:rsid w:val="00020F73"/>
    <w:rsid w:val="0002271E"/>
    <w:rsid w:val="00022D22"/>
    <w:rsid w:val="00022DD6"/>
    <w:rsid w:val="000238D2"/>
    <w:rsid w:val="00023B7F"/>
    <w:rsid w:val="000245F0"/>
    <w:rsid w:val="00024DA5"/>
    <w:rsid w:val="00024E9F"/>
    <w:rsid w:val="00025520"/>
    <w:rsid w:val="00025DC1"/>
    <w:rsid w:val="000264C8"/>
    <w:rsid w:val="000266ED"/>
    <w:rsid w:val="00026741"/>
    <w:rsid w:val="000269AF"/>
    <w:rsid w:val="00026C4A"/>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9DC"/>
    <w:rsid w:val="00034EA6"/>
    <w:rsid w:val="00035090"/>
    <w:rsid w:val="00035100"/>
    <w:rsid w:val="0003534B"/>
    <w:rsid w:val="000356ED"/>
    <w:rsid w:val="00035DDC"/>
    <w:rsid w:val="00037A80"/>
    <w:rsid w:val="000400D8"/>
    <w:rsid w:val="00041011"/>
    <w:rsid w:val="000413C5"/>
    <w:rsid w:val="000414DB"/>
    <w:rsid w:val="00041530"/>
    <w:rsid w:val="00041BDC"/>
    <w:rsid w:val="00041EE6"/>
    <w:rsid w:val="000427DC"/>
    <w:rsid w:val="00042E90"/>
    <w:rsid w:val="0004376A"/>
    <w:rsid w:val="00043AD3"/>
    <w:rsid w:val="0004418C"/>
    <w:rsid w:val="0004432D"/>
    <w:rsid w:val="000445B5"/>
    <w:rsid w:val="00044744"/>
    <w:rsid w:val="00044A1D"/>
    <w:rsid w:val="000452CC"/>
    <w:rsid w:val="00045753"/>
    <w:rsid w:val="0004650C"/>
    <w:rsid w:val="00046BA3"/>
    <w:rsid w:val="00047224"/>
    <w:rsid w:val="000473F5"/>
    <w:rsid w:val="0005035B"/>
    <w:rsid w:val="00050455"/>
    <w:rsid w:val="00050C3C"/>
    <w:rsid w:val="00050EC3"/>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7C6"/>
    <w:rsid w:val="0005786F"/>
    <w:rsid w:val="00057FC2"/>
    <w:rsid w:val="000603EC"/>
    <w:rsid w:val="000605B3"/>
    <w:rsid w:val="00060685"/>
    <w:rsid w:val="00060907"/>
    <w:rsid w:val="00061C9C"/>
    <w:rsid w:val="00061D1D"/>
    <w:rsid w:val="00061F7B"/>
    <w:rsid w:val="00062596"/>
    <w:rsid w:val="00063248"/>
    <w:rsid w:val="000638E9"/>
    <w:rsid w:val="00065036"/>
    <w:rsid w:val="000657F7"/>
    <w:rsid w:val="0006623A"/>
    <w:rsid w:val="000665A8"/>
    <w:rsid w:val="00066AE4"/>
    <w:rsid w:val="0006706F"/>
    <w:rsid w:val="00067216"/>
    <w:rsid w:val="000677A3"/>
    <w:rsid w:val="00067A50"/>
    <w:rsid w:val="00067AF0"/>
    <w:rsid w:val="00067FE5"/>
    <w:rsid w:val="000701B6"/>
    <w:rsid w:val="0007045A"/>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9036F"/>
    <w:rsid w:val="000905E6"/>
    <w:rsid w:val="00090A1B"/>
    <w:rsid w:val="0009236A"/>
    <w:rsid w:val="00092BF3"/>
    <w:rsid w:val="00092C18"/>
    <w:rsid w:val="0009351D"/>
    <w:rsid w:val="00093573"/>
    <w:rsid w:val="00093CB4"/>
    <w:rsid w:val="0009489B"/>
    <w:rsid w:val="00094AEE"/>
    <w:rsid w:val="00094ED3"/>
    <w:rsid w:val="00094FBF"/>
    <w:rsid w:val="00095D39"/>
    <w:rsid w:val="000960C5"/>
    <w:rsid w:val="000960FD"/>
    <w:rsid w:val="0009654B"/>
    <w:rsid w:val="0009675C"/>
    <w:rsid w:val="00096FAE"/>
    <w:rsid w:val="000970F1"/>
    <w:rsid w:val="000973DD"/>
    <w:rsid w:val="00097644"/>
    <w:rsid w:val="000976A8"/>
    <w:rsid w:val="000976E3"/>
    <w:rsid w:val="00097713"/>
    <w:rsid w:val="00097884"/>
    <w:rsid w:val="00097AC4"/>
    <w:rsid w:val="00097D52"/>
    <w:rsid w:val="000A02B7"/>
    <w:rsid w:val="000A0656"/>
    <w:rsid w:val="000A09E6"/>
    <w:rsid w:val="000A0A1F"/>
    <w:rsid w:val="000A12ED"/>
    <w:rsid w:val="000A16B2"/>
    <w:rsid w:val="000A1DB7"/>
    <w:rsid w:val="000A28EF"/>
    <w:rsid w:val="000A3083"/>
    <w:rsid w:val="000A3361"/>
    <w:rsid w:val="000A36CC"/>
    <w:rsid w:val="000A38FC"/>
    <w:rsid w:val="000A51EB"/>
    <w:rsid w:val="000A55A6"/>
    <w:rsid w:val="000A5604"/>
    <w:rsid w:val="000A5A39"/>
    <w:rsid w:val="000A5C14"/>
    <w:rsid w:val="000A5C71"/>
    <w:rsid w:val="000A608C"/>
    <w:rsid w:val="000A60D4"/>
    <w:rsid w:val="000A6227"/>
    <w:rsid w:val="000A6A6F"/>
    <w:rsid w:val="000A782E"/>
    <w:rsid w:val="000B0065"/>
    <w:rsid w:val="000B016A"/>
    <w:rsid w:val="000B0710"/>
    <w:rsid w:val="000B0C79"/>
    <w:rsid w:val="000B0CE7"/>
    <w:rsid w:val="000B2105"/>
    <w:rsid w:val="000B2BEE"/>
    <w:rsid w:val="000B2FCB"/>
    <w:rsid w:val="000B30D6"/>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2065"/>
    <w:rsid w:val="000C213D"/>
    <w:rsid w:val="000C2C19"/>
    <w:rsid w:val="000C30A6"/>
    <w:rsid w:val="000C367A"/>
    <w:rsid w:val="000C3912"/>
    <w:rsid w:val="000C3AF9"/>
    <w:rsid w:val="000C4CE2"/>
    <w:rsid w:val="000C4EB2"/>
    <w:rsid w:val="000C65AB"/>
    <w:rsid w:val="000C6996"/>
    <w:rsid w:val="000C7488"/>
    <w:rsid w:val="000D0179"/>
    <w:rsid w:val="000D05CC"/>
    <w:rsid w:val="000D0A6F"/>
    <w:rsid w:val="000D0FD9"/>
    <w:rsid w:val="000D13E1"/>
    <w:rsid w:val="000D17EB"/>
    <w:rsid w:val="000D234A"/>
    <w:rsid w:val="000D241B"/>
    <w:rsid w:val="000D3089"/>
    <w:rsid w:val="000D31B8"/>
    <w:rsid w:val="000D353A"/>
    <w:rsid w:val="000D3F57"/>
    <w:rsid w:val="000D42C5"/>
    <w:rsid w:val="000D445B"/>
    <w:rsid w:val="000D4C2A"/>
    <w:rsid w:val="000D520E"/>
    <w:rsid w:val="000D596F"/>
    <w:rsid w:val="000D66C5"/>
    <w:rsid w:val="000D6B73"/>
    <w:rsid w:val="000D6D48"/>
    <w:rsid w:val="000D75E4"/>
    <w:rsid w:val="000D790E"/>
    <w:rsid w:val="000D7FF0"/>
    <w:rsid w:val="000E0DDB"/>
    <w:rsid w:val="000E0E2A"/>
    <w:rsid w:val="000E12F5"/>
    <w:rsid w:val="000E163F"/>
    <w:rsid w:val="000E1B7B"/>
    <w:rsid w:val="000E296B"/>
    <w:rsid w:val="000E2D50"/>
    <w:rsid w:val="000E2D87"/>
    <w:rsid w:val="000E2F7C"/>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730"/>
    <w:rsid w:val="000F18FE"/>
    <w:rsid w:val="000F1C2A"/>
    <w:rsid w:val="000F2055"/>
    <w:rsid w:val="000F24D2"/>
    <w:rsid w:val="000F2878"/>
    <w:rsid w:val="000F3658"/>
    <w:rsid w:val="000F3CBA"/>
    <w:rsid w:val="000F403F"/>
    <w:rsid w:val="000F4B39"/>
    <w:rsid w:val="000F609A"/>
    <w:rsid w:val="000F6CCA"/>
    <w:rsid w:val="000F704D"/>
    <w:rsid w:val="000F79B9"/>
    <w:rsid w:val="000F7A5E"/>
    <w:rsid w:val="000F7D53"/>
    <w:rsid w:val="000F7FE4"/>
    <w:rsid w:val="00100280"/>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28E"/>
    <w:rsid w:val="00110301"/>
    <w:rsid w:val="00110BFF"/>
    <w:rsid w:val="00110C48"/>
    <w:rsid w:val="001119FB"/>
    <w:rsid w:val="00111C09"/>
    <w:rsid w:val="00112079"/>
    <w:rsid w:val="00112088"/>
    <w:rsid w:val="00112358"/>
    <w:rsid w:val="001126CA"/>
    <w:rsid w:val="00112C37"/>
    <w:rsid w:val="001143CC"/>
    <w:rsid w:val="00115218"/>
    <w:rsid w:val="001156B4"/>
    <w:rsid w:val="00115AB9"/>
    <w:rsid w:val="0011655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22F4"/>
    <w:rsid w:val="00122436"/>
    <w:rsid w:val="001225F6"/>
    <w:rsid w:val="00122A03"/>
    <w:rsid w:val="00122B15"/>
    <w:rsid w:val="00123383"/>
    <w:rsid w:val="001238EB"/>
    <w:rsid w:val="00125695"/>
    <w:rsid w:val="00125E1E"/>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701B"/>
    <w:rsid w:val="0013711C"/>
    <w:rsid w:val="00137729"/>
    <w:rsid w:val="0014018F"/>
    <w:rsid w:val="00140FD4"/>
    <w:rsid w:val="00141183"/>
    <w:rsid w:val="001414D7"/>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9D4"/>
    <w:rsid w:val="00154E89"/>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E0F"/>
    <w:rsid w:val="00164F03"/>
    <w:rsid w:val="0016516C"/>
    <w:rsid w:val="00165195"/>
    <w:rsid w:val="001659ED"/>
    <w:rsid w:val="00165A1D"/>
    <w:rsid w:val="00165B10"/>
    <w:rsid w:val="00166DF4"/>
    <w:rsid w:val="00167130"/>
    <w:rsid w:val="00167497"/>
    <w:rsid w:val="001676C9"/>
    <w:rsid w:val="00167E0F"/>
    <w:rsid w:val="0017008A"/>
    <w:rsid w:val="00170154"/>
    <w:rsid w:val="00170BE8"/>
    <w:rsid w:val="00170E8C"/>
    <w:rsid w:val="00170EE5"/>
    <w:rsid w:val="00171721"/>
    <w:rsid w:val="001723E9"/>
    <w:rsid w:val="00172594"/>
    <w:rsid w:val="00172A08"/>
    <w:rsid w:val="001734BF"/>
    <w:rsid w:val="00173B71"/>
    <w:rsid w:val="00173C0A"/>
    <w:rsid w:val="00173CD8"/>
    <w:rsid w:val="00174665"/>
    <w:rsid w:val="001746E7"/>
    <w:rsid w:val="0017480E"/>
    <w:rsid w:val="00174842"/>
    <w:rsid w:val="00174FB4"/>
    <w:rsid w:val="00175742"/>
    <w:rsid w:val="00175B16"/>
    <w:rsid w:val="00176AEA"/>
    <w:rsid w:val="00176C23"/>
    <w:rsid w:val="001772DD"/>
    <w:rsid w:val="00180CBF"/>
    <w:rsid w:val="001810AB"/>
    <w:rsid w:val="00181B4D"/>
    <w:rsid w:val="001829BC"/>
    <w:rsid w:val="00183908"/>
    <w:rsid w:val="001851A3"/>
    <w:rsid w:val="00185D4B"/>
    <w:rsid w:val="00185D4F"/>
    <w:rsid w:val="00186115"/>
    <w:rsid w:val="00186F06"/>
    <w:rsid w:val="00187014"/>
    <w:rsid w:val="00187F09"/>
    <w:rsid w:val="001908D7"/>
    <w:rsid w:val="00190B61"/>
    <w:rsid w:val="00190E5A"/>
    <w:rsid w:val="001912EC"/>
    <w:rsid w:val="00191509"/>
    <w:rsid w:val="00191601"/>
    <w:rsid w:val="001918A1"/>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61A5"/>
    <w:rsid w:val="00196AFB"/>
    <w:rsid w:val="00196F1A"/>
    <w:rsid w:val="0019705E"/>
    <w:rsid w:val="001975C5"/>
    <w:rsid w:val="001976E9"/>
    <w:rsid w:val="001A00EC"/>
    <w:rsid w:val="001A044F"/>
    <w:rsid w:val="001A06F1"/>
    <w:rsid w:val="001A0ED4"/>
    <w:rsid w:val="001A1902"/>
    <w:rsid w:val="001A1A05"/>
    <w:rsid w:val="001A1A24"/>
    <w:rsid w:val="001A1C69"/>
    <w:rsid w:val="001A1FA1"/>
    <w:rsid w:val="001A22DA"/>
    <w:rsid w:val="001A2F24"/>
    <w:rsid w:val="001A3134"/>
    <w:rsid w:val="001A3145"/>
    <w:rsid w:val="001A3388"/>
    <w:rsid w:val="001A3971"/>
    <w:rsid w:val="001A3C89"/>
    <w:rsid w:val="001A3D79"/>
    <w:rsid w:val="001A55DD"/>
    <w:rsid w:val="001A5730"/>
    <w:rsid w:val="001A629B"/>
    <w:rsid w:val="001A63D8"/>
    <w:rsid w:val="001A6527"/>
    <w:rsid w:val="001A667D"/>
    <w:rsid w:val="001A686C"/>
    <w:rsid w:val="001A6BE2"/>
    <w:rsid w:val="001A6DB4"/>
    <w:rsid w:val="001A7834"/>
    <w:rsid w:val="001A784A"/>
    <w:rsid w:val="001A7882"/>
    <w:rsid w:val="001A7EA7"/>
    <w:rsid w:val="001A7F11"/>
    <w:rsid w:val="001B0909"/>
    <w:rsid w:val="001B1B99"/>
    <w:rsid w:val="001B2BBB"/>
    <w:rsid w:val="001B3A9C"/>
    <w:rsid w:val="001B3F76"/>
    <w:rsid w:val="001B40DC"/>
    <w:rsid w:val="001B4629"/>
    <w:rsid w:val="001B5087"/>
    <w:rsid w:val="001B512A"/>
    <w:rsid w:val="001B519B"/>
    <w:rsid w:val="001B526F"/>
    <w:rsid w:val="001B58A5"/>
    <w:rsid w:val="001B6721"/>
    <w:rsid w:val="001B68FD"/>
    <w:rsid w:val="001B6C50"/>
    <w:rsid w:val="001B73CD"/>
    <w:rsid w:val="001B741E"/>
    <w:rsid w:val="001B7F6A"/>
    <w:rsid w:val="001C028D"/>
    <w:rsid w:val="001C04C7"/>
    <w:rsid w:val="001C0F1A"/>
    <w:rsid w:val="001C1154"/>
    <w:rsid w:val="001C286C"/>
    <w:rsid w:val="001C3C52"/>
    <w:rsid w:val="001C5BCC"/>
    <w:rsid w:val="001C6040"/>
    <w:rsid w:val="001C6140"/>
    <w:rsid w:val="001C61AF"/>
    <w:rsid w:val="001C697D"/>
    <w:rsid w:val="001C6B0E"/>
    <w:rsid w:val="001C6E8D"/>
    <w:rsid w:val="001C70DB"/>
    <w:rsid w:val="001C7A5F"/>
    <w:rsid w:val="001C7BCB"/>
    <w:rsid w:val="001D01A3"/>
    <w:rsid w:val="001D04D7"/>
    <w:rsid w:val="001D06AF"/>
    <w:rsid w:val="001D0D37"/>
    <w:rsid w:val="001D1638"/>
    <w:rsid w:val="001D1993"/>
    <w:rsid w:val="001D1CD2"/>
    <w:rsid w:val="001D2114"/>
    <w:rsid w:val="001D2489"/>
    <w:rsid w:val="001D2A3A"/>
    <w:rsid w:val="001D2FCD"/>
    <w:rsid w:val="001D32E7"/>
    <w:rsid w:val="001D39A1"/>
    <w:rsid w:val="001D3F1D"/>
    <w:rsid w:val="001D41AB"/>
    <w:rsid w:val="001D456F"/>
    <w:rsid w:val="001D46F9"/>
    <w:rsid w:val="001D49DF"/>
    <w:rsid w:val="001D4D53"/>
    <w:rsid w:val="001D557A"/>
    <w:rsid w:val="001D5E38"/>
    <w:rsid w:val="001D6589"/>
    <w:rsid w:val="001D66E9"/>
    <w:rsid w:val="001D6720"/>
    <w:rsid w:val="001D6C4B"/>
    <w:rsid w:val="001D6C52"/>
    <w:rsid w:val="001D71DD"/>
    <w:rsid w:val="001D7F52"/>
    <w:rsid w:val="001D7FE9"/>
    <w:rsid w:val="001E0078"/>
    <w:rsid w:val="001E00ED"/>
    <w:rsid w:val="001E0E2B"/>
    <w:rsid w:val="001E1278"/>
    <w:rsid w:val="001E1BD2"/>
    <w:rsid w:val="001E1DA3"/>
    <w:rsid w:val="001E23FA"/>
    <w:rsid w:val="001E26B5"/>
    <w:rsid w:val="001E2B10"/>
    <w:rsid w:val="001E2ECB"/>
    <w:rsid w:val="001E35E1"/>
    <w:rsid w:val="001E3D64"/>
    <w:rsid w:val="001E3F52"/>
    <w:rsid w:val="001E4A95"/>
    <w:rsid w:val="001E58EA"/>
    <w:rsid w:val="001E5BDE"/>
    <w:rsid w:val="001E5F7F"/>
    <w:rsid w:val="001E6090"/>
    <w:rsid w:val="001E6ACB"/>
    <w:rsid w:val="001E77C1"/>
    <w:rsid w:val="001E793C"/>
    <w:rsid w:val="001F01C4"/>
    <w:rsid w:val="001F0690"/>
    <w:rsid w:val="001F0A84"/>
    <w:rsid w:val="001F1036"/>
    <w:rsid w:val="001F1517"/>
    <w:rsid w:val="001F16DA"/>
    <w:rsid w:val="001F1EA4"/>
    <w:rsid w:val="001F2180"/>
    <w:rsid w:val="001F2C8A"/>
    <w:rsid w:val="001F2EA5"/>
    <w:rsid w:val="001F35CA"/>
    <w:rsid w:val="001F3783"/>
    <w:rsid w:val="001F3C99"/>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D6"/>
    <w:rsid w:val="00206A06"/>
    <w:rsid w:val="002071F2"/>
    <w:rsid w:val="00207448"/>
    <w:rsid w:val="00207593"/>
    <w:rsid w:val="00207664"/>
    <w:rsid w:val="002077C4"/>
    <w:rsid w:val="00210978"/>
    <w:rsid w:val="00210C43"/>
    <w:rsid w:val="00211BD4"/>
    <w:rsid w:val="002127F3"/>
    <w:rsid w:val="00212AD0"/>
    <w:rsid w:val="00213202"/>
    <w:rsid w:val="0021332A"/>
    <w:rsid w:val="00214047"/>
    <w:rsid w:val="0021462A"/>
    <w:rsid w:val="00214C5A"/>
    <w:rsid w:val="00215ED0"/>
    <w:rsid w:val="00215ED7"/>
    <w:rsid w:val="002167E5"/>
    <w:rsid w:val="0021787B"/>
    <w:rsid w:val="00221355"/>
    <w:rsid w:val="00221A46"/>
    <w:rsid w:val="00221B07"/>
    <w:rsid w:val="00221C07"/>
    <w:rsid w:val="00222075"/>
    <w:rsid w:val="002228DE"/>
    <w:rsid w:val="00222CE2"/>
    <w:rsid w:val="00223696"/>
    <w:rsid w:val="002236C1"/>
    <w:rsid w:val="002238B4"/>
    <w:rsid w:val="0022443B"/>
    <w:rsid w:val="002249B6"/>
    <w:rsid w:val="00224E4E"/>
    <w:rsid w:val="00225319"/>
    <w:rsid w:val="002255F9"/>
    <w:rsid w:val="002259E6"/>
    <w:rsid w:val="00225BE3"/>
    <w:rsid w:val="00226D3C"/>
    <w:rsid w:val="00227685"/>
    <w:rsid w:val="00227814"/>
    <w:rsid w:val="00227C97"/>
    <w:rsid w:val="00227FA2"/>
    <w:rsid w:val="00230355"/>
    <w:rsid w:val="00230E33"/>
    <w:rsid w:val="00231491"/>
    <w:rsid w:val="002318FF"/>
    <w:rsid w:val="00231B2A"/>
    <w:rsid w:val="00231CEB"/>
    <w:rsid w:val="0023227F"/>
    <w:rsid w:val="002324DF"/>
    <w:rsid w:val="00232F79"/>
    <w:rsid w:val="00232FF8"/>
    <w:rsid w:val="00233154"/>
    <w:rsid w:val="002334D6"/>
    <w:rsid w:val="0023379F"/>
    <w:rsid w:val="002347EC"/>
    <w:rsid w:val="0023493B"/>
    <w:rsid w:val="00234CC2"/>
    <w:rsid w:val="00234EB4"/>
    <w:rsid w:val="00234F60"/>
    <w:rsid w:val="00234FA0"/>
    <w:rsid w:val="0023621C"/>
    <w:rsid w:val="002363B7"/>
    <w:rsid w:val="002365B9"/>
    <w:rsid w:val="002367B2"/>
    <w:rsid w:val="00236FEA"/>
    <w:rsid w:val="00237363"/>
    <w:rsid w:val="00237CAC"/>
    <w:rsid w:val="00240EF1"/>
    <w:rsid w:val="0024176E"/>
    <w:rsid w:val="00241813"/>
    <w:rsid w:val="0024182F"/>
    <w:rsid w:val="00241AFA"/>
    <w:rsid w:val="00241CC6"/>
    <w:rsid w:val="00242068"/>
    <w:rsid w:val="00243446"/>
    <w:rsid w:val="002439F5"/>
    <w:rsid w:val="00243EB2"/>
    <w:rsid w:val="0024415B"/>
    <w:rsid w:val="002444ED"/>
    <w:rsid w:val="00244C78"/>
    <w:rsid w:val="00244D0B"/>
    <w:rsid w:val="00245359"/>
    <w:rsid w:val="00245DC3"/>
    <w:rsid w:val="002465AD"/>
    <w:rsid w:val="00246742"/>
    <w:rsid w:val="0024680A"/>
    <w:rsid w:val="00246EBC"/>
    <w:rsid w:val="00247446"/>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8DA"/>
    <w:rsid w:val="00256BFC"/>
    <w:rsid w:val="00256FC6"/>
    <w:rsid w:val="00257C7B"/>
    <w:rsid w:val="002601DF"/>
    <w:rsid w:val="00260B70"/>
    <w:rsid w:val="0026120D"/>
    <w:rsid w:val="0026148A"/>
    <w:rsid w:val="00261545"/>
    <w:rsid w:val="0026156F"/>
    <w:rsid w:val="00261B45"/>
    <w:rsid w:val="00261FE4"/>
    <w:rsid w:val="002629BC"/>
    <w:rsid w:val="00262B69"/>
    <w:rsid w:val="002643AD"/>
    <w:rsid w:val="00264584"/>
    <w:rsid w:val="00264F87"/>
    <w:rsid w:val="00265276"/>
    <w:rsid w:val="0026539B"/>
    <w:rsid w:val="0026597D"/>
    <w:rsid w:val="00265E0B"/>
    <w:rsid w:val="00266422"/>
    <w:rsid w:val="00266940"/>
    <w:rsid w:val="002702B0"/>
    <w:rsid w:val="002709FD"/>
    <w:rsid w:val="0027153A"/>
    <w:rsid w:val="00271797"/>
    <w:rsid w:val="0027195F"/>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086"/>
    <w:rsid w:val="00277233"/>
    <w:rsid w:val="002772C4"/>
    <w:rsid w:val="00277645"/>
    <w:rsid w:val="0027780F"/>
    <w:rsid w:val="00277913"/>
    <w:rsid w:val="0028017C"/>
    <w:rsid w:val="00280329"/>
    <w:rsid w:val="00281269"/>
    <w:rsid w:val="002819B5"/>
    <w:rsid w:val="0028297F"/>
    <w:rsid w:val="002830B6"/>
    <w:rsid w:val="002830C7"/>
    <w:rsid w:val="0028346A"/>
    <w:rsid w:val="00283DB7"/>
    <w:rsid w:val="002845CC"/>
    <w:rsid w:val="00284668"/>
    <w:rsid w:val="002851A0"/>
    <w:rsid w:val="00285418"/>
    <w:rsid w:val="00285668"/>
    <w:rsid w:val="00285815"/>
    <w:rsid w:val="00286696"/>
    <w:rsid w:val="00286A70"/>
    <w:rsid w:val="00286CF5"/>
    <w:rsid w:val="00286EA3"/>
    <w:rsid w:val="00286F0E"/>
    <w:rsid w:val="0028792E"/>
    <w:rsid w:val="00287DE4"/>
    <w:rsid w:val="00290A82"/>
    <w:rsid w:val="00291207"/>
    <w:rsid w:val="002912EB"/>
    <w:rsid w:val="00291DF8"/>
    <w:rsid w:val="00292D9E"/>
    <w:rsid w:val="00292EA8"/>
    <w:rsid w:val="0029321A"/>
    <w:rsid w:val="002935AA"/>
    <w:rsid w:val="00293702"/>
    <w:rsid w:val="002939C1"/>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511F"/>
    <w:rsid w:val="002A5727"/>
    <w:rsid w:val="002A5A80"/>
    <w:rsid w:val="002A5B00"/>
    <w:rsid w:val="002A5D13"/>
    <w:rsid w:val="002A5E48"/>
    <w:rsid w:val="002A5EDE"/>
    <w:rsid w:val="002A5FE1"/>
    <w:rsid w:val="002A63A8"/>
    <w:rsid w:val="002A653B"/>
    <w:rsid w:val="002A7167"/>
    <w:rsid w:val="002A7452"/>
    <w:rsid w:val="002A75A1"/>
    <w:rsid w:val="002A76FD"/>
    <w:rsid w:val="002A7B54"/>
    <w:rsid w:val="002B00A4"/>
    <w:rsid w:val="002B0117"/>
    <w:rsid w:val="002B085C"/>
    <w:rsid w:val="002B094E"/>
    <w:rsid w:val="002B09B8"/>
    <w:rsid w:val="002B0CBC"/>
    <w:rsid w:val="002B121F"/>
    <w:rsid w:val="002B150C"/>
    <w:rsid w:val="002B32A1"/>
    <w:rsid w:val="002B361C"/>
    <w:rsid w:val="002B3628"/>
    <w:rsid w:val="002B43E5"/>
    <w:rsid w:val="002B46E6"/>
    <w:rsid w:val="002B4949"/>
    <w:rsid w:val="002B4BB7"/>
    <w:rsid w:val="002B536D"/>
    <w:rsid w:val="002B5539"/>
    <w:rsid w:val="002B58CC"/>
    <w:rsid w:val="002B5EC1"/>
    <w:rsid w:val="002B623F"/>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541"/>
    <w:rsid w:val="002C771B"/>
    <w:rsid w:val="002C7B7F"/>
    <w:rsid w:val="002D16A1"/>
    <w:rsid w:val="002D26FF"/>
    <w:rsid w:val="002D30A3"/>
    <w:rsid w:val="002D3135"/>
    <w:rsid w:val="002D3156"/>
    <w:rsid w:val="002D3B0C"/>
    <w:rsid w:val="002D40AF"/>
    <w:rsid w:val="002D41D1"/>
    <w:rsid w:val="002D4437"/>
    <w:rsid w:val="002D4507"/>
    <w:rsid w:val="002D46BF"/>
    <w:rsid w:val="002D49A6"/>
    <w:rsid w:val="002D4EA3"/>
    <w:rsid w:val="002D536F"/>
    <w:rsid w:val="002D54CF"/>
    <w:rsid w:val="002D6145"/>
    <w:rsid w:val="002D61C1"/>
    <w:rsid w:val="002D645D"/>
    <w:rsid w:val="002D7906"/>
    <w:rsid w:val="002D7F32"/>
    <w:rsid w:val="002D7FF5"/>
    <w:rsid w:val="002E0B97"/>
    <w:rsid w:val="002E0C26"/>
    <w:rsid w:val="002E11EB"/>
    <w:rsid w:val="002E280F"/>
    <w:rsid w:val="002E283F"/>
    <w:rsid w:val="002E3962"/>
    <w:rsid w:val="002E403D"/>
    <w:rsid w:val="002E420C"/>
    <w:rsid w:val="002E42D4"/>
    <w:rsid w:val="002E42EA"/>
    <w:rsid w:val="002E447E"/>
    <w:rsid w:val="002E45CD"/>
    <w:rsid w:val="002E4E62"/>
    <w:rsid w:val="002E5CAD"/>
    <w:rsid w:val="002E69B1"/>
    <w:rsid w:val="002E69BE"/>
    <w:rsid w:val="002E75B5"/>
    <w:rsid w:val="002E7832"/>
    <w:rsid w:val="002F0736"/>
    <w:rsid w:val="002F0A8D"/>
    <w:rsid w:val="002F13AD"/>
    <w:rsid w:val="002F159C"/>
    <w:rsid w:val="002F274D"/>
    <w:rsid w:val="002F2860"/>
    <w:rsid w:val="002F3544"/>
    <w:rsid w:val="002F37C3"/>
    <w:rsid w:val="002F394E"/>
    <w:rsid w:val="002F3EA0"/>
    <w:rsid w:val="002F3FD3"/>
    <w:rsid w:val="002F45F1"/>
    <w:rsid w:val="002F4981"/>
    <w:rsid w:val="002F49B2"/>
    <w:rsid w:val="002F4CA0"/>
    <w:rsid w:val="002F504B"/>
    <w:rsid w:val="002F5305"/>
    <w:rsid w:val="002F5BB5"/>
    <w:rsid w:val="002F6548"/>
    <w:rsid w:val="002F6680"/>
    <w:rsid w:val="002F6A8A"/>
    <w:rsid w:val="002F6B4B"/>
    <w:rsid w:val="002F725C"/>
    <w:rsid w:val="002F76ED"/>
    <w:rsid w:val="002F7A1D"/>
    <w:rsid w:val="0030037B"/>
    <w:rsid w:val="00300D92"/>
    <w:rsid w:val="00300FB7"/>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955"/>
    <w:rsid w:val="003112F3"/>
    <w:rsid w:val="0031163F"/>
    <w:rsid w:val="00311D20"/>
    <w:rsid w:val="00312A86"/>
    <w:rsid w:val="00312C25"/>
    <w:rsid w:val="00312FE2"/>
    <w:rsid w:val="00314291"/>
    <w:rsid w:val="00314401"/>
    <w:rsid w:val="003150BF"/>
    <w:rsid w:val="0031531B"/>
    <w:rsid w:val="00315D1F"/>
    <w:rsid w:val="00315F23"/>
    <w:rsid w:val="003160EE"/>
    <w:rsid w:val="00316456"/>
    <w:rsid w:val="003170BD"/>
    <w:rsid w:val="00317343"/>
    <w:rsid w:val="00317687"/>
    <w:rsid w:val="003200A2"/>
    <w:rsid w:val="0032025E"/>
    <w:rsid w:val="0032036A"/>
    <w:rsid w:val="0032071D"/>
    <w:rsid w:val="00321138"/>
    <w:rsid w:val="003220E4"/>
    <w:rsid w:val="0032288B"/>
    <w:rsid w:val="0032340A"/>
    <w:rsid w:val="00323AB5"/>
    <w:rsid w:val="00323D65"/>
    <w:rsid w:val="00324935"/>
    <w:rsid w:val="00325DF9"/>
    <w:rsid w:val="00326341"/>
    <w:rsid w:val="00326C12"/>
    <w:rsid w:val="003270AD"/>
    <w:rsid w:val="003274F3"/>
    <w:rsid w:val="00327AD2"/>
    <w:rsid w:val="00330A6B"/>
    <w:rsid w:val="003312AE"/>
    <w:rsid w:val="003312BE"/>
    <w:rsid w:val="0033190F"/>
    <w:rsid w:val="003319E4"/>
    <w:rsid w:val="00331EC1"/>
    <w:rsid w:val="00332309"/>
    <w:rsid w:val="00332603"/>
    <w:rsid w:val="00332FD1"/>
    <w:rsid w:val="00333680"/>
    <w:rsid w:val="003337EC"/>
    <w:rsid w:val="0033396D"/>
    <w:rsid w:val="003343A2"/>
    <w:rsid w:val="0033461A"/>
    <w:rsid w:val="00334ADB"/>
    <w:rsid w:val="00334BC8"/>
    <w:rsid w:val="00334D53"/>
    <w:rsid w:val="00335068"/>
    <w:rsid w:val="00335AA9"/>
    <w:rsid w:val="00335B6F"/>
    <w:rsid w:val="00336202"/>
    <w:rsid w:val="00337184"/>
    <w:rsid w:val="00337956"/>
    <w:rsid w:val="00337D51"/>
    <w:rsid w:val="003403B9"/>
    <w:rsid w:val="00340632"/>
    <w:rsid w:val="00341013"/>
    <w:rsid w:val="00341041"/>
    <w:rsid w:val="003410D7"/>
    <w:rsid w:val="003411EA"/>
    <w:rsid w:val="003417ED"/>
    <w:rsid w:val="00341973"/>
    <w:rsid w:val="00341A4D"/>
    <w:rsid w:val="003421C4"/>
    <w:rsid w:val="00342543"/>
    <w:rsid w:val="00342D74"/>
    <w:rsid w:val="00343D75"/>
    <w:rsid w:val="003446BB"/>
    <w:rsid w:val="00345003"/>
    <w:rsid w:val="00345335"/>
    <w:rsid w:val="00345A68"/>
    <w:rsid w:val="00345ADD"/>
    <w:rsid w:val="00345D53"/>
    <w:rsid w:val="003466F4"/>
    <w:rsid w:val="003468B9"/>
    <w:rsid w:val="003469F2"/>
    <w:rsid w:val="00346A67"/>
    <w:rsid w:val="00346F9D"/>
    <w:rsid w:val="00347F98"/>
    <w:rsid w:val="00350CC8"/>
    <w:rsid w:val="003517B8"/>
    <w:rsid w:val="003518A9"/>
    <w:rsid w:val="00351EE4"/>
    <w:rsid w:val="003520BB"/>
    <w:rsid w:val="003526BA"/>
    <w:rsid w:val="003527CD"/>
    <w:rsid w:val="0035292D"/>
    <w:rsid w:val="00352A65"/>
    <w:rsid w:val="00353085"/>
    <w:rsid w:val="0035325B"/>
    <w:rsid w:val="0035334B"/>
    <w:rsid w:val="00354442"/>
    <w:rsid w:val="00354671"/>
    <w:rsid w:val="00354A77"/>
    <w:rsid w:val="0035518D"/>
    <w:rsid w:val="0035521E"/>
    <w:rsid w:val="00355917"/>
    <w:rsid w:val="00355E32"/>
    <w:rsid w:val="003567C3"/>
    <w:rsid w:val="00356870"/>
    <w:rsid w:val="00357336"/>
    <w:rsid w:val="00357526"/>
    <w:rsid w:val="00357DE4"/>
    <w:rsid w:val="00360286"/>
    <w:rsid w:val="0036063B"/>
    <w:rsid w:val="00360843"/>
    <w:rsid w:val="0036199C"/>
    <w:rsid w:val="00362381"/>
    <w:rsid w:val="00362560"/>
    <w:rsid w:val="00362809"/>
    <w:rsid w:val="00362851"/>
    <w:rsid w:val="00362C55"/>
    <w:rsid w:val="00362CD8"/>
    <w:rsid w:val="00363522"/>
    <w:rsid w:val="00363BE3"/>
    <w:rsid w:val="00363D80"/>
    <w:rsid w:val="00364609"/>
    <w:rsid w:val="00364AAE"/>
    <w:rsid w:val="00364ED2"/>
    <w:rsid w:val="003660F8"/>
    <w:rsid w:val="003675AA"/>
    <w:rsid w:val="00370CC2"/>
    <w:rsid w:val="00371668"/>
    <w:rsid w:val="00371BA2"/>
    <w:rsid w:val="003724B7"/>
    <w:rsid w:val="00372FD5"/>
    <w:rsid w:val="003731AC"/>
    <w:rsid w:val="00373211"/>
    <w:rsid w:val="003736AD"/>
    <w:rsid w:val="00373E16"/>
    <w:rsid w:val="003742D4"/>
    <w:rsid w:val="003745DC"/>
    <w:rsid w:val="00374B35"/>
    <w:rsid w:val="00375473"/>
    <w:rsid w:val="0037584A"/>
    <w:rsid w:val="00375CE6"/>
    <w:rsid w:val="00376E17"/>
    <w:rsid w:val="003772D2"/>
    <w:rsid w:val="003779C1"/>
    <w:rsid w:val="00377CA3"/>
    <w:rsid w:val="003805CC"/>
    <w:rsid w:val="00381653"/>
    <w:rsid w:val="00381A0F"/>
    <w:rsid w:val="00381F96"/>
    <w:rsid w:val="0038212E"/>
    <w:rsid w:val="003825D0"/>
    <w:rsid w:val="0038280C"/>
    <w:rsid w:val="00382F63"/>
    <w:rsid w:val="003832F1"/>
    <w:rsid w:val="003857DF"/>
    <w:rsid w:val="00385A28"/>
    <w:rsid w:val="0038616C"/>
    <w:rsid w:val="003861F1"/>
    <w:rsid w:val="003867E0"/>
    <w:rsid w:val="00386AF3"/>
    <w:rsid w:val="00386C8D"/>
    <w:rsid w:val="003872CB"/>
    <w:rsid w:val="00387B4B"/>
    <w:rsid w:val="00387BE5"/>
    <w:rsid w:val="0039089A"/>
    <w:rsid w:val="00391166"/>
    <w:rsid w:val="00391F42"/>
    <w:rsid w:val="003920B8"/>
    <w:rsid w:val="00392579"/>
    <w:rsid w:val="003927C4"/>
    <w:rsid w:val="00392945"/>
    <w:rsid w:val="00392B72"/>
    <w:rsid w:val="00393BCC"/>
    <w:rsid w:val="00394075"/>
    <w:rsid w:val="00394B32"/>
    <w:rsid w:val="00394E6A"/>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0B5"/>
    <w:rsid w:val="003A638C"/>
    <w:rsid w:val="003A6610"/>
    <w:rsid w:val="003A6BB1"/>
    <w:rsid w:val="003A7093"/>
    <w:rsid w:val="003A74E5"/>
    <w:rsid w:val="003A761D"/>
    <w:rsid w:val="003A7D23"/>
    <w:rsid w:val="003B058A"/>
    <w:rsid w:val="003B1011"/>
    <w:rsid w:val="003B1A31"/>
    <w:rsid w:val="003B1E08"/>
    <w:rsid w:val="003B259C"/>
    <w:rsid w:val="003B2771"/>
    <w:rsid w:val="003B2BBA"/>
    <w:rsid w:val="003B2C37"/>
    <w:rsid w:val="003B33AF"/>
    <w:rsid w:val="003B354A"/>
    <w:rsid w:val="003B3989"/>
    <w:rsid w:val="003B3C6C"/>
    <w:rsid w:val="003B56A7"/>
    <w:rsid w:val="003B6D6E"/>
    <w:rsid w:val="003B6DBB"/>
    <w:rsid w:val="003B72B5"/>
    <w:rsid w:val="003B7C2C"/>
    <w:rsid w:val="003B7E30"/>
    <w:rsid w:val="003C03AC"/>
    <w:rsid w:val="003C0497"/>
    <w:rsid w:val="003C0603"/>
    <w:rsid w:val="003C089A"/>
    <w:rsid w:val="003C151B"/>
    <w:rsid w:val="003C1CDF"/>
    <w:rsid w:val="003C1DC7"/>
    <w:rsid w:val="003C22EA"/>
    <w:rsid w:val="003C29AD"/>
    <w:rsid w:val="003C30CD"/>
    <w:rsid w:val="003C35FF"/>
    <w:rsid w:val="003C3D2E"/>
    <w:rsid w:val="003C42BE"/>
    <w:rsid w:val="003C4585"/>
    <w:rsid w:val="003C49A2"/>
    <w:rsid w:val="003C53EF"/>
    <w:rsid w:val="003C6301"/>
    <w:rsid w:val="003C643D"/>
    <w:rsid w:val="003C6F93"/>
    <w:rsid w:val="003C7282"/>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771"/>
    <w:rsid w:val="003D7810"/>
    <w:rsid w:val="003D7963"/>
    <w:rsid w:val="003E00AD"/>
    <w:rsid w:val="003E0629"/>
    <w:rsid w:val="003E0946"/>
    <w:rsid w:val="003E0BA6"/>
    <w:rsid w:val="003E185B"/>
    <w:rsid w:val="003E203A"/>
    <w:rsid w:val="003E2080"/>
    <w:rsid w:val="003E34BF"/>
    <w:rsid w:val="003E3867"/>
    <w:rsid w:val="003E41A2"/>
    <w:rsid w:val="003E4261"/>
    <w:rsid w:val="003E42FE"/>
    <w:rsid w:val="003E4A83"/>
    <w:rsid w:val="003E5B28"/>
    <w:rsid w:val="003E6764"/>
    <w:rsid w:val="003E6D1A"/>
    <w:rsid w:val="003E6DDA"/>
    <w:rsid w:val="003E6EB6"/>
    <w:rsid w:val="003E769F"/>
    <w:rsid w:val="003E7B25"/>
    <w:rsid w:val="003E7C85"/>
    <w:rsid w:val="003F01CB"/>
    <w:rsid w:val="003F1334"/>
    <w:rsid w:val="003F1833"/>
    <w:rsid w:val="003F1AB4"/>
    <w:rsid w:val="003F1F61"/>
    <w:rsid w:val="003F20AA"/>
    <w:rsid w:val="003F34A3"/>
    <w:rsid w:val="003F3610"/>
    <w:rsid w:val="003F37A1"/>
    <w:rsid w:val="003F3D1A"/>
    <w:rsid w:val="003F4ADF"/>
    <w:rsid w:val="003F5354"/>
    <w:rsid w:val="003F5E0F"/>
    <w:rsid w:val="003F5FE8"/>
    <w:rsid w:val="003F607E"/>
    <w:rsid w:val="003F6B86"/>
    <w:rsid w:val="003F6BA7"/>
    <w:rsid w:val="003F6DEA"/>
    <w:rsid w:val="003F6E54"/>
    <w:rsid w:val="003F6EBC"/>
    <w:rsid w:val="003F7060"/>
    <w:rsid w:val="00400DF1"/>
    <w:rsid w:val="00401B78"/>
    <w:rsid w:val="00402248"/>
    <w:rsid w:val="00402367"/>
    <w:rsid w:val="00403207"/>
    <w:rsid w:val="00403331"/>
    <w:rsid w:val="00403876"/>
    <w:rsid w:val="00403E1F"/>
    <w:rsid w:val="00403F22"/>
    <w:rsid w:val="004047EC"/>
    <w:rsid w:val="00404B50"/>
    <w:rsid w:val="004052E8"/>
    <w:rsid w:val="00405BD8"/>
    <w:rsid w:val="00405D5D"/>
    <w:rsid w:val="00405DF8"/>
    <w:rsid w:val="00405FA4"/>
    <w:rsid w:val="00406BAF"/>
    <w:rsid w:val="00410518"/>
    <w:rsid w:val="0041118D"/>
    <w:rsid w:val="00411646"/>
    <w:rsid w:val="00411A41"/>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6CE"/>
    <w:rsid w:val="00416D2E"/>
    <w:rsid w:val="00417A27"/>
    <w:rsid w:val="0042056E"/>
    <w:rsid w:val="00420669"/>
    <w:rsid w:val="00420C5D"/>
    <w:rsid w:val="00420FB4"/>
    <w:rsid w:val="00421253"/>
    <w:rsid w:val="00421E6E"/>
    <w:rsid w:val="00421EB9"/>
    <w:rsid w:val="00422142"/>
    <w:rsid w:val="00422340"/>
    <w:rsid w:val="004229F6"/>
    <w:rsid w:val="00422B3C"/>
    <w:rsid w:val="00424D05"/>
    <w:rsid w:val="00425715"/>
    <w:rsid w:val="00425AE6"/>
    <w:rsid w:val="00425C60"/>
    <w:rsid w:val="00426000"/>
    <w:rsid w:val="00426C28"/>
    <w:rsid w:val="004272B2"/>
    <w:rsid w:val="004274F9"/>
    <w:rsid w:val="00430865"/>
    <w:rsid w:val="00432772"/>
    <w:rsid w:val="00432FD5"/>
    <w:rsid w:val="00432FD6"/>
    <w:rsid w:val="00433C54"/>
    <w:rsid w:val="00434607"/>
    <w:rsid w:val="00434667"/>
    <w:rsid w:val="004349A5"/>
    <w:rsid w:val="00434B56"/>
    <w:rsid w:val="00434BFA"/>
    <w:rsid w:val="00434C50"/>
    <w:rsid w:val="00435235"/>
    <w:rsid w:val="0043615B"/>
    <w:rsid w:val="00436836"/>
    <w:rsid w:val="004368DE"/>
    <w:rsid w:val="004377F3"/>
    <w:rsid w:val="004405DC"/>
    <w:rsid w:val="00440899"/>
    <w:rsid w:val="0044164C"/>
    <w:rsid w:val="00441D87"/>
    <w:rsid w:val="00442336"/>
    <w:rsid w:val="004424F7"/>
    <w:rsid w:val="0044300D"/>
    <w:rsid w:val="00443673"/>
    <w:rsid w:val="004436EE"/>
    <w:rsid w:val="00443AAD"/>
    <w:rsid w:val="00443C80"/>
    <w:rsid w:val="00444491"/>
    <w:rsid w:val="00444B4D"/>
    <w:rsid w:val="00444CB1"/>
    <w:rsid w:val="00445363"/>
    <w:rsid w:val="00445823"/>
    <w:rsid w:val="00446712"/>
    <w:rsid w:val="004468FC"/>
    <w:rsid w:val="00446AE0"/>
    <w:rsid w:val="00447F5B"/>
    <w:rsid w:val="004511F5"/>
    <w:rsid w:val="0045124F"/>
    <w:rsid w:val="004518E4"/>
    <w:rsid w:val="00451F5F"/>
    <w:rsid w:val="00452707"/>
    <w:rsid w:val="00452E37"/>
    <w:rsid w:val="00452EAA"/>
    <w:rsid w:val="004539F7"/>
    <w:rsid w:val="00453BA9"/>
    <w:rsid w:val="00454119"/>
    <w:rsid w:val="00454AFA"/>
    <w:rsid w:val="00454BE0"/>
    <w:rsid w:val="00454C74"/>
    <w:rsid w:val="00454E4F"/>
    <w:rsid w:val="00455C79"/>
    <w:rsid w:val="0045698A"/>
    <w:rsid w:val="00456C3A"/>
    <w:rsid w:val="00457A5F"/>
    <w:rsid w:val="00457C86"/>
    <w:rsid w:val="00457D6B"/>
    <w:rsid w:val="00457E72"/>
    <w:rsid w:val="00457F1E"/>
    <w:rsid w:val="00457FF5"/>
    <w:rsid w:val="004601D0"/>
    <w:rsid w:val="00460831"/>
    <w:rsid w:val="00461083"/>
    <w:rsid w:val="00461666"/>
    <w:rsid w:val="00461C4D"/>
    <w:rsid w:val="00461D76"/>
    <w:rsid w:val="00461FC2"/>
    <w:rsid w:val="00462582"/>
    <w:rsid w:val="00462893"/>
    <w:rsid w:val="00462A53"/>
    <w:rsid w:val="004633B4"/>
    <w:rsid w:val="0046345F"/>
    <w:rsid w:val="00463A42"/>
    <w:rsid w:val="00463F68"/>
    <w:rsid w:val="0046409C"/>
    <w:rsid w:val="004644FD"/>
    <w:rsid w:val="00464550"/>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7CF"/>
    <w:rsid w:val="00471A22"/>
    <w:rsid w:val="00471FF5"/>
    <w:rsid w:val="0047201B"/>
    <w:rsid w:val="004723E4"/>
    <w:rsid w:val="004729E7"/>
    <w:rsid w:val="00472B74"/>
    <w:rsid w:val="00472FE2"/>
    <w:rsid w:val="00473176"/>
    <w:rsid w:val="0047338C"/>
    <w:rsid w:val="00473730"/>
    <w:rsid w:val="00473969"/>
    <w:rsid w:val="00473B7A"/>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77B27"/>
    <w:rsid w:val="004809EB"/>
    <w:rsid w:val="004811A2"/>
    <w:rsid w:val="004816DF"/>
    <w:rsid w:val="00481C70"/>
    <w:rsid w:val="0048225E"/>
    <w:rsid w:val="00482339"/>
    <w:rsid w:val="004823ED"/>
    <w:rsid w:val="00482A10"/>
    <w:rsid w:val="004831B6"/>
    <w:rsid w:val="0048421D"/>
    <w:rsid w:val="00484307"/>
    <w:rsid w:val="00484A29"/>
    <w:rsid w:val="00484E0F"/>
    <w:rsid w:val="00484F34"/>
    <w:rsid w:val="00485303"/>
    <w:rsid w:val="0048592B"/>
    <w:rsid w:val="00485A92"/>
    <w:rsid w:val="004860DD"/>
    <w:rsid w:val="0048685F"/>
    <w:rsid w:val="00486955"/>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01C"/>
    <w:rsid w:val="004952B2"/>
    <w:rsid w:val="0049531C"/>
    <w:rsid w:val="00496B39"/>
    <w:rsid w:val="00497AE3"/>
    <w:rsid w:val="00497EED"/>
    <w:rsid w:val="004A02EC"/>
    <w:rsid w:val="004A07AB"/>
    <w:rsid w:val="004A102D"/>
    <w:rsid w:val="004A16FE"/>
    <w:rsid w:val="004A2A05"/>
    <w:rsid w:val="004A2C7B"/>
    <w:rsid w:val="004A306B"/>
    <w:rsid w:val="004A3ABF"/>
    <w:rsid w:val="004A4443"/>
    <w:rsid w:val="004A4EAA"/>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154"/>
    <w:rsid w:val="004B28BA"/>
    <w:rsid w:val="004B2EDF"/>
    <w:rsid w:val="004B34D9"/>
    <w:rsid w:val="004B3977"/>
    <w:rsid w:val="004B4206"/>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A4A"/>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CB7"/>
    <w:rsid w:val="004D4E6C"/>
    <w:rsid w:val="004D58A1"/>
    <w:rsid w:val="004D5A76"/>
    <w:rsid w:val="004D61C2"/>
    <w:rsid w:val="004D6AA8"/>
    <w:rsid w:val="004D6B42"/>
    <w:rsid w:val="004D7483"/>
    <w:rsid w:val="004D7956"/>
    <w:rsid w:val="004D79E4"/>
    <w:rsid w:val="004D7BFE"/>
    <w:rsid w:val="004D7C2C"/>
    <w:rsid w:val="004E0093"/>
    <w:rsid w:val="004E0924"/>
    <w:rsid w:val="004E092D"/>
    <w:rsid w:val="004E0F8F"/>
    <w:rsid w:val="004E1649"/>
    <w:rsid w:val="004E17F3"/>
    <w:rsid w:val="004E2431"/>
    <w:rsid w:val="004E28A2"/>
    <w:rsid w:val="004E2C2A"/>
    <w:rsid w:val="004E3F49"/>
    <w:rsid w:val="004E422F"/>
    <w:rsid w:val="004E4545"/>
    <w:rsid w:val="004E47BD"/>
    <w:rsid w:val="004E4AA2"/>
    <w:rsid w:val="004E4DD0"/>
    <w:rsid w:val="004E533A"/>
    <w:rsid w:val="004E58C9"/>
    <w:rsid w:val="004E64CD"/>
    <w:rsid w:val="004E65D4"/>
    <w:rsid w:val="004E792B"/>
    <w:rsid w:val="004E7E2A"/>
    <w:rsid w:val="004F00E3"/>
    <w:rsid w:val="004F032C"/>
    <w:rsid w:val="004F03AF"/>
    <w:rsid w:val="004F07AF"/>
    <w:rsid w:val="004F0981"/>
    <w:rsid w:val="004F0A57"/>
    <w:rsid w:val="004F0D8F"/>
    <w:rsid w:val="004F122D"/>
    <w:rsid w:val="004F1DBE"/>
    <w:rsid w:val="004F2512"/>
    <w:rsid w:val="004F2C72"/>
    <w:rsid w:val="004F2F5B"/>
    <w:rsid w:val="004F30C2"/>
    <w:rsid w:val="004F3317"/>
    <w:rsid w:val="004F346C"/>
    <w:rsid w:val="004F384D"/>
    <w:rsid w:val="004F3D13"/>
    <w:rsid w:val="004F50C4"/>
    <w:rsid w:val="004F52D6"/>
    <w:rsid w:val="004F5903"/>
    <w:rsid w:val="004F5C14"/>
    <w:rsid w:val="004F5F4C"/>
    <w:rsid w:val="004F60E7"/>
    <w:rsid w:val="004F6291"/>
    <w:rsid w:val="004F6A1E"/>
    <w:rsid w:val="004F6F04"/>
    <w:rsid w:val="004F768C"/>
    <w:rsid w:val="0050064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9F3"/>
    <w:rsid w:val="00510AE2"/>
    <w:rsid w:val="00510DEB"/>
    <w:rsid w:val="00511197"/>
    <w:rsid w:val="0051154E"/>
    <w:rsid w:val="0051183C"/>
    <w:rsid w:val="005118DF"/>
    <w:rsid w:val="0051278E"/>
    <w:rsid w:val="00512A10"/>
    <w:rsid w:val="00512A3A"/>
    <w:rsid w:val="0051322F"/>
    <w:rsid w:val="00513230"/>
    <w:rsid w:val="005139A5"/>
    <w:rsid w:val="00513F7C"/>
    <w:rsid w:val="00514AFC"/>
    <w:rsid w:val="00514E54"/>
    <w:rsid w:val="00515AF3"/>
    <w:rsid w:val="00515FE9"/>
    <w:rsid w:val="00516180"/>
    <w:rsid w:val="0051623C"/>
    <w:rsid w:val="00516940"/>
    <w:rsid w:val="00516A5C"/>
    <w:rsid w:val="00516C2A"/>
    <w:rsid w:val="00516C67"/>
    <w:rsid w:val="00516EB5"/>
    <w:rsid w:val="005178D5"/>
    <w:rsid w:val="00520190"/>
    <w:rsid w:val="005207E6"/>
    <w:rsid w:val="00520BD8"/>
    <w:rsid w:val="00521388"/>
    <w:rsid w:val="005213BE"/>
    <w:rsid w:val="005216D2"/>
    <w:rsid w:val="0052177E"/>
    <w:rsid w:val="005224F0"/>
    <w:rsid w:val="00522E2E"/>
    <w:rsid w:val="0052350F"/>
    <w:rsid w:val="00523596"/>
    <w:rsid w:val="00523798"/>
    <w:rsid w:val="00523B4F"/>
    <w:rsid w:val="00524356"/>
    <w:rsid w:val="005245D0"/>
    <w:rsid w:val="00524CDB"/>
    <w:rsid w:val="005250D0"/>
    <w:rsid w:val="00525A0E"/>
    <w:rsid w:val="00525F18"/>
    <w:rsid w:val="0052608B"/>
    <w:rsid w:val="005260C1"/>
    <w:rsid w:val="00526B1E"/>
    <w:rsid w:val="00526BC8"/>
    <w:rsid w:val="0052747A"/>
    <w:rsid w:val="005275BC"/>
    <w:rsid w:val="005325CE"/>
    <w:rsid w:val="00532D94"/>
    <w:rsid w:val="00534300"/>
    <w:rsid w:val="005344C5"/>
    <w:rsid w:val="00534911"/>
    <w:rsid w:val="00534CDE"/>
    <w:rsid w:val="0053583B"/>
    <w:rsid w:val="005361E0"/>
    <w:rsid w:val="00536879"/>
    <w:rsid w:val="00536A00"/>
    <w:rsid w:val="00536FDE"/>
    <w:rsid w:val="005379FE"/>
    <w:rsid w:val="005401D9"/>
    <w:rsid w:val="005409A0"/>
    <w:rsid w:val="0054139C"/>
    <w:rsid w:val="0054149B"/>
    <w:rsid w:val="005426CF"/>
    <w:rsid w:val="00543D63"/>
    <w:rsid w:val="00544855"/>
    <w:rsid w:val="00546384"/>
    <w:rsid w:val="00546A33"/>
    <w:rsid w:val="005470BE"/>
    <w:rsid w:val="00547931"/>
    <w:rsid w:val="00547DA2"/>
    <w:rsid w:val="00547DEE"/>
    <w:rsid w:val="005509EF"/>
    <w:rsid w:val="0055168C"/>
    <w:rsid w:val="005517AA"/>
    <w:rsid w:val="00551FC2"/>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48A6"/>
    <w:rsid w:val="0057594C"/>
    <w:rsid w:val="00576012"/>
    <w:rsid w:val="005761F0"/>
    <w:rsid w:val="005763D9"/>
    <w:rsid w:val="0057658A"/>
    <w:rsid w:val="005765F4"/>
    <w:rsid w:val="00576B5A"/>
    <w:rsid w:val="00576D4C"/>
    <w:rsid w:val="00577350"/>
    <w:rsid w:val="00577853"/>
    <w:rsid w:val="00577FC5"/>
    <w:rsid w:val="005811F9"/>
    <w:rsid w:val="005817ED"/>
    <w:rsid w:val="00581EDE"/>
    <w:rsid w:val="00582A17"/>
    <w:rsid w:val="00583BDB"/>
    <w:rsid w:val="00584354"/>
    <w:rsid w:val="00584541"/>
    <w:rsid w:val="0058516F"/>
    <w:rsid w:val="00585284"/>
    <w:rsid w:val="005854E4"/>
    <w:rsid w:val="0058567C"/>
    <w:rsid w:val="00585A01"/>
    <w:rsid w:val="00585E5D"/>
    <w:rsid w:val="0058624E"/>
    <w:rsid w:val="00586804"/>
    <w:rsid w:val="00586D6B"/>
    <w:rsid w:val="00587034"/>
    <w:rsid w:val="00587538"/>
    <w:rsid w:val="00587557"/>
    <w:rsid w:val="00590A2D"/>
    <w:rsid w:val="00590B9A"/>
    <w:rsid w:val="00590D00"/>
    <w:rsid w:val="005910BE"/>
    <w:rsid w:val="00591325"/>
    <w:rsid w:val="0059174A"/>
    <w:rsid w:val="00591E3D"/>
    <w:rsid w:val="00592049"/>
    <w:rsid w:val="00592293"/>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A0037"/>
    <w:rsid w:val="005A1566"/>
    <w:rsid w:val="005A172B"/>
    <w:rsid w:val="005A1843"/>
    <w:rsid w:val="005A2927"/>
    <w:rsid w:val="005A36D5"/>
    <w:rsid w:val="005A4297"/>
    <w:rsid w:val="005A4436"/>
    <w:rsid w:val="005A4523"/>
    <w:rsid w:val="005A5DFA"/>
    <w:rsid w:val="005A5E10"/>
    <w:rsid w:val="005A5E16"/>
    <w:rsid w:val="005A5FA1"/>
    <w:rsid w:val="005A60AA"/>
    <w:rsid w:val="005A6A39"/>
    <w:rsid w:val="005A6A8E"/>
    <w:rsid w:val="005A7A70"/>
    <w:rsid w:val="005A7C96"/>
    <w:rsid w:val="005A7F04"/>
    <w:rsid w:val="005B0345"/>
    <w:rsid w:val="005B053B"/>
    <w:rsid w:val="005B067D"/>
    <w:rsid w:val="005B067E"/>
    <w:rsid w:val="005B115B"/>
    <w:rsid w:val="005B119B"/>
    <w:rsid w:val="005B1B06"/>
    <w:rsid w:val="005B1C9C"/>
    <w:rsid w:val="005B1CD7"/>
    <w:rsid w:val="005B1DD0"/>
    <w:rsid w:val="005B25C0"/>
    <w:rsid w:val="005B2617"/>
    <w:rsid w:val="005B2707"/>
    <w:rsid w:val="005B28E2"/>
    <w:rsid w:val="005B2C04"/>
    <w:rsid w:val="005B2CE2"/>
    <w:rsid w:val="005B2EC4"/>
    <w:rsid w:val="005B2FCB"/>
    <w:rsid w:val="005B3180"/>
    <w:rsid w:val="005B3365"/>
    <w:rsid w:val="005B385A"/>
    <w:rsid w:val="005B3DBA"/>
    <w:rsid w:val="005B450A"/>
    <w:rsid w:val="005B482D"/>
    <w:rsid w:val="005B492C"/>
    <w:rsid w:val="005B5635"/>
    <w:rsid w:val="005B570D"/>
    <w:rsid w:val="005B57D2"/>
    <w:rsid w:val="005B6835"/>
    <w:rsid w:val="005B6B8C"/>
    <w:rsid w:val="005B6B92"/>
    <w:rsid w:val="005B72E0"/>
    <w:rsid w:val="005B7470"/>
    <w:rsid w:val="005B75A5"/>
    <w:rsid w:val="005C0C2C"/>
    <w:rsid w:val="005C180D"/>
    <w:rsid w:val="005C22E1"/>
    <w:rsid w:val="005C2778"/>
    <w:rsid w:val="005C2789"/>
    <w:rsid w:val="005C29B6"/>
    <w:rsid w:val="005C2F1D"/>
    <w:rsid w:val="005C2FB3"/>
    <w:rsid w:val="005C3564"/>
    <w:rsid w:val="005C3611"/>
    <w:rsid w:val="005C4886"/>
    <w:rsid w:val="005C4C82"/>
    <w:rsid w:val="005C51EA"/>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6F3"/>
    <w:rsid w:val="005D4AAF"/>
    <w:rsid w:val="005D4D7F"/>
    <w:rsid w:val="005D50E2"/>
    <w:rsid w:val="005D5FFB"/>
    <w:rsid w:val="005D6A10"/>
    <w:rsid w:val="005D6F87"/>
    <w:rsid w:val="005D74A7"/>
    <w:rsid w:val="005D7953"/>
    <w:rsid w:val="005D7A63"/>
    <w:rsid w:val="005D7CEF"/>
    <w:rsid w:val="005D7DBC"/>
    <w:rsid w:val="005D7F46"/>
    <w:rsid w:val="005E102C"/>
    <w:rsid w:val="005E11E8"/>
    <w:rsid w:val="005E12F2"/>
    <w:rsid w:val="005E1B4A"/>
    <w:rsid w:val="005E1B68"/>
    <w:rsid w:val="005E201F"/>
    <w:rsid w:val="005E22B4"/>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1587"/>
    <w:rsid w:val="005F1895"/>
    <w:rsid w:val="005F18EF"/>
    <w:rsid w:val="005F1B14"/>
    <w:rsid w:val="005F2653"/>
    <w:rsid w:val="005F2FCB"/>
    <w:rsid w:val="005F373F"/>
    <w:rsid w:val="005F38D6"/>
    <w:rsid w:val="005F38E4"/>
    <w:rsid w:val="005F44C9"/>
    <w:rsid w:val="005F519E"/>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1DA3"/>
    <w:rsid w:val="0060245E"/>
    <w:rsid w:val="006028F6"/>
    <w:rsid w:val="0060295B"/>
    <w:rsid w:val="006029B0"/>
    <w:rsid w:val="00602C77"/>
    <w:rsid w:val="00602D2A"/>
    <w:rsid w:val="00602D53"/>
    <w:rsid w:val="00602F54"/>
    <w:rsid w:val="006044E6"/>
    <w:rsid w:val="0060586F"/>
    <w:rsid w:val="00605B84"/>
    <w:rsid w:val="00606261"/>
    <w:rsid w:val="00606874"/>
    <w:rsid w:val="00606CED"/>
    <w:rsid w:val="00607BE8"/>
    <w:rsid w:val="00607C56"/>
    <w:rsid w:val="00610013"/>
    <w:rsid w:val="006100E6"/>
    <w:rsid w:val="00610669"/>
    <w:rsid w:val="00610B10"/>
    <w:rsid w:val="00611397"/>
    <w:rsid w:val="0061185B"/>
    <w:rsid w:val="00611AE7"/>
    <w:rsid w:val="00612397"/>
    <w:rsid w:val="0061357B"/>
    <w:rsid w:val="00613F14"/>
    <w:rsid w:val="00614B27"/>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2E4"/>
    <w:rsid w:val="00617B4E"/>
    <w:rsid w:val="00620FAB"/>
    <w:rsid w:val="00621216"/>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688"/>
    <w:rsid w:val="00634783"/>
    <w:rsid w:val="006358C8"/>
    <w:rsid w:val="006358DA"/>
    <w:rsid w:val="00635B64"/>
    <w:rsid w:val="00635F5D"/>
    <w:rsid w:val="00635F93"/>
    <w:rsid w:val="006361C8"/>
    <w:rsid w:val="00636C83"/>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6F91"/>
    <w:rsid w:val="006476EE"/>
    <w:rsid w:val="00647E3C"/>
    <w:rsid w:val="00647E97"/>
    <w:rsid w:val="00650455"/>
    <w:rsid w:val="006508D3"/>
    <w:rsid w:val="00650A26"/>
    <w:rsid w:val="00650E5C"/>
    <w:rsid w:val="006518E0"/>
    <w:rsid w:val="00651C84"/>
    <w:rsid w:val="00651D6C"/>
    <w:rsid w:val="00651EF0"/>
    <w:rsid w:val="00651F7E"/>
    <w:rsid w:val="006522D3"/>
    <w:rsid w:val="00652453"/>
    <w:rsid w:val="00652D91"/>
    <w:rsid w:val="0065351B"/>
    <w:rsid w:val="006546D5"/>
    <w:rsid w:val="006559FF"/>
    <w:rsid w:val="00655F0B"/>
    <w:rsid w:val="00656B21"/>
    <w:rsid w:val="00656BBE"/>
    <w:rsid w:val="00657392"/>
    <w:rsid w:val="00657A90"/>
    <w:rsid w:val="00660768"/>
    <w:rsid w:val="00661160"/>
    <w:rsid w:val="006626B6"/>
    <w:rsid w:val="00662F9E"/>
    <w:rsid w:val="00663EE6"/>
    <w:rsid w:val="006643E3"/>
    <w:rsid w:val="00664ACA"/>
    <w:rsid w:val="00665089"/>
    <w:rsid w:val="00665F7A"/>
    <w:rsid w:val="00666193"/>
    <w:rsid w:val="006666A6"/>
    <w:rsid w:val="00666C9C"/>
    <w:rsid w:val="00667F08"/>
    <w:rsid w:val="00670B0E"/>
    <w:rsid w:val="0067148B"/>
    <w:rsid w:val="00671AB2"/>
    <w:rsid w:val="00671B66"/>
    <w:rsid w:val="00671C63"/>
    <w:rsid w:val="00672B09"/>
    <w:rsid w:val="00673241"/>
    <w:rsid w:val="00673974"/>
    <w:rsid w:val="00674251"/>
    <w:rsid w:val="006747A4"/>
    <w:rsid w:val="00674BA6"/>
    <w:rsid w:val="0067518E"/>
    <w:rsid w:val="006751EA"/>
    <w:rsid w:val="00675218"/>
    <w:rsid w:val="00675634"/>
    <w:rsid w:val="00675D3E"/>
    <w:rsid w:val="00676A3B"/>
    <w:rsid w:val="006776CF"/>
    <w:rsid w:val="00677D21"/>
    <w:rsid w:val="00680194"/>
    <w:rsid w:val="006802CA"/>
    <w:rsid w:val="00680E95"/>
    <w:rsid w:val="00681411"/>
    <w:rsid w:val="0068146F"/>
    <w:rsid w:val="00681FE9"/>
    <w:rsid w:val="00682656"/>
    <w:rsid w:val="00682774"/>
    <w:rsid w:val="00684287"/>
    <w:rsid w:val="006843EA"/>
    <w:rsid w:val="0068454E"/>
    <w:rsid w:val="00684773"/>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3217"/>
    <w:rsid w:val="006A36C8"/>
    <w:rsid w:val="006A3A11"/>
    <w:rsid w:val="006A3F8B"/>
    <w:rsid w:val="006A4095"/>
    <w:rsid w:val="006A42E2"/>
    <w:rsid w:val="006A4FEF"/>
    <w:rsid w:val="006A507F"/>
    <w:rsid w:val="006A5269"/>
    <w:rsid w:val="006A53C6"/>
    <w:rsid w:val="006A60FE"/>
    <w:rsid w:val="006A697B"/>
    <w:rsid w:val="006A70C6"/>
    <w:rsid w:val="006A74EB"/>
    <w:rsid w:val="006A7B47"/>
    <w:rsid w:val="006A7D8D"/>
    <w:rsid w:val="006A7F79"/>
    <w:rsid w:val="006B0166"/>
    <w:rsid w:val="006B091A"/>
    <w:rsid w:val="006B0F0B"/>
    <w:rsid w:val="006B1243"/>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6C3"/>
    <w:rsid w:val="006C1B2D"/>
    <w:rsid w:val="006C2881"/>
    <w:rsid w:val="006C2CED"/>
    <w:rsid w:val="006C3056"/>
    <w:rsid w:val="006C31C0"/>
    <w:rsid w:val="006C353C"/>
    <w:rsid w:val="006C3FD6"/>
    <w:rsid w:val="006C40F9"/>
    <w:rsid w:val="006C5161"/>
    <w:rsid w:val="006C5810"/>
    <w:rsid w:val="006C58E3"/>
    <w:rsid w:val="006C5996"/>
    <w:rsid w:val="006C5C10"/>
    <w:rsid w:val="006C5F4F"/>
    <w:rsid w:val="006C642B"/>
    <w:rsid w:val="006C66EE"/>
    <w:rsid w:val="006C7358"/>
    <w:rsid w:val="006C7618"/>
    <w:rsid w:val="006C79A4"/>
    <w:rsid w:val="006C7BD7"/>
    <w:rsid w:val="006C7E0F"/>
    <w:rsid w:val="006D0633"/>
    <w:rsid w:val="006D07F3"/>
    <w:rsid w:val="006D08D9"/>
    <w:rsid w:val="006D0F6B"/>
    <w:rsid w:val="006D0F8B"/>
    <w:rsid w:val="006D2545"/>
    <w:rsid w:val="006D2550"/>
    <w:rsid w:val="006D2F68"/>
    <w:rsid w:val="006D3267"/>
    <w:rsid w:val="006D3309"/>
    <w:rsid w:val="006D360E"/>
    <w:rsid w:val="006D4550"/>
    <w:rsid w:val="006D46E2"/>
    <w:rsid w:val="006D52E1"/>
    <w:rsid w:val="006D5370"/>
    <w:rsid w:val="006D551A"/>
    <w:rsid w:val="006D57F3"/>
    <w:rsid w:val="006D5CEA"/>
    <w:rsid w:val="006D5F95"/>
    <w:rsid w:val="006D618D"/>
    <w:rsid w:val="006D64C2"/>
    <w:rsid w:val="006D6B87"/>
    <w:rsid w:val="006D7630"/>
    <w:rsid w:val="006D7964"/>
    <w:rsid w:val="006D7B87"/>
    <w:rsid w:val="006D7B99"/>
    <w:rsid w:val="006E09A3"/>
    <w:rsid w:val="006E0B82"/>
    <w:rsid w:val="006E1081"/>
    <w:rsid w:val="006E16C6"/>
    <w:rsid w:val="006E170A"/>
    <w:rsid w:val="006E1854"/>
    <w:rsid w:val="006E1CF5"/>
    <w:rsid w:val="006E3050"/>
    <w:rsid w:val="006E3AF1"/>
    <w:rsid w:val="006E3B5C"/>
    <w:rsid w:val="006E3F31"/>
    <w:rsid w:val="006E4043"/>
    <w:rsid w:val="006E4595"/>
    <w:rsid w:val="006E46AA"/>
    <w:rsid w:val="006E4ED1"/>
    <w:rsid w:val="006E6231"/>
    <w:rsid w:val="006E6485"/>
    <w:rsid w:val="006E7128"/>
    <w:rsid w:val="006E716A"/>
    <w:rsid w:val="006E7B33"/>
    <w:rsid w:val="006F0017"/>
    <w:rsid w:val="006F04FA"/>
    <w:rsid w:val="006F05C3"/>
    <w:rsid w:val="006F080F"/>
    <w:rsid w:val="006F0A2A"/>
    <w:rsid w:val="006F1197"/>
    <w:rsid w:val="006F264D"/>
    <w:rsid w:val="006F2FA0"/>
    <w:rsid w:val="006F329A"/>
    <w:rsid w:val="006F3B41"/>
    <w:rsid w:val="006F5112"/>
    <w:rsid w:val="006F5366"/>
    <w:rsid w:val="006F5996"/>
    <w:rsid w:val="006F5D49"/>
    <w:rsid w:val="0070064A"/>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8B4"/>
    <w:rsid w:val="00705AB5"/>
    <w:rsid w:val="00705BCD"/>
    <w:rsid w:val="0070602E"/>
    <w:rsid w:val="00706566"/>
    <w:rsid w:val="007066DD"/>
    <w:rsid w:val="007067E5"/>
    <w:rsid w:val="00706EB9"/>
    <w:rsid w:val="00707386"/>
    <w:rsid w:val="0070742F"/>
    <w:rsid w:val="0070768C"/>
    <w:rsid w:val="00707CDD"/>
    <w:rsid w:val="007104C8"/>
    <w:rsid w:val="00710623"/>
    <w:rsid w:val="00710717"/>
    <w:rsid w:val="007109CE"/>
    <w:rsid w:val="0071117D"/>
    <w:rsid w:val="00711B57"/>
    <w:rsid w:val="00711E32"/>
    <w:rsid w:val="007127F7"/>
    <w:rsid w:val="0071296D"/>
    <w:rsid w:val="00713209"/>
    <w:rsid w:val="00713B12"/>
    <w:rsid w:val="00713E35"/>
    <w:rsid w:val="00713F07"/>
    <w:rsid w:val="00714526"/>
    <w:rsid w:val="007148D1"/>
    <w:rsid w:val="00714AD8"/>
    <w:rsid w:val="00715430"/>
    <w:rsid w:val="0071559D"/>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2083"/>
    <w:rsid w:val="00722226"/>
    <w:rsid w:val="00722353"/>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27DAD"/>
    <w:rsid w:val="00727E6E"/>
    <w:rsid w:val="007303BB"/>
    <w:rsid w:val="00730657"/>
    <w:rsid w:val="007307ED"/>
    <w:rsid w:val="00730935"/>
    <w:rsid w:val="007309C4"/>
    <w:rsid w:val="0073165F"/>
    <w:rsid w:val="0073197B"/>
    <w:rsid w:val="00731A19"/>
    <w:rsid w:val="00731A57"/>
    <w:rsid w:val="00731E1B"/>
    <w:rsid w:val="0073232A"/>
    <w:rsid w:val="0073240A"/>
    <w:rsid w:val="007325E8"/>
    <w:rsid w:val="00732C9B"/>
    <w:rsid w:val="0073341D"/>
    <w:rsid w:val="00733AD1"/>
    <w:rsid w:val="00733BEE"/>
    <w:rsid w:val="00733E10"/>
    <w:rsid w:val="00734051"/>
    <w:rsid w:val="0073422C"/>
    <w:rsid w:val="00735030"/>
    <w:rsid w:val="007357ED"/>
    <w:rsid w:val="00736579"/>
    <w:rsid w:val="0073727A"/>
    <w:rsid w:val="00737764"/>
    <w:rsid w:val="007403D1"/>
    <w:rsid w:val="007407E8"/>
    <w:rsid w:val="00741975"/>
    <w:rsid w:val="00742A38"/>
    <w:rsid w:val="007431E0"/>
    <w:rsid w:val="00743863"/>
    <w:rsid w:val="00743C05"/>
    <w:rsid w:val="00744704"/>
    <w:rsid w:val="007447A8"/>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24F4"/>
    <w:rsid w:val="007626F3"/>
    <w:rsid w:val="007627EA"/>
    <w:rsid w:val="00762E81"/>
    <w:rsid w:val="007631DC"/>
    <w:rsid w:val="0076360A"/>
    <w:rsid w:val="00763AE6"/>
    <w:rsid w:val="00764416"/>
    <w:rsid w:val="0076512F"/>
    <w:rsid w:val="00765808"/>
    <w:rsid w:val="0076641F"/>
    <w:rsid w:val="00766516"/>
    <w:rsid w:val="00766B62"/>
    <w:rsid w:val="00766CA3"/>
    <w:rsid w:val="00766E66"/>
    <w:rsid w:val="0077103D"/>
    <w:rsid w:val="00771EF2"/>
    <w:rsid w:val="00772524"/>
    <w:rsid w:val="007725E0"/>
    <w:rsid w:val="0077295E"/>
    <w:rsid w:val="00774510"/>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7E3"/>
    <w:rsid w:val="00782AE2"/>
    <w:rsid w:val="0078326F"/>
    <w:rsid w:val="00783272"/>
    <w:rsid w:val="00783902"/>
    <w:rsid w:val="00783C2B"/>
    <w:rsid w:val="00784B35"/>
    <w:rsid w:val="00784C6A"/>
    <w:rsid w:val="007852EF"/>
    <w:rsid w:val="00785CE6"/>
    <w:rsid w:val="00786109"/>
    <w:rsid w:val="0078650E"/>
    <w:rsid w:val="0078663A"/>
    <w:rsid w:val="0078665E"/>
    <w:rsid w:val="00786FEA"/>
    <w:rsid w:val="007871F3"/>
    <w:rsid w:val="007872AD"/>
    <w:rsid w:val="0078788B"/>
    <w:rsid w:val="00787D9E"/>
    <w:rsid w:val="00790535"/>
    <w:rsid w:val="00790548"/>
    <w:rsid w:val="00790CD8"/>
    <w:rsid w:val="00791240"/>
    <w:rsid w:val="00791B8E"/>
    <w:rsid w:val="00792428"/>
    <w:rsid w:val="00792A62"/>
    <w:rsid w:val="00792AF4"/>
    <w:rsid w:val="00792B4B"/>
    <w:rsid w:val="0079335F"/>
    <w:rsid w:val="00793C2D"/>
    <w:rsid w:val="00794BC7"/>
    <w:rsid w:val="00794E58"/>
    <w:rsid w:val="0079511E"/>
    <w:rsid w:val="0079574B"/>
    <w:rsid w:val="00795BE5"/>
    <w:rsid w:val="00795DCB"/>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6221"/>
    <w:rsid w:val="007A7131"/>
    <w:rsid w:val="007A7C60"/>
    <w:rsid w:val="007B0052"/>
    <w:rsid w:val="007B07BB"/>
    <w:rsid w:val="007B0A2A"/>
    <w:rsid w:val="007B0DAF"/>
    <w:rsid w:val="007B0E05"/>
    <w:rsid w:val="007B1261"/>
    <w:rsid w:val="007B1AC7"/>
    <w:rsid w:val="007B20FF"/>
    <w:rsid w:val="007B24C1"/>
    <w:rsid w:val="007B2CC9"/>
    <w:rsid w:val="007B33EA"/>
    <w:rsid w:val="007B3BD0"/>
    <w:rsid w:val="007B51F7"/>
    <w:rsid w:val="007B53AB"/>
    <w:rsid w:val="007B54B1"/>
    <w:rsid w:val="007B5AF7"/>
    <w:rsid w:val="007B5B18"/>
    <w:rsid w:val="007B5BA9"/>
    <w:rsid w:val="007B5F1B"/>
    <w:rsid w:val="007B5F82"/>
    <w:rsid w:val="007B681A"/>
    <w:rsid w:val="007B77EE"/>
    <w:rsid w:val="007B7B09"/>
    <w:rsid w:val="007B7EEC"/>
    <w:rsid w:val="007C0490"/>
    <w:rsid w:val="007C0882"/>
    <w:rsid w:val="007C0C77"/>
    <w:rsid w:val="007C1523"/>
    <w:rsid w:val="007C1689"/>
    <w:rsid w:val="007C1AC0"/>
    <w:rsid w:val="007C1BC5"/>
    <w:rsid w:val="007C1E99"/>
    <w:rsid w:val="007C21D0"/>
    <w:rsid w:val="007C23FC"/>
    <w:rsid w:val="007C2C7C"/>
    <w:rsid w:val="007C32BC"/>
    <w:rsid w:val="007C384A"/>
    <w:rsid w:val="007C3C12"/>
    <w:rsid w:val="007C3E0E"/>
    <w:rsid w:val="007C4AF6"/>
    <w:rsid w:val="007C4D43"/>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3F67"/>
    <w:rsid w:val="007D426B"/>
    <w:rsid w:val="007D4594"/>
    <w:rsid w:val="007D4F08"/>
    <w:rsid w:val="007D4FC3"/>
    <w:rsid w:val="007D5639"/>
    <w:rsid w:val="007D56AD"/>
    <w:rsid w:val="007D616D"/>
    <w:rsid w:val="007D6554"/>
    <w:rsid w:val="007D6C0F"/>
    <w:rsid w:val="007D741D"/>
    <w:rsid w:val="007D7C72"/>
    <w:rsid w:val="007E0258"/>
    <w:rsid w:val="007E0C78"/>
    <w:rsid w:val="007E19D9"/>
    <w:rsid w:val="007E1A91"/>
    <w:rsid w:val="007E4101"/>
    <w:rsid w:val="007E42B5"/>
    <w:rsid w:val="007E5E08"/>
    <w:rsid w:val="007E63B0"/>
    <w:rsid w:val="007E6663"/>
    <w:rsid w:val="007E7405"/>
    <w:rsid w:val="007E755F"/>
    <w:rsid w:val="007E75C0"/>
    <w:rsid w:val="007F081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6551"/>
    <w:rsid w:val="007F733A"/>
    <w:rsid w:val="007F7843"/>
    <w:rsid w:val="007F7D84"/>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707"/>
    <w:rsid w:val="00806AC4"/>
    <w:rsid w:val="008070C4"/>
    <w:rsid w:val="008071DA"/>
    <w:rsid w:val="008074B5"/>
    <w:rsid w:val="00807CF2"/>
    <w:rsid w:val="00807DBB"/>
    <w:rsid w:val="008102F0"/>
    <w:rsid w:val="0081031B"/>
    <w:rsid w:val="008104EC"/>
    <w:rsid w:val="00810EB6"/>
    <w:rsid w:val="00811591"/>
    <w:rsid w:val="00811D80"/>
    <w:rsid w:val="008124C6"/>
    <w:rsid w:val="00812943"/>
    <w:rsid w:val="00812C89"/>
    <w:rsid w:val="00813091"/>
    <w:rsid w:val="0081323D"/>
    <w:rsid w:val="008134CF"/>
    <w:rsid w:val="00813FE1"/>
    <w:rsid w:val="0081408F"/>
    <w:rsid w:val="00814F00"/>
    <w:rsid w:val="00814FF6"/>
    <w:rsid w:val="00815038"/>
    <w:rsid w:val="00815206"/>
    <w:rsid w:val="00815623"/>
    <w:rsid w:val="00815CA1"/>
    <w:rsid w:val="00815F35"/>
    <w:rsid w:val="00816636"/>
    <w:rsid w:val="00816AD7"/>
    <w:rsid w:val="00816B9A"/>
    <w:rsid w:val="00816D6E"/>
    <w:rsid w:val="00816E42"/>
    <w:rsid w:val="00816F6A"/>
    <w:rsid w:val="008172F3"/>
    <w:rsid w:val="008173C7"/>
    <w:rsid w:val="00820616"/>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1E78"/>
    <w:rsid w:val="008324A4"/>
    <w:rsid w:val="008325A1"/>
    <w:rsid w:val="0083287E"/>
    <w:rsid w:val="00832884"/>
    <w:rsid w:val="00832B32"/>
    <w:rsid w:val="0083312D"/>
    <w:rsid w:val="00833244"/>
    <w:rsid w:val="00833795"/>
    <w:rsid w:val="00833E35"/>
    <w:rsid w:val="008343E8"/>
    <w:rsid w:val="00834D1A"/>
    <w:rsid w:val="00834D3E"/>
    <w:rsid w:val="00835096"/>
    <w:rsid w:val="00835207"/>
    <w:rsid w:val="0083536D"/>
    <w:rsid w:val="008354CA"/>
    <w:rsid w:val="00835919"/>
    <w:rsid w:val="00835F30"/>
    <w:rsid w:val="008365EB"/>
    <w:rsid w:val="0083667E"/>
    <w:rsid w:val="008367C1"/>
    <w:rsid w:val="008369E3"/>
    <w:rsid w:val="00836AC5"/>
    <w:rsid w:val="00840639"/>
    <w:rsid w:val="00841268"/>
    <w:rsid w:val="008421CD"/>
    <w:rsid w:val="00842227"/>
    <w:rsid w:val="0084338B"/>
    <w:rsid w:val="008439FD"/>
    <w:rsid w:val="00843A63"/>
    <w:rsid w:val="008440E8"/>
    <w:rsid w:val="0084444F"/>
    <w:rsid w:val="00845435"/>
    <w:rsid w:val="008454B2"/>
    <w:rsid w:val="00845635"/>
    <w:rsid w:val="00845BF9"/>
    <w:rsid w:val="00845D16"/>
    <w:rsid w:val="0084605F"/>
    <w:rsid w:val="00846444"/>
    <w:rsid w:val="00846732"/>
    <w:rsid w:val="0084675E"/>
    <w:rsid w:val="00846AB8"/>
    <w:rsid w:val="0084742E"/>
    <w:rsid w:val="008476D5"/>
    <w:rsid w:val="00847A96"/>
    <w:rsid w:val="00847C19"/>
    <w:rsid w:val="00847D51"/>
    <w:rsid w:val="0085185E"/>
    <w:rsid w:val="00851C56"/>
    <w:rsid w:val="00851D7C"/>
    <w:rsid w:val="0085231B"/>
    <w:rsid w:val="00852959"/>
    <w:rsid w:val="00852E88"/>
    <w:rsid w:val="00852FE9"/>
    <w:rsid w:val="00853203"/>
    <w:rsid w:val="00853566"/>
    <w:rsid w:val="0085399D"/>
    <w:rsid w:val="0085463F"/>
    <w:rsid w:val="008547C3"/>
    <w:rsid w:val="008548A7"/>
    <w:rsid w:val="008548BE"/>
    <w:rsid w:val="00854BA5"/>
    <w:rsid w:val="0085535D"/>
    <w:rsid w:val="008563F9"/>
    <w:rsid w:val="00856C7A"/>
    <w:rsid w:val="00856D94"/>
    <w:rsid w:val="008571B9"/>
    <w:rsid w:val="0085744B"/>
    <w:rsid w:val="00857E9E"/>
    <w:rsid w:val="008605DF"/>
    <w:rsid w:val="00860C7A"/>
    <w:rsid w:val="00860E28"/>
    <w:rsid w:val="00860E42"/>
    <w:rsid w:val="00861BD8"/>
    <w:rsid w:val="00861EDC"/>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70963"/>
    <w:rsid w:val="00871D0D"/>
    <w:rsid w:val="008720C0"/>
    <w:rsid w:val="00872795"/>
    <w:rsid w:val="00873140"/>
    <w:rsid w:val="00873649"/>
    <w:rsid w:val="008736B7"/>
    <w:rsid w:val="00874035"/>
    <w:rsid w:val="008743F9"/>
    <w:rsid w:val="00874C29"/>
    <w:rsid w:val="00874DE9"/>
    <w:rsid w:val="00874F4E"/>
    <w:rsid w:val="008759CE"/>
    <w:rsid w:val="00876A9A"/>
    <w:rsid w:val="00876E21"/>
    <w:rsid w:val="008771DD"/>
    <w:rsid w:val="00880707"/>
    <w:rsid w:val="00880948"/>
    <w:rsid w:val="00880AC8"/>
    <w:rsid w:val="00880FB2"/>
    <w:rsid w:val="00881CC1"/>
    <w:rsid w:val="0088221D"/>
    <w:rsid w:val="00882401"/>
    <w:rsid w:val="00883072"/>
    <w:rsid w:val="00883463"/>
    <w:rsid w:val="00883A1A"/>
    <w:rsid w:val="0088441C"/>
    <w:rsid w:val="00884641"/>
    <w:rsid w:val="00884767"/>
    <w:rsid w:val="00884CDC"/>
    <w:rsid w:val="00884E46"/>
    <w:rsid w:val="00884EB9"/>
    <w:rsid w:val="00885044"/>
    <w:rsid w:val="008856F3"/>
    <w:rsid w:val="00885F5D"/>
    <w:rsid w:val="0088618A"/>
    <w:rsid w:val="008863A3"/>
    <w:rsid w:val="008867AD"/>
    <w:rsid w:val="0088751A"/>
    <w:rsid w:val="00887B00"/>
    <w:rsid w:val="008905A0"/>
    <w:rsid w:val="00891214"/>
    <w:rsid w:val="00891933"/>
    <w:rsid w:val="008919B8"/>
    <w:rsid w:val="00892642"/>
    <w:rsid w:val="00892B72"/>
    <w:rsid w:val="00892E27"/>
    <w:rsid w:val="00892E91"/>
    <w:rsid w:val="00893094"/>
    <w:rsid w:val="008933CA"/>
    <w:rsid w:val="00893DAB"/>
    <w:rsid w:val="008943B3"/>
    <w:rsid w:val="008943FD"/>
    <w:rsid w:val="00894470"/>
    <w:rsid w:val="008947A6"/>
    <w:rsid w:val="00894A23"/>
    <w:rsid w:val="00894AFB"/>
    <w:rsid w:val="00895030"/>
    <w:rsid w:val="00895A4B"/>
    <w:rsid w:val="00896112"/>
    <w:rsid w:val="00896AB1"/>
    <w:rsid w:val="00896EE7"/>
    <w:rsid w:val="00897380"/>
    <w:rsid w:val="008A0507"/>
    <w:rsid w:val="008A0927"/>
    <w:rsid w:val="008A0ADE"/>
    <w:rsid w:val="008A1858"/>
    <w:rsid w:val="008A259E"/>
    <w:rsid w:val="008A28E2"/>
    <w:rsid w:val="008A3500"/>
    <w:rsid w:val="008A4229"/>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547B"/>
    <w:rsid w:val="008B6E80"/>
    <w:rsid w:val="008B72CA"/>
    <w:rsid w:val="008B7D50"/>
    <w:rsid w:val="008C0616"/>
    <w:rsid w:val="008C06BC"/>
    <w:rsid w:val="008C0C9F"/>
    <w:rsid w:val="008C1259"/>
    <w:rsid w:val="008C16A1"/>
    <w:rsid w:val="008C1D95"/>
    <w:rsid w:val="008C206D"/>
    <w:rsid w:val="008C2904"/>
    <w:rsid w:val="008C2CA2"/>
    <w:rsid w:val="008C306E"/>
    <w:rsid w:val="008C3A72"/>
    <w:rsid w:val="008C42D0"/>
    <w:rsid w:val="008C43BE"/>
    <w:rsid w:val="008C47CA"/>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74"/>
    <w:rsid w:val="008D4D84"/>
    <w:rsid w:val="008D5212"/>
    <w:rsid w:val="008D56AB"/>
    <w:rsid w:val="008D5D60"/>
    <w:rsid w:val="008D5EB2"/>
    <w:rsid w:val="008D6016"/>
    <w:rsid w:val="008D6618"/>
    <w:rsid w:val="008D69CE"/>
    <w:rsid w:val="008D6A7D"/>
    <w:rsid w:val="008D7C79"/>
    <w:rsid w:val="008E06BC"/>
    <w:rsid w:val="008E0728"/>
    <w:rsid w:val="008E07AD"/>
    <w:rsid w:val="008E115D"/>
    <w:rsid w:val="008E142F"/>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7DF"/>
    <w:rsid w:val="008F2A1F"/>
    <w:rsid w:val="008F2E48"/>
    <w:rsid w:val="008F30F0"/>
    <w:rsid w:val="008F3112"/>
    <w:rsid w:val="008F3BB2"/>
    <w:rsid w:val="008F40B9"/>
    <w:rsid w:val="008F4200"/>
    <w:rsid w:val="008F61CB"/>
    <w:rsid w:val="008F64DE"/>
    <w:rsid w:val="008F64F8"/>
    <w:rsid w:val="008F67A0"/>
    <w:rsid w:val="008F67AB"/>
    <w:rsid w:val="008F699D"/>
    <w:rsid w:val="008F6EF7"/>
    <w:rsid w:val="00900552"/>
    <w:rsid w:val="00900D4B"/>
    <w:rsid w:val="0090132A"/>
    <w:rsid w:val="0090147E"/>
    <w:rsid w:val="009018F3"/>
    <w:rsid w:val="00901C53"/>
    <w:rsid w:val="00901ED3"/>
    <w:rsid w:val="00902B01"/>
    <w:rsid w:val="00902D9C"/>
    <w:rsid w:val="0090347B"/>
    <w:rsid w:val="00903624"/>
    <w:rsid w:val="00903B0F"/>
    <w:rsid w:val="00903EAB"/>
    <w:rsid w:val="00903F5B"/>
    <w:rsid w:val="00903FA2"/>
    <w:rsid w:val="00904453"/>
    <w:rsid w:val="00904D0E"/>
    <w:rsid w:val="00904E7B"/>
    <w:rsid w:val="0090544A"/>
    <w:rsid w:val="00905A3F"/>
    <w:rsid w:val="00906927"/>
    <w:rsid w:val="00906A20"/>
    <w:rsid w:val="00906F9F"/>
    <w:rsid w:val="0090726D"/>
    <w:rsid w:val="00907540"/>
    <w:rsid w:val="00907B11"/>
    <w:rsid w:val="00907BA0"/>
    <w:rsid w:val="00907CD2"/>
    <w:rsid w:val="00907CFD"/>
    <w:rsid w:val="00907D3D"/>
    <w:rsid w:val="00907D80"/>
    <w:rsid w:val="00907DD5"/>
    <w:rsid w:val="00910611"/>
    <w:rsid w:val="009108B9"/>
    <w:rsid w:val="009118AD"/>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169ED"/>
    <w:rsid w:val="00920722"/>
    <w:rsid w:val="0092073C"/>
    <w:rsid w:val="00920CAF"/>
    <w:rsid w:val="00920FD4"/>
    <w:rsid w:val="009213A7"/>
    <w:rsid w:val="00921884"/>
    <w:rsid w:val="00922330"/>
    <w:rsid w:val="00922493"/>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E5C"/>
    <w:rsid w:val="00931139"/>
    <w:rsid w:val="0093117D"/>
    <w:rsid w:val="009313DD"/>
    <w:rsid w:val="0093160A"/>
    <w:rsid w:val="0093171E"/>
    <w:rsid w:val="00931A11"/>
    <w:rsid w:val="00931B42"/>
    <w:rsid w:val="00931CF1"/>
    <w:rsid w:val="009323AF"/>
    <w:rsid w:val="00932732"/>
    <w:rsid w:val="00932D54"/>
    <w:rsid w:val="00933473"/>
    <w:rsid w:val="00933535"/>
    <w:rsid w:val="009340AE"/>
    <w:rsid w:val="0093474C"/>
    <w:rsid w:val="00935685"/>
    <w:rsid w:val="00935DA4"/>
    <w:rsid w:val="00935E09"/>
    <w:rsid w:val="00936073"/>
    <w:rsid w:val="00936B76"/>
    <w:rsid w:val="00936D21"/>
    <w:rsid w:val="00937075"/>
    <w:rsid w:val="0093731D"/>
    <w:rsid w:val="0093731F"/>
    <w:rsid w:val="00937947"/>
    <w:rsid w:val="00937EAE"/>
    <w:rsid w:val="009406D6"/>
    <w:rsid w:val="00940E4F"/>
    <w:rsid w:val="00941186"/>
    <w:rsid w:val="009413B6"/>
    <w:rsid w:val="00942A4E"/>
    <w:rsid w:val="00942E0C"/>
    <w:rsid w:val="0094308E"/>
    <w:rsid w:val="00943479"/>
    <w:rsid w:val="0094381E"/>
    <w:rsid w:val="00943822"/>
    <w:rsid w:val="0094382A"/>
    <w:rsid w:val="0094421A"/>
    <w:rsid w:val="00944264"/>
    <w:rsid w:val="0094475A"/>
    <w:rsid w:val="00944784"/>
    <w:rsid w:val="00945045"/>
    <w:rsid w:val="00945094"/>
    <w:rsid w:val="00945100"/>
    <w:rsid w:val="00945680"/>
    <w:rsid w:val="00945F15"/>
    <w:rsid w:val="00945F59"/>
    <w:rsid w:val="00945FE1"/>
    <w:rsid w:val="009466F7"/>
    <w:rsid w:val="0094674E"/>
    <w:rsid w:val="00946DF5"/>
    <w:rsid w:val="00947642"/>
    <w:rsid w:val="00947A5E"/>
    <w:rsid w:val="009505E9"/>
    <w:rsid w:val="00950763"/>
    <w:rsid w:val="00951049"/>
    <w:rsid w:val="00951093"/>
    <w:rsid w:val="00951512"/>
    <w:rsid w:val="00951717"/>
    <w:rsid w:val="00951B37"/>
    <w:rsid w:val="009523A4"/>
    <w:rsid w:val="009532C0"/>
    <w:rsid w:val="0095335D"/>
    <w:rsid w:val="00953A8F"/>
    <w:rsid w:val="00953FCA"/>
    <w:rsid w:val="009548AE"/>
    <w:rsid w:val="0095495C"/>
    <w:rsid w:val="00955425"/>
    <w:rsid w:val="00955AF5"/>
    <w:rsid w:val="00955D23"/>
    <w:rsid w:val="00955D2D"/>
    <w:rsid w:val="009564DE"/>
    <w:rsid w:val="00956C54"/>
    <w:rsid w:val="00956C56"/>
    <w:rsid w:val="0095707B"/>
    <w:rsid w:val="00961501"/>
    <w:rsid w:val="0096154F"/>
    <w:rsid w:val="00961B4D"/>
    <w:rsid w:val="0096206D"/>
    <w:rsid w:val="009624BE"/>
    <w:rsid w:val="00962B0E"/>
    <w:rsid w:val="00963742"/>
    <w:rsid w:val="009637D0"/>
    <w:rsid w:val="00963941"/>
    <w:rsid w:val="00963DEC"/>
    <w:rsid w:val="00964297"/>
    <w:rsid w:val="009648B1"/>
    <w:rsid w:val="009648FA"/>
    <w:rsid w:val="009659D4"/>
    <w:rsid w:val="00965C7E"/>
    <w:rsid w:val="00965E86"/>
    <w:rsid w:val="00966BB3"/>
    <w:rsid w:val="009673CA"/>
    <w:rsid w:val="0097036D"/>
    <w:rsid w:val="009704C5"/>
    <w:rsid w:val="0097168D"/>
    <w:rsid w:val="00971D02"/>
    <w:rsid w:val="009729B2"/>
    <w:rsid w:val="00972B34"/>
    <w:rsid w:val="00973070"/>
    <w:rsid w:val="00973103"/>
    <w:rsid w:val="0097330A"/>
    <w:rsid w:val="00973535"/>
    <w:rsid w:val="00973AFE"/>
    <w:rsid w:val="00973DEB"/>
    <w:rsid w:val="009744F4"/>
    <w:rsid w:val="00974BAA"/>
    <w:rsid w:val="00974C2E"/>
    <w:rsid w:val="0097571C"/>
    <w:rsid w:val="009759EE"/>
    <w:rsid w:val="009762C7"/>
    <w:rsid w:val="00976BA2"/>
    <w:rsid w:val="00976C36"/>
    <w:rsid w:val="0097708E"/>
    <w:rsid w:val="00980408"/>
    <w:rsid w:val="00981671"/>
    <w:rsid w:val="0098207F"/>
    <w:rsid w:val="0098218D"/>
    <w:rsid w:val="009825CB"/>
    <w:rsid w:val="0098324A"/>
    <w:rsid w:val="00983A2C"/>
    <w:rsid w:val="00983B9A"/>
    <w:rsid w:val="00983CBB"/>
    <w:rsid w:val="00983D9A"/>
    <w:rsid w:val="0098412D"/>
    <w:rsid w:val="009843B4"/>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612"/>
    <w:rsid w:val="00990B0C"/>
    <w:rsid w:val="00990C06"/>
    <w:rsid w:val="00990F5C"/>
    <w:rsid w:val="00990F7B"/>
    <w:rsid w:val="0099116D"/>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9786A"/>
    <w:rsid w:val="009A0143"/>
    <w:rsid w:val="009A026B"/>
    <w:rsid w:val="009A0423"/>
    <w:rsid w:val="009A0C69"/>
    <w:rsid w:val="009A0C81"/>
    <w:rsid w:val="009A1038"/>
    <w:rsid w:val="009A1542"/>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532D"/>
    <w:rsid w:val="009A62E8"/>
    <w:rsid w:val="009A6693"/>
    <w:rsid w:val="009B0714"/>
    <w:rsid w:val="009B08D0"/>
    <w:rsid w:val="009B0FD4"/>
    <w:rsid w:val="009B16CD"/>
    <w:rsid w:val="009B215D"/>
    <w:rsid w:val="009B21CA"/>
    <w:rsid w:val="009B29A4"/>
    <w:rsid w:val="009B2BBB"/>
    <w:rsid w:val="009B2D83"/>
    <w:rsid w:val="009B2F8C"/>
    <w:rsid w:val="009B38B5"/>
    <w:rsid w:val="009B3E10"/>
    <w:rsid w:val="009B3E5D"/>
    <w:rsid w:val="009B44DB"/>
    <w:rsid w:val="009B4E40"/>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618"/>
    <w:rsid w:val="009C3707"/>
    <w:rsid w:val="009C3D11"/>
    <w:rsid w:val="009C4097"/>
    <w:rsid w:val="009C41E0"/>
    <w:rsid w:val="009C487D"/>
    <w:rsid w:val="009C4A22"/>
    <w:rsid w:val="009C5679"/>
    <w:rsid w:val="009C58F5"/>
    <w:rsid w:val="009C5927"/>
    <w:rsid w:val="009C5BF0"/>
    <w:rsid w:val="009C6394"/>
    <w:rsid w:val="009C69D6"/>
    <w:rsid w:val="009C6A27"/>
    <w:rsid w:val="009C7F9A"/>
    <w:rsid w:val="009D0A44"/>
    <w:rsid w:val="009D1516"/>
    <w:rsid w:val="009D1BB0"/>
    <w:rsid w:val="009D23CA"/>
    <w:rsid w:val="009D391F"/>
    <w:rsid w:val="009D3CBC"/>
    <w:rsid w:val="009D3D8F"/>
    <w:rsid w:val="009D3F62"/>
    <w:rsid w:val="009D4099"/>
    <w:rsid w:val="009D494B"/>
    <w:rsid w:val="009D60D5"/>
    <w:rsid w:val="009D620A"/>
    <w:rsid w:val="009D6578"/>
    <w:rsid w:val="009D6937"/>
    <w:rsid w:val="009D6A8C"/>
    <w:rsid w:val="009D6A9F"/>
    <w:rsid w:val="009D6DBD"/>
    <w:rsid w:val="009D718B"/>
    <w:rsid w:val="009D7964"/>
    <w:rsid w:val="009E07D2"/>
    <w:rsid w:val="009E124A"/>
    <w:rsid w:val="009E181A"/>
    <w:rsid w:val="009E220B"/>
    <w:rsid w:val="009E24C1"/>
    <w:rsid w:val="009E273A"/>
    <w:rsid w:val="009E2DFC"/>
    <w:rsid w:val="009E305C"/>
    <w:rsid w:val="009E323D"/>
    <w:rsid w:val="009E3272"/>
    <w:rsid w:val="009E3325"/>
    <w:rsid w:val="009E3951"/>
    <w:rsid w:val="009E3A59"/>
    <w:rsid w:val="009E3CF9"/>
    <w:rsid w:val="009E417D"/>
    <w:rsid w:val="009E4B96"/>
    <w:rsid w:val="009E5969"/>
    <w:rsid w:val="009E5C43"/>
    <w:rsid w:val="009E5C47"/>
    <w:rsid w:val="009E5C9D"/>
    <w:rsid w:val="009E5EF1"/>
    <w:rsid w:val="009E6B2C"/>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824"/>
    <w:rsid w:val="00A2695A"/>
    <w:rsid w:val="00A269C2"/>
    <w:rsid w:val="00A26C48"/>
    <w:rsid w:val="00A26C5C"/>
    <w:rsid w:val="00A27022"/>
    <w:rsid w:val="00A275D5"/>
    <w:rsid w:val="00A27997"/>
    <w:rsid w:val="00A27A46"/>
    <w:rsid w:val="00A30562"/>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706A"/>
    <w:rsid w:val="00A370C4"/>
    <w:rsid w:val="00A373C8"/>
    <w:rsid w:val="00A3755C"/>
    <w:rsid w:val="00A37748"/>
    <w:rsid w:val="00A37D9C"/>
    <w:rsid w:val="00A37E84"/>
    <w:rsid w:val="00A420A7"/>
    <w:rsid w:val="00A42180"/>
    <w:rsid w:val="00A42193"/>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1AAC"/>
    <w:rsid w:val="00A52320"/>
    <w:rsid w:val="00A52876"/>
    <w:rsid w:val="00A52EEB"/>
    <w:rsid w:val="00A5313D"/>
    <w:rsid w:val="00A531B1"/>
    <w:rsid w:val="00A5344B"/>
    <w:rsid w:val="00A5364A"/>
    <w:rsid w:val="00A53CDA"/>
    <w:rsid w:val="00A53DBD"/>
    <w:rsid w:val="00A541F0"/>
    <w:rsid w:val="00A5445A"/>
    <w:rsid w:val="00A54F49"/>
    <w:rsid w:val="00A55726"/>
    <w:rsid w:val="00A5576C"/>
    <w:rsid w:val="00A55C87"/>
    <w:rsid w:val="00A55CE6"/>
    <w:rsid w:val="00A55EDC"/>
    <w:rsid w:val="00A5660A"/>
    <w:rsid w:val="00A56BC8"/>
    <w:rsid w:val="00A575D8"/>
    <w:rsid w:val="00A57C03"/>
    <w:rsid w:val="00A57FA2"/>
    <w:rsid w:val="00A604F2"/>
    <w:rsid w:val="00A60FB9"/>
    <w:rsid w:val="00A6102A"/>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25F"/>
    <w:rsid w:val="00A70686"/>
    <w:rsid w:val="00A70892"/>
    <w:rsid w:val="00A70D0E"/>
    <w:rsid w:val="00A710DA"/>
    <w:rsid w:val="00A7250E"/>
    <w:rsid w:val="00A72D5B"/>
    <w:rsid w:val="00A73029"/>
    <w:rsid w:val="00A7318A"/>
    <w:rsid w:val="00A74CED"/>
    <w:rsid w:val="00A74FE1"/>
    <w:rsid w:val="00A753B8"/>
    <w:rsid w:val="00A75F21"/>
    <w:rsid w:val="00A76E29"/>
    <w:rsid w:val="00A77512"/>
    <w:rsid w:val="00A77BEB"/>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1065"/>
    <w:rsid w:val="00AA170B"/>
    <w:rsid w:val="00AA21BA"/>
    <w:rsid w:val="00AA37DA"/>
    <w:rsid w:val="00AA4166"/>
    <w:rsid w:val="00AA4236"/>
    <w:rsid w:val="00AA48F9"/>
    <w:rsid w:val="00AA503D"/>
    <w:rsid w:val="00AA554E"/>
    <w:rsid w:val="00AA5AC1"/>
    <w:rsid w:val="00AA5FCD"/>
    <w:rsid w:val="00AA6111"/>
    <w:rsid w:val="00AA6783"/>
    <w:rsid w:val="00AA6A43"/>
    <w:rsid w:val="00AA6AAB"/>
    <w:rsid w:val="00AA70D9"/>
    <w:rsid w:val="00AA78B4"/>
    <w:rsid w:val="00AA7971"/>
    <w:rsid w:val="00AA7E13"/>
    <w:rsid w:val="00AB03BC"/>
    <w:rsid w:val="00AB0797"/>
    <w:rsid w:val="00AB083E"/>
    <w:rsid w:val="00AB0BCA"/>
    <w:rsid w:val="00AB141A"/>
    <w:rsid w:val="00AB1535"/>
    <w:rsid w:val="00AB1786"/>
    <w:rsid w:val="00AB2296"/>
    <w:rsid w:val="00AB24E1"/>
    <w:rsid w:val="00AB2692"/>
    <w:rsid w:val="00AB2BFA"/>
    <w:rsid w:val="00AB3244"/>
    <w:rsid w:val="00AB3401"/>
    <w:rsid w:val="00AB35B2"/>
    <w:rsid w:val="00AB3D8F"/>
    <w:rsid w:val="00AB3F9A"/>
    <w:rsid w:val="00AB4780"/>
    <w:rsid w:val="00AB4CB6"/>
    <w:rsid w:val="00AB515D"/>
    <w:rsid w:val="00AB6756"/>
    <w:rsid w:val="00AB6C3C"/>
    <w:rsid w:val="00AB748A"/>
    <w:rsid w:val="00AB76A9"/>
    <w:rsid w:val="00AB77AF"/>
    <w:rsid w:val="00AB77B2"/>
    <w:rsid w:val="00AB77C7"/>
    <w:rsid w:val="00AB7E96"/>
    <w:rsid w:val="00AC07CF"/>
    <w:rsid w:val="00AC0804"/>
    <w:rsid w:val="00AC09A7"/>
    <w:rsid w:val="00AC1AAE"/>
    <w:rsid w:val="00AC2204"/>
    <w:rsid w:val="00AC3684"/>
    <w:rsid w:val="00AC3953"/>
    <w:rsid w:val="00AC3BB9"/>
    <w:rsid w:val="00AC4FB0"/>
    <w:rsid w:val="00AC5388"/>
    <w:rsid w:val="00AC5BAE"/>
    <w:rsid w:val="00AC5BED"/>
    <w:rsid w:val="00AC62E7"/>
    <w:rsid w:val="00AC6667"/>
    <w:rsid w:val="00AC67D9"/>
    <w:rsid w:val="00AC6AFF"/>
    <w:rsid w:val="00AC7647"/>
    <w:rsid w:val="00AC7E5F"/>
    <w:rsid w:val="00AC7EC7"/>
    <w:rsid w:val="00AC7FA1"/>
    <w:rsid w:val="00AD10A7"/>
    <w:rsid w:val="00AD11DE"/>
    <w:rsid w:val="00AD12CD"/>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1B2C"/>
    <w:rsid w:val="00AE1D06"/>
    <w:rsid w:val="00AE1F9F"/>
    <w:rsid w:val="00AE2182"/>
    <w:rsid w:val="00AE23BD"/>
    <w:rsid w:val="00AE2B8C"/>
    <w:rsid w:val="00AE3407"/>
    <w:rsid w:val="00AE3B1D"/>
    <w:rsid w:val="00AE3BD7"/>
    <w:rsid w:val="00AE3CB7"/>
    <w:rsid w:val="00AE4A39"/>
    <w:rsid w:val="00AE4C46"/>
    <w:rsid w:val="00AE4CA6"/>
    <w:rsid w:val="00AE4DEC"/>
    <w:rsid w:val="00AE4FF9"/>
    <w:rsid w:val="00AE546A"/>
    <w:rsid w:val="00AE59FA"/>
    <w:rsid w:val="00AE5FA5"/>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9E0"/>
    <w:rsid w:val="00AF2CAD"/>
    <w:rsid w:val="00AF36C3"/>
    <w:rsid w:val="00AF36C6"/>
    <w:rsid w:val="00AF39D8"/>
    <w:rsid w:val="00AF4054"/>
    <w:rsid w:val="00AF40F2"/>
    <w:rsid w:val="00AF40F5"/>
    <w:rsid w:val="00AF4A4F"/>
    <w:rsid w:val="00AF4E0A"/>
    <w:rsid w:val="00AF50DB"/>
    <w:rsid w:val="00AF5B8F"/>
    <w:rsid w:val="00AF5C05"/>
    <w:rsid w:val="00AF5DBC"/>
    <w:rsid w:val="00AF6383"/>
    <w:rsid w:val="00AF6CD8"/>
    <w:rsid w:val="00AF6ECC"/>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62D"/>
    <w:rsid w:val="00B05FE6"/>
    <w:rsid w:val="00B0612D"/>
    <w:rsid w:val="00B06F33"/>
    <w:rsid w:val="00B0700F"/>
    <w:rsid w:val="00B07474"/>
    <w:rsid w:val="00B07717"/>
    <w:rsid w:val="00B07995"/>
    <w:rsid w:val="00B07AFE"/>
    <w:rsid w:val="00B10585"/>
    <w:rsid w:val="00B10BB5"/>
    <w:rsid w:val="00B10E23"/>
    <w:rsid w:val="00B11BAB"/>
    <w:rsid w:val="00B122E8"/>
    <w:rsid w:val="00B1338B"/>
    <w:rsid w:val="00B1344F"/>
    <w:rsid w:val="00B1424A"/>
    <w:rsid w:val="00B1469C"/>
    <w:rsid w:val="00B14BFF"/>
    <w:rsid w:val="00B14FAE"/>
    <w:rsid w:val="00B15348"/>
    <w:rsid w:val="00B156DD"/>
    <w:rsid w:val="00B1596A"/>
    <w:rsid w:val="00B15DEF"/>
    <w:rsid w:val="00B168B7"/>
    <w:rsid w:val="00B172C9"/>
    <w:rsid w:val="00B173DE"/>
    <w:rsid w:val="00B177E5"/>
    <w:rsid w:val="00B17DEB"/>
    <w:rsid w:val="00B17F9E"/>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AFB"/>
    <w:rsid w:val="00B306AD"/>
    <w:rsid w:val="00B31558"/>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4A3"/>
    <w:rsid w:val="00B36E03"/>
    <w:rsid w:val="00B37016"/>
    <w:rsid w:val="00B372BD"/>
    <w:rsid w:val="00B374AF"/>
    <w:rsid w:val="00B37642"/>
    <w:rsid w:val="00B37AD5"/>
    <w:rsid w:val="00B37FF3"/>
    <w:rsid w:val="00B40989"/>
    <w:rsid w:val="00B40E4D"/>
    <w:rsid w:val="00B4127E"/>
    <w:rsid w:val="00B418F5"/>
    <w:rsid w:val="00B421D9"/>
    <w:rsid w:val="00B42B08"/>
    <w:rsid w:val="00B43231"/>
    <w:rsid w:val="00B438B0"/>
    <w:rsid w:val="00B43BDA"/>
    <w:rsid w:val="00B446E1"/>
    <w:rsid w:val="00B44CA9"/>
    <w:rsid w:val="00B44DB5"/>
    <w:rsid w:val="00B452BC"/>
    <w:rsid w:val="00B462A1"/>
    <w:rsid w:val="00B46C75"/>
    <w:rsid w:val="00B47102"/>
    <w:rsid w:val="00B475DB"/>
    <w:rsid w:val="00B4794B"/>
    <w:rsid w:val="00B47C04"/>
    <w:rsid w:val="00B47C34"/>
    <w:rsid w:val="00B47FFA"/>
    <w:rsid w:val="00B5142C"/>
    <w:rsid w:val="00B5142E"/>
    <w:rsid w:val="00B518E6"/>
    <w:rsid w:val="00B520F1"/>
    <w:rsid w:val="00B530A4"/>
    <w:rsid w:val="00B53C1A"/>
    <w:rsid w:val="00B54307"/>
    <w:rsid w:val="00B54ED4"/>
    <w:rsid w:val="00B552FC"/>
    <w:rsid w:val="00B55C70"/>
    <w:rsid w:val="00B55DAA"/>
    <w:rsid w:val="00B56787"/>
    <w:rsid w:val="00B56FCB"/>
    <w:rsid w:val="00B571B4"/>
    <w:rsid w:val="00B57347"/>
    <w:rsid w:val="00B5791D"/>
    <w:rsid w:val="00B57AE8"/>
    <w:rsid w:val="00B600A1"/>
    <w:rsid w:val="00B6013D"/>
    <w:rsid w:val="00B60CF1"/>
    <w:rsid w:val="00B613AB"/>
    <w:rsid w:val="00B61425"/>
    <w:rsid w:val="00B61FB6"/>
    <w:rsid w:val="00B6292D"/>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3F4B"/>
    <w:rsid w:val="00B7409E"/>
    <w:rsid w:val="00B7463F"/>
    <w:rsid w:val="00B74C0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986"/>
    <w:rsid w:val="00B82C3B"/>
    <w:rsid w:val="00B836F4"/>
    <w:rsid w:val="00B83FE2"/>
    <w:rsid w:val="00B8410C"/>
    <w:rsid w:val="00B848D4"/>
    <w:rsid w:val="00B84A46"/>
    <w:rsid w:val="00B857E7"/>
    <w:rsid w:val="00B85ED1"/>
    <w:rsid w:val="00B8607E"/>
    <w:rsid w:val="00B861FF"/>
    <w:rsid w:val="00B8667A"/>
    <w:rsid w:val="00B87124"/>
    <w:rsid w:val="00B8712E"/>
    <w:rsid w:val="00B87A96"/>
    <w:rsid w:val="00B87D20"/>
    <w:rsid w:val="00B87F0E"/>
    <w:rsid w:val="00B9047A"/>
    <w:rsid w:val="00B90E4D"/>
    <w:rsid w:val="00B911C2"/>
    <w:rsid w:val="00B9164B"/>
    <w:rsid w:val="00B92182"/>
    <w:rsid w:val="00B92702"/>
    <w:rsid w:val="00B92FAE"/>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249F"/>
    <w:rsid w:val="00BB3DEA"/>
    <w:rsid w:val="00BB45F1"/>
    <w:rsid w:val="00BB4D82"/>
    <w:rsid w:val="00BB4DAA"/>
    <w:rsid w:val="00BB52AD"/>
    <w:rsid w:val="00BB5C29"/>
    <w:rsid w:val="00BB6207"/>
    <w:rsid w:val="00BB649E"/>
    <w:rsid w:val="00BB741E"/>
    <w:rsid w:val="00BB7833"/>
    <w:rsid w:val="00BB7B1F"/>
    <w:rsid w:val="00BB7C0D"/>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4B09"/>
    <w:rsid w:val="00BC51FA"/>
    <w:rsid w:val="00BC569C"/>
    <w:rsid w:val="00BC5C07"/>
    <w:rsid w:val="00BC662E"/>
    <w:rsid w:val="00BC679C"/>
    <w:rsid w:val="00BC6962"/>
    <w:rsid w:val="00BC6D25"/>
    <w:rsid w:val="00BC7474"/>
    <w:rsid w:val="00BC79F0"/>
    <w:rsid w:val="00BD0225"/>
    <w:rsid w:val="00BD07D3"/>
    <w:rsid w:val="00BD082B"/>
    <w:rsid w:val="00BD089D"/>
    <w:rsid w:val="00BD091E"/>
    <w:rsid w:val="00BD0F84"/>
    <w:rsid w:val="00BD18E6"/>
    <w:rsid w:val="00BD1BB6"/>
    <w:rsid w:val="00BD1D7B"/>
    <w:rsid w:val="00BD2411"/>
    <w:rsid w:val="00BD2550"/>
    <w:rsid w:val="00BD25CE"/>
    <w:rsid w:val="00BD2B20"/>
    <w:rsid w:val="00BD2ED7"/>
    <w:rsid w:val="00BD3359"/>
    <w:rsid w:val="00BD3613"/>
    <w:rsid w:val="00BD3988"/>
    <w:rsid w:val="00BD3CEA"/>
    <w:rsid w:val="00BD406A"/>
    <w:rsid w:val="00BD4FCE"/>
    <w:rsid w:val="00BD5113"/>
    <w:rsid w:val="00BD54BE"/>
    <w:rsid w:val="00BD5D78"/>
    <w:rsid w:val="00BD61A7"/>
    <w:rsid w:val="00BD7946"/>
    <w:rsid w:val="00BD7DEE"/>
    <w:rsid w:val="00BE00D8"/>
    <w:rsid w:val="00BE064B"/>
    <w:rsid w:val="00BE0A46"/>
    <w:rsid w:val="00BE13EF"/>
    <w:rsid w:val="00BE1D12"/>
    <w:rsid w:val="00BE1FAE"/>
    <w:rsid w:val="00BE2802"/>
    <w:rsid w:val="00BE2C02"/>
    <w:rsid w:val="00BE2CB3"/>
    <w:rsid w:val="00BE2EC5"/>
    <w:rsid w:val="00BE3517"/>
    <w:rsid w:val="00BE40D7"/>
    <w:rsid w:val="00BE4149"/>
    <w:rsid w:val="00BE42B1"/>
    <w:rsid w:val="00BE42E5"/>
    <w:rsid w:val="00BE4E8A"/>
    <w:rsid w:val="00BE5314"/>
    <w:rsid w:val="00BE538A"/>
    <w:rsid w:val="00BE5474"/>
    <w:rsid w:val="00BE58F0"/>
    <w:rsid w:val="00BE66AB"/>
    <w:rsid w:val="00BE6728"/>
    <w:rsid w:val="00BE6909"/>
    <w:rsid w:val="00BE6A5D"/>
    <w:rsid w:val="00BE6CC0"/>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83E"/>
    <w:rsid w:val="00BF5C1D"/>
    <w:rsid w:val="00BF6BCC"/>
    <w:rsid w:val="00BF74D8"/>
    <w:rsid w:val="00BF76FE"/>
    <w:rsid w:val="00BF7763"/>
    <w:rsid w:val="00BF798F"/>
    <w:rsid w:val="00BF7AD4"/>
    <w:rsid w:val="00C00118"/>
    <w:rsid w:val="00C0041F"/>
    <w:rsid w:val="00C007DE"/>
    <w:rsid w:val="00C00FC6"/>
    <w:rsid w:val="00C01E38"/>
    <w:rsid w:val="00C0206A"/>
    <w:rsid w:val="00C03037"/>
    <w:rsid w:val="00C03048"/>
    <w:rsid w:val="00C0320E"/>
    <w:rsid w:val="00C03430"/>
    <w:rsid w:val="00C045BB"/>
    <w:rsid w:val="00C047F8"/>
    <w:rsid w:val="00C0485E"/>
    <w:rsid w:val="00C04AF1"/>
    <w:rsid w:val="00C04F0F"/>
    <w:rsid w:val="00C04F2C"/>
    <w:rsid w:val="00C0655A"/>
    <w:rsid w:val="00C06B91"/>
    <w:rsid w:val="00C07917"/>
    <w:rsid w:val="00C10350"/>
    <w:rsid w:val="00C10453"/>
    <w:rsid w:val="00C106AB"/>
    <w:rsid w:val="00C10738"/>
    <w:rsid w:val="00C10929"/>
    <w:rsid w:val="00C1098A"/>
    <w:rsid w:val="00C10AA6"/>
    <w:rsid w:val="00C10D40"/>
    <w:rsid w:val="00C10D82"/>
    <w:rsid w:val="00C10EE6"/>
    <w:rsid w:val="00C10F86"/>
    <w:rsid w:val="00C1140C"/>
    <w:rsid w:val="00C120F1"/>
    <w:rsid w:val="00C12186"/>
    <w:rsid w:val="00C12328"/>
    <w:rsid w:val="00C128FD"/>
    <w:rsid w:val="00C130AC"/>
    <w:rsid w:val="00C1317D"/>
    <w:rsid w:val="00C1387F"/>
    <w:rsid w:val="00C13930"/>
    <w:rsid w:val="00C1400F"/>
    <w:rsid w:val="00C14563"/>
    <w:rsid w:val="00C157EB"/>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DD4"/>
    <w:rsid w:val="00C22FCB"/>
    <w:rsid w:val="00C233C5"/>
    <w:rsid w:val="00C23431"/>
    <w:rsid w:val="00C2356E"/>
    <w:rsid w:val="00C23700"/>
    <w:rsid w:val="00C23AF9"/>
    <w:rsid w:val="00C24839"/>
    <w:rsid w:val="00C24B6E"/>
    <w:rsid w:val="00C25331"/>
    <w:rsid w:val="00C25C62"/>
    <w:rsid w:val="00C25F0B"/>
    <w:rsid w:val="00C26B20"/>
    <w:rsid w:val="00C272B3"/>
    <w:rsid w:val="00C278F2"/>
    <w:rsid w:val="00C27C19"/>
    <w:rsid w:val="00C27CCE"/>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2BB"/>
    <w:rsid w:val="00C508F8"/>
    <w:rsid w:val="00C50C4C"/>
    <w:rsid w:val="00C51DE4"/>
    <w:rsid w:val="00C51EFF"/>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193"/>
    <w:rsid w:val="00C6242E"/>
    <w:rsid w:val="00C64873"/>
    <w:rsid w:val="00C648CF"/>
    <w:rsid w:val="00C64E1D"/>
    <w:rsid w:val="00C655BE"/>
    <w:rsid w:val="00C70039"/>
    <w:rsid w:val="00C701F3"/>
    <w:rsid w:val="00C7034C"/>
    <w:rsid w:val="00C711FF"/>
    <w:rsid w:val="00C71A4C"/>
    <w:rsid w:val="00C71E44"/>
    <w:rsid w:val="00C720EC"/>
    <w:rsid w:val="00C727B6"/>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D5D"/>
    <w:rsid w:val="00C91E08"/>
    <w:rsid w:val="00C92CA0"/>
    <w:rsid w:val="00C9349F"/>
    <w:rsid w:val="00C93933"/>
    <w:rsid w:val="00C941EB"/>
    <w:rsid w:val="00C94FE5"/>
    <w:rsid w:val="00C9554A"/>
    <w:rsid w:val="00C9569C"/>
    <w:rsid w:val="00C957B3"/>
    <w:rsid w:val="00C95857"/>
    <w:rsid w:val="00C95BC7"/>
    <w:rsid w:val="00C95C97"/>
    <w:rsid w:val="00C96650"/>
    <w:rsid w:val="00C96821"/>
    <w:rsid w:val="00C96F2A"/>
    <w:rsid w:val="00C97CA3"/>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111F"/>
    <w:rsid w:val="00CB2352"/>
    <w:rsid w:val="00CB275C"/>
    <w:rsid w:val="00CB2A70"/>
    <w:rsid w:val="00CB3288"/>
    <w:rsid w:val="00CB3547"/>
    <w:rsid w:val="00CB3AE4"/>
    <w:rsid w:val="00CB498A"/>
    <w:rsid w:val="00CB505F"/>
    <w:rsid w:val="00CB571E"/>
    <w:rsid w:val="00CB6352"/>
    <w:rsid w:val="00CB63D0"/>
    <w:rsid w:val="00CB6EDD"/>
    <w:rsid w:val="00CB75AC"/>
    <w:rsid w:val="00CB7691"/>
    <w:rsid w:val="00CC128C"/>
    <w:rsid w:val="00CC1A56"/>
    <w:rsid w:val="00CC2057"/>
    <w:rsid w:val="00CC242D"/>
    <w:rsid w:val="00CC2B03"/>
    <w:rsid w:val="00CC3101"/>
    <w:rsid w:val="00CC37B9"/>
    <w:rsid w:val="00CC447F"/>
    <w:rsid w:val="00CC48AB"/>
    <w:rsid w:val="00CC4CAC"/>
    <w:rsid w:val="00CC4D37"/>
    <w:rsid w:val="00CC5152"/>
    <w:rsid w:val="00CC5203"/>
    <w:rsid w:val="00CC55EE"/>
    <w:rsid w:val="00CC5F07"/>
    <w:rsid w:val="00CC667E"/>
    <w:rsid w:val="00CC6DDF"/>
    <w:rsid w:val="00CC7DE2"/>
    <w:rsid w:val="00CD01A6"/>
    <w:rsid w:val="00CD0B38"/>
    <w:rsid w:val="00CD139F"/>
    <w:rsid w:val="00CD2153"/>
    <w:rsid w:val="00CD21E0"/>
    <w:rsid w:val="00CD3335"/>
    <w:rsid w:val="00CD3524"/>
    <w:rsid w:val="00CD35FF"/>
    <w:rsid w:val="00CD3DDD"/>
    <w:rsid w:val="00CD41FA"/>
    <w:rsid w:val="00CD4321"/>
    <w:rsid w:val="00CD4C8E"/>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B5F"/>
    <w:rsid w:val="00CE2FFA"/>
    <w:rsid w:val="00CE30CA"/>
    <w:rsid w:val="00CE337A"/>
    <w:rsid w:val="00CE369C"/>
    <w:rsid w:val="00CE3C33"/>
    <w:rsid w:val="00CE4045"/>
    <w:rsid w:val="00CE419B"/>
    <w:rsid w:val="00CE4947"/>
    <w:rsid w:val="00CE51B4"/>
    <w:rsid w:val="00CE52E8"/>
    <w:rsid w:val="00CE564B"/>
    <w:rsid w:val="00CE573F"/>
    <w:rsid w:val="00CE5A3B"/>
    <w:rsid w:val="00CE69C7"/>
    <w:rsid w:val="00CE7F1B"/>
    <w:rsid w:val="00CF01EB"/>
    <w:rsid w:val="00CF01FC"/>
    <w:rsid w:val="00CF06AA"/>
    <w:rsid w:val="00CF0E44"/>
    <w:rsid w:val="00CF163C"/>
    <w:rsid w:val="00CF1864"/>
    <w:rsid w:val="00CF1DEC"/>
    <w:rsid w:val="00CF315D"/>
    <w:rsid w:val="00CF3950"/>
    <w:rsid w:val="00CF3A94"/>
    <w:rsid w:val="00CF3BE3"/>
    <w:rsid w:val="00CF43AB"/>
    <w:rsid w:val="00CF4E52"/>
    <w:rsid w:val="00CF5D00"/>
    <w:rsid w:val="00CF70D9"/>
    <w:rsid w:val="00CF71C9"/>
    <w:rsid w:val="00CF7465"/>
    <w:rsid w:val="00CF7E43"/>
    <w:rsid w:val="00CF7FCA"/>
    <w:rsid w:val="00D0227E"/>
    <w:rsid w:val="00D028CC"/>
    <w:rsid w:val="00D0371E"/>
    <w:rsid w:val="00D03FFE"/>
    <w:rsid w:val="00D04349"/>
    <w:rsid w:val="00D043FC"/>
    <w:rsid w:val="00D049C5"/>
    <w:rsid w:val="00D04E71"/>
    <w:rsid w:val="00D05468"/>
    <w:rsid w:val="00D0652F"/>
    <w:rsid w:val="00D06898"/>
    <w:rsid w:val="00D06C5D"/>
    <w:rsid w:val="00D0759F"/>
    <w:rsid w:val="00D07F25"/>
    <w:rsid w:val="00D100A1"/>
    <w:rsid w:val="00D103ED"/>
    <w:rsid w:val="00D103F9"/>
    <w:rsid w:val="00D105C2"/>
    <w:rsid w:val="00D10633"/>
    <w:rsid w:val="00D10EA8"/>
    <w:rsid w:val="00D110EA"/>
    <w:rsid w:val="00D1120E"/>
    <w:rsid w:val="00D11506"/>
    <w:rsid w:val="00D1184B"/>
    <w:rsid w:val="00D11D88"/>
    <w:rsid w:val="00D121FA"/>
    <w:rsid w:val="00D1294F"/>
    <w:rsid w:val="00D12BDF"/>
    <w:rsid w:val="00D12CC5"/>
    <w:rsid w:val="00D12F5D"/>
    <w:rsid w:val="00D12F7E"/>
    <w:rsid w:val="00D1326A"/>
    <w:rsid w:val="00D13499"/>
    <w:rsid w:val="00D14611"/>
    <w:rsid w:val="00D14BED"/>
    <w:rsid w:val="00D14DAE"/>
    <w:rsid w:val="00D14E30"/>
    <w:rsid w:val="00D15C0F"/>
    <w:rsid w:val="00D15D8E"/>
    <w:rsid w:val="00D16430"/>
    <w:rsid w:val="00D164C7"/>
    <w:rsid w:val="00D165C6"/>
    <w:rsid w:val="00D16AFF"/>
    <w:rsid w:val="00D16B97"/>
    <w:rsid w:val="00D16BD4"/>
    <w:rsid w:val="00D16CDE"/>
    <w:rsid w:val="00D1725D"/>
    <w:rsid w:val="00D20545"/>
    <w:rsid w:val="00D206CE"/>
    <w:rsid w:val="00D2125E"/>
    <w:rsid w:val="00D21354"/>
    <w:rsid w:val="00D21579"/>
    <w:rsid w:val="00D21A2C"/>
    <w:rsid w:val="00D220D2"/>
    <w:rsid w:val="00D22F04"/>
    <w:rsid w:val="00D22F48"/>
    <w:rsid w:val="00D23472"/>
    <w:rsid w:val="00D239B7"/>
    <w:rsid w:val="00D23BB9"/>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711E"/>
    <w:rsid w:val="00D37121"/>
    <w:rsid w:val="00D3733D"/>
    <w:rsid w:val="00D37CC0"/>
    <w:rsid w:val="00D40089"/>
    <w:rsid w:val="00D40090"/>
    <w:rsid w:val="00D402FE"/>
    <w:rsid w:val="00D406CD"/>
    <w:rsid w:val="00D40B61"/>
    <w:rsid w:val="00D418FC"/>
    <w:rsid w:val="00D41911"/>
    <w:rsid w:val="00D419D9"/>
    <w:rsid w:val="00D41E3A"/>
    <w:rsid w:val="00D41ECD"/>
    <w:rsid w:val="00D42820"/>
    <w:rsid w:val="00D42A13"/>
    <w:rsid w:val="00D43255"/>
    <w:rsid w:val="00D43652"/>
    <w:rsid w:val="00D43F41"/>
    <w:rsid w:val="00D44696"/>
    <w:rsid w:val="00D448BB"/>
    <w:rsid w:val="00D449B4"/>
    <w:rsid w:val="00D44F58"/>
    <w:rsid w:val="00D450FD"/>
    <w:rsid w:val="00D45540"/>
    <w:rsid w:val="00D456DB"/>
    <w:rsid w:val="00D458A3"/>
    <w:rsid w:val="00D4673C"/>
    <w:rsid w:val="00D467BE"/>
    <w:rsid w:val="00D46B6E"/>
    <w:rsid w:val="00D470B6"/>
    <w:rsid w:val="00D4710C"/>
    <w:rsid w:val="00D47908"/>
    <w:rsid w:val="00D502B0"/>
    <w:rsid w:val="00D5112C"/>
    <w:rsid w:val="00D520A5"/>
    <w:rsid w:val="00D5270B"/>
    <w:rsid w:val="00D52A23"/>
    <w:rsid w:val="00D53364"/>
    <w:rsid w:val="00D5360E"/>
    <w:rsid w:val="00D53D0C"/>
    <w:rsid w:val="00D53E6C"/>
    <w:rsid w:val="00D5498B"/>
    <w:rsid w:val="00D54BBB"/>
    <w:rsid w:val="00D552C5"/>
    <w:rsid w:val="00D55679"/>
    <w:rsid w:val="00D55B5B"/>
    <w:rsid w:val="00D565A6"/>
    <w:rsid w:val="00D569D5"/>
    <w:rsid w:val="00D56B2C"/>
    <w:rsid w:val="00D57053"/>
    <w:rsid w:val="00D57112"/>
    <w:rsid w:val="00D57370"/>
    <w:rsid w:val="00D57FAB"/>
    <w:rsid w:val="00D60322"/>
    <w:rsid w:val="00D6147B"/>
    <w:rsid w:val="00D61514"/>
    <w:rsid w:val="00D62384"/>
    <w:rsid w:val="00D627AC"/>
    <w:rsid w:val="00D628F2"/>
    <w:rsid w:val="00D656B2"/>
    <w:rsid w:val="00D65917"/>
    <w:rsid w:val="00D65F88"/>
    <w:rsid w:val="00D66501"/>
    <w:rsid w:val="00D66CBB"/>
    <w:rsid w:val="00D66D8E"/>
    <w:rsid w:val="00D67347"/>
    <w:rsid w:val="00D6746A"/>
    <w:rsid w:val="00D67754"/>
    <w:rsid w:val="00D67945"/>
    <w:rsid w:val="00D67BB5"/>
    <w:rsid w:val="00D67EE9"/>
    <w:rsid w:val="00D7019D"/>
    <w:rsid w:val="00D70905"/>
    <w:rsid w:val="00D71138"/>
    <w:rsid w:val="00D727B7"/>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2203"/>
    <w:rsid w:val="00D82491"/>
    <w:rsid w:val="00D82C2A"/>
    <w:rsid w:val="00D82D78"/>
    <w:rsid w:val="00D8360A"/>
    <w:rsid w:val="00D83BD2"/>
    <w:rsid w:val="00D83C46"/>
    <w:rsid w:val="00D8423D"/>
    <w:rsid w:val="00D84791"/>
    <w:rsid w:val="00D85BCA"/>
    <w:rsid w:val="00D85C04"/>
    <w:rsid w:val="00D866B7"/>
    <w:rsid w:val="00D86E68"/>
    <w:rsid w:val="00D878D0"/>
    <w:rsid w:val="00D87EA0"/>
    <w:rsid w:val="00D904A6"/>
    <w:rsid w:val="00D90F74"/>
    <w:rsid w:val="00D912D2"/>
    <w:rsid w:val="00D912E6"/>
    <w:rsid w:val="00D91414"/>
    <w:rsid w:val="00D916EE"/>
    <w:rsid w:val="00D922D3"/>
    <w:rsid w:val="00D92D18"/>
    <w:rsid w:val="00D9322C"/>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D4"/>
    <w:rsid w:val="00DA59B7"/>
    <w:rsid w:val="00DA5E88"/>
    <w:rsid w:val="00DA673C"/>
    <w:rsid w:val="00DA6AB3"/>
    <w:rsid w:val="00DA767A"/>
    <w:rsid w:val="00DA7AF9"/>
    <w:rsid w:val="00DA7E36"/>
    <w:rsid w:val="00DB000D"/>
    <w:rsid w:val="00DB0418"/>
    <w:rsid w:val="00DB11CF"/>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EC0"/>
    <w:rsid w:val="00DC1ED2"/>
    <w:rsid w:val="00DC2289"/>
    <w:rsid w:val="00DC236D"/>
    <w:rsid w:val="00DC2B72"/>
    <w:rsid w:val="00DC30F1"/>
    <w:rsid w:val="00DC32D4"/>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FB5"/>
    <w:rsid w:val="00DD6446"/>
    <w:rsid w:val="00DD7223"/>
    <w:rsid w:val="00DE0544"/>
    <w:rsid w:val="00DE059B"/>
    <w:rsid w:val="00DE0977"/>
    <w:rsid w:val="00DE1B73"/>
    <w:rsid w:val="00DE29EF"/>
    <w:rsid w:val="00DE2B4A"/>
    <w:rsid w:val="00DE2DCF"/>
    <w:rsid w:val="00DE301A"/>
    <w:rsid w:val="00DE319F"/>
    <w:rsid w:val="00DE3540"/>
    <w:rsid w:val="00DE35FD"/>
    <w:rsid w:val="00DE368D"/>
    <w:rsid w:val="00DE433E"/>
    <w:rsid w:val="00DE4B36"/>
    <w:rsid w:val="00DE4B93"/>
    <w:rsid w:val="00DE4F6C"/>
    <w:rsid w:val="00DE5168"/>
    <w:rsid w:val="00DE533C"/>
    <w:rsid w:val="00DE5EC4"/>
    <w:rsid w:val="00DE69D3"/>
    <w:rsid w:val="00DE6BBC"/>
    <w:rsid w:val="00DE727C"/>
    <w:rsid w:val="00DF05DD"/>
    <w:rsid w:val="00DF093D"/>
    <w:rsid w:val="00DF0979"/>
    <w:rsid w:val="00DF11C4"/>
    <w:rsid w:val="00DF1851"/>
    <w:rsid w:val="00DF19D1"/>
    <w:rsid w:val="00DF1DC4"/>
    <w:rsid w:val="00DF1EF8"/>
    <w:rsid w:val="00DF2003"/>
    <w:rsid w:val="00DF2157"/>
    <w:rsid w:val="00DF220B"/>
    <w:rsid w:val="00DF2F3B"/>
    <w:rsid w:val="00DF3562"/>
    <w:rsid w:val="00DF3627"/>
    <w:rsid w:val="00DF368F"/>
    <w:rsid w:val="00DF392C"/>
    <w:rsid w:val="00DF3E45"/>
    <w:rsid w:val="00DF3F9C"/>
    <w:rsid w:val="00DF465A"/>
    <w:rsid w:val="00DF4685"/>
    <w:rsid w:val="00DF48A1"/>
    <w:rsid w:val="00DF562B"/>
    <w:rsid w:val="00DF566F"/>
    <w:rsid w:val="00DF5A9C"/>
    <w:rsid w:val="00DF5B3F"/>
    <w:rsid w:val="00DF5D31"/>
    <w:rsid w:val="00DF5E84"/>
    <w:rsid w:val="00DF6045"/>
    <w:rsid w:val="00DF61D0"/>
    <w:rsid w:val="00DF67EE"/>
    <w:rsid w:val="00DF6FE9"/>
    <w:rsid w:val="00DF7526"/>
    <w:rsid w:val="00DF7B54"/>
    <w:rsid w:val="00DF7EE8"/>
    <w:rsid w:val="00E00401"/>
    <w:rsid w:val="00E00AFE"/>
    <w:rsid w:val="00E00D2C"/>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81"/>
    <w:rsid w:val="00E11BE9"/>
    <w:rsid w:val="00E11E6C"/>
    <w:rsid w:val="00E11F49"/>
    <w:rsid w:val="00E12654"/>
    <w:rsid w:val="00E1278A"/>
    <w:rsid w:val="00E12D1C"/>
    <w:rsid w:val="00E13ABC"/>
    <w:rsid w:val="00E13FB3"/>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5558"/>
    <w:rsid w:val="00E263C6"/>
    <w:rsid w:val="00E26AA4"/>
    <w:rsid w:val="00E27A28"/>
    <w:rsid w:val="00E27E20"/>
    <w:rsid w:val="00E30951"/>
    <w:rsid w:val="00E30F23"/>
    <w:rsid w:val="00E311A0"/>
    <w:rsid w:val="00E31918"/>
    <w:rsid w:val="00E323DD"/>
    <w:rsid w:val="00E32CB1"/>
    <w:rsid w:val="00E3389C"/>
    <w:rsid w:val="00E33B4D"/>
    <w:rsid w:val="00E33F85"/>
    <w:rsid w:val="00E345EB"/>
    <w:rsid w:val="00E34654"/>
    <w:rsid w:val="00E355B1"/>
    <w:rsid w:val="00E3699B"/>
    <w:rsid w:val="00E36C6D"/>
    <w:rsid w:val="00E37327"/>
    <w:rsid w:val="00E37E1E"/>
    <w:rsid w:val="00E4004D"/>
    <w:rsid w:val="00E401CE"/>
    <w:rsid w:val="00E4041D"/>
    <w:rsid w:val="00E40D13"/>
    <w:rsid w:val="00E40D1F"/>
    <w:rsid w:val="00E41A70"/>
    <w:rsid w:val="00E41CE4"/>
    <w:rsid w:val="00E41D69"/>
    <w:rsid w:val="00E424EF"/>
    <w:rsid w:val="00E42532"/>
    <w:rsid w:val="00E426B9"/>
    <w:rsid w:val="00E42FA1"/>
    <w:rsid w:val="00E433D1"/>
    <w:rsid w:val="00E439AD"/>
    <w:rsid w:val="00E43AC8"/>
    <w:rsid w:val="00E43B1E"/>
    <w:rsid w:val="00E43BDD"/>
    <w:rsid w:val="00E43C64"/>
    <w:rsid w:val="00E44304"/>
    <w:rsid w:val="00E448CA"/>
    <w:rsid w:val="00E44FC1"/>
    <w:rsid w:val="00E4513D"/>
    <w:rsid w:val="00E452B9"/>
    <w:rsid w:val="00E46F56"/>
    <w:rsid w:val="00E47295"/>
    <w:rsid w:val="00E47649"/>
    <w:rsid w:val="00E47B41"/>
    <w:rsid w:val="00E502C2"/>
    <w:rsid w:val="00E506DE"/>
    <w:rsid w:val="00E5075D"/>
    <w:rsid w:val="00E5083C"/>
    <w:rsid w:val="00E5101F"/>
    <w:rsid w:val="00E51720"/>
    <w:rsid w:val="00E51815"/>
    <w:rsid w:val="00E51861"/>
    <w:rsid w:val="00E519E4"/>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679F"/>
    <w:rsid w:val="00E56A42"/>
    <w:rsid w:val="00E56F26"/>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D79"/>
    <w:rsid w:val="00E671D5"/>
    <w:rsid w:val="00E673E9"/>
    <w:rsid w:val="00E67A79"/>
    <w:rsid w:val="00E701E1"/>
    <w:rsid w:val="00E7120D"/>
    <w:rsid w:val="00E71A13"/>
    <w:rsid w:val="00E71B21"/>
    <w:rsid w:val="00E72082"/>
    <w:rsid w:val="00E72202"/>
    <w:rsid w:val="00E7259A"/>
    <w:rsid w:val="00E736DD"/>
    <w:rsid w:val="00E740CA"/>
    <w:rsid w:val="00E741CF"/>
    <w:rsid w:val="00E742BE"/>
    <w:rsid w:val="00E74386"/>
    <w:rsid w:val="00E745A4"/>
    <w:rsid w:val="00E74AE9"/>
    <w:rsid w:val="00E74FC1"/>
    <w:rsid w:val="00E752CA"/>
    <w:rsid w:val="00E75461"/>
    <w:rsid w:val="00E7583F"/>
    <w:rsid w:val="00E75934"/>
    <w:rsid w:val="00E75BD3"/>
    <w:rsid w:val="00E75BF8"/>
    <w:rsid w:val="00E76DB2"/>
    <w:rsid w:val="00E76F83"/>
    <w:rsid w:val="00E76FA2"/>
    <w:rsid w:val="00E77480"/>
    <w:rsid w:val="00E777D9"/>
    <w:rsid w:val="00E777FC"/>
    <w:rsid w:val="00E7797C"/>
    <w:rsid w:val="00E77D25"/>
    <w:rsid w:val="00E801C5"/>
    <w:rsid w:val="00E8080F"/>
    <w:rsid w:val="00E808C2"/>
    <w:rsid w:val="00E810E7"/>
    <w:rsid w:val="00E8132F"/>
    <w:rsid w:val="00E8138E"/>
    <w:rsid w:val="00E813F4"/>
    <w:rsid w:val="00E81929"/>
    <w:rsid w:val="00E82071"/>
    <w:rsid w:val="00E82366"/>
    <w:rsid w:val="00E826A6"/>
    <w:rsid w:val="00E82B90"/>
    <w:rsid w:val="00E82D6D"/>
    <w:rsid w:val="00E83610"/>
    <w:rsid w:val="00E83896"/>
    <w:rsid w:val="00E83B85"/>
    <w:rsid w:val="00E84995"/>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329"/>
    <w:rsid w:val="00E91526"/>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8AF"/>
    <w:rsid w:val="00E969DE"/>
    <w:rsid w:val="00E970E9"/>
    <w:rsid w:val="00E97421"/>
    <w:rsid w:val="00E977D1"/>
    <w:rsid w:val="00E97D42"/>
    <w:rsid w:val="00EA05BB"/>
    <w:rsid w:val="00EA0D14"/>
    <w:rsid w:val="00EA102E"/>
    <w:rsid w:val="00EA1158"/>
    <w:rsid w:val="00EA138C"/>
    <w:rsid w:val="00EA1EED"/>
    <w:rsid w:val="00EA21B0"/>
    <w:rsid w:val="00EA2EFC"/>
    <w:rsid w:val="00EA30FA"/>
    <w:rsid w:val="00EA336F"/>
    <w:rsid w:val="00EA446B"/>
    <w:rsid w:val="00EA44C6"/>
    <w:rsid w:val="00EA44EC"/>
    <w:rsid w:val="00EA5214"/>
    <w:rsid w:val="00EA5222"/>
    <w:rsid w:val="00EA571B"/>
    <w:rsid w:val="00EA6424"/>
    <w:rsid w:val="00EA6D68"/>
    <w:rsid w:val="00EA7078"/>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157"/>
    <w:rsid w:val="00EC1313"/>
    <w:rsid w:val="00EC18FE"/>
    <w:rsid w:val="00EC1D4B"/>
    <w:rsid w:val="00EC2759"/>
    <w:rsid w:val="00EC2822"/>
    <w:rsid w:val="00EC2B35"/>
    <w:rsid w:val="00EC3D14"/>
    <w:rsid w:val="00EC3E9D"/>
    <w:rsid w:val="00EC3FDE"/>
    <w:rsid w:val="00EC44FC"/>
    <w:rsid w:val="00EC4E6B"/>
    <w:rsid w:val="00EC5392"/>
    <w:rsid w:val="00EC556C"/>
    <w:rsid w:val="00EC56B7"/>
    <w:rsid w:val="00EC59C3"/>
    <w:rsid w:val="00EC6647"/>
    <w:rsid w:val="00EC6BB9"/>
    <w:rsid w:val="00EC6CA0"/>
    <w:rsid w:val="00EC7216"/>
    <w:rsid w:val="00EC75A3"/>
    <w:rsid w:val="00EC7DD8"/>
    <w:rsid w:val="00ED03F4"/>
    <w:rsid w:val="00ED0762"/>
    <w:rsid w:val="00ED0765"/>
    <w:rsid w:val="00ED11B7"/>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B19"/>
    <w:rsid w:val="00EE7F8D"/>
    <w:rsid w:val="00EF0195"/>
    <w:rsid w:val="00EF04F3"/>
    <w:rsid w:val="00EF0AA5"/>
    <w:rsid w:val="00EF1892"/>
    <w:rsid w:val="00EF1C17"/>
    <w:rsid w:val="00EF2AB1"/>
    <w:rsid w:val="00EF2C18"/>
    <w:rsid w:val="00EF2DE9"/>
    <w:rsid w:val="00EF2E65"/>
    <w:rsid w:val="00EF2E6D"/>
    <w:rsid w:val="00EF3126"/>
    <w:rsid w:val="00EF42DC"/>
    <w:rsid w:val="00EF4464"/>
    <w:rsid w:val="00EF44A3"/>
    <w:rsid w:val="00EF5289"/>
    <w:rsid w:val="00EF53BA"/>
    <w:rsid w:val="00EF5499"/>
    <w:rsid w:val="00EF5A12"/>
    <w:rsid w:val="00EF66E4"/>
    <w:rsid w:val="00EF6940"/>
    <w:rsid w:val="00EF6A42"/>
    <w:rsid w:val="00EF71CE"/>
    <w:rsid w:val="00EF73A1"/>
    <w:rsid w:val="00EF741F"/>
    <w:rsid w:val="00EF77ED"/>
    <w:rsid w:val="00EF795E"/>
    <w:rsid w:val="00EF7F98"/>
    <w:rsid w:val="00F00255"/>
    <w:rsid w:val="00F003CA"/>
    <w:rsid w:val="00F009C3"/>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5B"/>
    <w:rsid w:val="00F17A34"/>
    <w:rsid w:val="00F20A13"/>
    <w:rsid w:val="00F21220"/>
    <w:rsid w:val="00F21272"/>
    <w:rsid w:val="00F21753"/>
    <w:rsid w:val="00F2204A"/>
    <w:rsid w:val="00F22C68"/>
    <w:rsid w:val="00F22F86"/>
    <w:rsid w:val="00F232DC"/>
    <w:rsid w:val="00F238DD"/>
    <w:rsid w:val="00F239C7"/>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E08"/>
    <w:rsid w:val="00F47F9C"/>
    <w:rsid w:val="00F50363"/>
    <w:rsid w:val="00F50698"/>
    <w:rsid w:val="00F507BC"/>
    <w:rsid w:val="00F50869"/>
    <w:rsid w:val="00F50ABB"/>
    <w:rsid w:val="00F50AFF"/>
    <w:rsid w:val="00F50CD2"/>
    <w:rsid w:val="00F5107A"/>
    <w:rsid w:val="00F515B1"/>
    <w:rsid w:val="00F515DC"/>
    <w:rsid w:val="00F5166B"/>
    <w:rsid w:val="00F5169F"/>
    <w:rsid w:val="00F51E56"/>
    <w:rsid w:val="00F51F6E"/>
    <w:rsid w:val="00F52108"/>
    <w:rsid w:val="00F52AFF"/>
    <w:rsid w:val="00F52D88"/>
    <w:rsid w:val="00F53058"/>
    <w:rsid w:val="00F53501"/>
    <w:rsid w:val="00F53AA7"/>
    <w:rsid w:val="00F5404E"/>
    <w:rsid w:val="00F5434A"/>
    <w:rsid w:val="00F54B98"/>
    <w:rsid w:val="00F55BE4"/>
    <w:rsid w:val="00F569EF"/>
    <w:rsid w:val="00F56B86"/>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122"/>
    <w:rsid w:val="00F66D41"/>
    <w:rsid w:val="00F66E61"/>
    <w:rsid w:val="00F701A2"/>
    <w:rsid w:val="00F705B6"/>
    <w:rsid w:val="00F705C2"/>
    <w:rsid w:val="00F71128"/>
    <w:rsid w:val="00F71672"/>
    <w:rsid w:val="00F718D2"/>
    <w:rsid w:val="00F719EB"/>
    <w:rsid w:val="00F71BE4"/>
    <w:rsid w:val="00F72F7D"/>
    <w:rsid w:val="00F73017"/>
    <w:rsid w:val="00F735F8"/>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63A0"/>
    <w:rsid w:val="00F87575"/>
    <w:rsid w:val="00F87588"/>
    <w:rsid w:val="00F87B21"/>
    <w:rsid w:val="00F9023F"/>
    <w:rsid w:val="00F9068F"/>
    <w:rsid w:val="00F90B5A"/>
    <w:rsid w:val="00F90E2A"/>
    <w:rsid w:val="00F912CC"/>
    <w:rsid w:val="00F9158E"/>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9DC"/>
    <w:rsid w:val="00F97C05"/>
    <w:rsid w:val="00F97C95"/>
    <w:rsid w:val="00FA0397"/>
    <w:rsid w:val="00FA0BAE"/>
    <w:rsid w:val="00FA0FD0"/>
    <w:rsid w:val="00FA1391"/>
    <w:rsid w:val="00FA14DF"/>
    <w:rsid w:val="00FA1566"/>
    <w:rsid w:val="00FA255A"/>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A7B61"/>
    <w:rsid w:val="00FB16DF"/>
    <w:rsid w:val="00FB1F21"/>
    <w:rsid w:val="00FB21AF"/>
    <w:rsid w:val="00FB2524"/>
    <w:rsid w:val="00FB38D6"/>
    <w:rsid w:val="00FB39E6"/>
    <w:rsid w:val="00FB4C94"/>
    <w:rsid w:val="00FB55CA"/>
    <w:rsid w:val="00FB64B7"/>
    <w:rsid w:val="00FB692C"/>
    <w:rsid w:val="00FB6DCF"/>
    <w:rsid w:val="00FB7863"/>
    <w:rsid w:val="00FC08A2"/>
    <w:rsid w:val="00FC0BBD"/>
    <w:rsid w:val="00FC0C2B"/>
    <w:rsid w:val="00FC0E25"/>
    <w:rsid w:val="00FC1404"/>
    <w:rsid w:val="00FC1C9A"/>
    <w:rsid w:val="00FC1CB3"/>
    <w:rsid w:val="00FC221B"/>
    <w:rsid w:val="00FC2446"/>
    <w:rsid w:val="00FC2526"/>
    <w:rsid w:val="00FC35BE"/>
    <w:rsid w:val="00FC36DB"/>
    <w:rsid w:val="00FC3BA1"/>
    <w:rsid w:val="00FC3C95"/>
    <w:rsid w:val="00FC4011"/>
    <w:rsid w:val="00FC4799"/>
    <w:rsid w:val="00FC492F"/>
    <w:rsid w:val="00FC4CD6"/>
    <w:rsid w:val="00FC5791"/>
    <w:rsid w:val="00FC5F08"/>
    <w:rsid w:val="00FC5F47"/>
    <w:rsid w:val="00FC64A3"/>
    <w:rsid w:val="00FC6FA4"/>
    <w:rsid w:val="00FC7173"/>
    <w:rsid w:val="00FC79FA"/>
    <w:rsid w:val="00FC7DB4"/>
    <w:rsid w:val="00FC7F37"/>
    <w:rsid w:val="00FD06F6"/>
    <w:rsid w:val="00FD0B99"/>
    <w:rsid w:val="00FD1695"/>
    <w:rsid w:val="00FD198E"/>
    <w:rsid w:val="00FD1A7D"/>
    <w:rsid w:val="00FD229E"/>
    <w:rsid w:val="00FD27D3"/>
    <w:rsid w:val="00FD2A2F"/>
    <w:rsid w:val="00FD2A8B"/>
    <w:rsid w:val="00FD30EF"/>
    <w:rsid w:val="00FD3B34"/>
    <w:rsid w:val="00FD3DCB"/>
    <w:rsid w:val="00FD43B6"/>
    <w:rsid w:val="00FD4C9C"/>
    <w:rsid w:val="00FD5BE2"/>
    <w:rsid w:val="00FD6AF8"/>
    <w:rsid w:val="00FD720D"/>
    <w:rsid w:val="00FD7AC4"/>
    <w:rsid w:val="00FD7C24"/>
    <w:rsid w:val="00FE02A5"/>
    <w:rsid w:val="00FE03BB"/>
    <w:rsid w:val="00FE093D"/>
    <w:rsid w:val="00FE0B71"/>
    <w:rsid w:val="00FE0C9F"/>
    <w:rsid w:val="00FE1350"/>
    <w:rsid w:val="00FE2204"/>
    <w:rsid w:val="00FE2E10"/>
    <w:rsid w:val="00FE2F89"/>
    <w:rsid w:val="00FE302E"/>
    <w:rsid w:val="00FE3DCA"/>
    <w:rsid w:val="00FE4AF4"/>
    <w:rsid w:val="00FE5A25"/>
    <w:rsid w:val="00FE6080"/>
    <w:rsid w:val="00FE60BF"/>
    <w:rsid w:val="00FE6A5C"/>
    <w:rsid w:val="00FE6C0E"/>
    <w:rsid w:val="00FE6F76"/>
    <w:rsid w:val="00FE79AF"/>
    <w:rsid w:val="00FE7C78"/>
    <w:rsid w:val="00FF0685"/>
    <w:rsid w:val="00FF068E"/>
    <w:rsid w:val="00FF0B02"/>
    <w:rsid w:val="00FF0DF8"/>
    <w:rsid w:val="00FF0EF9"/>
    <w:rsid w:val="00FF1B40"/>
    <w:rsid w:val="00FF24AB"/>
    <w:rsid w:val="00FF25D1"/>
    <w:rsid w:val="00FF2871"/>
    <w:rsid w:val="00FF28B5"/>
    <w:rsid w:val="00FF2C5A"/>
    <w:rsid w:val="00FF2D8F"/>
    <w:rsid w:val="00FF42F6"/>
    <w:rsid w:val="00FF4522"/>
    <w:rsid w:val="00FF45EE"/>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95C5BF0B-1984-4567-BA47-974CE6CA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9</Pages>
  <Words>19028</Words>
  <Characters>108465</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Peng, Hong</cp:lastModifiedBy>
  <cp:revision>29</cp:revision>
  <cp:lastPrinted>2020-01-14T05:59:00Z</cp:lastPrinted>
  <dcterms:created xsi:type="dcterms:W3CDTF">2020-02-12T06:45:00Z</dcterms:created>
  <dcterms:modified xsi:type="dcterms:W3CDTF">2020-03-04T11:19:00Z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