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bookmarkStart w:id="33" w:name="_GoBack"/>
      <w:bookmarkEnd w:id="33"/>
    </w:p>
    <w:p w14:paraId="622F9B07" w14:textId="6639DF4F"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4" w:author="Xu, Jason" w:date="2020-01-19T10:49:00Z">
        <w:r w:rsidR="00995EBA">
          <w:t xml:space="preserve"> (</w:t>
        </w:r>
      </w:ins>
      <w:ins w:id="35"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6"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7"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8" w:author="Xu, Jason" w:date="2020-02-04T13:21:00Z">
        <w:r w:rsidR="00E93210">
          <w:t xml:space="preserve">, </w:t>
        </w:r>
        <w:r w:rsidR="00E93210" w:rsidRPr="00CF1DEC">
          <w:t>specifically</w:t>
        </w:r>
      </w:ins>
      <w:r w:rsidR="009406D6" w:rsidRPr="00CF1DEC">
        <w:t xml:space="preserve">: </w:t>
      </w:r>
      <w:del w:id="39" w:author="Xu, Jason" w:date="2020-02-04T13:34:00Z">
        <w:r w:rsidR="009406D6" w:rsidRPr="00B258F8" w:rsidDel="00CF7465">
          <w:rPr>
            <w:highlight w:val="green"/>
            <w:rPrChange w:id="40" w:author="Xu, Jason" w:date="2020-02-04T13:29:00Z">
              <w:rPr/>
            </w:rPrChange>
          </w:rPr>
          <w:delText>1</w:delText>
        </w:r>
      </w:del>
      <w:del w:id="41" w:author="Xu, Jason" w:date="2020-02-04T13:37:00Z">
        <w:r w:rsidR="009406D6" w:rsidRPr="00B258F8" w:rsidDel="00C278F2">
          <w:rPr>
            <w:highlight w:val="green"/>
            <w:rPrChange w:id="42"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3" w:author="Kong, Fanzhou [2]" w:date="2020-02-03T15:51:00Z">
        <w:r w:rsidR="003D5832" w:rsidRPr="003D5832">
          <w:rPr>
            <w:highlight w:val="yellow"/>
            <w:rPrChange w:id="44" w:author="Kong, Fanzhou [2]" w:date="2020-02-03T15:51:00Z">
              <w:rPr/>
            </w:rPrChange>
          </w:rPr>
          <w:t>(citation)</w:t>
        </w:r>
        <w:r w:rsidR="003D5832">
          <w:t xml:space="preserve"> </w:t>
        </w:r>
      </w:ins>
      <w:del w:id="45" w:author="Kong, Fanzhou [2]" w:date="2020-02-03T15:39:00Z">
        <w:r w:rsidR="00644AC0" w:rsidDel="00FC79FA">
          <w:delText>(</w:delText>
        </w:r>
        <w:commentRangeStart w:id="46"/>
        <w:commentRangeStart w:id="47"/>
        <w:r w:rsidR="00644AC0" w:rsidRPr="00C74212" w:rsidDel="00FC79FA">
          <w:rPr>
            <w:highlight w:val="yellow"/>
          </w:rPr>
          <w:delText>citation</w:delText>
        </w:r>
        <w:commentRangeEnd w:id="46"/>
        <w:r w:rsidR="00B15DEF" w:rsidDel="00FC79FA">
          <w:rPr>
            <w:rStyle w:val="CommentReference"/>
          </w:rPr>
          <w:commentReference w:id="46"/>
        </w:r>
        <w:commentRangeEnd w:id="47"/>
        <w:r w:rsidR="00412061" w:rsidDel="00FC79FA">
          <w:rPr>
            <w:rStyle w:val="CommentReference"/>
          </w:rPr>
          <w:commentReference w:id="47"/>
        </w:r>
        <w:r w:rsidR="00644AC0" w:rsidRPr="00C74212" w:rsidDel="00FC79FA">
          <w:rPr>
            <w:highlight w:val="yellow"/>
          </w:rPr>
          <w:delText>)</w:delText>
        </w:r>
        <w:r w:rsidR="005D4AAF" w:rsidDel="00FC79FA">
          <w:delText xml:space="preserve"> </w:delText>
        </w:r>
      </w:del>
      <w:r w:rsidR="005D4AAF">
        <w:t xml:space="preserve">was conducted to select </w:t>
      </w:r>
      <w:r w:rsidR="005D4AAF" w:rsidRPr="00CF1DEC">
        <w:t xml:space="preserve">features </w:t>
      </w:r>
      <w:ins w:id="48" w:author="Xu, Jason" w:date="2020-02-04T13:31:00Z">
        <w:r w:rsidR="000577C6" w:rsidRPr="00CF1DEC">
          <w:t>that h</w:t>
        </w:r>
        <w:commentRangeStart w:id="49"/>
        <w:commentRangeStart w:id="50"/>
        <w:r w:rsidR="000577C6" w:rsidRPr="00CF1DEC">
          <w:t>ave been pre-</w:t>
        </w:r>
      </w:ins>
      <w:commentRangeEnd w:id="49"/>
      <w:ins w:id="51" w:author="Xu, Jason" w:date="2020-02-04T14:29:00Z">
        <w:r w:rsidR="000A02B7" w:rsidRPr="00CF1DEC">
          <w:rPr>
            <w:rStyle w:val="CommentReference"/>
          </w:rPr>
          <w:commentReference w:id="49"/>
        </w:r>
      </w:ins>
      <w:commentRangeEnd w:id="50"/>
      <w:r w:rsidR="00CF1DEC" w:rsidRPr="00CF1DEC">
        <w:rPr>
          <w:rStyle w:val="CommentReference"/>
        </w:rPr>
        <w:commentReference w:id="50"/>
      </w:r>
      <w:del w:id="52"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ins w:id="53" w:author="Xu, Jason" w:date="2020-02-04T13:32:00Z">
        <w:r w:rsidR="0099786A" w:rsidRPr="00CF1DEC">
          <w:t>,</w:t>
        </w:r>
      </w:ins>
      <w:ins w:id="54" w:author="Xu, Jason" w:date="2020-02-04T13:34:00Z">
        <w:r w:rsidR="00CF7465" w:rsidRPr="00CF1DEC">
          <w:t xml:space="preserve"> and it </w:t>
        </w:r>
        <w:r w:rsidR="00434BFA" w:rsidRPr="00CF1DEC">
          <w:t xml:space="preserve">only </w:t>
        </w:r>
      </w:ins>
      <w:ins w:id="55" w:author="Xu, Jason" w:date="2020-02-04T13:35:00Z">
        <w:r w:rsidR="00DB721E" w:rsidRPr="00CF1DEC">
          <w:t>stops</w:t>
        </w:r>
      </w:ins>
      <w:ins w:id="56" w:author="Xu, Jason" w:date="2020-02-04T13:34:00Z">
        <w:r w:rsidR="00CF7465" w:rsidRPr="00CF1DEC">
          <w:t xml:space="preserve"> when</w:t>
        </w:r>
        <w:r w:rsidR="00434BFA" w:rsidRPr="00CF1DEC">
          <w:t xml:space="preserve"> the adding of features</w:t>
        </w:r>
      </w:ins>
      <w:ins w:id="57" w:author="Xu, Jason" w:date="2020-02-04T13:35:00Z">
        <w:r w:rsidR="00DB721E" w:rsidRPr="00CF1DEC">
          <w:t xml:space="preserve"> makes no contribution to the improvement</w:t>
        </w:r>
      </w:ins>
      <w:ins w:id="58" w:author="Xu, Jason" w:date="2020-02-04T13:36:00Z">
        <w:r w:rsidR="00DB721E" w:rsidRPr="00CF1DEC">
          <w:t xml:space="preserve"> of </w:t>
        </w:r>
        <w:del w:id="59" w:author="fanzhou kong" w:date="2020-02-07T14:50:00Z">
          <w:r w:rsidR="002A328C" w:rsidRPr="00A26824" w:rsidDel="00A26824">
            <w:rPr>
              <w:highlight w:val="green"/>
              <w:rPrChange w:id="60" w:author="fanzhou kong" w:date="2020-02-07T14:51:00Z">
                <w:rPr/>
              </w:rPrChange>
            </w:rPr>
            <w:delText>prediction</w:delText>
          </w:r>
        </w:del>
      </w:ins>
      <w:ins w:id="61" w:author="fanzhou kong" w:date="2020-02-07T14:50:00Z">
        <w:r w:rsidR="00A26824" w:rsidRPr="00A26824">
          <w:rPr>
            <w:highlight w:val="green"/>
            <w:rPrChange w:id="62" w:author="fanzhou kong" w:date="2020-02-07T14:51:00Z">
              <w:rPr/>
            </w:rPrChange>
          </w:rPr>
          <w:t>training</w:t>
        </w:r>
      </w:ins>
      <w:ins w:id="63" w:author="Xu, Jason" w:date="2020-02-04T13:36:00Z">
        <w:r w:rsidR="002A328C" w:rsidRPr="00CF1DEC">
          <w:t xml:space="preserve"> accuracy</w:t>
        </w:r>
      </w:ins>
      <w:del w:id="64" w:author="Xu, Jason" w:date="2020-02-04T13:31:00Z">
        <w:r w:rsidR="00D1725D" w:rsidRPr="00CF1DEC" w:rsidDel="000577C6">
          <w:delText>)</w:delText>
        </w:r>
      </w:del>
      <w:del w:id="65" w:author="Xu, Jason" w:date="2020-02-04T13:32:00Z">
        <w:r w:rsidR="00D1725D" w:rsidRPr="00CF1DEC" w:rsidDel="0099786A">
          <w:delText xml:space="preserve"> </w:delText>
        </w:r>
        <w:r w:rsidR="005D4AAF" w:rsidRPr="00CF1DEC" w:rsidDel="0099786A">
          <w:delText xml:space="preserve">with high </w:delText>
        </w:r>
        <w:r w:rsidR="00D1725D" w:rsidRPr="00CF1DEC" w:rsidDel="0099786A">
          <w:delText xml:space="preserve">discriminating </w:delText>
        </w:r>
        <w:r w:rsidR="00694CA1" w:rsidRPr="00CF1DEC" w:rsidDel="0099786A">
          <w:delText>power</w:delText>
        </w:r>
      </w:del>
      <w:del w:id="66" w:author="Xu, Jason" w:date="2020-02-04T13:34:00Z">
        <w:r w:rsidR="00694CA1" w:rsidRPr="00CF1DEC" w:rsidDel="00434BFA">
          <w:delText xml:space="preserve"> </w:delText>
        </w:r>
      </w:del>
      <w:del w:id="67" w:author="Xu, Jason" w:date="2020-02-04T13:36:00Z">
        <w:r w:rsidR="00694CA1" w:rsidRPr="00CF1DEC" w:rsidDel="002A328C">
          <w:delText>to</w:delText>
        </w:r>
      </w:del>
      <w:ins w:id="68" w:author="Kong, Fanzhou [2]" w:date="2020-02-03T15:40:00Z">
        <w:del w:id="69" w:author="Xu, Jason" w:date="2020-02-04T13:31:00Z">
          <w:r w:rsidR="00FC79FA" w:rsidRPr="00CF1DEC" w:rsidDel="008A764B">
            <w:delText>by</w:delText>
          </w:r>
        </w:del>
      </w:ins>
      <w:ins w:id="70" w:author="Kong, Fanzhou [2]" w:date="2020-02-03T15:49:00Z">
        <w:del w:id="71" w:author="Xu, Jason" w:date="2020-02-04T13:31:00Z">
          <w:r w:rsidR="00FC79FA" w:rsidRPr="00CF1DEC" w:rsidDel="008A764B">
            <w:delText xml:space="preserve"> </w:delText>
          </w:r>
        </w:del>
      </w:ins>
      <w:ins w:id="72" w:author="Kong, Fanzhou [2]" w:date="2020-02-03T15:40:00Z">
        <w:del w:id="73" w:author="Xu, Jason" w:date="2020-02-04T13:31:00Z">
          <w:r w:rsidR="00FC79FA" w:rsidRPr="00CF1DEC" w:rsidDel="008A764B">
            <w:delText xml:space="preserve">adding high </w:delText>
          </w:r>
          <w:commentRangeStart w:id="74"/>
          <w:commentRangeStart w:id="75"/>
          <w:r w:rsidR="00FC79FA" w:rsidRPr="00CF1DEC" w:rsidDel="008A764B">
            <w:delText>importance</w:delText>
          </w:r>
        </w:del>
      </w:ins>
      <w:commentRangeEnd w:id="74"/>
      <w:ins w:id="76" w:author="Kong, Fanzhou [2]" w:date="2020-02-03T15:51:00Z">
        <w:del w:id="77" w:author="Xu, Jason" w:date="2020-02-04T13:31:00Z">
          <w:r w:rsidR="003D5832" w:rsidRPr="00CF1DEC" w:rsidDel="008A764B">
            <w:rPr>
              <w:rStyle w:val="CommentReference"/>
            </w:rPr>
            <w:commentReference w:id="74"/>
          </w:r>
        </w:del>
      </w:ins>
      <w:commentRangeEnd w:id="75"/>
      <w:del w:id="78" w:author="Xu, Jason" w:date="2020-02-04T13:31:00Z">
        <w:r w:rsidR="004F0D8F" w:rsidRPr="00CF1DEC" w:rsidDel="008A764B">
          <w:rPr>
            <w:rStyle w:val="CommentReference"/>
          </w:rPr>
          <w:commentReference w:id="75"/>
        </w:r>
      </w:del>
      <w:ins w:id="79" w:author="Kong, Fanzhou [2]" w:date="2020-02-03T15:40:00Z">
        <w:del w:id="80" w:author="Xu, Jason" w:date="2020-02-04T13:31:00Z">
          <w:r w:rsidR="00FC79FA" w:rsidRPr="00CF1DEC" w:rsidDel="008A764B">
            <w:delText xml:space="preserve"> variables</w:delText>
          </w:r>
        </w:del>
        <w:del w:id="81" w:author="Xu, Jason" w:date="2020-02-04T13:36:00Z">
          <w:r w:rsidR="00FC79FA" w:rsidRPr="00CF1DEC" w:rsidDel="002A328C">
            <w:delText xml:space="preserve"> subsequently</w:delText>
          </w:r>
        </w:del>
      </w:ins>
      <w:ins w:id="82" w:author="Kong, Fanzhou [2]" w:date="2020-02-03T15:49:00Z">
        <w:del w:id="83" w:author="Xu, Jason" w:date="2020-02-04T13:36:00Z">
          <w:r w:rsidR="003D5832" w:rsidRPr="00CF1DEC" w:rsidDel="002A328C">
            <w:delText xml:space="preserve"> to classifiers</w:delText>
          </w:r>
        </w:del>
      </w:ins>
      <w:ins w:id="84" w:author="Kong, Fanzhou [2]" w:date="2020-02-03T15:40:00Z">
        <w:del w:id="85" w:author="Xu, Jason" w:date="2020-02-04T13:36:00Z">
          <w:r w:rsidR="00FC79FA" w:rsidRPr="00CF1DEC" w:rsidDel="002A328C">
            <w:delText xml:space="preserve"> un</w:delText>
          </w:r>
        </w:del>
      </w:ins>
      <w:ins w:id="86" w:author="Kong, Fanzhou [2]" w:date="2020-02-03T15:41:00Z">
        <w:del w:id="87" w:author="Xu, Jason" w:date="2020-02-04T13:36:00Z">
          <w:r w:rsidR="00FC79FA" w:rsidRPr="00CF1DEC" w:rsidDel="002A328C">
            <w:delText>til no further performance improvemen</w:delText>
          </w:r>
        </w:del>
      </w:ins>
      <w:ins w:id="88" w:author="Kong, Fanzhou [2]" w:date="2020-02-03T15:51:00Z">
        <w:del w:id="89" w:author="Xu, Jason" w:date="2020-02-04T13:36:00Z">
          <w:r w:rsidR="003D5832" w:rsidRPr="00CF1DEC" w:rsidDel="002A328C">
            <w:delText>t</w:delText>
          </w:r>
        </w:del>
      </w:ins>
      <w:ins w:id="90" w:author="Kong, Fanzhou [2]" w:date="2020-02-03T15:41:00Z">
        <w:del w:id="91" w:author="Xu, Jason" w:date="2020-02-04T13:36:00Z">
          <w:r w:rsidR="00FC79FA" w:rsidRPr="00CF1DEC" w:rsidDel="002A328C">
            <w:delText xml:space="preserve"> could be observed</w:delText>
          </w:r>
        </w:del>
        <w:r w:rsidR="00FC79FA" w:rsidRPr="00CF1DEC">
          <w:t xml:space="preserve">; </w:t>
        </w:r>
      </w:ins>
      <w:ins w:id="92" w:author="Xu, Jason" w:date="2020-02-04T13:37:00Z">
        <w:r w:rsidR="00C278F2" w:rsidRPr="00CF1DEC">
          <w:rPr>
            <w:rPrChange w:id="93" w:author="fanzhou kong" w:date="2020-02-06T11:43:00Z">
              <w:rPr>
                <w:highlight w:val="green"/>
              </w:rPr>
            </w:rPrChange>
          </w:rPr>
          <w:t xml:space="preserve">in the </w:t>
        </w:r>
      </w:ins>
      <w:ins w:id="94" w:author="Xu, Jason" w:date="2020-02-05T14:51:00Z">
        <w:r w:rsidR="00E9243E" w:rsidRPr="00CF1DEC">
          <w:rPr>
            <w:rPrChange w:id="95" w:author="fanzhou kong" w:date="2020-02-06T11:43:00Z">
              <w:rPr>
                <w:highlight w:val="green"/>
              </w:rPr>
            </w:rPrChange>
          </w:rPr>
          <w:t>meantime</w:t>
        </w:r>
      </w:ins>
      <w:ins w:id="96" w:author="Xu, Jason" w:date="2020-02-04T13:37:00Z">
        <w:r w:rsidR="00C278F2" w:rsidRPr="00CF1DEC">
          <w:rPr>
            <w:rPrChange w:id="97" w:author="fanzhou kong" w:date="2020-02-06T11:43:00Z">
              <w:rPr>
                <w:highlight w:val="green"/>
              </w:rPr>
            </w:rPrChange>
          </w:rPr>
          <w:t xml:space="preserve">, </w:t>
        </w:r>
      </w:ins>
      <w:del w:id="98" w:author="Kong, Fanzhou [2]" w:date="2020-02-03T15:41:00Z">
        <w:r w:rsidR="00D55B5B" w:rsidRPr="002A328C" w:rsidDel="00FC79FA">
          <w:rPr>
            <w:highlight w:val="green"/>
            <w:rPrChange w:id="99" w:author="Xu, Jason" w:date="2020-02-04T13:36:00Z">
              <w:rPr/>
            </w:rPrChange>
          </w:rPr>
          <w:delText>;</w:delText>
        </w:r>
        <w:r w:rsidR="00E1549F" w:rsidRPr="002A328C" w:rsidDel="00FC79FA">
          <w:rPr>
            <w:highlight w:val="green"/>
            <w:rPrChange w:id="100" w:author="Xu, Jason" w:date="2020-02-04T13:36:00Z">
              <w:rPr/>
            </w:rPrChange>
          </w:rPr>
          <w:delText xml:space="preserve"> </w:delText>
        </w:r>
      </w:del>
      <w:del w:id="101" w:author="Xu, Jason" w:date="2020-02-04T13:34:00Z">
        <w:r w:rsidR="00C85206" w:rsidDel="00CF7465">
          <w:delText>2</w:delText>
        </w:r>
      </w:del>
      <w:del w:id="102"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103" w:author="Xu, Jason" w:date="2020-01-17T11:08:00Z">
        <w:r w:rsidR="00035DDC">
          <w:t xml:space="preserve">. </w:t>
        </w:r>
      </w:ins>
      <w:ins w:id="104" w:author="Xu, Jason" w:date="2020-01-16T14:30:00Z">
        <w:r w:rsidR="00F36159">
          <w:t xml:space="preserve"> </w:t>
        </w:r>
      </w:ins>
      <w:del w:id="105" w:author="Kong, Fanzhou" w:date="2020-01-22T15:50:00Z">
        <w:r w:rsidR="00F76CB1" w:rsidRPr="00F76CB1" w:rsidDel="00B15DEF">
          <w:rPr>
            <w:iCs/>
            <w:rPrChange w:id="106" w:author="fanzhou kong" w:date="2020-01-17T18:59:00Z">
              <w:rPr>
                <w:i/>
                <w:iCs/>
              </w:rPr>
            </w:rPrChange>
          </w:rPr>
          <w:delText xml:space="preserve">The chosen hyperparameters and selected features can be found in </w:delText>
        </w:r>
        <w:r w:rsidR="00F76CB1" w:rsidRPr="00F76CB1" w:rsidDel="00B15DEF">
          <w:rPr>
            <w:iCs/>
            <w:highlight w:val="yellow"/>
            <w:rPrChange w:id="107"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08" w:author="Xu, Jason" w:date="2020-02-04T13:28:00Z">
        <w:r w:rsidR="00B258F8">
          <w:rPr>
            <w:highlight w:val="yellow"/>
          </w:rPr>
          <w:t>2</w:t>
        </w:r>
      </w:ins>
      <w:del w:id="109"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C1A8226"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10" w:author="Xu, Jason" w:date="2020-02-05T14:51:00Z">
        <w:r w:rsidR="00E9243E">
          <w:t xml:space="preserve"> </w:t>
        </w:r>
      </w:ins>
      <w:proofErr w:type="spellStart"/>
      <w:r w:rsidR="0035521E" w:rsidRPr="001810AB">
        <w:t>dplyr</w:t>
      </w:r>
      <w:proofErr w:type="spellEnd"/>
      <w:ins w:id="111" w:author="Kong, Fanzhou" w:date="2020-01-15T11:42:00Z">
        <w:r w:rsidR="006F5366">
          <w:t xml:space="preserve"> (R)</w:t>
        </w:r>
      </w:ins>
      <w:ins w:id="112"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13" w:author="Xu, Jason" w:date="2019-08-07T15:38:00Z">
        <w:r w:rsidR="000E6B47">
          <w:fldChar w:fldCharType="end"/>
        </w:r>
      </w:ins>
      <w:r w:rsidR="0035521E" w:rsidRPr="001810AB">
        <w:t xml:space="preserve">, </w:t>
      </w:r>
      <w:proofErr w:type="spellStart"/>
      <w:r w:rsidR="0035521E" w:rsidRPr="001810AB">
        <w:t>factoextra</w:t>
      </w:r>
      <w:proofErr w:type="spellEnd"/>
      <w:ins w:id="114" w:author="Kong, Fanzhou" w:date="2020-01-15T11:42:00Z">
        <w:r w:rsidR="006F5366">
          <w:t xml:space="preserve"> (R)</w:t>
        </w:r>
      </w:ins>
      <w:ins w:id="115"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16" w:author="Xu, Jason" w:date="2019-08-07T15:38:00Z">
        <w:r w:rsidR="000E6B47">
          <w:fldChar w:fldCharType="end"/>
        </w:r>
      </w:ins>
      <w:r w:rsidR="0035521E" w:rsidRPr="001810AB">
        <w:t xml:space="preserve">, </w:t>
      </w:r>
      <w:del w:id="117" w:author="Kong, Fanzhou" w:date="2020-01-15T11:41:00Z">
        <w:r w:rsidR="003C643D" w:rsidDel="006F5366">
          <w:delText xml:space="preserve">and </w:delText>
        </w:r>
      </w:del>
      <w:proofErr w:type="spellStart"/>
      <w:r w:rsidR="0035521E" w:rsidRPr="001810AB">
        <w:t>FSelector</w:t>
      </w:r>
      <w:proofErr w:type="spellEnd"/>
      <w:ins w:id="118"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19"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120" w:author="Xu, Jason" w:date="2020-01-07T15:55:00Z">
        <w:r w:rsidR="0094308E" w:rsidDel="00A97531">
          <w:delText>)</w:delText>
        </w:r>
      </w:del>
      <w:del w:id="121"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22"/>
      <w:commentRangeStart w:id="123"/>
      <w:r>
        <w:rPr>
          <w:b/>
        </w:rPr>
        <w:lastRenderedPageBreak/>
        <w:t xml:space="preserve">RESULTS AND DISCUSSION  </w:t>
      </w:r>
      <w:commentRangeEnd w:id="122"/>
      <w:r w:rsidR="00412116">
        <w:rPr>
          <w:rStyle w:val="CommentReference"/>
        </w:rPr>
        <w:commentReference w:id="122"/>
      </w:r>
      <w:commentRangeEnd w:id="123"/>
      <w:r w:rsidR="003D5832">
        <w:rPr>
          <w:rStyle w:val="CommentReference"/>
        </w:rPr>
        <w:commentReference w:id="123"/>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24"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25" w:author="Xu, Jason" w:date="2020-02-04T14:10:00Z">
        <w:r w:rsidR="00191601">
          <w:t xml:space="preserve"> </w:t>
        </w:r>
      </w:ins>
      <w:del w:id="126"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27" w:author="Xu, Jason" w:date="2020-02-04T14:13:00Z">
        <w:r w:rsidR="00215ED0">
          <w:t xml:space="preserve"> (</w:t>
        </w:r>
        <w:r w:rsidR="00215ED0" w:rsidRPr="00215ED0">
          <w:rPr>
            <w:highlight w:val="green"/>
            <w:rPrChange w:id="128" w:author="Xu, Jason" w:date="2020-02-04T14:13:00Z">
              <w:rPr/>
            </w:rPrChange>
          </w:rPr>
          <w:t>Fig S1</w:t>
        </w:r>
        <w:r w:rsidR="00215ED0">
          <w:t>)</w:t>
        </w:r>
      </w:ins>
      <w:ins w:id="129" w:author="Xu, Jason" w:date="2020-01-09T10:02:00Z">
        <w:r w:rsidR="0094674E">
          <w:t>.</w:t>
        </w:r>
      </w:ins>
      <w:ins w:id="130" w:author="Xu, Jason" w:date="2020-02-03T14:04:00Z">
        <w:r w:rsidR="00157C12">
          <w:t xml:space="preserve"> </w:t>
        </w:r>
      </w:ins>
      <w:del w:id="131" w:author="Xu, Jason" w:date="2020-01-09T10:02:00Z">
        <w:r w:rsidDel="0094674E">
          <w:delText xml:space="preserve"> </w:delText>
        </w:r>
      </w:del>
    </w:p>
    <w:p w14:paraId="3A4ED93F" w14:textId="58472B4B" w:rsidR="00A43142" w:rsidRPr="00C1387F" w:rsidRDefault="00B2354C" w:rsidP="00B2354C">
      <w:pPr>
        <w:jc w:val="both"/>
        <w:rPr>
          <w:ins w:id="132" w:author="Kong, Fanzhou" w:date="2020-01-22T15:23:00Z"/>
          <w:strike/>
          <w:rPrChange w:id="133" w:author="Xu, Jason" w:date="2020-02-03T14:22:00Z">
            <w:rPr>
              <w:ins w:id="134" w:author="Kong, Fanzhou" w:date="2020-01-22T15:23:00Z"/>
            </w:rPr>
          </w:rPrChange>
        </w:rPr>
      </w:pPr>
      <w:ins w:id="135" w:author="Xu, Jason" w:date="2020-02-04T12:04:00Z">
        <w:r w:rsidRPr="008F2E48">
          <w:rPr>
            <w:rPrChange w:id="136" w:author="Xu, Jason" w:date="2020-02-04T13:39:00Z">
              <w:rPr>
                <w:highlight w:val="yellow"/>
              </w:rPr>
            </w:rPrChange>
          </w:rPr>
          <w:t xml:space="preserve">Overall, except for the element of </w:t>
        </w:r>
        <w:r w:rsidRPr="008F2E48">
          <w:rPr>
            <w:vertAlign w:val="superscript"/>
            <w:rPrChange w:id="137" w:author="Xu, Jason" w:date="2020-02-04T13:39:00Z">
              <w:rPr>
                <w:highlight w:val="yellow"/>
                <w:vertAlign w:val="superscript"/>
              </w:rPr>
            </w:rPrChange>
          </w:rPr>
          <w:t>208</w:t>
        </w:r>
        <w:r w:rsidRPr="008F2E48">
          <w:rPr>
            <w:rPrChange w:id="138" w:author="Xu, Jason" w:date="2020-02-04T13:39:00Z">
              <w:rPr>
                <w:highlight w:val="yellow"/>
              </w:rPr>
            </w:rPrChange>
          </w:rPr>
          <w:t xml:space="preserve">Pb, significant differences could be observed among all elements across six GI rice. However, based on the information </w:t>
        </w:r>
      </w:ins>
      <w:ins w:id="139" w:author="Xu, Jason" w:date="2020-02-04T13:38:00Z">
        <w:r w:rsidR="00E03976" w:rsidRPr="008F2E48">
          <w:rPr>
            <w:rPrChange w:id="140" w:author="Xu, Jason" w:date="2020-02-04T13:39:00Z">
              <w:rPr>
                <w:highlight w:val="yellow"/>
              </w:rPr>
            </w:rPrChange>
          </w:rPr>
          <w:t xml:space="preserve">obtained </w:t>
        </w:r>
      </w:ins>
      <w:ins w:id="141" w:author="Xu, Jason" w:date="2020-02-04T12:04:00Z">
        <w:r w:rsidRPr="008F2E48">
          <w:rPr>
            <w:rPrChange w:id="142" w:author="Xu, Jason" w:date="2020-02-04T13:39:00Z">
              <w:rPr>
                <w:highlight w:val="yellow"/>
              </w:rPr>
            </w:rPrChange>
          </w:rPr>
          <w:t>from ANOVA, it was impossible</w:t>
        </w:r>
      </w:ins>
      <w:ins w:id="143" w:author="Xu, Jason" w:date="2020-02-04T13:38:00Z">
        <w:r w:rsidR="00E03976" w:rsidRPr="008F2E48">
          <w:rPr>
            <w:rPrChange w:id="144" w:author="Xu, Jason" w:date="2020-02-04T13:39:00Z">
              <w:rPr>
                <w:highlight w:val="yellow"/>
              </w:rPr>
            </w:rPrChange>
          </w:rPr>
          <w:t xml:space="preserve"> to</w:t>
        </w:r>
      </w:ins>
      <w:ins w:id="145" w:author="Xu, Jason" w:date="2020-02-04T12:04:00Z">
        <w:r w:rsidRPr="008F2E48">
          <w:rPr>
            <w:rPrChange w:id="146" w:author="Xu, Jason" w:date="2020-02-04T13:39:00Z">
              <w:rPr>
                <w:highlight w:val="yellow"/>
              </w:rPr>
            </w:rPrChange>
          </w:rPr>
          <w:t xml:space="preserve"> identify element(s) that can directly differentiate all types of rice.</w:t>
        </w:r>
      </w:ins>
      <w:del w:id="147"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48" w:author="Xu, Jason" w:date="2020-01-14T09:35:00Z">
        <w:r w:rsidR="00DC026A" w:rsidRPr="009F24B1" w:rsidDel="00D66501">
          <w:delText xml:space="preserve">levels of </w:delText>
        </w:r>
      </w:del>
      <w:del w:id="149" w:author="Xu, Jason" w:date="2020-02-04T12:04:00Z">
        <w:r w:rsidR="00DC026A" w:rsidRPr="009F24B1" w:rsidDel="00B2354C">
          <w:delText>all elements</w:delText>
        </w:r>
      </w:del>
      <w:ins w:id="150" w:author="Xu, Jason" w:date="2020-02-03T14:27:00Z">
        <w:r w:rsidR="004D6AA8" w:rsidRPr="008F2E48">
          <w:rPr>
            <w:rPrChange w:id="151" w:author="Xu, Jason" w:date="2020-02-04T13:39:00Z">
              <w:rPr>
                <w:highlight w:val="yellow"/>
              </w:rPr>
            </w:rPrChange>
          </w:rPr>
          <w:t xml:space="preserve"> </w:t>
        </w:r>
      </w:ins>
      <w:ins w:id="152" w:author="Xu, Jason" w:date="2020-02-03T14:21:00Z">
        <w:r w:rsidR="00560520" w:rsidRPr="008F2E48">
          <w:rPr>
            <w:rPrChange w:id="153" w:author="Xu, Jason" w:date="2020-02-04T13:39:00Z">
              <w:rPr>
                <w:highlight w:val="yellow"/>
              </w:rPr>
            </w:rPrChange>
          </w:rPr>
          <w:t xml:space="preserve"> </w:t>
        </w:r>
      </w:ins>
      <w:del w:id="154" w:author="Xu, Jason" w:date="2020-02-03T14:04:00Z">
        <w:r w:rsidR="00DC026A" w:rsidRPr="009F24B1" w:rsidDel="00157C12">
          <w:delText>.</w:delText>
        </w:r>
      </w:del>
      <w:del w:id="155" w:author="Xu, Jason" w:date="2020-02-04T13:41:00Z">
        <w:r w:rsidR="00DC026A" w:rsidRPr="009F24B1" w:rsidDel="00897380">
          <w:delText xml:space="preserve"> </w:delText>
        </w:r>
      </w:del>
      <w:ins w:id="156" w:author="Kong, Fanzhou" w:date="2020-01-22T15:23:00Z">
        <w:del w:id="157" w:author="Xu, Jason" w:date="2020-02-04T13:41:00Z">
          <w:r w:rsidR="00A43142" w:rsidRPr="008F2E48" w:rsidDel="00897380">
            <w:rPr>
              <w:strike/>
              <w:rPrChange w:id="158" w:author="Xu, Jason" w:date="2020-02-04T13:39:00Z">
                <w:rPr/>
              </w:rPrChange>
            </w:rPr>
            <w:delText xml:space="preserve">Some of the elements showed significant difference among GI </w:delText>
          </w:r>
        </w:del>
      </w:ins>
      <w:ins w:id="159" w:author="Kong, Fanzhou" w:date="2020-01-22T15:24:00Z">
        <w:del w:id="160" w:author="Xu, Jason" w:date="2020-02-04T13:41:00Z">
          <w:r w:rsidR="00A43142" w:rsidRPr="008F2E48" w:rsidDel="00897380">
            <w:rPr>
              <w:strike/>
              <w:rPrChange w:id="161" w:author="Xu, Jason" w:date="2020-02-04T13:39:00Z">
                <w:rPr/>
              </w:rPrChange>
            </w:rPr>
            <w:delText xml:space="preserve">rices </w:delText>
          </w:r>
        </w:del>
      </w:ins>
      <w:ins w:id="162" w:author="Kong, Fanzhou" w:date="2020-01-22T15:25:00Z">
        <w:del w:id="163" w:author="Xu, Jason" w:date="2020-02-04T13:41:00Z">
          <w:r w:rsidR="00A43142" w:rsidRPr="008F2E48" w:rsidDel="00897380">
            <w:rPr>
              <w:strike/>
              <w:rPrChange w:id="164" w:author="Xu, Jason" w:date="2020-02-04T13:39:00Z">
                <w:rPr/>
              </w:rPrChange>
            </w:rPr>
            <w:delText xml:space="preserve">(e.g. </w:delText>
          </w:r>
          <w:r w:rsidR="00A43142" w:rsidRPr="008F2E48" w:rsidDel="00897380">
            <w:rPr>
              <w:strike/>
              <w:vertAlign w:val="superscript"/>
              <w:rPrChange w:id="165" w:author="Xu, Jason" w:date="2020-02-04T13:39:00Z">
                <w:rPr>
                  <w:vertAlign w:val="superscript"/>
                </w:rPr>
              </w:rPrChange>
            </w:rPr>
            <w:delText>107</w:delText>
          </w:r>
          <w:r w:rsidR="00A43142" w:rsidRPr="008F2E48" w:rsidDel="00897380">
            <w:rPr>
              <w:strike/>
              <w:rPrChange w:id="166" w:author="Xu, Jason" w:date="2020-02-04T13:39:00Z">
                <w:rPr/>
              </w:rPrChange>
            </w:rPr>
            <w:delText xml:space="preserve">Ag, </w:delText>
          </w:r>
          <w:r w:rsidR="00A43142" w:rsidRPr="008F2E48" w:rsidDel="00897380">
            <w:rPr>
              <w:strike/>
              <w:vertAlign w:val="superscript"/>
              <w:rPrChange w:id="167" w:author="Xu, Jason" w:date="2020-02-04T13:39:00Z">
                <w:rPr>
                  <w:vertAlign w:val="superscript"/>
                </w:rPr>
              </w:rPrChange>
            </w:rPr>
            <w:delText>114</w:delText>
          </w:r>
          <w:r w:rsidR="00A43142" w:rsidRPr="008F2E48" w:rsidDel="00897380">
            <w:rPr>
              <w:strike/>
              <w:rPrChange w:id="168" w:author="Xu, Jason" w:date="2020-02-04T13:39:00Z">
                <w:rPr/>
              </w:rPrChange>
            </w:rPr>
            <w:delText xml:space="preserve">Cd and </w:delText>
          </w:r>
          <w:r w:rsidR="00A43142" w:rsidRPr="008F2E48" w:rsidDel="00897380">
            <w:rPr>
              <w:strike/>
              <w:vertAlign w:val="superscript"/>
              <w:rPrChange w:id="169" w:author="Xu, Jason" w:date="2020-02-04T13:39:00Z">
                <w:rPr>
                  <w:vertAlign w:val="superscript"/>
                </w:rPr>
              </w:rPrChange>
            </w:rPr>
            <w:delText>201</w:delText>
          </w:r>
          <w:r w:rsidR="00A43142" w:rsidRPr="008F2E48" w:rsidDel="00897380">
            <w:rPr>
              <w:strike/>
              <w:rPrChange w:id="170" w:author="Xu, Jason" w:date="2020-02-04T13:39:00Z">
                <w:rPr/>
              </w:rPrChange>
            </w:rPr>
            <w:delText>Hg</w:delText>
          </w:r>
        </w:del>
      </w:ins>
      <w:ins w:id="171" w:author="Kong, Fanzhou" w:date="2020-01-22T15:26:00Z">
        <w:del w:id="172" w:author="Xu, Jason" w:date="2020-02-04T13:41:00Z">
          <w:r w:rsidR="00A43142" w:rsidRPr="008F2E48" w:rsidDel="00897380">
            <w:rPr>
              <w:strike/>
              <w:rPrChange w:id="173" w:author="Xu, Jason" w:date="2020-02-04T13:39:00Z">
                <w:rPr/>
              </w:rPrChange>
            </w:rPr>
            <w:delText xml:space="preserve"> </w:delText>
          </w:r>
        </w:del>
      </w:ins>
      <w:ins w:id="174" w:author="Kong, Fanzhou" w:date="2020-01-22T15:28:00Z">
        <w:del w:id="175" w:author="Xu, Jason" w:date="2020-02-04T13:41:00Z">
          <w:r w:rsidR="00193AFD" w:rsidRPr="008F2E48" w:rsidDel="00897380">
            <w:rPr>
              <w:strike/>
              <w:rPrChange w:id="176" w:author="Xu, Jason" w:date="2020-02-04T13:39:00Z">
                <w:rPr/>
              </w:rPrChange>
            </w:rPr>
            <w:delText xml:space="preserve">has significant high </w:delText>
          </w:r>
        </w:del>
      </w:ins>
      <w:ins w:id="177" w:author="Kong, Fanzhou" w:date="2020-01-22T15:29:00Z">
        <w:del w:id="178" w:author="Xu, Jason" w:date="2020-02-04T13:41:00Z">
          <w:r w:rsidR="00193AFD" w:rsidRPr="008F2E48" w:rsidDel="00897380">
            <w:rPr>
              <w:strike/>
              <w:rPrChange w:id="179" w:author="Xu, Jason" w:date="2020-02-04T13:39:00Z">
                <w:rPr/>
              </w:rPrChange>
            </w:rPr>
            <w:delText>concentration in</w:delText>
          </w:r>
        </w:del>
      </w:ins>
      <w:ins w:id="180" w:author="Kong, Fanzhou" w:date="2020-01-22T15:26:00Z">
        <w:del w:id="181" w:author="Xu, Jason" w:date="2020-02-04T13:41:00Z">
          <w:r w:rsidR="00A43142" w:rsidRPr="008F2E48" w:rsidDel="00897380">
            <w:rPr>
              <w:strike/>
              <w:rPrChange w:id="182" w:author="Xu, Jason" w:date="2020-02-04T13:39:00Z">
                <w:rPr/>
              </w:rPrChange>
            </w:rPr>
            <w:delText xml:space="preserve"> GG</w:delText>
          </w:r>
        </w:del>
      </w:ins>
      <w:ins w:id="183" w:author="Kong, Fanzhou" w:date="2020-01-22T15:25:00Z">
        <w:del w:id="184" w:author="Xu, Jason" w:date="2020-02-04T13:41:00Z">
          <w:r w:rsidR="00A43142" w:rsidRPr="008F2E48" w:rsidDel="00897380">
            <w:rPr>
              <w:strike/>
              <w:rPrChange w:id="185" w:author="Xu, Jason" w:date="2020-02-04T13:39:00Z">
                <w:rPr/>
              </w:rPrChange>
            </w:rPr>
            <w:delText>)</w:delText>
          </w:r>
        </w:del>
      </w:ins>
      <w:ins w:id="186" w:author="Kong, Fanzhou" w:date="2020-01-22T15:27:00Z">
        <w:del w:id="187" w:author="Xu, Jason" w:date="2020-02-04T13:41:00Z">
          <w:r w:rsidR="00A43142" w:rsidRPr="008F2E48" w:rsidDel="00897380">
            <w:rPr>
              <w:strike/>
              <w:rPrChange w:id="188" w:author="Xu, Jason" w:date="2020-02-04T13:39:00Z">
                <w:rPr/>
              </w:rPrChange>
            </w:rPr>
            <w:delText xml:space="preserve"> but </w:delText>
          </w:r>
        </w:del>
      </w:ins>
      <w:ins w:id="189" w:author="Kong, Fanzhou" w:date="2020-01-22T15:30:00Z">
        <w:del w:id="190" w:author="Xu, Jason" w:date="2020-02-04T13:41:00Z">
          <w:r w:rsidR="00193AFD" w:rsidRPr="008F2E48" w:rsidDel="00897380">
            <w:rPr>
              <w:strike/>
              <w:rPrChange w:id="191" w:author="Xu, Jason" w:date="2020-02-04T13:39:00Z">
                <w:rPr>
                  <w:highlight w:val="yellow"/>
                </w:rPr>
              </w:rPrChange>
            </w:rPr>
            <w:delText>we cannot pick one or few elements to make classification for 6 types of GI rice w</w:delText>
          </w:r>
        </w:del>
      </w:ins>
      <w:ins w:id="192" w:author="Kong, Fanzhou" w:date="2020-01-22T15:31:00Z">
        <w:del w:id="193" w:author="Xu, Jason" w:date="2020-02-04T13:41:00Z">
          <w:r w:rsidR="00193AFD" w:rsidRPr="008F2E48" w:rsidDel="00897380">
            <w:rPr>
              <w:strike/>
              <w:rPrChange w:id="194" w:author="Xu, Jason" w:date="2020-02-04T13:39:00Z">
                <w:rPr>
                  <w:highlight w:val="yellow"/>
                </w:rPr>
              </w:rPrChange>
            </w:rPr>
            <w:delText xml:space="preserve">ith information provided by </w:delText>
          </w:r>
          <w:commentRangeStart w:id="195"/>
          <w:commentRangeStart w:id="196"/>
          <w:r w:rsidR="00193AFD" w:rsidRPr="008F2E48" w:rsidDel="00897380">
            <w:rPr>
              <w:strike/>
              <w:rPrChange w:id="197" w:author="Xu, Jason" w:date="2020-02-04T13:39:00Z">
                <w:rPr>
                  <w:highlight w:val="yellow"/>
                </w:rPr>
              </w:rPrChange>
            </w:rPr>
            <w:delText xml:space="preserve">ANOVA </w:delText>
          </w:r>
          <w:commentRangeStart w:id="198"/>
          <w:commentRangeStart w:id="199"/>
          <w:commentRangeStart w:id="200"/>
          <w:r w:rsidR="00193AFD" w:rsidRPr="008F2E48" w:rsidDel="00897380">
            <w:rPr>
              <w:strike/>
              <w:rPrChange w:id="201" w:author="Xu, Jason" w:date="2020-02-04T13:39:00Z">
                <w:rPr>
                  <w:highlight w:val="yellow"/>
                </w:rPr>
              </w:rPrChange>
            </w:rPr>
            <w:delText>alone</w:delText>
          </w:r>
        </w:del>
      </w:ins>
      <w:commentRangeEnd w:id="198"/>
      <w:ins w:id="202" w:author="Kong, Fanzhou" w:date="2020-01-22T15:32:00Z">
        <w:del w:id="203" w:author="Xu, Jason" w:date="2020-02-04T13:41:00Z">
          <w:r w:rsidR="00193AFD" w:rsidRPr="008F2E48" w:rsidDel="00897380">
            <w:rPr>
              <w:rStyle w:val="CommentReference"/>
              <w:strike/>
              <w:rPrChange w:id="204" w:author="Xu, Jason" w:date="2020-02-04T13:39:00Z">
                <w:rPr>
                  <w:rStyle w:val="CommentReference"/>
                </w:rPr>
              </w:rPrChange>
            </w:rPr>
            <w:commentReference w:id="198"/>
          </w:r>
        </w:del>
      </w:ins>
      <w:commentRangeEnd w:id="199"/>
      <w:del w:id="205" w:author="Xu, Jason" w:date="2020-02-04T13:41:00Z">
        <w:r w:rsidR="00E2129F" w:rsidRPr="008F2E48" w:rsidDel="00897380">
          <w:rPr>
            <w:rStyle w:val="CommentReference"/>
            <w:strike/>
            <w:rPrChange w:id="206" w:author="Xu, Jason" w:date="2020-02-04T13:39:00Z">
              <w:rPr>
                <w:rStyle w:val="CommentReference"/>
              </w:rPr>
            </w:rPrChange>
          </w:rPr>
          <w:commentReference w:id="199"/>
        </w:r>
        <w:commentRangeEnd w:id="195"/>
        <w:commentRangeEnd w:id="196"/>
        <w:commentRangeEnd w:id="200"/>
        <w:r w:rsidR="003D5832" w:rsidRPr="009F24B1" w:rsidDel="00897380">
          <w:rPr>
            <w:rStyle w:val="CommentReference"/>
          </w:rPr>
          <w:commentReference w:id="200"/>
        </w:r>
        <w:r w:rsidR="008C2CA2" w:rsidRPr="008F2E48" w:rsidDel="00897380">
          <w:rPr>
            <w:rStyle w:val="CommentReference"/>
            <w:strike/>
            <w:rPrChange w:id="207" w:author="Xu, Jason" w:date="2020-02-04T13:39:00Z">
              <w:rPr>
                <w:rStyle w:val="CommentReference"/>
              </w:rPr>
            </w:rPrChange>
          </w:rPr>
          <w:commentReference w:id="195"/>
        </w:r>
        <w:r w:rsidR="00EB68BE" w:rsidRPr="009F24B1" w:rsidDel="00897380">
          <w:rPr>
            <w:rStyle w:val="CommentReference"/>
          </w:rPr>
          <w:commentReference w:id="196"/>
        </w:r>
      </w:del>
      <w:ins w:id="208" w:author="Kong, Fanzhou" w:date="2020-01-22T15:28:00Z">
        <w:del w:id="209" w:author="Xu, Jason" w:date="2020-02-04T13:41:00Z">
          <w:r w:rsidR="00193AFD" w:rsidRPr="008F2E48" w:rsidDel="00897380">
            <w:rPr>
              <w:strike/>
              <w:rPrChange w:id="210" w:author="Xu, Jason" w:date="2020-02-04T13:39:00Z">
                <w:rPr/>
              </w:rPrChange>
            </w:rPr>
            <w:delText>.</w:delText>
          </w:r>
        </w:del>
      </w:ins>
    </w:p>
    <w:p w14:paraId="19632F7F" w14:textId="2DD236A2" w:rsidR="00DC026A" w:rsidRPr="009A2496" w:rsidRDefault="00DC026A" w:rsidP="003805CC">
      <w:pPr>
        <w:jc w:val="both"/>
        <w:rPr>
          <w:bCs/>
          <w:i/>
          <w:iCs/>
        </w:rPr>
      </w:pPr>
      <w:moveFromRangeStart w:id="211" w:author="Xu, Jason" w:date="2020-02-04T13:42:00Z" w:name="move31716142"/>
      <w:commentRangeStart w:id="212"/>
      <w:moveFrom w:id="213" w:author="Xu, Jason" w:date="2020-02-04T13:42:00Z">
        <w:del w:id="214" w:author="Xu, Jason" w:date="2020-02-04T14:14:00Z">
          <w:r w:rsidRPr="00193AFD" w:rsidDel="00A87DB3">
            <w:rPr>
              <w:strike/>
              <w:rPrChange w:id="215" w:author="Kong, Fanzhou" w:date="2020-01-22T15:33:00Z">
                <w:rPr/>
              </w:rPrChange>
            </w:rPr>
            <w:delText>The GG rice, which are harvested from Guangxi Zhuang Autonomous region</w:delText>
          </w:r>
          <w:r w:rsidR="0005557D" w:rsidRPr="00193AFD" w:rsidDel="00A87DB3">
            <w:rPr>
              <w:strike/>
              <w:rPrChange w:id="216" w:author="Kong, Fanzhou" w:date="2020-01-22T15:33:00Z">
                <w:rPr/>
              </w:rPrChange>
            </w:rPr>
            <w:delText>(</w:delText>
          </w:r>
          <w:r w:rsidRPr="00193AFD" w:rsidDel="00A87DB3">
            <w:rPr>
              <w:strike/>
              <w:rPrChange w:id="217" w:author="Kong, Fanzhou" w:date="2020-01-22T15:33:00Z">
                <w:rPr/>
              </w:rPrChange>
            </w:rPr>
            <w:delText xml:space="preserve">southwest China, </w:delText>
          </w:r>
          <w:r w:rsidR="0094674E" w:rsidRPr="00193AFD" w:rsidDel="00A87DB3">
            <w:rPr>
              <w:strike/>
              <w:rPrChange w:id="218" w:author="Kong, Fanzhou" w:date="2020-01-22T15:33:00Z">
                <w:rPr/>
              </w:rPrChange>
            </w:rPr>
            <w:delText>were</w:delText>
          </w:r>
          <w:r w:rsidRPr="00193AFD" w:rsidDel="00A87DB3">
            <w:rPr>
              <w:strike/>
              <w:rPrChange w:id="219" w:author="Kong, Fanzhou" w:date="2020-01-22T15:33:00Z">
                <w:rPr/>
              </w:rPrChange>
            </w:rPr>
            <w:delText xml:space="preserve"> leading in the levels of heavy metals </w:delText>
          </w:r>
          <w:r w:rsidR="00B32D03" w:rsidRPr="00193AFD" w:rsidDel="00A87DB3">
            <w:rPr>
              <w:strike/>
              <w:rPrChange w:id="220" w:author="Kong, Fanzhou" w:date="2020-01-22T15:33:00Z">
                <w:rPr/>
              </w:rPrChange>
            </w:rPr>
            <w:delText xml:space="preserve">such as </w:delText>
          </w:r>
          <w:r w:rsidR="00BD25CE" w:rsidRPr="00193AFD" w:rsidDel="00A87DB3">
            <w:rPr>
              <w:strike/>
              <w:vertAlign w:val="superscript"/>
              <w:rPrChange w:id="221" w:author="Kong, Fanzhou" w:date="2020-01-22T15:33:00Z">
                <w:rPr>
                  <w:vertAlign w:val="superscript"/>
                </w:rPr>
              </w:rPrChange>
            </w:rPr>
            <w:delText>107</w:delText>
          </w:r>
          <w:r w:rsidRPr="00193AFD" w:rsidDel="00A87DB3">
            <w:rPr>
              <w:strike/>
              <w:rPrChange w:id="222" w:author="Kong, Fanzhou" w:date="2020-01-22T15:33:00Z">
                <w:rPr/>
              </w:rPrChange>
            </w:rPr>
            <w:delText xml:space="preserve">Ag, </w:delText>
          </w:r>
          <w:r w:rsidR="00BD25CE" w:rsidRPr="00193AFD" w:rsidDel="00A87DB3">
            <w:rPr>
              <w:strike/>
              <w:vertAlign w:val="superscript"/>
              <w:rPrChange w:id="223" w:author="Kong, Fanzhou" w:date="2020-01-22T15:33:00Z">
                <w:rPr>
                  <w:vertAlign w:val="superscript"/>
                </w:rPr>
              </w:rPrChange>
            </w:rPr>
            <w:delText>114</w:delText>
          </w:r>
          <w:r w:rsidRPr="00193AFD" w:rsidDel="00A87DB3">
            <w:rPr>
              <w:strike/>
              <w:rPrChange w:id="224" w:author="Kong, Fanzhou" w:date="2020-01-22T15:33:00Z">
                <w:rPr/>
              </w:rPrChange>
            </w:rPr>
            <w:delText xml:space="preserve">Cd and </w:delText>
          </w:r>
          <w:r w:rsidR="00BD25CE" w:rsidRPr="00193AFD" w:rsidDel="00A87DB3">
            <w:rPr>
              <w:strike/>
              <w:vertAlign w:val="superscript"/>
              <w:rPrChange w:id="225" w:author="Kong, Fanzhou" w:date="2020-01-22T15:33:00Z">
                <w:rPr>
                  <w:vertAlign w:val="superscript"/>
                </w:rPr>
              </w:rPrChange>
            </w:rPr>
            <w:delText>201</w:delText>
          </w:r>
          <w:r w:rsidRPr="00193AFD" w:rsidDel="00A87DB3">
            <w:rPr>
              <w:strike/>
              <w:rPrChange w:id="226" w:author="Kong, Fanzhou" w:date="2020-01-22T15:33:00Z">
                <w:rPr/>
              </w:rPrChange>
            </w:rPr>
            <w:delText xml:space="preserve">Hg. A possible explanation </w:delText>
          </w:r>
          <w:r w:rsidR="00EF53BA" w:rsidRPr="00193AFD" w:rsidDel="00A87DB3">
            <w:rPr>
              <w:strike/>
              <w:rPrChange w:id="227" w:author="Kong, Fanzhou" w:date="2020-01-22T15:33:00Z">
                <w:rPr/>
              </w:rPrChange>
            </w:rPr>
            <w:delText xml:space="preserve">for this </w:delText>
          </w:r>
          <w:r w:rsidRPr="00193AFD" w:rsidDel="00A87DB3">
            <w:rPr>
              <w:strike/>
              <w:rPrChange w:id="228"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29" w:author="Kong, Fanzhou" w:date="2020-01-22T15:33:00Z">
                <w:rPr/>
              </w:rPrChange>
            </w:rPr>
            <w:fldChar w:fldCharType="begin" w:fldLock="1"/>
          </w:r>
          <w:r w:rsidR="009213A7" w:rsidRPr="00F64264" w:rsidDel="00A87DB3">
            <w:rPr>
              <w:strike/>
              <w:rPrChange w:id="230" w:author="Xu, Jason" w:date="2020-02-06T15:05: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F64264" w:rsidDel="00A87DB3">
            <w:rPr>
              <w:rFonts w:ascii="Calibri" w:hAnsi="Calibri" w:cs="Calibri"/>
              <w:strike/>
              <w:rPrChange w:id="231" w:author="Xu, Jason" w:date="2020-02-06T15:05:00Z">
                <w:rPr>
                  <w:rFonts w:ascii="Calibri" w:hAnsi="Calibri" w:cs="Calibri"/>
                </w:rPr>
              </w:rPrChange>
            </w:rPr>
            <w:delInstrText></w:delInstrText>
          </w:r>
          <w:r w:rsidR="009213A7" w:rsidRPr="00F64264" w:rsidDel="00A87DB3">
            <w:rPr>
              <w:strike/>
              <w:rPrChange w:id="232" w:author="Xu, Jason" w:date="2020-02-06T15:05:00Z">
                <w:rPr/>
              </w:rPrChange>
            </w:rPr>
            <w:delInstrText xml:space="preserve"> ected by depletion of soil organic matter within the time span 1969 </w:delInstrText>
          </w:r>
          <w:r w:rsidR="009213A7" w:rsidRPr="00F64264" w:rsidDel="00A87DB3">
            <w:rPr>
              <w:rFonts w:ascii="Calibri" w:hAnsi="Calibri" w:cs="Calibri"/>
              <w:strike/>
              <w:rPrChange w:id="233" w:author="Xu, Jason" w:date="2020-02-06T15:05:00Z">
                <w:rPr>
                  <w:rFonts w:ascii="Calibri" w:hAnsi="Calibri" w:cs="Calibri"/>
                </w:rPr>
              </w:rPrChange>
            </w:rPr>
            <w:delInstrText>±</w:delInstrText>
          </w:r>
          <w:r w:rsidR="009213A7" w:rsidRPr="00F64264" w:rsidDel="00A87DB3">
            <w:rPr>
              <w:strike/>
              <w:rPrChange w:id="234" w:author="Xu, Jason" w:date="2020-02-06T15:05: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35" w:author="Kong, Fanzhou" w:date="2020-01-22T15:33:00Z">
                <w:rPr/>
              </w:rPrChange>
            </w:rPr>
            <w:fldChar w:fldCharType="separate"/>
          </w:r>
          <w:r w:rsidR="008E2240" w:rsidRPr="00CB2352" w:rsidDel="00A87DB3">
            <w:rPr>
              <w:strike/>
              <w:noProof/>
              <w:vertAlign w:val="superscript"/>
              <w:rPrChange w:id="236" w:author="Xu, Jason" w:date="2020-02-04T13:41:00Z">
                <w:rPr>
                  <w:noProof/>
                  <w:vertAlign w:val="superscript"/>
                </w:rPr>
              </w:rPrChange>
            </w:rPr>
            <w:delText>28</w:delText>
          </w:r>
          <w:r w:rsidRPr="00193AFD" w:rsidDel="00A87DB3">
            <w:rPr>
              <w:strike/>
              <w:rPrChange w:id="237" w:author="Kong, Fanzhou" w:date="2020-01-22T15:33:00Z">
                <w:rPr/>
              </w:rPrChange>
            </w:rPr>
            <w:fldChar w:fldCharType="end"/>
          </w:r>
          <w:r w:rsidRPr="00193AFD" w:rsidDel="00A87DB3">
            <w:rPr>
              <w:strike/>
              <w:rPrChange w:id="238" w:author="Kong, Fanzhou" w:date="2020-01-22T15:33:00Z">
                <w:rPr/>
              </w:rPrChange>
            </w:rPr>
            <w:delText xml:space="preserve">. </w:delText>
          </w:r>
        </w:del>
      </w:moveFrom>
      <w:moveFromRangeEnd w:id="211"/>
      <w:del w:id="239" w:author="Xu, Jason" w:date="2020-02-04T14:14:00Z">
        <w:r w:rsidRPr="00193AFD" w:rsidDel="00A87DB3">
          <w:rPr>
            <w:strike/>
            <w:rPrChange w:id="240" w:author="Kong, Fanzhou" w:date="2020-01-22T15:33:00Z">
              <w:rPr/>
            </w:rPrChange>
          </w:rPr>
          <w:delText>Besides, SY rice has the most abundance of macro elements such as</w:delText>
        </w:r>
        <w:r w:rsidRPr="00193AFD" w:rsidDel="00A87DB3">
          <w:rPr>
            <w:strike/>
            <w:vertAlign w:val="superscript"/>
            <w:rPrChange w:id="241" w:author="Kong, Fanzhou" w:date="2020-01-22T15:33:00Z">
              <w:rPr>
                <w:vertAlign w:val="superscript"/>
              </w:rPr>
            </w:rPrChange>
          </w:rPr>
          <w:delText xml:space="preserve"> </w:delText>
        </w:r>
        <w:r w:rsidR="002F49B2" w:rsidRPr="00193AFD" w:rsidDel="00A87DB3">
          <w:rPr>
            <w:strike/>
            <w:vertAlign w:val="superscript"/>
            <w:rPrChange w:id="242" w:author="Kong, Fanzhou" w:date="2020-01-22T15:33:00Z">
              <w:rPr>
                <w:vertAlign w:val="superscript"/>
              </w:rPr>
            </w:rPrChange>
          </w:rPr>
          <w:delText>23</w:delText>
        </w:r>
        <w:r w:rsidRPr="00193AFD" w:rsidDel="00A87DB3">
          <w:rPr>
            <w:strike/>
            <w:rPrChange w:id="243" w:author="Kong, Fanzhou" w:date="2020-01-22T15:33:00Z">
              <w:rPr/>
            </w:rPrChange>
          </w:rPr>
          <w:delText xml:space="preserve">Na and </w:delText>
        </w:r>
        <w:r w:rsidR="002F49B2" w:rsidRPr="00193AFD" w:rsidDel="00A87DB3">
          <w:rPr>
            <w:strike/>
            <w:vertAlign w:val="superscript"/>
            <w:rPrChange w:id="244" w:author="Kong, Fanzhou" w:date="2020-01-22T15:33:00Z">
              <w:rPr>
                <w:vertAlign w:val="superscript"/>
              </w:rPr>
            </w:rPrChange>
          </w:rPr>
          <w:delText>39</w:delText>
        </w:r>
        <w:r w:rsidRPr="00193AFD" w:rsidDel="00A87DB3">
          <w:rPr>
            <w:strike/>
            <w:rPrChange w:id="245" w:author="Kong, Fanzhou" w:date="2020-01-22T15:33:00Z">
              <w:rPr/>
            </w:rPrChange>
          </w:rPr>
          <w:delText>K</w:delText>
        </w:r>
        <w:r w:rsidR="002F49B2" w:rsidRPr="00193AFD" w:rsidDel="00A87DB3">
          <w:rPr>
            <w:strike/>
            <w:rPrChange w:id="246" w:author="Kong, Fanzhou" w:date="2020-01-22T15:33:00Z">
              <w:rPr/>
            </w:rPrChange>
          </w:rPr>
          <w:delText xml:space="preserve">. </w:delText>
        </w:r>
      </w:del>
      <w:del w:id="247" w:author="Xu, Jason" w:date="2020-01-20T15:33:00Z">
        <w:r w:rsidRPr="00193AFD" w:rsidDel="00AB1786">
          <w:rPr>
            <w:strike/>
            <w:rPrChange w:id="248" w:author="Kong, Fanzhou" w:date="2020-01-22T15:33:00Z">
              <w:rPr/>
            </w:rPrChange>
          </w:rPr>
          <w:delText>PJ</w:delText>
        </w:r>
      </w:del>
      <w:del w:id="249" w:author="Xu, Jason" w:date="2020-02-04T14:14:00Z">
        <w:r w:rsidRPr="00193AFD" w:rsidDel="00A87DB3">
          <w:rPr>
            <w:strike/>
            <w:rPrChange w:id="250" w:author="Kong, Fanzhou" w:date="2020-01-22T15:33:00Z">
              <w:rPr/>
            </w:rPrChange>
          </w:rPr>
          <w:delText>-1 rice has significant</w:delText>
        </w:r>
        <w:r w:rsidR="005542E2" w:rsidRPr="00193AFD" w:rsidDel="00A87DB3">
          <w:rPr>
            <w:strike/>
            <w:rPrChange w:id="251" w:author="Kong, Fanzhou" w:date="2020-01-22T15:33:00Z">
              <w:rPr/>
            </w:rPrChange>
          </w:rPr>
          <w:delText xml:space="preserve"> higher</w:delText>
        </w:r>
        <w:r w:rsidRPr="00193AFD" w:rsidDel="00A87DB3">
          <w:rPr>
            <w:strike/>
            <w:rPrChange w:id="252" w:author="Kong, Fanzhou" w:date="2020-01-22T15:33:00Z">
              <w:rPr/>
            </w:rPrChange>
          </w:rPr>
          <w:delText xml:space="preserve"> levels of </w:delText>
        </w:r>
        <w:r w:rsidR="004124CC" w:rsidRPr="00193AFD" w:rsidDel="00A87DB3">
          <w:rPr>
            <w:strike/>
            <w:vertAlign w:val="superscript"/>
            <w:rPrChange w:id="253" w:author="Kong, Fanzhou" w:date="2020-01-22T15:33:00Z">
              <w:rPr>
                <w:vertAlign w:val="superscript"/>
              </w:rPr>
            </w:rPrChange>
          </w:rPr>
          <w:delText>27</w:delText>
        </w:r>
        <w:r w:rsidRPr="00193AFD" w:rsidDel="00A87DB3">
          <w:rPr>
            <w:strike/>
            <w:rPrChange w:id="254" w:author="Kong, Fanzhou" w:date="2020-01-22T15:33:00Z">
              <w:rPr/>
            </w:rPrChange>
          </w:rPr>
          <w:delText xml:space="preserve">Al, </w:delText>
        </w:r>
        <w:r w:rsidR="004124CC" w:rsidRPr="00193AFD" w:rsidDel="00A87DB3">
          <w:rPr>
            <w:strike/>
            <w:vertAlign w:val="superscript"/>
            <w:rPrChange w:id="255" w:author="Kong, Fanzhou" w:date="2020-01-22T15:33:00Z">
              <w:rPr>
                <w:vertAlign w:val="superscript"/>
              </w:rPr>
            </w:rPrChange>
          </w:rPr>
          <w:delText>45</w:delText>
        </w:r>
        <w:r w:rsidRPr="00193AFD" w:rsidDel="00A87DB3">
          <w:rPr>
            <w:strike/>
            <w:rPrChange w:id="256" w:author="Kong, Fanzhou" w:date="2020-01-22T15:33:00Z">
              <w:rPr/>
            </w:rPrChange>
          </w:rPr>
          <w:delText xml:space="preserve">Sc, </w:delText>
        </w:r>
        <w:r w:rsidR="004124CC" w:rsidRPr="00193AFD" w:rsidDel="00A87DB3">
          <w:rPr>
            <w:strike/>
            <w:vertAlign w:val="superscript"/>
            <w:rPrChange w:id="257" w:author="Kong, Fanzhou" w:date="2020-01-22T15:33:00Z">
              <w:rPr>
                <w:vertAlign w:val="superscript"/>
              </w:rPr>
            </w:rPrChange>
          </w:rPr>
          <w:delText>48</w:delText>
        </w:r>
        <w:r w:rsidRPr="00193AFD" w:rsidDel="00A87DB3">
          <w:rPr>
            <w:strike/>
            <w:rPrChange w:id="258" w:author="Kong, Fanzhou" w:date="2020-01-22T15:33:00Z">
              <w:rPr/>
            </w:rPrChange>
          </w:rPr>
          <w:delText xml:space="preserve">Ti, </w:delText>
        </w:r>
        <w:r w:rsidR="004124CC" w:rsidRPr="00193AFD" w:rsidDel="00A87DB3">
          <w:rPr>
            <w:strike/>
            <w:vertAlign w:val="superscript"/>
            <w:rPrChange w:id="259" w:author="Kong, Fanzhou" w:date="2020-01-22T15:33:00Z">
              <w:rPr>
                <w:vertAlign w:val="superscript"/>
              </w:rPr>
            </w:rPrChange>
          </w:rPr>
          <w:delText>51</w:delText>
        </w:r>
        <w:r w:rsidRPr="00193AFD" w:rsidDel="00A87DB3">
          <w:rPr>
            <w:strike/>
            <w:rPrChange w:id="260" w:author="Kong, Fanzhou" w:date="2020-01-22T15:33:00Z">
              <w:rPr/>
            </w:rPrChange>
          </w:rPr>
          <w:delText xml:space="preserve">V, Fe, Ga, Sr and Nb than others. PJ-1 and PJ-2, harvested in the geological location, have similar levels of Mg, Cr, Ni, Ge, Se, Cd, Cs, and Pb. </w:delText>
        </w:r>
        <w:commentRangeEnd w:id="212"/>
        <w:r w:rsidR="00193AFD" w:rsidRPr="00193AFD" w:rsidDel="00A87DB3">
          <w:rPr>
            <w:rStyle w:val="CommentReference"/>
            <w:strike/>
            <w:rPrChange w:id="261" w:author="Kong, Fanzhou" w:date="2020-01-22T15:33:00Z">
              <w:rPr>
                <w:rStyle w:val="CommentReference"/>
              </w:rPr>
            </w:rPrChange>
          </w:rPr>
          <w:commentReference w:id="212"/>
        </w:r>
      </w:del>
      <w:r w:rsidR="00000C07" w:rsidRPr="009A2496">
        <w:rPr>
          <w:bCs/>
          <w:i/>
          <w:iCs/>
        </w:rPr>
        <w:t>P</w:t>
      </w:r>
      <w:r w:rsidRPr="009A2496">
        <w:rPr>
          <w:bCs/>
          <w:i/>
          <w:iCs/>
        </w:rPr>
        <w:t>rinciple component a</w:t>
      </w:r>
      <w:commentRangeStart w:id="262"/>
      <w:commentRangeStart w:id="263"/>
      <w:r w:rsidRPr="009A2496">
        <w:rPr>
          <w:bCs/>
          <w:i/>
          <w:iCs/>
        </w:rPr>
        <w:t xml:space="preserve">nalysis (PCA) </w:t>
      </w:r>
      <w:commentRangeEnd w:id="262"/>
      <w:r w:rsidR="00BF6BCC">
        <w:rPr>
          <w:rStyle w:val="CommentReference"/>
        </w:rPr>
        <w:commentReference w:id="262"/>
      </w:r>
      <w:commentRangeEnd w:id="263"/>
      <w:r w:rsidR="00CF1DEC">
        <w:rPr>
          <w:rStyle w:val="CommentReference"/>
        </w:rPr>
        <w:commentReference w:id="263"/>
      </w:r>
    </w:p>
    <w:p w14:paraId="0D21D19D" w14:textId="3A835000" w:rsidR="00DC026A" w:rsidRDefault="00DC026A" w:rsidP="003805CC">
      <w:pPr>
        <w:jc w:val="both"/>
      </w:pPr>
      <w:r>
        <w:t>In order to get an initial overview of the entire dataset, an unsupervised PCA</w:t>
      </w:r>
      <w:del w:id="264" w:author="Xu, Jason" w:date="2020-02-03T14:24:00Z">
        <w:r w:rsidDel="00AF4E0A">
          <w:delText xml:space="preserve"> </w:delText>
        </w:r>
        <w:commentRangeStart w:id="265"/>
        <w:r w:rsidRPr="00193AFD" w:rsidDel="00AF4E0A">
          <w:rPr>
            <w:strike/>
            <w:rPrChange w:id="266" w:author="Kong, Fanzhou" w:date="2020-01-22T15:34:00Z">
              <w:rPr/>
            </w:rPrChange>
          </w:rPr>
          <w:delText xml:space="preserve">log-scaling </w:delText>
        </w:r>
      </w:del>
      <w:ins w:id="267" w:author="Xu, Jason" w:date="2020-01-09T10:16:00Z">
        <w:r w:rsidR="00CB571E" w:rsidRPr="00193AFD">
          <w:rPr>
            <w:strike/>
            <w:rPrChange w:id="268" w:author="Kong, Fanzhou" w:date="2020-01-22T15:34:00Z">
              <w:rPr/>
            </w:rPrChange>
          </w:rPr>
          <w:t xml:space="preserve"> </w:t>
        </w:r>
      </w:ins>
      <w:commentRangeEnd w:id="265"/>
      <w:r w:rsidR="00193AFD">
        <w:rPr>
          <w:rStyle w:val="CommentReference"/>
        </w:rPr>
        <w:commentReference w:id="265"/>
      </w:r>
      <w:r>
        <w:t>was conducted</w:t>
      </w:r>
      <w:ins w:id="269" w:author="Xu, Jason" w:date="2020-01-09T10:19:00Z">
        <w:r w:rsidR="00D0227E">
          <w:t xml:space="preserve"> (</w:t>
        </w:r>
      </w:ins>
      <w:del w:id="270" w:author="Xu, Jason" w:date="2020-01-09T10:16:00Z">
        <w:r w:rsidDel="009C0992">
          <w:delText xml:space="preserve">, where </w:delText>
        </w:r>
      </w:del>
      <w:r>
        <w:t xml:space="preserve">95% confident ellipses </w:t>
      </w:r>
      <w:del w:id="271" w:author="Xu, Jason" w:date="2020-01-09T10:19:00Z">
        <w:r w:rsidDel="00D0227E">
          <w:delText xml:space="preserve">were also </w:delText>
        </w:r>
      </w:del>
      <w:r>
        <w:t>included</w:t>
      </w:r>
      <w:ins w:id="272" w:author="Xu, Jason" w:date="2020-01-09T10:19:00Z">
        <w:r w:rsidR="00D0227E">
          <w:t>)</w:t>
        </w:r>
      </w:ins>
      <w:r>
        <w:t xml:space="preserve">. As shown in Fig 2a, </w:t>
      </w:r>
      <w:ins w:id="273" w:author="Xu, Jason" w:date="2020-01-09T10:28:00Z">
        <w:r w:rsidR="009A2496">
          <w:t xml:space="preserve">there was </w:t>
        </w:r>
      </w:ins>
      <w:del w:id="274" w:author="Xu, Jason" w:date="2020-01-09T10:28:00Z">
        <w:r w:rsidDel="009A2496">
          <w:delText xml:space="preserve">the PCA scoring plot demonstrated </w:delText>
        </w:r>
      </w:del>
      <w:r>
        <w:t>a clear separation pattern among PJ-1, GG and the rest of GI rice</w:t>
      </w:r>
      <w:ins w:id="275" w:author="Xu, Jason" w:date="2020-01-14T09:37:00Z">
        <w:r w:rsidR="008548BE">
          <w:t xml:space="preserve">. </w:t>
        </w:r>
      </w:ins>
      <w:del w:id="276"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77" w:author="Xu, Jason" w:date="2020-01-09T10:29:00Z">
        <w:r w:rsidR="00F52AFF">
          <w:t>1</w:t>
        </w:r>
        <w:r w:rsidR="00F52AFF" w:rsidRPr="00577853">
          <w:rPr>
            <w:vertAlign w:val="superscript"/>
          </w:rPr>
          <w:t>st</w:t>
        </w:r>
        <w:r w:rsidR="00F52AFF">
          <w:t xml:space="preserve">  </w:t>
        </w:r>
      </w:ins>
      <w:r>
        <w:t xml:space="preserve">and </w:t>
      </w:r>
      <w:ins w:id="278" w:author="Xu, Jason" w:date="2020-01-09T10:29:00Z">
        <w:r w:rsidR="00F52AFF">
          <w:t>2</w:t>
        </w:r>
        <w:r w:rsidR="00F52AFF" w:rsidRPr="00577853">
          <w:rPr>
            <w:vertAlign w:val="superscript"/>
          </w:rPr>
          <w:t>nd</w:t>
        </w:r>
        <w:r w:rsidR="00F52AFF">
          <w:t xml:space="preserve">  </w:t>
        </w:r>
      </w:ins>
      <w:r>
        <w:t xml:space="preserve">principle component (PC). </w:t>
      </w:r>
      <w:commentRangeStart w:id="279"/>
      <w:del w:id="280"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79"/>
        <w:r w:rsidR="002E0C26" w:rsidRPr="00B70834" w:rsidDel="009637D0">
          <w:rPr>
            <w:rStyle w:val="CommentReference"/>
          </w:rPr>
          <w:commentReference w:id="279"/>
        </w:r>
        <w:r w:rsidRPr="00B70834" w:rsidDel="009637D0">
          <w:delText>.</w:delText>
        </w:r>
        <w:r w:rsidRPr="00102EA7" w:rsidDel="009637D0">
          <w:delText xml:space="preserve"> </w:delText>
        </w:r>
      </w:del>
      <w:ins w:id="281" w:author="Xu, Jason" w:date="2020-01-09T10:33:00Z">
        <w:r w:rsidR="00041530" w:rsidRPr="00102EA7">
          <w:t>The loading plot (</w:t>
        </w:r>
      </w:ins>
      <w:r>
        <w:t>Fig 2</w:t>
      </w:r>
      <w:del w:id="282" w:author="Xu, Jason" w:date="2020-02-04T14:14:00Z">
        <w:r w:rsidDel="00615CB0">
          <w:delText>c</w:delText>
        </w:r>
      </w:del>
      <w:ins w:id="283" w:author="Xu, Jason" w:date="2020-02-04T14:14:00Z">
        <w:r w:rsidR="00615CB0">
          <w:t>b)</w:t>
        </w:r>
      </w:ins>
      <w:r>
        <w:t xml:space="preserve"> show</w:t>
      </w:r>
      <w:r w:rsidR="005C7695">
        <w:t>ed</w:t>
      </w:r>
      <w:r>
        <w:t xml:space="preserve"> that </w:t>
      </w:r>
      <w:ins w:id="284"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85" w:author="Xu, Jason" w:date="2020-01-13T14:15:00Z">
        <w:r w:rsidR="0035334B" w:rsidRPr="008D7C79">
          <w:rPr>
            <w:vertAlign w:val="superscript"/>
          </w:rPr>
          <w:t>51</w:t>
        </w:r>
      </w:ins>
      <w:del w:id="286" w:author="Xu, Jason" w:date="2020-01-14T09:27:00Z">
        <w:r w:rsidRPr="008D7C79" w:rsidDel="00B70834">
          <w:rPr>
            <w:vertAlign w:val="superscript"/>
          </w:rPr>
          <w:delText xml:space="preserve"> </w:delText>
        </w:r>
      </w:del>
      <w:r>
        <w:t>V, and</w:t>
      </w:r>
      <w:ins w:id="287" w:author="Xu, Jason" w:date="2020-01-13T14:16:00Z">
        <w:r w:rsidR="0035334B">
          <w:t xml:space="preserve"> </w:t>
        </w:r>
        <w:r w:rsidR="0035334B" w:rsidRPr="006C1B2D">
          <w:rPr>
            <w:vertAlign w:val="superscript"/>
          </w:rPr>
          <w:t>48</w:t>
        </w:r>
      </w:ins>
      <w:del w:id="288" w:author="Xu, Jason" w:date="2020-01-14T09:27:00Z">
        <w:r w:rsidDel="00B70834">
          <w:delText xml:space="preserve"> </w:delText>
        </w:r>
      </w:del>
      <w:r>
        <w:t>Ti primarily contribute</w:t>
      </w:r>
      <w:ins w:id="289" w:author="Xu, Jason" w:date="2020-01-14T09:28:00Z">
        <w:r w:rsidR="00391166">
          <w:rPr>
            <w:rFonts w:hint="eastAsia"/>
          </w:rPr>
          <w:t>d</w:t>
        </w:r>
      </w:ins>
      <w:r>
        <w:t xml:space="preserve"> to</w:t>
      </w:r>
      <w:ins w:id="290" w:author="Xu, Jason" w:date="2020-01-14T09:28:00Z">
        <w:r w:rsidR="00391166">
          <w:t xml:space="preserve"> the variation</w:t>
        </w:r>
      </w:ins>
      <w:ins w:id="291" w:author="Xu, Jason" w:date="2020-01-14T09:37:00Z">
        <w:r w:rsidR="008548BE">
          <w:t>s</w:t>
        </w:r>
      </w:ins>
      <w:ins w:id="292" w:author="Xu, Jason" w:date="2020-01-14T09:28:00Z">
        <w:r w:rsidR="00391166">
          <w:t xml:space="preserve"> on</w:t>
        </w:r>
      </w:ins>
      <w:r>
        <w:t xml:space="preserve"> PC1, while </w:t>
      </w:r>
      <w:ins w:id="293" w:author="Xu, Jason" w:date="2020-01-13T14:18:00Z">
        <w:r w:rsidR="002A75A1" w:rsidRPr="006C1B2D">
          <w:rPr>
            <w:vertAlign w:val="superscript"/>
          </w:rPr>
          <w:t>23</w:t>
        </w:r>
      </w:ins>
      <w:r>
        <w:t xml:space="preserve">Na, </w:t>
      </w:r>
      <w:ins w:id="294" w:author="Xu, Jason" w:date="2020-01-13T14:18:00Z">
        <w:r w:rsidR="006C5161" w:rsidRPr="006C1B2D">
          <w:rPr>
            <w:vertAlign w:val="superscript"/>
          </w:rPr>
          <w:t>45</w:t>
        </w:r>
      </w:ins>
      <w:r>
        <w:t xml:space="preserve">Sc, </w:t>
      </w:r>
      <w:ins w:id="295" w:author="Xu, Jason" w:date="2020-01-13T14:20:00Z">
        <w:r w:rsidR="00815CA1" w:rsidRPr="00102EA7">
          <w:rPr>
            <w:vertAlign w:val="superscript"/>
          </w:rPr>
          <w:t>85</w:t>
        </w:r>
      </w:ins>
      <w:r>
        <w:t xml:space="preserve">Rb, </w:t>
      </w:r>
      <w:ins w:id="296" w:author="Xu, Jason" w:date="2020-01-13T14:19:00Z">
        <w:r w:rsidR="00CC2057" w:rsidRPr="00102EA7">
          <w:rPr>
            <w:vertAlign w:val="superscript"/>
          </w:rPr>
          <w:t>133</w:t>
        </w:r>
      </w:ins>
      <w:r>
        <w:t xml:space="preserve">Cs, </w:t>
      </w:r>
      <w:ins w:id="297" w:author="Xu, Jason" w:date="2020-01-14T09:28:00Z">
        <w:r w:rsidR="00391166">
          <w:t xml:space="preserve">and </w:t>
        </w:r>
      </w:ins>
      <w:ins w:id="298" w:author="Xu, Jason" w:date="2020-01-13T14:19:00Z">
        <w:r w:rsidR="00CC2057" w:rsidRPr="00102EA7">
          <w:rPr>
            <w:vertAlign w:val="superscript"/>
          </w:rPr>
          <w:t>114</w:t>
        </w:r>
      </w:ins>
      <w:r>
        <w:t>Cd</w:t>
      </w:r>
      <w:del w:id="299" w:author="Xu, Jason" w:date="2020-01-14T09:28:00Z">
        <w:r w:rsidDel="00391166">
          <w:delText>, etc.</w:delText>
        </w:r>
      </w:del>
      <w:del w:id="300" w:author="Xu, Jason" w:date="2020-01-13T14:31:00Z">
        <w:r w:rsidDel="008D7C79">
          <w:delText xml:space="preserve"> </w:delText>
        </w:r>
        <w:r w:rsidR="002D4437" w:rsidDel="008D7C79">
          <w:delText xml:space="preserve">were </w:delText>
        </w:r>
        <w:r w:rsidR="006C5810" w:rsidDel="008D7C79">
          <w:delText>contributing</w:delText>
        </w:r>
      </w:del>
      <w:ins w:id="301" w:author="Xu, Jason" w:date="2020-01-13T14:31:00Z">
        <w:r w:rsidR="008D7C79">
          <w:t xml:space="preserve"> contributed</w:t>
        </w:r>
      </w:ins>
      <w:r w:rsidR="006C5810">
        <w:t xml:space="preserve"> </w:t>
      </w:r>
      <w:r>
        <w:t>to both PC1 and PC2.</w:t>
      </w:r>
      <w:del w:id="302" w:author="Xu, Jason" w:date="2020-01-09T10:53:00Z">
        <w:r w:rsidDel="002F3FD3">
          <w:delText xml:space="preserve"> Other elements are mainly clustering in the center, implying they may not have significant contribution on either PC.</w:delText>
        </w:r>
      </w:del>
      <w:r>
        <w:t xml:space="preserve"> </w:t>
      </w:r>
      <w:del w:id="303" w:author="Xu, Jason" w:date="2020-01-14T09:37:00Z">
        <w:r w:rsidDel="008548BE">
          <w:delText xml:space="preserve">Surprisingly </w:delText>
        </w:r>
      </w:del>
      <w:ins w:id="304" w:author="Xu, Jason" w:date="2020-01-14T09:37:00Z">
        <w:r w:rsidR="008548BE">
          <w:t>F</w:t>
        </w:r>
      </w:ins>
      <w:del w:id="305" w:author="Xu, Jason" w:date="2020-01-14T09:37:00Z">
        <w:r w:rsidDel="008548BE">
          <w:delText>f</w:delText>
        </w:r>
      </w:del>
      <w:r>
        <w:t>or PJ-1 and PJ-2,</w:t>
      </w:r>
      <w:ins w:id="306" w:author="Xu, Jason" w:date="2020-01-14T09:37:00Z">
        <w:r w:rsidR="008548BE">
          <w:t xml:space="preserve"> </w:t>
        </w:r>
      </w:ins>
      <w:del w:id="307" w:author="Xu, Jason" w:date="2020-01-14T09:38:00Z">
        <w:r w:rsidDel="008548BE">
          <w:delText xml:space="preserve"> </w:delText>
        </w:r>
      </w:del>
      <w:r>
        <w:t>even though from</w:t>
      </w:r>
      <w:del w:id="308" w:author="Xu, Jason" w:date="2020-01-09T10:55:00Z">
        <w:r w:rsidDel="00812C89">
          <w:delText xml:space="preserve"> identical</w:delText>
        </w:r>
      </w:del>
      <w:ins w:id="309" w:author="Xu, Jason" w:date="2020-01-09T10:55:00Z">
        <w:r w:rsidR="00812C89">
          <w:t xml:space="preserve"> the same</w:t>
        </w:r>
      </w:ins>
      <w:r>
        <w:t xml:space="preserve"> geological origin, they can still be </w:t>
      </w:r>
      <w:ins w:id="310" w:author="Xu, Jason" w:date="2020-01-14T09:28:00Z">
        <w:r w:rsidR="00EC3D14">
          <w:t xml:space="preserve">clearly </w:t>
        </w:r>
      </w:ins>
      <w:r>
        <w:t xml:space="preserve">separated </w:t>
      </w:r>
      <w:ins w:id="311" w:author="Xu, Jason" w:date="2020-01-09T11:05:00Z">
        <w:r w:rsidR="007C4AF6">
          <w:t>apart</w:t>
        </w:r>
      </w:ins>
      <w:ins w:id="312" w:author="Xu, Jason" w:date="2020-01-13T14:26:00Z">
        <w:r w:rsidR="00F46DF5">
          <w:t xml:space="preserve">, </w:t>
        </w:r>
      </w:ins>
      <w:del w:id="313" w:author="Xu, Jason" w:date="2020-01-13T14:26:00Z">
        <w:r w:rsidDel="00F46DF5">
          <w:delText xml:space="preserve"> </w:delText>
        </w:r>
      </w:del>
      <w:ins w:id="314" w:author="Xu, Jason" w:date="2020-01-13T14:25:00Z">
        <w:r w:rsidR="00616D61">
          <w:t>wi</w:t>
        </w:r>
        <w:r w:rsidR="00F46DF5">
          <w:t xml:space="preserve">th </w:t>
        </w:r>
      </w:ins>
      <w:ins w:id="315" w:author="Xu, Jason" w:date="2020-01-13T14:26:00Z">
        <w:r w:rsidR="00280329" w:rsidRPr="00F455F5">
          <w:rPr>
            <w:vertAlign w:val="superscript"/>
            <w:rPrChange w:id="316" w:author="Xu, Jason" w:date="2020-01-13T15:00:00Z">
              <w:rPr/>
            </w:rPrChange>
          </w:rPr>
          <w:t>27</w:t>
        </w:r>
      </w:ins>
      <w:r>
        <w:t xml:space="preserve">Al, </w:t>
      </w:r>
      <w:ins w:id="317" w:author="Xu, Jason" w:date="2020-01-13T14:26:00Z">
        <w:r w:rsidR="00280329" w:rsidRPr="00102EA7">
          <w:rPr>
            <w:vertAlign w:val="superscript"/>
          </w:rPr>
          <w:t>70</w:t>
        </w:r>
      </w:ins>
      <w:r>
        <w:t xml:space="preserve">Ga, </w:t>
      </w:r>
      <w:ins w:id="318" w:author="Xu, Jason" w:date="2020-01-13T15:13:00Z">
        <w:r w:rsidR="00357DE4" w:rsidRPr="00102EA7">
          <w:rPr>
            <w:vertAlign w:val="superscript"/>
          </w:rPr>
          <w:t>51</w:t>
        </w:r>
      </w:ins>
      <w:r>
        <w:t xml:space="preserve">V, and </w:t>
      </w:r>
      <w:ins w:id="319" w:author="Xu, Jason" w:date="2020-01-13T15:13:00Z">
        <w:r w:rsidR="00357DE4" w:rsidRPr="00102EA7">
          <w:rPr>
            <w:vertAlign w:val="superscript"/>
          </w:rPr>
          <w:t>45</w:t>
        </w:r>
      </w:ins>
      <w:r>
        <w:t xml:space="preserve">Sc showed significant difference among the two </w:t>
      </w:r>
      <w:r w:rsidRPr="00000C07">
        <w:t>(Fig 2a&amp; 2</w:t>
      </w:r>
      <w:ins w:id="320" w:author="Xu, Jason" w:date="2020-02-04T14:16:00Z">
        <w:r w:rsidR="00034EA6">
          <w:t>b</w:t>
        </w:r>
      </w:ins>
      <w:del w:id="321" w:author="Xu, Jason" w:date="2020-02-04T14:16:00Z">
        <w:r w:rsidRPr="00000C07" w:rsidDel="00034EA6">
          <w:delText>c</w:delText>
        </w:r>
      </w:del>
      <w:r w:rsidRPr="00000C07">
        <w:t>)</w:t>
      </w:r>
      <w:r>
        <w:t>. This may be related to the notion that rice discrimination remains a complex issue</w:t>
      </w:r>
      <w:ins w:id="322" w:author="Xu, Jason" w:date="2020-01-14T09:38:00Z">
        <w:r w:rsidR="001F4DEC">
          <w:t xml:space="preserve">, </w:t>
        </w:r>
      </w:ins>
      <w:del w:id="323" w:author="Xu, Jason" w:date="2020-01-14T09:38:00Z">
        <w:r w:rsidDel="001F4DEC">
          <w:delText xml:space="preserve"> </w:delText>
        </w:r>
      </w:del>
      <w:r>
        <w:t>since that not only geographical conditions but the cultivar type may play</w:t>
      </w:r>
      <w:commentRangeStart w:id="324"/>
      <w:commentRangeStart w:id="325"/>
      <w:commentRangeStart w:id="326"/>
      <w:r>
        <w:t xml:space="preserve"> important roles</w:t>
      </w:r>
      <w:commentRangeEnd w:id="324"/>
      <w:r w:rsidR="00812C89">
        <w:rPr>
          <w:rStyle w:val="CommentReference"/>
        </w:rPr>
        <w:commentReference w:id="324"/>
      </w:r>
      <w:commentRangeEnd w:id="325"/>
      <w:r w:rsidR="00E6238E">
        <w:rPr>
          <w:rStyle w:val="CommentReference"/>
        </w:rPr>
        <w:commentReference w:id="325"/>
      </w:r>
      <w:commentRangeEnd w:id="326"/>
      <w:r w:rsidR="00D80CED">
        <w:rPr>
          <w:rStyle w:val="CommentReference"/>
        </w:rPr>
        <w:commentReference w:id="326"/>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27" w:author="Xu, Jason" w:date="2020-01-14T09:39:00Z">
        <w:r w:rsidDel="0003534B">
          <w:delText xml:space="preserve">(PC1 and PC2) </w:delText>
        </w:r>
      </w:del>
      <w:r>
        <w:t xml:space="preserve">explained </w:t>
      </w:r>
      <w:del w:id="328" w:author="Xu, Jason" w:date="2020-01-14T10:05:00Z">
        <w:r w:rsidDel="00DA0B43">
          <w:delText xml:space="preserve">33.2% and 27.5% </w:delText>
        </w:r>
      </w:del>
      <w:ins w:id="329" w:author="Xu, Jason" w:date="2020-01-14T10:05:00Z">
        <w:r w:rsidR="00DA0B43">
          <w:t xml:space="preserve">60.7 % </w:t>
        </w:r>
      </w:ins>
      <w:r>
        <w:t xml:space="preserve">of the entire variances; by including the </w:t>
      </w:r>
      <w:ins w:id="330" w:author="Xu, Jason" w:date="2020-01-14T09:41:00Z">
        <w:r w:rsidR="00A67944">
          <w:t>3</w:t>
        </w:r>
        <w:r w:rsidR="00A67944" w:rsidRPr="00102EA7">
          <w:rPr>
            <w:vertAlign w:val="superscript"/>
          </w:rPr>
          <w:t>rd</w:t>
        </w:r>
        <w:r w:rsidR="00A67944">
          <w:t xml:space="preserve"> </w:t>
        </w:r>
      </w:ins>
      <w:del w:id="331" w:author="Xu, Jason" w:date="2020-01-14T09:41:00Z">
        <w:r w:rsidDel="00A67944">
          <w:delText xml:space="preserve">third </w:delText>
        </w:r>
      </w:del>
      <w:r>
        <w:t xml:space="preserve">and </w:t>
      </w:r>
      <w:del w:id="332" w:author="Xu, Jason" w:date="2020-01-14T09:41:00Z">
        <w:r w:rsidDel="00A67944">
          <w:delText xml:space="preserve">fourth </w:delText>
        </w:r>
      </w:del>
      <w:ins w:id="333"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34" w:author="Xu, Jason" w:date="2020-02-04T14:16:00Z">
        <w:r w:rsidR="00D80CED">
          <w:t>c</w:t>
        </w:r>
      </w:ins>
      <w:del w:id="335" w:author="Xu, Jason" w:date="2020-02-04T14:16:00Z">
        <w:r w:rsidRPr="00000C07" w:rsidDel="00D80CED">
          <w:delText>b</w:delText>
        </w:r>
      </w:del>
      <w:r w:rsidRPr="00000C07">
        <w:t>)</w:t>
      </w:r>
      <w:r>
        <w:t xml:space="preserve">. </w:t>
      </w:r>
      <w:commentRangeStart w:id="336"/>
      <w:del w:id="337"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36"/>
      <w:r w:rsidR="000F609A">
        <w:rPr>
          <w:rStyle w:val="CommentReference"/>
        </w:rPr>
        <w:commentReference w:id="336"/>
      </w:r>
    </w:p>
    <w:p w14:paraId="47917066" w14:textId="64B349AA" w:rsidR="00FE02A5" w:rsidRPr="00FE02A5" w:rsidRDefault="00FE02A5" w:rsidP="00FE02A5">
      <w:pPr>
        <w:pStyle w:val="CommentText"/>
        <w:rPr>
          <w:ins w:id="338" w:author="Xu, Jason" w:date="2020-01-14T16:15:00Z"/>
          <w:i/>
          <w:iCs/>
          <w:rPrChange w:id="339" w:author="Xu, Jason" w:date="2020-01-14T16:15:00Z">
            <w:rPr>
              <w:ins w:id="340" w:author="Xu, Jason" w:date="2020-01-14T16:15:00Z"/>
            </w:rPr>
          </w:rPrChange>
        </w:rPr>
      </w:pPr>
      <w:ins w:id="341" w:author="Xu, Jason" w:date="2020-01-14T16:15:00Z">
        <w:r w:rsidRPr="00FE02A5">
          <w:rPr>
            <w:i/>
            <w:iCs/>
            <w:rPrChange w:id="342" w:author="Xu, Jason" w:date="2020-01-14T16:15:00Z">
              <w:rPr>
                <w:b/>
                <w:bCs/>
              </w:rPr>
            </w:rPrChange>
          </w:rPr>
          <w:t>Determination of geographical origin</w:t>
        </w:r>
      </w:ins>
      <w:ins w:id="343" w:author="fanzhou kong" w:date="2020-02-03T15:56:00Z">
        <w:r w:rsidR="001A5730">
          <w:rPr>
            <w:i/>
            <w:iCs/>
          </w:rPr>
          <w:t xml:space="preserve">    </w:t>
        </w:r>
      </w:ins>
    </w:p>
    <w:p w14:paraId="65732988" w14:textId="36F3DB58" w:rsidR="00DC026A" w:rsidRPr="00A26824" w:rsidDel="00FE02A5" w:rsidRDefault="00DC026A" w:rsidP="003805CC">
      <w:pPr>
        <w:jc w:val="both"/>
        <w:rPr>
          <w:del w:id="344" w:author="Xu, Jason" w:date="2020-01-14T16:15:00Z"/>
          <w:bCs/>
          <w:i/>
          <w:iCs/>
          <w:rPrChange w:id="345" w:author="fanzhou kong" w:date="2020-02-07T14:51:00Z">
            <w:rPr>
              <w:del w:id="346" w:author="Xu, Jason" w:date="2020-01-14T16:15:00Z"/>
              <w:bCs/>
              <w:i/>
              <w:iCs/>
            </w:rPr>
          </w:rPrChange>
        </w:rPr>
      </w:pPr>
      <w:commentRangeStart w:id="347"/>
      <w:del w:id="348" w:author="Xu, Jason" w:date="2020-01-14T16:15:00Z">
        <w:r w:rsidRPr="00A26824" w:rsidDel="00FE02A5">
          <w:rPr>
            <w:bCs/>
            <w:i/>
            <w:iCs/>
            <w:rPrChange w:id="349" w:author="fanzhou kong" w:date="2020-02-07T14:51:00Z">
              <w:rPr>
                <w:bCs/>
                <w:i/>
                <w:iCs/>
              </w:rPr>
            </w:rPrChange>
          </w:rPr>
          <w:delText xml:space="preserve">Feature selection and Repeated grid-search cross-validation for model assessment. </w:delText>
        </w:r>
        <w:commentRangeEnd w:id="347"/>
        <w:r w:rsidR="004E533A" w:rsidRPr="00A26824" w:rsidDel="00FE02A5">
          <w:rPr>
            <w:rStyle w:val="CommentReference"/>
            <w:rPrChange w:id="350" w:author="fanzhou kong" w:date="2020-02-07T14:51:00Z">
              <w:rPr>
                <w:rStyle w:val="CommentReference"/>
              </w:rPr>
            </w:rPrChange>
          </w:rPr>
          <w:commentReference w:id="347"/>
        </w:r>
      </w:del>
    </w:p>
    <w:p w14:paraId="5E1EF6E0" w14:textId="79521622" w:rsidR="0085185E" w:rsidRPr="005A2927" w:rsidRDefault="00B15DEF">
      <w:pPr>
        <w:jc w:val="both"/>
        <w:rPr>
          <w:ins w:id="351" w:author="Xu, Jason" w:date="2020-02-05T12:53:00Z"/>
          <w:strike/>
          <w:rPrChange w:id="352" w:author="Xu, Jason" w:date="2020-02-06T15:35:00Z">
            <w:rPr>
              <w:ins w:id="353" w:author="Xu, Jason" w:date="2020-02-05T12:53:00Z"/>
            </w:rPr>
          </w:rPrChange>
        </w:rPr>
      </w:pPr>
      <w:ins w:id="354" w:author="Kong, Fanzhou" w:date="2020-01-22T15:55:00Z">
        <w:del w:id="355" w:author="Xu, Jason" w:date="2020-02-04T14:19:00Z">
          <w:r w:rsidRPr="00A26824" w:rsidDel="00F232DC">
            <w:rPr>
              <w:rPrChange w:id="356" w:author="fanzhou kong" w:date="2020-02-07T14:51:00Z">
                <w:rPr/>
              </w:rPrChange>
            </w:rPr>
            <w:delText>constructi</w:delText>
          </w:r>
        </w:del>
      </w:ins>
      <w:ins w:id="357" w:author="Kong, Fanzhou" w:date="2020-01-22T15:56:00Z">
        <w:del w:id="358" w:author="Xu, Jason" w:date="2020-02-04T14:19:00Z">
          <w:r w:rsidRPr="00A26824" w:rsidDel="00F232DC">
            <w:rPr>
              <w:rPrChange w:id="359" w:author="fanzhou kong" w:date="2020-02-07T14:51:00Z">
                <w:rPr/>
              </w:rPrChange>
            </w:rPr>
            <w:delText>on</w:delText>
          </w:r>
        </w:del>
      </w:ins>
      <w:ins w:id="360" w:author="Kong, Fanzhou" w:date="2020-01-22T15:55:00Z">
        <w:del w:id="361" w:author="Xu, Jason" w:date="2020-02-04T14:19:00Z">
          <w:r w:rsidRPr="00A26824" w:rsidDel="00F232DC">
            <w:rPr>
              <w:rPrChange w:id="362" w:author="fanzhou kong" w:date="2020-02-07T14:51:00Z">
                <w:rPr/>
              </w:rPrChange>
            </w:rPr>
            <w:delText>s</w:delText>
          </w:r>
        </w:del>
      </w:ins>
      <w:del w:id="363" w:author="Xu, Jason" w:date="2020-01-13T15:14:00Z">
        <w:r w:rsidR="00DC026A" w:rsidRPr="00A26824" w:rsidDel="00110BFF">
          <w:rPr>
            <w:rPrChange w:id="364" w:author="fanzhou kong" w:date="2020-02-07T14:51:00Z">
              <w:rPr/>
            </w:rPrChange>
          </w:rPr>
          <w:delText xml:space="preserve">In order to further improve the classification competence, </w:delText>
        </w:r>
      </w:del>
      <w:del w:id="365" w:author="Xu, Jason" w:date="2020-01-13T15:15:00Z">
        <w:r w:rsidR="00DC026A" w:rsidRPr="00A26824" w:rsidDel="00737764">
          <w:rPr>
            <w:rPrChange w:id="366" w:author="fanzhou kong" w:date="2020-02-07T14:51:00Z">
              <w:rPr/>
            </w:rPrChange>
          </w:rPr>
          <w:delText xml:space="preserve">we introduced </w:delText>
        </w:r>
      </w:del>
      <w:del w:id="367" w:author="Xu, Jason" w:date="2020-02-04T14:19:00Z">
        <w:r w:rsidR="00DC026A" w:rsidRPr="00A26824" w:rsidDel="00F232DC">
          <w:rPr>
            <w:rPrChange w:id="368" w:author="fanzhou kong" w:date="2020-02-07T14:51:00Z">
              <w:rPr/>
            </w:rPrChange>
          </w:rPr>
          <w:delText>feature selection</w:delText>
        </w:r>
      </w:del>
      <w:del w:id="369" w:author="Xu, Jason" w:date="2020-01-13T15:34:00Z">
        <w:r w:rsidR="00DC026A" w:rsidRPr="00A26824" w:rsidDel="0072412A">
          <w:rPr>
            <w:rPrChange w:id="370" w:author="fanzhou kong" w:date="2020-02-07T14:51:00Z">
              <w:rPr/>
            </w:rPrChange>
          </w:rPr>
          <w:delText xml:space="preserve"> </w:delText>
        </w:r>
      </w:del>
      <w:del w:id="371" w:author="Xu, Jason" w:date="2020-02-04T14:19:00Z">
        <w:r w:rsidR="00DC026A" w:rsidRPr="00A26824" w:rsidDel="00F232DC">
          <w:rPr>
            <w:rPrChange w:id="372" w:author="fanzhou kong" w:date="2020-02-07T14:51:00Z">
              <w:rPr/>
            </w:rPrChange>
          </w:rPr>
          <w:delText>coupled with supervised machine learning .</w:delText>
        </w:r>
      </w:del>
      <w:ins w:id="373" w:author="Kong, Fanzhou" w:date="2020-01-22T15:37:00Z">
        <w:del w:id="374" w:author="Xu, Jason" w:date="2020-02-04T14:19:00Z">
          <w:r w:rsidR="00193AFD" w:rsidRPr="00A26824" w:rsidDel="00F232DC">
            <w:rPr>
              <w:rPrChange w:id="375" w:author="fanzhou kong" w:date="2020-02-07T14:51:00Z">
                <w:rPr/>
              </w:rPrChange>
            </w:rPr>
            <w:delText xml:space="preserve"> </w:delText>
          </w:r>
        </w:del>
      </w:ins>
      <w:ins w:id="376" w:author="Xu, Jason" w:date="2020-01-13T15:33:00Z">
        <w:del w:id="377" w:author="Kong, Fanzhou" w:date="2020-01-22T15:51:00Z">
          <w:r w:rsidR="0072412A" w:rsidRPr="00A26824" w:rsidDel="00B15DEF">
            <w:rPr>
              <w:rPrChange w:id="378" w:author="fanzhou kong" w:date="2020-02-07T14:51:00Z">
                <w:rPr/>
              </w:rPrChange>
            </w:rPr>
            <w:delText xml:space="preserve"> </w:delText>
          </w:r>
        </w:del>
      </w:ins>
      <w:ins w:id="379" w:author="Kong, Fanzhou" w:date="2020-01-22T15:45:00Z">
        <w:r w:rsidR="007D741D" w:rsidRPr="00A26824">
          <w:rPr>
            <w:rPrChange w:id="380" w:author="fanzhou kong" w:date="2020-02-07T14:51:00Z">
              <w:rPr/>
            </w:rPrChange>
          </w:rPr>
          <w:t>Fig</w:t>
        </w:r>
      </w:ins>
      <w:ins w:id="381" w:author="Kong, Fanzhou" w:date="2020-01-22T15:46:00Z">
        <w:r w:rsidR="007D741D" w:rsidRPr="00A26824">
          <w:rPr>
            <w:rPrChange w:id="382" w:author="fanzhou kong" w:date="2020-02-07T14:51:00Z">
              <w:rPr/>
            </w:rPrChange>
          </w:rPr>
          <w:t xml:space="preserve"> 4 </w:t>
        </w:r>
        <w:commentRangeStart w:id="383"/>
        <w:r w:rsidR="007D741D" w:rsidRPr="00A26824">
          <w:rPr>
            <w:rPrChange w:id="384" w:author="fanzhou kong" w:date="2020-02-07T14:51:00Z">
              <w:rPr/>
            </w:rPrChange>
          </w:rPr>
          <w:t>showed</w:t>
        </w:r>
      </w:ins>
      <w:commentRangeEnd w:id="383"/>
      <w:r w:rsidR="00736579" w:rsidRPr="00A26824">
        <w:rPr>
          <w:rStyle w:val="CommentReference"/>
          <w:rPrChange w:id="385" w:author="fanzhou kong" w:date="2020-02-07T14:51:00Z">
            <w:rPr>
              <w:rStyle w:val="CommentReference"/>
            </w:rPr>
          </w:rPrChange>
        </w:rPr>
        <w:commentReference w:id="383"/>
      </w:r>
      <w:ins w:id="386" w:author="Kong, Fanzhou" w:date="2020-01-22T15:46:00Z">
        <w:r w:rsidR="007D741D" w:rsidRPr="00A26824">
          <w:rPr>
            <w:rPrChange w:id="387" w:author="fanzhou kong" w:date="2020-02-07T14:51:00Z">
              <w:rPr/>
            </w:rPrChange>
          </w:rPr>
          <w:t xml:space="preserve"> relative importance of the features </w:t>
        </w:r>
        <w:del w:id="388" w:author="Xu, Jason" w:date="2020-02-04T14:29:00Z">
          <w:r w:rsidR="007D741D" w:rsidRPr="00A26824" w:rsidDel="00011F8D">
            <w:rPr>
              <w:rPrChange w:id="389" w:author="fanzhou kong" w:date="2020-02-07T14:51:00Z">
                <w:rPr/>
              </w:rPrChange>
            </w:rPr>
            <w:delText>computed</w:delText>
          </w:r>
        </w:del>
      </w:ins>
      <w:ins w:id="390" w:author="Xu, Jason" w:date="2020-02-04T14:29:00Z">
        <w:r w:rsidR="00011F8D" w:rsidRPr="00A26824">
          <w:rPr>
            <w:rPrChange w:id="391" w:author="fanzhou kong" w:date="2020-02-07T14:51:00Z">
              <w:rPr/>
            </w:rPrChange>
          </w:rPr>
          <w:t>ranked</w:t>
        </w:r>
      </w:ins>
      <w:ins w:id="392" w:author="Kong, Fanzhou" w:date="2020-01-22T15:46:00Z">
        <w:r w:rsidR="007D741D" w:rsidRPr="00A26824">
          <w:rPr>
            <w:rPrChange w:id="393" w:author="fanzhou kong" w:date="2020-02-07T14:51:00Z">
              <w:rPr/>
            </w:rPrChange>
          </w:rPr>
          <w:t xml:space="preserve"> by Relief algorithm</w:t>
        </w:r>
      </w:ins>
      <w:ins w:id="394" w:author="Kong, Fanzhou" w:date="2020-01-22T15:47:00Z">
        <w:r w:rsidR="007D741D" w:rsidRPr="00A26824">
          <w:rPr>
            <w:rPrChange w:id="395" w:author="fanzhou kong" w:date="2020-02-07T14:51:00Z">
              <w:rPr/>
            </w:rPrChange>
          </w:rPr>
          <w:t xml:space="preserve"> </w:t>
        </w:r>
      </w:ins>
      <w:ins w:id="396" w:author="Kong, Fanzhou" w:date="2020-01-22T15:49:00Z">
        <w:r w:rsidRPr="00A26824">
          <w:rPr>
            <w:rPrChange w:id="397" w:author="fanzhou kong" w:date="2020-02-07T14:51:00Z">
              <w:rPr/>
            </w:rPrChange>
          </w:rPr>
          <w:t xml:space="preserve">on </w:t>
        </w:r>
      </w:ins>
      <w:ins w:id="398" w:author="Xu, Jason" w:date="2020-02-04T14:27:00Z">
        <w:r w:rsidR="00AA7971" w:rsidRPr="00A26824">
          <w:rPr>
            <w:rPrChange w:id="399" w:author="fanzhou kong" w:date="2020-02-07T14:51:00Z">
              <w:rPr/>
            </w:rPrChange>
          </w:rPr>
          <w:t xml:space="preserve">the </w:t>
        </w:r>
      </w:ins>
      <w:ins w:id="400" w:author="Kong, Fanzhou" w:date="2020-01-22T15:49:00Z">
        <w:r w:rsidRPr="00A26824">
          <w:rPr>
            <w:rPrChange w:id="401" w:author="fanzhou kong" w:date="2020-02-07T14:51:00Z">
              <w:rPr/>
            </w:rPrChange>
          </w:rPr>
          <w:t>training</w:t>
        </w:r>
      </w:ins>
      <w:ins w:id="402" w:author="Xu, Jason" w:date="2020-02-04T14:31:00Z">
        <w:r w:rsidR="00BD4FCE" w:rsidRPr="00A26824">
          <w:rPr>
            <w:rPrChange w:id="403" w:author="fanzhou kong" w:date="2020-02-07T14:51:00Z">
              <w:rPr/>
            </w:rPrChange>
          </w:rPr>
          <w:t xml:space="preserve"> set</w:t>
        </w:r>
      </w:ins>
      <w:ins w:id="404" w:author="Xu, Jason" w:date="2020-02-05T12:29:00Z">
        <w:r w:rsidR="00153DC4" w:rsidRPr="00A26824">
          <w:rPr>
            <w:rPrChange w:id="405" w:author="fanzhou kong" w:date="2020-02-07T14:51:00Z">
              <w:rPr/>
            </w:rPrChange>
          </w:rPr>
          <w:t xml:space="preserve">. </w:t>
        </w:r>
      </w:ins>
      <w:ins w:id="406" w:author="Kong, Fanzhou" w:date="2020-01-22T15:49:00Z">
        <w:del w:id="407" w:author="Xu, Jason" w:date="2020-02-05T12:29:00Z">
          <w:r w:rsidRPr="00A26824" w:rsidDel="00153DC4">
            <w:rPr>
              <w:rPrChange w:id="408" w:author="fanzhou kong" w:date="2020-02-07T14:51:00Z">
                <w:rPr/>
              </w:rPrChange>
            </w:rPr>
            <w:delText xml:space="preserve"> </w:delText>
          </w:r>
        </w:del>
        <w:del w:id="409" w:author="Xu, Jason" w:date="2020-02-04T14:30:00Z">
          <w:r w:rsidRPr="00A26824" w:rsidDel="00EA5214">
            <w:rPr>
              <w:rPrChange w:id="410" w:author="fanzhou kong" w:date="2020-02-07T14:51:00Z">
                <w:rPr/>
              </w:rPrChange>
            </w:rPr>
            <w:delText>set</w:delText>
          </w:r>
        </w:del>
      </w:ins>
      <w:ins w:id="411" w:author="Xu, Jason" w:date="2020-02-04T14:30:00Z">
        <w:r w:rsidR="00EA5214" w:rsidRPr="00A26824">
          <w:rPr>
            <w:rPrChange w:id="412" w:author="fanzhou kong" w:date="2020-02-07T14:51:00Z">
              <w:rPr/>
            </w:rPrChange>
          </w:rPr>
          <w:t xml:space="preserve"> Al,</w:t>
        </w:r>
        <w:r w:rsidR="006B0F0B" w:rsidRPr="00A26824">
          <w:rPr>
            <w:rPrChange w:id="413" w:author="fanzhou kong" w:date="2020-02-07T14:51:00Z">
              <w:rPr/>
            </w:rPrChange>
          </w:rPr>
          <w:t xml:space="preserve"> </w:t>
        </w:r>
      </w:ins>
      <w:ins w:id="414" w:author="fanzhou kong" w:date="2020-02-06T11:51:00Z">
        <w:r w:rsidR="00CF1DEC" w:rsidRPr="00A26824">
          <w:rPr>
            <w:rPrChange w:id="415" w:author="fanzhou kong" w:date="2020-02-07T14:51:00Z">
              <w:rPr>
                <w:highlight w:val="green"/>
              </w:rPr>
            </w:rPrChange>
          </w:rPr>
          <w:t>Rb</w:t>
        </w:r>
      </w:ins>
      <w:ins w:id="416" w:author="Xu, Jason" w:date="2020-02-04T14:30:00Z">
        <w:del w:id="417" w:author="fanzhou kong" w:date="2020-02-06T11:51:00Z">
          <w:r w:rsidR="006B0F0B" w:rsidRPr="00A26824" w:rsidDel="00CF1DEC">
            <w:rPr>
              <w:rPrChange w:id="418" w:author="fanzhou kong" w:date="2020-02-07T14:51:00Z">
                <w:rPr/>
              </w:rPrChange>
            </w:rPr>
            <w:delText>B</w:delText>
          </w:r>
        </w:del>
        <w:r w:rsidR="006B0F0B" w:rsidRPr="00A26824">
          <w:rPr>
            <w:rPrChange w:id="419" w:author="fanzhou kong" w:date="2020-02-07T14:51:00Z">
              <w:rPr/>
            </w:rPrChange>
          </w:rPr>
          <w:t xml:space="preserve">, </w:t>
        </w:r>
      </w:ins>
      <w:ins w:id="420" w:author="fanzhou kong" w:date="2020-02-06T11:51:00Z">
        <w:r w:rsidR="00CF1DEC" w:rsidRPr="00A26824">
          <w:rPr>
            <w:rPrChange w:id="421" w:author="fanzhou kong" w:date="2020-02-07T14:51:00Z">
              <w:rPr>
                <w:highlight w:val="green"/>
              </w:rPr>
            </w:rPrChange>
          </w:rPr>
          <w:t>B</w:t>
        </w:r>
      </w:ins>
      <w:ins w:id="422" w:author="Xu, Jason" w:date="2020-02-04T14:30:00Z">
        <w:del w:id="423" w:author="fanzhou kong" w:date="2020-02-06T11:51:00Z">
          <w:r w:rsidR="006B0F0B" w:rsidRPr="00A26824" w:rsidDel="00CF1DEC">
            <w:rPr>
              <w:rPrChange w:id="424" w:author="fanzhou kong" w:date="2020-02-07T14:51:00Z">
                <w:rPr/>
              </w:rPrChange>
            </w:rPr>
            <w:delText>Sr</w:delText>
          </w:r>
        </w:del>
        <w:r w:rsidR="00EA5214" w:rsidRPr="00A26824">
          <w:rPr>
            <w:rPrChange w:id="425" w:author="fanzhou kong" w:date="2020-02-07T14:51:00Z">
              <w:rPr/>
            </w:rPrChange>
          </w:rPr>
          <w:t xml:space="preserve"> </w:t>
        </w:r>
        <w:r w:rsidR="006B0F0B" w:rsidRPr="00A26824">
          <w:rPr>
            <w:rPrChange w:id="426" w:author="fanzhou kong" w:date="2020-02-07T14:51:00Z">
              <w:rPr/>
            </w:rPrChange>
          </w:rPr>
          <w:t xml:space="preserve">and </w:t>
        </w:r>
      </w:ins>
      <w:ins w:id="427" w:author="Xu, Jason" w:date="2020-02-04T14:31:00Z">
        <w:r w:rsidR="00511197" w:rsidRPr="00A26824">
          <w:rPr>
            <w:rPrChange w:id="428" w:author="fanzhou kong" w:date="2020-02-07T14:51:00Z">
              <w:rPr/>
            </w:rPrChange>
          </w:rPr>
          <w:t>N</w:t>
        </w:r>
      </w:ins>
      <w:ins w:id="429" w:author="fanzhou kong" w:date="2020-02-06T11:51:00Z">
        <w:r w:rsidR="00CF1DEC" w:rsidRPr="00A26824">
          <w:rPr>
            <w:rPrChange w:id="430" w:author="fanzhou kong" w:date="2020-02-07T14:51:00Z">
              <w:rPr>
                <w:highlight w:val="green"/>
              </w:rPr>
            </w:rPrChange>
          </w:rPr>
          <w:t>a</w:t>
        </w:r>
      </w:ins>
      <w:ins w:id="431" w:author="Xu, Jason" w:date="2020-02-04T14:31:00Z">
        <w:del w:id="432" w:author="fanzhou kong" w:date="2020-02-06T11:51:00Z">
          <w:r w:rsidR="00511197" w:rsidRPr="00A26824" w:rsidDel="00CF1DEC">
            <w:rPr>
              <w:rPrChange w:id="433" w:author="fanzhou kong" w:date="2020-02-07T14:51:00Z">
                <w:rPr/>
              </w:rPrChange>
            </w:rPr>
            <w:delText>b</w:delText>
          </w:r>
        </w:del>
        <w:r w:rsidR="00511197" w:rsidRPr="00A26824">
          <w:rPr>
            <w:rPrChange w:id="434" w:author="fanzhou kong" w:date="2020-02-07T14:51:00Z">
              <w:rPr/>
            </w:rPrChange>
          </w:rPr>
          <w:t xml:space="preserve"> </w:t>
        </w:r>
      </w:ins>
      <w:ins w:id="435" w:author="Xu, Jason" w:date="2020-02-05T12:29:00Z">
        <w:r w:rsidR="00805364" w:rsidRPr="00A26824">
          <w:rPr>
            <w:rPrChange w:id="436" w:author="fanzhou kong" w:date="2020-02-07T14:51:00Z">
              <w:rPr>
                <w:highlight w:val="green"/>
              </w:rPr>
            </w:rPrChange>
          </w:rPr>
          <w:t>were</w:t>
        </w:r>
      </w:ins>
      <w:ins w:id="437" w:author="Xu, Jason" w:date="2020-02-04T14:31:00Z">
        <w:r w:rsidR="00511197" w:rsidRPr="00A26824">
          <w:rPr>
            <w:rPrChange w:id="438" w:author="fanzhou kong" w:date="2020-02-07T14:51:00Z">
              <w:rPr/>
            </w:rPrChange>
          </w:rPr>
          <w:t xml:space="preserve"> the top four </w:t>
        </w:r>
      </w:ins>
      <w:ins w:id="439" w:author="Xu, Jason" w:date="2020-02-05T14:51:00Z">
        <w:r w:rsidR="00E9243E" w:rsidRPr="00A26824">
          <w:rPr>
            <w:rPrChange w:id="440" w:author="fanzhou kong" w:date="2020-02-07T14:51:00Z">
              <w:rPr>
                <w:highlight w:val="green"/>
              </w:rPr>
            </w:rPrChange>
          </w:rPr>
          <w:t>elements</w:t>
        </w:r>
      </w:ins>
      <w:ins w:id="441" w:author="Xu, Jason" w:date="2020-02-04T14:31:00Z">
        <w:r w:rsidR="00511197" w:rsidRPr="00A26824">
          <w:rPr>
            <w:rPrChange w:id="442" w:author="fanzhou kong" w:date="2020-02-07T14:51:00Z">
              <w:rPr/>
            </w:rPrChange>
          </w:rPr>
          <w:t xml:space="preserve"> that </w:t>
        </w:r>
        <w:r w:rsidR="00511197" w:rsidRPr="00A26824">
          <w:rPr>
            <w:highlight w:val="green"/>
            <w:rPrChange w:id="443" w:author="fanzhou kong" w:date="2020-02-07T14:51:00Z">
              <w:rPr/>
            </w:rPrChange>
          </w:rPr>
          <w:t xml:space="preserve">contributed the most </w:t>
        </w:r>
      </w:ins>
      <w:ins w:id="444" w:author="fanzhou kong" w:date="2020-02-07T14:51:00Z">
        <w:r w:rsidR="00A26824" w:rsidRPr="00A26824">
          <w:rPr>
            <w:highlight w:val="green"/>
            <w:rPrChange w:id="445" w:author="fanzhou kong" w:date="2020-02-07T14:51:00Z">
              <w:rPr>
                <w:highlight w:val="green"/>
              </w:rPr>
            </w:rPrChange>
          </w:rPr>
          <w:t>during model training</w:t>
        </w:r>
      </w:ins>
      <w:ins w:id="446" w:author="Xu, Jason" w:date="2020-02-04T14:31:00Z">
        <w:del w:id="447" w:author="fanzhou kong" w:date="2020-02-07T14:51:00Z">
          <w:r w:rsidR="00511197" w:rsidRPr="00A26824" w:rsidDel="00A26824">
            <w:rPr>
              <w:rPrChange w:id="448" w:author="fanzhou kong" w:date="2020-02-07T14:51:00Z">
                <w:rPr/>
              </w:rPrChange>
            </w:rPr>
            <w:delText xml:space="preserve">to the overall classification for six </w:delText>
          </w:r>
          <w:r w:rsidR="00BD4FCE" w:rsidRPr="00A26824" w:rsidDel="00A26824">
            <w:rPr>
              <w:rPrChange w:id="449" w:author="fanzhou kong" w:date="2020-02-07T14:51:00Z">
                <w:rPr/>
              </w:rPrChange>
            </w:rPr>
            <w:delText>GI rice</w:delText>
          </w:r>
        </w:del>
        <w:r w:rsidR="00BD4FCE" w:rsidRPr="00A26824">
          <w:rPr>
            <w:rPrChange w:id="450" w:author="fanzhou kong" w:date="2020-02-07T14:51:00Z">
              <w:rPr/>
            </w:rPrChange>
          </w:rPr>
          <w:t xml:space="preserve">. </w:t>
        </w:r>
      </w:ins>
      <w:ins w:id="451" w:author="Kong, Fanzhou" w:date="2020-01-22T15:49:00Z">
        <w:del w:id="452" w:author="Xu, Jason" w:date="2020-02-04T14:40:00Z">
          <w:r w:rsidRPr="00A26824" w:rsidDel="00133FA4">
            <w:rPr>
              <w:strike/>
              <w:rPrChange w:id="453" w:author="fanzhou kong" w:date="2020-02-07T14:51:00Z">
                <w:rPr/>
              </w:rPrChange>
            </w:rPr>
            <w:delText xml:space="preserve"> </w:delText>
          </w:r>
        </w:del>
      </w:ins>
      <w:ins w:id="454" w:author="Kong, Fanzhou" w:date="2020-01-22T15:47:00Z">
        <w:del w:id="455" w:author="Xu, Jason" w:date="2020-02-04T14:52:00Z">
          <w:r w:rsidR="007D741D" w:rsidRPr="00A26824" w:rsidDel="0041591D">
            <w:rPr>
              <w:strike/>
              <w:rPrChange w:id="456" w:author="fanzhou kong" w:date="2020-02-07T14:51:00Z">
                <w:rPr/>
              </w:rPrChange>
            </w:rPr>
            <w:delText>where higher relative importance implies higher contribution to the classification</w:delText>
          </w:r>
        </w:del>
      </w:ins>
      <w:ins w:id="457" w:author="fanzhou kong" w:date="2020-02-03T15:57:00Z">
        <w:del w:id="458" w:author="Xu, Jason" w:date="2020-02-04T14:52:00Z">
          <w:r w:rsidR="001A5730" w:rsidRPr="00A26824" w:rsidDel="0041591D">
            <w:rPr>
              <w:strike/>
              <w:rPrChange w:id="459" w:author="fanzhou kong" w:date="2020-02-07T14:51:00Z">
                <w:rPr/>
              </w:rPrChange>
            </w:rPr>
            <w:delText>s</w:delText>
          </w:r>
        </w:del>
      </w:ins>
      <w:ins w:id="460" w:author="Kong, Fanzhou" w:date="2020-01-22T15:47:00Z">
        <w:del w:id="461" w:author="Xu, Jason" w:date="2020-02-04T14:52:00Z">
          <w:r w:rsidR="007D741D" w:rsidRPr="00A26824" w:rsidDel="0041591D">
            <w:rPr>
              <w:strike/>
              <w:rPrChange w:id="462" w:author="fanzhou kong" w:date="2020-02-07T14:51:00Z">
                <w:rPr/>
              </w:rPrChange>
            </w:rPr>
            <w:delText xml:space="preserve">. </w:delText>
          </w:r>
        </w:del>
      </w:ins>
      <w:ins w:id="463" w:author="Kong, Fanzhou" w:date="2020-01-22T15:57:00Z">
        <w:del w:id="464" w:author="Xu, Jason" w:date="2020-02-04T14:52:00Z">
          <w:r w:rsidRPr="00A26824" w:rsidDel="0041591D">
            <w:rPr>
              <w:strike/>
              <w:rPrChange w:id="465" w:author="fanzhou kong" w:date="2020-02-07T14:51:00Z">
                <w:rPr/>
              </w:rPrChange>
            </w:rPr>
            <w:delText>W</w:delText>
          </w:r>
        </w:del>
      </w:ins>
      <w:ins w:id="466" w:author="Kong, Fanzhou" w:date="2020-01-22T15:56:00Z">
        <w:del w:id="467" w:author="Xu, Jason" w:date="2020-02-04T14:52:00Z">
          <w:r w:rsidRPr="00A26824" w:rsidDel="0041591D">
            <w:rPr>
              <w:strike/>
              <w:rPrChange w:id="468" w:author="fanzhou kong" w:date="2020-02-07T14:51:00Z">
                <w:rPr/>
              </w:rPrChange>
            </w:rPr>
            <w:delText>ith</w:delText>
          </w:r>
        </w:del>
      </w:ins>
      <w:ins w:id="469" w:author="Kong, Fanzhou" w:date="2020-01-22T15:51:00Z">
        <w:del w:id="470" w:author="Xu, Jason" w:date="2020-02-04T14:52:00Z">
          <w:r w:rsidRPr="00A26824" w:rsidDel="0041591D">
            <w:rPr>
              <w:strike/>
              <w:rPrChange w:id="471" w:author="fanzhou kong" w:date="2020-02-07T14:51:00Z">
                <w:rPr/>
              </w:rPrChange>
            </w:rPr>
            <w:delText xml:space="preserve"> </w:delText>
          </w:r>
        </w:del>
      </w:ins>
      <w:ins w:id="472" w:author="Kong, Fanzhou" w:date="2020-01-22T15:47:00Z">
        <w:del w:id="473" w:author="Xu, Jason" w:date="2020-02-04T14:52:00Z">
          <w:r w:rsidR="007D741D" w:rsidRPr="00A26824" w:rsidDel="0041591D">
            <w:rPr>
              <w:strike/>
              <w:rPrChange w:id="474" w:author="fanzhou kong" w:date="2020-02-07T14:51:00Z">
                <w:rPr/>
              </w:rPrChange>
            </w:rPr>
            <w:delText xml:space="preserve">the information </w:delText>
          </w:r>
        </w:del>
      </w:ins>
      <w:ins w:id="475" w:author="Kong, Fanzhou" w:date="2020-01-22T15:57:00Z">
        <w:del w:id="476" w:author="Xu, Jason" w:date="2020-02-04T14:52:00Z">
          <w:r w:rsidRPr="00A26824" w:rsidDel="0041591D">
            <w:rPr>
              <w:strike/>
              <w:rPrChange w:id="477" w:author="fanzhou kong" w:date="2020-02-07T14:51:00Z">
                <w:rPr/>
              </w:rPrChange>
            </w:rPr>
            <w:delText>provided by</w:delText>
          </w:r>
        </w:del>
      </w:ins>
      <w:ins w:id="478" w:author="Kong, Fanzhou" w:date="2020-01-22T15:51:00Z">
        <w:del w:id="479" w:author="Xu, Jason" w:date="2020-02-04T14:52:00Z">
          <w:r w:rsidRPr="00A26824" w:rsidDel="0041591D">
            <w:rPr>
              <w:strike/>
              <w:rPrChange w:id="480" w:author="fanzhou kong" w:date="2020-02-07T14:51:00Z">
                <w:rPr/>
              </w:rPrChange>
            </w:rPr>
            <w:delText xml:space="preserve"> Relief</w:delText>
          </w:r>
        </w:del>
      </w:ins>
      <w:ins w:id="481" w:author="Kong, Fanzhou" w:date="2020-01-22T15:47:00Z">
        <w:del w:id="482" w:author="Xu, Jason" w:date="2020-02-04T14:52:00Z">
          <w:r w:rsidR="007D741D" w:rsidRPr="00A26824" w:rsidDel="0041591D">
            <w:rPr>
              <w:strike/>
              <w:rPrChange w:id="483" w:author="fanzhou kong" w:date="2020-02-07T14:51:00Z">
                <w:rPr/>
              </w:rPrChange>
            </w:rPr>
            <w:delText xml:space="preserve">, </w:delText>
          </w:r>
        </w:del>
      </w:ins>
      <w:ins w:id="484" w:author="Kong, Fanzhou" w:date="2020-01-22T15:48:00Z">
        <w:del w:id="485" w:author="Xu, Jason" w:date="2020-02-04T14:52:00Z">
          <w:r w:rsidR="007D741D" w:rsidRPr="00A26824" w:rsidDel="0041591D">
            <w:rPr>
              <w:strike/>
              <w:rPrChange w:id="486" w:author="fanzhou kong" w:date="2020-02-07T14:51:00Z">
                <w:rPr/>
              </w:rPrChange>
            </w:rPr>
            <w:delText>forward selection was implemented</w:delText>
          </w:r>
        </w:del>
      </w:ins>
      <w:ins w:id="487" w:author="Kong, Fanzhou" w:date="2020-01-22T15:49:00Z">
        <w:del w:id="488" w:author="Xu, Jason" w:date="2020-02-04T14:52:00Z">
          <w:r w:rsidRPr="00A26824" w:rsidDel="0041591D">
            <w:rPr>
              <w:strike/>
              <w:rPrChange w:id="489" w:author="fanzhou kong" w:date="2020-02-07T14:51:00Z">
                <w:rPr/>
              </w:rPrChange>
            </w:rPr>
            <w:delText xml:space="preserve"> with grid search </w:delText>
          </w:r>
        </w:del>
      </w:ins>
      <w:ins w:id="490" w:author="Kong, Fanzhou" w:date="2020-01-22T15:50:00Z">
        <w:del w:id="491" w:author="Xu, Jason" w:date="2020-02-04T14:52:00Z">
          <w:r w:rsidRPr="00A26824" w:rsidDel="0041591D">
            <w:rPr>
              <w:strike/>
              <w:rPrChange w:id="492" w:author="fanzhou kong" w:date="2020-02-07T14:51:00Z">
                <w:rPr/>
              </w:rPrChange>
            </w:rPr>
            <w:delText>to find the optimal classifers</w:delText>
          </w:r>
        </w:del>
      </w:ins>
      <w:ins w:id="493" w:author="Kong, Fanzhou" w:date="2020-01-22T15:48:00Z">
        <w:del w:id="494" w:author="Xu, Jason" w:date="2020-02-04T14:52:00Z">
          <w:r w:rsidRPr="00A26824" w:rsidDel="0041591D">
            <w:rPr>
              <w:rPrChange w:id="495" w:author="fanzhou kong" w:date="2020-02-07T14:51:00Z">
                <w:rPr/>
              </w:rPrChange>
            </w:rPr>
            <w:delText xml:space="preserve">. </w:delText>
          </w:r>
        </w:del>
      </w:ins>
      <w:ins w:id="496" w:author="Xu, Jason" w:date="2020-02-04T14:34:00Z">
        <w:r w:rsidR="00C157EB" w:rsidRPr="00A26824">
          <w:rPr>
            <w:rPrChange w:id="497" w:author="fanzhou kong" w:date="2020-02-07T14:51:00Z">
              <w:rPr/>
            </w:rPrChange>
          </w:rPr>
          <w:t>As stated earlier</w:t>
        </w:r>
        <w:r w:rsidR="00C157EB">
          <w:t>, a</w:t>
        </w:r>
      </w:ins>
      <w:ins w:id="498" w:author="Xu, Jason" w:date="2020-02-04T14:33:00Z">
        <w:r w:rsidR="009A4067">
          <w:t xml:space="preserve"> </w:t>
        </w:r>
        <w:r w:rsidR="00C157EB">
          <w:t>10-</w:t>
        </w:r>
      </w:ins>
      <w:ins w:id="499" w:author="Xu, Jason" w:date="2020-02-04T14:34:00Z">
        <w:r w:rsidR="00C157EB">
          <w:t>fold grid search cross</w:t>
        </w:r>
      </w:ins>
      <w:ins w:id="500" w:author="Xu, Jason" w:date="2020-02-04T14:40:00Z">
        <w:r w:rsidR="00133FA4">
          <w:t xml:space="preserve"> </w:t>
        </w:r>
      </w:ins>
      <w:ins w:id="501" w:author="Xu, Jason" w:date="2020-02-04T14:34:00Z">
        <w:r w:rsidR="00C157EB">
          <w:t xml:space="preserve">validation </w:t>
        </w:r>
        <w:r w:rsidR="001D39A1">
          <w:t xml:space="preserve">was used to </w:t>
        </w:r>
      </w:ins>
      <w:ins w:id="502" w:author="Xu, Jason" w:date="2020-02-04T14:35:00Z">
        <w:r w:rsidR="001D39A1">
          <w:t>obtain the optimal class</w:t>
        </w:r>
        <w:r w:rsidR="008943B3">
          <w:t>ifiers. Specifically,</w:t>
        </w:r>
        <w:r w:rsidR="005409A0">
          <w:t xml:space="preserve"> as</w:t>
        </w:r>
      </w:ins>
      <w:ins w:id="503" w:author="Xu, Jason" w:date="2020-02-04T14:36:00Z">
        <w:r w:rsidR="005409A0">
          <w:t xml:space="preserve"> shown in Fig 5, </w:t>
        </w:r>
      </w:ins>
      <w:ins w:id="504" w:author="Xu, Jason" w:date="2020-02-04T14:38:00Z">
        <w:r w:rsidR="00324935">
          <w:t xml:space="preserve">with only one </w:t>
        </w:r>
        <w:r w:rsidR="007F6551">
          <w:t xml:space="preserve">selected </w:t>
        </w:r>
      </w:ins>
      <w:ins w:id="505" w:author="Xu, Jason" w:date="2020-02-04T14:39:00Z">
        <w:r w:rsidR="007F6551">
          <w:t xml:space="preserve">feature, </w:t>
        </w:r>
      </w:ins>
      <w:ins w:id="506" w:author="Xu, Jason" w:date="2020-02-04T14:41:00Z">
        <w:r w:rsidR="00891214">
          <w:t xml:space="preserve">RF achieved </w:t>
        </w:r>
      </w:ins>
      <w:ins w:id="507" w:author="Kong, Fanzhou" w:date="2020-01-22T15:54:00Z">
        <w:del w:id="508" w:author="Xu, Jason" w:date="2020-02-04T14:40:00Z">
          <w:r w:rsidDel="00133FA4">
            <w:delText>S</w:delText>
          </w:r>
        </w:del>
      </w:ins>
      <w:ins w:id="509" w:author="Kong, Fanzhou" w:date="2020-01-22T15:52:00Z">
        <w:del w:id="510" w:author="Xu, Jason" w:date="2020-02-04T14:40:00Z">
          <w:r w:rsidDel="00133FA4">
            <w:delText xml:space="preserve">tarted with </w:delText>
          </w:r>
        </w:del>
        <w:r>
          <w:t xml:space="preserve">48% </w:t>
        </w:r>
      </w:ins>
      <w:ins w:id="511" w:author="Xu, Jason" w:date="2020-02-04T14:42:00Z">
        <w:r w:rsidR="00891933">
          <w:t xml:space="preserve">of </w:t>
        </w:r>
      </w:ins>
      <w:ins w:id="512" w:author="Kong, Fanzhou" w:date="2020-01-22T15:52:00Z">
        <w:r>
          <w:t>mean cross-validation accuracy</w:t>
        </w:r>
      </w:ins>
      <w:ins w:id="513" w:author="Xu, Jason" w:date="2020-02-04T14:42:00Z">
        <w:r w:rsidR="00891933">
          <w:t xml:space="preserve">, while SVM </w:t>
        </w:r>
      </w:ins>
      <w:ins w:id="514" w:author="Xu, Jason" w:date="2020-02-04T14:43:00Z">
        <w:r w:rsidR="006D07F3">
          <w:t xml:space="preserve">can reach </w:t>
        </w:r>
      </w:ins>
      <w:ins w:id="515" w:author="Xu, Jason" w:date="2020-02-05T14:51:00Z">
        <w:r w:rsidR="00E9243E">
          <w:t>up to</w:t>
        </w:r>
      </w:ins>
      <w:ins w:id="516" w:author="Xu, Jason" w:date="2020-02-04T14:43:00Z">
        <w:r w:rsidR="006D07F3">
          <w:t xml:space="preserve"> </w:t>
        </w:r>
      </w:ins>
      <w:ins w:id="517" w:author="Kong, Fanzhou" w:date="2020-01-22T15:53:00Z">
        <w:del w:id="518" w:author="Xu, Jason" w:date="2020-02-04T14:42:00Z">
          <w:r w:rsidDel="00891933">
            <w:delText xml:space="preserve"> for RF and </w:delText>
          </w:r>
        </w:del>
        <w:r>
          <w:t>63%</w:t>
        </w:r>
        <w:del w:id="519" w:author="Xu, Jason" w:date="2020-02-04T14:43:00Z">
          <w:r w:rsidDel="006D07F3">
            <w:delText xml:space="preserve"> </w:delText>
          </w:r>
        </w:del>
      </w:ins>
      <w:ins w:id="520" w:author="Xu, Jason" w:date="2020-02-04T14:43:00Z">
        <w:r w:rsidR="006D07F3">
          <w:t xml:space="preserve">. </w:t>
        </w:r>
      </w:ins>
      <w:ins w:id="521" w:author="Kong, Fanzhou" w:date="2020-01-22T15:53:00Z">
        <w:del w:id="522" w:author="Xu, Jason" w:date="2020-02-04T14:43:00Z">
          <w:r w:rsidRPr="00936B76" w:rsidDel="006D07F3">
            <w:rPr>
              <w:strike/>
              <w:rPrChange w:id="523" w:author="Xu, Jason" w:date="2020-02-04T14:46:00Z">
                <w:rPr/>
              </w:rPrChange>
            </w:rPr>
            <w:delText xml:space="preserve">accuracy for SVM, </w:delText>
          </w:r>
        </w:del>
      </w:ins>
      <w:ins w:id="524" w:author="Kong, Fanzhou" w:date="2020-01-22T15:54:00Z">
        <w:del w:id="525" w:author="Xu, Jason" w:date="2020-02-04T14:43:00Z">
          <w:r w:rsidRPr="00936B76" w:rsidDel="006D07F3">
            <w:rPr>
              <w:strike/>
              <w:rPrChange w:id="526" w:author="Xu, Jason" w:date="2020-02-04T14:46:00Z">
                <w:rPr/>
              </w:rPrChange>
            </w:rPr>
            <w:delText>b</w:delText>
          </w:r>
        </w:del>
        <w:del w:id="527" w:author="Xu, Jason" w:date="2020-02-04T14:53:00Z">
          <w:r w:rsidRPr="00936B76" w:rsidDel="0041591D">
            <w:rPr>
              <w:strike/>
              <w:rPrChange w:id="528" w:author="Xu, Jason" w:date="2020-02-04T14:46:00Z">
                <w:rPr/>
              </w:rPrChange>
            </w:rPr>
            <w:delText xml:space="preserve">oth </w:delText>
          </w:r>
          <w:commentRangeStart w:id="529"/>
          <w:r w:rsidRPr="00936B76" w:rsidDel="0041591D">
            <w:rPr>
              <w:strike/>
              <w:rPrChange w:id="530" w:author="Xu, Jason" w:date="2020-02-04T14:46:00Z">
                <w:rPr/>
              </w:rPrChange>
            </w:rPr>
            <w:delText>classfiers</w:delText>
          </w:r>
        </w:del>
      </w:ins>
      <w:commentRangeEnd w:id="529"/>
      <w:del w:id="531" w:author="Xu, Jason" w:date="2020-02-04T14:53:00Z">
        <w:r w:rsidR="00EE0E63" w:rsidRPr="00936B76" w:rsidDel="0041591D">
          <w:rPr>
            <w:rStyle w:val="CommentReference"/>
            <w:strike/>
            <w:rPrChange w:id="532" w:author="Xu, Jason" w:date="2020-02-04T14:46:00Z">
              <w:rPr>
                <w:rStyle w:val="CommentReference"/>
              </w:rPr>
            </w:rPrChange>
          </w:rPr>
          <w:commentReference w:id="529"/>
        </w:r>
      </w:del>
      <w:ins w:id="533" w:author="Kong, Fanzhou" w:date="2020-01-22T15:54:00Z">
        <w:del w:id="534" w:author="Xu, Jason" w:date="2020-02-04T14:53:00Z">
          <w:r w:rsidRPr="00936B76" w:rsidDel="0041591D">
            <w:rPr>
              <w:strike/>
              <w:rPrChange w:id="535" w:author="Xu, Jason" w:date="2020-02-04T14:46:00Z">
                <w:rPr/>
              </w:rPrChange>
            </w:rPr>
            <w:delText xml:space="preserve"> showed </w:delText>
          </w:r>
        </w:del>
      </w:ins>
      <w:ins w:id="536" w:author="fanzhou kong" w:date="2020-01-23T21:13:00Z">
        <w:del w:id="537" w:author="Xu, Jason" w:date="2020-02-04T14:53:00Z">
          <w:r w:rsidR="00E6238E" w:rsidRPr="00936B76" w:rsidDel="0041591D">
            <w:rPr>
              <w:strike/>
              <w:rPrChange w:id="538" w:author="Xu, Jason" w:date="2020-02-04T14:46:00Z">
                <w:rPr/>
              </w:rPrChange>
            </w:rPr>
            <w:delText xml:space="preserve">similar results </w:delText>
          </w:r>
        </w:del>
        <w:del w:id="539" w:author="Xu, Jason" w:date="2020-02-04T14:46:00Z">
          <w:r w:rsidR="00E6238E" w:rsidRPr="00936B76" w:rsidDel="002A5E48">
            <w:rPr>
              <w:strike/>
              <w:rPrChange w:id="540" w:author="Xu, Jason" w:date="2020-02-04T14:46:00Z">
                <w:rPr/>
              </w:rPrChange>
            </w:rPr>
            <w:delText>that</w:delText>
          </w:r>
        </w:del>
      </w:ins>
      <w:ins w:id="541" w:author="Xu, Jason" w:date="2020-02-04T14:46:00Z">
        <w:r w:rsidR="002A5E48" w:rsidRPr="002A5E48">
          <w:rPr>
            <w:rPrChange w:id="542" w:author="Xu, Jason" w:date="2020-02-04T14:46:00Z">
              <w:rPr>
                <w:strike/>
              </w:rPr>
            </w:rPrChange>
          </w:rPr>
          <w:t xml:space="preserve">The </w:t>
        </w:r>
      </w:ins>
      <w:ins w:id="543" w:author="fanzhou kong" w:date="2020-01-23T21:13:00Z">
        <w:del w:id="544" w:author="Xu, Jason" w:date="2020-02-04T14:46:00Z">
          <w:r w:rsidR="00E6238E" w:rsidDel="002A5E48">
            <w:delText xml:space="preserve"> </w:delText>
          </w:r>
        </w:del>
      </w:ins>
      <w:ins w:id="545" w:author="Kong, Fanzhou" w:date="2020-01-22T15:54:00Z">
        <w:del w:id="546" w:author="fanzhou kong" w:date="2020-01-23T21:12:00Z">
          <w:r w:rsidDel="00E6238E">
            <w:delText xml:space="preserve">improved </w:delText>
          </w:r>
        </w:del>
        <w:r>
          <w:t>performance</w:t>
        </w:r>
      </w:ins>
      <w:ins w:id="547" w:author="fanzhou kong" w:date="2020-02-03T15:57:00Z">
        <w:r w:rsidR="001A5730">
          <w:t>s</w:t>
        </w:r>
      </w:ins>
      <w:ins w:id="548" w:author="Kong, Fanzhou" w:date="2020-01-22T15:54:00Z">
        <w:r>
          <w:t xml:space="preserve"> </w:t>
        </w:r>
      </w:ins>
      <w:ins w:id="549" w:author="Xu, Jason" w:date="2020-02-04T14:47:00Z">
        <w:r w:rsidR="00D82C2A">
          <w:t xml:space="preserve">of </w:t>
        </w:r>
        <w:r w:rsidR="00576B5A">
          <w:t xml:space="preserve">both RF </w:t>
        </w:r>
      </w:ins>
      <w:ins w:id="550" w:author="Xu, Jason" w:date="2020-02-04T14:48:00Z">
        <w:r w:rsidR="00576B5A">
          <w:t xml:space="preserve">and SVM </w:t>
        </w:r>
      </w:ins>
      <w:ins w:id="551" w:author="fanzhou kong" w:date="2020-02-03T15:57:00Z">
        <w:r w:rsidR="001A5730">
          <w:t>were</w:t>
        </w:r>
      </w:ins>
      <w:ins w:id="552" w:author="fanzhou kong" w:date="2020-01-23T21:12:00Z">
        <w:r w:rsidR="00E6238E">
          <w:t xml:space="preserve"> boost</w:t>
        </w:r>
      </w:ins>
      <w:ins w:id="553" w:author="Xu, Jason" w:date="2020-02-04T14:48:00Z">
        <w:r w:rsidR="00576B5A">
          <w:t>ed</w:t>
        </w:r>
      </w:ins>
      <w:ins w:id="554" w:author="fanzhou kong" w:date="2020-01-23T21:12:00Z">
        <w:del w:id="555" w:author="Xu, Jason" w:date="2020-02-04T14:48:00Z">
          <w:r w:rsidR="00E6238E" w:rsidDel="00576B5A">
            <w:delText>ing</w:delText>
          </w:r>
        </w:del>
        <w:r w:rsidR="00E6238E">
          <w:t xml:space="preserve"> </w:t>
        </w:r>
      </w:ins>
      <w:ins w:id="556" w:author="fanzhou kong" w:date="2020-02-03T16:03:00Z">
        <w:r w:rsidR="00A1431E">
          <w:t>with</w:t>
        </w:r>
      </w:ins>
      <w:ins w:id="557" w:author="Kong, Fanzhou" w:date="2020-01-22T15:54:00Z">
        <w:del w:id="558" w:author="fanzhou kong" w:date="2020-02-03T16:03:00Z">
          <w:r w:rsidDel="00A1431E">
            <w:delText>as</w:delText>
          </w:r>
        </w:del>
        <w:r>
          <w:t xml:space="preserve"> more features </w:t>
        </w:r>
      </w:ins>
      <w:ins w:id="559" w:author="Xu, Jason" w:date="2020-02-04T14:48:00Z">
        <w:r w:rsidR="00576B5A">
          <w:t xml:space="preserve">been </w:t>
        </w:r>
      </w:ins>
      <w:ins w:id="560" w:author="Kong, Fanzhou" w:date="2020-01-22T15:54:00Z">
        <w:r>
          <w:t>added</w:t>
        </w:r>
      </w:ins>
      <w:ins w:id="561" w:author="fanzhou kong" w:date="2020-02-03T16:04:00Z">
        <w:r w:rsidR="00A1431E">
          <w:t>.</w:t>
        </w:r>
      </w:ins>
      <w:ins w:id="562" w:author="Kong, Fanzhou" w:date="2020-01-22T15:54:00Z">
        <w:r>
          <w:t xml:space="preserve"> </w:t>
        </w:r>
      </w:ins>
      <w:ins w:id="563" w:author="Xu, Jason" w:date="2020-02-04T14:48:00Z">
        <w:r w:rsidR="00576B5A" w:rsidRPr="00576B5A">
          <w:rPr>
            <w:highlight w:val="green"/>
            <w:rPrChange w:id="564" w:author="Xu, Jason" w:date="2020-02-04T14:48:00Z">
              <w:rPr/>
            </w:rPrChange>
          </w:rPr>
          <w:t>Eventually</w:t>
        </w:r>
      </w:ins>
      <w:ins w:id="565" w:author="Xu, Jason" w:date="2020-02-04T14:50:00Z">
        <w:r w:rsidR="00ED57F1">
          <w:t>, b</w:t>
        </w:r>
      </w:ins>
      <w:ins w:id="566" w:author="fanzhou kong" w:date="2020-02-03T16:04:00Z">
        <w:del w:id="567" w:author="Xu, Jason" w:date="2020-02-04T14:50:00Z">
          <w:r w:rsidR="00A1431E" w:rsidDel="00ED57F1">
            <w:delText>B</w:delText>
          </w:r>
        </w:del>
        <w:r w:rsidR="00A1431E">
          <w:t>oth algorithms</w:t>
        </w:r>
      </w:ins>
      <w:ins w:id="568" w:author="Kong, Fanzhou" w:date="2020-01-22T15:54:00Z">
        <w:del w:id="569" w:author="fanzhou kong" w:date="2020-02-03T16:04:00Z">
          <w:r w:rsidDel="00A1431E">
            <w:delText>and</w:delText>
          </w:r>
        </w:del>
        <w:r>
          <w:t xml:space="preserve"> reached 100</w:t>
        </w:r>
      </w:ins>
      <w:ins w:id="570" w:author="Kong, Fanzhou" w:date="2020-01-22T15:55:00Z">
        <w:r>
          <w:t xml:space="preserve">% training </w:t>
        </w:r>
        <w:r w:rsidRPr="00CF1DEC">
          <w:t>accuracy</w:t>
        </w:r>
      </w:ins>
      <w:ins w:id="571" w:author="fanzhou kong" w:date="2020-02-06T11:46:00Z">
        <w:r w:rsidR="00CF1DEC" w:rsidRPr="00CF1DEC">
          <w:rPr>
            <w:rPrChange w:id="572" w:author="fanzhou kong" w:date="2020-02-06T11:46:00Z">
              <w:rPr>
                <w:strike/>
              </w:rPr>
            </w:rPrChange>
          </w:rPr>
          <w:t xml:space="preserve"> </w:t>
        </w:r>
      </w:ins>
      <w:ins w:id="573" w:author="Kong, Fanzhou" w:date="2020-01-22T15:55:00Z">
        <w:del w:id="574" w:author="fanzhou kong" w:date="2020-02-06T11:46:00Z">
          <w:r w:rsidRPr="00CF1DEC" w:rsidDel="00CF1DEC">
            <w:delText xml:space="preserve"> </w:delText>
          </w:r>
          <w:commentRangeStart w:id="575"/>
          <w:commentRangeStart w:id="576"/>
          <w:r w:rsidRPr="00CF1DEC" w:rsidDel="00CF1DEC">
            <w:delText>very quickly</w:delText>
          </w:r>
          <w:r w:rsidDel="00CF1DEC">
            <w:delText xml:space="preserve"> </w:delText>
          </w:r>
        </w:del>
      </w:ins>
      <w:commentRangeEnd w:id="575"/>
      <w:del w:id="577" w:author="fanzhou kong" w:date="2020-02-06T11:46:00Z">
        <w:r w:rsidR="00935DA4" w:rsidDel="00CF1DEC">
          <w:rPr>
            <w:rStyle w:val="CommentReference"/>
          </w:rPr>
          <w:commentReference w:id="575"/>
        </w:r>
        <w:commentRangeEnd w:id="576"/>
        <w:r w:rsidR="00CF1DEC" w:rsidDel="00CF1DEC">
          <w:rPr>
            <w:rStyle w:val="CommentReference"/>
          </w:rPr>
          <w:commentReference w:id="576"/>
        </w:r>
      </w:del>
      <w:ins w:id="578" w:author="fanzhou kong" w:date="2020-02-03T16:04:00Z">
        <w:r w:rsidR="00A1431E">
          <w:t xml:space="preserve">with </w:t>
        </w:r>
      </w:ins>
      <w:ins w:id="579" w:author="Kong, Fanzhou" w:date="2020-01-22T15:58:00Z">
        <w:del w:id="580" w:author="fanzhou kong" w:date="2020-02-03T16:04:00Z">
          <w:r w:rsidDel="00A1431E">
            <w:delText>(</w:delText>
          </w:r>
        </w:del>
        <w:r>
          <w:t xml:space="preserve">only </w:t>
        </w:r>
      </w:ins>
      <w:ins w:id="581" w:author="Xu, Jason" w:date="2020-02-04T14:48:00Z">
        <w:r w:rsidR="00576B5A">
          <w:t>four</w:t>
        </w:r>
      </w:ins>
      <w:ins w:id="582" w:author="Kong, Fanzhou" w:date="2020-01-22T15:58:00Z">
        <w:del w:id="583" w:author="Xu, Jason" w:date="2020-02-04T14:48:00Z">
          <w:r w:rsidDel="00576B5A">
            <w:delText>4</w:delText>
          </w:r>
        </w:del>
        <w:r>
          <w:t xml:space="preserve"> features</w:t>
        </w:r>
      </w:ins>
      <w:ins w:id="584" w:author="Xu, Jason" w:date="2020-02-05T11:56:00Z">
        <w:r w:rsidR="0023379F">
          <w:t xml:space="preserve"> (Al</w:t>
        </w:r>
        <w:r w:rsidR="00046BA3">
          <w:t>, Rb, B, and Na</w:t>
        </w:r>
        <w:r w:rsidR="0023379F">
          <w:t>)</w:t>
        </w:r>
      </w:ins>
      <w:ins w:id="585" w:author="Kong, Fanzhou" w:date="2020-01-22T15:58:00Z">
        <w:del w:id="586" w:author="Xu, Jason" w:date="2020-02-04T14:48:00Z">
          <w:r w:rsidDel="00576B5A">
            <w:delText xml:space="preserve"> needed</w:delText>
          </w:r>
        </w:del>
      </w:ins>
      <w:ins w:id="587" w:author="Xu, Jason" w:date="2020-02-04T14:49:00Z">
        <w:r w:rsidR="00564010">
          <w:t>, when</w:t>
        </w:r>
      </w:ins>
      <w:ins w:id="588" w:author="Kong, Fanzhou" w:date="2020-01-22T15:58:00Z">
        <w:del w:id="589" w:author="Xu, Jason" w:date="2020-02-04T14:49:00Z">
          <w:r w:rsidDel="00564010">
            <w:delText xml:space="preserve"> </w:delText>
          </w:r>
        </w:del>
      </w:ins>
      <w:ins w:id="590" w:author="fanzhou kong" w:date="2020-02-03T16:04:00Z">
        <w:del w:id="591" w:author="Xu, Jason" w:date="2020-02-04T14:49:00Z">
          <w:r w:rsidR="00A1431E" w:rsidDel="00564010">
            <w:delText>when</w:delText>
          </w:r>
        </w:del>
      </w:ins>
      <w:ins w:id="592" w:author="Kong, Fanzhou" w:date="2020-01-22T15:59:00Z">
        <w:del w:id="593" w:author="fanzhou kong" w:date="2020-02-03T16:04:00Z">
          <w:r w:rsidDel="00A1431E">
            <w:delText>for both classifiers</w:delText>
          </w:r>
        </w:del>
      </w:ins>
      <w:ins w:id="594" w:author="Kong, Fanzhou" w:date="2020-01-22T15:58:00Z">
        <w:del w:id="595" w:author="fanzhou kong" w:date="2020-02-03T16:04:00Z">
          <w:r w:rsidDel="00A1431E">
            <w:delText xml:space="preserve">) </w:delText>
          </w:r>
        </w:del>
      </w:ins>
      <w:ins w:id="596" w:author="Kong, Fanzhou" w:date="2020-01-22T15:55:00Z">
        <w:del w:id="597" w:author="fanzhou kong" w:date="2020-02-03T16:04:00Z">
          <w:r w:rsidDel="00A1431E">
            <w:delText>with</w:delText>
          </w:r>
        </w:del>
        <w:r>
          <w:t xml:space="preserve"> optimal hyperparameters </w:t>
        </w:r>
      </w:ins>
      <w:ins w:id="598" w:author="fanzhou kong" w:date="2020-02-03T16:04:00Z">
        <w:r w:rsidR="00A1431E">
          <w:t xml:space="preserve">were </w:t>
        </w:r>
      </w:ins>
      <w:ins w:id="599" w:author="Xu, Jason" w:date="2020-02-04T14:49:00Z">
        <w:r w:rsidR="00564010">
          <w:t>also applied</w:t>
        </w:r>
      </w:ins>
      <w:ins w:id="600" w:author="Kong, Fanzhou" w:date="2020-01-22T15:55:00Z">
        <w:del w:id="601" w:author="Xu, Jason" w:date="2020-02-04T14:49:00Z">
          <w:r w:rsidDel="00564010">
            <w:delText>selected</w:delText>
          </w:r>
        </w:del>
        <w:r>
          <w:t>.</w:t>
        </w:r>
        <w:commentRangeStart w:id="602"/>
        <w:commentRangeStart w:id="603"/>
        <w:r>
          <w:t xml:space="preserve"> </w:t>
        </w:r>
      </w:ins>
      <w:ins w:id="604" w:author="Xu, Jason" w:date="2020-02-05T11:59:00Z">
        <w:r w:rsidR="006C16C3">
          <w:t xml:space="preserve">Ultimately, </w:t>
        </w:r>
      </w:ins>
      <w:commentRangeStart w:id="605"/>
      <w:ins w:id="606" w:author="Kong, Fanzhou" w:date="2020-01-22T15:51:00Z">
        <w:del w:id="607" w:author="Xu, Jason" w:date="2020-02-05T11:59:00Z">
          <w:r w:rsidRPr="006C7BD7" w:rsidDel="005026E4">
            <w:delText>Then</w:delText>
          </w:r>
        </w:del>
      </w:ins>
      <w:commentRangeEnd w:id="605"/>
      <w:del w:id="608" w:author="Xu, Jason" w:date="2020-02-05T11:59:00Z">
        <w:r w:rsidR="00D938B1" w:rsidRPr="006C7BD7" w:rsidDel="005026E4">
          <w:rPr>
            <w:rStyle w:val="CommentReference"/>
          </w:rPr>
          <w:commentReference w:id="605"/>
        </w:r>
      </w:del>
      <w:ins w:id="609" w:author="Kong, Fanzhou" w:date="2020-01-22T15:51:00Z">
        <w:del w:id="610" w:author="Xu, Jason" w:date="2020-02-05T11:59:00Z">
          <w:r w:rsidRPr="006C7BD7" w:rsidDel="005026E4">
            <w:delText xml:space="preserve"> </w:delText>
          </w:r>
        </w:del>
        <w:r w:rsidRPr="006C7BD7">
          <w:t>t</w:t>
        </w:r>
        <w:r w:rsidRPr="007B07BB">
          <w:t xml:space="preserve">he </w:t>
        </w:r>
      </w:ins>
      <w:commentRangeEnd w:id="602"/>
      <w:r w:rsidR="00787D9E">
        <w:rPr>
          <w:rStyle w:val="CommentReference"/>
        </w:rPr>
        <w:commentReference w:id="602"/>
      </w:r>
      <w:commentRangeEnd w:id="603"/>
      <w:r w:rsidR="005B1B06">
        <w:rPr>
          <w:rStyle w:val="CommentReference"/>
        </w:rPr>
        <w:commentReference w:id="603"/>
      </w:r>
      <w:ins w:id="611" w:author="Xu, Jason" w:date="2020-02-05T12:06:00Z">
        <w:r w:rsidR="00B61FB6">
          <w:rPr>
            <w:rFonts w:hint="eastAsia"/>
          </w:rPr>
          <w:t>optimal</w:t>
        </w:r>
        <w:r w:rsidR="00B61FB6">
          <w:t xml:space="preserve"> </w:t>
        </w:r>
      </w:ins>
      <w:ins w:id="612" w:author="Kong, Fanzhou" w:date="2020-01-22T15:52:00Z">
        <w:del w:id="613" w:author="Xu, Jason" w:date="2020-02-05T12:02:00Z">
          <w:r w:rsidRPr="006C7BD7" w:rsidDel="004F03AF">
            <w:delText xml:space="preserve">optimal </w:delText>
          </w:r>
        </w:del>
        <w:r w:rsidRPr="006C7BD7">
          <w:t>classifiers</w:t>
        </w:r>
      </w:ins>
      <w:ins w:id="614" w:author="Xu, Jason" w:date="2020-02-05T11:59:00Z">
        <w:r w:rsidR="005026E4" w:rsidRPr="004F03AF">
          <w:rPr>
            <w:rPrChange w:id="615" w:author="Xu, Jason" w:date="2020-02-05T12:02:00Z">
              <w:rPr>
                <w:color w:val="FF0000"/>
              </w:rPr>
            </w:rPrChange>
          </w:rPr>
          <w:t xml:space="preserve"> generated</w:t>
        </w:r>
      </w:ins>
      <w:ins w:id="616" w:author="Kong, Fanzhou" w:date="2020-01-22T15:52:00Z">
        <w:r w:rsidRPr="006C7BD7">
          <w:t xml:space="preserve"> were </w:t>
        </w:r>
      </w:ins>
      <w:ins w:id="617" w:author="Xu, Jason" w:date="2020-02-05T12:06:00Z">
        <w:r w:rsidR="00B61FB6">
          <w:rPr>
            <w:rFonts w:hint="eastAsia"/>
          </w:rPr>
          <w:t>utilized</w:t>
        </w:r>
        <w:r w:rsidR="00B61FB6">
          <w:t xml:space="preserve"> </w:t>
        </w:r>
        <w:r w:rsidR="00B61FB6">
          <w:rPr>
            <w:rFonts w:hint="eastAsia"/>
          </w:rPr>
          <w:t>for</w:t>
        </w:r>
        <w:r w:rsidR="00B61FB6">
          <w:t xml:space="preserve"> model </w:t>
        </w:r>
      </w:ins>
      <w:ins w:id="618" w:author="Kong, Fanzhou" w:date="2020-01-22T15:52:00Z">
        <w:r w:rsidRPr="006C7BD7">
          <w:t>validat</w:t>
        </w:r>
      </w:ins>
      <w:ins w:id="619" w:author="Xu, Jason" w:date="2020-02-05T12:06:00Z">
        <w:r w:rsidR="00B61FB6">
          <w:t>ion</w:t>
        </w:r>
      </w:ins>
      <w:ins w:id="620" w:author="Kong, Fanzhou" w:date="2020-01-22T15:52:00Z">
        <w:del w:id="621" w:author="Xu, Jason" w:date="2020-02-05T12:06:00Z">
          <w:r w:rsidRPr="006C7BD7" w:rsidDel="00B61FB6">
            <w:delText>ed</w:delText>
          </w:r>
        </w:del>
        <w:r w:rsidRPr="006C7BD7">
          <w:t xml:space="preserve"> on </w:t>
        </w:r>
      </w:ins>
      <w:ins w:id="622" w:author="Xu, Jason" w:date="2020-02-04T14:58:00Z">
        <w:r w:rsidR="002A16B7" w:rsidRPr="007B07BB">
          <w:t xml:space="preserve">the </w:t>
        </w:r>
      </w:ins>
      <w:ins w:id="623" w:author="Kong, Fanzhou" w:date="2020-01-22T15:52:00Z">
        <w:r w:rsidRPr="007B07BB">
          <w:t>testing set</w:t>
        </w:r>
      </w:ins>
      <w:ins w:id="624" w:author="Xu, Jason" w:date="2020-02-05T12:08:00Z">
        <w:r w:rsidR="00A01A5F">
          <w:t xml:space="preserve">. </w:t>
        </w:r>
      </w:ins>
      <w:ins w:id="625" w:author="Kong, Fanzhou" w:date="2020-01-22T15:52:00Z">
        <w:del w:id="626" w:author="Xu, Jason" w:date="2020-02-05T12:07:00Z">
          <w:r w:rsidDel="00A01A5F">
            <w:delText>.</w:delText>
          </w:r>
        </w:del>
      </w:ins>
      <w:ins w:id="627" w:author="Kong, Fanzhou" w:date="2020-01-22T15:59:00Z">
        <w:del w:id="628" w:author="Xu, Jason" w:date="2020-02-05T12:07:00Z">
          <w:r w:rsidR="00A96C67" w:rsidDel="00A01A5F">
            <w:delText xml:space="preserve"> </w:delText>
          </w:r>
        </w:del>
        <w:r w:rsidR="00A96C67">
          <w:t xml:space="preserve">The </w:t>
        </w:r>
      </w:ins>
      <w:ins w:id="629" w:author="Xu, Jason" w:date="2020-02-04T15:03:00Z">
        <w:r w:rsidR="00963DEC">
          <w:t>in</w:t>
        </w:r>
        <w:r w:rsidR="00D938B1">
          <w:t xml:space="preserve">dependent </w:t>
        </w:r>
      </w:ins>
      <w:ins w:id="630" w:author="Kong, Fanzhou" w:date="2020-01-22T15:59:00Z">
        <w:r w:rsidR="00A96C67">
          <w:t>validation results could be found in table 2</w:t>
        </w:r>
      </w:ins>
      <w:ins w:id="631" w:author="Xu, Jason" w:date="2020-02-05T12:08:00Z">
        <w:r w:rsidR="00775539">
          <w:t xml:space="preserve">, where kappa coefficient is a statistic for testing interrater reliability </w:t>
        </w:r>
        <w:r w:rsidR="00775539" w:rsidRPr="00EE6DBD">
          <w:rPr>
            <w:highlight w:val="yellow"/>
          </w:rPr>
          <w:t>(citations).</w:t>
        </w:r>
        <w:r w:rsidR="00775539">
          <w:t xml:space="preserve"> </w:t>
        </w:r>
      </w:ins>
      <w:ins w:id="632" w:author="Xu, Jason" w:date="2020-02-05T12:33:00Z">
        <w:r w:rsidR="008919B8">
          <w:t>Using b</w:t>
        </w:r>
      </w:ins>
      <w:ins w:id="633" w:author="Kong, Fanzhou" w:date="2020-01-22T15:59:00Z">
        <w:del w:id="634" w:author="Xu, Jason" w:date="2020-02-05T12:08:00Z">
          <w:r w:rsidR="00A96C67" w:rsidDel="00775539">
            <w:delText>.</w:delText>
          </w:r>
        </w:del>
      </w:ins>
      <w:ins w:id="635" w:author="Kong, Fanzhou" w:date="2020-01-22T16:31:00Z">
        <w:del w:id="636" w:author="Xu, Jason" w:date="2020-02-05T12:08:00Z">
          <w:r w:rsidR="0057658A" w:rsidDel="00775539">
            <w:delText xml:space="preserve"> </w:delText>
          </w:r>
          <w:r w:rsidR="0057658A" w:rsidRPr="0057658A" w:rsidDel="00775539">
            <w:rPr>
              <w:highlight w:val="yellow"/>
              <w:rPrChange w:id="637" w:author="Kong, Fanzhou" w:date="2020-01-22T16:31:00Z">
                <w:rPr/>
              </w:rPrChange>
            </w:rPr>
            <w:delText xml:space="preserve">(some precision, recall, kappa explanination </w:delText>
          </w:r>
          <w:commentRangeStart w:id="638"/>
          <w:commentRangeStart w:id="639"/>
          <w:r w:rsidR="0057658A" w:rsidRPr="0057658A" w:rsidDel="00775539">
            <w:rPr>
              <w:highlight w:val="yellow"/>
              <w:rPrChange w:id="640" w:author="Kong, Fanzhou" w:date="2020-01-22T16:31:00Z">
                <w:rPr/>
              </w:rPrChange>
            </w:rPr>
            <w:delText>here</w:delText>
          </w:r>
        </w:del>
      </w:ins>
      <w:commentRangeEnd w:id="638"/>
      <w:del w:id="641" w:author="Xu, Jason" w:date="2020-02-05T12:08:00Z">
        <w:r w:rsidR="003A60B5" w:rsidDel="00775539">
          <w:rPr>
            <w:rStyle w:val="CommentReference"/>
          </w:rPr>
          <w:commentReference w:id="638"/>
        </w:r>
        <w:commentRangeEnd w:id="639"/>
        <w:r w:rsidR="003417ED" w:rsidDel="00775539">
          <w:rPr>
            <w:rStyle w:val="CommentReference"/>
          </w:rPr>
          <w:commentReference w:id="639"/>
        </w:r>
      </w:del>
      <w:ins w:id="642" w:author="Kong, Fanzhou" w:date="2020-01-22T16:31:00Z">
        <w:del w:id="643" w:author="Xu, Jason" w:date="2020-02-05T12:08:00Z">
          <w:r w:rsidR="0057658A" w:rsidRPr="0057658A" w:rsidDel="00775539">
            <w:rPr>
              <w:highlight w:val="yellow"/>
              <w:rPrChange w:id="644" w:author="Kong, Fanzhou" w:date="2020-01-22T16:31:00Z">
                <w:rPr/>
              </w:rPrChange>
            </w:rPr>
            <w:delText>).</w:delText>
          </w:r>
        </w:del>
      </w:ins>
      <w:ins w:id="645" w:author="Kong, Fanzhou" w:date="2020-01-22T15:52:00Z">
        <w:del w:id="646" w:author="Xu, Jason" w:date="2020-02-05T12:08:00Z">
          <w:r w:rsidDel="00775539">
            <w:delText xml:space="preserve"> </w:delText>
          </w:r>
        </w:del>
      </w:ins>
      <w:ins w:id="647" w:author="Kong, Fanzhou" w:date="2020-01-22T16:31:00Z">
        <w:del w:id="648" w:author="Xu, Jason" w:date="2020-02-05T12:33:00Z">
          <w:r w:rsidR="0057658A" w:rsidDel="008919B8">
            <w:delText>B</w:delText>
          </w:r>
        </w:del>
        <w:r w:rsidR="0057658A">
          <w:t>oth classifier</w:t>
        </w:r>
      </w:ins>
      <w:ins w:id="649" w:author="Kong, Fanzhou" w:date="2020-01-22T16:32:00Z">
        <w:r w:rsidR="0057658A">
          <w:t>s</w:t>
        </w:r>
      </w:ins>
      <w:ins w:id="650" w:author="Kong, Fanzhou" w:date="2020-01-22T16:31:00Z">
        <w:r w:rsidR="0057658A">
          <w:t xml:space="preserve"> </w:t>
        </w:r>
      </w:ins>
      <w:ins w:id="651" w:author="Kong, Fanzhou" w:date="2020-01-22T16:32:00Z">
        <w:r w:rsidR="0057658A">
          <w:t>sh</w:t>
        </w:r>
      </w:ins>
      <w:ins w:id="652" w:author="Kong, Fanzhou" w:date="2020-01-22T16:33:00Z">
        <w:r w:rsidR="0057658A">
          <w:t>ow</w:t>
        </w:r>
      </w:ins>
      <w:ins w:id="653" w:author="Kong, Fanzhou" w:date="2020-01-22T16:35:00Z">
        <w:r w:rsidR="0057658A">
          <w:t>e</w:t>
        </w:r>
      </w:ins>
      <w:ins w:id="654" w:author="Kong, Fanzhou" w:date="2020-01-22T16:33:00Z">
        <w:r w:rsidR="0057658A">
          <w:t xml:space="preserve">d </w:t>
        </w:r>
        <w:del w:id="655" w:author="fanzhou kong" w:date="2020-01-23T21:11:00Z">
          <w:r w:rsidR="0057658A" w:rsidDel="00E6238E">
            <w:delText>perfect</w:delText>
          </w:r>
        </w:del>
      </w:ins>
      <w:ins w:id="656" w:author="fanzhou kong" w:date="2020-01-23T21:11:00Z">
        <w:r w:rsidR="00E6238E">
          <w:t>perfect</w:t>
        </w:r>
      </w:ins>
      <w:ins w:id="657" w:author="Kong, Fanzhou" w:date="2020-01-22T16:33:00Z">
        <w:r w:rsidR="0057658A">
          <w:t xml:space="preserve"> classification result</w:t>
        </w:r>
      </w:ins>
      <w:ins w:id="658" w:author="Kong, Fanzhou" w:date="2020-01-22T16:35:00Z">
        <w:r w:rsidR="0057658A">
          <w:t>s</w:t>
        </w:r>
      </w:ins>
      <w:ins w:id="659" w:author="Kong, Fanzhou" w:date="2020-01-22T16:33:00Z">
        <w:r w:rsidR="0057658A">
          <w:t xml:space="preserve"> </w:t>
        </w:r>
      </w:ins>
      <w:ins w:id="660" w:author="Xu, Jason" w:date="2020-02-05T12:10:00Z">
        <w:r w:rsidR="00880AC8">
          <w:t xml:space="preserve">for </w:t>
        </w:r>
        <w:r w:rsidR="003567C3">
          <w:t>all types of GI rice</w:t>
        </w:r>
      </w:ins>
      <w:ins w:id="661" w:author="Xu, Jason" w:date="2020-02-05T12:19:00Z">
        <w:r w:rsidR="00602D2A">
          <w:t xml:space="preserve"> </w:t>
        </w:r>
      </w:ins>
      <w:ins w:id="662" w:author="Kong, Fanzhou" w:date="2020-01-22T16:33:00Z">
        <w:r w:rsidR="0057658A">
          <w:t>with</w:t>
        </w:r>
        <w:commentRangeStart w:id="663"/>
        <w:commentRangeStart w:id="664"/>
        <w:r w:rsidR="0057658A">
          <w:t xml:space="preserve"> 100% accuracy</w:t>
        </w:r>
      </w:ins>
      <w:commentRangeEnd w:id="663"/>
      <w:r w:rsidR="00602D2A">
        <w:rPr>
          <w:rStyle w:val="CommentReference"/>
        </w:rPr>
        <w:commentReference w:id="663"/>
      </w:r>
      <w:commentRangeEnd w:id="664"/>
      <w:r w:rsidR="005B1B06">
        <w:rPr>
          <w:rStyle w:val="CommentReference"/>
        </w:rPr>
        <w:commentReference w:id="664"/>
      </w:r>
      <w:ins w:id="665" w:author="Kong, Fanzhou" w:date="2020-01-22T16:33:00Z">
        <w:del w:id="666" w:author="Xu, Jason" w:date="2020-02-05T12:10:00Z">
          <w:r w:rsidR="0057658A" w:rsidDel="003567C3">
            <w:delText xml:space="preserve"> </w:delText>
          </w:r>
        </w:del>
      </w:ins>
      <w:ins w:id="667" w:author="fanzhou kong" w:date="2020-02-03T16:14:00Z">
        <w:del w:id="668" w:author="Xu, Jason" w:date="2020-02-04T14:52:00Z">
          <w:r w:rsidR="003A60B5" w:rsidDel="0081031B">
            <w:delText>amd</w:delText>
          </w:r>
        </w:del>
        <w:del w:id="669" w:author="Xu, Jason" w:date="2020-02-05T12:10:00Z">
          <w:r w:rsidR="003A60B5" w:rsidDel="003567C3">
            <w:delText xml:space="preserve"> kappa </w:delText>
          </w:r>
        </w:del>
      </w:ins>
      <w:ins w:id="670" w:author="Kong, Fanzhou" w:date="2020-01-22T16:33:00Z">
        <w:del w:id="671" w:author="Xu, Jason" w:date="2020-02-05T12:10:00Z">
          <w:r w:rsidR="0057658A" w:rsidDel="003567C3">
            <w:delText xml:space="preserve">for all types of GI </w:delText>
          </w:r>
          <w:commentRangeStart w:id="672"/>
          <w:commentRangeStart w:id="673"/>
          <w:r w:rsidR="0057658A" w:rsidDel="003567C3">
            <w:delText>rice</w:delText>
          </w:r>
          <w:commentRangeEnd w:id="672"/>
          <w:r w:rsidR="0057658A" w:rsidDel="003567C3">
            <w:rPr>
              <w:rStyle w:val="CommentReference"/>
            </w:rPr>
            <w:commentReference w:id="672"/>
          </w:r>
        </w:del>
      </w:ins>
      <w:commentRangeEnd w:id="673"/>
      <w:del w:id="674" w:author="Xu, Jason" w:date="2020-02-05T12:10:00Z">
        <w:r w:rsidR="005A172B" w:rsidDel="003567C3">
          <w:rPr>
            <w:rStyle w:val="CommentReference"/>
          </w:rPr>
          <w:commentReference w:id="673"/>
        </w:r>
      </w:del>
      <w:ins w:id="675" w:author="Kong, Fanzhou" w:date="2020-01-22T16:33:00Z">
        <w:r w:rsidR="0057658A">
          <w:t>.</w:t>
        </w:r>
      </w:ins>
      <w:ins w:id="676" w:author="Kong, Fanzhou" w:date="2020-01-22T16:35:00Z">
        <w:r w:rsidR="0057658A">
          <w:t xml:space="preserve"> </w:t>
        </w:r>
      </w:ins>
      <w:ins w:id="677" w:author="Kong, Fanzhou" w:date="2020-01-22T16:36:00Z">
        <w:r w:rsidR="0057658A">
          <w:t xml:space="preserve">The result </w:t>
        </w:r>
        <w:del w:id="678" w:author="fanzhou kong" w:date="2020-02-06T11:51:00Z">
          <w:r w:rsidR="0057658A" w:rsidRPr="0081031B" w:rsidDel="00CF1DEC">
            <w:rPr>
              <w:strike/>
              <w:rPrChange w:id="679" w:author="Xu, Jason" w:date="2020-02-04T14:52:00Z">
                <w:rPr/>
              </w:rPrChange>
            </w:rPr>
            <w:delText>is suggesting</w:delText>
          </w:r>
        </w:del>
      </w:ins>
      <w:ins w:id="680" w:author="Xu, Jason" w:date="2020-02-04T15:13:00Z">
        <w:del w:id="681" w:author="fanzhou kong" w:date="2020-02-06T11:51:00Z">
          <w:r w:rsidR="005A172B" w:rsidDel="00CF1DEC">
            <w:rPr>
              <w:strike/>
            </w:rPr>
            <w:delText xml:space="preserve"> </w:delText>
          </w:r>
        </w:del>
        <w:r w:rsidR="005A172B" w:rsidRPr="005A172B">
          <w:rPr>
            <w:rPrChange w:id="682" w:author="Xu, Jason" w:date="2020-02-04T15:13:00Z">
              <w:rPr>
                <w:strike/>
              </w:rPr>
            </w:rPrChange>
          </w:rPr>
          <w:t>suggested</w:t>
        </w:r>
      </w:ins>
      <w:ins w:id="683" w:author="Kong, Fanzhou" w:date="2020-01-22T16:36:00Z">
        <w:r w:rsidR="0057658A">
          <w:t xml:space="preserve"> the information </w:t>
        </w:r>
        <w:del w:id="684" w:author="Xu, Jason" w:date="2020-02-05T12:21:00Z">
          <w:r w:rsidR="0057658A" w:rsidDel="00507014">
            <w:delText>provided by</w:delText>
          </w:r>
        </w:del>
      </w:ins>
      <w:ins w:id="685" w:author="Xu, Jason" w:date="2020-02-05T12:21:00Z">
        <w:r w:rsidR="00507014">
          <w:t>from</w:t>
        </w:r>
      </w:ins>
      <w:ins w:id="686" w:author="Kong, Fanzhou" w:date="2020-01-22T16:36:00Z">
        <w:r w:rsidR="0057658A">
          <w:t xml:space="preserve"> these </w:t>
        </w:r>
        <w:del w:id="687" w:author="Xu, Jason" w:date="2020-02-05T12:10:00Z">
          <w:r w:rsidR="0057658A" w:rsidDel="00481C70">
            <w:delText xml:space="preserve">4 </w:delText>
          </w:r>
        </w:del>
      </w:ins>
      <w:ins w:id="688" w:author="Xu, Jason" w:date="2020-02-05T12:10:00Z">
        <w:r w:rsidR="00481C70">
          <w:t xml:space="preserve">four </w:t>
        </w:r>
      </w:ins>
      <w:ins w:id="689" w:author="Kong, Fanzhou" w:date="2020-01-22T16:36:00Z">
        <w:r w:rsidR="0057658A">
          <w:t xml:space="preserve">elements has significant </w:t>
        </w:r>
      </w:ins>
      <w:ins w:id="690" w:author="Kong, Fanzhou" w:date="2020-01-22T16:37:00Z">
        <w:r w:rsidR="0057658A">
          <w:t>differentiation</w:t>
        </w:r>
      </w:ins>
      <w:ins w:id="691" w:author="Xu, Jason" w:date="2020-02-05T12:21:00Z">
        <w:r w:rsidR="00507014">
          <w:t xml:space="preserve"> </w:t>
        </w:r>
      </w:ins>
      <w:ins w:id="692" w:author="Kong, Fanzhou" w:date="2020-01-22T16:37:00Z">
        <w:del w:id="693" w:author="Xu, Jason" w:date="2020-02-05T12:21:00Z">
          <w:r w:rsidR="0057658A" w:rsidDel="00507014">
            <w:delText xml:space="preserve"> </w:delText>
          </w:r>
        </w:del>
        <w:r w:rsidR="0057658A">
          <w:t>power to make the classification</w:t>
        </w:r>
        <w:r w:rsidR="0057658A" w:rsidRPr="006C7BD7">
          <w:t>.</w:t>
        </w:r>
      </w:ins>
      <w:ins w:id="694" w:author="Xu, Jason" w:date="2020-02-05T12:16:00Z">
        <w:r w:rsidR="00FC36DB" w:rsidRPr="00D912E6">
          <w:rPr>
            <w:rPrChange w:id="695" w:author="Xu, Jason" w:date="2020-02-05T12:36:00Z">
              <w:rPr>
                <w:highlight w:val="yellow"/>
              </w:rPr>
            </w:rPrChange>
          </w:rPr>
          <w:t xml:space="preserve"> </w:t>
        </w:r>
      </w:ins>
      <w:ins w:id="696" w:author="Xu, Jason" w:date="2020-02-05T12:29:00Z">
        <w:r w:rsidR="00AD684F" w:rsidRPr="00D912E6">
          <w:rPr>
            <w:highlight w:val="green"/>
            <w:rPrChange w:id="697" w:author="Xu, Jason" w:date="2020-02-05T12:36:00Z">
              <w:rPr>
                <w:highlight w:val="yellow"/>
              </w:rPr>
            </w:rPrChange>
          </w:rPr>
          <w:t>With</w:t>
        </w:r>
      </w:ins>
      <w:ins w:id="698" w:author="Xu, Jason" w:date="2020-02-05T12:34:00Z">
        <w:r w:rsidR="00473969" w:rsidRPr="00D912E6">
          <w:rPr>
            <w:highlight w:val="green"/>
            <w:rPrChange w:id="699" w:author="Xu, Jason" w:date="2020-02-05T12:36:00Z">
              <w:rPr>
                <w:highlight w:val="yellow"/>
              </w:rPr>
            </w:rPrChange>
          </w:rPr>
          <w:t xml:space="preserve"> the information above, we further </w:t>
        </w:r>
        <w:r w:rsidR="00593C9E" w:rsidRPr="00D912E6">
          <w:rPr>
            <w:highlight w:val="green"/>
            <w:rPrChange w:id="700" w:author="Xu, Jason" w:date="2020-02-05T12:36:00Z">
              <w:rPr>
                <w:highlight w:val="yellow"/>
              </w:rPr>
            </w:rPrChange>
          </w:rPr>
          <w:t>plotted the relative concentration</w:t>
        </w:r>
      </w:ins>
      <w:ins w:id="701" w:author="Xu, Jason" w:date="2020-02-05T12:40:00Z">
        <w:r w:rsidR="00503651">
          <w:rPr>
            <w:highlight w:val="green"/>
          </w:rPr>
          <w:t xml:space="preserve"> of four elements in </w:t>
        </w:r>
        <w:commentRangeStart w:id="702"/>
        <w:commentRangeStart w:id="703"/>
        <w:r w:rsidR="000725E1">
          <w:rPr>
            <w:highlight w:val="green"/>
          </w:rPr>
          <w:t>Radar plot</w:t>
        </w:r>
      </w:ins>
      <w:commentRangeEnd w:id="702"/>
      <w:ins w:id="704" w:author="Xu, Jason" w:date="2020-02-05T12:41:00Z">
        <w:r w:rsidR="000725E1">
          <w:rPr>
            <w:rStyle w:val="CommentReference"/>
          </w:rPr>
          <w:commentReference w:id="702"/>
        </w:r>
      </w:ins>
      <w:commentRangeEnd w:id="703"/>
      <w:r w:rsidR="005B1B06">
        <w:rPr>
          <w:rStyle w:val="CommentReference"/>
        </w:rPr>
        <w:commentReference w:id="703"/>
      </w:r>
      <w:ins w:id="705" w:author="Xu, Jason" w:date="2020-02-05T12:35:00Z">
        <w:r w:rsidR="008030EE" w:rsidRPr="008D6A7D">
          <w:rPr>
            <w:rPrChange w:id="706" w:author="Xu, Jason" w:date="2020-02-05T12:42:00Z">
              <w:rPr>
                <w:highlight w:val="yellow"/>
              </w:rPr>
            </w:rPrChange>
          </w:rPr>
          <w:t>.</w:t>
        </w:r>
      </w:ins>
      <w:ins w:id="707" w:author="Xu, Jason" w:date="2020-02-05T12:42:00Z">
        <w:r w:rsidR="008D6A7D">
          <w:t xml:space="preserve"> A</w:t>
        </w:r>
        <w:r w:rsidR="008D6A7D" w:rsidRPr="000B76FD">
          <w:rPr>
            <w:highlight w:val="green"/>
            <w:rPrChange w:id="708" w:author="Xu, Jason" w:date="2020-02-05T12:49:00Z">
              <w:rPr/>
            </w:rPrChange>
          </w:rPr>
          <w:t xml:space="preserve">s </w:t>
        </w:r>
      </w:ins>
      <w:ins w:id="709" w:author="Xu, Jason" w:date="2020-02-05T12:43:00Z">
        <w:r w:rsidR="00BE7BBC" w:rsidRPr="000B76FD">
          <w:rPr>
            <w:highlight w:val="green"/>
            <w:rPrChange w:id="710" w:author="Xu, Jason" w:date="2020-02-05T12:49:00Z">
              <w:rPr/>
            </w:rPrChange>
          </w:rPr>
          <w:t>shown Fig x (rad</w:t>
        </w:r>
      </w:ins>
      <w:ins w:id="711" w:author="Xu, Jason" w:date="2020-02-05T12:44:00Z">
        <w:r w:rsidR="00EA336F" w:rsidRPr="000B76FD">
          <w:rPr>
            <w:highlight w:val="green"/>
            <w:rPrChange w:id="712" w:author="Xu, Jason" w:date="2020-02-05T12:49:00Z">
              <w:rPr/>
            </w:rPrChange>
          </w:rPr>
          <w:t>ar</w:t>
        </w:r>
      </w:ins>
      <w:ins w:id="713" w:author="Xu, Jason" w:date="2020-02-05T12:43:00Z">
        <w:r w:rsidR="00BE7BBC" w:rsidRPr="000B76FD">
          <w:rPr>
            <w:highlight w:val="green"/>
            <w:rPrChange w:id="714" w:author="Xu, Jason" w:date="2020-02-05T12:49:00Z">
              <w:rPr/>
            </w:rPrChange>
          </w:rPr>
          <w:t>)</w:t>
        </w:r>
      </w:ins>
      <w:ins w:id="715" w:author="Xu, Jason" w:date="2020-02-05T12:44:00Z">
        <w:r w:rsidR="00EA336F" w:rsidRPr="000B76FD">
          <w:rPr>
            <w:highlight w:val="green"/>
            <w:rPrChange w:id="716" w:author="Xu, Jason" w:date="2020-02-05T12:49:00Z">
              <w:rPr/>
            </w:rPrChange>
          </w:rPr>
          <w:t xml:space="preserve">, </w:t>
        </w:r>
      </w:ins>
      <w:ins w:id="717" w:author="Xu, Jason" w:date="2020-02-05T12:46:00Z">
        <w:r w:rsidR="00EB7748" w:rsidRPr="000B76FD">
          <w:rPr>
            <w:highlight w:val="green"/>
            <w:rPrChange w:id="718" w:author="Xu, Jason" w:date="2020-02-05T12:49:00Z">
              <w:rPr/>
            </w:rPrChange>
          </w:rPr>
          <w:t xml:space="preserve">each GI rice possessed </w:t>
        </w:r>
        <w:r w:rsidR="008E142F" w:rsidRPr="000B76FD">
          <w:rPr>
            <w:highlight w:val="green"/>
            <w:rPrChange w:id="719" w:author="Xu, Jason" w:date="2020-02-05T12:49:00Z">
              <w:rPr/>
            </w:rPrChange>
          </w:rPr>
          <w:t xml:space="preserve">its </w:t>
        </w:r>
        <w:r w:rsidR="00EB7748" w:rsidRPr="000B76FD">
          <w:rPr>
            <w:highlight w:val="green"/>
            <w:rPrChange w:id="720" w:author="Xu, Jason" w:date="2020-02-05T12:49:00Z">
              <w:rPr/>
            </w:rPrChange>
          </w:rPr>
          <w:t xml:space="preserve">unique elemental </w:t>
        </w:r>
      </w:ins>
      <w:ins w:id="721" w:author="Xu, Jason" w:date="2020-02-05T12:45:00Z">
        <w:r w:rsidR="00F77029" w:rsidRPr="000B76FD">
          <w:rPr>
            <w:highlight w:val="green"/>
            <w:rPrChange w:id="722" w:author="Xu, Jason" w:date="2020-02-05T12:49:00Z">
              <w:rPr/>
            </w:rPrChange>
          </w:rPr>
          <w:t>patter</w:t>
        </w:r>
      </w:ins>
      <w:ins w:id="723" w:author="Xu, Jason" w:date="2020-02-05T12:47:00Z">
        <w:r w:rsidR="008E142F" w:rsidRPr="000B76FD">
          <w:rPr>
            <w:highlight w:val="green"/>
            <w:rPrChange w:id="724" w:author="Xu, Jason" w:date="2020-02-05T12:49:00Z">
              <w:rPr/>
            </w:rPrChange>
          </w:rPr>
          <w:t>n</w:t>
        </w:r>
        <w:r w:rsidR="008E142F">
          <w:t>…</w:t>
        </w:r>
      </w:ins>
      <w:ins w:id="725" w:author="Xu, Jason" w:date="2020-02-05T12:45:00Z">
        <w:r w:rsidR="00F77029">
          <w:t xml:space="preserve"> </w:t>
        </w:r>
      </w:ins>
      <w:ins w:id="726" w:author="Xu, Jason" w:date="2020-02-05T12:46:00Z">
        <w:r w:rsidR="00EB7748">
          <w:t xml:space="preserve"> </w:t>
        </w:r>
      </w:ins>
      <w:ins w:id="727" w:author="Xu, Jason" w:date="2020-02-05T12:44:00Z">
        <w:r w:rsidR="00EA336F">
          <w:t xml:space="preserve"> </w:t>
        </w:r>
      </w:ins>
      <w:ins w:id="728" w:author="Kong, Fanzhou" w:date="2020-01-22T16:37:00Z">
        <w:del w:id="729" w:author="Xu, Jason" w:date="2020-02-05T12:16:00Z">
          <w:r w:rsidR="0057658A" w:rsidRPr="00DA31A8" w:rsidDel="00FC36DB">
            <w:rPr>
              <w:highlight w:val="yellow"/>
              <w:rPrChange w:id="730" w:author="Xu, Jason" w:date="2020-02-05T12:51:00Z">
                <w:rPr/>
              </w:rPrChange>
            </w:rPr>
            <w:delText xml:space="preserve"> </w:delText>
          </w:r>
        </w:del>
      </w:ins>
      <w:ins w:id="731" w:author="Xu, Jason" w:date="2020-02-05T12:35:00Z">
        <w:r w:rsidR="008030EE" w:rsidRPr="00DA31A8">
          <w:rPr>
            <w:rPrChange w:id="732" w:author="Xu, Jason" w:date="2020-02-05T12:51:00Z">
              <w:rPr>
                <w:color w:val="FF0000"/>
              </w:rPr>
            </w:rPrChange>
          </w:rPr>
          <w:t>By far,</w:t>
        </w:r>
      </w:ins>
      <w:ins w:id="733" w:author="Xu, Jason" w:date="2020-02-05T12:11:00Z">
        <w:r w:rsidR="00F33B46" w:rsidRPr="006C7BD7">
          <w:t xml:space="preserve"> </w:t>
        </w:r>
      </w:ins>
      <w:ins w:id="734" w:author="Xu, Jason" w:date="2020-02-05T12:47:00Z">
        <w:r w:rsidR="004B2154">
          <w:t xml:space="preserve">it is still </w:t>
        </w:r>
      </w:ins>
      <w:ins w:id="735" w:author="Xu, Jason" w:date="2020-02-05T14:51:00Z">
        <w:r w:rsidR="00E9243E">
          <w:t>challenging</w:t>
        </w:r>
      </w:ins>
      <w:ins w:id="736" w:author="Xu, Jason" w:date="2020-02-05T12:47:00Z">
        <w:r w:rsidR="004B2154">
          <w:t xml:space="preserve"> to elucidate </w:t>
        </w:r>
      </w:ins>
      <w:ins w:id="737" w:author="Xu, Jason" w:date="2020-02-05T12:11:00Z">
        <w:r w:rsidR="00F33B46">
          <w:t xml:space="preserve">the rationale </w:t>
        </w:r>
      </w:ins>
      <w:ins w:id="738" w:author="Xu, Jason" w:date="2020-02-05T12:49:00Z">
        <w:r w:rsidR="008C43BE">
          <w:t xml:space="preserve">why </w:t>
        </w:r>
        <w:r w:rsidR="000B76FD">
          <w:t xml:space="preserve">these four elements are showing </w:t>
        </w:r>
      </w:ins>
      <w:ins w:id="739" w:author="Xu, Jason" w:date="2020-02-05T12:51:00Z">
        <w:r w:rsidR="00DA31A8">
          <w:t xml:space="preserve">such </w:t>
        </w:r>
      </w:ins>
      <w:ins w:id="740" w:author="Xu, Jason" w:date="2020-02-05T12:47:00Z">
        <w:r w:rsidR="004B2154">
          <w:t xml:space="preserve">strong </w:t>
        </w:r>
      </w:ins>
      <w:ins w:id="741" w:author="Xu, Jason" w:date="2020-02-05T12:11:00Z">
        <w:r w:rsidR="00F33B46">
          <w:t xml:space="preserve">differentiation power </w:t>
        </w:r>
      </w:ins>
      <w:ins w:id="742" w:author="Xu, Jason" w:date="2020-02-05T12:51:00Z">
        <w:r w:rsidR="00DA31A8">
          <w:t xml:space="preserve">in this </w:t>
        </w:r>
      </w:ins>
      <w:ins w:id="743" w:author="Xu, Jason" w:date="2020-02-05T13:27:00Z">
        <w:r w:rsidR="006257A3">
          <w:t>study</w:t>
        </w:r>
      </w:ins>
      <w:ins w:id="744" w:author="Xu, Jason" w:date="2020-02-05T12:11:00Z">
        <w:r w:rsidR="00F33B46">
          <w:t>.</w:t>
        </w:r>
      </w:ins>
      <w:ins w:id="745" w:author="Xu, Jason" w:date="2020-02-05T13:05:00Z">
        <w:r w:rsidR="00834D1A">
          <w:t xml:space="preserve"> </w:t>
        </w:r>
      </w:ins>
      <w:ins w:id="746" w:author="Xu, Jason" w:date="2020-02-05T13:29:00Z">
        <w:r w:rsidR="00455C79">
          <w:t xml:space="preserve">Very likely that </w:t>
        </w:r>
      </w:ins>
      <w:ins w:id="747" w:author="Xu, Jason" w:date="2020-02-05T13:16:00Z">
        <w:r w:rsidR="008F1FFF">
          <w:t xml:space="preserve">the </w:t>
        </w:r>
      </w:ins>
      <w:ins w:id="748" w:author="Xu, Jason" w:date="2020-02-05T13:30:00Z">
        <w:r w:rsidR="005F1587" w:rsidRPr="005F1587">
          <w:t>complexity</w:t>
        </w:r>
      </w:ins>
      <w:ins w:id="749" w:author="Xu, Jason" w:date="2020-02-05T13:29:00Z">
        <w:r w:rsidR="00455C79">
          <w:t xml:space="preserve"> </w:t>
        </w:r>
      </w:ins>
      <w:ins w:id="750" w:author="Xu, Jason" w:date="2020-02-05T13:30:00Z">
        <w:r w:rsidR="000445B5">
          <w:t xml:space="preserve">is due </w:t>
        </w:r>
      </w:ins>
      <w:ins w:id="751" w:author="Xu, Jason" w:date="2020-02-05T13:31:00Z">
        <w:r w:rsidR="000445B5">
          <w:t xml:space="preserve">to the fact </w:t>
        </w:r>
      </w:ins>
      <w:ins w:id="752" w:author="Xu, Jason" w:date="2020-02-05T13:16:00Z">
        <w:r w:rsidR="003857DF">
          <w:t xml:space="preserve">that </w:t>
        </w:r>
        <w:r w:rsidR="007E0C78">
          <w:t xml:space="preserve">we </w:t>
        </w:r>
      </w:ins>
      <w:ins w:id="753" w:author="Xu, Jason" w:date="2020-02-05T14:51:00Z">
        <w:r w:rsidR="00E9243E">
          <w:t>covered</w:t>
        </w:r>
      </w:ins>
      <w:ins w:id="754" w:author="Xu, Jason" w:date="2020-02-05T13:16:00Z">
        <w:r w:rsidR="007E0C78">
          <w:t xml:space="preserve"> samples</w:t>
        </w:r>
      </w:ins>
      <w:ins w:id="755" w:author="Xu, Jason" w:date="2020-02-05T13:17:00Z">
        <w:r w:rsidR="007E0C78">
          <w:t xml:space="preserve"> from </w:t>
        </w:r>
        <w:commentRangeStart w:id="756"/>
        <w:commentRangeStart w:id="757"/>
        <w:r w:rsidR="007E0C78">
          <w:t xml:space="preserve">all </w:t>
        </w:r>
      </w:ins>
      <w:ins w:id="758" w:author="Xu, Jason" w:date="2020-02-05T13:16:00Z">
        <w:r w:rsidR="003857DF">
          <w:t>t</w:t>
        </w:r>
      </w:ins>
      <w:ins w:id="759" w:author="Xu, Jason" w:date="2020-02-05T13:05:00Z">
        <w:r w:rsidR="00834D1A">
          <w:t>hree dominate rice producing regions</w:t>
        </w:r>
      </w:ins>
      <w:ins w:id="760" w:author="Xu, Jason" w:date="2020-02-05T13:17:00Z">
        <w:r w:rsidR="007E0C78">
          <w:t xml:space="preserve"> in China</w:t>
        </w:r>
      </w:ins>
      <w:ins w:id="761" w:author="Xu, Jason" w:date="2020-02-05T13:05:00Z">
        <w:r w:rsidR="00834D1A">
          <w:t>:</w:t>
        </w:r>
      </w:ins>
      <w:commentRangeEnd w:id="756"/>
      <w:ins w:id="762" w:author="Xu, Jason" w:date="2020-02-05T14:16:00Z">
        <w:r w:rsidR="00112358">
          <w:rPr>
            <w:rStyle w:val="CommentReference"/>
          </w:rPr>
          <w:commentReference w:id="756"/>
        </w:r>
      </w:ins>
      <w:commentRangeEnd w:id="757"/>
      <w:r w:rsidR="000F3658">
        <w:rPr>
          <w:rStyle w:val="CommentReference"/>
        </w:rPr>
        <w:commentReference w:id="757"/>
      </w:r>
      <w:ins w:id="763" w:author="Xu, Jason" w:date="2020-02-05T13:05:00Z">
        <w:r w:rsidR="00834D1A">
          <w:t xml:space="preserve"> </w:t>
        </w:r>
      </w:ins>
      <w:ins w:id="764" w:author="Xu, Jason" w:date="2020-02-05T13:45:00Z">
        <w:r w:rsidR="003B33AF">
          <w:t xml:space="preserve">the </w:t>
        </w:r>
        <w:r w:rsidR="003B33AF">
          <w:lastRenderedPageBreak/>
          <w:t>N</w:t>
        </w:r>
      </w:ins>
      <w:ins w:id="765" w:author="Xu, Jason" w:date="2020-02-05T13:05:00Z">
        <w:r w:rsidR="00834D1A">
          <w:t xml:space="preserve">ortheast </w:t>
        </w:r>
      </w:ins>
      <w:ins w:id="766" w:author="Xu, Jason" w:date="2020-02-05T13:06:00Z">
        <w:r w:rsidR="008F699D">
          <w:t>China plain</w:t>
        </w:r>
      </w:ins>
      <w:ins w:id="767" w:author="Xu, Jason" w:date="2020-02-05T13:09:00Z">
        <w:r w:rsidR="002236C1">
          <w:t xml:space="preserve"> (WC, PJ</w:t>
        </w:r>
      </w:ins>
      <w:ins w:id="768" w:author="Xu, Jason" w:date="2020-02-05T13:10:00Z">
        <w:r w:rsidR="002236C1">
          <w:t>-1, and PJ-2</w:t>
        </w:r>
      </w:ins>
      <w:ins w:id="769" w:author="Xu, Jason" w:date="2020-02-05T13:09:00Z">
        <w:r w:rsidR="002236C1">
          <w:t>)</w:t>
        </w:r>
      </w:ins>
      <w:ins w:id="770" w:author="Xu, Jason" w:date="2020-02-05T13:06:00Z">
        <w:r w:rsidR="008F699D">
          <w:t xml:space="preserve">, </w:t>
        </w:r>
        <w:r w:rsidR="003468B9">
          <w:t>Yang</w:t>
        </w:r>
      </w:ins>
      <w:ins w:id="771" w:author="Xu, Jason" w:date="2020-02-05T13:07:00Z">
        <w:r w:rsidR="00DF1DC4">
          <w:t>t</w:t>
        </w:r>
      </w:ins>
      <w:ins w:id="772" w:author="Xu, Jason" w:date="2020-02-05T13:06:00Z">
        <w:r w:rsidR="003468B9">
          <w:t>ze</w:t>
        </w:r>
      </w:ins>
      <w:ins w:id="773" w:author="Xu, Jason" w:date="2020-02-05T13:07:00Z">
        <w:r w:rsidR="00DF1DC4">
          <w:t xml:space="preserve"> </w:t>
        </w:r>
      </w:ins>
      <w:ins w:id="774" w:author="Xu, Jason" w:date="2020-02-05T13:45:00Z">
        <w:r w:rsidR="003B33AF">
          <w:t>R</w:t>
        </w:r>
      </w:ins>
      <w:ins w:id="775" w:author="Xu, Jason" w:date="2020-02-05T13:07:00Z">
        <w:r w:rsidR="00DF1DC4">
          <w:t xml:space="preserve">iver </w:t>
        </w:r>
      </w:ins>
      <w:ins w:id="776" w:author="Xu, Jason" w:date="2020-02-05T13:45:00Z">
        <w:r w:rsidR="003B33AF">
          <w:t>B</w:t>
        </w:r>
      </w:ins>
      <w:ins w:id="777" w:author="Xu, Jason" w:date="2020-02-05T13:07:00Z">
        <w:r w:rsidR="00DF1DC4">
          <w:t xml:space="preserve">asin </w:t>
        </w:r>
      </w:ins>
      <w:ins w:id="778" w:author="Xu, Jason" w:date="2020-02-05T13:11:00Z">
        <w:r w:rsidR="006C7BD7">
          <w:t xml:space="preserve">(SY, </w:t>
        </w:r>
        <w:r w:rsidR="00581EDE">
          <w:t>JS</w:t>
        </w:r>
        <w:r w:rsidR="006C7BD7">
          <w:t>)</w:t>
        </w:r>
        <w:r w:rsidR="00581EDE">
          <w:t xml:space="preserve">, </w:t>
        </w:r>
      </w:ins>
      <w:ins w:id="779" w:author="Xu, Jason" w:date="2020-02-05T13:07:00Z">
        <w:r w:rsidR="00DF1DC4">
          <w:t>and southeast c</w:t>
        </w:r>
        <w:r w:rsidR="0026597D">
          <w:t>oastal region</w:t>
        </w:r>
      </w:ins>
      <w:ins w:id="780" w:author="Xu, Jason" w:date="2020-02-05T13:12:00Z">
        <w:r w:rsidR="00581EDE">
          <w:t xml:space="preserve"> (GG)</w:t>
        </w:r>
      </w:ins>
      <w:ins w:id="781" w:author="Xu, Jason" w:date="2020-02-05T13:31:00Z">
        <w:r w:rsidR="000445B5">
          <w:t>.</w:t>
        </w:r>
      </w:ins>
      <w:ins w:id="782" w:author="Xu, Jason" w:date="2020-02-06T15:32:00Z">
        <w:r w:rsidR="00B0461E">
          <w:t xml:space="preserve"> </w:t>
        </w:r>
        <w:r w:rsidR="00B0461E" w:rsidRPr="00B0461E">
          <w:rPr>
            <w:color w:val="FF0000"/>
            <w:rPrChange w:id="783" w:author="Xu, Jason" w:date="2020-02-06T15:32:00Z">
              <w:rPr/>
            </w:rPrChange>
          </w:rPr>
          <w:t xml:space="preserve">Add </w:t>
        </w:r>
        <w:r w:rsidR="00E611B6">
          <w:rPr>
            <w:color w:val="FF0000"/>
          </w:rPr>
          <w:t xml:space="preserve">other factors </w:t>
        </w:r>
        <w:r w:rsidR="00B0461E" w:rsidRPr="00B0461E">
          <w:rPr>
            <w:color w:val="FF0000"/>
            <w:rPrChange w:id="784" w:author="Xu, Jason" w:date="2020-02-06T15:32:00Z">
              <w:rPr/>
            </w:rPrChange>
          </w:rPr>
          <w:t>...</w:t>
        </w:r>
      </w:ins>
      <w:ins w:id="785" w:author="Xu, Jason" w:date="2020-02-05T12:11:00Z">
        <w:r w:rsidR="00F33B46" w:rsidRPr="005A2927">
          <w:rPr>
            <w:strike/>
            <w:rPrChange w:id="786" w:author="Xu, Jason" w:date="2020-02-06T15:35:00Z">
              <w:rPr/>
            </w:rPrChange>
          </w:rPr>
          <w:t xml:space="preserve"> </w:t>
        </w:r>
      </w:ins>
    </w:p>
    <w:p w14:paraId="28407128" w14:textId="1742FCD8" w:rsidR="004717CF" w:rsidRPr="00C27CCE" w:rsidRDefault="004717CF">
      <w:pPr>
        <w:jc w:val="both"/>
        <w:rPr>
          <w:ins w:id="787" w:author="Xu, Jason" w:date="2020-02-05T12:53:00Z"/>
          <w:i/>
          <w:iCs/>
          <w:rPrChange w:id="788" w:author="Xu, Jason" w:date="2020-02-05T14:18:00Z">
            <w:rPr>
              <w:ins w:id="789" w:author="Xu, Jason" w:date="2020-02-05T12:53:00Z"/>
            </w:rPr>
          </w:rPrChange>
        </w:rPr>
      </w:pPr>
      <w:ins w:id="790" w:author="Xu, Jason" w:date="2020-02-05T12:54:00Z">
        <w:r w:rsidRPr="00C27CCE">
          <w:rPr>
            <w:i/>
            <w:iCs/>
            <w:highlight w:val="green"/>
            <w:rPrChange w:id="791" w:author="Xu, Jason" w:date="2020-02-05T14:18:00Z">
              <w:rPr/>
            </w:rPrChange>
          </w:rPr>
          <w:t xml:space="preserve">PJ-1 vs PJ-2: </w:t>
        </w:r>
      </w:ins>
      <w:ins w:id="792" w:author="Xu, Jason" w:date="2020-02-05T13:45:00Z">
        <w:r w:rsidR="00BE2EC5" w:rsidRPr="00C27CCE">
          <w:rPr>
            <w:i/>
            <w:iCs/>
            <w:highlight w:val="green"/>
            <w:rPrChange w:id="793" w:author="Xu, Jason" w:date="2020-02-05T14:18:00Z">
              <w:rPr>
                <w:highlight w:val="green"/>
              </w:rPr>
            </w:rPrChange>
          </w:rPr>
          <w:t xml:space="preserve">multiple </w:t>
        </w:r>
      </w:ins>
      <w:ins w:id="794" w:author="Xu, Jason" w:date="2020-02-05T12:54:00Z">
        <w:r w:rsidRPr="00C27CCE">
          <w:rPr>
            <w:i/>
            <w:iCs/>
            <w:highlight w:val="green"/>
            <w:rPrChange w:id="795" w:author="Xu, Jason" w:date="2020-02-05T14:18:00Z">
              <w:rPr/>
            </w:rPrChange>
          </w:rPr>
          <w:t>factors ma</w:t>
        </w:r>
        <w:r w:rsidR="00CC6DDF" w:rsidRPr="00C27CCE">
          <w:rPr>
            <w:i/>
            <w:iCs/>
            <w:highlight w:val="green"/>
            <w:rPrChange w:id="796" w:author="Xu, Jason" w:date="2020-02-05T14:18:00Z">
              <w:rPr/>
            </w:rPrChange>
          </w:rPr>
          <w:t xml:space="preserve">y lead to </w:t>
        </w:r>
      </w:ins>
      <w:ins w:id="797" w:author="Xu, Jason" w:date="2020-02-05T13:46:00Z">
        <w:r w:rsidR="00BE2EC5" w:rsidRPr="00C27CCE">
          <w:rPr>
            <w:i/>
            <w:iCs/>
            <w:highlight w:val="green"/>
            <w:rPrChange w:id="798" w:author="Xu, Jason" w:date="2020-02-05T14:18:00Z">
              <w:rPr/>
            </w:rPrChange>
          </w:rPr>
          <w:t>different elemental distribution in rice</w:t>
        </w:r>
        <w:r w:rsidR="00BE2EC5" w:rsidRPr="00C27CCE">
          <w:rPr>
            <w:i/>
            <w:iCs/>
            <w:rPrChange w:id="799" w:author="Xu, Jason" w:date="2020-02-05T14:18:00Z">
              <w:rPr/>
            </w:rPrChange>
          </w:rPr>
          <w:t xml:space="preserve"> </w:t>
        </w:r>
      </w:ins>
    </w:p>
    <w:p w14:paraId="0E0D3AC6" w14:textId="34C6A6BD" w:rsidR="00DC026A" w:rsidRPr="006C7BD7" w:rsidDel="00FC36DB" w:rsidRDefault="002B7CDD">
      <w:pPr>
        <w:rPr>
          <w:del w:id="800" w:author="Xu, Jason" w:date="2020-02-05T12:16:00Z"/>
        </w:rPr>
        <w:pPrChange w:id="801" w:author="Xu, Jason" w:date="2020-02-05T12:16:00Z">
          <w:pPr>
            <w:jc w:val="both"/>
          </w:pPr>
        </w:pPrChange>
      </w:pPr>
      <w:ins w:id="802" w:author="Xu, Jason" w:date="2020-02-05T14:39:00Z">
        <w:r>
          <w:t>In fact</w:t>
        </w:r>
      </w:ins>
      <w:ins w:id="803" w:author="Xu, Jason" w:date="2020-02-05T14:17:00Z">
        <w:r w:rsidR="00172594">
          <w:t>,</w:t>
        </w:r>
      </w:ins>
      <w:ins w:id="804" w:author="Xu, Jason" w:date="2020-02-05T15:46:00Z">
        <w:r w:rsidR="00C0320E">
          <w:t xml:space="preserve"> </w:t>
        </w:r>
      </w:ins>
      <w:ins w:id="805" w:author="Xu, Jason" w:date="2020-02-05T14:25:00Z">
        <w:r w:rsidR="00F4058B">
          <w:rPr>
            <w:rFonts w:hint="eastAsia"/>
          </w:rPr>
          <w:t>t</w:t>
        </w:r>
        <w:r w:rsidR="00F4058B">
          <w:t>he</w:t>
        </w:r>
      </w:ins>
      <w:ins w:id="806" w:author="Xu, Jason" w:date="2020-02-05T14:27:00Z">
        <w:r w:rsidR="00B15348">
          <w:t xml:space="preserve"> characteristics of paddy </w:t>
        </w:r>
        <w:r w:rsidR="0077518C">
          <w:t>soil</w:t>
        </w:r>
      </w:ins>
      <w:ins w:id="807" w:author="Xu, Jason" w:date="2020-02-05T14:33:00Z">
        <w:r w:rsidR="00BF35E0">
          <w:t>s</w:t>
        </w:r>
      </w:ins>
      <w:ins w:id="808" w:author="fanzhou kong" w:date="2020-02-07T14:43:00Z">
        <w:r w:rsidR="001E6090">
          <w:t xml:space="preserve"> </w:t>
        </w:r>
        <w:r w:rsidR="001E6090" w:rsidRPr="00334BC8">
          <w:rPr>
            <w:highlight w:val="green"/>
            <w:rPrChange w:id="809" w:author="fanzhou kong" w:date="2020-02-07T14:56:00Z">
              <w:rPr/>
            </w:rPrChange>
          </w:rPr>
          <w:t>does play important role but</w:t>
        </w:r>
      </w:ins>
      <w:ins w:id="810" w:author="Xu, Jason" w:date="2020-02-05T14:27:00Z">
        <w:r w:rsidR="0077518C" w:rsidRPr="00334BC8">
          <w:rPr>
            <w:highlight w:val="green"/>
            <w:rPrChange w:id="811" w:author="fanzhou kong" w:date="2020-02-07T14:56:00Z">
              <w:rPr/>
            </w:rPrChange>
          </w:rPr>
          <w:t xml:space="preserve"> </w:t>
        </w:r>
      </w:ins>
      <w:ins w:id="812" w:author="Xu, Jason" w:date="2020-02-05T14:28:00Z">
        <w:r w:rsidR="0077518C" w:rsidRPr="00334BC8">
          <w:rPr>
            <w:highlight w:val="green"/>
            <w:rPrChange w:id="813" w:author="fanzhou kong" w:date="2020-02-07T14:56:00Z">
              <w:rPr/>
            </w:rPrChange>
          </w:rPr>
          <w:t xml:space="preserve">may not be </w:t>
        </w:r>
      </w:ins>
      <w:ins w:id="814" w:author="Xu, Jason" w:date="2020-02-05T14:33:00Z">
        <w:r w:rsidR="00BF35E0" w:rsidRPr="00334BC8">
          <w:rPr>
            <w:highlight w:val="green"/>
            <w:rPrChange w:id="815" w:author="fanzhou kong" w:date="2020-02-07T14:56:00Z">
              <w:rPr/>
            </w:rPrChange>
          </w:rPr>
          <w:t xml:space="preserve">the </w:t>
        </w:r>
      </w:ins>
      <w:ins w:id="816" w:author="Xu, Jason" w:date="2020-02-05T14:32:00Z">
        <w:r w:rsidR="00B00660" w:rsidRPr="00334BC8">
          <w:rPr>
            <w:rFonts w:hint="eastAsia"/>
            <w:highlight w:val="green"/>
            <w:rPrChange w:id="817" w:author="fanzhou kong" w:date="2020-02-07T14:56:00Z">
              <w:rPr>
                <w:rFonts w:hint="eastAsia"/>
              </w:rPr>
            </w:rPrChange>
          </w:rPr>
          <w:t>o</w:t>
        </w:r>
        <w:r w:rsidR="00B00660" w:rsidRPr="00334BC8">
          <w:rPr>
            <w:highlight w:val="green"/>
            <w:rPrChange w:id="818" w:author="fanzhou kong" w:date="2020-02-07T14:56:00Z">
              <w:rPr/>
            </w:rPrChange>
          </w:rPr>
          <w:t>nly</w:t>
        </w:r>
        <w:r w:rsidR="006324F6" w:rsidRPr="00334BC8">
          <w:rPr>
            <w:highlight w:val="green"/>
            <w:rPrChange w:id="819" w:author="fanzhou kong" w:date="2020-02-07T14:56:00Z">
              <w:rPr/>
            </w:rPrChange>
          </w:rPr>
          <w:t xml:space="preserve"> factor determin</w:t>
        </w:r>
      </w:ins>
      <w:ins w:id="820" w:author="Xu, Jason" w:date="2020-02-05T14:44:00Z">
        <w:r w:rsidR="009624BE" w:rsidRPr="00334BC8">
          <w:rPr>
            <w:highlight w:val="green"/>
            <w:rPrChange w:id="821" w:author="fanzhou kong" w:date="2020-02-07T14:56:00Z">
              <w:rPr/>
            </w:rPrChange>
          </w:rPr>
          <w:t>ing</w:t>
        </w:r>
      </w:ins>
      <w:ins w:id="822" w:author="Xu, Jason" w:date="2020-02-05T14:33:00Z">
        <w:r w:rsidR="006324F6" w:rsidRPr="00334BC8">
          <w:rPr>
            <w:highlight w:val="green"/>
            <w:rPrChange w:id="823" w:author="fanzhou kong" w:date="2020-02-07T14:56:00Z">
              <w:rPr/>
            </w:rPrChange>
          </w:rPr>
          <w:t xml:space="preserve"> the </w:t>
        </w:r>
      </w:ins>
      <w:ins w:id="824" w:author="Xu, Jason" w:date="2020-02-05T14:26:00Z">
        <w:r w:rsidR="00E263C6" w:rsidRPr="00334BC8">
          <w:rPr>
            <w:highlight w:val="green"/>
            <w:rPrChange w:id="825" w:author="fanzhou kong" w:date="2020-02-07T14:56:00Z">
              <w:rPr/>
            </w:rPrChange>
          </w:rPr>
          <w:t>elemental</w:t>
        </w:r>
      </w:ins>
      <w:ins w:id="826" w:author="Xu, Jason" w:date="2020-02-05T14:44:00Z">
        <w:r w:rsidR="009624BE" w:rsidRPr="00334BC8">
          <w:rPr>
            <w:highlight w:val="green"/>
            <w:rPrChange w:id="827" w:author="fanzhou kong" w:date="2020-02-07T14:56:00Z">
              <w:rPr/>
            </w:rPrChange>
          </w:rPr>
          <w:t xml:space="preserve"> accumulation in rice</w:t>
        </w:r>
      </w:ins>
      <w:ins w:id="828" w:author="Xu, Jason" w:date="2020-02-05T14:36:00Z">
        <w:r w:rsidR="00167130" w:rsidRPr="00334BC8">
          <w:rPr>
            <w:highlight w:val="green"/>
            <w:rPrChange w:id="829" w:author="fanzhou kong" w:date="2020-02-07T14:56:00Z">
              <w:rPr/>
            </w:rPrChange>
          </w:rPr>
          <w:t xml:space="preserve">. </w:t>
        </w:r>
      </w:ins>
      <w:commentRangeStart w:id="830"/>
      <w:commentRangeStart w:id="831"/>
      <w:ins w:id="832" w:author="Xu, Jason" w:date="2020-02-05T14:42:00Z">
        <w:r w:rsidR="00E51720" w:rsidRPr="00334BC8">
          <w:rPr>
            <w:highlight w:val="green"/>
            <w:rPrChange w:id="833" w:author="fanzhou kong" w:date="2020-02-07T14:56:00Z">
              <w:rPr/>
            </w:rPrChange>
          </w:rPr>
          <w:t>In this study</w:t>
        </w:r>
      </w:ins>
      <w:ins w:id="834" w:author="Xu, Jason" w:date="2020-02-05T14:36:00Z">
        <w:r w:rsidR="00167130" w:rsidRPr="00334BC8">
          <w:rPr>
            <w:highlight w:val="green"/>
            <w:rPrChange w:id="835" w:author="fanzhou kong" w:date="2020-02-07T14:56:00Z">
              <w:rPr/>
            </w:rPrChange>
          </w:rPr>
          <w:t>, PJ-1 and PJ-2</w:t>
        </w:r>
      </w:ins>
      <w:ins w:id="836" w:author="Xu, Jason" w:date="2020-02-05T14:37:00Z">
        <w:r w:rsidR="00167130" w:rsidRPr="00334BC8">
          <w:rPr>
            <w:highlight w:val="green"/>
            <w:rPrChange w:id="837" w:author="fanzhou kong" w:date="2020-02-07T14:56:00Z">
              <w:rPr/>
            </w:rPrChange>
          </w:rPr>
          <w:t xml:space="preserve">, </w:t>
        </w:r>
      </w:ins>
      <w:ins w:id="838" w:author="Xu, Jason" w:date="2020-02-05T14:48:00Z">
        <w:r w:rsidR="006976F3" w:rsidRPr="00334BC8">
          <w:rPr>
            <w:highlight w:val="green"/>
            <w:rPrChange w:id="839" w:author="fanzhou kong" w:date="2020-02-07T14:56:00Z">
              <w:rPr/>
            </w:rPrChange>
          </w:rPr>
          <w:t xml:space="preserve">two </w:t>
        </w:r>
      </w:ins>
      <w:ins w:id="840" w:author="Xu, Jason" w:date="2020-02-05T15:47:00Z">
        <w:r w:rsidR="003D4856" w:rsidRPr="00334BC8">
          <w:rPr>
            <w:highlight w:val="green"/>
            <w:rPrChange w:id="841" w:author="fanzhou kong" w:date="2020-02-07T14:56:00Z">
              <w:rPr/>
            </w:rPrChange>
          </w:rPr>
          <w:t>genotypic</w:t>
        </w:r>
      </w:ins>
      <w:ins w:id="842" w:author="Xu, Jason" w:date="2020-02-05T14:44:00Z">
        <w:r w:rsidR="00803AEC" w:rsidRPr="00334BC8">
          <w:rPr>
            <w:highlight w:val="green"/>
            <w:rPrChange w:id="843" w:author="fanzhou kong" w:date="2020-02-07T14:56:00Z">
              <w:rPr/>
            </w:rPrChange>
          </w:rPr>
          <w:t xml:space="preserve"> </w:t>
        </w:r>
      </w:ins>
      <w:ins w:id="844" w:author="Xu, Jason" w:date="2020-02-05T14:47:00Z">
        <w:r w:rsidR="003150BF" w:rsidRPr="00334BC8">
          <w:rPr>
            <w:highlight w:val="green"/>
            <w:rPrChange w:id="845" w:author="fanzhou kong" w:date="2020-02-07T14:56:00Z">
              <w:rPr/>
            </w:rPrChange>
          </w:rPr>
          <w:t xml:space="preserve">differed </w:t>
        </w:r>
      </w:ins>
      <w:commentRangeEnd w:id="830"/>
      <w:r w:rsidR="000F3658" w:rsidRPr="00334BC8">
        <w:rPr>
          <w:rStyle w:val="CommentReference"/>
          <w:highlight w:val="green"/>
          <w:rPrChange w:id="846" w:author="fanzhou kong" w:date="2020-02-07T14:56:00Z">
            <w:rPr>
              <w:rStyle w:val="CommentReference"/>
            </w:rPr>
          </w:rPrChange>
        </w:rPr>
        <w:commentReference w:id="830"/>
      </w:r>
      <w:commentRangeEnd w:id="831"/>
      <w:r w:rsidR="00705BCD" w:rsidRPr="00334BC8">
        <w:rPr>
          <w:rStyle w:val="CommentReference"/>
          <w:highlight w:val="green"/>
          <w:rPrChange w:id="847" w:author="fanzhou kong" w:date="2020-02-07T14:56:00Z">
            <w:rPr>
              <w:rStyle w:val="CommentReference"/>
            </w:rPr>
          </w:rPrChange>
        </w:rPr>
        <w:commentReference w:id="831"/>
      </w:r>
      <w:ins w:id="848" w:author="Xu, Jason" w:date="2020-02-05T14:43:00Z">
        <w:r w:rsidR="00452707" w:rsidRPr="00334BC8">
          <w:rPr>
            <w:highlight w:val="green"/>
            <w:rPrChange w:id="849" w:author="fanzhou kong" w:date="2020-02-07T14:56:00Z">
              <w:rPr/>
            </w:rPrChange>
          </w:rPr>
          <w:t xml:space="preserve">rice </w:t>
        </w:r>
      </w:ins>
      <w:ins w:id="850" w:author="Xu, Jason" w:date="2020-02-05T14:48:00Z">
        <w:r w:rsidR="005E37AB" w:rsidRPr="00334BC8">
          <w:rPr>
            <w:highlight w:val="green"/>
            <w:rPrChange w:id="851" w:author="fanzhou kong" w:date="2020-02-07T14:56:00Z">
              <w:rPr/>
            </w:rPrChange>
          </w:rPr>
          <w:t xml:space="preserve">yet </w:t>
        </w:r>
      </w:ins>
      <w:ins w:id="852" w:author="Xu, Jason" w:date="2020-02-05T14:37:00Z">
        <w:r w:rsidR="009A418E" w:rsidRPr="00334BC8">
          <w:rPr>
            <w:highlight w:val="green"/>
            <w:rPrChange w:id="853" w:author="fanzhou kong" w:date="2020-02-07T14:56:00Z">
              <w:rPr/>
            </w:rPrChange>
          </w:rPr>
          <w:t xml:space="preserve">harvested in almost </w:t>
        </w:r>
      </w:ins>
      <w:ins w:id="854" w:author="Xu, Jason" w:date="2020-02-05T14:52:00Z">
        <w:r w:rsidR="00E9243E" w:rsidRPr="00334BC8">
          <w:rPr>
            <w:highlight w:val="green"/>
            <w:rPrChange w:id="855" w:author="fanzhou kong" w:date="2020-02-07T14:56:00Z">
              <w:rPr/>
            </w:rPrChange>
          </w:rPr>
          <w:t>identical</w:t>
        </w:r>
      </w:ins>
      <w:ins w:id="856" w:author="Xu, Jason" w:date="2020-02-05T14:40:00Z">
        <w:r w:rsidR="005B067E" w:rsidRPr="00334BC8">
          <w:rPr>
            <w:highlight w:val="green"/>
            <w:rPrChange w:id="857" w:author="fanzhou kong" w:date="2020-02-07T14:56:00Z">
              <w:rPr/>
            </w:rPrChange>
          </w:rPr>
          <w:t xml:space="preserve"> geo</w:t>
        </w:r>
      </w:ins>
      <w:ins w:id="858" w:author="Xu, Jason" w:date="2020-02-05T14:41:00Z">
        <w:r w:rsidR="005B067E" w:rsidRPr="00334BC8">
          <w:rPr>
            <w:highlight w:val="green"/>
            <w:rPrChange w:id="859" w:author="fanzhou kong" w:date="2020-02-07T14:56:00Z">
              <w:rPr/>
            </w:rPrChange>
          </w:rPr>
          <w:t xml:space="preserve">graphical </w:t>
        </w:r>
        <w:r w:rsidR="00471FF5" w:rsidRPr="00334BC8">
          <w:rPr>
            <w:highlight w:val="green"/>
            <w:rPrChange w:id="860" w:author="fanzhou kong" w:date="2020-02-07T14:56:00Z">
              <w:rPr/>
            </w:rPrChange>
          </w:rPr>
          <w:t xml:space="preserve">region, </w:t>
        </w:r>
      </w:ins>
      <w:ins w:id="861" w:author="fanzhou kong" w:date="2020-02-07T14:35:00Z">
        <w:r w:rsidR="001E6090" w:rsidRPr="00334BC8">
          <w:rPr>
            <w:highlight w:val="green"/>
            <w:rPrChange w:id="862" w:author="fanzhou kong" w:date="2020-02-07T14:56:00Z">
              <w:rPr/>
            </w:rPrChange>
          </w:rPr>
          <w:t xml:space="preserve">showed similarities in elemental pattern </w:t>
        </w:r>
      </w:ins>
      <w:ins w:id="863" w:author="fanzhou kong" w:date="2020-02-07T14:36:00Z">
        <w:r w:rsidR="001E6090" w:rsidRPr="00334BC8">
          <w:rPr>
            <w:highlight w:val="green"/>
            <w:rPrChange w:id="864" w:author="fanzhou kong" w:date="2020-02-07T14:56:00Z">
              <w:rPr/>
            </w:rPrChange>
          </w:rPr>
          <w:t xml:space="preserve">in terms of </w:t>
        </w:r>
        <w:proofErr w:type="spellStart"/>
        <w:r w:rsidR="001E6090" w:rsidRPr="00334BC8">
          <w:rPr>
            <w:highlight w:val="green"/>
            <w:rPrChange w:id="865" w:author="fanzhou kong" w:date="2020-02-07T14:56:00Z">
              <w:rPr/>
            </w:rPrChange>
          </w:rPr>
          <w:t>Rb</w:t>
        </w:r>
        <w:proofErr w:type="spellEnd"/>
        <w:r w:rsidR="001E6090" w:rsidRPr="00334BC8">
          <w:rPr>
            <w:highlight w:val="green"/>
            <w:rPrChange w:id="866" w:author="fanzhou kong" w:date="2020-02-07T14:56:00Z">
              <w:rPr/>
            </w:rPrChange>
          </w:rPr>
          <w:t xml:space="preserve">, B and Na; however, they </w:t>
        </w:r>
      </w:ins>
      <w:ins w:id="867" w:author="Xu, Jason" w:date="2020-02-05T14:41:00Z">
        <w:r w:rsidR="00471FF5" w:rsidRPr="00334BC8">
          <w:rPr>
            <w:highlight w:val="green"/>
            <w:rPrChange w:id="868" w:author="fanzhou kong" w:date="2020-02-07T14:56:00Z">
              <w:rPr/>
            </w:rPrChange>
          </w:rPr>
          <w:t xml:space="preserve">showed very different elemental </w:t>
        </w:r>
        <w:r w:rsidR="00E51720" w:rsidRPr="00334BC8">
          <w:rPr>
            <w:highlight w:val="green"/>
            <w:rPrChange w:id="869" w:author="fanzhou kong" w:date="2020-02-07T14:56:00Z">
              <w:rPr/>
            </w:rPrChange>
          </w:rPr>
          <w:t>distribution pattern</w:t>
        </w:r>
      </w:ins>
      <w:ins w:id="870" w:author="fanzhou kong" w:date="2020-02-07T14:24:00Z">
        <w:r w:rsidR="00E0164F" w:rsidRPr="00334BC8">
          <w:rPr>
            <w:highlight w:val="green"/>
            <w:rPrChange w:id="871" w:author="fanzhou kong" w:date="2020-02-07T14:56:00Z">
              <w:rPr/>
            </w:rPrChange>
          </w:rPr>
          <w:t xml:space="preserve"> </w:t>
        </w:r>
      </w:ins>
      <w:ins w:id="872" w:author="fanzhou kong" w:date="2020-02-07T14:43:00Z">
        <w:r w:rsidR="001E6090" w:rsidRPr="00334BC8">
          <w:rPr>
            <w:highlight w:val="green"/>
            <w:rPrChange w:id="873" w:author="fanzhou kong" w:date="2020-02-07T14:56:00Z">
              <w:rPr/>
            </w:rPrChange>
          </w:rPr>
          <w:t xml:space="preserve">for Al </w:t>
        </w:r>
      </w:ins>
      <w:ins w:id="874" w:author="fanzhou kong" w:date="2020-02-07T14:36:00Z">
        <w:r w:rsidR="001E6090" w:rsidRPr="00334BC8">
          <w:rPr>
            <w:highlight w:val="green"/>
            <w:rPrChange w:id="875" w:author="fanzhou kong" w:date="2020-02-07T14:56:00Z">
              <w:rPr/>
            </w:rPrChange>
          </w:rPr>
          <w:t xml:space="preserve">that </w:t>
        </w:r>
      </w:ins>
      <w:ins w:id="876" w:author="Xu, Jason" w:date="2020-02-05T14:41:00Z">
        <w:del w:id="877" w:author="fanzhou kong" w:date="2020-02-07T14:36:00Z">
          <w:r w:rsidR="00E51720" w:rsidRPr="00334BC8" w:rsidDel="001E6090">
            <w:rPr>
              <w:highlight w:val="green"/>
              <w:rPrChange w:id="878" w:author="fanzhou kong" w:date="2020-02-07T14:56:00Z">
                <w:rPr/>
              </w:rPrChange>
            </w:rPr>
            <w:delText>.</w:delText>
          </w:r>
        </w:del>
      </w:ins>
      <w:ins w:id="879" w:author="Xu, Jason" w:date="2020-02-05T14:49:00Z">
        <w:del w:id="880" w:author="fanzhou kong" w:date="2020-02-07T14:36:00Z">
          <w:r w:rsidR="005E37AB" w:rsidRPr="00334BC8" w:rsidDel="001E6090">
            <w:rPr>
              <w:highlight w:val="green"/>
              <w:rPrChange w:id="881" w:author="fanzhou kong" w:date="2020-02-07T14:56:00Z">
                <w:rPr/>
              </w:rPrChange>
            </w:rPr>
            <w:delText xml:space="preserve"> </w:delText>
          </w:r>
        </w:del>
      </w:ins>
      <w:commentRangeStart w:id="882"/>
      <w:commentRangeStart w:id="883"/>
      <w:ins w:id="884" w:author="Xu, Jason" w:date="2020-02-05T14:52:00Z">
        <w:del w:id="885" w:author="fanzhou kong" w:date="2020-02-07T14:36:00Z">
          <w:r w:rsidR="00E9243E" w:rsidRPr="00334BC8" w:rsidDel="001E6090">
            <w:rPr>
              <w:highlight w:val="green"/>
              <w:rPrChange w:id="886" w:author="fanzhou kong" w:date="2020-02-07T14:56:00Z">
                <w:rPr/>
              </w:rPrChange>
            </w:rPr>
            <w:delText>Particularl</w:delText>
          </w:r>
        </w:del>
      </w:ins>
      <w:ins w:id="887" w:author="Xu, Jason" w:date="2020-02-05T15:19:00Z">
        <w:del w:id="888" w:author="fanzhou kong" w:date="2020-02-07T14:36:00Z">
          <w:r w:rsidR="00EE7F8D" w:rsidRPr="00334BC8" w:rsidDel="001E6090">
            <w:rPr>
              <w:highlight w:val="green"/>
              <w:rPrChange w:id="889" w:author="fanzhou kong" w:date="2020-02-07T14:56:00Z">
                <w:rPr/>
              </w:rPrChange>
            </w:rPr>
            <w:delText>y</w:delText>
          </w:r>
        </w:del>
      </w:ins>
      <w:ins w:id="890" w:author="Xu, Jason" w:date="2020-02-05T14:54:00Z">
        <w:del w:id="891" w:author="fanzhou kong" w:date="2020-02-07T14:36:00Z">
          <w:r w:rsidR="00990C06" w:rsidRPr="00334BC8" w:rsidDel="001E6090">
            <w:rPr>
              <w:highlight w:val="green"/>
              <w:rPrChange w:id="892" w:author="fanzhou kong" w:date="2020-02-07T14:56:00Z">
                <w:rPr/>
              </w:rPrChange>
            </w:rPr>
            <w:delText xml:space="preserve">, </w:delText>
          </w:r>
        </w:del>
        <w:del w:id="893" w:author="fanzhou kong" w:date="2020-02-07T14:25:00Z">
          <w:r w:rsidR="00990C06" w:rsidRPr="00334BC8" w:rsidDel="00E0164F">
            <w:rPr>
              <w:highlight w:val="green"/>
              <w:rPrChange w:id="894" w:author="fanzhou kong" w:date="2020-02-07T14:56:00Z">
                <w:rPr/>
              </w:rPrChange>
            </w:rPr>
            <w:delText>th</w:delText>
          </w:r>
        </w:del>
      </w:ins>
      <w:ins w:id="895" w:author="Xu, Jason" w:date="2020-02-05T12:11:00Z">
        <w:del w:id="896" w:author="fanzhou kong" w:date="2020-02-07T14:25:00Z">
          <w:r w:rsidR="00F33B46" w:rsidRPr="00334BC8" w:rsidDel="00E0164F">
            <w:rPr>
              <w:highlight w:val="green"/>
              <w:rPrChange w:id="897" w:author="fanzhou kong" w:date="2020-02-07T14:56:00Z">
                <w:rPr/>
              </w:rPrChange>
            </w:rPr>
            <w:delText xml:space="preserve">ey show very different profiles of </w:delText>
          </w:r>
        </w:del>
      </w:ins>
      <w:ins w:id="898" w:author="Xu, Jason" w:date="2020-02-05T12:25:00Z">
        <w:del w:id="899" w:author="fanzhou kong" w:date="2020-02-07T14:25:00Z">
          <w:r w:rsidR="009E5969" w:rsidRPr="00334BC8" w:rsidDel="00E0164F">
            <w:rPr>
              <w:highlight w:val="green"/>
              <w:rPrChange w:id="900" w:author="fanzhou kong" w:date="2020-02-07T14:56:00Z">
                <w:rPr/>
              </w:rPrChange>
            </w:rPr>
            <w:delText>Al</w:delText>
          </w:r>
        </w:del>
      </w:ins>
      <w:ins w:id="901" w:author="Xu, Jason" w:date="2020-02-05T12:11:00Z">
        <w:del w:id="902" w:author="fanzhou kong" w:date="2020-02-07T14:25:00Z">
          <w:r w:rsidR="00F33B46" w:rsidRPr="00334BC8" w:rsidDel="00E0164F">
            <w:rPr>
              <w:highlight w:val="green"/>
              <w:rPrChange w:id="903" w:author="fanzhou kong" w:date="2020-02-07T14:56:00Z">
                <w:rPr/>
              </w:rPrChange>
            </w:rPr>
            <w:delText xml:space="preserve"> and </w:delText>
          </w:r>
        </w:del>
      </w:ins>
      <w:ins w:id="904" w:author="Xu, Jason" w:date="2020-02-05T12:25:00Z">
        <w:del w:id="905" w:author="fanzhou kong" w:date="2020-02-07T14:25:00Z">
          <w:r w:rsidR="009E5969" w:rsidRPr="00334BC8" w:rsidDel="00E0164F">
            <w:rPr>
              <w:highlight w:val="green"/>
              <w:rPrChange w:id="906" w:author="fanzhou kong" w:date="2020-02-07T14:56:00Z">
                <w:rPr/>
              </w:rPrChange>
            </w:rPr>
            <w:delText>Na</w:delText>
          </w:r>
        </w:del>
      </w:ins>
      <w:ins w:id="907" w:author="fanzhou kong" w:date="2020-02-07T14:25:00Z">
        <w:r w:rsidR="00E0164F" w:rsidRPr="00334BC8">
          <w:rPr>
            <w:highlight w:val="green"/>
            <w:rPrChange w:id="908" w:author="fanzhou kong" w:date="2020-02-07T14:56:00Z">
              <w:rPr/>
            </w:rPrChange>
          </w:rPr>
          <w:t>PJ-1 has highest mean aluminum concentration while PJ-2 has lowest mean value</w:t>
        </w:r>
      </w:ins>
      <w:ins w:id="909" w:author="fanzhou kong" w:date="2020-02-07T14:43:00Z">
        <w:r w:rsidR="001E6090" w:rsidRPr="00334BC8">
          <w:rPr>
            <w:highlight w:val="green"/>
            <w:rPrChange w:id="910" w:author="fanzhou kong" w:date="2020-02-07T14:56:00Z">
              <w:rPr/>
            </w:rPrChange>
          </w:rPr>
          <w:t>.</w:t>
        </w:r>
        <w:r w:rsidR="001E6090">
          <w:t xml:space="preserve"> </w:t>
        </w:r>
      </w:ins>
      <w:ins w:id="911" w:author="Xu, Jason" w:date="2020-02-05T12:11:00Z">
        <w:del w:id="912" w:author="fanzhou kong" w:date="2020-02-07T14:25:00Z">
          <w:r w:rsidR="00F33B46" w:rsidDel="00E0164F">
            <w:delText>,</w:delText>
          </w:r>
        </w:del>
      </w:ins>
      <w:commentRangeEnd w:id="882"/>
      <w:ins w:id="913" w:author="Xu, Jason" w:date="2020-02-05T14:54:00Z">
        <w:del w:id="914" w:author="fanzhou kong" w:date="2020-02-07T14:43:00Z">
          <w:r w:rsidR="00990C06" w:rsidDel="001E6090">
            <w:rPr>
              <w:rStyle w:val="CommentReference"/>
            </w:rPr>
            <w:commentReference w:id="882"/>
          </w:r>
        </w:del>
      </w:ins>
      <w:commentRangeEnd w:id="883"/>
      <w:del w:id="915" w:author="fanzhou kong" w:date="2020-02-07T14:43:00Z">
        <w:r w:rsidR="000F3658" w:rsidDel="001E6090">
          <w:rPr>
            <w:rStyle w:val="CommentReference"/>
          </w:rPr>
          <w:commentReference w:id="883"/>
        </w:r>
      </w:del>
      <w:ins w:id="916" w:author="Xu, Jason" w:date="2020-02-05T12:11:00Z">
        <w:del w:id="917" w:author="fanzhou kong" w:date="2020-02-07T14:43:00Z">
          <w:r w:rsidR="00F33B46" w:rsidDel="001E6090">
            <w:delText xml:space="preserve"> </w:delText>
          </w:r>
          <w:r w:rsidR="00F33B46" w:rsidRPr="00990C06" w:rsidDel="001E6090">
            <w:rPr>
              <w:strike/>
              <w:rPrChange w:id="918" w:author="Xu, Jason" w:date="2020-02-05T14:54:00Z">
                <w:rPr/>
              </w:rPrChange>
            </w:rPr>
            <w:delText>i</w:delText>
          </w:r>
        </w:del>
        <w:proofErr w:type="spellStart"/>
        <w:r w:rsidR="00F33B46" w:rsidRPr="00990C06">
          <w:rPr>
            <w:strike/>
            <w:rPrChange w:id="919" w:author="Xu, Jason" w:date="2020-02-05T14:54:00Z">
              <w:rPr/>
            </w:rPrChange>
          </w:rPr>
          <w:t>ndicating</w:t>
        </w:r>
        <w:proofErr w:type="spellEnd"/>
        <w:r w:rsidR="00F33B46" w:rsidRPr="00990C06">
          <w:rPr>
            <w:strike/>
            <w:rPrChange w:id="920" w:author="Xu, Jason" w:date="2020-02-05T14:54:00Z">
              <w:rPr/>
            </w:rPrChange>
          </w:rPr>
          <w:t xml:space="preserve"> other factors must play prominent roles as well</w:t>
        </w:r>
        <w:r w:rsidR="00F33B46">
          <w:t xml:space="preserve">. </w:t>
        </w:r>
        <w:commentRangeStart w:id="921"/>
        <w:r w:rsidR="00F33B46" w:rsidRPr="00925298">
          <w:rPr>
            <w:strike/>
            <w:rPrChange w:id="922" w:author="Xu, Jason" w:date="2020-02-05T14:56:00Z">
              <w:rPr/>
            </w:rPrChange>
          </w:rPr>
          <w:t>A more comprehensive metadata would be helpful to better understand the origin of these high discrimination power</w:t>
        </w:r>
      </w:ins>
      <w:commentRangeEnd w:id="921"/>
      <w:ins w:id="923" w:author="Xu, Jason" w:date="2020-02-05T14:56:00Z">
        <w:r w:rsidR="00925298">
          <w:rPr>
            <w:rStyle w:val="CommentReference"/>
          </w:rPr>
          <w:commentReference w:id="921"/>
        </w:r>
      </w:ins>
      <w:ins w:id="924" w:author="Xu, Jason" w:date="2020-02-05T12:11:00Z">
        <w:r w:rsidR="00F33B46">
          <w:t xml:space="preserve">. </w:t>
        </w:r>
      </w:ins>
      <w:ins w:id="925" w:author="Xu, Jason" w:date="2020-02-05T15:50:00Z">
        <w:r w:rsidR="005A1843">
          <w:t xml:space="preserve">Multiple studies demonstrated that </w:t>
        </w:r>
      </w:ins>
      <w:ins w:id="926" w:author="Xu, Jason" w:date="2020-02-05T15:51:00Z">
        <w:r w:rsidR="005B5635">
          <w:t xml:space="preserve">the </w:t>
        </w:r>
        <w:r w:rsidR="00086984">
          <w:t>rice genotype also plays</w:t>
        </w:r>
        <w:r w:rsidR="005B5635">
          <w:t xml:space="preserve"> an very important role in </w:t>
        </w:r>
        <w:r w:rsidR="00086984">
          <w:t xml:space="preserve"> </w:t>
        </w:r>
      </w:ins>
      <w:ins w:id="927" w:author="Xu, Jason" w:date="2020-02-05T15:52:00Z">
        <w:r w:rsidR="00792B4B">
          <w:t xml:space="preserve">determine the level of </w:t>
        </w:r>
        <w:r w:rsidR="00031670">
          <w:t xml:space="preserve">metals </w:t>
        </w:r>
      </w:ins>
      <w:ins w:id="928" w:author="Xu, Jason" w:date="2020-02-05T15:54:00Z">
        <w:r w:rsidR="006D46E2">
          <w:t>accumulated in rice grains</w:t>
        </w:r>
      </w:ins>
      <w:ins w:id="929"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930" w:author="Xu, Jason" w:date="2020-02-05T15:55:00Z">
        <w:r w:rsidR="007B07BB">
          <w:fldChar w:fldCharType="end"/>
        </w:r>
      </w:ins>
      <w:ins w:id="931" w:author="Xu, Jason" w:date="2020-02-05T15:54:00Z">
        <w:r w:rsidR="006D46E2">
          <w:t xml:space="preserve"> </w:t>
        </w:r>
      </w:ins>
      <w:ins w:id="932" w:author="Kong, Fanzhou" w:date="2020-01-22T16:37:00Z">
        <w:del w:id="933" w:author="Xu, Jason" w:date="2020-02-05T12:16:00Z">
          <w:r w:rsidR="0057658A" w:rsidRPr="0057658A" w:rsidDel="00FC36DB">
            <w:rPr>
              <w:highlight w:val="yellow"/>
              <w:rPrChange w:id="934" w:author="Kong, Fanzhou" w:date="2020-01-22T16:37:00Z">
                <w:rPr/>
              </w:rPrChange>
            </w:rPr>
            <w:delText xml:space="preserve">(more context on the top 4 </w:delText>
          </w:r>
          <w:commentRangeStart w:id="935"/>
          <w:r w:rsidR="0057658A" w:rsidRPr="0057658A" w:rsidDel="00FC36DB">
            <w:rPr>
              <w:highlight w:val="yellow"/>
              <w:rPrChange w:id="936" w:author="Kong, Fanzhou" w:date="2020-01-22T16:37:00Z">
                <w:rPr/>
              </w:rPrChange>
            </w:rPr>
            <w:delText>elements</w:delText>
          </w:r>
        </w:del>
      </w:ins>
      <w:commentRangeEnd w:id="935"/>
      <w:del w:id="937" w:author="Xu, Jason" w:date="2020-02-05T12:16:00Z">
        <w:r w:rsidR="00EB68BE" w:rsidDel="00FC36DB">
          <w:rPr>
            <w:rStyle w:val="CommentReference"/>
          </w:rPr>
          <w:commentReference w:id="935"/>
        </w:r>
      </w:del>
      <w:ins w:id="938" w:author="Kong, Fanzhou" w:date="2020-01-22T16:37:00Z">
        <w:del w:id="939" w:author="Xu, Jason" w:date="2020-02-05T12:16:00Z">
          <w:r w:rsidR="0057658A" w:rsidRPr="0057658A" w:rsidDel="00FC36DB">
            <w:rPr>
              <w:highlight w:val="yellow"/>
              <w:rPrChange w:id="940" w:author="Kong, Fanzhou" w:date="2020-01-22T16:37:00Z">
                <w:rPr/>
              </w:rPrChange>
            </w:rPr>
            <w:delText>)</w:delText>
          </w:r>
          <w:r w:rsidR="0057658A" w:rsidDel="00FC36DB">
            <w:delText xml:space="preserve"> </w:delText>
          </w:r>
        </w:del>
      </w:ins>
      <w:del w:id="941" w:author="Xu, Jason" w:date="2020-02-05T12:16:00Z">
        <w:r w:rsidR="00DC026A" w:rsidRPr="00193AFD" w:rsidDel="00FC36DB">
          <w:rPr>
            <w:strike/>
            <w:rPrChange w:id="942" w:author="Kong, Fanzhou" w:date="2020-01-22T15:36:00Z">
              <w:rPr/>
            </w:rPrChange>
          </w:rPr>
          <w:delText xml:space="preserve"> </w:delText>
        </w:r>
        <w:r w:rsidR="00DC026A" w:rsidRPr="00193AFD" w:rsidDel="00FC36DB">
          <w:rPr>
            <w:bCs/>
            <w:strike/>
            <w:rPrChange w:id="943" w:author="Kong, Fanzhou" w:date="2020-01-22T15:36:00Z">
              <w:rPr>
                <w:bCs/>
              </w:rPr>
            </w:rPrChange>
          </w:rPr>
          <w:delText>Fig 3</w:delText>
        </w:r>
        <w:r w:rsidR="00180CBF" w:rsidRPr="00193AFD" w:rsidDel="00FC36DB">
          <w:rPr>
            <w:bCs/>
            <w:strike/>
            <w:rPrChange w:id="944" w:author="Kong, Fanzhou" w:date="2020-01-22T15:36:00Z">
              <w:rPr>
                <w:bCs/>
              </w:rPr>
            </w:rPrChange>
          </w:rPr>
          <w:delText xml:space="preserve"> </w:delText>
        </w:r>
        <w:r w:rsidR="00DC026A" w:rsidRPr="00193AFD" w:rsidDel="00FC36DB">
          <w:rPr>
            <w:bCs/>
            <w:strike/>
            <w:rPrChange w:id="945" w:author="Kong, Fanzhou" w:date="2020-01-22T15:36:00Z">
              <w:rPr>
                <w:bCs/>
              </w:rPr>
            </w:rPrChange>
          </w:rPr>
          <w:delText xml:space="preserve">shows the relative importance assigned to each variable by Relief algorithm. </w:delText>
        </w:r>
        <w:r w:rsidR="00F238DD" w:rsidRPr="00193AFD" w:rsidDel="00FC36DB">
          <w:rPr>
            <w:bCs/>
            <w:strike/>
            <w:rPrChange w:id="946" w:author="Kong, Fanzhou" w:date="2020-01-22T15:36:00Z">
              <w:rPr>
                <w:bCs/>
              </w:rPr>
            </w:rPrChange>
          </w:rPr>
          <w:delText>V</w:delText>
        </w:r>
        <w:r w:rsidR="00DC026A" w:rsidRPr="00193AFD" w:rsidDel="00FC36DB">
          <w:rPr>
            <w:bCs/>
            <w:strike/>
            <w:rPrChange w:id="947"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948"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949" w:author="Kong, Fanzhou" w:date="2020-01-22T15:36:00Z">
              <w:rPr>
                <w:bCs/>
              </w:rPr>
            </w:rPrChange>
          </w:rPr>
          <w:delText xml:space="preserve">With </w:delText>
        </w:r>
        <w:r w:rsidR="00DD56CD" w:rsidRPr="00193AFD" w:rsidDel="00FC36DB">
          <w:rPr>
            <w:bCs/>
            <w:strike/>
            <w:rPrChange w:id="950" w:author="Kong, Fanzhou" w:date="2020-01-22T15:36:00Z">
              <w:rPr>
                <w:bCs/>
              </w:rPr>
            </w:rPrChange>
          </w:rPr>
          <w:delText>the</w:delText>
        </w:r>
        <w:r w:rsidR="00907DD5" w:rsidRPr="00193AFD" w:rsidDel="00FC36DB">
          <w:rPr>
            <w:bCs/>
            <w:strike/>
            <w:rPrChange w:id="951" w:author="Kong, Fanzhou" w:date="2020-01-22T15:36:00Z">
              <w:rPr>
                <w:bCs/>
              </w:rPr>
            </w:rPrChange>
          </w:rPr>
          <w:delText xml:space="preserve"> information</w:delText>
        </w:r>
        <w:r w:rsidR="00DD56CD" w:rsidRPr="00193AFD" w:rsidDel="00FC36DB">
          <w:rPr>
            <w:bCs/>
            <w:strike/>
            <w:rPrChange w:id="952" w:author="Kong, Fanzhou" w:date="2020-01-22T15:36:00Z">
              <w:rPr>
                <w:bCs/>
              </w:rPr>
            </w:rPrChange>
          </w:rPr>
          <w:delText xml:space="preserve"> above</w:delText>
        </w:r>
        <w:r w:rsidR="00907DD5" w:rsidRPr="00193AFD" w:rsidDel="00FC36DB">
          <w:rPr>
            <w:bCs/>
            <w:strike/>
            <w:rPrChange w:id="953" w:author="Kong, Fanzhou" w:date="2020-01-22T15:36:00Z">
              <w:rPr>
                <w:bCs/>
              </w:rPr>
            </w:rPrChange>
          </w:rPr>
          <w:delText xml:space="preserve">, </w:delText>
        </w:r>
        <w:r w:rsidR="00EB14F0" w:rsidRPr="00193AFD" w:rsidDel="00FC36DB">
          <w:rPr>
            <w:bCs/>
            <w:strike/>
            <w:rPrChange w:id="954" w:author="Kong, Fanzhou" w:date="2020-01-22T15:36:00Z">
              <w:rPr>
                <w:bCs/>
              </w:rPr>
            </w:rPrChange>
          </w:rPr>
          <w:delText xml:space="preserve">we then constructed </w:delText>
        </w:r>
        <w:r w:rsidR="00DD56CD" w:rsidRPr="00193AFD" w:rsidDel="00FC36DB">
          <w:rPr>
            <w:bCs/>
            <w:strike/>
            <w:rPrChange w:id="955" w:author="Kong, Fanzhou" w:date="2020-01-22T15:36:00Z">
              <w:rPr>
                <w:bCs/>
              </w:rPr>
            </w:rPrChange>
          </w:rPr>
          <w:delText xml:space="preserve">multiple </w:delText>
        </w:r>
        <w:r w:rsidR="00F047A5" w:rsidRPr="00193AFD" w:rsidDel="00FC36DB">
          <w:rPr>
            <w:bCs/>
            <w:strike/>
            <w:rPrChange w:id="956" w:author="Kong, Fanzhou" w:date="2020-01-22T15:36:00Z">
              <w:rPr>
                <w:bCs/>
              </w:rPr>
            </w:rPrChange>
          </w:rPr>
          <w:delText xml:space="preserve">subsets of elements </w:delText>
        </w:r>
        <w:r w:rsidR="00AF36C6" w:rsidRPr="00193AFD" w:rsidDel="00FC36DB">
          <w:rPr>
            <w:bCs/>
            <w:strike/>
            <w:rPrChange w:id="957" w:author="Kong, Fanzhou" w:date="2020-01-22T15:36:00Z">
              <w:rPr>
                <w:bCs/>
              </w:rPr>
            </w:rPrChange>
          </w:rPr>
          <w:delText>with the aim of building classification models.</w:delText>
        </w:r>
        <w:r w:rsidR="00C047F8" w:rsidRPr="00193AFD" w:rsidDel="00FC36DB">
          <w:rPr>
            <w:bCs/>
            <w:strike/>
            <w:rPrChange w:id="958" w:author="Kong, Fanzhou" w:date="2020-01-22T15:36:00Z">
              <w:rPr>
                <w:bCs/>
              </w:rPr>
            </w:rPrChange>
          </w:rPr>
          <w:delText xml:space="preserve"> </w:delText>
        </w:r>
        <w:r w:rsidR="00944264" w:rsidRPr="00193AFD" w:rsidDel="00FC36DB">
          <w:rPr>
            <w:bCs/>
            <w:strike/>
            <w:rPrChange w:id="959" w:author="Kong, Fanzhou" w:date="2020-01-22T15:36:00Z">
              <w:rPr>
                <w:bCs/>
              </w:rPr>
            </w:rPrChange>
          </w:rPr>
          <w:delText xml:space="preserve">As shown </w:delText>
        </w:r>
        <w:r w:rsidR="00AE546A" w:rsidRPr="00193AFD" w:rsidDel="00FC36DB">
          <w:rPr>
            <w:bCs/>
            <w:strike/>
            <w:rPrChange w:id="960" w:author="Kong, Fanzhou" w:date="2020-01-22T15:36:00Z">
              <w:rPr>
                <w:bCs/>
              </w:rPr>
            </w:rPrChange>
          </w:rPr>
          <w:delText>in Table</w:delText>
        </w:r>
        <w:r w:rsidR="003D5642" w:rsidRPr="00193AFD" w:rsidDel="00FC36DB">
          <w:rPr>
            <w:bCs/>
            <w:strike/>
            <w:rPrChange w:id="961" w:author="Kong, Fanzhou" w:date="2020-01-22T15:36:00Z">
              <w:rPr>
                <w:bCs/>
              </w:rPr>
            </w:rPrChange>
          </w:rPr>
          <w:delText xml:space="preserve"> 2</w:delText>
        </w:r>
        <w:r w:rsidR="00DC026A" w:rsidRPr="00193AFD" w:rsidDel="00FC36DB">
          <w:rPr>
            <w:bCs/>
            <w:strike/>
            <w:rPrChange w:id="962" w:author="Kong, Fanzhou" w:date="2020-01-22T15:36:00Z">
              <w:rPr>
                <w:bCs/>
              </w:rPr>
            </w:rPrChange>
          </w:rPr>
          <w:delText xml:space="preserve">, </w:delText>
        </w:r>
        <w:r w:rsidR="00A5445A" w:rsidRPr="00193AFD" w:rsidDel="00FC36DB">
          <w:rPr>
            <w:bCs/>
            <w:strike/>
            <w:rPrChange w:id="963" w:author="Kong, Fanzhou" w:date="2020-01-22T15:36:00Z">
              <w:rPr>
                <w:bCs/>
              </w:rPr>
            </w:rPrChange>
          </w:rPr>
          <w:delText xml:space="preserve">the 1st subset is made of solely the most important element (i.e. Na), </w:delText>
        </w:r>
        <w:r w:rsidR="00D14E30" w:rsidRPr="00193AFD" w:rsidDel="00FC36DB">
          <w:rPr>
            <w:bCs/>
            <w:strike/>
            <w:rPrChange w:id="964" w:author="Kong, Fanzhou" w:date="2020-01-22T15:36:00Z">
              <w:rPr>
                <w:bCs/>
              </w:rPr>
            </w:rPrChange>
          </w:rPr>
          <w:delText xml:space="preserve">the 2nd subset will then include both </w:delText>
        </w:r>
        <w:r w:rsidR="005951C1" w:rsidRPr="00193AFD" w:rsidDel="00FC36DB">
          <w:rPr>
            <w:bCs/>
            <w:strike/>
            <w:rPrChange w:id="965" w:author="Kong, Fanzhou" w:date="2020-01-22T15:36:00Z">
              <w:rPr>
                <w:bCs/>
              </w:rPr>
            </w:rPrChange>
          </w:rPr>
          <w:delText xml:space="preserve">Na </w:delText>
        </w:r>
        <w:r w:rsidR="00240EF1" w:rsidRPr="00193AFD" w:rsidDel="00FC36DB">
          <w:rPr>
            <w:bCs/>
            <w:strike/>
            <w:rPrChange w:id="966" w:author="Kong, Fanzhou" w:date="2020-01-22T15:36:00Z">
              <w:rPr>
                <w:bCs/>
              </w:rPr>
            </w:rPrChange>
          </w:rPr>
          <w:delText xml:space="preserve">and Al, which are top two element from previous ranking. Eventually, the </w:delText>
        </w:r>
        <w:r w:rsidR="003A74E5" w:rsidRPr="00193AFD" w:rsidDel="00FC36DB">
          <w:rPr>
            <w:bCs/>
            <w:strike/>
            <w:rPrChange w:id="967"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968" w:author="fanzhou kong" w:date="2020-02-04T11:39:00Z"/>
          <w:bCs/>
          <w:strike/>
          <w:highlight w:val="yellow"/>
          <w:rPrChange w:id="969" w:author="fanzhou kong" w:date="2020-01-23T21:11:00Z">
            <w:rPr>
              <w:del w:id="970" w:author="fanzhou kong" w:date="2020-02-04T11:39:00Z"/>
              <w:bCs/>
              <w:highlight w:val="yellow"/>
            </w:rPr>
          </w:rPrChange>
        </w:rPr>
      </w:pPr>
      <w:del w:id="971" w:author="fanzhou kong" w:date="2020-02-04T11:39:00Z">
        <w:r w:rsidRPr="00E6238E" w:rsidDel="00ED277F">
          <w:rPr>
            <w:bCs/>
            <w:strike/>
            <w:sz w:val="18"/>
            <w:szCs w:val="18"/>
            <w:highlight w:val="yellow"/>
            <w:rPrChange w:id="972" w:author="fanzhou kong" w:date="2020-01-23T21:11:00Z">
              <w:rPr>
                <w:bCs/>
                <w:strike/>
              </w:rPr>
            </w:rPrChange>
          </w:rPr>
          <w:delText>Besides c</w:delText>
        </w:r>
        <w:r w:rsidR="00DC026A" w:rsidRPr="00E6238E" w:rsidDel="00ED277F">
          <w:rPr>
            <w:bCs/>
            <w:strike/>
            <w:sz w:val="18"/>
            <w:szCs w:val="18"/>
            <w:highlight w:val="yellow"/>
            <w:rPrChange w:id="973" w:author="fanzhou kong" w:date="2020-01-23T21:11:00Z">
              <w:rPr>
                <w:bCs/>
                <w:strike/>
              </w:rPr>
            </w:rPrChange>
          </w:rPr>
          <w:delText xml:space="preserve">orrectly implemented feature selection, </w:delText>
        </w:r>
        <w:commentRangeStart w:id="974"/>
        <w:r w:rsidR="00DC026A" w:rsidRPr="00E6238E" w:rsidDel="00ED277F">
          <w:rPr>
            <w:bCs/>
            <w:strike/>
            <w:sz w:val="18"/>
            <w:szCs w:val="18"/>
            <w:highlight w:val="yellow"/>
            <w:rPrChange w:id="975" w:author="fanzhou kong" w:date="2020-01-23T21:11:00Z">
              <w:rPr>
                <w:bCs/>
                <w:strike/>
              </w:rPr>
            </w:rPrChange>
          </w:rPr>
          <w:delText xml:space="preserve">parameter </w:delText>
        </w:r>
        <w:r w:rsidR="00DF61D0" w:rsidRPr="00E6238E" w:rsidDel="00ED277F">
          <w:rPr>
            <w:bCs/>
            <w:strike/>
            <w:sz w:val="18"/>
            <w:szCs w:val="18"/>
            <w:highlight w:val="yellow"/>
            <w:rPrChange w:id="976" w:author="fanzhou kong" w:date="2020-01-23T21:11:00Z">
              <w:rPr>
                <w:bCs/>
                <w:strike/>
              </w:rPr>
            </w:rPrChange>
          </w:rPr>
          <w:delText>tuning</w:delText>
        </w:r>
        <w:commentRangeEnd w:id="974"/>
        <w:r w:rsidR="00945F15" w:rsidRPr="00E6238E" w:rsidDel="00ED277F">
          <w:rPr>
            <w:rStyle w:val="CommentReference"/>
            <w:strike/>
            <w:sz w:val="18"/>
            <w:szCs w:val="18"/>
            <w:highlight w:val="yellow"/>
            <w:rPrChange w:id="977" w:author="fanzhou kong" w:date="2020-01-23T21:11:00Z">
              <w:rPr>
                <w:rStyle w:val="CommentReference"/>
              </w:rPr>
            </w:rPrChange>
          </w:rPr>
          <w:commentReference w:id="974"/>
        </w:r>
        <w:r w:rsidR="00DF61D0" w:rsidRPr="00E6238E" w:rsidDel="00ED277F">
          <w:rPr>
            <w:bCs/>
            <w:strike/>
            <w:sz w:val="18"/>
            <w:szCs w:val="18"/>
            <w:highlight w:val="yellow"/>
            <w:rPrChange w:id="978" w:author="fanzhou kong" w:date="2020-01-23T21:11:00Z">
              <w:rPr>
                <w:bCs/>
              </w:rPr>
            </w:rPrChange>
          </w:rPr>
          <w:delText>,</w:delText>
        </w:r>
        <w:r w:rsidR="00DC026A" w:rsidRPr="00E6238E" w:rsidDel="00ED277F">
          <w:rPr>
            <w:bCs/>
            <w:strike/>
            <w:sz w:val="18"/>
            <w:szCs w:val="18"/>
            <w:highlight w:val="yellow"/>
            <w:rPrChange w:id="979" w:author="fanzhou kong" w:date="2020-01-23T21:11:00Z">
              <w:rPr>
                <w:bCs/>
              </w:rPr>
            </w:rPrChange>
          </w:rPr>
          <w:delText xml:space="preserve"> and cross-validation are </w:delText>
        </w:r>
        <w:r w:rsidR="00C21D21" w:rsidRPr="00E6238E" w:rsidDel="00ED277F">
          <w:rPr>
            <w:bCs/>
            <w:strike/>
            <w:sz w:val="18"/>
            <w:szCs w:val="18"/>
            <w:highlight w:val="yellow"/>
            <w:rPrChange w:id="980" w:author="fanzhou kong" w:date="2020-01-23T21:11:00Z">
              <w:rPr>
                <w:bCs/>
              </w:rPr>
            </w:rPrChange>
          </w:rPr>
          <w:delText xml:space="preserve">also </w:delText>
        </w:r>
        <w:r w:rsidR="00DC026A" w:rsidRPr="00E6238E" w:rsidDel="00ED277F">
          <w:rPr>
            <w:bCs/>
            <w:strike/>
            <w:sz w:val="18"/>
            <w:szCs w:val="18"/>
            <w:highlight w:val="yellow"/>
            <w:rPrChange w:id="981" w:author="fanzhou kong" w:date="2020-01-23T21:11:00Z">
              <w:rPr>
                <w:bCs/>
              </w:rPr>
            </w:rPrChange>
          </w:rPr>
          <w:delText>crucial for model assessment and selection.</w:delText>
        </w:r>
      </w:del>
      <w:ins w:id="982" w:author="Xu, Jason" w:date="2020-01-14T10:13:00Z">
        <w:del w:id="983" w:author="fanzhou kong" w:date="2020-02-04T11:39:00Z">
          <w:r w:rsidR="008D0578" w:rsidRPr="00E6238E" w:rsidDel="00ED277F">
            <w:rPr>
              <w:bCs/>
              <w:strike/>
              <w:sz w:val="18"/>
              <w:szCs w:val="18"/>
              <w:highlight w:val="yellow"/>
              <w:rPrChange w:id="984" w:author="fanzhou kong" w:date="2020-01-23T21:11:00Z">
                <w:rPr>
                  <w:bCs/>
                  <w:strike/>
                </w:rPr>
              </w:rPrChange>
            </w:rPr>
            <w:delText>(</w:delText>
          </w:r>
          <w:r w:rsidR="008D0578" w:rsidRPr="00E6238E" w:rsidDel="00ED277F">
            <w:rPr>
              <w:rFonts w:hint="eastAsia"/>
              <w:bCs/>
              <w:strike/>
              <w:sz w:val="18"/>
              <w:szCs w:val="18"/>
              <w:highlight w:val="yellow"/>
              <w:rPrChange w:id="985" w:author="fanzhou kong" w:date="2020-01-23T21:11:00Z">
                <w:rPr>
                  <w:rFonts w:hint="eastAsia"/>
                  <w:bCs/>
                </w:rPr>
              </w:rPrChange>
            </w:rPr>
            <w:delText>这一段应该开始</w:delText>
          </w:r>
        </w:del>
      </w:ins>
      <w:ins w:id="986" w:author="Xu, Jason" w:date="2020-01-14T10:15:00Z">
        <w:del w:id="987" w:author="fanzhou kong" w:date="2020-02-04T11:39:00Z">
          <w:r w:rsidR="008D2460" w:rsidRPr="00E6238E" w:rsidDel="00ED277F">
            <w:rPr>
              <w:rFonts w:hint="eastAsia"/>
              <w:bCs/>
              <w:strike/>
              <w:sz w:val="18"/>
              <w:szCs w:val="18"/>
              <w:highlight w:val="yellow"/>
              <w:rPrChange w:id="988" w:author="fanzhou kong" w:date="2020-01-23T21:11:00Z">
                <w:rPr>
                  <w:rFonts w:hint="eastAsia"/>
                  <w:bCs/>
                  <w:sz w:val="18"/>
                  <w:szCs w:val="18"/>
                  <w:highlight w:val="yellow"/>
                </w:rPr>
              </w:rPrChange>
            </w:rPr>
            <w:delText>说</w:delText>
          </w:r>
        </w:del>
      </w:ins>
      <w:ins w:id="989" w:author="Xu, Jason" w:date="2020-01-14T10:13:00Z">
        <w:del w:id="990" w:author="fanzhou kong" w:date="2020-02-04T11:39:00Z">
          <w:r w:rsidR="008D0578" w:rsidRPr="00E6238E" w:rsidDel="00ED277F">
            <w:rPr>
              <w:bCs/>
              <w:strike/>
              <w:sz w:val="18"/>
              <w:szCs w:val="18"/>
              <w:highlight w:val="yellow"/>
              <w:rPrChange w:id="991" w:author="fanzhou kong" w:date="2020-01-23T21:11:00Z">
                <w:rPr>
                  <w:bCs/>
                </w:rPr>
              </w:rPrChange>
            </w:rPr>
            <w:delText>validation</w:delText>
          </w:r>
          <w:r w:rsidR="008D0578" w:rsidRPr="00E6238E" w:rsidDel="00ED277F">
            <w:rPr>
              <w:rFonts w:hint="eastAsia"/>
              <w:bCs/>
              <w:strike/>
              <w:sz w:val="18"/>
              <w:szCs w:val="18"/>
              <w:highlight w:val="yellow"/>
              <w:rPrChange w:id="992" w:author="fanzhou kong" w:date="2020-01-23T21:11:00Z">
                <w:rPr>
                  <w:rFonts w:hint="eastAsia"/>
                  <w:bCs/>
                </w:rPr>
              </w:rPrChange>
            </w:rPr>
            <w:delText>的结果</w:delText>
          </w:r>
          <w:r w:rsidR="008D0578" w:rsidRPr="00E6238E" w:rsidDel="00ED277F">
            <w:rPr>
              <w:bCs/>
              <w:strike/>
              <w:sz w:val="18"/>
              <w:szCs w:val="18"/>
              <w:highlight w:val="yellow"/>
              <w:rPrChange w:id="993" w:author="fanzhou kong" w:date="2020-01-23T21:11:00Z">
                <w:rPr>
                  <w:bCs/>
                  <w:strike/>
                </w:rPr>
              </w:rPrChange>
            </w:rPr>
            <w:delText>)</w:delText>
          </w:r>
        </w:del>
      </w:ins>
      <w:ins w:id="994" w:author="Xu, Jason" w:date="2020-01-14T10:14:00Z">
        <w:del w:id="995" w:author="fanzhou kong" w:date="2020-02-04T11:39:00Z">
          <w:r w:rsidR="008D2460" w:rsidRPr="00E6238E" w:rsidDel="00ED277F">
            <w:rPr>
              <w:bCs/>
              <w:strike/>
              <w:sz w:val="18"/>
              <w:szCs w:val="18"/>
              <w:rPrChange w:id="996" w:author="fanzhou kong" w:date="2020-01-23T21:11:00Z">
                <w:rPr>
                  <w:bCs/>
                  <w:sz w:val="18"/>
                  <w:szCs w:val="18"/>
                </w:rPr>
              </w:rPrChange>
            </w:rPr>
            <w:delText xml:space="preserve"> </w:delText>
          </w:r>
        </w:del>
      </w:ins>
      <w:del w:id="997" w:author="fanzhou kong" w:date="2020-02-04T11:39:00Z">
        <w:r w:rsidR="00DC026A" w:rsidRPr="00E6238E" w:rsidDel="00ED277F">
          <w:rPr>
            <w:bCs/>
            <w:strike/>
            <w:rPrChange w:id="998" w:author="fanzhou kong" w:date="2020-01-23T21:11:00Z">
              <w:rPr>
                <w:bCs/>
              </w:rPr>
            </w:rPrChange>
          </w:rPr>
          <w:delText xml:space="preserve"> Krastajic et al. </w:delText>
        </w:r>
        <w:r w:rsidR="00DC026A" w:rsidRPr="00E6238E" w:rsidDel="00ED277F">
          <w:rPr>
            <w:strike/>
            <w:rPrChange w:id="999" w:author="fanzhou kong" w:date="2020-01-23T21:11:00Z">
              <w:rPr/>
            </w:rPrChange>
          </w:rPr>
          <w:delText xml:space="preserve">demonstrated that choosing a set of fixed hyperparameters for </w:delText>
        </w:r>
        <w:commentRangeStart w:id="1000"/>
        <w:r w:rsidR="00DC026A" w:rsidRPr="00E6238E" w:rsidDel="00ED277F">
          <w:rPr>
            <w:strike/>
            <w:rPrChange w:id="1001" w:author="fanzhou kong" w:date="2020-01-23T21:11:00Z">
              <w:rPr/>
            </w:rPrChange>
          </w:rPr>
          <w:delText xml:space="preserve">cross-validation </w:delText>
        </w:r>
        <w:commentRangeEnd w:id="1000"/>
        <w:r w:rsidR="00CF3950" w:rsidRPr="00E6238E" w:rsidDel="00ED277F">
          <w:rPr>
            <w:rStyle w:val="CommentReference"/>
            <w:strike/>
            <w:rPrChange w:id="1002" w:author="fanzhou kong" w:date="2020-01-23T21:11:00Z">
              <w:rPr>
                <w:rStyle w:val="CommentReference"/>
              </w:rPr>
            </w:rPrChange>
          </w:rPr>
          <w:commentReference w:id="1000"/>
        </w:r>
        <w:r w:rsidR="00DC026A" w:rsidRPr="00E6238E" w:rsidDel="00ED277F">
          <w:rPr>
            <w:strike/>
            <w:rPrChange w:id="1003" w:author="fanzhou kong" w:date="2020-01-23T21:11:00Z">
              <w:rPr/>
            </w:rPrChange>
          </w:rPr>
          <w:delText>may not render optimal model performance</w:delText>
        </w:r>
        <w:r w:rsidR="00DC026A" w:rsidRPr="00E6238E" w:rsidDel="00ED277F">
          <w:rPr>
            <w:strike/>
            <w:rPrChange w:id="1004" w:author="fanzhou kong" w:date="2020-01-23T21:11:00Z">
              <w:rPr/>
            </w:rPrChange>
          </w:rPr>
          <w:fldChar w:fldCharType="begin" w:fldLock="1"/>
        </w:r>
        <w:r w:rsidR="009213A7" w:rsidRPr="00E6238E" w:rsidDel="00ED277F">
          <w:rPr>
            <w:strike/>
            <w:rPrChange w:id="1005"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1006" w:author="fanzhou kong" w:date="2020-01-23T21:11:00Z">
              <w:rPr/>
            </w:rPrChange>
          </w:rPr>
          <w:fldChar w:fldCharType="separate"/>
        </w:r>
        <w:r w:rsidR="008E2240" w:rsidRPr="00E6238E" w:rsidDel="00ED277F">
          <w:rPr>
            <w:strike/>
            <w:noProof/>
            <w:vertAlign w:val="superscript"/>
            <w:rPrChange w:id="1007" w:author="fanzhou kong" w:date="2020-01-23T21:11:00Z">
              <w:rPr>
                <w:noProof/>
                <w:vertAlign w:val="superscript"/>
              </w:rPr>
            </w:rPrChange>
          </w:rPr>
          <w:delText>25</w:delText>
        </w:r>
        <w:r w:rsidR="00DC026A" w:rsidRPr="00E6238E" w:rsidDel="00ED277F">
          <w:rPr>
            <w:strike/>
            <w:rPrChange w:id="1008" w:author="fanzhou kong" w:date="2020-01-23T21:11:00Z">
              <w:rPr/>
            </w:rPrChange>
          </w:rPr>
          <w:fldChar w:fldCharType="end"/>
        </w:r>
        <w:r w:rsidR="00DC026A" w:rsidRPr="00E6238E" w:rsidDel="00ED277F">
          <w:rPr>
            <w:strike/>
            <w:rPrChange w:id="1009" w:author="fanzhou kong" w:date="2020-01-23T21:11:00Z">
              <w:rPr/>
            </w:rPrChange>
          </w:rPr>
          <w:delText xml:space="preserve"> </w:delText>
        </w:r>
      </w:del>
      <w:ins w:id="1010" w:author="Xu, Jason" w:date="2020-01-13T14:50:00Z">
        <w:del w:id="1011" w:author="fanzhou kong" w:date="2020-02-04T11:39:00Z">
          <w:r w:rsidR="00FF068E" w:rsidRPr="00E6238E" w:rsidDel="00ED277F">
            <w:rPr>
              <w:strike/>
              <w:rPrChange w:id="1012" w:author="fanzhou kong" w:date="2020-01-23T21:11:00Z">
                <w:rPr/>
              </w:rPrChange>
            </w:rPr>
            <w:delText>.</w:delText>
          </w:r>
        </w:del>
      </w:ins>
      <w:del w:id="1013" w:author="fanzhou kong" w:date="2020-02-04T11:39:00Z">
        <w:r w:rsidR="00DC026A" w:rsidRPr="00E6238E" w:rsidDel="00ED277F">
          <w:rPr>
            <w:strike/>
            <w:rPrChange w:id="1014"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1015" w:author="fanzhou kong" w:date="2020-01-23T21:11:00Z">
              <w:rPr/>
            </w:rPrChange>
          </w:rPr>
          <w:fldChar w:fldCharType="begin" w:fldLock="1"/>
        </w:r>
        <w:r w:rsidR="00B421D9" w:rsidRPr="00E6238E" w:rsidDel="00ED277F">
          <w:rPr>
            <w:strike/>
            <w:rPrChange w:id="1016"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1017" w:author="fanzhou kong" w:date="2020-01-23T21:11:00Z">
              <w:rPr/>
            </w:rPrChange>
          </w:rPr>
          <w:fldChar w:fldCharType="separate"/>
        </w:r>
        <w:r w:rsidR="00AF4A4F" w:rsidRPr="00E6238E" w:rsidDel="00ED277F">
          <w:rPr>
            <w:strike/>
            <w:noProof/>
            <w:vertAlign w:val="superscript"/>
            <w:rPrChange w:id="1018" w:author="fanzhou kong" w:date="2020-01-23T21:11:00Z">
              <w:rPr>
                <w:noProof/>
                <w:vertAlign w:val="superscript"/>
              </w:rPr>
            </w:rPrChange>
          </w:rPr>
          <w:delText>26</w:delText>
        </w:r>
        <w:r w:rsidR="00DC026A" w:rsidRPr="00E6238E" w:rsidDel="00ED277F">
          <w:rPr>
            <w:strike/>
            <w:rPrChange w:id="1019" w:author="fanzhou kong" w:date="2020-01-23T21:11:00Z">
              <w:rPr/>
            </w:rPrChange>
          </w:rPr>
          <w:fldChar w:fldCharType="end"/>
        </w:r>
        <w:r w:rsidR="00DC026A" w:rsidRPr="00E6238E" w:rsidDel="00ED277F">
          <w:rPr>
            <w:strike/>
            <w:rPrChange w:id="1020" w:author="fanzhou kong" w:date="2020-01-23T21:11:00Z">
              <w:rPr/>
            </w:rPrChange>
          </w:rPr>
          <w:delText>.</w:delText>
        </w:r>
        <w:r w:rsidR="00534CDE" w:rsidRPr="00E6238E" w:rsidDel="00ED277F">
          <w:rPr>
            <w:strike/>
            <w:rPrChange w:id="1021" w:author="fanzhou kong" w:date="2020-01-23T21:11:00Z">
              <w:rPr/>
            </w:rPrChange>
          </w:rPr>
          <w:delText xml:space="preserve"> </w:delText>
        </w:r>
        <w:r w:rsidR="00DC026A" w:rsidRPr="00E6238E" w:rsidDel="00ED277F">
          <w:rPr>
            <w:strike/>
            <w:rPrChange w:id="1022" w:author="fanzhou kong" w:date="2020-01-23T21:11:00Z">
              <w:rPr/>
            </w:rPrChange>
          </w:rPr>
          <w:delText>In our study,</w:delText>
        </w:r>
        <w:r w:rsidR="007F24CE" w:rsidRPr="00E6238E" w:rsidDel="00ED277F">
          <w:rPr>
            <w:strike/>
            <w:rPrChange w:id="1023" w:author="fanzhou kong" w:date="2020-01-23T21:11:00Z">
              <w:rPr/>
            </w:rPrChange>
          </w:rPr>
          <w:delText xml:space="preserve"> </w:delText>
        </w:r>
      </w:del>
      <w:ins w:id="1024" w:author="Xu, Jason" w:date="2020-01-13T15:41:00Z">
        <w:del w:id="1025" w:author="fanzhou kong" w:date="2020-02-04T11:39:00Z">
          <w:r w:rsidR="003C1CDF" w:rsidRPr="00E6238E" w:rsidDel="00ED277F">
            <w:rPr>
              <w:strike/>
              <w:rPrChange w:id="1026" w:author="fanzhou kong" w:date="2020-01-23T21:11:00Z">
                <w:rPr/>
              </w:rPrChange>
            </w:rPr>
            <w:delText>repeated gri</w:delText>
          </w:r>
        </w:del>
      </w:ins>
      <w:ins w:id="1027" w:author="Xu, Jason" w:date="2020-01-13T15:42:00Z">
        <w:del w:id="1028" w:author="fanzhou kong" w:date="2020-02-04T11:39:00Z">
          <w:r w:rsidR="003C1CDF" w:rsidRPr="00E6238E" w:rsidDel="00ED277F">
            <w:rPr>
              <w:strike/>
              <w:rPrChange w:id="1029" w:author="fanzhou kong" w:date="2020-01-23T21:11:00Z">
                <w:rPr/>
              </w:rPrChange>
            </w:rPr>
            <w:delText>t search</w:delText>
          </w:r>
        </w:del>
      </w:ins>
      <w:ins w:id="1030" w:author="Xu, Jason" w:date="2020-01-13T15:49:00Z">
        <w:del w:id="1031" w:author="fanzhou kong" w:date="2020-02-04T11:39:00Z">
          <w:r w:rsidR="00AC7FA1" w:rsidRPr="00E6238E" w:rsidDel="00ED277F">
            <w:rPr>
              <w:strike/>
              <w:rPrChange w:id="1032" w:author="fanzhou kong" w:date="2020-01-23T21:11:00Z">
                <w:rPr/>
              </w:rPrChange>
            </w:rPr>
            <w:delText xml:space="preserve"> cross validation</w:delText>
          </w:r>
        </w:del>
      </w:ins>
      <w:ins w:id="1033" w:author="Xu, Jason" w:date="2020-01-13T15:50:00Z">
        <w:del w:id="1034" w:author="fanzhou kong" w:date="2020-02-04T11:39:00Z">
          <w:r w:rsidR="00516A5C" w:rsidRPr="00E6238E" w:rsidDel="00ED277F">
            <w:rPr>
              <w:strike/>
              <w:rPrChange w:id="1035" w:author="fanzhou kong" w:date="2020-01-23T21:11:00Z">
                <w:rPr/>
              </w:rPrChange>
            </w:rPr>
            <w:delText xml:space="preserve"> </w:delText>
          </w:r>
        </w:del>
      </w:ins>
      <w:ins w:id="1036" w:author="Xu, Jason" w:date="2020-01-13T15:49:00Z">
        <w:del w:id="1037" w:author="fanzhou kong" w:date="2020-02-04T11:39:00Z">
          <w:r w:rsidR="00516A5C" w:rsidRPr="00E6238E" w:rsidDel="00ED277F">
            <w:rPr>
              <w:strike/>
              <w:rPrChange w:id="1038" w:author="fanzhou kong" w:date="2020-01-23T21:11:00Z">
                <w:rPr/>
              </w:rPrChange>
            </w:rPr>
            <w:delText>(</w:delText>
          </w:r>
        </w:del>
      </w:ins>
      <w:del w:id="1039" w:author="fanzhou kong" w:date="2020-02-04T11:39:00Z">
        <w:r w:rsidR="004B57E3" w:rsidRPr="00E6238E" w:rsidDel="00ED277F">
          <w:rPr>
            <w:strike/>
            <w:rPrChange w:id="1040" w:author="fanzhou kong" w:date="2020-01-23T21:11:00Z">
              <w:rPr/>
            </w:rPrChange>
          </w:rPr>
          <w:delText>RGSCV</w:delText>
        </w:r>
      </w:del>
      <w:ins w:id="1041" w:author="Xu, Jason" w:date="2020-01-13T15:49:00Z">
        <w:del w:id="1042" w:author="fanzhou kong" w:date="2020-02-04T11:39:00Z">
          <w:r w:rsidR="00516A5C" w:rsidRPr="00E6238E" w:rsidDel="00ED277F">
            <w:rPr>
              <w:strike/>
              <w:rPrChange w:id="1043" w:author="fanzhou kong" w:date="2020-01-23T21:11:00Z">
                <w:rPr/>
              </w:rPrChange>
            </w:rPr>
            <w:delText>)</w:delText>
          </w:r>
        </w:del>
      </w:ins>
      <w:del w:id="1044" w:author="fanzhou kong" w:date="2020-02-04T11:39:00Z">
        <w:r w:rsidR="004B57E3" w:rsidRPr="00E6238E" w:rsidDel="00ED277F">
          <w:rPr>
            <w:strike/>
            <w:rPrChange w:id="1045" w:author="fanzhou kong" w:date="2020-01-23T21:11:00Z">
              <w:rPr/>
            </w:rPrChange>
          </w:rPr>
          <w:delText xml:space="preserve"> </w:delText>
        </w:r>
        <w:r w:rsidR="00DC026A" w:rsidRPr="00E6238E" w:rsidDel="00ED277F">
          <w:rPr>
            <w:strike/>
            <w:rPrChange w:id="1046" w:author="fanzhou kong" w:date="2020-01-23T21:11:00Z">
              <w:rPr/>
            </w:rPrChange>
          </w:rPr>
          <w:delText>w</w:delText>
        </w:r>
        <w:r w:rsidR="004B57E3" w:rsidRPr="00E6238E" w:rsidDel="00ED277F">
          <w:rPr>
            <w:strike/>
            <w:rPrChange w:id="1047" w:author="fanzhou kong" w:date="2020-01-23T21:11:00Z">
              <w:rPr/>
            </w:rPrChange>
          </w:rPr>
          <w:delText>as</w:delText>
        </w:r>
        <w:r w:rsidR="00DC026A" w:rsidRPr="00E6238E" w:rsidDel="00ED277F">
          <w:rPr>
            <w:strike/>
            <w:rPrChange w:id="1048" w:author="fanzhou kong" w:date="2020-01-23T21:11:00Z">
              <w:rPr/>
            </w:rPrChange>
          </w:rPr>
          <w:delText xml:space="preserve"> implemented to avoid pitfalls mentioned above</w:delText>
        </w:r>
        <w:r w:rsidR="00DC026A" w:rsidRPr="00E6238E" w:rsidDel="00ED277F">
          <w:rPr>
            <w:bCs/>
            <w:strike/>
            <w:rPrChange w:id="1049" w:author="fanzhou kong" w:date="2020-01-23T21:11:00Z">
              <w:rPr>
                <w:bCs/>
              </w:rPr>
            </w:rPrChange>
          </w:rPr>
          <w:delText xml:space="preserve">. </w:delText>
        </w:r>
        <w:r w:rsidR="00005E4E" w:rsidRPr="00E6238E" w:rsidDel="00ED277F">
          <w:rPr>
            <w:bCs/>
            <w:strike/>
            <w:rPrChange w:id="1050" w:author="fanzhou kong" w:date="2020-01-23T21:11:00Z">
              <w:rPr>
                <w:bCs/>
              </w:rPr>
            </w:rPrChange>
          </w:rPr>
          <w:delText xml:space="preserve">A </w:delText>
        </w:r>
        <w:commentRangeStart w:id="1051"/>
        <w:r w:rsidR="00005E4E" w:rsidRPr="00E6238E" w:rsidDel="00ED277F">
          <w:rPr>
            <w:bCs/>
            <w:strike/>
            <w:rPrChange w:id="1052" w:author="fanzhou kong" w:date="2020-01-23T21:11:00Z">
              <w:rPr>
                <w:bCs/>
              </w:rPr>
            </w:rPrChange>
          </w:rPr>
          <w:delText>two-dimension</w:delText>
        </w:r>
        <w:r w:rsidR="00A370C4" w:rsidRPr="00E6238E" w:rsidDel="00ED277F">
          <w:rPr>
            <w:bCs/>
            <w:strike/>
            <w:rPrChange w:id="1053" w:author="fanzhou kong" w:date="2020-01-23T21:11:00Z">
              <w:rPr>
                <w:bCs/>
              </w:rPr>
            </w:rPrChange>
          </w:rPr>
          <w:delText xml:space="preserve">al matrix was shown </w:delText>
        </w:r>
        <w:r w:rsidR="00AE7B9D" w:rsidRPr="00E6238E" w:rsidDel="00ED277F">
          <w:rPr>
            <w:bCs/>
            <w:strike/>
            <w:rPrChange w:id="1054" w:author="fanzhou kong" w:date="2020-01-23T21:11:00Z">
              <w:rPr>
                <w:bCs/>
              </w:rPr>
            </w:rPrChange>
          </w:rPr>
          <w:delText>in Fig</w:delText>
        </w:r>
        <w:r w:rsidR="00DC026A" w:rsidRPr="00E6238E" w:rsidDel="00ED277F">
          <w:rPr>
            <w:bCs/>
            <w:strike/>
            <w:rPrChange w:id="1055" w:author="fanzhou kong" w:date="2020-01-23T21:11:00Z">
              <w:rPr>
                <w:bCs/>
              </w:rPr>
            </w:rPrChange>
          </w:rPr>
          <w:delText xml:space="preserve"> 4</w:delText>
        </w:r>
        <w:r w:rsidR="00F515DC" w:rsidRPr="00E6238E" w:rsidDel="00ED277F">
          <w:rPr>
            <w:bCs/>
            <w:strike/>
            <w:rPrChange w:id="1056" w:author="fanzhou kong" w:date="2020-01-23T21:11:00Z">
              <w:rPr>
                <w:bCs/>
              </w:rPr>
            </w:rPrChange>
          </w:rPr>
          <w:delText xml:space="preserve"> </w:delText>
        </w:r>
        <w:r w:rsidR="00F71BE4" w:rsidRPr="00E6238E" w:rsidDel="00ED277F">
          <w:rPr>
            <w:bCs/>
            <w:strike/>
            <w:rPrChange w:id="1057" w:author="fanzhou kong" w:date="2020-01-23T21:11:00Z">
              <w:rPr>
                <w:bCs/>
              </w:rPr>
            </w:rPrChange>
          </w:rPr>
          <w:delText>to demonstrate how the “grid-search” was conducted</w:delText>
        </w:r>
        <w:commentRangeEnd w:id="1051"/>
        <w:r w:rsidR="008D2460" w:rsidRPr="00E6238E" w:rsidDel="00ED277F">
          <w:rPr>
            <w:rStyle w:val="CommentReference"/>
            <w:strike/>
            <w:rPrChange w:id="1058" w:author="fanzhou kong" w:date="2020-01-23T21:11:00Z">
              <w:rPr>
                <w:rStyle w:val="CommentReference"/>
              </w:rPr>
            </w:rPrChange>
          </w:rPr>
          <w:commentReference w:id="1051"/>
        </w:r>
        <w:r w:rsidR="00F71BE4" w:rsidRPr="00E6238E" w:rsidDel="00ED277F">
          <w:rPr>
            <w:bCs/>
            <w:strike/>
            <w:rPrChange w:id="1059" w:author="fanzhou kong" w:date="2020-01-23T21:11:00Z">
              <w:rPr>
                <w:bCs/>
              </w:rPr>
            </w:rPrChange>
          </w:rPr>
          <w:delText xml:space="preserve">. Particularly, </w:delText>
        </w:r>
        <w:r w:rsidR="00857E9E" w:rsidRPr="00E6238E" w:rsidDel="00ED277F">
          <w:rPr>
            <w:bCs/>
            <w:strike/>
            <w:rPrChange w:id="1060" w:author="fanzhou kong" w:date="2020-01-23T21:11:00Z">
              <w:rPr>
                <w:bCs/>
              </w:rPr>
            </w:rPrChange>
          </w:rPr>
          <w:delText xml:space="preserve">each </w:delText>
        </w:r>
        <w:r w:rsidR="00835207" w:rsidRPr="00E6238E" w:rsidDel="00ED277F">
          <w:rPr>
            <w:bCs/>
            <w:strike/>
            <w:rPrChange w:id="1061" w:author="fanzhou kong" w:date="2020-01-23T21:11:00Z">
              <w:rPr>
                <w:bCs/>
              </w:rPr>
            </w:rPrChange>
          </w:rPr>
          <w:delText xml:space="preserve">grid represents </w:delText>
        </w:r>
        <w:r w:rsidR="00F515DC" w:rsidRPr="00E6238E" w:rsidDel="00ED277F">
          <w:rPr>
            <w:bCs/>
            <w:strike/>
            <w:rPrChange w:id="1062" w:author="fanzhou kong" w:date="2020-01-23T21:11:00Z">
              <w:rPr>
                <w:bCs/>
              </w:rPr>
            </w:rPrChange>
          </w:rPr>
          <w:delText xml:space="preserve">a </w:delText>
        </w:r>
        <w:r w:rsidR="00857E9E" w:rsidRPr="00E6238E" w:rsidDel="00ED277F">
          <w:rPr>
            <w:bCs/>
            <w:strike/>
            <w:rPrChange w:id="1063" w:author="fanzhou kong" w:date="2020-01-23T21:11:00Z">
              <w:rPr>
                <w:bCs/>
              </w:rPr>
            </w:rPrChange>
          </w:rPr>
          <w:delText xml:space="preserve">specific subset-hyperparameter combination. </w:delText>
        </w:r>
        <w:r w:rsidR="007F3E6F" w:rsidRPr="00E6238E" w:rsidDel="00ED277F">
          <w:rPr>
            <w:bCs/>
            <w:strike/>
            <w:rPrChange w:id="1064" w:author="fanzhou kong" w:date="2020-01-23T21:11:00Z">
              <w:rPr>
                <w:bCs/>
              </w:rPr>
            </w:rPrChange>
          </w:rPr>
          <w:delText>T</w:delText>
        </w:r>
        <w:r w:rsidR="00DC026A" w:rsidRPr="00E6238E" w:rsidDel="00ED277F">
          <w:rPr>
            <w:bCs/>
            <w:strike/>
            <w:rPrChange w:id="1065" w:author="fanzhou kong" w:date="2020-01-23T21:11:00Z">
              <w:rPr>
                <w:bCs/>
              </w:rPr>
            </w:rPrChange>
          </w:rPr>
          <w:delText xml:space="preserve">he </w:delText>
        </w:r>
        <w:r w:rsidR="004652A8" w:rsidRPr="00E6238E" w:rsidDel="00ED277F">
          <w:rPr>
            <w:bCs/>
            <w:strike/>
            <w:rPrChange w:id="1066" w:author="fanzhou kong" w:date="2020-01-23T21:11:00Z">
              <w:rPr>
                <w:bCs/>
              </w:rPr>
            </w:rPrChange>
          </w:rPr>
          <w:delText xml:space="preserve">average </w:delText>
        </w:r>
        <w:r w:rsidR="003825D0" w:rsidRPr="00E6238E" w:rsidDel="00ED277F">
          <w:rPr>
            <w:bCs/>
            <w:strike/>
            <w:rPrChange w:id="1067" w:author="fanzhou kong" w:date="2020-01-23T21:11:00Z">
              <w:rPr>
                <w:bCs/>
              </w:rPr>
            </w:rPrChange>
          </w:rPr>
          <w:delText xml:space="preserve">classification </w:delText>
        </w:r>
        <w:r w:rsidR="007F3E6F" w:rsidRPr="00E6238E" w:rsidDel="00ED277F">
          <w:rPr>
            <w:bCs/>
            <w:strike/>
            <w:rPrChange w:id="1068" w:author="fanzhou kong" w:date="2020-01-23T21:11:00Z">
              <w:rPr>
                <w:bCs/>
              </w:rPr>
            </w:rPrChange>
          </w:rPr>
          <w:delText>accuracy in</w:delText>
        </w:r>
        <w:r w:rsidR="003825D0" w:rsidRPr="00E6238E" w:rsidDel="00ED277F">
          <w:rPr>
            <w:bCs/>
            <w:strike/>
            <w:rPrChange w:id="1069" w:author="fanzhou kong" w:date="2020-01-23T21:11:00Z">
              <w:rPr>
                <w:bCs/>
              </w:rPr>
            </w:rPrChange>
          </w:rPr>
          <w:delText xml:space="preserve"> </w:delText>
        </w:r>
        <w:r w:rsidR="004652A8" w:rsidRPr="00E6238E" w:rsidDel="00ED277F">
          <w:rPr>
            <w:bCs/>
            <w:strike/>
            <w:rPrChange w:id="1070" w:author="fanzhou kong" w:date="2020-01-23T21:11:00Z">
              <w:rPr>
                <w:bCs/>
              </w:rPr>
            </w:rPrChange>
          </w:rPr>
          <w:delText>each grid</w:delText>
        </w:r>
        <w:r w:rsidR="00DC026A" w:rsidRPr="00E6238E" w:rsidDel="00ED277F">
          <w:rPr>
            <w:bCs/>
            <w:strike/>
            <w:rPrChange w:id="1071" w:author="fanzhou kong" w:date="2020-01-23T21:11:00Z">
              <w:rPr>
                <w:bCs/>
              </w:rPr>
            </w:rPrChange>
          </w:rPr>
          <w:delText xml:space="preserve"> </w:delText>
        </w:r>
        <w:r w:rsidR="004652A8" w:rsidRPr="00E6238E" w:rsidDel="00ED277F">
          <w:rPr>
            <w:bCs/>
            <w:strike/>
            <w:rPrChange w:id="1072" w:author="fanzhou kong" w:date="2020-01-23T21:11:00Z">
              <w:rPr>
                <w:bCs/>
              </w:rPr>
            </w:rPrChange>
          </w:rPr>
          <w:delText xml:space="preserve">were generated after </w:delText>
        </w:r>
        <w:r w:rsidR="00DC026A" w:rsidRPr="00E6238E" w:rsidDel="00ED277F">
          <w:rPr>
            <w:bCs/>
            <w:strike/>
            <w:rPrChange w:id="1073" w:author="fanzhou kong" w:date="2020-01-23T21:11:00Z">
              <w:rPr>
                <w:bCs/>
              </w:rPr>
            </w:rPrChange>
          </w:rPr>
          <w:delText>10-fold cross</w:delText>
        </w:r>
        <w:r w:rsidR="004652A8" w:rsidRPr="00E6238E" w:rsidDel="00ED277F">
          <w:rPr>
            <w:bCs/>
            <w:strike/>
            <w:rPrChange w:id="1074" w:author="fanzhou kong" w:date="2020-01-23T21:11:00Z">
              <w:rPr>
                <w:bCs/>
              </w:rPr>
            </w:rPrChange>
          </w:rPr>
          <w:delText>-</w:delText>
        </w:r>
        <w:r w:rsidR="00DC026A" w:rsidRPr="00E6238E" w:rsidDel="00ED277F">
          <w:rPr>
            <w:bCs/>
            <w:strike/>
            <w:rPrChange w:id="1075" w:author="fanzhou kong" w:date="2020-01-23T21:11:00Z">
              <w:rPr>
                <w:bCs/>
              </w:rPr>
            </w:rPrChange>
          </w:rPr>
          <w:delText>validation for 10 times.</w:delText>
        </w:r>
      </w:del>
    </w:p>
    <w:p w14:paraId="0E89A98D" w14:textId="15AA0BAE" w:rsidR="00010895" w:rsidRPr="00E6238E" w:rsidRDefault="006876C4">
      <w:pPr>
        <w:jc w:val="both"/>
        <w:rPr>
          <w:strike/>
          <w:rPrChange w:id="1076" w:author="fanzhou kong" w:date="2020-01-23T21:12:00Z">
            <w:rPr/>
          </w:rPrChange>
        </w:rPr>
      </w:pPr>
      <w:commentRangeStart w:id="1077"/>
      <w:del w:id="1078" w:author="fanzhou kong" w:date="2020-02-04T11:39:00Z">
        <w:r w:rsidRPr="00E6238E" w:rsidDel="00ED277F">
          <w:rPr>
            <w:strike/>
            <w:rPrChange w:id="1079" w:author="fanzhou kong" w:date="2020-01-23T21:12:00Z">
              <w:rPr/>
            </w:rPrChange>
          </w:rPr>
          <w:delText>After RGSCV,</w:delText>
        </w:r>
        <w:r w:rsidR="007759DD" w:rsidRPr="00E6238E" w:rsidDel="00ED277F">
          <w:rPr>
            <w:strike/>
            <w:rPrChange w:id="1080" w:author="fanzhou kong" w:date="2020-01-23T21:12:00Z">
              <w:rPr/>
            </w:rPrChange>
          </w:rPr>
          <w:delText xml:space="preserve"> </w:delText>
        </w:r>
        <w:r w:rsidR="0092073C" w:rsidRPr="00E6238E" w:rsidDel="00ED277F">
          <w:rPr>
            <w:strike/>
            <w:rPrChange w:id="1081" w:author="fanzhou kong" w:date="2020-01-23T21:12:00Z">
              <w:rPr/>
            </w:rPrChange>
          </w:rPr>
          <w:delText xml:space="preserve">model performance via </w:delText>
        </w:r>
        <w:r w:rsidR="007759DD" w:rsidRPr="00E6238E" w:rsidDel="00ED277F">
          <w:rPr>
            <w:strike/>
            <w:rPrChange w:id="1082" w:author="fanzhou kong" w:date="2020-01-23T21:12:00Z">
              <w:rPr/>
            </w:rPrChange>
          </w:rPr>
          <w:delText>SVM and R</w:delText>
        </w:r>
        <w:r w:rsidR="00F71128" w:rsidRPr="00E6238E" w:rsidDel="00ED277F">
          <w:rPr>
            <w:strike/>
            <w:rPrChange w:id="1083" w:author="fanzhou kong" w:date="2020-01-23T21:12:00Z">
              <w:rPr/>
            </w:rPrChange>
          </w:rPr>
          <w:delText xml:space="preserve">F </w:delText>
        </w:r>
        <w:r w:rsidR="00337D51" w:rsidRPr="00E6238E" w:rsidDel="00ED277F">
          <w:rPr>
            <w:strike/>
            <w:rPrChange w:id="1084" w:author="fanzhou kong" w:date="2020-01-23T21:12:00Z">
              <w:rPr/>
            </w:rPrChange>
          </w:rPr>
          <w:delText xml:space="preserve">algorithms </w:delText>
        </w:r>
        <w:r w:rsidR="00F71128" w:rsidRPr="00E6238E" w:rsidDel="00ED277F">
          <w:rPr>
            <w:strike/>
            <w:rPrChange w:id="1085" w:author="fanzhou kong" w:date="2020-01-23T21:12:00Z">
              <w:rPr/>
            </w:rPrChange>
          </w:rPr>
          <w:delText xml:space="preserve">were compared side by side. </w:delText>
        </w:r>
        <w:r w:rsidR="007759DD" w:rsidRPr="00E6238E" w:rsidDel="00ED277F">
          <w:rPr>
            <w:strike/>
            <w:rPrChange w:id="1086" w:author="fanzhou kong" w:date="2020-01-23T21:12:00Z">
              <w:rPr/>
            </w:rPrChange>
          </w:rPr>
          <w:delText xml:space="preserve"> </w:delText>
        </w:r>
        <w:r w:rsidR="0092073C" w:rsidRPr="00E6238E" w:rsidDel="00ED277F">
          <w:rPr>
            <w:strike/>
            <w:rPrChange w:id="1087" w:author="fanzhou kong" w:date="2020-01-23T21:12:00Z">
              <w:rPr/>
            </w:rPrChange>
          </w:rPr>
          <w:delText xml:space="preserve">As </w:delText>
        </w:r>
        <w:r w:rsidR="00B6485D" w:rsidRPr="00E6238E" w:rsidDel="00ED277F">
          <w:rPr>
            <w:strike/>
            <w:rPrChange w:id="1088" w:author="fanzhou kong" w:date="2020-01-23T21:12:00Z">
              <w:rPr/>
            </w:rPrChange>
          </w:rPr>
          <w:delText xml:space="preserve">shown in </w:delText>
        </w:r>
        <w:r w:rsidR="00B662C2" w:rsidRPr="00E6238E" w:rsidDel="00ED277F">
          <w:rPr>
            <w:strike/>
            <w:rPrChange w:id="1089" w:author="fanzhou kong" w:date="2020-01-23T21:12:00Z">
              <w:rPr/>
            </w:rPrChange>
          </w:rPr>
          <w:delText>Fig 5</w:delText>
        </w:r>
        <w:r w:rsidR="008E7CE0" w:rsidRPr="00E6238E" w:rsidDel="00ED277F">
          <w:rPr>
            <w:strike/>
            <w:rPrChange w:id="1090" w:author="fanzhou kong" w:date="2020-01-23T21:12:00Z">
              <w:rPr/>
            </w:rPrChange>
          </w:rPr>
          <w:delText xml:space="preserve">, </w:delText>
        </w:r>
        <w:r w:rsidR="00B6485D" w:rsidRPr="00E6238E" w:rsidDel="00ED277F">
          <w:rPr>
            <w:strike/>
            <w:rPrChange w:id="1091" w:author="fanzhou kong" w:date="2020-01-23T21:12:00Z">
              <w:rPr/>
            </w:rPrChange>
          </w:rPr>
          <w:delText xml:space="preserve">by </w:delText>
        </w:r>
        <w:r w:rsidR="000B2FCB" w:rsidRPr="00E6238E" w:rsidDel="00ED277F">
          <w:rPr>
            <w:strike/>
            <w:rPrChange w:id="1092" w:author="fanzhou kong" w:date="2020-01-23T21:12:00Z">
              <w:rPr/>
            </w:rPrChange>
          </w:rPr>
          <w:delText xml:space="preserve">using </w:delText>
        </w:r>
        <w:r w:rsidR="00337D51" w:rsidRPr="00E6238E" w:rsidDel="00ED277F">
          <w:rPr>
            <w:strike/>
            <w:rPrChange w:id="1093" w:author="fanzhou kong" w:date="2020-01-23T21:12:00Z">
              <w:rPr/>
            </w:rPrChange>
          </w:rPr>
          <w:delText xml:space="preserve">only </w:delText>
        </w:r>
        <w:r w:rsidR="00B6485D" w:rsidRPr="00E6238E" w:rsidDel="00ED277F">
          <w:rPr>
            <w:strike/>
            <w:rPrChange w:id="1094" w:author="fanzhou kong" w:date="2020-01-23T21:12:00Z">
              <w:rPr/>
            </w:rPrChange>
          </w:rPr>
          <w:delText>the top ranked element</w:delText>
        </w:r>
      </w:del>
      <w:ins w:id="1095" w:author="Xu, Jason" w:date="2020-01-13T14:51:00Z">
        <w:del w:id="1096" w:author="fanzhou kong" w:date="2020-02-04T11:39:00Z">
          <w:r w:rsidR="00AF1BA4" w:rsidRPr="00E6238E" w:rsidDel="00ED277F">
            <w:rPr>
              <w:strike/>
              <w:rPrChange w:id="1097" w:author="fanzhou kong" w:date="2020-01-23T21:12:00Z">
                <w:rPr/>
              </w:rPrChange>
            </w:rPr>
            <w:delText xml:space="preserve"> </w:delText>
          </w:r>
        </w:del>
      </w:ins>
      <w:ins w:id="1098" w:author="Xu, Jason" w:date="2020-01-13T14:53:00Z">
        <w:del w:id="1099" w:author="fanzhou kong" w:date="2020-02-04T11:39:00Z">
          <w:r w:rsidR="009D3D8F" w:rsidRPr="00E6238E" w:rsidDel="00ED277F">
            <w:rPr>
              <w:strike/>
              <w:vertAlign w:val="superscript"/>
              <w:rPrChange w:id="1100" w:author="fanzhou kong" w:date="2020-01-23T21:12:00Z">
                <w:rPr>
                  <w:vertAlign w:val="superscript"/>
                </w:rPr>
              </w:rPrChange>
            </w:rPr>
            <w:delText>23</w:delText>
          </w:r>
        </w:del>
      </w:ins>
      <w:del w:id="1101" w:author="fanzhou kong" w:date="2020-02-04T11:39:00Z">
        <w:r w:rsidR="00DC026A" w:rsidRPr="00E6238E" w:rsidDel="00ED277F">
          <w:rPr>
            <w:strike/>
            <w:rPrChange w:id="1102" w:author="fanzhou kong" w:date="2020-01-23T21:12:00Z">
              <w:rPr/>
            </w:rPrChange>
          </w:rPr>
          <w:delText xml:space="preserve">, Na, </w:delText>
        </w:r>
        <w:r w:rsidR="000B2FCB" w:rsidRPr="00E6238E" w:rsidDel="00ED277F">
          <w:rPr>
            <w:strike/>
            <w:rPrChange w:id="1103" w:author="fanzhou kong" w:date="2020-01-23T21:12:00Z">
              <w:rPr/>
            </w:rPrChange>
          </w:rPr>
          <w:delText xml:space="preserve">RF </w:delText>
        </w:r>
        <w:r w:rsidR="00DC026A" w:rsidRPr="00E6238E" w:rsidDel="00ED277F">
          <w:rPr>
            <w:strike/>
            <w:rPrChange w:id="1104" w:author="fanzhou kong" w:date="2020-01-23T21:12:00Z">
              <w:rPr/>
            </w:rPrChange>
          </w:rPr>
          <w:delText>achieve</w:delText>
        </w:r>
        <w:r w:rsidR="007624F4" w:rsidRPr="00E6238E" w:rsidDel="00ED277F">
          <w:rPr>
            <w:strike/>
            <w:rPrChange w:id="1105" w:author="fanzhou kong" w:date="2020-01-23T21:12:00Z">
              <w:rPr/>
            </w:rPrChange>
          </w:rPr>
          <w:delText>d</w:delText>
        </w:r>
        <w:r w:rsidR="00DC026A" w:rsidRPr="00E6238E" w:rsidDel="00ED277F">
          <w:rPr>
            <w:strike/>
            <w:rPrChange w:id="1106" w:author="fanzhou kong" w:date="2020-01-23T21:12:00Z">
              <w:rPr/>
            </w:rPrChange>
          </w:rPr>
          <w:delText xml:space="preserve"> 74.76% classification accuracy</w:delText>
        </w:r>
        <w:r w:rsidR="007624F4" w:rsidRPr="00E6238E" w:rsidDel="00ED277F">
          <w:rPr>
            <w:strike/>
            <w:rPrChange w:id="1107" w:author="fanzhou kong" w:date="2020-01-23T21:12:00Z">
              <w:rPr/>
            </w:rPrChange>
          </w:rPr>
          <w:delText>, while for SVM</w:delText>
        </w:r>
        <w:r w:rsidR="00337D51" w:rsidRPr="00E6238E" w:rsidDel="00ED277F">
          <w:rPr>
            <w:strike/>
            <w:rPrChange w:id="1108" w:author="fanzhou kong" w:date="2020-01-23T21:12:00Z">
              <w:rPr/>
            </w:rPrChange>
          </w:rPr>
          <w:delText xml:space="preserve"> </w:delText>
        </w:r>
        <w:r w:rsidR="007624F4" w:rsidRPr="00E6238E" w:rsidDel="00ED277F">
          <w:rPr>
            <w:strike/>
            <w:rPrChange w:id="1109" w:author="fanzhou kong" w:date="2020-01-23T21:12:00Z">
              <w:rPr/>
            </w:rPrChange>
          </w:rPr>
          <w:delText xml:space="preserve">the </w:delText>
        </w:r>
        <w:r w:rsidR="00B803BD" w:rsidRPr="00E6238E" w:rsidDel="00ED277F">
          <w:rPr>
            <w:strike/>
            <w:rPrChange w:id="1110" w:author="fanzhou kong" w:date="2020-01-23T21:12:00Z">
              <w:rPr/>
            </w:rPrChange>
          </w:rPr>
          <w:delText>accuracy</w:delText>
        </w:r>
        <w:r w:rsidR="007624F4" w:rsidRPr="00E6238E" w:rsidDel="00ED277F">
          <w:rPr>
            <w:strike/>
            <w:rPrChange w:id="1111" w:author="fanzhou kong" w:date="2020-01-23T21:12:00Z">
              <w:rPr/>
            </w:rPrChange>
          </w:rPr>
          <w:delText xml:space="preserve"> </w:delText>
        </w:r>
        <w:r w:rsidR="004C1F1A" w:rsidRPr="00E6238E" w:rsidDel="00ED277F">
          <w:rPr>
            <w:strike/>
            <w:rPrChange w:id="1112" w:author="fanzhou kong" w:date="2020-01-23T21:12:00Z">
              <w:rPr/>
            </w:rPrChange>
          </w:rPr>
          <w:delText>reached</w:delText>
        </w:r>
        <w:r w:rsidR="00DC026A" w:rsidRPr="00E6238E" w:rsidDel="00ED277F">
          <w:rPr>
            <w:strike/>
            <w:rPrChange w:id="1113" w:author="fanzhou kong" w:date="2020-01-23T21:12:00Z">
              <w:rPr/>
            </w:rPrChange>
          </w:rPr>
          <w:delText xml:space="preserve"> 67.60%. </w:delText>
        </w:r>
        <w:r w:rsidR="00F92FEA" w:rsidRPr="00E6238E" w:rsidDel="00ED277F">
          <w:rPr>
            <w:strike/>
            <w:rPrChange w:id="1114" w:author="fanzhou kong" w:date="2020-01-23T21:12:00Z">
              <w:rPr/>
            </w:rPrChange>
          </w:rPr>
          <w:delText xml:space="preserve">After </w:delText>
        </w:r>
        <w:r w:rsidR="00546384" w:rsidRPr="00E6238E" w:rsidDel="00ED277F">
          <w:rPr>
            <w:strike/>
            <w:rPrChange w:id="1115" w:author="fanzhou kong" w:date="2020-01-23T21:12:00Z">
              <w:rPr/>
            </w:rPrChange>
          </w:rPr>
          <w:delText>including</w:delText>
        </w:r>
        <w:r w:rsidR="00DC026A" w:rsidRPr="00E6238E" w:rsidDel="00ED277F">
          <w:rPr>
            <w:strike/>
            <w:rPrChange w:id="1116" w:author="fanzhou kong" w:date="2020-01-23T21:12:00Z">
              <w:rPr/>
            </w:rPrChange>
          </w:rPr>
          <w:delText xml:space="preserve"> </w:delText>
        </w:r>
        <w:r w:rsidR="00546384" w:rsidRPr="00E6238E" w:rsidDel="00ED277F">
          <w:rPr>
            <w:strike/>
            <w:rPrChange w:id="1117" w:author="fanzhou kong" w:date="2020-01-23T21:12:00Z">
              <w:rPr/>
            </w:rPrChange>
          </w:rPr>
          <w:delText xml:space="preserve">the second </w:delText>
        </w:r>
        <w:r w:rsidR="004C1F1A" w:rsidRPr="00E6238E" w:rsidDel="00ED277F">
          <w:rPr>
            <w:strike/>
            <w:rPrChange w:id="1118" w:author="fanzhou kong" w:date="2020-01-23T21:12:00Z">
              <w:rPr/>
            </w:rPrChange>
          </w:rPr>
          <w:delText>element Al</w:delText>
        </w:r>
        <w:r w:rsidR="00DC026A" w:rsidRPr="00E6238E" w:rsidDel="00ED277F">
          <w:rPr>
            <w:strike/>
            <w:rPrChange w:id="1119" w:author="fanzhou kong" w:date="2020-01-23T21:12:00Z">
              <w:rPr/>
            </w:rPrChange>
          </w:rPr>
          <w:delText xml:space="preserve">, both RF and </w:delText>
        </w:r>
        <w:r w:rsidR="00D14611" w:rsidRPr="00E6238E" w:rsidDel="00ED277F">
          <w:rPr>
            <w:strike/>
            <w:rPrChange w:id="1120" w:author="fanzhou kong" w:date="2020-01-23T21:12:00Z">
              <w:rPr/>
            </w:rPrChange>
          </w:rPr>
          <w:delText>SVM achieved</w:delText>
        </w:r>
        <w:r w:rsidR="00DC026A" w:rsidRPr="00E6238E" w:rsidDel="00ED277F">
          <w:rPr>
            <w:strike/>
            <w:rPrChange w:id="1121" w:author="fanzhou kong" w:date="2020-01-23T21:12:00Z">
              <w:rPr/>
            </w:rPrChange>
          </w:rPr>
          <w:delText xml:space="preserve"> very satisfactory </w:delText>
        </w:r>
        <w:r w:rsidR="00010895" w:rsidRPr="00E6238E" w:rsidDel="00ED277F">
          <w:rPr>
            <w:strike/>
            <w:rPrChange w:id="1122" w:author="fanzhou kong" w:date="2020-01-23T21:12:00Z">
              <w:rPr/>
            </w:rPrChange>
          </w:rPr>
          <w:delText xml:space="preserve">performance of </w:delText>
        </w:r>
        <w:r w:rsidR="00DC026A" w:rsidRPr="00E6238E" w:rsidDel="00ED277F">
          <w:rPr>
            <w:strike/>
            <w:rPrChange w:id="1123" w:author="fanzhou kong" w:date="2020-01-23T21:12:00Z">
              <w:rPr/>
            </w:rPrChange>
          </w:rPr>
          <w:delText xml:space="preserve">99.14% and 89.42% </w:delText>
        </w:r>
        <w:r w:rsidR="00802557" w:rsidRPr="00E6238E" w:rsidDel="00ED277F">
          <w:rPr>
            <w:strike/>
            <w:rPrChange w:id="1124" w:author="fanzhou kong" w:date="2020-01-23T21:12:00Z">
              <w:rPr/>
            </w:rPrChange>
          </w:rPr>
          <w:delText>respectively</w:delText>
        </w:r>
        <w:r w:rsidR="00DC026A" w:rsidRPr="00E6238E" w:rsidDel="00ED277F">
          <w:rPr>
            <w:strike/>
            <w:rPrChange w:id="1125" w:author="fanzhou kong" w:date="2020-01-23T21:12:00Z">
              <w:rPr/>
            </w:rPrChange>
          </w:rPr>
          <w:delText xml:space="preserve">.  </w:delText>
        </w:r>
        <w:commentRangeEnd w:id="1077"/>
        <w:r w:rsidR="00430865" w:rsidRPr="00E6238E" w:rsidDel="00ED277F">
          <w:rPr>
            <w:rStyle w:val="CommentReference"/>
            <w:strike/>
            <w:rPrChange w:id="1126" w:author="fanzhou kong" w:date="2020-01-23T21:12:00Z">
              <w:rPr>
                <w:rStyle w:val="CommentReference"/>
              </w:rPr>
            </w:rPrChange>
          </w:rPr>
          <w:commentReference w:id="1077"/>
        </w:r>
      </w:del>
    </w:p>
    <w:p w14:paraId="3CCDF47E" w14:textId="18EE497F" w:rsidR="0015301B" w:rsidRPr="00F109F7" w:rsidDel="00622C08" w:rsidRDefault="00010895" w:rsidP="003805CC">
      <w:pPr>
        <w:jc w:val="both"/>
        <w:rPr>
          <w:ins w:id="1127" w:author="fanzhou kong" w:date="2020-01-23T21:15:00Z"/>
          <w:del w:id="1128" w:author="Xu, Jason" w:date="2020-02-05T11:57:00Z"/>
          <w:strike/>
          <w:rPrChange w:id="1129" w:author="Xu, Jason" w:date="2020-02-04T15:25:00Z">
            <w:rPr>
              <w:ins w:id="1130" w:author="fanzhou kong" w:date="2020-01-23T21:15:00Z"/>
              <w:del w:id="1131" w:author="Xu, Jason" w:date="2020-02-05T11:57:00Z"/>
            </w:rPr>
          </w:rPrChange>
        </w:rPr>
      </w:pPr>
      <w:del w:id="1132" w:author="Xu, Jason" w:date="2020-02-05T11:57:00Z">
        <w:r w:rsidRPr="00F109F7" w:rsidDel="00622C08">
          <w:rPr>
            <w:strike/>
            <w:rPrChange w:id="1133" w:author="Xu, Jason" w:date="2020-02-04T15:25:00Z">
              <w:rPr/>
            </w:rPrChange>
          </w:rPr>
          <w:delText xml:space="preserve">Overall, SVM and RF had comparable performance in terms of the classification accuracy, with RF </w:delText>
        </w:r>
      </w:del>
      <w:ins w:id="1134" w:author="fanzhou kong" w:date="2020-01-23T21:13:00Z">
        <w:del w:id="1135" w:author="Xu, Jason" w:date="2020-02-05T11:57:00Z">
          <w:r w:rsidR="00E6238E" w:rsidRPr="00F109F7" w:rsidDel="00622C08">
            <w:rPr>
              <w:strike/>
              <w:rPrChange w:id="1136" w:author="Xu, Jason" w:date="2020-02-04T15:25:00Z">
                <w:rPr/>
              </w:rPrChange>
            </w:rPr>
            <w:delText xml:space="preserve">SVM </w:delText>
          </w:r>
        </w:del>
      </w:ins>
      <w:del w:id="1137" w:author="Xu, Jason" w:date="2020-02-05T11:57:00Z">
        <w:r w:rsidRPr="00F109F7" w:rsidDel="00622C08">
          <w:rPr>
            <w:strike/>
            <w:rPrChange w:id="1138" w:author="Xu, Jason" w:date="2020-02-04T15:25:00Z">
              <w:rPr/>
            </w:rPrChange>
          </w:rPr>
          <w:delText xml:space="preserve">being slightly better within </w:delText>
        </w:r>
        <w:r w:rsidR="00A631D4" w:rsidRPr="00F109F7" w:rsidDel="00622C08">
          <w:rPr>
            <w:strike/>
            <w:rPrChange w:id="1139" w:author="Xu, Jason" w:date="2020-02-04T15:25:00Z">
              <w:rPr/>
            </w:rPrChange>
          </w:rPr>
          <w:delText xml:space="preserve">only </w:delText>
        </w:r>
      </w:del>
      <w:del w:id="1140" w:author="Xu, Jason" w:date="2020-01-13T14:52:00Z">
        <w:r w:rsidR="00A631D4" w:rsidRPr="00F109F7" w:rsidDel="004651BF">
          <w:rPr>
            <w:strike/>
            <w:rPrChange w:id="1141" w:author="Xu, Jason" w:date="2020-02-04T15:25:00Z">
              <w:rPr/>
            </w:rPrChange>
          </w:rPr>
          <w:delText>first</w:delText>
        </w:r>
        <w:r w:rsidRPr="00F109F7" w:rsidDel="004651BF">
          <w:rPr>
            <w:strike/>
            <w:rPrChange w:id="1142" w:author="Xu, Jason" w:date="2020-02-04T15:25:00Z">
              <w:rPr/>
            </w:rPrChange>
          </w:rPr>
          <w:delText xml:space="preserve"> </w:delText>
        </w:r>
      </w:del>
      <w:del w:id="1143" w:author="Xu, Jason" w:date="2020-02-05T11:57:00Z">
        <w:r w:rsidRPr="00F109F7" w:rsidDel="00622C08">
          <w:rPr>
            <w:strike/>
            <w:rPrChange w:id="1144" w:author="Xu, Jason" w:date="2020-02-04T15:25:00Z">
              <w:rPr/>
            </w:rPrChange>
          </w:rPr>
          <w:delText xml:space="preserve">three </w:delText>
        </w:r>
      </w:del>
      <w:ins w:id="1145" w:author="fanzhou kong" w:date="2020-01-23T21:13:00Z">
        <w:del w:id="1146" w:author="Xu, Jason" w:date="2020-02-05T11:57:00Z">
          <w:r w:rsidR="00E6238E" w:rsidRPr="00F109F7" w:rsidDel="00622C08">
            <w:rPr>
              <w:strike/>
              <w:rPrChange w:id="1147" w:author="Xu, Jason" w:date="2020-02-04T15:25:00Z">
                <w:rPr/>
              </w:rPrChange>
            </w:rPr>
            <w:delText xml:space="preserve">two </w:delText>
          </w:r>
        </w:del>
      </w:ins>
      <w:del w:id="1148" w:author="Xu, Jason" w:date="2020-02-05T11:57:00Z">
        <w:r w:rsidRPr="00F109F7" w:rsidDel="00622C08">
          <w:rPr>
            <w:strike/>
            <w:rPrChange w:id="1149" w:author="Xu, Jason" w:date="2020-02-04T15:25:00Z">
              <w:rPr/>
            </w:rPrChange>
          </w:rPr>
          <w:delText>features (Fig 5). The accuracy</w:delText>
        </w:r>
        <w:r w:rsidR="00377CA3" w:rsidRPr="00F109F7" w:rsidDel="00622C08">
          <w:rPr>
            <w:strike/>
            <w:rPrChange w:id="1150" w:author="Xu, Jason" w:date="2020-02-04T15:25:00Z">
              <w:rPr/>
            </w:rPrChange>
          </w:rPr>
          <w:delText xml:space="preserve"> got</w:delText>
        </w:r>
        <w:r w:rsidRPr="00F109F7" w:rsidDel="00622C08">
          <w:rPr>
            <w:strike/>
            <w:rPrChange w:id="1151" w:author="Xu, Jason" w:date="2020-02-04T15:25:00Z">
              <w:rPr/>
            </w:rPrChange>
          </w:rPr>
          <w:delText xml:space="preserve"> improved with more top-ranking elements been added, and with only </w:delText>
        </w:r>
        <w:r w:rsidR="006A60FE" w:rsidRPr="00F109F7" w:rsidDel="00622C08">
          <w:rPr>
            <w:strike/>
            <w:rPrChange w:id="1152" w:author="Xu, Jason" w:date="2020-02-04T15:25:00Z">
              <w:rPr/>
            </w:rPrChange>
          </w:rPr>
          <w:delText xml:space="preserve">four </w:delText>
        </w:r>
        <w:r w:rsidRPr="00F109F7" w:rsidDel="00622C08">
          <w:rPr>
            <w:strike/>
            <w:rPrChange w:id="1153" w:author="Xu, Jason" w:date="2020-02-04T15:25:00Z">
              <w:rPr/>
            </w:rPrChange>
          </w:rPr>
          <w:delText>elements (Na</w:delText>
        </w:r>
      </w:del>
      <w:ins w:id="1154" w:author="fanzhou kong" w:date="2020-01-23T21:14:00Z">
        <w:del w:id="1155" w:author="Xu, Jason" w:date="2020-02-05T11:57:00Z">
          <w:r w:rsidR="00E6238E" w:rsidRPr="00F109F7" w:rsidDel="00622C08">
            <w:rPr>
              <w:strike/>
              <w:rPrChange w:id="1156" w:author="Xu, Jason" w:date="2020-02-04T15:25:00Z">
                <w:rPr/>
              </w:rPrChange>
            </w:rPr>
            <w:delText>Al</w:delText>
          </w:r>
        </w:del>
      </w:ins>
      <w:del w:id="1157" w:author="Xu, Jason" w:date="2020-02-05T11:57:00Z">
        <w:r w:rsidRPr="00F109F7" w:rsidDel="00622C08">
          <w:rPr>
            <w:strike/>
            <w:rPrChange w:id="1158" w:author="Xu, Jason" w:date="2020-02-04T15:25:00Z">
              <w:rPr/>
            </w:rPrChange>
          </w:rPr>
          <w:delText xml:space="preserve">, </w:delText>
        </w:r>
      </w:del>
      <w:ins w:id="1159" w:author="fanzhou kong" w:date="2020-01-23T21:14:00Z">
        <w:del w:id="1160" w:author="Xu, Jason" w:date="2020-02-05T11:57:00Z">
          <w:r w:rsidR="00E6238E" w:rsidRPr="00F109F7" w:rsidDel="00622C08">
            <w:rPr>
              <w:strike/>
              <w:rPrChange w:id="1161" w:author="Xu, Jason" w:date="2020-02-04T15:25:00Z">
                <w:rPr/>
              </w:rPrChange>
            </w:rPr>
            <w:delText>Rb</w:delText>
          </w:r>
        </w:del>
      </w:ins>
      <w:del w:id="1162" w:author="Xu, Jason" w:date="2020-02-05T11:57:00Z">
        <w:r w:rsidRPr="00F109F7" w:rsidDel="00622C08">
          <w:rPr>
            <w:strike/>
            <w:rPrChange w:id="1163" w:author="Xu, Jason" w:date="2020-02-04T15:25:00Z">
              <w:rPr/>
            </w:rPrChange>
          </w:rPr>
          <w:delText xml:space="preserve">Al, </w:delText>
        </w:r>
      </w:del>
      <w:ins w:id="1164" w:author="fanzhou kong" w:date="2020-01-23T21:14:00Z">
        <w:del w:id="1165" w:author="Xu, Jason" w:date="2020-02-05T11:57:00Z">
          <w:r w:rsidR="00E6238E" w:rsidRPr="00F109F7" w:rsidDel="00622C08">
            <w:rPr>
              <w:strike/>
              <w:rPrChange w:id="1166" w:author="Xu, Jason" w:date="2020-02-04T15:25:00Z">
                <w:rPr/>
              </w:rPrChange>
            </w:rPr>
            <w:delText>B</w:delText>
          </w:r>
        </w:del>
      </w:ins>
      <w:del w:id="1167" w:author="Xu, Jason" w:date="2020-02-05T11:57:00Z">
        <w:r w:rsidRPr="00F109F7" w:rsidDel="00622C08">
          <w:rPr>
            <w:strike/>
            <w:rPrChange w:id="1168" w:author="Xu, Jason" w:date="2020-02-04T15:25:00Z">
              <w:rPr/>
            </w:rPrChange>
          </w:rPr>
          <w:delText xml:space="preserve">Cd and </w:delText>
        </w:r>
      </w:del>
      <w:ins w:id="1169" w:author="fanzhou kong" w:date="2020-01-23T21:14:00Z">
        <w:del w:id="1170" w:author="Xu, Jason" w:date="2020-02-05T11:57:00Z">
          <w:r w:rsidR="00E6238E" w:rsidRPr="00F109F7" w:rsidDel="00622C08">
            <w:rPr>
              <w:strike/>
              <w:rPrChange w:id="1171" w:author="Xu, Jason" w:date="2020-02-04T15:25:00Z">
                <w:rPr/>
              </w:rPrChange>
            </w:rPr>
            <w:delText>Na</w:delText>
          </w:r>
        </w:del>
      </w:ins>
      <w:del w:id="1172" w:author="Xu, Jason" w:date="2020-02-05T11:57:00Z">
        <w:r w:rsidRPr="00F109F7" w:rsidDel="00622C08">
          <w:rPr>
            <w:strike/>
            <w:rPrChange w:id="1173" w:author="Xu, Jason" w:date="2020-02-04T15:25:00Z">
              <w:rPr/>
            </w:rPrChange>
          </w:rPr>
          <w:delText xml:space="preserve">Rb), both SVM and RF led to satisfactory classification models with 100% accuracy. </w:delText>
        </w:r>
        <w:commentRangeStart w:id="1174"/>
        <w:commentRangeStart w:id="1175"/>
        <w:commentRangeEnd w:id="1174"/>
        <w:r w:rsidR="00E6238E" w:rsidRPr="00F109F7" w:rsidDel="00622C08">
          <w:rPr>
            <w:rStyle w:val="CommentReference"/>
            <w:strike/>
            <w:rPrChange w:id="1176" w:author="Xu, Jason" w:date="2020-02-04T15:25:00Z">
              <w:rPr>
                <w:rStyle w:val="CommentReference"/>
              </w:rPr>
            </w:rPrChange>
          </w:rPr>
          <w:commentReference w:id="1174"/>
        </w:r>
        <w:commentRangeEnd w:id="1175"/>
        <w:r w:rsidR="00F109F7" w:rsidRPr="00F109F7" w:rsidDel="00622C08">
          <w:rPr>
            <w:rStyle w:val="CommentReference"/>
            <w:strike/>
            <w:rPrChange w:id="1177" w:author="Xu, Jason" w:date="2020-02-04T15:25:00Z">
              <w:rPr>
                <w:rStyle w:val="CommentReference"/>
              </w:rPr>
            </w:rPrChange>
          </w:rPr>
          <w:commentReference w:id="1175"/>
        </w:r>
      </w:del>
    </w:p>
    <w:p w14:paraId="0D94A7B0" w14:textId="35062BBD" w:rsidR="00E6238E" w:rsidRDefault="00E6238E" w:rsidP="003805CC">
      <w:pPr>
        <w:jc w:val="both"/>
        <w:rPr>
          <w:ins w:id="1178" w:author="Xu, Jason" w:date="2020-02-04T13:42:00Z"/>
          <w:i/>
        </w:rPr>
      </w:pPr>
      <w:commentRangeStart w:id="1179"/>
      <w:ins w:id="1180" w:author="fanzhou kong" w:date="2020-01-23T21:15:00Z">
        <w:del w:id="1181" w:author="Xu, Jason" w:date="2020-02-05T12:16:00Z">
          <w:r w:rsidRPr="005B450A" w:rsidDel="00FC36DB">
            <w:rPr>
              <w:i/>
              <w:strike/>
              <w:highlight w:val="yellow"/>
              <w:rPrChange w:id="1182" w:author="Xu, Jason" w:date="2020-02-04T16:05:00Z">
                <w:rPr/>
              </w:rPrChange>
            </w:rPr>
            <w:delText xml:space="preserve">Guigang versus </w:delText>
          </w:r>
          <w:commentRangeStart w:id="1183"/>
          <w:r w:rsidRPr="005B450A" w:rsidDel="00FC36DB">
            <w:rPr>
              <w:i/>
              <w:strike/>
              <w:highlight w:val="yellow"/>
              <w:rPrChange w:id="1184" w:author="Xu, Jason" w:date="2020-02-04T16:05:00Z">
                <w:rPr/>
              </w:rPrChange>
            </w:rPr>
            <w:delText>non</w:delText>
          </w:r>
          <w:commentRangeEnd w:id="1183"/>
          <w:r w:rsidRPr="005B450A" w:rsidDel="00FC36DB">
            <w:rPr>
              <w:rStyle w:val="CommentReference"/>
              <w:strike/>
              <w:rPrChange w:id="1185" w:author="Xu, Jason" w:date="2020-02-04T16:05:00Z">
                <w:rPr>
                  <w:rStyle w:val="CommentReference"/>
                </w:rPr>
              </w:rPrChange>
            </w:rPr>
            <w:commentReference w:id="1183"/>
          </w:r>
          <w:r w:rsidRPr="005B450A" w:rsidDel="00FC36DB">
            <w:rPr>
              <w:i/>
              <w:strike/>
              <w:highlight w:val="yellow"/>
              <w:rPrChange w:id="1186" w:author="Xu, Jason" w:date="2020-02-04T16:05:00Z">
                <w:rPr/>
              </w:rPrChange>
            </w:rPr>
            <w:delText>-Guigang</w:delText>
          </w:r>
        </w:del>
      </w:ins>
      <w:commentRangeEnd w:id="1179"/>
      <w:del w:id="1187" w:author="Xu, Jason" w:date="2020-02-05T12:16:00Z">
        <w:r w:rsidR="00AA70D9" w:rsidDel="00FC36DB">
          <w:rPr>
            <w:rStyle w:val="CommentReference"/>
          </w:rPr>
          <w:commentReference w:id="1179"/>
        </w:r>
      </w:del>
      <w:ins w:id="1188" w:author="Xu, Jason" w:date="2020-02-04T16:06:00Z">
        <w:r w:rsidR="00420FB4" w:rsidRPr="005B75A5">
          <w:rPr>
            <w:i/>
            <w:highlight w:val="green"/>
            <w:rPrChange w:id="1189" w:author="Xu, Jason" w:date="2020-02-04T17:09:00Z">
              <w:rPr>
                <w:i/>
              </w:rPr>
            </w:rPrChange>
          </w:rPr>
          <w:t>Cd</w:t>
        </w:r>
      </w:ins>
      <w:ins w:id="1190" w:author="Xu, Jason" w:date="2020-02-04T16:04:00Z">
        <w:r w:rsidR="00E970E9" w:rsidRPr="005B75A5">
          <w:rPr>
            <w:i/>
            <w:highlight w:val="green"/>
            <w:rPrChange w:id="1191" w:author="Xu, Jason" w:date="2020-02-04T17:09:00Z">
              <w:rPr>
                <w:i/>
              </w:rPr>
            </w:rPrChange>
          </w:rPr>
          <w:t xml:space="preserve"> as </w:t>
        </w:r>
      </w:ins>
      <w:ins w:id="1192" w:author="Xu, Jason" w:date="2020-02-04T16:05:00Z">
        <w:r w:rsidR="005B450A" w:rsidRPr="005B75A5">
          <w:rPr>
            <w:i/>
            <w:highlight w:val="green"/>
            <w:rPrChange w:id="1193" w:author="Xu, Jason" w:date="2020-02-04T17:09:00Z">
              <w:rPr>
                <w:i/>
              </w:rPr>
            </w:rPrChange>
          </w:rPr>
          <w:t xml:space="preserve">key indicator </w:t>
        </w:r>
      </w:ins>
      <w:ins w:id="1194" w:author="Xu, Jason" w:date="2020-02-04T16:06:00Z">
        <w:r w:rsidR="00420FB4" w:rsidRPr="005B75A5">
          <w:rPr>
            <w:i/>
            <w:highlight w:val="green"/>
            <w:rPrChange w:id="1195" w:author="Xu, Jason" w:date="2020-02-04T17:09:00Z">
              <w:rPr>
                <w:i/>
              </w:rPr>
            </w:rPrChange>
          </w:rPr>
          <w:t xml:space="preserve">to </w:t>
        </w:r>
      </w:ins>
      <w:ins w:id="1196" w:author="Xu, Jason" w:date="2020-02-05T14:52:00Z">
        <w:r w:rsidR="00E9243E" w:rsidRPr="007B07BB">
          <w:rPr>
            <w:i/>
            <w:highlight w:val="green"/>
          </w:rPr>
          <w:t>differentiate</w:t>
        </w:r>
      </w:ins>
      <w:ins w:id="1197" w:author="Xu, Jason" w:date="2020-02-04T16:06:00Z">
        <w:r w:rsidR="00AA70D9" w:rsidRPr="005B75A5">
          <w:rPr>
            <w:i/>
            <w:highlight w:val="green"/>
            <w:rPrChange w:id="1198" w:author="Xu, Jason" w:date="2020-02-04T17:09:00Z">
              <w:rPr>
                <w:i/>
              </w:rPr>
            </w:rPrChange>
          </w:rPr>
          <w:t xml:space="preserve"> rice </w:t>
        </w:r>
      </w:ins>
      <w:ins w:id="1199" w:author="Xu, Jason" w:date="2020-02-04T16:33:00Z">
        <w:r w:rsidR="00655F0B" w:rsidRPr="005B75A5">
          <w:rPr>
            <w:i/>
            <w:highlight w:val="green"/>
            <w:rPrChange w:id="1200" w:author="Xu, Jason" w:date="2020-02-04T17:09:00Z">
              <w:rPr>
                <w:i/>
              </w:rPr>
            </w:rPrChange>
          </w:rPr>
          <w:t>from</w:t>
        </w:r>
      </w:ins>
      <w:ins w:id="1201" w:author="Xu, Jason" w:date="2020-02-04T16:06:00Z">
        <w:r w:rsidR="00AA70D9" w:rsidRPr="005B75A5">
          <w:rPr>
            <w:i/>
            <w:highlight w:val="green"/>
            <w:rPrChange w:id="1202" w:author="Xu, Jason" w:date="2020-02-04T17:09:00Z">
              <w:rPr>
                <w:i/>
              </w:rPr>
            </w:rPrChange>
          </w:rPr>
          <w:t xml:space="preserve"> southeast </w:t>
        </w:r>
        <w:commentRangeStart w:id="1203"/>
        <w:commentRangeStart w:id="1204"/>
        <w:r w:rsidR="00AA70D9" w:rsidRPr="005B75A5">
          <w:rPr>
            <w:i/>
            <w:highlight w:val="green"/>
            <w:rPrChange w:id="1205" w:author="Xu, Jason" w:date="2020-02-04T17:09:00Z">
              <w:rPr>
                <w:i/>
              </w:rPr>
            </w:rPrChange>
          </w:rPr>
          <w:t xml:space="preserve">coastal region of </w:t>
        </w:r>
      </w:ins>
      <w:ins w:id="1206" w:author="Xu, Jason" w:date="2020-02-04T16:07:00Z">
        <w:r w:rsidR="00AA70D9" w:rsidRPr="005B75A5">
          <w:rPr>
            <w:i/>
            <w:highlight w:val="green"/>
            <w:rPrChange w:id="1207" w:author="Xu, Jason" w:date="2020-02-04T17:09:00Z">
              <w:rPr>
                <w:i/>
              </w:rPr>
            </w:rPrChange>
          </w:rPr>
          <w:t>China</w:t>
        </w:r>
        <w:r w:rsidR="00AA70D9">
          <w:rPr>
            <w:i/>
          </w:rPr>
          <w:t xml:space="preserve"> </w:t>
        </w:r>
      </w:ins>
      <w:commentRangeEnd w:id="1203"/>
      <w:ins w:id="1208" w:author="Xu, Jason" w:date="2020-02-05T13:52:00Z">
        <w:r w:rsidR="008070C4">
          <w:rPr>
            <w:rStyle w:val="CommentReference"/>
          </w:rPr>
          <w:commentReference w:id="1203"/>
        </w:r>
      </w:ins>
      <w:commentRangeEnd w:id="1204"/>
      <w:r w:rsidR="000F3658">
        <w:rPr>
          <w:rStyle w:val="CommentReference"/>
        </w:rPr>
        <w:commentReference w:id="1204"/>
      </w:r>
    </w:p>
    <w:p w14:paraId="48BFD20D" w14:textId="57B1D822" w:rsidR="005054D9" w:rsidRPr="00DC671C" w:rsidRDefault="0075473C" w:rsidP="003805CC">
      <w:pPr>
        <w:jc w:val="both"/>
        <w:rPr>
          <w:ins w:id="1209" w:author="Xu, Jason" w:date="2020-02-04T16:08:00Z"/>
          <w:iCs/>
          <w:rPrChange w:id="1210" w:author="Xu, Jason" w:date="2020-02-04T17:17:00Z">
            <w:rPr>
              <w:ins w:id="1211" w:author="Xu, Jason" w:date="2020-02-04T16:08:00Z"/>
              <w:i/>
            </w:rPr>
          </w:rPrChange>
        </w:rPr>
      </w:pPr>
      <w:ins w:id="1212" w:author="Xu, Jason" w:date="2020-02-04T16:41:00Z">
        <w:r w:rsidRPr="00B06F33">
          <w:rPr>
            <w:iCs/>
            <w:rPrChange w:id="1213" w:author="Xu, Jason" w:date="2020-02-05T11:03:00Z">
              <w:rPr>
                <w:i/>
                <w:highlight w:val="green"/>
              </w:rPr>
            </w:rPrChange>
          </w:rPr>
          <w:t>Among the 30 elements</w:t>
        </w:r>
        <w:r w:rsidR="001E3F52" w:rsidRPr="00B06F33">
          <w:rPr>
            <w:iCs/>
            <w:rPrChange w:id="1214" w:author="Xu, Jason" w:date="2020-02-05T11:03:00Z">
              <w:rPr>
                <w:i/>
                <w:highlight w:val="green"/>
              </w:rPr>
            </w:rPrChange>
          </w:rPr>
          <w:t xml:space="preserve"> we have analyzed in this study,</w:t>
        </w:r>
      </w:ins>
      <w:ins w:id="1215" w:author="Xu, Jason" w:date="2020-02-04T17:15:00Z">
        <w:r w:rsidR="009F24B1" w:rsidRPr="00B06F33">
          <w:rPr>
            <w:iCs/>
            <w:rPrChange w:id="1216" w:author="Xu, Jason" w:date="2020-02-05T11:03:00Z">
              <w:rPr>
                <w:i/>
                <w:highlight w:val="green"/>
              </w:rPr>
            </w:rPrChange>
          </w:rPr>
          <w:t xml:space="preserve"> </w:t>
        </w:r>
      </w:ins>
      <w:ins w:id="1217" w:author="Xu, Jason" w:date="2020-02-04T17:16:00Z">
        <w:r w:rsidR="000701B6" w:rsidRPr="00B06F33">
          <w:rPr>
            <w:iCs/>
            <w:rPrChange w:id="1218" w:author="Xu, Jason" w:date="2020-02-05T11:03:00Z">
              <w:rPr>
                <w:i/>
                <w:highlight w:val="green"/>
              </w:rPr>
            </w:rPrChange>
          </w:rPr>
          <w:t xml:space="preserve">special attention was paid </w:t>
        </w:r>
      </w:ins>
      <w:ins w:id="1219" w:author="Xu, Jason" w:date="2020-02-05T10:20:00Z">
        <w:r w:rsidR="001C6B0E" w:rsidRPr="00B06F33">
          <w:rPr>
            <w:iCs/>
            <w:rPrChange w:id="1220" w:author="Xu, Jason" w:date="2020-02-05T11:03:00Z">
              <w:rPr>
                <w:iCs/>
                <w:highlight w:val="green"/>
              </w:rPr>
            </w:rPrChange>
          </w:rPr>
          <w:t>to</w:t>
        </w:r>
      </w:ins>
      <w:ins w:id="1221" w:author="Xu, Jason" w:date="2020-02-04T16:48:00Z">
        <w:r w:rsidR="001F2C8A" w:rsidRPr="00B06F33">
          <w:rPr>
            <w:iCs/>
            <w:rPrChange w:id="1222" w:author="Xu, Jason" w:date="2020-02-05T11:03:00Z">
              <w:rPr>
                <w:i/>
                <w:highlight w:val="green"/>
              </w:rPr>
            </w:rPrChange>
          </w:rPr>
          <w:t xml:space="preserve"> </w:t>
        </w:r>
      </w:ins>
      <w:ins w:id="1223" w:author="Xu, Jason" w:date="2020-02-04T16:44:00Z">
        <w:r w:rsidR="00FA255A" w:rsidRPr="00B06F33">
          <w:rPr>
            <w:iCs/>
            <w:vertAlign w:val="superscript"/>
            <w:rPrChange w:id="1224" w:author="Xu, Jason" w:date="2020-02-05T11:03:00Z">
              <w:rPr>
                <w:i/>
                <w:highlight w:val="green"/>
              </w:rPr>
            </w:rPrChange>
          </w:rPr>
          <w:t>114</w:t>
        </w:r>
      </w:ins>
      <w:ins w:id="1225" w:author="Xu, Jason" w:date="2020-02-04T16:41:00Z">
        <w:r w:rsidR="001E3F52" w:rsidRPr="00B06F33">
          <w:rPr>
            <w:iCs/>
            <w:rPrChange w:id="1226" w:author="Xu, Jason" w:date="2020-02-05T11:03:00Z">
              <w:rPr>
                <w:i/>
                <w:highlight w:val="green"/>
              </w:rPr>
            </w:rPrChange>
          </w:rPr>
          <w:t xml:space="preserve"> </w:t>
        </w:r>
      </w:ins>
      <w:ins w:id="1227" w:author="Xu, Jason" w:date="2020-02-04T16:08:00Z">
        <w:r w:rsidR="005054D9" w:rsidRPr="00B06F33">
          <w:rPr>
            <w:iCs/>
            <w:rPrChange w:id="1228" w:author="Xu, Jason" w:date="2020-02-05T11:03:00Z">
              <w:rPr>
                <w:i/>
              </w:rPr>
            </w:rPrChange>
          </w:rPr>
          <w:t>Cd</w:t>
        </w:r>
      </w:ins>
      <w:ins w:id="1229" w:author="Xu, Jason" w:date="2020-02-05T10:39:00Z">
        <w:r w:rsidR="00BD7946">
          <w:rPr>
            <w:iCs/>
          </w:rPr>
          <w:t xml:space="preserve">, which is a </w:t>
        </w:r>
      </w:ins>
      <w:ins w:id="1230" w:author="Xu, Jason" w:date="2020-02-05T10:40:00Z">
        <w:r w:rsidR="00BD7946">
          <w:rPr>
            <w:iCs/>
          </w:rPr>
          <w:t xml:space="preserve">known </w:t>
        </w:r>
        <w:r w:rsidR="00945FE1">
          <w:rPr>
            <w:iCs/>
          </w:rPr>
          <w:t xml:space="preserve">carcinogenic contaminate. </w:t>
        </w:r>
      </w:ins>
      <w:ins w:id="1231" w:author="Xu, Jason" w:date="2020-02-05T09:54:00Z">
        <w:r w:rsidR="00930800">
          <w:rPr>
            <w:iCs/>
          </w:rPr>
          <w:t xml:space="preserve">According to a </w:t>
        </w:r>
      </w:ins>
      <w:ins w:id="1232" w:author="Xu, Jason" w:date="2020-02-05T14:52:00Z">
        <w:r w:rsidR="00E9243E">
          <w:rPr>
            <w:iCs/>
          </w:rPr>
          <w:t>recent</w:t>
        </w:r>
      </w:ins>
      <w:ins w:id="1233" w:author="Xu, Jason" w:date="2020-02-05T09:54:00Z">
        <w:r w:rsidR="00930800">
          <w:rPr>
            <w:iCs/>
          </w:rPr>
          <w:t xml:space="preserve"> study</w:t>
        </w:r>
      </w:ins>
      <w:ins w:id="1234" w:author="Xu, Jason" w:date="2020-02-04T17:10:00Z">
        <w:r w:rsidR="00AF2360" w:rsidRPr="00DC671C">
          <w:rPr>
            <w:iCs/>
            <w:rPrChange w:id="1235" w:author="Xu, Jason" w:date="2020-02-04T17:17:00Z">
              <w:rPr>
                <w:i/>
              </w:rPr>
            </w:rPrChange>
          </w:rPr>
          <w:t xml:space="preserve"> conducted by </w:t>
        </w:r>
      </w:ins>
      <w:proofErr w:type="spellStart"/>
      <w:ins w:id="1236" w:author="Xu, Jason" w:date="2020-02-04T17:11:00Z">
        <w:r w:rsidR="001B6C50" w:rsidRPr="00DC671C">
          <w:rPr>
            <w:iCs/>
            <w:rPrChange w:id="1237" w:author="Xu, Jason" w:date="2020-02-04T17:17:00Z">
              <w:rPr>
                <w:i/>
              </w:rPr>
            </w:rPrChange>
          </w:rPr>
          <w:t>Maione</w:t>
        </w:r>
        <w:proofErr w:type="spellEnd"/>
        <w:r w:rsidR="001B6C50" w:rsidRPr="00DC671C">
          <w:rPr>
            <w:iCs/>
            <w:rPrChange w:id="1238" w:author="Xu, Jason" w:date="2020-02-04T17:17:00Z">
              <w:rPr>
                <w:i/>
              </w:rPr>
            </w:rPrChange>
          </w:rPr>
          <w:t xml:space="preserve"> et al.</w:t>
        </w:r>
        <w:r w:rsidR="00C120F1" w:rsidRPr="00DC671C">
          <w:rPr>
            <w:iCs/>
            <w:rPrChange w:id="1239" w:author="Xu, Jason" w:date="2020-02-04T17:17:00Z">
              <w:rPr>
                <w:i/>
              </w:rPr>
            </w:rPrChange>
          </w:rPr>
          <w:t xml:space="preserve">, the level </w:t>
        </w:r>
      </w:ins>
      <w:ins w:id="1240" w:author="Xu, Jason" w:date="2020-02-04T17:13:00Z">
        <w:r w:rsidR="00DF1EF8" w:rsidRPr="00DC671C">
          <w:rPr>
            <w:iCs/>
            <w:rPrChange w:id="1241" w:author="Xu, Jason" w:date="2020-02-04T17:17:00Z">
              <w:rPr>
                <w:i/>
              </w:rPr>
            </w:rPrChange>
          </w:rPr>
          <w:t xml:space="preserve">of </w:t>
        </w:r>
      </w:ins>
      <w:ins w:id="1242" w:author="Xu, Jason" w:date="2020-02-04T17:11:00Z">
        <w:r w:rsidR="00C120F1" w:rsidRPr="00DC671C">
          <w:rPr>
            <w:iCs/>
            <w:rPrChange w:id="1243" w:author="Xu, Jason" w:date="2020-02-04T17:17:00Z">
              <w:rPr>
                <w:i/>
              </w:rPr>
            </w:rPrChange>
          </w:rPr>
          <w:t xml:space="preserve">Cd </w:t>
        </w:r>
      </w:ins>
      <w:ins w:id="1244" w:author="Xu, Jason" w:date="2020-02-04T17:13:00Z">
        <w:r w:rsidR="00DF1EF8" w:rsidRPr="00DC671C">
          <w:rPr>
            <w:iCs/>
            <w:rPrChange w:id="1245" w:author="Xu, Jason" w:date="2020-02-04T17:17:00Z">
              <w:rPr>
                <w:i/>
              </w:rPr>
            </w:rPrChange>
          </w:rPr>
          <w:t xml:space="preserve">alone </w:t>
        </w:r>
      </w:ins>
      <w:ins w:id="1246" w:author="Xu, Jason" w:date="2020-02-04T17:12:00Z">
        <w:r w:rsidR="00C120F1" w:rsidRPr="00DC671C">
          <w:rPr>
            <w:iCs/>
            <w:rPrChange w:id="1247" w:author="Xu, Jason" w:date="2020-02-04T17:17:00Z">
              <w:rPr>
                <w:i/>
              </w:rPr>
            </w:rPrChange>
          </w:rPr>
          <w:t xml:space="preserve">can be used to differentiate </w:t>
        </w:r>
      </w:ins>
      <w:ins w:id="1248" w:author="Xu, Jason" w:date="2020-02-04T17:14:00Z">
        <w:r w:rsidR="00B446E1" w:rsidRPr="00DC671C">
          <w:rPr>
            <w:iCs/>
            <w:rPrChange w:id="1249" w:author="Xu, Jason" w:date="2020-02-04T17:17:00Z">
              <w:rPr>
                <w:i/>
              </w:rPr>
            </w:rPrChange>
          </w:rPr>
          <w:t>rice from two Brazilian region</w:t>
        </w:r>
      </w:ins>
      <w:ins w:id="1250" w:author="Xu, Jason" w:date="2020-02-04T17:21:00Z">
        <w:r w:rsidR="00BF76FE">
          <w:rPr>
            <w:iCs/>
          </w:rPr>
          <w:t>s</w:t>
        </w:r>
      </w:ins>
      <w:ins w:id="1251" w:author="Xu, Jason" w:date="2020-02-05T09:56:00Z">
        <w:r w:rsidR="00FE2F89">
          <w:rPr>
            <w:iCs/>
          </w:rPr>
          <w:t xml:space="preserve"> </w:t>
        </w:r>
      </w:ins>
      <w:ins w:id="1252" w:author="Xu, Jason" w:date="2020-02-04T17:14:00Z">
        <w:r w:rsidR="00B446E1" w:rsidRPr="00DC671C">
          <w:rPr>
            <w:iCs/>
            <w:rPrChange w:id="1253" w:author="Xu, Jason" w:date="2020-02-04T17:17:00Z">
              <w:rPr>
                <w:i/>
              </w:rPr>
            </w:rPrChange>
          </w:rPr>
          <w:t xml:space="preserve">with satisfying </w:t>
        </w:r>
      </w:ins>
      <w:ins w:id="1254" w:author="Xu, Jason" w:date="2020-02-04T17:16:00Z">
        <w:r w:rsidR="00E742BE" w:rsidRPr="00DC671C">
          <w:rPr>
            <w:iCs/>
            <w:rPrChange w:id="1255" w:author="Xu, Jason" w:date="2020-02-04T17:17:00Z">
              <w:rPr>
                <w:i/>
              </w:rPr>
            </w:rPrChange>
          </w:rPr>
          <w:t>accuracy</w:t>
        </w:r>
      </w:ins>
      <w:ins w:id="1256" w:author="Xu, Jason" w:date="2020-02-04T17:15:00Z">
        <w:r w:rsidR="009F24B1" w:rsidRPr="00DC671C">
          <w:rPr>
            <w:iCs/>
            <w:rPrChange w:id="1257"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258" w:author="Xu, Jason" w:date="2020-02-04T17:17:00Z">
            <w:rPr>
              <w:i/>
            </w:rPr>
          </w:rPrChange>
        </w:rPr>
        <w:fldChar w:fldCharType="separate"/>
      </w:r>
      <w:r w:rsidR="009F24B1" w:rsidRPr="00DC671C">
        <w:rPr>
          <w:iCs/>
          <w:noProof/>
          <w:vertAlign w:val="superscript"/>
          <w:rPrChange w:id="1259" w:author="Xu, Jason" w:date="2020-02-04T17:17:00Z">
            <w:rPr>
              <w:noProof/>
              <w:vertAlign w:val="superscript"/>
            </w:rPr>
          </w:rPrChange>
        </w:rPr>
        <w:t>14</w:t>
      </w:r>
      <w:ins w:id="1260" w:author="Xu, Jason" w:date="2020-02-04T17:15:00Z">
        <w:r w:rsidR="009F24B1" w:rsidRPr="00DC671C">
          <w:rPr>
            <w:iCs/>
            <w:rPrChange w:id="1261" w:author="Xu, Jason" w:date="2020-02-04T17:17:00Z">
              <w:rPr>
                <w:i/>
              </w:rPr>
            </w:rPrChange>
          </w:rPr>
          <w:fldChar w:fldCharType="end"/>
        </w:r>
      </w:ins>
      <w:ins w:id="1262" w:author="Xu, Jason" w:date="2020-02-04T17:14:00Z">
        <w:r w:rsidR="00B446E1" w:rsidRPr="00DC671C">
          <w:rPr>
            <w:iCs/>
            <w:rPrChange w:id="1263" w:author="Xu, Jason" w:date="2020-02-04T17:17:00Z">
              <w:rPr>
                <w:i/>
              </w:rPr>
            </w:rPrChange>
          </w:rPr>
          <w:t>.</w:t>
        </w:r>
      </w:ins>
      <w:ins w:id="1264" w:author="Xu, Jason" w:date="2020-02-05T10:05:00Z">
        <w:r w:rsidR="00E33F85">
          <w:rPr>
            <w:iCs/>
          </w:rPr>
          <w:t xml:space="preserve"> </w:t>
        </w:r>
      </w:ins>
      <w:ins w:id="1265" w:author="Xu, Jason" w:date="2020-02-04T17:16:00Z">
        <w:r w:rsidR="00DC671C" w:rsidRPr="00DC671C">
          <w:rPr>
            <w:iCs/>
            <w:rPrChange w:id="1266" w:author="Xu, Jason" w:date="2020-02-04T17:17:00Z">
              <w:rPr>
                <w:i/>
              </w:rPr>
            </w:rPrChange>
          </w:rPr>
          <w:t>In</w:t>
        </w:r>
      </w:ins>
      <w:ins w:id="1267" w:author="Xu, Jason" w:date="2020-02-04T17:17:00Z">
        <w:r w:rsidR="00DC671C" w:rsidRPr="00DC671C">
          <w:rPr>
            <w:iCs/>
            <w:rPrChange w:id="1268" w:author="Xu, Jason" w:date="2020-02-04T17:17:00Z">
              <w:rPr>
                <w:i/>
              </w:rPr>
            </w:rPrChange>
          </w:rPr>
          <w:t xml:space="preserve"> nowadays </w:t>
        </w:r>
        <w:proofErr w:type="gramStart"/>
        <w:r w:rsidR="00DC671C" w:rsidRPr="00DC671C">
          <w:rPr>
            <w:iCs/>
            <w:rPrChange w:id="1269" w:author="Xu, Jason" w:date="2020-02-04T17:17:00Z">
              <w:rPr>
                <w:i/>
              </w:rPr>
            </w:rPrChange>
          </w:rPr>
          <w:t xml:space="preserve">China, </w:t>
        </w:r>
      </w:ins>
      <w:ins w:id="1270" w:author="Xu, Jason" w:date="2020-02-04T17:18:00Z">
        <w:r w:rsidR="00677D21">
          <w:rPr>
            <w:iCs/>
          </w:rPr>
          <w:t xml:space="preserve"> </w:t>
        </w:r>
      </w:ins>
      <w:ins w:id="1271" w:author="Xu, Jason" w:date="2020-02-04T17:26:00Z">
        <w:r w:rsidR="00E61D1D">
          <w:rPr>
            <w:iCs/>
          </w:rPr>
          <w:t>where</w:t>
        </w:r>
        <w:proofErr w:type="gramEnd"/>
        <w:r w:rsidR="00E61D1D">
          <w:rPr>
            <w:iCs/>
          </w:rPr>
          <w:t xml:space="preserve"> </w:t>
        </w:r>
      </w:ins>
      <w:ins w:id="1272" w:author="Xu, Jason" w:date="2020-02-04T17:28:00Z">
        <w:r w:rsidR="00C76FA1">
          <w:rPr>
            <w:iCs/>
          </w:rPr>
          <w:t>rapid</w:t>
        </w:r>
      </w:ins>
      <w:ins w:id="1273" w:author="Xu, Jason" w:date="2020-02-04T17:26:00Z">
        <w:r w:rsidR="00E61D1D">
          <w:rPr>
            <w:iCs/>
          </w:rPr>
          <w:t xml:space="preserve"> industrialization and urbanization</w:t>
        </w:r>
      </w:ins>
      <w:ins w:id="1274" w:author="Xu, Jason" w:date="2020-02-04T17:28:00Z">
        <w:r w:rsidR="00C76FA1">
          <w:rPr>
            <w:iCs/>
          </w:rPr>
          <w:t xml:space="preserve"> are </w:t>
        </w:r>
        <w:r w:rsidR="0088221D">
          <w:rPr>
            <w:iCs/>
          </w:rPr>
          <w:t>happening nationwide,</w:t>
        </w:r>
      </w:ins>
      <w:ins w:id="1275" w:author="Xu, Jason" w:date="2020-02-04T17:29:00Z">
        <w:r w:rsidR="0088221D">
          <w:rPr>
            <w:iCs/>
          </w:rPr>
          <w:t xml:space="preserve"> </w:t>
        </w:r>
      </w:ins>
      <w:ins w:id="1276" w:author="Xu, Jason" w:date="2020-02-05T10:25:00Z">
        <w:r w:rsidR="006C2881">
          <w:rPr>
            <w:iCs/>
          </w:rPr>
          <w:t>the issue</w:t>
        </w:r>
      </w:ins>
      <w:ins w:id="1277" w:author="Xu, Jason" w:date="2020-02-05T10:26:00Z">
        <w:r w:rsidR="006C2881">
          <w:rPr>
            <w:iCs/>
          </w:rPr>
          <w:t xml:space="preserve"> of</w:t>
        </w:r>
      </w:ins>
      <w:ins w:id="1278" w:author="Xu, Jason" w:date="2020-02-05T09:57:00Z">
        <w:r w:rsidR="000F704D">
          <w:rPr>
            <w:iCs/>
          </w:rPr>
          <w:t xml:space="preserve"> heavy metal contamination for arable soil</w:t>
        </w:r>
      </w:ins>
      <w:ins w:id="1279" w:author="Xu, Jason" w:date="2020-02-05T10:26:00Z">
        <w:r w:rsidR="006C2881">
          <w:rPr>
            <w:iCs/>
          </w:rPr>
          <w:t xml:space="preserve"> has been </w:t>
        </w:r>
      </w:ins>
      <w:ins w:id="1280" w:author="Xu, Jason" w:date="2020-02-05T15:58:00Z">
        <w:r w:rsidR="002E420C">
          <w:rPr>
            <w:iCs/>
          </w:rPr>
          <w:t>seen</w:t>
        </w:r>
      </w:ins>
      <w:ins w:id="1281" w:author="Xu, Jason" w:date="2020-02-05T10:31:00Z">
        <w:r w:rsidR="00090A1B">
          <w:rPr>
            <w:iCs/>
          </w:rPr>
          <w:t xml:space="preserve"> as </w:t>
        </w:r>
      </w:ins>
      <w:ins w:id="1282" w:author="Xu, Jason" w:date="2020-02-05T15:58:00Z">
        <w:r w:rsidR="002E420C" w:rsidRPr="002E420C">
          <w:rPr>
            <w:iCs/>
            <w:rPrChange w:id="1283" w:author="Xu, Jason" w:date="2020-02-05T16:03:00Z">
              <w:rPr>
                <w:iCs/>
                <w:color w:val="FF0000"/>
              </w:rPr>
            </w:rPrChange>
          </w:rPr>
          <w:t xml:space="preserve">emergent issue to be addressed. </w:t>
        </w:r>
      </w:ins>
      <w:ins w:id="1284" w:author="Xu, Jason" w:date="2020-02-05T10:18:00Z">
        <w:r w:rsidR="000E12F5" w:rsidRPr="002E420C">
          <w:rPr>
            <w:iCs/>
          </w:rPr>
          <w:t>A nation</w:t>
        </w:r>
        <w:r w:rsidR="002009F5" w:rsidRPr="002E420C">
          <w:rPr>
            <w:iCs/>
          </w:rPr>
          <w:t>al scale</w:t>
        </w:r>
      </w:ins>
      <w:ins w:id="1285" w:author="Xu, Jason" w:date="2020-02-05T10:35:00Z">
        <w:r w:rsidR="005A36D5" w:rsidRPr="002E420C">
          <w:rPr>
            <w:iCs/>
          </w:rPr>
          <w:t xml:space="preserve"> st</w:t>
        </w:r>
      </w:ins>
      <w:ins w:id="1286" w:author="Xu, Jason" w:date="2020-02-05T10:34:00Z">
        <w:r w:rsidR="005A36D5" w:rsidRPr="002E420C">
          <w:rPr>
            <w:iCs/>
          </w:rPr>
          <w:t>udy</w:t>
        </w:r>
      </w:ins>
      <w:ins w:id="1287" w:author="Xu, Jason" w:date="2020-02-05T10:18:00Z">
        <w:r w:rsidR="002009F5" w:rsidRPr="002E420C">
          <w:rPr>
            <w:iCs/>
          </w:rPr>
          <w:t xml:space="preserve"> </w:t>
        </w:r>
      </w:ins>
      <w:ins w:id="1288" w:author="Xu, Jason" w:date="2020-02-05T10:48:00Z">
        <w:r w:rsidR="00033544" w:rsidRPr="002E420C">
          <w:rPr>
            <w:iCs/>
          </w:rPr>
          <w:t xml:space="preserve">revealed that </w:t>
        </w:r>
      </w:ins>
      <w:ins w:id="1289" w:author="Xu, Jason" w:date="2020-02-05T10:59:00Z">
        <w:r w:rsidR="00A7025F" w:rsidRPr="002E420C">
          <w:rPr>
            <w:iCs/>
          </w:rPr>
          <w:t xml:space="preserve">Cd concentrations in </w:t>
        </w:r>
      </w:ins>
      <w:ins w:id="1290" w:author="Xu, Jason" w:date="2020-02-05T11:00:00Z">
        <w:r w:rsidR="00D467BE" w:rsidRPr="002E420C">
          <w:rPr>
            <w:iCs/>
          </w:rPr>
          <w:t>p</w:t>
        </w:r>
        <w:r w:rsidR="00D467BE">
          <w:rPr>
            <w:iCs/>
          </w:rPr>
          <w:t xml:space="preserve">addy </w:t>
        </w:r>
      </w:ins>
      <w:ins w:id="1291" w:author="Xu, Jason" w:date="2020-02-05T10:59:00Z">
        <w:r w:rsidR="00D467BE">
          <w:rPr>
            <w:iCs/>
          </w:rPr>
          <w:t xml:space="preserve">soils from </w:t>
        </w:r>
      </w:ins>
      <w:ins w:id="1292" w:author="Xu, Jason" w:date="2020-02-05T11:00:00Z">
        <w:r w:rsidR="00D467BE">
          <w:rPr>
            <w:iCs/>
          </w:rPr>
          <w:t xml:space="preserve">different Chinese regions varied </w:t>
        </w:r>
        <w:r w:rsidR="005C51EA">
          <w:rPr>
            <w:iCs/>
          </w:rPr>
          <w:t>significantly</w:t>
        </w:r>
      </w:ins>
      <w:ins w:id="1293" w:author="Xu, Jason" w:date="2020-02-05T11:02:00Z">
        <w:r w:rsidR="005C51EA">
          <w:rPr>
            <w:iCs/>
          </w:rPr>
          <w:t>, with the</w:t>
        </w:r>
      </w:ins>
      <w:ins w:id="1294" w:author="Xu, Jason" w:date="2020-02-05T11:08:00Z">
        <w:r w:rsidR="00BF798F">
          <w:rPr>
            <w:iCs/>
          </w:rPr>
          <w:t xml:space="preserve"> so</w:t>
        </w:r>
      </w:ins>
      <w:ins w:id="1295" w:author="Xu, Jason" w:date="2020-02-05T11:38:00Z">
        <w:r w:rsidR="00BA4886">
          <w:rPr>
            <w:iCs/>
          </w:rPr>
          <w:t>u</w:t>
        </w:r>
      </w:ins>
      <w:ins w:id="1296" w:author="Xu, Jason" w:date="2020-02-05T11:08:00Z">
        <w:r w:rsidR="00BF798F">
          <w:rPr>
            <w:iCs/>
          </w:rPr>
          <w:t xml:space="preserve">theast coastal </w:t>
        </w:r>
      </w:ins>
      <w:ins w:id="1297" w:author="Xu, Jason" w:date="2020-02-05T11:09:00Z">
        <w:r w:rsidR="00BF798F">
          <w:rPr>
            <w:iCs/>
          </w:rPr>
          <w:t xml:space="preserve">regions (e.g. </w:t>
        </w:r>
        <w:r w:rsidR="00FB55CA">
          <w:rPr>
            <w:iCs/>
          </w:rPr>
          <w:t>Hunan</w:t>
        </w:r>
      </w:ins>
      <w:ins w:id="1298" w:author="Xu, Jason" w:date="2020-02-05T11:10:00Z">
        <w:r w:rsidR="00E519E4">
          <w:rPr>
            <w:iCs/>
          </w:rPr>
          <w:t>, Guangxi</w:t>
        </w:r>
      </w:ins>
      <w:ins w:id="1299" w:author="Xu, Jason" w:date="2020-02-05T11:09:00Z">
        <w:r w:rsidR="00BF798F">
          <w:rPr>
            <w:iCs/>
          </w:rPr>
          <w:t>)</w:t>
        </w:r>
      </w:ins>
      <w:ins w:id="1300" w:author="Xu, Jason" w:date="2020-02-05T11:29:00Z">
        <w:r w:rsidR="00B26C8A">
          <w:rPr>
            <w:iCs/>
          </w:rPr>
          <w:t xml:space="preserve"> having the hig</w:t>
        </w:r>
      </w:ins>
      <w:ins w:id="1301" w:author="Xu, Jason" w:date="2020-02-05T11:37:00Z">
        <w:r w:rsidR="0051322F">
          <w:rPr>
            <w:iCs/>
          </w:rPr>
          <w:t>h</w:t>
        </w:r>
      </w:ins>
      <w:ins w:id="1302" w:author="Xu, Jason" w:date="2020-02-05T11:29:00Z">
        <w:r w:rsidR="00B26C8A">
          <w:rPr>
            <w:iCs/>
          </w:rPr>
          <w:t>est level</w:t>
        </w:r>
      </w:ins>
      <w:ins w:id="1303" w:author="Xu, Jason" w:date="2020-02-05T11:38:00Z">
        <w:r w:rsidR="00BA4886">
          <w:rPr>
            <w:iCs/>
          </w:rPr>
          <w:t>s</w:t>
        </w:r>
      </w:ins>
      <w:ins w:id="1304"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305" w:author="Xu, Jason" w:date="2020-02-05T11:01:00Z">
        <w:r w:rsidR="005C51EA">
          <w:rPr>
            <w:iCs/>
          </w:rPr>
          <w:fldChar w:fldCharType="end"/>
        </w:r>
        <w:r w:rsidR="005C51EA">
          <w:rPr>
            <w:iCs/>
          </w:rPr>
          <w:t xml:space="preserve">. </w:t>
        </w:r>
      </w:ins>
      <w:ins w:id="1306" w:author="Xu, Jason" w:date="2020-02-05T11:38:00Z">
        <w:r w:rsidR="00BA4886">
          <w:rPr>
            <w:iCs/>
          </w:rPr>
          <w:t xml:space="preserve">This is greatly due to the soil </w:t>
        </w:r>
      </w:ins>
      <w:ins w:id="1307" w:author="Xu, Jason" w:date="2020-02-05T11:39:00Z">
        <w:r w:rsidR="00F844BE" w:rsidRPr="00F844BE">
          <w:rPr>
            <w:iCs/>
          </w:rPr>
          <w:t>characteristics</w:t>
        </w:r>
      </w:ins>
      <w:ins w:id="1308" w:author="Xu, Jason" w:date="2020-02-05T11:40:00Z">
        <w:r w:rsidR="00722083">
          <w:rPr>
            <w:iCs/>
          </w:rPr>
          <w:t xml:space="preserve"> (i.e. low pH) as well as</w:t>
        </w:r>
      </w:ins>
      <w:ins w:id="1309" w:author="Xu, Jason" w:date="2020-02-05T11:44:00Z">
        <w:r w:rsidR="00B77FAC">
          <w:rPr>
            <w:iCs/>
          </w:rPr>
          <w:t xml:space="preserve"> pollutions</w:t>
        </w:r>
      </w:ins>
      <w:ins w:id="1310" w:author="Xu, Jason" w:date="2020-02-05T11:40:00Z">
        <w:r w:rsidR="0039089A">
          <w:rPr>
            <w:iCs/>
          </w:rPr>
          <w:t xml:space="preserve"> result from human activities </w:t>
        </w:r>
      </w:ins>
      <w:ins w:id="1311" w:author="Xu, Jason" w:date="2020-02-05T11:41:00Z">
        <w:r w:rsidR="0039089A">
          <w:rPr>
            <w:iCs/>
          </w:rPr>
          <w:t>(e.g. mining)</w:t>
        </w:r>
      </w:ins>
      <w:ins w:id="1312"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313" w:author="Xu, Jason" w:date="2020-02-05T11:46:00Z">
        <w:r w:rsidR="002A3991">
          <w:rPr>
            <w:iCs/>
          </w:rPr>
          <w:fldChar w:fldCharType="end"/>
        </w:r>
      </w:ins>
      <w:ins w:id="1314" w:author="Xu, Jason" w:date="2020-02-05T11:41:00Z">
        <w:r w:rsidR="0039089A">
          <w:rPr>
            <w:iCs/>
          </w:rPr>
          <w:t>.</w:t>
        </w:r>
      </w:ins>
      <w:ins w:id="1315" w:author="Xu, Jason" w:date="2020-02-05T11:38:00Z">
        <w:r w:rsidR="003F5FE8">
          <w:rPr>
            <w:iCs/>
          </w:rPr>
          <w:t xml:space="preserve"> </w:t>
        </w:r>
      </w:ins>
      <w:ins w:id="1316" w:author="Xu, Jason" w:date="2020-02-05T11:11:00Z">
        <w:r w:rsidR="002367B2">
          <w:rPr>
            <w:iCs/>
          </w:rPr>
          <w:t xml:space="preserve">As one of the </w:t>
        </w:r>
      </w:ins>
      <w:ins w:id="1317" w:author="Xu, Jason" w:date="2020-02-05T11:12:00Z">
        <w:r w:rsidR="00D12F7E">
          <w:rPr>
            <w:iCs/>
          </w:rPr>
          <w:t>subjects</w:t>
        </w:r>
      </w:ins>
      <w:ins w:id="1318" w:author="Xu, Jason" w:date="2020-02-05T11:11:00Z">
        <w:r w:rsidR="002367B2">
          <w:rPr>
            <w:iCs/>
          </w:rPr>
          <w:t xml:space="preserve"> in this study, </w:t>
        </w:r>
      </w:ins>
      <w:ins w:id="1319" w:author="Xu, Jason" w:date="2020-02-05T11:12:00Z">
        <w:r w:rsidR="008124C6">
          <w:rPr>
            <w:iCs/>
          </w:rPr>
          <w:t>the GG rice were harvested from Guang</w:t>
        </w:r>
      </w:ins>
      <w:ins w:id="1320" w:author="Xu, Jason" w:date="2020-02-05T11:20:00Z">
        <w:r w:rsidR="006D3267">
          <w:rPr>
            <w:iCs/>
          </w:rPr>
          <w:t>xi</w:t>
        </w:r>
      </w:ins>
      <w:ins w:id="1321" w:author="Xu, Jason" w:date="2020-02-05T11:47:00Z">
        <w:r w:rsidR="00C502BB">
          <w:rPr>
            <w:iCs/>
          </w:rPr>
          <w:t xml:space="preserve"> Zhuang A</w:t>
        </w:r>
      </w:ins>
      <w:ins w:id="1322" w:author="Xu, Jason" w:date="2020-02-05T11:48:00Z">
        <w:r w:rsidR="00C502BB">
          <w:rPr>
            <w:iCs/>
          </w:rPr>
          <w:t>utonomous region</w:t>
        </w:r>
      </w:ins>
      <w:ins w:id="1323" w:author="Xu, Jason" w:date="2020-02-05T11:31:00Z">
        <w:r w:rsidR="002B46E6">
          <w:rPr>
            <w:iCs/>
          </w:rPr>
          <w:t xml:space="preserve">. </w:t>
        </w:r>
      </w:ins>
      <w:ins w:id="1324" w:author="fanzhou kong" w:date="2020-02-07T14:42:00Z">
        <w:r w:rsidR="001E6090" w:rsidRPr="001E6090">
          <w:rPr>
            <w:iCs/>
            <w:highlight w:val="yellow"/>
            <w:rPrChange w:id="1325" w:author="fanzhou kong" w:date="2020-02-07T14:42:00Z">
              <w:rPr>
                <w:iCs/>
              </w:rPr>
            </w:rPrChange>
          </w:rPr>
          <w:t>For better visualization, KDE plot was constructed to</w:t>
        </w:r>
        <w:r w:rsidR="001E6090" w:rsidRPr="001E6090">
          <w:rPr>
            <w:highlight w:val="yellow"/>
            <w:rPrChange w:id="1326" w:author="fanzhou kong" w:date="2020-02-07T14:42:00Z">
              <w:rPr/>
            </w:rPrChange>
          </w:rPr>
          <w:t xml:space="preserve"> </w:t>
        </w:r>
        <w:r w:rsidR="001E6090" w:rsidRPr="001E6090">
          <w:rPr>
            <w:iCs/>
            <w:highlight w:val="yellow"/>
            <w:rPrChange w:id="1327" w:author="fanzhou kong" w:date="2020-02-07T14:42:00Z">
              <w:rPr>
                <w:iCs/>
              </w:rPr>
            </w:rPrChange>
          </w:rPr>
          <w:t xml:space="preserve">estimate the probability density function of </w:t>
        </w:r>
        <w:r w:rsidR="001E6090" w:rsidRPr="001E6090">
          <w:rPr>
            <w:iCs/>
            <w:highlight w:val="yellow"/>
            <w:rPrChange w:id="1328" w:author="fanzhou kong" w:date="2020-02-07T14:42:00Z">
              <w:rPr>
                <w:iCs/>
              </w:rPr>
            </w:rPrChange>
          </w:rPr>
          <w:t xml:space="preserve">Cd. </w:t>
        </w:r>
      </w:ins>
      <w:ins w:id="1329" w:author="Xu, Jason" w:date="2020-02-05T11:31:00Z">
        <w:r w:rsidR="002B46E6" w:rsidRPr="001E6090">
          <w:rPr>
            <w:iCs/>
            <w:highlight w:val="yellow"/>
            <w:rPrChange w:id="1330" w:author="fanzhou kong" w:date="2020-02-07T14:42:00Z">
              <w:rPr>
                <w:iCs/>
              </w:rPr>
            </w:rPrChange>
          </w:rPr>
          <w:t xml:space="preserve">As </w:t>
        </w:r>
      </w:ins>
      <w:ins w:id="1331" w:author="Xu, Jason" w:date="2020-02-05T11:21:00Z">
        <w:r w:rsidR="009A3E7D" w:rsidRPr="001E6090">
          <w:rPr>
            <w:iCs/>
            <w:highlight w:val="yellow"/>
            <w:rPrChange w:id="1332" w:author="fanzhou kong" w:date="2020-02-07T14:42:00Z">
              <w:rPr>
                <w:iCs/>
              </w:rPr>
            </w:rPrChange>
          </w:rPr>
          <w:t>shown i</w:t>
        </w:r>
      </w:ins>
      <w:ins w:id="1333" w:author="fanzhou kong" w:date="2020-02-07T14:39:00Z">
        <w:r w:rsidR="001E6090" w:rsidRPr="001E6090">
          <w:rPr>
            <w:iCs/>
            <w:highlight w:val="yellow"/>
            <w:rPrChange w:id="1334" w:author="fanzhou kong" w:date="2020-02-07T14:42:00Z">
              <w:rPr>
                <w:iCs/>
                <w:highlight w:val="yellow"/>
              </w:rPr>
            </w:rPrChange>
          </w:rPr>
          <w:t xml:space="preserve">n </w:t>
        </w:r>
      </w:ins>
      <w:ins w:id="1335" w:author="Xu, Jason" w:date="2020-02-05T11:21:00Z">
        <w:del w:id="1336" w:author="fanzhou kong" w:date="2020-02-07T14:39:00Z">
          <w:r w:rsidR="009A3E7D" w:rsidRPr="001E6090" w:rsidDel="001E6090">
            <w:rPr>
              <w:iCs/>
              <w:highlight w:val="yellow"/>
              <w:rPrChange w:id="1337" w:author="fanzhou kong" w:date="2020-02-07T14:42:00Z">
                <w:rPr>
                  <w:iCs/>
                </w:rPr>
              </w:rPrChange>
            </w:rPr>
            <w:delText>n</w:delText>
          </w:r>
          <w:commentRangeStart w:id="1338"/>
          <w:r w:rsidR="009A3E7D" w:rsidRPr="001E6090" w:rsidDel="001E6090">
            <w:rPr>
              <w:iCs/>
              <w:highlight w:val="yellow"/>
              <w:rPrChange w:id="1339" w:author="fanzhou kong" w:date="2020-02-07T14:42:00Z">
                <w:rPr>
                  <w:iCs/>
                </w:rPr>
              </w:rPrChange>
            </w:rPr>
            <w:delText xml:space="preserve"> </w:delText>
          </w:r>
        </w:del>
      </w:ins>
      <w:ins w:id="1340" w:author="Xu, Jason" w:date="2020-02-05T11:26:00Z">
        <w:r w:rsidR="00E209FB" w:rsidRPr="001E6090">
          <w:rPr>
            <w:iCs/>
            <w:highlight w:val="yellow"/>
            <w:rPrChange w:id="1341" w:author="fanzhou kong" w:date="2020-02-07T14:42:00Z">
              <w:rPr>
                <w:iCs/>
              </w:rPr>
            </w:rPrChange>
          </w:rPr>
          <w:t>Fig 5</w:t>
        </w:r>
      </w:ins>
      <w:commentRangeEnd w:id="1338"/>
      <w:ins w:id="1342" w:author="Xu, Jason" w:date="2020-02-05T11:33:00Z">
        <w:r w:rsidR="00F0632E" w:rsidRPr="001E6090">
          <w:rPr>
            <w:rStyle w:val="CommentReference"/>
            <w:highlight w:val="yellow"/>
            <w:rPrChange w:id="1343" w:author="fanzhou kong" w:date="2020-02-07T14:42:00Z">
              <w:rPr>
                <w:rStyle w:val="CommentReference"/>
              </w:rPr>
            </w:rPrChange>
          </w:rPr>
          <w:commentReference w:id="1338"/>
        </w:r>
      </w:ins>
      <w:ins w:id="1344" w:author="Xu, Jason" w:date="2020-02-05T11:26:00Z">
        <w:r w:rsidR="00E209FB" w:rsidRPr="001E6090">
          <w:rPr>
            <w:iCs/>
            <w:highlight w:val="yellow"/>
            <w:rPrChange w:id="1345" w:author="fanzhou kong" w:date="2020-02-07T14:42:00Z">
              <w:rPr>
                <w:iCs/>
              </w:rPr>
            </w:rPrChange>
          </w:rPr>
          <w:t xml:space="preserve">, </w:t>
        </w:r>
      </w:ins>
      <w:ins w:id="1346" w:author="fanzhou kong" w:date="2020-02-07T14:39:00Z">
        <w:r w:rsidR="001E6090" w:rsidRPr="001E6090">
          <w:rPr>
            <w:iCs/>
            <w:highlight w:val="yellow"/>
            <w:rPrChange w:id="1347" w:author="fanzhou kong" w:date="2020-02-07T14:42:00Z">
              <w:rPr>
                <w:iCs/>
              </w:rPr>
            </w:rPrChange>
          </w:rPr>
          <w:t>the KDE plot shows</w:t>
        </w:r>
      </w:ins>
      <w:ins w:id="1348" w:author="fanzhou kong" w:date="2020-02-07T14:37:00Z">
        <w:r w:rsidR="001E6090" w:rsidRPr="001E6090">
          <w:rPr>
            <w:iCs/>
            <w:highlight w:val="yellow"/>
            <w:rPrChange w:id="1349" w:author="fanzhou kong" w:date="2020-02-07T14:42:00Z">
              <w:rPr>
                <w:iCs/>
              </w:rPr>
            </w:rPrChange>
          </w:rPr>
          <w:t xml:space="preserve"> clear cutoff</w:t>
        </w:r>
      </w:ins>
      <w:ins w:id="1350" w:author="fanzhou kong" w:date="2020-02-07T14:39:00Z">
        <w:r w:rsidR="001E6090" w:rsidRPr="001E6090">
          <w:rPr>
            <w:iCs/>
            <w:highlight w:val="yellow"/>
            <w:rPrChange w:id="1351" w:author="fanzhou kong" w:date="2020-02-07T14:42:00Z">
              <w:rPr>
                <w:iCs/>
              </w:rPr>
            </w:rPrChange>
          </w:rPr>
          <w:t xml:space="preserve"> (around 7)</w:t>
        </w:r>
      </w:ins>
      <w:ins w:id="1352" w:author="fanzhou kong" w:date="2020-02-07T14:37:00Z">
        <w:r w:rsidR="001E6090" w:rsidRPr="001E6090">
          <w:rPr>
            <w:iCs/>
            <w:highlight w:val="yellow"/>
            <w:rPrChange w:id="1353" w:author="fanzhou kong" w:date="2020-02-07T14:42:00Z">
              <w:rPr>
                <w:iCs/>
              </w:rPr>
            </w:rPrChange>
          </w:rPr>
          <w:t xml:space="preserve"> between GG and non-GG rice indicates </w:t>
        </w:r>
      </w:ins>
      <w:ins w:id="1354" w:author="Xu, Jason" w:date="2020-02-05T11:49:00Z">
        <w:r w:rsidR="00B57AE8" w:rsidRPr="001E6090">
          <w:rPr>
            <w:iCs/>
            <w:highlight w:val="yellow"/>
            <w:rPrChange w:id="1355" w:author="fanzhou kong" w:date="2020-02-07T14:42:00Z">
              <w:rPr>
                <w:iCs/>
              </w:rPr>
            </w:rPrChange>
          </w:rPr>
          <w:t>t</w:t>
        </w:r>
      </w:ins>
      <w:ins w:id="1356" w:author="Xu, Jason" w:date="2020-02-05T11:30:00Z">
        <w:r w:rsidR="002E3962" w:rsidRPr="001E6090">
          <w:rPr>
            <w:iCs/>
            <w:highlight w:val="yellow"/>
            <w:rPrChange w:id="1357" w:author="fanzhou kong" w:date="2020-02-07T14:42:00Z">
              <w:rPr>
                <w:iCs/>
              </w:rPr>
            </w:rPrChange>
          </w:rPr>
          <w:t xml:space="preserve">he concentration of Cd itself was sufficient to </w:t>
        </w:r>
      </w:ins>
      <w:ins w:id="1358" w:author="Xu, Jason" w:date="2020-02-05T11:32:00Z">
        <w:r w:rsidR="00F0632E" w:rsidRPr="001E6090">
          <w:rPr>
            <w:iCs/>
            <w:highlight w:val="yellow"/>
            <w:rPrChange w:id="1359" w:author="fanzhou kong" w:date="2020-02-07T14:42:00Z">
              <w:rPr>
                <w:iCs/>
              </w:rPr>
            </w:rPrChange>
          </w:rPr>
          <w:t>differentiate GG rice from other five non</w:t>
        </w:r>
      </w:ins>
      <w:ins w:id="1360" w:author="Xu, Jason" w:date="2020-02-05T11:33:00Z">
        <w:r w:rsidR="00F0632E" w:rsidRPr="001E6090">
          <w:rPr>
            <w:iCs/>
            <w:highlight w:val="yellow"/>
            <w:rPrChange w:id="1361" w:author="fanzhou kong" w:date="2020-02-07T14:42:00Z">
              <w:rPr>
                <w:iCs/>
              </w:rPr>
            </w:rPrChange>
          </w:rPr>
          <w:t>-GG rice.</w:t>
        </w:r>
      </w:ins>
      <w:ins w:id="1362" w:author="Xu, Jason" w:date="2020-02-05T11:47:00Z">
        <w:r w:rsidR="001D71DD">
          <w:rPr>
            <w:iCs/>
          </w:rPr>
          <w:t xml:space="preserve"> </w:t>
        </w:r>
      </w:ins>
      <w:ins w:id="1363" w:author="Xu, Jason" w:date="2020-02-05T11:51:00Z">
        <w:r w:rsidR="00B3448C">
          <w:rPr>
            <w:iCs/>
          </w:rPr>
          <w:t xml:space="preserve">This </w:t>
        </w:r>
      </w:ins>
      <w:ins w:id="1364" w:author="Xu, Jason" w:date="2020-02-05T11:52:00Z">
        <w:r w:rsidR="00B3448C">
          <w:rPr>
            <w:iCs/>
          </w:rPr>
          <w:t xml:space="preserve">finding not only </w:t>
        </w:r>
      </w:ins>
      <w:ins w:id="1365" w:author="Xu, Jason" w:date="2020-02-05T16:01:00Z">
        <w:r w:rsidR="002E420C">
          <w:rPr>
            <w:iCs/>
          </w:rPr>
          <w:t>agre</w:t>
        </w:r>
      </w:ins>
      <w:ins w:id="1366" w:author="Xu, Jason" w:date="2020-02-05T16:02:00Z">
        <w:r w:rsidR="002E420C">
          <w:rPr>
            <w:iCs/>
          </w:rPr>
          <w:t>ed</w:t>
        </w:r>
      </w:ins>
      <w:ins w:id="1367" w:author="Xu, Jason" w:date="2020-02-05T11:52:00Z">
        <w:r w:rsidR="00B3448C">
          <w:rPr>
            <w:iCs/>
          </w:rPr>
          <w:t xml:space="preserve"> with prev</w:t>
        </w:r>
      </w:ins>
      <w:ins w:id="1368" w:author="Xu, Jason" w:date="2020-02-05T16:00:00Z">
        <w:r w:rsidR="002E420C">
          <w:rPr>
            <w:iCs/>
          </w:rPr>
          <w:t>i</w:t>
        </w:r>
      </w:ins>
      <w:ins w:id="1369" w:author="Xu, Jason" w:date="2020-02-05T11:52:00Z">
        <w:r w:rsidR="00B3448C">
          <w:rPr>
            <w:iCs/>
          </w:rPr>
          <w:t xml:space="preserve">ous reports on </w:t>
        </w:r>
        <w:r w:rsidR="00BC01DD">
          <w:rPr>
            <w:iCs/>
          </w:rPr>
          <w:t>the</w:t>
        </w:r>
      </w:ins>
      <w:ins w:id="1370" w:author="Xu, Jason" w:date="2020-02-05T11:53:00Z">
        <w:r w:rsidR="00BC01DD">
          <w:rPr>
            <w:iCs/>
          </w:rPr>
          <w:t xml:space="preserve"> national Cd dis</w:t>
        </w:r>
        <w:r w:rsidR="00110301">
          <w:rPr>
            <w:iCs/>
          </w:rPr>
          <w:t>tributions, even more importantly, it</w:t>
        </w:r>
      </w:ins>
      <w:ins w:id="1371" w:author="Xu, Jason" w:date="2020-02-05T16:01:00Z">
        <w:r w:rsidR="002E420C">
          <w:t xml:space="preserve"> provided </w:t>
        </w:r>
      </w:ins>
      <w:ins w:id="1372" w:author="Xu, Jason" w:date="2020-02-05T16:02:00Z">
        <w:r w:rsidR="002E420C">
          <w:t xml:space="preserve">the possibility that the level of Cd as a unique “marker” for </w:t>
        </w:r>
      </w:ins>
      <w:ins w:id="1373" w:author="Xu, Jason" w:date="2020-02-05T16:03:00Z">
        <w:r w:rsidR="002E420C">
          <w:t xml:space="preserve">GG rice. </w:t>
        </w:r>
      </w:ins>
    </w:p>
    <w:p w14:paraId="69674993" w14:textId="239B2CA5" w:rsidR="008641A0" w:rsidRDefault="008641A0" w:rsidP="008641A0">
      <w:pPr>
        <w:jc w:val="both"/>
        <w:rPr>
          <w:ins w:id="1374" w:author="Xu, Jason" w:date="2020-02-06T13:45:00Z"/>
        </w:rPr>
      </w:pPr>
      <w:ins w:id="1375" w:author="Xu, Jason" w:date="2020-02-06T13:45:00Z">
        <w:r>
          <w:rPr>
            <w:iCs/>
          </w:rPr>
          <w:t>O</w:t>
        </w:r>
        <w:r>
          <w:rPr>
            <w:rFonts w:hint="eastAsia"/>
            <w:iCs/>
          </w:rPr>
          <w:t>u</w:t>
        </w:r>
        <w:r>
          <w:rPr>
            <w:iCs/>
          </w:rPr>
          <w:t xml:space="preserve">r study demonstrated that multi-elemental profiling by ICP-MS, coupled with machine learning technique, can differentiate six Chinese GI </w:t>
        </w:r>
        <w:r>
          <w:rPr>
            <w:rFonts w:hint="eastAsia"/>
            <w:iCs/>
          </w:rPr>
          <w:t>rice</w:t>
        </w:r>
        <w:r>
          <w:rPr>
            <w:iCs/>
          </w:rPr>
          <w:t xml:space="preserve"> with extremely high accuracy. Particularly, we have identified several elements with the most differentiating power. This opens the </w:t>
        </w:r>
        <w:r>
          <w:t>door for future study on whether measuring only a handful of elements could lead to reliable rice classification. Yet we are fully aware of the complexity of the task, since the elemental profile of crops may be simultaneously determined by multiple factors, for example, genotype, soil characteristics, climate, and agricultural practice</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DA3487">
          <w:rPr>
            <w:vertAlign w:val="superscript"/>
          </w:rPr>
          <w:t>,</w:t>
        </w:r>
        <w:r>
          <w:fldChar w:fldCharType="begin" w:fldLock="1"/>
        </w:r>
        <w:r>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32&lt;/sup&gt;"},"properties":{"noteIndex":0},"schema":"https://github.com/citation-style-language/schema/raw/master/csl-citation.json"}</w:instrText>
        </w:r>
        <w:r>
          <w:fldChar w:fldCharType="separate"/>
        </w:r>
        <w:r w:rsidRPr="007B07BB">
          <w:rPr>
            <w:noProof/>
            <w:vertAlign w:val="superscript"/>
          </w:rPr>
          <w:t>32</w:t>
        </w:r>
        <w:r>
          <w:fldChar w:fldCharType="end"/>
        </w:r>
        <w:r>
          <w:t>. As been pointed out by other researchers, sample scarcity along with lack of sample representativeness are major reasons leading to poor or unreliable classification</w:t>
        </w:r>
        <w:r>
          <w:fldChar w:fldCharType="begin" w:fldLock="1"/>
        </w:r>
        <w:r>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33&lt;/sup&gt;","plainTextFormattedCitation":"33","previouslyFormattedCitation":"&lt;sup&gt;33&lt;/sup&gt;"},"properties":{"noteIndex":0},"schema":"https://github.com/citation-style-language/schema/raw/master/csl-citation.json"}</w:instrText>
        </w:r>
        <w:r>
          <w:fldChar w:fldCharType="separate"/>
        </w:r>
        <w:r w:rsidRPr="007F23C5">
          <w:rPr>
            <w:noProof/>
            <w:vertAlign w:val="superscript"/>
          </w:rPr>
          <w:t>33</w:t>
        </w:r>
        <w:r>
          <w:fldChar w:fldCharType="end"/>
        </w:r>
        <w:r>
          <w:t xml:space="preserve">. In this study, only 131 samples from six different GI rice within one year of harvest were analyzed. Therefore, a larger dataset (both training and validation) consists of samples from multiple harvest years shall be introduced in the future, which will increase the reliability as well as the robustness </w:t>
        </w:r>
        <w:commentRangeStart w:id="1376"/>
        <w:r>
          <w:t>of</w:t>
        </w:r>
      </w:ins>
      <w:commentRangeEnd w:id="1376"/>
      <w:r w:rsidR="00334BC8">
        <w:rPr>
          <w:rStyle w:val="CommentReference"/>
        </w:rPr>
        <w:commentReference w:id="1376"/>
      </w:r>
      <w:ins w:id="1377" w:author="Xu, Jason" w:date="2020-02-06T13:45:00Z">
        <w:r>
          <w:t xml:space="preserve"> the classification model. In addition, considering the ultimate goal is to protect high value GI rice from </w:t>
        </w:r>
        <w:proofErr w:type="gramStart"/>
        <w:r>
          <w:t>potential</w:t>
        </w:r>
        <w:proofErr w:type="gramEnd"/>
        <w:r>
          <w:t xml:space="preserve"> fraudulent activities, it is of great </w:t>
        </w:r>
        <w:proofErr w:type="spellStart"/>
        <w:r>
          <w:t>importantce</w:t>
        </w:r>
        <w:proofErr w:type="spellEnd"/>
        <w:r>
          <w:t xml:space="preserve"> that we also introduce “positive” samples into the classification. One common solution is to dilute GI rice </w:t>
        </w:r>
        <w:r>
          <w:lastRenderedPageBreak/>
          <w:t>samples with serial does of  highly “l</w:t>
        </w:r>
      </w:ins>
      <w:ins w:id="1378" w:author="Xu, Jason" w:date="2020-02-06T15:01:00Z">
        <w:r w:rsidR="00A2056A">
          <w:rPr>
            <w:rFonts w:hint="eastAsia"/>
          </w:rPr>
          <w:t>o</w:t>
        </w:r>
        <w:r w:rsidR="00A2056A">
          <w:t>ok</w:t>
        </w:r>
      </w:ins>
      <w:ins w:id="1379" w:author="Xu, Jason" w:date="2020-02-06T13:45:00Z">
        <w:r>
          <w:t>-alikes”</w:t>
        </w:r>
        <w:r>
          <w:fldChar w:fldCharType="begin" w:fldLock="1"/>
        </w:r>
        <w:r>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34&lt;/sup&gt;","plainTextFormattedCitation":"34"},"properties":{"noteIndex":0},"schema":"https://github.com/citation-style-language/schema/raw/master/csl-citation.json"}</w:instrText>
        </w:r>
        <w:r>
          <w:fldChar w:fldCharType="separate"/>
        </w:r>
        <w:r w:rsidRPr="00C71DCF">
          <w:rPr>
            <w:noProof/>
            <w:vertAlign w:val="superscript"/>
          </w:rPr>
          <w:t>34</w:t>
        </w:r>
        <w:r>
          <w:fldChar w:fldCharType="end"/>
        </w:r>
        <w:r>
          <w:t xml:space="preserve"> . Given the possibility that there may be certain levels of correlation among the concentrations of different elements, traditional univariate data analysis methods was not suitable for discrimination</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AD6450">
          <w:rPr>
            <w:vertAlign w:val="superscript"/>
          </w:rPr>
          <w:t>,</w:t>
        </w:r>
        <w:r>
          <w:rPr>
            <w:vertAlign w:val="superscript"/>
          </w:rPr>
          <w:t xml:space="preserve"> </w:t>
        </w:r>
        <w:r>
          <w:fldChar w:fldCharType="begin" w:fldLock="1"/>
        </w:r>
        <w:r>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35&lt;/sup&gt;","plainTextFormattedCitation":"35","previouslyFormattedCitation":"&lt;sup&gt;34&lt;/sup&gt;"},"properties":{"noteIndex":0},"schema":"https://github.com/citation-style-language/schema/raw/master/csl-citation.json"}</w:instrText>
        </w:r>
        <w:r>
          <w:fldChar w:fldCharType="separate"/>
        </w:r>
        <w:r w:rsidRPr="00C71DCF">
          <w:rPr>
            <w:noProof/>
            <w:vertAlign w:val="superscript"/>
          </w:rPr>
          <w:t>35</w:t>
        </w:r>
        <w:r>
          <w:fldChar w:fldCharType="end"/>
        </w:r>
        <w:r>
          <w:t xml:space="preserve">. As one of few attempts by far to </w:t>
        </w:r>
        <w:proofErr w:type="gramStart"/>
        <w:r>
          <w:t>apply  machine</w:t>
        </w:r>
        <w:proofErr w:type="gramEnd"/>
        <w:r>
          <w:t xml:space="preserve"> learning strategy to process  multi-</w:t>
        </w:r>
        <w:proofErr w:type="spellStart"/>
        <w:r>
          <w:t>elmental</w:t>
        </w:r>
        <w:proofErr w:type="spellEnd"/>
        <w:r>
          <w:t xml:space="preserve"> data, we have successfully established a workflow for </w:t>
        </w:r>
        <w:r w:rsidRPr="00334BC8">
          <w:rPr>
            <w:highlight w:val="yellow"/>
            <w:rPrChange w:id="1380" w:author="fanzhou kong" w:date="2020-02-07T14:58:00Z">
              <w:rPr/>
            </w:rPrChange>
          </w:rPr>
          <w:t>…</w:t>
        </w:r>
        <w:r>
          <w:t xml:space="preserve"> from the </w:t>
        </w:r>
        <w:proofErr w:type="spellStart"/>
        <w:r>
          <w:t>traning</w:t>
        </w:r>
        <w:proofErr w:type="spellEnd"/>
        <w:r>
          <w:t xml:space="preserve">  of </w:t>
        </w:r>
        <w:proofErr w:type="spellStart"/>
        <w:r>
          <w:t>classifers</w:t>
        </w:r>
        <w:proofErr w:type="spellEnd"/>
        <w:r>
          <w:t xml:space="preserve"> to model validation. Further work will be conducted to develop a simple, rapid yet reliable strategy for rice classification/ authentication.</w:t>
        </w:r>
      </w:ins>
    </w:p>
    <w:p w14:paraId="3A7E7DC5" w14:textId="77777777" w:rsidR="008641A0" w:rsidRDefault="008641A0" w:rsidP="008641A0">
      <w:pPr>
        <w:jc w:val="both"/>
        <w:rPr>
          <w:ins w:id="1381" w:author="Xu, Jason" w:date="2020-02-06T13:45:00Z"/>
          <w:b/>
        </w:rPr>
      </w:pPr>
      <w:ins w:id="1382" w:author="Xu, Jason" w:date="2020-02-06T13:45:00Z">
        <w:r>
          <w:rPr>
            <w:b/>
          </w:rPr>
          <w:t xml:space="preserve">ACKNOWLEDGMENT </w:t>
        </w:r>
      </w:ins>
    </w:p>
    <w:p w14:paraId="32A9F1A6" w14:textId="7B91C940" w:rsidR="00116557" w:rsidDel="008641A0" w:rsidRDefault="008641A0" w:rsidP="003805CC">
      <w:pPr>
        <w:jc w:val="both"/>
        <w:rPr>
          <w:del w:id="1383" w:author="Xu, Jason" w:date="2020-02-06T13:45:00Z"/>
        </w:rPr>
      </w:pPr>
      <w:ins w:id="1384" w:author="Xu, Jason" w:date="2020-02-06T13:45:00Z">
        <w:r>
          <w:t xml:space="preserve">We want to thank Dr. </w:t>
        </w:r>
        <w:proofErr w:type="gramStart"/>
        <w:r>
          <w:t>Di</w:t>
        </w:r>
        <w:proofErr w:type="gramEnd"/>
        <w:r>
          <w:t xml:space="preserve"> Wu from Yangtze Delta Region Institute of Tsinghua University for his tremendous support on sampling coordination. We thank Ms. Si Lin for her work on sample preparation. We also appreciate Dr. Peter Markwell for valuable suggestion on the preparation of the manuscript.  </w:t>
        </w:r>
      </w:ins>
      <w:moveToRangeStart w:id="1385" w:author="Xu, Jason" w:date="2020-02-04T13:42:00Z" w:name="move31716142"/>
      <w:moveTo w:id="1386" w:author="Xu, Jason" w:date="2020-02-04T13:42:00Z">
        <w:del w:id="1387" w:author="Xu, Jason" w:date="2020-02-05T11:52:00Z">
          <w:r w:rsidR="00CB2352" w:rsidRPr="00F109F7" w:rsidDel="00BC01DD">
            <w:rPr>
              <w:rPrChange w:id="1388" w:author="Xu, Jason" w:date="2020-02-04T15:25:00Z">
                <w:rPr>
                  <w:strike/>
                </w:rPr>
              </w:rPrChange>
            </w:rPr>
            <w:delText xml:space="preserve">The GG rice, which are harvested from Guangxi Zhuang Autonomous region (southwest China, were leading in the levels of heavy metals such as </w:delText>
          </w:r>
          <w:r w:rsidR="00CB2352" w:rsidRPr="00F109F7" w:rsidDel="00BC01DD">
            <w:rPr>
              <w:vertAlign w:val="superscript"/>
              <w:rPrChange w:id="1389" w:author="Xu, Jason" w:date="2020-02-04T15:25:00Z">
                <w:rPr>
                  <w:strike/>
                  <w:vertAlign w:val="superscript"/>
                </w:rPr>
              </w:rPrChange>
            </w:rPr>
            <w:delText>107</w:delText>
          </w:r>
          <w:r w:rsidR="00CB2352" w:rsidRPr="00F109F7" w:rsidDel="00BC01DD">
            <w:rPr>
              <w:rPrChange w:id="1390" w:author="Xu, Jason" w:date="2020-02-04T15:25:00Z">
                <w:rPr>
                  <w:strike/>
                </w:rPr>
              </w:rPrChange>
            </w:rPr>
            <w:delText xml:space="preserve">Ag, </w:delText>
          </w:r>
          <w:r w:rsidR="00CB2352" w:rsidRPr="00F109F7" w:rsidDel="00BC01DD">
            <w:rPr>
              <w:vertAlign w:val="superscript"/>
              <w:rPrChange w:id="1391" w:author="Xu, Jason" w:date="2020-02-04T15:25:00Z">
                <w:rPr>
                  <w:strike/>
                  <w:vertAlign w:val="superscript"/>
                </w:rPr>
              </w:rPrChange>
            </w:rPr>
            <w:delText>114</w:delText>
          </w:r>
          <w:r w:rsidR="00CB2352" w:rsidRPr="00F109F7" w:rsidDel="00BC01DD">
            <w:rPr>
              <w:rPrChange w:id="1392" w:author="Xu, Jason" w:date="2020-02-04T15:25:00Z">
                <w:rPr>
                  <w:strike/>
                </w:rPr>
              </w:rPrChange>
            </w:rPr>
            <w:delText xml:space="preserve">Cd and </w:delText>
          </w:r>
          <w:r w:rsidR="00CB2352" w:rsidRPr="00F109F7" w:rsidDel="00BC01DD">
            <w:rPr>
              <w:vertAlign w:val="superscript"/>
              <w:rPrChange w:id="1393" w:author="Xu, Jason" w:date="2020-02-04T15:25:00Z">
                <w:rPr>
                  <w:strike/>
                  <w:vertAlign w:val="superscript"/>
                </w:rPr>
              </w:rPrChange>
            </w:rPr>
            <w:delText>201</w:delText>
          </w:r>
          <w:r w:rsidR="00CB2352" w:rsidRPr="00F109F7" w:rsidDel="00BC01DD">
            <w:rPr>
              <w:rPrChange w:id="1394"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00CB2352" w:rsidRPr="00F109F7" w:rsidDel="00BC01DD">
            <w:rPr>
              <w:rPrChange w:id="1395" w:author="Xu, Jason" w:date="2020-02-04T15:25:00Z">
                <w:rPr>
                  <w:strike/>
                </w:rPr>
              </w:rPrChange>
            </w:rPr>
            <w:fldChar w:fldCharType="begin" w:fldLock="1"/>
          </w:r>
        </w:del>
      </w:moveTo>
      <w:del w:id="1396" w:author="Xu, Jason" w:date="2020-02-05T11:52:00Z">
        <w:r w:rsidR="002A3991" w:rsidRPr="000D596F" w:rsidDel="00BC01DD">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0D596F" w:rsidDel="00BC01DD">
          <w:rPr>
            <w:rFonts w:ascii="Calibri" w:hAnsi="Calibri" w:cs="Calibri"/>
          </w:rPr>
          <w:delInstrText></w:delInstrText>
        </w:r>
        <w:r w:rsidR="002A3991" w:rsidRPr="000D596F" w:rsidDel="00BC01DD">
          <w:delInstrText xml:space="preserve"> ected by depletion of soil organic matter within the time span 1969 </w:delInstrText>
        </w:r>
        <w:r w:rsidR="002A3991" w:rsidRPr="000D596F" w:rsidDel="00BC01DD">
          <w:rPr>
            <w:rFonts w:ascii="Calibri" w:hAnsi="Calibri" w:cs="Calibri"/>
          </w:rPr>
          <w:delInstrText>±</w:delInstrText>
        </w:r>
        <w:r w:rsidR="002A3991" w:rsidRPr="000D596F" w:rsidDel="00BC01DD">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397" w:author="Xu, Jason" w:date="2020-02-04T13:42:00Z">
        <w:del w:id="1398" w:author="Xu, Jason" w:date="2020-02-05T11:52:00Z">
          <w:r w:rsidR="00CB2352" w:rsidRPr="00F109F7" w:rsidDel="00BC01DD">
            <w:rPr>
              <w:rPrChange w:id="1399" w:author="Xu, Jason" w:date="2020-02-04T15:25:00Z">
                <w:rPr>
                  <w:strike/>
                </w:rPr>
              </w:rPrChange>
            </w:rPr>
            <w:fldChar w:fldCharType="separate"/>
          </w:r>
        </w:del>
      </w:moveTo>
      <w:del w:id="1400" w:author="Xu, Jason" w:date="2020-02-05T11:52:00Z">
        <w:r w:rsidR="005C51EA" w:rsidRPr="00BC01DD" w:rsidDel="00BC01DD">
          <w:rPr>
            <w:noProof/>
            <w:vertAlign w:val="superscript"/>
          </w:rPr>
          <w:delText>29</w:delText>
        </w:r>
      </w:del>
      <w:moveTo w:id="1401" w:author="Xu, Jason" w:date="2020-02-04T13:42:00Z">
        <w:del w:id="1402" w:author="Xu, Jason" w:date="2020-02-05T11:52:00Z">
          <w:r w:rsidR="00CB2352" w:rsidRPr="00F109F7" w:rsidDel="00BC01DD">
            <w:rPr>
              <w:rPrChange w:id="1403" w:author="Xu, Jason" w:date="2020-02-04T15:25:00Z">
                <w:rPr>
                  <w:strike/>
                </w:rPr>
              </w:rPrChange>
            </w:rPr>
            <w:fldChar w:fldCharType="end"/>
          </w:r>
          <w:r w:rsidR="00CB2352" w:rsidRPr="00F109F7" w:rsidDel="00BC01DD">
            <w:rPr>
              <w:rPrChange w:id="1404" w:author="Xu, Jason" w:date="2020-02-04T15:25:00Z">
                <w:rPr>
                  <w:strike/>
                </w:rPr>
              </w:rPrChange>
            </w:rPr>
            <w:delText>.</w:delText>
          </w:r>
        </w:del>
      </w:moveTo>
      <w:moveToRangeEnd w:id="1385"/>
      <w:commentRangeStart w:id="1405"/>
      <w:del w:id="1406" w:author="Xu, Jason" w:date="2020-02-04T16:05:00Z">
        <w:r w:rsidR="00010895" w:rsidDel="0059740B">
          <w:delText>T</w:delText>
        </w:r>
      </w:del>
      <w:del w:id="1407" w:author="Xu, Jason" w:date="2020-02-05T11:53:00Z">
        <w:r w:rsidR="00010895" w:rsidDel="00110301">
          <w:delText>his ope</w:delText>
        </w:r>
        <w:commentRangeEnd w:id="1405"/>
        <w:r w:rsidR="0059740B" w:rsidDel="00110301">
          <w:rPr>
            <w:rStyle w:val="CommentReference"/>
          </w:rPr>
          <w:commentReference w:id="1405"/>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408" w:author="Xu, Jason" w:date="2020-02-04T16:04:00Z">
        <w:r w:rsidR="00931A11" w:rsidDel="0059740B">
          <w:delText xml:space="preserve"> </w:delText>
        </w:r>
      </w:del>
      <w:commentRangeStart w:id="1409"/>
      <w:commentRangeStart w:id="1410"/>
      <w:del w:id="1411" w:author="Xu, Jason" w:date="2020-02-06T13:45:00Z">
        <w:r w:rsidR="0071296D" w:rsidDel="000D596F">
          <w:delText>he establishment of</w:delText>
        </w:r>
        <w:r w:rsidR="00170BE8" w:rsidDel="000D596F">
          <w:delText xml:space="preserve"> </w:delText>
        </w:r>
        <w:r w:rsidR="008354CA" w:rsidDel="000D596F">
          <w:delText>simplified analysis</w:delText>
        </w:r>
        <w:r w:rsidR="005F38D6" w:rsidDel="000D596F">
          <w:delText xml:space="preserve"> may</w:delText>
        </w:r>
        <w:r w:rsidR="00010895" w:rsidDel="000D596F">
          <w:delText xml:space="preserve"> potentially boost the application of easy, cost-effective i</w:delText>
        </w:r>
        <w:r w:rsidR="00010895" w:rsidRPr="0015237E" w:rsidDel="000D596F">
          <w:rPr>
            <w:strike/>
            <w:rPrChange w:id="1412" w:author="Xu, Jason" w:date="2020-01-14T10:38:00Z">
              <w:rPr/>
            </w:rPrChange>
          </w:rPr>
          <w:delText>n-field authenticatio</w:delText>
        </w:r>
        <w:r w:rsidR="00010895" w:rsidDel="000D596F">
          <w:delText>n</w:delText>
        </w:r>
        <w:r w:rsidR="00173CD8" w:rsidDel="000D596F">
          <w:delText xml:space="preserve">; even </w:delText>
        </w:r>
      </w:del>
      <w:del w:id="1413" w:author="Xu, Jason" w:date="2020-01-13T14:55:00Z">
        <w:r w:rsidR="00010895" w:rsidDel="00173CD8">
          <w:delText>.</w:delText>
        </w:r>
      </w:del>
      <w:del w:id="1414" w:author="Xu, Jason" w:date="2020-02-06T13:45:00Z">
        <w:r w:rsidR="00010895" w:rsidDel="000D596F">
          <w:delText xml:space="preserve"> </w:delText>
        </w:r>
        <w:r w:rsidR="00E07196" w:rsidDel="000D596F">
          <w:delText xml:space="preserve">However, </w:delText>
        </w:r>
        <w:r w:rsidR="00CE369C" w:rsidDel="000D596F">
          <w:delText>challenge</w:delText>
        </w:r>
        <w:r w:rsidR="00E07196" w:rsidDel="000D596F">
          <w:delText xml:space="preserve"> remains as the elemental profi</w:delText>
        </w:r>
        <w:r w:rsidR="001225F6" w:rsidDel="000D596F">
          <w:delText>le</w:delText>
        </w:r>
        <w:r w:rsidR="00E07196" w:rsidDel="000D596F">
          <w:delText xml:space="preserve"> of crops</w:delText>
        </w:r>
        <w:r w:rsidR="001225F6" w:rsidDel="000D596F">
          <w:delText xml:space="preserve"> </w:delText>
        </w:r>
        <w:r w:rsidR="0019514A" w:rsidDel="000D596F">
          <w:delText xml:space="preserve">may be </w:delText>
        </w:r>
        <w:r w:rsidR="001D1993" w:rsidDel="000D596F">
          <w:delText xml:space="preserve">influenced </w:delText>
        </w:r>
        <w:r w:rsidR="0019514A" w:rsidDel="000D596F">
          <w:delText xml:space="preserve">by multiple factors simultaneously, </w:delText>
        </w:r>
        <w:r w:rsidR="00110C48" w:rsidDel="000D596F">
          <w:delText xml:space="preserve">for example, </w:delText>
        </w:r>
        <w:r w:rsidR="001D1993" w:rsidDel="000D596F">
          <w:delText>genotype</w:delText>
        </w:r>
        <w:r w:rsidR="0030122F" w:rsidDel="000D596F">
          <w:delText xml:space="preserve">, </w:delText>
        </w:r>
        <w:r w:rsidR="00A805FE" w:rsidDel="000D596F">
          <w:delText>soil type,</w:delText>
        </w:r>
        <w:r w:rsidR="0030122F" w:rsidDel="000D596F">
          <w:delText xml:space="preserve"> </w:delText>
        </w:r>
        <w:r w:rsidR="00014291" w:rsidDel="000D596F">
          <w:delText>climate,</w:delText>
        </w:r>
        <w:r w:rsidR="0084338B" w:rsidDel="000D596F">
          <w:delText xml:space="preserve"> and</w:delText>
        </w:r>
        <w:r w:rsidR="00014291" w:rsidDel="000D596F">
          <w:delText xml:space="preserve"> agricultural practice</w:delText>
        </w:r>
        <w:r w:rsidR="00A805FE" w:rsidDel="000D596F">
          <w:delText xml:space="preserve"> climate</w:delText>
        </w:r>
        <w:r w:rsidR="008B1EFB"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8B1EFB" w:rsidDel="000D596F">
          <w:fldChar w:fldCharType="separate"/>
        </w:r>
        <w:r w:rsidR="007B07BB" w:rsidRPr="007B07BB" w:rsidDel="000D596F">
          <w:rPr>
            <w:noProof/>
            <w:vertAlign w:val="superscript"/>
          </w:rPr>
          <w:delText>31</w:delText>
        </w:r>
        <w:r w:rsidR="008B1EFB" w:rsidDel="000D596F">
          <w:fldChar w:fldCharType="end"/>
        </w:r>
        <w:r w:rsidR="00CE4947" w:rsidRPr="00DA3487" w:rsidDel="000D596F">
          <w:rPr>
            <w:vertAlign w:val="superscript"/>
          </w:rPr>
          <w:delText>,</w:delText>
        </w:r>
        <w:r w:rsidR="00CE4947" w:rsidDel="000D596F">
          <w:fldChar w:fldCharType="begin" w:fldLock="1"/>
        </w:r>
        <w:r w:rsidR="007B07BB" w:rsidDel="000D596F">
          <w:del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delInstrText>
        </w:r>
        <w:r w:rsidR="00CE4947" w:rsidDel="000D596F">
          <w:fldChar w:fldCharType="separate"/>
        </w:r>
        <w:r w:rsidR="007B07BB" w:rsidRPr="007B07BB" w:rsidDel="000D596F">
          <w:rPr>
            <w:noProof/>
            <w:vertAlign w:val="superscript"/>
          </w:rPr>
          <w:delText>32</w:delText>
        </w:r>
        <w:r w:rsidR="00CE4947" w:rsidDel="000D596F">
          <w:fldChar w:fldCharType="end"/>
        </w:r>
        <w:r w:rsidR="00116557" w:rsidDel="000D596F">
          <w:delText xml:space="preserve">. </w:delText>
        </w:r>
        <w:r w:rsidR="00826FBE" w:rsidDel="000D596F">
          <w:delText xml:space="preserve">As a </w:delText>
        </w:r>
        <w:r w:rsidR="001D1993" w:rsidDel="000D596F">
          <w:delText>result</w:delText>
        </w:r>
        <w:r w:rsidR="00826FBE" w:rsidDel="000D596F">
          <w:delText>, rather than exploring a universal solution</w:delText>
        </w:r>
        <w:r w:rsidR="00CC5203" w:rsidDel="000D596F">
          <w:delText xml:space="preserve"> (e.g.</w:delText>
        </w:r>
        <w:r w:rsidR="00406BAF" w:rsidDel="000D596F">
          <w:delText xml:space="preserve"> a </w:delText>
        </w:r>
        <w:r w:rsidR="00973103" w:rsidDel="000D596F">
          <w:delText>number)</w:delText>
        </w:r>
        <w:r w:rsidR="00826FBE" w:rsidDel="000D596F">
          <w:delText xml:space="preserve"> for </w:delText>
        </w:r>
        <w:r w:rsidR="00CC5203" w:rsidDel="000D596F">
          <w:delText>all rice</w:delText>
        </w:r>
        <w:r w:rsidR="00406BAF" w:rsidDel="000D596F">
          <w:delText xml:space="preserve"> types</w:delText>
        </w:r>
        <w:r w:rsidR="00CC5203" w:rsidDel="000D596F">
          <w:delText>,</w:delText>
        </w:r>
        <w:r w:rsidR="00406BAF" w:rsidDel="000D596F">
          <w:delText xml:space="preserve"> a carefully conducted validation </w:delText>
        </w:r>
        <w:r w:rsidR="00973103" w:rsidDel="000D596F">
          <w:delText xml:space="preserve">should be conducted to ensure the reliability </w:delText>
        </w:r>
        <w:r w:rsidR="00F9023F" w:rsidDel="000D596F">
          <w:delText>and robustness</w:delText>
        </w:r>
        <w:r w:rsidR="00464A23" w:rsidDel="000D596F">
          <w:delText xml:space="preserve"> of</w:delText>
        </w:r>
      </w:del>
      <w:del w:id="1415" w:author="Xu, Jason" w:date="2020-01-14T10:39:00Z">
        <w:r w:rsidR="00464A23" w:rsidDel="0015237E">
          <w:delText xml:space="preserve"> t</w:delText>
        </w:r>
      </w:del>
      <w:del w:id="1416" w:author="Xu, Jason" w:date="2020-02-06T13:45:00Z">
        <w:r w:rsidR="00464A23" w:rsidDel="000D596F">
          <w:delText xml:space="preserve">model. </w:delText>
        </w:r>
      </w:del>
    </w:p>
    <w:p w14:paraId="254E4086" w14:textId="77777777" w:rsidR="008641A0" w:rsidRDefault="008641A0" w:rsidP="003805CC">
      <w:pPr>
        <w:jc w:val="both"/>
        <w:rPr>
          <w:ins w:id="1417" w:author="Xu, Jason" w:date="2020-02-06T13:45:00Z"/>
        </w:rPr>
      </w:pPr>
    </w:p>
    <w:p w14:paraId="0A6B984A" w14:textId="6AFBEA60" w:rsidR="00DC026A" w:rsidRPr="00915496" w:rsidDel="00915496" w:rsidRDefault="00705AB5" w:rsidP="003805CC">
      <w:pPr>
        <w:jc w:val="both"/>
        <w:rPr>
          <w:del w:id="1418" w:author="Xu, Jason" w:date="2020-01-07T10:17:00Z"/>
          <w:rPrChange w:id="1419" w:author="Xu, Jason" w:date="2020-01-07T10:17:00Z">
            <w:rPr>
              <w:del w:id="1420" w:author="Xu, Jason" w:date="2020-01-07T10:17:00Z"/>
              <w:b/>
            </w:rPr>
          </w:rPrChange>
        </w:rPr>
      </w:pPr>
      <w:del w:id="1421" w:author="Xu, Jason" w:date="2020-02-06T13:45:00Z">
        <w:r w:rsidDel="000D596F">
          <w:delText xml:space="preserve">Given the </w:delText>
        </w:r>
        <w:r w:rsidR="00432772" w:rsidDel="000D596F">
          <w:delText xml:space="preserve">possibility that </w:delText>
        </w:r>
        <w:r w:rsidR="00B7463F" w:rsidDel="000D596F">
          <w:delText xml:space="preserve">there </w:delText>
        </w:r>
        <w:r w:rsidR="00B0700F" w:rsidDel="000D596F">
          <w:delText xml:space="preserve">may be </w:delText>
        </w:r>
        <w:r w:rsidDel="000D596F">
          <w:delText xml:space="preserve"> some</w:delText>
        </w:r>
        <w:r w:rsidR="00B7463F" w:rsidDel="000D596F">
          <w:delText xml:space="preserve"> correlation </w:delText>
        </w:r>
        <w:r w:rsidR="006412CD" w:rsidDel="000D596F">
          <w:delText>among the concentration</w:delText>
        </w:r>
        <w:r w:rsidR="007C1E99" w:rsidDel="000D596F">
          <w:delText>s</w:delText>
        </w:r>
        <w:r w:rsidR="006412CD" w:rsidDel="000D596F">
          <w:delText xml:space="preserve"> of different </w:delText>
        </w:r>
        <w:r w:rsidR="00BA5EE7" w:rsidDel="000D596F">
          <w:delText>eleme</w:delText>
        </w:r>
        <w:r w:rsidR="007D2D6F" w:rsidDel="000D596F">
          <w:delText>nt</w:delText>
        </w:r>
        <w:r w:rsidR="00BA5EE7" w:rsidDel="000D596F">
          <w:delText>s</w:delText>
        </w:r>
        <w:r w:rsidR="007D2D6F" w:rsidDel="000D596F">
          <w:delText xml:space="preserve">, traditional </w:delText>
        </w:r>
        <w:r w:rsidR="00C324BE" w:rsidDel="000D596F">
          <w:delText xml:space="preserve">univariate data </w:delText>
        </w:r>
        <w:r w:rsidR="007D2D6F" w:rsidDel="000D596F">
          <w:delText>analysis methods</w:delText>
        </w:r>
        <w:r w:rsidR="00C324BE" w:rsidDel="000D596F">
          <w:delText xml:space="preserve"> was not suitable</w:delText>
        </w:r>
        <w:r w:rsidR="00B0700F" w:rsidDel="000D596F">
          <w:delText xml:space="preserve"> for</w:delText>
        </w:r>
        <w:r w:rsidR="00C324BE" w:rsidDel="000D596F">
          <w:delText xml:space="preserve"> </w:delText>
        </w:r>
        <w:r w:rsidR="00866529" w:rsidDel="000D596F">
          <w:delText>discrimination</w:delText>
        </w:r>
        <w:r w:rsidR="00AD6450"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AD6450" w:rsidDel="000D596F">
          <w:fldChar w:fldCharType="separate"/>
        </w:r>
        <w:r w:rsidR="007B07BB" w:rsidRPr="007B07BB" w:rsidDel="000D596F">
          <w:rPr>
            <w:noProof/>
            <w:vertAlign w:val="superscript"/>
          </w:rPr>
          <w:delText>31</w:delText>
        </w:r>
        <w:r w:rsidR="00AD6450" w:rsidDel="000D596F">
          <w:fldChar w:fldCharType="end"/>
        </w:r>
        <w:r w:rsidR="00AD6450" w:rsidRPr="00AD6450" w:rsidDel="000D596F">
          <w:rPr>
            <w:vertAlign w:val="superscript"/>
          </w:rPr>
          <w:delText>,</w:delText>
        </w:r>
        <w:r w:rsidR="00AD6450" w:rsidDel="000D596F">
          <w:rPr>
            <w:vertAlign w:val="superscript"/>
          </w:rPr>
          <w:delText xml:space="preserve"> </w:delText>
        </w:r>
        <w:r w:rsidR="00866529" w:rsidDel="000D596F">
          <w:fldChar w:fldCharType="begin" w:fldLock="1"/>
        </w:r>
        <w:r w:rsidR="007B07BB" w:rsidDel="000D596F">
          <w:del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delInstrText>
        </w:r>
        <w:r w:rsidR="00866529" w:rsidDel="000D596F">
          <w:fldChar w:fldCharType="separate"/>
        </w:r>
        <w:r w:rsidR="007B07BB" w:rsidRPr="007B07BB" w:rsidDel="000D596F">
          <w:rPr>
            <w:noProof/>
            <w:vertAlign w:val="superscript"/>
          </w:rPr>
          <w:delText>33</w:delText>
        </w:r>
        <w:r w:rsidR="00866529" w:rsidDel="000D596F">
          <w:fldChar w:fldCharType="end"/>
        </w:r>
        <w:r w:rsidR="00866529" w:rsidDel="000D596F">
          <w:delText xml:space="preserve">. </w:delText>
        </w:r>
        <w:r w:rsidR="00907CD2" w:rsidDel="000D596F">
          <w:delText xml:space="preserve"> </w:delText>
        </w:r>
        <w:r w:rsidR="002A7B54" w:rsidDel="000D596F">
          <w:delText>Instead,</w:delText>
        </w:r>
        <w:r w:rsidR="00907CD2" w:rsidDel="000D596F">
          <w:delText xml:space="preserve"> machine learning </w:delText>
        </w:r>
      </w:del>
      <w:del w:id="1422" w:author="Xu, Jason" w:date="2020-01-14T10:40:00Z">
        <w:r w:rsidR="00907CD2" w:rsidDel="00102EA7">
          <w:delText xml:space="preserve">and </w:delText>
        </w:r>
      </w:del>
      <w:del w:id="1423" w:author="Xu, Jason" w:date="2020-02-06T13:45:00Z">
        <w:r w:rsidR="002B623F" w:rsidDel="000D596F">
          <w:delText>multivariate data</w:delText>
        </w:r>
        <w:r w:rsidR="00907CD2" w:rsidDel="000D596F">
          <w:delText xml:space="preserve"> analysis methods </w:delText>
        </w:r>
        <w:r w:rsidR="008B38CA" w:rsidDel="000D596F">
          <w:delText xml:space="preserve">will provide the unique power of processing </w:delText>
        </w:r>
        <w:r w:rsidR="002A7B54" w:rsidDel="000D596F">
          <w:delText xml:space="preserve">complex data. </w:delText>
        </w:r>
        <w:commentRangeStart w:id="1424"/>
        <w:commentRangeEnd w:id="1424"/>
        <w:r w:rsidR="007C737F" w:rsidDel="000D596F">
          <w:delText xml:space="preserve">It is quite clear to us that </w:delText>
        </w:r>
        <w:r w:rsidR="005C22E1" w:rsidDel="000D596F">
          <w:delText>sample scarcity along with lack of sample re</w:delText>
        </w:r>
        <w:r w:rsidR="009F3715" w:rsidDel="000D596F">
          <w:delText>presentativeness</w:delText>
        </w:r>
        <w:r w:rsidR="005C22E1" w:rsidDel="000D596F">
          <w:delText xml:space="preserve"> are </w:delText>
        </w:r>
        <w:r w:rsidR="009F3715" w:rsidDel="000D596F">
          <w:delText>of</w:delText>
        </w:r>
        <w:r w:rsidR="009D494B" w:rsidDel="000D596F">
          <w:delText xml:space="preserve"> the major reason</w:delText>
        </w:r>
        <w:r w:rsidR="009F3715" w:rsidDel="000D596F">
          <w:delText>s</w:delText>
        </w:r>
        <w:r w:rsidR="009D494B" w:rsidDel="000D596F">
          <w:delText xml:space="preserve"> leading poor</w:delText>
        </w:r>
        <w:r w:rsidR="005C22E1" w:rsidDel="000D596F">
          <w:delText xml:space="preserve"> </w:delText>
        </w:r>
        <w:r w:rsidR="00AD6DA3" w:rsidDel="000D596F">
          <w:delText>or unreliable</w:delText>
        </w:r>
        <w:r w:rsidR="00792A62" w:rsidDel="000D596F">
          <w:delText xml:space="preserve"> classification</w:delText>
        </w:r>
        <w:r w:rsidR="00792A62" w:rsidDel="000D596F">
          <w:fldChar w:fldCharType="begin" w:fldLock="1"/>
        </w:r>
        <w:r w:rsidR="007B07BB" w:rsidDel="000D596F">
          <w:del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delInstrText>
        </w:r>
        <w:r w:rsidR="00792A62" w:rsidDel="000D596F">
          <w:fldChar w:fldCharType="separate"/>
        </w:r>
        <w:r w:rsidR="007B07BB" w:rsidRPr="007B07BB" w:rsidDel="000D596F">
          <w:rPr>
            <w:noProof/>
            <w:vertAlign w:val="superscript"/>
          </w:rPr>
          <w:delText>34</w:delText>
        </w:r>
        <w:r w:rsidR="00792A62" w:rsidDel="000D596F">
          <w:fldChar w:fldCharType="end"/>
        </w:r>
        <w:r w:rsidR="00792A62" w:rsidDel="000D596F">
          <w:delText xml:space="preserve">. </w:delText>
        </w:r>
        <w:r w:rsidR="00AB6C3C" w:rsidDel="000D596F">
          <w:delText>For this study</w:delText>
        </w:r>
        <w:r w:rsidR="00392945" w:rsidDel="000D596F">
          <w:delText xml:space="preserve">, </w:delText>
        </w:r>
        <w:r w:rsidR="00010895" w:rsidDel="000D596F">
          <w:delText xml:space="preserve">only </w:delText>
        </w:r>
        <w:r w:rsidR="00AB6C3C" w:rsidDel="000D596F">
          <w:delText xml:space="preserve">131 samples from </w:delText>
        </w:r>
        <w:r w:rsidR="00010895" w:rsidDel="000D596F">
          <w:delText>six different GI rice</w:delText>
        </w:r>
        <w:r w:rsidR="00392945" w:rsidDel="000D596F">
          <w:delText xml:space="preserve"> were colle</w:delText>
        </w:r>
        <w:r w:rsidR="00510AE2" w:rsidDel="000D596F">
          <w:delText>cted</w:delText>
        </w:r>
        <w:r w:rsidR="00010895" w:rsidDel="000D596F">
          <w:delText xml:space="preserve"> within one year of harvest</w:delText>
        </w:r>
        <w:r w:rsidR="00510AE2" w:rsidDel="000D596F">
          <w:delText xml:space="preserve">. A </w:delText>
        </w:r>
        <w:r w:rsidR="003343A2" w:rsidDel="000D596F">
          <w:delText>larger dataset</w:delText>
        </w:r>
        <w:r w:rsidR="00010895" w:rsidDel="000D596F">
          <w:delText xml:space="preserve"> and further model refining shall be introduced to assess whether </w:delText>
        </w:r>
        <w:r w:rsidR="000842AE" w:rsidDel="000D596F">
          <w:delText xml:space="preserve">different </w:delText>
        </w:r>
        <w:r w:rsidR="00000B0A" w:rsidDel="000D596F">
          <w:delText xml:space="preserve">harvest year would have any impact </w:delText>
        </w:r>
        <w:r w:rsidR="000842AE" w:rsidDel="000D596F">
          <w:delText xml:space="preserve">on </w:delText>
        </w:r>
        <w:r w:rsidR="005D1600" w:rsidDel="000D596F">
          <w:delText xml:space="preserve">model training. </w:delText>
        </w:r>
      </w:del>
      <w:commentRangeStart w:id="1425"/>
      <w:del w:id="1426" w:author="Xu, Jason" w:date="2020-01-07T10:17:00Z">
        <w:r w:rsidR="00DC026A" w:rsidDel="00915496">
          <w:rPr>
            <w:b/>
          </w:rPr>
          <w:delText>Conclusion</w:delText>
        </w:r>
        <w:r w:rsidR="00062596" w:rsidDel="00915496">
          <w:rPr>
            <w:b/>
          </w:rPr>
          <w:delText xml:space="preserve">s. </w:delText>
        </w:r>
      </w:del>
      <w:commentRangeEnd w:id="1425"/>
      <w:del w:id="1427" w:author="Xu, Jason" w:date="2020-02-06T13:45:00Z">
        <w:r w:rsidR="000F2055" w:rsidDel="000D596F">
          <w:rPr>
            <w:rStyle w:val="CommentReference"/>
          </w:rPr>
          <w:commentReference w:id="1425"/>
        </w:r>
      </w:del>
    </w:p>
    <w:p w14:paraId="21483258" w14:textId="2A334D3A" w:rsidR="00C76AD2" w:rsidDel="000D596F" w:rsidRDefault="00726CD9" w:rsidP="003805CC">
      <w:pPr>
        <w:jc w:val="both"/>
        <w:rPr>
          <w:del w:id="1428" w:author="Xu, Jason" w:date="2020-02-06T13:45:00Z"/>
        </w:rPr>
      </w:pPr>
      <w:del w:id="1429" w:author="Xu, Jason" w:date="2020-02-06T13:45:00Z">
        <w:r w:rsidDel="000D596F">
          <w:delText>In this study,</w:delText>
        </w:r>
        <w:r w:rsidR="005D1600" w:rsidDel="000D596F">
          <w:delText xml:space="preserve"> multielement</w:delText>
        </w:r>
        <w:r w:rsidR="00053628" w:rsidDel="000D596F">
          <w:delText xml:space="preserve"> profiling</w:delText>
        </w:r>
        <w:r w:rsidR="007B0DAF" w:rsidDel="000D596F">
          <w:delText xml:space="preserve"> with ICP-MS was combined with machine learning data analysis</w:delText>
        </w:r>
        <w:r w:rsidR="006313EF" w:rsidDel="000D596F">
          <w:delText xml:space="preserve">, </w:delText>
        </w:r>
        <w:r w:rsidR="007B0DAF" w:rsidDel="000D596F">
          <w:delText xml:space="preserve">in order to </w:delText>
        </w:r>
        <w:r w:rsidR="007225F5" w:rsidDel="000D596F">
          <w:delText xml:space="preserve">distinguish six GI rice in China. </w:delText>
        </w:r>
        <w:r w:rsidR="00B87124" w:rsidDel="000D596F">
          <w:delText xml:space="preserve">Followed by feature </w:delText>
        </w:r>
        <w:r w:rsidR="00174842" w:rsidDel="000D596F">
          <w:delText xml:space="preserve">selection, </w:delText>
        </w:r>
        <w:r w:rsidR="00092C18" w:rsidDel="000D596F">
          <w:delText xml:space="preserve">SVM and RF models were </w:delText>
        </w:r>
        <w:r w:rsidR="00AC07CF" w:rsidDel="000D596F">
          <w:delText>developed,</w:delText>
        </w:r>
        <w:r w:rsidR="00174842" w:rsidDel="000D596F">
          <w:delText xml:space="preserve"> and their performance was compared side by side. </w:delText>
        </w:r>
        <w:r w:rsidR="00092C18" w:rsidDel="000D596F">
          <w:delText xml:space="preserve"> </w:delText>
        </w:r>
        <w:r w:rsidR="00E7259A" w:rsidDel="000D596F">
          <w:delText xml:space="preserve">With only four elements, both </w:delText>
        </w:r>
        <w:r w:rsidR="00C52F65" w:rsidDel="000D596F">
          <w:delText xml:space="preserve">SVM and RF achieved </w:delText>
        </w:r>
        <w:r w:rsidR="00764416" w:rsidDel="000D596F">
          <w:delText>satisfying</w:delText>
        </w:r>
        <w:r w:rsidR="00C52F65" w:rsidDel="000D596F">
          <w:delText xml:space="preserve"> performance with 100% </w:delText>
        </w:r>
        <w:r w:rsidR="00370CC2" w:rsidDel="000D596F">
          <w:delText xml:space="preserve">classification </w:delText>
        </w:r>
        <w:r w:rsidR="00C52F65" w:rsidDel="000D596F">
          <w:delText xml:space="preserve">accuracy. </w:delText>
        </w:r>
        <w:r w:rsidR="0077612C" w:rsidDel="000D596F">
          <w:delText xml:space="preserve">In </w:delText>
        </w:r>
        <w:r w:rsidR="00764416" w:rsidDel="000D596F">
          <w:delText>conclusion,</w:delText>
        </w:r>
        <w:r w:rsidR="0077612C" w:rsidDel="000D596F">
          <w:delText xml:space="preserve"> t</w:delText>
        </w:r>
        <w:r w:rsidR="00035090" w:rsidDel="000D596F">
          <w:delText>he workflow</w:delText>
        </w:r>
        <w:r w:rsidR="0077612C" w:rsidDel="000D596F">
          <w:delText xml:space="preserve"> we have established in this study </w:delText>
        </w:r>
        <w:r w:rsidR="00303A1A" w:rsidDel="000D596F">
          <w:delText>proved to</w:delText>
        </w:r>
        <w:r w:rsidR="008F19F4" w:rsidDel="000D596F">
          <w:delText xml:space="preserve"> be a feasible way </w:delText>
        </w:r>
        <w:r w:rsidR="00D569D5" w:rsidDel="000D596F">
          <w:delText>for GI rice authenticatio</w:delText>
        </w:r>
        <w:r w:rsidR="00303A1A" w:rsidDel="000D596F">
          <w:delText>n</w:delText>
        </w:r>
        <w:r w:rsidR="00C75769" w:rsidDel="000D596F">
          <w:delText xml:space="preserve"> </w:delText>
        </w:r>
        <w:r w:rsidR="006313EF" w:rsidDel="000D596F">
          <w:delText xml:space="preserve">and </w:delText>
        </w:r>
        <w:r w:rsidR="008C63B0" w:rsidDel="000D596F">
          <w:delText xml:space="preserve">will therefore protect farmer, supplier and consumer </w:delText>
        </w:r>
        <w:r w:rsidR="009E3951" w:rsidDel="000D596F">
          <w:delText xml:space="preserve">from </w:delText>
        </w:r>
        <w:r w:rsidR="00B25EBF" w:rsidDel="000D596F">
          <w:delText>potentially</w:delText>
        </w:r>
        <w:r w:rsidR="008F61CB" w:rsidDel="000D596F">
          <w:delText xml:space="preserve"> </w:delText>
        </w:r>
        <w:r w:rsidR="00EE2833" w:rsidDel="000D596F">
          <w:delText>fraudulent</w:delText>
        </w:r>
        <w:r w:rsidR="008F61CB" w:rsidDel="000D596F">
          <w:delText xml:space="preserve"> activities. </w:delText>
        </w:r>
        <w:commentRangeEnd w:id="1409"/>
        <w:r w:rsidR="00227685" w:rsidDel="000D596F">
          <w:rPr>
            <w:rStyle w:val="CommentReference"/>
          </w:rPr>
          <w:commentReference w:id="1409"/>
        </w:r>
        <w:commentRangeEnd w:id="1410"/>
        <w:r w:rsidR="00E6238E" w:rsidDel="000D596F">
          <w:rPr>
            <w:rStyle w:val="CommentReference"/>
          </w:rPr>
          <w:commentReference w:id="1410"/>
        </w:r>
      </w:del>
    </w:p>
    <w:p w14:paraId="4EDDAC5E" w14:textId="1AE69E19" w:rsidR="00AC07CF" w:rsidDel="000D596F" w:rsidRDefault="0007603F" w:rsidP="003805CC">
      <w:pPr>
        <w:jc w:val="both"/>
        <w:rPr>
          <w:del w:id="1430" w:author="Xu, Jason" w:date="2020-02-06T13:45:00Z"/>
          <w:b/>
        </w:rPr>
      </w:pPr>
      <w:del w:id="1431" w:author="Xu, Jason" w:date="2020-02-06T13:45:00Z">
        <w:r w:rsidDel="000D596F">
          <w:rPr>
            <w:b/>
          </w:rPr>
          <w:delText xml:space="preserve">ACKNOWLEDGMENT </w:delText>
        </w:r>
      </w:del>
    </w:p>
    <w:p w14:paraId="001D7153" w14:textId="038A44B3" w:rsidR="00CE055F" w:rsidDel="000D596F" w:rsidRDefault="00411E73" w:rsidP="003805CC">
      <w:pPr>
        <w:jc w:val="both"/>
        <w:rPr>
          <w:del w:id="1432" w:author="Xu, Jason" w:date="2020-02-06T13:45:00Z"/>
        </w:rPr>
      </w:pPr>
      <w:del w:id="1433" w:author="Xu, Jason" w:date="2020-02-06T13:45:00Z">
        <w:r w:rsidDel="000D596F">
          <w:delText xml:space="preserve">We </w:delText>
        </w:r>
        <w:r w:rsidR="00EE2623" w:rsidDel="000D596F">
          <w:delText xml:space="preserve">want to </w:delText>
        </w:r>
        <w:r w:rsidDel="000D596F">
          <w:delText>thank</w:delText>
        </w:r>
        <w:r w:rsidR="00CE055F" w:rsidDel="000D596F">
          <w:delText xml:space="preserve"> Di Wu</w:delText>
        </w:r>
        <w:r w:rsidR="00F77516" w:rsidDel="000D596F">
          <w:delText xml:space="preserve">, Si Lin for their precious support for </w:delText>
        </w:r>
        <w:r w:rsidR="0015246E" w:rsidDel="000D596F">
          <w:delText xml:space="preserve">sample </w:delText>
        </w:r>
        <w:r w:rsidR="00B1469C" w:rsidDel="000D596F">
          <w:delText>acquisition</w:delText>
        </w:r>
        <w:r w:rsidR="0015246E" w:rsidDel="000D596F">
          <w:delText xml:space="preserve"> and preparation. We also appreciate </w:delText>
        </w:r>
        <w:r w:rsidR="00EB2909" w:rsidDel="000D596F">
          <w:delText>Peter Markwell</w:delText>
        </w:r>
        <w:r w:rsidR="00B1469C" w:rsidDel="000D596F">
          <w:delText xml:space="preserve"> for valuable </w:delText>
        </w:r>
        <w:r w:rsidR="009F7B95" w:rsidDel="000D596F">
          <w:delText xml:space="preserve">suggestion </w:delText>
        </w:r>
        <w:r w:rsidR="00B1469C" w:rsidDel="000D596F">
          <w:delText xml:space="preserve">on the preparation of the manuscript. </w:delText>
        </w:r>
        <w:r w:rsidR="00EB2909" w:rsidDel="000D596F">
          <w:delText xml:space="preserve"> </w:delText>
        </w:r>
      </w:del>
    </w:p>
    <w:p w14:paraId="517B5348" w14:textId="4558C411" w:rsidR="00DC236D" w:rsidRDefault="00DC236D" w:rsidP="003805CC">
      <w:pPr>
        <w:jc w:val="both"/>
        <w:rPr>
          <w:ins w:id="1434" w:author="Xu, Jason" w:date="2020-01-13T14:55:00Z"/>
          <w:b/>
          <w:bCs/>
        </w:rPr>
      </w:pPr>
      <w:commentRangeStart w:id="1435"/>
      <w:r w:rsidRPr="007C0490">
        <w:rPr>
          <w:rFonts w:hint="eastAsia"/>
          <w:b/>
          <w:bCs/>
        </w:rPr>
        <w:t>F</w:t>
      </w:r>
      <w:r w:rsidRPr="007C0490">
        <w:rPr>
          <w:b/>
          <w:bCs/>
        </w:rPr>
        <w:t xml:space="preserve">UNDING </w:t>
      </w:r>
      <w:r w:rsidR="00204AEF" w:rsidRPr="007C0490">
        <w:rPr>
          <w:b/>
          <w:bCs/>
        </w:rPr>
        <w:t xml:space="preserve">SOURCES </w:t>
      </w:r>
      <w:commentRangeEnd w:id="1435"/>
      <w:r w:rsidR="00DF2003">
        <w:rPr>
          <w:rStyle w:val="CommentReference"/>
        </w:rPr>
        <w:commentReference w:id="1435"/>
      </w:r>
    </w:p>
    <w:p w14:paraId="796695E4" w14:textId="665BCEE5" w:rsidR="00173CD8" w:rsidRPr="007C0490" w:rsidRDefault="00173CD8" w:rsidP="003805CC">
      <w:pPr>
        <w:jc w:val="both"/>
        <w:rPr>
          <w:b/>
          <w:bCs/>
        </w:rPr>
      </w:pPr>
      <w:ins w:id="1436" w:author="Xu, Jason" w:date="2020-01-13T14:55:00Z">
        <w:r w:rsidRPr="00173CD8">
          <w:rPr>
            <w:b/>
            <w:bCs/>
            <w:highlight w:val="yellow"/>
            <w:rPrChange w:id="1437"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w:t>
      </w:r>
      <w:r w:rsidRPr="007B07BB">
        <w:rPr>
          <w:rFonts w:ascii="Calibri" w:hAnsi="Calibri" w:cs="Calibri"/>
          <w:noProof/>
          <w:szCs w:val="24"/>
        </w:rPr>
        <w:lastRenderedPageBreak/>
        <w:t xml:space="preserve">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1438" w:author="Xu, Jason" w:date="2020-01-07T10:51:00Z"/>
        </w:rPr>
      </w:pPr>
    </w:p>
    <w:p w14:paraId="5FFCC1F5" w14:textId="77777777" w:rsidR="00D53E6C" w:rsidRDefault="00D53E6C" w:rsidP="00794BC7">
      <w:pPr>
        <w:pStyle w:val="ListParagraph"/>
        <w:ind w:leftChars="491" w:left="1080" w:firstLineChars="0" w:firstLine="0"/>
        <w:rPr>
          <w:ins w:id="1439" w:author="Xu, Jason" w:date="2020-01-07T10:51:00Z"/>
        </w:rPr>
      </w:pPr>
    </w:p>
    <w:p w14:paraId="529F291C" w14:textId="77777777" w:rsidR="00D53E6C" w:rsidRDefault="00D53E6C" w:rsidP="00794BC7">
      <w:pPr>
        <w:pStyle w:val="ListParagraph"/>
        <w:ind w:leftChars="491" w:left="1080" w:firstLineChars="0" w:firstLine="0"/>
        <w:rPr>
          <w:ins w:id="1440" w:author="Xu, Jason" w:date="2020-01-07T10:51:00Z"/>
        </w:rPr>
      </w:pPr>
    </w:p>
    <w:p w14:paraId="159EBA25" w14:textId="77777777" w:rsidR="00D53E6C" w:rsidRDefault="00D53E6C" w:rsidP="00794BC7">
      <w:pPr>
        <w:pStyle w:val="ListParagraph"/>
        <w:ind w:leftChars="491" w:left="1080" w:firstLineChars="0" w:firstLine="0"/>
        <w:rPr>
          <w:ins w:id="1441" w:author="Xu, Jason" w:date="2020-01-07T10:51:00Z"/>
        </w:rPr>
      </w:pPr>
    </w:p>
    <w:p w14:paraId="3CCA5082" w14:textId="77777777" w:rsidR="00D53E6C" w:rsidRDefault="00D53E6C" w:rsidP="00794BC7">
      <w:pPr>
        <w:pStyle w:val="ListParagraph"/>
        <w:ind w:leftChars="491" w:left="1080" w:firstLineChars="0" w:firstLine="0"/>
        <w:rPr>
          <w:ins w:id="1442" w:author="Xu, Jason" w:date="2020-01-07T10:51:00Z"/>
        </w:rPr>
      </w:pPr>
    </w:p>
    <w:p w14:paraId="10D7D18C" w14:textId="77777777" w:rsidR="00D53E6C" w:rsidRDefault="00D53E6C" w:rsidP="00794BC7">
      <w:pPr>
        <w:pStyle w:val="ListParagraph"/>
        <w:ind w:leftChars="491" w:left="1080" w:firstLineChars="0" w:firstLine="0"/>
        <w:rPr>
          <w:ins w:id="1443" w:author="Xu, Jason" w:date="2020-01-07T10:51:00Z"/>
        </w:rPr>
      </w:pPr>
    </w:p>
    <w:p w14:paraId="3316D2EE" w14:textId="77777777" w:rsidR="00D53E6C" w:rsidRDefault="00D53E6C" w:rsidP="00794BC7">
      <w:pPr>
        <w:pStyle w:val="ListParagraph"/>
        <w:ind w:leftChars="491" w:left="1080" w:firstLineChars="0" w:firstLine="0"/>
        <w:rPr>
          <w:ins w:id="1444" w:author="Xu, Jason" w:date="2020-01-07T10:51:00Z"/>
        </w:rPr>
      </w:pPr>
    </w:p>
    <w:p w14:paraId="0D636DDC" w14:textId="77777777" w:rsidR="00D53E6C" w:rsidRDefault="00D53E6C" w:rsidP="00794BC7">
      <w:pPr>
        <w:pStyle w:val="ListParagraph"/>
        <w:ind w:leftChars="491" w:left="1080" w:firstLineChars="0" w:firstLine="0"/>
        <w:rPr>
          <w:ins w:id="1445" w:author="Xu, Jason" w:date="2020-01-07T10:51:00Z"/>
        </w:rPr>
      </w:pPr>
    </w:p>
    <w:p w14:paraId="5EC82ED9" w14:textId="77777777" w:rsidR="00D53E6C" w:rsidRDefault="00D53E6C" w:rsidP="00794BC7">
      <w:pPr>
        <w:pStyle w:val="ListParagraph"/>
        <w:ind w:leftChars="491" w:left="1080" w:firstLineChars="0" w:firstLine="0"/>
        <w:rPr>
          <w:ins w:id="1446" w:author="Xu, Jason" w:date="2020-01-07T10:51:00Z"/>
        </w:rPr>
      </w:pPr>
    </w:p>
    <w:p w14:paraId="470DB49B" w14:textId="0E794E94" w:rsidR="00A42C4A" w:rsidRDefault="00F91CAD" w:rsidP="00794BC7">
      <w:pPr>
        <w:pStyle w:val="ListParagraph"/>
        <w:ind w:leftChars="491" w:left="1080" w:firstLineChars="0" w:firstLine="0"/>
        <w:rPr>
          <w:ins w:id="1447" w:author="Xu, Jason" w:date="2020-01-07T10:40:00Z"/>
        </w:rPr>
      </w:pPr>
      <w:commentRangeStart w:id="1448"/>
      <w:ins w:id="1449" w:author="Xu, Jason" w:date="2020-01-07T10:40:00Z">
        <w:r>
          <w:rPr>
            <w:rFonts w:hint="eastAsia"/>
          </w:rPr>
          <w:t>T</w:t>
        </w:r>
        <w:r>
          <w:t xml:space="preserve">ABLES </w:t>
        </w:r>
      </w:ins>
      <w:commentRangeEnd w:id="1448"/>
      <w:ins w:id="1450" w:author="Xu, Jason" w:date="2020-01-07T11:17:00Z">
        <w:r w:rsidR="007E75C0">
          <w:rPr>
            <w:rStyle w:val="CommentReference"/>
          </w:rPr>
          <w:commentReference w:id="1448"/>
        </w:r>
      </w:ins>
    </w:p>
    <w:p w14:paraId="07B7923B" w14:textId="6BE13D44" w:rsidR="00AC0804" w:rsidRDefault="00D53E6C" w:rsidP="00794BC7">
      <w:pPr>
        <w:pStyle w:val="ListParagraph"/>
        <w:ind w:leftChars="491" w:left="1080" w:firstLineChars="0" w:firstLine="0"/>
        <w:rPr>
          <w:ins w:id="1451" w:author="Xu, Jason" w:date="2020-01-07T10:54:00Z"/>
        </w:rPr>
      </w:pPr>
      <w:ins w:id="1452"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1453" w:author="Xu, Jason" w:date="2020-01-07T10:54:00Z"/>
        </w:rPr>
      </w:pPr>
    </w:p>
    <w:p w14:paraId="78C64B7A" w14:textId="4C40E08E" w:rsidR="001E1278" w:rsidRDefault="001E1278" w:rsidP="00794BC7">
      <w:pPr>
        <w:pStyle w:val="ListParagraph"/>
        <w:ind w:leftChars="491" w:left="1080" w:firstLineChars="0" w:firstLine="0"/>
        <w:rPr>
          <w:ins w:id="1454" w:author="Xu, Jason" w:date="2020-01-07T10:40:00Z"/>
        </w:rPr>
      </w:pPr>
      <w:ins w:id="1455"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1456" w:author="Xu, Jason" w:date="2020-01-07T10:40:00Z"/>
        </w:rPr>
      </w:pPr>
      <w:ins w:id="1457" w:author="Xu, Jason" w:date="2020-01-07T10:40:00Z">
        <w:r>
          <w:t xml:space="preserve">FIGURES </w:t>
        </w:r>
      </w:ins>
    </w:p>
    <w:p w14:paraId="423D4182" w14:textId="56EECE98" w:rsidR="007C3C12" w:rsidRDefault="009E273A" w:rsidP="00794BC7">
      <w:pPr>
        <w:pStyle w:val="ListParagraph"/>
        <w:ind w:leftChars="491" w:left="1080" w:firstLineChars="0" w:firstLine="0"/>
        <w:rPr>
          <w:ins w:id="1458" w:author="Xu, Jason" w:date="2020-01-07T10:44:00Z"/>
        </w:rPr>
      </w:pPr>
      <w:ins w:id="1459"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1460" w:author="Xu, Jason" w:date="2020-01-07T10:44:00Z"/>
        </w:rPr>
      </w:pPr>
    </w:p>
    <w:p w14:paraId="73D49510" w14:textId="77777777" w:rsidR="003B354A" w:rsidRDefault="003B354A" w:rsidP="003B354A">
      <w:pPr>
        <w:ind w:leftChars="328" w:left="722"/>
        <w:rPr>
          <w:ins w:id="1461" w:author="Xu, Jason" w:date="2020-01-07T10:44:00Z"/>
        </w:rPr>
      </w:pPr>
      <w:ins w:id="1462" w:author="Xu, Jason" w:date="2020-01-07T10:44:00Z">
        <w:r>
          <w:t>(</w:t>
        </w:r>
        <w:r>
          <w:rPr>
            <w:rFonts w:hint="eastAsia"/>
          </w:rPr>
          <w:t>a</w:t>
        </w:r>
        <w:r>
          <w:t>)</w:t>
        </w:r>
      </w:ins>
    </w:p>
    <w:p w14:paraId="3D6781C5" w14:textId="77777777" w:rsidR="003B354A" w:rsidRDefault="003B354A" w:rsidP="003B354A">
      <w:pPr>
        <w:ind w:leftChars="328" w:left="722"/>
        <w:rPr>
          <w:ins w:id="1463" w:author="Xu, Jason" w:date="2020-01-07T10:44:00Z"/>
          <w:noProof/>
        </w:rPr>
      </w:pPr>
      <w:ins w:id="1464"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465" w:author="Xu, Jason" w:date="2020-01-07T10:44:00Z"/>
          <w:noProof/>
        </w:rPr>
      </w:pPr>
    </w:p>
    <w:p w14:paraId="23896E8A" w14:textId="77777777" w:rsidR="003B354A" w:rsidRDefault="003B354A" w:rsidP="003B354A">
      <w:pPr>
        <w:ind w:leftChars="328" w:left="722"/>
        <w:rPr>
          <w:ins w:id="1466" w:author="Xu, Jason" w:date="2020-01-07T10:44:00Z"/>
        </w:rPr>
      </w:pPr>
      <w:ins w:id="1467"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468" w:author="Xu, Jason" w:date="2020-01-07T10:44:00Z"/>
        </w:rPr>
      </w:pPr>
      <w:ins w:id="1469"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470" w:author="Xu, Jason" w:date="2020-01-07T10:44:00Z"/>
        </w:rPr>
      </w:pPr>
    </w:p>
    <w:p w14:paraId="40BD6FA0" w14:textId="77777777" w:rsidR="003B354A" w:rsidRDefault="003B354A" w:rsidP="003B354A">
      <w:pPr>
        <w:ind w:leftChars="328" w:left="722"/>
        <w:rPr>
          <w:ins w:id="1471" w:author="Xu, Jason" w:date="2020-01-07T10:44:00Z"/>
        </w:rPr>
      </w:pPr>
      <w:ins w:id="1472"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473" w:author="Xu, Jason" w:date="2020-01-07T10:49:00Z"/>
        </w:rPr>
      </w:pPr>
      <w:ins w:id="1474"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475" w:author="Xu, Jason" w:date="2020-01-07T10:49:00Z"/>
        </w:rPr>
      </w:pPr>
      <w:ins w:id="1476" w:author="Xu, Jason" w:date="2020-01-07T10:49:00Z">
        <w:r w:rsidRPr="001F002A">
          <w:t xml:space="preserve">Fig. </w:t>
        </w:r>
        <w:r>
          <w:t>3</w:t>
        </w:r>
        <w:r w:rsidRPr="001F002A">
          <w:t xml:space="preserve">. Relative variable importance based on </w:t>
        </w:r>
        <w:r>
          <w:t xml:space="preserve">Relief </w:t>
        </w:r>
        <w:proofErr w:type="gramStart"/>
        <w:r>
          <w:t>algorithm</w:t>
        </w:r>
      </w:ins>
      <w:ins w:id="1477" w:author="Xu, Jason" w:date="2020-01-14T09:44:00Z">
        <w:r w:rsidR="00B03D5D">
          <w:t xml:space="preserve"> </w:t>
        </w:r>
      </w:ins>
      <w:ins w:id="1478" w:author="Xu, Jason" w:date="2020-01-07T10:49:00Z">
        <w:r w:rsidRPr="001F002A">
          <w:t>.</w:t>
        </w:r>
        <w:proofErr w:type="gramEnd"/>
        <w:r>
          <w:t xml:space="preserve"> </w:t>
        </w:r>
      </w:ins>
    </w:p>
    <w:p w14:paraId="0DC04FC0" w14:textId="2FA50B50" w:rsidR="00CE3C33" w:rsidRDefault="00CE3C33" w:rsidP="00CE3C33">
      <w:pPr>
        <w:ind w:leftChars="328" w:left="722"/>
        <w:rPr>
          <w:ins w:id="1479" w:author="Xu, Jason" w:date="2020-01-07T10:50:00Z"/>
        </w:rPr>
      </w:pPr>
      <w:commentRangeStart w:id="1480"/>
      <w:commentRangeEnd w:id="1480"/>
      <w:ins w:id="1481" w:author="Xu, Jason" w:date="2020-01-07T10:50:00Z">
        <w:r>
          <w:rPr>
            <w:rStyle w:val="CommentReference"/>
          </w:rPr>
          <w:commentReference w:id="1480"/>
        </w:r>
      </w:ins>
    </w:p>
    <w:p w14:paraId="25C02D80" w14:textId="31205822" w:rsidR="00CE3C33" w:rsidRDefault="00CE3C33" w:rsidP="00CE3C33">
      <w:pPr>
        <w:ind w:leftChars="328" w:left="722"/>
        <w:rPr>
          <w:ins w:id="1482" w:author="Xu, Jason" w:date="2020-01-07T10:50:00Z"/>
        </w:rPr>
      </w:pPr>
    </w:p>
    <w:p w14:paraId="589E5C8B" w14:textId="5FAC1F23" w:rsidR="00CE3C33" w:rsidRDefault="00CE3C33" w:rsidP="00CE3C33">
      <w:pPr>
        <w:ind w:leftChars="328" w:left="722"/>
        <w:rPr>
          <w:ins w:id="1483" w:author="Xu, Jason" w:date="2020-01-07T10:50:00Z"/>
        </w:rPr>
      </w:pPr>
    </w:p>
    <w:p w14:paraId="4E51208E" w14:textId="7087D0AB" w:rsidR="00CE3C33" w:rsidRDefault="00CE3C33" w:rsidP="00CE3C33">
      <w:pPr>
        <w:ind w:leftChars="328" w:left="722"/>
        <w:rPr>
          <w:ins w:id="1484" w:author="Xu, Jason" w:date="2020-01-07T10:50:00Z"/>
        </w:rPr>
      </w:pPr>
    </w:p>
    <w:p w14:paraId="195ABC2F" w14:textId="75D1C4CB" w:rsidR="00CE3C33" w:rsidRDefault="00CE3C33" w:rsidP="00CE3C33">
      <w:pPr>
        <w:ind w:leftChars="328" w:left="722"/>
        <w:rPr>
          <w:ins w:id="1485" w:author="Xu, Jason" w:date="2020-01-07T10:50:00Z"/>
        </w:rPr>
      </w:pPr>
    </w:p>
    <w:p w14:paraId="48F20D52" w14:textId="77777777" w:rsidR="00CE3C33" w:rsidRDefault="00CE3C33" w:rsidP="00CE3C33">
      <w:pPr>
        <w:ind w:leftChars="328" w:left="722"/>
        <w:rPr>
          <w:ins w:id="1486" w:author="Xu, Jason" w:date="2020-01-07T10:50:00Z"/>
        </w:rPr>
      </w:pPr>
    </w:p>
    <w:p w14:paraId="08F5F01D" w14:textId="77777777" w:rsidR="00CE3C33" w:rsidRDefault="00CE3C33" w:rsidP="00CE3C33">
      <w:pPr>
        <w:ind w:leftChars="328" w:left="722"/>
        <w:rPr>
          <w:ins w:id="1487" w:author="Xu, Jason" w:date="2020-01-07T10:50:00Z"/>
        </w:rPr>
      </w:pPr>
    </w:p>
    <w:p w14:paraId="5E093C89" w14:textId="77777777" w:rsidR="00CE3C33" w:rsidRDefault="00CE3C33" w:rsidP="00CE3C33">
      <w:pPr>
        <w:ind w:leftChars="328" w:left="722"/>
        <w:rPr>
          <w:ins w:id="1488" w:author="Xu, Jason" w:date="2020-01-07T10:50:00Z"/>
        </w:rPr>
      </w:pPr>
    </w:p>
    <w:p w14:paraId="23642FDC" w14:textId="77777777" w:rsidR="00CE3C33" w:rsidRDefault="00CE3C33" w:rsidP="00CE3C33">
      <w:pPr>
        <w:ind w:leftChars="328" w:left="722"/>
        <w:rPr>
          <w:ins w:id="1489" w:author="Xu, Jason" w:date="2020-01-07T10:50:00Z"/>
        </w:rPr>
      </w:pPr>
    </w:p>
    <w:p w14:paraId="558CC777" w14:textId="77777777" w:rsidR="00CE3C33" w:rsidRDefault="00CE3C33" w:rsidP="00CE3C33">
      <w:pPr>
        <w:ind w:leftChars="328" w:left="722"/>
        <w:rPr>
          <w:ins w:id="1490" w:author="Xu, Jason" w:date="2020-01-07T10:50:00Z"/>
        </w:rPr>
      </w:pPr>
    </w:p>
    <w:p w14:paraId="14CCF115" w14:textId="77777777" w:rsidR="00CE3C33" w:rsidRDefault="00CE3C33" w:rsidP="00CE3C33">
      <w:pPr>
        <w:ind w:leftChars="328" w:left="722"/>
        <w:rPr>
          <w:ins w:id="1491" w:author="Xu, Jason" w:date="2020-01-07T10:50:00Z"/>
        </w:rPr>
      </w:pPr>
    </w:p>
    <w:p w14:paraId="154965BC" w14:textId="77777777" w:rsidR="00CE3C33" w:rsidRDefault="00CE3C33" w:rsidP="00CE3C33">
      <w:pPr>
        <w:ind w:leftChars="328" w:left="722"/>
        <w:rPr>
          <w:ins w:id="1492" w:author="Xu, Jason" w:date="2020-01-07T10:50:00Z"/>
        </w:rPr>
      </w:pPr>
    </w:p>
    <w:p w14:paraId="50A6019E" w14:textId="77777777" w:rsidR="00CE3C33" w:rsidRDefault="00CE3C33" w:rsidP="00CE3C33">
      <w:pPr>
        <w:pStyle w:val="Caption"/>
        <w:keepNext/>
        <w:ind w:leftChars="328" w:left="722"/>
        <w:rPr>
          <w:ins w:id="1493" w:author="Xu, Jason" w:date="2020-01-07T10:50:00Z"/>
        </w:rPr>
      </w:pPr>
    </w:p>
    <w:p w14:paraId="0B98EFDB" w14:textId="77777777" w:rsidR="00CE3C33" w:rsidRDefault="00CE3C33" w:rsidP="00CE3C33">
      <w:pPr>
        <w:ind w:leftChars="328" w:left="722"/>
        <w:rPr>
          <w:ins w:id="1494" w:author="Xu, Jason" w:date="2020-01-07T10:50:00Z"/>
        </w:rPr>
      </w:pPr>
      <w:ins w:id="1495"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1496" w:author="Xu, Jason" w:date="2020-01-07T10:50:00Z"/>
        </w:rPr>
      </w:pPr>
      <w:ins w:id="1497"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498" w:author="Xu, Jason" w:date="2020-01-07T10:50:00Z"/>
        </w:rPr>
      </w:pPr>
      <w:ins w:id="1499"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1500" w:author="Xu, Jason" w:date="2020-01-07T11:17:00Z"/>
        </w:rPr>
      </w:pPr>
      <w:ins w:id="1501"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5D83BE34" w:rsidR="0009675C" w:rsidRPr="00EE7B19" w:rsidRDefault="0009675C" w:rsidP="00794BC7">
      <w:pPr>
        <w:pStyle w:val="ListParagraph"/>
        <w:ind w:left="360" w:firstLineChars="0" w:firstLine="0"/>
      </w:pPr>
      <w:ins w:id="1502"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503"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E0164F" w:rsidRDefault="00E0164F">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E0164F" w:rsidRDefault="00E0164F">
      <w:pPr>
        <w:pStyle w:val="CommentText"/>
      </w:pPr>
      <w:r>
        <w:rPr>
          <w:rStyle w:val="CommentReference"/>
        </w:rPr>
        <w:annotationRef/>
      </w:r>
      <w:r>
        <w:t>Address/ affiliation TBC</w:t>
      </w:r>
    </w:p>
  </w:comment>
  <w:comment w:id="4" w:author="Xu, Jason" w:date="2020-01-13T13:34:00Z" w:initials="XJ">
    <w:p w14:paraId="670402E5" w14:textId="048B8904" w:rsidR="00E0164F" w:rsidRDefault="00E0164F">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E0164F" w:rsidRDefault="00E0164F" w:rsidP="00EF5499">
      <w:pPr>
        <w:pStyle w:val="CommentText"/>
      </w:pPr>
      <w:r>
        <w:rPr>
          <w:rStyle w:val="CommentReference"/>
        </w:rPr>
        <w:annotationRef/>
      </w:r>
      <w:r>
        <w:rPr>
          <w:rFonts w:hint="eastAsia"/>
        </w:rPr>
        <w:t>Q</w:t>
      </w:r>
      <w:r>
        <w:t xml:space="preserve">uick Summary: </w:t>
      </w:r>
    </w:p>
    <w:p w14:paraId="55E156B1" w14:textId="77777777" w:rsidR="00E0164F" w:rsidRDefault="00E0164F" w:rsidP="00F06F57">
      <w:pPr>
        <w:pStyle w:val="CommentText"/>
        <w:numPr>
          <w:ilvl w:val="0"/>
          <w:numId w:val="19"/>
        </w:numPr>
        <w:ind w:leftChars="410" w:left="1262"/>
      </w:pPr>
      <w:r>
        <w:t xml:space="preserve"> Modification on the intro. of GI part </w:t>
      </w:r>
    </w:p>
    <w:p w14:paraId="62D4240D" w14:textId="0CC352E4" w:rsidR="00E0164F" w:rsidRDefault="00E0164F"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E0164F" w:rsidRDefault="00E0164F"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E0164F" w:rsidRDefault="00E0164F">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E0164F" w:rsidRDefault="00E0164F"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E0164F" w:rsidRDefault="00E0164F" w:rsidP="00F949BC">
      <w:pPr>
        <w:pStyle w:val="CommentText"/>
      </w:pPr>
      <w:r>
        <w:rPr>
          <w:rStyle w:val="CommentReference"/>
        </w:rPr>
        <w:annotationRef/>
      </w:r>
    </w:p>
  </w:comment>
  <w:comment w:id="19" w:author="Peng, Hong" w:date="2019-09-20T13:54:00Z" w:initials="PH">
    <w:p w14:paraId="1FDDEF48" w14:textId="0E508251" w:rsidR="00E0164F" w:rsidRDefault="00E0164F">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E0164F" w:rsidRDefault="00E0164F">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E0164F" w:rsidRDefault="00E0164F"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E0164F" w:rsidRDefault="00E0164F"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6" w:author="Kong, Fanzhou" w:date="2020-01-22T15:57:00Z" w:initials="KF">
    <w:p w14:paraId="64623E42" w14:textId="54479B8C" w:rsidR="00E0164F" w:rsidRDefault="00E0164F">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47" w:author="Xu, Jason" w:date="2020-02-03T13:54:00Z" w:initials="XJ">
    <w:p w14:paraId="38628C5F" w14:textId="7393AC87" w:rsidR="00E0164F" w:rsidRPr="00412061" w:rsidRDefault="00E0164F">
      <w:pPr>
        <w:pStyle w:val="CommentText"/>
      </w:pPr>
      <w:r>
        <w:rPr>
          <w:rStyle w:val="CommentReference"/>
        </w:rPr>
        <w:annotationRef/>
      </w:r>
      <w:r>
        <w:t xml:space="preserve">Yes. I agree. </w:t>
      </w:r>
    </w:p>
  </w:comment>
  <w:comment w:id="49" w:author="Xu, Jason" w:date="2020-02-04T14:29:00Z" w:initials="XJ">
    <w:p w14:paraId="012F2E11" w14:textId="5FFFA483" w:rsidR="00E0164F" w:rsidRDefault="00E0164F">
      <w:pPr>
        <w:pStyle w:val="CommentText"/>
      </w:pPr>
      <w:r>
        <w:rPr>
          <w:rStyle w:val="CommentReference"/>
        </w:rPr>
        <w:annotationRef/>
      </w:r>
      <w:r>
        <w:rPr>
          <w:rFonts w:hint="eastAsia"/>
        </w:rPr>
        <w:t>P</w:t>
      </w:r>
      <w:r>
        <w:t xml:space="preserve">lease see if this makes sense </w:t>
      </w:r>
    </w:p>
  </w:comment>
  <w:comment w:id="50" w:author="fanzhou kong" w:date="2020-02-06T11:42:00Z" w:initials="fk">
    <w:p w14:paraId="491F4588" w14:textId="5A6EDF10" w:rsidR="00E0164F" w:rsidRDefault="00E0164F">
      <w:pPr>
        <w:pStyle w:val="CommentText"/>
      </w:pPr>
      <w:r>
        <w:rPr>
          <w:rStyle w:val="CommentReference"/>
        </w:rPr>
        <w:annotationRef/>
      </w:r>
      <w:r>
        <w:t>T</w:t>
      </w:r>
      <w:r>
        <w:rPr>
          <w:rFonts w:hint="eastAsia"/>
        </w:rPr>
        <w:t>his</w:t>
      </w:r>
      <w:r>
        <w:t xml:space="preserve"> is a better wording. Thanks!</w:t>
      </w:r>
    </w:p>
  </w:comment>
  <w:comment w:id="74" w:author="Kong, Fanzhou [2]" w:date="2020-02-03T15:51:00Z" w:initials="fk">
    <w:p w14:paraId="63A07681" w14:textId="57AA5E63" w:rsidR="00E0164F" w:rsidRDefault="00E0164F">
      <w:pPr>
        <w:pStyle w:val="CommentText"/>
      </w:pPr>
      <w:r>
        <w:rPr>
          <w:rStyle w:val="CommentReference"/>
        </w:rPr>
        <w:annotationRef/>
      </w:r>
      <w:r>
        <w:t xml:space="preserve">A brief </w:t>
      </w:r>
      <w:proofErr w:type="spellStart"/>
      <w:r>
        <w:t>explaination</w:t>
      </w:r>
      <w:proofErr w:type="spellEnd"/>
      <w:r>
        <w:t xml:space="preserve"> of the forward selection has been added </w:t>
      </w:r>
    </w:p>
  </w:comment>
  <w:comment w:id="75" w:author="Xu, Jason" w:date="2020-02-04T13:24:00Z" w:initials="XJ">
    <w:p w14:paraId="188C5C04" w14:textId="1E7EFDAF" w:rsidR="00E0164F" w:rsidRDefault="00E0164F">
      <w:pPr>
        <w:pStyle w:val="CommentText"/>
      </w:pPr>
      <w:r>
        <w:rPr>
          <w:rStyle w:val="CommentReference"/>
        </w:rPr>
        <w:annotationRef/>
      </w:r>
      <w:r>
        <w:t>Rewording</w:t>
      </w:r>
    </w:p>
  </w:comment>
  <w:comment w:id="122" w:author="Xu, Jason" w:date="2020-01-14T10:31:00Z" w:initials="XJ">
    <w:p w14:paraId="40E4D794" w14:textId="77777777" w:rsidR="00E0164F" w:rsidRDefault="00E0164F">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E0164F" w:rsidRDefault="00E0164F">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23" w:author="Kong, Fanzhou [2]" w:date="2020-02-03T15:52:00Z" w:initials="fk">
    <w:p w14:paraId="57F2A970" w14:textId="529DA11C" w:rsidR="00E0164F" w:rsidRDefault="00E0164F">
      <w:pPr>
        <w:pStyle w:val="CommentText"/>
      </w:pPr>
      <w:r>
        <w:rPr>
          <w:rStyle w:val="CommentReference"/>
        </w:rPr>
        <w:annotationRef/>
      </w:r>
      <w:r>
        <w:t>This will be done. Excellent point there!!</w:t>
      </w:r>
    </w:p>
  </w:comment>
  <w:comment w:id="198" w:author="Kong, Fanzhou" w:date="2020-01-22T15:32:00Z" w:initials="KF">
    <w:p w14:paraId="660326A4" w14:textId="2228D22E" w:rsidR="00E0164F" w:rsidRDefault="00E0164F">
      <w:pPr>
        <w:pStyle w:val="CommentText"/>
      </w:pPr>
      <w:r>
        <w:rPr>
          <w:rStyle w:val="CommentReference"/>
        </w:rPr>
        <w:annotationRef/>
      </w:r>
      <w:r>
        <w:t>I added this new paragraph.</w:t>
      </w:r>
    </w:p>
  </w:comment>
  <w:comment w:id="199" w:author="Xu, Jason" w:date="2020-02-03T14:05:00Z" w:initials="XJ">
    <w:p w14:paraId="1E0CB354" w14:textId="6658C902" w:rsidR="00E0164F" w:rsidRDefault="00E0164F">
      <w:pPr>
        <w:pStyle w:val="CommentText"/>
      </w:pPr>
      <w:r>
        <w:rPr>
          <w:rStyle w:val="CommentReference"/>
        </w:rPr>
        <w:annotationRef/>
      </w:r>
      <w:r>
        <w:rPr>
          <w:rFonts w:hint="eastAsia"/>
        </w:rPr>
        <w:t>M</w:t>
      </w:r>
      <w:r>
        <w:t xml:space="preserve">ade some modifications, please check. </w:t>
      </w:r>
    </w:p>
  </w:comment>
  <w:comment w:id="200" w:author="Kong, Fanzhou [2]" w:date="2020-02-03T15:53:00Z" w:initials="fk">
    <w:p w14:paraId="36DE8A77" w14:textId="2B69EA26" w:rsidR="00E0164F" w:rsidRDefault="00E0164F">
      <w:pPr>
        <w:pStyle w:val="CommentText"/>
      </w:pPr>
      <w:r>
        <w:rPr>
          <w:rStyle w:val="CommentReference"/>
        </w:rPr>
        <w:annotationRef/>
      </w:r>
      <w:proofErr w:type="gramStart"/>
      <w:r>
        <w:t>Yeah</w:t>
      </w:r>
      <w:proofErr w:type="gramEnd"/>
      <w:r>
        <w:t xml:space="preserve"> I think you’ve made the paragraph more concise. I agree with your modifications.</w:t>
      </w:r>
    </w:p>
  </w:comment>
  <w:comment w:id="195" w:author="Xu, Jason" w:date="2020-02-03T14:17:00Z" w:initials="XJ">
    <w:p w14:paraId="42C6641E" w14:textId="54BBC56A" w:rsidR="00E0164F" w:rsidRDefault="00E0164F">
      <w:pPr>
        <w:pStyle w:val="CommentText"/>
      </w:pPr>
      <w:r>
        <w:rPr>
          <w:rStyle w:val="CommentReference"/>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196" w:author="fanzhou kong" w:date="2020-02-03T16:21:00Z" w:initials="fk">
    <w:p w14:paraId="18B13C9A" w14:textId="4270046D" w:rsidR="00E0164F" w:rsidRDefault="00E0164F">
      <w:pPr>
        <w:pStyle w:val="CommentText"/>
      </w:pPr>
      <w:r>
        <w:rPr>
          <w:rStyle w:val="CommentReference"/>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212" w:author="Kong, Fanzhou" w:date="2020-01-22T15:31:00Z" w:initials="KF">
    <w:p w14:paraId="5F59BA8C" w14:textId="7FCF835A" w:rsidR="00E0164F" w:rsidRDefault="00E0164F">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262" w:author="Xu, Jason" w:date="2020-02-04T12:05:00Z" w:initials="XJ">
    <w:p w14:paraId="314A8370" w14:textId="77777777" w:rsidR="00E0164F" w:rsidRDefault="00E0164F"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E0164F" w:rsidRPr="004768E1" w:rsidRDefault="00E0164F">
      <w:pPr>
        <w:pStyle w:val="CommentText"/>
      </w:pPr>
    </w:p>
  </w:comment>
  <w:comment w:id="263" w:author="fanzhou kong" w:date="2020-02-06T11:44:00Z" w:initials="fk">
    <w:p w14:paraId="62D52C3F" w14:textId="704624E3" w:rsidR="00E0164F" w:rsidRDefault="00E0164F">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265" w:author="Kong, Fanzhou" w:date="2020-01-22T15:34:00Z" w:initials="KF">
    <w:p w14:paraId="74BD2A31" w14:textId="17B1B3C3" w:rsidR="00E0164F" w:rsidRDefault="00E0164F">
      <w:pPr>
        <w:pStyle w:val="CommentText"/>
      </w:pPr>
      <w:r>
        <w:rPr>
          <w:rStyle w:val="CommentReference"/>
        </w:rPr>
        <w:annotationRef/>
      </w:r>
      <w:r>
        <w:t>Already talked about this in                                                                                                                                                                                                                                                                                                                                                                        comments; doesn’t feel like to reiterate it here</w:t>
      </w:r>
    </w:p>
  </w:comment>
  <w:comment w:id="279" w:author="Xu, Jason" w:date="2020-01-09T10:32:00Z" w:initials="XJ">
    <w:p w14:paraId="254A80D7" w14:textId="62DDB106" w:rsidR="00E0164F" w:rsidRDefault="00E0164F">
      <w:pPr>
        <w:pStyle w:val="CommentText"/>
      </w:pPr>
      <w:r>
        <w:rPr>
          <w:rStyle w:val="CommentReference"/>
        </w:rPr>
        <w:annotationRef/>
      </w:r>
      <w:r>
        <w:rPr>
          <w:rFonts w:hint="eastAsia"/>
        </w:rPr>
        <w:t>T</w:t>
      </w:r>
      <w:r>
        <w:t xml:space="preserve">his shall be common sense for our readers </w:t>
      </w:r>
    </w:p>
  </w:comment>
  <w:comment w:id="324" w:author="Xu, Jason" w:date="2020-01-09T10:56:00Z" w:initials="XJ">
    <w:p w14:paraId="2968314D" w14:textId="07B4F84F" w:rsidR="00E0164F" w:rsidRDefault="00E0164F">
      <w:pPr>
        <w:pStyle w:val="CommentText"/>
      </w:pPr>
      <w:r>
        <w:rPr>
          <w:rStyle w:val="CommentReference"/>
        </w:rPr>
        <w:annotationRef/>
      </w:r>
      <w:r>
        <w:t>We need to understand more about PJ-1 and PJ-2</w:t>
      </w:r>
    </w:p>
  </w:comment>
  <w:comment w:id="325" w:author="fanzhou kong" w:date="2020-01-23T21:16:00Z" w:initials="fk">
    <w:p w14:paraId="7C88F627" w14:textId="3C306A58" w:rsidR="00E0164F" w:rsidRDefault="00E0164F">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326" w:author="Xu, Jason" w:date="2020-02-04T14:16:00Z" w:initials="XJ">
    <w:p w14:paraId="5AE1BAB8" w14:textId="7DE077C3" w:rsidR="00E0164F" w:rsidRDefault="00E0164F">
      <w:pPr>
        <w:pStyle w:val="CommentText"/>
      </w:pPr>
      <w:r>
        <w:rPr>
          <w:rStyle w:val="CommentReference"/>
        </w:rPr>
        <w:annotationRef/>
      </w:r>
      <w:r>
        <w:t xml:space="preserve">Sounds good </w:t>
      </w:r>
    </w:p>
  </w:comment>
  <w:comment w:id="336" w:author="Xu, Jason" w:date="2020-01-09T11:15:00Z" w:initials="XJ">
    <w:p w14:paraId="7D11C223" w14:textId="3C4D2F7E" w:rsidR="00E0164F" w:rsidRDefault="00E0164F">
      <w:pPr>
        <w:pStyle w:val="CommentText"/>
      </w:pPr>
      <w:r>
        <w:rPr>
          <w:rStyle w:val="CommentReference"/>
        </w:rPr>
        <w:annotationRef/>
      </w:r>
      <w:r>
        <w:t xml:space="preserve">Everyone shall know classification is not the role of PCA. We do not need to emphasize again. </w:t>
      </w:r>
    </w:p>
  </w:comment>
  <w:comment w:id="347" w:author="Xu, Jason" w:date="2020-01-09T11:16:00Z" w:initials="XJ">
    <w:p w14:paraId="23EB3F81" w14:textId="44BD9AAD" w:rsidR="00E0164F" w:rsidRDefault="00E0164F">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83" w:author="Xu, Jason" w:date="2020-02-04T14:23:00Z" w:initials="XJ">
    <w:p w14:paraId="15CB2E95" w14:textId="67D889E4" w:rsidR="00E0164F" w:rsidRDefault="00E0164F">
      <w:pPr>
        <w:pStyle w:val="CommentText"/>
      </w:pPr>
      <w:r>
        <w:rPr>
          <w:rStyle w:val="CommentReference"/>
        </w:rPr>
        <w:annotationRef/>
      </w:r>
      <w:r>
        <w:t xml:space="preserve">Still too much “how-to” here… I tried to simplify </w:t>
      </w:r>
    </w:p>
  </w:comment>
  <w:comment w:id="529" w:author="Xu, Jason" w:date="2020-02-04T14:43:00Z" w:initials="XJ">
    <w:p w14:paraId="391F3DB3" w14:textId="1A6EC35F" w:rsidR="00E0164F" w:rsidRDefault="00E0164F">
      <w:pPr>
        <w:pStyle w:val="CommentText"/>
      </w:pPr>
      <w:r>
        <w:rPr>
          <w:rStyle w:val="CommentReference"/>
        </w:rPr>
        <w:annotationRef/>
      </w:r>
      <w:r>
        <w:rPr>
          <w:rFonts w:hint="eastAsia"/>
        </w:rPr>
        <w:t>W</w:t>
      </w:r>
      <w:r>
        <w:t xml:space="preserve">e are dealing with more than 2 classifiers…so I would suggest change </w:t>
      </w:r>
    </w:p>
  </w:comment>
  <w:comment w:id="575" w:author="Xu, Jason" w:date="2020-02-04T14:53:00Z" w:initials="XJ">
    <w:p w14:paraId="15E47D41" w14:textId="76BE3A8B" w:rsidR="00E0164F" w:rsidRDefault="00E0164F">
      <w:pPr>
        <w:pStyle w:val="CommentText"/>
      </w:pPr>
      <w:r>
        <w:rPr>
          <w:rStyle w:val="CommentReference"/>
        </w:rPr>
        <w:annotationRef/>
      </w:r>
      <w:r>
        <w:t>Try to avoid. Vividness may not be the key.</w:t>
      </w:r>
    </w:p>
  </w:comment>
  <w:comment w:id="576" w:author="fanzhou kong" w:date="2020-02-06T11:46:00Z" w:initials="fk">
    <w:p w14:paraId="41DFB9CB" w14:textId="3EE7757E" w:rsidR="00E0164F" w:rsidRDefault="00E0164F">
      <w:pPr>
        <w:pStyle w:val="CommentText"/>
      </w:pPr>
      <w:r>
        <w:rPr>
          <w:rStyle w:val="CommentReference"/>
        </w:rPr>
        <w:annotationRef/>
      </w:r>
    </w:p>
  </w:comment>
  <w:comment w:id="605" w:author="Xu, Jason" w:date="2020-02-04T15:03:00Z" w:initials="XJ">
    <w:p w14:paraId="325B2F18" w14:textId="5CD3CAC9" w:rsidR="00E0164F" w:rsidRDefault="00E0164F">
      <w:pPr>
        <w:pStyle w:val="CommentText"/>
      </w:pPr>
      <w:r>
        <w:rPr>
          <w:rStyle w:val="CommentReference"/>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602" w:author="Xu, Jason" w:date="2020-02-05T12:04:00Z" w:initials="XJ">
    <w:p w14:paraId="13DB1D94" w14:textId="382443A0" w:rsidR="00E0164F" w:rsidRDefault="00E0164F">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603" w:author="fanzhou kong" w:date="2020-02-06T11:52:00Z" w:initials="fk">
    <w:p w14:paraId="4879CDE2" w14:textId="522501BC" w:rsidR="00E0164F" w:rsidRDefault="00E0164F">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638" w:author="fanzhou kong" w:date="2020-02-03T16:13:00Z" w:initials="fk">
    <w:p w14:paraId="321357BC" w14:textId="68A3401F" w:rsidR="00E0164F" w:rsidRDefault="00E0164F">
      <w:pPr>
        <w:pStyle w:val="CommentText"/>
      </w:pPr>
      <w:r>
        <w:rPr>
          <w:rStyle w:val="CommentReference"/>
        </w:rPr>
        <w:annotationRef/>
      </w:r>
      <w:r>
        <w:t xml:space="preserve">Should I add </w:t>
      </w:r>
      <w:proofErr w:type="spellStart"/>
      <w:r>
        <w:t>explination</w:t>
      </w:r>
      <w:proofErr w:type="spellEnd"/>
      <w:r>
        <w:t xml:space="preserve"> of kappa here or with the table?</w:t>
      </w:r>
    </w:p>
  </w:comment>
  <w:comment w:id="639" w:author="Xu, Jason" w:date="2020-02-04T14:20:00Z" w:initials="XJ">
    <w:p w14:paraId="70239BE8" w14:textId="34EF9F25" w:rsidR="00E0164F" w:rsidRDefault="00E0164F">
      <w:pPr>
        <w:pStyle w:val="CommentText"/>
      </w:pPr>
      <w:r>
        <w:rPr>
          <w:rStyle w:val="CommentReference"/>
        </w:rPr>
        <w:annotationRef/>
      </w:r>
      <w:r>
        <w:rPr>
          <w:rStyle w:val="CommentReference"/>
        </w:rPr>
        <w:t xml:space="preserve">Please give brief intro along the table </w:t>
      </w:r>
    </w:p>
  </w:comment>
  <w:comment w:id="663" w:author="Xu, Jason" w:date="2020-02-05T12:19:00Z" w:initials="XJ">
    <w:p w14:paraId="481C1DB5" w14:textId="24F3BD03" w:rsidR="00E0164F" w:rsidRDefault="00E0164F">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64" w:author="fanzhou kong" w:date="2020-02-06T11:53:00Z" w:initials="fk">
    <w:p w14:paraId="3D30114B" w14:textId="77ED53B3" w:rsidR="00E0164F" w:rsidRDefault="00E0164F">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672" w:author="Kong, Fanzhou" w:date="2020-01-22T16:33:00Z" w:initials="KF">
    <w:p w14:paraId="3CD2989E" w14:textId="57AD7798" w:rsidR="00E0164F" w:rsidRDefault="00E0164F">
      <w:pPr>
        <w:pStyle w:val="CommentText"/>
      </w:pPr>
      <w:r>
        <w:rPr>
          <w:rStyle w:val="CommentReference"/>
        </w:rPr>
        <w:annotationRef/>
      </w:r>
      <w:r>
        <w:t>Maybe full chart here would be more helpful?</w:t>
      </w:r>
    </w:p>
  </w:comment>
  <w:comment w:id="673" w:author="Xu, Jason" w:date="2020-02-04T15:15:00Z" w:initials="XJ">
    <w:p w14:paraId="73C42BD4" w14:textId="63D42C94" w:rsidR="00E0164F" w:rsidRDefault="00E0164F">
      <w:pPr>
        <w:pStyle w:val="CommentText"/>
      </w:pPr>
      <w:r>
        <w:rPr>
          <w:rStyle w:val="CommentReference"/>
        </w:rPr>
        <w:annotationRef/>
      </w:r>
      <w:r>
        <w:t>Full chart?</w:t>
      </w:r>
    </w:p>
  </w:comment>
  <w:comment w:id="702" w:author="Xu, Jason" w:date="2020-02-05T12:41:00Z" w:initials="XJ">
    <w:p w14:paraId="079A92A3" w14:textId="73B5D829" w:rsidR="00E0164F" w:rsidRDefault="00E0164F">
      <w:pPr>
        <w:pStyle w:val="CommentText"/>
      </w:pPr>
      <w:r>
        <w:rPr>
          <w:rStyle w:val="CommentReference"/>
        </w:rPr>
        <w:annotationRef/>
      </w:r>
      <w:r>
        <w:t>Do you think adding radar plot is making sense here?</w:t>
      </w:r>
    </w:p>
  </w:comment>
  <w:comment w:id="703" w:author="fanzhou kong" w:date="2020-02-06T11:54:00Z" w:initials="fk">
    <w:p w14:paraId="54FC69FD" w14:textId="52AF1875" w:rsidR="00E0164F" w:rsidRDefault="00E0164F">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56" w:author="Xu, Jason" w:date="2020-02-05T14:16:00Z" w:initials="XJ">
    <w:p w14:paraId="7143D4D2" w14:textId="2C077351" w:rsidR="00E0164F" w:rsidRDefault="00E0164F">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57" w:author="fanzhou kong" w:date="2020-02-06T13:30:00Z" w:initials="fk">
    <w:p w14:paraId="564D2F02" w14:textId="193E1D32" w:rsidR="00E0164F" w:rsidRDefault="00E0164F">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830" w:author="fanzhou kong" w:date="2020-02-06T13:33:00Z" w:initials="fk">
    <w:p w14:paraId="49425C0A" w14:textId="27F236AB" w:rsidR="00E0164F" w:rsidRDefault="00E0164F">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831" w:author="Xu, Jason" w:date="2020-02-06T13:49:00Z" w:initials="XJ">
    <w:p w14:paraId="0FC46A5B" w14:textId="3D1DFD67" w:rsidR="00E0164F" w:rsidRDefault="00E0164F">
      <w:pPr>
        <w:pStyle w:val="CommentText"/>
      </w:pPr>
      <w:r>
        <w:rPr>
          <w:rStyle w:val="CommentReference"/>
        </w:rPr>
        <w:annotationRef/>
      </w:r>
      <w:r>
        <w:rPr>
          <w:rFonts w:hint="eastAsia"/>
        </w:rPr>
        <w:t>I</w:t>
      </w:r>
      <w:r>
        <w:t xml:space="preserve"> will send over some proof </w:t>
      </w:r>
    </w:p>
  </w:comment>
  <w:comment w:id="882" w:author="Xu, Jason" w:date="2020-02-05T14:54:00Z" w:initials="XJ">
    <w:p w14:paraId="3F935966" w14:textId="2208CFA0" w:rsidR="00E0164F" w:rsidRDefault="00E0164F">
      <w:pPr>
        <w:pStyle w:val="CommentText"/>
      </w:pPr>
      <w:r>
        <w:rPr>
          <w:rStyle w:val="CommentReference"/>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83" w:author="fanzhou kong" w:date="2020-02-06T13:35:00Z" w:initials="fk">
    <w:p w14:paraId="3632F907" w14:textId="05EECAB7" w:rsidR="00E0164F" w:rsidRDefault="00E0164F">
      <w:pPr>
        <w:pStyle w:val="CommentText"/>
      </w:pPr>
      <w:r>
        <w:rPr>
          <w:rStyle w:val="CommentReference"/>
        </w:rPr>
        <w:annotationRef/>
      </w:r>
      <w:r>
        <w:t>Maybe radar plot could help here?</w:t>
      </w:r>
    </w:p>
  </w:comment>
  <w:comment w:id="921" w:author="Xu, Jason" w:date="2020-02-05T14:56:00Z" w:initials="XJ">
    <w:p w14:paraId="6B8F99DE" w14:textId="356D3E9E" w:rsidR="00E0164F" w:rsidRDefault="00E0164F">
      <w:pPr>
        <w:pStyle w:val="CommentText"/>
      </w:pPr>
      <w:r>
        <w:rPr>
          <w:rStyle w:val="CommentReference"/>
        </w:rPr>
        <w:annotationRef/>
      </w:r>
      <w:r>
        <w:t>P</w:t>
      </w:r>
      <w:r>
        <w:rPr>
          <w:rFonts w:hint="eastAsia"/>
        </w:rPr>
        <w:t>ut</w:t>
      </w:r>
      <w:r>
        <w:t xml:space="preserve"> this one in later “possible limitation of the study” part </w:t>
      </w:r>
    </w:p>
  </w:comment>
  <w:comment w:id="935" w:author="fanzhou kong" w:date="2020-02-03T16:20:00Z" w:initials="fk">
    <w:p w14:paraId="77F2F5A1" w14:textId="4F6CE3D0" w:rsidR="00E0164F" w:rsidRDefault="00E0164F">
      <w:pPr>
        <w:pStyle w:val="CommentText"/>
      </w:pPr>
      <w:r>
        <w:rPr>
          <w:rStyle w:val="CommentReference"/>
        </w:rPr>
        <w:annotationRef/>
      </w:r>
      <w:r>
        <w:t>This is the part we need to get done</w:t>
      </w:r>
    </w:p>
  </w:comment>
  <w:comment w:id="974" w:author="Xu, Jason" w:date="2020-01-13T14:37:00Z" w:initials="XJ">
    <w:p w14:paraId="3D01B4D4" w14:textId="59138ECD" w:rsidR="00E0164F" w:rsidRDefault="00E0164F">
      <w:pPr>
        <w:pStyle w:val="CommentText"/>
      </w:pPr>
      <w:r>
        <w:rPr>
          <w:rStyle w:val="CommentReference"/>
        </w:rPr>
        <w:annotationRef/>
      </w:r>
      <w:r>
        <w:rPr>
          <w:rFonts w:hint="eastAsia"/>
        </w:rPr>
        <w:t>C</w:t>
      </w:r>
      <w:r>
        <w:t xml:space="preserve">an we make them identical as classifier training? </w:t>
      </w:r>
    </w:p>
  </w:comment>
  <w:comment w:id="1000" w:author="Xu, Jason" w:date="2020-01-13T14:41:00Z" w:initials="XJ">
    <w:p w14:paraId="1491F88E" w14:textId="31A7BAF6" w:rsidR="00E0164F" w:rsidRDefault="00E0164F">
      <w:pPr>
        <w:pStyle w:val="CommentText"/>
      </w:pPr>
      <w:r>
        <w:rPr>
          <w:rStyle w:val="CommentReference"/>
        </w:rPr>
        <w:annotationRef/>
      </w:r>
      <w:r>
        <w:t xml:space="preserve">What if we do independent validation? </w:t>
      </w:r>
    </w:p>
  </w:comment>
  <w:comment w:id="1051" w:author="Xu, Jason" w:date="2020-01-14T10:15:00Z" w:initials="XJ">
    <w:p w14:paraId="2345095C" w14:textId="242262A4" w:rsidR="00E0164F" w:rsidRDefault="00E0164F">
      <w:pPr>
        <w:pStyle w:val="CommentText"/>
      </w:pPr>
      <w:r>
        <w:rPr>
          <w:rStyle w:val="CommentReference"/>
        </w:rPr>
        <w:annotationRef/>
      </w:r>
      <w:r>
        <w:t xml:space="preserve">I do not think this is best way… we need to show mostly results. In fact, we are still talking about method here.  </w:t>
      </w:r>
    </w:p>
  </w:comment>
  <w:comment w:id="1077" w:author="Xu, Jason" w:date="2020-01-13T14:51:00Z" w:initials="XJ">
    <w:p w14:paraId="19E40E6F" w14:textId="75636BD3" w:rsidR="00E0164F" w:rsidRDefault="00E0164F">
      <w:pPr>
        <w:pStyle w:val="CommentText"/>
      </w:pPr>
      <w:r>
        <w:rPr>
          <w:rStyle w:val="CommentReference"/>
        </w:rPr>
        <w:annotationRef/>
      </w:r>
      <w:r>
        <w:rPr>
          <w:rFonts w:hint="eastAsia"/>
        </w:rPr>
        <w:t>U</w:t>
      </w:r>
      <w:r>
        <w:t xml:space="preserve">se the new results from independent validation. </w:t>
      </w:r>
    </w:p>
  </w:comment>
  <w:comment w:id="1174" w:author="fanzhou kong" w:date="2020-01-23T21:14:00Z" w:initials="fk">
    <w:p w14:paraId="4259D013" w14:textId="3DF29028" w:rsidR="00E0164F" w:rsidRDefault="00E0164F">
      <w:pPr>
        <w:pStyle w:val="CommentText"/>
      </w:pPr>
      <w:r>
        <w:rPr>
          <w:rStyle w:val="CommentReference"/>
        </w:rPr>
        <w:annotationRef/>
      </w:r>
      <w:r>
        <w:t>Are we still adding radar plots?</w:t>
      </w:r>
    </w:p>
  </w:comment>
  <w:comment w:id="1175" w:author="Xu, Jason" w:date="2020-02-04T15:22:00Z" w:initials="XJ">
    <w:p w14:paraId="2813E404" w14:textId="5AC74F94" w:rsidR="00E0164F" w:rsidRDefault="00E0164F">
      <w:pPr>
        <w:pStyle w:val="CommentText"/>
      </w:pPr>
      <w:r>
        <w:rPr>
          <w:rStyle w:val="CommentReference"/>
        </w:rPr>
        <w:annotationRef/>
      </w:r>
      <w:r>
        <w:t xml:space="preserve">No In this </w:t>
      </w:r>
      <w:proofErr w:type="gramStart"/>
      <w:r>
        <w:t>case  we</w:t>
      </w:r>
      <w:proofErr w:type="gramEnd"/>
      <w:r>
        <w:t xml:space="preserve"> don’t put radar for now. </w:t>
      </w:r>
    </w:p>
  </w:comment>
  <w:comment w:id="1183" w:author="fanzhou kong" w:date="2020-01-23T21:15:00Z" w:initials="fk">
    <w:p w14:paraId="7B201DF6" w14:textId="58D21847" w:rsidR="00E0164F" w:rsidRDefault="00E0164F">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179" w:author="Xu, Jason" w:date="2020-02-04T16:07:00Z" w:initials="XJ">
    <w:p w14:paraId="238320A4" w14:textId="0B3A9AC8" w:rsidR="00E0164F" w:rsidRDefault="00E0164F">
      <w:pPr>
        <w:pStyle w:val="CommentText"/>
      </w:pPr>
      <w:r>
        <w:rPr>
          <w:rStyle w:val="CommentReference"/>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203" w:author="Xu, Jason" w:date="2020-02-05T13:52:00Z" w:initials="XJ">
    <w:p w14:paraId="6AD18E05" w14:textId="087B50FF" w:rsidR="00E0164F" w:rsidRDefault="00E0164F">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204" w:author="fanzhou kong" w:date="2020-02-06T13:35:00Z" w:initials="fk">
    <w:p w14:paraId="4BCA01EA" w14:textId="7EBBD9D7" w:rsidR="00E0164F" w:rsidRDefault="00E0164F">
      <w:pPr>
        <w:pStyle w:val="CommentText"/>
      </w:pPr>
      <w:r>
        <w:rPr>
          <w:rStyle w:val="CommentReference"/>
        </w:rPr>
        <w:annotationRef/>
      </w:r>
      <w:r>
        <w:t>agree</w:t>
      </w:r>
    </w:p>
  </w:comment>
  <w:comment w:id="1338" w:author="Xu, Jason" w:date="2020-02-05T11:33:00Z" w:initials="XJ">
    <w:p w14:paraId="428DE911" w14:textId="0EAEF6DA" w:rsidR="00E0164F" w:rsidRDefault="00E0164F">
      <w:pPr>
        <w:pStyle w:val="CommentText"/>
      </w:pPr>
      <w:r>
        <w:rPr>
          <w:rStyle w:val="CommentReference"/>
        </w:rPr>
        <w:annotationRef/>
      </w:r>
      <w:r>
        <w:t xml:space="preserve">May need better elucidate the information in Fig.5 … concise and clear </w:t>
      </w:r>
    </w:p>
  </w:comment>
  <w:comment w:id="1376" w:author="fanzhou kong" w:date="2020-02-07T14:57:00Z" w:initials="fk">
    <w:p w14:paraId="22F0A20E" w14:textId="10C1CD92" w:rsidR="00334BC8" w:rsidRDefault="00334BC8">
      <w:pPr>
        <w:pStyle w:val="CommentText"/>
      </w:pPr>
      <w:r>
        <w:rPr>
          <w:rStyle w:val="CommentReference"/>
        </w:rPr>
        <w:annotationRef/>
      </w:r>
      <w:r>
        <w:t xml:space="preserve">Isn’t reliability and robustness </w:t>
      </w:r>
      <w:proofErr w:type="spellStart"/>
      <w:r>
        <w:t>synome</w:t>
      </w:r>
      <w:proofErr w:type="spellEnd"/>
      <w:r>
        <w:t>?</w:t>
      </w:r>
    </w:p>
  </w:comment>
  <w:comment w:id="1405" w:author="Xu, Jason" w:date="2020-02-04T16:05:00Z" w:initials="XJ">
    <w:p w14:paraId="6D33FB95" w14:textId="275F66AD" w:rsidR="00E0164F" w:rsidRDefault="00E0164F">
      <w:pPr>
        <w:pStyle w:val="CommentText"/>
      </w:pPr>
      <w:r>
        <w:rPr>
          <w:rStyle w:val="CommentReference"/>
        </w:rPr>
        <w:annotationRef/>
      </w:r>
      <w:r>
        <w:rPr>
          <w:rFonts w:hint="eastAsia"/>
        </w:rPr>
        <w:t>T</w:t>
      </w:r>
      <w:r>
        <w:t xml:space="preserve">o summarize the top 4 and GG/ non-GG </w:t>
      </w:r>
    </w:p>
  </w:comment>
  <w:comment w:id="1425" w:author="Xu, Jason" w:date="2020-01-07T10:18:00Z" w:initials="XJ">
    <w:p w14:paraId="4B0C1AAB" w14:textId="1558674F" w:rsidR="00E0164F" w:rsidRDefault="00E0164F"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E0164F" w:rsidRDefault="00E0164F" w:rsidP="000F2055">
      <w:pPr>
        <w:pStyle w:val="CommentText"/>
        <w:ind w:leftChars="492" w:left="1082"/>
      </w:pPr>
      <w:r>
        <w:rPr>
          <w:rFonts w:ascii="Calibri" w:hAnsi="Calibri" w:cs="Calibri"/>
        </w:rPr>
        <w:t>incorporated under Results and Discussion.”</w:t>
      </w:r>
    </w:p>
  </w:comment>
  <w:comment w:id="1409" w:author="Xu, Jason" w:date="2020-01-14T10:47:00Z" w:initials="XJ">
    <w:p w14:paraId="223148F3" w14:textId="56182666" w:rsidR="00E0164F" w:rsidRDefault="00E0164F">
      <w:pPr>
        <w:pStyle w:val="CommentText"/>
      </w:pPr>
      <w:r>
        <w:rPr>
          <w:rStyle w:val="CommentReference"/>
        </w:rPr>
        <w:annotationRef/>
      </w:r>
      <w:r>
        <w:rPr>
          <w:rFonts w:hint="eastAsia"/>
        </w:rPr>
        <w:t>W</w:t>
      </w:r>
      <w:r>
        <w:t xml:space="preserve">e need to discuss the final 2 paragraphs </w:t>
      </w:r>
    </w:p>
  </w:comment>
  <w:comment w:id="1410" w:author="fanzhou kong" w:date="2020-01-23T21:18:00Z" w:initials="fk">
    <w:p w14:paraId="68E38CE4" w14:textId="5BD9F38A" w:rsidR="00E0164F" w:rsidRDefault="00E0164F">
      <w:pPr>
        <w:pStyle w:val="CommentText"/>
      </w:pPr>
      <w:r>
        <w:rPr>
          <w:rStyle w:val="CommentReference"/>
        </w:rPr>
        <w:annotationRef/>
      </w:r>
      <w:r>
        <w:t>We will get back on that later.</w:t>
      </w:r>
    </w:p>
  </w:comment>
  <w:comment w:id="1435" w:author="Xu, Jason" w:date="2020-01-07T10:31:00Z" w:initials="XJ">
    <w:p w14:paraId="41A95819" w14:textId="667C8570" w:rsidR="00E0164F" w:rsidRDefault="00E0164F"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448" w:author="Xu, Jason" w:date="2020-01-07T11:17:00Z" w:initials="XJ">
    <w:p w14:paraId="19B1A18C" w14:textId="7D7F08FA" w:rsidR="00E0164F" w:rsidRDefault="00E0164F">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1480" w:author="Xu, Jason" w:date="2019-08-09T15:58:00Z" w:initials="XJ">
    <w:p w14:paraId="7BF4E838" w14:textId="77777777" w:rsidR="00E0164F" w:rsidRDefault="00E0164F"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1"/>
  <w15:commentEx w15:paraId="491F4588" w15:paraIdParent="012F2E11" w15:done="1"/>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1"/>
  <w15:commentEx w15:paraId="62D52C3F" w15:paraIdParent="042919E9" w15:done="1"/>
  <w15:commentEx w15:paraId="74BD2A31" w15:done="1"/>
  <w15:commentEx w15:paraId="254A80D7" w15:done="0"/>
  <w15:commentEx w15:paraId="2968314D" w15:done="1"/>
  <w15:commentEx w15:paraId="7C88F627" w15:paraIdParent="2968314D" w15:done="1"/>
  <w15:commentEx w15:paraId="5AE1BAB8" w15:paraIdParent="2968314D" w15:done="1"/>
  <w15:commentEx w15:paraId="7D11C223" w15:done="0"/>
  <w15:commentEx w15:paraId="23EB3F81" w15:done="0"/>
  <w15:commentEx w15:paraId="15CB2E95" w15:done="1"/>
  <w15:commentEx w15:paraId="391F3DB3" w15:done="0"/>
  <w15:commentEx w15:paraId="15E47D41" w15:done="0"/>
  <w15:commentEx w15:paraId="41DFB9CB" w15:paraIdParent="15E47D41" w15:done="0"/>
  <w15:commentEx w15:paraId="325B2F18" w15:done="0"/>
  <w15:commentEx w15:paraId="13DB1D94" w15:done="1"/>
  <w15:commentEx w15:paraId="4879CDE2" w15:paraIdParent="13DB1D94" w15:done="1"/>
  <w15:commentEx w15:paraId="321357BC" w15:done="1"/>
  <w15:commentEx w15:paraId="70239BE8" w15:paraIdParent="321357BC" w15:done="1"/>
  <w15:commentEx w15:paraId="481C1DB5" w15:done="1"/>
  <w15:commentEx w15:paraId="3D30114B" w15:paraIdParent="481C1DB5" w15:done="1"/>
  <w15:commentEx w15:paraId="3CD2989E" w15:done="0"/>
  <w15:commentEx w15:paraId="73C42BD4" w15:paraIdParent="3CD2989E" w15:done="0"/>
  <w15:commentEx w15:paraId="079A92A3" w15:done="0"/>
  <w15:commentEx w15:paraId="54FC69FD" w15:paraIdParent="079A92A3" w15:done="0"/>
  <w15:commentEx w15:paraId="7143D4D2" w15:done="0"/>
  <w15:commentEx w15:paraId="564D2F02" w15:paraIdParent="7143D4D2" w15:done="0"/>
  <w15:commentEx w15:paraId="49425C0A" w15:done="1"/>
  <w15:commentEx w15:paraId="0FC46A5B" w15:paraIdParent="49425C0A" w15:done="1"/>
  <w15:commentEx w15:paraId="3F935966" w15:done="0"/>
  <w15:commentEx w15:paraId="3632F907" w15:paraIdParent="3F935966" w15:done="0"/>
  <w15:commentEx w15:paraId="6B8F99DE" w15:done="1"/>
  <w15:commentEx w15:paraId="77F2F5A1" w15:done="0"/>
  <w15:commentEx w15:paraId="3D01B4D4" w15:done="0"/>
  <w15:commentEx w15:paraId="1491F88E" w15:done="1"/>
  <w15:commentEx w15:paraId="2345095C" w15:done="1"/>
  <w15:commentEx w15:paraId="19E40E6F" w15:done="1"/>
  <w15:commentEx w15:paraId="4259D013" w15:done="1"/>
  <w15:commentEx w15:paraId="2813E404" w15:paraIdParent="4259D013" w15:done="1"/>
  <w15:commentEx w15:paraId="7B201DF6" w15:done="0"/>
  <w15:commentEx w15:paraId="238320A4" w15:done="0"/>
  <w15:commentEx w15:paraId="6AD18E05" w15:done="1"/>
  <w15:commentEx w15:paraId="4BCA01EA" w15:paraIdParent="6AD18E05" w15:done="1"/>
  <w15:commentEx w15:paraId="428DE911" w15:done="0"/>
  <w15:commentEx w15:paraId="22F0A20E" w15:done="0"/>
  <w15:commentEx w15:paraId="6D33FB95"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491F4588" w16cid:durableId="21E67A58"/>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62D52C3F" w16cid:durableId="21E67A85"/>
  <w16cid:commentId w16cid:paraId="74BD2A31" w16cid:durableId="21D2E9FC"/>
  <w16cid:commentId w16cid:paraId="254A80D7" w16cid:durableId="21C17FAF"/>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41DFB9CB" w16cid:durableId="21E67B10"/>
  <w16cid:commentId w16cid:paraId="325B2F18" w16cid:durableId="21E40657"/>
  <w16cid:commentId w16cid:paraId="13DB1D94" w16cid:durableId="21E52DD3"/>
  <w16cid:commentId w16cid:paraId="4879CDE2" w16cid:durableId="21E67C79"/>
  <w16cid:commentId w16cid:paraId="321357BC" w16cid:durableId="21E2C53E"/>
  <w16cid:commentId w16cid:paraId="70239BE8" w16cid:durableId="21E3FC19"/>
  <w16cid:commentId w16cid:paraId="481C1DB5" w16cid:durableId="21E5314C"/>
  <w16cid:commentId w16cid:paraId="3D30114B" w16cid:durableId="21E67CA2"/>
  <w16cid:commentId w16cid:paraId="3CD2989E" w16cid:durableId="21D2F7DA"/>
  <w16cid:commentId w16cid:paraId="73C42BD4" w16cid:durableId="21E4092F"/>
  <w16cid:commentId w16cid:paraId="079A92A3" w16cid:durableId="21E53667"/>
  <w16cid:commentId w16cid:paraId="54FC69FD" w16cid:durableId="21E67CFA"/>
  <w16cid:commentId w16cid:paraId="7143D4D2" w16cid:durableId="21E54CA3"/>
  <w16cid:commentId w16cid:paraId="564D2F02" w16cid:durableId="21E69372"/>
  <w16cid:commentId w16cid:paraId="49425C0A" w16cid:durableId="21E69442"/>
  <w16cid:commentId w16cid:paraId="0FC46A5B" w16cid:durableId="21E697D8"/>
  <w16cid:commentId w16cid:paraId="3F935966" w16cid:durableId="21E555B7"/>
  <w16cid:commentId w16cid:paraId="3632F907" w16cid:durableId="21E6948F"/>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E67A4A"/>
  <w16cid:commentId w16cid:paraId="2813E404" w16cid:durableId="21E40AC6"/>
  <w16cid:commentId w16cid:paraId="7B201DF6" w16cid:durableId="21D48B7C"/>
  <w16cid:commentId w16cid:paraId="238320A4" w16cid:durableId="21E41533"/>
  <w16cid:commentId w16cid:paraId="6AD18E05" w16cid:durableId="21E54711"/>
  <w16cid:commentId w16cid:paraId="4BCA01EA" w16cid:durableId="21E694A2"/>
  <w16cid:commentId w16cid:paraId="428DE911" w16cid:durableId="21E5267D"/>
  <w16cid:commentId w16cid:paraId="22F0A20E" w16cid:durableId="21E7F970"/>
  <w16cid:commentId w16cid:paraId="6D33FB95" w16cid:durableId="21E414BC"/>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E9068" w14:textId="77777777" w:rsidR="0009654B" w:rsidRDefault="0009654B" w:rsidP="00170E8C">
      <w:pPr>
        <w:spacing w:after="0" w:line="240" w:lineRule="auto"/>
      </w:pPr>
      <w:r>
        <w:separator/>
      </w:r>
    </w:p>
  </w:endnote>
  <w:endnote w:type="continuationSeparator" w:id="0">
    <w:p w14:paraId="10F97F88" w14:textId="77777777" w:rsidR="0009654B" w:rsidRDefault="0009654B" w:rsidP="00170E8C">
      <w:pPr>
        <w:spacing w:after="0" w:line="240" w:lineRule="auto"/>
      </w:pPr>
      <w:r>
        <w:continuationSeparator/>
      </w:r>
    </w:p>
  </w:endnote>
  <w:endnote w:type="continuationNotice" w:id="1">
    <w:p w14:paraId="2562BB54" w14:textId="77777777" w:rsidR="0009654B" w:rsidRDefault="000965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E0164F" w:rsidRDefault="00E0164F">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E0164F" w:rsidRPr="00234F60" w:rsidRDefault="00E0164F"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CF1DEC" w:rsidRPr="00234F60" w:rsidRDefault="00CF1DEC"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B75EC" w14:textId="77777777" w:rsidR="0009654B" w:rsidRDefault="0009654B" w:rsidP="00170E8C">
      <w:pPr>
        <w:spacing w:after="0" w:line="240" w:lineRule="auto"/>
      </w:pPr>
      <w:r>
        <w:separator/>
      </w:r>
    </w:p>
  </w:footnote>
  <w:footnote w:type="continuationSeparator" w:id="0">
    <w:p w14:paraId="0E25C8EE" w14:textId="77777777" w:rsidR="0009654B" w:rsidRDefault="0009654B" w:rsidP="00170E8C">
      <w:pPr>
        <w:spacing w:after="0" w:line="240" w:lineRule="auto"/>
      </w:pPr>
      <w:r>
        <w:continuationSeparator/>
      </w:r>
    </w:p>
  </w:footnote>
  <w:footnote w:type="continuationNotice" w:id="1">
    <w:p w14:paraId="632A4B1D" w14:textId="77777777" w:rsidR="0009654B" w:rsidRDefault="000965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54B"/>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C89"/>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653B"/>
    <w:rsid w:val="002A7167"/>
    <w:rsid w:val="002A7452"/>
    <w:rsid w:val="002A75A1"/>
    <w:rsid w:val="002A76FD"/>
    <w:rsid w:val="002A7B54"/>
    <w:rsid w:val="002B00A4"/>
    <w:rsid w:val="002B0117"/>
    <w:rsid w:val="002B085C"/>
    <w:rsid w:val="002B09B8"/>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07"/>
    <w:rsid w:val="00434667"/>
    <w:rsid w:val="004349A5"/>
    <w:rsid w:val="00434B56"/>
    <w:rsid w:val="00434BFA"/>
    <w:rsid w:val="0043615B"/>
    <w:rsid w:val="00436836"/>
    <w:rsid w:val="004368DE"/>
    <w:rsid w:val="004377F3"/>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2C7B"/>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A8E"/>
    <w:rsid w:val="005A7A70"/>
    <w:rsid w:val="005A7C96"/>
    <w:rsid w:val="005A7F04"/>
    <w:rsid w:val="005B0345"/>
    <w:rsid w:val="005B053B"/>
    <w:rsid w:val="005B067D"/>
    <w:rsid w:val="005B067E"/>
    <w:rsid w:val="005B115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194"/>
    <w:rsid w:val="006802CA"/>
    <w:rsid w:val="00680E95"/>
    <w:rsid w:val="0068146F"/>
    <w:rsid w:val="00681FE9"/>
    <w:rsid w:val="00682656"/>
    <w:rsid w:val="00682774"/>
    <w:rsid w:val="00684287"/>
    <w:rsid w:val="006843EA"/>
    <w:rsid w:val="0068454E"/>
    <w:rsid w:val="00684773"/>
    <w:rsid w:val="006853B4"/>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3B41"/>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234"/>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689"/>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CFD"/>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1F3"/>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6F72"/>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679"/>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68E6"/>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05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264"/>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E1F7A8-5C0E-4FCB-B26F-FFD6E232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18470</Words>
  <Characters>105284</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2020-02-07T06:59:00Z</dcterms:created>
  <dcterms:modified xsi:type="dcterms:W3CDTF">2020-02-07T06:59:00Z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